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Raoni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r w:rsidR="003D6AE2">
        <w:rPr>
          <w:b/>
          <w:sz w:val="24"/>
          <w:szCs w:val="24"/>
        </w:rPr>
        <w:t>Dihan Gao</w:t>
      </w:r>
      <w:r w:rsidR="00B44DAF">
        <w:rPr>
          <w:b/>
          <w:sz w:val="24"/>
          <w:szCs w:val="24"/>
          <w:vertAlign w:val="superscript"/>
        </w:rPr>
        <w:t>1</w:t>
      </w:r>
      <w:r w:rsidR="003D6AE2">
        <w:rPr>
          <w:b/>
          <w:sz w:val="24"/>
          <w:szCs w:val="24"/>
        </w:rPr>
        <w:t xml:space="preserve">, </w:t>
      </w:r>
      <w:r w:rsidR="00E764BE">
        <w:rPr>
          <w:b/>
          <w:sz w:val="24"/>
          <w:szCs w:val="24"/>
        </w:rPr>
        <w:t>Aysha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DynaMo Center of Excellence, University of Copenhagen, Thorvaldsensvej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20628E6C"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r>
        <w:rPr>
          <w:sz w:val="24"/>
          <w:szCs w:val="24"/>
        </w:rPr>
        <w:t>resistance to biotrophic pathogens. Studies of qualitative resistance to biotrophic pathogens</w:t>
      </w:r>
      <w:r w:rsidR="005859AA">
        <w:rPr>
          <w:sz w:val="24"/>
          <w:szCs w:val="24"/>
        </w:rPr>
        <w:t xml:space="preserve"> typically show</w:t>
      </w:r>
      <w:r>
        <w:rPr>
          <w:sz w:val="24"/>
          <w:szCs w:val="24"/>
        </w:rPr>
        <w:t xml:space="preserve"> 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Pr>
          <w:sz w:val="24"/>
          <w:szCs w:val="24"/>
        </w:rPr>
        <w:t>effects quantitative interactions with generalist pathogens</w:t>
      </w:r>
      <w:r w:rsidR="00197A11">
        <w:rPr>
          <w:sz w:val="24"/>
          <w:szCs w:val="24"/>
        </w:rPr>
        <w:t xml:space="preserve">.  </w:t>
      </w:r>
      <w:r w:rsidR="00197A11" w:rsidRPr="00197A11">
        <w:rPr>
          <w:sz w:val="24"/>
          <w:szCs w:val="24"/>
        </w:rPr>
        <w:t>To study</w:t>
      </w:r>
      <w:r w:rsidR="000A6823">
        <w:rPr>
          <w:sz w:val="24"/>
          <w:szCs w:val="24"/>
        </w:rPr>
        <w:t xml:space="preserve"> how crop domestication impacts interactions with generalist pathogens and correspondingly what is affected in the pathogen, we developed a 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and infected this population on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FC6086">
        <w:rPr>
          <w:sz w:val="24"/>
          <w:szCs w:val="24"/>
        </w:rPr>
        <w:t>1</w:t>
      </w:r>
      <w:r w:rsidR="00197A11">
        <w:rPr>
          <w:sz w:val="24"/>
          <w:szCs w:val="24"/>
        </w:rPr>
        <w:t xml:space="preserve"> </w:t>
      </w:r>
      <w:r w:rsidR="00197A11" w:rsidRPr="00197A11">
        <w:rPr>
          <w:i/>
          <w:sz w:val="24"/>
          <w:szCs w:val="24"/>
        </w:rPr>
        <w:t>B. cinerea</w:t>
      </w:r>
      <w:r w:rsidR="00197A11">
        <w:rPr>
          <w:sz w:val="24"/>
          <w:szCs w:val="24"/>
        </w:rPr>
        <w:t xml:space="preserve"> isolates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variation is</w:t>
      </w:r>
      <w:r w:rsidR="00BA7E62">
        <w:rPr>
          <w:sz w:val="24"/>
          <w:szCs w:val="24"/>
        </w:rPr>
        <w:t xml:space="preserve"> significantly</w:t>
      </w:r>
      <w:r w:rsidR="00CF11DF">
        <w:rPr>
          <w:sz w:val="24"/>
          <w:szCs w:val="24"/>
        </w:rPr>
        <w:t xml:space="preserve"> controlled by </w:t>
      </w:r>
      <w:r w:rsidR="00BA7E62">
        <w:rPr>
          <w:sz w:val="24"/>
          <w:szCs w:val="24"/>
        </w:rPr>
        <w:t xml:space="preserve">plant domestication status, </w:t>
      </w:r>
      <w:r w:rsidR="00CF11DF">
        <w:rPr>
          <w:sz w:val="24"/>
          <w:szCs w:val="24"/>
        </w:rPr>
        <w:t xml:space="preserve">plant genotype, and pathogen genotype. </w:t>
      </w:r>
      <w:r w:rsidR="00BA7E62">
        <w:rPr>
          <w:sz w:val="24"/>
          <w:szCs w:val="24"/>
        </w:rPr>
        <w:t xml:space="preserve">The effect of domestication status was </w:t>
      </w:r>
      <w:r w:rsidR="00D03E48">
        <w:rPr>
          <w:sz w:val="24"/>
          <w:szCs w:val="24"/>
        </w:rPr>
        <w:t>slightly elevated resistance in the</w:t>
      </w:r>
      <w:r w:rsidR="00BA7E62">
        <w:rPr>
          <w:sz w:val="24"/>
          <w:szCs w:val="24"/>
        </w:rPr>
        <w:t xml:space="preserve"> wild germplasm</w:t>
      </w:r>
      <w:r w:rsidR="00D03E48">
        <w:rPr>
          <w:sz w:val="24"/>
          <w:szCs w:val="24"/>
        </w:rPr>
        <w:t xml:space="preserve">, </w:t>
      </w:r>
      <w:r w:rsidR="00BA7E62">
        <w:rPr>
          <w:sz w:val="24"/>
          <w:szCs w:val="24"/>
        </w:rPr>
        <w:t>but interestingly</w:t>
      </w:r>
      <w:r w:rsidR="00D03E48">
        <w:rPr>
          <w:sz w:val="24"/>
          <w:szCs w:val="24"/>
        </w:rPr>
        <w:t xml:space="preserve"> </w:t>
      </w:r>
      <w:r w:rsidR="00BA7E62">
        <w:rPr>
          <w:sz w:val="24"/>
          <w:szCs w:val="24"/>
        </w:rPr>
        <w:t>there was no evidence of a bottleneck in these accessions</w:t>
      </w:r>
      <w:r w:rsidR="00D03E48">
        <w:rPr>
          <w:sz w:val="24"/>
          <w:szCs w:val="24"/>
        </w:rPr>
        <w:t>,</w:t>
      </w:r>
      <w:r w:rsidR="00BA7E62">
        <w:rPr>
          <w:sz w:val="24"/>
          <w:szCs w:val="24"/>
        </w:rPr>
        <w:t xml:space="preserve"> with wild and domestic tomatoes having a similar resistance range. To complement this, we conducted </w:t>
      </w:r>
      <w:r w:rsidR="00CF11DF">
        <w:rPr>
          <w:sz w:val="24"/>
          <w:szCs w:val="24"/>
        </w:rPr>
        <w:t xml:space="preserve">genome-wide association (GWA) </w:t>
      </w:r>
      <w:r w:rsidR="00BA7E62">
        <w:rPr>
          <w:sz w:val="24"/>
          <w:szCs w:val="24"/>
        </w:rPr>
        <w:t>in</w:t>
      </w:r>
      <w:r w:rsidR="00CF11DF">
        <w:rPr>
          <w:sz w:val="24"/>
          <w:szCs w:val="24"/>
        </w:rPr>
        <w:t xml:space="preserve"> </w:t>
      </w:r>
      <w:r w:rsidR="00CF11DF" w:rsidRPr="00CF11DF">
        <w:rPr>
          <w:i/>
          <w:sz w:val="24"/>
          <w:szCs w:val="24"/>
        </w:rPr>
        <w:t>B. cinerea</w:t>
      </w:r>
      <w:r w:rsidR="00BA7E62">
        <w:rPr>
          <w:sz w:val="24"/>
          <w:szCs w:val="24"/>
        </w:rPr>
        <w:t xml:space="preserve"> that found</w:t>
      </w:r>
      <w:r w:rsidR="00CF11DF">
        <w:rPr>
          <w:sz w:val="24"/>
          <w:szCs w:val="24"/>
        </w:rPr>
        <w:t xml:space="preserve"> a highly quantitative basis of virulence on tomato.</w:t>
      </w:r>
      <w:r w:rsidR="005A32CB">
        <w:rPr>
          <w:sz w:val="24"/>
          <w:szCs w:val="24"/>
        </w:rPr>
        <w:t xml:space="preserve"> This collection of genes was highly specific to distinct tomato accessions</w:t>
      </w:r>
      <w:r w:rsidR="00D03E48">
        <w:rPr>
          <w:sz w:val="24"/>
          <w:szCs w:val="24"/>
        </w:rPr>
        <w:t>,</w:t>
      </w:r>
      <w:r w:rsidR="005A32CB">
        <w:rPr>
          <w:sz w:val="24"/>
          <w:szCs w:val="24"/>
        </w:rPr>
        <w:t xml:space="preserve"> suggesting that breeding against this pathogen would need to utilize a diversity of isolates to capture all possible mechanisms.</w:t>
      </w:r>
      <w:r w:rsidR="00CF11DF">
        <w:rPr>
          <w:sz w:val="24"/>
          <w:szCs w:val="24"/>
        </w:rPr>
        <w:t xml:space="preserve"> </w:t>
      </w:r>
      <w:r w:rsidR="005A32CB">
        <w:rPr>
          <w:sz w:val="24"/>
          <w:szCs w:val="24"/>
        </w:rPr>
        <w:t xml:space="preserve">There was a specific subset of </w:t>
      </w:r>
      <w:r w:rsidR="005A32CB" w:rsidRPr="00CF11DF">
        <w:rPr>
          <w:i/>
          <w:sz w:val="24"/>
          <w:szCs w:val="24"/>
        </w:rPr>
        <w:t>B. cinerea</w:t>
      </w:r>
      <w:r w:rsidR="005A32CB">
        <w:rPr>
          <w:sz w:val="24"/>
          <w:szCs w:val="24"/>
        </w:rPr>
        <w:t xml:space="preserve"> genes that linked to altered virulence against the wild versus domesticated tomato accessions</w:t>
      </w:r>
      <w:r w:rsidR="00CF11DF">
        <w:rPr>
          <w:sz w:val="24"/>
          <w:szCs w:val="24"/>
        </w:rPr>
        <w:t>.</w:t>
      </w:r>
      <w:ins w:id="0" w:author="Daniel Kliebenstein" w:date="2017-07-13T14:34:00Z">
        <w:r w:rsidR="005A32CB">
          <w:rPr>
            <w:sz w:val="24"/>
            <w:szCs w:val="24"/>
          </w:rPr>
          <w:t xml:space="preserve"> </w:t>
        </w:r>
        <w:commentRangeStart w:id="1"/>
        <w:r w:rsidR="005A32CB">
          <w:rPr>
            <w:sz w:val="24"/>
            <w:szCs w:val="24"/>
          </w:rPr>
          <w:t>SUMMARY</w:t>
        </w:r>
      </w:ins>
      <w:commentRangeEnd w:id="1"/>
      <w:ins w:id="2" w:author="Daniel Kliebenstein" w:date="2017-07-13T14:35:00Z">
        <w:r w:rsidR="005A32CB">
          <w:rPr>
            <w:rStyle w:val="CommentReference"/>
          </w:rPr>
          <w:commentReference w:id="1"/>
        </w:r>
      </w:ins>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3"/>
      <w:r w:rsidRPr="000F79B1">
        <w:rPr>
          <w:b/>
          <w:sz w:val="24"/>
          <w:szCs w:val="24"/>
        </w:rPr>
        <w:lastRenderedPageBreak/>
        <w:t>Introduction</w:t>
      </w:r>
      <w:commentRangeEnd w:id="3"/>
      <w:r w:rsidR="006B6D32">
        <w:rPr>
          <w:rStyle w:val="CommentReference"/>
        </w:rPr>
        <w:commentReference w:id="3"/>
      </w:r>
    </w:p>
    <w:p w14:paraId="59F5A64D" w14:textId="37F01805"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sum of pathogen virulence/sensitivity and host</w:t>
      </w:r>
      <w:r>
        <w:rPr>
          <w:sz w:val="24"/>
          <w:szCs w:val="24"/>
        </w:rPr>
        <w:t xml:space="preserve"> plant</w:t>
      </w:r>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r>
        <w:rPr>
          <w:sz w:val="24"/>
          <w:szCs w:val="24"/>
        </w:rPr>
        <w:t xml:space="preserve"> mechanisms</w:t>
      </w:r>
      <w:r w:rsidR="00A2269E">
        <w:rPr>
          <w:sz w:val="24"/>
          <w:szCs w:val="24"/>
        </w:rPr>
        <w:t>,</w:t>
      </w:r>
      <w:r>
        <w:rPr>
          <w:sz w:val="24"/>
          <w:szCs w:val="24"/>
        </w:rPr>
        <w:t xml:space="preserve"> specific to the </w:t>
      </w:r>
      <w:r w:rsidR="00A2269E">
        <w:rPr>
          <w:sz w:val="24"/>
          <w:szCs w:val="24"/>
        </w:rPr>
        <w:t>interacting</w:t>
      </w:r>
      <w:r>
        <w:rPr>
          <w:sz w:val="24"/>
          <w:szCs w:val="24"/>
        </w:rPr>
        <w:t xml:space="preserve"> genotypes of the host and pathogen</w:t>
      </w:r>
      <w:r w:rsidR="00EA6EAB" w:rsidRPr="00E764BE">
        <w:rPr>
          <w:sz w:val="24"/>
          <w:szCs w:val="24"/>
        </w:rPr>
        <w:t xml:space="preserve">. </w:t>
      </w:r>
      <w:r>
        <w:rPr>
          <w:sz w:val="24"/>
          <w:szCs w:val="24"/>
        </w:rPr>
        <w:t xml:space="preserve">A key aspect controlling the genetic architecture of </w:t>
      </w:r>
      <w:r w:rsidR="005A32CB">
        <w:rPr>
          <w:sz w:val="24"/>
          <w:szCs w:val="24"/>
        </w:rPr>
        <w:t>this interaction</w:t>
      </w:r>
      <w:r>
        <w:rPr>
          <w:sz w:val="24"/>
          <w:szCs w:val="24"/>
        </w:rPr>
        <w:t xml:space="preserve"> is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CC52DA">
        <w:rPr>
          <w:sz w:val="24"/>
          <w:szCs w:val="24"/>
        </w:rPr>
        <w:t>,</w:t>
      </w:r>
      <w:r>
        <w:rPr>
          <w:sz w:val="24"/>
          <w:szCs w:val="24"/>
        </w:rPr>
        <w:t xml:space="preserve"> via large-effect loci</w:t>
      </w:r>
      <w:r w:rsidR="00990316">
        <w:rPr>
          <w:sz w:val="24"/>
          <w:szCs w:val="24"/>
        </w:rPr>
        <w:t xml:space="preserve"> </w:t>
      </w:r>
      <w:r>
        <w:rPr>
          <w:sz w:val="24"/>
          <w:szCs w:val="24"/>
        </w:rPr>
        <w:t xml:space="preserve">that enable the recognition of the pathogen by the plant </w:t>
      </w:r>
      <w:r w:rsidR="00566D60">
        <w:rPr>
          <w:sz w:val="24"/>
          <w:szCs w:val="24"/>
        </w:rPr>
        <w:t xml:space="preserve">{Dodds 2010; Pieterse 2012; Dangl 2001; Jones 2006}.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flagellin</w:t>
      </w:r>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t guard the signaling networks {</w:t>
      </w:r>
      <w:r w:rsidR="00BE2917">
        <w:rPr>
          <w:sz w:val="24"/>
          <w:szCs w:val="24"/>
        </w:rPr>
        <w:t xml:space="preserve">Ferrari 2007; </w:t>
      </w:r>
      <w:r w:rsidR="002B2629">
        <w:rPr>
          <w:sz w:val="24"/>
          <w:szCs w:val="24"/>
        </w:rPr>
        <w:t>Dodds 2010; Jones 2006; Boller 2009; Bittel 2007</w:t>
      </w:r>
      <w:r w:rsidR="00BE2917">
        <w:rPr>
          <w:sz w:val="24"/>
          <w:szCs w:val="24"/>
        </w:rPr>
        <w:t>}</w:t>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these large 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6BDE11D7"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w:t>
      </w:r>
      <w:r w:rsidR="00E8258B" w:rsidRPr="00E764BE">
        <w:rPr>
          <w:sz w:val="24"/>
          <w:szCs w:val="24"/>
        </w:rPr>
        <w:t xml:space="preserve">diverse </w:t>
      </w:r>
      <w:r w:rsidR="00DD787D">
        <w:rPr>
          <w:sz w:val="24"/>
          <w:szCs w:val="24"/>
        </w:rPr>
        <w:t xml:space="preserve">plant </w:t>
      </w:r>
      <w:r w:rsidR="00E8258B" w:rsidRPr="00E764BE">
        <w:rPr>
          <w:sz w:val="24"/>
          <w:szCs w:val="24"/>
        </w:rPr>
        <w:t xml:space="preserve">hosts. </w:t>
      </w:r>
      <w:r w:rsidR="00DD787D">
        <w:rPr>
          <w:sz w:val="24"/>
          <w:szCs w:val="24"/>
        </w:rPr>
        <w:t>Generalist pathogens may have less stringent co-evolution in connection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8258B" w:rsidRPr="00E764BE">
        <w:rPr>
          <w:sz w:val="24"/>
          <w:szCs w:val="24"/>
        </w:rPr>
        <w:t xml:space="preserve">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partly explain the observation that</w:t>
      </w:r>
      <w:r w:rsidR="00E8258B" w:rsidRPr="00E764BE">
        <w:rPr>
          <w:sz w:val="24"/>
          <w:szCs w:val="24"/>
        </w:rPr>
        <w:t xml:space="preserve"> most </w:t>
      </w:r>
      <w:r w:rsidR="0092425F">
        <w:rPr>
          <w:sz w:val="24"/>
          <w:szCs w:val="24"/>
        </w:rPr>
        <w:t xml:space="preserve">natural </w:t>
      </w:r>
      <w:r w:rsidR="0092425F">
        <w:rPr>
          <w:sz w:val="24"/>
          <w:szCs w:val="24"/>
        </w:rPr>
        <w:lastRenderedPageBreak/>
        <w:t xml:space="preserve">resistance to generalist pathogens is highly polygenic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2128AA">
        <w:rPr>
          <w:sz w:val="24"/>
          <w:szCs w:val="24"/>
        </w:rPr>
        <w:t>{Rowe 2008; Corwin 2016; Glazebrook 2005</w:t>
      </w:r>
      <w:r w:rsidR="008A387A">
        <w:rPr>
          <w:sz w:val="24"/>
          <w:szCs w:val="24"/>
        </w:rPr>
        <w:t>; Goss 2006</w:t>
      </w:r>
      <w:r w:rsidR="00473AA6">
        <w:rPr>
          <w:sz w:val="24"/>
          <w:szCs w:val="24"/>
        </w:rPr>
        <w:t>; Barrett 2009</w:t>
      </w:r>
      <w:r w:rsidR="007C11D8">
        <w:rPr>
          <w:sz w:val="24"/>
          <w:szCs w:val="24"/>
        </w:rPr>
        <w:t>; Nomura 2005</w:t>
      </w:r>
      <w:r w:rsidR="002128AA">
        <w:rPr>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 </w:instrText>
      </w:r>
      <w:r w:rsidR="00416136">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EN.CITE.DATA </w:instrText>
      </w:r>
      <w:r w:rsidR="00416136">
        <w:rPr>
          <w:sz w:val="24"/>
          <w:szCs w:val="24"/>
        </w:rPr>
      </w:r>
      <w:r w:rsidR="00416136">
        <w:rPr>
          <w:sz w:val="24"/>
          <w:szCs w:val="24"/>
        </w:rPr>
        <w:fldChar w:fldCharType="end"/>
      </w:r>
      <w:r w:rsidR="00365F7D">
        <w:rPr>
          <w:sz w:val="24"/>
          <w:szCs w:val="24"/>
        </w:rPr>
      </w:r>
      <w:r w:rsidR="00365F7D">
        <w:rPr>
          <w:sz w:val="24"/>
          <w:szCs w:val="24"/>
        </w:rPr>
        <w:fldChar w:fldCharType="end"/>
      </w:r>
      <w:r w:rsidR="00DD787D">
        <w:rPr>
          <w:sz w:val="24"/>
          <w:szCs w:val="24"/>
        </w:rPr>
        <w:t xml:space="preserve">Unlike qualitative resistance loci that predominantly involve </w:t>
      </w:r>
      <w:r w:rsidR="00CC52DA">
        <w:rPr>
          <w:sz w:val="24"/>
          <w:szCs w:val="24"/>
        </w:rPr>
        <w:t xml:space="preserve">genes in </w:t>
      </w:r>
      <w:r w:rsidR="00DD787D">
        <w:rPr>
          <w:sz w:val="24"/>
          <w:szCs w:val="24"/>
        </w:rPr>
        <w:t>signaling cascade</w:t>
      </w:r>
      <w:r w:rsidR="00CC52DA">
        <w:rPr>
          <w:sz w:val="24"/>
          <w:szCs w:val="24"/>
        </w:rPr>
        <w:t>s</w:t>
      </w:r>
      <w:r w:rsidR="00DD787D">
        <w:rPr>
          <w:sz w:val="24"/>
          <w:szCs w:val="24"/>
        </w:rPr>
        <w:t>, the quantitative resistance genes</w:t>
      </w:r>
      <w:r w:rsidR="0092425F">
        <w:rPr>
          <w:sz w:val="24"/>
          <w:szCs w:val="24"/>
        </w:rPr>
        <w:t xml:space="preserve"> to generalist pathogens</w:t>
      </w:r>
      <w:r w:rsidR="00DD787D">
        <w:rPr>
          <w:sz w:val="24"/>
          <w:szCs w:val="24"/>
        </w:rPr>
        <w:t xml:space="preserve"> also include a broad array of direct defense genes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566D60">
        <w:rPr>
          <w:sz w:val="24"/>
          <w:szCs w:val="24"/>
        </w:rPr>
        <w:t>{Ferrari 2007</w:t>
      </w:r>
      <w:r w:rsidR="001771F9">
        <w:rPr>
          <w:sz w:val="24"/>
          <w:szCs w:val="24"/>
        </w:rPr>
        <w:t>; Poland 2009; Denby 2004; Zipfel 2004; Walz 2008; Zheng 2006; Rowe 2008</w:t>
      </w:r>
      <w:r w:rsidR="00E210A2">
        <w:rPr>
          <w:sz w:val="24"/>
          <w:szCs w:val="24"/>
        </w:rPr>
        <w:t>; Corwin 2017</w:t>
      </w:r>
      <w:r w:rsidR="00566D60">
        <w:rPr>
          <w:sz w:val="24"/>
          <w:szCs w:val="24"/>
        </w:rPr>
        <w:t>}</w:t>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do not alter resistance to all isolates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if </w:t>
      </w:r>
      <w:r w:rsidR="00DD787D">
        <w:rPr>
          <w:sz w:val="24"/>
          <w:szCs w:val="24"/>
        </w:rPr>
        <w:t xml:space="preserve">the specific isolate is sensitive or resistant to camalexin </w:t>
      </w:r>
      <w:r w:rsidR="005D7BA2">
        <w:rPr>
          <w:sz w:val="24"/>
          <w:szCs w:val="24"/>
        </w:rPr>
        <w:t>{Kliebenstein 2005}.</w:t>
      </w:r>
      <w:r w:rsidR="0092425F">
        <w:rPr>
          <w:sz w:val="24"/>
          <w:szCs w:val="24"/>
        </w:rPr>
        <w:t xml:space="preserve"> In contrast to the polygenic nature of plant resistance, little is known about the genetic architecture of virulence within generalist pathogens and how this is affected by genetic variation in the pathogen</w:t>
      </w:r>
      <w:r w:rsidR="008F425E" w:rsidRPr="00436F19">
        <w:rPr>
          <w:sz w:val="24"/>
          <w:szCs w:val="24"/>
        </w:rPr>
        <w:t xml:space="preserve">. There are no reported </w:t>
      </w:r>
      <w:r w:rsidR="00086836" w:rsidRPr="00436F19">
        <w:rPr>
          <w:sz w:val="24"/>
          <w:szCs w:val="24"/>
        </w:rPr>
        <w:t xml:space="preserve">naturally variable </w:t>
      </w:r>
      <w:r w:rsidR="008F425E" w:rsidRPr="00436F19">
        <w:rPr>
          <w:sz w:val="24"/>
          <w:szCs w:val="24"/>
        </w:rPr>
        <w:t>large-effect</w:t>
      </w:r>
      <w:r w:rsidR="00086836">
        <w:rPr>
          <w:sz w:val="24"/>
          <w:szCs w:val="24"/>
        </w:rPr>
        <w:t xml:space="preserve"> </w:t>
      </w:r>
      <w:r w:rsidR="008F425E" w:rsidRPr="00436F19">
        <w:rPr>
          <w:sz w:val="24"/>
          <w:szCs w:val="24"/>
        </w:rPr>
        <w:t>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w:t>
      </w:r>
      <w:r w:rsidR="0092425F">
        <w:rPr>
          <w:sz w:val="24"/>
          <w:szCs w:val="24"/>
        </w:rPr>
        <w:t xml:space="preserve">This potential for genetic co-dependency between generalist pathogen and host plant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59F07158"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 domestication from wild plants to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 xml:space="preserve">than </w:t>
      </w:r>
      <w:r w:rsidR="004766F2">
        <w:rPr>
          <w:sz w:val="24"/>
          <w:szCs w:val="24"/>
        </w:rPr>
        <w:t xml:space="preserve">are </w:t>
      </w:r>
      <w:r w:rsidR="004B451C">
        <w:rPr>
          <w:sz w:val="24"/>
          <w:szCs w:val="24"/>
        </w:rPr>
        <w:t>their wild relatives</w:t>
      </w:r>
      <w:r w:rsidR="00A804CB">
        <w:rPr>
          <w:sz w:val="24"/>
          <w:szCs w:val="24"/>
        </w:rPr>
        <w:t xml:space="preserve"> {Smale 1996; Couch 2005; Rosenthal 1997</w:t>
      </w:r>
      <w:r w:rsidR="00977E7D">
        <w:rPr>
          <w:sz w:val="24"/>
          <w:szCs w:val="24"/>
        </w:rPr>
        <w:t>; Dwivedi 2008</w:t>
      </w:r>
      <w:r w:rsidR="00A804CB">
        <w:rPr>
          <w:sz w:val="24"/>
          <w:szCs w:val="24"/>
        </w:rPr>
        <w:t>}</w:t>
      </w:r>
      <w:r w:rsidR="00A7542E">
        <w:rPr>
          <w:sz w:val="24"/>
          <w:szCs w:val="24"/>
        </w:rPr>
        <w:t xml:space="preserve">, and pathogens may evolve higher virulence on domesticated </w:t>
      </w:r>
      <w:r w:rsidR="00A7542E">
        <w:rPr>
          <w:sz w:val="24"/>
          <w:szCs w:val="24"/>
        </w:rPr>
        <w:lastRenderedPageBreak/>
        <w:t>hosts</w:t>
      </w:r>
      <w:r w:rsidR="005D7BA2">
        <w:rPr>
          <w:sz w:val="24"/>
          <w:szCs w:val="24"/>
        </w:rPr>
        <w:t xml:space="preserve"> {Stuckenbrock 2008}</w:t>
      </w:r>
      <w:r w:rsidR="004B451C">
        <w:rPr>
          <w:sz w:val="24"/>
          <w:szCs w:val="24"/>
        </w:rPr>
        <w:t xml:space="preserve">. </w:t>
      </w:r>
      <w:r w:rsidR="00A01C5A">
        <w:rPr>
          <w:sz w:val="24"/>
          <w:szCs w:val="24"/>
        </w:rPr>
        <w:t xml:space="preserve">Further, domestication typically imposes a </w:t>
      </w:r>
      <w:r w:rsidR="00EF5A6D" w:rsidRPr="00471076">
        <w:rPr>
          <w:sz w:val="24"/>
          <w:szCs w:val="24"/>
        </w:rPr>
        <w:t>strong 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 plant</w:t>
      </w:r>
      <w:r w:rsidR="00CC52DA">
        <w:rPr>
          <w:sz w:val="24"/>
          <w:szCs w:val="24"/>
        </w:rPr>
        <w:t>,</w:t>
      </w:r>
      <w:r w:rsidR="00A01C5A">
        <w:rPr>
          <w:sz w:val="24"/>
          <w:szCs w:val="24"/>
        </w:rPr>
        <w:t xml:space="preserve"> </w:t>
      </w:r>
      <w:r w:rsidR="00A2269E">
        <w:rPr>
          <w:sz w:val="24"/>
          <w:szCs w:val="24"/>
        </w:rPr>
        <w:t xml:space="preserve">and </w:t>
      </w:r>
      <w:r w:rsidR="00A01C5A">
        <w:rPr>
          <w:sz w:val="24"/>
          <w:szCs w:val="24"/>
        </w:rPr>
        <w:t xml:space="preserve">often decreases the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in the crop plant </w:t>
      </w:r>
      <w:r w:rsidR="00977E7D">
        <w:rPr>
          <w:sz w:val="24"/>
          <w:szCs w:val="24"/>
        </w:rPr>
        <w:t>germplasm</w:t>
      </w:r>
      <w:ins w:id="4" w:author="Daniel Kliebenstein" w:date="2017-07-13T14:51:00Z">
        <w:r w:rsidR="00A303A1">
          <w:rPr>
            <w:sz w:val="24"/>
            <w:szCs w:val="24"/>
          </w:rPr>
          <w:t xml:space="preserve"> (</w:t>
        </w:r>
        <w:commentRangeStart w:id="5"/>
        <w:r w:rsidR="00A303A1">
          <w:rPr>
            <w:sz w:val="24"/>
            <w:szCs w:val="24"/>
          </w:rPr>
          <w:t>CITATION</w:t>
        </w:r>
        <w:commentRangeEnd w:id="5"/>
        <w:r w:rsidR="00A303A1">
          <w:rPr>
            <w:rStyle w:val="CommentReference"/>
          </w:rPr>
          <w:commentReference w:id="5"/>
        </w:r>
        <w:r w:rsidR="00A303A1">
          <w:rPr>
            <w:sz w:val="24"/>
            <w:szCs w:val="24"/>
          </w:rPr>
          <w:t>)</w:t>
        </w:r>
      </w:ins>
      <w:r w:rsidR="00EF5A6D" w:rsidRPr="00471076">
        <w:rPr>
          <w:sz w:val="24"/>
          <w:szCs w:val="24"/>
        </w:rPr>
        <w:t xml:space="preserve">. </w:t>
      </w:r>
      <w:commentRangeStart w:id="6"/>
      <w:r w:rsidR="00EF5A6D" w:rsidRPr="00471076">
        <w:rPr>
          <w:sz w:val="24"/>
          <w:szCs w:val="24"/>
        </w:rPr>
        <w:t xml:space="preserve">This loss of </w:t>
      </w:r>
      <w:r w:rsidR="00A01C5A">
        <w:rPr>
          <w:sz w:val="24"/>
          <w:szCs w:val="24"/>
        </w:rPr>
        <w:t>diversity in resistance alleles</w:t>
      </w:r>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r w:rsidR="00A303A1">
        <w:rPr>
          <w:sz w:val="24"/>
          <w:szCs w:val="24"/>
        </w:rPr>
        <w:t xml:space="preserve">the </w:t>
      </w:r>
      <w:r w:rsidR="00DC717E">
        <w:rPr>
          <w:sz w:val="24"/>
          <w:szCs w:val="24"/>
        </w:rPr>
        <w:t xml:space="preserve">cultivated plants experience reduced </w:t>
      </w:r>
      <w:r w:rsidR="00EF5A6D" w:rsidRPr="00471076">
        <w:rPr>
          <w:sz w:val="24"/>
          <w:szCs w:val="24"/>
        </w:rPr>
        <w:t>selective pressures from pathogens</w:t>
      </w:r>
      <w:commentRangeEnd w:id="6"/>
      <w:r w:rsidR="00A303A1">
        <w:rPr>
          <w:rStyle w:val="CommentReference"/>
        </w:rPr>
        <w:commentReference w:id="6"/>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we have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A303A1">
        <w:rPr>
          <w:sz w:val="24"/>
          <w:szCs w:val="24"/>
        </w:rPr>
        <w:t xml:space="preserve"> and correspondingly how domestication influences the pathogen</w:t>
      </w:r>
      <w:r w:rsidR="003E5F69">
        <w:rPr>
          <w:sz w:val="24"/>
          <w:szCs w:val="24"/>
        </w:rPr>
        <w:t>.</w:t>
      </w:r>
      <w:r w:rsidR="009836A7" w:rsidRPr="00471076">
        <w:rPr>
          <w:sz w:val="24"/>
          <w:szCs w:val="24"/>
        </w:rPr>
        <w:t xml:space="preserve"> </w:t>
      </w:r>
    </w:p>
    <w:p w14:paraId="28E69A94" w14:textId="30E65009"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commentRangeStart w:id="7"/>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commentRangeEnd w:id="7"/>
      <w:r w:rsidR="00E310DC">
        <w:rPr>
          <w:rStyle w:val="CommentReference"/>
        </w:rPr>
        <w:commentReference w:id="7"/>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416136">
        <w:rPr>
          <w:sz w:val="24"/>
          <w:szCs w:val="24"/>
        </w:rPr>
        <w:t>{Nicot 1996; Elad 2007; Fillinger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416136">
        <w:rPr>
          <w:sz w:val="24"/>
          <w:szCs w:val="24"/>
        </w:rPr>
        <w:t xml:space="preserve">{Deighton 2001; Finkers 2007; Ten Have 2007; Corwin 2016}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416136">
        <w:rPr>
          <w:sz w:val="24"/>
          <w:szCs w:val="24"/>
        </w:rPr>
        <w:t>{Katan 1999</w:t>
      </w:r>
      <w:r w:rsidR="007C11D8">
        <w:rPr>
          <w:sz w:val="24"/>
          <w:szCs w:val="24"/>
        </w:rPr>
        <w:t>; Barrett 2012</w:t>
      </w:r>
      <w:r w:rsidR="00416136">
        <w:rPr>
          <w:sz w:val="24"/>
          <w:szCs w:val="24"/>
        </w:rPr>
        <w:t>}</w:t>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E310DC">
        <w:rPr>
          <w:sz w:val="24"/>
          <w:szCs w:val="24"/>
        </w:rPr>
        <w:t xml:space="preserve"> partly due to g</w:t>
      </w:r>
      <w:r w:rsidR="007A7AF3">
        <w:rPr>
          <w:sz w:val="24"/>
          <w:szCs w:val="24"/>
        </w:rPr>
        <w:t xml:space="preserve">enetic </w:t>
      </w:r>
      <w:r w:rsidR="007A7AF3">
        <w:rPr>
          <w:sz w:val="24"/>
          <w:szCs w:val="24"/>
        </w:rPr>
        <w:lastRenderedPageBreak/>
        <w:t>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r w:rsidR="00D3121D" w:rsidRPr="00DA7FA8">
        <w:rPr>
          <w:sz w:val="24"/>
          <w:szCs w:val="24"/>
        </w:rPr>
        <w:t>phytotoxins</w:t>
      </w:r>
      <w:r w:rsidR="007A7AF3">
        <w:rPr>
          <w:sz w:val="24"/>
          <w:szCs w:val="24"/>
        </w:rPr>
        <w:t>,</w:t>
      </w:r>
      <w:r w:rsidR="00D3121D" w:rsidRPr="00DA7FA8">
        <w:rPr>
          <w:sz w:val="24"/>
          <w:szCs w:val="24"/>
        </w:rPr>
        <w:t xml:space="preserve"> botrydial and botcinic acid</w:t>
      </w:r>
      <w:r w:rsidR="00CE6D3B">
        <w:rPr>
          <w:sz w:val="24"/>
          <w:szCs w:val="24"/>
        </w:rPr>
        <w:t xml:space="preserve"> </w:t>
      </w:r>
      <w:r w:rsidR="00416136">
        <w:rPr>
          <w:sz w:val="24"/>
          <w:szCs w:val="24"/>
        </w:rPr>
        <w:t xml:space="preserve">{Siewers 2005; Dalmais 2011}.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CE6D3B">
        <w:rPr>
          <w:sz w:val="24"/>
          <w:szCs w:val="24"/>
        </w:rPr>
        <w:t xml:space="preserve">{Schumacher 2012; </w:t>
      </w:r>
      <w:r w:rsidR="00080F1D">
        <w:rPr>
          <w:sz w:val="24"/>
          <w:szCs w:val="24"/>
        </w:rPr>
        <w:t>Rowe 2007}</w:t>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{ten Have 1998}</w:t>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A01C5A">
        <w:rPr>
          <w:sz w:val="24"/>
          <w:szCs w:val="24"/>
        </w:rPr>
        <w:t xml:space="preserve"> which</w:t>
      </w:r>
      <w:r w:rsidR="00796342" w:rsidRPr="00796342">
        <w:rPr>
          <w:sz w:val="24"/>
          <w:szCs w:val="24"/>
        </w:rPr>
        <w:t xml:space="preserve"> is more variable than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r w:rsidR="00DC7B96" w:rsidRPr="00DC7B96">
        <w:rPr>
          <w:i/>
          <w:sz w:val="24"/>
          <w:szCs w:val="24"/>
        </w:rPr>
        <w:t>Blumeria graminis</w:t>
      </w:r>
      <w:r w:rsidR="00CE69EF">
        <w:rPr>
          <w:sz w:val="24"/>
          <w:szCs w:val="24"/>
        </w:rPr>
        <w:t>, 5.5 SNP/kb in the compact genome of the obligate biotroph Plasmodiophora brassicae</w:t>
      </w:r>
      <w:r w:rsidR="00DC7B96">
        <w:rPr>
          <w:sz w:val="24"/>
          <w:szCs w:val="24"/>
        </w:rPr>
        <w:t>) {Hacquard 2013; Wicker 2013}</w:t>
      </w:r>
      <w:r w:rsidR="00796342" w:rsidRPr="00796342">
        <w:rPr>
          <w:sz w:val="24"/>
          <w:szCs w:val="24"/>
        </w:rPr>
        <w:t>, and</w:t>
      </w:r>
      <w:r w:rsidR="00DC7B96">
        <w:rPr>
          <w:sz w:val="24"/>
          <w:szCs w:val="24"/>
        </w:rPr>
        <w:t xml:space="preserve"> on par with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750F0F" w:rsidRPr="00DC7B96">
        <w:rPr>
          <w:i/>
          <w:sz w:val="24"/>
          <w:szCs w:val="24"/>
        </w:rPr>
        <w:t xml:space="preserve"> </w:t>
      </w:r>
      <w:r w:rsidR="00DC7B96" w:rsidRPr="00DC7B96">
        <w:rPr>
          <w:sz w:val="24"/>
          <w:szCs w:val="24"/>
        </w:rPr>
        <w:t>{</w:t>
      </w:r>
      <w:r w:rsidR="00DC7B96">
        <w:rPr>
          <w:sz w:val="24"/>
          <w:szCs w:val="24"/>
        </w:rPr>
        <w:t xml:space="preserve">Power 2017; Farhat 2013; </w:t>
      </w:r>
      <w:r w:rsidR="00766DC1">
        <w:rPr>
          <w:color w:val="000000"/>
        </w:rPr>
        <w:t>Desjardins 2016</w:t>
      </w:r>
      <w:r w:rsidR="00DC7B96" w:rsidRPr="00DC7B96">
        <w:rPr>
          <w:sz w:val="24"/>
          <w:szCs w:val="24"/>
        </w:rPr>
        <w:t>}</w:t>
      </w:r>
      <w:r w:rsidR="00766DC1">
        <w:rPr>
          <w:sz w:val="24"/>
          <w:szCs w:val="24"/>
        </w:rPr>
        <w:t>.</w:t>
      </w:r>
      <w:r w:rsidR="00A01C5A">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4766F2">
        <w:rPr>
          <w:sz w:val="24"/>
          <w:szCs w:val="24"/>
        </w:rPr>
        <w:t xml:space="preserve"> even in non-model plant systems</w:t>
      </w:r>
      <w:r w:rsidR="00D3121D" w:rsidRPr="00DA7FA8">
        <w:rPr>
          <w:sz w:val="24"/>
          <w:szCs w:val="24"/>
        </w:rPr>
        <w:t>.</w:t>
      </w:r>
    </w:p>
    <w:p w14:paraId="52C2E367" w14:textId="14B0B486" w:rsidR="00EA6EAB" w:rsidRPr="00471076" w:rsidRDefault="000F79B1" w:rsidP="00471076">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B. cinerea</w:t>
      </w:r>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w:t>
      </w:r>
      <w:commentRangeStart w:id="8"/>
      <w:r w:rsidR="00EA6EAB" w:rsidRPr="00471076">
        <w:rPr>
          <w:sz w:val="24"/>
          <w:szCs w:val="24"/>
        </w:rPr>
        <w:t>infection</w:t>
      </w:r>
      <w:commentRangeEnd w:id="8"/>
      <w:r w:rsidR="00F442A5">
        <w:rPr>
          <w:rStyle w:val="CommentReference"/>
        </w:rPr>
        <w:commentReference w:id="8"/>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CE6D3B">
        <w:rPr>
          <w:sz w:val="24"/>
          <w:szCs w:val="24"/>
        </w:rPr>
        <w:t xml:space="preserve">{Finkers 2007; </w:t>
      </w:r>
      <w:r w:rsidR="00F442A5">
        <w:rPr>
          <w:sz w:val="24"/>
          <w:szCs w:val="24"/>
        </w:rPr>
        <w:t>Rowe 2008; Corwin 2016}</w:t>
      </w:r>
      <w:r w:rsidR="00EA6EAB" w:rsidRPr="00471076">
        <w:rPr>
          <w:sz w:val="24"/>
          <w:szCs w:val="24"/>
        </w:rPr>
        <w:t xml:space="preserve">. </w:t>
      </w:r>
      <w:r w:rsidRPr="00471076">
        <w:rPr>
          <w:sz w:val="24"/>
          <w:szCs w:val="24"/>
        </w:rPr>
        <w:t xml:space="preserve">Tomato is </w:t>
      </w:r>
      <w:r w:rsidR="00932108">
        <w:rPr>
          <w:sz w:val="24"/>
          <w:szCs w:val="24"/>
        </w:rPr>
        <w:t>a</w:t>
      </w:r>
      <w:r w:rsidRPr="00471076">
        <w:rPr>
          <w:sz w:val="24"/>
          <w:szCs w:val="24"/>
        </w:rPr>
        <w:t xml:space="preserve"> model </w:t>
      </w:r>
      <w:r w:rsidRPr="00471076">
        <w:rPr>
          <w:sz w:val="24"/>
          <w:szCs w:val="24"/>
        </w:rPr>
        <w:lastRenderedPageBreak/>
        <w:t xml:space="preserve">system </w:t>
      </w:r>
      <w:r w:rsidR="00326A40">
        <w:rPr>
          <w:sz w:val="24"/>
          <w:szCs w:val="24"/>
        </w:rPr>
        <w:t xml:space="preserve">for study of the </w:t>
      </w:r>
      <w:r w:rsidRPr="00471076">
        <w:rPr>
          <w:sz w:val="24"/>
          <w:szCs w:val="24"/>
        </w:rPr>
        <w:t>impact of domestication upon plant physiology and resistance</w:t>
      </w:r>
      <w:r w:rsidR="00E54248">
        <w:rPr>
          <w:sz w:val="24"/>
          <w:szCs w:val="24"/>
        </w:rPr>
        <w:t xml:space="preserve"> </w:t>
      </w:r>
      <w:r w:rsidR="002C63EB">
        <w:rPr>
          <w:sz w:val="24"/>
          <w:szCs w:val="24"/>
        </w:rPr>
        <w:t>{Panthee 2010; Bergougnoux 2014; Tanksley 2004; Bai 2007}</w:t>
      </w:r>
      <w:r w:rsidRPr="00471076">
        <w:rPr>
          <w:sz w:val="24"/>
          <w:szCs w:val="24"/>
        </w:rPr>
        <w:t xml:space="preserve">. This includes </w:t>
      </w:r>
      <w:r w:rsidR="00326A40">
        <w:rPr>
          <w:sz w:val="24"/>
          <w:szCs w:val="24"/>
        </w:rPr>
        <w:t>evidence</w:t>
      </w:r>
      <w:r w:rsidRPr="00471076">
        <w:rPr>
          <w:sz w:val="24"/>
          <w:szCs w:val="24"/>
        </w:rPr>
        <w:t xml:space="preserve"> that </w:t>
      </w:r>
      <w:r w:rsidR="00EA6EAB" w:rsidRPr="00471076">
        <w:rPr>
          <w:sz w:val="24"/>
          <w:szCs w:val="24"/>
        </w:rPr>
        <w:t xml:space="preserve">tomato domestication has altered the circadian clock phase </w:t>
      </w:r>
      <w:r w:rsidR="00416136">
        <w:rPr>
          <w:sz w:val="24"/>
          <w:szCs w:val="24"/>
        </w:rPr>
        <w:t>{Muller 2016}</w:t>
      </w:r>
      <w:r w:rsidR="00EA6EAB" w:rsidRPr="00471076">
        <w:rPr>
          <w:sz w:val="24"/>
          <w:szCs w:val="24"/>
        </w:rPr>
        <w:t xml:space="preserve">, 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416136">
        <w:rPr>
          <w:sz w:val="24"/>
          <w:szCs w:val="24"/>
        </w:rPr>
        <w:t>{Sauerbrunn 2</w:t>
      </w:r>
      <w:r w:rsidR="00CE6D3B">
        <w:rPr>
          <w:sz w:val="24"/>
          <w:szCs w:val="24"/>
        </w:rPr>
        <w:t xml:space="preserve">004; Weyman 2006; Bhardwaj 2011; </w:t>
      </w:r>
      <w:r w:rsidR="00416136">
        <w:rPr>
          <w:sz w:val="24"/>
          <w:szCs w:val="24"/>
        </w:rPr>
        <w:t>Hevia 2015}</w:t>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B. cinerea</w:t>
      </w:r>
      <w:r w:rsidRPr="00471076">
        <w:rPr>
          <w:sz w:val="24"/>
          <w:szCs w:val="24"/>
        </w:rPr>
        <w:t xml:space="preserve"> pathosystem</w:t>
      </w:r>
      <w:r w:rsidR="00CE6D3B">
        <w:rPr>
          <w:sz w:val="24"/>
          <w:szCs w:val="24"/>
        </w:rPr>
        <w:t xml:space="preserve"> </w:t>
      </w:r>
      <w:r w:rsidRPr="00471076">
        <w:rPr>
          <w:sz w:val="24"/>
          <w:szCs w:val="24"/>
        </w:rPr>
        <w:t xml:space="preserve">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7E8A278D"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 xml:space="preserve">infected 91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genotype</w:t>
      </w:r>
      <w:r w:rsidR="00EA6EAB" w:rsidRPr="00471076">
        <w:rPr>
          <w:sz w:val="24"/>
          <w:szCs w:val="24"/>
        </w:rPr>
        <w:t xml:space="preserve">. </w:t>
      </w:r>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single isolates are sensitive to tomato domestication.</w:t>
      </w:r>
      <w:r w:rsidR="00F442A5" w:rsidRPr="00F442A5">
        <w:rPr>
          <w:sz w:val="24"/>
          <w:szCs w:val="24"/>
        </w:rPr>
        <w:t xml:space="preserve"> </w:t>
      </w:r>
      <w:r w:rsidR="00F442A5">
        <w:rPr>
          <w:sz w:val="24"/>
          <w:szCs w:val="24"/>
        </w:rPr>
        <w:t xml:space="preserve">We then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identify the pathogen loci where genetic variation is sensitive to</w:t>
      </w:r>
      <w:r w:rsidR="00F442A5" w:rsidRPr="00471076">
        <w:rPr>
          <w:sz w:val="24"/>
          <w:szCs w:val="24"/>
        </w:rPr>
        <w:t xml:space="preserve"> host phenotypic variation</w:t>
      </w:r>
      <w:r w:rsidR="00F442A5">
        <w:rPr>
          <w:sz w:val="24"/>
          <w:szCs w:val="24"/>
        </w:rPr>
        <w:t>, and more specifically to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Importantly, there are a subset of loci in the pathogen that are critically sensitive to domestication in the crop</w:t>
      </w:r>
      <w:r w:rsidR="00CE6D3B">
        <w:rPr>
          <w:sz w:val="24"/>
          <w:szCs w:val="24"/>
        </w:rPr>
        <w:t>,</w:t>
      </w:r>
      <w:r w:rsidR="00F442A5">
        <w:rPr>
          <w:sz w:val="24"/>
          <w:szCs w:val="24"/>
        </w:rPr>
        <w:t xml:space="preserve"> and could be tools for improved breeding as </w:t>
      </w:r>
      <w:r w:rsidR="00F442A5">
        <w:rPr>
          <w:sz w:val="24"/>
          <w:szCs w:val="24"/>
        </w:rPr>
        <w:lastRenderedPageBreak/>
        <w:t>well as to interrogate how domestication in tomato has influenced generalist pathogen resistance.</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9"/>
      <w:r>
        <w:rPr>
          <w:b/>
          <w:sz w:val="24"/>
          <w:szCs w:val="24"/>
        </w:rPr>
        <w:t>Methods</w:t>
      </w:r>
      <w:commentRangeEnd w:id="9"/>
      <w:r w:rsidR="006B6D32">
        <w:rPr>
          <w:rStyle w:val="CommentReference"/>
        </w:rPr>
        <w:commentReference w:id="9"/>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(16h photoperiod)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Gro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locule contents at 24°C in 1% protease solution (Rapidase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(SunGro</w:t>
      </w:r>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uM light intensity and 60% RH. We bottom-watered with </w:t>
      </w:r>
      <w:r w:rsidR="00597242">
        <w:rPr>
          <w:sz w:val="24"/>
          <w:szCs w:val="24"/>
        </w:rPr>
        <w:t>deionized water</w:t>
      </w:r>
      <w:r w:rsidR="000D6362" w:rsidRPr="000D6362">
        <w:rPr>
          <w:sz w:val="24"/>
          <w:szCs w:val="24"/>
        </w:rPr>
        <w:t xml:space="preserve"> every two days for two weeks, and at week </w:t>
      </w:r>
      <w:r w:rsidR="000D6362" w:rsidRPr="000D6362">
        <w:rPr>
          <w:sz w:val="24"/>
          <w:szCs w:val="24"/>
        </w:rPr>
        <w:lastRenderedPageBreak/>
        <w:t xml:space="preserve">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2A44AA25"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collected as single spores collections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D349F6">
        <w:rPr>
          <w:sz w:val="24"/>
          <w:szCs w:val="24"/>
        </w:rPr>
        <w:t xml:space="preserve">{Atwell </w:t>
      </w:r>
      <w:commentRangeStart w:id="10"/>
      <w:r w:rsidR="00D349F6">
        <w:rPr>
          <w:sz w:val="24"/>
          <w:szCs w:val="24"/>
        </w:rPr>
        <w:t>2015</w:t>
      </w:r>
      <w:commentRangeEnd w:id="10"/>
      <w:r w:rsidR="00EA1E71">
        <w:rPr>
          <w:rStyle w:val="CommentReference"/>
        </w:rPr>
        <w:commentReference w:id="10"/>
      </w:r>
      <w:r w:rsidR="00D349F6">
        <w:rPr>
          <w:sz w:val="24"/>
          <w:szCs w:val="24"/>
        </w:rPr>
        <w:t>}</w:t>
      </w:r>
      <w:r>
        <w:rPr>
          <w:sz w:val="24"/>
          <w:szCs w:val="24"/>
        </w:rPr>
        <w:t>.</w:t>
      </w:r>
      <w:r>
        <w:t xml:space="preserve"> </w:t>
      </w:r>
      <w:r w:rsidR="00EA1E71">
        <w:t>This included five isolates obtained from natural infections of tomato.</w:t>
      </w:r>
      <w:r w:rsidR="00EA1E71" w:rsidRPr="00EA1E71">
        <w:rPr>
          <w:sz w:val="24"/>
          <w:szCs w:val="24"/>
        </w:rPr>
        <w:t xml:space="preserve"> </w:t>
      </w:r>
      <w:r w:rsidR="00EA1E71">
        <w:rPr>
          <w:sz w:val="24"/>
          <w:szCs w:val="24"/>
        </w:rPr>
        <w:t xml:space="preserve">We maintained </w:t>
      </w:r>
      <w:r w:rsidR="00EA1E71">
        <w:rPr>
          <w:i/>
          <w:sz w:val="24"/>
          <w:szCs w:val="24"/>
        </w:rPr>
        <w:t xml:space="preserve">B. cinerea </w:t>
      </w:r>
      <w:r w:rsidR="00EA1E71" w:rsidRPr="000D6362">
        <w:rPr>
          <w:sz w:val="24"/>
          <w:szCs w:val="24"/>
        </w:rPr>
        <w:t xml:space="preserve">isolates as conidial suspensions in 30% glycerol for long term storage at -80°C. For regrowth, </w:t>
      </w:r>
      <w:r w:rsidR="00EA1E71">
        <w:rPr>
          <w:sz w:val="24"/>
          <w:szCs w:val="24"/>
        </w:rPr>
        <w:t xml:space="preserve">we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solates at 25°C in 12h light, and propagated every 2 weeks.</w:t>
      </w:r>
      <w:r w:rsidR="00EA1E71">
        <w:t xml:space="preserve">  </w:t>
      </w:r>
      <w:r w:rsidR="005339D5">
        <w:rPr>
          <w:sz w:val="24"/>
          <w:szCs w:val="24"/>
        </w:rPr>
        <w:t xml:space="preserve">For </w:t>
      </w:r>
      <w:r w:rsidR="008664CC">
        <w:rPr>
          <w:sz w:val="24"/>
          <w:szCs w:val="24"/>
        </w:rPr>
        <w:t>GWA</w:t>
      </w:r>
      <w:r w:rsidR="00EA1E71">
        <w:rPr>
          <w:sz w:val="24"/>
          <w:szCs w:val="24"/>
        </w:rPr>
        <w:t xml:space="preserve"> mapping with </w:t>
      </w:r>
      <w:r w:rsidR="005339D5">
        <w:rPr>
          <w:sz w:val="24"/>
          <w:szCs w:val="24"/>
        </w:rPr>
        <w:t xml:space="preserve">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63094E88" w:rsidR="000D6362" w:rsidRDefault="000D6362">
      <w:pPr>
        <w:spacing w:line="480" w:lineRule="auto"/>
        <w:ind w:firstLine="720"/>
        <w:rPr>
          <w:sz w:val="24"/>
          <w:szCs w:val="24"/>
        </w:rPr>
        <w:pPrChange w:id="11" w:author="Daniel Kliebenstein" w:date="2017-07-13T15:24:00Z">
          <w:pPr>
            <w:spacing w:line="480" w:lineRule="auto"/>
          </w:pPr>
        </w:pPrChange>
      </w:pPr>
      <w:commentRangeStart w:id="12"/>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 xml:space="preserve">At 6 </w:t>
      </w:r>
      <w:r w:rsidR="00EA1E71">
        <w:rPr>
          <w:sz w:val="24"/>
          <w:szCs w:val="24"/>
        </w:rPr>
        <w:lastRenderedPageBreak/>
        <w:t>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phytoagar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commentRangeEnd w:id="12"/>
      <w:r w:rsidR="00374962">
        <w:rPr>
          <w:rStyle w:val="CommentReference"/>
        </w:rPr>
        <w:commentReference w:id="12"/>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71696B6" w:rsidR="000D6362" w:rsidRDefault="00374962" w:rsidP="000D6362">
      <w:pPr>
        <w:spacing w:line="480" w:lineRule="auto"/>
        <w:ind w:firstLine="720"/>
        <w:rPr>
          <w:sz w:val="24"/>
          <w:szCs w:val="24"/>
        </w:rPr>
      </w:pPr>
      <w:r>
        <w:rPr>
          <w:sz w:val="24"/>
          <w:szCs w:val="24"/>
        </w:rPr>
        <w:t xml:space="preserve">Lesion </w:t>
      </w:r>
      <w:commentRangeStart w:id="13"/>
      <w:r>
        <w:rPr>
          <w:sz w:val="24"/>
          <w:szCs w:val="24"/>
        </w:rPr>
        <w:t>area was digitally measured</w:t>
      </w:r>
      <w:r w:rsidR="000D6362" w:rsidRPr="000D6362">
        <w:rPr>
          <w:sz w:val="24"/>
          <w:szCs w:val="24"/>
        </w:rPr>
        <w:t xml:space="preserve"> using the EBImage and CRImage packages </w:t>
      </w:r>
      <w:r w:rsidR="00161060">
        <w:rPr>
          <w:sz w:val="24"/>
          <w:szCs w:val="24"/>
        </w:rPr>
        <w:t xml:space="preserve">{Pau 2010; Failmezger 2010} </w:t>
      </w:r>
      <w:r w:rsidR="000D6362" w:rsidRPr="000D6362">
        <w:rPr>
          <w:sz w:val="24"/>
          <w:szCs w:val="24"/>
        </w:rPr>
        <w:t>in</w:t>
      </w:r>
      <w:r w:rsidR="00161060">
        <w:rPr>
          <w:sz w:val="24"/>
          <w:szCs w:val="24"/>
        </w:rPr>
        <w:t xml:space="preserve"> the R statistical environment {</w:t>
      </w:r>
      <w:r w:rsidR="000D6362" w:rsidRPr="000D6362">
        <w:rPr>
          <w:sz w:val="24"/>
          <w:szCs w:val="24"/>
        </w:rPr>
        <w:t>R</w:t>
      </w:r>
      <w:r w:rsidR="00161060">
        <w:rPr>
          <w:sz w:val="24"/>
          <w:szCs w:val="24"/>
        </w:rPr>
        <w:t xml:space="preserve"> Development Core Team and Team 2009}</w:t>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commentRangeEnd w:id="13"/>
      <w:r>
        <w:rPr>
          <w:rStyle w:val="CommentReference"/>
        </w:rPr>
        <w:commentReference w:id="13"/>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7AF2D6B9"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w:t>
      </w:r>
      <w:commentRangeStart w:id="14"/>
      <w:r w:rsidR="00374962">
        <w:rPr>
          <w:sz w:val="24"/>
          <w:szCs w:val="24"/>
        </w:rPr>
        <w:t xml:space="preserve">general </w:t>
      </w:r>
      <w:r w:rsidRPr="000D6362">
        <w:rPr>
          <w:sz w:val="24"/>
          <w:szCs w:val="24"/>
        </w:rPr>
        <w:t xml:space="preserve">linear model </w:t>
      </w:r>
      <w:commentRangeEnd w:id="14"/>
      <w:r w:rsidR="00374962">
        <w:rPr>
          <w:rStyle w:val="CommentReference"/>
        </w:rPr>
        <w:commentReference w:id="14"/>
      </w:r>
      <w:r w:rsidRPr="000D6362">
        <w:rPr>
          <w:sz w:val="24"/>
          <w:szCs w:val="24"/>
        </w:rPr>
        <w:t xml:space="preserve">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 xml:space="preserve">S. </w:t>
      </w:r>
      <w:r w:rsidR="00B1388E" w:rsidRPr="006046FA">
        <w:rPr>
          <w:i/>
          <w:sz w:val="24"/>
          <w:szCs w:val="24"/>
        </w:rPr>
        <w:lastRenderedPageBreak/>
        <w:t>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B1388E">
        <w:rPr>
          <w:sz w:val="24"/>
          <w:szCs w:val="24"/>
        </w:rPr>
        <w:t>.</w:t>
      </w:r>
      <w:r w:rsidR="00374962">
        <w:rPr>
          <w:sz w:val="24"/>
          <w:szCs w:val="24"/>
        </w:rPr>
        <w:t xml:space="preserve"> 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This model was used to calculate the significance of each factor and to obtain</w:t>
      </w:r>
      <w:r w:rsidR="00685345">
        <w:rPr>
          <w:sz w:val="24"/>
          <w:szCs w:val="24"/>
        </w:rPr>
        <w:t xml:space="preserve"> </w:t>
      </w:r>
      <w:r w:rsidR="002914F6">
        <w:rPr>
          <w:sz w:val="24"/>
          <w:szCs w:val="24"/>
        </w:rPr>
        <w:t xml:space="preserve"> </w:t>
      </w:r>
      <w:r w:rsidRPr="000D6362">
        <w:rPr>
          <w:sz w:val="24"/>
          <w:szCs w:val="24"/>
        </w:rPr>
        <w:t>the least-squared means of lesion size</w:t>
      </w:r>
      <w:r w:rsidR="002914F6">
        <w:rPr>
          <w:sz w:val="24"/>
          <w:szCs w:val="24"/>
        </w:rPr>
        <w:t xml:space="preserve"> for each </w:t>
      </w:r>
      <w:r w:rsidR="002914F6" w:rsidRPr="002914F6">
        <w:rPr>
          <w:i/>
          <w:sz w:val="24"/>
          <w:szCs w:val="24"/>
          <w:rPrChange w:id="15" w:author="Daniel Kliebenstein" w:date="2017-07-13T15:31:00Z">
            <w:rPr>
              <w:sz w:val="24"/>
              <w:szCs w:val="24"/>
            </w:rPr>
          </w:rPrChange>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p>
    <w:p w14:paraId="1C1C723F" w14:textId="5FFDBA20" w:rsidR="000D6362" w:rsidRPr="00BF2068" w:rsidRDefault="002914F6" w:rsidP="00685345">
      <w:pPr>
        <w:spacing w:line="480" w:lineRule="auto"/>
        <w:ind w:firstLine="720"/>
        <w:rPr>
          <w:sz w:val="24"/>
          <w:szCs w:val="24"/>
        </w:rPr>
      </w:pPr>
      <w:r>
        <w:rPr>
          <w:sz w:val="24"/>
          <w:szCs w:val="24"/>
        </w:rPr>
        <w:t>These means were used as the phenotypic input for GWA using</w:t>
      </w:r>
      <w:r w:rsidR="000D6362" w:rsidRPr="000D6362">
        <w:rPr>
          <w:sz w:val="24"/>
          <w:szCs w:val="24"/>
        </w:rPr>
        <w:t xml:space="preserve"> bigRR </w:t>
      </w:r>
      <w:commentRangeStart w:id="16"/>
      <w:r>
        <w:rPr>
          <w:sz w:val="24"/>
          <w:szCs w:val="24"/>
        </w:rPr>
        <w:t>(CITATIONS)</w:t>
      </w:r>
      <w:commentRangeEnd w:id="16"/>
      <w:r>
        <w:rPr>
          <w:rStyle w:val="CommentReference"/>
        </w:rPr>
        <w:commentReference w:id="16"/>
      </w:r>
      <w:r w:rsidR="00605543">
        <w:rPr>
          <w:sz w:val="24"/>
          <w:szCs w:val="24"/>
        </w:rPr>
        <w:t xml:space="preserve">. </w:t>
      </w:r>
      <w:r>
        <w:rPr>
          <w:sz w:val="24"/>
          <w:szCs w:val="24"/>
        </w:rPr>
        <w:t>This approach has previously had a high validation rate (</w:t>
      </w:r>
      <w:commentRangeStart w:id="17"/>
      <w:r>
        <w:rPr>
          <w:sz w:val="24"/>
          <w:szCs w:val="24"/>
        </w:rPr>
        <w:t>CITAT</w:t>
      </w:r>
      <w:r w:rsidR="00685345">
        <w:rPr>
          <w:sz w:val="24"/>
          <w:szCs w:val="24"/>
        </w:rPr>
        <w:t>IO</w:t>
      </w:r>
      <w:r>
        <w:rPr>
          <w:sz w:val="24"/>
          <w:szCs w:val="24"/>
        </w:rPr>
        <w:t>NS</w:t>
      </w:r>
      <w:commentRangeEnd w:id="17"/>
      <w:r>
        <w:rPr>
          <w:rStyle w:val="CommentReference"/>
        </w:rPr>
        <w:commentReference w:id="17"/>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bigRR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Pr>
          <w:sz w:val="24"/>
          <w:szCs w:val="24"/>
        </w:rPr>
        <w:t>(</w:t>
      </w:r>
      <w:commentRangeStart w:id="18"/>
      <w:r>
        <w:rPr>
          <w:sz w:val="24"/>
          <w:szCs w:val="24"/>
        </w:rPr>
        <w:t>CITAT</w:t>
      </w:r>
      <w:r w:rsidR="00685345">
        <w:rPr>
          <w:sz w:val="24"/>
          <w:szCs w:val="24"/>
        </w:rPr>
        <w:t>IO</w:t>
      </w:r>
      <w:r>
        <w:rPr>
          <w:sz w:val="24"/>
          <w:szCs w:val="24"/>
        </w:rPr>
        <w:t>NS</w:t>
      </w:r>
      <w:commentRangeEnd w:id="18"/>
      <w:r>
        <w:rPr>
          <w:rStyle w:val="CommentReference"/>
        </w:rPr>
        <w:commentReference w:id="18"/>
      </w:r>
      <w:r>
        <w:rPr>
          <w:sz w:val="24"/>
          <w:szCs w:val="24"/>
        </w:rPr>
        <w:t>)</w:t>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SNPdat </w:t>
      </w:r>
      <w:r w:rsidR="00161060">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{Staats 2012}</w:t>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D349F6">
        <w:rPr>
          <w:rFonts w:cs="Arial"/>
          <w:color w:val="222222"/>
          <w:sz w:val="24"/>
          <w:szCs w:val="24"/>
          <w:shd w:val="clear" w:color="auto" w:fill="FFFFFF"/>
        </w:rPr>
        <w:t>;  {Staats 2012}</w:t>
      </w:r>
      <w:r w:rsidR="004007E9" w:rsidRPr="004007E9">
        <w:rPr>
          <w:rFonts w:cs="Arial"/>
          <w:color w:val="222222"/>
          <w:sz w:val="24"/>
          <w:szCs w:val="24"/>
          <w:shd w:val="clear" w:color="auto" w:fill="FFFFFF"/>
        </w:rPr>
        <w:t xml:space="preserve">). Additional genes of interest were taken from NCBI (https://www.ncbi.nlm.nih.gov/) and included by mapping sequence to the </w:t>
      </w:r>
      <w:r w:rsidR="004007E9">
        <w:rPr>
          <w:rFonts w:cs="Arial"/>
          <w:color w:val="222222"/>
          <w:sz w:val="24"/>
          <w:szCs w:val="24"/>
          <w:shd w:val="clear" w:color="auto" w:fill="FFFFFF"/>
        </w:rPr>
        <w:t>T4 reference using MUMmer v3.0 {</w:t>
      </w:r>
      <w:r w:rsidR="004007E9" w:rsidRPr="004007E9">
        <w:rPr>
          <w:rFonts w:cs="Arial"/>
          <w:color w:val="222222"/>
          <w:sz w:val="24"/>
          <w:szCs w:val="24"/>
          <w:shd w:val="clear" w:color="auto" w:fill="FFFFFF"/>
        </w:rPr>
        <w:t>Kurtz 2004</w:t>
      </w:r>
      <w:r w:rsidR="004007E9">
        <w:rPr>
          <w:rFonts w:cs="Arial"/>
          <w:color w:val="222222"/>
          <w:sz w:val="24"/>
          <w:szCs w:val="24"/>
          <w:shd w:val="clear" w:color="auto" w:fill="FFFFFF"/>
        </w:rPr>
        <w:t>}</w:t>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InterProScan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19"/>
      <w:r w:rsidRPr="00791691">
        <w:rPr>
          <w:b/>
          <w:sz w:val="24"/>
          <w:szCs w:val="24"/>
        </w:rPr>
        <w:t>Results</w:t>
      </w:r>
      <w:commentRangeEnd w:id="19"/>
      <w:r w:rsidR="006B6D32">
        <w:rPr>
          <w:rStyle w:val="CommentReference"/>
        </w:rPr>
        <w:commentReference w:id="19"/>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413356A" w:rsidR="00F126CA" w:rsidRDefault="00A33EE1" w:rsidP="00A33EE1">
      <w:pPr>
        <w:spacing w:line="480" w:lineRule="auto"/>
        <w:ind w:firstLine="720"/>
        <w:rPr>
          <w:sz w:val="24"/>
          <w:szCs w:val="24"/>
        </w:rPr>
      </w:pPr>
      <w:r>
        <w:rPr>
          <w:sz w:val="24"/>
          <w:szCs w:val="24"/>
        </w:rPr>
        <w:t>To</w:t>
      </w:r>
      <w:r w:rsidR="00F126CA">
        <w:rPr>
          <w:sz w:val="24"/>
          <w:szCs w:val="24"/>
        </w:rPr>
        <w:t xml:space="preserve"> directly </w:t>
      </w:r>
      <w:r w:rsidR="00B436E4">
        <w:rPr>
          <w:sz w:val="24"/>
          <w:szCs w:val="24"/>
        </w:rPr>
        <w:t xml:space="preserve">quantify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lycopersicum </w:t>
      </w:r>
      <w:r w:rsidR="00597242">
        <w:rPr>
          <w:sz w:val="24"/>
          <w:szCs w:val="24"/>
        </w:rPr>
        <w:t xml:space="preserve">and </w:t>
      </w:r>
      <w:r w:rsidR="00597242" w:rsidRPr="00685345">
        <w:rPr>
          <w:i/>
          <w:sz w:val="24"/>
          <w:szCs w:val="24"/>
        </w:rPr>
        <w:t>S. pimpinellifolium</w:t>
      </w:r>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161060">
        <w:rPr>
          <w:sz w:val="24"/>
          <w:szCs w:val="24"/>
        </w:rPr>
        <w:t xml:space="preserve">{Egashira 2000; Nicot 2002; Guimaraes 2004; Ten Have 2007; Finkers 2008}.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 xml:space="preserve">resistance </w:t>
      </w:r>
      <w:r w:rsidR="00201913">
        <w:rPr>
          <w:sz w:val="24"/>
          <w:szCs w:val="24"/>
        </w:rPr>
        <w:t>levels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416136">
        <w:rPr>
          <w:sz w:val="24"/>
          <w:szCs w:val="24"/>
        </w:rPr>
        <w:t>{Peralta 2008}</w:t>
      </w:r>
      <w:r w:rsidR="006E28C1">
        <w:rPr>
          <w:sz w:val="24"/>
          <w:szCs w:val="24"/>
        </w:rPr>
        <w:t xml:space="preserve">. </w:t>
      </w:r>
      <w:r w:rsidR="00B56BCA" w:rsidRPr="00B56BCA">
        <w:rPr>
          <w:sz w:val="24"/>
          <w:szCs w:val="24"/>
        </w:rPr>
        <w:t xml:space="preserve"> </w:t>
      </w:r>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 xml:space="preserve">91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 xml:space="preserve">measured the area of </w:t>
      </w:r>
      <w:r w:rsidR="00B436E4">
        <w:rPr>
          <w:sz w:val="24"/>
          <w:szCs w:val="24"/>
        </w:rPr>
        <w:t xml:space="preserve">all </w:t>
      </w:r>
      <w:r w:rsidR="00854928">
        <w:rPr>
          <w:sz w:val="24"/>
          <w:szCs w:val="24"/>
        </w:rPr>
        <w:t>developing lesion</w:t>
      </w:r>
      <w:r w:rsidR="00B436E4">
        <w:rPr>
          <w:sz w:val="24"/>
          <w:szCs w:val="24"/>
        </w:rPr>
        <w:t>s</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w:t>
      </w:r>
      <w:r w:rsidR="00C97B8A">
        <w:rPr>
          <w:sz w:val="24"/>
          <w:szCs w:val="24"/>
        </w:rPr>
        <w:lastRenderedPageBreak/>
        <w:t xml:space="preserve">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w:t>
      </w:r>
      <w:r w:rsidR="00DD51E1">
        <w:rPr>
          <w:i/>
          <w:sz w:val="24"/>
          <w:szCs w:val="24"/>
        </w:rPr>
        <w:t>. cinerea</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D349F6">
        <w:rPr>
          <w:sz w:val="24"/>
          <w:szCs w:val="24"/>
        </w:rPr>
        <w:t>{Ferrari 2003; Denby 2004; Kliebenstein 2005; Ferrari 2007; Rowe 2008}</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65B018BE"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both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w:t>
      </w:r>
      <w:commentRangeStart w:id="20"/>
      <w:r>
        <w:rPr>
          <w:sz w:val="24"/>
          <w:szCs w:val="24"/>
        </w:rPr>
        <w:t>used a linear model</w:t>
      </w:r>
      <w:commentRangeEnd w:id="20"/>
      <w:r w:rsidR="00FD1429">
        <w:rPr>
          <w:rStyle w:val="CommentReference"/>
        </w:rPr>
        <w:commentReference w:id="20"/>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but</w:t>
      </w:r>
      <w:r>
        <w:rPr>
          <w:sz w:val="24"/>
          <w:szCs w:val="24"/>
        </w:rPr>
        <w:t xml:space="preserve"> 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 xml:space="preserve">explained </w:t>
      </w:r>
      <w:r w:rsidR="001C0D4A">
        <w:rPr>
          <w:sz w:val="24"/>
          <w:szCs w:val="24"/>
        </w:rPr>
        <w:t>3.5x more of the variance than plant genotype</w:t>
      </w:r>
      <w:r w:rsidR="00FD1429">
        <w:rPr>
          <w:sz w:val="24"/>
          <w:szCs w:val="24"/>
        </w:rPr>
        <w:t xml:space="preserve">, </w:t>
      </w:r>
      <w:r w:rsidR="00D71B30">
        <w:rPr>
          <w:sz w:val="24"/>
          <w:szCs w:val="24"/>
        </w:rPr>
        <w:t>10.2% of total 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2.9%</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1C0D4A">
        <w:rPr>
          <w:sz w:val="24"/>
          <w:szCs w:val="24"/>
        </w:rPr>
        <w:t>Table R1</w:t>
      </w:r>
      <w:r w:rsidR="00FD1429">
        <w:rPr>
          <w:sz w:val="24"/>
          <w:szCs w:val="24"/>
        </w:rPr>
        <w:t xml:space="preserve"> and </w:t>
      </w:r>
      <w:r w:rsidR="00E75C3D">
        <w:rPr>
          <w:sz w:val="24"/>
          <w:szCs w:val="24"/>
        </w:rPr>
        <w:t>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r w:rsidR="00F75570">
        <w:rPr>
          <w:sz w:val="24"/>
          <w:szCs w:val="24"/>
        </w:rPr>
        <w:t xml:space="preserve">due to the </w:t>
      </w:r>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w:t>
      </w:r>
      <w:r>
        <w:rPr>
          <w:sz w:val="24"/>
          <w:szCs w:val="24"/>
        </w:rPr>
        <w:lastRenderedPageBreak/>
        <w:t xml:space="preserve">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D3D8C77"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{Stukenbrock 2008</w:t>
      </w:r>
      <w:r w:rsidR="00E75C3D">
        <w:rPr>
          <w:sz w:val="24"/>
          <w:szCs w:val="24"/>
        </w:rPr>
        <w:t>; Smale 1996; Couch 2005; Rosenthal 1997; Dwivedi 2008</w:t>
      </w:r>
      <w:r w:rsidR="00243223">
        <w:rPr>
          <w:sz w:val="24"/>
          <w:szCs w:val="24"/>
        </w:rPr>
        <w:t>}</w:t>
      </w:r>
      <w:r w:rsidR="00E019E8">
        <w:rPr>
          <w:sz w:val="24"/>
          <w:szCs w:val="24"/>
        </w:rPr>
        <w:t xml:space="preserve">.  In our analysis, we </w:t>
      </w:r>
      <w:r w:rsidR="006830A0">
        <w:rPr>
          <w:sz w:val="24"/>
          <w:szCs w:val="24"/>
        </w:rPr>
        <w:t>identified</w:t>
      </w:r>
      <w:r w:rsidR="00E019E8">
        <w:rPr>
          <w:sz w:val="24"/>
          <w:szCs w:val="24"/>
        </w:rPr>
        <w:t xml:space="preserve"> a significant difference in the resistance of wild and domesticated tomato</w:t>
      </w:r>
      <w:r w:rsidR="00DE1A99">
        <w:rPr>
          <w:sz w:val="24"/>
          <w:szCs w:val="24"/>
        </w:rPr>
        <w:t xml:space="preserve"> to the population of </w:t>
      </w:r>
      <w:r w:rsidR="00DE1A99" w:rsidRPr="001623F8">
        <w:rPr>
          <w:i/>
          <w:sz w:val="24"/>
          <w:szCs w:val="24"/>
        </w:rPr>
        <w:t>B. cinerea</w:t>
      </w:r>
      <w:r w:rsidR="00DE1A99">
        <w:rPr>
          <w:sz w:val="24"/>
          <w:szCs w:val="24"/>
        </w:rPr>
        <w:t xml:space="preserve"> isolates</w:t>
      </w:r>
      <w:r w:rsidR="00E019E8">
        <w:rPr>
          <w:sz w:val="24"/>
          <w:szCs w:val="24"/>
        </w:rPr>
        <w:t xml:space="preserve"> (p &lt;2e-16, Table R1). This </w:t>
      </w:r>
      <w:r w:rsidR="00F75570">
        <w:rPr>
          <w:sz w:val="24"/>
          <w:szCs w:val="24"/>
        </w:rPr>
        <w:t xml:space="preserve">agrees </w:t>
      </w:r>
      <w:r w:rsidR="006830A0">
        <w:rPr>
          <w:sz w:val="24"/>
          <w:szCs w:val="24"/>
        </w:rPr>
        <w:t xml:space="preserve">with the </w:t>
      </w:r>
      <w:r w:rsidR="009F1408">
        <w:rPr>
          <w:sz w:val="24"/>
          <w:szCs w:val="24"/>
        </w:rPr>
        <w:t xml:space="preserve">hypothesis </w:t>
      </w:r>
      <w:r w:rsidR="006830A0">
        <w:rPr>
          <w:sz w:val="24"/>
          <w:szCs w:val="24"/>
        </w:rPr>
        <w:t>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r w:rsidR="004A1B55">
        <w:rPr>
          <w:sz w:val="24"/>
          <w:szCs w:val="24"/>
        </w:rPr>
        <w:t xml:space="preserve">was </w:t>
      </w:r>
      <w:r w:rsidR="006830A0">
        <w:rPr>
          <w:sz w:val="24"/>
          <w:szCs w:val="24"/>
        </w:rPr>
        <w:t xml:space="preserve">slightly greater </w:t>
      </w:r>
      <w:r w:rsidR="00F75570">
        <w:rPr>
          <w:sz w:val="24"/>
          <w:szCs w:val="24"/>
        </w:rPr>
        <w:t xml:space="preserve">(18% increase) </w:t>
      </w:r>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r w:rsidR="00DE1A99">
        <w:rPr>
          <w:sz w:val="24"/>
          <w:szCs w:val="24"/>
        </w:rPr>
        <w:t>8</w:t>
      </w:r>
      <w:r w:rsidR="0043516B">
        <w:rPr>
          <w:sz w:val="24"/>
          <w:szCs w:val="24"/>
        </w:rPr>
        <w:t xml:space="preserve">% of total variance, </w:t>
      </w:r>
      <w:r w:rsidR="00E019E8">
        <w:rPr>
          <w:sz w:val="24"/>
          <w:szCs w:val="24"/>
        </w:rPr>
        <w:t xml:space="preserve">Table R1). </w:t>
      </w:r>
      <w:r w:rsidR="00CC4E31">
        <w:rPr>
          <w:sz w:val="24"/>
          <w:szCs w:val="24"/>
        </w:rPr>
        <w:t xml:space="preserve">So while we </w:t>
      </w:r>
      <w:r w:rsidR="004A1B55">
        <w:rPr>
          <w:sz w:val="24"/>
          <w:szCs w:val="24"/>
        </w:rPr>
        <w:t xml:space="preserve">did </w:t>
      </w:r>
      <w:r w:rsidR="00CC4E31">
        <w:rPr>
          <w:sz w:val="24"/>
          <w:szCs w:val="24"/>
        </w:rPr>
        <w:t xml:space="preserve">observe the expected increase of susceptibility in domesticated tomato, domestication </w:t>
      </w:r>
      <w:r w:rsidR="004A1B55">
        <w:rPr>
          <w:sz w:val="24"/>
          <w:szCs w:val="24"/>
        </w:rPr>
        <w:t xml:space="preserve">did </w:t>
      </w:r>
      <w:r w:rsidR="00CC4E31">
        <w:rPr>
          <w:sz w:val="24"/>
          <w:szCs w:val="24"/>
        </w:rPr>
        <w:t xml:space="preserve">not </w:t>
      </w:r>
      <w:r w:rsidR="009F1408">
        <w:rPr>
          <w:sz w:val="24"/>
          <w:szCs w:val="24"/>
        </w:rPr>
        <w:t xml:space="preserve">predominantly </w:t>
      </w:r>
      <w:r w:rsidR="0043516B">
        <w:rPr>
          <w:sz w:val="24"/>
          <w:szCs w:val="24"/>
        </w:rPr>
        <w:t xml:space="preserve">explain the </w:t>
      </w:r>
      <w:r w:rsidR="009F1408">
        <w:rPr>
          <w:sz w:val="24"/>
          <w:szCs w:val="24"/>
        </w:rPr>
        <w:t xml:space="preserve"> </w:t>
      </w:r>
      <w:r w:rsidR="00CC4E31">
        <w:rPr>
          <w:sz w:val="24"/>
          <w:szCs w:val="24"/>
        </w:rPr>
        <w:t>effects of tomato genotype on lesion size variation</w:t>
      </w:r>
      <w:r w:rsidR="006830A0">
        <w:rPr>
          <w:sz w:val="24"/>
          <w:szCs w:val="24"/>
        </w:rPr>
        <w:t xml:space="preserve"> and there </w:t>
      </w:r>
      <w:r w:rsidR="004A1B55">
        <w:rPr>
          <w:sz w:val="24"/>
          <w:szCs w:val="24"/>
        </w:rPr>
        <w:t xml:space="preserve">was </w:t>
      </w:r>
      <w:r w:rsidR="006830A0">
        <w:rPr>
          <w:sz w:val="24"/>
          <w:szCs w:val="24"/>
        </w:rPr>
        <w:t>significant genetic variation</w:t>
      </w:r>
      <w:r w:rsidR="00DE1A99">
        <w:rPr>
          <w:sz w:val="24"/>
          <w:szCs w:val="24"/>
        </w:rPr>
        <w:t xml:space="preserve"> within both wild and domestic tomato</w:t>
      </w:r>
      <w:r w:rsidR="00F75570">
        <w:rPr>
          <w:sz w:val="24"/>
          <w:szCs w:val="24"/>
        </w:rPr>
        <w:t xml:space="preserve"> species</w:t>
      </w:r>
      <w:r w:rsidR="00DE1A99">
        <w:rPr>
          <w:sz w:val="24"/>
          <w:szCs w:val="24"/>
        </w:rPr>
        <w:t xml:space="preserve"> for </w:t>
      </w:r>
      <w:r w:rsidR="006830A0" w:rsidRPr="006830A0">
        <w:rPr>
          <w:i/>
          <w:sz w:val="24"/>
          <w:szCs w:val="24"/>
        </w:rPr>
        <w:t>B. cinerea</w:t>
      </w:r>
      <w:r w:rsidR="006830A0">
        <w:rPr>
          <w:sz w:val="24"/>
          <w:szCs w:val="24"/>
        </w:rPr>
        <w:t xml:space="preserve"> resistance</w:t>
      </w:r>
      <w:r w:rsidR="00CC4E31">
        <w:rPr>
          <w:sz w:val="24"/>
          <w:szCs w:val="24"/>
        </w:rPr>
        <w:t>.</w:t>
      </w:r>
    </w:p>
    <w:p w14:paraId="54960747" w14:textId="44ECCBE2"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43223">
        <w:rPr>
          <w:sz w:val="24"/>
          <w:szCs w:val="24"/>
        </w:rPr>
        <w:t xml:space="preserve">{Tanksley 1997; Doebley 2006; Bai 2007}.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 xml:space="preserve">than </w:t>
      </w:r>
      <w:r w:rsidR="009D2C6D">
        <w:rPr>
          <w:sz w:val="24"/>
          <w:szCs w:val="24"/>
        </w:rPr>
        <w:lastRenderedPageBreak/>
        <w:t>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 xml:space="preserve">F=1.39, 96 </w:t>
      </w:r>
      <w:r w:rsidR="000E1B51">
        <w:rPr>
          <w:sz w:val="24"/>
          <w:szCs w:val="24"/>
        </w:rPr>
        <w:t xml:space="preserve">num </w:t>
      </w:r>
      <w:r w:rsidR="000864B6">
        <w:rPr>
          <w:sz w:val="24"/>
          <w:szCs w:val="24"/>
        </w:rPr>
        <w:t>df</w:t>
      </w:r>
      <w:r w:rsidR="000E1B51">
        <w:rPr>
          <w:sz w:val="24"/>
          <w:szCs w:val="24"/>
        </w:rPr>
        <w:t>, 96 denom df</w:t>
      </w:r>
      <w:r w:rsidR="00016D5A">
        <w:rPr>
          <w:sz w:val="24"/>
          <w:szCs w:val="24"/>
        </w:rPr>
        <w:t>, p=0.11)</w:t>
      </w:r>
      <w:r w:rsidR="004D38F6">
        <w:rPr>
          <w:sz w:val="24"/>
          <w:szCs w:val="24"/>
        </w:rPr>
        <w:t>(Figure R3).</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r w:rsidR="004A1B55">
        <w:rPr>
          <w:sz w:val="24"/>
          <w:szCs w:val="24"/>
        </w:rPr>
        <w:t xml:space="preserve">depended </w:t>
      </w:r>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232DE337"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ely, isolates may also be generalists, with specialization absent or occurring only at the gene level.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test; t=1.10,</w:t>
      </w:r>
      <w:commentRangeStart w:id="21"/>
      <w:r w:rsidR="00BF3918">
        <w:rPr>
          <w:sz w:val="24"/>
          <w:szCs w:val="24"/>
        </w:rPr>
        <w:t xml:space="preserve"> </w:t>
      </w:r>
      <w:r w:rsidR="00B41031">
        <w:rPr>
          <w:sz w:val="24"/>
          <w:szCs w:val="24"/>
        </w:rPr>
        <w:t>n = 97</w:t>
      </w:r>
      <w:commentRangeEnd w:id="21"/>
      <w:r w:rsidR="00B41031">
        <w:rPr>
          <w:rStyle w:val="CommentReference"/>
        </w:rPr>
        <w:commentReference w:id="21"/>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9.7 df,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r w:rsidR="004A1B55">
        <w:rPr>
          <w:sz w:val="24"/>
          <w:szCs w:val="24"/>
        </w:rPr>
        <w:t xml:space="preserve"> was</w:t>
      </w:r>
      <w:r w:rsidR="000D40EF">
        <w:rPr>
          <w:sz w:val="24"/>
          <w:szCs w:val="24"/>
        </w:rPr>
        <w:t xml:space="preserve"> within the 10 most-virulent isolates (Triple3)</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are not strongly host-specific </w:t>
      </w:r>
      <w:r w:rsidR="009F1408">
        <w:rPr>
          <w:sz w:val="24"/>
          <w:szCs w:val="24"/>
        </w:rPr>
        <w:t xml:space="preserve">for tomato </w:t>
      </w:r>
      <w:r w:rsidR="001623F8">
        <w:rPr>
          <w:sz w:val="24"/>
          <w:szCs w:val="24"/>
        </w:rPr>
        <w:t>{Rowe 2007</w:t>
      </w:r>
      <w:r w:rsidR="00B7604A">
        <w:rPr>
          <w:sz w:val="24"/>
          <w:szCs w:val="24"/>
        </w:rPr>
        <w:t>; Ma 2005; Stylianos 2012</w:t>
      </w:r>
      <w:r w:rsidR="00652E98">
        <w:rPr>
          <w:sz w:val="24"/>
          <w:szCs w:val="24"/>
        </w:rPr>
        <w:t>; Martinez 2003}.</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5F599F3B"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x plant genotype interaction term </w:t>
      </w:r>
      <w:r w:rsidR="009F1408">
        <w:rPr>
          <w:sz w:val="24"/>
          <w:szCs w:val="24"/>
        </w:rPr>
        <w:t>with 940 degrees of freedom</w:t>
      </w:r>
      <w:r w:rsidR="009F1408">
        <w:rPr>
          <w:sz w:val="24"/>
          <w:szCs w:val="24"/>
        </w:rPr>
        <w:t xml:space="preserve"> (Table </w:t>
      </w:r>
      <w:r w:rsidR="00B41031">
        <w:rPr>
          <w:sz w:val="24"/>
          <w:szCs w:val="24"/>
        </w:rPr>
        <w:t>R1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two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changed between pairs of tomato genotypes. This showed that when using </w:t>
      </w:r>
      <w:del w:id="22" w:author="Daniel Kliebenstein" w:date="2017-07-13T16:22:00Z">
        <w:r w:rsidR="008478A5" w:rsidDel="009F1408">
          <w:rPr>
            <w:sz w:val="24"/>
            <w:szCs w:val="24"/>
          </w:rPr>
          <w:delText>a linear model</w:delText>
        </w:r>
        <w:r w:rsidR="000F5710" w:rsidDel="009F1408">
          <w:rPr>
            <w:sz w:val="24"/>
            <w:szCs w:val="24"/>
          </w:rPr>
          <w:delText xml:space="preserve"> analysis</w:delText>
        </w:r>
        <w:r w:rsidR="008478A5" w:rsidDel="009F1408">
          <w:rPr>
            <w:sz w:val="24"/>
            <w:szCs w:val="24"/>
          </w:rPr>
          <w:delText xml:space="preserve"> individually on each isolate to directly test</w:delText>
        </w:r>
        <w:r w:rsidR="00E33AB3" w:rsidDel="009F1408">
          <w:rPr>
            <w:sz w:val="24"/>
            <w:szCs w:val="24"/>
          </w:rPr>
          <w:delText xml:space="preserve"> the fixed effects of domestication, plant genotype nested within domestication, and experiment. Through this single-isolate GLM analysis, </w:delText>
        </w:r>
        <w:r w:rsidR="008C2128" w:rsidDel="009F1408">
          <w:rPr>
            <w:sz w:val="24"/>
            <w:szCs w:val="24"/>
          </w:rPr>
          <w:delText>none of the</w:delText>
        </w:r>
        <w:r w:rsidR="00E33AB3" w:rsidDel="009F1408">
          <w:rPr>
            <w:sz w:val="24"/>
            <w:szCs w:val="24"/>
          </w:rPr>
          <w:delText xml:space="preserve"> isolates show a significant (p &lt; 0.05</w:delText>
        </w:r>
        <w:r w:rsidR="008C2128" w:rsidDel="009F1408">
          <w:rPr>
            <w:sz w:val="24"/>
            <w:szCs w:val="24"/>
          </w:rPr>
          <w:delText>, FDR corrected</w:delText>
        </w:r>
        <w:r w:rsidR="00E33AB3" w:rsidDel="009F1408">
          <w:rPr>
            <w:sz w:val="24"/>
            <w:szCs w:val="24"/>
          </w:rPr>
          <w:delText>) interaction with host genotype</w:delText>
        </w:r>
        <w:r w:rsidR="008C2128" w:rsidDel="009F1408">
          <w:rPr>
            <w:sz w:val="24"/>
            <w:szCs w:val="24"/>
          </w:rPr>
          <w:delText>.</w:delText>
        </w:r>
        <w:r w:rsidR="00021031" w:rsidDel="009F1408">
          <w:rPr>
            <w:sz w:val="24"/>
            <w:szCs w:val="24"/>
          </w:rPr>
          <w:delText xml:space="preserve"> However, when looking across the</w:delText>
        </w:r>
      </w:del>
      <w:ins w:id="23" w:author="Daniel Kliebenstein" w:date="2017-07-13T16:22:00Z">
        <w:r w:rsidR="009F1408">
          <w:rPr>
            <w:sz w:val="24"/>
            <w:szCs w:val="24"/>
          </w:rPr>
          <w:t>the</w:t>
        </w:r>
      </w:ins>
      <w:r w:rsidR="00021031">
        <w:rPr>
          <w:sz w:val="24"/>
          <w:szCs w:val="24"/>
        </w:rPr>
        <w:t xml:space="preserve"> full isolate population, performance does</w:t>
      </w:r>
      <w:ins w:id="24" w:author="Daniel Kliebenstein" w:date="2017-07-13T16:22:00Z">
        <w:r w:rsidR="009F1408">
          <w:rPr>
            <w:sz w:val="24"/>
            <w:szCs w:val="24"/>
          </w:rPr>
          <w:t xml:space="preserve"> significnatly</w:t>
        </w:r>
      </w:ins>
      <w:r w:rsidR="00021031">
        <w:rPr>
          <w:sz w:val="24"/>
          <w:szCs w:val="24"/>
        </w:rPr>
        <w:t xml:space="preserve"> vary between host genotypes. </w:t>
      </w:r>
      <w:commentRangeStart w:id="25"/>
      <w:r w:rsidR="00021031">
        <w:rPr>
          <w:sz w:val="24"/>
          <w:szCs w:val="24"/>
        </w:rPr>
        <w:t xml:space="preserve">When comparing mean lesion size between paired plant genotypes, 58% of </w:t>
      </w:r>
      <w:r w:rsidR="009F1408">
        <w:rPr>
          <w:sz w:val="24"/>
          <w:szCs w:val="24"/>
        </w:rPr>
        <w:t xml:space="preserve">tomato accession </w:t>
      </w:r>
      <w:r w:rsidR="00021031">
        <w:rPr>
          <w:sz w:val="24"/>
          <w:szCs w:val="24"/>
        </w:rPr>
        <w:t xml:space="preserve">pairs </w:t>
      </w:r>
      <w:r w:rsidR="009B4A66">
        <w:rPr>
          <w:sz w:val="24"/>
          <w:szCs w:val="24"/>
        </w:rPr>
        <w:t xml:space="preserve">significantly affected </w:t>
      </w:r>
      <w:r w:rsidR="00021031">
        <w:rPr>
          <w:sz w:val="24"/>
          <w:szCs w:val="24"/>
        </w:rPr>
        <w:t>the distribution of lesion sizes across all isolates (</w:t>
      </w:r>
      <w:r w:rsidR="009B4A66">
        <w:rPr>
          <w:sz w:val="24"/>
          <w:szCs w:val="24"/>
        </w:rPr>
        <w:t>Wilcoxon signed-rank test</w:t>
      </w:r>
      <w:commentRangeStart w:id="26"/>
      <w:r w:rsidR="009B4A66">
        <w:rPr>
          <w:sz w:val="24"/>
          <w:szCs w:val="24"/>
        </w:rPr>
        <w:t xml:space="preserve">, </w:t>
      </w:r>
      <w:r w:rsidR="00021031">
        <w:rPr>
          <w:sz w:val="24"/>
          <w:szCs w:val="24"/>
        </w:rPr>
        <w:t xml:space="preserve">Table R2). </w:t>
      </w:r>
      <w:commentRangeEnd w:id="25"/>
      <w:r w:rsidR="009F1408">
        <w:rPr>
          <w:rStyle w:val="CommentReference"/>
        </w:rPr>
        <w:commentReference w:id="25"/>
      </w:r>
      <w:commentRangeEnd w:id="26"/>
      <w:r w:rsidR="00B41031">
        <w:rPr>
          <w:rStyle w:val="CommentReference"/>
        </w:rPr>
        <w:commentReference w:id="26"/>
      </w:r>
      <w:r w:rsidR="003F3C58">
        <w:rPr>
          <w:sz w:val="24"/>
          <w:szCs w:val="24"/>
        </w:rPr>
        <w:t xml:space="preserve">This pattern was consistent, </w:t>
      </w:r>
      <w:r w:rsidR="003F3C58">
        <w:rPr>
          <w:sz w:val="24"/>
          <w:szCs w:val="24"/>
        </w:rPr>
        <w:lastRenderedPageBreak/>
        <w:t xml:space="preserve">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 xml:space="preserve">Wilcoxon signed-rank test, </w:t>
      </w:r>
      <w:r w:rsidR="00021031">
        <w:rPr>
          <w:sz w:val="24"/>
          <w:szCs w:val="24"/>
        </w:rPr>
        <w:t>Table R2).</w:t>
      </w:r>
      <w:r w:rsidR="009B4A66">
        <w:rPr>
          <w:sz w:val="24"/>
          <w:szCs w:val="24"/>
        </w:rPr>
        <w:t xml:space="preserve"> As such, </w:t>
      </w:r>
      <w:del w:id="28" w:author="Daniel Kliebenstein" w:date="2017-07-13T16:23:00Z">
        <w:r w:rsidR="009B4A66" w:rsidDel="001803A3">
          <w:rPr>
            <w:sz w:val="24"/>
            <w:szCs w:val="24"/>
          </w:rPr>
          <w:delText>we do not find evidence that any subset of isolates show sensitivity to tomato genetic variation</w:delText>
        </w:r>
      </w:del>
      <w:ins w:id="29" w:author="Daniel Kliebenstein" w:date="2017-07-13T16:23:00Z">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w:t>
        </w:r>
      </w:ins>
      <w:ins w:id="30" w:author="Daniel Kliebenstein" w:date="2017-07-13T16:24:00Z">
        <w:r w:rsidR="001803A3">
          <w:rPr>
            <w:sz w:val="24"/>
            <w:szCs w:val="24"/>
          </w:rPr>
          <w:t>display differential responses to the tomato genetic variation</w:t>
        </w:r>
      </w:ins>
      <w:del w:id="31" w:author="Daniel Kliebenstein" w:date="2017-07-13T16:24:00Z">
        <w:r w:rsidR="009B4A66" w:rsidDel="001803A3">
          <w:rPr>
            <w:sz w:val="24"/>
            <w:szCs w:val="24"/>
          </w:rPr>
          <w:delText xml:space="preserve">, but variation between tomato genotypes does change the distribution of lesion sizes across our </w:delText>
        </w:r>
        <w:r w:rsidR="009B4A66" w:rsidRPr="009B4A66" w:rsidDel="001803A3">
          <w:rPr>
            <w:i/>
            <w:sz w:val="24"/>
            <w:szCs w:val="24"/>
          </w:rPr>
          <w:delText>B</w:delText>
        </w:r>
        <w:r w:rsidR="009B4A66" w:rsidDel="001803A3">
          <w:rPr>
            <w:i/>
            <w:sz w:val="24"/>
            <w:szCs w:val="24"/>
          </w:rPr>
          <w:delText>. cinerea</w:delText>
        </w:r>
        <w:r w:rsidR="009B4A66" w:rsidDel="001803A3">
          <w:rPr>
            <w:sz w:val="24"/>
            <w:szCs w:val="24"/>
          </w:rPr>
          <w:delText xml:space="preserve"> population</w:delText>
        </w:r>
      </w:del>
      <w:r w:rsidR="009B4A66">
        <w:rPr>
          <w:sz w:val="24"/>
          <w:szCs w:val="24"/>
        </w:rPr>
        <w:t>.</w:t>
      </w:r>
    </w:p>
    <w:p w14:paraId="64BF6A25" w14:textId="14207259" w:rsidR="006755B8" w:rsidRDefault="003F5AA6" w:rsidP="0032415F">
      <w:pPr>
        <w:spacing w:line="480" w:lineRule="auto"/>
        <w:ind w:firstLine="720"/>
        <w:rPr>
          <w:sz w:val="24"/>
          <w:szCs w:val="24"/>
        </w:rPr>
      </w:pPr>
      <w:r>
        <w:rPr>
          <w:sz w:val="24"/>
          <w:szCs w:val="24"/>
        </w:rPr>
        <w:t xml:space="preserve">To test if specific </w:t>
      </w:r>
      <w:r w:rsidRPr="00FD6D56">
        <w:rPr>
          <w:i/>
          <w:sz w:val="24"/>
          <w:szCs w:val="24"/>
        </w:rPr>
        <w:t>B. cinerea</w:t>
      </w:r>
      <w:r>
        <w:rPr>
          <w:sz w:val="24"/>
          <w:szCs w:val="24"/>
        </w:rPr>
        <w:t xml:space="preserve"> isolates may be sensitive to domestication, we utilized an individual isolate ANOVA approach.</w:t>
      </w:r>
      <w:r w:rsidR="00E60E08">
        <w:rPr>
          <w:sz w:val="24"/>
          <w:szCs w:val="24"/>
        </w:rPr>
        <w:t xml:space="preserve"> </w:t>
      </w:r>
      <w:r>
        <w:rPr>
          <w:sz w:val="24"/>
          <w:szCs w:val="24"/>
        </w:rPr>
        <w:t>T</w:t>
      </w:r>
      <w:r w:rsidR="0032415F">
        <w:rPr>
          <w:sz w:val="24"/>
          <w:szCs w:val="24"/>
        </w:rPr>
        <w: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 xml:space="preserve">experiment </w:t>
      </w:r>
      <w:r>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Further, </w:t>
      </w:r>
      <w:r>
        <w:rPr>
          <w:sz w:val="24"/>
          <w:szCs w:val="24"/>
        </w:rPr>
        <w:t xml:space="preserve">the Wilcoxon signed-rank test to compare the rank of mean lesion size of all the </w:t>
      </w:r>
      <w:r w:rsidRPr="00EB3F3F">
        <w:rPr>
          <w:i/>
          <w:sz w:val="24"/>
          <w:szCs w:val="24"/>
        </w:rPr>
        <w:t>B. cinerea</w:t>
      </w:r>
      <w:r>
        <w:rPr>
          <w:sz w:val="24"/>
          <w:szCs w:val="24"/>
        </w:rPr>
        <w:t xml:space="preserve"> isolates on wild versus domestic tomato was significant </w:t>
      </w:r>
      <w:r w:rsidR="006755B8">
        <w:rPr>
          <w:sz w:val="24"/>
          <w:szCs w:val="24"/>
        </w:rPr>
        <w:t xml:space="preserve">(Wilcoxon signed-rank test, </w:t>
      </w:r>
      <w:r w:rsidR="00710DE6">
        <w:rPr>
          <w:sz w:val="24"/>
          <w:szCs w:val="24"/>
        </w:rPr>
        <w:t>W = 5946, p-value = 0.002</w:t>
      </w:r>
      <w:r w:rsidR="00874893">
        <w:rPr>
          <w:sz w:val="24"/>
          <w:szCs w:val="24"/>
        </w:rPr>
        <w:t>) (Figure R3</w:t>
      </w:r>
      <w:r>
        <w:rPr>
          <w:sz w:val="24"/>
          <w:szCs w:val="24"/>
        </w:rPr>
        <w:t xml:space="preserve">). This suggests that in addition to the two highly domestication sensitive isolates that there is </w:t>
      </w:r>
      <w:r w:rsidR="002122BA">
        <w:rPr>
          <w:sz w:val="24"/>
          <w:szCs w:val="24"/>
        </w:rPr>
        <w:t xml:space="preserve">a broader pattern of </w:t>
      </w:r>
      <w:r w:rsidR="002122BA">
        <w:rPr>
          <w:i/>
          <w:sz w:val="24"/>
          <w:szCs w:val="24"/>
        </w:rPr>
        <w:t>B. cinerea</w:t>
      </w:r>
      <w:r w:rsidR="002122BA">
        <w:rPr>
          <w:sz w:val="24"/>
          <w:szCs w:val="24"/>
        </w:rPr>
        <w:t xml:space="preserve"> specialization to </w:t>
      </w:r>
      <w:r>
        <w:rPr>
          <w:sz w:val="24"/>
          <w:szCs w:val="24"/>
        </w:rPr>
        <w:t xml:space="preserve">tomato </w:t>
      </w:r>
      <w:r w:rsidR="002122BA">
        <w:rPr>
          <w:sz w:val="24"/>
          <w:szCs w:val="24"/>
        </w:rPr>
        <w:t>domestication</w:t>
      </w:r>
      <w:r w:rsidR="00874893">
        <w:rPr>
          <w:sz w:val="24"/>
          <w:szCs w:val="24"/>
        </w:rPr>
        <w:t>.</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1491C888"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33B1C">
        <w:rPr>
          <w:sz w:val="24"/>
          <w:szCs w:val="24"/>
        </w:rPr>
        <w:t>responded</w:t>
      </w:r>
      <w:r w:rsidR="008478A5">
        <w:rPr>
          <w:sz w:val="24"/>
          <w:szCs w:val="24"/>
        </w:rPr>
        <w:t xml:space="preserve"> to domestication within tomato</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FD66D5">
        <w:rPr>
          <w:sz w:val="24"/>
          <w:szCs w:val="24"/>
        </w:rPr>
        <w:t>.</w:t>
      </w:r>
      <w:r w:rsidR="008478A5">
        <w:rPr>
          <w:sz w:val="24"/>
          <w:szCs w:val="24"/>
        </w:rPr>
        <w:t xml:space="preserve"> To identify </w:t>
      </w:r>
      <w:r w:rsidR="008664CC">
        <w:rPr>
          <w:sz w:val="24"/>
          <w:szCs w:val="24"/>
        </w:rPr>
        <w:lastRenderedPageBreak/>
        <w:t xml:space="preserve">variable </w:t>
      </w:r>
      <w:r w:rsidR="008478A5">
        <w:rPr>
          <w:sz w:val="24"/>
          <w:szCs w:val="24"/>
        </w:rPr>
        <w:t xml:space="preserve">pathogen genes controlling differential virulence,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commentRangeStart w:id="32"/>
      <w:r w:rsidR="00652DA2">
        <w:rPr>
          <w:sz w:val="24"/>
          <w:szCs w:val="24"/>
        </w:rPr>
        <w:t>{Shen 2013}</w:t>
      </w:r>
      <w:commentRangeEnd w:id="32"/>
      <w:r w:rsidR="008664CC">
        <w:rPr>
          <w:rStyle w:val="CommentReference"/>
        </w:rPr>
        <w:commentReference w:id="32"/>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5D833F64" w14:textId="0E70DD6E" w:rsidR="00E4049F" w:rsidRDefault="008478A5" w:rsidP="0031540A">
      <w:pPr>
        <w:spacing w:line="480" w:lineRule="auto"/>
        <w:ind w:firstLine="720"/>
        <w:rPr>
          <w:ins w:id="33" w:author="Daniel Kliebenstein" w:date="2017-07-13T16:37:00Z"/>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threshold)</w:t>
      </w:r>
      <w:r w:rsidR="0055730F">
        <w:rPr>
          <w:sz w:val="24"/>
          <w:szCs w:val="24"/>
        </w:rPr>
        <w:t>.</w:t>
      </w:r>
      <w:r w:rsidR="00BC5308">
        <w:rPr>
          <w:sz w:val="24"/>
          <w:szCs w:val="24"/>
        </w:rPr>
        <w:t xml:space="preserve"> </w:t>
      </w:r>
      <w:r w:rsidR="00847F0D">
        <w:rPr>
          <w:sz w:val="24"/>
          <w:szCs w:val="24"/>
        </w:rPr>
        <w:t xml:space="preserve">Interestingly, </w:t>
      </w:r>
      <w:r w:rsidR="00837921">
        <w:rPr>
          <w:sz w:val="24"/>
          <w:szCs w:val="24"/>
        </w:rPr>
        <w:t xml:space="preserve">some </w:t>
      </w:r>
      <w:r w:rsidR="00847F0D">
        <w:rPr>
          <w:sz w:val="24"/>
          <w:szCs w:val="24"/>
        </w:rPr>
        <w:t xml:space="preserve">of these </w:t>
      </w:r>
      <w:r w:rsidR="008664CC">
        <w:rPr>
          <w:i/>
          <w:sz w:val="24"/>
          <w:szCs w:val="24"/>
        </w:rPr>
        <w:t xml:space="preserve">B. cinerea </w:t>
      </w:r>
      <w:r w:rsidR="00847F0D">
        <w:rPr>
          <w:sz w:val="24"/>
          <w:szCs w:val="24"/>
        </w:rPr>
        <w:t xml:space="preserve">SNPs were found for </w:t>
      </w:r>
      <w:r w:rsidR="000D7C3A">
        <w:rPr>
          <w:sz w:val="24"/>
          <w:szCs w:val="24"/>
        </w:rPr>
        <w:t xml:space="preserve">virulence on </w:t>
      </w:r>
      <w:r w:rsidR="00847F0D">
        <w:rPr>
          <w:sz w:val="24"/>
          <w:szCs w:val="24"/>
        </w:rPr>
        <w:t xml:space="preserve">all of the different tomato genotypes with </w:t>
      </w:r>
      <w:commentRangeStart w:id="34"/>
      <w:commentRangeStart w:id="35"/>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del w:id="36" w:author="Daniel Kliebenstein" w:date="2017-07-13T16:33:00Z">
        <w:r w:rsidR="004017B8" w:rsidDel="008664CC">
          <w:rPr>
            <w:sz w:val="24"/>
            <w:szCs w:val="24"/>
          </w:rPr>
          <w:delText xml:space="preserve">hosts </w:delText>
        </w:r>
        <w:commentRangeEnd w:id="34"/>
        <w:r w:rsidR="00AA15B1" w:rsidDel="008664CC">
          <w:rPr>
            <w:rStyle w:val="CommentReference"/>
          </w:rPr>
          <w:commentReference w:id="34"/>
        </w:r>
        <w:commentRangeEnd w:id="35"/>
        <w:r w:rsidR="008664CC" w:rsidDel="008664CC">
          <w:rPr>
            <w:rStyle w:val="CommentReference"/>
          </w:rPr>
          <w:commentReference w:id="35"/>
        </w:r>
      </w:del>
      <w:r w:rsidR="004017B8">
        <w:rPr>
          <w:sz w:val="24"/>
          <w:szCs w:val="24"/>
        </w:rPr>
        <w:t>(Figure R5</w:t>
      </w:r>
      <w:r w:rsidR="00847ADB">
        <w:rPr>
          <w:sz w:val="24"/>
          <w:szCs w:val="24"/>
        </w:rPr>
        <w:t>B</w:t>
      </w:r>
      <w:r w:rsidR="00847F0D">
        <w:rPr>
          <w:sz w:val="24"/>
          <w:szCs w:val="24"/>
        </w:rPr>
        <w:t>)</w:t>
      </w:r>
      <w:r w:rsidR="000D7C3A">
        <w:rPr>
          <w:sz w:val="24"/>
          <w:szCs w:val="24"/>
        </w:rPr>
        <w:t xml:space="preserve">. </w:t>
      </w:r>
      <w:commentRangeStart w:id="37"/>
      <w:r w:rsidR="000D7C3A">
        <w:rPr>
          <w:sz w:val="24"/>
          <w:szCs w:val="24"/>
        </w:rPr>
        <w:t>B</w:t>
      </w:r>
      <w:r w:rsidR="00837921">
        <w:rPr>
          <w:sz w:val="24"/>
          <w:szCs w:val="24"/>
        </w:rPr>
        <w:t xml:space="preserve">y chance, we would expect </w:t>
      </w:r>
      <w:r w:rsidR="000D7C3A">
        <w:rPr>
          <w:sz w:val="24"/>
          <w:szCs w:val="24"/>
        </w:rPr>
        <w:t xml:space="preserve">only </w:t>
      </w:r>
      <w:r w:rsidR="00837921">
        <w:rPr>
          <w:sz w:val="24"/>
          <w:szCs w:val="24"/>
        </w:rPr>
        <w:t xml:space="preserve">2.72e-19 SNPs to overlap </w:t>
      </w:r>
      <w:r w:rsidR="001D1F96">
        <w:rPr>
          <w:sz w:val="24"/>
          <w:szCs w:val="24"/>
        </w:rPr>
        <w:t>for</w:t>
      </w:r>
      <w:r w:rsidR="00837921">
        <w:rPr>
          <w:sz w:val="24"/>
          <w:szCs w:val="24"/>
        </w:rPr>
        <w:t xml:space="preserve"> 12 </w:t>
      </w:r>
      <w:r w:rsidR="008664CC">
        <w:rPr>
          <w:sz w:val="24"/>
          <w:szCs w:val="24"/>
        </w:rPr>
        <w:t xml:space="preserve">tomato accessions </w:t>
      </w:r>
      <w:r w:rsidR="00837921">
        <w:rPr>
          <w:sz w:val="24"/>
          <w:szCs w:val="24"/>
        </w:rPr>
        <w:t>over the 99% effect thr</w:t>
      </w:r>
      <w:r w:rsidR="000D7C3A">
        <w:rPr>
          <w:sz w:val="24"/>
          <w:szCs w:val="24"/>
        </w:rPr>
        <w:t xml:space="preserve">eshold in a set of 272,672 SNPs. </w:t>
      </w:r>
      <w:commentRangeEnd w:id="37"/>
      <w:r w:rsidR="008664CC">
        <w:rPr>
          <w:rStyle w:val="CommentReference"/>
        </w:rPr>
        <w:commentReference w:id="37"/>
      </w:r>
      <w:commentRangeStart w:id="38"/>
      <w:r w:rsidR="009B50C9">
        <w:rPr>
          <w:sz w:val="24"/>
          <w:szCs w:val="24"/>
        </w:rPr>
        <w:t>215 SNPs were called in at least 10 hosts</w:t>
      </w:r>
      <w:commentRangeEnd w:id="38"/>
      <w:r w:rsidR="00AA15B1">
        <w:rPr>
          <w:rStyle w:val="CommentReference"/>
        </w:rPr>
        <w:commentReference w:id="38"/>
      </w:r>
      <w:r w:rsidR="009B50C9">
        <w:rPr>
          <w:sz w:val="24"/>
          <w:szCs w:val="24"/>
        </w:rPr>
        <w:t xml:space="preserve">,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r w:rsidR="009B50C9">
        <w:rPr>
          <w:sz w:val="24"/>
          <w:szCs w:val="24"/>
        </w:rPr>
        <w:t xml:space="preserve"> </w:t>
      </w:r>
      <w:r w:rsidR="0041714B">
        <w:rPr>
          <w:sz w:val="24"/>
          <w:szCs w:val="24"/>
        </w:rPr>
        <w:t>of the hosts</w:t>
      </w:r>
      <w:r w:rsidR="00847F0D">
        <w:rPr>
          <w:sz w:val="24"/>
          <w:szCs w:val="24"/>
        </w:rPr>
        <w:t xml:space="preserve"> while </w:t>
      </w:r>
      <w:r w:rsidR="00535F6E">
        <w:rPr>
          <w:sz w:val="24"/>
          <w:szCs w:val="24"/>
        </w:rPr>
        <w:t>27% (46</w:t>
      </w:r>
      <w:r w:rsidR="000D7C3A">
        <w:rPr>
          <w:sz w:val="24"/>
          <w:szCs w:val="24"/>
        </w:rPr>
        <w:t>,000</w:t>
      </w:r>
      <w:r w:rsidR="00535F6E">
        <w:rPr>
          <w:sz w:val="24"/>
          <w:szCs w:val="24"/>
        </w:rPr>
        <w:t xml:space="preserve">) of the significant </w:t>
      </w:r>
      <w:r w:rsidR="00847F0D">
        <w:rPr>
          <w:sz w:val="24"/>
          <w:szCs w:val="24"/>
        </w:rPr>
        <w:t xml:space="preserve">SNPs were linked to virulence </w:t>
      </w:r>
      <w:r w:rsidR="00943C53">
        <w:rPr>
          <w:sz w:val="24"/>
          <w:szCs w:val="24"/>
        </w:rPr>
        <w:t>on</w:t>
      </w:r>
      <w:r w:rsidR="00847F0D">
        <w:rPr>
          <w:sz w:val="24"/>
          <w:szCs w:val="24"/>
        </w:rPr>
        <w:t xml:space="preserve"> only a single host tomato genotype. </w:t>
      </w:r>
      <w:commentRangeStart w:id="39"/>
      <w:r w:rsidR="001D1F96">
        <w:rPr>
          <w:sz w:val="24"/>
          <w:szCs w:val="24"/>
        </w:rPr>
        <w:t xml:space="preserve">Focusing on only the top 1000 SNPs </w:t>
      </w:r>
      <w:r w:rsidR="0076387F">
        <w:rPr>
          <w:sz w:val="24"/>
          <w:szCs w:val="24"/>
        </w:rPr>
        <w:t xml:space="preserve">(largest estimated effects) </w:t>
      </w:r>
      <w:r w:rsidR="001D1F96">
        <w:rPr>
          <w:sz w:val="24"/>
          <w:szCs w:val="24"/>
        </w:rPr>
        <w:t xml:space="preserve">per </w:t>
      </w:r>
      <w:del w:id="40" w:author="Daniel Kliebenstein" w:date="2017-07-13T16:31:00Z">
        <w:r w:rsidR="001D1F96" w:rsidDel="008664CC">
          <w:rPr>
            <w:sz w:val="24"/>
            <w:szCs w:val="24"/>
          </w:rPr>
          <w:delText>phenotype</w:delText>
        </w:r>
        <w:commentRangeEnd w:id="39"/>
        <w:r w:rsidR="00AA15B1" w:rsidDel="008664CC">
          <w:rPr>
            <w:rStyle w:val="CommentReference"/>
          </w:rPr>
          <w:commentReference w:id="39"/>
        </w:r>
      </w:del>
      <w:ins w:id="41" w:author="Daniel Kliebenstein" w:date="2017-07-13T16:31:00Z">
        <w:r w:rsidR="008664CC">
          <w:rPr>
            <w:sz w:val="24"/>
            <w:szCs w:val="24"/>
          </w:rPr>
          <w:t>trait</w:t>
        </w:r>
      </w:ins>
      <w:ins w:id="42" w:author="Daniel Kliebenstein" w:date="2017-07-13T16:32:00Z">
        <w:r w:rsidR="008664CC">
          <w:rPr>
            <w:sz w:val="24"/>
            <w:szCs w:val="24"/>
          </w:rPr>
          <w:t xml:space="preserve"> </w:t>
        </w:r>
      </w:ins>
      <w:del w:id="43" w:author="Daniel Kliebenstein" w:date="2017-07-13T16:33:00Z">
        <w:r w:rsidR="001D1F96" w:rsidDel="008664CC">
          <w:rPr>
            <w:sz w:val="24"/>
            <w:szCs w:val="24"/>
          </w:rPr>
          <w:delText xml:space="preserve">, </w:delText>
        </w:r>
        <w:r w:rsidR="0076387F" w:rsidDel="008664CC">
          <w:rPr>
            <w:sz w:val="24"/>
            <w:szCs w:val="24"/>
          </w:rPr>
          <w:delText>the</w:delText>
        </w:r>
      </w:del>
      <w:ins w:id="44" w:author="Daniel Kliebenstein" w:date="2017-07-13T16:33:00Z">
        <w:r w:rsidR="008664CC">
          <w:rPr>
            <w:sz w:val="24"/>
            <w:szCs w:val="24"/>
          </w:rPr>
          <w:t>decreased the</w:t>
        </w:r>
      </w:ins>
      <w:r w:rsidR="0076387F">
        <w:rPr>
          <w:sz w:val="24"/>
          <w:szCs w:val="24"/>
        </w:rPr>
        <w:t xml:space="preserve"> overlap </w:t>
      </w:r>
      <w:del w:id="45" w:author="Daniel Kliebenstein" w:date="2017-07-13T16:33:00Z">
        <w:r w:rsidR="0076387F" w:rsidDel="008664CC">
          <w:rPr>
            <w:sz w:val="24"/>
            <w:szCs w:val="24"/>
          </w:rPr>
          <w:delText>across phenotypes is reduced</w:delText>
        </w:r>
      </w:del>
      <w:ins w:id="46" w:author="Daniel Kliebenstein" w:date="2017-07-13T16:33:00Z">
        <w:r w:rsidR="008664CC">
          <w:rPr>
            <w:sz w:val="24"/>
            <w:szCs w:val="24"/>
          </w:rPr>
          <w:t>across tomato accessions</w:t>
        </w:r>
      </w:ins>
      <w:r w:rsidR="0076387F">
        <w:rPr>
          <w:sz w:val="24"/>
          <w:szCs w:val="24"/>
        </w:rPr>
        <w:t>, with 1 SNP called in 10 of the hosts, 68 SNPs in at least 6 hosts, and 76% of significant SNPs unique to a single phenotype</w:t>
      </w:r>
      <w:r w:rsidR="0031540A">
        <w:rPr>
          <w:sz w:val="24"/>
          <w:szCs w:val="24"/>
        </w:rPr>
        <w:t xml:space="preserve"> (Figure R7B)</w:t>
      </w:r>
      <w:r w:rsidR="0076387F">
        <w:rPr>
          <w:sz w:val="24"/>
          <w:szCs w:val="24"/>
        </w:rPr>
        <w:t xml:space="preserve">. </w:t>
      </w:r>
      <w:r w:rsidR="0036598C">
        <w:rPr>
          <w:sz w:val="24"/>
          <w:szCs w:val="24"/>
        </w:rPr>
        <w:t>Changing 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looking at </w:t>
      </w:r>
      <w:r w:rsidR="0036598C" w:rsidRPr="00EB3F3F">
        <w:rPr>
          <w:i/>
          <w:sz w:val="24"/>
          <w:szCs w:val="24"/>
        </w:rPr>
        <w:t>B. cinerea</w:t>
      </w:r>
      <w:r w:rsidR="0036598C">
        <w:rPr>
          <w:sz w:val="24"/>
          <w:szCs w:val="24"/>
        </w:rPr>
        <w:t xml:space="preserve"> genes using a 2kbp window </w:t>
      </w:r>
      <w:r w:rsidR="0076387F">
        <w:rPr>
          <w:sz w:val="24"/>
          <w:szCs w:val="24"/>
        </w:rPr>
        <w:t>within each of the top 1000 SNPs per phenotype</w:t>
      </w:r>
      <w:r w:rsidR="0036598C">
        <w:rPr>
          <w:sz w:val="24"/>
          <w:szCs w:val="24"/>
        </w:rPr>
        <w:t xml:space="preserve">, found </w:t>
      </w:r>
      <w:r w:rsidR="0076387F">
        <w:rPr>
          <w:sz w:val="24"/>
          <w:szCs w:val="24"/>
        </w:rPr>
        <w:t xml:space="preserve">1 gene linked to </w:t>
      </w:r>
      <w:r w:rsidR="0036598C">
        <w:rPr>
          <w:sz w:val="24"/>
          <w:szCs w:val="24"/>
        </w:rPr>
        <w:t xml:space="preserve">differential virulence </w:t>
      </w:r>
      <w:r w:rsidR="0076387F">
        <w:rPr>
          <w:sz w:val="24"/>
          <w:szCs w:val="24"/>
        </w:rPr>
        <w:t xml:space="preserve">all 12 </w:t>
      </w:r>
      <w:r w:rsidR="0036598C">
        <w:rPr>
          <w:sz w:val="24"/>
          <w:szCs w:val="24"/>
        </w:rPr>
        <w:t xml:space="preserve">tomato </w:t>
      </w:r>
      <w:r w:rsidR="0036598C">
        <w:rPr>
          <w:sz w:val="24"/>
          <w:szCs w:val="24"/>
        </w:rPr>
        <w:lastRenderedPageBreak/>
        <w:t xml:space="preserve">accessions. A further </w:t>
      </w:r>
      <w:r w:rsidR="0076387F">
        <w:rPr>
          <w:sz w:val="24"/>
          <w:szCs w:val="24"/>
        </w:rPr>
        <w:t>41 genes</w:t>
      </w:r>
      <w:r w:rsidR="0036598C">
        <w:rPr>
          <w:sz w:val="24"/>
          <w:szCs w:val="24"/>
        </w:rPr>
        <w:t xml:space="preserve"> were</w:t>
      </w:r>
      <w:r w:rsidR="0076387F">
        <w:rPr>
          <w:sz w:val="24"/>
          <w:szCs w:val="24"/>
        </w:rPr>
        <w:t xml:space="preserve"> linked </w:t>
      </w:r>
      <w:r w:rsidR="0036598C">
        <w:rPr>
          <w:sz w:val="24"/>
          <w:szCs w:val="24"/>
        </w:rPr>
        <w:t xml:space="preserve">to differential virulence on  </w:t>
      </w:r>
      <w:r w:rsidR="0076387F">
        <w:rPr>
          <w:sz w:val="24"/>
          <w:szCs w:val="24"/>
        </w:rPr>
        <w:t xml:space="preserve">at least 6 </w:t>
      </w:r>
      <w:r w:rsidR="0036598C">
        <w:rPr>
          <w:sz w:val="24"/>
          <w:szCs w:val="24"/>
        </w:rPr>
        <w:t>tomato accessions</w:t>
      </w:r>
      <w:r w:rsidR="0076387F">
        <w:rPr>
          <w:sz w:val="24"/>
          <w:szCs w:val="24"/>
        </w:rPr>
        <w:t>, and only</w:t>
      </w:r>
      <w:r w:rsidR="00535F6E">
        <w:rPr>
          <w:sz w:val="24"/>
          <w:szCs w:val="24"/>
        </w:rPr>
        <w:t xml:space="preserve"> 56%</w:t>
      </w:r>
      <w:r w:rsidR="0076387F">
        <w:rPr>
          <w:sz w:val="24"/>
          <w:szCs w:val="24"/>
        </w:rPr>
        <w:t xml:space="preserve"> of genes uniquely linked to a</w:t>
      </w:r>
      <w:r w:rsidR="00535F6E">
        <w:rPr>
          <w:sz w:val="24"/>
          <w:szCs w:val="24"/>
        </w:rPr>
        <w:t xml:space="preserve"> </w:t>
      </w:r>
      <w:r w:rsidR="0076387F">
        <w:rPr>
          <w:sz w:val="24"/>
          <w:szCs w:val="24"/>
        </w:rPr>
        <w:t xml:space="preserve">single </w:t>
      </w:r>
      <w:r w:rsidR="0036598C">
        <w:rPr>
          <w:sz w:val="24"/>
          <w:szCs w:val="24"/>
        </w:rPr>
        <w:t>accession</w:t>
      </w:r>
      <w:r w:rsidR="0076387F">
        <w:rPr>
          <w:sz w:val="24"/>
          <w:szCs w:val="24"/>
        </w:rPr>
        <w:t xml:space="preserve">. </w:t>
      </w:r>
      <w:commentRangeStart w:id="47"/>
      <w:r w:rsidR="0076387F">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 </w:t>
      </w:r>
      <w:commentRangeEnd w:id="47"/>
      <w:r w:rsidR="0036598C">
        <w:rPr>
          <w:rStyle w:val="CommentReference"/>
        </w:rPr>
        <w:commentReference w:id="47"/>
      </w:r>
      <w:r w:rsidR="00205DCE">
        <w:rPr>
          <w:sz w:val="24"/>
          <w:szCs w:val="24"/>
        </w:rPr>
        <w:t>T</w:t>
      </w:r>
      <w:r w:rsidR="00847F0D">
        <w:rPr>
          <w:sz w:val="24"/>
          <w:szCs w:val="24"/>
        </w:rPr>
        <w:t>h</w:t>
      </w:r>
      <w:r w:rsidR="0076387F">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hosts genetic background</w:t>
      </w:r>
      <w:r w:rsidR="0076387F">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0A5CFCF9" w14:textId="07909024" w:rsidR="00B623B3" w:rsidRDefault="00B623B3" w:rsidP="0031540A">
      <w:pPr>
        <w:spacing w:line="480" w:lineRule="auto"/>
        <w:ind w:firstLine="720"/>
        <w:rPr>
          <w:ins w:id="48" w:author="Daniel Kliebenstein" w:date="2017-07-13T16:35:00Z"/>
          <w:sz w:val="24"/>
          <w:szCs w:val="24"/>
        </w:rPr>
      </w:pPr>
      <w:commentRangeStart w:id="49"/>
      <w:ins w:id="50" w:author="Daniel Kliebenstein" w:date="2017-07-13T16:37:00Z">
        <w:r>
          <w:rPr>
            <w:sz w:val="24"/>
            <w:szCs w:val="24"/>
          </w:rPr>
          <w:t>TALK ABOUT GENES HERE.</w:t>
        </w:r>
        <w:commentRangeEnd w:id="49"/>
        <w:r>
          <w:rPr>
            <w:rStyle w:val="CommentReference"/>
          </w:rPr>
          <w:commentReference w:id="49"/>
        </w:r>
      </w:ins>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40652BCF" w:rsidR="00A83BD4" w:rsidRDefault="00A83BD4" w:rsidP="008A0D22">
      <w:pPr>
        <w:spacing w:line="480" w:lineRule="auto"/>
        <w:rPr>
          <w:sz w:val="24"/>
          <w:szCs w:val="24"/>
        </w:rPr>
      </w:pPr>
      <w:r>
        <w:rPr>
          <w:sz w:val="24"/>
          <w:szCs w:val="24"/>
        </w:rPr>
        <w:tab/>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and domestic tomatoes, we used the least-squared mean virulence of each isolate on 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(Figure R</w:t>
      </w:r>
      <w:r w:rsidR="00E74B88">
        <w:rPr>
          <w:sz w:val="24"/>
          <w:szCs w:val="24"/>
        </w:rPr>
        <w:t>6</w:t>
      </w:r>
      <w:r>
        <w:rPr>
          <w:sz w:val="24"/>
          <w:szCs w:val="24"/>
        </w:rPr>
        <w:t>).</w:t>
      </w:r>
      <w:ins w:id="51" w:author="Daniel Kliebenstein" w:date="2017-07-13T16:40:00Z">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 or Wild tomato </w:t>
        </w:r>
      </w:ins>
      <w:ins w:id="52" w:author="Daniel Kliebenstein" w:date="2017-07-13T16:41:00Z">
        <w:r w:rsidR="00B623B3">
          <w:rPr>
            <w:sz w:val="24"/>
            <w:szCs w:val="24"/>
          </w:rPr>
          <w:t>(Figure R6)</w:t>
        </w:r>
      </w:ins>
      <w:ins w:id="53" w:author="Daniel Kliebenstein" w:date="2017-07-13T16:40:00Z">
        <w:r w:rsidR="00B623B3">
          <w:rPr>
            <w:sz w:val="24"/>
            <w:szCs w:val="24"/>
          </w:rPr>
          <w:t>.</w:t>
        </w:r>
      </w:ins>
      <w:ins w:id="54" w:author="Daniel Kliebenstein" w:date="2017-07-13T16:41:00Z">
        <w:r w:rsidR="00B623B3">
          <w:rPr>
            <w:sz w:val="24"/>
            <w:szCs w:val="24"/>
          </w:rPr>
          <w:t xml:space="preserve"> </w:t>
        </w:r>
      </w:ins>
      <w:ins w:id="55" w:author="Daniel Kliebenstein" w:date="2017-07-13T16:44:00Z">
        <w:r w:rsidR="00E62AE8">
          <w:rPr>
            <w:sz w:val="24"/>
            <w:szCs w:val="24"/>
          </w:rPr>
          <w:t xml:space="preserve">To begin querying the underlying gene functions for these various </w:t>
        </w:r>
        <w:r w:rsidR="00E62AE8">
          <w:rPr>
            <w:i/>
            <w:sz w:val="24"/>
            <w:szCs w:val="24"/>
          </w:rPr>
          <w:t xml:space="preserve">B. </w:t>
        </w:r>
        <w:r w:rsidR="00E62AE8">
          <w:rPr>
            <w:i/>
            <w:sz w:val="24"/>
            <w:szCs w:val="24"/>
          </w:rPr>
          <w:lastRenderedPageBreak/>
          <w:t xml:space="preserve">cinerea </w:t>
        </w:r>
        <w:r w:rsidR="00E62AE8">
          <w:rPr>
            <w:sz w:val="24"/>
            <w:szCs w:val="24"/>
          </w:rPr>
          <w:t xml:space="preserve">loci, we called genes as significant if there was a SNP within 2kb of that gene (Figure R8C). </w:t>
        </w:r>
      </w:ins>
      <w:commentRangeStart w:id="56"/>
      <w:ins w:id="57" w:author="Daniel Kliebenstein" w:date="2017-07-13T16:46:00Z">
        <w:r w:rsidR="00E62AE8">
          <w:rPr>
            <w:sz w:val="24"/>
            <w:szCs w:val="24"/>
          </w:rPr>
          <w:t xml:space="preserve">Using all 1935 genes linked to domestication in a GO enrichment analysis found only 17 biological functions as significantly overrepresented (Fisher exact test, p=0.05; Table S1) when compared to the whole-genome annotation of 14539 genes. </w:t>
        </w:r>
      </w:ins>
      <w:commentRangeEnd w:id="56"/>
      <w:ins w:id="58" w:author="Daniel Kliebenstein" w:date="2017-07-13T16:47:00Z">
        <w:r w:rsidR="00E62AE8">
          <w:rPr>
            <w:rStyle w:val="CommentReference"/>
          </w:rPr>
          <w:commentReference w:id="56"/>
        </w:r>
      </w:ins>
      <w:ins w:id="59" w:author="Daniel Kliebenstein" w:date="2017-07-13T16:46:00Z">
        <w:r w:rsidR="00E62AE8">
          <w:rPr>
            <w:sz w:val="24"/>
            <w:szCs w:val="24"/>
          </w:rPr>
          <w:t>These functional categories include enzymes, metal ion binding, transport, catalysis, signaling, gene silencing and mRNA splicing. None of the overrepresented functions include classical virulence or pathogenicity annotations.</w:t>
        </w:r>
        <w:commentRangeStart w:id="60"/>
        <w:r w:rsidR="00E62AE8">
          <w:rPr>
            <w:sz w:val="24"/>
            <w:szCs w:val="24"/>
          </w:rPr>
          <w:t xml:space="preserve"> Sensitivity genes blah blah blah. </w:t>
        </w:r>
        <w:commentRangeEnd w:id="60"/>
        <w:r w:rsidR="00E62AE8">
          <w:rPr>
            <w:rStyle w:val="CommentReference"/>
          </w:rPr>
          <w:commentReference w:id="60"/>
        </w:r>
      </w:ins>
      <w:ins w:id="61" w:author="Daniel Kliebenstein" w:date="2017-07-13T16:41:00Z">
        <w:r w:rsidR="00B623B3">
          <w:rPr>
            <w:sz w:val="24"/>
            <w:szCs w:val="24"/>
          </w:rPr>
          <w:t>Thus,</w:t>
        </w:r>
      </w:ins>
      <w:ins w:id="62" w:author="Daniel Kliebenstein" w:date="2017-07-13T16:42:00Z">
        <w:r w:rsidR="00B623B3">
          <w:rPr>
            <w:sz w:val="24"/>
            <w:szCs w:val="24"/>
          </w:rPr>
          <w:t xml:space="preserve"> the genetic architecture of how </w:t>
        </w:r>
      </w:ins>
      <w:del w:id="63" w:author="Daniel Kliebenstein" w:date="2017-07-13T16:40:00Z">
        <w:r w:rsidDel="00B623B3">
          <w:rPr>
            <w:sz w:val="24"/>
            <w:szCs w:val="24"/>
          </w:rPr>
          <w:delText xml:space="preserve"> </w:delText>
        </w:r>
      </w:del>
      <w:r w:rsidR="006D4B10">
        <w:rPr>
          <w:i/>
          <w:sz w:val="24"/>
          <w:szCs w:val="24"/>
        </w:rPr>
        <w:t xml:space="preserve">B. cinerea </w:t>
      </w:r>
      <w:r w:rsidR="006D4B10">
        <w:rPr>
          <w:sz w:val="24"/>
          <w:szCs w:val="24"/>
        </w:rPr>
        <w:t xml:space="preserve">response to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ins w:id="64" w:author="Daniel Kliebenstein" w:date="2017-07-13T16:42:00Z">
        <w:r w:rsidR="00B623B3">
          <w:rPr>
            <w:sz w:val="24"/>
            <w:szCs w:val="24"/>
          </w:rPr>
          <w:t xml:space="preserve">But there is an apparent subset of </w:t>
        </w:r>
        <w:r w:rsidR="00B623B3">
          <w:rPr>
            <w:i/>
            <w:sz w:val="24"/>
            <w:szCs w:val="24"/>
          </w:rPr>
          <w:t xml:space="preserve">B. </w:t>
        </w:r>
        <w:r w:rsidR="00B623B3" w:rsidRPr="00F1562F">
          <w:rPr>
            <w:i/>
            <w:u w:val="single"/>
          </w:rPr>
          <w:t>cinerea</w:t>
        </w:r>
        <w:r w:rsidR="00B623B3">
          <w:t xml:space="preserve"> </w:t>
        </w:r>
        <w:r w:rsidR="00B623B3" w:rsidRPr="00F1562F">
          <w:t>genes</w:t>
        </w:r>
        <w:r w:rsidR="00B623B3">
          <w:rPr>
            <w:sz w:val="24"/>
            <w:szCs w:val="24"/>
          </w:rPr>
          <w:t xml:space="preserve"> that may be specific to the genetic changes that occurred in tomato during domestication</w:t>
        </w:r>
      </w:ins>
      <w:del w:id="65" w:author="Daniel Kliebenstein" w:date="2017-07-13T16:38:00Z">
        <w:r w:rsidR="006D434C" w:rsidDel="00B623B3">
          <w:rPr>
            <w:sz w:val="24"/>
            <w:szCs w:val="24"/>
          </w:rPr>
          <w:delText>D</w:delText>
        </w:r>
      </w:del>
      <w:del w:id="66" w:author="Daniel Kliebenstein" w:date="2017-07-13T16:42:00Z">
        <w:r w:rsidR="006D434C" w:rsidDel="00B623B3">
          <w:rPr>
            <w:sz w:val="24"/>
            <w:szCs w:val="24"/>
          </w:rPr>
          <w:delText>omestication sensitivity often identified unique SNPs from domes</w:delText>
        </w:r>
        <w:r w:rsidR="007C68FC" w:rsidDel="00B623B3">
          <w:rPr>
            <w:sz w:val="24"/>
            <w:szCs w:val="24"/>
          </w:rPr>
          <w:delText xml:space="preserve">ticated or wild </w:delText>
        </w:r>
        <w:r w:rsidR="004A428B" w:rsidDel="00B623B3">
          <w:rPr>
            <w:sz w:val="24"/>
            <w:szCs w:val="24"/>
          </w:rPr>
          <w:delText xml:space="preserve">tomato </w:delText>
        </w:r>
        <w:r w:rsidR="007C68FC" w:rsidDel="00B623B3">
          <w:rPr>
            <w:sz w:val="24"/>
            <w:szCs w:val="24"/>
          </w:rPr>
          <w:delText>alone (</w:delText>
        </w:r>
        <w:r w:rsidR="006D434C" w:rsidDel="00B623B3">
          <w:rPr>
            <w:sz w:val="24"/>
            <w:szCs w:val="24"/>
          </w:rPr>
          <w:delText>Figure R</w:delText>
        </w:r>
        <w:r w:rsidR="007013E6" w:rsidDel="00B623B3">
          <w:rPr>
            <w:sz w:val="24"/>
            <w:szCs w:val="24"/>
          </w:rPr>
          <w:delText>8</w:delText>
        </w:r>
        <w:r w:rsidR="006D4B10" w:rsidDel="00B623B3">
          <w:rPr>
            <w:sz w:val="24"/>
            <w:szCs w:val="24"/>
          </w:rPr>
          <w:delText>)</w:delText>
        </w:r>
      </w:del>
      <w:r w:rsidR="006D4B10">
        <w:rPr>
          <w:sz w:val="24"/>
          <w:szCs w:val="24"/>
        </w:rPr>
        <w:t>.</w:t>
      </w:r>
    </w:p>
    <w:p w14:paraId="6E33201B" w14:textId="346B7F02" w:rsidR="00814D01" w:rsidRDefault="00814D01" w:rsidP="008A0D22">
      <w:pPr>
        <w:spacing w:line="480" w:lineRule="auto"/>
        <w:ind w:firstLine="720"/>
        <w:rPr>
          <w:sz w:val="24"/>
          <w:szCs w:val="24"/>
        </w:rPr>
      </w:pPr>
      <w:del w:id="67" w:author="Daniel Kliebenstein" w:date="2017-07-13T16:43:00Z">
        <w:r w:rsidDel="00B623B3">
          <w:rPr>
            <w:sz w:val="24"/>
            <w:szCs w:val="24"/>
          </w:rPr>
          <w:delText xml:space="preserve">We </w:delText>
        </w:r>
      </w:del>
      <w:del w:id="68" w:author="Daniel Kliebenstein" w:date="2017-07-13T16:44:00Z">
        <w:r w:rsidDel="00B623B3">
          <w:rPr>
            <w:sz w:val="24"/>
            <w:szCs w:val="24"/>
          </w:rPr>
          <w:delText xml:space="preserve">annotated genes </w:delText>
        </w:r>
        <w:r w:rsidR="00932108" w:rsidDel="00B623B3">
          <w:rPr>
            <w:sz w:val="24"/>
            <w:szCs w:val="24"/>
          </w:rPr>
          <w:delText xml:space="preserve">from </w:delText>
        </w:r>
        <w:r w:rsidR="00932108" w:rsidDel="00B623B3">
          <w:rPr>
            <w:i/>
            <w:sz w:val="24"/>
            <w:szCs w:val="24"/>
          </w:rPr>
          <w:delText>B. cinerea</w:delText>
        </w:r>
        <w:r w:rsidR="00932108" w:rsidDel="00B623B3">
          <w:rPr>
            <w:sz w:val="24"/>
            <w:szCs w:val="24"/>
          </w:rPr>
          <w:delText xml:space="preserve"> T4 gene models</w:delText>
        </w:r>
        <w:r w:rsidDel="00B623B3">
          <w:rPr>
            <w:sz w:val="24"/>
            <w:szCs w:val="24"/>
          </w:rPr>
          <w:delText xml:space="preserve"> within 2kb of significant SNPs</w:delText>
        </w:r>
      </w:del>
      <w:del w:id="69" w:author="Daniel Kliebenstein" w:date="2017-07-13T16:45:00Z">
        <w:r w:rsidDel="00E62AE8">
          <w:rPr>
            <w:sz w:val="24"/>
            <w:szCs w:val="24"/>
          </w:rPr>
          <w:delText xml:space="preserve">. </w:delText>
        </w:r>
        <w:r w:rsidR="005370B1" w:rsidRPr="00AB7EAD" w:rsidDel="00E62AE8">
          <w:rPr>
            <w:sz w:val="24"/>
            <w:szCs w:val="24"/>
          </w:rPr>
          <w:delText xml:space="preserve">At the gene level, </w:delText>
        </w:r>
        <w:r w:rsidR="00314FD8" w:rsidDel="00E62AE8">
          <w:rPr>
            <w:sz w:val="24"/>
            <w:szCs w:val="24"/>
          </w:rPr>
          <w:delText>8</w:delText>
        </w:r>
        <w:r w:rsidR="00314FD8" w:rsidRPr="00AB7EAD" w:rsidDel="00E62AE8">
          <w:rPr>
            <w:sz w:val="24"/>
            <w:szCs w:val="24"/>
          </w:rPr>
          <w:delText xml:space="preserve"> </w:delText>
        </w:r>
        <w:r w:rsidR="005370B1" w:rsidRPr="00AB7EAD" w:rsidDel="00E62AE8">
          <w:rPr>
            <w:sz w:val="24"/>
            <w:szCs w:val="24"/>
          </w:rPr>
          <w:delText>genes were associated with domesticated, wild, and domest</w:delText>
        </w:r>
        <w:r w:rsidR="0031540A" w:rsidDel="00E62AE8">
          <w:rPr>
            <w:sz w:val="24"/>
            <w:szCs w:val="24"/>
          </w:rPr>
          <w:delText>ication sensitivity phenotypes, and</w:delText>
        </w:r>
        <w:r w:rsidR="005370B1" w:rsidRPr="00AB7EAD" w:rsidDel="00E62AE8">
          <w:rPr>
            <w:sz w:val="24"/>
            <w:szCs w:val="24"/>
          </w:rPr>
          <w:delText xml:space="preserve"> </w:delText>
        </w:r>
        <w:r w:rsidR="00314FD8" w:rsidDel="00E62AE8">
          <w:rPr>
            <w:sz w:val="24"/>
            <w:szCs w:val="24"/>
          </w:rPr>
          <w:delText>1040</w:delText>
        </w:r>
        <w:r w:rsidR="00314FD8" w:rsidRPr="00AB7EAD" w:rsidDel="00E62AE8">
          <w:rPr>
            <w:sz w:val="24"/>
            <w:szCs w:val="24"/>
          </w:rPr>
          <w:delText xml:space="preserve"> </w:delText>
        </w:r>
        <w:r w:rsidR="005370B1" w:rsidRPr="00AB7EAD" w:rsidDel="00E62AE8">
          <w:rPr>
            <w:sz w:val="24"/>
            <w:szCs w:val="24"/>
          </w:rPr>
          <w:delText xml:space="preserve">genes were uniquely identified by a single </w:delText>
        </w:r>
        <w:r w:rsidR="00AB7EAD" w:rsidRPr="00AB7EAD" w:rsidDel="00E62AE8">
          <w:rPr>
            <w:sz w:val="24"/>
            <w:szCs w:val="24"/>
          </w:rPr>
          <w:delText xml:space="preserve">domestication </w:delText>
        </w:r>
        <w:r w:rsidR="005370B1" w:rsidRPr="00AB7EAD" w:rsidDel="00E62AE8">
          <w:rPr>
            <w:sz w:val="24"/>
            <w:szCs w:val="24"/>
          </w:rPr>
          <w:delText xml:space="preserve">phenotype (Figure </w:delText>
        </w:r>
        <w:r w:rsidR="00314FD8" w:rsidRPr="00AB7EAD" w:rsidDel="00E62AE8">
          <w:rPr>
            <w:sz w:val="24"/>
            <w:szCs w:val="24"/>
          </w:rPr>
          <w:delText>R</w:delText>
        </w:r>
        <w:r w:rsidR="00314FD8" w:rsidDel="00E62AE8">
          <w:rPr>
            <w:sz w:val="24"/>
            <w:szCs w:val="24"/>
          </w:rPr>
          <w:delText>8C</w:delText>
        </w:r>
        <w:r w:rsidR="005370B1" w:rsidRPr="00AB7EAD" w:rsidDel="00E62AE8">
          <w:rPr>
            <w:sz w:val="24"/>
            <w:szCs w:val="24"/>
          </w:rPr>
          <w:delText>).</w:delText>
        </w:r>
        <w:r w:rsidR="005370B1" w:rsidDel="00E62AE8">
          <w:rPr>
            <w:sz w:val="24"/>
            <w:szCs w:val="24"/>
          </w:rPr>
          <w:delText xml:space="preserve"> </w:delText>
        </w:r>
        <w:r w:rsidR="00726F6E" w:rsidDel="00E62AE8">
          <w:rPr>
            <w:sz w:val="24"/>
            <w:szCs w:val="24"/>
          </w:rPr>
          <w:delText xml:space="preserve">A total of </w:delText>
        </w:r>
        <w:r w:rsidR="00314FD8" w:rsidDel="00E62AE8">
          <w:rPr>
            <w:sz w:val="24"/>
            <w:szCs w:val="24"/>
          </w:rPr>
          <w:delText xml:space="preserve">1935 </w:delText>
        </w:r>
        <w:r w:rsidR="00726F6E" w:rsidDel="00E62AE8">
          <w:rPr>
            <w:sz w:val="24"/>
            <w:szCs w:val="24"/>
          </w:rPr>
          <w:delText>genes contained significant SNPs (&gt;99%</w:delText>
        </w:r>
        <w:r w:rsidR="0031540A" w:rsidDel="00E62AE8">
          <w:rPr>
            <w:sz w:val="24"/>
            <w:szCs w:val="24"/>
          </w:rPr>
          <w:delText xml:space="preserve"> SNP within 2kb</w:delText>
        </w:r>
        <w:r w:rsidR="00726F6E" w:rsidDel="00E62AE8">
          <w:rPr>
            <w:sz w:val="24"/>
            <w:szCs w:val="24"/>
          </w:rPr>
          <w:delText>) when studied for one or more of the domestication phenotypes</w:delText>
        </w:r>
        <w:r w:rsidR="00861B3B" w:rsidDel="00E62AE8">
          <w:rPr>
            <w:sz w:val="24"/>
            <w:szCs w:val="24"/>
          </w:rPr>
          <w:delText xml:space="preserve"> (Table S1)</w:delText>
        </w:r>
        <w:r w:rsidR="00726F6E" w:rsidDel="00E62AE8">
          <w:rPr>
            <w:sz w:val="24"/>
            <w:szCs w:val="24"/>
          </w:rPr>
          <w:delText>.</w:delText>
        </w:r>
        <w:r w:rsidR="00841F5D" w:rsidDel="00E62AE8">
          <w:rPr>
            <w:sz w:val="24"/>
            <w:szCs w:val="24"/>
          </w:rPr>
          <w:delText xml:space="preserve"> These</w:delText>
        </w:r>
      </w:del>
      <w:del w:id="70" w:author="Daniel Kliebenstein" w:date="2017-07-13T16:46:00Z">
        <w:r w:rsidR="00841F5D" w:rsidDel="00E62AE8">
          <w:rPr>
            <w:sz w:val="24"/>
            <w:szCs w:val="24"/>
          </w:rPr>
          <w:delText xml:space="preserve"> 1935 genes</w:delText>
        </w:r>
      </w:del>
      <w:del w:id="71" w:author="Daniel Kliebenstein" w:date="2017-07-13T16:45:00Z">
        <w:r w:rsidR="00841F5D" w:rsidDel="00E62AE8">
          <w:rPr>
            <w:sz w:val="24"/>
            <w:szCs w:val="24"/>
          </w:rPr>
          <w:delText xml:space="preserve"> represent a total of 723 functional categories as annotated. Of these, </w:delText>
        </w:r>
      </w:del>
      <w:del w:id="72" w:author="Daniel Kliebenstein" w:date="2017-07-13T16:46:00Z">
        <w:r w:rsidR="00841F5D" w:rsidDel="00E62AE8">
          <w:rPr>
            <w:sz w:val="24"/>
            <w:szCs w:val="24"/>
          </w:rPr>
          <w:delText>only 17 functions are significantly overrepresented (Fisher exact test, p=0.05</w:delText>
        </w:r>
        <w:r w:rsidR="0031540A" w:rsidDel="00E62AE8">
          <w:rPr>
            <w:sz w:val="24"/>
            <w:szCs w:val="24"/>
          </w:rPr>
          <w:delText>; Table S1</w:delText>
        </w:r>
        <w:r w:rsidR="00841F5D" w:rsidDel="00E62AE8">
          <w:rPr>
            <w:sz w:val="24"/>
            <w:szCs w:val="24"/>
          </w:rPr>
          <w:delText>) when compared to the whole-genome annotation of 14539 genes and 2539 functions.</w:delText>
        </w:r>
        <w:r w:rsidR="00726F6E" w:rsidDel="00E62AE8">
          <w:rPr>
            <w:sz w:val="24"/>
            <w:szCs w:val="24"/>
          </w:rPr>
          <w:delText xml:space="preserve"> </w:delText>
        </w:r>
        <w:r w:rsidR="00841F5D" w:rsidDel="00E62AE8">
          <w:rPr>
            <w:sz w:val="24"/>
            <w:szCs w:val="24"/>
          </w:rPr>
          <w:delText>These functional categories include enzymes, metal ion binding, transport, catalysis, signaling, gene silencing and mRNA splicing. None of the overrepresented functions include classical virulence or pathogenicity</w:delText>
        </w:r>
        <w:r w:rsidR="00861B3B" w:rsidDel="00E62AE8">
          <w:rPr>
            <w:sz w:val="24"/>
            <w:szCs w:val="24"/>
          </w:rPr>
          <w:delText xml:space="preserve">. </w:delText>
        </w:r>
      </w:del>
      <w:del w:id="73" w:author="Daniel Kliebenstein" w:date="2017-07-13T16:47:00Z">
        <w:r w:rsidR="00861B3B" w:rsidDel="00E62AE8">
          <w:rPr>
            <w:sz w:val="24"/>
            <w:szCs w:val="24"/>
          </w:rPr>
          <w:lastRenderedPageBreak/>
          <w:delText xml:space="preserve">This </w:delText>
        </w:r>
        <w:r w:rsidR="00363E39" w:rsidDel="00E62AE8">
          <w:rPr>
            <w:sz w:val="24"/>
            <w:szCs w:val="24"/>
          </w:rPr>
          <w:delText>suggests</w:delText>
        </w:r>
        <w:r w:rsidR="00861B3B" w:rsidDel="00E62AE8">
          <w:rPr>
            <w:sz w:val="24"/>
            <w:szCs w:val="24"/>
          </w:rPr>
          <w:delText xml:space="preserve"> that most variation in </w:delText>
        </w:r>
        <w:r w:rsidR="00D702E6" w:rsidRPr="00363E39" w:rsidDel="00E62AE8">
          <w:rPr>
            <w:i/>
            <w:sz w:val="24"/>
            <w:szCs w:val="24"/>
          </w:rPr>
          <w:delText>B</w:delText>
        </w:r>
        <w:r w:rsidR="00D702E6" w:rsidDel="00E62AE8">
          <w:rPr>
            <w:i/>
            <w:sz w:val="24"/>
            <w:szCs w:val="24"/>
          </w:rPr>
          <w:delText>. cinerea</w:delText>
        </w:r>
        <w:r w:rsidR="00D702E6" w:rsidDel="00E62AE8">
          <w:rPr>
            <w:sz w:val="24"/>
            <w:szCs w:val="24"/>
          </w:rPr>
          <w:delText xml:space="preserve"> </w:delText>
        </w:r>
        <w:r w:rsidR="00861B3B" w:rsidDel="00E62AE8">
          <w:rPr>
            <w:sz w:val="24"/>
            <w:szCs w:val="24"/>
          </w:rPr>
          <w:delText>genetic control of virulence acts to change biochemistry in the pathogen.</w:delText>
        </w:r>
      </w:del>
      <w:r w:rsidR="00861B3B">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74"/>
      <w:r w:rsidRPr="00CA4ECA">
        <w:rPr>
          <w:b/>
          <w:sz w:val="24"/>
          <w:szCs w:val="24"/>
        </w:rPr>
        <w:t>DISCUSSION</w:t>
      </w:r>
      <w:commentRangeEnd w:id="74"/>
      <w:r w:rsidR="006B6D32">
        <w:rPr>
          <w:rStyle w:val="CommentReference"/>
        </w:rPr>
        <w:commentReference w:id="74"/>
      </w:r>
    </w:p>
    <w:p w14:paraId="351881EF" w14:textId="77777777" w:rsidR="002504BF" w:rsidRDefault="002504BF" w:rsidP="00587041">
      <w:pPr>
        <w:rPr>
          <w:sz w:val="24"/>
          <w:szCs w:val="24"/>
        </w:rPr>
      </w:pPr>
    </w:p>
    <w:p w14:paraId="2A58029B" w14:textId="678F23BF" w:rsidR="005A4150" w:rsidRDefault="00E2127D" w:rsidP="00E2127D">
      <w:pPr>
        <w:spacing w:line="480" w:lineRule="auto"/>
        <w:rPr>
          <w:sz w:val="24"/>
          <w:szCs w:val="24"/>
        </w:rPr>
      </w:pPr>
      <w:r>
        <w:rPr>
          <w:sz w:val="24"/>
          <w:szCs w:val="24"/>
        </w:rPr>
        <w:tab/>
        <w:t xml:space="preserve">The genetics of plant resistance to generalist pathogens are mostly quantitative, depend upon pathogen genotype, and </w:t>
      </w:r>
      <w:r w:rsidR="00E62AE8">
        <w:rPr>
          <w:sz w:val="24"/>
          <w:szCs w:val="24"/>
        </w:rPr>
        <w:t>rely on genetic variation in both signal perception and</w:t>
      </w:r>
      <w:r>
        <w:rPr>
          <w:sz w:val="24"/>
          <w:szCs w:val="24"/>
        </w:rPr>
        <w:t xml:space="preserve"> direct defense </w:t>
      </w:r>
      <w:commentRangeStart w:id="75"/>
      <w:r>
        <w:rPr>
          <w:sz w:val="24"/>
          <w:szCs w:val="24"/>
        </w:rPr>
        <w:t>genes</w:t>
      </w:r>
      <w:r w:rsidR="00E62AE8">
        <w:rPr>
          <w:sz w:val="24"/>
          <w:szCs w:val="24"/>
        </w:rPr>
        <w:t xml:space="preserve"> {Rowe 2008; Corwin 2016}</w:t>
      </w:r>
      <w:commentRangeEnd w:id="75"/>
      <w:r w:rsidR="00E62AE8">
        <w:rPr>
          <w:rStyle w:val="CommentReference"/>
        </w:rPr>
        <w:commentReference w:id="75"/>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t xml:space="preserve">have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 xml:space="preserve">between domesticated and wild tomato species </w:t>
      </w:r>
      <w:r w:rsidR="00F1562F">
        <w:rPr>
          <w:sz w:val="24"/>
          <w:szCs w:val="24"/>
        </w:rPr>
        <w:t>{</w:t>
      </w:r>
      <w:r w:rsidR="005538FD">
        <w:rPr>
          <w:sz w:val="24"/>
          <w:szCs w:val="24"/>
        </w:rPr>
        <w:t xml:space="preserve">Egashira 2000; Nicot 2002; Guimaraes 2004; </w:t>
      </w:r>
      <w:r w:rsidR="00F1562F">
        <w:rPr>
          <w:sz w:val="24"/>
          <w:szCs w:val="24"/>
        </w:rPr>
        <w:t xml:space="preserve">Finkers 2007; </w:t>
      </w:r>
      <w:r w:rsidR="005538FD">
        <w:rPr>
          <w:sz w:val="24"/>
          <w:szCs w:val="24"/>
        </w:rPr>
        <w:t>Ten Have 2007; Finkers 2008}</w:t>
      </w:r>
      <w:r w:rsidR="00E62AE8">
        <w:rPr>
          <w:sz w:val="24"/>
          <w:szCs w:val="24"/>
        </w:rPr>
        <w:t>. However, it was unclear how this pattern reiterated when using the most closely related wild tomato</w:t>
      </w:r>
      <w:r w:rsidR="00CD6C0E">
        <w:rPr>
          <w:sz w:val="24"/>
          <w:szCs w:val="24"/>
        </w:rPr>
        <w:t>,</w:t>
      </w:r>
      <w:r w:rsidR="00E62AE8">
        <w:rPr>
          <w:sz w:val="24"/>
          <w:szCs w:val="24"/>
        </w:rPr>
        <w:t xml:space="preserve"> </w:t>
      </w:r>
      <w:r w:rsidR="00E62AE8" w:rsidRPr="00F1562F">
        <w:rPr>
          <w:i/>
          <w:sz w:val="24"/>
          <w:szCs w:val="24"/>
        </w:rPr>
        <w:t>S. pimp</w:t>
      </w:r>
      <w:r w:rsidR="00CD6C0E" w:rsidRPr="00F1562F">
        <w:rPr>
          <w:i/>
          <w:sz w:val="24"/>
          <w:szCs w:val="24"/>
        </w:rPr>
        <w:t>inellifolium</w:t>
      </w:r>
      <w:r w:rsidR="00CD6C0E">
        <w:rPr>
          <w:sz w:val="24"/>
          <w:szCs w:val="24"/>
        </w:rPr>
        <w:t>.</w:t>
      </w:r>
      <w:r w:rsidR="00E62AE8">
        <w:rPr>
          <w:sz w:val="24"/>
          <w:szCs w:val="24"/>
        </w:rPr>
        <w:t xml:space="preserve"> Further, it was not known how the choice of </w:t>
      </w:r>
      <w:r w:rsidR="00E62AE8">
        <w:rPr>
          <w:i/>
          <w:sz w:val="24"/>
          <w:szCs w:val="24"/>
        </w:rPr>
        <w:t xml:space="preserve">B. cinerea </w:t>
      </w:r>
      <w:r w:rsidR="00E62AE8">
        <w:rPr>
          <w:sz w:val="24"/>
          <w:szCs w:val="24"/>
        </w:rPr>
        <w:t xml:space="preserve">isolate may change this. </w:t>
      </w:r>
      <w:r w:rsidR="005538FD">
        <w:rPr>
          <w:sz w:val="24"/>
          <w:szCs w:val="24"/>
        </w:rPr>
        <w:t xml:space="preserve"> </w:t>
      </w:r>
      <w:r>
        <w:rPr>
          <w:sz w:val="24"/>
          <w:szCs w:val="24"/>
        </w:rPr>
        <w:t>In this study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 to test these questions</w:t>
      </w:r>
      <w:r w:rsidR="00B41031">
        <w:rPr>
          <w:sz w:val="24"/>
          <w:szCs w:val="24"/>
        </w:rPr>
        <w:t>,</w:t>
      </w:r>
      <w:r w:rsidR="00E62AE8">
        <w:rPr>
          <w:sz w:val="24"/>
          <w:szCs w:val="24"/>
        </w:rPr>
        <w:t xml:space="preserve"> and further t</w:t>
      </w:r>
      <w:r w:rsidR="00B41031">
        <w:rPr>
          <w:sz w:val="24"/>
          <w:szCs w:val="24"/>
        </w:rPr>
        <w:t>o t</w:t>
      </w:r>
      <w:r w:rsidR="00E62AE8">
        <w:rPr>
          <w:sz w:val="24"/>
          <w:szCs w:val="24"/>
        </w:rPr>
        <w:t>est how domestication within tomato may have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is </w:t>
      </w:r>
      <w:r w:rsidR="00E62AE8">
        <w:rPr>
          <w:sz w:val="24"/>
          <w:szCs w:val="24"/>
        </w:rPr>
        <w:t xml:space="preserve">significantly </w:t>
      </w:r>
      <w:r w:rsidR="00CD6C0E">
        <w:rPr>
          <w:sz w:val="24"/>
          <w:szCs w:val="24"/>
        </w:rPr>
        <w:t>a</w:t>
      </w:r>
      <w:r w:rsidR="00E62AE8">
        <w:rPr>
          <w:sz w:val="24"/>
          <w:szCs w:val="24"/>
        </w:rPr>
        <w:t>ffected by</w:t>
      </w:r>
      <w:r w:rsidR="005538FD">
        <w:rPr>
          <w:sz w:val="24"/>
          <w:szCs w:val="24"/>
        </w:rPr>
        <w:t xml:space="preserve"> pathogen genotype, host genotype, and domestication status.</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 tomato accessions having similar variance in resistance</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 The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vary with tomato genotype</w:t>
      </w:r>
      <w:r w:rsidR="005533EE">
        <w:rPr>
          <w:sz w:val="24"/>
          <w:szCs w:val="24"/>
        </w:rPr>
        <w:t xml:space="preserve"> and domestication status. Some</w:t>
      </w:r>
      <w:r w:rsidR="00155EFE">
        <w:rPr>
          <w:sz w:val="24"/>
          <w:szCs w:val="24"/>
        </w:rPr>
        <w:t xml:space="preserve"> genes contribute </w:t>
      </w:r>
      <w:r w:rsidR="00155EFE">
        <w:rPr>
          <w:sz w:val="24"/>
          <w:szCs w:val="24"/>
        </w:rPr>
        <w:lastRenderedPageBreak/>
        <w:t>to virulen</w:t>
      </w:r>
      <w:r w:rsidR="005533EE">
        <w:rPr>
          <w:sz w:val="24"/>
          <w:szCs w:val="24"/>
        </w:rPr>
        <w:t xml:space="preserve">ce on most of the hosts tested, and we find some evidence for domestication-sensitive genes within </w:t>
      </w:r>
      <w:r w:rsidR="005533EE" w:rsidRPr="005533EE">
        <w:rPr>
          <w:i/>
          <w:sz w:val="24"/>
          <w:szCs w:val="24"/>
        </w:rPr>
        <w:t>B. cinerea</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1DDDE079"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contributes less than 1% of the total variance of </w:t>
      </w:r>
      <w:r w:rsidR="007C110C">
        <w:rPr>
          <w:i/>
          <w:sz w:val="24"/>
          <w:szCs w:val="24"/>
        </w:rPr>
        <w:t>B. cinerea</w:t>
      </w:r>
      <w:r w:rsidR="007C110C">
        <w:rPr>
          <w:sz w:val="24"/>
          <w:szCs w:val="24"/>
        </w:rPr>
        <w:t xml:space="preserve"> lesion size on tomato.  </w:t>
      </w:r>
      <w:r w:rsidR="009707C0">
        <w:rPr>
          <w:sz w:val="24"/>
          <w:szCs w:val="24"/>
        </w:rPr>
        <w:t xml:space="preserve">However, domestication status alone </w:t>
      </w:r>
      <w:r>
        <w:rPr>
          <w:sz w:val="24"/>
          <w:szCs w:val="24"/>
        </w:rPr>
        <w:t xml:space="preserve">was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DC14F4">
        <w:rPr>
          <w:sz w:val="24"/>
          <w:szCs w:val="24"/>
        </w:rPr>
        <w:t>. T</w:t>
      </w:r>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48026B66" w14:textId="403A589A" w:rsidR="00256FFF" w:rsidRDefault="00962D87" w:rsidP="006C499C">
      <w:pPr>
        <w:spacing w:line="480" w:lineRule="auto"/>
        <w:ind w:firstLine="720"/>
        <w:rPr>
          <w:sz w:val="24"/>
          <w:szCs w:val="24"/>
        </w:rPr>
      </w:pPr>
      <w:r>
        <w:rPr>
          <w:sz w:val="24"/>
          <w:szCs w:val="24"/>
        </w:rPr>
        <w:t>Host domestication is theoretically expected to decrease resistance to pathogens as alleles are lost in the domestication bottleneck</w:t>
      </w:r>
      <w:r w:rsidR="00DC14F4">
        <w:rPr>
          <w:sz w:val="24"/>
          <w:szCs w:val="24"/>
        </w:rPr>
        <w:t xml:space="preserve"> as found for </w:t>
      </w:r>
      <w:r>
        <w:rPr>
          <w:sz w:val="24"/>
          <w:szCs w:val="24"/>
        </w:rPr>
        <w:t xml:space="preserve">specialist pathogens </w:t>
      </w:r>
      <w:commentRangeStart w:id="76"/>
      <w:r>
        <w:rPr>
          <w:sz w:val="24"/>
          <w:szCs w:val="24"/>
        </w:rPr>
        <w:t>[GIVE EXAMPLES]</w:t>
      </w:r>
      <w:commentRangeEnd w:id="76"/>
      <w:r w:rsidR="006C499C">
        <w:rPr>
          <w:rStyle w:val="CommentReference"/>
        </w:rPr>
        <w:commentReference w:id="76"/>
      </w:r>
      <w:r>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A35C0">
        <w:rPr>
          <w:sz w:val="24"/>
          <w:szCs w:val="24"/>
        </w:rPr>
        <w:t xml:space="preserve">. This </w:t>
      </w:r>
      <w:r w:rsidR="00DC14F4">
        <w:rPr>
          <w:sz w:val="24"/>
          <w:szCs w:val="24"/>
        </w:rPr>
        <w:t xml:space="preserve">is in contrast to previous studies that explicitly show that there is a genotypic bottleneck within tomato domestication </w:t>
      </w:r>
      <w:r w:rsidR="009E425E">
        <w:rPr>
          <w:sz w:val="24"/>
          <w:szCs w:val="24"/>
        </w:rPr>
        <w:t>{Miller 1990</w:t>
      </w:r>
      <w:r w:rsidR="00CD7EB5">
        <w:rPr>
          <w:sz w:val="24"/>
          <w:szCs w:val="24"/>
        </w:rPr>
        <w:t>; Koenig 2013</w:t>
      </w:r>
      <w:r w:rsidR="009E425E">
        <w:rPr>
          <w:sz w:val="24"/>
          <w:szCs w:val="24"/>
        </w:rPr>
        <w:t>}</w:t>
      </w:r>
      <w:r w:rsidR="00DC14F4">
        <w:rPr>
          <w:sz w:val="24"/>
          <w:szCs w:val="24"/>
        </w:rPr>
        <w:t>. This suggests that at least for this generalist pathogen, the genetic bottleneck</w:t>
      </w:r>
      <w:r w:rsidR="007C110C">
        <w:rPr>
          <w:sz w:val="24"/>
          <w:szCs w:val="24"/>
        </w:rPr>
        <w:t xml:space="preserve"> of tomato </w:t>
      </w:r>
      <w:r w:rsidR="007C110C">
        <w:rPr>
          <w:sz w:val="24"/>
          <w:szCs w:val="24"/>
        </w:rPr>
        <w:lastRenderedPageBreak/>
        <w:t>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3B8D9C60"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ins w:id="77" w:author="Daniel Kliebenstein" w:date="2017-07-13T16:57:00Z">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SNPS, each with small effect sizes</w:t>
        </w:r>
      </w:ins>
      <w:ins w:id="78" w:author="Daniel Kliebenstein" w:date="2017-07-13T16:58:00Z">
        <w:r w:rsidR="00EA31C3">
          <w:rPr>
            <w:sz w:val="24"/>
            <w:szCs w:val="24"/>
          </w:rPr>
          <w:t xml:space="preserve"> </w:t>
        </w:r>
        <w:commentRangeStart w:id="79"/>
        <w:r w:rsidR="00EA31C3">
          <w:rPr>
            <w:sz w:val="24"/>
            <w:szCs w:val="24"/>
          </w:rPr>
          <w:t>(Figure)</w:t>
        </w:r>
        <w:commentRangeEnd w:id="79"/>
        <w:r w:rsidR="00EA31C3">
          <w:rPr>
            <w:rStyle w:val="CommentReference"/>
          </w:rPr>
          <w:commentReference w:id="79"/>
        </w:r>
      </w:ins>
      <w:del w:id="80" w:author="Daniel Kliebenstein" w:date="2017-07-13T16:58:00Z">
        <w:r w:rsidR="009A2734" w:rsidDel="00EA31C3">
          <w:rPr>
            <w:sz w:val="24"/>
            <w:szCs w:val="24"/>
          </w:rPr>
          <w:delText xml:space="preserve">effect size of individual SNPs is very small (on the scale of </w:delText>
        </w:r>
        <w:r w:rsidR="003D6AE2" w:rsidDel="00EA31C3">
          <w:rPr>
            <w:sz w:val="24"/>
            <w:szCs w:val="24"/>
          </w:rPr>
          <w:delText>0.01</w:delText>
        </w:r>
        <w:r w:rsidR="009A2734" w:rsidDel="00EA31C3">
          <w:rPr>
            <w:sz w:val="24"/>
            <w:szCs w:val="24"/>
          </w:rPr>
          <w:delText xml:space="preserve"> mm</w:delText>
        </w:r>
        <w:r w:rsidR="003D6AE2" w:rsidRPr="003D6AE2" w:rsidDel="00EA31C3">
          <w:rPr>
            <w:sz w:val="24"/>
            <w:szCs w:val="24"/>
            <w:vertAlign w:val="superscript"/>
          </w:rPr>
          <w:delText>2</w:delText>
        </w:r>
        <w:r w:rsidR="00102FE8" w:rsidDel="00EA31C3">
          <w:rPr>
            <w:sz w:val="24"/>
            <w:szCs w:val="24"/>
          </w:rPr>
          <w:delText xml:space="preserve">), and many SNPs, approximately </w:delText>
        </w:r>
        <w:r w:rsidR="00A74267" w:rsidDel="00EA31C3">
          <w:rPr>
            <w:sz w:val="24"/>
            <w:szCs w:val="24"/>
          </w:rPr>
          <w:delText>1200</w:delText>
        </w:r>
        <w:r w:rsidR="00102FE8" w:rsidDel="00EA31C3">
          <w:rPr>
            <w:sz w:val="24"/>
            <w:szCs w:val="24"/>
          </w:rPr>
          <w:delText xml:space="preserve"> – </w:delText>
        </w:r>
        <w:r w:rsidR="00A74267" w:rsidDel="00EA31C3">
          <w:rPr>
            <w:sz w:val="24"/>
            <w:szCs w:val="24"/>
          </w:rPr>
          <w:delText>25,000</w:delText>
        </w:r>
        <w:r w:rsidR="00102FE8" w:rsidDel="00EA31C3">
          <w:rPr>
            <w:sz w:val="24"/>
            <w:szCs w:val="24"/>
          </w:rPr>
          <w:delText xml:space="preserve"> on each plant genotype, are associated with</w:delText>
        </w:r>
        <w:r w:rsidR="009A2734" w:rsidDel="00EA31C3">
          <w:rPr>
            <w:sz w:val="24"/>
            <w:szCs w:val="24"/>
          </w:rPr>
          <w:delText xml:space="preserve"> </w:delText>
        </w:r>
        <w:r w:rsidR="009A2734" w:rsidRPr="009A2734" w:rsidDel="00EA31C3">
          <w:rPr>
            <w:i/>
            <w:sz w:val="24"/>
            <w:szCs w:val="24"/>
          </w:rPr>
          <w:delText xml:space="preserve">B. cinerea </w:delText>
        </w:r>
        <w:r w:rsidR="009A2734" w:rsidDel="00EA31C3">
          <w:rPr>
            <w:sz w:val="24"/>
            <w:szCs w:val="24"/>
          </w:rPr>
          <w:delText>virulence</w:delText>
        </w:r>
      </w:del>
      <w:r w:rsidR="009A2734">
        <w:rPr>
          <w:sz w:val="24"/>
          <w:szCs w:val="24"/>
        </w:rPr>
        <w:t>.</w:t>
      </w:r>
      <w:ins w:id="81" w:author="Daniel Kliebenstein" w:date="2017-07-13T16:59:00Z">
        <w:r w:rsidR="00EA31C3">
          <w:rPr>
            <w:sz w:val="24"/>
            <w:szCs w:val="24"/>
          </w:rPr>
          <w:t xml:space="preserve"> Importantly, the tomato host accession greatly influenced the loci that were significantly associated to lesion size in </w:t>
        </w:r>
      </w:ins>
      <w:ins w:id="82" w:author="Daniel Kliebenstein" w:date="2017-07-13T17:00:00Z">
        <w:r w:rsidR="00EA31C3">
          <w:rPr>
            <w:i/>
            <w:sz w:val="24"/>
            <w:szCs w:val="24"/>
          </w:rPr>
          <w:t>B. cinerea</w:t>
        </w:r>
        <w:r w:rsidR="00EA31C3">
          <w:rPr>
            <w:sz w:val="24"/>
            <w:szCs w:val="24"/>
          </w:rPr>
          <w:t xml:space="preserve">. Thus, it possible that different alleles within the pathogen link to differential virulence on specific host genotypes. </w:t>
        </w:r>
      </w:ins>
      <w:del w:id="83" w:author="Daniel Kliebenstein" w:date="2017-07-13T17:01:00Z">
        <w:r w:rsidR="009A2734" w:rsidDel="00EA31C3">
          <w:rPr>
            <w:sz w:val="24"/>
            <w:szCs w:val="24"/>
          </w:rPr>
          <w:delText xml:space="preserve"> </w:delText>
        </w:r>
      </w:del>
      <w:commentRangeStart w:id="84"/>
      <w:del w:id="85" w:author="Daniel Kliebenstein" w:date="2017-07-13T16:58:00Z">
        <w:r w:rsidR="00205DCE" w:rsidDel="00EA31C3">
          <w:rPr>
            <w:sz w:val="24"/>
            <w:szCs w:val="24"/>
          </w:rPr>
          <w:delText xml:space="preserve">This </w:delText>
        </w:r>
      </w:del>
      <w:del w:id="86" w:author="Daniel Kliebenstein" w:date="2017-07-13T16:59:00Z">
        <w:r w:rsidR="00205DCE" w:rsidDel="00EA31C3">
          <w:rPr>
            <w:sz w:val="24"/>
            <w:szCs w:val="24"/>
          </w:rPr>
          <w:delText xml:space="preserve">SNP effect estimate </w:delText>
        </w:r>
      </w:del>
      <w:del w:id="87" w:author="Daniel Kliebenstein" w:date="2017-07-13T16:58:00Z">
        <w:r w:rsidR="00205DCE" w:rsidDel="00EA31C3">
          <w:rPr>
            <w:sz w:val="24"/>
            <w:szCs w:val="24"/>
          </w:rPr>
          <w:delText>may be</w:delText>
        </w:r>
      </w:del>
      <w:del w:id="88" w:author="Daniel Kliebenstein" w:date="2017-07-13T16:59:00Z">
        <w:r w:rsidR="00205DCE" w:rsidDel="00EA31C3">
          <w:rPr>
            <w:sz w:val="24"/>
            <w:szCs w:val="24"/>
          </w:rPr>
          <w:delText xml:space="preserve"> deflated, and number of contribut</w:delText>
        </w:r>
        <w:r w:rsidR="001B4A61" w:rsidDel="00EA31C3">
          <w:rPr>
            <w:sz w:val="24"/>
            <w:szCs w:val="24"/>
          </w:rPr>
          <w:delText xml:space="preserve">ing SNPs inflated, if individual SNPs are sampling several different haplotypes in the regions associated with </w:delText>
        </w:r>
        <w:r w:rsidR="001B4A61" w:rsidRPr="001B4A61" w:rsidDel="00EA31C3">
          <w:rPr>
            <w:i/>
            <w:sz w:val="24"/>
            <w:szCs w:val="24"/>
          </w:rPr>
          <w:delText>B. cinerea</w:delText>
        </w:r>
        <w:r w:rsidR="001B4A61" w:rsidDel="00EA31C3">
          <w:rPr>
            <w:sz w:val="24"/>
            <w:szCs w:val="24"/>
          </w:rPr>
          <w:delText xml:space="preserve"> lesion size. </w:delText>
        </w:r>
        <w:commentRangeEnd w:id="84"/>
        <w:r w:rsidR="00EA31C3" w:rsidDel="00EA31C3">
          <w:rPr>
            <w:rStyle w:val="CommentReference"/>
          </w:rPr>
          <w:commentReference w:id="84"/>
        </w:r>
      </w:del>
      <w:r>
        <w:rPr>
          <w:sz w:val="24"/>
          <w:szCs w:val="24"/>
        </w:rPr>
        <w:t xml:space="preserve">This </w:t>
      </w:r>
      <w:del w:id="89" w:author="Daniel Kliebenstein" w:date="2017-07-13T17:01:00Z">
        <w:r w:rsidR="00EA0F7A" w:rsidDel="00EA31C3">
          <w:rPr>
            <w:sz w:val="24"/>
            <w:szCs w:val="24"/>
          </w:rPr>
          <w:delText xml:space="preserve">genetic </w:delText>
        </w:r>
      </w:del>
      <w:ins w:id="90" w:author="Daniel Kliebenstein" w:date="2017-07-13T17:01:00Z">
        <w:r w:rsidR="00EA31C3">
          <w:rPr>
            <w:sz w:val="24"/>
            <w:szCs w:val="24"/>
          </w:rPr>
          <w:t xml:space="preserve">polygenic </w:t>
        </w:r>
      </w:ins>
      <w:r w:rsidR="00EA0F7A">
        <w:rPr>
          <w:sz w:val="24"/>
          <w:szCs w:val="24"/>
        </w:rPr>
        <w:t xml:space="preserve">architecture of virulence is distinctly different from specialist pathogens that often have one or a few large effect genes that control virulence </w:t>
      </w:r>
      <w:r w:rsidR="008C713C">
        <w:rPr>
          <w:sz w:val="24"/>
          <w:szCs w:val="24"/>
        </w:rPr>
        <w:t xml:space="preserve">{De Feyter 1992; </w:t>
      </w:r>
      <w:r w:rsidR="00A658A6">
        <w:rPr>
          <w:sz w:val="24"/>
          <w:szCs w:val="24"/>
        </w:rPr>
        <w:t>Keen 1992</w:t>
      </w:r>
      <w:r w:rsidR="00E4356C">
        <w:rPr>
          <w:sz w:val="24"/>
          <w:szCs w:val="24"/>
        </w:rPr>
        <w:t>; Abramovitch 2004; Vleeshouwers 2014; Boyd 2013</w:t>
      </w:r>
      <w:r w:rsidR="008C713C">
        <w:rPr>
          <w:sz w:val="24"/>
          <w:szCs w:val="24"/>
        </w:rPr>
        <w:t>}</w:t>
      </w:r>
      <w:r w:rsidR="00CF2CAF">
        <w:rPr>
          <w:sz w:val="24"/>
          <w:szCs w:val="24"/>
        </w:rPr>
        <w:t xml:space="preserve"> but see {Lannou 2012}. </w:t>
      </w:r>
      <w:ins w:id="91" w:author="Daniel Kliebenstein" w:date="2017-07-13T16:59:00Z">
        <w:r w:rsidR="00EA31C3">
          <w:rPr>
            <w:sz w:val="24"/>
            <w:szCs w:val="24"/>
          </w:rPr>
          <w:t xml:space="preserve">It is possible that </w:t>
        </w:r>
        <w:r w:rsidR="00EA31C3">
          <w:rPr>
            <w:sz w:val="24"/>
            <w:szCs w:val="24"/>
          </w:rPr>
          <w:lastRenderedPageBreak/>
          <w:t xml:space="preserve">the SNP effect estimates are deflated, and number of contributing SNPs inflated, if individual SNPs are sampling several different haplotypes in the regions associated with </w:t>
        </w:r>
        <w:r w:rsidR="00EA31C3" w:rsidRPr="001B4A61">
          <w:rPr>
            <w:i/>
            <w:sz w:val="24"/>
            <w:szCs w:val="24"/>
          </w:rPr>
          <w:t>B. cinerea</w:t>
        </w:r>
        <w:r w:rsidR="00EA31C3">
          <w:rPr>
            <w:sz w:val="24"/>
            <w:szCs w:val="24"/>
          </w:rPr>
          <w:t xml:space="preserve"> lesion size. </w:t>
        </w:r>
        <w:r w:rsidR="00EA31C3">
          <w:rPr>
            <w:rStyle w:val="CommentReference"/>
          </w:rPr>
          <w:commentReference w:id="92"/>
        </w:r>
      </w:ins>
      <w:r>
        <w:rPr>
          <w:sz w:val="24"/>
          <w:szCs w:val="24"/>
        </w:rPr>
        <w:t xml:space="preserve">Further studies </w:t>
      </w:r>
      <w:r w:rsidR="00EA0F7A">
        <w:rPr>
          <w:sz w:val="24"/>
          <w:szCs w:val="24"/>
        </w:rPr>
        <w:t xml:space="preserve">are needed to test the relationships between SNP and haplotype effect size estimates in </w:t>
      </w:r>
      <w:r w:rsidR="00EA0F7A" w:rsidRPr="00E1446F">
        <w:rPr>
          <w:i/>
          <w:sz w:val="24"/>
          <w:szCs w:val="24"/>
        </w:rPr>
        <w:t xml:space="preserve">B. cinerea </w:t>
      </w:r>
      <w:r w:rsidR="00EA0F7A">
        <w:rPr>
          <w:sz w:val="24"/>
          <w:szCs w:val="24"/>
        </w:rPr>
        <w:t>and to compare how the host plant species may affect this image of genetic variation in virulence</w:t>
      </w:r>
      <w:r>
        <w:rPr>
          <w:sz w:val="24"/>
          <w:szCs w:val="24"/>
        </w:rPr>
        <w:t>.</w:t>
      </w:r>
      <w:r w:rsidR="009A5C4F">
        <w:rPr>
          <w:sz w:val="24"/>
          <w:szCs w:val="24"/>
        </w:rPr>
        <w:t xml:space="preserve"> </w:t>
      </w:r>
    </w:p>
    <w:p w14:paraId="7DD85E3E" w14:textId="59EC29FA"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Pr>
          <w:sz w:val="24"/>
          <w:szCs w:val="24"/>
        </w:rPr>
        <w:t xml:space="preserve">pathogens. </w:t>
      </w:r>
      <w:del w:id="93" w:author="Daniel Kliebenstein" w:date="2017-07-13T17:01:00Z">
        <w:r w:rsidDel="00EA31C3">
          <w:rPr>
            <w:sz w:val="24"/>
            <w:szCs w:val="24"/>
          </w:rPr>
          <w:delText xml:space="preserve">The </w:delText>
        </w:r>
      </w:del>
      <w:ins w:id="94" w:author="Daniel Kliebenstein" w:date="2017-07-13T17:01:00Z">
        <w:r w:rsidR="00EA31C3">
          <w:rPr>
            <w:sz w:val="24"/>
            <w:szCs w:val="24"/>
          </w:rPr>
          <w:t xml:space="preserve">In combination with genomic sequencing showing that this pathogen is a inter-breeding population, this suggests that </w:t>
        </w:r>
      </w:ins>
      <w:ins w:id="95" w:author="Daniel Kliebenstein" w:date="2017-07-13T17:02:00Z">
        <w:r w:rsidR="00EA31C3">
          <w:rPr>
            <w:sz w:val="24"/>
            <w:szCs w:val="24"/>
          </w:rPr>
          <w:t>the</w:t>
        </w:r>
      </w:ins>
      <w:ins w:id="96" w:author="Daniel Kliebenstein" w:date="2017-07-13T17:01:00Z">
        <w:r w:rsidR="00EA31C3">
          <w:rPr>
            <w:sz w:val="24"/>
            <w:szCs w:val="24"/>
          </w:rPr>
          <w:t xml:space="preserve"> </w:t>
        </w:r>
      </w:ins>
      <w:ins w:id="97" w:author="Daniel Kliebenstein" w:date="2017-07-13T17:02:00Z">
        <w:r w:rsidR="00EA31C3">
          <w:rPr>
            <w:sz w:val="24"/>
            <w:szCs w:val="24"/>
          </w:rPr>
          <w:t xml:space="preserve">pathogen intermixing population that is blending a large collection of polymorphic virulence loci. Thus, it is not sufficient to breed </w:t>
        </w:r>
      </w:ins>
      <w:ins w:id="98" w:author="Daniel Kliebenstein" w:date="2017-07-13T17:03:00Z">
        <w:r w:rsidR="00EA31C3">
          <w:rPr>
            <w:sz w:val="24"/>
            <w:szCs w:val="24"/>
          </w:rPr>
          <w:t xml:space="preserve">crop resistance </w:t>
        </w:r>
      </w:ins>
      <w:ins w:id="99" w:author="Daniel Kliebenstein" w:date="2017-07-13T17:02:00Z">
        <w:r w:rsidR="00EA31C3">
          <w:rPr>
            <w:sz w:val="24"/>
            <w:szCs w:val="24"/>
          </w:rPr>
          <w:t xml:space="preserve">against a single isolate of </w:t>
        </w:r>
      </w:ins>
      <w:ins w:id="100" w:author="Daniel Kliebenstein" w:date="2017-07-13T17:03:00Z">
        <w:r w:rsidR="00EA31C3">
          <w:rPr>
            <w:i/>
            <w:sz w:val="24"/>
            <w:szCs w:val="24"/>
          </w:rPr>
          <w:t>B. cinerea</w:t>
        </w:r>
        <w:r w:rsidR="00EA31C3">
          <w:rPr>
            <w:sz w:val="24"/>
            <w:szCs w:val="24"/>
          </w:rPr>
          <w:t xml:space="preserve"> as this resistance mechanism would likely be rapidly overcome by new genotypes within the field population of </w:t>
        </w:r>
      </w:ins>
      <w:ins w:id="101" w:author="Daniel Kliebenstein" w:date="2017-07-13T17:04:00Z">
        <w:r w:rsidR="00EA31C3">
          <w:rPr>
            <w:i/>
            <w:sz w:val="24"/>
            <w:szCs w:val="24"/>
          </w:rPr>
          <w:t>B. cinerea</w:t>
        </w:r>
        <w:r w:rsidR="00EA31C3">
          <w:rPr>
            <w:sz w:val="24"/>
            <w:szCs w:val="24"/>
          </w:rPr>
          <w:t xml:space="preserve">. </w:t>
        </w:r>
      </w:ins>
      <w:del w:id="102" w:author="Daniel Kliebenstein" w:date="2017-07-13T17:04:00Z">
        <w:r w:rsidDel="00EA31C3">
          <w:rPr>
            <w:sz w:val="24"/>
            <w:szCs w:val="24"/>
          </w:rPr>
          <w:delText xml:space="preserve">highly quantitative nature of </w:delText>
        </w:r>
        <w:r w:rsidRPr="00463E6F" w:rsidDel="00EA31C3">
          <w:rPr>
            <w:i/>
            <w:sz w:val="24"/>
            <w:szCs w:val="24"/>
          </w:rPr>
          <w:delText xml:space="preserve">B. cinerea </w:delText>
        </w:r>
        <w:r w:rsidDel="00EA31C3">
          <w:rPr>
            <w:sz w:val="24"/>
            <w:szCs w:val="24"/>
          </w:rPr>
          <w:delText xml:space="preserve">virulence, and the variation between isolates, suggests that we cannot clone or introgress single genes to breed durable resistance against this pathogen. </w:delText>
        </w:r>
      </w:del>
      <w:r>
        <w:rPr>
          <w:sz w:val="24"/>
          <w:szCs w:val="24"/>
        </w:rPr>
        <w:t xml:space="preserve">In contrast, </w:t>
      </w:r>
      <w:ins w:id="103" w:author="Daniel Kliebenstein" w:date="2017-07-13T17:04:00Z">
        <w:r w:rsidR="00EA31C3">
          <w:rPr>
            <w:sz w:val="24"/>
            <w:szCs w:val="24"/>
          </w:rPr>
          <w:t>it is likely necessary to breed resistance using a population of the pathogen and to focus on plant loci that target</w:t>
        </w:r>
      </w:ins>
      <w:del w:id="104" w:author="Daniel Kliebenstein" w:date="2017-07-13T17:04:00Z">
        <w:r w:rsidDel="00EA31C3">
          <w:rPr>
            <w:sz w:val="24"/>
            <w:szCs w:val="24"/>
          </w:rPr>
          <w:delText>we will likely need to work on breeding resistance through targeting</w:delText>
        </w:r>
      </w:del>
      <w:r>
        <w:rPr>
          <w:sz w:val="24"/>
          <w:szCs w:val="24"/>
        </w:rPr>
        <w:t xml:space="preserve"> entire</w:t>
      </w:r>
      <w:r w:rsidR="00F60FC1">
        <w:rPr>
          <w:sz w:val="24"/>
          <w:szCs w:val="24"/>
        </w:rPr>
        <w:t xml:space="preserve"> pathways or</w:t>
      </w:r>
      <w:r>
        <w:rPr>
          <w:sz w:val="24"/>
          <w:szCs w:val="24"/>
        </w:rPr>
        <w:t xml:space="preserve"> mechanisms. </w:t>
      </w:r>
      <w:del w:id="105" w:author="Daniel Kliebenstein" w:date="2017-07-13T17:04:00Z">
        <w:r w:rsidR="00EA0F7A" w:rsidDel="00305F67">
          <w:rPr>
            <w:sz w:val="24"/>
            <w:szCs w:val="24"/>
          </w:rPr>
          <w:delText>T</w:delText>
        </w:r>
        <w:r w:rsidDel="00305F67">
          <w:rPr>
            <w:sz w:val="24"/>
            <w:szCs w:val="24"/>
          </w:rPr>
          <w:delText xml:space="preserve">o breed resistance to </w:delText>
        </w:r>
        <w:r w:rsidR="00C54721" w:rsidRPr="007869D6" w:rsidDel="00305F67">
          <w:rPr>
            <w:i/>
            <w:sz w:val="24"/>
            <w:szCs w:val="24"/>
          </w:rPr>
          <w:delText>B</w:delText>
        </w:r>
        <w:r w:rsidR="00C54721" w:rsidDel="00305F67">
          <w:rPr>
            <w:i/>
            <w:sz w:val="24"/>
            <w:szCs w:val="24"/>
          </w:rPr>
          <w:delText>.</w:delText>
        </w:r>
        <w:r w:rsidR="00C54721" w:rsidRPr="007869D6" w:rsidDel="00305F67">
          <w:rPr>
            <w:i/>
            <w:sz w:val="24"/>
            <w:szCs w:val="24"/>
          </w:rPr>
          <w:delText xml:space="preserve"> </w:delText>
        </w:r>
        <w:r w:rsidRPr="007869D6" w:rsidDel="00305F67">
          <w:rPr>
            <w:i/>
            <w:sz w:val="24"/>
            <w:szCs w:val="24"/>
          </w:rPr>
          <w:delText>cinerea</w:delText>
        </w:r>
        <w:r w:rsidDel="00305F67">
          <w:rPr>
            <w:sz w:val="24"/>
            <w:szCs w:val="24"/>
          </w:rPr>
          <w:delText xml:space="preserve"> or other generalist pathogens, it is likely necessary to </w:delText>
        </w:r>
        <w:r w:rsidR="00EA0F7A" w:rsidDel="00305F67">
          <w:rPr>
            <w:sz w:val="24"/>
            <w:szCs w:val="24"/>
          </w:rPr>
          <w:delText>use</w:delText>
        </w:r>
        <w:r w:rsidDel="00305F67">
          <w:rPr>
            <w:sz w:val="24"/>
            <w:szCs w:val="24"/>
          </w:rPr>
          <w:delText xml:space="preserve"> a genetically variable </w:delText>
        </w:r>
        <w:r w:rsidR="00EA0F7A" w:rsidDel="00305F67">
          <w:rPr>
            <w:sz w:val="24"/>
            <w:szCs w:val="24"/>
          </w:rPr>
          <w:delText xml:space="preserve">pathogen </w:delText>
        </w:r>
        <w:r w:rsidDel="00305F67">
          <w:rPr>
            <w:sz w:val="24"/>
            <w:szCs w:val="24"/>
          </w:rPr>
          <w:delText>population</w:delText>
        </w:r>
        <w:r w:rsidR="00EA0F7A" w:rsidDel="00305F67">
          <w:rPr>
            <w:sz w:val="24"/>
            <w:szCs w:val="24"/>
          </w:rPr>
          <w:delText xml:space="preserve"> to properly phenotype the plant germplasm</w:delText>
        </w:r>
        <w:r w:rsidDel="00305F67">
          <w:rPr>
            <w:sz w:val="24"/>
            <w:szCs w:val="24"/>
          </w:rPr>
          <w:delText xml:space="preserve">. </w:delText>
        </w:r>
        <w:r w:rsidR="001659E8" w:rsidDel="00305F67">
          <w:rPr>
            <w:sz w:val="24"/>
            <w:szCs w:val="24"/>
          </w:rPr>
          <w:delText xml:space="preserve">Our </w:delText>
        </w:r>
        <w:r w:rsidDel="00305F67">
          <w:rPr>
            <w:sz w:val="24"/>
            <w:szCs w:val="24"/>
          </w:rPr>
          <w:delText>study</w:delText>
        </w:r>
      </w:del>
      <w:ins w:id="106" w:author="Daniel Kliebenstein" w:date="2017-07-13T17:04:00Z">
        <w:r w:rsidR="00305F67">
          <w:rPr>
            <w:sz w:val="24"/>
            <w:szCs w:val="24"/>
          </w:rPr>
          <w:t>The results in this study</w:t>
        </w:r>
      </w:ins>
      <w:r>
        <w:rPr>
          <w:sz w:val="24"/>
          <w:szCs w:val="24"/>
        </w:rPr>
        <w:t xml:space="preserve"> indicate</w:t>
      </w:r>
      <w:r w:rsidR="00305F67">
        <w:rPr>
          <w:sz w:val="24"/>
          <w:szCs w:val="24"/>
        </w:rPr>
        <w:t xml:space="preserve"> that</w:t>
      </w:r>
      <w:r>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Pr>
          <w:sz w:val="24"/>
          <w:szCs w:val="24"/>
        </w:rPr>
        <w:t xml:space="preserve">. </w:t>
      </w:r>
      <w:r w:rsidR="001659E8">
        <w:rPr>
          <w:sz w:val="24"/>
          <w:szCs w:val="24"/>
        </w:rPr>
        <w:t xml:space="preserve">As such, utilizing a single or even a few pathogen genotypes to guide resistance breeding in plants </w:t>
      </w:r>
      <w:r>
        <w:rPr>
          <w:sz w:val="24"/>
          <w:szCs w:val="24"/>
        </w:rPr>
        <w:t xml:space="preserve">is unlikely to translate </w:t>
      </w:r>
      <w:r>
        <w:rPr>
          <w:sz w:val="24"/>
          <w:szCs w:val="24"/>
        </w:rPr>
        <w:lastRenderedPageBreak/>
        <w:t xml:space="preserve">to durable resistance against </w:t>
      </w:r>
      <w:r w:rsidRPr="00E1446F">
        <w:rPr>
          <w:i/>
          <w:sz w:val="24"/>
          <w:szCs w:val="24"/>
        </w:rPr>
        <w:t>B. cinerea</w:t>
      </w:r>
      <w:r>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Pr>
          <w:sz w:val="24"/>
          <w:szCs w:val="24"/>
        </w:rPr>
        <w:t xml:space="preserve"> suggests that, at least for tomato, </w:t>
      </w:r>
      <w:r w:rsidR="001659E8">
        <w:rPr>
          <w:sz w:val="24"/>
          <w:szCs w:val="24"/>
        </w:rPr>
        <w:t xml:space="preserve">the domesticated germplasm has sufficient resistance alleles and it </w:t>
      </w:r>
      <w:r w:rsidR="00305F67">
        <w:rPr>
          <w:sz w:val="24"/>
          <w:szCs w:val="24"/>
        </w:rPr>
        <w:t>unnecessary</w:t>
      </w:r>
      <w:r w:rsidR="001659E8">
        <w:rPr>
          <w:sz w:val="24"/>
          <w:szCs w:val="24"/>
        </w:rPr>
        <w:t xml:space="preserve"> to </w:t>
      </w:r>
      <w:r>
        <w:rPr>
          <w:sz w:val="24"/>
          <w:szCs w:val="24"/>
        </w:rPr>
        <w:t xml:space="preserve">introgress </w:t>
      </w:r>
      <w:r w:rsidR="001659E8">
        <w:rPr>
          <w:sz w:val="24"/>
          <w:szCs w:val="24"/>
        </w:rPr>
        <w:t xml:space="preserve">genes or alleles </w:t>
      </w:r>
      <w:r>
        <w:rPr>
          <w:sz w:val="24"/>
          <w:szCs w:val="24"/>
        </w:rPr>
        <w:t xml:space="preserve">from wild relatives to </w:t>
      </w:r>
      <w:r w:rsidR="001659E8">
        <w:rPr>
          <w:sz w:val="24"/>
          <w:szCs w:val="24"/>
        </w:rPr>
        <w:t xml:space="preserve">improve </w:t>
      </w:r>
      <w:r>
        <w:rPr>
          <w:sz w:val="24"/>
          <w:szCs w:val="24"/>
        </w:rPr>
        <w:t>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E96DBED" w:rsidR="006158B2" w:rsidRDefault="00A63631" w:rsidP="00660515">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Pr>
          <w:sz w:val="24"/>
          <w:szCs w:val="24"/>
        </w:rPr>
        <w:t>The mechanisms of quantitative virulence identified in this study are in contrast to previously-described qualitative virulence loci.</w:t>
      </w:r>
      <w:r w:rsidR="009A2734">
        <w:rPr>
          <w:sz w:val="24"/>
          <w:szCs w:val="24"/>
        </w:rPr>
        <w:t xml:space="preserve"> </w:t>
      </w:r>
      <w:r w:rsidR="00234632">
        <w:rPr>
          <w:sz w:val="24"/>
          <w:szCs w:val="24"/>
        </w:rPr>
        <w:t xml:space="preserve">The GO enrichments that we </w:t>
      </w:r>
      <w:commentRangeStart w:id="107"/>
      <w:r w:rsidR="00234632">
        <w:rPr>
          <w:sz w:val="24"/>
          <w:szCs w:val="24"/>
        </w:rPr>
        <w:t xml:space="preserve">identified using the GWA were </w:t>
      </w:r>
      <w:r w:rsidR="009A2734">
        <w:rPr>
          <w:sz w:val="24"/>
          <w:szCs w:val="24"/>
        </w:rPr>
        <w:t>enzymatic pathways</w:t>
      </w:r>
      <w:r w:rsidR="00234632">
        <w:rPr>
          <w:sz w:val="24"/>
          <w:szCs w:val="24"/>
        </w:rPr>
        <w:t xml:space="preserve">, </w:t>
      </w:r>
      <w:r w:rsidR="00C5620F">
        <w:rPr>
          <w:sz w:val="24"/>
          <w:szCs w:val="24"/>
        </w:rPr>
        <w:t>protein degradation and transport</w:t>
      </w:r>
      <w:r w:rsidR="00234632">
        <w:rPr>
          <w:sz w:val="24"/>
          <w:szCs w:val="24"/>
        </w:rPr>
        <w:t xml:space="preserve"> processes</w:t>
      </w:r>
      <w:commentRangeEnd w:id="107"/>
      <w:r w:rsidR="00234632">
        <w:rPr>
          <w:rStyle w:val="CommentReference"/>
        </w:rPr>
        <w:commentReference w:id="107"/>
      </w:r>
      <w:r w:rsidR="009A2734">
        <w:rPr>
          <w:sz w:val="24"/>
          <w:szCs w:val="24"/>
        </w:rPr>
        <w:t>.</w:t>
      </w:r>
      <w:r>
        <w:rPr>
          <w:sz w:val="24"/>
          <w:szCs w:val="24"/>
        </w:rPr>
        <w:t xml:space="preserve"> </w:t>
      </w:r>
      <w:ins w:id="108" w:author="Daniel Kliebenstein" w:date="2017-07-13T17:08:00Z">
        <w:r w:rsidR="00234632">
          <w:rPr>
            <w:sz w:val="24"/>
            <w:szCs w:val="24"/>
          </w:rPr>
          <w:t xml:space="preserve">Interestingly, using specific a priori gene searches, </w:t>
        </w:r>
      </w:ins>
      <w:del w:id="109" w:author="Daniel Kliebenstein" w:date="2017-07-13T17:08:00Z">
        <w:r w:rsidR="009A5C4F" w:rsidRPr="009A5C4F" w:rsidDel="00234632">
          <w:rPr>
            <w:sz w:val="24"/>
            <w:szCs w:val="24"/>
          </w:rPr>
          <w:delText xml:space="preserve"> </w:delText>
        </w:r>
        <w:r w:rsidR="009A5C4F" w:rsidDel="00234632">
          <w:rPr>
            <w:sz w:val="24"/>
            <w:szCs w:val="24"/>
          </w:rPr>
          <w:delText>W</w:delText>
        </w:r>
      </w:del>
      <w:ins w:id="110" w:author="Daniel Kliebenstein" w:date="2017-07-13T17:08:00Z">
        <w:r w:rsidR="00234632">
          <w:rPr>
            <w:sz w:val="24"/>
            <w:szCs w:val="24"/>
          </w:rPr>
          <w:t>w</w:t>
        </w:r>
      </w:ins>
      <w:r w:rsidR="009A5C4F">
        <w:rPr>
          <w:sz w:val="24"/>
          <w:szCs w:val="24"/>
        </w:rPr>
        <w:t xml:space="preserve">e did not identify any </w:t>
      </w:r>
      <w:r w:rsidR="00234632">
        <w:rPr>
          <w:sz w:val="24"/>
          <w:szCs w:val="24"/>
        </w:rPr>
        <w:t xml:space="preserve">known fungal </w:t>
      </w:r>
      <w:r w:rsidR="009A5C4F">
        <w:rPr>
          <w:sz w:val="24"/>
          <w:szCs w:val="24"/>
        </w:rPr>
        <w:t>MAMPs or PAMPs</w:t>
      </w:r>
      <w:r w:rsidR="00234632">
        <w:rPr>
          <w:sz w:val="24"/>
          <w:szCs w:val="24"/>
        </w:rPr>
        <w:t>, i.e. chitin, mannans, glycans or glycolipid genes,</w:t>
      </w:r>
      <w:r w:rsidR="009A5C4F">
        <w:rPr>
          <w:sz w:val="24"/>
          <w:szCs w:val="24"/>
        </w:rPr>
        <w:t xml:space="preserve"> as loci contributing to </w:t>
      </w:r>
      <w:r w:rsidR="00234632">
        <w:rPr>
          <w:sz w:val="24"/>
          <w:szCs w:val="24"/>
        </w:rPr>
        <w:t xml:space="preserve">variation in </w:t>
      </w:r>
      <w:r w:rsidR="009A5C4F">
        <w:rPr>
          <w:sz w:val="24"/>
          <w:szCs w:val="24"/>
        </w:rPr>
        <w:t>vi</w:t>
      </w:r>
      <w:r w:rsidR="00765216">
        <w:rPr>
          <w:sz w:val="24"/>
          <w:szCs w:val="24"/>
        </w:rPr>
        <w:t xml:space="preserve">rulence across tomato </w:t>
      </w:r>
      <w:r w:rsidR="00234632">
        <w:rPr>
          <w:sz w:val="24"/>
          <w:szCs w:val="24"/>
        </w:rPr>
        <w:t>accessions (</w:t>
      </w:r>
      <w:commentRangeStart w:id="111"/>
      <w:r w:rsidR="00234632">
        <w:rPr>
          <w:sz w:val="24"/>
          <w:szCs w:val="24"/>
        </w:rPr>
        <w:t>CITATIONS</w:t>
      </w:r>
      <w:commentRangeEnd w:id="111"/>
      <w:r w:rsidR="00234632">
        <w:rPr>
          <w:rStyle w:val="CommentReference"/>
        </w:rPr>
        <w:commentReference w:id="111"/>
      </w:r>
      <w:r w:rsidR="00234632">
        <w:rPr>
          <w:sz w:val="24"/>
          <w:szCs w:val="24"/>
        </w:rPr>
        <w:t>)</w:t>
      </w:r>
      <w:r w:rsidR="00EC41EB">
        <w:rPr>
          <w:sz w:val="24"/>
          <w:szCs w:val="24"/>
        </w:rPr>
        <w:t>{Corwin 2017}</w:t>
      </w:r>
      <w:r w:rsidR="00765216">
        <w:rPr>
          <w:sz w:val="24"/>
          <w:szCs w:val="24"/>
        </w:rPr>
        <w:t xml:space="preserve">. </w:t>
      </w:r>
      <w:r w:rsidR="00234632">
        <w:rPr>
          <w:sz w:val="24"/>
          <w:szCs w:val="24"/>
        </w:rPr>
        <w:t>We also did not identify known virulence loci such as NEPs, VELVET or Polygalacturonases (</w:t>
      </w:r>
      <w:commentRangeStart w:id="112"/>
      <w:r w:rsidR="00234632">
        <w:rPr>
          <w:sz w:val="24"/>
          <w:szCs w:val="24"/>
        </w:rPr>
        <w:t>CITATIONS</w:t>
      </w:r>
      <w:commentRangeEnd w:id="112"/>
      <w:r w:rsidR="00234632">
        <w:rPr>
          <w:rStyle w:val="CommentReference"/>
        </w:rPr>
        <w:commentReference w:id="112"/>
      </w:r>
      <w:r w:rsidR="00234632">
        <w:rPr>
          <w:sz w:val="24"/>
          <w:szCs w:val="24"/>
        </w:rPr>
        <w:t>).</w:t>
      </w:r>
      <w:r w:rsidR="00765216">
        <w:rPr>
          <w:sz w:val="24"/>
          <w:szCs w:val="24"/>
        </w:rPr>
        <w:t xml:space="preserve"> </w:t>
      </w:r>
      <w:ins w:id="113" w:author="Daniel Kliebenstein" w:date="2017-07-13T17:10:00Z">
        <w:r w:rsidR="00234632">
          <w:rPr>
            <w:sz w:val="24"/>
            <w:szCs w:val="24"/>
          </w:rPr>
          <w:t xml:space="preserve"> All of these genes did have SNPs within the analysis but it is possible that the size of the population was simply not powerful enough to identify these loci.</w:t>
        </w:r>
      </w:ins>
      <w:ins w:id="114" w:author="Daniel Kliebenstein" w:date="2017-07-13T17:11:00Z">
        <w:r w:rsidR="00234632">
          <w:rPr>
            <w:sz w:val="24"/>
            <w:szCs w:val="24"/>
          </w:rPr>
          <w:t xml:space="preserve"> Thus, this GWA mapping in the pathogen is allowing the identification of new potential virulence mechanisms.</w:t>
        </w:r>
      </w:ins>
      <w:r w:rsidR="00765216">
        <w:rPr>
          <w:sz w:val="24"/>
          <w:szCs w:val="24"/>
        </w:rPr>
        <w:t xml:space="preserve"> </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6EC049B3"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cinerea </w:t>
      </w:r>
      <w:r w:rsidR="00234632">
        <w:rPr>
          <w:sz w:val="24"/>
          <w:szCs w:val="24"/>
        </w:rPr>
        <w:t xml:space="preserve"> pathosystem. In addition, the study</w:t>
      </w:r>
      <w:r>
        <w:rPr>
          <w:sz w:val="24"/>
          <w:szCs w:val="24"/>
        </w:rPr>
        <w:t xml:space="preserve"> </w:t>
      </w:r>
      <w:r>
        <w:rPr>
          <w:sz w:val="24"/>
          <w:szCs w:val="24"/>
        </w:rPr>
        <w:lastRenderedPageBreak/>
        <w:t>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are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40E661D3" w:rsidR="0039444C" w:rsidRDefault="00DF65AB" w:rsidP="0039444C">
      <w:pPr>
        <w:rPr>
          <w:b/>
          <w:sz w:val="24"/>
          <w:szCs w:val="24"/>
        </w:rPr>
      </w:pPr>
      <w:commentRangeStart w:id="115"/>
      <w:r>
        <w:rPr>
          <w:b/>
          <w:sz w:val="24"/>
          <w:szCs w:val="24"/>
        </w:rPr>
        <w:t>Tables</w:t>
      </w:r>
      <w:commentRangeEnd w:id="115"/>
      <w:r>
        <w:rPr>
          <w:rStyle w:val="CommentReference"/>
        </w:rPr>
        <w:commentReference w:id="115"/>
      </w:r>
    </w:p>
    <w:p w14:paraId="4D00C6BC" w14:textId="27440B1B" w:rsidR="00DF65AB" w:rsidRPr="00DF65AB" w:rsidRDefault="000D40EF" w:rsidP="0039444C">
      <w:pPr>
        <w:rPr>
          <w:ins w:id="116" w:author="Daniel Kliebenstein" w:date="2017-07-13T11:47:00Z"/>
          <w:b/>
          <w:sz w:val="24"/>
          <w:szCs w:val="24"/>
          <w:rPrChange w:id="117" w:author="Daniel Kliebenstein" w:date="2017-07-13T11:52:00Z">
            <w:rPr>
              <w:ins w:id="118" w:author="Daniel Kliebenstein" w:date="2017-07-13T11:47:00Z"/>
              <w:sz w:val="24"/>
              <w:szCs w:val="24"/>
            </w:rPr>
          </w:rPrChange>
        </w:rPr>
      </w:pPr>
      <w:commentRangeStart w:id="119"/>
      <w:r w:rsidRPr="00DF65AB">
        <w:rPr>
          <w:b/>
          <w:sz w:val="24"/>
          <w:szCs w:val="24"/>
          <w:rPrChange w:id="120" w:author="Daniel Kliebenstein" w:date="2017-07-13T11:52:00Z">
            <w:rPr>
              <w:sz w:val="24"/>
              <w:szCs w:val="24"/>
            </w:rPr>
          </w:rPrChange>
        </w:rPr>
        <w:t xml:space="preserve">Table R1. </w:t>
      </w:r>
      <w:commentRangeStart w:id="121"/>
      <w:del w:id="122" w:author="Daniel Kliebenstein" w:date="2017-07-13T11:47:00Z">
        <w:r w:rsidR="00D20BC2" w:rsidRPr="00DF65AB" w:rsidDel="00DF65AB">
          <w:rPr>
            <w:b/>
            <w:sz w:val="24"/>
            <w:szCs w:val="24"/>
            <w:rPrChange w:id="123" w:author="Daniel Kliebenstein" w:date="2017-07-13T11:52:00Z">
              <w:rPr>
                <w:sz w:val="24"/>
                <w:szCs w:val="24"/>
              </w:rPr>
            </w:rPrChange>
          </w:rPr>
          <w:delText xml:space="preserve">Results of </w:delText>
        </w:r>
      </w:del>
      <w:r w:rsidR="00D20BC2" w:rsidRPr="00DF65AB">
        <w:rPr>
          <w:b/>
          <w:sz w:val="24"/>
          <w:szCs w:val="24"/>
          <w:rPrChange w:id="124" w:author="Daniel Kliebenstein" w:date="2017-07-13T11:52:00Z">
            <w:rPr>
              <w:sz w:val="24"/>
              <w:szCs w:val="24"/>
            </w:rPr>
          </w:rPrChange>
        </w:rPr>
        <w:t xml:space="preserve">ANOVA </w:t>
      </w:r>
      <w:commentRangeEnd w:id="121"/>
      <w:r w:rsidR="00DF65AB" w:rsidRPr="00DF65AB">
        <w:rPr>
          <w:rStyle w:val="CommentReference"/>
          <w:b/>
          <w:rPrChange w:id="125" w:author="Daniel Kliebenstein" w:date="2017-07-13T11:52:00Z">
            <w:rPr>
              <w:rStyle w:val="CommentReference"/>
            </w:rPr>
          </w:rPrChange>
        </w:rPr>
        <w:commentReference w:id="121"/>
      </w:r>
      <w:del w:id="126" w:author="Daniel Kliebenstein" w:date="2017-07-13T11:47:00Z">
        <w:r w:rsidR="00D20BC2" w:rsidRPr="00DF65AB" w:rsidDel="00DF65AB">
          <w:rPr>
            <w:b/>
            <w:sz w:val="24"/>
            <w:szCs w:val="24"/>
            <w:rPrChange w:id="127" w:author="Daniel Kliebenstein" w:date="2017-07-13T11:52:00Z">
              <w:rPr>
                <w:sz w:val="24"/>
                <w:szCs w:val="24"/>
              </w:rPr>
            </w:rPrChange>
          </w:rPr>
          <w:delText>from GLM</w:delText>
        </w:r>
      </w:del>
      <w:ins w:id="128" w:author="Daniel Kliebenstein" w:date="2017-07-13T11:47:00Z">
        <w:r w:rsidR="00DF65AB" w:rsidRPr="00DF65AB">
          <w:rPr>
            <w:b/>
            <w:sz w:val="24"/>
            <w:szCs w:val="24"/>
            <w:rPrChange w:id="129" w:author="Daniel Kliebenstein" w:date="2017-07-13T11:52:00Z">
              <w:rPr>
                <w:sz w:val="24"/>
                <w:szCs w:val="24"/>
              </w:rPr>
            </w:rPrChange>
          </w:rPr>
          <w:t>results of the interaction between 12 tomato accessions and 91</w:t>
        </w:r>
      </w:ins>
      <w:r w:rsidR="00D20BC2" w:rsidRPr="00DF65AB">
        <w:rPr>
          <w:b/>
          <w:sz w:val="24"/>
          <w:szCs w:val="24"/>
          <w:rPrChange w:id="130" w:author="Daniel Kliebenstein" w:date="2017-07-13T11:52:00Z">
            <w:rPr>
              <w:sz w:val="24"/>
              <w:szCs w:val="24"/>
            </w:rPr>
          </w:rPrChange>
        </w:rPr>
        <w:t xml:space="preserve"> </w:t>
      </w:r>
      <w:del w:id="131" w:author="Daniel Kliebenstein" w:date="2017-07-13T11:47:00Z">
        <w:r w:rsidR="00D20BC2" w:rsidRPr="00DF65AB" w:rsidDel="00DF65AB">
          <w:rPr>
            <w:b/>
            <w:sz w:val="24"/>
            <w:szCs w:val="24"/>
            <w:rPrChange w:id="132" w:author="Daniel Kliebenstein" w:date="2017-07-13T11:52:00Z">
              <w:rPr>
                <w:sz w:val="24"/>
                <w:szCs w:val="24"/>
              </w:rPr>
            </w:rPrChange>
          </w:rPr>
          <w:delText xml:space="preserve">of </w:delText>
        </w:r>
      </w:del>
      <w:r w:rsidR="00D702E6" w:rsidRPr="00DF65AB">
        <w:rPr>
          <w:b/>
          <w:i/>
          <w:sz w:val="24"/>
          <w:szCs w:val="24"/>
          <w:rPrChange w:id="133" w:author="Daniel Kliebenstein" w:date="2017-07-13T11:52:00Z">
            <w:rPr>
              <w:i/>
              <w:sz w:val="24"/>
              <w:szCs w:val="24"/>
            </w:rPr>
          </w:rPrChange>
        </w:rPr>
        <w:t>B.</w:t>
      </w:r>
      <w:r w:rsidR="00D20BC2" w:rsidRPr="00DF65AB">
        <w:rPr>
          <w:b/>
          <w:i/>
          <w:sz w:val="24"/>
          <w:szCs w:val="24"/>
          <w:rPrChange w:id="134" w:author="Daniel Kliebenstein" w:date="2017-07-13T11:52:00Z">
            <w:rPr>
              <w:i/>
              <w:sz w:val="24"/>
              <w:szCs w:val="24"/>
            </w:rPr>
          </w:rPrChange>
        </w:rPr>
        <w:t xml:space="preserve"> cinerea</w:t>
      </w:r>
      <w:r w:rsidR="00D20BC2" w:rsidRPr="00DF65AB">
        <w:rPr>
          <w:b/>
          <w:sz w:val="24"/>
          <w:szCs w:val="24"/>
          <w:rPrChange w:id="135" w:author="Daniel Kliebenstein" w:date="2017-07-13T11:52:00Z">
            <w:rPr>
              <w:sz w:val="24"/>
              <w:szCs w:val="24"/>
            </w:rPr>
          </w:rPrChange>
        </w:rPr>
        <w:t xml:space="preserve"> </w:t>
      </w:r>
      <w:del w:id="136" w:author="Daniel Kliebenstein" w:date="2017-07-13T11:47:00Z">
        <w:r w:rsidR="00D20BC2" w:rsidRPr="00DF65AB" w:rsidDel="00DF65AB">
          <w:rPr>
            <w:b/>
            <w:sz w:val="24"/>
            <w:szCs w:val="24"/>
            <w:rPrChange w:id="137" w:author="Daniel Kliebenstein" w:date="2017-07-13T11:52:00Z">
              <w:rPr>
                <w:sz w:val="24"/>
                <w:szCs w:val="24"/>
              </w:rPr>
            </w:rPrChange>
          </w:rPr>
          <w:delText>lesion area</w:delText>
        </w:r>
      </w:del>
      <w:ins w:id="138" w:author="Daniel Kliebenstein" w:date="2017-07-13T11:47:00Z">
        <w:r w:rsidR="00DF65AB" w:rsidRPr="00DF65AB">
          <w:rPr>
            <w:b/>
            <w:sz w:val="24"/>
            <w:szCs w:val="24"/>
            <w:rPrChange w:id="139" w:author="Daniel Kliebenstein" w:date="2017-07-13T11:52:00Z">
              <w:rPr>
                <w:sz w:val="24"/>
                <w:szCs w:val="24"/>
              </w:rPr>
            </w:rPrChange>
          </w:rPr>
          <w:t>isolates measured as lesion area</w:t>
        </w:r>
      </w:ins>
      <w:r w:rsidR="00D20BC2" w:rsidRPr="00DF65AB">
        <w:rPr>
          <w:b/>
          <w:sz w:val="24"/>
          <w:szCs w:val="24"/>
          <w:rPrChange w:id="140" w:author="Daniel Kliebenstein" w:date="2017-07-13T11:52:00Z">
            <w:rPr>
              <w:sz w:val="24"/>
              <w:szCs w:val="24"/>
            </w:rPr>
          </w:rPrChange>
        </w:rPr>
        <w:t>.</w:t>
      </w:r>
    </w:p>
    <w:p w14:paraId="51193EDF" w14:textId="5DBAC4F4" w:rsidR="000D40EF" w:rsidRDefault="00DF65AB" w:rsidP="0039444C">
      <w:pPr>
        <w:rPr>
          <w:sz w:val="24"/>
          <w:szCs w:val="24"/>
        </w:rPr>
      </w:pPr>
      <w:ins w:id="141" w:author="Daniel Kliebenstein" w:date="2017-07-13T11:48:00Z">
        <w:r>
          <w:rPr>
            <w:sz w:val="24"/>
            <w:szCs w:val="24"/>
          </w:rPr>
          <w:t xml:space="preserve">The Type III Sums-of-Squares, F-value, Degrees of Freedom and p-value for the linear modelling of lesion area for 12 tomato accessions by 91 </w:t>
        </w:r>
      </w:ins>
      <w:ins w:id="142" w:author="Daniel Kliebenstein" w:date="2017-07-13T11:49:00Z">
        <w:r>
          <w:rPr>
            <w:i/>
            <w:sz w:val="24"/>
            <w:szCs w:val="24"/>
          </w:rPr>
          <w:t xml:space="preserve">B. cinerea </w:t>
        </w:r>
        <w:r>
          <w:rPr>
            <w:sz w:val="24"/>
            <w:szCs w:val="24"/>
          </w:rPr>
          <w:t xml:space="preserve">isolates is shown. The terms are as follows; </w:t>
        </w:r>
      </w:ins>
      <w:del w:id="143" w:author="Daniel Kliebenstein" w:date="2017-07-13T11:47:00Z">
        <w:r w:rsidR="00D20BC2" w:rsidDel="00DF65AB">
          <w:rPr>
            <w:sz w:val="24"/>
            <w:szCs w:val="24"/>
          </w:rPr>
          <w:delText xml:space="preserve"> </w:delText>
        </w:r>
      </w:del>
      <w:r w:rsidR="00D20BC2">
        <w:rPr>
          <w:sz w:val="24"/>
          <w:szCs w:val="24"/>
        </w:rPr>
        <w:t>Isolate is</w:t>
      </w:r>
      <w:ins w:id="144" w:author="Daniel Kliebenstein" w:date="2017-07-13T11:49:00Z">
        <w:r>
          <w:rPr>
            <w:sz w:val="24"/>
            <w:szCs w:val="24"/>
          </w:rPr>
          <w:t xml:space="preserve"> the</w:t>
        </w:r>
      </w:ins>
      <w:r w:rsidR="00D20BC2">
        <w:rPr>
          <w:sz w:val="24"/>
          <w:szCs w:val="24"/>
        </w:rPr>
        <w:t xml:space="preserve"> 91 </w:t>
      </w:r>
      <w:r w:rsidR="00D20BC2">
        <w:rPr>
          <w:i/>
          <w:sz w:val="24"/>
          <w:szCs w:val="24"/>
        </w:rPr>
        <w:t>B. cinerea</w:t>
      </w:r>
      <w:r w:rsidR="00D20BC2">
        <w:rPr>
          <w:sz w:val="24"/>
          <w:szCs w:val="24"/>
        </w:rPr>
        <w:t xml:space="preserve"> </w:t>
      </w:r>
      <w:del w:id="145" w:author="Daniel Kliebenstein" w:date="2017-07-13T11:49:00Z">
        <w:r w:rsidR="00D20BC2" w:rsidDel="00DF65AB">
          <w:rPr>
            <w:sz w:val="24"/>
            <w:szCs w:val="24"/>
          </w:rPr>
          <w:delText>genotypes</w:delText>
        </w:r>
      </w:del>
      <w:ins w:id="146" w:author="Daniel Kliebenstein" w:date="2017-07-13T11:49:00Z">
        <w:r>
          <w:rPr>
            <w:sz w:val="24"/>
            <w:szCs w:val="24"/>
          </w:rPr>
          <w:t>isolates</w:t>
        </w:r>
      </w:ins>
      <w:r w:rsidR="00D20BC2">
        <w:rPr>
          <w:sz w:val="24"/>
          <w:szCs w:val="24"/>
        </w:rPr>
        <w:t xml:space="preserve">, </w:t>
      </w:r>
      <w:commentRangeStart w:id="147"/>
      <w:r w:rsidR="00D20BC2">
        <w:rPr>
          <w:sz w:val="24"/>
          <w:szCs w:val="24"/>
        </w:rPr>
        <w:t xml:space="preserve">Domestication </w:t>
      </w:r>
      <w:commentRangeEnd w:id="147"/>
      <w:r>
        <w:rPr>
          <w:rStyle w:val="CommentReference"/>
        </w:rPr>
        <w:commentReference w:id="147"/>
      </w:r>
      <w:r w:rsidR="00D20BC2">
        <w:rPr>
          <w:sz w:val="24"/>
          <w:szCs w:val="24"/>
        </w:rPr>
        <w:t xml:space="preserve">is </w:t>
      </w:r>
      <w:ins w:id="148" w:author="Daniel Kliebenstein" w:date="2017-07-13T11:50:00Z">
        <w:r>
          <w:rPr>
            <w:sz w:val="24"/>
            <w:szCs w:val="24"/>
          </w:rPr>
          <w:t xml:space="preserve">wild tomato, </w:t>
        </w:r>
      </w:ins>
      <w:r w:rsidR="00D20BC2" w:rsidRPr="00D20BC2">
        <w:rPr>
          <w:i/>
          <w:sz w:val="24"/>
          <w:szCs w:val="24"/>
        </w:rPr>
        <w:t>S. pimpinellifolium</w:t>
      </w:r>
      <w:ins w:id="149" w:author="Daniel Kliebenstein" w:date="2017-07-13T11:50:00Z">
        <w:r>
          <w:rPr>
            <w:sz w:val="24"/>
            <w:szCs w:val="24"/>
          </w:rPr>
          <w:t>,</w:t>
        </w:r>
      </w:ins>
      <w:r w:rsidR="00D20BC2">
        <w:rPr>
          <w:sz w:val="24"/>
          <w:szCs w:val="24"/>
        </w:rPr>
        <w:t xml:space="preserve"> </w:t>
      </w:r>
      <w:del w:id="150" w:author="Daniel Kliebenstein" w:date="2017-07-13T11:50:00Z">
        <w:r w:rsidR="00D20BC2" w:rsidDel="00DF65AB">
          <w:rPr>
            <w:sz w:val="24"/>
            <w:szCs w:val="24"/>
          </w:rPr>
          <w:delText xml:space="preserve">or </w:delText>
        </w:r>
      </w:del>
      <w:ins w:id="151" w:author="Daniel Kliebenstein" w:date="2017-07-13T11:50:00Z">
        <w:r>
          <w:rPr>
            <w:sz w:val="24"/>
            <w:szCs w:val="24"/>
          </w:rPr>
          <w:t xml:space="preserve">versus domestic tomato, </w:t>
        </w:r>
      </w:ins>
      <w:r w:rsidR="00D20BC2" w:rsidRPr="00D20BC2">
        <w:rPr>
          <w:i/>
          <w:sz w:val="24"/>
          <w:szCs w:val="24"/>
        </w:rPr>
        <w:t>S. lycopersicum</w:t>
      </w:r>
      <w:r w:rsidR="00D20BC2">
        <w:rPr>
          <w:sz w:val="24"/>
          <w:szCs w:val="24"/>
        </w:rPr>
        <w:t xml:space="preserve">, </w:t>
      </w:r>
      <w:r w:rsidR="00CA5586">
        <w:rPr>
          <w:sz w:val="24"/>
          <w:szCs w:val="24"/>
        </w:rPr>
        <w:t>Plant is 12 tomato genotypes nested within</w:t>
      </w:r>
      <w:ins w:id="152" w:author="Daniel Kliebenstein" w:date="2017-07-13T11:50:00Z">
        <w:r>
          <w:rPr>
            <w:sz w:val="24"/>
            <w:szCs w:val="24"/>
          </w:rPr>
          <w:t xml:space="preserve"> their respective domestication groupings</w:t>
        </w:r>
      </w:ins>
      <w:del w:id="153" w:author="Daniel Kliebenstein" w:date="2017-07-13T11:50:00Z">
        <w:r w:rsidR="00CA5586" w:rsidDel="00DF65AB">
          <w:rPr>
            <w:sz w:val="24"/>
            <w:szCs w:val="24"/>
          </w:rPr>
          <w:delText xml:space="preserve"> Domestication</w:delText>
        </w:r>
      </w:del>
      <w:r w:rsidR="00CA5586">
        <w:rPr>
          <w:sz w:val="24"/>
          <w:szCs w:val="24"/>
        </w:rPr>
        <w:t xml:space="preserve">, Experiment </w:t>
      </w:r>
      <w:del w:id="154" w:author="Daniel Kliebenstein" w:date="2017-07-13T11:50:00Z">
        <w:r w:rsidR="00CA5586" w:rsidDel="00DF65AB">
          <w:rPr>
            <w:sz w:val="24"/>
            <w:szCs w:val="24"/>
          </w:rPr>
          <w:delText xml:space="preserve">is </w:delText>
        </w:r>
      </w:del>
      <w:ins w:id="155" w:author="Daniel Kliebenstein" w:date="2017-07-13T11:50:00Z">
        <w:r>
          <w:rPr>
            <w:sz w:val="24"/>
            <w:szCs w:val="24"/>
          </w:rPr>
          <w:t xml:space="preserve">tests the </w:t>
        </w:r>
      </w:ins>
      <w:r w:rsidR="00CA5586">
        <w:rPr>
          <w:sz w:val="24"/>
          <w:szCs w:val="24"/>
        </w:rPr>
        <w:t>2</w:t>
      </w:r>
      <w:ins w:id="156" w:author="Daniel Kliebenstein" w:date="2017-07-13T11:50:00Z">
        <w:r>
          <w:rPr>
            <w:sz w:val="24"/>
            <w:szCs w:val="24"/>
          </w:rPr>
          <w:t xml:space="preserve"> independent</w:t>
        </w:r>
      </w:ins>
      <w:r w:rsidR="00CA5586">
        <w:rPr>
          <w:sz w:val="24"/>
          <w:szCs w:val="24"/>
        </w:rPr>
        <w:t xml:space="preserve"> replicate experiments, </w:t>
      </w:r>
      <w:ins w:id="157" w:author="Daniel Kliebenstein" w:date="2017-07-13T11:51:00Z">
        <w:r>
          <w:rPr>
            <w:sz w:val="24"/>
            <w:szCs w:val="24"/>
          </w:rPr>
          <w:t>Experiment/</w:t>
        </w:r>
      </w:ins>
      <w:r w:rsidR="00CA5586">
        <w:rPr>
          <w:sz w:val="24"/>
          <w:szCs w:val="24"/>
        </w:rPr>
        <w:t xml:space="preserve">Block </w:t>
      </w:r>
      <w:del w:id="158" w:author="Daniel Kliebenstein" w:date="2017-07-13T11:51:00Z">
        <w:r w:rsidR="00CA5586" w:rsidDel="00DF65AB">
          <w:rPr>
            <w:sz w:val="24"/>
            <w:szCs w:val="24"/>
          </w:rPr>
          <w:delText xml:space="preserve">is </w:delText>
        </w:r>
      </w:del>
      <w:ins w:id="159" w:author="Daniel Kliebenstein" w:date="2017-07-13T11:51:00Z">
        <w:r>
          <w:rPr>
            <w:sz w:val="24"/>
            <w:szCs w:val="24"/>
          </w:rPr>
          <w:t xml:space="preserve">tests the </w:t>
        </w:r>
      </w:ins>
      <w:del w:id="160" w:author="Daniel Kliebenstein" w:date="2017-07-13T11:51:00Z">
        <w:r w:rsidR="00CA5586" w:rsidDel="00DF65AB">
          <w:rPr>
            <w:sz w:val="24"/>
            <w:szCs w:val="24"/>
          </w:rPr>
          <w:delText xml:space="preserve">3 </w:delText>
        </w:r>
      </w:del>
      <w:ins w:id="161" w:author="Daniel Kliebenstein" w:date="2017-07-13T11:51:00Z">
        <w:r>
          <w:rPr>
            <w:sz w:val="24"/>
            <w:szCs w:val="24"/>
          </w:rPr>
          <w:t xml:space="preserve">three </w:t>
        </w:r>
      </w:ins>
      <w:del w:id="162" w:author="Daniel Kliebenstein" w:date="2017-07-13T11:51:00Z">
        <w:r w:rsidR="00CA5586" w:rsidDel="00DF65AB">
          <w:rPr>
            <w:sz w:val="24"/>
            <w:szCs w:val="24"/>
          </w:rPr>
          <w:delText xml:space="preserve">replicates </w:delText>
        </w:r>
      </w:del>
      <w:ins w:id="163" w:author="Daniel Kliebenstein" w:date="2017-07-13T11:51:00Z">
        <w:r>
          <w:rPr>
            <w:sz w:val="24"/>
            <w:szCs w:val="24"/>
          </w:rPr>
          <w:t xml:space="preserve">blocks </w:t>
        </w:r>
      </w:ins>
      <w:r w:rsidR="00CA5586">
        <w:rPr>
          <w:sz w:val="24"/>
          <w:szCs w:val="24"/>
        </w:rPr>
        <w:t xml:space="preserve">nested within </w:t>
      </w:r>
      <w:del w:id="164" w:author="Daniel Kliebenstein" w:date="2017-07-13T11:51:00Z">
        <w:r w:rsidR="00CA5586" w:rsidDel="00DF65AB">
          <w:rPr>
            <w:sz w:val="24"/>
            <w:szCs w:val="24"/>
          </w:rPr>
          <w:delText>Experiment</w:delText>
        </w:r>
      </w:del>
      <w:ins w:id="165" w:author="Daniel Kliebenstein" w:date="2017-07-13T11:51:00Z">
        <w:r>
          <w:rPr>
            <w:sz w:val="24"/>
            <w:szCs w:val="24"/>
          </w:rPr>
          <w:t>each experiment</w:t>
        </w:r>
      </w:ins>
      <w:r w:rsidR="00CA5586">
        <w:rPr>
          <w:sz w:val="24"/>
          <w:szCs w:val="24"/>
        </w:rPr>
        <w:t>.</w:t>
      </w:r>
      <w:del w:id="166" w:author="Daniel Kliebenstein" w:date="2017-07-13T11:51:00Z">
        <w:r w:rsidR="00CA5586" w:rsidDel="00DF65AB">
          <w:rPr>
            <w:sz w:val="24"/>
            <w:szCs w:val="24"/>
          </w:rPr>
          <w:delText xml:space="preserve"> </w:delText>
        </w:r>
      </w:del>
      <w:ins w:id="167" w:author="Daniel Kliebenstein" w:date="2017-07-13T11:51:00Z">
        <w:r>
          <w:rPr>
            <w:sz w:val="24"/>
            <w:szCs w:val="24"/>
          </w:rPr>
          <w:t xml:space="preserve"> In addition interactions of these factors are tested</w:t>
        </w:r>
      </w:ins>
      <w:ins w:id="168" w:author="Daniel Kliebenstein" w:date="2017-07-13T11:52:00Z">
        <w:r>
          <w:rPr>
            <w:sz w:val="24"/>
            <w:szCs w:val="24"/>
          </w:rPr>
          <w:t xml:space="preserve"> (:)</w:t>
        </w:r>
      </w:ins>
      <w:del w:id="169" w:author="Daniel Kliebenstein" w:date="2017-07-13T11:51:00Z">
        <w:r w:rsidR="00CA5586" w:rsidDel="00DF65AB">
          <w:rPr>
            <w:sz w:val="24"/>
            <w:szCs w:val="24"/>
          </w:rPr>
          <w:delText>Slash / indicates nesting, colon : indicates interactions between factors</w:delText>
        </w:r>
      </w:del>
      <w:r w:rsidR="00CA5586">
        <w:rPr>
          <w:sz w:val="24"/>
          <w:szCs w:val="24"/>
        </w:rPr>
        <w:t>.</w:t>
      </w:r>
      <w:commentRangeEnd w:id="119"/>
      <w:r>
        <w:rPr>
          <w:rStyle w:val="CommentReference"/>
        </w:rPr>
        <w:commentReference w:id="119"/>
      </w:r>
    </w:p>
    <w:p w14:paraId="1F6AB292" w14:textId="77777777" w:rsidR="00461EBF" w:rsidRPr="00C449F6" w:rsidRDefault="00021031" w:rsidP="0039444C">
      <w:pPr>
        <w:rPr>
          <w:ins w:id="170" w:author="Daniel Kliebenstein" w:date="2017-07-13T11:54:00Z"/>
          <w:b/>
          <w:sz w:val="24"/>
          <w:szCs w:val="24"/>
          <w:rPrChange w:id="171" w:author="Daniel Kliebenstein" w:date="2017-07-13T11:56:00Z">
            <w:rPr>
              <w:ins w:id="172" w:author="Daniel Kliebenstein" w:date="2017-07-13T11:54:00Z"/>
              <w:sz w:val="24"/>
              <w:szCs w:val="24"/>
            </w:rPr>
          </w:rPrChange>
        </w:rPr>
      </w:pPr>
      <w:r>
        <w:rPr>
          <w:sz w:val="24"/>
          <w:szCs w:val="24"/>
        </w:rPr>
        <w:br/>
      </w:r>
      <w:r w:rsidRPr="00C449F6">
        <w:rPr>
          <w:b/>
          <w:sz w:val="24"/>
          <w:szCs w:val="24"/>
          <w:rPrChange w:id="173" w:author="Daniel Kliebenstein" w:date="2017-07-13T11:56:00Z">
            <w:rPr>
              <w:sz w:val="24"/>
              <w:szCs w:val="24"/>
            </w:rPr>
          </w:rPrChange>
        </w:rPr>
        <w:t xml:space="preserve">Table R2. </w:t>
      </w:r>
      <w:ins w:id="174" w:author="Daniel Kliebenstein" w:date="2017-07-13T11:53:00Z">
        <w:r w:rsidR="00461EBF" w:rsidRPr="00C449F6">
          <w:rPr>
            <w:b/>
            <w:sz w:val="24"/>
            <w:szCs w:val="24"/>
            <w:rPrChange w:id="175" w:author="Daniel Kliebenstein" w:date="2017-07-13T11:56:00Z">
              <w:rPr>
                <w:sz w:val="24"/>
                <w:szCs w:val="24"/>
              </w:rPr>
            </w:rPrChange>
          </w:rPr>
          <w:t xml:space="preserve">Correlation of lesion area caused by the 91 </w:t>
        </w:r>
        <w:r w:rsidR="00461EBF" w:rsidRPr="00C449F6">
          <w:rPr>
            <w:b/>
            <w:i/>
            <w:sz w:val="24"/>
            <w:szCs w:val="24"/>
            <w:rPrChange w:id="176" w:author="Daniel Kliebenstein" w:date="2017-07-13T11:56:00Z">
              <w:rPr>
                <w:i/>
                <w:sz w:val="24"/>
                <w:szCs w:val="24"/>
              </w:rPr>
            </w:rPrChange>
          </w:rPr>
          <w:t xml:space="preserve">B. cinerea </w:t>
        </w:r>
      </w:ins>
      <w:ins w:id="177" w:author="Daniel Kliebenstein" w:date="2017-07-13T11:54:00Z">
        <w:r w:rsidR="00461EBF" w:rsidRPr="00C449F6">
          <w:rPr>
            <w:b/>
            <w:sz w:val="24"/>
            <w:szCs w:val="24"/>
            <w:rPrChange w:id="178" w:author="Daniel Kliebenstein" w:date="2017-07-13T11:56:00Z">
              <w:rPr>
                <w:sz w:val="24"/>
                <w:szCs w:val="24"/>
              </w:rPr>
            </w:rPrChange>
          </w:rPr>
          <w:t>isolates across all the tomato accessions.</w:t>
        </w:r>
      </w:ins>
    </w:p>
    <w:p w14:paraId="76011223" w14:textId="1FD419DB" w:rsidR="00461EBF" w:rsidRDefault="00461EBF" w:rsidP="0039444C">
      <w:pPr>
        <w:rPr>
          <w:ins w:id="179" w:author="Daniel Kliebenstein" w:date="2017-07-13T11:53:00Z"/>
          <w:sz w:val="24"/>
          <w:szCs w:val="24"/>
        </w:rPr>
      </w:pPr>
      <w:ins w:id="180" w:author="Daniel Kliebenstein" w:date="2017-07-13T11:54:00Z">
        <w:r>
          <w:rPr>
            <w:sz w:val="24"/>
            <w:szCs w:val="24"/>
          </w:rPr>
          <w:t xml:space="preserve">FDR corrected p-values of </w:t>
        </w:r>
      </w:ins>
      <w:del w:id="181" w:author="Daniel Kliebenstein" w:date="2017-07-13T11:54:00Z">
        <w:r w:rsidR="00021031" w:rsidDel="00461EBF">
          <w:rPr>
            <w:sz w:val="24"/>
            <w:szCs w:val="24"/>
          </w:rPr>
          <w:delText xml:space="preserve">Results </w:delText>
        </w:r>
      </w:del>
      <w:r w:rsidR="00021031">
        <w:rPr>
          <w:sz w:val="24"/>
          <w:szCs w:val="24"/>
        </w:rPr>
        <w:t xml:space="preserve">of Wilcoxon signed-rank test </w:t>
      </w:r>
      <w:del w:id="182" w:author="Daniel Kliebenstein" w:date="2017-07-13T11:54:00Z">
        <w:r w:rsidR="00021031" w:rsidDel="00461EBF">
          <w:rPr>
            <w:sz w:val="24"/>
            <w:szCs w:val="24"/>
          </w:rPr>
          <w:delText xml:space="preserve">for comparison </w:delText>
        </w:r>
      </w:del>
      <w:ins w:id="183" w:author="Daniel Kliebenstein" w:date="2017-07-13T11:54:00Z">
        <w:r>
          <w:rPr>
            <w:sz w:val="24"/>
            <w:szCs w:val="24"/>
          </w:rPr>
          <w:t>comparing</w:t>
        </w:r>
      </w:ins>
      <w:del w:id="184" w:author="Daniel Kliebenstein" w:date="2017-07-13T11:54:00Z">
        <w:r w:rsidR="00021031" w:rsidDel="00461EBF">
          <w:rPr>
            <w:sz w:val="24"/>
            <w:szCs w:val="24"/>
          </w:rPr>
          <w:delText>of</w:delText>
        </w:r>
      </w:del>
      <w:r w:rsidR="00021031">
        <w:rPr>
          <w:sz w:val="24"/>
          <w:szCs w:val="24"/>
        </w:rPr>
        <w:t xml:space="preserve"> mean </w:t>
      </w:r>
      <w:r w:rsidR="00021031" w:rsidRPr="00021031">
        <w:rPr>
          <w:i/>
          <w:sz w:val="24"/>
          <w:szCs w:val="24"/>
        </w:rPr>
        <w:t>B. cinerea</w:t>
      </w:r>
      <w:r w:rsidR="00021031">
        <w:rPr>
          <w:sz w:val="24"/>
          <w:szCs w:val="24"/>
        </w:rPr>
        <w:t xml:space="preserve"> lesion area on pairs of </w:t>
      </w:r>
      <w:del w:id="185" w:author="Daniel Kliebenstein" w:date="2017-07-13T11:54:00Z">
        <w:r w:rsidR="00021031" w:rsidDel="00461EBF">
          <w:rPr>
            <w:sz w:val="24"/>
            <w:szCs w:val="24"/>
          </w:rPr>
          <w:delText>plant genotypes</w:delText>
        </w:r>
      </w:del>
      <w:ins w:id="186" w:author="Daniel Kliebenstein" w:date="2017-07-13T11:54:00Z">
        <w:r>
          <w:rPr>
            <w:sz w:val="24"/>
            <w:szCs w:val="24"/>
          </w:rPr>
          <w:t>tomato accesions</w:t>
        </w:r>
      </w:ins>
      <w:r w:rsidR="00021031">
        <w:rPr>
          <w:sz w:val="24"/>
          <w:szCs w:val="24"/>
        </w:rPr>
        <w:t>.</w:t>
      </w:r>
    </w:p>
    <w:p w14:paraId="71ADA0E4" w14:textId="50E088ED" w:rsidR="00021031" w:rsidRPr="00D20BC2" w:rsidRDefault="00021031" w:rsidP="0039444C">
      <w:pPr>
        <w:rPr>
          <w:sz w:val="24"/>
          <w:szCs w:val="24"/>
        </w:rPr>
      </w:pPr>
      <w:commentRangeStart w:id="187"/>
      <w:del w:id="188" w:author="Daniel Kliebenstein" w:date="2017-07-13T11:53:00Z">
        <w:r w:rsidDel="00461EBF">
          <w:rPr>
            <w:sz w:val="24"/>
            <w:szCs w:val="24"/>
          </w:rPr>
          <w:delText xml:space="preserve"> </w:delText>
        </w:r>
      </w:del>
      <w:commentRangeStart w:id="189"/>
      <w:commentRangeStart w:id="190"/>
      <w:del w:id="191" w:author="Daniel Kliebenstein" w:date="2017-07-13T11:55:00Z">
        <w:r w:rsidDel="00461EBF">
          <w:rPr>
            <w:sz w:val="24"/>
            <w:szCs w:val="24"/>
          </w:rPr>
          <w:delText>P-values are FDR corrected; b</w:delText>
        </w:r>
      </w:del>
      <w:ins w:id="192" w:author="Daniel Kliebenstein" w:date="2017-07-13T11:55:00Z">
        <w:r w:rsidR="00461EBF">
          <w:rPr>
            <w:sz w:val="24"/>
            <w:szCs w:val="24"/>
          </w:rPr>
          <w:t>B</w:t>
        </w:r>
      </w:ins>
      <w:r>
        <w:rPr>
          <w:sz w:val="24"/>
          <w:szCs w:val="24"/>
        </w:rPr>
        <w:t xml:space="preserve">old text indicates significance at p&lt;0.01 after correction, italicized text indicates </w:t>
      </w:r>
      <w:del w:id="193" w:author="Daniel Kliebenstein" w:date="2017-07-13T11:55:00Z">
        <w:r w:rsidDel="00461EBF">
          <w:rPr>
            <w:sz w:val="24"/>
            <w:szCs w:val="24"/>
          </w:rPr>
          <w:delText>non-significant</w:delText>
        </w:r>
      </w:del>
      <w:ins w:id="194" w:author="Daniel Kliebenstein" w:date="2017-07-13T11:55:00Z">
        <w:r w:rsidR="00461EBF">
          <w:rPr>
            <w:sz w:val="24"/>
            <w:szCs w:val="24"/>
          </w:rPr>
          <w:t>suggestive p-values p&lt;0.1 &gt;0.01. NS shows non-significant interactions</w:t>
        </w:r>
      </w:ins>
      <w:r>
        <w:rPr>
          <w:sz w:val="24"/>
          <w:szCs w:val="24"/>
        </w:rPr>
        <w:t>.</w:t>
      </w:r>
      <w:commentRangeEnd w:id="189"/>
      <w:r w:rsidR="00021A50">
        <w:rPr>
          <w:rStyle w:val="CommentReference"/>
        </w:rPr>
        <w:commentReference w:id="189"/>
      </w:r>
      <w:commentRangeEnd w:id="190"/>
      <w:r w:rsidR="00461EBF">
        <w:rPr>
          <w:rStyle w:val="CommentReference"/>
        </w:rPr>
        <w:commentReference w:id="190"/>
      </w:r>
      <w:commentRangeEnd w:id="187"/>
      <w:r w:rsidR="00461EBF">
        <w:rPr>
          <w:rStyle w:val="CommentReference"/>
        </w:rPr>
        <w:commentReference w:id="187"/>
      </w:r>
    </w:p>
    <w:p w14:paraId="508DD078" w14:textId="77777777" w:rsidR="000D40EF" w:rsidRPr="000D40EF" w:rsidRDefault="000D40EF" w:rsidP="0039444C">
      <w:pPr>
        <w:rPr>
          <w:sz w:val="24"/>
          <w:szCs w:val="24"/>
        </w:rPr>
      </w:pPr>
    </w:p>
    <w:p w14:paraId="554762DB" w14:textId="77777777" w:rsidR="00DF65AB" w:rsidRDefault="00DF65AB" w:rsidP="0039444C">
      <w:pPr>
        <w:rPr>
          <w:b/>
          <w:sz w:val="24"/>
          <w:szCs w:val="24"/>
        </w:rPr>
      </w:pPr>
    </w:p>
    <w:p w14:paraId="08FF65C8" w14:textId="1B93C447" w:rsidR="00DF65AB" w:rsidRDefault="00DF65AB" w:rsidP="0039444C">
      <w:pPr>
        <w:rPr>
          <w:b/>
          <w:sz w:val="24"/>
          <w:szCs w:val="24"/>
        </w:rPr>
      </w:pPr>
      <w:r>
        <w:rPr>
          <w:b/>
          <w:sz w:val="24"/>
          <w:szCs w:val="24"/>
        </w:rPr>
        <w:t>Figures</w:t>
      </w:r>
    </w:p>
    <w:p w14:paraId="7D2E1827" w14:textId="30C4052C" w:rsidR="00F33B95" w:rsidRPr="00F33B95" w:rsidRDefault="0039444C" w:rsidP="0039444C">
      <w:pPr>
        <w:rPr>
          <w:ins w:id="195" w:author="Daniel Kliebenstein" w:date="2017-07-13T11:18:00Z"/>
          <w:b/>
          <w:sz w:val="24"/>
          <w:szCs w:val="24"/>
          <w:rPrChange w:id="196" w:author="Daniel Kliebenstein" w:date="2017-07-13T11:19:00Z">
            <w:rPr>
              <w:ins w:id="197" w:author="Daniel Kliebenstein" w:date="2017-07-13T11:18:00Z"/>
              <w:sz w:val="24"/>
              <w:szCs w:val="24"/>
            </w:rPr>
          </w:rPrChange>
        </w:rPr>
      </w:pPr>
      <w:r w:rsidRPr="00F33B95">
        <w:rPr>
          <w:b/>
          <w:sz w:val="24"/>
          <w:szCs w:val="24"/>
          <w:rPrChange w:id="198" w:author="Daniel Kliebenstein" w:date="2017-07-13T11:19:00Z">
            <w:rPr>
              <w:sz w:val="24"/>
              <w:szCs w:val="24"/>
            </w:rPr>
          </w:rPrChange>
        </w:rPr>
        <w:t xml:space="preserve">Figure R1. </w:t>
      </w:r>
      <w:r w:rsidRPr="00F33B95">
        <w:rPr>
          <w:b/>
          <w:i/>
          <w:sz w:val="24"/>
          <w:szCs w:val="24"/>
          <w:rPrChange w:id="199" w:author="Daniel Kliebenstein" w:date="2017-07-13T11:19:00Z">
            <w:rPr>
              <w:i/>
              <w:sz w:val="24"/>
              <w:szCs w:val="24"/>
            </w:rPr>
          </w:rPrChange>
        </w:rPr>
        <w:t>Botrytis cinerea</w:t>
      </w:r>
      <w:r w:rsidRPr="00F33B95">
        <w:rPr>
          <w:b/>
          <w:sz w:val="24"/>
          <w:szCs w:val="24"/>
          <w:rPrChange w:id="200" w:author="Daniel Kliebenstein" w:date="2017-07-13T11:19:00Z">
            <w:rPr>
              <w:sz w:val="24"/>
              <w:szCs w:val="24"/>
            </w:rPr>
          </w:rPrChange>
        </w:rPr>
        <w:t xml:space="preserve"> x tomato detached leaf assay and digital image analysis. </w:t>
      </w:r>
      <w:del w:id="201" w:author="Daniel Kliebenstein" w:date="2017-07-13T11:17:00Z">
        <w:r w:rsidRPr="00F33B95" w:rsidDel="00F33B95">
          <w:rPr>
            <w:b/>
            <w:sz w:val="24"/>
            <w:szCs w:val="24"/>
            <w:rPrChange w:id="202" w:author="Daniel Kliebenstein" w:date="2017-07-13T11:19:00Z">
              <w:rPr>
                <w:sz w:val="24"/>
                <w:szCs w:val="24"/>
              </w:rPr>
            </w:rPrChange>
          </w:rPr>
          <w:delText xml:space="preserve">Individual tomato leaflets of 6 </w:delText>
        </w:r>
        <w:r w:rsidRPr="00F33B95" w:rsidDel="00F33B95">
          <w:rPr>
            <w:b/>
            <w:i/>
            <w:sz w:val="24"/>
            <w:szCs w:val="24"/>
            <w:rPrChange w:id="203" w:author="Daniel Kliebenstein" w:date="2017-07-13T11:19:00Z">
              <w:rPr>
                <w:i/>
                <w:sz w:val="24"/>
                <w:szCs w:val="24"/>
              </w:rPr>
            </w:rPrChange>
          </w:rPr>
          <w:delText>S. lycopersicum</w:delText>
        </w:r>
        <w:r w:rsidRPr="00F33B95" w:rsidDel="00F33B95">
          <w:rPr>
            <w:b/>
            <w:sz w:val="24"/>
            <w:szCs w:val="24"/>
            <w:rPrChange w:id="204" w:author="Daniel Kliebenstein" w:date="2017-07-13T11:19:00Z">
              <w:rPr>
                <w:sz w:val="24"/>
                <w:szCs w:val="24"/>
              </w:rPr>
            </w:rPrChange>
          </w:rPr>
          <w:delText xml:space="preserve"> genotypes and 6 </w:delText>
        </w:r>
        <w:r w:rsidRPr="00F33B95" w:rsidDel="00F33B95">
          <w:rPr>
            <w:b/>
            <w:i/>
            <w:sz w:val="24"/>
            <w:szCs w:val="24"/>
            <w:rPrChange w:id="205" w:author="Daniel Kliebenstein" w:date="2017-07-13T11:19:00Z">
              <w:rPr>
                <w:i/>
                <w:sz w:val="24"/>
                <w:szCs w:val="24"/>
              </w:rPr>
            </w:rPrChange>
          </w:rPr>
          <w:delText>S. pimpinellifolium</w:delText>
        </w:r>
        <w:r w:rsidRPr="00F33B95" w:rsidDel="00F33B95">
          <w:rPr>
            <w:b/>
            <w:sz w:val="24"/>
            <w:szCs w:val="24"/>
            <w:rPrChange w:id="206" w:author="Daniel Kliebenstein" w:date="2017-07-13T11:19:00Z">
              <w:rPr>
                <w:sz w:val="24"/>
                <w:szCs w:val="24"/>
              </w:rPr>
            </w:rPrChange>
          </w:rPr>
          <w:delText xml:space="preserve"> genotypes are in randomized rows, spore droplets of individual </w:delText>
        </w:r>
        <w:r w:rsidRPr="00F33B95" w:rsidDel="00F33B95">
          <w:rPr>
            <w:b/>
            <w:i/>
            <w:sz w:val="24"/>
            <w:szCs w:val="24"/>
            <w:rPrChange w:id="207" w:author="Daniel Kliebenstein" w:date="2017-07-13T11:19:00Z">
              <w:rPr>
                <w:i/>
                <w:sz w:val="24"/>
                <w:szCs w:val="24"/>
              </w:rPr>
            </w:rPrChange>
          </w:rPr>
          <w:delText>B. cinerea</w:delText>
        </w:r>
        <w:r w:rsidRPr="00F33B95" w:rsidDel="00F33B95">
          <w:rPr>
            <w:b/>
            <w:sz w:val="24"/>
            <w:szCs w:val="24"/>
            <w:rPrChange w:id="208" w:author="Daniel Kliebenstein" w:date="2017-07-13T11:19:00Z">
              <w:rPr>
                <w:sz w:val="24"/>
                <w:szCs w:val="24"/>
              </w:rPr>
            </w:rPrChange>
          </w:rPr>
          <w:delText xml:space="preserve"> isolates are in randomized columns</w:delText>
        </w:r>
      </w:del>
      <w:del w:id="209" w:author="Daniel Kliebenstein" w:date="2017-07-13T11:18:00Z">
        <w:r w:rsidRPr="00F33B95" w:rsidDel="00F33B95">
          <w:rPr>
            <w:b/>
            <w:sz w:val="24"/>
            <w:szCs w:val="24"/>
            <w:rPrChange w:id="210" w:author="Daniel Kliebenstein" w:date="2017-07-13T11:19:00Z">
              <w:rPr>
                <w:sz w:val="24"/>
                <w:szCs w:val="24"/>
              </w:rPr>
            </w:rPrChange>
          </w:rPr>
          <w:delText>. D</w:delText>
        </w:r>
      </w:del>
      <w:del w:id="211" w:author="Daniel Kliebenstein" w:date="2017-07-13T11:19:00Z">
        <w:r w:rsidRPr="00F33B95" w:rsidDel="00F33B95">
          <w:rPr>
            <w:b/>
            <w:sz w:val="24"/>
            <w:szCs w:val="24"/>
            <w:rPrChange w:id="212" w:author="Daniel Kliebenstein" w:date="2017-07-13T11:19:00Z">
              <w:rPr>
                <w:sz w:val="24"/>
                <w:szCs w:val="24"/>
              </w:rPr>
            </w:rPrChange>
          </w:rPr>
          <w:delText xml:space="preserve">igital images are </w:delText>
        </w:r>
      </w:del>
      <w:del w:id="213" w:author="Daniel Kliebenstein" w:date="2017-07-13T11:18:00Z">
        <w:r w:rsidRPr="00F33B95" w:rsidDel="00F33B95">
          <w:rPr>
            <w:b/>
            <w:sz w:val="24"/>
            <w:szCs w:val="24"/>
            <w:rPrChange w:id="214" w:author="Daniel Kliebenstein" w:date="2017-07-13T11:19:00Z">
              <w:rPr>
                <w:sz w:val="24"/>
                <w:szCs w:val="24"/>
              </w:rPr>
            </w:rPrChange>
          </w:rPr>
          <w:delText xml:space="preserve">collected </w:delText>
        </w:r>
      </w:del>
      <w:del w:id="215" w:author="Daniel Kliebenstein" w:date="2017-07-13T11:19:00Z">
        <w:r w:rsidRPr="00F33B95" w:rsidDel="00F33B95">
          <w:rPr>
            <w:b/>
            <w:sz w:val="24"/>
            <w:szCs w:val="24"/>
            <w:rPrChange w:id="216" w:author="Daniel Kliebenstein" w:date="2017-07-13T11:19:00Z">
              <w:rPr>
                <w:sz w:val="24"/>
                <w:szCs w:val="24"/>
              </w:rPr>
            </w:rPrChange>
          </w:rPr>
          <w:delText>72 hours post inoculation</w:delText>
        </w:r>
      </w:del>
    </w:p>
    <w:p w14:paraId="02CA357D" w14:textId="3EBF2189" w:rsidR="00F33B95" w:rsidRDefault="0039444C" w:rsidP="0039444C">
      <w:pPr>
        <w:rPr>
          <w:ins w:id="217" w:author="Daniel Kliebenstein" w:date="2017-07-13T11:18:00Z"/>
          <w:sz w:val="24"/>
          <w:szCs w:val="24"/>
        </w:rPr>
      </w:pPr>
      <w:del w:id="218" w:author="Daniel Kliebenstein" w:date="2017-07-13T11:18:00Z">
        <w:r w:rsidDel="00F33B95">
          <w:rPr>
            <w:sz w:val="24"/>
            <w:szCs w:val="24"/>
          </w:rPr>
          <w:lastRenderedPageBreak/>
          <w:delText xml:space="preserve"> </w:delText>
        </w:r>
      </w:del>
      <w:r>
        <w:rPr>
          <w:sz w:val="24"/>
          <w:szCs w:val="24"/>
        </w:rPr>
        <w:t>(A).</w:t>
      </w:r>
      <w:ins w:id="219" w:author="Daniel Kliebenstein" w:date="2017-07-13T11:19:00Z">
        <w:r w:rsidR="00F33B95" w:rsidRPr="00F33B95">
          <w:rPr>
            <w:sz w:val="24"/>
            <w:szCs w:val="24"/>
          </w:rPr>
          <w:t xml:space="preserve"> </w:t>
        </w:r>
        <w:r w:rsidR="00F33B95">
          <w:rPr>
            <w:sz w:val="24"/>
            <w:szCs w:val="24"/>
          </w:rPr>
          <w:t xml:space="preserve">Single droplets of 40 </w:t>
        </w:r>
        <w:r w:rsidR="00F33B95">
          <w:rPr>
            <w:i/>
            <w:sz w:val="24"/>
            <w:szCs w:val="24"/>
          </w:rPr>
          <w:t>B. cinerea</w:t>
        </w:r>
        <w:r w:rsidR="00F33B95">
          <w:rPr>
            <w:sz w:val="24"/>
            <w:szCs w:val="24"/>
          </w:rPr>
          <w:t xml:space="preserve"> spores are infected on randomized leaflets using randomized isolates andigital images are taken 72 hours post inoculation.</w:t>
        </w:r>
      </w:ins>
    </w:p>
    <w:p w14:paraId="4BC71B63" w14:textId="57BCD87E" w:rsidR="0039444C" w:rsidRDefault="0039444C" w:rsidP="0039444C">
      <w:pPr>
        <w:rPr>
          <w:sz w:val="24"/>
          <w:szCs w:val="24"/>
        </w:rPr>
      </w:pPr>
      <w:del w:id="220" w:author="Daniel Kliebenstein" w:date="2017-07-13T11:18:00Z">
        <w:r w:rsidDel="00F33B95">
          <w:rPr>
            <w:sz w:val="24"/>
            <w:szCs w:val="24"/>
          </w:rPr>
          <w:delText xml:space="preserve"> Digital masking of leaf and lesion </w:delText>
        </w:r>
      </w:del>
      <w:r>
        <w:rPr>
          <w:sz w:val="24"/>
          <w:szCs w:val="24"/>
        </w:rPr>
        <w:t xml:space="preserve">(B) </w:t>
      </w:r>
      <w:ins w:id="221" w:author="Daniel Kliebenstein" w:date="2017-07-13T11:18:00Z">
        <w:r w:rsidR="00F33B95">
          <w:rPr>
            <w:sz w:val="24"/>
            <w:szCs w:val="24"/>
          </w:rPr>
          <w:t xml:space="preserve">Digital masking of leaf and lesion </w:t>
        </w:r>
      </w:ins>
      <w:r>
        <w:rPr>
          <w:sz w:val="24"/>
          <w:szCs w:val="24"/>
        </w:rPr>
        <w:t>is followed by automated measurement of area for each lesion.</w:t>
      </w:r>
    </w:p>
    <w:p w14:paraId="30728121" w14:textId="77777777" w:rsidR="0039444C" w:rsidRPr="00572481" w:rsidRDefault="0039444C" w:rsidP="0039444C">
      <w:pPr>
        <w:rPr>
          <w:sz w:val="24"/>
          <w:szCs w:val="24"/>
        </w:rPr>
      </w:pPr>
    </w:p>
    <w:p w14:paraId="66D3B277" w14:textId="63F34B92" w:rsidR="00F33B95" w:rsidRPr="00F33B95" w:rsidRDefault="0039444C" w:rsidP="0039444C">
      <w:pPr>
        <w:rPr>
          <w:ins w:id="222" w:author="Daniel Kliebenstein" w:date="2017-07-13T11:19:00Z"/>
          <w:b/>
          <w:sz w:val="24"/>
          <w:szCs w:val="24"/>
          <w:rPrChange w:id="223" w:author="Daniel Kliebenstein" w:date="2017-07-13T11:19:00Z">
            <w:rPr>
              <w:ins w:id="224" w:author="Daniel Kliebenstein" w:date="2017-07-13T11:19:00Z"/>
              <w:sz w:val="24"/>
              <w:szCs w:val="24"/>
            </w:rPr>
          </w:rPrChange>
        </w:rPr>
      </w:pPr>
      <w:r w:rsidRPr="00F33B95">
        <w:rPr>
          <w:b/>
          <w:sz w:val="24"/>
          <w:szCs w:val="24"/>
          <w:rPrChange w:id="225" w:author="Daniel Kliebenstein" w:date="2017-07-13T11:19:00Z">
            <w:rPr>
              <w:sz w:val="24"/>
              <w:szCs w:val="24"/>
            </w:rPr>
          </w:rPrChange>
        </w:rPr>
        <w:t xml:space="preserve">Figure R2. </w:t>
      </w:r>
      <w:del w:id="226" w:author="Daniel Kliebenstein" w:date="2017-07-13T11:19:00Z">
        <w:r w:rsidRPr="00F33B95" w:rsidDel="00F33B95">
          <w:rPr>
            <w:b/>
            <w:sz w:val="24"/>
            <w:szCs w:val="24"/>
            <w:rPrChange w:id="227" w:author="Daniel Kliebenstein" w:date="2017-07-13T11:19:00Z">
              <w:rPr>
                <w:sz w:val="24"/>
                <w:szCs w:val="24"/>
              </w:rPr>
            </w:rPrChange>
          </w:rPr>
          <w:delText xml:space="preserve">Relative </w:delText>
        </w:r>
      </w:del>
      <w:ins w:id="228" w:author="Daniel Kliebenstein" w:date="2017-07-13T11:19:00Z">
        <w:r w:rsidR="00F33B95">
          <w:rPr>
            <w:b/>
            <w:sz w:val="24"/>
            <w:szCs w:val="24"/>
          </w:rPr>
          <w:t>Distribution of</w:t>
        </w:r>
        <w:r w:rsidR="00F33B95" w:rsidRPr="00F33B95">
          <w:rPr>
            <w:b/>
            <w:sz w:val="24"/>
            <w:szCs w:val="24"/>
            <w:rPrChange w:id="229" w:author="Daniel Kliebenstein" w:date="2017-07-13T11:19:00Z">
              <w:rPr>
                <w:sz w:val="24"/>
                <w:szCs w:val="24"/>
              </w:rPr>
            </w:rPrChange>
          </w:rPr>
          <w:t xml:space="preserve"> </w:t>
        </w:r>
      </w:ins>
      <w:ins w:id="230" w:author="Daniel Kliebenstein" w:date="2017-07-13T11:25:00Z">
        <w:r w:rsidR="003C00D0" w:rsidRPr="00E576C8">
          <w:rPr>
            <w:b/>
            <w:sz w:val="24"/>
            <w:szCs w:val="24"/>
          </w:rPr>
          <w:t xml:space="preserve">tomato genotype </w:t>
        </w:r>
      </w:ins>
      <w:r w:rsidRPr="00F33B95">
        <w:rPr>
          <w:b/>
          <w:sz w:val="24"/>
          <w:szCs w:val="24"/>
          <w:rPrChange w:id="231" w:author="Daniel Kliebenstein" w:date="2017-07-13T11:19:00Z">
            <w:rPr>
              <w:sz w:val="24"/>
              <w:szCs w:val="24"/>
            </w:rPr>
          </w:rPrChange>
        </w:rPr>
        <w:t xml:space="preserve">susceptibility </w:t>
      </w:r>
      <w:del w:id="232" w:author="Daniel Kliebenstein" w:date="2017-07-13T11:25:00Z">
        <w:r w:rsidRPr="00F33B95" w:rsidDel="003C00D0">
          <w:rPr>
            <w:b/>
            <w:sz w:val="24"/>
            <w:szCs w:val="24"/>
            <w:rPrChange w:id="233" w:author="Daniel Kliebenstein" w:date="2017-07-13T11:19:00Z">
              <w:rPr>
                <w:sz w:val="24"/>
                <w:szCs w:val="24"/>
              </w:rPr>
            </w:rPrChange>
          </w:rPr>
          <w:delText xml:space="preserve">of tomato genotypes </w:delText>
        </w:r>
      </w:del>
      <w:r w:rsidRPr="00F33B95">
        <w:rPr>
          <w:b/>
          <w:sz w:val="24"/>
          <w:szCs w:val="24"/>
          <w:rPrChange w:id="234" w:author="Daniel Kliebenstein" w:date="2017-07-13T11:19:00Z">
            <w:rPr>
              <w:sz w:val="24"/>
              <w:szCs w:val="24"/>
            </w:rPr>
          </w:rPrChange>
        </w:rPr>
        <w:t>to</w:t>
      </w:r>
      <w:r w:rsidRPr="00F33B95">
        <w:rPr>
          <w:b/>
          <w:i/>
          <w:sz w:val="24"/>
          <w:szCs w:val="24"/>
          <w:rPrChange w:id="235" w:author="Daniel Kliebenstein" w:date="2017-07-13T11:19:00Z">
            <w:rPr>
              <w:i/>
              <w:sz w:val="24"/>
              <w:szCs w:val="24"/>
            </w:rPr>
          </w:rPrChange>
        </w:rPr>
        <w:t xml:space="preserve"> </w:t>
      </w:r>
      <w:ins w:id="236" w:author="Daniel Kliebenstein" w:date="2017-07-13T11:20:00Z">
        <w:r w:rsidR="00F33B95">
          <w:rPr>
            <w:b/>
            <w:sz w:val="24"/>
            <w:szCs w:val="24"/>
          </w:rPr>
          <w:t xml:space="preserve">infection with </w:t>
        </w:r>
      </w:ins>
      <w:ins w:id="237" w:author="Daniel Kliebenstein" w:date="2017-07-13T11:48:00Z">
        <w:r w:rsidR="00DF65AB">
          <w:rPr>
            <w:b/>
            <w:sz w:val="24"/>
            <w:szCs w:val="24"/>
          </w:rPr>
          <w:t>9</w:t>
        </w:r>
      </w:ins>
      <w:ins w:id="238" w:author="Daniel Kliebenstein" w:date="2017-07-13T11:47:00Z">
        <w:r w:rsidR="00DF65AB">
          <w:rPr>
            <w:b/>
            <w:sz w:val="24"/>
            <w:szCs w:val="24"/>
          </w:rPr>
          <w:t>1</w:t>
        </w:r>
      </w:ins>
      <w:ins w:id="239" w:author="Daniel Kliebenstein" w:date="2017-07-13T11:20:00Z">
        <w:r w:rsidR="00F33B95">
          <w:rPr>
            <w:b/>
            <w:sz w:val="24"/>
            <w:szCs w:val="24"/>
          </w:rPr>
          <w:t xml:space="preserve"> genetically diverse </w:t>
        </w:r>
      </w:ins>
      <w:r w:rsidRPr="00F33B95">
        <w:rPr>
          <w:b/>
          <w:i/>
          <w:sz w:val="24"/>
          <w:szCs w:val="24"/>
          <w:rPrChange w:id="240" w:author="Daniel Kliebenstein" w:date="2017-07-13T11:19:00Z">
            <w:rPr>
              <w:i/>
              <w:sz w:val="24"/>
              <w:szCs w:val="24"/>
            </w:rPr>
          </w:rPrChange>
        </w:rPr>
        <w:t>B. cinerea</w:t>
      </w:r>
      <w:ins w:id="241" w:author="Daniel Kliebenstein" w:date="2017-07-13T11:20:00Z">
        <w:r w:rsidR="00F33B95">
          <w:rPr>
            <w:b/>
            <w:sz w:val="24"/>
            <w:szCs w:val="24"/>
          </w:rPr>
          <w:t xml:space="preserve"> isolates</w:t>
        </w:r>
      </w:ins>
      <w:del w:id="242" w:author="Daniel Kliebenstein" w:date="2017-07-13T11:19:00Z">
        <w:r w:rsidRPr="00F33B95" w:rsidDel="00F33B95">
          <w:rPr>
            <w:b/>
            <w:i/>
            <w:sz w:val="24"/>
            <w:szCs w:val="24"/>
            <w:rPrChange w:id="243" w:author="Daniel Kliebenstein" w:date="2017-07-13T11:19:00Z">
              <w:rPr>
                <w:i/>
                <w:sz w:val="24"/>
                <w:szCs w:val="24"/>
              </w:rPr>
            </w:rPrChange>
          </w:rPr>
          <w:delText xml:space="preserve"> </w:delText>
        </w:r>
        <w:r w:rsidRPr="00F33B95" w:rsidDel="00F33B95">
          <w:rPr>
            <w:b/>
            <w:sz w:val="24"/>
            <w:szCs w:val="24"/>
            <w:rPrChange w:id="244" w:author="Daniel Kliebenstein" w:date="2017-07-13T11:19:00Z">
              <w:rPr>
                <w:sz w:val="24"/>
                <w:szCs w:val="24"/>
              </w:rPr>
            </w:rPrChange>
          </w:rPr>
          <w:delText>infection</w:delText>
        </w:r>
      </w:del>
      <w:r w:rsidRPr="00F33B95">
        <w:rPr>
          <w:b/>
          <w:sz w:val="24"/>
          <w:szCs w:val="24"/>
          <w:rPrChange w:id="245" w:author="Daniel Kliebenstein" w:date="2017-07-13T11:19:00Z">
            <w:rPr>
              <w:sz w:val="24"/>
              <w:szCs w:val="24"/>
            </w:rPr>
          </w:rPrChange>
        </w:rPr>
        <w:t>.</w:t>
      </w:r>
    </w:p>
    <w:p w14:paraId="33D09280" w14:textId="0FDE7320" w:rsidR="0039444C" w:rsidRDefault="0039444C" w:rsidP="0039444C">
      <w:pPr>
        <w:rPr>
          <w:sz w:val="24"/>
          <w:szCs w:val="24"/>
        </w:rPr>
      </w:pPr>
      <w:del w:id="246" w:author="Daniel Kliebenstein" w:date="2017-07-13T11:19:00Z">
        <w:r w:rsidDel="00F33B95">
          <w:rPr>
            <w:sz w:val="24"/>
            <w:szCs w:val="24"/>
          </w:rPr>
          <w:delText xml:space="preserve"> </w:delText>
        </w:r>
      </w:del>
      <w:r w:rsidRPr="00572481">
        <w:rPr>
          <w:sz w:val="24"/>
          <w:szCs w:val="24"/>
        </w:rPr>
        <w:t xml:space="preserve">Violin plots </w:t>
      </w:r>
      <w:del w:id="247" w:author="Daniel Kliebenstein" w:date="2017-07-13T11:20:00Z">
        <w:r w:rsidDel="00F33B95">
          <w:rPr>
            <w:sz w:val="24"/>
            <w:szCs w:val="24"/>
          </w:rPr>
          <w:delText xml:space="preserve">are </w:delText>
        </w:r>
        <w:r w:rsidRPr="00572481" w:rsidDel="00F33B95">
          <w:rPr>
            <w:sz w:val="24"/>
            <w:szCs w:val="24"/>
          </w:rPr>
          <w:delText>of</w:delText>
        </w:r>
      </w:del>
      <w:ins w:id="248" w:author="Daniel Kliebenstein" w:date="2017-07-13T11:20:00Z">
        <w:r w:rsidR="00F33B95">
          <w:rPr>
            <w:sz w:val="24"/>
            <w:szCs w:val="24"/>
          </w:rPr>
          <w:t>show the distribution of</w:t>
        </w:r>
      </w:ins>
      <w:r w:rsidRPr="00572481">
        <w:rPr>
          <w:sz w:val="24"/>
          <w:szCs w:val="24"/>
        </w:rPr>
        <w:t xml:space="preserve"> lesion size </w:t>
      </w:r>
      <w:del w:id="249" w:author="Daniel Kliebenstein" w:date="2017-07-13T11:20:00Z">
        <w:r w:rsidRPr="00572481" w:rsidDel="00F33B95">
          <w:rPr>
            <w:sz w:val="24"/>
            <w:szCs w:val="24"/>
          </w:rPr>
          <w:delText>due to</w:delText>
        </w:r>
      </w:del>
      <w:ins w:id="250" w:author="Daniel Kliebenstein" w:date="2017-07-13T11:20:00Z">
        <w:r w:rsidR="00F33B95">
          <w:rPr>
            <w:sz w:val="24"/>
            <w:szCs w:val="24"/>
          </w:rPr>
          <w:t>caused by</w:t>
        </w:r>
      </w:ins>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ins w:id="251" w:author="Daniel Kliebenstein" w:date="2017-07-13T11:20:00Z">
        <w:r w:rsidR="00F33B95">
          <w:rPr>
            <w:sz w:val="24"/>
            <w:szCs w:val="24"/>
          </w:rPr>
          <w:t xml:space="preserve">isolates </w:t>
        </w:r>
      </w:ins>
      <w:del w:id="252" w:author="Daniel Kliebenstein" w:date="2017-07-13T11:20:00Z">
        <w:r w:rsidRPr="00572481" w:rsidDel="00F33B95">
          <w:rPr>
            <w:sz w:val="24"/>
            <w:szCs w:val="24"/>
          </w:rPr>
          <w:delText xml:space="preserve">growth </w:delText>
        </w:r>
      </w:del>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ins w:id="253" w:author="Daniel Kliebenstein" w:date="2017-07-13T11:20:00Z">
        <w:r w:rsidR="00F33B95">
          <w:rPr>
            <w:sz w:val="24"/>
            <w:szCs w:val="24"/>
          </w:rPr>
          <w:t xml:space="preserve"> of the </w:t>
        </w:r>
      </w:ins>
      <w:ins w:id="254" w:author="Daniel Kliebenstein" w:date="2017-07-13T11:48:00Z">
        <w:r w:rsidR="00DF65AB">
          <w:rPr>
            <w:sz w:val="24"/>
            <w:szCs w:val="24"/>
          </w:rPr>
          <w:t>91</w:t>
        </w:r>
      </w:ins>
      <w:ins w:id="255" w:author="Daniel Kliebenstein" w:date="2017-07-13T11:20:00Z">
        <w:r w:rsidR="00F33B95">
          <w:rPr>
            <w:sz w:val="24"/>
            <w:szCs w:val="24"/>
          </w:rPr>
          <w:t xml:space="preserve"> different</w:t>
        </w:r>
      </w:ins>
      <w:r>
        <w:rPr>
          <w:sz w:val="24"/>
          <w:szCs w:val="24"/>
        </w:rPr>
        <w:t xml:space="preserve"> isolate-host pair. </w:t>
      </w:r>
      <w:ins w:id="256" w:author="Daniel Kliebenstein" w:date="2017-07-13T11:22:00Z">
        <w:r w:rsidR="00F33B95">
          <w:rPr>
            <w:sz w:val="24"/>
            <w:szCs w:val="24"/>
          </w:rPr>
          <w:t>The boxes show the 75</w:t>
        </w:r>
        <w:r w:rsidR="00F33B95" w:rsidRPr="00F33B95">
          <w:rPr>
            <w:sz w:val="24"/>
            <w:szCs w:val="24"/>
            <w:vertAlign w:val="superscript"/>
            <w:rPrChange w:id="257" w:author="Daniel Kliebenstein" w:date="2017-07-13T11:22:00Z">
              <w:rPr>
                <w:sz w:val="24"/>
                <w:szCs w:val="24"/>
              </w:rPr>
            </w:rPrChange>
          </w:rPr>
          <w:t>th</w:t>
        </w:r>
        <w:r w:rsidR="00F33B95">
          <w:rPr>
            <w:sz w:val="24"/>
            <w:szCs w:val="24"/>
          </w:rPr>
          <w:t xml:space="preserve"> percentile distribution with the horizontal line showing the mean resistance of the specific host genotype. The Tomato genotypes are grouped based on their status as wild or </w:t>
        </w:r>
      </w:ins>
      <w:ins w:id="258" w:author="Daniel Kliebenstein" w:date="2017-07-13T11:23:00Z">
        <w:r w:rsidR="00F33B95">
          <w:rPr>
            <w:sz w:val="24"/>
            <w:szCs w:val="24"/>
          </w:rPr>
          <w:t>domesticated</w:t>
        </w:r>
      </w:ins>
      <w:ins w:id="259" w:author="Daniel Kliebenstein" w:date="2017-07-13T11:22:00Z">
        <w:r w:rsidR="00F33B95">
          <w:rPr>
            <w:sz w:val="24"/>
            <w:szCs w:val="24"/>
          </w:rPr>
          <w:t xml:space="preserve"> </w:t>
        </w:r>
      </w:ins>
      <w:ins w:id="260" w:author="Daniel Kliebenstein" w:date="2017-07-13T11:23:00Z">
        <w:r w:rsidR="00F33B95">
          <w:rPr>
            <w:sz w:val="24"/>
            <w:szCs w:val="24"/>
          </w:rPr>
          <w:t>germplasm.</w:t>
        </w:r>
      </w:ins>
    </w:p>
    <w:p w14:paraId="6391053A" w14:textId="77777777" w:rsidR="0039444C" w:rsidRPr="00572481" w:rsidRDefault="0039444C" w:rsidP="0039444C">
      <w:pPr>
        <w:rPr>
          <w:sz w:val="24"/>
          <w:szCs w:val="24"/>
        </w:rPr>
      </w:pPr>
    </w:p>
    <w:p w14:paraId="54948C9B" w14:textId="391932A4" w:rsidR="00F33B95" w:rsidRDefault="0039444C" w:rsidP="0039444C">
      <w:pPr>
        <w:rPr>
          <w:ins w:id="261" w:author="Daniel Kliebenstein" w:date="2017-07-13T11:21:00Z"/>
          <w:sz w:val="24"/>
          <w:szCs w:val="24"/>
        </w:rPr>
      </w:pPr>
      <w:commentRangeStart w:id="262"/>
      <w:r w:rsidRPr="00F33B95">
        <w:rPr>
          <w:b/>
          <w:sz w:val="24"/>
          <w:szCs w:val="24"/>
          <w:rPrChange w:id="263" w:author="Daniel Kliebenstein" w:date="2017-07-13T11:22:00Z">
            <w:rPr>
              <w:sz w:val="24"/>
              <w:szCs w:val="24"/>
            </w:rPr>
          </w:rPrChange>
        </w:rPr>
        <w:t xml:space="preserve">Figure R3. </w:t>
      </w:r>
      <w:ins w:id="264" w:author="Daniel Kliebenstein" w:date="2017-07-13T11:23:00Z">
        <w:r w:rsidR="00F33B95">
          <w:rPr>
            <w:b/>
            <w:sz w:val="24"/>
            <w:szCs w:val="24"/>
          </w:rPr>
          <w:t xml:space="preserve">Distribution of </w:t>
        </w:r>
      </w:ins>
      <w:ins w:id="265" w:author="Daniel Kliebenstein" w:date="2017-07-13T11:28:00Z">
        <w:r w:rsidR="003C00D0" w:rsidRPr="00EE2856">
          <w:rPr>
            <w:b/>
            <w:i/>
            <w:sz w:val="24"/>
            <w:szCs w:val="24"/>
          </w:rPr>
          <w:t>B. cinerea</w:t>
        </w:r>
        <w:r w:rsidR="003C00D0">
          <w:rPr>
            <w:b/>
            <w:sz w:val="24"/>
            <w:szCs w:val="24"/>
          </w:rPr>
          <w:t xml:space="preserve"> </w:t>
        </w:r>
      </w:ins>
      <w:r w:rsidRPr="00F33B95">
        <w:rPr>
          <w:b/>
          <w:sz w:val="24"/>
          <w:szCs w:val="24"/>
          <w:rPrChange w:id="266" w:author="Daniel Kliebenstein" w:date="2017-07-13T11:22:00Z">
            <w:rPr>
              <w:sz w:val="24"/>
              <w:szCs w:val="24"/>
            </w:rPr>
          </w:rPrChange>
        </w:rPr>
        <w:t xml:space="preserve">virulence </w:t>
      </w:r>
      <w:del w:id="267" w:author="Daniel Kliebenstein" w:date="2017-07-13T11:23:00Z">
        <w:r w:rsidRPr="00F33B95" w:rsidDel="00F33B95">
          <w:rPr>
            <w:b/>
            <w:sz w:val="24"/>
            <w:szCs w:val="24"/>
            <w:rPrChange w:id="268" w:author="Daniel Kliebenstein" w:date="2017-07-13T11:22:00Z">
              <w:rPr>
                <w:sz w:val="24"/>
                <w:szCs w:val="24"/>
              </w:rPr>
            </w:rPrChange>
          </w:rPr>
          <w:delText>responds to host</w:delText>
        </w:r>
      </w:del>
      <w:ins w:id="269" w:author="Daniel Kliebenstein" w:date="2017-07-13T11:23:00Z">
        <w:r w:rsidR="00F33B95">
          <w:rPr>
            <w:b/>
            <w:sz w:val="24"/>
            <w:szCs w:val="24"/>
          </w:rPr>
          <w:t>by Tomato</w:t>
        </w:r>
      </w:ins>
      <w:r w:rsidRPr="00F33B95">
        <w:rPr>
          <w:b/>
          <w:sz w:val="24"/>
          <w:szCs w:val="24"/>
          <w:rPrChange w:id="270" w:author="Daniel Kliebenstein" w:date="2017-07-13T11:22:00Z">
            <w:rPr>
              <w:sz w:val="24"/>
              <w:szCs w:val="24"/>
            </w:rPr>
          </w:rPrChange>
        </w:rPr>
        <w:t xml:space="preserve"> domestication</w:t>
      </w:r>
      <w:ins w:id="271" w:author="Daniel Kliebenstein" w:date="2017-07-13T11:23:00Z">
        <w:r w:rsidR="00F33B95">
          <w:rPr>
            <w:b/>
            <w:sz w:val="24"/>
            <w:szCs w:val="24"/>
          </w:rPr>
          <w:t xml:space="preserve"> status</w:t>
        </w:r>
      </w:ins>
      <w:r>
        <w:rPr>
          <w:sz w:val="24"/>
          <w:szCs w:val="24"/>
        </w:rPr>
        <w:t>.</w:t>
      </w:r>
      <w:del w:id="272" w:author="Daniel Kliebenstein" w:date="2017-07-13T11:21:00Z">
        <w:r w:rsidDel="00F33B95">
          <w:rPr>
            <w:sz w:val="24"/>
            <w:szCs w:val="24"/>
          </w:rPr>
          <w:delText xml:space="preserve"> </w:delText>
        </w:r>
      </w:del>
    </w:p>
    <w:p w14:paraId="4D825BE9" w14:textId="4709B1DE" w:rsidR="0039444C" w:rsidRDefault="0039444C" w:rsidP="0039444C">
      <w:pPr>
        <w:rPr>
          <w:sz w:val="24"/>
          <w:szCs w:val="24"/>
        </w:rPr>
      </w:pPr>
      <w:r>
        <w:rPr>
          <w:sz w:val="24"/>
          <w:szCs w:val="24"/>
        </w:rPr>
        <w:t>The violin plot</w:t>
      </w:r>
      <w:del w:id="273" w:author="Daniel Kliebenstein" w:date="2017-07-13T11:23:00Z">
        <w:r w:rsidDel="00F33B95">
          <w:rPr>
            <w:sz w:val="24"/>
            <w:szCs w:val="24"/>
          </w:rPr>
          <w:delText>s</w:delText>
        </w:r>
      </w:del>
      <w:r>
        <w:rPr>
          <w:sz w:val="24"/>
          <w:szCs w:val="24"/>
        </w:rPr>
        <w:t xml:space="preserve"> </w:t>
      </w:r>
      <w:del w:id="274" w:author="Daniel Kliebenstein" w:date="2017-07-13T11:23:00Z">
        <w:r w:rsidDel="00F33B95">
          <w:rPr>
            <w:sz w:val="24"/>
            <w:szCs w:val="24"/>
          </w:rPr>
          <w:delText xml:space="preserve">include </w:delText>
        </w:r>
      </w:del>
      <w:ins w:id="275" w:author="Daniel Kliebenstein" w:date="2017-07-13T11:23:00Z">
        <w:r w:rsidR="00F33B95">
          <w:rPr>
            <w:sz w:val="24"/>
            <w:szCs w:val="24"/>
          </w:rPr>
          <w:t xml:space="preserve">show the mean virulence of </w:t>
        </w:r>
      </w:ins>
      <w:r>
        <w:rPr>
          <w:sz w:val="24"/>
          <w:szCs w:val="24"/>
        </w:rPr>
        <w:t xml:space="preserve">each </w:t>
      </w:r>
      <w:r w:rsidRPr="00054871">
        <w:rPr>
          <w:i/>
          <w:sz w:val="24"/>
          <w:szCs w:val="24"/>
        </w:rPr>
        <w:t xml:space="preserve">B. cinerea </w:t>
      </w:r>
      <w:del w:id="276" w:author="Daniel Kliebenstein" w:date="2017-07-13T11:24:00Z">
        <w:r w:rsidDel="00F33B95">
          <w:rPr>
            <w:sz w:val="24"/>
            <w:szCs w:val="24"/>
          </w:rPr>
          <w:delText xml:space="preserve">lesion </w:delText>
        </w:r>
      </w:del>
      <w:ins w:id="277" w:author="Daniel Kliebenstein" w:date="2017-07-13T11:24:00Z">
        <w:r w:rsidR="00F33B95">
          <w:rPr>
            <w:sz w:val="24"/>
            <w:szCs w:val="24"/>
          </w:rPr>
          <w:t xml:space="preserve">isolate on the tomato genotyypes grouped as wild or domesticated germplasm </w:t>
        </w:r>
      </w:ins>
      <w:r>
        <w:rPr>
          <w:sz w:val="24"/>
          <w:szCs w:val="24"/>
        </w:rPr>
        <w:t>on the host species. The i</w:t>
      </w:r>
      <w:r w:rsidRPr="00572481">
        <w:rPr>
          <w:sz w:val="24"/>
          <w:szCs w:val="24"/>
        </w:rPr>
        <w:t>nteraction plot</w:t>
      </w:r>
      <w:ins w:id="278" w:author="Daniel Kliebenstein" w:date="2017-07-13T11:24:00Z">
        <w:r w:rsidR="00F33B95">
          <w:rPr>
            <w:sz w:val="24"/>
            <w:szCs w:val="24"/>
          </w:rPr>
          <w:t xml:space="preserve"> between the two violin plots</w:t>
        </w:r>
      </w:ins>
      <w:r w:rsidRPr="00572481">
        <w:rPr>
          <w:sz w:val="24"/>
          <w:szCs w:val="24"/>
        </w:rPr>
        <w:t xml:space="preserve"> </w:t>
      </w:r>
      <w:del w:id="279" w:author="Daniel Kliebenstein" w:date="2017-07-13T11:24:00Z">
        <w:r w:rsidDel="00F33B95">
          <w:rPr>
            <w:sz w:val="24"/>
            <w:szCs w:val="24"/>
          </w:rPr>
          <w:delText xml:space="preserve">traces </w:delText>
        </w:r>
      </w:del>
      <w:ins w:id="280" w:author="Daniel Kliebenstein" w:date="2017-07-13T11:24:00Z">
        <w:r w:rsidR="00F33B95">
          <w:rPr>
            <w:sz w:val="24"/>
            <w:szCs w:val="24"/>
          </w:rPr>
          <w:t xml:space="preserve">connectes </w:t>
        </w:r>
      </w:ins>
      <w:r>
        <w:rPr>
          <w:sz w:val="24"/>
          <w:szCs w:val="24"/>
        </w:rPr>
        <w:t xml:space="preserve">the average lesion size of a single </w:t>
      </w:r>
      <w:r w:rsidRPr="00054871">
        <w:rPr>
          <w:i/>
          <w:sz w:val="24"/>
          <w:szCs w:val="24"/>
        </w:rPr>
        <w:t>B. cinerea</w:t>
      </w:r>
      <w:r>
        <w:rPr>
          <w:sz w:val="24"/>
          <w:szCs w:val="24"/>
        </w:rPr>
        <w:t xml:space="preserve"> isolate </w:t>
      </w:r>
      <w:del w:id="281" w:author="Daniel Kliebenstein" w:date="2017-07-13T11:24:00Z">
        <w:r w:rsidDel="00F33B95">
          <w:rPr>
            <w:sz w:val="24"/>
            <w:szCs w:val="24"/>
          </w:rPr>
          <w:delText xml:space="preserve">across </w:delText>
        </w:r>
      </w:del>
      <w:ins w:id="282" w:author="Daniel Kliebenstein" w:date="2017-07-13T11:24:00Z">
        <w:r w:rsidR="00F33B95">
          <w:rPr>
            <w:sz w:val="24"/>
            <w:szCs w:val="24"/>
          </w:rPr>
          <w:t xml:space="preserve">between </w:t>
        </w:r>
      </w:ins>
      <w:r>
        <w:rPr>
          <w:sz w:val="24"/>
          <w:szCs w:val="24"/>
        </w:rPr>
        <w:t>the</w:t>
      </w:r>
      <w:ins w:id="283" w:author="Daniel Kliebenstein" w:date="2017-07-13T11:24:00Z">
        <w:r w:rsidR="00F33B95" w:rsidRPr="00F33B95">
          <w:rPr>
            <w:sz w:val="24"/>
            <w:szCs w:val="24"/>
          </w:rPr>
          <w:t xml:space="preserve"> </w:t>
        </w:r>
        <w:r w:rsidR="00F33B95">
          <w:rPr>
            <w:sz w:val="24"/>
            <w:szCs w:val="24"/>
          </w:rPr>
          <w:t xml:space="preserve">wild </w:t>
        </w:r>
      </w:ins>
      <w:ins w:id="284" w:author="Daniel Kliebenstein" w:date="2017-07-13T11:25:00Z">
        <w:r w:rsidR="00F33B95">
          <w:rPr>
            <w:sz w:val="24"/>
            <w:szCs w:val="24"/>
          </w:rPr>
          <w:t>and</w:t>
        </w:r>
      </w:ins>
      <w:ins w:id="285" w:author="Daniel Kliebenstein" w:date="2017-07-13T11:24:00Z">
        <w:r w:rsidR="00F33B95">
          <w:rPr>
            <w:sz w:val="24"/>
            <w:szCs w:val="24"/>
          </w:rPr>
          <w:t xml:space="preserve"> domesticated germplasm</w:t>
        </w:r>
      </w:ins>
      <w:del w:id="286" w:author="Daniel Kliebenstein" w:date="2017-07-13T11:25:00Z">
        <w:r w:rsidDel="00F33B95">
          <w:rPr>
            <w:sz w:val="24"/>
            <w:szCs w:val="24"/>
          </w:rPr>
          <w:delText xml:space="preserve"> </w:delText>
        </w:r>
      </w:del>
      <w:del w:id="287" w:author="Daniel Kliebenstein" w:date="2017-07-13T11:24:00Z">
        <w:r w:rsidDel="00F33B95">
          <w:rPr>
            <w:sz w:val="24"/>
            <w:szCs w:val="24"/>
          </w:rPr>
          <w:delText>host species</w:delText>
        </w:r>
      </w:del>
      <w:r>
        <w:rPr>
          <w:sz w:val="24"/>
          <w:szCs w:val="24"/>
        </w:rPr>
        <w:t xml:space="preserve">. </w:t>
      </w:r>
      <w:commentRangeEnd w:id="262"/>
      <w:r w:rsidR="00F33B95">
        <w:rPr>
          <w:rStyle w:val="CommentReference"/>
        </w:rPr>
        <w:commentReference w:id="262"/>
      </w:r>
    </w:p>
    <w:p w14:paraId="1D0CCB52" w14:textId="77777777" w:rsidR="0039444C" w:rsidRDefault="0039444C" w:rsidP="0039444C">
      <w:pPr>
        <w:rPr>
          <w:sz w:val="24"/>
          <w:szCs w:val="24"/>
        </w:rPr>
      </w:pPr>
    </w:p>
    <w:p w14:paraId="58D92259" w14:textId="11A9D659" w:rsidR="00F33B95" w:rsidRPr="003C00D0" w:rsidRDefault="0039444C" w:rsidP="0039444C">
      <w:pPr>
        <w:rPr>
          <w:ins w:id="288" w:author="Daniel Kliebenstein" w:date="2017-07-13T11:21:00Z"/>
          <w:b/>
          <w:sz w:val="24"/>
          <w:szCs w:val="24"/>
          <w:rPrChange w:id="289" w:author="Daniel Kliebenstein" w:date="2017-07-13T11:26:00Z">
            <w:rPr>
              <w:ins w:id="290" w:author="Daniel Kliebenstein" w:date="2017-07-13T11:21:00Z"/>
              <w:sz w:val="24"/>
              <w:szCs w:val="24"/>
            </w:rPr>
          </w:rPrChange>
        </w:rPr>
      </w:pPr>
      <w:r w:rsidRPr="003C00D0">
        <w:rPr>
          <w:b/>
          <w:sz w:val="24"/>
          <w:szCs w:val="24"/>
          <w:rPrChange w:id="291" w:author="Daniel Kliebenstein" w:date="2017-07-13T11:26:00Z">
            <w:rPr>
              <w:sz w:val="24"/>
              <w:szCs w:val="24"/>
            </w:rPr>
          </w:rPrChange>
        </w:rPr>
        <w:t xml:space="preserve">Figure R4. </w:t>
      </w:r>
      <w:ins w:id="292" w:author="Daniel Kliebenstein" w:date="2017-07-13T11:26:00Z">
        <w:r w:rsidR="003C00D0" w:rsidRPr="003C00D0">
          <w:rPr>
            <w:b/>
            <w:sz w:val="24"/>
            <w:szCs w:val="24"/>
            <w:rPrChange w:id="293" w:author="Daniel Kliebenstein" w:date="2017-07-13T11:26:00Z">
              <w:rPr>
                <w:sz w:val="24"/>
                <w:szCs w:val="24"/>
              </w:rPr>
            </w:rPrChange>
          </w:rPr>
          <w:t xml:space="preserve">Highlighted variance of diversity in </w:t>
        </w:r>
      </w:ins>
      <w:ins w:id="294" w:author="Daniel Kliebenstein" w:date="2017-07-13T11:28:00Z">
        <w:r w:rsidR="003C00D0" w:rsidRPr="00EE2856">
          <w:rPr>
            <w:b/>
            <w:i/>
            <w:sz w:val="24"/>
            <w:szCs w:val="24"/>
          </w:rPr>
          <w:t>B. cinerea</w:t>
        </w:r>
        <w:r w:rsidR="003C00D0">
          <w:rPr>
            <w:b/>
            <w:sz w:val="24"/>
            <w:szCs w:val="24"/>
          </w:rPr>
          <w:t xml:space="preserve"> </w:t>
        </w:r>
      </w:ins>
      <w:del w:id="295" w:author="Daniel Kliebenstein" w:date="2017-07-13T11:28:00Z">
        <w:r w:rsidRPr="003C00D0" w:rsidDel="003C00D0">
          <w:rPr>
            <w:b/>
            <w:i/>
            <w:sz w:val="24"/>
            <w:szCs w:val="24"/>
            <w:rPrChange w:id="296" w:author="Daniel Kliebenstein" w:date="2017-07-13T11:26:00Z">
              <w:rPr>
                <w:i/>
                <w:sz w:val="24"/>
                <w:szCs w:val="24"/>
              </w:rPr>
            </w:rPrChange>
          </w:rPr>
          <w:delText>Botrytis cinerea</w:delText>
        </w:r>
        <w:r w:rsidRPr="003C00D0" w:rsidDel="003C00D0">
          <w:rPr>
            <w:b/>
            <w:sz w:val="24"/>
            <w:szCs w:val="24"/>
            <w:rPrChange w:id="297" w:author="Daniel Kliebenstein" w:date="2017-07-13T11:26:00Z">
              <w:rPr>
                <w:sz w:val="24"/>
                <w:szCs w:val="24"/>
              </w:rPr>
            </w:rPrChange>
          </w:rPr>
          <w:delText xml:space="preserve"> </w:delText>
        </w:r>
      </w:del>
      <w:del w:id="298" w:author="Daniel Kliebenstein" w:date="2017-07-13T11:26:00Z">
        <w:r w:rsidRPr="003C00D0" w:rsidDel="003C00D0">
          <w:rPr>
            <w:b/>
            <w:sz w:val="24"/>
            <w:szCs w:val="24"/>
            <w:rPrChange w:id="299" w:author="Daniel Kliebenstein" w:date="2017-07-13T11:26:00Z">
              <w:rPr>
                <w:sz w:val="24"/>
                <w:szCs w:val="24"/>
              </w:rPr>
            </w:rPrChange>
          </w:rPr>
          <w:delText xml:space="preserve">virulence </w:delText>
        </w:r>
      </w:del>
      <w:ins w:id="300" w:author="Daniel Kliebenstein" w:date="2017-07-13T11:26:00Z">
        <w:r w:rsidR="003C00D0" w:rsidRPr="003C00D0">
          <w:rPr>
            <w:b/>
            <w:sz w:val="24"/>
            <w:szCs w:val="24"/>
            <w:rPrChange w:id="301" w:author="Daniel Kliebenstein" w:date="2017-07-13T11:26:00Z">
              <w:rPr>
                <w:sz w:val="24"/>
                <w:szCs w:val="24"/>
              </w:rPr>
            </w:rPrChange>
          </w:rPr>
          <w:t>x Tomato interctions</w:t>
        </w:r>
      </w:ins>
      <w:del w:id="302" w:author="Daniel Kliebenstein" w:date="2017-07-13T11:26:00Z">
        <w:r w:rsidRPr="003C00D0" w:rsidDel="003C00D0">
          <w:rPr>
            <w:b/>
            <w:sz w:val="24"/>
            <w:szCs w:val="24"/>
            <w:rPrChange w:id="303" w:author="Daniel Kliebenstein" w:date="2017-07-13T11:26:00Z">
              <w:rPr>
                <w:sz w:val="24"/>
                <w:szCs w:val="24"/>
              </w:rPr>
            </w:rPrChange>
          </w:rPr>
          <w:delText>varies due to isolate-host interactions</w:delText>
        </w:r>
      </w:del>
      <w:r w:rsidRPr="003C00D0">
        <w:rPr>
          <w:b/>
          <w:sz w:val="24"/>
          <w:szCs w:val="24"/>
          <w:rPrChange w:id="304" w:author="Daniel Kliebenstein" w:date="2017-07-13T11:26:00Z">
            <w:rPr>
              <w:sz w:val="24"/>
              <w:szCs w:val="24"/>
            </w:rPr>
          </w:rPrChange>
        </w:rPr>
        <w:t>.</w:t>
      </w:r>
    </w:p>
    <w:p w14:paraId="2207C4B6" w14:textId="77777777" w:rsidR="003C00D0" w:rsidRDefault="003C00D0" w:rsidP="0039444C">
      <w:pPr>
        <w:rPr>
          <w:ins w:id="305" w:author="Daniel Kliebenstein" w:date="2017-07-13T11:27:00Z"/>
          <w:sz w:val="24"/>
          <w:szCs w:val="24"/>
        </w:rPr>
      </w:pPr>
      <w:ins w:id="306" w:author="Daniel Kliebenstein" w:date="2017-07-13T11:26:00Z">
        <w:r>
          <w:rPr>
            <w:sz w:val="24"/>
            <w:szCs w:val="24"/>
          </w:rPr>
          <w:t xml:space="preserve">Shown is an </w:t>
        </w:r>
      </w:ins>
      <w:del w:id="307" w:author="Daniel Kliebenstein" w:date="2017-07-13T11:21:00Z">
        <w:r w:rsidR="0039444C" w:rsidDel="00F33B95">
          <w:rPr>
            <w:sz w:val="24"/>
            <w:szCs w:val="24"/>
          </w:rPr>
          <w:delText xml:space="preserve"> </w:delText>
        </w:r>
      </w:del>
      <w:del w:id="308" w:author="Daniel Kliebenstein" w:date="2017-07-13T11:27:00Z">
        <w:r w:rsidR="0039444C" w:rsidRPr="00572481" w:rsidDel="003C00D0">
          <w:rPr>
            <w:sz w:val="24"/>
            <w:szCs w:val="24"/>
          </w:rPr>
          <w:delText>I</w:delText>
        </w:r>
      </w:del>
      <w:ins w:id="309" w:author="Daniel Kliebenstein" w:date="2017-07-13T11:27:00Z">
        <w:r>
          <w:rPr>
            <w:sz w:val="24"/>
            <w:szCs w:val="24"/>
          </w:rPr>
          <w:t>i</w:t>
        </w:r>
      </w:ins>
      <w:r w:rsidR="0039444C" w:rsidRPr="00572481">
        <w:rPr>
          <w:sz w:val="24"/>
          <w:szCs w:val="24"/>
        </w:rPr>
        <w:t xml:space="preserve">nteraction plot of lesion size due to individual </w:t>
      </w:r>
      <w:r w:rsidR="0039444C" w:rsidRPr="00C1176E">
        <w:rPr>
          <w:i/>
          <w:sz w:val="24"/>
          <w:szCs w:val="24"/>
        </w:rPr>
        <w:t>B. cinerea</w:t>
      </w:r>
      <w:r w:rsidR="0039444C" w:rsidRPr="00572481">
        <w:rPr>
          <w:sz w:val="24"/>
          <w:szCs w:val="24"/>
        </w:rPr>
        <w:t xml:space="preserve"> isolates on</w:t>
      </w:r>
      <w:ins w:id="310" w:author="Daniel Kliebenstein" w:date="2017-07-13T11:27:00Z">
        <w:r>
          <w:rPr>
            <w:sz w:val="24"/>
            <w:szCs w:val="24"/>
          </w:rPr>
          <w:t xml:space="preserve"> all of the</w:t>
        </w:r>
      </w:ins>
      <w:r w:rsidR="0039444C" w:rsidRPr="00572481">
        <w:rPr>
          <w:sz w:val="24"/>
          <w:szCs w:val="24"/>
        </w:rPr>
        <w:t xml:space="preserve"> tomato host genotypes</w:t>
      </w:r>
      <w:ins w:id="311" w:author="Daniel Kliebenstein" w:date="2017-07-13T11:27:00Z">
        <w:r>
          <w:rPr>
            <w:sz w:val="24"/>
            <w:szCs w:val="24"/>
          </w:rPr>
          <w:t xml:space="preserve"> grouped by domestication status</w:t>
        </w:r>
      </w:ins>
      <w:r w:rsidR="0039444C" w:rsidRPr="00572481">
        <w:rPr>
          <w:sz w:val="24"/>
          <w:szCs w:val="24"/>
        </w:rPr>
        <w:t xml:space="preserve">. </w:t>
      </w:r>
      <w:r w:rsidR="0039444C">
        <w:rPr>
          <w:sz w:val="24"/>
          <w:szCs w:val="24"/>
        </w:rPr>
        <w:t xml:space="preserve">The x-axis includes each </w:t>
      </w:r>
      <w:r w:rsidR="000D40EF">
        <w:rPr>
          <w:sz w:val="24"/>
          <w:szCs w:val="24"/>
        </w:rPr>
        <w:t>tomato</w:t>
      </w:r>
      <w:r w:rsidR="0039444C">
        <w:rPr>
          <w:sz w:val="24"/>
          <w:szCs w:val="24"/>
        </w:rPr>
        <w:t xml:space="preserve"> host genotype. </w:t>
      </w:r>
      <w:r w:rsidR="0039444C" w:rsidRPr="00572481">
        <w:rPr>
          <w:sz w:val="24"/>
          <w:szCs w:val="24"/>
        </w:rPr>
        <w:t xml:space="preserve">Each line traces the average lesion size </w:t>
      </w:r>
      <w:r w:rsidR="0039444C">
        <w:rPr>
          <w:sz w:val="24"/>
          <w:szCs w:val="24"/>
        </w:rPr>
        <w:t xml:space="preserve">of a single </w:t>
      </w:r>
      <w:r w:rsidR="0039444C" w:rsidRPr="00C1176E">
        <w:rPr>
          <w:i/>
          <w:sz w:val="24"/>
          <w:szCs w:val="24"/>
        </w:rPr>
        <w:t xml:space="preserve">B. cinerea </w:t>
      </w:r>
      <w:r w:rsidR="0039444C">
        <w:rPr>
          <w:sz w:val="24"/>
          <w:szCs w:val="24"/>
        </w:rPr>
        <w:t xml:space="preserve">isolate across hosts. </w:t>
      </w:r>
    </w:p>
    <w:p w14:paraId="6151C537" w14:textId="3AB0F919" w:rsidR="003C00D0" w:rsidRDefault="0039444C" w:rsidP="0039444C">
      <w:pPr>
        <w:rPr>
          <w:ins w:id="312" w:author="Daniel Kliebenstein" w:date="2017-07-13T11:27:00Z"/>
          <w:sz w:val="24"/>
          <w:szCs w:val="24"/>
        </w:rPr>
      </w:pPr>
      <w:del w:id="313" w:author="Daniel Kliebenstein" w:date="2017-07-13T11:27:00Z">
        <w:r w:rsidDel="003C00D0">
          <w:rPr>
            <w:sz w:val="24"/>
            <w:szCs w:val="24"/>
          </w:rPr>
          <w:delText xml:space="preserve"> </w:delText>
        </w:r>
      </w:del>
      <w:r>
        <w:rPr>
          <w:sz w:val="24"/>
          <w:szCs w:val="24"/>
        </w:rPr>
        <w:t>A</w:t>
      </w:r>
      <w:ins w:id="314" w:author="Daniel Kliebenstein" w:date="2017-07-13T11:28:00Z">
        <w:r w:rsidR="003C00D0">
          <w:rPr>
            <w:sz w:val="24"/>
            <w:szCs w:val="24"/>
          </w:rPr>
          <w:t>)</w:t>
        </w:r>
      </w:ins>
      <w:r>
        <w:rPr>
          <w:sz w:val="24"/>
          <w:szCs w:val="24"/>
        </w:rPr>
        <w:t xml:space="preserve"> </w:t>
      </w:r>
      <w:del w:id="315" w:author="Daniel Kliebenstein" w:date="2017-07-13T11:28:00Z">
        <w:r w:rsidDel="003C00D0">
          <w:rPr>
            <w:sz w:val="24"/>
            <w:szCs w:val="24"/>
          </w:rPr>
          <w:delText>is a plot of all isolates</w:delText>
        </w:r>
      </w:del>
      <w:ins w:id="316" w:author="Daniel Kliebenstein" w:date="2017-07-13T11:28:00Z">
        <w:r w:rsidR="003C00D0">
          <w:rPr>
            <w:sz w:val="24"/>
            <w:szCs w:val="24"/>
          </w:rPr>
          <w:t>Plot of all isolates</w:t>
        </w:r>
      </w:ins>
      <w:del w:id="317" w:author="Daniel Kliebenstein" w:date="2017-07-13T11:27:00Z">
        <w:r w:rsidDel="003C00D0">
          <w:rPr>
            <w:sz w:val="24"/>
            <w:szCs w:val="24"/>
          </w:rPr>
          <w:delText>, B-</w:delText>
        </w:r>
        <w:r w:rsidR="00865EDB" w:rsidDel="003C00D0">
          <w:rPr>
            <w:sz w:val="24"/>
            <w:szCs w:val="24"/>
          </w:rPr>
          <w:delText>F</w:delText>
        </w:r>
        <w:r w:rsidDel="003C00D0">
          <w:rPr>
            <w:sz w:val="24"/>
            <w:szCs w:val="24"/>
          </w:rPr>
          <w:delText xml:space="preserve"> highlight a subset of isolates</w:delText>
        </w:r>
      </w:del>
      <w:r>
        <w:rPr>
          <w:sz w:val="24"/>
          <w:szCs w:val="24"/>
        </w:rPr>
        <w:t>.</w:t>
      </w:r>
    </w:p>
    <w:p w14:paraId="7D60CFE4" w14:textId="72549947" w:rsidR="003C00D0" w:rsidRDefault="0039444C" w:rsidP="0039444C">
      <w:pPr>
        <w:rPr>
          <w:ins w:id="318" w:author="Daniel Kliebenstein" w:date="2017-07-13T11:27:00Z"/>
          <w:sz w:val="24"/>
          <w:szCs w:val="24"/>
        </w:rPr>
      </w:pPr>
      <w:del w:id="319" w:author="Daniel Kliebenstein" w:date="2017-07-13T11:27:00Z">
        <w:r w:rsidDel="003C00D0">
          <w:rPr>
            <w:sz w:val="24"/>
            <w:szCs w:val="24"/>
          </w:rPr>
          <w:delText xml:space="preserve"> </w:delText>
        </w:r>
      </w:del>
      <w:r>
        <w:rPr>
          <w:sz w:val="24"/>
          <w:szCs w:val="24"/>
        </w:rPr>
        <w:t>B</w:t>
      </w:r>
      <w:ins w:id="320" w:author="Daniel Kliebenstein" w:date="2017-07-13T11:28:00Z">
        <w:r w:rsidR="003C00D0">
          <w:rPr>
            <w:sz w:val="24"/>
            <w:szCs w:val="24"/>
          </w:rPr>
          <w:t>)</w:t>
        </w:r>
      </w:ins>
      <w:r>
        <w:rPr>
          <w:sz w:val="24"/>
          <w:szCs w:val="24"/>
        </w:rPr>
        <w:t xml:space="preserve"> </w:t>
      </w:r>
      <w:del w:id="321" w:author="Daniel Kliebenstein" w:date="2017-07-13T11:28:00Z">
        <w:r w:rsidDel="003C00D0">
          <w:rPr>
            <w:sz w:val="24"/>
            <w:szCs w:val="24"/>
          </w:rPr>
          <w:delText xml:space="preserve">is </w:delText>
        </w:r>
      </w:del>
      <w:ins w:id="322" w:author="Daniel Kliebenstein" w:date="2017-07-13T11:28:00Z">
        <w:r w:rsidR="003C00D0">
          <w:rPr>
            <w:sz w:val="24"/>
            <w:szCs w:val="24"/>
          </w:rPr>
          <w:t xml:space="preserve">The common reference </w:t>
        </w:r>
        <w:r w:rsidR="003C00D0">
          <w:rPr>
            <w:i/>
            <w:sz w:val="24"/>
            <w:szCs w:val="24"/>
          </w:rPr>
          <w:t xml:space="preserve">B. cinerea </w:t>
        </w:r>
        <w:r w:rsidR="003C00D0">
          <w:rPr>
            <w:sz w:val="24"/>
            <w:szCs w:val="24"/>
          </w:rPr>
          <w:t xml:space="preserve">isolate </w:t>
        </w:r>
      </w:ins>
      <w:r>
        <w:rPr>
          <w:sz w:val="24"/>
          <w:szCs w:val="24"/>
        </w:rPr>
        <w:t>B05.10</w:t>
      </w:r>
      <w:ins w:id="323" w:author="Daniel Kliebenstein" w:date="2017-07-13T11:28:00Z">
        <w:r w:rsidR="003C00D0">
          <w:rPr>
            <w:sz w:val="24"/>
            <w:szCs w:val="24"/>
          </w:rPr>
          <w:t xml:space="preserve"> is highlighted in black.</w:t>
        </w:r>
      </w:ins>
    </w:p>
    <w:p w14:paraId="55D5912C" w14:textId="63202862" w:rsidR="003C00D0" w:rsidRDefault="0039444C" w:rsidP="0039444C">
      <w:pPr>
        <w:rPr>
          <w:ins w:id="324" w:author="Daniel Kliebenstein" w:date="2017-07-13T11:27:00Z"/>
          <w:sz w:val="24"/>
          <w:szCs w:val="24"/>
        </w:rPr>
      </w:pPr>
      <w:del w:id="325" w:author="Daniel Kliebenstein" w:date="2017-07-13T11:27:00Z">
        <w:r w:rsidDel="003C00D0">
          <w:rPr>
            <w:sz w:val="24"/>
            <w:szCs w:val="24"/>
          </w:rPr>
          <w:delText xml:space="preserve">, </w:delText>
        </w:r>
      </w:del>
      <w:r>
        <w:rPr>
          <w:sz w:val="24"/>
          <w:szCs w:val="24"/>
        </w:rPr>
        <w:t>C</w:t>
      </w:r>
      <w:ins w:id="326" w:author="Daniel Kliebenstein" w:date="2017-07-13T11:28:00Z">
        <w:r w:rsidR="003C00D0">
          <w:rPr>
            <w:sz w:val="24"/>
            <w:szCs w:val="24"/>
          </w:rPr>
          <w:t>)</w:t>
        </w:r>
      </w:ins>
      <w:r>
        <w:rPr>
          <w:sz w:val="24"/>
          <w:szCs w:val="24"/>
        </w:rPr>
        <w:t xml:space="preserve"> </w:t>
      </w:r>
      <w:ins w:id="327" w:author="Daniel Kliebenstein" w:date="2017-07-13T11:28:00Z">
        <w:r w:rsidR="003C00D0">
          <w:rPr>
            <w:sz w:val="24"/>
            <w:szCs w:val="24"/>
          </w:rPr>
          <w:t>The</w:t>
        </w:r>
      </w:ins>
      <w:del w:id="328" w:author="Daniel Kliebenstein" w:date="2017-07-13T11:28:00Z">
        <w:r w:rsidDel="003C00D0">
          <w:rPr>
            <w:sz w:val="24"/>
            <w:szCs w:val="24"/>
          </w:rPr>
          <w:delText>is the</w:delText>
        </w:r>
      </w:del>
      <w:r>
        <w:rPr>
          <w:sz w:val="24"/>
          <w:szCs w:val="24"/>
        </w:rPr>
        <w:t xml:space="preserve"> </w:t>
      </w:r>
      <w:del w:id="329" w:author="Daniel Kliebenstein" w:date="2017-07-13T11:30:00Z">
        <w:r w:rsidDel="003C00D0">
          <w:rPr>
            <w:sz w:val="24"/>
            <w:szCs w:val="24"/>
          </w:rPr>
          <w:delText xml:space="preserve">10 </w:delText>
        </w:r>
      </w:del>
      <w:ins w:id="330" w:author="Daniel Kliebenstein" w:date="2017-07-13T11:30:00Z">
        <w:r w:rsidR="003C00D0">
          <w:rPr>
            <w:sz w:val="24"/>
            <w:szCs w:val="24"/>
          </w:rPr>
          <w:t xml:space="preserve">ten </w:t>
        </w:r>
      </w:ins>
      <w:del w:id="331" w:author="Daniel Kliebenstein" w:date="2017-07-13T11:29:00Z">
        <w:r w:rsidDel="003C00D0">
          <w:rPr>
            <w:sz w:val="24"/>
            <w:szCs w:val="24"/>
          </w:rPr>
          <w:delText>most highly-</w:delText>
        </w:r>
      </w:del>
      <w:ins w:id="332" w:author="Daniel Kliebenstein" w:date="2017-07-13T11:29:00Z">
        <w:r w:rsidR="003C00D0">
          <w:rPr>
            <w:sz w:val="24"/>
            <w:szCs w:val="24"/>
          </w:rPr>
          <w:t xml:space="preserve">highest </w:t>
        </w:r>
      </w:ins>
      <w:r>
        <w:rPr>
          <w:sz w:val="24"/>
          <w:szCs w:val="24"/>
        </w:rPr>
        <w:t>virulent isolates,</w:t>
      </w:r>
      <w:ins w:id="333" w:author="Daniel Kliebenstein" w:date="2017-07-13T11:29:00Z">
        <w:r w:rsidR="003C00D0">
          <w:rPr>
            <w:sz w:val="24"/>
            <w:szCs w:val="24"/>
          </w:rPr>
          <w:t xml:space="preserve"> as estimated by mean virulence across all genotypes, are highlighted in black.</w:t>
        </w:r>
      </w:ins>
    </w:p>
    <w:p w14:paraId="166D576B" w14:textId="6D3123DA" w:rsidR="003C00D0" w:rsidRDefault="0039444C" w:rsidP="0039444C">
      <w:pPr>
        <w:rPr>
          <w:ins w:id="334" w:author="Daniel Kliebenstein" w:date="2017-07-13T11:27:00Z"/>
          <w:sz w:val="24"/>
          <w:szCs w:val="24"/>
        </w:rPr>
      </w:pPr>
      <w:del w:id="335" w:author="Daniel Kliebenstein" w:date="2017-07-13T11:27:00Z">
        <w:r w:rsidDel="003C00D0">
          <w:rPr>
            <w:sz w:val="24"/>
            <w:szCs w:val="24"/>
          </w:rPr>
          <w:delText xml:space="preserve"> </w:delText>
        </w:r>
      </w:del>
      <w:r>
        <w:rPr>
          <w:sz w:val="24"/>
          <w:szCs w:val="24"/>
        </w:rPr>
        <w:t>D</w:t>
      </w:r>
      <w:ins w:id="336" w:author="Daniel Kliebenstein" w:date="2017-07-13T11:28:00Z">
        <w:r w:rsidR="003C00D0">
          <w:rPr>
            <w:sz w:val="24"/>
            <w:szCs w:val="24"/>
          </w:rPr>
          <w:t>)</w:t>
        </w:r>
      </w:ins>
      <w:ins w:id="337" w:author="Daniel Kliebenstein" w:date="2017-07-13T11:29:00Z">
        <w:r w:rsidR="003C00D0" w:rsidRPr="003C00D0">
          <w:rPr>
            <w:sz w:val="24"/>
            <w:szCs w:val="24"/>
          </w:rPr>
          <w:t xml:space="preserve"> </w:t>
        </w:r>
        <w:r w:rsidR="003C00D0">
          <w:rPr>
            <w:sz w:val="24"/>
            <w:szCs w:val="24"/>
          </w:rPr>
          <w:t xml:space="preserve">The </w:t>
        </w:r>
      </w:ins>
      <w:ins w:id="338" w:author="Daniel Kliebenstein" w:date="2017-07-13T11:30:00Z">
        <w:r w:rsidR="003C00D0">
          <w:rPr>
            <w:sz w:val="24"/>
            <w:szCs w:val="24"/>
          </w:rPr>
          <w:t>ten</w:t>
        </w:r>
      </w:ins>
      <w:ins w:id="339" w:author="Daniel Kliebenstein" w:date="2017-07-13T11:29:00Z">
        <w:r w:rsidR="003C00D0">
          <w:rPr>
            <w:sz w:val="24"/>
            <w:szCs w:val="24"/>
          </w:rPr>
          <w:t xml:space="preserve"> most saprophytic, low virulence, isolates, as estimated by mean virulence across all genotypes, are highlighted in black.</w:t>
        </w:r>
      </w:ins>
      <w:del w:id="340" w:author="Daniel Kliebenstein" w:date="2017-07-13T11:29:00Z">
        <w:r w:rsidDel="003C00D0">
          <w:rPr>
            <w:sz w:val="24"/>
            <w:szCs w:val="24"/>
          </w:rPr>
          <w:delText xml:space="preserve"> is the 10 most saprophytic (low-virulence) isolates,</w:delText>
        </w:r>
      </w:del>
    </w:p>
    <w:p w14:paraId="78586E0D" w14:textId="0E053B97" w:rsidR="003C00D0" w:rsidRDefault="0039444C" w:rsidP="0039444C">
      <w:pPr>
        <w:rPr>
          <w:ins w:id="341" w:author="Daniel Kliebenstein" w:date="2017-07-13T11:27:00Z"/>
          <w:sz w:val="24"/>
          <w:szCs w:val="24"/>
        </w:rPr>
      </w:pPr>
      <w:del w:id="342" w:author="Daniel Kliebenstein" w:date="2017-07-13T11:27:00Z">
        <w:r w:rsidDel="003C00D0">
          <w:rPr>
            <w:sz w:val="24"/>
            <w:szCs w:val="24"/>
          </w:rPr>
          <w:delText xml:space="preserve"> </w:delText>
        </w:r>
      </w:del>
      <w:r w:rsidR="00A91DC7">
        <w:rPr>
          <w:sz w:val="24"/>
          <w:szCs w:val="24"/>
        </w:rPr>
        <w:t>E</w:t>
      </w:r>
      <w:ins w:id="343" w:author="Daniel Kliebenstein" w:date="2017-07-13T11:28:00Z">
        <w:r w:rsidR="003C00D0">
          <w:rPr>
            <w:sz w:val="24"/>
            <w:szCs w:val="24"/>
          </w:rPr>
          <w:t>)</w:t>
        </w:r>
      </w:ins>
      <w:r>
        <w:rPr>
          <w:sz w:val="24"/>
          <w:szCs w:val="24"/>
        </w:rPr>
        <w:t xml:space="preserve"> </w:t>
      </w:r>
      <w:del w:id="344" w:author="Daniel Kliebenstein" w:date="2017-07-13T11:29:00Z">
        <w:r w:rsidDel="003C00D0">
          <w:rPr>
            <w:sz w:val="24"/>
            <w:szCs w:val="24"/>
          </w:rPr>
          <w:delText xml:space="preserve">is </w:delText>
        </w:r>
      </w:del>
      <w:ins w:id="345" w:author="Daniel Kliebenstein" w:date="2017-07-13T11:29:00Z">
        <w:r w:rsidR="003C00D0">
          <w:rPr>
            <w:sz w:val="24"/>
            <w:szCs w:val="24"/>
          </w:rPr>
          <w:t xml:space="preserve">The </w:t>
        </w:r>
      </w:ins>
      <w:del w:id="346" w:author="Daniel Kliebenstein" w:date="2017-07-13T11:30:00Z">
        <w:r w:rsidDel="003C00D0">
          <w:rPr>
            <w:sz w:val="24"/>
            <w:szCs w:val="24"/>
          </w:rPr>
          <w:delText xml:space="preserve">5 </w:delText>
        </w:r>
      </w:del>
      <w:ins w:id="347" w:author="Daniel Kliebenstein" w:date="2017-07-13T11:30:00Z">
        <w:r w:rsidR="003C00D0">
          <w:rPr>
            <w:sz w:val="24"/>
            <w:szCs w:val="24"/>
          </w:rPr>
          <w:t xml:space="preserve">five </w:t>
        </w:r>
      </w:ins>
      <w:r>
        <w:rPr>
          <w:sz w:val="24"/>
          <w:szCs w:val="24"/>
        </w:rPr>
        <w:t>isolates collected from tomato tissue</w:t>
      </w:r>
      <w:del w:id="348" w:author="Daniel Kliebenstein" w:date="2017-07-13T11:29:00Z">
        <w:r w:rsidDel="003C00D0">
          <w:rPr>
            <w:sz w:val="24"/>
            <w:szCs w:val="24"/>
          </w:rPr>
          <w:delText>,</w:delText>
        </w:r>
      </w:del>
      <w:ins w:id="349" w:author="Daniel Kliebenstein" w:date="2017-07-13T11:29:00Z">
        <w:r w:rsidR="003C00D0">
          <w:rPr>
            <w:sz w:val="24"/>
            <w:szCs w:val="24"/>
          </w:rPr>
          <w:t xml:space="preserve"> are highlighted in black.</w:t>
        </w:r>
      </w:ins>
    </w:p>
    <w:p w14:paraId="0EE0BBD2" w14:textId="42A531D3" w:rsidR="0039444C" w:rsidRDefault="0039444C" w:rsidP="0039444C">
      <w:pPr>
        <w:rPr>
          <w:sz w:val="24"/>
          <w:szCs w:val="24"/>
        </w:rPr>
      </w:pPr>
      <w:del w:id="350" w:author="Daniel Kliebenstein" w:date="2017-07-13T11:27:00Z">
        <w:r w:rsidDel="003C00D0">
          <w:rPr>
            <w:sz w:val="24"/>
            <w:szCs w:val="24"/>
          </w:rPr>
          <w:delText xml:space="preserve"> </w:delText>
        </w:r>
      </w:del>
      <w:r w:rsidR="00A91DC7">
        <w:rPr>
          <w:sz w:val="24"/>
          <w:szCs w:val="24"/>
        </w:rPr>
        <w:t>F</w:t>
      </w:r>
      <w:ins w:id="351" w:author="Daniel Kliebenstein" w:date="2017-07-13T11:28:00Z">
        <w:r w:rsidR="003C00D0">
          <w:rPr>
            <w:sz w:val="24"/>
            <w:szCs w:val="24"/>
          </w:rPr>
          <w:t>)</w:t>
        </w:r>
      </w:ins>
      <w:r>
        <w:rPr>
          <w:sz w:val="24"/>
          <w:szCs w:val="24"/>
        </w:rPr>
        <w:t xml:space="preserve"> </w:t>
      </w:r>
      <w:del w:id="352" w:author="Daniel Kliebenstein" w:date="2017-07-13T11:30:00Z">
        <w:r w:rsidDel="003C00D0">
          <w:rPr>
            <w:sz w:val="24"/>
            <w:szCs w:val="24"/>
          </w:rPr>
          <w:delText xml:space="preserve">is </w:delText>
        </w:r>
      </w:del>
      <w:ins w:id="353" w:author="Daniel Kliebenstein" w:date="2017-07-13T11:30:00Z">
        <w:r w:rsidR="003C00D0">
          <w:rPr>
            <w:sz w:val="24"/>
            <w:szCs w:val="24"/>
          </w:rPr>
          <w:t>The two isolates with significant domestication sensitivity are shown in black</w:t>
        </w:r>
      </w:ins>
      <w:del w:id="354" w:author="Daniel Kliebenstein" w:date="2017-07-13T11:30:00Z">
        <w:r w:rsidR="00865EDB" w:rsidDel="003C00D0">
          <w:rPr>
            <w:sz w:val="24"/>
            <w:szCs w:val="24"/>
          </w:rPr>
          <w:delText>2</w:delText>
        </w:r>
        <w:r w:rsidDel="003C00D0">
          <w:rPr>
            <w:sz w:val="24"/>
            <w:szCs w:val="24"/>
          </w:rPr>
          <w:delText xml:space="preserve"> domestication-sensitive isolates</w:delText>
        </w:r>
      </w:del>
      <w:r>
        <w:rPr>
          <w:sz w:val="24"/>
          <w:szCs w:val="24"/>
        </w:rPr>
        <w:t xml:space="preserve">. </w:t>
      </w:r>
    </w:p>
    <w:p w14:paraId="5E920F26" w14:textId="77777777" w:rsidR="0039444C" w:rsidRDefault="0039444C" w:rsidP="0039444C">
      <w:pPr>
        <w:rPr>
          <w:sz w:val="24"/>
          <w:szCs w:val="24"/>
        </w:rPr>
      </w:pPr>
    </w:p>
    <w:p w14:paraId="47439506" w14:textId="41BD965B" w:rsidR="00F33B95" w:rsidRPr="003C00D0" w:rsidRDefault="0039444C" w:rsidP="0039444C">
      <w:pPr>
        <w:rPr>
          <w:ins w:id="355" w:author="Daniel Kliebenstein" w:date="2017-07-13T11:21:00Z"/>
          <w:b/>
          <w:sz w:val="24"/>
          <w:szCs w:val="24"/>
          <w:rPrChange w:id="356" w:author="Daniel Kliebenstein" w:date="2017-07-13T11:30:00Z">
            <w:rPr>
              <w:ins w:id="357" w:author="Daniel Kliebenstein" w:date="2017-07-13T11:21:00Z"/>
              <w:sz w:val="24"/>
              <w:szCs w:val="24"/>
            </w:rPr>
          </w:rPrChange>
        </w:rPr>
      </w:pPr>
      <w:r w:rsidRPr="003C00D0">
        <w:rPr>
          <w:b/>
          <w:sz w:val="24"/>
          <w:szCs w:val="24"/>
          <w:rPrChange w:id="358" w:author="Daniel Kliebenstein" w:date="2017-07-13T11:30:00Z">
            <w:rPr>
              <w:sz w:val="24"/>
              <w:szCs w:val="24"/>
            </w:rPr>
          </w:rPrChange>
        </w:rPr>
        <w:t>Figure R5</w:t>
      </w:r>
      <w:r w:rsidR="00E160CF" w:rsidRPr="003C00D0">
        <w:rPr>
          <w:b/>
          <w:sz w:val="24"/>
          <w:szCs w:val="24"/>
          <w:rPrChange w:id="359" w:author="Daniel Kliebenstein" w:date="2017-07-13T11:30:00Z">
            <w:rPr>
              <w:sz w:val="24"/>
              <w:szCs w:val="24"/>
            </w:rPr>
          </w:rPrChange>
        </w:rPr>
        <w:t xml:space="preserve">. </w:t>
      </w:r>
      <w:ins w:id="360" w:author="Daniel Kliebenstein" w:date="2017-07-13T11:31:00Z">
        <w:r w:rsidR="003C00D0">
          <w:rPr>
            <w:b/>
            <w:sz w:val="24"/>
            <w:szCs w:val="24"/>
          </w:rPr>
          <w:t xml:space="preserve">GWA of </w:t>
        </w:r>
      </w:ins>
      <w:ins w:id="361" w:author="Daniel Kliebenstein" w:date="2017-07-13T11:30:00Z">
        <w:r w:rsidR="003C00D0" w:rsidRPr="00EE2856">
          <w:rPr>
            <w:b/>
            <w:i/>
            <w:sz w:val="24"/>
            <w:szCs w:val="24"/>
          </w:rPr>
          <w:t>B. cinerea</w:t>
        </w:r>
        <w:r w:rsidR="003C00D0">
          <w:rPr>
            <w:b/>
            <w:sz w:val="24"/>
            <w:szCs w:val="24"/>
          </w:rPr>
          <w:t xml:space="preserve"> </w:t>
        </w:r>
      </w:ins>
      <w:del w:id="362" w:author="Daniel Kliebenstein" w:date="2017-07-13T11:30:00Z">
        <w:r w:rsidRPr="003C00D0" w:rsidDel="003C00D0">
          <w:rPr>
            <w:b/>
            <w:i/>
            <w:sz w:val="24"/>
            <w:szCs w:val="24"/>
            <w:rPrChange w:id="363" w:author="Daniel Kliebenstein" w:date="2017-07-13T11:30:00Z">
              <w:rPr>
                <w:i/>
                <w:sz w:val="24"/>
                <w:szCs w:val="24"/>
              </w:rPr>
            </w:rPrChange>
          </w:rPr>
          <w:delText>B</w:delText>
        </w:r>
        <w:r w:rsidR="00533C07" w:rsidRPr="003C00D0" w:rsidDel="003C00D0">
          <w:rPr>
            <w:b/>
            <w:i/>
            <w:sz w:val="24"/>
            <w:szCs w:val="24"/>
            <w:rPrChange w:id="364" w:author="Daniel Kliebenstein" w:date="2017-07-13T11:30:00Z">
              <w:rPr>
                <w:i/>
                <w:sz w:val="24"/>
                <w:szCs w:val="24"/>
              </w:rPr>
            </w:rPrChange>
          </w:rPr>
          <w:delText xml:space="preserve">otrytis </w:delText>
        </w:r>
        <w:r w:rsidRPr="003C00D0" w:rsidDel="003C00D0">
          <w:rPr>
            <w:b/>
            <w:i/>
            <w:sz w:val="24"/>
            <w:szCs w:val="24"/>
            <w:rPrChange w:id="365" w:author="Daniel Kliebenstein" w:date="2017-07-13T11:30:00Z">
              <w:rPr>
                <w:i/>
                <w:sz w:val="24"/>
                <w:szCs w:val="24"/>
              </w:rPr>
            </w:rPrChange>
          </w:rPr>
          <w:delText>cinerea</w:delText>
        </w:r>
        <w:r w:rsidRPr="003C00D0" w:rsidDel="003C00D0">
          <w:rPr>
            <w:b/>
            <w:sz w:val="24"/>
            <w:szCs w:val="24"/>
            <w:rPrChange w:id="366" w:author="Daniel Kliebenstein" w:date="2017-07-13T11:30:00Z">
              <w:rPr>
                <w:sz w:val="24"/>
                <w:szCs w:val="24"/>
              </w:rPr>
            </w:rPrChange>
          </w:rPr>
          <w:delText xml:space="preserve"> </w:delText>
        </w:r>
      </w:del>
      <w:r w:rsidRPr="003C00D0">
        <w:rPr>
          <w:b/>
          <w:sz w:val="24"/>
          <w:szCs w:val="24"/>
          <w:rPrChange w:id="367" w:author="Daniel Kliebenstein" w:date="2017-07-13T11:30:00Z">
            <w:rPr>
              <w:sz w:val="24"/>
              <w:szCs w:val="24"/>
            </w:rPr>
          </w:rPrChange>
        </w:rPr>
        <w:t xml:space="preserve">lesion size </w:t>
      </w:r>
      <w:del w:id="368" w:author="Daniel Kliebenstein" w:date="2017-07-13T11:31:00Z">
        <w:r w:rsidRPr="003C00D0" w:rsidDel="003C00D0">
          <w:rPr>
            <w:b/>
            <w:sz w:val="24"/>
            <w:szCs w:val="24"/>
            <w:rPrChange w:id="369" w:author="Daniel Kliebenstein" w:date="2017-07-13T11:30:00Z">
              <w:rPr>
                <w:sz w:val="24"/>
                <w:szCs w:val="24"/>
              </w:rPr>
            </w:rPrChange>
          </w:rPr>
          <w:delText xml:space="preserve">is a polygenic trait </w:delText>
        </w:r>
      </w:del>
      <w:r w:rsidRPr="003C00D0">
        <w:rPr>
          <w:b/>
          <w:sz w:val="24"/>
          <w:szCs w:val="24"/>
          <w:rPrChange w:id="370" w:author="Daniel Kliebenstein" w:date="2017-07-13T11:30:00Z">
            <w:rPr>
              <w:sz w:val="24"/>
              <w:szCs w:val="24"/>
            </w:rPr>
          </w:rPrChange>
        </w:rPr>
        <w:t xml:space="preserve">on </w:t>
      </w:r>
      <w:ins w:id="371" w:author="Daniel Kliebenstein" w:date="2017-07-13T11:31:00Z">
        <w:r w:rsidR="003C00D0">
          <w:rPr>
            <w:b/>
            <w:sz w:val="24"/>
            <w:szCs w:val="24"/>
          </w:rPr>
          <w:t xml:space="preserve">individual </w:t>
        </w:r>
      </w:ins>
      <w:r w:rsidRPr="003C00D0">
        <w:rPr>
          <w:b/>
          <w:sz w:val="24"/>
          <w:szCs w:val="24"/>
          <w:rPrChange w:id="372" w:author="Daniel Kliebenstein" w:date="2017-07-13T11:30:00Z">
            <w:rPr>
              <w:sz w:val="24"/>
              <w:szCs w:val="24"/>
            </w:rPr>
          </w:rPrChange>
        </w:rPr>
        <w:t>tomato</w:t>
      </w:r>
      <w:ins w:id="373" w:author="Daniel Kliebenstein" w:date="2017-07-13T11:31:00Z">
        <w:r w:rsidR="003C00D0">
          <w:rPr>
            <w:b/>
            <w:sz w:val="24"/>
            <w:szCs w:val="24"/>
          </w:rPr>
          <w:t xml:space="preserve"> genotypes</w:t>
        </w:r>
      </w:ins>
      <w:r w:rsidRPr="003C00D0">
        <w:rPr>
          <w:b/>
          <w:sz w:val="24"/>
          <w:szCs w:val="24"/>
          <w:rPrChange w:id="374" w:author="Daniel Kliebenstein" w:date="2017-07-13T11:30:00Z">
            <w:rPr>
              <w:sz w:val="24"/>
              <w:szCs w:val="24"/>
            </w:rPr>
          </w:rPrChange>
        </w:rPr>
        <w:t>.</w:t>
      </w:r>
    </w:p>
    <w:p w14:paraId="7E544F34" w14:textId="77777777" w:rsidR="003C00D0" w:rsidRDefault="003C00D0" w:rsidP="0039444C">
      <w:pPr>
        <w:rPr>
          <w:ins w:id="375" w:author="Daniel Kliebenstein" w:date="2017-07-13T11:35:00Z"/>
          <w:sz w:val="24"/>
          <w:szCs w:val="24"/>
        </w:rPr>
      </w:pPr>
      <w:ins w:id="376" w:author="Daniel Kliebenstein" w:date="2017-07-13T11:34:00Z">
        <w:r>
          <w:rPr>
            <w:i/>
            <w:sz w:val="24"/>
            <w:szCs w:val="24"/>
          </w:rPr>
          <w:t xml:space="preserve">B. cinerea </w:t>
        </w:r>
      </w:ins>
      <w:moveToRangeStart w:id="377" w:author="Daniel Kliebenstein" w:date="2017-07-13T11:34:00Z" w:name="move487709023"/>
      <w:moveTo w:id="378" w:author="Daniel Kliebenstein" w:date="2017-07-13T11:34:00Z">
        <w:del w:id="379" w:author="Daniel Kliebenstein" w:date="2017-07-13T11:35:00Z">
          <w:r w:rsidDel="003C00D0">
            <w:rPr>
              <w:sz w:val="24"/>
              <w:szCs w:val="24"/>
            </w:rPr>
            <w:delText>C</w:delText>
          </w:r>
        </w:del>
      </w:moveTo>
      <w:ins w:id="380" w:author="Daniel Kliebenstein" w:date="2017-07-13T11:35:00Z">
        <w:r>
          <w:rPr>
            <w:sz w:val="24"/>
            <w:szCs w:val="24"/>
          </w:rPr>
          <w:t>c</w:t>
        </w:r>
      </w:ins>
      <w:moveTo w:id="381" w:author="Daniel Kliebenstein" w:date="2017-07-13T11:34:00Z">
        <w:r>
          <w:rPr>
            <w:sz w:val="24"/>
            <w:szCs w:val="24"/>
          </w:rPr>
          <w:t>hromosomes are differentiated by shading</w:t>
        </w:r>
      </w:moveTo>
      <w:ins w:id="382" w:author="Daniel Kliebenstein" w:date="2017-07-13T11:35:00Z">
        <w:r>
          <w:rPr>
            <w:sz w:val="24"/>
            <w:szCs w:val="24"/>
          </w:rPr>
          <w:t>, alternating black and grey.</w:t>
        </w:r>
      </w:ins>
    </w:p>
    <w:p w14:paraId="7EB421F1" w14:textId="036F7CE6" w:rsidR="00F33B95" w:rsidRDefault="003C00D0" w:rsidP="0039444C">
      <w:pPr>
        <w:rPr>
          <w:ins w:id="383" w:author="Daniel Kliebenstein" w:date="2017-07-13T11:21:00Z"/>
          <w:sz w:val="24"/>
          <w:szCs w:val="24"/>
        </w:rPr>
      </w:pPr>
      <w:moveTo w:id="384" w:author="Daniel Kliebenstein" w:date="2017-07-13T11:34:00Z">
        <w:del w:id="385" w:author="Daniel Kliebenstein" w:date="2017-07-13T11:35:00Z">
          <w:r w:rsidDel="003C00D0">
            <w:rPr>
              <w:sz w:val="24"/>
              <w:szCs w:val="24"/>
            </w:rPr>
            <w:delText xml:space="preserve">. </w:delText>
          </w:r>
        </w:del>
      </w:moveTo>
      <w:moveToRangeEnd w:id="377"/>
      <w:del w:id="386" w:author="Daniel Kliebenstein" w:date="2017-07-13T11:21:00Z">
        <w:r w:rsidR="0039444C" w:rsidDel="00F33B95">
          <w:rPr>
            <w:sz w:val="24"/>
            <w:szCs w:val="24"/>
          </w:rPr>
          <w:delText xml:space="preserve"> </w:delText>
        </w:r>
      </w:del>
      <w:r w:rsidR="00E160CF">
        <w:rPr>
          <w:sz w:val="24"/>
          <w:szCs w:val="24"/>
        </w:rPr>
        <w:t>A</w:t>
      </w:r>
      <w:del w:id="387" w:author="Daniel Kliebenstein" w:date="2017-07-13T11:32:00Z">
        <w:r w:rsidR="00E160CF" w:rsidDel="003C00D0">
          <w:rPr>
            <w:sz w:val="24"/>
            <w:szCs w:val="24"/>
          </w:rPr>
          <w:delText xml:space="preserve">: </w:delText>
        </w:r>
      </w:del>
      <w:ins w:id="388" w:author="Daniel Kliebenstein" w:date="2017-07-13T11:32:00Z">
        <w:r>
          <w:rPr>
            <w:sz w:val="24"/>
            <w:szCs w:val="24"/>
          </w:rPr>
          <w:t xml:space="preserve">) </w:t>
        </w:r>
      </w:ins>
      <w:r w:rsidR="00E160CF">
        <w:rPr>
          <w:sz w:val="24"/>
          <w:szCs w:val="24"/>
        </w:rPr>
        <w:t xml:space="preserve">Manhattan plot of </w:t>
      </w:r>
      <w:ins w:id="389" w:author="Daniel Kliebenstein" w:date="2017-07-13T11:32:00Z">
        <w:r>
          <w:rPr>
            <w:sz w:val="24"/>
            <w:szCs w:val="24"/>
          </w:rPr>
          <w:t xml:space="preserve">estimated SNP effect sizes for </w:t>
        </w:r>
      </w:ins>
      <w:r w:rsidR="00E160CF" w:rsidRPr="00E160CF">
        <w:rPr>
          <w:i/>
          <w:sz w:val="24"/>
          <w:szCs w:val="24"/>
        </w:rPr>
        <w:t xml:space="preserve">B. cinerea </w:t>
      </w:r>
      <w:r w:rsidR="00E160CF">
        <w:rPr>
          <w:sz w:val="24"/>
          <w:szCs w:val="24"/>
        </w:rPr>
        <w:t xml:space="preserve">lesion size </w:t>
      </w:r>
      <w:del w:id="390" w:author="Daniel Kliebenstein" w:date="2017-07-13T11:32:00Z">
        <w:r w:rsidR="00E160CF" w:rsidDel="003C00D0">
          <w:rPr>
            <w:sz w:val="24"/>
            <w:szCs w:val="24"/>
          </w:rPr>
          <w:delText>GWA for a</w:delText>
        </w:r>
      </w:del>
      <w:ins w:id="391" w:author="Daniel Kliebenstein" w:date="2017-07-13T11:32:00Z">
        <w:r>
          <w:rPr>
            <w:sz w:val="24"/>
            <w:szCs w:val="24"/>
          </w:rPr>
          <w:t>using a</w:t>
        </w:r>
      </w:ins>
      <w:r w:rsidR="00E160CF">
        <w:rPr>
          <w:sz w:val="24"/>
          <w:szCs w:val="24"/>
        </w:rPr>
        <w:t xml:space="preserve"> single </w:t>
      </w:r>
      <w:ins w:id="392" w:author="Daniel Kliebenstein" w:date="2017-07-13T11:32:00Z">
        <w:r>
          <w:rPr>
            <w:sz w:val="24"/>
            <w:szCs w:val="24"/>
          </w:rPr>
          <w:t xml:space="preserve">tomato </w:t>
        </w:r>
      </w:ins>
      <w:r w:rsidR="00E160CF">
        <w:rPr>
          <w:sz w:val="24"/>
          <w:szCs w:val="24"/>
        </w:rPr>
        <w:t>accession, LA2706.</w:t>
      </w:r>
      <w:ins w:id="393" w:author="Daniel Kliebenstein" w:date="2017-07-13T11:32:00Z">
        <w:r>
          <w:rPr>
            <w:sz w:val="24"/>
            <w:szCs w:val="24"/>
          </w:rPr>
          <w:t xml:space="preserve"> Permutation derived thresholds are shown in horizontal dashed lines.</w:t>
        </w:r>
      </w:ins>
    </w:p>
    <w:p w14:paraId="14485201" w14:textId="7734F713" w:rsidR="0039444C" w:rsidRDefault="00E160CF" w:rsidP="0039444C">
      <w:pPr>
        <w:rPr>
          <w:sz w:val="24"/>
          <w:szCs w:val="24"/>
        </w:rPr>
      </w:pPr>
      <w:del w:id="394" w:author="Daniel Kliebenstein" w:date="2017-07-13T11:21:00Z">
        <w:r w:rsidDel="00F33B95">
          <w:rPr>
            <w:sz w:val="24"/>
            <w:szCs w:val="24"/>
          </w:rPr>
          <w:delText xml:space="preserve"> </w:delText>
        </w:r>
      </w:del>
      <w:r>
        <w:rPr>
          <w:sz w:val="24"/>
          <w:szCs w:val="24"/>
        </w:rPr>
        <w:t>B</w:t>
      </w:r>
      <w:del w:id="395" w:author="Daniel Kliebenstein" w:date="2017-07-13T11:32:00Z">
        <w:r w:rsidDel="003C00D0">
          <w:rPr>
            <w:sz w:val="24"/>
            <w:szCs w:val="24"/>
          </w:rPr>
          <w:delText xml:space="preserve">: </w:delText>
        </w:r>
      </w:del>
      <w:ins w:id="396" w:author="Daniel Kliebenstein" w:date="2017-07-13T11:32:00Z">
        <w:r w:rsidR="003C00D0">
          <w:rPr>
            <w:sz w:val="24"/>
            <w:szCs w:val="24"/>
          </w:rPr>
          <w:t xml:space="preserve">) </w:t>
        </w:r>
      </w:ins>
      <w:ins w:id="397" w:author="Daniel Kliebenstein" w:date="2017-07-13T11:33:00Z">
        <w:r w:rsidR="003C00D0">
          <w:rPr>
            <w:sz w:val="24"/>
            <w:szCs w:val="24"/>
          </w:rPr>
          <w:t xml:space="preserve">The number of tomato accessions for which a </w:t>
        </w:r>
      </w:ins>
      <w:ins w:id="398" w:author="Daniel Kliebenstein" w:date="2017-07-13T11:34:00Z">
        <w:r w:rsidR="003C00D0">
          <w:rPr>
            <w:i/>
            <w:sz w:val="24"/>
            <w:szCs w:val="24"/>
          </w:rPr>
          <w:t xml:space="preserve">B. </w:t>
        </w:r>
        <w:r w:rsidR="003C00D0" w:rsidRPr="003C00D0">
          <w:rPr>
            <w:i/>
            <w:sz w:val="24"/>
            <w:szCs w:val="24"/>
          </w:rPr>
          <w:t>cinerea</w:t>
        </w:r>
        <w:r w:rsidR="003C00D0">
          <w:rPr>
            <w:sz w:val="24"/>
            <w:szCs w:val="24"/>
          </w:rPr>
          <w:t xml:space="preserve"> SNP was significantly linked to lesion development using </w:t>
        </w:r>
      </w:ins>
      <w:del w:id="399" w:author="Daniel Kliebenstein" w:date="2017-07-13T11:34:00Z">
        <w:r w:rsidR="0039444C" w:rsidRPr="003C00D0" w:rsidDel="003C00D0">
          <w:rPr>
            <w:sz w:val="24"/>
            <w:szCs w:val="24"/>
          </w:rPr>
          <w:delText>Overlap</w:delText>
        </w:r>
        <w:r w:rsidR="0039444C" w:rsidDel="003C00D0">
          <w:rPr>
            <w:sz w:val="24"/>
            <w:szCs w:val="24"/>
          </w:rPr>
          <w:delText xml:space="preserve"> in lesion </w:delText>
        </w:r>
        <w:r w:rsidR="000328E8" w:rsidDel="003C00D0">
          <w:rPr>
            <w:sz w:val="24"/>
            <w:szCs w:val="24"/>
          </w:rPr>
          <w:delText>size SNPs &gt;</w:delText>
        </w:r>
      </w:del>
      <w:ins w:id="400" w:author="Daniel Kliebenstein" w:date="2017-07-13T11:34:00Z">
        <w:r w:rsidR="003C00D0">
          <w:rPr>
            <w:sz w:val="24"/>
            <w:szCs w:val="24"/>
          </w:rPr>
          <w:t>the</w:t>
        </w:r>
      </w:ins>
      <w:r w:rsidR="000328E8">
        <w:rPr>
          <w:sz w:val="24"/>
          <w:szCs w:val="24"/>
        </w:rPr>
        <w:t xml:space="preserve"> 99</w:t>
      </w:r>
      <w:r w:rsidR="0039444C">
        <w:rPr>
          <w:sz w:val="24"/>
          <w:szCs w:val="24"/>
        </w:rPr>
        <w:t xml:space="preserve">% </w:t>
      </w:r>
      <w:ins w:id="401" w:author="Daniel Kliebenstein" w:date="2017-07-13T11:34:00Z">
        <w:r w:rsidR="003C00D0">
          <w:rPr>
            <w:sz w:val="24"/>
            <w:szCs w:val="24"/>
          </w:rPr>
          <w:t xml:space="preserve">permutation </w:t>
        </w:r>
      </w:ins>
      <w:r w:rsidR="0039444C">
        <w:rPr>
          <w:sz w:val="24"/>
          <w:szCs w:val="24"/>
        </w:rPr>
        <w:t>threshold</w:t>
      </w:r>
      <w:del w:id="402" w:author="Daniel Kliebenstein" w:date="2017-07-13T11:34:00Z">
        <w:r w:rsidR="0039444C" w:rsidDel="003C00D0">
          <w:rPr>
            <w:sz w:val="24"/>
            <w:szCs w:val="24"/>
          </w:rPr>
          <w:delText xml:space="preserve"> across multiple host plant phenotypes</w:delText>
        </w:r>
      </w:del>
      <w:r w:rsidR="0039444C">
        <w:rPr>
          <w:sz w:val="24"/>
          <w:szCs w:val="24"/>
        </w:rPr>
        <w:t xml:space="preserve">. </w:t>
      </w:r>
      <w:moveFromRangeStart w:id="403" w:author="Daniel Kliebenstein" w:date="2017-07-13T11:34:00Z" w:name="move487709023"/>
      <w:moveFrom w:id="404" w:author="Daniel Kliebenstein" w:date="2017-07-13T11:34:00Z">
        <w:r w:rsidR="0039444C" w:rsidDel="003C00D0">
          <w:rPr>
            <w:sz w:val="24"/>
            <w:szCs w:val="24"/>
          </w:rPr>
          <w:t xml:space="preserve">Chromosomes are differentiated by shading. </w:t>
        </w:r>
      </w:moveFrom>
      <w:moveFromRangeEnd w:id="403"/>
      <w:r w:rsidR="0039444C">
        <w:rPr>
          <w:sz w:val="24"/>
          <w:szCs w:val="24"/>
        </w:rPr>
        <w:t xml:space="preserve">Frequency is </w:t>
      </w:r>
      <w:r w:rsidR="0039444C">
        <w:rPr>
          <w:sz w:val="24"/>
          <w:szCs w:val="24"/>
        </w:rPr>
        <w:lastRenderedPageBreak/>
        <w:t xml:space="preserve">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del w:id="405" w:author="Daniel Kliebenstein" w:date="2017-07-13T11:35:00Z">
        <w:r w:rsidDel="003C00D0">
          <w:rPr>
            <w:sz w:val="24"/>
            <w:szCs w:val="24"/>
          </w:rPr>
          <w:delText xml:space="preserve">indicate </w:delText>
        </w:r>
      </w:del>
      <w:ins w:id="406" w:author="Daniel Kliebenstein" w:date="2017-07-13T11:35:00Z">
        <w:r w:rsidR="003C00D0">
          <w:rPr>
            <w:sz w:val="24"/>
            <w:szCs w:val="24"/>
          </w:rPr>
          <w:t xml:space="preserve">identify regions with </w:t>
        </w:r>
      </w:ins>
      <w:r w:rsidR="00932108">
        <w:rPr>
          <w:sz w:val="24"/>
          <w:szCs w:val="24"/>
        </w:rPr>
        <w:t xml:space="preserve">overlap between </w:t>
      </w:r>
      <w:commentRangeStart w:id="407"/>
      <w:r w:rsidR="00EC0F3E">
        <w:rPr>
          <w:sz w:val="24"/>
          <w:szCs w:val="24"/>
        </w:rPr>
        <w:t xml:space="preserve">relatively large-effect </w:t>
      </w:r>
      <w:r>
        <w:rPr>
          <w:sz w:val="24"/>
          <w:szCs w:val="24"/>
        </w:rPr>
        <w:t xml:space="preserve">SNPs </w:t>
      </w:r>
      <w:commentRangeEnd w:id="407"/>
      <w:r w:rsidR="002F2ACA">
        <w:rPr>
          <w:rStyle w:val="CommentReference"/>
        </w:rPr>
        <w:commentReference w:id="407"/>
      </w:r>
      <w:r>
        <w:rPr>
          <w:sz w:val="24"/>
          <w:szCs w:val="24"/>
        </w:rPr>
        <w:t xml:space="preserve">for LA2706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66C0C181" w:rsidR="00F33B95" w:rsidRPr="002F2ACA" w:rsidRDefault="0039444C" w:rsidP="0039444C">
      <w:pPr>
        <w:rPr>
          <w:ins w:id="408" w:author="Daniel Kliebenstein" w:date="2017-07-13T11:22:00Z"/>
          <w:b/>
          <w:sz w:val="24"/>
          <w:szCs w:val="24"/>
          <w:rPrChange w:id="409" w:author="Daniel Kliebenstein" w:date="2017-07-13T11:36:00Z">
            <w:rPr>
              <w:ins w:id="410" w:author="Daniel Kliebenstein" w:date="2017-07-13T11:22:00Z"/>
              <w:sz w:val="24"/>
              <w:szCs w:val="24"/>
            </w:rPr>
          </w:rPrChange>
        </w:rPr>
      </w:pPr>
      <w:r w:rsidRPr="002F2ACA">
        <w:rPr>
          <w:b/>
          <w:sz w:val="24"/>
          <w:szCs w:val="24"/>
          <w:rPrChange w:id="411" w:author="Daniel Kliebenstein" w:date="2017-07-13T11:36:00Z">
            <w:rPr>
              <w:sz w:val="24"/>
              <w:szCs w:val="24"/>
            </w:rPr>
          </w:rPrChange>
        </w:rPr>
        <w:t>Figure R</w:t>
      </w:r>
      <w:r w:rsidR="007C68FC" w:rsidRPr="002F2ACA">
        <w:rPr>
          <w:b/>
          <w:sz w:val="24"/>
          <w:szCs w:val="24"/>
          <w:rPrChange w:id="412" w:author="Daniel Kliebenstein" w:date="2017-07-13T11:36:00Z">
            <w:rPr>
              <w:sz w:val="24"/>
              <w:szCs w:val="24"/>
            </w:rPr>
          </w:rPrChange>
        </w:rPr>
        <w:t>7</w:t>
      </w:r>
      <w:r w:rsidRPr="002F2ACA">
        <w:rPr>
          <w:b/>
          <w:sz w:val="24"/>
          <w:szCs w:val="24"/>
          <w:rPrChange w:id="413" w:author="Daniel Kliebenstein" w:date="2017-07-13T11:36:00Z">
            <w:rPr>
              <w:sz w:val="24"/>
              <w:szCs w:val="24"/>
            </w:rPr>
          </w:rPrChange>
        </w:rPr>
        <w:t xml:space="preserve">. </w:t>
      </w:r>
      <w:del w:id="414" w:author="Daniel Kliebenstein" w:date="2017-07-13T11:36:00Z">
        <w:r w:rsidRPr="002F2ACA" w:rsidDel="002F2ACA">
          <w:rPr>
            <w:b/>
            <w:sz w:val="24"/>
            <w:szCs w:val="24"/>
            <w:rPrChange w:id="415" w:author="Daniel Kliebenstein" w:date="2017-07-13T11:36:00Z">
              <w:rPr>
                <w:sz w:val="24"/>
                <w:szCs w:val="24"/>
              </w:rPr>
            </w:rPrChange>
          </w:rPr>
          <w:delText xml:space="preserve">Overlap </w:delText>
        </w:r>
      </w:del>
      <w:ins w:id="416" w:author="Daniel Kliebenstein" w:date="2017-07-13T11:36:00Z">
        <w:r w:rsidR="002F2ACA">
          <w:rPr>
            <w:b/>
            <w:sz w:val="24"/>
            <w:szCs w:val="24"/>
          </w:rPr>
          <w:t xml:space="preserve">Overlap in frequency of </w:t>
        </w:r>
        <w:r w:rsidR="002F2ACA" w:rsidRPr="002F2ACA">
          <w:rPr>
            <w:b/>
            <w:i/>
            <w:sz w:val="24"/>
            <w:szCs w:val="24"/>
            <w:rPrChange w:id="417" w:author="Daniel Kliebenstein" w:date="2017-07-13T11:37:00Z">
              <w:rPr>
                <w:b/>
                <w:sz w:val="24"/>
                <w:szCs w:val="24"/>
              </w:rPr>
            </w:rPrChange>
          </w:rPr>
          <w:t>B. cinerea</w:t>
        </w:r>
        <w:r w:rsidR="002F2ACA">
          <w:rPr>
            <w:b/>
            <w:sz w:val="24"/>
            <w:szCs w:val="24"/>
          </w:rPr>
          <w:t xml:space="preserve"> GWA </w:t>
        </w:r>
      </w:ins>
      <w:ins w:id="418" w:author="Daniel Kliebenstein" w:date="2017-07-13T11:38:00Z">
        <w:r w:rsidR="005E447B">
          <w:rPr>
            <w:b/>
            <w:sz w:val="24"/>
            <w:szCs w:val="24"/>
          </w:rPr>
          <w:t>significance</w:t>
        </w:r>
      </w:ins>
      <w:ins w:id="419" w:author="Daniel Kliebenstein" w:date="2017-07-13T11:36:00Z">
        <w:r w:rsidR="002F2ACA">
          <w:rPr>
            <w:b/>
            <w:sz w:val="24"/>
            <w:szCs w:val="24"/>
          </w:rPr>
          <w:t xml:space="preserve"> across tomato accessions</w:t>
        </w:r>
      </w:ins>
      <w:del w:id="420" w:author="Daniel Kliebenstein" w:date="2017-07-13T11:37:00Z">
        <w:r w:rsidRPr="002F2ACA" w:rsidDel="002F2ACA">
          <w:rPr>
            <w:b/>
            <w:sz w:val="24"/>
            <w:szCs w:val="24"/>
            <w:rPrChange w:id="421" w:author="Daniel Kliebenstein" w:date="2017-07-13T11:36:00Z">
              <w:rPr>
                <w:sz w:val="24"/>
                <w:szCs w:val="24"/>
              </w:rPr>
            </w:rPrChange>
          </w:rPr>
          <w:delText>in lesion size SNPs &gt; 99% across individual</w:delText>
        </w:r>
        <w:r w:rsidR="00416136" w:rsidRPr="002F2ACA" w:rsidDel="002F2ACA">
          <w:rPr>
            <w:b/>
            <w:sz w:val="24"/>
            <w:szCs w:val="24"/>
            <w:rPrChange w:id="422" w:author="Daniel Kliebenstein" w:date="2017-07-13T11:36:00Z">
              <w:rPr>
                <w:sz w:val="24"/>
                <w:szCs w:val="24"/>
              </w:rPr>
            </w:rPrChange>
          </w:rPr>
          <w:delText xml:space="preserve"> hosts</w:delText>
        </w:r>
      </w:del>
      <w:r w:rsidRPr="002F2ACA">
        <w:rPr>
          <w:b/>
          <w:sz w:val="24"/>
          <w:szCs w:val="24"/>
          <w:rPrChange w:id="423" w:author="Daniel Kliebenstein" w:date="2017-07-13T11:36:00Z">
            <w:rPr>
              <w:sz w:val="24"/>
              <w:szCs w:val="24"/>
            </w:rPr>
          </w:rPrChange>
        </w:rPr>
        <w:t>.</w:t>
      </w:r>
    </w:p>
    <w:p w14:paraId="5D762057" w14:textId="6541C7B8" w:rsidR="00F33B95" w:rsidRDefault="0039444C" w:rsidP="0039444C">
      <w:pPr>
        <w:rPr>
          <w:ins w:id="424" w:author="Daniel Kliebenstein" w:date="2017-07-13T11:22:00Z"/>
          <w:sz w:val="24"/>
          <w:szCs w:val="24"/>
        </w:rPr>
      </w:pPr>
      <w:del w:id="425" w:author="Daniel Kliebenstein" w:date="2017-07-13T11:22:00Z">
        <w:r w:rsidDel="00F33B95">
          <w:rPr>
            <w:sz w:val="24"/>
            <w:szCs w:val="24"/>
          </w:rPr>
          <w:delText xml:space="preserve"> </w:delText>
        </w:r>
      </w:del>
      <w:r w:rsidR="00817719">
        <w:rPr>
          <w:sz w:val="24"/>
          <w:szCs w:val="24"/>
        </w:rPr>
        <w:t xml:space="preserve">A: </w:t>
      </w:r>
      <w:ins w:id="426" w:author="Daniel Kliebenstein" w:date="2017-07-13T11:38:00Z">
        <w:r w:rsidR="005E447B">
          <w:rPr>
            <w:sz w:val="24"/>
            <w:szCs w:val="24"/>
          </w:rPr>
          <w:t xml:space="preserve">Frequency with which a </w:t>
        </w:r>
        <w:r w:rsidR="005E447B">
          <w:rPr>
            <w:i/>
            <w:sz w:val="24"/>
            <w:szCs w:val="24"/>
          </w:rPr>
          <w:t xml:space="preserve">B. </w:t>
        </w:r>
        <w:r w:rsidR="005E447B" w:rsidRPr="005E447B">
          <w:rPr>
            <w:i/>
            <w:sz w:val="24"/>
            <w:szCs w:val="24"/>
          </w:rPr>
          <w:t>cinerea</w:t>
        </w:r>
        <w:r w:rsidR="005E447B">
          <w:rPr>
            <w:sz w:val="24"/>
            <w:szCs w:val="24"/>
          </w:rPr>
          <w:t xml:space="preserve"> SNP significantly associated with lesion size on the 12 tomato accessions </w:t>
        </w:r>
      </w:ins>
      <w:ins w:id="427" w:author="Daniel Kliebenstein" w:date="2017-07-13T11:39:00Z">
        <w:r w:rsidR="005E447B">
          <w:rPr>
            <w:sz w:val="24"/>
            <w:szCs w:val="24"/>
          </w:rPr>
          <w:t>using</w:t>
        </w:r>
      </w:ins>
      <w:ins w:id="428" w:author="Daniel Kliebenstein" w:date="2017-07-13T11:38:00Z">
        <w:r w:rsidR="005E447B">
          <w:rPr>
            <w:sz w:val="24"/>
            <w:szCs w:val="24"/>
          </w:rPr>
          <w:t xml:space="preserve"> the </w:t>
        </w:r>
      </w:ins>
      <w:del w:id="429" w:author="Daniel Kliebenstein" w:date="2017-07-13T11:39:00Z">
        <w:r w:rsidR="00817719" w:rsidRPr="005E447B" w:rsidDel="005E447B">
          <w:rPr>
            <w:sz w:val="24"/>
            <w:szCs w:val="24"/>
          </w:rPr>
          <w:delText>Count</w:delText>
        </w:r>
        <w:r w:rsidR="00817719" w:rsidDel="005E447B">
          <w:rPr>
            <w:sz w:val="24"/>
            <w:szCs w:val="24"/>
          </w:rPr>
          <w:delText xml:space="preserve"> of SNPS &gt; </w:delText>
        </w:r>
      </w:del>
      <w:r w:rsidR="00817719">
        <w:rPr>
          <w:sz w:val="24"/>
          <w:szCs w:val="24"/>
        </w:rPr>
        <w:t xml:space="preserve">99% </w:t>
      </w:r>
      <w:del w:id="430" w:author="Daniel Kliebenstein" w:date="2017-07-13T11:39:00Z">
        <w:r w:rsidR="00817719" w:rsidDel="005E447B">
          <w:rPr>
            <w:sz w:val="24"/>
            <w:szCs w:val="24"/>
          </w:rPr>
          <w:delText>in common across individual plant hosts</w:delText>
        </w:r>
      </w:del>
      <w:ins w:id="431" w:author="Daniel Kliebenstein" w:date="2017-07-13T11:39:00Z">
        <w:r w:rsidR="005E447B">
          <w:rPr>
            <w:sz w:val="24"/>
            <w:szCs w:val="24"/>
          </w:rPr>
          <w:t>permutation threshold</w:t>
        </w:r>
      </w:ins>
      <w:r w:rsidR="00817719">
        <w:rPr>
          <w:sz w:val="24"/>
          <w:szCs w:val="24"/>
        </w:rPr>
        <w:t>.</w:t>
      </w:r>
    </w:p>
    <w:p w14:paraId="08FD789C" w14:textId="139108EF" w:rsidR="0039444C" w:rsidRDefault="00817719" w:rsidP="0039444C">
      <w:pPr>
        <w:rPr>
          <w:sz w:val="24"/>
          <w:szCs w:val="24"/>
        </w:rPr>
      </w:pPr>
      <w:del w:id="432" w:author="Daniel Kliebenstein" w:date="2017-07-13T11:22:00Z">
        <w:r w:rsidDel="00F33B95">
          <w:rPr>
            <w:sz w:val="24"/>
            <w:szCs w:val="24"/>
          </w:rPr>
          <w:delText xml:space="preserve"> </w:delText>
        </w:r>
      </w:del>
      <w:r>
        <w:rPr>
          <w:sz w:val="24"/>
          <w:szCs w:val="24"/>
        </w:rPr>
        <w:t xml:space="preserve">B: </w:t>
      </w:r>
      <w:ins w:id="433" w:author="Daniel Kliebenstein" w:date="2017-07-13T11:39:00Z">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there were 2 or more SNPs within the gene body or within 2kb of the gene body using SNPs called at the 99</w:t>
        </w:r>
      </w:ins>
      <w:ins w:id="434" w:author="Daniel Kliebenstein" w:date="2017-07-13T11:45:00Z">
        <w:r w:rsidR="005E447B">
          <w:rPr>
            <w:sz w:val="24"/>
            <w:szCs w:val="24"/>
          </w:rPr>
          <w:t xml:space="preserve"> </w:t>
        </w:r>
        <w:commentRangeStart w:id="435"/>
        <w:r w:rsidR="005E447B">
          <w:rPr>
            <w:sz w:val="24"/>
            <w:szCs w:val="24"/>
          </w:rPr>
          <w:t>percent</w:t>
        </w:r>
        <w:del w:id="436" w:author="Nicole Soltis" w:date="2017-07-14T15:12:00Z">
          <w:r w:rsidR="005E447B" w:rsidDel="00CD6C0E">
            <w:rPr>
              <w:sz w:val="24"/>
              <w:szCs w:val="24"/>
            </w:rPr>
            <w:delText>ile</w:delText>
          </w:r>
        </w:del>
      </w:ins>
      <w:ins w:id="437" w:author="Daniel Kliebenstein" w:date="2017-07-13T11:39:00Z">
        <w:r w:rsidR="005E447B">
          <w:rPr>
            <w:sz w:val="24"/>
            <w:szCs w:val="24"/>
          </w:rPr>
          <w:t xml:space="preserve"> </w:t>
        </w:r>
      </w:ins>
      <w:commentRangeEnd w:id="435"/>
      <w:ins w:id="438" w:author="Daniel Kliebenstein" w:date="2017-07-13T11:45:00Z">
        <w:r w:rsidR="005E447B">
          <w:rPr>
            <w:rStyle w:val="CommentReference"/>
          </w:rPr>
          <w:commentReference w:id="435"/>
        </w:r>
      </w:ins>
      <w:ins w:id="439" w:author="Daniel Kliebenstein" w:date="2017-07-13T11:39:00Z">
        <w:r w:rsidR="005E447B">
          <w:rPr>
            <w:sz w:val="24"/>
            <w:szCs w:val="24"/>
          </w:rPr>
          <w:t>permutation threshold</w:t>
        </w:r>
      </w:ins>
      <w:del w:id="440" w:author="Daniel Kliebenstein" w:date="2017-07-13T11:40:00Z">
        <w:r w:rsidR="007B4EA6" w:rsidDel="005E447B">
          <w:rPr>
            <w:sz w:val="24"/>
            <w:szCs w:val="24"/>
          </w:rPr>
          <w:delText xml:space="preserve">Overlap in </w:delText>
        </w:r>
        <w:r w:rsidR="00411592" w:rsidDel="005E447B">
          <w:rPr>
            <w:sz w:val="24"/>
            <w:szCs w:val="24"/>
          </w:rPr>
          <w:delText>genes with SNPs &gt;99% thres</w:delText>
        </w:r>
        <w:r w:rsidR="00F84BF6" w:rsidDel="005E447B">
          <w:rPr>
            <w:sz w:val="24"/>
            <w:szCs w:val="24"/>
          </w:rPr>
          <w:delText>hold within 2kb, across plant genotypes</w:delText>
        </w:r>
      </w:del>
      <w:r w:rsidR="00F84BF6">
        <w:rPr>
          <w:sz w:val="24"/>
          <w:szCs w:val="24"/>
        </w:rPr>
        <w:t>.</w:t>
      </w:r>
    </w:p>
    <w:p w14:paraId="7F08AE64" w14:textId="77777777" w:rsidR="0039444C" w:rsidRDefault="0039444C" w:rsidP="0039444C">
      <w:pPr>
        <w:rPr>
          <w:sz w:val="24"/>
          <w:szCs w:val="24"/>
        </w:rPr>
      </w:pPr>
    </w:p>
    <w:p w14:paraId="500E8ECC" w14:textId="363E45CC" w:rsidR="005E447B" w:rsidRPr="005E447B" w:rsidRDefault="0039444C" w:rsidP="0039444C">
      <w:pPr>
        <w:rPr>
          <w:ins w:id="441" w:author="Daniel Kliebenstein" w:date="2017-07-13T11:40:00Z"/>
          <w:b/>
          <w:sz w:val="24"/>
          <w:szCs w:val="24"/>
          <w:rPrChange w:id="442" w:author="Daniel Kliebenstein" w:date="2017-07-13T11:40:00Z">
            <w:rPr>
              <w:ins w:id="443" w:author="Daniel Kliebenstein" w:date="2017-07-13T11:40:00Z"/>
              <w:sz w:val="24"/>
              <w:szCs w:val="24"/>
            </w:rPr>
          </w:rPrChange>
        </w:rPr>
      </w:pPr>
      <w:r w:rsidRPr="005E447B">
        <w:rPr>
          <w:b/>
          <w:sz w:val="24"/>
          <w:szCs w:val="24"/>
          <w:rPrChange w:id="444" w:author="Daniel Kliebenstein" w:date="2017-07-13T11:40:00Z">
            <w:rPr>
              <w:sz w:val="24"/>
              <w:szCs w:val="24"/>
            </w:rPr>
          </w:rPrChange>
        </w:rPr>
        <w:t>Figure R</w:t>
      </w:r>
      <w:r w:rsidR="007013E6" w:rsidRPr="005E447B">
        <w:rPr>
          <w:b/>
          <w:sz w:val="24"/>
          <w:szCs w:val="24"/>
          <w:rPrChange w:id="445" w:author="Daniel Kliebenstein" w:date="2017-07-13T11:40:00Z">
            <w:rPr>
              <w:sz w:val="24"/>
              <w:szCs w:val="24"/>
            </w:rPr>
          </w:rPrChange>
        </w:rPr>
        <w:t>8</w:t>
      </w:r>
      <w:r w:rsidRPr="005E447B">
        <w:rPr>
          <w:b/>
          <w:sz w:val="24"/>
          <w:szCs w:val="24"/>
          <w:rPrChange w:id="446" w:author="Daniel Kliebenstein" w:date="2017-07-13T11:40:00Z">
            <w:rPr>
              <w:sz w:val="24"/>
              <w:szCs w:val="24"/>
            </w:rPr>
          </w:rPrChange>
        </w:rPr>
        <w:t>.</w:t>
      </w:r>
      <w:ins w:id="447" w:author="Daniel Kliebenstein" w:date="2017-07-13T11:40:00Z">
        <w:r w:rsidR="005E447B" w:rsidRPr="005E447B">
          <w:rPr>
            <w:b/>
            <w:sz w:val="24"/>
            <w:szCs w:val="24"/>
            <w:rPrChange w:id="448" w:author="Daniel Kliebenstein" w:date="2017-07-13T11:40:00Z">
              <w:rPr>
                <w:sz w:val="24"/>
                <w:szCs w:val="24"/>
              </w:rPr>
            </w:rPrChange>
          </w:rPr>
          <w:t xml:space="preserve"> GWA analysis of domestication sensitivity in </w:t>
        </w:r>
        <w:r w:rsidR="005E447B" w:rsidRPr="005E447B">
          <w:rPr>
            <w:b/>
            <w:i/>
            <w:sz w:val="24"/>
            <w:szCs w:val="24"/>
            <w:rPrChange w:id="449" w:author="Daniel Kliebenstein" w:date="2017-07-13T11:40:00Z">
              <w:rPr>
                <w:sz w:val="24"/>
                <w:szCs w:val="24"/>
              </w:rPr>
            </w:rPrChange>
          </w:rPr>
          <w:t>B. cinerea</w:t>
        </w:r>
        <w:r w:rsidR="005E447B" w:rsidRPr="005E447B">
          <w:rPr>
            <w:b/>
            <w:sz w:val="24"/>
            <w:szCs w:val="24"/>
            <w:rPrChange w:id="450" w:author="Daniel Kliebenstein" w:date="2017-07-13T11:40:00Z">
              <w:rPr>
                <w:sz w:val="24"/>
                <w:szCs w:val="24"/>
              </w:rPr>
            </w:rPrChange>
          </w:rPr>
          <w:t>.</w:t>
        </w:r>
      </w:ins>
    </w:p>
    <w:p w14:paraId="5F54BF86" w14:textId="77777777" w:rsidR="005E447B" w:rsidRDefault="005E447B" w:rsidP="0039444C">
      <w:pPr>
        <w:rPr>
          <w:ins w:id="451" w:author="Daniel Kliebenstein" w:date="2017-07-13T11:42:00Z"/>
          <w:sz w:val="24"/>
          <w:szCs w:val="24"/>
        </w:rPr>
      </w:pPr>
      <w:ins w:id="452" w:author="Daniel Kliebenstein" w:date="2017-07-13T11:40:00Z">
        <w:r>
          <w:rPr>
            <w:sz w:val="24"/>
            <w:szCs w:val="24"/>
          </w:rPr>
          <w:t xml:space="preserve">Domestication sensitivity of each isolate was estimated using the average virulence on the wild and domesticated tomato germplasm using Sensitivity = </w:t>
        </w:r>
      </w:ins>
      <w:ins w:id="453" w:author="Daniel Kliebenstein" w:date="2017-07-13T11:41:00Z">
        <w:r>
          <w:rPr>
            <w:sz w:val="24"/>
            <w:szCs w:val="24"/>
          </w:rPr>
          <w:t>(Domesticated</w:t>
        </w:r>
      </w:ins>
      <w:ins w:id="454" w:author="Daniel Kliebenstein" w:date="2017-07-13T11:42:00Z">
        <w:r>
          <w:rPr>
            <w:sz w:val="24"/>
            <w:szCs w:val="24"/>
          </w:rPr>
          <w:t xml:space="preserve"> lesion size</w:t>
        </w:r>
      </w:ins>
      <w:ins w:id="455" w:author="Daniel Kliebenstein" w:date="2017-07-13T11:41:00Z">
        <w:r>
          <w:rPr>
            <w:sz w:val="24"/>
            <w:szCs w:val="24"/>
          </w:rPr>
          <w:t xml:space="preserve"> – </w:t>
        </w:r>
      </w:ins>
      <w:ins w:id="456" w:author="Daniel Kliebenstein" w:date="2017-07-13T11:42:00Z">
        <w:r>
          <w:rPr>
            <w:sz w:val="24"/>
            <w:szCs w:val="24"/>
          </w:rPr>
          <w:t>W</w:t>
        </w:r>
      </w:ins>
      <w:ins w:id="457" w:author="Daniel Kliebenstein" w:date="2017-07-13T11:41:00Z">
        <w:r>
          <w:rPr>
            <w:sz w:val="24"/>
            <w:szCs w:val="24"/>
          </w:rPr>
          <w:t>ild</w:t>
        </w:r>
      </w:ins>
      <w:ins w:id="458" w:author="Daniel Kliebenstein" w:date="2017-07-13T11:42:00Z">
        <w:r>
          <w:rPr>
            <w:sz w:val="24"/>
            <w:szCs w:val="24"/>
          </w:rPr>
          <w:t xml:space="preserve"> lesion size</w:t>
        </w:r>
      </w:ins>
      <w:ins w:id="459" w:author="Daniel Kliebenstein" w:date="2017-07-13T11:41:00Z">
        <w:r>
          <w:rPr>
            <w:sz w:val="24"/>
            <w:szCs w:val="24"/>
          </w:rPr>
          <w:t>) / Domesticated</w:t>
        </w:r>
      </w:ins>
      <w:ins w:id="460" w:author="Daniel Kliebenstein" w:date="2017-07-13T11:42:00Z">
        <w:r>
          <w:rPr>
            <w:sz w:val="24"/>
            <w:szCs w:val="24"/>
          </w:rPr>
          <w:t xml:space="preserve"> lesion size. This was then utilized for GWA mapping.</w:t>
        </w:r>
      </w:ins>
    </w:p>
    <w:p w14:paraId="423D6218" w14:textId="148E1875" w:rsidR="00F33B95" w:rsidRDefault="0039444C" w:rsidP="0039444C">
      <w:pPr>
        <w:rPr>
          <w:ins w:id="461" w:author="Daniel Kliebenstein" w:date="2017-07-13T11:22:00Z"/>
          <w:sz w:val="24"/>
          <w:szCs w:val="24"/>
        </w:rPr>
      </w:pPr>
      <w:del w:id="462" w:author="Daniel Kliebenstein" w:date="2017-07-13T11:40:00Z">
        <w:r w:rsidDel="005E447B">
          <w:rPr>
            <w:sz w:val="24"/>
            <w:szCs w:val="24"/>
          </w:rPr>
          <w:delText xml:space="preserve"> </w:delText>
        </w:r>
      </w:del>
      <w:r w:rsidR="004126C8">
        <w:rPr>
          <w:sz w:val="24"/>
          <w:szCs w:val="24"/>
        </w:rPr>
        <w:t xml:space="preserve">A: </w:t>
      </w:r>
      <w:commentRangeStart w:id="463"/>
      <w:del w:id="464" w:author="Daniel Kliebenstein" w:date="2017-07-13T11:44:00Z">
        <w:r w:rsidDel="005E447B">
          <w:rPr>
            <w:sz w:val="24"/>
            <w:szCs w:val="24"/>
          </w:rPr>
          <w:delText>Top 50 SNPs for lesion size for each domestication phenotype</w:delText>
        </w:r>
        <w:commentRangeEnd w:id="463"/>
        <w:r w:rsidR="005E447B" w:rsidDel="005E447B">
          <w:rPr>
            <w:rStyle w:val="CommentReference"/>
          </w:rPr>
          <w:commentReference w:id="463"/>
        </w:r>
      </w:del>
      <w:ins w:id="465" w:author="Daniel Kliebenstein" w:date="2017-07-13T11:44:00Z">
        <w:r w:rsidR="005E447B">
          <w:rPr>
            <w:sz w:val="24"/>
            <w:szCs w:val="24"/>
          </w:rPr>
          <w:t>SNPs that significantly affect lesion size across domesticated tomato, wild tomato or domestication sensitivity are shown</w:t>
        </w:r>
      </w:ins>
      <w:r>
        <w:rPr>
          <w:sz w:val="24"/>
          <w:szCs w:val="24"/>
        </w:rPr>
        <w:t>.</w:t>
      </w:r>
      <w:ins w:id="466" w:author="Daniel Kliebenstein" w:date="2017-07-13T11:44:00Z">
        <w:r w:rsidR="005E447B">
          <w:rPr>
            <w:sz w:val="24"/>
            <w:szCs w:val="24"/>
          </w:rPr>
          <w:t xml:space="preserve"> Significance is called as crossing the 99.9 percentile permutation threshold</w:t>
        </w:r>
      </w:ins>
    </w:p>
    <w:p w14:paraId="76FE4371" w14:textId="406B9045" w:rsidR="00F33B95" w:rsidRDefault="0039444C" w:rsidP="0039444C">
      <w:pPr>
        <w:rPr>
          <w:ins w:id="467" w:author="Daniel Kliebenstein" w:date="2017-07-13T11:22:00Z"/>
          <w:sz w:val="24"/>
          <w:szCs w:val="24"/>
        </w:rPr>
      </w:pPr>
      <w:del w:id="468" w:author="Daniel Kliebenstein" w:date="2017-07-13T11:22:00Z">
        <w:r w:rsidDel="00F33B95">
          <w:rPr>
            <w:sz w:val="24"/>
            <w:szCs w:val="24"/>
          </w:rPr>
          <w:delText xml:space="preserve"> </w:delText>
        </w:r>
      </w:del>
      <w:del w:id="469" w:author="Daniel Kliebenstein" w:date="2017-07-13T11:42:00Z">
        <w:r w:rsidDel="005E447B">
          <w:rPr>
            <w:sz w:val="24"/>
            <w:szCs w:val="24"/>
          </w:rPr>
          <w:delText>Domestication sensitivity is (domesticated – wild / domesticated).</w:delText>
        </w:r>
      </w:del>
      <w:del w:id="470" w:author="Daniel Kliebenstein" w:date="2017-07-13T11:22:00Z">
        <w:r w:rsidDel="00F33B95">
          <w:rPr>
            <w:sz w:val="24"/>
            <w:szCs w:val="24"/>
          </w:rPr>
          <w:delText xml:space="preserve"> </w:delText>
        </w:r>
      </w:del>
      <w:r w:rsidR="004126C8">
        <w:rPr>
          <w:sz w:val="24"/>
          <w:szCs w:val="24"/>
        </w:rPr>
        <w:t xml:space="preserve">B: </w:t>
      </w:r>
      <w:r>
        <w:rPr>
          <w:sz w:val="24"/>
          <w:szCs w:val="24"/>
        </w:rPr>
        <w:t xml:space="preserve">Venn diagram of </w:t>
      </w:r>
      <w:ins w:id="471" w:author="Daniel Kliebenstein" w:date="2017-07-13T11:45:00Z">
        <w:r w:rsidR="005E447B">
          <w:rPr>
            <w:sz w:val="24"/>
            <w:szCs w:val="24"/>
          </w:rPr>
          <w:t xml:space="preserve">overlapping </w:t>
        </w:r>
      </w:ins>
      <w:r>
        <w:rPr>
          <w:sz w:val="24"/>
          <w:szCs w:val="24"/>
        </w:rPr>
        <w:t xml:space="preserve">SNPs identified </w:t>
      </w:r>
      <w:ins w:id="472" w:author="Daniel Kliebenstein" w:date="2017-07-13T11:45:00Z">
        <w:r w:rsidR="005E447B">
          <w:rPr>
            <w:sz w:val="24"/>
            <w:szCs w:val="24"/>
          </w:rPr>
          <w:t>as crossing the 99.9 percentile permutation threshold</w:t>
        </w:r>
        <w:r w:rsidR="005E447B" w:rsidDel="005E447B">
          <w:rPr>
            <w:sz w:val="24"/>
            <w:szCs w:val="24"/>
          </w:rPr>
          <w:t xml:space="preserve"> </w:t>
        </w:r>
      </w:ins>
      <w:del w:id="473" w:author="Daniel Kliebenstein" w:date="2017-07-13T11:45:00Z">
        <w:r w:rsidDel="005E447B">
          <w:rPr>
            <w:sz w:val="24"/>
            <w:szCs w:val="24"/>
          </w:rPr>
          <w:delText xml:space="preserve">&gt;99.9% for each </w:delText>
        </w:r>
      </w:del>
      <w:del w:id="474" w:author="Daniel Kliebenstein" w:date="2017-07-13T11:42:00Z">
        <w:r w:rsidDel="005E447B">
          <w:rPr>
            <w:sz w:val="24"/>
            <w:szCs w:val="24"/>
          </w:rPr>
          <w:delText xml:space="preserve">domestication </w:delText>
        </w:r>
      </w:del>
      <w:del w:id="475" w:author="Daniel Kliebenstein" w:date="2017-07-13T11:45:00Z">
        <w:r w:rsidDel="005E447B">
          <w:rPr>
            <w:sz w:val="24"/>
            <w:szCs w:val="24"/>
          </w:rPr>
          <w:delText>phenotype</w:delText>
        </w:r>
      </w:del>
      <w:ins w:id="476" w:author="Daniel Kliebenstein" w:date="2017-07-13T11:45:00Z">
        <w:r w:rsidR="005E447B">
          <w:rPr>
            <w:sz w:val="24"/>
            <w:szCs w:val="24"/>
          </w:rPr>
          <w:t>for each trait</w:t>
        </w:r>
      </w:ins>
      <w:r>
        <w:rPr>
          <w:sz w:val="24"/>
          <w:szCs w:val="24"/>
        </w:rPr>
        <w:t>.</w:t>
      </w:r>
    </w:p>
    <w:p w14:paraId="7A9F1360" w14:textId="2759ED37" w:rsidR="0039444C" w:rsidRDefault="004126C8" w:rsidP="004254F5">
      <w:pPr>
        <w:rPr>
          <w:sz w:val="24"/>
          <w:szCs w:val="24"/>
        </w:rPr>
      </w:pPr>
      <w:del w:id="477" w:author="Daniel Kliebenstein" w:date="2017-07-13T11:22:00Z">
        <w:r w:rsidDel="00F33B95">
          <w:rPr>
            <w:sz w:val="24"/>
            <w:szCs w:val="24"/>
          </w:rPr>
          <w:delText xml:space="preserve"> </w:delText>
        </w:r>
      </w:del>
      <w:r>
        <w:rPr>
          <w:sz w:val="24"/>
          <w:szCs w:val="24"/>
        </w:rPr>
        <w:t xml:space="preserve">C: </w:t>
      </w:r>
      <w:ins w:id="478" w:author="Daniel Kliebenstein" w:date="2017-07-13T11:45:00Z">
        <w:r w:rsidR="004254F5">
          <w:rPr>
            <w:sz w:val="24"/>
            <w:szCs w:val="24"/>
          </w:rPr>
          <w:t xml:space="preserve">Venn diagram of overlapping </w:t>
        </w:r>
      </w:ins>
      <w:ins w:id="479" w:author="Daniel Kliebenstein" w:date="2017-07-13T11:46:00Z">
        <w:r w:rsidR="004254F5">
          <w:rPr>
            <w:sz w:val="24"/>
            <w:szCs w:val="24"/>
          </w:rPr>
          <w:t>genes</w:t>
        </w:r>
      </w:ins>
      <w:ins w:id="480" w:author="Daniel Kliebenstein" w:date="2017-07-13T11:45:00Z">
        <w:r w:rsidR="004254F5">
          <w:rPr>
            <w:sz w:val="24"/>
            <w:szCs w:val="24"/>
          </w:rPr>
          <w:t xml:space="preserve"> identified as crossing the 99.9 percentile permutation threshold</w:t>
        </w:r>
        <w:r w:rsidR="004254F5" w:rsidDel="005E447B">
          <w:rPr>
            <w:sz w:val="24"/>
            <w:szCs w:val="24"/>
          </w:rPr>
          <w:t xml:space="preserve"> </w:t>
        </w:r>
        <w:r w:rsidR="004254F5">
          <w:rPr>
            <w:sz w:val="24"/>
            <w:szCs w:val="24"/>
          </w:rPr>
          <w:t>for each trait</w:t>
        </w:r>
      </w:ins>
      <w:del w:id="481" w:author="Daniel Kliebenstein" w:date="2017-07-13T11:45:00Z">
        <w:r w:rsidR="0039444C" w:rsidDel="004254F5">
          <w:rPr>
            <w:sz w:val="24"/>
            <w:szCs w:val="24"/>
          </w:rPr>
          <w:delText>Venn diagram of genes with a significant SNP identified &gt;99.9% for each domestication phenotype</w:delText>
        </w:r>
      </w:del>
      <w:r w:rsidR="0039444C">
        <w:rPr>
          <w:sz w:val="24"/>
          <w:szCs w:val="24"/>
        </w:rPr>
        <w:t>.</w:t>
      </w:r>
      <w:ins w:id="482" w:author="Daniel Kliebenstein" w:date="2017-07-13T11:46:00Z">
        <w:r w:rsidR="004254F5" w:rsidRPr="004254F5">
          <w:rPr>
            <w:sz w:val="24"/>
            <w:szCs w:val="24"/>
          </w:rPr>
          <w:t xml:space="preserve"> </w:t>
        </w:r>
        <w:r w:rsidR="004254F5">
          <w:rPr>
            <w:sz w:val="24"/>
            <w:szCs w:val="24"/>
          </w:rPr>
          <w:t>Genes were called as significant if there were 2 or more SNPs within the gene body or within 2kb of the gene body using SNPs.</w:t>
        </w:r>
      </w:ins>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35CED36E" w14:textId="77777777" w:rsidR="00416136" w:rsidRDefault="00416136" w:rsidP="00473ACC">
      <w:pPr>
        <w:spacing w:line="480" w:lineRule="auto"/>
        <w:rPr>
          <w:sz w:val="24"/>
          <w:szCs w:val="24"/>
        </w:rPr>
      </w:pPr>
    </w:p>
    <w:p w14:paraId="2E768C51" w14:textId="77777777" w:rsidR="00416136" w:rsidRDefault="00416136" w:rsidP="00473ACC">
      <w:pPr>
        <w:spacing w:line="480" w:lineRule="auto"/>
        <w:rPr>
          <w:sz w:val="24"/>
          <w:szCs w:val="24"/>
        </w:rPr>
      </w:pPr>
    </w:p>
    <w:p w14:paraId="1DCEEC10" w14:textId="77777777" w:rsidR="00416136" w:rsidRPr="00416136" w:rsidRDefault="00416136" w:rsidP="00416136">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Pr="00416136">
        <w:t xml:space="preserve">Atwell, S., J. Corwin, N. Soltis, A. Subedy, K. Denby and D. J. Kliebenstein (2015). "Whole genome resequencing of Botrytis cinerea isolates identifies high levels of standing diversity." </w:t>
      </w:r>
      <w:r w:rsidRPr="00416136">
        <w:rPr>
          <w:u w:val="single"/>
        </w:rPr>
        <w:t>Frontiers in microbiology</w:t>
      </w:r>
      <w:r w:rsidRPr="00416136">
        <w:t xml:space="preserve"> </w:t>
      </w:r>
      <w:r w:rsidRPr="00416136">
        <w:rPr>
          <w:b/>
        </w:rPr>
        <w:t>6</w:t>
      </w:r>
      <w:r w:rsidRPr="00416136">
        <w:t>: 996.</w:t>
      </w:r>
    </w:p>
    <w:p w14:paraId="0D0E351E" w14:textId="77777777" w:rsidR="00416136" w:rsidRPr="00416136" w:rsidRDefault="00416136" w:rsidP="00416136">
      <w:pPr>
        <w:pStyle w:val="EndNoteBibliography"/>
      </w:pPr>
      <w:r w:rsidRPr="00416136">
        <w:t xml:space="preserve">Bai, Y. and P. Lindhout (2007). "Domestication and breeding of tomatoes: what have we gained and what can we gain in the future?" </w:t>
      </w:r>
      <w:r w:rsidRPr="00416136">
        <w:rPr>
          <w:u w:val="single"/>
        </w:rPr>
        <w:t>Annals of botany</w:t>
      </w:r>
      <w:r w:rsidRPr="00416136">
        <w:t xml:space="preserve"> </w:t>
      </w:r>
      <w:r w:rsidRPr="00416136">
        <w:rPr>
          <w:b/>
        </w:rPr>
        <w:t>100</w:t>
      </w:r>
      <w:r w:rsidRPr="00416136">
        <w:t>(5): 1085-1094.</w:t>
      </w:r>
    </w:p>
    <w:p w14:paraId="556379E9" w14:textId="77777777" w:rsidR="00416136" w:rsidRPr="00416136" w:rsidRDefault="00416136" w:rsidP="00416136">
      <w:pPr>
        <w:pStyle w:val="EndNoteBibliography"/>
      </w:pPr>
      <w:r w:rsidRPr="00416136">
        <w:t xml:space="preserve">Corwin, J. A., D. Copeland, J. Feusier, A. Subedy, R. Eshbaugh, C. Palmer, J. Maloof and D. J. Kliebenstein (2016). "The quantitative basis of the Arabidopsis innate immune system to endemic pathogens depends on pathogen genetics." </w:t>
      </w:r>
      <w:r w:rsidRPr="00416136">
        <w:rPr>
          <w:u w:val="single"/>
        </w:rPr>
        <w:t>PLoS Genet</w:t>
      </w:r>
      <w:r w:rsidRPr="00416136">
        <w:t xml:space="preserve"> </w:t>
      </w:r>
      <w:r w:rsidRPr="00416136">
        <w:rPr>
          <w:b/>
        </w:rPr>
        <w:t>12</w:t>
      </w:r>
      <w:r w:rsidRPr="00416136">
        <w:t>(2): e1005789.</w:t>
      </w:r>
    </w:p>
    <w:p w14:paraId="05B52778" w14:textId="77777777" w:rsidR="00416136" w:rsidRPr="00416136" w:rsidRDefault="00416136" w:rsidP="00416136">
      <w:pPr>
        <w:pStyle w:val="EndNoteBibliography"/>
      </w:pPr>
      <w:r w:rsidRPr="00416136">
        <w:t xml:space="preserve">Doebley, J. F., B. S. Gaut and B. D. Smith (2006). "The molecular genetics of crop domestication." </w:t>
      </w:r>
      <w:r w:rsidRPr="00416136">
        <w:rPr>
          <w:u w:val="single"/>
        </w:rPr>
        <w:t>Cell</w:t>
      </w:r>
      <w:r w:rsidRPr="00416136">
        <w:t xml:space="preserve"> </w:t>
      </w:r>
      <w:r w:rsidRPr="00416136">
        <w:rPr>
          <w:b/>
        </w:rPr>
        <w:t>127</w:t>
      </w:r>
      <w:r w:rsidRPr="00416136">
        <w:t>(7): 1309-1321.</w:t>
      </w:r>
    </w:p>
    <w:p w14:paraId="5604ACE6" w14:textId="77777777" w:rsidR="00416136" w:rsidRPr="00416136" w:rsidRDefault="00416136" w:rsidP="00416136">
      <w:pPr>
        <w:pStyle w:val="EndNoteBibliography"/>
      </w:pPr>
      <w:r w:rsidRPr="00416136">
        <w:lastRenderedPageBreak/>
        <w:t xml:space="preserve">Doran, A. G. and C. J. Creevey (2013). "Snpdat: Easy and rapid annotation of results from de novo snp discovery projects for model and non-model organisms." </w:t>
      </w:r>
      <w:r w:rsidRPr="00416136">
        <w:rPr>
          <w:u w:val="single"/>
        </w:rPr>
        <w:t>BMC bioinformatics</w:t>
      </w:r>
      <w:r w:rsidRPr="00416136">
        <w:t xml:space="preserve"> </w:t>
      </w:r>
      <w:r w:rsidRPr="00416136">
        <w:rPr>
          <w:b/>
        </w:rPr>
        <w:t>14</w:t>
      </w:r>
      <w:r w:rsidRPr="00416136">
        <w:t>(1): 45.</w:t>
      </w:r>
    </w:p>
    <w:p w14:paraId="68A727F5" w14:textId="77777777" w:rsidR="00416136" w:rsidRPr="00416136" w:rsidRDefault="00416136" w:rsidP="00416136">
      <w:pPr>
        <w:pStyle w:val="EndNoteBibliography"/>
      </w:pPr>
      <w:r w:rsidRPr="00416136">
        <w:t xml:space="preserve">Egashira, H., A. Kuwashima, H. Ishiguro, K. Fukushima, T. Kaya and S. Imanishi (2000). "Screening of wild accessions resistant to gray mold (Botrytis cinerea Pers.) in Lycopersicon." </w:t>
      </w:r>
      <w:r w:rsidRPr="00416136">
        <w:rPr>
          <w:u w:val="single"/>
        </w:rPr>
        <w:t>Acta physiologiae plantarum</w:t>
      </w:r>
      <w:r w:rsidRPr="00416136">
        <w:t xml:space="preserve"> </w:t>
      </w:r>
      <w:r w:rsidRPr="00416136">
        <w:rPr>
          <w:b/>
        </w:rPr>
        <w:t>22</w:t>
      </w:r>
      <w:r w:rsidRPr="00416136">
        <w:t>(3): 324-326.</w:t>
      </w:r>
    </w:p>
    <w:p w14:paraId="11B9416D" w14:textId="77777777" w:rsidR="00416136" w:rsidRPr="00416136" w:rsidRDefault="00416136" w:rsidP="00416136">
      <w:pPr>
        <w:pStyle w:val="EndNoteBibliography"/>
      </w:pPr>
      <w:r w:rsidRPr="00416136">
        <w:t xml:space="preserve">Finkers, R., Y. Bai, P. van den Berg, R. van Berloo, F. Meijer-Dekens, A. Ten Have, J. van Kan, P. Lindhout and A. W. van Heusden (2008). "Quantitative resistance to Botrytis cinerea from Solanum neorickii." </w:t>
      </w:r>
      <w:r w:rsidRPr="00416136">
        <w:rPr>
          <w:u w:val="single"/>
        </w:rPr>
        <w:t>Euphytica</w:t>
      </w:r>
      <w:r w:rsidRPr="00416136">
        <w:t xml:space="preserve"> </w:t>
      </w:r>
      <w:r w:rsidRPr="00416136">
        <w:rPr>
          <w:b/>
        </w:rPr>
        <w:t>159</w:t>
      </w:r>
      <w:r w:rsidRPr="00416136">
        <w:t>(1-2): 83-92.</w:t>
      </w:r>
    </w:p>
    <w:p w14:paraId="07782ADE" w14:textId="77777777" w:rsidR="00416136" w:rsidRPr="00416136" w:rsidRDefault="00416136" w:rsidP="00416136">
      <w:pPr>
        <w:pStyle w:val="EndNoteBibliography"/>
      </w:pPr>
      <w:r w:rsidRPr="00416136">
        <w:t xml:space="preserve">Guimaraes, R. L., R. T. Chetelat and H. U. Stotz (2004). "Resistance to Botrytis cinerea in Solanum lycopersicoides is dominant in hybrids with tomato, and involves induced hyphal death." </w:t>
      </w:r>
      <w:r w:rsidRPr="00416136">
        <w:rPr>
          <w:u w:val="single"/>
        </w:rPr>
        <w:t>European journal of plant pathology</w:t>
      </w:r>
      <w:r w:rsidRPr="00416136">
        <w:t xml:space="preserve"> </w:t>
      </w:r>
      <w:r w:rsidRPr="00416136">
        <w:rPr>
          <w:b/>
        </w:rPr>
        <w:t>110</w:t>
      </w:r>
      <w:r w:rsidRPr="00416136">
        <w:t>(1): 13-23.</w:t>
      </w:r>
    </w:p>
    <w:p w14:paraId="3A003D59" w14:textId="77777777" w:rsidR="00416136" w:rsidRPr="00416136" w:rsidRDefault="00416136" w:rsidP="00416136">
      <w:pPr>
        <w:pStyle w:val="EndNoteBibliography"/>
      </w:pPr>
      <w:r w:rsidRPr="00416136">
        <w:t xml:space="preserve">Nicot, P., A. Moretti, C. Romiti, M. Bardin, C. Caranta and H. Ferriere (2002). "Differences in susceptibility of pruning wounds and leaves to infection by Botrytis cinerea among wild tomato accessions." </w:t>
      </w:r>
      <w:r w:rsidRPr="00416136">
        <w:rPr>
          <w:u w:val="single"/>
        </w:rPr>
        <w:t>TGC Report</w:t>
      </w:r>
      <w:r w:rsidRPr="00416136">
        <w:t xml:space="preserve"> </w:t>
      </w:r>
      <w:r w:rsidRPr="00416136">
        <w:rPr>
          <w:b/>
        </w:rPr>
        <w:t>52</w:t>
      </w:r>
      <w:r w:rsidRPr="00416136">
        <w:t>: 24-26.</w:t>
      </w:r>
    </w:p>
    <w:p w14:paraId="23454A18" w14:textId="77777777" w:rsidR="00416136" w:rsidRPr="00416136" w:rsidRDefault="00416136" w:rsidP="00416136">
      <w:pPr>
        <w:pStyle w:val="EndNoteBibliography"/>
      </w:pPr>
      <w:r w:rsidRPr="00416136">
        <w:t xml:space="preserve">Rowe, H. C. and D. J. Kliebenstein (2008). "Complex genetics control natural variation in Arabidopsis thaliana resistance to Botrytis cinerea." </w:t>
      </w:r>
      <w:r w:rsidRPr="00416136">
        <w:rPr>
          <w:u w:val="single"/>
        </w:rPr>
        <w:t>Genetics</w:t>
      </w:r>
      <w:r w:rsidRPr="00416136">
        <w:t xml:space="preserve"> </w:t>
      </w:r>
      <w:r w:rsidRPr="00416136">
        <w:rPr>
          <w:b/>
        </w:rPr>
        <w:t>180</w:t>
      </w:r>
      <w:r w:rsidRPr="00416136">
        <w:t>(4): 2237-2250.</w:t>
      </w:r>
    </w:p>
    <w:p w14:paraId="6E7E55B9" w14:textId="77777777" w:rsidR="00416136" w:rsidRPr="00416136" w:rsidRDefault="00416136" w:rsidP="00416136">
      <w:pPr>
        <w:pStyle w:val="EndNoteBibliography"/>
      </w:pPr>
      <w:r w:rsidRPr="00416136">
        <w:t xml:space="preserve">Stukenbrock, E. H. and B. A. McDonald (2008). "The origins of plant pathogens in agro-ecosystems." </w:t>
      </w:r>
      <w:r w:rsidRPr="00416136">
        <w:rPr>
          <w:u w:val="single"/>
        </w:rPr>
        <w:t>Annu. Rev. Phytopathol.</w:t>
      </w:r>
      <w:r w:rsidRPr="00416136">
        <w:t xml:space="preserve"> </w:t>
      </w:r>
      <w:r w:rsidRPr="00416136">
        <w:rPr>
          <w:b/>
        </w:rPr>
        <w:t>46</w:t>
      </w:r>
      <w:r w:rsidRPr="00416136">
        <w:t>: 75-100.</w:t>
      </w:r>
    </w:p>
    <w:p w14:paraId="0DC3F8BC" w14:textId="77777777" w:rsidR="00416136" w:rsidRPr="00416136" w:rsidRDefault="00416136" w:rsidP="00416136">
      <w:pPr>
        <w:pStyle w:val="EndNoteBibliography"/>
      </w:pPr>
      <w:r w:rsidRPr="00416136">
        <w:t xml:space="preserve">Tanksley, S. D. and S. R. McCouch (1997). "Seed banks and molecular maps: unlocking genetic potential from the wild." </w:t>
      </w:r>
      <w:r w:rsidRPr="00416136">
        <w:rPr>
          <w:u w:val="single"/>
        </w:rPr>
        <w:t>Science</w:t>
      </w:r>
      <w:r w:rsidRPr="00416136">
        <w:t xml:space="preserve"> </w:t>
      </w:r>
      <w:r w:rsidRPr="00416136">
        <w:rPr>
          <w:b/>
        </w:rPr>
        <w:t>277</w:t>
      </w:r>
      <w:r w:rsidRPr="00416136">
        <w:t>(5329): 1063-1066.</w:t>
      </w:r>
    </w:p>
    <w:p w14:paraId="1EC83E5E" w14:textId="77777777" w:rsidR="00416136" w:rsidRPr="00416136" w:rsidRDefault="00416136" w:rsidP="00416136">
      <w:pPr>
        <w:pStyle w:val="EndNoteBibliography"/>
      </w:pPr>
      <w:r w:rsidRPr="00416136">
        <w:t xml:space="preserve">Ten Have, A., R. van Berloo, P. Lindhout and J. A. van Kan (2007). "Partial stem and leaf resistance against the fungal pathogen Botrytis cinerea in wild relatives of tomato." </w:t>
      </w:r>
      <w:r w:rsidRPr="00416136">
        <w:rPr>
          <w:u w:val="single"/>
        </w:rPr>
        <w:t>European journal of plant pathology</w:t>
      </w:r>
      <w:r w:rsidRPr="00416136">
        <w:t xml:space="preserve"> </w:t>
      </w:r>
      <w:r w:rsidRPr="00416136">
        <w:rPr>
          <w:b/>
        </w:rPr>
        <w:t>117</w:t>
      </w:r>
      <w:r w:rsidRPr="00416136">
        <w:t>(2): 153-166.</w:t>
      </w:r>
    </w:p>
    <w:p w14:paraId="4FDF3002" w14:textId="0E8EFE8E"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niel Kliebenstein" w:date="2017-07-13T14:35:00Z" w:initials="DK">
    <w:p w14:paraId="2AE5AC57" w14:textId="3AED1424" w:rsidR="00E62AE8" w:rsidRDefault="00E62AE8">
      <w:pPr>
        <w:pStyle w:val="CommentText"/>
      </w:pPr>
      <w:r>
        <w:rPr>
          <w:rStyle w:val="CommentReference"/>
        </w:rPr>
        <w:annotationRef/>
      </w:r>
      <w:r>
        <w:t>Big payoff sentence</w:t>
      </w:r>
    </w:p>
  </w:comment>
  <w:comment w:id="3" w:author="Nicole Soltis" w:date="2017-07-07T10:30:00Z" w:initials="NS">
    <w:p w14:paraId="0464F10B" w14:textId="27B922EC" w:rsidR="00E62AE8" w:rsidRDefault="00E62AE8">
      <w:pPr>
        <w:pStyle w:val="CommentText"/>
      </w:pPr>
      <w:r>
        <w:rPr>
          <w:rStyle w:val="CommentReference"/>
        </w:rPr>
        <w:annotationRef/>
      </w:r>
      <w:r>
        <w:t>Introduction bookmark</w:t>
      </w:r>
    </w:p>
  </w:comment>
  <w:comment w:id="5" w:author="Daniel Kliebenstein" w:date="2017-07-13T14:51:00Z" w:initials="DK">
    <w:p w14:paraId="5A357F9A" w14:textId="0B6AF414" w:rsidR="00E62AE8" w:rsidRDefault="00E62AE8">
      <w:pPr>
        <w:pStyle w:val="CommentText"/>
      </w:pPr>
      <w:r>
        <w:rPr>
          <w:rStyle w:val="CommentReference"/>
        </w:rPr>
        <w:annotationRef/>
      </w:r>
      <w:r>
        <w:t>Need citation for this</w:t>
      </w:r>
    </w:p>
  </w:comment>
  <w:comment w:id="6" w:author="Daniel Kliebenstein" w:date="2017-07-13T14:51:00Z" w:initials="DK">
    <w:p w14:paraId="04B6BB70" w14:textId="71938DAA" w:rsidR="00E62AE8" w:rsidRDefault="00E62AE8">
      <w:pPr>
        <w:pStyle w:val="CommentText"/>
      </w:pPr>
      <w:r>
        <w:rPr>
          <w:rStyle w:val="CommentReference"/>
        </w:rPr>
        <w:annotationRef/>
      </w:r>
      <w:r>
        <w:t>Do you have a citation for this? Most people think that they work on important pathogens so this is a tough one.</w:t>
      </w:r>
    </w:p>
  </w:comment>
  <w:comment w:id="7" w:author="Daniel Kliebenstein" w:date="2017-07-13T14:52:00Z" w:initials="DK">
    <w:p w14:paraId="7B314F9D" w14:textId="56D7D2E2" w:rsidR="00E62AE8" w:rsidRDefault="00E62AE8">
      <w:pPr>
        <w:pStyle w:val="CommentText"/>
      </w:pPr>
      <w:r>
        <w:rPr>
          <w:rStyle w:val="CommentReference"/>
        </w:rPr>
        <w:annotationRef/>
      </w:r>
      <w:r>
        <w:t>Come up with a single shortening of this, either Botrytis or B. cinerea and then make sure all subsequent ones are the same.</w:t>
      </w:r>
    </w:p>
  </w:comment>
  <w:comment w:id="8" w:author="Daniel Kliebenstein" w:date="2017-07-13T15:01:00Z" w:initials="DK">
    <w:p w14:paraId="2BC7192C" w14:textId="7B9202F2" w:rsidR="00E62AE8" w:rsidRDefault="00E62AE8">
      <w:pPr>
        <w:pStyle w:val="CommentText"/>
      </w:pPr>
      <w:r>
        <w:rPr>
          <w:rStyle w:val="CommentReference"/>
        </w:rPr>
        <w:annotationRef/>
      </w:r>
      <w:r>
        <w:t>Citations</w:t>
      </w:r>
    </w:p>
  </w:comment>
  <w:comment w:id="9" w:author="Nicole Soltis" w:date="2017-07-07T10:30:00Z" w:initials="NS">
    <w:p w14:paraId="6ADD77FA" w14:textId="211CBB02" w:rsidR="00E62AE8" w:rsidRDefault="00E62AE8">
      <w:pPr>
        <w:pStyle w:val="CommentText"/>
      </w:pPr>
      <w:r>
        <w:rPr>
          <w:rStyle w:val="CommentReference"/>
        </w:rPr>
        <w:annotationRef/>
      </w:r>
      <w:r>
        <w:t>Methods bookmark</w:t>
      </w:r>
    </w:p>
  </w:comment>
  <w:comment w:id="10" w:author="Daniel Kliebenstein" w:date="2017-07-13T15:18:00Z" w:initials="DK">
    <w:p w14:paraId="24895D66" w14:textId="7DD00308" w:rsidR="00E62AE8" w:rsidRDefault="00E62AE8">
      <w:pPr>
        <w:pStyle w:val="CommentText"/>
      </w:pPr>
      <w:r>
        <w:rPr>
          <w:rStyle w:val="CommentReference"/>
        </w:rPr>
        <w:annotationRef/>
      </w:r>
      <w:r>
        <w:t>Probably will need to add the Arabidosis transcriptome citaiton</w:t>
      </w:r>
    </w:p>
  </w:comment>
  <w:comment w:id="12" w:author="Daniel Kliebenstein" w:date="2017-07-13T15:26:00Z" w:initials="DK">
    <w:p w14:paraId="149AED39" w14:textId="69F50F19" w:rsidR="00E62AE8" w:rsidRDefault="00E62AE8">
      <w:pPr>
        <w:pStyle w:val="CommentText"/>
      </w:pPr>
      <w:r>
        <w:rPr>
          <w:rStyle w:val="CommentReference"/>
        </w:rPr>
        <w:annotationRef/>
      </w:r>
      <w:r>
        <w:t>Put in citations where developed this protocol</w:t>
      </w:r>
    </w:p>
  </w:comment>
  <w:comment w:id="13" w:author="Daniel Kliebenstein" w:date="2017-07-13T15:27:00Z" w:initials="DK">
    <w:p w14:paraId="672E6572" w14:textId="347EA011" w:rsidR="00E62AE8" w:rsidRDefault="00E62AE8">
      <w:pPr>
        <w:pStyle w:val="CommentText"/>
      </w:pPr>
      <w:r>
        <w:rPr>
          <w:rStyle w:val="CommentReference"/>
        </w:rPr>
        <w:annotationRef/>
      </w:r>
      <w:r>
        <w:t>citaitons</w:t>
      </w:r>
    </w:p>
  </w:comment>
  <w:comment w:id="14" w:author="Daniel Kliebenstein" w:date="2017-07-13T15:27:00Z" w:initials="DK">
    <w:p w14:paraId="5434A4B5" w14:textId="318368DC" w:rsidR="00E62AE8" w:rsidRDefault="00E62AE8">
      <w:pPr>
        <w:pStyle w:val="CommentText"/>
      </w:pPr>
      <w:r>
        <w:rPr>
          <w:rStyle w:val="CommentReference"/>
        </w:rPr>
        <w:annotationRef/>
      </w:r>
      <w:r>
        <w:t>which R package?</w:t>
      </w:r>
    </w:p>
  </w:comment>
  <w:comment w:id="16" w:author="Daniel Kliebenstein" w:date="2017-07-13T15:32:00Z" w:initials="DK">
    <w:p w14:paraId="22CB2697" w14:textId="160007D4" w:rsidR="00E62AE8" w:rsidRDefault="00E62AE8">
      <w:pPr>
        <w:pStyle w:val="CommentText"/>
      </w:pPr>
      <w:r>
        <w:rPr>
          <w:rStyle w:val="CommentReference"/>
        </w:rPr>
        <w:annotationRef/>
      </w:r>
      <w:r>
        <w:t>citations</w:t>
      </w:r>
    </w:p>
  </w:comment>
  <w:comment w:id="17" w:author="Daniel Kliebenstein" w:date="2017-07-13T15:32:00Z" w:initials="DK">
    <w:p w14:paraId="56941D99" w14:textId="02F31013" w:rsidR="00E62AE8" w:rsidRDefault="00E62AE8">
      <w:pPr>
        <w:pStyle w:val="CommentText"/>
      </w:pPr>
      <w:r>
        <w:rPr>
          <w:rStyle w:val="CommentReference"/>
        </w:rPr>
        <w:annotationRef/>
      </w:r>
      <w:r>
        <w:t>citations</w:t>
      </w:r>
    </w:p>
  </w:comment>
  <w:comment w:id="18" w:author="Daniel Kliebenstein" w:date="2017-07-20T11:24:00Z" w:initials="DK">
    <w:p w14:paraId="098715B7" w14:textId="2B33A6C6" w:rsidR="00E62AE8" w:rsidRDefault="00E62AE8">
      <w:pPr>
        <w:pStyle w:val="CommentText"/>
      </w:pPr>
      <w:r>
        <w:rPr>
          <w:rStyle w:val="CommentReference"/>
        </w:rPr>
        <w:annotationRef/>
      </w:r>
      <w:r>
        <w:t>also use the D</w:t>
      </w:r>
      <w:r w:rsidR="00685345">
        <w:t>o</w:t>
      </w:r>
      <w:r>
        <w:t>erge references and corwin</w:t>
      </w:r>
    </w:p>
  </w:comment>
  <w:comment w:id="19" w:author="Nicole Soltis" w:date="2017-07-07T10:29:00Z" w:initials="NS">
    <w:p w14:paraId="68BC2C1B" w14:textId="0FB2EAEA" w:rsidR="00E62AE8" w:rsidRDefault="00E62AE8">
      <w:pPr>
        <w:pStyle w:val="CommentText"/>
      </w:pPr>
      <w:r>
        <w:rPr>
          <w:rStyle w:val="CommentReference"/>
        </w:rPr>
        <w:annotationRef/>
      </w:r>
      <w:r>
        <w:t>Results bookmark</w:t>
      </w:r>
    </w:p>
  </w:comment>
  <w:comment w:id="20" w:author="Daniel Kliebenstein" w:date="2017-07-13T16:07:00Z" w:initials="DK">
    <w:p w14:paraId="1ACCFDE9" w14:textId="56551142" w:rsidR="00E62AE8" w:rsidRDefault="00E62AE8">
      <w:pPr>
        <w:pStyle w:val="CommentText"/>
      </w:pPr>
      <w:r>
        <w:rPr>
          <w:rStyle w:val="CommentReference"/>
        </w:rPr>
        <w:annotationRef/>
      </w:r>
      <w:r>
        <w:t>Be more specific</w:t>
      </w:r>
    </w:p>
  </w:comment>
  <w:comment w:id="21" w:author="Nicole Soltis" w:date="2017-07-20T16:38:00Z" w:initials="NS">
    <w:p w14:paraId="49AC4AEA" w14:textId="4273802C" w:rsidR="00B41031" w:rsidRDefault="00B41031">
      <w:pPr>
        <w:pStyle w:val="CommentText"/>
      </w:pPr>
      <w:r>
        <w:rPr>
          <w:rStyle w:val="CommentReference"/>
        </w:rPr>
        <w:annotationRef/>
      </w:r>
      <w:r>
        <w:t>We have lesion size but no SNP data for some isolates. Should I omit those from this part of the analysis?</w:t>
      </w:r>
    </w:p>
  </w:comment>
  <w:comment w:id="25" w:author="Daniel Kliebenstein" w:date="2017-07-13T16:22:00Z" w:initials="DK">
    <w:p w14:paraId="1A3F383A" w14:textId="581141E2" w:rsidR="00E62AE8" w:rsidRDefault="00E62AE8">
      <w:pPr>
        <w:pStyle w:val="CommentText"/>
      </w:pPr>
      <w:r>
        <w:rPr>
          <w:rStyle w:val="CommentReference"/>
        </w:rPr>
        <w:annotationRef/>
      </w:r>
      <w:r>
        <w:t xml:space="preserve"> Maybe make a rank order plot usg the pair with the biggest p-value to show the shift?</w:t>
      </w:r>
    </w:p>
  </w:comment>
  <w:comment w:id="26" w:author="Nicole Soltis" w:date="2017-07-20T16:45:00Z" w:initials="NS">
    <w:p w14:paraId="284C923E" w14:textId="3980460A" w:rsidR="00B41031" w:rsidRDefault="00B41031">
      <w:pPr>
        <w:pStyle w:val="CommentText"/>
      </w:pPr>
      <w:r>
        <w:rPr>
          <w:rStyle w:val="CommentReference"/>
        </w:rPr>
        <w:annotationRef/>
      </w:r>
      <w:r>
        <w:t>Include W values on top half of plot</w:t>
      </w:r>
      <w:bookmarkStart w:id="27" w:name="_GoBack"/>
      <w:bookmarkEnd w:id="27"/>
    </w:p>
  </w:comment>
  <w:comment w:id="32" w:author="Daniel Kliebenstein" w:date="2017-07-13T16:29:00Z" w:initials="DK">
    <w:p w14:paraId="57FA4049" w14:textId="2BC0DA36" w:rsidR="00E62AE8" w:rsidRDefault="00E62AE8">
      <w:pPr>
        <w:pStyle w:val="CommentText"/>
      </w:pPr>
      <w:r>
        <w:rPr>
          <w:rStyle w:val="CommentReference"/>
        </w:rPr>
        <w:annotationRef/>
      </w:r>
      <w:r>
        <w:t>Include corwin citations</w:t>
      </w:r>
    </w:p>
  </w:comment>
  <w:comment w:id="34" w:author="Nicole Soltis" w:date="2017-07-11T13:54:00Z" w:initials="NS">
    <w:p w14:paraId="4EEDA378" w14:textId="6F680D3E" w:rsidR="00E62AE8" w:rsidRDefault="00E62AE8">
      <w:pPr>
        <w:pStyle w:val="CommentText"/>
      </w:pPr>
      <w:r>
        <w:rPr>
          <w:rStyle w:val="CommentReference"/>
        </w:rPr>
        <w:annotationRef/>
      </w:r>
      <w:r>
        <w:t>Look up functions for these 5?</w:t>
      </w:r>
    </w:p>
  </w:comment>
  <w:comment w:id="35" w:author="Daniel Kliebenstein" w:date="2017-07-13T16:31:00Z" w:initials="DK">
    <w:p w14:paraId="5B1336DD" w14:textId="5C533DB0" w:rsidR="00E62AE8" w:rsidRDefault="00E62AE8">
      <w:pPr>
        <w:pStyle w:val="CommentText"/>
      </w:pPr>
      <w:r>
        <w:rPr>
          <w:rStyle w:val="CommentReference"/>
        </w:rPr>
        <w:annotationRef/>
      </w:r>
      <w:r>
        <w:t>Yep</w:t>
      </w:r>
    </w:p>
  </w:comment>
  <w:comment w:id="37" w:author="Daniel Kliebenstein" w:date="2017-07-13T16:30:00Z" w:initials="DK">
    <w:p w14:paraId="6A184194" w14:textId="2141241D" w:rsidR="00E62AE8" w:rsidRDefault="00E62AE8">
      <w:pPr>
        <w:pStyle w:val="CommentText"/>
      </w:pPr>
      <w:r>
        <w:rPr>
          <w:rStyle w:val="CommentReference"/>
        </w:rPr>
        <w:annotationRef/>
      </w:r>
      <w:r>
        <w:t>Bring this calculation to me so we can chat about how to present it</w:t>
      </w:r>
    </w:p>
  </w:comment>
  <w:comment w:id="38" w:author="Nicole Soltis" w:date="2017-07-11T13:48:00Z" w:initials="NS">
    <w:p w14:paraId="4D1264CE" w14:textId="3B8F5C7A" w:rsidR="00E62AE8" w:rsidRDefault="00E62AE8">
      <w:pPr>
        <w:pStyle w:val="CommentText"/>
      </w:pPr>
      <w:r>
        <w:rPr>
          <w:rStyle w:val="CommentReference"/>
        </w:rPr>
        <w:annotationRef/>
      </w:r>
      <w:r>
        <w:t>Check: GO enrichment for these?</w:t>
      </w:r>
    </w:p>
  </w:comment>
  <w:comment w:id="39" w:author="Nicole Soltis" w:date="2017-07-11T13:54:00Z" w:initials="NS">
    <w:p w14:paraId="6CE1D104" w14:textId="0BC6A295" w:rsidR="00E62AE8" w:rsidRDefault="00E62AE8">
      <w:pPr>
        <w:pStyle w:val="CommentText"/>
      </w:pPr>
      <w:r>
        <w:rPr>
          <w:rStyle w:val="CommentReference"/>
        </w:rPr>
        <w:annotationRef/>
      </w:r>
      <w:r>
        <w:t xml:space="preserve">Should I use different criteria for this subset list? E.g. keep all SNPs that are significant in 8-12 hosts </w:t>
      </w:r>
    </w:p>
  </w:comment>
  <w:comment w:id="47" w:author="Daniel Kliebenstein" w:date="2017-07-13T16:36:00Z" w:initials="DK">
    <w:p w14:paraId="40A186F7" w14:textId="6BCF92DB" w:rsidR="00E62AE8" w:rsidRDefault="00E62AE8">
      <w:pPr>
        <w:pStyle w:val="CommentText"/>
      </w:pPr>
      <w:r>
        <w:rPr>
          <w:rStyle w:val="CommentReference"/>
        </w:rPr>
        <w:annotationRef/>
      </w:r>
      <w:r>
        <w:t>Maybe pull up the diversity at the one gene with links to all 12 accessions and make a manhattan plot on that one like Rachel did in her paper?</w:t>
      </w:r>
    </w:p>
  </w:comment>
  <w:comment w:id="49" w:author="Daniel Kliebenstein" w:date="2017-07-13T16:37:00Z" w:initials="DK">
    <w:p w14:paraId="4FF65778" w14:textId="0CC339E1" w:rsidR="00E62AE8" w:rsidRDefault="00E62AE8">
      <w:pPr>
        <w:pStyle w:val="CommentText"/>
      </w:pPr>
      <w:r>
        <w:rPr>
          <w:rStyle w:val="CommentReference"/>
        </w:rPr>
        <w:annotationRef/>
      </w:r>
      <w:r>
        <w:t>Don’t put the genes in the above section. Talk about their putative function here.</w:t>
      </w:r>
    </w:p>
  </w:comment>
  <w:comment w:id="56" w:author="Daniel Kliebenstein" w:date="2017-07-13T16:47:00Z" w:initials="DK">
    <w:p w14:paraId="4117ED26" w14:textId="1FA23504" w:rsidR="00E62AE8" w:rsidRDefault="00E62AE8">
      <w:pPr>
        <w:pStyle w:val="CommentText"/>
      </w:pPr>
      <w:r>
        <w:rPr>
          <w:rStyle w:val="CommentReference"/>
        </w:rPr>
        <w:annotationRef/>
      </w:r>
      <w:r>
        <w:t>Was there any enrichment in the specific subsets?</w:t>
      </w:r>
    </w:p>
  </w:comment>
  <w:comment w:id="60" w:author="Daniel Kliebenstein" w:date="2017-07-13T16:46:00Z" w:initials="DK">
    <w:p w14:paraId="50F1ADA3" w14:textId="71973C90" w:rsidR="00E62AE8" w:rsidRDefault="00E62AE8">
      <w:pPr>
        <w:pStyle w:val="CommentText"/>
      </w:pPr>
      <w:r>
        <w:rPr>
          <w:rStyle w:val="CommentReference"/>
        </w:rPr>
        <w:annotationRef/>
      </w:r>
      <w:r>
        <w:t>You should talk about the sensitivity loci and what they are and if there is an enrichment</w:t>
      </w:r>
    </w:p>
  </w:comment>
  <w:comment w:id="74" w:author="Nicole Soltis" w:date="2017-07-07T10:29:00Z" w:initials="NS">
    <w:p w14:paraId="73AB484C" w14:textId="5759A3AF" w:rsidR="00E62AE8" w:rsidRDefault="00E62AE8">
      <w:pPr>
        <w:pStyle w:val="CommentText"/>
      </w:pPr>
      <w:r>
        <w:rPr>
          <w:rStyle w:val="CommentReference"/>
        </w:rPr>
        <w:annotationRef/>
      </w:r>
      <w:r>
        <w:t>Discussion bookmark</w:t>
      </w:r>
    </w:p>
  </w:comment>
  <w:comment w:id="75" w:author="Daniel Kliebenstein" w:date="2017-07-13T16:49:00Z" w:initials="DK">
    <w:p w14:paraId="3651EB4F" w14:textId="0F3858BB" w:rsidR="00E62AE8" w:rsidRDefault="00E62AE8">
      <w:pPr>
        <w:pStyle w:val="CommentText"/>
      </w:pPr>
      <w:r>
        <w:rPr>
          <w:rStyle w:val="CommentReference"/>
        </w:rPr>
        <w:annotationRef/>
      </w:r>
      <w:r>
        <w:t>Add others as well</w:t>
      </w:r>
    </w:p>
  </w:comment>
  <w:comment w:id="76" w:author="Nicole Soltis" w:date="2017-07-11T15:14:00Z" w:initials="NS">
    <w:p w14:paraId="2AB92D67" w14:textId="13D203BD" w:rsidR="00E62AE8" w:rsidRDefault="00E62AE8">
      <w:pPr>
        <w:pStyle w:val="CommentText"/>
      </w:pPr>
      <w:r>
        <w:rPr>
          <w:rStyle w:val="CommentReference"/>
        </w:rPr>
        <w:annotationRef/>
      </w:r>
      <w:r>
        <w:t>Need to add here</w:t>
      </w:r>
    </w:p>
  </w:comment>
  <w:comment w:id="79" w:author="Daniel Kliebenstein" w:date="2017-07-13T16:58:00Z" w:initials="DK">
    <w:p w14:paraId="09F7A203" w14:textId="227B4CC5" w:rsidR="00EA31C3" w:rsidRDefault="00EA31C3">
      <w:pPr>
        <w:pStyle w:val="CommentText"/>
      </w:pPr>
      <w:r>
        <w:rPr>
          <w:rStyle w:val="CommentReference"/>
        </w:rPr>
        <w:annotationRef/>
      </w:r>
      <w:r>
        <w:t>Call out to figures in the discussion</w:t>
      </w:r>
    </w:p>
  </w:comment>
  <w:comment w:id="84" w:author="Daniel Kliebenstein" w:date="2017-07-13T16:59:00Z" w:initials="DK">
    <w:p w14:paraId="217DA33F" w14:textId="1DB50E50" w:rsidR="00EA31C3" w:rsidRDefault="00EA31C3">
      <w:pPr>
        <w:pStyle w:val="CommentText"/>
      </w:pPr>
      <w:r>
        <w:rPr>
          <w:rStyle w:val="CommentReference"/>
        </w:rPr>
        <w:annotationRef/>
      </w:r>
      <w:r>
        <w:t>Shall see what GEMMA says</w:t>
      </w:r>
    </w:p>
  </w:comment>
  <w:comment w:id="92" w:author="Daniel Kliebenstein" w:date="2017-07-13T16:59:00Z" w:initials="DK">
    <w:p w14:paraId="76852A84" w14:textId="77777777" w:rsidR="00EA31C3" w:rsidRDefault="00EA31C3" w:rsidP="00EA31C3">
      <w:pPr>
        <w:pStyle w:val="CommentText"/>
      </w:pPr>
      <w:r>
        <w:rPr>
          <w:rStyle w:val="CommentReference"/>
        </w:rPr>
        <w:annotationRef/>
      </w:r>
      <w:r>
        <w:t>Shall see what GEMMA says</w:t>
      </w:r>
    </w:p>
  </w:comment>
  <w:comment w:id="107" w:author="Daniel Kliebenstein" w:date="2017-07-13T17:11:00Z" w:initials="DK">
    <w:p w14:paraId="1629EF52" w14:textId="7DA6BA56" w:rsidR="00234632" w:rsidRDefault="00234632">
      <w:pPr>
        <w:pStyle w:val="CommentText"/>
      </w:pPr>
      <w:r>
        <w:rPr>
          <w:rStyle w:val="CommentReference"/>
        </w:rPr>
        <w:annotationRef/>
      </w:r>
      <w:r>
        <w:t>Anything interesting in the individual genes that overlap lots of accessions or sensitivity? This is a good place to talk about them.</w:t>
      </w:r>
    </w:p>
  </w:comment>
  <w:comment w:id="111" w:author="Daniel Kliebenstein" w:date="2017-07-13T17:10:00Z" w:initials="DK">
    <w:p w14:paraId="4E090866" w14:textId="46EEE67D" w:rsidR="00234632" w:rsidRDefault="00234632">
      <w:pPr>
        <w:pStyle w:val="CommentText"/>
      </w:pPr>
      <w:r>
        <w:rPr>
          <w:rStyle w:val="CommentReference"/>
        </w:rPr>
        <w:annotationRef/>
      </w:r>
      <w:r>
        <w:t>Citation</w:t>
      </w:r>
    </w:p>
  </w:comment>
  <w:comment w:id="112" w:author="Daniel Kliebenstein" w:date="2017-07-13T17:10:00Z" w:initials="DK">
    <w:p w14:paraId="560D2259" w14:textId="732F5F1C" w:rsidR="00234632" w:rsidRDefault="00234632">
      <w:pPr>
        <w:pStyle w:val="CommentText"/>
      </w:pPr>
      <w:r>
        <w:rPr>
          <w:rStyle w:val="CommentReference"/>
        </w:rPr>
        <w:annotationRef/>
      </w:r>
      <w:r>
        <w:t>Citation</w:t>
      </w:r>
    </w:p>
  </w:comment>
  <w:comment w:id="115" w:author="Daniel Kliebenstein" w:date="2017-07-13T11:46:00Z" w:initials="DK">
    <w:p w14:paraId="0EDD855A" w14:textId="6BEB4302" w:rsidR="00E62AE8" w:rsidRDefault="00E62AE8">
      <w:pPr>
        <w:pStyle w:val="CommentText"/>
      </w:pPr>
      <w:r>
        <w:rPr>
          <w:rStyle w:val="CommentReference"/>
        </w:rPr>
        <w:annotationRef/>
      </w:r>
      <w:r>
        <w:t>Remember that the tables go in the text document</w:t>
      </w:r>
    </w:p>
  </w:comment>
  <w:comment w:id="121" w:author="Daniel Kliebenstein" w:date="2017-07-13T11:47:00Z" w:initials="DK">
    <w:p w14:paraId="50C95E58" w14:textId="22699B43" w:rsidR="00E62AE8" w:rsidRDefault="00E62AE8">
      <w:pPr>
        <w:pStyle w:val="CommentText"/>
      </w:pPr>
      <w:r>
        <w:rPr>
          <w:rStyle w:val="CommentReference"/>
        </w:rPr>
        <w:annotationRef/>
      </w:r>
      <w:r>
        <w:t>Did you use ANOVA?</w:t>
      </w:r>
    </w:p>
  </w:comment>
  <w:comment w:id="147" w:author="Daniel Kliebenstein" w:date="2017-07-13T11:49:00Z" w:initials="DK">
    <w:p w14:paraId="22748F7B" w14:textId="1A650291" w:rsidR="00E62AE8" w:rsidRDefault="00E62AE8">
      <w:pPr>
        <w:pStyle w:val="CommentText"/>
      </w:pPr>
      <w:r>
        <w:rPr>
          <w:rStyle w:val="CommentReference"/>
        </w:rPr>
        <w:annotationRef/>
      </w:r>
      <w:r>
        <w:t>This is species in the table????</w:t>
      </w:r>
    </w:p>
  </w:comment>
  <w:comment w:id="119" w:author="Daniel Kliebenstein" w:date="2017-07-13T11:52:00Z" w:initials="DK">
    <w:p w14:paraId="259D3D42" w14:textId="45E14096" w:rsidR="00E62AE8" w:rsidRDefault="00E62AE8">
      <w:pPr>
        <w:pStyle w:val="CommentText"/>
      </w:pPr>
      <w:r>
        <w:rPr>
          <w:rStyle w:val="CommentReference"/>
        </w:rPr>
        <w:annotationRef/>
      </w:r>
      <w:r>
        <w:t>Make the non-significant p-values only three significant digits.</w:t>
      </w:r>
    </w:p>
  </w:comment>
  <w:comment w:id="189" w:author="Nicole Soltis" w:date="2017-07-11T15:27:00Z" w:initials="NS">
    <w:p w14:paraId="23D97EAD" w14:textId="11B08B94" w:rsidR="00E62AE8" w:rsidRDefault="00E62AE8">
      <w:pPr>
        <w:pStyle w:val="CommentText"/>
      </w:pPr>
      <w:r>
        <w:rPr>
          <w:rStyle w:val="CommentReference"/>
        </w:rPr>
        <w:annotationRef/>
      </w:r>
      <w:r>
        <w:t>Should I include a table of W (test statistic) as well?</w:t>
      </w:r>
    </w:p>
  </w:comment>
  <w:comment w:id="190" w:author="Daniel Kliebenstein" w:date="2017-07-13T11:53:00Z" w:initials="DK">
    <w:p w14:paraId="2221BDAE" w14:textId="27103A84" w:rsidR="00E62AE8" w:rsidRDefault="00E62AE8">
      <w:pPr>
        <w:pStyle w:val="CommentText"/>
      </w:pPr>
      <w:r>
        <w:rPr>
          <w:rStyle w:val="CommentReference"/>
        </w:rPr>
        <w:annotationRef/>
      </w:r>
      <w:r>
        <w:t>You can put that in the top right ½ of the graph.</w:t>
      </w:r>
    </w:p>
  </w:comment>
  <w:comment w:id="187" w:author="Daniel Kliebenstein" w:date="2017-07-13T11:55:00Z" w:initials="DK">
    <w:p w14:paraId="50F1CA22" w14:textId="544B5506" w:rsidR="00E62AE8" w:rsidRDefault="00E62AE8">
      <w:pPr>
        <w:pStyle w:val="CommentText"/>
      </w:pPr>
      <w:r>
        <w:rPr>
          <w:rStyle w:val="CommentReference"/>
        </w:rPr>
        <w:annotationRef/>
      </w:r>
      <w:r>
        <w:t>Change as per this. Also, make the significant digits be only 3 or &lt;0.001 to make the table tighter.</w:t>
      </w:r>
    </w:p>
  </w:comment>
  <w:comment w:id="262" w:author="Daniel Kliebenstein" w:date="2017-07-13T11:25:00Z" w:initials="DK">
    <w:p w14:paraId="59F9723B" w14:textId="2B9F26C9" w:rsidR="00E62AE8" w:rsidRDefault="00E62AE8">
      <w:pPr>
        <w:pStyle w:val="CommentText"/>
      </w:pPr>
      <w:r>
        <w:rPr>
          <w:rStyle w:val="CommentReference"/>
        </w:rPr>
        <w:annotationRef/>
      </w:r>
      <w:r>
        <w:t>Reiterate the p-value for domestication status in this figure legend for people who ignore tables.</w:t>
      </w:r>
    </w:p>
  </w:comment>
  <w:comment w:id="407" w:author="Daniel Kliebenstein" w:date="2017-07-13T11:35:00Z" w:initials="DK">
    <w:p w14:paraId="5011BA3B" w14:textId="11AE5E96" w:rsidR="00E62AE8" w:rsidRDefault="00E62AE8">
      <w:pPr>
        <w:pStyle w:val="CommentText"/>
      </w:pPr>
      <w:r>
        <w:rPr>
          <w:rStyle w:val="CommentReference"/>
        </w:rPr>
        <w:annotationRef/>
      </w:r>
      <w:r>
        <w:t>They will hate this, can you define precisely?</w:t>
      </w:r>
    </w:p>
  </w:comment>
  <w:comment w:id="435" w:author="Daniel Kliebenstein" w:date="2017-07-13T11:45:00Z" w:initials="DK">
    <w:p w14:paraId="090CE6B9" w14:textId="5621B397" w:rsidR="00E62AE8" w:rsidRDefault="00E62AE8">
      <w:pPr>
        <w:pStyle w:val="CommentText"/>
      </w:pPr>
      <w:r>
        <w:rPr>
          <w:rStyle w:val="CommentReference"/>
        </w:rPr>
        <w:annotationRef/>
      </w:r>
      <w:r>
        <w:t>Not same as percent</w:t>
      </w:r>
    </w:p>
  </w:comment>
  <w:comment w:id="463" w:author="Daniel Kliebenstein" w:date="2017-07-13T11:43:00Z" w:initials="DK">
    <w:p w14:paraId="68A92B8C" w14:textId="55753D3D" w:rsidR="00E62AE8" w:rsidRDefault="00E62AE8">
      <w:pPr>
        <w:pStyle w:val="CommentText"/>
      </w:pPr>
      <w:r>
        <w:rPr>
          <w:rStyle w:val="CommentReference"/>
        </w:rPr>
        <w:annotationRef/>
      </w:r>
      <w:r>
        <w:t>This is more than 50 SNPs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55AC6" w15:done="0"/>
  <w15:commentEx w15:paraId="2AE5AC57" w15:done="0"/>
  <w15:commentEx w15:paraId="0464F10B" w15:done="0"/>
  <w15:commentEx w15:paraId="5A357F9A" w15:done="0"/>
  <w15:commentEx w15:paraId="04B6BB70" w15:done="0"/>
  <w15:commentEx w15:paraId="7B314F9D" w15:done="0"/>
  <w15:commentEx w15:paraId="2BC7192C" w15:done="0"/>
  <w15:commentEx w15:paraId="0EBDC5F5" w15:done="0"/>
  <w15:commentEx w15:paraId="58813BA3" w15:done="0"/>
  <w15:commentEx w15:paraId="76C0B995" w15:done="0"/>
  <w15:commentEx w15:paraId="6ADD77FA" w15:done="0"/>
  <w15:commentEx w15:paraId="0357CBC3" w15:done="0"/>
  <w15:commentEx w15:paraId="3E8731D3" w15:done="0"/>
  <w15:commentEx w15:paraId="1075E630" w15:done="0"/>
  <w15:commentEx w15:paraId="24895D66" w15:done="0"/>
  <w15:commentEx w15:paraId="33EF8278" w15:done="0"/>
  <w15:commentEx w15:paraId="13913025" w15:done="0"/>
  <w15:commentEx w15:paraId="36B63C2F" w15:done="0"/>
  <w15:commentEx w15:paraId="69F9E707" w15:done="0"/>
  <w15:commentEx w15:paraId="149AED39" w15:done="0"/>
  <w15:commentEx w15:paraId="672E6572" w15:done="0"/>
  <w15:commentEx w15:paraId="5434A4B5" w15:done="0"/>
  <w15:commentEx w15:paraId="22CB2697" w15:done="0"/>
  <w15:commentEx w15:paraId="56941D99" w15:done="0"/>
  <w15:commentEx w15:paraId="098715B7" w15:done="0"/>
  <w15:commentEx w15:paraId="12E9F10E" w15:done="0"/>
  <w15:commentEx w15:paraId="68BC2C1B" w15:done="0"/>
  <w15:commentEx w15:paraId="74622F58" w15:done="0"/>
  <w15:commentEx w15:paraId="1ACCFDE9" w15:done="0"/>
  <w15:commentEx w15:paraId="0D92A0EE" w15:done="0"/>
  <w15:commentEx w15:paraId="532ECF0F" w15:done="0"/>
  <w15:commentEx w15:paraId="776B80C6" w15:done="0"/>
  <w15:commentEx w15:paraId="1A3F383A" w15:done="0"/>
  <w15:commentEx w15:paraId="2E6AF053" w15:done="0"/>
  <w15:commentEx w15:paraId="57FA4049" w15:done="0"/>
  <w15:commentEx w15:paraId="4EEDA378" w15:done="0"/>
  <w15:commentEx w15:paraId="5B1336DD" w15:paraIdParent="4EEDA378" w15:done="0"/>
  <w15:commentEx w15:paraId="6A184194" w15:done="0"/>
  <w15:commentEx w15:paraId="4D1264CE" w15:done="0"/>
  <w15:commentEx w15:paraId="6CE1D104" w15:done="0"/>
  <w15:commentEx w15:paraId="40A186F7" w15:done="0"/>
  <w15:commentEx w15:paraId="4FF65778" w15:done="0"/>
  <w15:commentEx w15:paraId="4117ED26" w15:done="0"/>
  <w15:commentEx w15:paraId="50F1ADA3" w15:done="0"/>
  <w15:commentEx w15:paraId="73AB484C" w15:done="0"/>
  <w15:commentEx w15:paraId="3651EB4F" w15:done="0"/>
  <w15:commentEx w15:paraId="75219241" w15:done="0"/>
  <w15:commentEx w15:paraId="2AB92D67" w15:done="0"/>
  <w15:commentEx w15:paraId="09F7A203" w15:done="0"/>
  <w15:commentEx w15:paraId="217DA33F" w15:done="0"/>
  <w15:commentEx w15:paraId="76852A84" w15:done="0"/>
  <w15:commentEx w15:paraId="1629EF52" w15:done="0"/>
  <w15:commentEx w15:paraId="4E090866" w15:done="0"/>
  <w15:commentEx w15:paraId="560D2259" w15:done="0"/>
  <w15:commentEx w15:paraId="60F40243" w15:done="0"/>
  <w15:commentEx w15:paraId="0EDD855A" w15:done="0"/>
  <w15:commentEx w15:paraId="50C95E58" w15:done="0"/>
  <w15:commentEx w15:paraId="22748F7B" w15:done="0"/>
  <w15:commentEx w15:paraId="259D3D42" w15:done="0"/>
  <w15:commentEx w15:paraId="23D97EAD" w15:done="0"/>
  <w15:commentEx w15:paraId="2221BDAE" w15:paraIdParent="23D97EAD" w15:done="0"/>
  <w15:commentEx w15:paraId="50F1CA22" w15:done="0"/>
  <w15:commentEx w15:paraId="59F9723B" w15:done="0"/>
  <w15:commentEx w15:paraId="5011BA3B" w15:done="0"/>
  <w15:commentEx w15:paraId="090CE6B9" w15:done="0"/>
  <w15:commentEx w15:paraId="68A92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None" w15:userId="Daniel Klieben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3&lt;/item&gt;&lt;item&gt;434&lt;/item&gt;&lt;item&gt;437&lt;/item&gt;&lt;item&gt;438&lt;/item&gt;&lt;item&gt;442&lt;/item&gt;&lt;item&gt;464&lt;/item&gt;&lt;item&gt;465&lt;/item&gt;&lt;item&gt;467&lt;/item&gt;&lt;item&gt;478&lt;/item&gt;&lt;item&gt;481&lt;/item&gt;&lt;item&gt;482&lt;/item&gt;&lt;/record-ids&gt;&lt;/item&gt;&lt;/Libraries&gt;"/>
  </w:docVars>
  <w:rsids>
    <w:rsidRoot w:val="00E76177"/>
    <w:rsid w:val="00012693"/>
    <w:rsid w:val="00013F49"/>
    <w:rsid w:val="00016D5A"/>
    <w:rsid w:val="00021031"/>
    <w:rsid w:val="00021A50"/>
    <w:rsid w:val="00025485"/>
    <w:rsid w:val="000328E8"/>
    <w:rsid w:val="000411CA"/>
    <w:rsid w:val="0005030A"/>
    <w:rsid w:val="00056149"/>
    <w:rsid w:val="00062A83"/>
    <w:rsid w:val="00066E36"/>
    <w:rsid w:val="000700B8"/>
    <w:rsid w:val="00077676"/>
    <w:rsid w:val="00080F1D"/>
    <w:rsid w:val="00082586"/>
    <w:rsid w:val="000864B6"/>
    <w:rsid w:val="00086836"/>
    <w:rsid w:val="00092BAE"/>
    <w:rsid w:val="00093283"/>
    <w:rsid w:val="000965C4"/>
    <w:rsid w:val="000A0CC4"/>
    <w:rsid w:val="000A0DCC"/>
    <w:rsid w:val="000A4A33"/>
    <w:rsid w:val="000A6823"/>
    <w:rsid w:val="000C0B60"/>
    <w:rsid w:val="000C4344"/>
    <w:rsid w:val="000C4D30"/>
    <w:rsid w:val="000D40EF"/>
    <w:rsid w:val="000D4502"/>
    <w:rsid w:val="000D4BA2"/>
    <w:rsid w:val="000D6362"/>
    <w:rsid w:val="000D7C3A"/>
    <w:rsid w:val="000E038A"/>
    <w:rsid w:val="000E1B51"/>
    <w:rsid w:val="000E4C1A"/>
    <w:rsid w:val="000F0B41"/>
    <w:rsid w:val="000F1B65"/>
    <w:rsid w:val="000F5710"/>
    <w:rsid w:val="000F79B1"/>
    <w:rsid w:val="000F7EEA"/>
    <w:rsid w:val="00102A0A"/>
    <w:rsid w:val="00102FE8"/>
    <w:rsid w:val="00105CC5"/>
    <w:rsid w:val="00111AF8"/>
    <w:rsid w:val="00111B83"/>
    <w:rsid w:val="00115A56"/>
    <w:rsid w:val="0012005A"/>
    <w:rsid w:val="00127063"/>
    <w:rsid w:val="00127BF2"/>
    <w:rsid w:val="0013514F"/>
    <w:rsid w:val="00141F54"/>
    <w:rsid w:val="0014650D"/>
    <w:rsid w:val="00152DF4"/>
    <w:rsid w:val="00153346"/>
    <w:rsid w:val="00154703"/>
    <w:rsid w:val="00155EFE"/>
    <w:rsid w:val="00161060"/>
    <w:rsid w:val="00161A6D"/>
    <w:rsid w:val="001623F8"/>
    <w:rsid w:val="001659E8"/>
    <w:rsid w:val="00167A52"/>
    <w:rsid w:val="00170610"/>
    <w:rsid w:val="00170827"/>
    <w:rsid w:val="00173A62"/>
    <w:rsid w:val="001771F9"/>
    <w:rsid w:val="001803A3"/>
    <w:rsid w:val="00183B7F"/>
    <w:rsid w:val="001923E8"/>
    <w:rsid w:val="00194A40"/>
    <w:rsid w:val="00196E78"/>
    <w:rsid w:val="00197A11"/>
    <w:rsid w:val="001A4719"/>
    <w:rsid w:val="001B4836"/>
    <w:rsid w:val="001B4A61"/>
    <w:rsid w:val="001B6FE3"/>
    <w:rsid w:val="001C0C1B"/>
    <w:rsid w:val="001C0D4A"/>
    <w:rsid w:val="001C7AD0"/>
    <w:rsid w:val="001D1F96"/>
    <w:rsid w:val="001D4F8D"/>
    <w:rsid w:val="001E0D39"/>
    <w:rsid w:val="001F4FA6"/>
    <w:rsid w:val="00200F30"/>
    <w:rsid w:val="00201913"/>
    <w:rsid w:val="00205DCE"/>
    <w:rsid w:val="00210E6E"/>
    <w:rsid w:val="002122BA"/>
    <w:rsid w:val="002128AA"/>
    <w:rsid w:val="0021544C"/>
    <w:rsid w:val="002176E8"/>
    <w:rsid w:val="0022004A"/>
    <w:rsid w:val="00220EA8"/>
    <w:rsid w:val="00222FE4"/>
    <w:rsid w:val="002341FD"/>
    <w:rsid w:val="00234632"/>
    <w:rsid w:val="00243223"/>
    <w:rsid w:val="002504BF"/>
    <w:rsid w:val="00251C08"/>
    <w:rsid w:val="002567C1"/>
    <w:rsid w:val="00256FFF"/>
    <w:rsid w:val="00262722"/>
    <w:rsid w:val="00270024"/>
    <w:rsid w:val="00273A10"/>
    <w:rsid w:val="002767B3"/>
    <w:rsid w:val="002817BF"/>
    <w:rsid w:val="00283972"/>
    <w:rsid w:val="00286965"/>
    <w:rsid w:val="002914F6"/>
    <w:rsid w:val="00292BB4"/>
    <w:rsid w:val="00294C92"/>
    <w:rsid w:val="002A0FB9"/>
    <w:rsid w:val="002A0FDF"/>
    <w:rsid w:val="002A4EC3"/>
    <w:rsid w:val="002A56DC"/>
    <w:rsid w:val="002A6387"/>
    <w:rsid w:val="002B206B"/>
    <w:rsid w:val="002B2629"/>
    <w:rsid w:val="002C1157"/>
    <w:rsid w:val="002C63EB"/>
    <w:rsid w:val="002D51E1"/>
    <w:rsid w:val="002E0F7F"/>
    <w:rsid w:val="002F1884"/>
    <w:rsid w:val="002F2ACA"/>
    <w:rsid w:val="00300AAD"/>
    <w:rsid w:val="003027BB"/>
    <w:rsid w:val="00303669"/>
    <w:rsid w:val="00303F28"/>
    <w:rsid w:val="00305872"/>
    <w:rsid w:val="00305F67"/>
    <w:rsid w:val="00314B51"/>
    <w:rsid w:val="00314FD8"/>
    <w:rsid w:val="0031540A"/>
    <w:rsid w:val="00317DDC"/>
    <w:rsid w:val="00322463"/>
    <w:rsid w:val="0032415F"/>
    <w:rsid w:val="003250DB"/>
    <w:rsid w:val="00326A40"/>
    <w:rsid w:val="003326ED"/>
    <w:rsid w:val="00333068"/>
    <w:rsid w:val="00333B1C"/>
    <w:rsid w:val="003419B2"/>
    <w:rsid w:val="00343333"/>
    <w:rsid w:val="00344272"/>
    <w:rsid w:val="0034430B"/>
    <w:rsid w:val="003444D9"/>
    <w:rsid w:val="003529A3"/>
    <w:rsid w:val="00356616"/>
    <w:rsid w:val="00356FC1"/>
    <w:rsid w:val="003577C8"/>
    <w:rsid w:val="00363E39"/>
    <w:rsid w:val="00364E91"/>
    <w:rsid w:val="0036598C"/>
    <w:rsid w:val="00365F7D"/>
    <w:rsid w:val="003672AB"/>
    <w:rsid w:val="0037407F"/>
    <w:rsid w:val="00374962"/>
    <w:rsid w:val="00377637"/>
    <w:rsid w:val="00387539"/>
    <w:rsid w:val="003876EB"/>
    <w:rsid w:val="0039444C"/>
    <w:rsid w:val="00397814"/>
    <w:rsid w:val="003A1368"/>
    <w:rsid w:val="003A55C2"/>
    <w:rsid w:val="003B07E2"/>
    <w:rsid w:val="003B432E"/>
    <w:rsid w:val="003B47F1"/>
    <w:rsid w:val="003B67EC"/>
    <w:rsid w:val="003B75F5"/>
    <w:rsid w:val="003B7D87"/>
    <w:rsid w:val="003C00D0"/>
    <w:rsid w:val="003C75AE"/>
    <w:rsid w:val="003D26E5"/>
    <w:rsid w:val="003D6AE2"/>
    <w:rsid w:val="003E0704"/>
    <w:rsid w:val="003E5F69"/>
    <w:rsid w:val="003E70BE"/>
    <w:rsid w:val="003E7349"/>
    <w:rsid w:val="003F2A1B"/>
    <w:rsid w:val="003F3C58"/>
    <w:rsid w:val="003F5AA6"/>
    <w:rsid w:val="004007E9"/>
    <w:rsid w:val="004017B8"/>
    <w:rsid w:val="00403957"/>
    <w:rsid w:val="00403BBD"/>
    <w:rsid w:val="00404552"/>
    <w:rsid w:val="00404C06"/>
    <w:rsid w:val="00411592"/>
    <w:rsid w:val="004126C8"/>
    <w:rsid w:val="00416136"/>
    <w:rsid w:val="0041714B"/>
    <w:rsid w:val="004174BA"/>
    <w:rsid w:val="0042140A"/>
    <w:rsid w:val="0042327E"/>
    <w:rsid w:val="004254F5"/>
    <w:rsid w:val="0042682B"/>
    <w:rsid w:val="004279EC"/>
    <w:rsid w:val="00432869"/>
    <w:rsid w:val="0043516B"/>
    <w:rsid w:val="00436F19"/>
    <w:rsid w:val="0043785D"/>
    <w:rsid w:val="00441BF7"/>
    <w:rsid w:val="0044762C"/>
    <w:rsid w:val="00447EF9"/>
    <w:rsid w:val="00450902"/>
    <w:rsid w:val="00454C1E"/>
    <w:rsid w:val="00461AE7"/>
    <w:rsid w:val="00461EBF"/>
    <w:rsid w:val="00463E6F"/>
    <w:rsid w:val="00471076"/>
    <w:rsid w:val="00473AA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5A9E"/>
    <w:rsid w:val="004F7F9A"/>
    <w:rsid w:val="00502CFB"/>
    <w:rsid w:val="00505921"/>
    <w:rsid w:val="00505B78"/>
    <w:rsid w:val="005158C1"/>
    <w:rsid w:val="00517AFA"/>
    <w:rsid w:val="00520E5A"/>
    <w:rsid w:val="00530DA9"/>
    <w:rsid w:val="00532EBA"/>
    <w:rsid w:val="005339D5"/>
    <w:rsid w:val="00533C07"/>
    <w:rsid w:val="005352C3"/>
    <w:rsid w:val="00535F6E"/>
    <w:rsid w:val="005370B1"/>
    <w:rsid w:val="0054317F"/>
    <w:rsid w:val="005533EE"/>
    <w:rsid w:val="005538FD"/>
    <w:rsid w:val="00554F23"/>
    <w:rsid w:val="0055730F"/>
    <w:rsid w:val="005602D8"/>
    <w:rsid w:val="00565BF2"/>
    <w:rsid w:val="00566D60"/>
    <w:rsid w:val="00572481"/>
    <w:rsid w:val="005802AD"/>
    <w:rsid w:val="005859AA"/>
    <w:rsid w:val="00587041"/>
    <w:rsid w:val="00590160"/>
    <w:rsid w:val="00597242"/>
    <w:rsid w:val="0059795E"/>
    <w:rsid w:val="005A32CB"/>
    <w:rsid w:val="005A4150"/>
    <w:rsid w:val="005A4ECB"/>
    <w:rsid w:val="005A544C"/>
    <w:rsid w:val="005A7716"/>
    <w:rsid w:val="005C1B0B"/>
    <w:rsid w:val="005C464E"/>
    <w:rsid w:val="005C5BE9"/>
    <w:rsid w:val="005D0AE7"/>
    <w:rsid w:val="005D0DE7"/>
    <w:rsid w:val="005D0EEF"/>
    <w:rsid w:val="005D1FD2"/>
    <w:rsid w:val="005D30B2"/>
    <w:rsid w:val="005D3F95"/>
    <w:rsid w:val="005D7BA2"/>
    <w:rsid w:val="005E248E"/>
    <w:rsid w:val="005E447B"/>
    <w:rsid w:val="005F71AF"/>
    <w:rsid w:val="006046FA"/>
    <w:rsid w:val="00605543"/>
    <w:rsid w:val="006068CF"/>
    <w:rsid w:val="006115F0"/>
    <w:rsid w:val="006127A5"/>
    <w:rsid w:val="006158B2"/>
    <w:rsid w:val="00625929"/>
    <w:rsid w:val="00632015"/>
    <w:rsid w:val="00635624"/>
    <w:rsid w:val="006410B8"/>
    <w:rsid w:val="00652DA2"/>
    <w:rsid w:val="00652E98"/>
    <w:rsid w:val="00655B76"/>
    <w:rsid w:val="00660515"/>
    <w:rsid w:val="006755B8"/>
    <w:rsid w:val="00675AC6"/>
    <w:rsid w:val="006830A0"/>
    <w:rsid w:val="00685345"/>
    <w:rsid w:val="00685E4A"/>
    <w:rsid w:val="006A1323"/>
    <w:rsid w:val="006B6D32"/>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0DE6"/>
    <w:rsid w:val="00716067"/>
    <w:rsid w:val="00726F6E"/>
    <w:rsid w:val="007316AE"/>
    <w:rsid w:val="00732F10"/>
    <w:rsid w:val="00733BE4"/>
    <w:rsid w:val="00736E5C"/>
    <w:rsid w:val="00737943"/>
    <w:rsid w:val="00750F0F"/>
    <w:rsid w:val="00753B7C"/>
    <w:rsid w:val="00762215"/>
    <w:rsid w:val="0076387F"/>
    <w:rsid w:val="00765216"/>
    <w:rsid w:val="00765830"/>
    <w:rsid w:val="00766DC1"/>
    <w:rsid w:val="00772A6B"/>
    <w:rsid w:val="00775855"/>
    <w:rsid w:val="00775D9D"/>
    <w:rsid w:val="00780E3C"/>
    <w:rsid w:val="007811D3"/>
    <w:rsid w:val="00784448"/>
    <w:rsid w:val="007869D6"/>
    <w:rsid w:val="00791691"/>
    <w:rsid w:val="007943D9"/>
    <w:rsid w:val="00796342"/>
    <w:rsid w:val="007A191A"/>
    <w:rsid w:val="007A414F"/>
    <w:rsid w:val="007A4628"/>
    <w:rsid w:val="007A744C"/>
    <w:rsid w:val="007A7AF3"/>
    <w:rsid w:val="007B4EA6"/>
    <w:rsid w:val="007B711D"/>
    <w:rsid w:val="007B72CF"/>
    <w:rsid w:val="007C110C"/>
    <w:rsid w:val="007C11D8"/>
    <w:rsid w:val="007C22EB"/>
    <w:rsid w:val="007C68FC"/>
    <w:rsid w:val="007C70B1"/>
    <w:rsid w:val="007D27A1"/>
    <w:rsid w:val="007D5372"/>
    <w:rsid w:val="007E580E"/>
    <w:rsid w:val="007E6E79"/>
    <w:rsid w:val="007E79A7"/>
    <w:rsid w:val="007E7F8C"/>
    <w:rsid w:val="007F0518"/>
    <w:rsid w:val="007F081A"/>
    <w:rsid w:val="007F4760"/>
    <w:rsid w:val="0080338F"/>
    <w:rsid w:val="00805627"/>
    <w:rsid w:val="0081033D"/>
    <w:rsid w:val="00813877"/>
    <w:rsid w:val="00814B0C"/>
    <w:rsid w:val="00814D01"/>
    <w:rsid w:val="00817719"/>
    <w:rsid w:val="0082133B"/>
    <w:rsid w:val="0083221A"/>
    <w:rsid w:val="00837921"/>
    <w:rsid w:val="00841F5D"/>
    <w:rsid w:val="008478A5"/>
    <w:rsid w:val="00847ADB"/>
    <w:rsid w:val="00847F0D"/>
    <w:rsid w:val="00850B05"/>
    <w:rsid w:val="00854928"/>
    <w:rsid w:val="00855B91"/>
    <w:rsid w:val="00857694"/>
    <w:rsid w:val="00861B3B"/>
    <w:rsid w:val="00865EDB"/>
    <w:rsid w:val="008664CC"/>
    <w:rsid w:val="00870396"/>
    <w:rsid w:val="00870D27"/>
    <w:rsid w:val="00874893"/>
    <w:rsid w:val="00877AE8"/>
    <w:rsid w:val="008945F3"/>
    <w:rsid w:val="008A0D22"/>
    <w:rsid w:val="008A25B9"/>
    <w:rsid w:val="008A387A"/>
    <w:rsid w:val="008B143E"/>
    <w:rsid w:val="008B1FAA"/>
    <w:rsid w:val="008B2680"/>
    <w:rsid w:val="008B50B7"/>
    <w:rsid w:val="008B5C25"/>
    <w:rsid w:val="008C1E09"/>
    <w:rsid w:val="008C2128"/>
    <w:rsid w:val="008C22E9"/>
    <w:rsid w:val="008C506F"/>
    <w:rsid w:val="008C713C"/>
    <w:rsid w:val="008D4F2C"/>
    <w:rsid w:val="008D768E"/>
    <w:rsid w:val="008E5F1F"/>
    <w:rsid w:val="008E6715"/>
    <w:rsid w:val="008E68AA"/>
    <w:rsid w:val="008F3BDD"/>
    <w:rsid w:val="008F425E"/>
    <w:rsid w:val="0090670B"/>
    <w:rsid w:val="00907A4A"/>
    <w:rsid w:val="0091385C"/>
    <w:rsid w:val="00920521"/>
    <w:rsid w:val="0092425F"/>
    <w:rsid w:val="00925EE1"/>
    <w:rsid w:val="00926308"/>
    <w:rsid w:val="00932108"/>
    <w:rsid w:val="00942914"/>
    <w:rsid w:val="00943C53"/>
    <w:rsid w:val="00945345"/>
    <w:rsid w:val="00961651"/>
    <w:rsid w:val="00962D87"/>
    <w:rsid w:val="00967E64"/>
    <w:rsid w:val="009707C0"/>
    <w:rsid w:val="00973F87"/>
    <w:rsid w:val="0097612A"/>
    <w:rsid w:val="00977E7D"/>
    <w:rsid w:val="009814E1"/>
    <w:rsid w:val="009836A7"/>
    <w:rsid w:val="00985CC9"/>
    <w:rsid w:val="00990039"/>
    <w:rsid w:val="00990316"/>
    <w:rsid w:val="00991CA3"/>
    <w:rsid w:val="00992198"/>
    <w:rsid w:val="009A1C3C"/>
    <w:rsid w:val="009A2734"/>
    <w:rsid w:val="009A5C4F"/>
    <w:rsid w:val="009B2716"/>
    <w:rsid w:val="009B4A66"/>
    <w:rsid w:val="009B50C9"/>
    <w:rsid w:val="009B513C"/>
    <w:rsid w:val="009C1F7C"/>
    <w:rsid w:val="009C5523"/>
    <w:rsid w:val="009D15A4"/>
    <w:rsid w:val="009D2C6D"/>
    <w:rsid w:val="009D2FF2"/>
    <w:rsid w:val="009E3A48"/>
    <w:rsid w:val="009E425E"/>
    <w:rsid w:val="009E4B5D"/>
    <w:rsid w:val="009E7104"/>
    <w:rsid w:val="009F0A62"/>
    <w:rsid w:val="009F1408"/>
    <w:rsid w:val="009F588B"/>
    <w:rsid w:val="009F5A9F"/>
    <w:rsid w:val="009F6E05"/>
    <w:rsid w:val="00A01C5A"/>
    <w:rsid w:val="00A01E0A"/>
    <w:rsid w:val="00A16843"/>
    <w:rsid w:val="00A172E3"/>
    <w:rsid w:val="00A205B0"/>
    <w:rsid w:val="00A2269E"/>
    <w:rsid w:val="00A254EC"/>
    <w:rsid w:val="00A27AF5"/>
    <w:rsid w:val="00A303A1"/>
    <w:rsid w:val="00A333FE"/>
    <w:rsid w:val="00A33EE1"/>
    <w:rsid w:val="00A42B96"/>
    <w:rsid w:val="00A450A5"/>
    <w:rsid w:val="00A4754B"/>
    <w:rsid w:val="00A52DC5"/>
    <w:rsid w:val="00A54829"/>
    <w:rsid w:val="00A60CBA"/>
    <w:rsid w:val="00A615A8"/>
    <w:rsid w:val="00A63631"/>
    <w:rsid w:val="00A658A6"/>
    <w:rsid w:val="00A710D9"/>
    <w:rsid w:val="00A74267"/>
    <w:rsid w:val="00A7542E"/>
    <w:rsid w:val="00A804CB"/>
    <w:rsid w:val="00A83BD4"/>
    <w:rsid w:val="00A858D1"/>
    <w:rsid w:val="00A864BB"/>
    <w:rsid w:val="00A91200"/>
    <w:rsid w:val="00A91962"/>
    <w:rsid w:val="00A91DC7"/>
    <w:rsid w:val="00A951D7"/>
    <w:rsid w:val="00A97F5F"/>
    <w:rsid w:val="00AA15B1"/>
    <w:rsid w:val="00AA35C0"/>
    <w:rsid w:val="00AB46FC"/>
    <w:rsid w:val="00AB6F64"/>
    <w:rsid w:val="00AB7E14"/>
    <w:rsid w:val="00AB7EAD"/>
    <w:rsid w:val="00AC39BC"/>
    <w:rsid w:val="00AC3D7C"/>
    <w:rsid w:val="00AC59C2"/>
    <w:rsid w:val="00AC6DA6"/>
    <w:rsid w:val="00AD0902"/>
    <w:rsid w:val="00AD09E6"/>
    <w:rsid w:val="00AD1C0B"/>
    <w:rsid w:val="00AE642B"/>
    <w:rsid w:val="00AF1DD1"/>
    <w:rsid w:val="00AF2308"/>
    <w:rsid w:val="00B1388E"/>
    <w:rsid w:val="00B1466E"/>
    <w:rsid w:val="00B14FCF"/>
    <w:rsid w:val="00B23CB8"/>
    <w:rsid w:val="00B41031"/>
    <w:rsid w:val="00B411E9"/>
    <w:rsid w:val="00B436E4"/>
    <w:rsid w:val="00B44DAF"/>
    <w:rsid w:val="00B46D1C"/>
    <w:rsid w:val="00B56BCA"/>
    <w:rsid w:val="00B61221"/>
    <w:rsid w:val="00B623B3"/>
    <w:rsid w:val="00B63A17"/>
    <w:rsid w:val="00B64A2A"/>
    <w:rsid w:val="00B72D9C"/>
    <w:rsid w:val="00B738AF"/>
    <w:rsid w:val="00B7604A"/>
    <w:rsid w:val="00B81F2E"/>
    <w:rsid w:val="00B82CAE"/>
    <w:rsid w:val="00B84878"/>
    <w:rsid w:val="00B877F0"/>
    <w:rsid w:val="00B95FEA"/>
    <w:rsid w:val="00BA2199"/>
    <w:rsid w:val="00BA6180"/>
    <w:rsid w:val="00BA7E62"/>
    <w:rsid w:val="00BB47CC"/>
    <w:rsid w:val="00BB795E"/>
    <w:rsid w:val="00BC5308"/>
    <w:rsid w:val="00BD1A5C"/>
    <w:rsid w:val="00BD23BD"/>
    <w:rsid w:val="00BD351C"/>
    <w:rsid w:val="00BD42C9"/>
    <w:rsid w:val="00BD610E"/>
    <w:rsid w:val="00BE1100"/>
    <w:rsid w:val="00BE2917"/>
    <w:rsid w:val="00BE338C"/>
    <w:rsid w:val="00BE6EB5"/>
    <w:rsid w:val="00BF0606"/>
    <w:rsid w:val="00BF158A"/>
    <w:rsid w:val="00BF2068"/>
    <w:rsid w:val="00BF2E78"/>
    <w:rsid w:val="00BF3918"/>
    <w:rsid w:val="00BF5072"/>
    <w:rsid w:val="00BF6B48"/>
    <w:rsid w:val="00C00EF7"/>
    <w:rsid w:val="00C2330B"/>
    <w:rsid w:val="00C2538C"/>
    <w:rsid w:val="00C330D2"/>
    <w:rsid w:val="00C33B56"/>
    <w:rsid w:val="00C341C9"/>
    <w:rsid w:val="00C344A5"/>
    <w:rsid w:val="00C34FB7"/>
    <w:rsid w:val="00C36A31"/>
    <w:rsid w:val="00C415CE"/>
    <w:rsid w:val="00C41799"/>
    <w:rsid w:val="00C449F6"/>
    <w:rsid w:val="00C51BBB"/>
    <w:rsid w:val="00C54721"/>
    <w:rsid w:val="00C560C2"/>
    <w:rsid w:val="00C5620F"/>
    <w:rsid w:val="00C568A4"/>
    <w:rsid w:val="00C62C06"/>
    <w:rsid w:val="00C676F1"/>
    <w:rsid w:val="00C7363A"/>
    <w:rsid w:val="00C765E0"/>
    <w:rsid w:val="00C84C63"/>
    <w:rsid w:val="00C97B8A"/>
    <w:rsid w:val="00CA4ECA"/>
    <w:rsid w:val="00CA5586"/>
    <w:rsid w:val="00CB029A"/>
    <w:rsid w:val="00CB0B18"/>
    <w:rsid w:val="00CB0FF3"/>
    <w:rsid w:val="00CB2888"/>
    <w:rsid w:val="00CC4E31"/>
    <w:rsid w:val="00CC52DA"/>
    <w:rsid w:val="00CD6C0E"/>
    <w:rsid w:val="00CD7EB5"/>
    <w:rsid w:val="00CE3E44"/>
    <w:rsid w:val="00CE69EF"/>
    <w:rsid w:val="00CE6D3B"/>
    <w:rsid w:val="00CE7E3C"/>
    <w:rsid w:val="00CF0202"/>
    <w:rsid w:val="00CF034A"/>
    <w:rsid w:val="00CF0DE6"/>
    <w:rsid w:val="00CF11DF"/>
    <w:rsid w:val="00CF2CAF"/>
    <w:rsid w:val="00CF4535"/>
    <w:rsid w:val="00CF6F9C"/>
    <w:rsid w:val="00D0235E"/>
    <w:rsid w:val="00D02CC3"/>
    <w:rsid w:val="00D02E34"/>
    <w:rsid w:val="00D03E48"/>
    <w:rsid w:val="00D1009F"/>
    <w:rsid w:val="00D1350F"/>
    <w:rsid w:val="00D20BC2"/>
    <w:rsid w:val="00D27AAA"/>
    <w:rsid w:val="00D3121D"/>
    <w:rsid w:val="00D33F40"/>
    <w:rsid w:val="00D349F6"/>
    <w:rsid w:val="00D34FF7"/>
    <w:rsid w:val="00D36B3C"/>
    <w:rsid w:val="00D477E5"/>
    <w:rsid w:val="00D62555"/>
    <w:rsid w:val="00D6757A"/>
    <w:rsid w:val="00D702E6"/>
    <w:rsid w:val="00D70F24"/>
    <w:rsid w:val="00D71B30"/>
    <w:rsid w:val="00D7511B"/>
    <w:rsid w:val="00D759AF"/>
    <w:rsid w:val="00D777CC"/>
    <w:rsid w:val="00D77859"/>
    <w:rsid w:val="00D85DC4"/>
    <w:rsid w:val="00D941A2"/>
    <w:rsid w:val="00DA16B0"/>
    <w:rsid w:val="00DA3F66"/>
    <w:rsid w:val="00DA7FA8"/>
    <w:rsid w:val="00DB5962"/>
    <w:rsid w:val="00DB64CE"/>
    <w:rsid w:val="00DC14F4"/>
    <w:rsid w:val="00DC2D98"/>
    <w:rsid w:val="00DC6C6F"/>
    <w:rsid w:val="00DC717E"/>
    <w:rsid w:val="00DC7B96"/>
    <w:rsid w:val="00DD0B46"/>
    <w:rsid w:val="00DD1A18"/>
    <w:rsid w:val="00DD2573"/>
    <w:rsid w:val="00DD2CDF"/>
    <w:rsid w:val="00DD5179"/>
    <w:rsid w:val="00DD51E1"/>
    <w:rsid w:val="00DD787D"/>
    <w:rsid w:val="00DE1A99"/>
    <w:rsid w:val="00DE3178"/>
    <w:rsid w:val="00DF0C76"/>
    <w:rsid w:val="00DF0CF7"/>
    <w:rsid w:val="00DF2306"/>
    <w:rsid w:val="00DF5CA1"/>
    <w:rsid w:val="00DF65AB"/>
    <w:rsid w:val="00E019E8"/>
    <w:rsid w:val="00E1446F"/>
    <w:rsid w:val="00E14E45"/>
    <w:rsid w:val="00E159AC"/>
    <w:rsid w:val="00E160CF"/>
    <w:rsid w:val="00E20E22"/>
    <w:rsid w:val="00E210A2"/>
    <w:rsid w:val="00E2127D"/>
    <w:rsid w:val="00E27E88"/>
    <w:rsid w:val="00E310BD"/>
    <w:rsid w:val="00E310DC"/>
    <w:rsid w:val="00E33AB3"/>
    <w:rsid w:val="00E37CED"/>
    <w:rsid w:val="00E4049F"/>
    <w:rsid w:val="00E4356C"/>
    <w:rsid w:val="00E437E9"/>
    <w:rsid w:val="00E53D12"/>
    <w:rsid w:val="00E54248"/>
    <w:rsid w:val="00E5522B"/>
    <w:rsid w:val="00E60E08"/>
    <w:rsid w:val="00E62AE8"/>
    <w:rsid w:val="00E74B88"/>
    <w:rsid w:val="00E75C3D"/>
    <w:rsid w:val="00E76177"/>
    <w:rsid w:val="00E764BE"/>
    <w:rsid w:val="00E773AB"/>
    <w:rsid w:val="00E77651"/>
    <w:rsid w:val="00E8258B"/>
    <w:rsid w:val="00EA0F7A"/>
    <w:rsid w:val="00EA1576"/>
    <w:rsid w:val="00EA185C"/>
    <w:rsid w:val="00EA1E71"/>
    <w:rsid w:val="00EA31C3"/>
    <w:rsid w:val="00EA5F5F"/>
    <w:rsid w:val="00EA6EAB"/>
    <w:rsid w:val="00EA787B"/>
    <w:rsid w:val="00EB3F3F"/>
    <w:rsid w:val="00EB740F"/>
    <w:rsid w:val="00EC0F3E"/>
    <w:rsid w:val="00EC41EB"/>
    <w:rsid w:val="00EE114F"/>
    <w:rsid w:val="00EE40D8"/>
    <w:rsid w:val="00EE56F7"/>
    <w:rsid w:val="00EF472B"/>
    <w:rsid w:val="00EF5A6D"/>
    <w:rsid w:val="00EF6EFF"/>
    <w:rsid w:val="00EF7538"/>
    <w:rsid w:val="00F0245B"/>
    <w:rsid w:val="00F05926"/>
    <w:rsid w:val="00F126CA"/>
    <w:rsid w:val="00F138A3"/>
    <w:rsid w:val="00F1562F"/>
    <w:rsid w:val="00F23578"/>
    <w:rsid w:val="00F337BC"/>
    <w:rsid w:val="00F33B95"/>
    <w:rsid w:val="00F34580"/>
    <w:rsid w:val="00F4356E"/>
    <w:rsid w:val="00F43BAF"/>
    <w:rsid w:val="00F442A5"/>
    <w:rsid w:val="00F452E2"/>
    <w:rsid w:val="00F529A7"/>
    <w:rsid w:val="00F60037"/>
    <w:rsid w:val="00F605DE"/>
    <w:rsid w:val="00F60FC1"/>
    <w:rsid w:val="00F71474"/>
    <w:rsid w:val="00F74AD5"/>
    <w:rsid w:val="00F75570"/>
    <w:rsid w:val="00F77335"/>
    <w:rsid w:val="00F803BC"/>
    <w:rsid w:val="00F80AFB"/>
    <w:rsid w:val="00F84BF6"/>
    <w:rsid w:val="00F86FAA"/>
    <w:rsid w:val="00F919BB"/>
    <w:rsid w:val="00F947B4"/>
    <w:rsid w:val="00F94C1A"/>
    <w:rsid w:val="00FC1392"/>
    <w:rsid w:val="00FC6086"/>
    <w:rsid w:val="00FD1429"/>
    <w:rsid w:val="00FD28D9"/>
    <w:rsid w:val="00FD31A2"/>
    <w:rsid w:val="00FD3221"/>
    <w:rsid w:val="00FD66D5"/>
    <w:rsid w:val="00FD6C46"/>
    <w:rsid w:val="00FD6D56"/>
    <w:rsid w:val="00FE0CB0"/>
    <w:rsid w:val="00FE1826"/>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3062B-FCE6-4630-A347-C2D05DA80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29</Pages>
  <Words>8298</Words>
  <Characters>47301</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cp:revision>
  <dcterms:created xsi:type="dcterms:W3CDTF">2017-07-14T17:15:00Z</dcterms:created>
  <dcterms:modified xsi:type="dcterms:W3CDTF">2017-07-20T23:45:00Z</dcterms:modified>
</cp:coreProperties>
</file>