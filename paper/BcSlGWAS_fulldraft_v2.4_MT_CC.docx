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B27F2" w14:textId="1B10661A" w:rsidR="001C7AD0" w:rsidRPr="00D27AAA" w:rsidRDefault="00C2538C" w:rsidP="00473ACC">
      <w:pPr>
        <w:spacing w:line="480" w:lineRule="auto"/>
        <w:rPr>
          <w:b/>
          <w:sz w:val="24"/>
          <w:szCs w:val="24"/>
        </w:rPr>
      </w:pPr>
      <w:bookmarkStart w:id="0" w:name="_GoBack"/>
      <w:bookmarkEnd w:id="0"/>
      <w:r>
        <w:rPr>
          <w:b/>
          <w:sz w:val="24"/>
          <w:szCs w:val="24"/>
        </w:rPr>
        <w:t>Crop domestication and pathogen virulence: The interaction of</w:t>
      </w:r>
      <w:r w:rsidR="001C7AD0">
        <w:rPr>
          <w:b/>
          <w:sz w:val="24"/>
          <w:szCs w:val="24"/>
        </w:rPr>
        <w:t xml:space="preserve"> tomato domestication</w:t>
      </w:r>
      <w:r>
        <w:rPr>
          <w:b/>
          <w:sz w:val="24"/>
          <w:szCs w:val="24"/>
        </w:rPr>
        <w:t xml:space="preserve"> and</w:t>
      </w:r>
      <w:r w:rsidR="001C7AD0">
        <w:rPr>
          <w:b/>
          <w:sz w:val="24"/>
          <w:szCs w:val="24"/>
        </w:rPr>
        <w:t xml:space="preserve"> </w:t>
      </w:r>
      <w:r w:rsidR="001C7AD0" w:rsidRPr="001C7AD0">
        <w:rPr>
          <w:b/>
          <w:i/>
          <w:sz w:val="24"/>
          <w:szCs w:val="24"/>
        </w:rPr>
        <w:t>Botrytis cinerea</w:t>
      </w:r>
      <w:r>
        <w:rPr>
          <w:b/>
          <w:sz w:val="24"/>
          <w:szCs w:val="24"/>
        </w:rPr>
        <w:t xml:space="preserve"> genetic diversity</w:t>
      </w:r>
    </w:p>
    <w:p w14:paraId="450F5AC6" w14:textId="77777777" w:rsidR="001C7AD0" w:rsidRPr="000F79B1" w:rsidRDefault="001C7AD0" w:rsidP="00473ACC">
      <w:pPr>
        <w:spacing w:line="480" w:lineRule="auto"/>
        <w:rPr>
          <w:b/>
          <w:sz w:val="24"/>
          <w:szCs w:val="24"/>
        </w:rPr>
      </w:pPr>
    </w:p>
    <w:p w14:paraId="200F5DF5" w14:textId="0910E86B" w:rsidR="00A91962" w:rsidRPr="000F79B1" w:rsidRDefault="00A91962" w:rsidP="00473ACC">
      <w:pPr>
        <w:spacing w:line="480" w:lineRule="auto"/>
        <w:rPr>
          <w:b/>
          <w:sz w:val="24"/>
          <w:szCs w:val="24"/>
        </w:rPr>
      </w:pPr>
      <w:r w:rsidRPr="000F79B1">
        <w:rPr>
          <w:b/>
          <w:sz w:val="24"/>
          <w:szCs w:val="24"/>
        </w:rPr>
        <w:t>Nicole E. Soltis</w:t>
      </w:r>
      <w:r w:rsidRPr="000F79B1">
        <w:rPr>
          <w:b/>
          <w:sz w:val="24"/>
          <w:szCs w:val="24"/>
          <w:vertAlign w:val="superscript"/>
        </w:rPr>
        <w:t>1</w:t>
      </w:r>
      <w:r w:rsidRPr="000F79B1">
        <w:rPr>
          <w:b/>
          <w:sz w:val="24"/>
          <w:szCs w:val="24"/>
        </w:rPr>
        <w:t>, Susanna Atwell</w:t>
      </w:r>
      <w:r w:rsidRPr="000F79B1">
        <w:rPr>
          <w:b/>
          <w:sz w:val="24"/>
          <w:szCs w:val="24"/>
          <w:vertAlign w:val="superscript"/>
        </w:rPr>
        <w:t>1</w:t>
      </w:r>
      <w:r w:rsidRPr="000F79B1">
        <w:rPr>
          <w:b/>
          <w:sz w:val="24"/>
          <w:szCs w:val="24"/>
        </w:rPr>
        <w:t>, Gongjun Shi</w:t>
      </w:r>
      <w:r w:rsidRPr="000F79B1">
        <w:rPr>
          <w:b/>
          <w:sz w:val="24"/>
          <w:szCs w:val="24"/>
          <w:vertAlign w:val="superscript"/>
        </w:rPr>
        <w:t>1,2</w:t>
      </w:r>
      <w:r w:rsidRPr="000F79B1">
        <w:rPr>
          <w:b/>
          <w:sz w:val="24"/>
          <w:szCs w:val="24"/>
        </w:rPr>
        <w:t>, Rachel Fordyce</w:t>
      </w:r>
      <w:r w:rsidRPr="000F79B1">
        <w:rPr>
          <w:b/>
          <w:sz w:val="24"/>
          <w:szCs w:val="24"/>
          <w:vertAlign w:val="superscript"/>
        </w:rPr>
        <w:t>1</w:t>
      </w:r>
      <w:r w:rsidRPr="000F79B1">
        <w:rPr>
          <w:b/>
          <w:sz w:val="24"/>
          <w:szCs w:val="24"/>
        </w:rPr>
        <w:t>, Raoni Gwinner</w:t>
      </w:r>
      <w:r w:rsidR="004D7AF9" w:rsidRPr="000F79B1">
        <w:rPr>
          <w:b/>
          <w:sz w:val="24"/>
          <w:szCs w:val="24"/>
          <w:vertAlign w:val="superscript"/>
        </w:rPr>
        <w:t>1,</w:t>
      </w:r>
      <w:r w:rsidR="005859AA">
        <w:rPr>
          <w:b/>
          <w:sz w:val="24"/>
          <w:szCs w:val="24"/>
          <w:vertAlign w:val="superscript"/>
        </w:rPr>
        <w:t>3</w:t>
      </w:r>
      <w:r w:rsidRPr="000F79B1">
        <w:rPr>
          <w:b/>
          <w:sz w:val="24"/>
          <w:szCs w:val="24"/>
        </w:rPr>
        <w:t xml:space="preserve">, </w:t>
      </w:r>
      <w:r w:rsidR="003D6AE2">
        <w:rPr>
          <w:b/>
          <w:sz w:val="24"/>
          <w:szCs w:val="24"/>
        </w:rPr>
        <w:t>Dihan Gao</w:t>
      </w:r>
      <w:r w:rsidR="00B44DAF">
        <w:rPr>
          <w:b/>
          <w:sz w:val="24"/>
          <w:szCs w:val="24"/>
          <w:vertAlign w:val="superscript"/>
        </w:rPr>
        <w:t>1</w:t>
      </w:r>
      <w:r w:rsidR="003D6AE2">
        <w:rPr>
          <w:b/>
          <w:sz w:val="24"/>
          <w:szCs w:val="24"/>
        </w:rPr>
        <w:t xml:space="preserve">, </w:t>
      </w:r>
      <w:r w:rsidR="00E764BE">
        <w:rPr>
          <w:b/>
          <w:sz w:val="24"/>
          <w:szCs w:val="24"/>
        </w:rPr>
        <w:t>Aysha Shafi</w:t>
      </w:r>
      <w:r w:rsidR="00B44DAF">
        <w:rPr>
          <w:b/>
          <w:sz w:val="24"/>
          <w:szCs w:val="24"/>
          <w:vertAlign w:val="superscript"/>
        </w:rPr>
        <w:t>1</w:t>
      </w:r>
      <w:r w:rsidR="00E764BE">
        <w:rPr>
          <w:b/>
          <w:sz w:val="24"/>
          <w:szCs w:val="24"/>
        </w:rPr>
        <w:t xml:space="preserve">, </w:t>
      </w:r>
      <w:r w:rsidRPr="000F79B1">
        <w:rPr>
          <w:b/>
          <w:sz w:val="24"/>
          <w:szCs w:val="24"/>
        </w:rPr>
        <w:t>Daniel J. Kliebenstein</w:t>
      </w:r>
      <w:r w:rsidRPr="000F79B1">
        <w:rPr>
          <w:b/>
          <w:sz w:val="24"/>
          <w:szCs w:val="24"/>
          <w:vertAlign w:val="superscript"/>
        </w:rPr>
        <w:t>1,</w:t>
      </w:r>
      <w:r w:rsidR="005859AA">
        <w:rPr>
          <w:b/>
          <w:sz w:val="24"/>
          <w:szCs w:val="24"/>
          <w:vertAlign w:val="superscript"/>
        </w:rPr>
        <w:t>4</w:t>
      </w:r>
    </w:p>
    <w:p w14:paraId="08944C79" w14:textId="77777777" w:rsidR="00A91962" w:rsidRPr="00E764BE" w:rsidRDefault="00A91962" w:rsidP="00A91962">
      <w:pPr>
        <w:spacing w:before="100" w:beforeAutospacing="1"/>
        <w:rPr>
          <w:sz w:val="24"/>
          <w:szCs w:val="24"/>
        </w:rPr>
      </w:pPr>
      <w:r w:rsidRPr="00E764BE">
        <w:rPr>
          <w:sz w:val="24"/>
          <w:szCs w:val="24"/>
          <w:vertAlign w:val="superscript"/>
        </w:rPr>
        <w:t>1</w:t>
      </w:r>
      <w:r w:rsidRPr="00E764BE">
        <w:rPr>
          <w:sz w:val="24"/>
          <w:szCs w:val="24"/>
        </w:rPr>
        <w:t>Department of Plant Sciences, University of California, Davis, One Shields Avenue, Davis, CA, 95616, USA</w:t>
      </w:r>
    </w:p>
    <w:p w14:paraId="3C466C3A" w14:textId="39FDEAFE" w:rsidR="00A91962" w:rsidRPr="00E764BE" w:rsidRDefault="00A91962" w:rsidP="00A91962">
      <w:pPr>
        <w:spacing w:before="100" w:beforeAutospacing="1"/>
        <w:rPr>
          <w:sz w:val="24"/>
          <w:szCs w:val="24"/>
        </w:rPr>
      </w:pPr>
      <w:r w:rsidRPr="00E764BE">
        <w:rPr>
          <w:sz w:val="24"/>
          <w:szCs w:val="24"/>
          <w:vertAlign w:val="superscript"/>
        </w:rPr>
        <w:t>2</w:t>
      </w:r>
      <w:r w:rsidRPr="00E764BE">
        <w:rPr>
          <w:sz w:val="24"/>
          <w:szCs w:val="24"/>
        </w:rPr>
        <w:t xml:space="preserve">Gongjun </w:t>
      </w:r>
      <w:r w:rsidR="00B44DAF">
        <w:rPr>
          <w:sz w:val="24"/>
          <w:szCs w:val="24"/>
        </w:rPr>
        <w:t>c</w:t>
      </w:r>
      <w:r w:rsidRPr="00E764BE">
        <w:rPr>
          <w:sz w:val="24"/>
          <w:szCs w:val="24"/>
        </w:rPr>
        <w:t>urrent address</w:t>
      </w:r>
    </w:p>
    <w:p w14:paraId="0795D0AB" w14:textId="70E6FDFF" w:rsidR="00A91962" w:rsidRDefault="005859AA" w:rsidP="00A91962">
      <w:pPr>
        <w:spacing w:before="100" w:beforeAutospacing="1"/>
        <w:rPr>
          <w:sz w:val="24"/>
          <w:szCs w:val="24"/>
        </w:rPr>
      </w:pPr>
      <w:r>
        <w:rPr>
          <w:sz w:val="24"/>
          <w:szCs w:val="24"/>
          <w:vertAlign w:val="superscript"/>
        </w:rPr>
        <w:t>3</w:t>
      </w:r>
      <w:r w:rsidR="00A91962" w:rsidRPr="00E764BE">
        <w:rPr>
          <w:sz w:val="24"/>
          <w:szCs w:val="24"/>
        </w:rPr>
        <w:t xml:space="preserve">Raoni </w:t>
      </w:r>
      <w:r w:rsidR="00B44DAF">
        <w:rPr>
          <w:sz w:val="24"/>
          <w:szCs w:val="24"/>
        </w:rPr>
        <w:t>c</w:t>
      </w:r>
      <w:r w:rsidR="00A91962" w:rsidRPr="00E764BE">
        <w:rPr>
          <w:sz w:val="24"/>
          <w:szCs w:val="24"/>
        </w:rPr>
        <w:t>urrent address</w:t>
      </w:r>
    </w:p>
    <w:p w14:paraId="6553501E" w14:textId="06D1D9CA" w:rsidR="00A91962" w:rsidRPr="00CE7E3C" w:rsidRDefault="005859AA" w:rsidP="00CE7E3C">
      <w:pPr>
        <w:spacing w:before="100" w:beforeAutospacing="1"/>
        <w:rPr>
          <w:rFonts w:eastAsia="Arial Unicode MS"/>
          <w:sz w:val="24"/>
          <w:szCs w:val="24"/>
        </w:rPr>
      </w:pPr>
      <w:r>
        <w:rPr>
          <w:sz w:val="24"/>
          <w:szCs w:val="24"/>
          <w:vertAlign w:val="superscript"/>
        </w:rPr>
        <w:t>4</w:t>
      </w:r>
      <w:r w:rsidR="00A91962" w:rsidRPr="00E764BE">
        <w:rPr>
          <w:sz w:val="24"/>
          <w:szCs w:val="24"/>
        </w:rPr>
        <w:t>DynaMo Center of Excellence, University of Copenhagen, Thorvaldsensvej 40, DK-1871, Frederiksberg C, Denmark</w:t>
      </w:r>
    </w:p>
    <w:p w14:paraId="48357ADF" w14:textId="77777777" w:rsidR="005D0EEF" w:rsidRPr="00E764BE" w:rsidRDefault="005D0EEF" w:rsidP="005D0EEF">
      <w:pPr>
        <w:spacing w:before="100" w:beforeAutospacing="1"/>
        <w:rPr>
          <w:rStyle w:val="Hyperlink0"/>
          <w:rFonts w:asciiTheme="minorHAnsi" w:eastAsia="Calibri" w:hAnsiTheme="minorHAnsi"/>
        </w:rPr>
      </w:pPr>
      <w:r w:rsidRPr="00E764BE">
        <w:rPr>
          <w:b/>
          <w:sz w:val="24"/>
          <w:szCs w:val="24"/>
        </w:rPr>
        <w:t>*Correspondence:</w:t>
      </w:r>
      <w:r w:rsidRPr="00E764BE">
        <w:rPr>
          <w:sz w:val="24"/>
          <w:szCs w:val="24"/>
        </w:rPr>
        <w:t xml:space="preserve"> </w:t>
      </w:r>
      <w:r w:rsidRPr="00E764BE">
        <w:rPr>
          <w:sz w:val="24"/>
          <w:szCs w:val="24"/>
          <w:lang w:val="de-DE"/>
        </w:rPr>
        <w:t>Daniel J. Kliebenstein, Department of Plant Sciences, University of California, Davis, One Shields Ave, Davis, CA, 95616, USA.</w:t>
      </w:r>
      <w:r w:rsidRPr="00E764BE">
        <w:rPr>
          <w:rStyle w:val="Hyperlink0"/>
          <w:rFonts w:asciiTheme="minorHAnsi" w:eastAsia="Calibri" w:hAnsiTheme="minorHAnsi"/>
          <w:lang w:val="de-DE"/>
        </w:rPr>
        <w:t xml:space="preserve"> </w:t>
      </w:r>
    </w:p>
    <w:p w14:paraId="46B78D09" w14:textId="77777777" w:rsidR="005D0EEF" w:rsidRPr="00E764BE" w:rsidRDefault="005D0EEF" w:rsidP="005D0EEF">
      <w:pPr>
        <w:spacing w:before="100" w:beforeAutospacing="1"/>
        <w:rPr>
          <w:rFonts w:eastAsia="Arial Unicode MS"/>
          <w:sz w:val="24"/>
          <w:szCs w:val="24"/>
        </w:rPr>
      </w:pPr>
      <w:r w:rsidRPr="00E764BE">
        <w:rPr>
          <w:rStyle w:val="Hyperlink0"/>
          <w:rFonts w:asciiTheme="minorHAnsi" w:eastAsia="Calibri" w:hAnsiTheme="minorHAnsi"/>
        </w:rPr>
        <w:t>Kliebenstein@ucdavis.edu</w:t>
      </w:r>
      <w:r w:rsidRPr="00E764BE">
        <w:rPr>
          <w:sz w:val="24"/>
          <w:szCs w:val="24"/>
        </w:rPr>
        <w:tab/>
      </w:r>
    </w:p>
    <w:p w14:paraId="0AAA6BD0" w14:textId="77777777" w:rsidR="005D0EEF" w:rsidRPr="000F79B1" w:rsidRDefault="005D0EEF" w:rsidP="00473ACC">
      <w:pPr>
        <w:spacing w:line="480" w:lineRule="auto"/>
        <w:rPr>
          <w:b/>
          <w:sz w:val="24"/>
          <w:szCs w:val="24"/>
        </w:rPr>
      </w:pPr>
    </w:p>
    <w:p w14:paraId="46F6C05C" w14:textId="68B0FD87" w:rsidR="005D0EEF" w:rsidRPr="000F79B1" w:rsidRDefault="005D0EEF" w:rsidP="00473ACC">
      <w:pPr>
        <w:spacing w:line="480" w:lineRule="auto"/>
        <w:rPr>
          <w:b/>
          <w:sz w:val="24"/>
          <w:szCs w:val="24"/>
        </w:rPr>
      </w:pPr>
      <w:r w:rsidRPr="000F79B1">
        <w:rPr>
          <w:b/>
          <w:sz w:val="24"/>
          <w:szCs w:val="24"/>
        </w:rPr>
        <w:t>Keywords: Botrytis cinerea, plant-pathogen interaction, tomato, domestication</w:t>
      </w:r>
      <w:r w:rsidR="00326A40">
        <w:rPr>
          <w:b/>
          <w:sz w:val="24"/>
          <w:szCs w:val="24"/>
        </w:rPr>
        <w:t xml:space="preserve">; generalist pathogen; </w:t>
      </w:r>
      <w:r w:rsidR="00C2538C">
        <w:rPr>
          <w:b/>
          <w:sz w:val="24"/>
          <w:szCs w:val="24"/>
        </w:rPr>
        <w:t>genome wide association mapping</w:t>
      </w:r>
    </w:p>
    <w:p w14:paraId="172B351F" w14:textId="77777777" w:rsidR="000F79B1" w:rsidRDefault="000F79B1">
      <w:pPr>
        <w:rPr>
          <w:b/>
          <w:sz w:val="24"/>
          <w:szCs w:val="24"/>
        </w:rPr>
      </w:pPr>
      <w:r>
        <w:rPr>
          <w:b/>
          <w:sz w:val="24"/>
          <w:szCs w:val="24"/>
        </w:rPr>
        <w:br w:type="page"/>
      </w:r>
    </w:p>
    <w:p w14:paraId="3EFE8ABF" w14:textId="4E54681E" w:rsidR="000F79B1" w:rsidRDefault="000F79B1" w:rsidP="00EA6EAB">
      <w:pPr>
        <w:spacing w:line="480" w:lineRule="auto"/>
        <w:rPr>
          <w:b/>
          <w:sz w:val="24"/>
          <w:szCs w:val="24"/>
        </w:rPr>
      </w:pPr>
      <w:r>
        <w:rPr>
          <w:b/>
          <w:sz w:val="24"/>
          <w:szCs w:val="24"/>
        </w:rPr>
        <w:lastRenderedPageBreak/>
        <w:t>Abstract</w:t>
      </w:r>
    </w:p>
    <w:p w14:paraId="53829296" w14:textId="50857027" w:rsidR="00197A11" w:rsidRPr="00197A11" w:rsidRDefault="003E70BE" w:rsidP="00197A11">
      <w:pPr>
        <w:spacing w:line="480" w:lineRule="auto"/>
        <w:ind w:firstLine="720"/>
        <w:rPr>
          <w:sz w:val="24"/>
          <w:szCs w:val="24"/>
        </w:rPr>
      </w:pPr>
      <w:r>
        <w:rPr>
          <w:sz w:val="24"/>
          <w:szCs w:val="24"/>
        </w:rPr>
        <w:t>Human selection during crop</w:t>
      </w:r>
      <w:r w:rsidR="00197A11" w:rsidRPr="00197A11">
        <w:rPr>
          <w:sz w:val="24"/>
          <w:szCs w:val="24"/>
        </w:rPr>
        <w:t xml:space="preserve"> domestication </w:t>
      </w:r>
      <w:r>
        <w:rPr>
          <w:sz w:val="24"/>
          <w:szCs w:val="24"/>
        </w:rPr>
        <w:t>leads to shifts in numerous traits</w:t>
      </w:r>
      <w:r w:rsidR="00197A11" w:rsidRPr="00197A11">
        <w:rPr>
          <w:sz w:val="24"/>
          <w:szCs w:val="24"/>
        </w:rPr>
        <w:t xml:space="preserve">, including </w:t>
      </w:r>
      <w:r w:rsidR="00833029">
        <w:rPr>
          <w:sz w:val="24"/>
          <w:szCs w:val="24"/>
        </w:rPr>
        <w:t xml:space="preserve">disease </w:t>
      </w:r>
      <w:r>
        <w:rPr>
          <w:sz w:val="24"/>
          <w:szCs w:val="24"/>
        </w:rPr>
        <w:t>resistance. Studies of qualitative resistance to</w:t>
      </w:r>
      <w:r w:rsidR="00427063">
        <w:rPr>
          <w:sz w:val="24"/>
          <w:szCs w:val="24"/>
        </w:rPr>
        <w:t xml:space="preserve"> specialist </w:t>
      </w:r>
      <w:r>
        <w:rPr>
          <w:sz w:val="24"/>
          <w:szCs w:val="24"/>
        </w:rPr>
        <w:t>pathogens</w:t>
      </w:r>
      <w:r w:rsidR="005859AA">
        <w:rPr>
          <w:sz w:val="24"/>
          <w:szCs w:val="24"/>
        </w:rPr>
        <w:t xml:space="preserve"> typically </w:t>
      </w:r>
      <w:r w:rsidR="00833029">
        <w:rPr>
          <w:sz w:val="24"/>
          <w:szCs w:val="24"/>
        </w:rPr>
        <w:t xml:space="preserve">find </w:t>
      </w:r>
      <w:r>
        <w:rPr>
          <w:sz w:val="24"/>
          <w:szCs w:val="24"/>
        </w:rPr>
        <w:t>decreased resistance in domestic</w:t>
      </w:r>
      <w:r w:rsidR="005859AA">
        <w:rPr>
          <w:sz w:val="24"/>
          <w:szCs w:val="24"/>
        </w:rPr>
        <w:t>ated</w:t>
      </w:r>
      <w:r>
        <w:rPr>
          <w:sz w:val="24"/>
          <w:szCs w:val="24"/>
        </w:rPr>
        <w:t xml:space="preserve"> crops in comparison to their wild relatives</w:t>
      </w:r>
      <w:r w:rsidR="00197A11" w:rsidRPr="00197A11">
        <w:rPr>
          <w:sz w:val="24"/>
          <w:szCs w:val="24"/>
        </w:rPr>
        <w:t xml:space="preserve">. </w:t>
      </w:r>
      <w:r>
        <w:rPr>
          <w:sz w:val="24"/>
          <w:szCs w:val="24"/>
        </w:rPr>
        <w:t xml:space="preserve">However, less is known about how crop </w:t>
      </w:r>
      <w:r w:rsidR="00197A11" w:rsidRPr="00197A11">
        <w:rPr>
          <w:sz w:val="24"/>
          <w:szCs w:val="24"/>
        </w:rPr>
        <w:t xml:space="preserve">domestication </w:t>
      </w:r>
      <w:r w:rsidR="006E3AFF">
        <w:rPr>
          <w:sz w:val="24"/>
          <w:szCs w:val="24"/>
        </w:rPr>
        <w:t>a</w:t>
      </w:r>
      <w:r>
        <w:rPr>
          <w:sz w:val="24"/>
          <w:szCs w:val="24"/>
        </w:rPr>
        <w:t>ffects quantitative interactions with generalist pathogens</w:t>
      </w:r>
      <w:r w:rsidR="003D4F7E">
        <w:rPr>
          <w:sz w:val="24"/>
          <w:szCs w:val="24"/>
        </w:rPr>
        <w:t xml:space="preserve">. </w:t>
      </w:r>
      <w:r w:rsidR="00197A11" w:rsidRPr="00197A11">
        <w:rPr>
          <w:sz w:val="24"/>
          <w:szCs w:val="24"/>
        </w:rPr>
        <w:t>To study</w:t>
      </w:r>
      <w:r w:rsidR="000A6823">
        <w:rPr>
          <w:sz w:val="24"/>
          <w:szCs w:val="24"/>
        </w:rPr>
        <w:t xml:space="preserve"> how crop domestication impacts </w:t>
      </w:r>
      <w:r w:rsidR="00833029">
        <w:rPr>
          <w:sz w:val="24"/>
          <w:szCs w:val="24"/>
        </w:rPr>
        <w:t>plant resistance to</w:t>
      </w:r>
      <w:r w:rsidR="000A6823">
        <w:rPr>
          <w:sz w:val="24"/>
          <w:szCs w:val="24"/>
        </w:rPr>
        <w:t xml:space="preserve"> generalist pathogens</w:t>
      </w:r>
      <w:r w:rsidR="00427063">
        <w:rPr>
          <w:sz w:val="24"/>
          <w:szCs w:val="24"/>
        </w:rPr>
        <w:t>,</w:t>
      </w:r>
      <w:r w:rsidR="000A6823">
        <w:rPr>
          <w:sz w:val="24"/>
          <w:szCs w:val="24"/>
        </w:rPr>
        <w:t xml:space="preserve"> and correspondingly </w:t>
      </w:r>
      <w:r w:rsidR="00833029">
        <w:rPr>
          <w:sz w:val="24"/>
          <w:szCs w:val="24"/>
        </w:rPr>
        <w:t>how this interacts with the pathogen</w:t>
      </w:r>
      <w:r w:rsidR="00427063">
        <w:rPr>
          <w:sz w:val="24"/>
          <w:szCs w:val="24"/>
        </w:rPr>
        <w:t>’</w:t>
      </w:r>
      <w:r w:rsidR="00833029">
        <w:rPr>
          <w:sz w:val="24"/>
          <w:szCs w:val="24"/>
        </w:rPr>
        <w:t>s genetics</w:t>
      </w:r>
      <w:r w:rsidR="000A6823">
        <w:rPr>
          <w:sz w:val="24"/>
          <w:szCs w:val="24"/>
        </w:rPr>
        <w:t xml:space="preserve">, we </w:t>
      </w:r>
      <w:r w:rsidR="00833029">
        <w:rPr>
          <w:sz w:val="24"/>
          <w:szCs w:val="24"/>
        </w:rPr>
        <w:t xml:space="preserve">utilized </w:t>
      </w:r>
      <w:r w:rsidR="000A6823">
        <w:rPr>
          <w:sz w:val="24"/>
          <w:szCs w:val="24"/>
        </w:rPr>
        <w:t xml:space="preserve">a </w:t>
      </w:r>
      <w:r w:rsidR="00833029">
        <w:rPr>
          <w:sz w:val="24"/>
          <w:szCs w:val="24"/>
        </w:rPr>
        <w:t xml:space="preserve">genetically diverse </w:t>
      </w:r>
      <w:r w:rsidR="000A6823">
        <w:rPr>
          <w:sz w:val="24"/>
          <w:szCs w:val="24"/>
        </w:rPr>
        <w:t>population of the generalist pathogen</w:t>
      </w:r>
      <w:r w:rsidR="00197A11" w:rsidRPr="00197A11">
        <w:rPr>
          <w:sz w:val="24"/>
          <w:szCs w:val="24"/>
        </w:rPr>
        <w:t xml:space="preserve"> </w:t>
      </w:r>
      <w:r w:rsidR="00197A11" w:rsidRPr="00CF11DF">
        <w:rPr>
          <w:i/>
          <w:sz w:val="24"/>
          <w:szCs w:val="24"/>
        </w:rPr>
        <w:t>Botrytis cinerea</w:t>
      </w:r>
      <w:r w:rsidR="000A6823">
        <w:rPr>
          <w:sz w:val="24"/>
          <w:szCs w:val="24"/>
        </w:rPr>
        <w:t xml:space="preserve"> </w:t>
      </w:r>
      <w:r w:rsidR="00833029">
        <w:rPr>
          <w:sz w:val="24"/>
          <w:szCs w:val="24"/>
        </w:rPr>
        <w:t>to infect a collection of</w:t>
      </w:r>
      <w:r w:rsidR="000A6823">
        <w:rPr>
          <w:sz w:val="24"/>
          <w:szCs w:val="24"/>
        </w:rPr>
        <w:t xml:space="preserve"> wild and domesticated tomato accessions</w:t>
      </w:r>
      <w:r w:rsidR="00197A11" w:rsidRPr="00197A11">
        <w:rPr>
          <w:sz w:val="24"/>
          <w:szCs w:val="24"/>
        </w:rPr>
        <w:t xml:space="preserve">. </w:t>
      </w:r>
      <w:r w:rsidR="000A6823">
        <w:rPr>
          <w:sz w:val="24"/>
          <w:szCs w:val="24"/>
        </w:rPr>
        <w:t>W</w:t>
      </w:r>
      <w:r w:rsidR="00197A11" w:rsidRPr="00197A11">
        <w:rPr>
          <w:sz w:val="24"/>
          <w:szCs w:val="24"/>
        </w:rPr>
        <w:t xml:space="preserve">e quantified variation in lesion size </w:t>
      </w:r>
      <w:r w:rsidR="00197A11">
        <w:rPr>
          <w:sz w:val="24"/>
          <w:szCs w:val="24"/>
        </w:rPr>
        <w:t>of 9</w:t>
      </w:r>
      <w:r w:rsidR="005C46FF">
        <w:rPr>
          <w:sz w:val="24"/>
          <w:szCs w:val="24"/>
        </w:rPr>
        <w:t>7</w:t>
      </w:r>
      <w:r w:rsidR="00197A11">
        <w:rPr>
          <w:sz w:val="24"/>
          <w:szCs w:val="24"/>
        </w:rPr>
        <w:t xml:space="preserve"> </w:t>
      </w:r>
      <w:r w:rsidR="00197A11" w:rsidRPr="00197A11">
        <w:rPr>
          <w:i/>
          <w:sz w:val="24"/>
          <w:szCs w:val="24"/>
        </w:rPr>
        <w:t>B. cinerea</w:t>
      </w:r>
      <w:r w:rsidR="00197A11">
        <w:rPr>
          <w:sz w:val="24"/>
          <w:szCs w:val="24"/>
        </w:rPr>
        <w:t xml:space="preserve"> </w:t>
      </w:r>
      <w:r w:rsidR="00E54CEE">
        <w:rPr>
          <w:sz w:val="24"/>
          <w:szCs w:val="24"/>
        </w:rPr>
        <w:t>genotypes (</w:t>
      </w:r>
      <w:r w:rsidR="00197A11">
        <w:rPr>
          <w:sz w:val="24"/>
          <w:szCs w:val="24"/>
        </w:rPr>
        <w:t>isolates</w:t>
      </w:r>
      <w:r w:rsidR="00E54CEE">
        <w:rPr>
          <w:sz w:val="24"/>
          <w:szCs w:val="24"/>
        </w:rPr>
        <w:t>)</w:t>
      </w:r>
      <w:r w:rsidR="00197A11">
        <w:rPr>
          <w:sz w:val="24"/>
          <w:szCs w:val="24"/>
        </w:rPr>
        <w:t xml:space="preserve"> on 6 </w:t>
      </w:r>
      <w:r w:rsidR="00197A11" w:rsidRPr="00197A11">
        <w:rPr>
          <w:sz w:val="24"/>
          <w:szCs w:val="24"/>
        </w:rPr>
        <w:t xml:space="preserve">domesticated </w:t>
      </w:r>
      <w:r w:rsidR="00197A11" w:rsidRPr="00197A11">
        <w:rPr>
          <w:i/>
          <w:sz w:val="24"/>
          <w:szCs w:val="24"/>
        </w:rPr>
        <w:t xml:space="preserve">Solanum lycopersicum </w:t>
      </w:r>
      <w:r w:rsidR="00197A11" w:rsidRPr="00197A11">
        <w:rPr>
          <w:sz w:val="24"/>
          <w:szCs w:val="24"/>
        </w:rPr>
        <w:t xml:space="preserve">and 6 wild </w:t>
      </w:r>
      <w:r w:rsidR="00197A11" w:rsidRPr="00197A11">
        <w:rPr>
          <w:i/>
          <w:sz w:val="24"/>
          <w:szCs w:val="24"/>
        </w:rPr>
        <w:t xml:space="preserve">S. pimpinellifolium </w:t>
      </w:r>
      <w:r w:rsidR="00197A11" w:rsidRPr="00197A11">
        <w:rPr>
          <w:sz w:val="24"/>
          <w:szCs w:val="24"/>
        </w:rPr>
        <w:t>genotypes.</w:t>
      </w:r>
      <w:r w:rsidR="00CF11DF">
        <w:rPr>
          <w:sz w:val="24"/>
          <w:szCs w:val="24"/>
        </w:rPr>
        <w:t xml:space="preserve"> </w:t>
      </w:r>
      <w:r w:rsidR="00BA7E62">
        <w:rPr>
          <w:sz w:val="24"/>
          <w:szCs w:val="24"/>
        </w:rPr>
        <w:t>This showed that</w:t>
      </w:r>
      <w:r w:rsidR="00CF11DF">
        <w:rPr>
          <w:sz w:val="24"/>
          <w:szCs w:val="24"/>
        </w:rPr>
        <w:t xml:space="preserve"> lesion size is</w:t>
      </w:r>
      <w:r w:rsidR="00BA7E62">
        <w:rPr>
          <w:sz w:val="24"/>
          <w:szCs w:val="24"/>
        </w:rPr>
        <w:t xml:space="preserve"> significantly</w:t>
      </w:r>
      <w:r w:rsidR="00CF11DF">
        <w:rPr>
          <w:sz w:val="24"/>
          <w:szCs w:val="24"/>
        </w:rPr>
        <w:t xml:space="preserve"> controlled by </w:t>
      </w:r>
      <w:r w:rsidR="00427063">
        <w:rPr>
          <w:sz w:val="24"/>
          <w:szCs w:val="24"/>
        </w:rPr>
        <w:t xml:space="preserve">plant </w:t>
      </w:r>
      <w:r w:rsidR="00BA7E62">
        <w:rPr>
          <w:sz w:val="24"/>
          <w:szCs w:val="24"/>
        </w:rPr>
        <w:t xml:space="preserve">domestication, </w:t>
      </w:r>
      <w:r w:rsidR="00CF11DF">
        <w:rPr>
          <w:sz w:val="24"/>
          <w:szCs w:val="24"/>
        </w:rPr>
        <w:t xml:space="preserve">plant </w:t>
      </w:r>
      <w:r w:rsidR="00833029">
        <w:rPr>
          <w:sz w:val="24"/>
          <w:szCs w:val="24"/>
        </w:rPr>
        <w:t>genetic variation within the domestication groups</w:t>
      </w:r>
      <w:r w:rsidR="00CF11DF">
        <w:rPr>
          <w:sz w:val="24"/>
          <w:szCs w:val="24"/>
        </w:rPr>
        <w:t>, and</w:t>
      </w:r>
      <w:r w:rsidR="00833029">
        <w:rPr>
          <w:sz w:val="24"/>
          <w:szCs w:val="24"/>
        </w:rPr>
        <w:t xml:space="preserve"> the</w:t>
      </w:r>
      <w:r w:rsidR="00CF11DF">
        <w:rPr>
          <w:sz w:val="24"/>
          <w:szCs w:val="24"/>
        </w:rPr>
        <w:t xml:space="preserve"> pathogen</w:t>
      </w:r>
      <w:r w:rsidR="00427063">
        <w:rPr>
          <w:sz w:val="24"/>
          <w:szCs w:val="24"/>
        </w:rPr>
        <w:t>’</w:t>
      </w:r>
      <w:r w:rsidR="00833029">
        <w:rPr>
          <w:sz w:val="24"/>
          <w:szCs w:val="24"/>
        </w:rPr>
        <w:t>s</w:t>
      </w:r>
      <w:r w:rsidR="00CF11DF">
        <w:rPr>
          <w:sz w:val="24"/>
          <w:szCs w:val="24"/>
        </w:rPr>
        <w:t xml:space="preserve"> genotype. </w:t>
      </w:r>
      <w:r w:rsidR="00833029">
        <w:rPr>
          <w:sz w:val="24"/>
          <w:szCs w:val="24"/>
        </w:rPr>
        <w:t xml:space="preserve">Overall, resistance </w:t>
      </w:r>
      <w:r w:rsidR="00543D88">
        <w:rPr>
          <w:sz w:val="24"/>
          <w:szCs w:val="24"/>
        </w:rPr>
        <w:t xml:space="preserve">was </w:t>
      </w:r>
      <w:r w:rsidR="00D03E48">
        <w:rPr>
          <w:sz w:val="24"/>
          <w:szCs w:val="24"/>
        </w:rPr>
        <w:t>slightly elevated in the</w:t>
      </w:r>
      <w:r w:rsidR="00BA7E62">
        <w:rPr>
          <w:sz w:val="24"/>
          <w:szCs w:val="24"/>
        </w:rPr>
        <w:t xml:space="preserve"> wild</w:t>
      </w:r>
      <w:del w:id="1" w:author="Céline" w:date="2017-08-28T15:16:00Z">
        <w:r w:rsidR="00BA7E62" w:rsidDel="00AA46AC">
          <w:rPr>
            <w:sz w:val="24"/>
            <w:szCs w:val="24"/>
          </w:rPr>
          <w:delText xml:space="preserve"> germplasm</w:delText>
        </w:r>
      </w:del>
      <w:r w:rsidR="00833029">
        <w:rPr>
          <w:sz w:val="24"/>
          <w:szCs w:val="24"/>
        </w:rPr>
        <w:t xml:space="preserve"> in comparison to</w:t>
      </w:r>
      <w:del w:id="2" w:author="Céline" w:date="2017-08-28T15:16:00Z">
        <w:r w:rsidR="00833029" w:rsidDel="00AA46AC">
          <w:rPr>
            <w:sz w:val="24"/>
            <w:szCs w:val="24"/>
          </w:rPr>
          <w:delText xml:space="preserve"> the</w:delText>
        </w:r>
      </w:del>
      <w:r w:rsidR="00833029">
        <w:rPr>
          <w:sz w:val="24"/>
          <w:szCs w:val="24"/>
        </w:rPr>
        <w:t xml:space="preserve"> domestic</w:t>
      </w:r>
      <w:r w:rsidR="00427063">
        <w:rPr>
          <w:sz w:val="24"/>
          <w:szCs w:val="24"/>
        </w:rPr>
        <w:t>ated</w:t>
      </w:r>
      <w:r w:rsidR="00833029">
        <w:rPr>
          <w:sz w:val="24"/>
          <w:szCs w:val="24"/>
        </w:rPr>
        <w:t xml:space="preserve"> </w:t>
      </w:r>
      <w:ins w:id="3" w:author="Céline" w:date="2017-08-28T15:16:00Z">
        <w:r w:rsidR="00AA46AC">
          <w:rPr>
            <w:sz w:val="24"/>
            <w:szCs w:val="24"/>
          </w:rPr>
          <w:t>accessions</w:t>
        </w:r>
      </w:ins>
      <w:del w:id="4" w:author="Céline" w:date="2017-08-28T15:16:00Z">
        <w:r w:rsidR="00833029" w:rsidDel="00AA46AC">
          <w:rPr>
            <w:sz w:val="24"/>
            <w:szCs w:val="24"/>
          </w:rPr>
          <w:delText>tomato</w:delText>
        </w:r>
      </w:del>
      <w:r w:rsidR="00D03E48">
        <w:rPr>
          <w:sz w:val="24"/>
          <w:szCs w:val="24"/>
        </w:rPr>
        <w:t xml:space="preserve">, </w:t>
      </w:r>
      <w:r w:rsidR="00BA7E62">
        <w:rPr>
          <w:sz w:val="24"/>
          <w:szCs w:val="24"/>
        </w:rPr>
        <w:t>but interestingly</w:t>
      </w:r>
      <w:r w:rsidR="00D03E48">
        <w:rPr>
          <w:sz w:val="24"/>
          <w:szCs w:val="24"/>
        </w:rPr>
        <w:t xml:space="preserve"> </w:t>
      </w:r>
      <w:r w:rsidR="00BA7E62">
        <w:rPr>
          <w:sz w:val="24"/>
          <w:szCs w:val="24"/>
        </w:rPr>
        <w:t xml:space="preserve">there was no evidence of </w:t>
      </w:r>
      <w:commentRangeStart w:id="5"/>
      <w:del w:id="6" w:author="Céline" w:date="2017-08-29T11:49:00Z">
        <w:r w:rsidR="00BA7E62" w:rsidDel="0017752E">
          <w:rPr>
            <w:sz w:val="24"/>
            <w:szCs w:val="24"/>
          </w:rPr>
          <w:delText>a bottleneck</w:delText>
        </w:r>
        <w:commentRangeEnd w:id="5"/>
        <w:r w:rsidR="00AB6E3E" w:rsidDel="0017752E">
          <w:rPr>
            <w:rStyle w:val="CommentReference"/>
          </w:rPr>
          <w:commentReference w:id="5"/>
        </w:r>
      </w:del>
      <w:ins w:id="7" w:author="Céline" w:date="2017-08-29T11:48:00Z">
        <w:r w:rsidR="0017752E">
          <w:rPr>
            <w:sz w:val="24"/>
            <w:szCs w:val="24"/>
          </w:rPr>
          <w:t xml:space="preserve">domestication bottleneck in the phenotypic resistance to </w:t>
        </w:r>
        <w:r w:rsidR="0017752E" w:rsidRPr="00857694">
          <w:rPr>
            <w:i/>
            <w:sz w:val="24"/>
            <w:szCs w:val="24"/>
          </w:rPr>
          <w:t>B. cinerea</w:t>
        </w:r>
      </w:ins>
      <w:del w:id="8" w:author="Céline" w:date="2017-08-29T15:10:00Z">
        <w:r w:rsidR="00427063" w:rsidDel="002713D0">
          <w:rPr>
            <w:sz w:val="24"/>
            <w:szCs w:val="24"/>
          </w:rPr>
          <w:delText>,</w:delText>
        </w:r>
        <w:r w:rsidR="00BA7E62" w:rsidDel="002713D0">
          <w:rPr>
            <w:sz w:val="24"/>
            <w:szCs w:val="24"/>
          </w:rPr>
          <w:delText xml:space="preserve"> </w:delText>
        </w:r>
        <w:r w:rsidR="00833029" w:rsidDel="002713D0">
          <w:rPr>
            <w:sz w:val="24"/>
            <w:szCs w:val="24"/>
          </w:rPr>
          <w:delText>as the</w:delText>
        </w:r>
        <w:r w:rsidR="00BA7E62" w:rsidDel="002713D0">
          <w:rPr>
            <w:sz w:val="24"/>
            <w:szCs w:val="24"/>
          </w:rPr>
          <w:delText xml:space="preserve"> wild and domestic</w:delText>
        </w:r>
        <w:r w:rsidR="00543D88" w:rsidDel="002713D0">
          <w:rPr>
            <w:sz w:val="24"/>
            <w:szCs w:val="24"/>
          </w:rPr>
          <w:delText>ated</w:delText>
        </w:r>
        <w:r w:rsidR="00BA7E62" w:rsidDel="002713D0">
          <w:rPr>
            <w:sz w:val="24"/>
            <w:szCs w:val="24"/>
          </w:rPr>
          <w:delText xml:space="preserve"> tomatoes </w:delText>
        </w:r>
        <w:r w:rsidR="00833029" w:rsidDel="002713D0">
          <w:rPr>
            <w:sz w:val="24"/>
            <w:szCs w:val="24"/>
          </w:rPr>
          <w:delText xml:space="preserve">had </w:delText>
        </w:r>
        <w:r w:rsidR="00BA7E62" w:rsidDel="002713D0">
          <w:rPr>
            <w:sz w:val="24"/>
            <w:szCs w:val="24"/>
          </w:rPr>
          <w:delText xml:space="preserve">a similar </w:delText>
        </w:r>
        <w:r w:rsidR="00917199" w:rsidDel="002713D0">
          <w:rPr>
            <w:sz w:val="24"/>
            <w:szCs w:val="24"/>
          </w:rPr>
          <w:delText>range of resistance</w:delText>
        </w:r>
      </w:del>
      <w:r w:rsidR="00BA7E62">
        <w:rPr>
          <w:sz w:val="24"/>
          <w:szCs w:val="24"/>
        </w:rPr>
        <w:t xml:space="preserve">. </w:t>
      </w:r>
      <w:del w:id="9" w:author="Céline" w:date="2017-08-29T15:12:00Z">
        <w:r w:rsidR="00BA7E62" w:rsidDel="008A5ED9">
          <w:rPr>
            <w:sz w:val="24"/>
            <w:szCs w:val="24"/>
          </w:rPr>
          <w:delText xml:space="preserve">To </w:delText>
        </w:r>
        <w:r w:rsidR="00833029" w:rsidDel="008A5ED9">
          <w:rPr>
            <w:sz w:val="24"/>
            <w:szCs w:val="24"/>
          </w:rPr>
          <w:delText xml:space="preserve">test which genes in the pathogen were sensitive to genetic variation between wild and domesticated tomato, </w:delText>
        </w:r>
      </w:del>
      <w:ins w:id="10" w:author="Céline" w:date="2017-08-29T15:12:00Z">
        <w:r w:rsidR="008A5ED9">
          <w:rPr>
            <w:sz w:val="24"/>
            <w:szCs w:val="24"/>
          </w:rPr>
          <w:t>W</w:t>
        </w:r>
      </w:ins>
      <w:del w:id="11" w:author="Céline" w:date="2017-08-29T15:12:00Z">
        <w:r w:rsidR="00BA7E62" w:rsidDel="008A5ED9">
          <w:rPr>
            <w:sz w:val="24"/>
            <w:szCs w:val="24"/>
          </w:rPr>
          <w:delText>w</w:delText>
        </w:r>
      </w:del>
      <w:r w:rsidR="00BA7E62">
        <w:rPr>
          <w:sz w:val="24"/>
          <w:szCs w:val="24"/>
        </w:rPr>
        <w:t xml:space="preserve">e conducted </w:t>
      </w:r>
      <w:r w:rsidR="00833029">
        <w:rPr>
          <w:sz w:val="24"/>
          <w:szCs w:val="24"/>
        </w:rPr>
        <w:t xml:space="preserve">a </w:t>
      </w:r>
      <w:r w:rsidR="00CF11DF">
        <w:rPr>
          <w:sz w:val="24"/>
          <w:szCs w:val="24"/>
        </w:rPr>
        <w:t xml:space="preserve">genome-wide association (GWA) </w:t>
      </w:r>
      <w:r w:rsidR="00833029">
        <w:rPr>
          <w:sz w:val="24"/>
          <w:szCs w:val="24"/>
        </w:rPr>
        <w:t xml:space="preserve">study </w:t>
      </w:r>
      <w:r w:rsidR="00BA7E62">
        <w:rPr>
          <w:sz w:val="24"/>
          <w:szCs w:val="24"/>
        </w:rPr>
        <w:t>in</w:t>
      </w:r>
      <w:r w:rsidR="00CF11DF">
        <w:rPr>
          <w:sz w:val="24"/>
          <w:szCs w:val="24"/>
        </w:rPr>
        <w:t xml:space="preserve"> </w:t>
      </w:r>
      <w:r w:rsidR="00CF11DF" w:rsidRPr="00CF11DF">
        <w:rPr>
          <w:i/>
          <w:sz w:val="24"/>
          <w:szCs w:val="24"/>
        </w:rPr>
        <w:t>B. cinerea</w:t>
      </w:r>
      <w:ins w:id="12" w:author="Céline" w:date="2017-08-29T15:12:00Z">
        <w:r w:rsidR="008A5ED9">
          <w:rPr>
            <w:sz w:val="24"/>
            <w:szCs w:val="24"/>
          </w:rPr>
          <w:t xml:space="preserve"> and</w:t>
        </w:r>
      </w:ins>
      <w:del w:id="13" w:author="Céline" w:date="2017-08-29T15:12:00Z">
        <w:r w:rsidR="00CF11DF" w:rsidDel="008A5ED9">
          <w:rPr>
            <w:sz w:val="24"/>
            <w:szCs w:val="24"/>
          </w:rPr>
          <w:delText>.</w:delText>
        </w:r>
        <w:r w:rsidR="005A32CB" w:rsidDel="008A5ED9">
          <w:rPr>
            <w:sz w:val="24"/>
            <w:szCs w:val="24"/>
          </w:rPr>
          <w:delText xml:space="preserve"> This</w:delText>
        </w:r>
      </w:del>
      <w:r w:rsidR="00833029">
        <w:rPr>
          <w:sz w:val="24"/>
          <w:szCs w:val="24"/>
        </w:rPr>
        <w:t xml:space="preserve"> identified a </w:t>
      </w:r>
      <w:commentRangeStart w:id="14"/>
      <w:r w:rsidR="00833029">
        <w:rPr>
          <w:sz w:val="24"/>
          <w:szCs w:val="24"/>
        </w:rPr>
        <w:t>polygenic</w:t>
      </w:r>
      <w:r w:rsidR="005A32CB">
        <w:rPr>
          <w:sz w:val="24"/>
          <w:szCs w:val="24"/>
        </w:rPr>
        <w:t xml:space="preserve"> collection of genes </w:t>
      </w:r>
      <w:commentRangeEnd w:id="14"/>
      <w:r w:rsidR="00245091">
        <w:rPr>
          <w:rStyle w:val="CommentReference"/>
        </w:rPr>
        <w:commentReference w:id="14"/>
      </w:r>
      <w:r w:rsidR="00833029">
        <w:rPr>
          <w:sz w:val="24"/>
          <w:szCs w:val="24"/>
        </w:rPr>
        <w:t>where alleles controlled differential virulence on</w:t>
      </w:r>
      <w:r w:rsidR="005A32CB">
        <w:rPr>
          <w:sz w:val="24"/>
          <w:szCs w:val="24"/>
        </w:rPr>
        <w:t xml:space="preserve"> distinct tomato accessions</w:t>
      </w:r>
      <w:ins w:id="15" w:author="Céline" w:date="2017-08-29T15:12:00Z">
        <w:r w:rsidR="008A5ED9">
          <w:rPr>
            <w:sz w:val="24"/>
            <w:szCs w:val="24"/>
          </w:rPr>
          <w:t>. This</w:t>
        </w:r>
      </w:ins>
      <w:del w:id="16" w:author="Céline" w:date="2017-08-29T15:12:00Z">
        <w:r w:rsidR="00D03E48" w:rsidDel="008A5ED9">
          <w:rPr>
            <w:sz w:val="24"/>
            <w:szCs w:val="24"/>
          </w:rPr>
          <w:delText>,</w:delText>
        </w:r>
      </w:del>
      <w:r w:rsidR="005A32CB">
        <w:rPr>
          <w:sz w:val="24"/>
          <w:szCs w:val="24"/>
        </w:rPr>
        <w:t xml:space="preserve"> suggest</w:t>
      </w:r>
      <w:ins w:id="17" w:author="Céline" w:date="2017-08-29T15:12:00Z">
        <w:r w:rsidR="008A5ED9">
          <w:rPr>
            <w:sz w:val="24"/>
            <w:szCs w:val="24"/>
          </w:rPr>
          <w:t>s</w:t>
        </w:r>
      </w:ins>
      <w:del w:id="18" w:author="Céline" w:date="2017-08-29T15:12:00Z">
        <w:r w:rsidR="005A32CB" w:rsidDel="008A5ED9">
          <w:rPr>
            <w:sz w:val="24"/>
            <w:szCs w:val="24"/>
          </w:rPr>
          <w:delText>ing</w:delText>
        </w:r>
      </w:del>
      <w:r w:rsidR="005A32CB">
        <w:rPr>
          <w:sz w:val="24"/>
          <w:szCs w:val="24"/>
        </w:rPr>
        <w:t xml:space="preserve"> that breeding against this pathogen would need to utilize a diversity of isolates to capture all possible mechanisms.</w:t>
      </w:r>
      <w:r w:rsidR="00CF11DF">
        <w:rPr>
          <w:sz w:val="24"/>
          <w:szCs w:val="24"/>
        </w:rPr>
        <w:t xml:space="preserve"> </w:t>
      </w:r>
      <w:r w:rsidR="00833029">
        <w:rPr>
          <w:sz w:val="24"/>
          <w:szCs w:val="24"/>
        </w:rPr>
        <w:t xml:space="preserve">Critically, we </w:t>
      </w:r>
      <w:del w:id="19" w:author="Céline" w:date="2017-08-29T15:13:00Z">
        <w:r w:rsidR="00833029" w:rsidDel="008A5ED9">
          <w:rPr>
            <w:sz w:val="24"/>
            <w:szCs w:val="24"/>
          </w:rPr>
          <w:delText xml:space="preserve">were able to </w:delText>
        </w:r>
      </w:del>
      <w:r w:rsidR="00833029">
        <w:rPr>
          <w:sz w:val="24"/>
          <w:szCs w:val="24"/>
        </w:rPr>
        <w:t>identif</w:t>
      </w:r>
      <w:ins w:id="20" w:author="Céline" w:date="2017-08-29T15:13:00Z">
        <w:r w:rsidR="008A5ED9">
          <w:rPr>
            <w:sz w:val="24"/>
            <w:szCs w:val="24"/>
          </w:rPr>
          <w:t>ied</w:t>
        </w:r>
      </w:ins>
      <w:del w:id="21" w:author="Céline" w:date="2017-08-29T15:13:00Z">
        <w:r w:rsidR="00833029" w:rsidDel="008A5ED9">
          <w:rPr>
            <w:sz w:val="24"/>
            <w:szCs w:val="24"/>
          </w:rPr>
          <w:delText>y</w:delText>
        </w:r>
      </w:del>
      <w:r w:rsidR="00833029">
        <w:rPr>
          <w:sz w:val="24"/>
          <w:szCs w:val="24"/>
        </w:rPr>
        <w:t xml:space="preserve"> a </w:t>
      </w:r>
      <w:commentRangeStart w:id="22"/>
      <w:r w:rsidR="00833029">
        <w:rPr>
          <w:sz w:val="24"/>
          <w:szCs w:val="24"/>
        </w:rPr>
        <w:t>discrete</w:t>
      </w:r>
      <w:r w:rsidR="005A32CB">
        <w:rPr>
          <w:sz w:val="24"/>
          <w:szCs w:val="24"/>
        </w:rPr>
        <w:t xml:space="preserve"> subset of </w:t>
      </w:r>
      <w:r w:rsidR="005A32CB" w:rsidRPr="00CF11DF">
        <w:rPr>
          <w:i/>
          <w:sz w:val="24"/>
          <w:szCs w:val="24"/>
        </w:rPr>
        <w:t>B. cinerea</w:t>
      </w:r>
      <w:r w:rsidR="005A32CB">
        <w:rPr>
          <w:sz w:val="24"/>
          <w:szCs w:val="24"/>
        </w:rPr>
        <w:t xml:space="preserve"> genes </w:t>
      </w:r>
      <w:commentRangeEnd w:id="22"/>
      <w:r w:rsidR="00245091">
        <w:rPr>
          <w:rStyle w:val="CommentReference"/>
        </w:rPr>
        <w:commentReference w:id="22"/>
      </w:r>
      <w:r w:rsidR="00833029">
        <w:rPr>
          <w:sz w:val="24"/>
          <w:szCs w:val="24"/>
        </w:rPr>
        <w:t xml:space="preserve">where the allelic variation was </w:t>
      </w:r>
      <w:r w:rsidR="005A32CB">
        <w:rPr>
          <w:sz w:val="24"/>
          <w:szCs w:val="24"/>
        </w:rPr>
        <w:t xml:space="preserve">linked to altered virulence against the wild versus domesticated tomato </w:t>
      </w:r>
      <w:r w:rsidR="005A32CB">
        <w:rPr>
          <w:sz w:val="24"/>
          <w:szCs w:val="24"/>
        </w:rPr>
        <w:lastRenderedPageBreak/>
        <w:t>accessions</w:t>
      </w:r>
      <w:r w:rsidR="00CF11DF">
        <w:rPr>
          <w:sz w:val="24"/>
          <w:szCs w:val="24"/>
        </w:rPr>
        <w:t>.</w:t>
      </w:r>
      <w:r w:rsidR="00833029">
        <w:rPr>
          <w:sz w:val="24"/>
          <w:szCs w:val="24"/>
        </w:rPr>
        <w:t xml:space="preserve"> This indicates that this generalist pathogen already has the necessary allelic variation in place to handle the introgression of wild resistance mechanisms into the domesticated crop.</w:t>
      </w:r>
      <w:r w:rsidR="005A32CB">
        <w:rPr>
          <w:sz w:val="24"/>
          <w:szCs w:val="24"/>
        </w:rPr>
        <w:t xml:space="preserve"> </w:t>
      </w:r>
      <w:r w:rsidR="00917199">
        <w:rPr>
          <w:sz w:val="24"/>
          <w:szCs w:val="24"/>
        </w:rPr>
        <w:t xml:space="preserve">Future studies </w:t>
      </w:r>
      <w:r w:rsidR="00833029">
        <w:rPr>
          <w:sz w:val="24"/>
          <w:szCs w:val="24"/>
        </w:rPr>
        <w:t>are needed to assess how these observations may extend to other domesticated crops and other generalist pathogens</w:t>
      </w:r>
      <w:r w:rsidR="00917199">
        <w:rPr>
          <w:sz w:val="24"/>
          <w:szCs w:val="24"/>
        </w:rPr>
        <w:t>.</w:t>
      </w:r>
    </w:p>
    <w:p w14:paraId="79CD26BF" w14:textId="77777777" w:rsidR="000F79B1" w:rsidRDefault="000F79B1">
      <w:pPr>
        <w:rPr>
          <w:b/>
          <w:sz w:val="24"/>
          <w:szCs w:val="24"/>
        </w:rPr>
      </w:pPr>
      <w:r>
        <w:rPr>
          <w:b/>
          <w:sz w:val="24"/>
          <w:szCs w:val="24"/>
        </w:rPr>
        <w:br w:type="page"/>
      </w:r>
    </w:p>
    <w:p w14:paraId="033E734D" w14:textId="461DA198" w:rsidR="00EA6EAB" w:rsidRPr="000F79B1" w:rsidRDefault="00EA6EAB" w:rsidP="00EA6EAB">
      <w:pPr>
        <w:spacing w:line="480" w:lineRule="auto"/>
        <w:rPr>
          <w:b/>
          <w:sz w:val="24"/>
          <w:szCs w:val="24"/>
        </w:rPr>
      </w:pPr>
      <w:commentRangeStart w:id="23"/>
      <w:r w:rsidRPr="000F79B1">
        <w:rPr>
          <w:b/>
          <w:sz w:val="24"/>
          <w:szCs w:val="24"/>
        </w:rPr>
        <w:lastRenderedPageBreak/>
        <w:t>Introduction</w:t>
      </w:r>
      <w:commentRangeEnd w:id="23"/>
      <w:r w:rsidR="006B6D32">
        <w:rPr>
          <w:rStyle w:val="CommentReference"/>
        </w:rPr>
        <w:commentReference w:id="23"/>
      </w:r>
    </w:p>
    <w:p w14:paraId="59F5A64D" w14:textId="401C7947" w:rsidR="00E8258B" w:rsidRPr="00E764BE" w:rsidRDefault="00BA6180" w:rsidP="0092425F">
      <w:pPr>
        <w:spacing w:line="480" w:lineRule="auto"/>
        <w:ind w:firstLine="720"/>
        <w:rPr>
          <w:sz w:val="24"/>
          <w:szCs w:val="24"/>
        </w:rPr>
      </w:pPr>
      <w:r>
        <w:rPr>
          <w:sz w:val="24"/>
          <w:szCs w:val="24"/>
        </w:rPr>
        <w:t xml:space="preserve">The progression of a plant </w:t>
      </w:r>
      <w:r w:rsidR="00E764BE">
        <w:rPr>
          <w:sz w:val="24"/>
          <w:szCs w:val="24"/>
        </w:rPr>
        <w:t>disease</w:t>
      </w:r>
      <w:r w:rsidR="00C560C2" w:rsidRPr="00E764BE">
        <w:rPr>
          <w:sz w:val="24"/>
          <w:szCs w:val="24"/>
        </w:rPr>
        <w:t xml:space="preserve"> </w:t>
      </w:r>
      <w:r>
        <w:rPr>
          <w:sz w:val="24"/>
          <w:szCs w:val="24"/>
        </w:rPr>
        <w:t>is mediated by complex interaction</w:t>
      </w:r>
      <w:r w:rsidR="005A32CB">
        <w:rPr>
          <w:sz w:val="24"/>
          <w:szCs w:val="24"/>
        </w:rPr>
        <w:t>s among</w:t>
      </w:r>
      <w:r>
        <w:rPr>
          <w:sz w:val="24"/>
          <w:szCs w:val="24"/>
        </w:rPr>
        <w:t xml:space="preserve"> diverse </w:t>
      </w:r>
      <w:r w:rsidR="005A32CB">
        <w:rPr>
          <w:sz w:val="24"/>
          <w:szCs w:val="24"/>
        </w:rPr>
        <w:t xml:space="preserve">host and pathogen </w:t>
      </w:r>
      <w:r w:rsidR="00FE7C80">
        <w:rPr>
          <w:sz w:val="24"/>
          <w:szCs w:val="24"/>
        </w:rPr>
        <w:t>molecular pathways</w:t>
      </w:r>
      <w:r w:rsidR="00EA6EAB" w:rsidRPr="00E764BE">
        <w:rPr>
          <w:sz w:val="24"/>
          <w:szCs w:val="24"/>
        </w:rPr>
        <w:t xml:space="preserve">. </w:t>
      </w:r>
      <w:r w:rsidR="00C560C2" w:rsidRPr="00E764BE">
        <w:rPr>
          <w:sz w:val="24"/>
          <w:szCs w:val="24"/>
        </w:rPr>
        <w:t>The resulting disease</w:t>
      </w:r>
      <w:r>
        <w:rPr>
          <w:sz w:val="24"/>
          <w:szCs w:val="24"/>
        </w:rPr>
        <w:t xml:space="preserve"> outcome</w:t>
      </w:r>
      <w:r w:rsidR="00C560C2" w:rsidRPr="00E764BE">
        <w:rPr>
          <w:sz w:val="24"/>
          <w:szCs w:val="24"/>
        </w:rPr>
        <w:t xml:space="preserve"> </w:t>
      </w:r>
      <w:r>
        <w:rPr>
          <w:sz w:val="24"/>
          <w:szCs w:val="24"/>
        </w:rPr>
        <w:t>is</w:t>
      </w:r>
      <w:r w:rsidR="00EF6EFF">
        <w:rPr>
          <w:sz w:val="24"/>
          <w:szCs w:val="24"/>
        </w:rPr>
        <w:t xml:space="preserve"> the </w:t>
      </w:r>
      <w:r w:rsidR="00C560C2" w:rsidRPr="00E764BE">
        <w:rPr>
          <w:sz w:val="24"/>
          <w:szCs w:val="24"/>
        </w:rPr>
        <w:t xml:space="preserve">sum of </w:t>
      </w:r>
      <w:r w:rsidR="00833029" w:rsidRPr="00E764BE">
        <w:rPr>
          <w:sz w:val="24"/>
          <w:szCs w:val="24"/>
        </w:rPr>
        <w:t>host</w:t>
      </w:r>
      <w:r w:rsidR="00833029">
        <w:rPr>
          <w:sz w:val="24"/>
          <w:szCs w:val="24"/>
        </w:rPr>
        <w:t xml:space="preserve"> plant</w:t>
      </w:r>
      <w:r w:rsidR="00833029" w:rsidRPr="00E764BE">
        <w:rPr>
          <w:sz w:val="24"/>
          <w:szCs w:val="24"/>
        </w:rPr>
        <w:t xml:space="preserve"> su</w:t>
      </w:r>
      <w:r w:rsidR="00833029">
        <w:rPr>
          <w:sz w:val="24"/>
          <w:szCs w:val="24"/>
        </w:rPr>
        <w:t>s</w:t>
      </w:r>
      <w:r w:rsidR="00833029" w:rsidRPr="00E764BE">
        <w:rPr>
          <w:sz w:val="24"/>
          <w:szCs w:val="24"/>
        </w:rPr>
        <w:t>ceptibility</w:t>
      </w:r>
      <w:r w:rsidR="00833029">
        <w:rPr>
          <w:sz w:val="24"/>
          <w:szCs w:val="24"/>
        </w:rPr>
        <w:t xml:space="preserve">/resistance </w:t>
      </w:r>
      <w:r w:rsidR="00833029" w:rsidRPr="00E764BE">
        <w:rPr>
          <w:sz w:val="24"/>
          <w:szCs w:val="24"/>
        </w:rPr>
        <w:t xml:space="preserve">and </w:t>
      </w:r>
      <w:r w:rsidR="00C560C2" w:rsidRPr="00E764BE">
        <w:rPr>
          <w:sz w:val="24"/>
          <w:szCs w:val="24"/>
        </w:rPr>
        <w:t xml:space="preserve">pathogen virulence/sensitivity </w:t>
      </w:r>
      <w:r>
        <w:rPr>
          <w:sz w:val="24"/>
          <w:szCs w:val="24"/>
        </w:rPr>
        <w:t>mechanisms</w:t>
      </w:r>
      <w:r w:rsidR="00833029">
        <w:rPr>
          <w:sz w:val="24"/>
          <w:szCs w:val="24"/>
        </w:rPr>
        <w:t>. The specific outcome of any interaction is highly dependent on the genetic variation within these pathways in both the host and pathogen</w:t>
      </w:r>
      <w:r w:rsidR="00EA6EAB" w:rsidRPr="00E764BE">
        <w:rPr>
          <w:sz w:val="24"/>
          <w:szCs w:val="24"/>
        </w:rPr>
        <w:t xml:space="preserve">. </w:t>
      </w:r>
      <w:r w:rsidR="00E00320">
        <w:rPr>
          <w:sz w:val="24"/>
          <w:szCs w:val="24"/>
        </w:rPr>
        <w:t>Over time, mutation and selection have led to distinct genetic architectures in the host and pathogen that are at least partly influenced by</w:t>
      </w:r>
      <w:r>
        <w:rPr>
          <w:sz w:val="24"/>
          <w:szCs w:val="24"/>
        </w:rPr>
        <w:t xml:space="preserve"> the host range of the pathogen</w:t>
      </w:r>
      <w:r w:rsidR="00E764BE">
        <w:rPr>
          <w:sz w:val="24"/>
          <w:szCs w:val="24"/>
        </w:rPr>
        <w:t xml:space="preserve">. </w:t>
      </w:r>
      <w:r w:rsidR="00566D60">
        <w:rPr>
          <w:sz w:val="24"/>
          <w:szCs w:val="24"/>
        </w:rPr>
        <w:t>Specialist pathogens are a</w:t>
      </w:r>
      <w:r>
        <w:rPr>
          <w:sz w:val="24"/>
          <w:szCs w:val="24"/>
        </w:rPr>
        <w:t xml:space="preserve"> major focus </w:t>
      </w:r>
      <w:r w:rsidR="00566D60">
        <w:rPr>
          <w:sz w:val="24"/>
          <w:szCs w:val="24"/>
        </w:rPr>
        <w:t>in</w:t>
      </w:r>
      <w:r>
        <w:rPr>
          <w:sz w:val="24"/>
          <w:szCs w:val="24"/>
        </w:rPr>
        <w:t xml:space="preserve"> plant pathology;</w:t>
      </w:r>
      <w:r w:rsidR="00EA6EAB" w:rsidRPr="00E764BE">
        <w:rPr>
          <w:sz w:val="24"/>
          <w:szCs w:val="24"/>
        </w:rPr>
        <w:t xml:space="preserve"> </w:t>
      </w:r>
      <w:r w:rsidR="00EF6EFF">
        <w:rPr>
          <w:sz w:val="24"/>
          <w:szCs w:val="24"/>
        </w:rPr>
        <w:t>virulent</w:t>
      </w:r>
      <w:r>
        <w:rPr>
          <w:sz w:val="24"/>
          <w:szCs w:val="24"/>
        </w:rPr>
        <w:t xml:space="preserve"> on</w:t>
      </w:r>
      <w:r w:rsidR="00E764BE">
        <w:rPr>
          <w:sz w:val="24"/>
          <w:szCs w:val="24"/>
        </w:rPr>
        <w:t xml:space="preserve"> </w:t>
      </w:r>
      <w:r w:rsidR="00EA6EAB" w:rsidRPr="00E764BE">
        <w:rPr>
          <w:sz w:val="24"/>
          <w:szCs w:val="24"/>
        </w:rPr>
        <w:t>a narrow range of hosts</w:t>
      </w:r>
      <w:r w:rsidR="00A2269E">
        <w:rPr>
          <w:sz w:val="24"/>
          <w:szCs w:val="24"/>
        </w:rPr>
        <w:t>,</w:t>
      </w:r>
      <w:r w:rsidR="00566D60">
        <w:rPr>
          <w:sz w:val="24"/>
          <w:szCs w:val="24"/>
        </w:rPr>
        <w:t xml:space="preserve"> and</w:t>
      </w:r>
      <w:r>
        <w:rPr>
          <w:sz w:val="24"/>
          <w:szCs w:val="24"/>
        </w:rPr>
        <w:t xml:space="preserve"> often </w:t>
      </w:r>
      <w:r w:rsidR="00EA6EAB" w:rsidRPr="00E764BE">
        <w:rPr>
          <w:sz w:val="24"/>
          <w:szCs w:val="24"/>
        </w:rPr>
        <w:t>limited to a single species or genus</w:t>
      </w:r>
      <w:r>
        <w:rPr>
          <w:sz w:val="24"/>
          <w:szCs w:val="24"/>
        </w:rPr>
        <w:t xml:space="preserve">. </w:t>
      </w:r>
      <w:r w:rsidR="00EA6EAB" w:rsidRPr="00E764BE">
        <w:rPr>
          <w:sz w:val="24"/>
          <w:szCs w:val="24"/>
        </w:rPr>
        <w:t xml:space="preserve">Most known </w:t>
      </w:r>
      <w:r w:rsidR="00E00320" w:rsidRPr="00E764BE">
        <w:rPr>
          <w:sz w:val="24"/>
          <w:szCs w:val="24"/>
        </w:rPr>
        <w:t xml:space="preserve">plant </w:t>
      </w:r>
      <w:r w:rsidR="00EA6EAB" w:rsidRPr="00E764BE">
        <w:rPr>
          <w:sz w:val="24"/>
          <w:szCs w:val="24"/>
        </w:rPr>
        <w:t xml:space="preserve">genes for resistance to </w:t>
      </w:r>
      <w:r w:rsidR="00E8258B" w:rsidRPr="00E764BE">
        <w:rPr>
          <w:sz w:val="24"/>
          <w:szCs w:val="24"/>
        </w:rPr>
        <w:t xml:space="preserve">specialist </w:t>
      </w:r>
      <w:r w:rsidR="00EA6EAB" w:rsidRPr="00E764BE">
        <w:rPr>
          <w:sz w:val="24"/>
          <w:szCs w:val="24"/>
        </w:rPr>
        <w:t>pathogens confer qualitative resistance through innate immunity</w:t>
      </w:r>
      <w:r>
        <w:rPr>
          <w:sz w:val="24"/>
          <w:szCs w:val="24"/>
        </w:rPr>
        <w:t xml:space="preserve"> via large-effect loci</w:t>
      </w:r>
      <w:r w:rsidR="00990316">
        <w:rPr>
          <w:sz w:val="24"/>
          <w:szCs w:val="24"/>
        </w:rPr>
        <w:t xml:space="preserve"> </w:t>
      </w:r>
      <w:r>
        <w:rPr>
          <w:sz w:val="24"/>
          <w:szCs w:val="24"/>
        </w:rPr>
        <w:t xml:space="preserve">that enable the recognition of the pathogen </w: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PC9yZWMtbnVtYmVyPjxmb3JlaWduLWtleXM+PGtleSBhcHA9IkVOIiBkYi1pZD0iMHBhenZ4dDVr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(Dangl and Jones 2001, Jones and Dangl 2006, Dodds and Rathjen 2010, Pieterse, Van der Does et al. 2012)</w:t>
      </w:r>
      <w:r w:rsidR="009B208D">
        <w:rPr>
          <w:sz w:val="24"/>
          <w:szCs w:val="24"/>
        </w:rPr>
        <w:fldChar w:fldCharType="end"/>
      </w:r>
      <w:r w:rsidR="00566D60">
        <w:rPr>
          <w:sz w:val="24"/>
          <w:szCs w:val="24"/>
        </w:rPr>
        <w:t xml:space="preserve">. </w:t>
      </w:r>
      <w:r>
        <w:rPr>
          <w:sz w:val="24"/>
          <w:szCs w:val="24"/>
        </w:rPr>
        <w:t xml:space="preserve">These </w:t>
      </w:r>
      <w:r w:rsidR="00086836">
        <w:rPr>
          <w:sz w:val="24"/>
          <w:szCs w:val="24"/>
        </w:rPr>
        <w:t xml:space="preserve">recognition </w:t>
      </w:r>
      <w:r>
        <w:rPr>
          <w:sz w:val="24"/>
          <w:szCs w:val="24"/>
        </w:rPr>
        <w:t xml:space="preserve">signals can be conserved pathogen </w:t>
      </w:r>
      <w:r w:rsidR="00086836">
        <w:rPr>
          <w:sz w:val="24"/>
          <w:szCs w:val="24"/>
        </w:rPr>
        <w:t>patterns</w:t>
      </w:r>
      <w:r>
        <w:rPr>
          <w:sz w:val="24"/>
          <w:szCs w:val="24"/>
        </w:rPr>
        <w:t xml:space="preserve"> such as</w:t>
      </w:r>
      <w:r w:rsidRPr="00E764BE">
        <w:rPr>
          <w:sz w:val="24"/>
          <w:szCs w:val="24"/>
        </w:rPr>
        <w:t xml:space="preserve"> cell-wall polymers or flagellin</w:t>
      </w:r>
      <w:r w:rsidR="00A2269E">
        <w:rPr>
          <w:sz w:val="24"/>
          <w:szCs w:val="24"/>
        </w:rPr>
        <w:t>,</w:t>
      </w:r>
      <w:r>
        <w:rPr>
          <w:sz w:val="24"/>
          <w:szCs w:val="24"/>
        </w:rPr>
        <w:t xml:space="preserve"> or alternatively</w:t>
      </w:r>
      <w:r w:rsidR="00CC52DA">
        <w:rPr>
          <w:sz w:val="24"/>
          <w:szCs w:val="24"/>
        </w:rPr>
        <w:t>,</w:t>
      </w:r>
      <w:r>
        <w:rPr>
          <w:sz w:val="24"/>
          <w:szCs w:val="24"/>
        </w:rPr>
        <w:t xml:space="preserve"> specific virulence factors that </w:t>
      </w:r>
      <w:r w:rsidR="00CC52DA">
        <w:rPr>
          <w:sz w:val="24"/>
          <w:szCs w:val="24"/>
        </w:rPr>
        <w:t>block</w:t>
      </w:r>
      <w:r>
        <w:rPr>
          <w:sz w:val="24"/>
          <w:szCs w:val="24"/>
        </w:rPr>
        <w:t xml:space="preserve"> perception</w:t>
      </w:r>
      <w:r w:rsidR="00CC52DA">
        <w:rPr>
          <w:sz w:val="24"/>
          <w:szCs w:val="24"/>
        </w:rPr>
        <w:t xml:space="preserve"> of the pathogen,</w:t>
      </w:r>
      <w:r>
        <w:rPr>
          <w:sz w:val="24"/>
          <w:szCs w:val="24"/>
        </w:rPr>
        <w:t xml:space="preserve"> but in turn are detected by plant proteins tha</w:t>
      </w:r>
      <w:r w:rsidR="002B2629">
        <w:rPr>
          <w:sz w:val="24"/>
          <w:szCs w:val="24"/>
        </w:rPr>
        <w:t xml:space="preserve">t guard the signaling networks </w:t>
      </w:r>
      <w:r w:rsidR="00A172A1">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IkVOIiBkYi1pZD0iMHBhenZ4dDVrenp6ZDBlcjlwY3BydDA3NTlmcnhlYXd0enBmIiB0aW1lc3Rh
bXA9IjE0NzUwMDMzNDkiPjQ0NTwva2V5PjwvZm9yZWlnbi1rZXlzPjxyZWYtdHlwZSBuYW1lPSJK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LXRpdGxlPjwvdGl0bGVzPjxwZXJpb2RpY2FsPjxmdWxsLXRpdGxlPlBsYW50IFBoeXNpb2w8L2Z1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==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(Jones and Dangl 2006, Bittel and Robatzek 2007, Ferrari, Galletti et al. 2007, Boller and He 2009, Dodds and Rathjen 2010)</w:t>
      </w:r>
      <w:r w:rsidR="00A172A1">
        <w:rPr>
          <w:sz w:val="24"/>
          <w:szCs w:val="24"/>
        </w:rPr>
        <w:fldChar w:fldCharType="end"/>
      </w:r>
      <w:r w:rsidR="00EA6EAB" w:rsidRPr="00E764BE">
        <w:rPr>
          <w:sz w:val="24"/>
          <w:szCs w:val="24"/>
        </w:rPr>
        <w:t>.</w:t>
      </w:r>
      <w:r w:rsidR="0092425F">
        <w:rPr>
          <w:sz w:val="24"/>
          <w:szCs w:val="24"/>
        </w:rPr>
        <w:t xml:space="preserve"> The </w:t>
      </w:r>
      <w:r w:rsidR="000411CA">
        <w:rPr>
          <w:sz w:val="24"/>
          <w:szCs w:val="24"/>
        </w:rPr>
        <w:t xml:space="preserve">evolution </w:t>
      </w:r>
      <w:r w:rsidR="0092425F">
        <w:rPr>
          <w:sz w:val="24"/>
          <w:szCs w:val="24"/>
        </w:rPr>
        <w:t>of large</w:t>
      </w:r>
      <w:r w:rsidR="00543D88">
        <w:rPr>
          <w:sz w:val="24"/>
          <w:szCs w:val="24"/>
        </w:rPr>
        <w:t>-</w:t>
      </w:r>
      <w:r w:rsidR="0092425F">
        <w:rPr>
          <w:sz w:val="24"/>
          <w:szCs w:val="24"/>
        </w:rPr>
        <w:t>effect qualitative loci has partly been driven by the narrow host range for the pathogen that enhances</w:t>
      </w:r>
      <w:r w:rsidR="0092425F" w:rsidRPr="00E764BE">
        <w:rPr>
          <w:sz w:val="24"/>
          <w:szCs w:val="24"/>
        </w:rPr>
        <w:t xml:space="preserve"> co-evolution between host</w:t>
      </w:r>
      <w:r w:rsidR="0092425F">
        <w:rPr>
          <w:sz w:val="24"/>
          <w:szCs w:val="24"/>
        </w:rPr>
        <w:t xml:space="preserve"> resistance genes and pathogen virulence mechanisms</w:t>
      </w:r>
      <w:r w:rsidR="0092425F" w:rsidRPr="00E764BE">
        <w:rPr>
          <w:sz w:val="24"/>
          <w:szCs w:val="24"/>
        </w:rPr>
        <w:t>.</w:t>
      </w:r>
    </w:p>
    <w:p w14:paraId="6D7CD850" w14:textId="4A5C3845" w:rsidR="00E8258B" w:rsidRPr="00436F19" w:rsidRDefault="00EA6EAB" w:rsidP="00A205B0">
      <w:pPr>
        <w:spacing w:line="480" w:lineRule="auto"/>
        <w:ind w:firstLine="720"/>
        <w:rPr>
          <w:sz w:val="24"/>
          <w:szCs w:val="24"/>
        </w:rPr>
      </w:pPr>
      <w:r w:rsidRPr="00E764BE">
        <w:rPr>
          <w:sz w:val="24"/>
          <w:szCs w:val="24"/>
        </w:rPr>
        <w:t xml:space="preserve"> </w:t>
      </w:r>
      <w:r w:rsidR="00E8258B" w:rsidRPr="00E764BE">
        <w:rPr>
          <w:sz w:val="24"/>
          <w:szCs w:val="24"/>
        </w:rPr>
        <w:t xml:space="preserve">In contrast to specialist pathogens, generalist pathogens </w:t>
      </w:r>
      <w:r w:rsidR="00DD787D">
        <w:rPr>
          <w:sz w:val="24"/>
          <w:szCs w:val="24"/>
        </w:rPr>
        <w:t xml:space="preserve">are virulent across a wide range of plant </w:t>
      </w:r>
      <w:r w:rsidR="00E8258B" w:rsidRPr="00E764BE">
        <w:rPr>
          <w:sz w:val="24"/>
          <w:szCs w:val="24"/>
        </w:rPr>
        <w:t xml:space="preserve">hosts. </w:t>
      </w:r>
      <w:r w:rsidR="00DD787D">
        <w:rPr>
          <w:sz w:val="24"/>
          <w:szCs w:val="24"/>
        </w:rPr>
        <w:t xml:space="preserve">Generalist pathogens </w:t>
      </w:r>
      <w:r w:rsidR="00E00320">
        <w:rPr>
          <w:sz w:val="24"/>
          <w:szCs w:val="24"/>
        </w:rPr>
        <w:t xml:space="preserve">likely </w:t>
      </w:r>
      <w:r w:rsidR="00DD787D">
        <w:rPr>
          <w:sz w:val="24"/>
          <w:szCs w:val="24"/>
        </w:rPr>
        <w:t>have less stringent co-evolution to specific hosts and their accompanying resistance mechanisms</w:t>
      </w:r>
      <w:r w:rsidR="00CC52DA">
        <w:rPr>
          <w:sz w:val="24"/>
          <w:szCs w:val="24"/>
        </w:rPr>
        <w:t>,</w:t>
      </w:r>
      <w:r w:rsidR="00DD787D">
        <w:rPr>
          <w:sz w:val="24"/>
          <w:szCs w:val="24"/>
        </w:rPr>
        <w:t xml:space="preserve"> because these pathogens can</w:t>
      </w:r>
      <w:r w:rsidR="00E8258B" w:rsidRPr="00E764BE">
        <w:rPr>
          <w:sz w:val="24"/>
          <w:szCs w:val="24"/>
        </w:rPr>
        <w:t xml:space="preserve"> </w:t>
      </w:r>
      <w:r w:rsidR="00DD787D">
        <w:rPr>
          <w:sz w:val="24"/>
          <w:szCs w:val="24"/>
        </w:rPr>
        <w:t xml:space="preserve">easily shift </w:t>
      </w:r>
      <w:r w:rsidR="00E00320">
        <w:rPr>
          <w:sz w:val="24"/>
          <w:szCs w:val="24"/>
        </w:rPr>
        <w:lastRenderedPageBreak/>
        <w:t>to new hosts in the environment</w:t>
      </w:r>
      <w:r w:rsidR="00E8258B" w:rsidRPr="00E764BE">
        <w:rPr>
          <w:sz w:val="24"/>
          <w:szCs w:val="24"/>
        </w:rPr>
        <w:t xml:space="preserve">. </w:t>
      </w:r>
      <w:r w:rsidR="00D1350F">
        <w:rPr>
          <w:sz w:val="24"/>
          <w:szCs w:val="24"/>
        </w:rPr>
        <w:t xml:space="preserve">Thus, </w:t>
      </w:r>
      <w:r w:rsidR="00E8258B" w:rsidRPr="00E764BE">
        <w:rPr>
          <w:sz w:val="24"/>
          <w:szCs w:val="24"/>
        </w:rPr>
        <w:t xml:space="preserve">generalist pathogens </w:t>
      </w:r>
      <w:r w:rsidR="00D1350F">
        <w:rPr>
          <w:sz w:val="24"/>
          <w:szCs w:val="24"/>
        </w:rPr>
        <w:t>can</w:t>
      </w:r>
      <w:r w:rsidR="00E8258B" w:rsidRPr="00E764BE">
        <w:rPr>
          <w:sz w:val="24"/>
          <w:szCs w:val="24"/>
        </w:rPr>
        <w:t xml:space="preserve"> evade </w:t>
      </w:r>
      <w:r w:rsidR="00DD787D">
        <w:rPr>
          <w:sz w:val="24"/>
          <w:szCs w:val="24"/>
        </w:rPr>
        <w:t>the rapid evolution of new resistance mechanisms within</w:t>
      </w:r>
      <w:r w:rsidR="00E8258B" w:rsidRPr="00E764BE">
        <w:rPr>
          <w:sz w:val="24"/>
          <w:szCs w:val="24"/>
        </w:rPr>
        <w:t xml:space="preserve"> specific hosts</w:t>
      </w:r>
      <w:r w:rsidR="000411CA">
        <w:rPr>
          <w:sz w:val="24"/>
          <w:szCs w:val="24"/>
        </w:rPr>
        <w:t xml:space="preserve"> until they evolve to counter </w:t>
      </w:r>
      <w:r w:rsidR="0092425F">
        <w:rPr>
          <w:sz w:val="24"/>
          <w:szCs w:val="24"/>
        </w:rPr>
        <w:t>this new resistance</w:t>
      </w:r>
      <w:r w:rsidR="00DD787D">
        <w:rPr>
          <w:sz w:val="24"/>
          <w:szCs w:val="24"/>
        </w:rPr>
        <w:t>.</w:t>
      </w:r>
      <w:r w:rsidR="00DD787D" w:rsidRPr="00E764BE">
        <w:rPr>
          <w:sz w:val="24"/>
          <w:szCs w:val="24"/>
        </w:rPr>
        <w:t xml:space="preserve"> </w:t>
      </w:r>
      <w:r w:rsidR="00DD787D">
        <w:rPr>
          <w:sz w:val="24"/>
          <w:szCs w:val="24"/>
        </w:rPr>
        <w:t>This niche</w:t>
      </w:r>
      <w:r w:rsidR="00CC52DA">
        <w:rPr>
          <w:sz w:val="24"/>
          <w:szCs w:val="24"/>
        </w:rPr>
        <w:t>-</w:t>
      </w:r>
      <w:r w:rsidR="00DD787D">
        <w:rPr>
          <w:sz w:val="24"/>
          <w:szCs w:val="24"/>
        </w:rPr>
        <w:t>shifting ability may part</w:t>
      </w:r>
      <w:r w:rsidR="00543D88">
        <w:rPr>
          <w:sz w:val="24"/>
          <w:szCs w:val="24"/>
        </w:rPr>
        <w:t>ial</w:t>
      </w:r>
      <w:r w:rsidR="00DD787D">
        <w:rPr>
          <w:sz w:val="24"/>
          <w:szCs w:val="24"/>
        </w:rPr>
        <w:t>ly explain the observation that</w:t>
      </w:r>
      <w:r w:rsidR="00E8258B" w:rsidRPr="00E764BE">
        <w:rPr>
          <w:sz w:val="24"/>
          <w:szCs w:val="24"/>
        </w:rPr>
        <w:t xml:space="preserve"> most </w:t>
      </w:r>
      <w:r w:rsidR="0092425F">
        <w:rPr>
          <w:sz w:val="24"/>
          <w:szCs w:val="24"/>
        </w:rPr>
        <w:t>natural resistance to generalist pathogens is highly polygenic</w:t>
      </w:r>
      <w:r w:rsidR="00543D88">
        <w:rPr>
          <w:sz w:val="24"/>
          <w:szCs w:val="24"/>
        </w:rPr>
        <w:t>,</w:t>
      </w:r>
      <w:r w:rsidR="0092425F">
        <w:rPr>
          <w:sz w:val="24"/>
          <w:szCs w:val="24"/>
        </w:rPr>
        <w:t xml:space="preserve"> and the underlying </w:t>
      </w:r>
      <w:r w:rsidR="00A205B0">
        <w:rPr>
          <w:sz w:val="24"/>
          <w:szCs w:val="24"/>
        </w:rPr>
        <w:t xml:space="preserve">plant </w:t>
      </w:r>
      <w:r w:rsidR="00E8258B" w:rsidRPr="00E764BE">
        <w:rPr>
          <w:sz w:val="24"/>
          <w:szCs w:val="24"/>
        </w:rPr>
        <w:t>genes for resistan</w:t>
      </w:r>
      <w:r w:rsidR="00C36A31">
        <w:rPr>
          <w:sz w:val="24"/>
          <w:szCs w:val="24"/>
        </w:rPr>
        <w:t xml:space="preserve">ce are </w:t>
      </w:r>
      <w:r w:rsidR="00E8258B" w:rsidRPr="00E764BE">
        <w:rPr>
          <w:sz w:val="24"/>
          <w:szCs w:val="24"/>
        </w:rPr>
        <w:t>quantitative</w:t>
      </w:r>
      <w:r w:rsidR="0092425F">
        <w:rPr>
          <w:sz w:val="24"/>
          <w:szCs w:val="24"/>
        </w:rPr>
        <w:t xml:space="preserve"> </w:t>
      </w:r>
      <w:r w:rsidR="00A172A1">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cmVjLW51bWJlcj48Zm9yZWlnbi1rZXlzPjxrZXkgYXBwPSJFTiIgZGItaWQ9IjBwYXp2eHQ1a3p6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(Glazebrook 2005, Nomura, Melotto et al. 2005, Goss and Bergelson 2006, Rowe and Kliebenstein 2008, Barrett, Kniskern et al. 2009, Corwin, Copeland et al. 2016)</w:t>
      </w:r>
      <w:r w:rsidR="00A172A1">
        <w:rPr>
          <w:sz w:val="24"/>
          <w:szCs w:val="24"/>
        </w:rPr>
        <w:fldChar w:fldCharType="end"/>
      </w:r>
      <w:r w:rsidR="00F90C40">
        <w:rPr>
          <w:sz w:val="24"/>
          <w:szCs w:val="24"/>
        </w:rPr>
        <w:t xml:space="preserve">. </w:t>
      </w:r>
      <w:r w:rsidR="00E00320">
        <w:rPr>
          <w:sz w:val="24"/>
          <w:szCs w:val="24"/>
        </w:rPr>
        <w:t>Plant</w:t>
      </w:r>
      <w:r w:rsidR="00DD787D">
        <w:rPr>
          <w:sz w:val="24"/>
          <w:szCs w:val="24"/>
        </w:rPr>
        <w:t xml:space="preserve"> quantitative resistance genes</w:t>
      </w:r>
      <w:r w:rsidR="0092425F">
        <w:rPr>
          <w:sz w:val="24"/>
          <w:szCs w:val="24"/>
        </w:rPr>
        <w:t xml:space="preserve"> to generalist pathogens</w:t>
      </w:r>
      <w:r w:rsidR="00DD787D">
        <w:rPr>
          <w:sz w:val="24"/>
          <w:szCs w:val="24"/>
        </w:rPr>
        <w:t xml:space="preserve"> include a broad array of direct defense genes</w:t>
      </w:r>
      <w:r w:rsidR="00543D88">
        <w:rPr>
          <w:sz w:val="24"/>
          <w:szCs w:val="24"/>
        </w:rPr>
        <w:t>,</w:t>
      </w:r>
      <w:r w:rsidR="00DD787D">
        <w:rPr>
          <w:sz w:val="24"/>
          <w:szCs w:val="24"/>
        </w:rPr>
        <w:t xml:space="preserve"> like those involved </w:t>
      </w:r>
      <w:r w:rsidR="00A2269E">
        <w:rPr>
          <w:sz w:val="24"/>
          <w:szCs w:val="24"/>
        </w:rPr>
        <w:t xml:space="preserve">in </w:t>
      </w:r>
      <w:r w:rsidR="00E8258B" w:rsidRPr="00436F19">
        <w:rPr>
          <w:sz w:val="24"/>
          <w:szCs w:val="24"/>
        </w:rPr>
        <w:t>secondary metabolite</w:t>
      </w:r>
      <w:r w:rsidR="00DD787D">
        <w:rPr>
          <w:sz w:val="24"/>
          <w:szCs w:val="24"/>
        </w:rPr>
        <w:t xml:space="preserve"> production</w:t>
      </w:r>
      <w:r w:rsidR="008F425E" w:rsidRPr="00436F19">
        <w:rPr>
          <w:sz w:val="24"/>
          <w:szCs w:val="24"/>
        </w:rPr>
        <w:t>, cell wall</w:t>
      </w:r>
      <w:r w:rsidR="00DD787D">
        <w:rPr>
          <w:sz w:val="24"/>
          <w:szCs w:val="24"/>
        </w:rPr>
        <w:t xml:space="preserve"> formation</w:t>
      </w:r>
      <w:r w:rsidR="00086836">
        <w:rPr>
          <w:sz w:val="24"/>
          <w:szCs w:val="24"/>
        </w:rPr>
        <w:t>,</w:t>
      </w:r>
      <w:r w:rsidR="008F425E" w:rsidRPr="00436F19">
        <w:rPr>
          <w:sz w:val="24"/>
          <w:szCs w:val="24"/>
        </w:rPr>
        <w:t xml:space="preserve"> and defense proteins </w: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 </w:instrText>
      </w:r>
      <w:r w:rsidR="00E4188C">
        <w:rPr>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Pjxmb3JlaWduLWtleXM+PGtleSBhcHA9IkVOIiBkYi1pZD0iMHBhenZ4dDVrenp6ZDBlcjlwY3By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(Zhang, Khan et al. 2002, Denby, Kumar et al. 2004, Zipfel, Robatzek et al. 2004, Ferrari, Galletti et al. 2007, Rowe and Kliebenstein 2008, Poland, Balint-Kurti et al. 2009, Corwin, Copeland et al. 2016)</w:t>
      </w:r>
      <w:r w:rsidR="00E4188C">
        <w:rPr>
          <w:sz w:val="24"/>
          <w:szCs w:val="24"/>
        </w:rPr>
        <w:fldChar w:fldCharType="end"/>
      </w:r>
      <w:r w:rsidR="00E8258B" w:rsidRPr="00436F19">
        <w:rPr>
          <w:sz w:val="24"/>
          <w:szCs w:val="24"/>
        </w:rPr>
        <w:t xml:space="preserve">. </w:t>
      </w:r>
      <w:r w:rsidR="008F425E" w:rsidRPr="00436F19">
        <w:rPr>
          <w:sz w:val="24"/>
          <w:szCs w:val="24"/>
        </w:rPr>
        <w:t xml:space="preserve"> </w:t>
      </w:r>
      <w:r w:rsidR="0092425F">
        <w:rPr>
          <w:sz w:val="24"/>
          <w:szCs w:val="24"/>
        </w:rPr>
        <w:t>Importantly, these</w:t>
      </w:r>
      <w:r w:rsidR="008F425E" w:rsidRPr="00436F19">
        <w:rPr>
          <w:sz w:val="24"/>
          <w:szCs w:val="24"/>
        </w:rPr>
        <w:t xml:space="preserve"> quantitative</w:t>
      </w:r>
      <w:r w:rsidR="000F0B41">
        <w:rPr>
          <w:sz w:val="24"/>
          <w:szCs w:val="24"/>
        </w:rPr>
        <w:t xml:space="preserve"> plant</w:t>
      </w:r>
      <w:r w:rsidR="008F425E" w:rsidRPr="00436F19">
        <w:rPr>
          <w:sz w:val="24"/>
          <w:szCs w:val="24"/>
        </w:rPr>
        <w:t xml:space="preserve"> resistanc</w:t>
      </w:r>
      <w:r w:rsidR="000F0B41">
        <w:rPr>
          <w:sz w:val="24"/>
          <w:szCs w:val="24"/>
        </w:rPr>
        <w:t xml:space="preserve">e loci </w:t>
      </w:r>
      <w:r w:rsidR="0092425F">
        <w:rPr>
          <w:sz w:val="24"/>
          <w:szCs w:val="24"/>
        </w:rPr>
        <w:t xml:space="preserve">do not alter resistance to all </w:t>
      </w:r>
      <w:r w:rsidR="00E54CEE">
        <w:rPr>
          <w:sz w:val="24"/>
          <w:szCs w:val="24"/>
        </w:rPr>
        <w:t>genotypes (</w:t>
      </w:r>
      <w:r w:rsidR="0092425F">
        <w:rPr>
          <w:sz w:val="24"/>
          <w:szCs w:val="24"/>
        </w:rPr>
        <w:t>isolates</w:t>
      </w:r>
      <w:r w:rsidR="00E54CEE">
        <w:rPr>
          <w:sz w:val="24"/>
          <w:szCs w:val="24"/>
        </w:rPr>
        <w:t>)</w:t>
      </w:r>
      <w:r w:rsidR="0092425F">
        <w:rPr>
          <w:sz w:val="24"/>
          <w:szCs w:val="24"/>
        </w:rPr>
        <w:t xml:space="preserve"> of a pathogen but are</w:t>
      </w:r>
      <w:r w:rsidR="000F0B41">
        <w:rPr>
          <w:sz w:val="24"/>
          <w:szCs w:val="24"/>
        </w:rPr>
        <w:t xml:space="preserve"> dependent upon the infecting pathogen</w:t>
      </w:r>
      <w:r w:rsidR="00A2269E">
        <w:rPr>
          <w:sz w:val="24"/>
          <w:szCs w:val="24"/>
        </w:rPr>
        <w:t>’</w:t>
      </w:r>
      <w:r w:rsidR="00DD787D">
        <w:rPr>
          <w:sz w:val="24"/>
          <w:szCs w:val="24"/>
        </w:rPr>
        <w:t>s genotype</w:t>
      </w:r>
      <w:r w:rsidR="00DC717E">
        <w:rPr>
          <w:sz w:val="24"/>
          <w:szCs w:val="24"/>
        </w:rPr>
        <w:t>.</w:t>
      </w:r>
      <w:r w:rsidR="00DD787D">
        <w:rPr>
          <w:sz w:val="24"/>
          <w:szCs w:val="24"/>
        </w:rPr>
        <w:t xml:space="preserve"> For example,</w:t>
      </w:r>
      <w:r w:rsidR="0092425F">
        <w:rPr>
          <w:sz w:val="24"/>
          <w:szCs w:val="24"/>
        </w:rPr>
        <w:t xml:space="preserve"> the ability of the </w:t>
      </w:r>
      <w:r w:rsidR="0092425F" w:rsidRPr="000411CA">
        <w:rPr>
          <w:i/>
          <w:sz w:val="24"/>
          <w:szCs w:val="24"/>
        </w:rPr>
        <w:t>Arabidopsis</w:t>
      </w:r>
      <w:r w:rsidR="0092425F">
        <w:rPr>
          <w:sz w:val="24"/>
          <w:szCs w:val="24"/>
        </w:rPr>
        <w:t xml:space="preserve"> defense metabolite, camalexin, to provide resistance to </w:t>
      </w:r>
      <w:r w:rsidR="0092425F">
        <w:rPr>
          <w:i/>
          <w:sz w:val="24"/>
          <w:szCs w:val="24"/>
        </w:rPr>
        <w:t>Botrytis cinerea</w:t>
      </w:r>
      <w:r w:rsidR="0092425F">
        <w:rPr>
          <w:sz w:val="24"/>
          <w:szCs w:val="24"/>
        </w:rPr>
        <w:t xml:space="preserve"> depends upon </w:t>
      </w:r>
      <w:r w:rsidR="00F232DA">
        <w:rPr>
          <w:sz w:val="24"/>
          <w:szCs w:val="24"/>
        </w:rPr>
        <w:t>whether</w:t>
      </w:r>
      <w:r w:rsidR="0092425F">
        <w:rPr>
          <w:sz w:val="24"/>
          <w:szCs w:val="24"/>
        </w:rPr>
        <w:t xml:space="preserve"> </w:t>
      </w:r>
      <w:r w:rsidR="00DD787D">
        <w:rPr>
          <w:sz w:val="24"/>
          <w:szCs w:val="24"/>
        </w:rPr>
        <w:t xml:space="preserve">the specific isolate is sensitive or resistant to camalexin </w:t>
      </w:r>
      <w:r w:rsidR="00B3570C">
        <w:rPr>
          <w:sz w:val="24"/>
          <w:szCs w:val="24"/>
        </w:rPr>
        <w:fldChar w:fldCharType="begin"/>
      </w:r>
      <w:r w:rsidR="00B3570C">
        <w:rPr>
          <w:sz w:val="24"/>
          <w:szCs w:val="24"/>
        </w:rPr>
        <w:instrText xml:space="preserve"> ADDIN EN.CITE &lt;EndNote&gt;&lt;Cite ExcludeYear="1"&gt;&lt;Author&gt;Kliebenstein&lt;/Author&gt;&lt;Year&gt;2005&lt;/Year&gt;&lt;RecNum&gt;489&lt;/RecNum&gt;&lt;DisplayText&gt;(Kliebenstein, Rowe et al. , Stefanato, Abou‐Mansour et al.)&lt;/DisplayText&gt;&lt;record&gt;&lt;rec-number&gt;489&lt;/rec-number&gt;&lt;foreign-keys&gt;&lt;key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Cite ExcludeYear="1"&gt;&lt;Author&gt;Stefanato&lt;/Author&gt;&lt;Year&gt;2009&lt;/Year&gt;&lt;RecNum&gt;563&lt;/RecNum&gt;&lt;record&gt;&lt;rec-number&gt;563&lt;/rec-number&gt;&lt;foreign-keys&gt;&lt;key app="EN" db-id="0pazvxt5kzzzd0er9pcprt0759frxeawtzpf" timestamp="1503101198"&gt;563&lt;/key&gt;&lt;/foreign-keys&gt;&lt;ref-type name="Journal Article"&gt;17&lt;/ref-type&gt;&lt;contributors&gt;&lt;authors&gt;&lt;author&gt;Stefanato, Francesca L&lt;/author&gt;&lt;author&gt;Abou‐Mansour, Eliane&lt;/author&gt;&lt;author&gt;Buchala, Antony&lt;/author&gt;&lt;author&gt;Kretschmer, Matthias&lt;/author&gt;&lt;author&gt;Mosbach, Andreas&lt;/author&gt;&lt;author&gt;Hahn, Matthias&lt;/author&gt;&lt;author&gt;Bochet, Christian G&lt;/author&gt;&lt;author&gt;Métraux, Jean‐Pierre&lt;/author&gt;&lt;author&gt;Schoonbeek, Henk‐jan&lt;/author&gt;&lt;/authors&gt;&lt;/contributors&gt;&lt;titles&gt;&lt;title&gt;The ABC transporter BcatrB from Botrytis cinerea exports camalexin and is a virulence factor on Arabidopsis thaliana&lt;/title&gt;&lt;secondary-title&gt;The Plant Journal&lt;/secondary-title&gt;&lt;/titles&gt;&lt;periodical&gt;&lt;full-title&gt;The Plant Journal&lt;/full-title&gt;&lt;/periodical&gt;&lt;pages&gt;499-510&lt;/pages&gt;&lt;volume&gt;58&lt;/volume&gt;&lt;number&gt;3&lt;/number&gt;&lt;dates&gt;&lt;year&gt;2009&lt;/year&gt;&lt;/dates&gt;&lt;isbn&gt;1365-313X&lt;/isbn&gt;&lt;urls&gt;&lt;/urls&gt;&lt;/record&gt;&lt;/Cite&gt;&lt;/EndNote&gt;</w:instrText>
      </w:r>
      <w:r w:rsidR="00B3570C">
        <w:rPr>
          <w:sz w:val="24"/>
          <w:szCs w:val="24"/>
        </w:rPr>
        <w:fldChar w:fldCharType="separate"/>
      </w:r>
      <w:r w:rsidR="00B3570C">
        <w:rPr>
          <w:noProof/>
          <w:sz w:val="24"/>
          <w:szCs w:val="24"/>
        </w:rPr>
        <w:t>(Kliebenstein, Rowe et al. , Stefanato, Abou‐Mansour et al.)</w:t>
      </w:r>
      <w:r w:rsidR="00B3570C">
        <w:rPr>
          <w:sz w:val="24"/>
          <w:szCs w:val="24"/>
        </w:rPr>
        <w:fldChar w:fldCharType="end"/>
      </w:r>
      <w:r w:rsidR="00284803">
        <w:rPr>
          <w:sz w:val="24"/>
          <w:szCs w:val="24"/>
        </w:rPr>
        <w:t xml:space="preserve"> </w:t>
      </w:r>
      <w:r w:rsidR="00997C33">
        <w:rPr>
          <w:sz w:val="24"/>
          <w:szCs w:val="24"/>
        </w:rPr>
        <w:t xml:space="preserve">and similarly </w:t>
      </w:r>
      <w:r w:rsidR="00997C33" w:rsidRPr="000F22E7">
        <w:rPr>
          <w:i/>
          <w:sz w:val="24"/>
          <w:szCs w:val="24"/>
        </w:rPr>
        <w:t>B. cinerea</w:t>
      </w:r>
      <w:r w:rsidR="00997C33">
        <w:rPr>
          <w:sz w:val="24"/>
          <w:szCs w:val="24"/>
        </w:rPr>
        <w:t xml:space="preserve"> virulence on tomato varies with the isolate’s ability to detoxify tomatine </w:t>
      </w:r>
      <w:r w:rsidR="00B3570C">
        <w:rPr>
          <w:sz w:val="24"/>
          <w:szCs w:val="24"/>
        </w:rPr>
        <w:fldChar w:fldCharType="begin"/>
      </w:r>
      <w:r w:rsidR="00B3570C">
        <w:rPr>
          <w:sz w:val="24"/>
          <w:szCs w:val="24"/>
        </w:rPr>
        <w:instrText xml:space="preserve"> ADDIN EN.CITE &lt;EndNote&gt;&lt;Cite ExcludeYear="1"&gt;&lt;Author&gt;Quidde&lt;/Author&gt;&lt;Year&gt;1998&lt;/Year&gt;&lt;RecNum&gt;564&lt;/RecNum&gt;&lt;DisplayText&gt;(Quidde, Osbourn et al.)&lt;/DisplayText&gt;&lt;record&gt;&lt;rec-number&gt;564&lt;/rec-number&gt;&lt;foreign-keys&gt;&lt;key app="EN" db-id="0pazvxt5kzzzd0er9pcprt0759frxeawtzpf" timestamp="1503102667"&gt;564&lt;/key&gt;&lt;/foreign-keys&gt;&lt;ref-type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Pathology&lt;/secondary-title&gt;&lt;/titles&gt;&lt;periodical&gt;&lt;full-title&gt;Physiological and Molecular Plant Pathology&lt;/full-title&gt;&lt;/periodical&gt;&lt;pages&gt;151-165&lt;/pages&gt;&lt;volume&gt;52&lt;/volume&gt;&lt;number&gt;3&lt;/number&gt;&lt;dates&gt;&lt;year&gt;1998&lt;/year&gt;&lt;/dates&gt;&lt;isbn&gt;0885-5765&lt;/isbn&gt;&lt;urls&gt;&lt;/urls&gt;&lt;/record&gt;&lt;/Cite&gt;&lt;/EndNote&gt;</w:instrText>
      </w:r>
      <w:r w:rsidR="00B3570C">
        <w:rPr>
          <w:sz w:val="24"/>
          <w:szCs w:val="24"/>
        </w:rPr>
        <w:fldChar w:fldCharType="separate"/>
      </w:r>
      <w:r w:rsidR="00B3570C">
        <w:rPr>
          <w:noProof/>
          <w:sz w:val="24"/>
          <w:szCs w:val="24"/>
        </w:rPr>
        <w:t>(Quidde, Osbourn et al.)</w:t>
      </w:r>
      <w:r w:rsidR="00B3570C">
        <w:rPr>
          <w:sz w:val="24"/>
          <w:szCs w:val="24"/>
        </w:rPr>
        <w:fldChar w:fldCharType="end"/>
      </w:r>
      <w:r w:rsidR="005D7BA2">
        <w:rPr>
          <w:sz w:val="24"/>
          <w:szCs w:val="24"/>
        </w:rPr>
        <w:t>.</w:t>
      </w:r>
      <w:r w:rsidR="0092425F">
        <w:rPr>
          <w:sz w:val="24"/>
          <w:szCs w:val="24"/>
        </w:rPr>
        <w:t xml:space="preserve"> </w:t>
      </w:r>
      <w:r w:rsidR="0092425F" w:rsidRPr="008A5ED9">
        <w:rPr>
          <w:sz w:val="24"/>
          <w:szCs w:val="24"/>
        </w:rPr>
        <w:t>In contrast to the polygenic nature of plant resistance</w:t>
      </w:r>
      <w:r w:rsidR="00E00320" w:rsidRPr="008A5ED9">
        <w:rPr>
          <w:sz w:val="24"/>
          <w:szCs w:val="24"/>
        </w:rPr>
        <w:t xml:space="preserve"> to generalist pathogens</w:t>
      </w:r>
      <w:r w:rsidR="0092425F" w:rsidRPr="008A5ED9">
        <w:rPr>
          <w:sz w:val="24"/>
          <w:szCs w:val="24"/>
        </w:rPr>
        <w:t>, little is known about the genetic architecture of virulence within generalist pathogens</w:t>
      </w:r>
      <w:r w:rsidR="00F232DA" w:rsidRPr="008A5ED9">
        <w:rPr>
          <w:sz w:val="24"/>
          <w:szCs w:val="24"/>
        </w:rPr>
        <w:t>,</w:t>
      </w:r>
      <w:r w:rsidR="0092425F" w:rsidRPr="008A5ED9">
        <w:rPr>
          <w:sz w:val="24"/>
          <w:szCs w:val="24"/>
        </w:rPr>
        <w:t xml:space="preserve"> and how this is affected by genetic variation in the </w:t>
      </w:r>
      <w:r w:rsidR="00E00320" w:rsidRPr="008A5ED9">
        <w:rPr>
          <w:sz w:val="24"/>
          <w:szCs w:val="24"/>
        </w:rPr>
        <w:t>plant</w:t>
      </w:r>
      <w:r w:rsidR="008F425E" w:rsidRPr="008A5ED9">
        <w:rPr>
          <w:sz w:val="24"/>
          <w:szCs w:val="24"/>
        </w:rPr>
        <w:t xml:space="preserve">. There are no reported </w:t>
      </w:r>
      <w:r w:rsidR="00086836" w:rsidRPr="008A5ED9">
        <w:rPr>
          <w:sz w:val="24"/>
          <w:szCs w:val="24"/>
        </w:rPr>
        <w:t xml:space="preserve">naturally variable </w:t>
      </w:r>
      <w:r w:rsidR="008F425E" w:rsidRPr="008A5ED9">
        <w:rPr>
          <w:sz w:val="24"/>
          <w:szCs w:val="24"/>
        </w:rPr>
        <w:t>large-effect</w:t>
      </w:r>
      <w:r w:rsidR="00086836" w:rsidRPr="008A5ED9">
        <w:rPr>
          <w:sz w:val="24"/>
          <w:szCs w:val="24"/>
        </w:rPr>
        <w:t xml:space="preserve"> </w:t>
      </w:r>
      <w:r w:rsidR="008F425E" w:rsidRPr="008A5ED9">
        <w:rPr>
          <w:sz w:val="24"/>
          <w:szCs w:val="24"/>
        </w:rPr>
        <w:t>virulence loci in generalist pathogens</w:t>
      </w:r>
      <w:r w:rsidR="00436F19" w:rsidRPr="008A5ED9">
        <w:rPr>
          <w:sz w:val="24"/>
          <w:szCs w:val="24"/>
        </w:rPr>
        <w:t>,</w:t>
      </w:r>
      <w:r w:rsidR="008F425E" w:rsidRPr="008A5ED9">
        <w:rPr>
          <w:sz w:val="24"/>
          <w:szCs w:val="24"/>
        </w:rPr>
        <w:t xml:space="preserve"> suggesting that </w:t>
      </w:r>
      <w:r w:rsidR="00DC717E" w:rsidRPr="008A5ED9">
        <w:rPr>
          <w:sz w:val="24"/>
          <w:szCs w:val="24"/>
        </w:rPr>
        <w:t xml:space="preserve">virulence </w:t>
      </w:r>
      <w:r w:rsidR="00825C40" w:rsidRPr="008A5ED9">
        <w:rPr>
          <w:sz w:val="24"/>
          <w:szCs w:val="24"/>
        </w:rPr>
        <w:t xml:space="preserve">in </w:t>
      </w:r>
      <w:r w:rsidR="00E00320" w:rsidRPr="008A5ED9">
        <w:rPr>
          <w:sz w:val="24"/>
          <w:szCs w:val="24"/>
        </w:rPr>
        <w:t>generalist pathogens is largely quantitative and polygenic</w:t>
      </w:r>
      <w:r w:rsidR="008F425E" w:rsidRPr="00245091">
        <w:rPr>
          <w:sz w:val="24"/>
          <w:szCs w:val="24"/>
        </w:rPr>
        <w:t>.</w:t>
      </w:r>
      <w:r w:rsidR="008F425E" w:rsidRPr="00436F19">
        <w:rPr>
          <w:sz w:val="24"/>
          <w:szCs w:val="24"/>
        </w:rPr>
        <w:t xml:space="preserve"> </w:t>
      </w:r>
      <w:r w:rsidR="0092425F">
        <w:rPr>
          <w:sz w:val="24"/>
          <w:szCs w:val="24"/>
        </w:rPr>
        <w:t xml:space="preserve">This potential for </w:t>
      </w:r>
      <w:r w:rsidR="00E00320">
        <w:rPr>
          <w:sz w:val="24"/>
          <w:szCs w:val="24"/>
        </w:rPr>
        <w:t>interaction between polygenic virulence and resistance</w:t>
      </w:r>
      <w:r w:rsidR="0092425F">
        <w:rPr>
          <w:sz w:val="24"/>
          <w:szCs w:val="24"/>
        </w:rPr>
        <w:t xml:space="preserve"> between generalist pathogen</w:t>
      </w:r>
      <w:r w:rsidR="00825C40">
        <w:rPr>
          <w:sz w:val="24"/>
          <w:szCs w:val="24"/>
        </w:rPr>
        <w:t>s</w:t>
      </w:r>
      <w:r w:rsidR="0092425F">
        <w:rPr>
          <w:sz w:val="24"/>
          <w:szCs w:val="24"/>
        </w:rPr>
        <w:t xml:space="preserve"> and host plan</w:t>
      </w:r>
      <w:r w:rsidR="00825C40">
        <w:rPr>
          <w:sz w:val="24"/>
          <w:szCs w:val="24"/>
        </w:rPr>
        <w:t>ts</w:t>
      </w:r>
      <w:r w:rsidR="0092425F">
        <w:rPr>
          <w:sz w:val="24"/>
          <w:szCs w:val="24"/>
        </w:rPr>
        <w:t xml:space="preserve"> </w:t>
      </w:r>
      <w:r w:rsidR="0092425F">
        <w:rPr>
          <w:sz w:val="24"/>
          <w:szCs w:val="24"/>
        </w:rPr>
        <w:lastRenderedPageBreak/>
        <w:t xml:space="preserve">suggests that </w:t>
      </w:r>
      <w:r w:rsidR="0092425F" w:rsidRPr="00436F19">
        <w:rPr>
          <w:sz w:val="24"/>
          <w:szCs w:val="24"/>
        </w:rPr>
        <w:t xml:space="preserve">we need to </w:t>
      </w:r>
      <w:r w:rsidR="0092425F">
        <w:rPr>
          <w:sz w:val="24"/>
          <w:szCs w:val="24"/>
        </w:rPr>
        <w:t>work with</w:t>
      </w:r>
      <w:r w:rsidR="0092425F" w:rsidRPr="00436F19">
        <w:rPr>
          <w:sz w:val="24"/>
          <w:szCs w:val="24"/>
        </w:rPr>
        <w:t xml:space="preserve"> genetic variation in both the host and pathogen</w:t>
      </w:r>
      <w:r w:rsidR="008F425E" w:rsidRPr="00436F19">
        <w:rPr>
          <w:sz w:val="24"/>
          <w:szCs w:val="24"/>
        </w:rPr>
        <w:t xml:space="preserve"> to truly understand quantitative host-pathogen interactions. </w:t>
      </w:r>
    </w:p>
    <w:p w14:paraId="5405D076" w14:textId="6E608859" w:rsidR="009836A7" w:rsidRPr="00471076" w:rsidRDefault="00DD787D" w:rsidP="007B72CF">
      <w:pPr>
        <w:spacing w:line="480" w:lineRule="auto"/>
        <w:ind w:firstLine="720"/>
        <w:rPr>
          <w:sz w:val="24"/>
          <w:szCs w:val="24"/>
        </w:rPr>
      </w:pPr>
      <w:r>
        <w:rPr>
          <w:sz w:val="24"/>
          <w:szCs w:val="24"/>
        </w:rPr>
        <w:t>A key evolutionary process in plants that has affected resistance to specialist pathogens is</w:t>
      </w:r>
      <w:r w:rsidR="00BC36F7">
        <w:rPr>
          <w:sz w:val="24"/>
          <w:szCs w:val="24"/>
        </w:rPr>
        <w:t xml:space="preserve"> the</w:t>
      </w:r>
      <w:r>
        <w:rPr>
          <w:sz w:val="24"/>
          <w:szCs w:val="24"/>
        </w:rPr>
        <w:t xml:space="preserve"> domestication </w:t>
      </w:r>
      <w:r w:rsidR="00BC36F7">
        <w:rPr>
          <w:sz w:val="24"/>
          <w:szCs w:val="24"/>
        </w:rPr>
        <w:t>of</w:t>
      </w:r>
      <w:r>
        <w:rPr>
          <w:sz w:val="24"/>
          <w:szCs w:val="24"/>
        </w:rPr>
        <w:t xml:space="preserve"> crop plants</w:t>
      </w:r>
      <w:r w:rsidR="00DC717E">
        <w:rPr>
          <w:sz w:val="24"/>
          <w:szCs w:val="24"/>
        </w:rPr>
        <w:t xml:space="preserve">. </w:t>
      </w:r>
      <w:r w:rsidR="00A01C5A">
        <w:rPr>
          <w:sz w:val="24"/>
          <w:szCs w:val="24"/>
        </w:rPr>
        <w:t xml:space="preserve">Domesticated </w:t>
      </w:r>
      <w:r w:rsidR="00BB47CC">
        <w:rPr>
          <w:sz w:val="24"/>
          <w:szCs w:val="24"/>
        </w:rPr>
        <w:t>plant</w:t>
      </w:r>
      <w:r w:rsidR="004B451C">
        <w:rPr>
          <w:sz w:val="24"/>
          <w:szCs w:val="24"/>
        </w:rPr>
        <w:t xml:space="preserve"> varieties are typically more sensitive </w:t>
      </w:r>
      <w:r w:rsidR="00A01C5A">
        <w:rPr>
          <w:sz w:val="24"/>
          <w:szCs w:val="24"/>
        </w:rPr>
        <w:t xml:space="preserve">to specialist pathogens </w:t>
      </w:r>
      <w:r w:rsidR="004B451C">
        <w:rPr>
          <w:sz w:val="24"/>
          <w:szCs w:val="24"/>
        </w:rPr>
        <w:t>than their wild relatives</w:t>
      </w:r>
      <w:r w:rsidR="00A804CB">
        <w:rPr>
          <w:sz w:val="24"/>
          <w:szCs w:val="24"/>
        </w:rPr>
        <w:t xml:space="preserve"> </w:t>
      </w:r>
      <w:r w:rsidR="00A172A1">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 </w:instrText>
      </w:r>
      <w:r w:rsidR="00E4188C">
        <w:rPr>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bWJlcj48Zm9yZWlnbi1rZXlzPjxrZXkgYXBwPSJFTiIgZGItaWQ9IjBwYXp2eHQ1a3p6emQwZXI5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A172A1">
        <w:rPr>
          <w:sz w:val="24"/>
          <w:szCs w:val="24"/>
        </w:rPr>
      </w:r>
      <w:r w:rsidR="00A172A1">
        <w:rPr>
          <w:sz w:val="24"/>
          <w:szCs w:val="24"/>
        </w:rPr>
        <w:fldChar w:fldCharType="separate"/>
      </w:r>
      <w:r w:rsidR="00E4188C">
        <w:rPr>
          <w:noProof/>
          <w:sz w:val="24"/>
          <w:szCs w:val="24"/>
        </w:rPr>
        <w:t>(Smale 1996, Rosenthal and Dirzo 1997, Couch, Fudal et al. 2005, Dwivedi, Upadhyaya et al. 2008)</w:t>
      </w:r>
      <w:r w:rsidR="00A172A1">
        <w:rPr>
          <w:sz w:val="24"/>
          <w:szCs w:val="24"/>
        </w:rPr>
        <w:fldChar w:fldCharType="end"/>
      </w:r>
      <w:r w:rsidR="00A7542E">
        <w:rPr>
          <w:sz w:val="24"/>
          <w:szCs w:val="24"/>
        </w:rPr>
        <w:t>, and pathogens may evolve higher virulence on domesticated hosts</w:t>
      </w:r>
      <w:r w:rsidR="005E2F1E">
        <w:rPr>
          <w:sz w:val="24"/>
          <w:szCs w:val="24"/>
        </w:rPr>
        <w:t xml:space="preserve"> </w:t>
      </w:r>
      <w:r w:rsidR="003D0236">
        <w:rPr>
          <w:sz w:val="24"/>
          <w:szCs w:val="24"/>
        </w:rPr>
        <w:fldChar w:fldCharType="begin"/>
      </w:r>
      <w:r w:rsidR="00E4188C">
        <w:rPr>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db-id="0pazvxt5kzzzd0er9pcprt0759frxeawtzpf" timestamp="1495060768"&gt;481&lt;/key&gt;&lt;/foreign-keys&gt;&lt;ref-type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Phytopathol.&lt;/secondary-title&gt;&lt;/titles&gt;&lt;periodical&gt;&lt;full-title&gt;Annu. Rev. Phytopathol.&lt;/full-title&gt;&lt;/periodical&gt;&lt;pages&gt;75-100&lt;/pages&gt;&lt;volume&gt;46&lt;/volume&gt;&lt;dates&gt;&lt;year&gt;2008&lt;/year&gt;&lt;/dates&gt;&lt;isbn&gt;0066-4286&lt;/isbn&gt;&lt;urls&gt;&lt;/urls&gt;&lt;/record&gt;&lt;/Cite&gt;&lt;/EndNote&gt;</w:instrText>
      </w:r>
      <w:r w:rsidR="003D0236">
        <w:rPr>
          <w:sz w:val="24"/>
          <w:szCs w:val="24"/>
        </w:rPr>
        <w:fldChar w:fldCharType="separate"/>
      </w:r>
      <w:r w:rsidR="00E4188C">
        <w:rPr>
          <w:noProof/>
          <w:sz w:val="24"/>
          <w:szCs w:val="24"/>
        </w:rPr>
        <w:t>(Stukenbrock and McDonald 2008)</w:t>
      </w:r>
      <w:r w:rsidR="003D0236">
        <w:rPr>
          <w:sz w:val="24"/>
          <w:szCs w:val="24"/>
        </w:rPr>
        <w:fldChar w:fldCharType="end"/>
      </w:r>
      <w:r w:rsidR="004B451C">
        <w:rPr>
          <w:sz w:val="24"/>
          <w:szCs w:val="24"/>
        </w:rPr>
        <w:t xml:space="preserve">. </w:t>
      </w:r>
      <w:r w:rsidR="00A01C5A">
        <w:rPr>
          <w:sz w:val="24"/>
          <w:szCs w:val="24"/>
        </w:rPr>
        <w:t xml:space="preserve">Further, domestication typically imposes a </w:t>
      </w:r>
      <w:r w:rsidR="00EF5A6D" w:rsidRPr="00471076">
        <w:rPr>
          <w:sz w:val="24"/>
          <w:szCs w:val="24"/>
        </w:rPr>
        <w:t>genetic bottleneck</w:t>
      </w:r>
      <w:r w:rsidR="00A01C5A">
        <w:rPr>
          <w:sz w:val="24"/>
          <w:szCs w:val="24"/>
        </w:rPr>
        <w:t xml:space="preserve"> that reduces genetic</w:t>
      </w:r>
      <w:r w:rsidR="00EF5A6D" w:rsidRPr="00471076">
        <w:rPr>
          <w:sz w:val="24"/>
          <w:szCs w:val="24"/>
        </w:rPr>
        <w:t xml:space="preserve"> diversity</w:t>
      </w:r>
      <w:r w:rsidR="00A01C5A">
        <w:rPr>
          <w:sz w:val="24"/>
          <w:szCs w:val="24"/>
        </w:rPr>
        <w:t xml:space="preserve"> in the crop</w:t>
      </w:r>
      <w:r w:rsidR="00BC36F7">
        <w:rPr>
          <w:sz w:val="24"/>
          <w:szCs w:val="24"/>
        </w:rPr>
        <w:t xml:space="preserve"> germplasm</w:t>
      </w:r>
      <w:r w:rsidR="00CC52DA">
        <w:rPr>
          <w:sz w:val="24"/>
          <w:szCs w:val="24"/>
        </w:rPr>
        <w:t>,</w:t>
      </w:r>
      <w:r w:rsidR="00A01C5A">
        <w:rPr>
          <w:sz w:val="24"/>
          <w:szCs w:val="24"/>
        </w:rPr>
        <w:t xml:space="preserve"> </w:t>
      </w:r>
      <w:r w:rsidR="00BC36F7">
        <w:rPr>
          <w:sz w:val="24"/>
          <w:szCs w:val="24"/>
        </w:rPr>
        <w:t>including</w:t>
      </w:r>
      <w:r w:rsidR="00A01C5A">
        <w:rPr>
          <w:sz w:val="24"/>
          <w:szCs w:val="24"/>
        </w:rPr>
        <w:t xml:space="preserve"> decrease</w:t>
      </w:r>
      <w:r w:rsidR="00BC36F7">
        <w:rPr>
          <w:sz w:val="24"/>
          <w:szCs w:val="24"/>
        </w:rPr>
        <w:t>d</w:t>
      </w:r>
      <w:r w:rsidR="00A01C5A">
        <w:rPr>
          <w:sz w:val="24"/>
          <w:szCs w:val="24"/>
        </w:rPr>
        <w:t xml:space="preserve"> </w:t>
      </w:r>
      <w:r w:rsidR="00977E7D">
        <w:rPr>
          <w:sz w:val="24"/>
          <w:szCs w:val="24"/>
        </w:rPr>
        <w:t xml:space="preserve">availability of </w:t>
      </w:r>
      <w:r w:rsidR="00A01C5A">
        <w:rPr>
          <w:sz w:val="24"/>
          <w:szCs w:val="24"/>
        </w:rPr>
        <w:t>resistance alleles</w:t>
      </w:r>
      <w:r w:rsidR="00977E7D">
        <w:rPr>
          <w:sz w:val="24"/>
          <w:szCs w:val="24"/>
        </w:rPr>
        <w:t xml:space="preserve"> against specialist pathogens</w:t>
      </w:r>
      <w:r w:rsidR="00A01C5A">
        <w:rPr>
          <w:sz w:val="24"/>
          <w:szCs w:val="24"/>
        </w:rPr>
        <w:t xml:space="preserve">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IGFwcD0iRU4iIGRiLWlkPSIwcGF6dnh0NWt6enpkMGVyOXBjcHJ0MDc1OWZyeGVhd3R6cGYiIHRp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Chaudhary 2013)</w:t>
      </w:r>
      <w:r w:rsidR="009B208D">
        <w:rPr>
          <w:sz w:val="24"/>
          <w:szCs w:val="24"/>
        </w:rPr>
        <w:fldChar w:fldCharType="end"/>
      </w:r>
      <w:r w:rsidR="00EF5A6D" w:rsidRPr="00471076">
        <w:rPr>
          <w:sz w:val="24"/>
          <w:szCs w:val="24"/>
        </w:rPr>
        <w:t xml:space="preserve">. </w:t>
      </w:r>
      <w:r w:rsidR="00A01C5A">
        <w:rPr>
          <w:sz w:val="24"/>
          <w:szCs w:val="24"/>
        </w:rPr>
        <w:t>The</w:t>
      </w:r>
      <w:r w:rsidR="00CF4535">
        <w:rPr>
          <w:sz w:val="24"/>
          <w:szCs w:val="24"/>
        </w:rPr>
        <w:t>se</w:t>
      </w:r>
      <w:r w:rsidR="00A01C5A">
        <w:rPr>
          <w:sz w:val="24"/>
          <w:szCs w:val="24"/>
        </w:rPr>
        <w:t xml:space="preserve"> general </w:t>
      </w:r>
      <w:r w:rsidR="00397814">
        <w:rPr>
          <w:sz w:val="24"/>
          <w:szCs w:val="24"/>
        </w:rPr>
        <w:t xml:space="preserve">evolutionary </w:t>
      </w:r>
      <w:r w:rsidR="003E5F69">
        <w:rPr>
          <w:sz w:val="24"/>
          <w:szCs w:val="24"/>
        </w:rPr>
        <w:t>patterns</w:t>
      </w:r>
      <w:r w:rsidR="00CF4535">
        <w:rPr>
          <w:sz w:val="24"/>
          <w:szCs w:val="24"/>
        </w:rPr>
        <w:t>,</w:t>
      </w:r>
      <w:r w:rsidR="00A01C5A">
        <w:rPr>
          <w:sz w:val="24"/>
          <w:szCs w:val="24"/>
        </w:rPr>
        <w:t xml:space="preserve"> of lower resistance and allelic diversity found when studying the interaction of specialist pathogens with crop plants</w:t>
      </w:r>
      <w:r w:rsidR="00CF4535">
        <w:rPr>
          <w:sz w:val="24"/>
          <w:szCs w:val="24"/>
        </w:rPr>
        <w:t>,</w:t>
      </w:r>
      <w:r w:rsidR="00A01C5A">
        <w:rPr>
          <w:sz w:val="24"/>
          <w:szCs w:val="24"/>
        </w:rPr>
        <w:t xml:space="preserve"> are </w:t>
      </w:r>
      <w:r w:rsidR="003E5F69">
        <w:rPr>
          <w:sz w:val="24"/>
          <w:szCs w:val="24"/>
        </w:rPr>
        <w:t xml:space="preserve">assumed to </w:t>
      </w:r>
      <w:r w:rsidR="00A01C5A">
        <w:rPr>
          <w:sz w:val="24"/>
          <w:szCs w:val="24"/>
        </w:rPr>
        <w:t xml:space="preserve">similarly </w:t>
      </w:r>
      <w:r w:rsidR="003E5F69">
        <w:rPr>
          <w:sz w:val="24"/>
          <w:szCs w:val="24"/>
        </w:rPr>
        <w:t xml:space="preserve">hold for generalist pathogens and their domesticated hosts. However, </w:t>
      </w:r>
      <w:r w:rsidR="00FC7461">
        <w:rPr>
          <w:sz w:val="24"/>
          <w:szCs w:val="24"/>
        </w:rPr>
        <w:t>there is</w:t>
      </w:r>
      <w:r w:rsidR="003E5F69">
        <w:rPr>
          <w:sz w:val="24"/>
          <w:szCs w:val="24"/>
        </w:rPr>
        <w:t xml:space="preserve"> less information about how </w:t>
      </w:r>
      <w:r w:rsidR="00A01C5A">
        <w:rPr>
          <w:sz w:val="24"/>
          <w:szCs w:val="24"/>
        </w:rPr>
        <w:t xml:space="preserve">crop host </w:t>
      </w:r>
      <w:r w:rsidR="003E5F69">
        <w:rPr>
          <w:sz w:val="24"/>
          <w:szCs w:val="24"/>
        </w:rPr>
        <w:t>domestication affects</w:t>
      </w:r>
      <w:r w:rsidR="00322463">
        <w:rPr>
          <w:sz w:val="24"/>
          <w:szCs w:val="24"/>
        </w:rPr>
        <w:t xml:space="preserve"> disease </w:t>
      </w:r>
      <w:r w:rsidR="00A01C5A">
        <w:rPr>
          <w:sz w:val="24"/>
          <w:szCs w:val="24"/>
        </w:rPr>
        <w:t xml:space="preserve">caused by </w:t>
      </w:r>
      <w:r w:rsidR="003E5F69">
        <w:rPr>
          <w:sz w:val="24"/>
          <w:szCs w:val="24"/>
        </w:rPr>
        <w:t>generalist pathogens</w:t>
      </w:r>
      <w:r w:rsidR="00CF4535">
        <w:rPr>
          <w:sz w:val="24"/>
          <w:szCs w:val="24"/>
        </w:rPr>
        <w:t>,</w:t>
      </w:r>
      <w:r w:rsidR="00A01C5A">
        <w:rPr>
          <w:sz w:val="24"/>
          <w:szCs w:val="24"/>
        </w:rPr>
        <w:t xml:space="preserve"> when the resistance to these pathogens is quantitative and polygenic rather than qualitative and monogenic. As such, there is a need to conduct a detailed analysis of how domestication may alter the interaction of a plant with a broad generalist pathogen</w:t>
      </w:r>
      <w:r w:rsidR="00F232DA">
        <w:rPr>
          <w:sz w:val="24"/>
          <w:szCs w:val="24"/>
        </w:rPr>
        <w:t>,</w:t>
      </w:r>
      <w:r w:rsidR="00A303A1">
        <w:rPr>
          <w:sz w:val="24"/>
          <w:szCs w:val="24"/>
        </w:rPr>
        <w:t xml:space="preserve"> and correspondingly</w:t>
      </w:r>
      <w:r w:rsidR="00F232DA">
        <w:rPr>
          <w:sz w:val="24"/>
          <w:szCs w:val="24"/>
        </w:rPr>
        <w:t>,</w:t>
      </w:r>
      <w:r w:rsidR="00A303A1">
        <w:rPr>
          <w:sz w:val="24"/>
          <w:szCs w:val="24"/>
        </w:rPr>
        <w:t xml:space="preserve"> how domestication influences the pathogen</w:t>
      </w:r>
      <w:r w:rsidR="003E5F69">
        <w:rPr>
          <w:sz w:val="24"/>
          <w:szCs w:val="24"/>
        </w:rPr>
        <w:t>.</w:t>
      </w:r>
      <w:r w:rsidR="009836A7" w:rsidRPr="00471076">
        <w:rPr>
          <w:sz w:val="24"/>
          <w:szCs w:val="24"/>
        </w:rPr>
        <w:t xml:space="preserve"> </w:t>
      </w:r>
    </w:p>
    <w:p w14:paraId="28E69A94" w14:textId="7D195FA9" w:rsidR="00D3121D" w:rsidRPr="00DA7FA8" w:rsidRDefault="009F588B" w:rsidP="00CF4535">
      <w:pPr>
        <w:spacing w:line="480" w:lineRule="auto"/>
        <w:ind w:firstLine="720"/>
        <w:rPr>
          <w:sz w:val="24"/>
          <w:szCs w:val="24"/>
        </w:rPr>
      </w:pPr>
      <w:r w:rsidRPr="00436F19">
        <w:rPr>
          <w:i/>
          <w:sz w:val="24"/>
          <w:szCs w:val="24"/>
        </w:rPr>
        <w:t>Botrytis cinerea</w:t>
      </w:r>
      <w:r w:rsidRPr="00436F19">
        <w:rPr>
          <w:sz w:val="24"/>
          <w:szCs w:val="24"/>
        </w:rPr>
        <w:t xml:space="preserve"> </w:t>
      </w:r>
      <w:r w:rsidR="00DF2306">
        <w:rPr>
          <w:sz w:val="24"/>
          <w:szCs w:val="24"/>
        </w:rPr>
        <w:t>provides a</w:t>
      </w:r>
      <w:r w:rsidRPr="00436F19">
        <w:rPr>
          <w:sz w:val="24"/>
          <w:szCs w:val="24"/>
        </w:rPr>
        <w:t xml:space="preserve"> model </w:t>
      </w:r>
      <w:r w:rsidR="00B64A2A">
        <w:rPr>
          <w:sz w:val="24"/>
          <w:szCs w:val="24"/>
        </w:rPr>
        <w:t xml:space="preserve">generalist </w:t>
      </w:r>
      <w:r w:rsidRPr="00436F19">
        <w:rPr>
          <w:sz w:val="24"/>
          <w:szCs w:val="24"/>
        </w:rPr>
        <w:t xml:space="preserve">pathogen </w:t>
      </w:r>
      <w:r w:rsidR="00322463">
        <w:rPr>
          <w:sz w:val="24"/>
          <w:szCs w:val="24"/>
        </w:rPr>
        <w:t xml:space="preserve">for studying </w:t>
      </w:r>
      <w:r w:rsidRPr="00436F19">
        <w:rPr>
          <w:sz w:val="24"/>
          <w:szCs w:val="24"/>
        </w:rPr>
        <w:t>quantitative</w:t>
      </w:r>
      <w:r w:rsidR="00EA6EAB" w:rsidRPr="00436F19">
        <w:rPr>
          <w:sz w:val="24"/>
          <w:szCs w:val="24"/>
        </w:rPr>
        <w:t xml:space="preserve"> interactions </w:t>
      </w:r>
      <w:r w:rsidR="00B64A2A">
        <w:rPr>
          <w:sz w:val="24"/>
          <w:szCs w:val="24"/>
        </w:rPr>
        <w:t xml:space="preserve">with plant hosts, and </w:t>
      </w:r>
      <w:r w:rsidRPr="00436F19">
        <w:rPr>
          <w:sz w:val="24"/>
          <w:szCs w:val="24"/>
        </w:rPr>
        <w:t>underlying evoluti</w:t>
      </w:r>
      <w:r w:rsidR="004C6F15">
        <w:rPr>
          <w:sz w:val="24"/>
          <w:szCs w:val="24"/>
        </w:rPr>
        <w:t xml:space="preserve">onary processes </w:t>
      </w:r>
      <w:r w:rsidR="00DF2306">
        <w:rPr>
          <w:sz w:val="24"/>
          <w:szCs w:val="24"/>
        </w:rPr>
        <w:t xml:space="preserve">for this generalist in contrast to </w:t>
      </w:r>
      <w:r w:rsidRPr="00436F19">
        <w:rPr>
          <w:sz w:val="24"/>
          <w:szCs w:val="24"/>
        </w:rPr>
        <w:t>specialist pathogens</w:t>
      </w:r>
      <w:r w:rsidR="00EA6EAB" w:rsidRPr="00436F19">
        <w:rPr>
          <w:sz w:val="24"/>
          <w:szCs w:val="24"/>
        </w:rPr>
        <w:t xml:space="preserve">. </w:t>
      </w:r>
      <w:r w:rsidR="00EA6EAB" w:rsidRPr="00436F19">
        <w:rPr>
          <w:i/>
          <w:sz w:val="24"/>
          <w:szCs w:val="24"/>
        </w:rPr>
        <w:t>B</w:t>
      </w:r>
      <w:r w:rsidR="00DD51E1">
        <w:rPr>
          <w:i/>
          <w:sz w:val="24"/>
          <w:szCs w:val="24"/>
        </w:rPr>
        <w:t>.</w:t>
      </w:r>
      <w:r w:rsidR="00D702E6" w:rsidRPr="00436F19">
        <w:rPr>
          <w:i/>
          <w:sz w:val="24"/>
          <w:szCs w:val="24"/>
        </w:rPr>
        <w:t xml:space="preserve"> </w:t>
      </w:r>
      <w:r w:rsidR="00EA6EAB" w:rsidRPr="00436F19">
        <w:rPr>
          <w:i/>
          <w:sz w:val="24"/>
          <w:szCs w:val="24"/>
        </w:rPr>
        <w:t>cinerea</w:t>
      </w:r>
      <w:r w:rsidR="00EA6EAB" w:rsidRPr="00436F19">
        <w:rPr>
          <w:sz w:val="24"/>
          <w:szCs w:val="24"/>
        </w:rPr>
        <w:t xml:space="preserve"> </w:t>
      </w:r>
      <w:r w:rsidRPr="00436F19">
        <w:rPr>
          <w:sz w:val="24"/>
          <w:szCs w:val="24"/>
        </w:rPr>
        <w:t>is a</w:t>
      </w:r>
      <w:r w:rsidR="00F452E2">
        <w:rPr>
          <w:sz w:val="24"/>
          <w:szCs w:val="24"/>
        </w:rPr>
        <w:t xml:space="preserve"> broad</w:t>
      </w:r>
      <w:r w:rsidRPr="00436F19">
        <w:rPr>
          <w:sz w:val="24"/>
          <w:szCs w:val="24"/>
        </w:rPr>
        <w:t xml:space="preserve"> generalist pathogen that can infect most tested plants from bryophytes to eudicots</w:t>
      </w:r>
      <w:r w:rsidR="00CA37C4">
        <w:rPr>
          <w:sz w:val="24"/>
          <w:szCs w:val="24"/>
        </w:rPr>
        <w:t>,</w:t>
      </w:r>
      <w:r w:rsidRPr="00436F19">
        <w:rPr>
          <w:sz w:val="24"/>
          <w:szCs w:val="24"/>
        </w:rPr>
        <w:t xml:space="preserve"> and </w:t>
      </w:r>
      <w:r w:rsidR="00EA6EAB" w:rsidRPr="00436F19">
        <w:rPr>
          <w:sz w:val="24"/>
          <w:szCs w:val="24"/>
        </w:rPr>
        <w:t xml:space="preserve">causes pre- and post-harvest crop losses in many </w:t>
      </w:r>
      <w:r w:rsidR="00322463">
        <w:rPr>
          <w:sz w:val="24"/>
          <w:szCs w:val="24"/>
        </w:rPr>
        <w:t>plant species</w:t>
      </w:r>
      <w:r w:rsidR="00EA6EAB" w:rsidRPr="00436F19">
        <w:rPr>
          <w:sz w:val="24"/>
          <w:szCs w:val="24"/>
        </w:rPr>
        <w:t xml:space="preserve"> </w: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 </w:instrText>
      </w:r>
      <w:r w:rsidR="009B208D">
        <w:rPr>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PjxrZXkgYXBwPSJFTiIgZGItaWQ9IjBwYXp2eHQ1a3p6emQwZXI5cGNwcnQwNzU5ZnJ4ZWF3dHpw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(Nicot and Baille 1996, Elad, Williamson et al. 2007, Fillinger and Elad 2015)</w:t>
      </w:r>
      <w:r w:rsidR="009B208D">
        <w:rPr>
          <w:sz w:val="24"/>
          <w:szCs w:val="24"/>
        </w:rPr>
        <w:fldChar w:fldCharType="end"/>
      </w:r>
      <w:r w:rsidR="00EA6EAB" w:rsidRPr="00436F19">
        <w:rPr>
          <w:sz w:val="24"/>
          <w:szCs w:val="24"/>
        </w:rPr>
        <w:t xml:space="preserve">. </w:t>
      </w:r>
      <w:r w:rsidRPr="00436F19">
        <w:rPr>
          <w:sz w:val="24"/>
          <w:szCs w:val="24"/>
        </w:rPr>
        <w:lastRenderedPageBreak/>
        <w:t xml:space="preserve">Individual isolates of </w:t>
      </w:r>
      <w:r w:rsidRPr="00436F19">
        <w:rPr>
          <w:i/>
          <w:sz w:val="24"/>
          <w:szCs w:val="24"/>
        </w:rPr>
        <w:t>B. cinerea</w:t>
      </w:r>
      <w:r w:rsidRPr="00DA7FA8">
        <w:rPr>
          <w:sz w:val="24"/>
          <w:szCs w:val="24"/>
        </w:rPr>
        <w:t xml:space="preserve"> display the </w:t>
      </w:r>
      <w:r w:rsidR="00750F0F">
        <w:rPr>
          <w:sz w:val="24"/>
          <w:szCs w:val="24"/>
        </w:rPr>
        <w:t>same</w:t>
      </w:r>
      <w:r w:rsidR="00322463">
        <w:rPr>
          <w:sz w:val="24"/>
          <w:szCs w:val="24"/>
        </w:rPr>
        <w:t xml:space="preserve"> broad</w:t>
      </w:r>
      <w:r w:rsidRPr="00DA7FA8">
        <w:rPr>
          <w:sz w:val="24"/>
          <w:szCs w:val="24"/>
        </w:rPr>
        <w:t xml:space="preserve"> host range</w:t>
      </w:r>
      <w:r w:rsidR="00750F0F">
        <w:rPr>
          <w:sz w:val="24"/>
          <w:szCs w:val="24"/>
        </w:rPr>
        <w:t xml:space="preserve"> as the generalist species</w:t>
      </w:r>
      <w:r w:rsidR="00DA7FA8">
        <w:rPr>
          <w:sz w:val="24"/>
          <w:szCs w:val="24"/>
        </w:rPr>
        <w:t xml:space="preserve"> </w:t>
      </w:r>
      <w:r w:rsidR="003D0236">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eXM+PGtleSBhcHA9IkVOIiBkYi1pZD0iMHBhenZ4dDVrenp6ZDBlcjlwY3BydDA3NTlmcnhlYXd0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(Deighton, Muckenschnabel et al. 2001, Finkers, van Heusden et al. 2007, Ten Have, van Berloo et al. 2007, Corwin, Subedy et al. 2016)</w:t>
      </w:r>
      <w:r w:rsidR="003D0236">
        <w:rPr>
          <w:sz w:val="24"/>
          <w:szCs w:val="24"/>
        </w:rPr>
        <w:fldChar w:fldCharType="end"/>
      </w:r>
      <w:r w:rsidR="00CA37C4">
        <w:rPr>
          <w:sz w:val="24"/>
          <w:szCs w:val="24"/>
        </w:rPr>
        <w:t>,</w:t>
      </w:r>
      <w:r w:rsidR="00416136">
        <w:rPr>
          <w:sz w:val="24"/>
          <w:szCs w:val="24"/>
        </w:rPr>
        <w:t xml:space="preserve"> </w:t>
      </w:r>
      <w:r w:rsidRPr="00DA7FA8">
        <w:rPr>
          <w:sz w:val="24"/>
          <w:szCs w:val="24"/>
        </w:rPr>
        <w:t xml:space="preserve">in contrast to pathogens like </w:t>
      </w:r>
      <w:r w:rsidR="00EA6EAB" w:rsidRPr="00DA7FA8">
        <w:rPr>
          <w:i/>
          <w:sz w:val="24"/>
          <w:szCs w:val="24"/>
        </w:rPr>
        <w:t>Fusarium oxysporum</w:t>
      </w:r>
      <w:r w:rsidR="00EA6EAB" w:rsidRPr="00DA7FA8">
        <w:rPr>
          <w:sz w:val="24"/>
          <w:szCs w:val="24"/>
        </w:rPr>
        <w:t xml:space="preserve"> </w:t>
      </w:r>
      <w:r w:rsidRPr="00DA7FA8">
        <w:rPr>
          <w:sz w:val="24"/>
          <w:szCs w:val="24"/>
        </w:rPr>
        <w:t xml:space="preserve">where the species can infect </w:t>
      </w:r>
      <w:r w:rsidR="00E310DC">
        <w:rPr>
          <w:sz w:val="24"/>
          <w:szCs w:val="24"/>
        </w:rPr>
        <w:t>diverse</w:t>
      </w:r>
      <w:r w:rsidRPr="00DA7FA8">
        <w:rPr>
          <w:sz w:val="24"/>
          <w:szCs w:val="24"/>
        </w:rPr>
        <w:t xml:space="preserve"> hosts</w:t>
      </w:r>
      <w:r w:rsidR="00DA7FA8">
        <w:rPr>
          <w:sz w:val="24"/>
          <w:szCs w:val="24"/>
        </w:rPr>
        <w:t>,</w:t>
      </w:r>
      <w:r w:rsidRPr="00DA7FA8">
        <w:rPr>
          <w:sz w:val="24"/>
          <w:szCs w:val="24"/>
        </w:rPr>
        <w:t xml:space="preserve"> but each isolate is highly host specific</w:t>
      </w:r>
      <w:r w:rsidR="00EA6EAB" w:rsidRPr="00DA7FA8">
        <w:rPr>
          <w:sz w:val="24"/>
          <w:szCs w:val="24"/>
        </w:rPr>
        <w:t xml:space="preserve"> </w: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 </w:instrText>
      </w:r>
      <w:r w:rsidR="009B208D">
        <w:rPr>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Pjxmb3JlaWduLWtleXM+PGtleSBhcHA9IkVOIiBkYi1pZD0iMHBhenZ4dDVrenp6ZDBlcjlwY3By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(Katan 1999, Ormond, Thomas et al. 2010, Loxdale, Lushai et al. 2011, Barrett and Heil 2012)</w:t>
      </w:r>
      <w:r w:rsidR="009B208D">
        <w:rPr>
          <w:sz w:val="24"/>
          <w:szCs w:val="24"/>
        </w:rPr>
        <w:fldChar w:fldCharType="end"/>
      </w:r>
      <w:r w:rsidR="00DA7FA8">
        <w:rPr>
          <w:sz w:val="24"/>
          <w:szCs w:val="24"/>
        </w:rPr>
        <w:t xml:space="preserve">. </w:t>
      </w:r>
      <w:r w:rsidR="00E310DC">
        <w:rPr>
          <w:sz w:val="24"/>
          <w:szCs w:val="24"/>
        </w:rPr>
        <w:t>Additionally,</w:t>
      </w:r>
      <w:r w:rsidR="00D3121D" w:rsidRPr="00DA7FA8">
        <w:rPr>
          <w:sz w:val="24"/>
          <w:szCs w:val="24"/>
        </w:rPr>
        <w:t xml:space="preserve"> </w:t>
      </w:r>
      <w:r w:rsidR="00D3121D" w:rsidRPr="00DA7FA8">
        <w:rPr>
          <w:i/>
          <w:sz w:val="24"/>
          <w:szCs w:val="24"/>
        </w:rPr>
        <w:t>B. cinerea</w:t>
      </w:r>
      <w:r w:rsidR="00D3121D" w:rsidRPr="00DA7FA8">
        <w:rPr>
          <w:sz w:val="24"/>
          <w:szCs w:val="24"/>
        </w:rPr>
        <w:t xml:space="preserve"> isolates display significant variation in virul</w:t>
      </w:r>
      <w:r w:rsidR="00796342">
        <w:rPr>
          <w:sz w:val="24"/>
          <w:szCs w:val="24"/>
        </w:rPr>
        <w:t>ence phenotypes</w:t>
      </w:r>
      <w:r w:rsidR="00CA37C4">
        <w:rPr>
          <w:sz w:val="24"/>
          <w:szCs w:val="24"/>
        </w:rPr>
        <w:t>,</w:t>
      </w:r>
      <w:r w:rsidR="00E310DC">
        <w:rPr>
          <w:sz w:val="24"/>
          <w:szCs w:val="24"/>
        </w:rPr>
        <w:t xml:space="preserve"> partly due to g</w:t>
      </w:r>
      <w:r w:rsidR="007A7AF3">
        <w:rPr>
          <w:sz w:val="24"/>
          <w:szCs w:val="24"/>
        </w:rPr>
        <w:t>enetic v</w:t>
      </w:r>
      <w:r w:rsidR="00D3121D" w:rsidRPr="00DA7FA8">
        <w:rPr>
          <w:sz w:val="24"/>
          <w:szCs w:val="24"/>
        </w:rPr>
        <w:t>ariation</w:t>
      </w:r>
      <w:r w:rsidR="00A01C5A">
        <w:rPr>
          <w:sz w:val="24"/>
          <w:szCs w:val="24"/>
        </w:rPr>
        <w:t xml:space="preserve"> </w:t>
      </w:r>
      <w:r w:rsidR="00E310DC">
        <w:rPr>
          <w:sz w:val="24"/>
          <w:szCs w:val="24"/>
        </w:rPr>
        <w:t>in specific virulence mechanisms</w:t>
      </w:r>
      <w:r w:rsidR="00CE6D3B">
        <w:rPr>
          <w:sz w:val="24"/>
          <w:szCs w:val="24"/>
        </w:rPr>
        <w:t>,</w:t>
      </w:r>
      <w:r w:rsidR="00E310DC">
        <w:rPr>
          <w:sz w:val="24"/>
          <w:szCs w:val="24"/>
        </w:rPr>
        <w:t xml:space="preserve"> like</w:t>
      </w:r>
      <w:r w:rsidR="00D3121D" w:rsidRPr="00DA7FA8">
        <w:rPr>
          <w:sz w:val="24"/>
          <w:szCs w:val="24"/>
        </w:rPr>
        <w:t xml:space="preserve"> the production of </w:t>
      </w:r>
      <w:r w:rsidR="007A7AF3">
        <w:rPr>
          <w:sz w:val="24"/>
          <w:szCs w:val="24"/>
        </w:rPr>
        <w:t xml:space="preserve">the </w:t>
      </w:r>
      <w:r w:rsidR="00D3121D" w:rsidRPr="00DA7FA8">
        <w:rPr>
          <w:sz w:val="24"/>
          <w:szCs w:val="24"/>
        </w:rPr>
        <w:t>phytotoxins</w:t>
      </w:r>
      <w:r w:rsidR="007A7AF3">
        <w:rPr>
          <w:sz w:val="24"/>
          <w:szCs w:val="24"/>
        </w:rPr>
        <w:t>,</w:t>
      </w:r>
      <w:r w:rsidR="000F22E7">
        <w:rPr>
          <w:sz w:val="24"/>
          <w:szCs w:val="24"/>
        </w:rPr>
        <w:t xml:space="preserve"> </w:t>
      </w:r>
      <w:r w:rsidR="00D3121D" w:rsidRPr="00DA7FA8">
        <w:rPr>
          <w:sz w:val="24"/>
          <w:szCs w:val="24"/>
        </w:rPr>
        <w:t>botrydial and botcinic acid</w:t>
      </w:r>
      <w:r w:rsidR="00CE6D3B">
        <w:rPr>
          <w:sz w:val="24"/>
          <w:szCs w:val="24"/>
        </w:rPr>
        <w:t xml:space="preserve"> </w: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 </w:instrText>
      </w:r>
      <w:r w:rsidR="009B208D">
        <w:rPr>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ZGItaWQ9IjBwYXp2eHQ1a3p6emQwZXI5cGNwcnQwNzU5ZnJ4ZWF3dHpwZiIgdGltZXN0YW1wPSIx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(Siewers, Viaud et al. 2005, Dalmais, Schumacher et al. 2011)</w:t>
      </w:r>
      <w:r w:rsidR="009B208D">
        <w:rPr>
          <w:sz w:val="24"/>
          <w:szCs w:val="24"/>
        </w:rPr>
        <w:fldChar w:fldCharType="end"/>
      </w:r>
      <w:r w:rsidR="00416136">
        <w:rPr>
          <w:sz w:val="24"/>
          <w:szCs w:val="24"/>
        </w:rPr>
        <w:t xml:space="preserve">. </w:t>
      </w:r>
      <w:r w:rsidR="00E310DC">
        <w:rPr>
          <w:sz w:val="24"/>
          <w:szCs w:val="24"/>
        </w:rPr>
        <w:t>This genetic variation also influences cell wall degrading enzymes and key regulators of virulence like</w:t>
      </w:r>
      <w:r w:rsidR="00A01C5A" w:rsidRPr="00DA7FA8">
        <w:rPr>
          <w:sz w:val="24"/>
          <w:szCs w:val="24"/>
        </w:rPr>
        <w:t xml:space="preserve"> </w:t>
      </w:r>
      <w:r w:rsidR="00A01C5A" w:rsidRPr="00CE6D3B">
        <w:rPr>
          <w:i/>
          <w:sz w:val="24"/>
          <w:szCs w:val="24"/>
        </w:rPr>
        <w:t>VELVET</w:t>
      </w:r>
      <w:r w:rsidR="00A01C5A" w:rsidRPr="00DA7FA8">
        <w:rPr>
          <w:sz w:val="24"/>
          <w:szCs w:val="24"/>
        </w:rPr>
        <w:t xml:space="preserve"> </w:t>
      </w:r>
      <w:r w:rsidR="00E310DC">
        <w:rPr>
          <w:sz w:val="24"/>
          <w:szCs w:val="24"/>
        </w:rPr>
        <w:t xml:space="preserve">that quantitatively control </w:t>
      </w:r>
      <w:r w:rsidR="00A01C5A" w:rsidRPr="00DA7FA8">
        <w:rPr>
          <w:sz w:val="24"/>
          <w:szCs w:val="24"/>
        </w:rPr>
        <w:t xml:space="preserve">virulence on multiple host plants </w:t>
      </w:r>
      <w:r w:rsidR="009B208D">
        <w:rPr>
          <w:sz w:val="24"/>
          <w:szCs w:val="24"/>
        </w:rPr>
        <w:fldChar w:fldCharType="begin"/>
      </w:r>
      <w:r w:rsidR="009B208D">
        <w:rPr>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db-id="0pazvxt5kzzzd0er9pcprt0759frxeawtzpf" timestamp="1476389840"&gt;446&lt;/key&gt;&lt;/foreign-keys&gt;&lt;ref-type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One&lt;/secondary-title&gt;&lt;/titles&gt;&lt;periodical&gt;&lt;full-title&gt;PLoS One&lt;/full-title&gt;&lt;/periodical&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db-id="0pazvxt5kzzzd0er9pcprt0759frxeawtzpf" timestamp="1489471360"&gt;469&lt;/key&gt;&lt;/foreign-keys&gt;&lt;ref-type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Interactions&lt;/secondary-title&gt;&lt;/titles&gt;&lt;periodical&gt;&lt;full-title&gt;Molecular plant-microbe interactions&lt;/full-title&gt;&lt;/periodical&gt;&lt;pages&gt;1126-1137&lt;/pages&gt;&lt;volume&gt;20&lt;/volume&gt;&lt;number&gt;9&lt;/number&gt;&lt;dates&gt;&lt;year&gt;2007&lt;/year&gt;&lt;/dates&gt;&lt;isbn&gt;0894-0282&lt;/isbn&gt;&lt;urls&gt;&lt;/urls&gt;&lt;/record&gt;&lt;/Cite&gt;&lt;/EndNote&gt;</w:instrText>
      </w:r>
      <w:r w:rsidR="009B208D">
        <w:rPr>
          <w:sz w:val="24"/>
          <w:szCs w:val="24"/>
        </w:rPr>
        <w:fldChar w:fldCharType="separate"/>
      </w:r>
      <w:r w:rsidR="009B208D">
        <w:rPr>
          <w:noProof/>
          <w:sz w:val="24"/>
          <w:szCs w:val="24"/>
        </w:rPr>
        <w:t>(Rowe and Kliebenstein 2007, Schumacher, Pradier et al. 2012)</w:t>
      </w:r>
      <w:r w:rsidR="009B208D">
        <w:rPr>
          <w:sz w:val="24"/>
          <w:szCs w:val="24"/>
        </w:rPr>
        <w:fldChar w:fldCharType="end"/>
      </w:r>
      <w:r w:rsidR="00322463">
        <w:rPr>
          <w:sz w:val="24"/>
          <w:szCs w:val="24"/>
        </w:rPr>
        <w:t xml:space="preserve">. </w:t>
      </w:r>
      <w:r w:rsidR="00E310DC">
        <w:rPr>
          <w:sz w:val="24"/>
          <w:szCs w:val="24"/>
        </w:rPr>
        <w:t>This</w:t>
      </w:r>
      <w:r w:rsidR="00A01C5A">
        <w:rPr>
          <w:sz w:val="24"/>
          <w:szCs w:val="24"/>
        </w:rPr>
        <w:t xml:space="preserve"> genetic variation in diverse virulence mechanisms can contribute to the formation of</w:t>
      </w:r>
      <w:r w:rsidR="00D3121D" w:rsidRPr="00DA7FA8">
        <w:rPr>
          <w:sz w:val="24"/>
          <w:szCs w:val="24"/>
        </w:rPr>
        <w:t xml:space="preserve"> quantitative differences in virulence</w:t>
      </w:r>
      <w:r w:rsidR="00A01C5A">
        <w:rPr>
          <w:sz w:val="24"/>
          <w:szCs w:val="24"/>
        </w:rPr>
        <w:t xml:space="preserve"> between the isolates</w:t>
      </w:r>
      <w:r w:rsidR="00D349F6">
        <w:rPr>
          <w:sz w:val="24"/>
          <w:szCs w:val="24"/>
        </w:rPr>
        <w:t xml:space="preserve"> </w:t>
      </w:r>
      <w:r w:rsidR="009B208D">
        <w:rPr>
          <w:sz w:val="24"/>
          <w:szCs w:val="24"/>
        </w:rPr>
        <w:fldChar w:fldCharType="begin"/>
      </w:r>
      <w:r w:rsidR="009B208D">
        <w:rPr>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db-id="0pazvxt5kzzzd0er9pcprt0759frxeawtzpf" timestamp="1476851916"&gt;449&lt;/key&gt;&lt;/foreign-keys&gt;&lt;ref-type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Interactions&lt;/secondary-title&gt;&lt;/titles&gt;&lt;periodical&gt;&lt;full-title&gt;Molecular plant-microbe interactions&lt;/full-title&gt;&lt;/periodical&gt;&lt;pages&gt;1009-1016&lt;/pages&gt;&lt;volume&gt;11&lt;/volume&gt;&lt;number&gt;10&lt;/number&gt;&lt;dates&gt;&lt;year&gt;1998&lt;/year&gt;&lt;/dates&gt;&lt;isbn&gt;0894-0282&lt;/isbn&gt;&lt;urls&gt;&lt;/urls&gt;&lt;/record&gt;&lt;/Cite&gt;&lt;/EndNote&gt;</w:instrText>
      </w:r>
      <w:r w:rsidR="009B208D">
        <w:rPr>
          <w:sz w:val="24"/>
          <w:szCs w:val="24"/>
        </w:rPr>
        <w:fldChar w:fldCharType="separate"/>
      </w:r>
      <w:r w:rsidR="009B208D">
        <w:rPr>
          <w:noProof/>
          <w:sz w:val="24"/>
          <w:szCs w:val="24"/>
        </w:rPr>
        <w:t>(ten Have, Mulder et al. 1998)</w:t>
      </w:r>
      <w:r w:rsidR="009B208D">
        <w:rPr>
          <w:sz w:val="24"/>
          <w:szCs w:val="24"/>
        </w:rPr>
        <w:fldChar w:fldCharType="end"/>
      </w:r>
      <w:r w:rsidR="00D3121D" w:rsidRPr="00DA7FA8">
        <w:rPr>
          <w:sz w:val="24"/>
          <w:szCs w:val="24"/>
        </w:rPr>
        <w:t xml:space="preserve">. </w:t>
      </w:r>
      <w:r w:rsidR="00A01C5A">
        <w:rPr>
          <w:sz w:val="24"/>
          <w:szCs w:val="24"/>
        </w:rPr>
        <w:t xml:space="preserve">In support of this is genomic sequencing of diverse </w:t>
      </w:r>
      <w:r w:rsidR="00A01C5A" w:rsidRPr="00322463">
        <w:rPr>
          <w:i/>
          <w:sz w:val="24"/>
          <w:szCs w:val="24"/>
        </w:rPr>
        <w:t>B. cinerea</w:t>
      </w:r>
      <w:r w:rsidR="00A01C5A">
        <w:rPr>
          <w:sz w:val="24"/>
          <w:szCs w:val="24"/>
        </w:rPr>
        <w:t xml:space="preserve"> </w:t>
      </w:r>
      <w:r w:rsidR="00C341C9">
        <w:rPr>
          <w:sz w:val="24"/>
          <w:szCs w:val="24"/>
        </w:rPr>
        <w:t>i</w:t>
      </w:r>
      <w:r w:rsidR="00322463">
        <w:rPr>
          <w:sz w:val="24"/>
          <w:szCs w:val="24"/>
        </w:rPr>
        <w:t>solates</w:t>
      </w:r>
      <w:r w:rsidR="00E310DC">
        <w:rPr>
          <w:sz w:val="24"/>
          <w:szCs w:val="24"/>
        </w:rPr>
        <w:t xml:space="preserve"> that found</w:t>
      </w:r>
      <w:r w:rsidR="00A01C5A">
        <w:rPr>
          <w:sz w:val="24"/>
          <w:szCs w:val="24"/>
        </w:rPr>
        <w:t xml:space="preserve"> a high level of genomic sequence diversity spread </w:t>
      </w:r>
      <w:r w:rsidR="00C341C9">
        <w:rPr>
          <w:sz w:val="24"/>
          <w:szCs w:val="24"/>
        </w:rPr>
        <w:t>across</w:t>
      </w:r>
      <w:r w:rsidR="00A01C5A">
        <w:rPr>
          <w:sz w:val="24"/>
          <w:szCs w:val="24"/>
        </w:rPr>
        <w:t xml:space="preserve"> the genome</w:t>
      </w:r>
      <w:r w:rsidR="006A6FB6">
        <w:rPr>
          <w:sz w:val="24"/>
          <w:szCs w:val="24"/>
        </w:rPr>
        <w:t xml:space="preserve"> </w:t>
      </w:r>
      <w:r w:rsidR="002C6CAE">
        <w:rPr>
          <w:sz w:val="24"/>
          <w:szCs w:val="24"/>
        </w:rPr>
        <w:fldChar w:fldCharType="begin">
          <w:fldData xml:space="preserve">PEVuZE5vdGU+PENpdGUgRXhjbHVkZVllYXI9IjEiPjxBdXRob3I+QXR3ZWxsPC9BdXRob3I+PFll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</w:fldData>
        </w:fldChar>
      </w:r>
      <w:r w:rsidR="002C6CAE">
        <w:rPr>
          <w:sz w:val="24"/>
          <w:szCs w:val="24"/>
        </w:rPr>
        <w:instrText xml:space="preserve"> ADDIN EN.CITE </w:instrText>
      </w:r>
      <w:r w:rsidR="002C6CAE">
        <w:rPr>
          <w:sz w:val="24"/>
          <w:szCs w:val="24"/>
        </w:rPr>
        <w:fldChar w:fldCharType="begin">
          <w:fldData xml:space="preserve">PEVuZE5vdGU+PENpdGUgRXhjbHVkZVllYXI9IjEiPjxBdXRob3I+QXR3ZWxsPC9BdXRob3I+PFll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</w:fldData>
        </w:fldChar>
      </w:r>
      <w:r w:rsidR="002C6CAE">
        <w:rPr>
          <w:sz w:val="24"/>
          <w:szCs w:val="24"/>
        </w:rPr>
        <w:instrText xml:space="preserve"> ADDIN EN.CITE.DATA </w:instrText>
      </w:r>
      <w:r w:rsidR="002C6CAE">
        <w:rPr>
          <w:sz w:val="24"/>
          <w:szCs w:val="24"/>
        </w:rPr>
      </w:r>
      <w:r w:rsidR="002C6CAE">
        <w:rPr>
          <w:sz w:val="24"/>
          <w:szCs w:val="24"/>
        </w:rPr>
        <w:fldChar w:fldCharType="end"/>
      </w:r>
      <w:r w:rsidR="002C6CAE">
        <w:rPr>
          <w:sz w:val="24"/>
          <w:szCs w:val="24"/>
        </w:rPr>
      </w:r>
      <w:r w:rsidR="002C6CAE">
        <w:rPr>
          <w:sz w:val="24"/>
          <w:szCs w:val="24"/>
        </w:rPr>
        <w:fldChar w:fldCharType="separate"/>
      </w:r>
      <w:r w:rsidR="002C6CAE">
        <w:rPr>
          <w:noProof/>
          <w:sz w:val="24"/>
          <w:szCs w:val="24"/>
        </w:rPr>
        <w:t>(Rowe and Kliebenstein , Fekete, Fekete et al. , Atwell, Corwin et al. , Atwell, Soltis et al.)</w:t>
      </w:r>
      <w:r w:rsidR="002C6CAE">
        <w:rPr>
          <w:sz w:val="24"/>
          <w:szCs w:val="24"/>
        </w:rPr>
        <w:fldChar w:fldCharType="end"/>
      </w:r>
      <w:r w:rsidR="00A01C5A">
        <w:rPr>
          <w:sz w:val="24"/>
          <w:szCs w:val="24"/>
        </w:rPr>
        <w:t xml:space="preserve">. The polymorphism rate </w:t>
      </w:r>
      <w:r w:rsidR="00DC7B96">
        <w:rPr>
          <w:sz w:val="24"/>
          <w:szCs w:val="24"/>
        </w:rPr>
        <w:t xml:space="preserve">in </w:t>
      </w:r>
      <w:r w:rsidR="00CF4535">
        <w:rPr>
          <w:i/>
          <w:sz w:val="24"/>
          <w:szCs w:val="24"/>
        </w:rPr>
        <w:t xml:space="preserve">B. cinerea </w:t>
      </w:r>
      <w:r w:rsidR="00DC7B96">
        <w:rPr>
          <w:sz w:val="24"/>
          <w:szCs w:val="24"/>
        </w:rPr>
        <w:t>is 6.6 SNP/kb in this study</w:t>
      </w:r>
      <w:r w:rsidR="00CA37C4">
        <w:rPr>
          <w:sz w:val="24"/>
          <w:szCs w:val="24"/>
        </w:rPr>
        <w:t>,</w:t>
      </w:r>
      <w:r w:rsidR="00A01C5A">
        <w:rPr>
          <w:sz w:val="24"/>
          <w:szCs w:val="24"/>
        </w:rPr>
        <w:t xml:space="preserve"> which</w:t>
      </w:r>
      <w:r w:rsidR="00796342" w:rsidRPr="00796342">
        <w:rPr>
          <w:sz w:val="24"/>
          <w:szCs w:val="24"/>
        </w:rPr>
        <w:t xml:space="preserve"> is more variable than</w:t>
      </w:r>
      <w:r w:rsidR="00C30B68">
        <w:rPr>
          <w:sz w:val="24"/>
          <w:szCs w:val="24"/>
        </w:rPr>
        <w:t xml:space="preserve"> most</w:t>
      </w:r>
      <w:r w:rsidR="00796342" w:rsidRPr="00796342">
        <w:rPr>
          <w:sz w:val="24"/>
          <w:szCs w:val="24"/>
        </w:rPr>
        <w:t xml:space="preserve"> previously studied </w:t>
      </w:r>
      <w:r w:rsidR="00DC7B96">
        <w:rPr>
          <w:sz w:val="24"/>
          <w:szCs w:val="24"/>
        </w:rPr>
        <w:t xml:space="preserve">plant </w:t>
      </w:r>
      <w:r w:rsidR="00796342" w:rsidRPr="00796342">
        <w:rPr>
          <w:sz w:val="24"/>
          <w:szCs w:val="24"/>
        </w:rPr>
        <w:t>pathogens</w:t>
      </w:r>
      <w:r w:rsidR="00DC7B96">
        <w:rPr>
          <w:sz w:val="24"/>
          <w:szCs w:val="24"/>
        </w:rPr>
        <w:t xml:space="preserve"> (1-2 SNP/kb in </w:t>
      </w:r>
      <w:r w:rsidR="00DC7B96" w:rsidRPr="00DC7B96">
        <w:rPr>
          <w:i/>
          <w:sz w:val="24"/>
          <w:szCs w:val="24"/>
        </w:rPr>
        <w:t>Blumeria graminis</w:t>
      </w:r>
      <w:r w:rsidR="00CE69EF">
        <w:rPr>
          <w:sz w:val="24"/>
          <w:szCs w:val="24"/>
        </w:rPr>
        <w:t>,</w:t>
      </w:r>
      <w:r w:rsidR="00C30B68">
        <w:rPr>
          <w:sz w:val="24"/>
          <w:szCs w:val="24"/>
        </w:rPr>
        <w:t xml:space="preserve"> 1.51 SNP/kb in </w:t>
      </w:r>
      <w:r w:rsidR="00C30B68" w:rsidRPr="00C30B68">
        <w:rPr>
          <w:i/>
          <w:sz w:val="24"/>
          <w:szCs w:val="24"/>
        </w:rPr>
        <w:t>Melampsora larici-populina</w:t>
      </w:r>
      <w:r w:rsidR="00C30B68">
        <w:rPr>
          <w:sz w:val="24"/>
          <w:szCs w:val="24"/>
        </w:rPr>
        <w:t>,</w:t>
      </w:r>
      <w:r w:rsidR="00CE69EF">
        <w:rPr>
          <w:sz w:val="24"/>
          <w:szCs w:val="24"/>
        </w:rPr>
        <w:t xml:space="preserve"> 5.5 SNP/kb in the compact genome of the obligate biotroph </w:t>
      </w:r>
      <w:r w:rsidR="00CE69EF" w:rsidRPr="002C6CAE">
        <w:rPr>
          <w:i/>
          <w:sz w:val="24"/>
          <w:szCs w:val="24"/>
        </w:rPr>
        <w:t>Plasmodiophora brassicae</w:t>
      </w:r>
      <w:r w:rsidR="00DC7B96">
        <w:rPr>
          <w:sz w:val="24"/>
          <w:szCs w:val="24"/>
        </w:rPr>
        <w:t>)</w:t>
      </w:r>
      <w:r w:rsidR="00796342" w:rsidRPr="00796342">
        <w:rPr>
          <w:sz w:val="24"/>
          <w:szCs w:val="24"/>
        </w:rPr>
        <w:t>, and</w:t>
      </w:r>
      <w:r w:rsidR="00DC7B96">
        <w:rPr>
          <w:sz w:val="24"/>
          <w:szCs w:val="24"/>
        </w:rPr>
        <w:t xml:space="preserve"> </w:t>
      </w:r>
      <w:r w:rsidR="00CA37C4">
        <w:rPr>
          <w:sz w:val="24"/>
          <w:szCs w:val="24"/>
        </w:rPr>
        <w:t>close to</w:t>
      </w:r>
      <w:r w:rsidR="00DC7B96">
        <w:rPr>
          <w:sz w:val="24"/>
          <w:szCs w:val="24"/>
        </w:rPr>
        <w:t xml:space="preserve"> the genetic diversity </w:t>
      </w:r>
      <w:r w:rsidR="00C2330B">
        <w:rPr>
          <w:sz w:val="24"/>
          <w:szCs w:val="24"/>
        </w:rPr>
        <w:t xml:space="preserve">found in </w:t>
      </w:r>
      <w:r w:rsidR="00DC7B96">
        <w:rPr>
          <w:sz w:val="24"/>
          <w:szCs w:val="24"/>
        </w:rPr>
        <w:t xml:space="preserve">the human pathogen </w:t>
      </w:r>
      <w:r w:rsidR="00DC7B96" w:rsidRPr="00DC7B96">
        <w:rPr>
          <w:i/>
          <w:sz w:val="24"/>
          <w:szCs w:val="24"/>
        </w:rPr>
        <w:t>Mycobacterium tuberculosis</w:t>
      </w:r>
      <w:r w:rsidR="00CE69EF">
        <w:rPr>
          <w:sz w:val="24"/>
          <w:szCs w:val="24"/>
        </w:rPr>
        <w:t xml:space="preserve"> (2.9 to 6.2 SNP/kb)</w:t>
      </w:r>
      <w:r w:rsidR="00C30B68">
        <w:rPr>
          <w:sz w:val="24"/>
          <w:szCs w:val="24"/>
        </w:rPr>
        <w:t xml:space="preserve"> </w:t>
      </w:r>
      <w:r w:rsidR="006E0975">
        <w:rPr>
          <w:sz w:val="24"/>
          <w:szCs w:val="24"/>
        </w:rPr>
        <w:fldChar w:fldCharType="begin">
          <w:fldData xml:space="preserve">PEVuZE5vdGU+PENpdGUgRXhjbHVkZVllYXI9IjEiPjxBdXRob3I+SGFjcXVhcmQ8L0F1dGhvcj48
WWVhcj4yMDEzPC9ZZWFyPjxSZWNOdW0+NTE4PC9SZWNOdW0+PERpc3BsYXlUZXh0PihGYXJoYXQs
IFNoYXBpcm8gZXQgYWwuICwgSGFjcXVhcmQsIEtyYWNoZXIgZXQgYWwuICwgV2lja2VyLCBPYmVy
aGFlbnNsaSBldCBhbC4gLCBQZXJzb29ucywgTW9yaW4gZXQgYWwuICwgRGVzamFyZGlucywgQ29o
ZW4gZXQgYWwuICwgUG93ZXIsIFBhcmtoaWxsIGV0IGFsLik8L0Rpc3BsYXlUZXh0PjxyZWNvcmQ+
PHJlYy1udW1iZXI+NTE4PC9yZWMtbnVtYmVyPjxmb3JlaWduLWtleXM+PGtleSBhcHA9IkVOIiBk
Yi1pZD0iMHBhenZ4dDVrenp6ZDBlcjlwY3BydDA3NTlmcnhlYXd0enBmIiB0aW1lc3RhbXA9IjE0
OTk0NzEzODIiPjUxODwva2V5PjwvZm9yZWlnbi1rZXlzPjxyZWYtdHlwZSBuYW1lPSJKb3VybmFs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dGxlPjwvdGl0bGVzPjxwZXJpb2RpY2FsPjxmdWxsLXRpdGxlPlByb2NlZWRpbmdzIG9mIHRoZSBO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=
</w:fldData>
        </w:fldChar>
      </w:r>
      <w:r w:rsidR="006E0975">
        <w:rPr>
          <w:sz w:val="24"/>
          <w:szCs w:val="24"/>
        </w:rPr>
        <w:instrText xml:space="preserve"> ADDIN EN.CITE </w:instrText>
      </w:r>
      <w:r w:rsidR="006E0975">
        <w:rPr>
          <w:sz w:val="24"/>
          <w:szCs w:val="24"/>
        </w:rPr>
        <w:fldChar w:fldCharType="begin">
          <w:fldData xml:space="preserve">PEVuZE5vdGU+PENpdGUgRXhjbHVkZVllYXI9IjEiPjxBdXRob3I+SGFjcXVhcmQ8L0F1dGhvcj48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=
</w:fldData>
        </w:fldChar>
      </w:r>
      <w:r w:rsidR="006E0975">
        <w:rPr>
          <w:sz w:val="24"/>
          <w:szCs w:val="24"/>
        </w:rPr>
        <w:instrText xml:space="preserve"> ADDIN EN.CITE.DATA </w:instrText>
      </w:r>
      <w:r w:rsidR="006E0975">
        <w:rPr>
          <w:sz w:val="24"/>
          <w:szCs w:val="24"/>
        </w:rPr>
      </w:r>
      <w:r w:rsidR="006E0975">
        <w:rPr>
          <w:sz w:val="24"/>
          <w:szCs w:val="24"/>
        </w:rPr>
        <w:fldChar w:fldCharType="end"/>
      </w:r>
      <w:r w:rsidR="006E0975">
        <w:rPr>
          <w:sz w:val="24"/>
          <w:szCs w:val="24"/>
        </w:rPr>
      </w:r>
      <w:r w:rsidR="006E0975">
        <w:rPr>
          <w:sz w:val="24"/>
          <w:szCs w:val="24"/>
        </w:rPr>
        <w:fldChar w:fldCharType="separate"/>
      </w:r>
      <w:r w:rsidR="006E0975">
        <w:rPr>
          <w:noProof/>
          <w:sz w:val="24"/>
          <w:szCs w:val="24"/>
        </w:rPr>
        <w:t>(Farhat, Shapiro et al. , Hacquard, Kracher et al. , Wicker, Oberhaensli et al. , Persoons, Morin et al. , Desjardins, Cohen et al. , Power, Parkhill et al.)</w:t>
      </w:r>
      <w:r w:rsidR="006E0975">
        <w:rPr>
          <w:sz w:val="24"/>
          <w:szCs w:val="24"/>
        </w:rPr>
        <w:fldChar w:fldCharType="end"/>
      </w:r>
      <w:r w:rsidR="00766DC1" w:rsidRPr="00CA37C4">
        <w:rPr>
          <w:sz w:val="24"/>
          <w:szCs w:val="24"/>
        </w:rPr>
        <w:t>.</w:t>
      </w:r>
      <w:r w:rsidR="00A01C5A">
        <w:rPr>
          <w:sz w:val="24"/>
          <w:szCs w:val="24"/>
        </w:rPr>
        <w:t xml:space="preserve"> </w:t>
      </w:r>
      <w:r w:rsidR="00C30B68">
        <w:rPr>
          <w:sz w:val="24"/>
          <w:szCs w:val="24"/>
        </w:rPr>
        <w:t xml:space="preserve">Higher polymorphism rates are reported for the wheat stem rust pathogen Puccinia </w:t>
      </w:r>
      <w:r w:rsidR="00C30B68">
        <w:rPr>
          <w:sz w:val="24"/>
          <w:szCs w:val="24"/>
        </w:rPr>
        <w:lastRenderedPageBreak/>
        <w:t xml:space="preserve">graminis </w:t>
      </w:r>
      <w:r w:rsidR="001F21B6">
        <w:rPr>
          <w:sz w:val="24"/>
          <w:szCs w:val="24"/>
        </w:rPr>
        <w:t>f. sp. tritici (</w:t>
      </w:r>
      <w:r w:rsidR="001F21B6" w:rsidRPr="001F21B6">
        <w:rPr>
          <w:sz w:val="24"/>
          <w:szCs w:val="24"/>
        </w:rPr>
        <w:t>12.3</w:t>
      </w:r>
      <w:r w:rsidR="001F21B6">
        <w:rPr>
          <w:sz w:val="24"/>
          <w:szCs w:val="24"/>
        </w:rPr>
        <w:t xml:space="preserve"> SNP</w:t>
      </w:r>
      <w:r w:rsidR="001F21B6" w:rsidRPr="001F21B6">
        <w:rPr>
          <w:sz w:val="24"/>
          <w:szCs w:val="24"/>
        </w:rPr>
        <w:t>/kb</w:t>
      </w:r>
      <w:r w:rsidR="001F21B6">
        <w:rPr>
          <w:sz w:val="24"/>
          <w:szCs w:val="24"/>
        </w:rPr>
        <w:t xml:space="preserve">) </w:t>
      </w:r>
      <w:r w:rsidR="00B3570C">
        <w:rPr>
          <w:sz w:val="24"/>
          <w:szCs w:val="24"/>
        </w:rPr>
        <w:fldChar w:fldCharType="begin"/>
      </w:r>
      <w:r w:rsidR="00B3570C">
        <w:rPr>
          <w:sz w:val="24"/>
          <w:szCs w:val="24"/>
        </w:rPr>
        <w:instrText xml:space="preserve"> ADDIN EN.CITE &lt;EndNote&gt;&lt;Cite ExcludeYear="1"&gt;&lt;Author&gt;Upadhyaya&lt;/Author&gt;&lt;Year&gt;2014&lt;/Year&gt;&lt;RecNum&gt;569&lt;/RecNum&gt;&lt;DisplayText&gt;(Upadhyaya, Garnica et al.)&lt;/DisplayText&gt;&lt;record&gt;&lt;rec-number&gt;569&lt;/rec-number&gt;&lt;foreign-keys&gt;&lt;key app="EN" db-id="0pazvxt5kzzzd0er9pcprt0759frxeawtzpf" timestamp="1503107094"&gt;569&lt;/key&gt;&lt;/foreign-keys&gt;&lt;ref-type name="Journal Article"&gt;17&lt;/ref-type&gt;&lt;contributors&gt;&lt;authors&gt;&lt;author&gt;Upadhyaya, Narayana M&lt;/author&gt;&lt;author&gt;Garnica, Diana P&lt;/author&gt;&lt;author&gt;Karaoglu, Haydar&lt;/author&gt;&lt;author&gt;Sperschneider, Jana&lt;/author&gt;&lt;author&gt;Nemri, Adnane&lt;/author&gt;&lt;author&gt;Xu, Bo&lt;/author&gt;&lt;author&gt;Mago, Rohit&lt;/author&gt;&lt;author&gt;Cuomo, Christina A&lt;/author&gt;&lt;author&gt;Rathjen, John P&lt;/author&gt;&lt;author&gt;Park, Robert F&lt;/author&gt;&lt;/authors&gt;&lt;/contributors&gt;&lt;titles&gt;&lt;title&gt;Comparative genomics of Australian isolates of the wheat stem rust pathogen Puccinia graminis f. sp. tritici reveals extensive polymorphism in candidate effector genes&lt;/title&gt;&lt;secondary-title&gt;Frontiers in plant science&lt;/secondary-title&gt;&lt;/titles&gt;&lt;periodical&gt;&lt;full-title&gt;Frontiers in plant science&lt;/full-title&gt;&lt;/periodical&gt;&lt;volume&gt;5&lt;/volume&gt;&lt;dates&gt;&lt;year&gt;2014&lt;/year&gt;&lt;/dates&gt;&lt;urls&gt;&lt;/urls&gt;&lt;/record&gt;&lt;/Cite&gt;&lt;/EndNote&gt;</w:instrText>
      </w:r>
      <w:r w:rsidR="00B3570C">
        <w:rPr>
          <w:sz w:val="24"/>
          <w:szCs w:val="24"/>
        </w:rPr>
        <w:fldChar w:fldCharType="separate"/>
      </w:r>
      <w:r w:rsidR="00B3570C">
        <w:rPr>
          <w:noProof/>
          <w:sz w:val="24"/>
          <w:szCs w:val="24"/>
        </w:rPr>
        <w:t>(Upadhyaya, Garnica et al.)</w:t>
      </w:r>
      <w:r w:rsidR="00B3570C">
        <w:rPr>
          <w:sz w:val="24"/>
          <w:szCs w:val="24"/>
        </w:rPr>
        <w:fldChar w:fldCharType="end"/>
      </w:r>
      <w:r w:rsidR="001F21B6">
        <w:rPr>
          <w:sz w:val="24"/>
          <w:szCs w:val="24"/>
        </w:rPr>
        <w:t xml:space="preserve">. </w:t>
      </w:r>
      <w:r w:rsidR="00E310DC">
        <w:rPr>
          <w:sz w:val="24"/>
          <w:szCs w:val="24"/>
        </w:rPr>
        <w:t>The genomic sequencing of these</w:t>
      </w:r>
      <w:r w:rsidR="00A01C5A">
        <w:rPr>
          <w:sz w:val="24"/>
          <w:szCs w:val="24"/>
        </w:rPr>
        <w:t xml:space="preserve"> isolates show</w:t>
      </w:r>
      <w:r w:rsidR="00E310DC">
        <w:rPr>
          <w:sz w:val="24"/>
          <w:szCs w:val="24"/>
        </w:rPr>
        <w:t>ed</w:t>
      </w:r>
      <w:r w:rsidR="00A01C5A">
        <w:rPr>
          <w:sz w:val="24"/>
          <w:szCs w:val="24"/>
        </w:rPr>
        <w:t xml:space="preserve"> that the species has a high level of recombination and genomic admixture. </w:t>
      </w:r>
      <w:r w:rsidR="00D3121D" w:rsidRPr="00796342">
        <w:rPr>
          <w:sz w:val="24"/>
          <w:szCs w:val="24"/>
        </w:rPr>
        <w:t>As such</w:t>
      </w:r>
      <w:r w:rsidR="00D3121D" w:rsidRPr="00DA7FA8">
        <w:rPr>
          <w:sz w:val="24"/>
          <w:szCs w:val="24"/>
        </w:rPr>
        <w:t>,</w:t>
      </w:r>
      <w:r w:rsidR="00A01C5A">
        <w:rPr>
          <w:sz w:val="24"/>
          <w:szCs w:val="24"/>
        </w:rPr>
        <w:t xml:space="preserve"> </w:t>
      </w:r>
      <w:r w:rsidR="00E310DC">
        <w:rPr>
          <w:sz w:val="24"/>
          <w:szCs w:val="24"/>
        </w:rPr>
        <w:t xml:space="preserve">a </w:t>
      </w:r>
      <w:r w:rsidR="00A01C5A">
        <w:rPr>
          <w:sz w:val="24"/>
          <w:szCs w:val="24"/>
        </w:rPr>
        <w:t>collection of</w:t>
      </w:r>
      <w:r w:rsidR="00D3121D" w:rsidRPr="00DA7FA8">
        <w:rPr>
          <w:sz w:val="24"/>
          <w:szCs w:val="24"/>
        </w:rPr>
        <w:t xml:space="preserve"> </w:t>
      </w:r>
      <w:r w:rsidR="00D3121D" w:rsidRPr="00DA7FA8">
        <w:rPr>
          <w:i/>
          <w:sz w:val="24"/>
          <w:szCs w:val="24"/>
        </w:rPr>
        <w:t>B. cinerea</w:t>
      </w:r>
      <w:r w:rsidR="00326A40">
        <w:rPr>
          <w:i/>
          <w:sz w:val="24"/>
          <w:szCs w:val="24"/>
        </w:rPr>
        <w:t xml:space="preserve"> </w:t>
      </w:r>
      <w:r w:rsidR="00A01C5A">
        <w:rPr>
          <w:sz w:val="24"/>
          <w:szCs w:val="24"/>
        </w:rPr>
        <w:t>isolates contains genetic variation in a wide range of virulence mechanisms</w:t>
      </w:r>
      <w:r w:rsidR="00141F54">
        <w:rPr>
          <w:sz w:val="24"/>
          <w:szCs w:val="24"/>
        </w:rPr>
        <w:t>,</w:t>
      </w:r>
      <w:r w:rsidR="00A01C5A">
        <w:rPr>
          <w:sz w:val="24"/>
          <w:szCs w:val="24"/>
        </w:rPr>
        <w:t xml:space="preserve"> </w:t>
      </w:r>
      <w:r w:rsidR="00141F54">
        <w:rPr>
          <w:sz w:val="24"/>
          <w:szCs w:val="24"/>
        </w:rPr>
        <w:t xml:space="preserve">offering </w:t>
      </w:r>
      <w:r w:rsidR="00A01C5A">
        <w:rPr>
          <w:sz w:val="24"/>
          <w:szCs w:val="24"/>
        </w:rPr>
        <w:t>the potential to challenge the host with a blend of diverse virulence mechanisms</w:t>
      </w:r>
      <w:r w:rsidR="00E310DC">
        <w:rPr>
          <w:sz w:val="24"/>
          <w:szCs w:val="24"/>
        </w:rPr>
        <w:t>. This can potentially</w:t>
      </w:r>
      <w:r w:rsidR="00A01C5A">
        <w:rPr>
          <w:sz w:val="24"/>
          <w:szCs w:val="24"/>
        </w:rPr>
        <w:t xml:space="preserve"> identify the pathogen variation</w:t>
      </w:r>
      <w:r w:rsidR="00D3121D" w:rsidRPr="00DA7FA8">
        <w:rPr>
          <w:sz w:val="24"/>
          <w:szCs w:val="24"/>
        </w:rPr>
        <w:t xml:space="preserve"> controlling quantitative virulence</w:t>
      </w:r>
      <w:r w:rsidR="005D3672">
        <w:rPr>
          <w:sz w:val="24"/>
          <w:szCs w:val="24"/>
        </w:rPr>
        <w:t>,</w:t>
      </w:r>
      <w:r w:rsidR="004766F2">
        <w:rPr>
          <w:sz w:val="24"/>
          <w:szCs w:val="24"/>
        </w:rPr>
        <w:t xml:space="preserve"> even in non-model plant systems</w:t>
      </w:r>
      <w:r w:rsidR="00D3121D" w:rsidRPr="00DA7FA8">
        <w:rPr>
          <w:sz w:val="24"/>
          <w:szCs w:val="24"/>
        </w:rPr>
        <w:t>.</w:t>
      </w:r>
    </w:p>
    <w:p w14:paraId="52C2E367" w14:textId="61F56024" w:rsidR="00EA6EAB" w:rsidRPr="00471076" w:rsidRDefault="000F79B1" w:rsidP="00825C40">
      <w:pPr>
        <w:spacing w:line="480" w:lineRule="auto"/>
        <w:ind w:firstLine="720"/>
        <w:rPr>
          <w:sz w:val="24"/>
          <w:szCs w:val="24"/>
        </w:rPr>
      </w:pPr>
      <w:r w:rsidRPr="00471076">
        <w:rPr>
          <w:sz w:val="24"/>
          <w:szCs w:val="24"/>
        </w:rPr>
        <w:t>A model pathosystem for studying qu</w:t>
      </w:r>
      <w:r w:rsidR="00471076">
        <w:rPr>
          <w:sz w:val="24"/>
          <w:szCs w:val="24"/>
        </w:rPr>
        <w:t>antitative</w:t>
      </w:r>
      <w:r w:rsidR="00F442A5">
        <w:rPr>
          <w:sz w:val="24"/>
          <w:szCs w:val="24"/>
        </w:rPr>
        <w:t xml:space="preserve"> host-pathogen</w:t>
      </w:r>
      <w:r w:rsidR="00471076">
        <w:rPr>
          <w:sz w:val="24"/>
          <w:szCs w:val="24"/>
        </w:rPr>
        <w:t xml:space="preserve"> interactions</w:t>
      </w:r>
      <w:r w:rsidR="00F442A5">
        <w:rPr>
          <w:sz w:val="24"/>
          <w:szCs w:val="24"/>
        </w:rPr>
        <w:t xml:space="preserve"> during domestication</w:t>
      </w:r>
      <w:r w:rsidR="00471076">
        <w:rPr>
          <w:sz w:val="24"/>
          <w:szCs w:val="24"/>
        </w:rPr>
        <w:t xml:space="preserve"> is the t</w:t>
      </w:r>
      <w:r w:rsidRPr="00471076">
        <w:rPr>
          <w:sz w:val="24"/>
          <w:szCs w:val="24"/>
        </w:rPr>
        <w:t>omato-</w:t>
      </w:r>
      <w:r w:rsidR="00EA6EAB" w:rsidRPr="00471076">
        <w:rPr>
          <w:i/>
          <w:sz w:val="24"/>
          <w:szCs w:val="24"/>
        </w:rPr>
        <w:t>B. cinerea</w:t>
      </w:r>
      <w:r w:rsidRPr="00471076">
        <w:rPr>
          <w:i/>
          <w:sz w:val="24"/>
          <w:szCs w:val="24"/>
        </w:rPr>
        <w:t xml:space="preserve"> </w:t>
      </w:r>
      <w:r w:rsidRPr="00471076">
        <w:rPr>
          <w:sz w:val="24"/>
          <w:szCs w:val="24"/>
        </w:rPr>
        <w:t>system</w:t>
      </w:r>
      <w:r w:rsidR="00326A40">
        <w:rPr>
          <w:sz w:val="24"/>
          <w:szCs w:val="24"/>
        </w:rPr>
        <w:t>,</w:t>
      </w:r>
      <w:r w:rsidRPr="00471076">
        <w:rPr>
          <w:sz w:val="24"/>
          <w:szCs w:val="24"/>
        </w:rPr>
        <w:t xml:space="preserve"> where the pathogen causes</w:t>
      </w:r>
      <w:r w:rsidR="00EA6EAB" w:rsidRPr="00471076">
        <w:rPr>
          <w:sz w:val="24"/>
          <w:szCs w:val="24"/>
        </w:rPr>
        <w:t xml:space="preserve"> crop loss due to both pre- and post-harvest infection</w:t>
      </w:r>
      <w:r w:rsidR="00BF0EF7">
        <w:rPr>
          <w:sz w:val="24"/>
          <w:szCs w:val="24"/>
        </w:rPr>
        <w:t xml:space="preserve"> </w: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 </w:instrText>
      </w:r>
      <w:r w:rsidR="009B208D">
        <w:rPr>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ZGItaWQ9IjBwYXp2eHQ1a3p6emQwZXI5cGNwcnQwNzU5ZnJ4ZWF3dHpwZiIgdGltZXN0YW1wPSIx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(Dean, Van Kan et al. 2012, Hahn 2014, Romanazzi and Droby 2016)</w:t>
      </w:r>
      <w:r w:rsidR="009B208D">
        <w:rPr>
          <w:sz w:val="24"/>
          <w:szCs w:val="24"/>
        </w:rPr>
        <w:fldChar w:fldCharType="end"/>
      </w:r>
      <w:r w:rsidR="00EA6EAB" w:rsidRPr="00471076">
        <w:rPr>
          <w:sz w:val="24"/>
          <w:szCs w:val="24"/>
        </w:rPr>
        <w:t xml:space="preserve">. Resistance to </w:t>
      </w:r>
      <w:r w:rsidR="00EA6EAB" w:rsidRPr="00471076">
        <w:rPr>
          <w:i/>
          <w:sz w:val="24"/>
          <w:szCs w:val="24"/>
        </w:rPr>
        <w:t>B. cinerea</w:t>
      </w:r>
      <w:r w:rsidR="00EA6EAB" w:rsidRPr="00471076">
        <w:rPr>
          <w:sz w:val="24"/>
          <w:szCs w:val="24"/>
        </w:rPr>
        <w:t xml:space="preserve"> is a quantitative trait in tomato</w:t>
      </w:r>
      <w:r w:rsidR="00F442A5">
        <w:rPr>
          <w:sz w:val="24"/>
          <w:szCs w:val="24"/>
        </w:rPr>
        <w:t xml:space="preserve"> as with most other spec</w:t>
      </w:r>
      <w:r w:rsidR="00CE6D3B">
        <w:rPr>
          <w:sz w:val="24"/>
          <w:szCs w:val="24"/>
        </w:rPr>
        <w:t>i</w:t>
      </w:r>
      <w:r w:rsidR="00F442A5">
        <w:rPr>
          <w:sz w:val="24"/>
          <w:szCs w:val="24"/>
        </w:rPr>
        <w:t>es</w:t>
      </w:r>
      <w:r w:rsidR="00326A40">
        <w:rPr>
          <w:sz w:val="24"/>
          <w:szCs w:val="24"/>
        </w:rPr>
        <w:t>,</w:t>
      </w:r>
      <w:r w:rsidRPr="00471076">
        <w:rPr>
          <w:sz w:val="24"/>
          <w:szCs w:val="24"/>
        </w:rPr>
        <w:t xml:space="preserve"> with </w:t>
      </w:r>
      <w:r w:rsidR="00E54248">
        <w:rPr>
          <w:sz w:val="24"/>
          <w:szCs w:val="24"/>
        </w:rPr>
        <w:t xml:space="preserve">identified </w:t>
      </w:r>
      <w:r w:rsidR="002E0F7F">
        <w:rPr>
          <w:sz w:val="24"/>
          <w:szCs w:val="24"/>
        </w:rPr>
        <w:t xml:space="preserve">tomato </w:t>
      </w:r>
      <w:r w:rsidR="00EA6EAB" w:rsidRPr="00471076">
        <w:rPr>
          <w:sz w:val="24"/>
          <w:szCs w:val="24"/>
        </w:rPr>
        <w:t>QTL</w:t>
      </w:r>
      <w:r w:rsidRPr="00471076">
        <w:rPr>
          <w:sz w:val="24"/>
          <w:szCs w:val="24"/>
        </w:rPr>
        <w:t>s</w:t>
      </w:r>
      <w:r w:rsidR="00E54248">
        <w:rPr>
          <w:sz w:val="24"/>
          <w:szCs w:val="24"/>
        </w:rPr>
        <w:t xml:space="preserve"> each</w:t>
      </w:r>
      <w:r w:rsidRPr="00471076">
        <w:rPr>
          <w:sz w:val="24"/>
          <w:szCs w:val="24"/>
        </w:rPr>
        <w:t xml:space="preserve"> </w:t>
      </w:r>
      <w:r w:rsidR="00EA6EAB" w:rsidRPr="00471076">
        <w:rPr>
          <w:sz w:val="24"/>
          <w:szCs w:val="24"/>
        </w:rPr>
        <w:t>explaining up to 15% of phenotypic variation</w:t>
      </w:r>
      <w:r w:rsidR="00E54248">
        <w:rPr>
          <w:sz w:val="24"/>
          <w:szCs w:val="24"/>
        </w:rPr>
        <w:t xml:space="preserve"> for lesion size on stems </w:t>
      </w:r>
      <w:r w:rsidR="00B3570C">
        <w:rPr>
          <w:sz w:val="24"/>
          <w:szCs w:val="24"/>
        </w:rPr>
        <w:fldChar w:fldCharType="begin">
          <w:fldData xml:space="preserve">PEVuZE5vdGU+PENpdGUgRXhjbHVkZVllYXI9IjEiPjxBdXRob3I+RMSxYXo8L0F1dGhvcj48WWVh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dGxlPlBMb1MgZ2VuZXRpY3M8L3NlY29uZGFyeS10aXRsZT48L3RpdGxlcz48cGVyaW9kaWNhbD48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c2JuPjE1NTMtNzQwNDwvaXNibj48dXJscz48L3VybHM+PC9yZWNvcmQ+PC9DaXRlPjwvRW5kTm90
ZT4A
</w:fldData>
        </w:fldChar>
      </w:r>
      <w:r w:rsidR="00B3570C">
        <w:rPr>
          <w:sz w:val="24"/>
          <w:szCs w:val="24"/>
        </w:rPr>
        <w:instrText xml:space="preserve"> ADDIN EN.CITE </w:instrText>
      </w:r>
      <w:r w:rsidR="00B3570C">
        <w:rPr>
          <w:sz w:val="24"/>
          <w:szCs w:val="24"/>
        </w:rPr>
        <w:fldChar w:fldCharType="begin">
          <w:fldData xml:space="preserve">PEVuZE5vdGU+PENpdGUgRXhjbHVkZVllYXI9IjEiPjxBdXRob3I+RMSxYXo8L0F1dGhvcj48WWVh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dGxlPlBMb1MgZ2VuZXRpY3M8L3NlY29uZGFyeS10aXRsZT48L3RpdGxlcz48cGVyaW9kaWNhbD48
ZnVsbC10aXRsZT5QTG9TIEdlbmV0PC9mdWxsLXRpdGxlPjxhYmJyLTE+UExvUyBnZW5ldGljczwv
YWJici0xPjwvcGVyaW9kaWNhbD48cGFnZXM+ZTEwMDU3ODk8L3BhZ2VzPjx2b2x1bWU+MTI8L3Zv
bHVtZT48bnVtYmVyPjI8L251bWJlcj48ZGF0ZXM+PHllYXI+MjAxNjwveWVhcj48L2RhdGVzPjxp
c2JuPjE1NTMtNzQwNDwvaXNibj48dXJscz48L3VybHM+PC9yZWNvcmQ+PC9DaXRlPjwvRW5kTm90
ZT4A
</w:fldData>
        </w:fldChar>
      </w:r>
      <w:r w:rsidR="00B3570C">
        <w:rPr>
          <w:sz w:val="24"/>
          <w:szCs w:val="24"/>
        </w:rPr>
        <w:instrText xml:space="preserve"> ADDIN EN.CITE.DATA </w:instrText>
      </w:r>
      <w:r w:rsidR="00B3570C">
        <w:rPr>
          <w:sz w:val="24"/>
          <w:szCs w:val="24"/>
        </w:rPr>
      </w:r>
      <w:r w:rsidR="00B3570C">
        <w:rPr>
          <w:sz w:val="24"/>
          <w:szCs w:val="24"/>
        </w:rPr>
        <w:fldChar w:fldCharType="end"/>
      </w:r>
      <w:r w:rsidR="00B3570C">
        <w:rPr>
          <w:sz w:val="24"/>
          <w:szCs w:val="24"/>
        </w:rPr>
      </w:r>
      <w:r w:rsidR="00B3570C">
        <w:rPr>
          <w:sz w:val="24"/>
          <w:szCs w:val="24"/>
        </w:rPr>
        <w:fldChar w:fldCharType="separate"/>
      </w:r>
      <w:r w:rsidR="00B3570C">
        <w:rPr>
          <w:noProof/>
          <w:sz w:val="24"/>
          <w:szCs w:val="24"/>
        </w:rPr>
        <w:t>(Dıaz, ten Have et al. , Finkers, van Heusden et al. , Ten Have, van Berloo et al. , Rowe and Kliebenstein , Corwin, Copeland et al.)</w:t>
      </w:r>
      <w:r w:rsidR="00B3570C">
        <w:rPr>
          <w:sz w:val="24"/>
          <w:szCs w:val="24"/>
        </w:rPr>
        <w:fldChar w:fldCharType="end"/>
      </w:r>
      <w:r w:rsidR="00EA6EAB" w:rsidRPr="00471076">
        <w:rPr>
          <w:sz w:val="24"/>
          <w:szCs w:val="24"/>
        </w:rPr>
        <w:t xml:space="preserve">. </w:t>
      </w:r>
      <w:r w:rsidRPr="00471076">
        <w:rPr>
          <w:sz w:val="24"/>
          <w:szCs w:val="24"/>
        </w:rPr>
        <w:t xml:space="preserve">Tomato is </w:t>
      </w:r>
      <w:r w:rsidR="00FC7461">
        <w:rPr>
          <w:sz w:val="24"/>
          <w:szCs w:val="24"/>
        </w:rPr>
        <w:t xml:space="preserve">also a key </w:t>
      </w:r>
      <w:r w:rsidRPr="00471076">
        <w:rPr>
          <w:sz w:val="24"/>
          <w:szCs w:val="24"/>
        </w:rPr>
        <w:t xml:space="preserve">model system </w:t>
      </w:r>
      <w:r w:rsidR="00FC7461">
        <w:rPr>
          <w:sz w:val="24"/>
          <w:szCs w:val="24"/>
        </w:rPr>
        <w:t>to study how</w:t>
      </w:r>
      <w:r w:rsidRPr="00471076">
        <w:rPr>
          <w:sz w:val="24"/>
          <w:szCs w:val="24"/>
        </w:rPr>
        <w:t xml:space="preserve"> domestication </w:t>
      </w:r>
      <w:r w:rsidR="00FC7461">
        <w:rPr>
          <w:sz w:val="24"/>
          <w:szCs w:val="24"/>
        </w:rPr>
        <w:t>influences</w:t>
      </w:r>
      <w:r w:rsidR="00FC7461" w:rsidRPr="00471076">
        <w:rPr>
          <w:sz w:val="24"/>
          <w:szCs w:val="24"/>
        </w:rPr>
        <w:t xml:space="preserve"> </w:t>
      </w:r>
      <w:r w:rsidRPr="00471076">
        <w:rPr>
          <w:sz w:val="24"/>
          <w:szCs w:val="24"/>
        </w:rPr>
        <w:t>plant physiology and resistance</w:t>
      </w:r>
      <w:r w:rsidR="00FC7461">
        <w:rPr>
          <w:sz w:val="24"/>
          <w:szCs w:val="24"/>
        </w:rPr>
        <w:t>, including alterations in the circadian clock</w:t>
      </w:r>
      <w:r w:rsidR="00E54248">
        <w:rPr>
          <w:sz w:val="24"/>
          <w:szCs w:val="24"/>
        </w:rPr>
        <w:t xml:space="preserve"> </w:t>
      </w:r>
      <w:r w:rsidR="006E0975">
        <w:rPr>
          <w:sz w:val="24"/>
          <w:szCs w:val="24"/>
        </w:rPr>
        <w:fldChar w:fldCharType="begin">
          <w:fldData xml:space="preserve">PEVuZE5vdGU+PENpdGUgRXhjbHVkZVllYXI9IjEiPjxBdXRob3I+VGFua3NsZXk8L0F1dGhvcj48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dGxlcz48cGVyaW9kaWNhbD48ZnVsbC10aXRsZT5DdXJyZW50IGdlbm9taWNzPC9mdWxsLXRpdGxl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</w:fldData>
        </w:fldChar>
      </w:r>
      <w:r w:rsidR="006E0975">
        <w:rPr>
          <w:sz w:val="24"/>
          <w:szCs w:val="24"/>
        </w:rPr>
        <w:instrText xml:space="preserve"> ADDIN EN.CITE </w:instrText>
      </w:r>
      <w:r w:rsidR="006E0975">
        <w:rPr>
          <w:sz w:val="24"/>
          <w:szCs w:val="24"/>
        </w:rPr>
        <w:fldChar w:fldCharType="begin">
          <w:fldData xml:space="preserve">PEVuZE5vdGU+PENpdGUgRXhjbHVkZVllYXI9IjEiPjxBdXRob3I+VGFua3NsZXk8L0F1dGhvcj48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dGxlcz48cGVyaW9kaWNhbD48ZnVsbC10aXRsZT5DdXJyZW50IGdlbm9taWNzPC9mdWxsLXRpdGxl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</w:fldData>
        </w:fldChar>
      </w:r>
      <w:r w:rsidR="006E0975">
        <w:rPr>
          <w:sz w:val="24"/>
          <w:szCs w:val="24"/>
        </w:rPr>
        <w:instrText xml:space="preserve"> ADDIN EN.CITE.DATA </w:instrText>
      </w:r>
      <w:r w:rsidR="006E0975">
        <w:rPr>
          <w:sz w:val="24"/>
          <w:szCs w:val="24"/>
        </w:rPr>
      </w:r>
      <w:r w:rsidR="006E0975">
        <w:rPr>
          <w:sz w:val="24"/>
          <w:szCs w:val="24"/>
        </w:rPr>
        <w:fldChar w:fldCharType="end"/>
      </w:r>
      <w:r w:rsidR="006E0975">
        <w:rPr>
          <w:sz w:val="24"/>
          <w:szCs w:val="24"/>
        </w:rPr>
      </w:r>
      <w:r w:rsidR="006E0975">
        <w:rPr>
          <w:sz w:val="24"/>
          <w:szCs w:val="24"/>
        </w:rPr>
        <w:fldChar w:fldCharType="separate"/>
      </w:r>
      <w:r w:rsidR="006E0975">
        <w:rPr>
          <w:noProof/>
          <w:sz w:val="24"/>
          <w:szCs w:val="24"/>
        </w:rPr>
        <w:t>(Tanksley , Bai and Lindhout , Panthee and Chen , Bergougnoux , Müller, Wijnen et al.)</w:t>
      </w:r>
      <w:r w:rsidR="006E0975">
        <w:rPr>
          <w:sz w:val="24"/>
          <w:szCs w:val="24"/>
        </w:rPr>
        <w:fldChar w:fldCharType="end"/>
      </w:r>
      <w:r w:rsidR="00825C40">
        <w:rPr>
          <w:sz w:val="24"/>
          <w:szCs w:val="24"/>
        </w:rPr>
        <w:t xml:space="preserve">, </w:t>
      </w:r>
      <w:r w:rsidR="00EA6EAB" w:rsidRPr="00471076">
        <w:rPr>
          <w:sz w:val="24"/>
          <w:szCs w:val="24"/>
        </w:rPr>
        <w:t xml:space="preserve">which </w:t>
      </w:r>
      <w:r w:rsidRPr="00471076">
        <w:rPr>
          <w:sz w:val="24"/>
          <w:szCs w:val="24"/>
        </w:rPr>
        <w:t xml:space="preserve">can modulate resistance to </w:t>
      </w:r>
      <w:r w:rsidRPr="00471076">
        <w:rPr>
          <w:i/>
          <w:sz w:val="24"/>
          <w:szCs w:val="24"/>
        </w:rPr>
        <w:t>B. cinerea</w:t>
      </w:r>
      <w:r w:rsidR="00EA6EAB" w:rsidRPr="00471076">
        <w:rPr>
          <w:sz w:val="24"/>
          <w:szCs w:val="24"/>
        </w:rPr>
        <w:t xml:space="preserve"> </w: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 </w:instrText>
      </w:r>
      <w:r w:rsidR="009B208D">
        <w:rPr>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aWQ9IjBwYXp2eHQ1a3p6emQwZXI5cGNwcnQwNzU5ZnJ4ZWF3dHpwZiIgdGltZXN0YW1wPSIxNDc5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cD0iRU4iIGRiLWlkPSIwcGF6dnh0NWt6enpkMGVyOXBjcHJ0MDc1OWZyeGVhd3R6cGYiIHRpbWVz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(Sauerbrunn and Schlaich 2004, Weyman, Pan et al. 2006, Bhardwaj, Meier et al. 2011, Hevia, Canessa et al. 2015)</w:t>
      </w:r>
      <w:r w:rsidR="009B208D">
        <w:rPr>
          <w:sz w:val="24"/>
          <w:szCs w:val="24"/>
        </w:rPr>
        <w:fldChar w:fldCharType="end"/>
      </w:r>
      <w:r w:rsidR="00BA2199">
        <w:rPr>
          <w:sz w:val="24"/>
          <w:szCs w:val="24"/>
        </w:rPr>
        <w:t xml:space="preserve">. </w:t>
      </w:r>
      <w:r w:rsidR="007A7AF3">
        <w:rPr>
          <w:sz w:val="24"/>
          <w:szCs w:val="24"/>
        </w:rPr>
        <w:t xml:space="preserve">This suggests that </w:t>
      </w:r>
      <w:r w:rsidR="00322463">
        <w:rPr>
          <w:sz w:val="24"/>
          <w:szCs w:val="24"/>
        </w:rPr>
        <w:t xml:space="preserve">host plant </w:t>
      </w:r>
      <w:r w:rsidR="007A7AF3">
        <w:rPr>
          <w:sz w:val="24"/>
          <w:szCs w:val="24"/>
        </w:rPr>
        <w:t>domestication</w:t>
      </w:r>
      <w:r w:rsidR="004766F2">
        <w:rPr>
          <w:sz w:val="24"/>
          <w:szCs w:val="24"/>
        </w:rPr>
        <w:t xml:space="preserve"> within tomato</w:t>
      </w:r>
      <w:r w:rsidR="007A7AF3">
        <w:rPr>
          <w:sz w:val="24"/>
          <w:szCs w:val="24"/>
        </w:rPr>
        <w:t xml:space="preserve"> can alter traits known to influence </w:t>
      </w:r>
      <w:r w:rsidR="007A7AF3" w:rsidRPr="007A7AF3">
        <w:rPr>
          <w:i/>
          <w:sz w:val="24"/>
          <w:szCs w:val="24"/>
        </w:rPr>
        <w:t>B. cinerea</w:t>
      </w:r>
      <w:r w:rsidR="007A7AF3">
        <w:rPr>
          <w:sz w:val="24"/>
          <w:szCs w:val="24"/>
        </w:rPr>
        <w:t xml:space="preserve"> resistance </w:t>
      </w:r>
      <w:r w:rsidR="00322463">
        <w:rPr>
          <w:sz w:val="24"/>
          <w:szCs w:val="24"/>
        </w:rPr>
        <w:t>from</w:t>
      </w:r>
      <w:r w:rsidR="007A7AF3">
        <w:rPr>
          <w:sz w:val="24"/>
          <w:szCs w:val="24"/>
        </w:rPr>
        <w:t xml:space="preserve"> other systems.</w:t>
      </w:r>
      <w:r w:rsidR="00EA6EAB" w:rsidRPr="00471076">
        <w:rPr>
          <w:sz w:val="24"/>
          <w:szCs w:val="24"/>
        </w:rPr>
        <w:t xml:space="preserve"> </w:t>
      </w:r>
      <w:r w:rsidRPr="00471076">
        <w:rPr>
          <w:sz w:val="24"/>
          <w:szCs w:val="24"/>
        </w:rPr>
        <w:t>Thus</w:t>
      </w:r>
      <w:r w:rsidR="00F442A5">
        <w:rPr>
          <w:sz w:val="24"/>
          <w:szCs w:val="24"/>
        </w:rPr>
        <w:t xml:space="preserve"> we are using</w:t>
      </w:r>
      <w:r w:rsidRPr="00471076">
        <w:rPr>
          <w:sz w:val="24"/>
          <w:szCs w:val="24"/>
        </w:rPr>
        <w:t xml:space="preserve"> the tomato-</w:t>
      </w:r>
      <w:r w:rsidRPr="00471076">
        <w:rPr>
          <w:i/>
          <w:sz w:val="24"/>
          <w:szCs w:val="24"/>
        </w:rPr>
        <w:t>B. cinerea</w:t>
      </w:r>
      <w:r w:rsidRPr="00471076">
        <w:rPr>
          <w:sz w:val="24"/>
          <w:szCs w:val="24"/>
        </w:rPr>
        <w:t xml:space="preserve"> pathosystem to directly </w:t>
      </w:r>
      <w:r w:rsidR="00F442A5">
        <w:rPr>
          <w:sz w:val="24"/>
          <w:szCs w:val="24"/>
        </w:rPr>
        <w:t xml:space="preserve">measure the interaction of crop domestication with </w:t>
      </w:r>
      <w:r w:rsidRPr="00471076">
        <w:rPr>
          <w:sz w:val="24"/>
          <w:szCs w:val="24"/>
        </w:rPr>
        <w:t xml:space="preserve">genetic variation in a generalist pathogen </w:t>
      </w:r>
      <w:r w:rsidR="00F442A5">
        <w:rPr>
          <w:sz w:val="24"/>
          <w:szCs w:val="24"/>
        </w:rPr>
        <w:t>to better understand the evolution of this pathosystem</w:t>
      </w:r>
      <w:r w:rsidRPr="00471076">
        <w:rPr>
          <w:sz w:val="24"/>
          <w:szCs w:val="24"/>
        </w:rPr>
        <w:t>.</w:t>
      </w:r>
      <w:r w:rsidR="009836A7">
        <w:rPr>
          <w:sz w:val="24"/>
          <w:szCs w:val="24"/>
        </w:rPr>
        <w:t xml:space="preserve"> </w:t>
      </w:r>
    </w:p>
    <w:p w14:paraId="35B05A4C" w14:textId="5B27E1D4" w:rsidR="009E7104" w:rsidRDefault="00105CC5" w:rsidP="00847ADB">
      <w:pPr>
        <w:spacing w:line="480" w:lineRule="auto"/>
        <w:ind w:firstLine="720"/>
        <w:rPr>
          <w:sz w:val="24"/>
          <w:szCs w:val="24"/>
        </w:rPr>
      </w:pPr>
      <w:commentRangeStart w:id="24"/>
      <w:r w:rsidRPr="00471076">
        <w:rPr>
          <w:sz w:val="24"/>
          <w:szCs w:val="24"/>
        </w:rPr>
        <w:lastRenderedPageBreak/>
        <w:t xml:space="preserve">In this study, we </w:t>
      </w:r>
      <w:r w:rsidR="00F442A5">
        <w:rPr>
          <w:sz w:val="24"/>
          <w:szCs w:val="24"/>
        </w:rPr>
        <w:t>infected 9</w:t>
      </w:r>
      <w:r w:rsidR="00FA4ED9">
        <w:rPr>
          <w:sz w:val="24"/>
          <w:szCs w:val="24"/>
        </w:rPr>
        <w:t>7</w:t>
      </w:r>
      <w:r w:rsidR="00F442A5">
        <w:rPr>
          <w:sz w:val="24"/>
          <w:szCs w:val="24"/>
        </w:rPr>
        <w:t xml:space="preserve"> genetically diverse </w:t>
      </w:r>
      <w:r w:rsidR="00F442A5">
        <w:rPr>
          <w:i/>
          <w:sz w:val="24"/>
          <w:szCs w:val="24"/>
        </w:rPr>
        <w:t xml:space="preserve">B. </w:t>
      </w:r>
      <w:r w:rsidR="00F442A5" w:rsidRPr="00CE6D3B">
        <w:rPr>
          <w:i/>
          <w:sz w:val="24"/>
          <w:szCs w:val="24"/>
        </w:rPr>
        <w:t>cinerea</w:t>
      </w:r>
      <w:r w:rsidR="00F442A5">
        <w:rPr>
          <w:sz w:val="24"/>
          <w:szCs w:val="24"/>
        </w:rPr>
        <w:t xml:space="preserve"> isolates on a collection of domestic</w:t>
      </w:r>
      <w:r w:rsidR="00CE6D3B">
        <w:rPr>
          <w:sz w:val="24"/>
          <w:szCs w:val="24"/>
        </w:rPr>
        <w:t>ated tomato</w:t>
      </w:r>
      <w:r w:rsidR="00F442A5">
        <w:rPr>
          <w:sz w:val="24"/>
          <w:szCs w:val="24"/>
        </w:rPr>
        <w:t xml:space="preserve">, </w:t>
      </w:r>
      <w:r w:rsidR="00D02CC3">
        <w:rPr>
          <w:i/>
          <w:sz w:val="24"/>
          <w:szCs w:val="24"/>
        </w:rPr>
        <w:t>S. lycopersicum</w:t>
      </w:r>
      <w:r w:rsidR="00F442A5">
        <w:rPr>
          <w:sz w:val="24"/>
          <w:szCs w:val="24"/>
        </w:rPr>
        <w:t xml:space="preserve">, and wild tomato, </w:t>
      </w:r>
      <w:r w:rsidR="00D02CC3">
        <w:rPr>
          <w:i/>
          <w:sz w:val="24"/>
          <w:szCs w:val="24"/>
        </w:rPr>
        <w:t>S. pimpinellifolium</w:t>
      </w:r>
      <w:r w:rsidR="00F442A5">
        <w:rPr>
          <w:sz w:val="24"/>
          <w:szCs w:val="24"/>
        </w:rPr>
        <w:t xml:space="preserve">, and measured lesion size. </w:t>
      </w:r>
      <w:r w:rsidRPr="00471076">
        <w:rPr>
          <w:sz w:val="24"/>
          <w:szCs w:val="24"/>
        </w:rPr>
        <w:t>W</w:t>
      </w:r>
      <w:r w:rsidR="00EA6EAB" w:rsidRPr="00471076">
        <w:rPr>
          <w:sz w:val="24"/>
          <w:szCs w:val="24"/>
        </w:rPr>
        <w:t xml:space="preserve">e examined the contributions of tomato variation, domestication, and </w:t>
      </w:r>
      <w:r w:rsidR="00EA6EAB" w:rsidRPr="00471076">
        <w:rPr>
          <w:i/>
          <w:sz w:val="24"/>
          <w:szCs w:val="24"/>
        </w:rPr>
        <w:t>B. cinerea</w:t>
      </w:r>
      <w:r w:rsidR="00EA6EAB" w:rsidRPr="00471076">
        <w:rPr>
          <w:sz w:val="24"/>
          <w:szCs w:val="24"/>
        </w:rPr>
        <w:t xml:space="preserve"> genetic variation to lesion size in </w:t>
      </w:r>
      <w:r w:rsidR="007F081A">
        <w:rPr>
          <w:sz w:val="24"/>
          <w:szCs w:val="24"/>
        </w:rPr>
        <w:t>on detached leaves</w:t>
      </w:r>
      <w:r w:rsidR="00EA6EAB" w:rsidRPr="00471076">
        <w:rPr>
          <w:sz w:val="24"/>
          <w:szCs w:val="24"/>
        </w:rPr>
        <w:t xml:space="preserve">. </w:t>
      </w:r>
      <w:r w:rsidR="004C372B" w:rsidRPr="00471076">
        <w:rPr>
          <w:sz w:val="24"/>
          <w:szCs w:val="24"/>
        </w:rPr>
        <w:t xml:space="preserve">Lesion size of </w:t>
      </w:r>
      <w:r w:rsidR="004C372B" w:rsidRPr="00471076">
        <w:rPr>
          <w:i/>
          <w:sz w:val="24"/>
          <w:szCs w:val="24"/>
        </w:rPr>
        <w:t xml:space="preserve">B. cinerea </w:t>
      </w:r>
      <w:r w:rsidR="004C372B" w:rsidRPr="00471076">
        <w:rPr>
          <w:sz w:val="24"/>
          <w:szCs w:val="24"/>
        </w:rPr>
        <w:t>is a quantitative trait</w:t>
      </w:r>
      <w:r w:rsidR="00F442A5">
        <w:rPr>
          <w:sz w:val="24"/>
          <w:szCs w:val="24"/>
        </w:rPr>
        <w:t xml:space="preserve"> that was controlled by plant domestication status, plant genotype and pathogen </w:t>
      </w:r>
      <w:r w:rsidR="00E54CEE">
        <w:rPr>
          <w:sz w:val="24"/>
          <w:szCs w:val="24"/>
        </w:rPr>
        <w:t>isolate</w:t>
      </w:r>
      <w:r w:rsidR="00EA6EAB" w:rsidRPr="00471076">
        <w:rPr>
          <w:sz w:val="24"/>
          <w:szCs w:val="24"/>
        </w:rPr>
        <w:t xml:space="preserve">. </w:t>
      </w:r>
      <w:r w:rsidR="00F442A5" w:rsidRPr="00471076">
        <w:rPr>
          <w:sz w:val="24"/>
          <w:szCs w:val="24"/>
        </w:rPr>
        <w:t xml:space="preserve">We </w:t>
      </w:r>
      <w:r w:rsidR="00F442A5">
        <w:rPr>
          <w:sz w:val="24"/>
          <w:szCs w:val="24"/>
        </w:rPr>
        <w:t>did</w:t>
      </w:r>
      <w:r w:rsidR="00F442A5" w:rsidRPr="00471076">
        <w:rPr>
          <w:sz w:val="24"/>
          <w:szCs w:val="24"/>
        </w:rPr>
        <w:t xml:space="preserve"> not find evidence for host specialization;</w:t>
      </w:r>
      <w:r w:rsidR="00F442A5" w:rsidRPr="00471076">
        <w:rPr>
          <w:i/>
          <w:sz w:val="24"/>
          <w:szCs w:val="24"/>
        </w:rPr>
        <w:t xml:space="preserve"> B. cinerea </w:t>
      </w:r>
      <w:r w:rsidR="00F442A5" w:rsidRPr="00471076">
        <w:rPr>
          <w:sz w:val="24"/>
          <w:szCs w:val="24"/>
        </w:rPr>
        <w:t xml:space="preserve">isolates collected from tomato tissues are not within the most-virulent isolates on tomato. </w:t>
      </w:r>
      <w:r w:rsidR="00F442A5">
        <w:rPr>
          <w:sz w:val="24"/>
          <w:szCs w:val="24"/>
        </w:rPr>
        <w:t xml:space="preserve"> </w:t>
      </w:r>
      <w:r w:rsidR="00CF0DE6">
        <w:rPr>
          <w:sz w:val="24"/>
          <w:szCs w:val="24"/>
        </w:rPr>
        <w:t xml:space="preserve">Our findings </w:t>
      </w:r>
      <w:r w:rsidR="00CE6D3B">
        <w:rPr>
          <w:sz w:val="24"/>
          <w:szCs w:val="24"/>
        </w:rPr>
        <w:t xml:space="preserve">indicate </w:t>
      </w:r>
      <w:r w:rsidR="00F442A5">
        <w:rPr>
          <w:sz w:val="24"/>
          <w:szCs w:val="24"/>
        </w:rPr>
        <w:t>that while all</w:t>
      </w:r>
      <w:r w:rsidR="00EA6EAB" w:rsidRPr="00471076">
        <w:rPr>
          <w:sz w:val="24"/>
          <w:szCs w:val="24"/>
        </w:rPr>
        <w:t xml:space="preserve"> isolates are generalists across domestication in </w:t>
      </w:r>
      <w:r w:rsidR="00EA6EAB" w:rsidRPr="00471076">
        <w:rPr>
          <w:i/>
          <w:sz w:val="24"/>
          <w:szCs w:val="24"/>
        </w:rPr>
        <w:t>Solanum</w:t>
      </w:r>
      <w:r w:rsidR="00F442A5">
        <w:rPr>
          <w:i/>
          <w:sz w:val="24"/>
          <w:szCs w:val="24"/>
        </w:rPr>
        <w:t xml:space="preserve">, </w:t>
      </w:r>
      <w:r w:rsidR="00F442A5">
        <w:rPr>
          <w:sz w:val="24"/>
          <w:szCs w:val="24"/>
        </w:rPr>
        <w:t>a</w:t>
      </w:r>
      <w:r w:rsidR="00EA6EAB" w:rsidRPr="00471076">
        <w:rPr>
          <w:sz w:val="24"/>
          <w:szCs w:val="24"/>
        </w:rPr>
        <w:t xml:space="preserve"> subset of isolates are sensitive to tomato domestication.</w:t>
      </w:r>
      <w:r w:rsidR="00F442A5" w:rsidRPr="00F442A5">
        <w:rPr>
          <w:sz w:val="24"/>
          <w:szCs w:val="24"/>
        </w:rPr>
        <w:t xml:space="preserve"> </w:t>
      </w:r>
      <w:r w:rsidR="00F442A5">
        <w:rPr>
          <w:sz w:val="24"/>
          <w:szCs w:val="24"/>
        </w:rPr>
        <w:t xml:space="preserve">We then </w:t>
      </w:r>
      <w:r w:rsidR="00F442A5" w:rsidRPr="00EE2856">
        <w:rPr>
          <w:sz w:val="24"/>
          <w:szCs w:val="24"/>
        </w:rPr>
        <w:t>conducted</w:t>
      </w:r>
      <w:r w:rsidR="00F442A5" w:rsidRPr="00471076">
        <w:rPr>
          <w:sz w:val="24"/>
          <w:szCs w:val="24"/>
        </w:rPr>
        <w:t xml:space="preserve"> </w:t>
      </w:r>
      <w:r w:rsidR="00F442A5">
        <w:rPr>
          <w:sz w:val="24"/>
          <w:szCs w:val="24"/>
        </w:rPr>
        <w:t>genome-wide association (</w:t>
      </w:r>
      <w:r w:rsidR="00F442A5" w:rsidRPr="00471076">
        <w:rPr>
          <w:sz w:val="24"/>
          <w:szCs w:val="24"/>
        </w:rPr>
        <w:t>GWA</w:t>
      </w:r>
      <w:r w:rsidR="00F442A5">
        <w:rPr>
          <w:sz w:val="24"/>
          <w:szCs w:val="24"/>
        </w:rPr>
        <w:t>)</w:t>
      </w:r>
      <w:r w:rsidR="00F442A5" w:rsidRPr="00471076">
        <w:rPr>
          <w:sz w:val="24"/>
          <w:szCs w:val="24"/>
        </w:rPr>
        <w:t xml:space="preserve"> in </w:t>
      </w:r>
      <w:r w:rsidR="00F442A5" w:rsidRPr="00471076">
        <w:rPr>
          <w:i/>
          <w:sz w:val="24"/>
          <w:szCs w:val="24"/>
        </w:rPr>
        <w:t>B. cinerea</w:t>
      </w:r>
      <w:r w:rsidR="00273A10">
        <w:rPr>
          <w:sz w:val="24"/>
          <w:szCs w:val="24"/>
        </w:rPr>
        <w:t xml:space="preserve"> to </w:t>
      </w:r>
      <w:r w:rsidR="00F442A5">
        <w:rPr>
          <w:sz w:val="24"/>
          <w:szCs w:val="24"/>
        </w:rPr>
        <w:t xml:space="preserve">identify pathogen loci where genetic variation </w:t>
      </w:r>
      <w:r w:rsidR="00FC7461">
        <w:rPr>
          <w:sz w:val="24"/>
          <w:szCs w:val="24"/>
        </w:rPr>
        <w:t>leads to altered virulence across the host genotypes</w:t>
      </w:r>
      <w:r w:rsidR="00825C40">
        <w:rPr>
          <w:sz w:val="24"/>
          <w:szCs w:val="24"/>
        </w:rPr>
        <w:t>,</w:t>
      </w:r>
      <w:r w:rsidR="00FC7461">
        <w:rPr>
          <w:sz w:val="24"/>
          <w:szCs w:val="24"/>
        </w:rPr>
        <w:t xml:space="preserve"> including a specific test for loci that influence responses to crop domestication</w:t>
      </w:r>
      <w:r w:rsidR="00F442A5" w:rsidRPr="00471076">
        <w:rPr>
          <w:sz w:val="24"/>
          <w:szCs w:val="24"/>
        </w:rPr>
        <w:t xml:space="preserve">. </w:t>
      </w:r>
      <w:r w:rsidR="00EA6EAB" w:rsidRPr="00471076">
        <w:rPr>
          <w:sz w:val="24"/>
          <w:szCs w:val="24"/>
        </w:rPr>
        <w:t xml:space="preserve"> </w:t>
      </w:r>
      <w:r w:rsidR="00847ADB">
        <w:rPr>
          <w:sz w:val="24"/>
          <w:szCs w:val="24"/>
        </w:rPr>
        <w:t xml:space="preserve">At the genetic level, virulence of </w:t>
      </w:r>
      <w:r w:rsidR="00847ADB" w:rsidRPr="00847ADB">
        <w:rPr>
          <w:i/>
          <w:sz w:val="24"/>
          <w:szCs w:val="24"/>
        </w:rPr>
        <w:t xml:space="preserve">B. cinerea </w:t>
      </w:r>
      <w:r w:rsidR="00847ADB">
        <w:rPr>
          <w:sz w:val="24"/>
          <w:szCs w:val="24"/>
        </w:rPr>
        <w:t xml:space="preserve">is highly quantitative, with hundreds of significant SNPs with small effect sizes associated with lesion area on each tomato genotype. </w:t>
      </w:r>
      <w:r w:rsidR="00F442A5">
        <w:rPr>
          <w:sz w:val="24"/>
          <w:szCs w:val="24"/>
        </w:rPr>
        <w:t xml:space="preserve">Importantly, there </w:t>
      </w:r>
      <w:r w:rsidR="00C3507D">
        <w:rPr>
          <w:sz w:val="24"/>
          <w:szCs w:val="24"/>
        </w:rPr>
        <w:t>is</w:t>
      </w:r>
      <w:r w:rsidR="00F442A5">
        <w:rPr>
          <w:sz w:val="24"/>
          <w:szCs w:val="24"/>
        </w:rPr>
        <w:t xml:space="preserve"> a subset of loci in the pathogen </w:t>
      </w:r>
      <w:r w:rsidR="00FC7461">
        <w:rPr>
          <w:sz w:val="24"/>
          <w:szCs w:val="24"/>
        </w:rPr>
        <w:t xml:space="preserve">where allelic variation </w:t>
      </w:r>
      <w:r w:rsidR="00825C40">
        <w:rPr>
          <w:sz w:val="24"/>
          <w:szCs w:val="24"/>
        </w:rPr>
        <w:t>gives the</w:t>
      </w:r>
      <w:r w:rsidR="00FC7461">
        <w:rPr>
          <w:sz w:val="24"/>
          <w:szCs w:val="24"/>
        </w:rPr>
        <w:t xml:space="preserve"> isolates opposing responses to crop domestication. These pathogen loci could provide </w:t>
      </w:r>
      <w:r w:rsidR="00F442A5">
        <w:rPr>
          <w:sz w:val="24"/>
          <w:szCs w:val="24"/>
        </w:rPr>
        <w:t xml:space="preserve">tools for improved </w:t>
      </w:r>
      <w:r w:rsidR="00FC7461">
        <w:rPr>
          <w:sz w:val="24"/>
          <w:szCs w:val="24"/>
        </w:rPr>
        <w:t>interroga</w:t>
      </w:r>
      <w:r w:rsidR="00825C40">
        <w:rPr>
          <w:sz w:val="24"/>
          <w:szCs w:val="24"/>
        </w:rPr>
        <w:t xml:space="preserve">tion of </w:t>
      </w:r>
      <w:r w:rsidR="00FC7461">
        <w:rPr>
          <w:sz w:val="24"/>
          <w:szCs w:val="24"/>
        </w:rPr>
        <w:t>how domestication in tomato has influenced generalist pathogen resistance</w:t>
      </w:r>
      <w:r w:rsidR="00825C40">
        <w:rPr>
          <w:sz w:val="24"/>
          <w:szCs w:val="24"/>
        </w:rPr>
        <w:t>,</w:t>
      </w:r>
      <w:r w:rsidR="00FC7461">
        <w:rPr>
          <w:sz w:val="24"/>
          <w:szCs w:val="24"/>
        </w:rPr>
        <w:t xml:space="preserve"> to better inform </w:t>
      </w:r>
      <w:r w:rsidR="00F442A5">
        <w:rPr>
          <w:sz w:val="24"/>
          <w:szCs w:val="24"/>
        </w:rPr>
        <w:t xml:space="preserve">breeding </w:t>
      </w:r>
      <w:r w:rsidR="00FC7461">
        <w:rPr>
          <w:sz w:val="24"/>
          <w:szCs w:val="24"/>
        </w:rPr>
        <w:t>efforts</w:t>
      </w:r>
      <w:r w:rsidR="00F442A5">
        <w:rPr>
          <w:sz w:val="24"/>
          <w:szCs w:val="24"/>
        </w:rPr>
        <w:t>.</w:t>
      </w:r>
      <w:commentRangeEnd w:id="24"/>
      <w:r w:rsidR="00491F26">
        <w:rPr>
          <w:rStyle w:val="CommentReference"/>
        </w:rPr>
        <w:commentReference w:id="24"/>
      </w:r>
    </w:p>
    <w:p w14:paraId="6D5FB406" w14:textId="77777777" w:rsidR="00F442A5" w:rsidRDefault="00F442A5" w:rsidP="00847ADB">
      <w:pPr>
        <w:spacing w:line="480" w:lineRule="auto"/>
        <w:ind w:firstLine="720"/>
        <w:rPr>
          <w:sz w:val="24"/>
          <w:szCs w:val="24"/>
        </w:rPr>
      </w:pPr>
    </w:p>
    <w:p w14:paraId="03A950E9" w14:textId="77777777" w:rsidR="000D6362" w:rsidRDefault="000D6362" w:rsidP="00473ACC">
      <w:pPr>
        <w:spacing w:line="480" w:lineRule="auto"/>
        <w:rPr>
          <w:b/>
          <w:sz w:val="24"/>
          <w:szCs w:val="24"/>
        </w:rPr>
      </w:pPr>
      <w:commentRangeStart w:id="25"/>
      <w:r>
        <w:rPr>
          <w:b/>
          <w:sz w:val="24"/>
          <w:szCs w:val="24"/>
        </w:rPr>
        <w:t>Methods</w:t>
      </w:r>
      <w:commentRangeEnd w:id="25"/>
      <w:r w:rsidR="006B6D32">
        <w:rPr>
          <w:rStyle w:val="CommentReference"/>
        </w:rPr>
        <w:commentReference w:id="25"/>
      </w:r>
    </w:p>
    <w:p w14:paraId="1191B9D0" w14:textId="77777777" w:rsidR="000D6362" w:rsidRPr="000D6362" w:rsidRDefault="000D6362" w:rsidP="000D6362">
      <w:pPr>
        <w:spacing w:line="480" w:lineRule="auto"/>
        <w:rPr>
          <w:b/>
          <w:sz w:val="24"/>
          <w:szCs w:val="24"/>
        </w:rPr>
      </w:pPr>
      <w:r w:rsidRPr="000D6362">
        <w:rPr>
          <w:b/>
          <w:sz w:val="24"/>
          <w:szCs w:val="24"/>
        </w:rPr>
        <w:t>Tomato genetic resources</w:t>
      </w:r>
    </w:p>
    <w:p w14:paraId="65CCAD28" w14:textId="420C64DD" w:rsidR="000D6362" w:rsidRPr="000D6362" w:rsidRDefault="000D6362" w:rsidP="001B4836">
      <w:pPr>
        <w:spacing w:line="480" w:lineRule="auto"/>
        <w:ind w:firstLine="720"/>
        <w:rPr>
          <w:sz w:val="24"/>
          <w:szCs w:val="24"/>
        </w:rPr>
      </w:pPr>
      <w:r w:rsidRPr="000D6362">
        <w:rPr>
          <w:sz w:val="24"/>
          <w:szCs w:val="24"/>
        </w:rPr>
        <w:t>We obtained seeds for 12 selected tomato genotypes in consultation with the UC Davis T</w:t>
      </w:r>
      <w:r w:rsidR="00EA1E71">
        <w:rPr>
          <w:sz w:val="24"/>
          <w:szCs w:val="24"/>
        </w:rPr>
        <w:t xml:space="preserve">omato </w:t>
      </w:r>
      <w:r w:rsidRPr="000D6362">
        <w:rPr>
          <w:sz w:val="24"/>
          <w:szCs w:val="24"/>
        </w:rPr>
        <w:t>G</w:t>
      </w:r>
      <w:r w:rsidR="00EA1E71">
        <w:rPr>
          <w:sz w:val="24"/>
          <w:szCs w:val="24"/>
        </w:rPr>
        <w:t xml:space="preserve">enetics </w:t>
      </w:r>
      <w:r w:rsidRPr="000D6362">
        <w:rPr>
          <w:sz w:val="24"/>
          <w:szCs w:val="24"/>
        </w:rPr>
        <w:t>R</w:t>
      </w:r>
      <w:r w:rsidR="00EA1E71">
        <w:rPr>
          <w:sz w:val="24"/>
          <w:szCs w:val="24"/>
        </w:rPr>
        <w:t xml:space="preserve">esource </w:t>
      </w:r>
      <w:r w:rsidRPr="000D6362">
        <w:rPr>
          <w:sz w:val="24"/>
          <w:szCs w:val="24"/>
        </w:rPr>
        <w:t>C</w:t>
      </w:r>
      <w:r w:rsidR="00EA1E71">
        <w:rPr>
          <w:sz w:val="24"/>
          <w:szCs w:val="24"/>
        </w:rPr>
        <w:t>enter</w:t>
      </w:r>
      <w:r w:rsidRPr="000D6362">
        <w:rPr>
          <w:sz w:val="24"/>
          <w:szCs w:val="24"/>
        </w:rPr>
        <w:t xml:space="preserve">. These include a diverse sample of 6 genotypes of </w:t>
      </w:r>
      <w:r w:rsidRPr="000D6362">
        <w:rPr>
          <w:sz w:val="24"/>
          <w:szCs w:val="24"/>
        </w:rPr>
        <w:lastRenderedPageBreak/>
        <w:t>domesticated tomato’s closest wild relative (</w:t>
      </w:r>
      <w:r w:rsidRPr="008D768E">
        <w:rPr>
          <w:i/>
          <w:sz w:val="24"/>
          <w:szCs w:val="24"/>
        </w:rPr>
        <w:t>S. pimpinellifolium</w:t>
      </w:r>
      <w:r w:rsidRPr="000D6362">
        <w:rPr>
          <w:sz w:val="24"/>
          <w:szCs w:val="24"/>
        </w:rPr>
        <w:t xml:space="preserve">) from throughout its native range (Peru, Ecuador) </w:t>
      </w:r>
      <w:r w:rsidR="00EA1E71">
        <w:rPr>
          <w:sz w:val="24"/>
          <w:szCs w:val="24"/>
        </w:rPr>
        <w:t>and</w:t>
      </w:r>
      <w:r w:rsidRPr="000D6362">
        <w:rPr>
          <w:sz w:val="24"/>
          <w:szCs w:val="24"/>
        </w:rPr>
        <w:t xml:space="preserve"> 6 heritage and modern varieties of </w:t>
      </w:r>
      <w:r w:rsidRPr="008D768E">
        <w:rPr>
          <w:i/>
          <w:sz w:val="24"/>
          <w:szCs w:val="24"/>
        </w:rPr>
        <w:t>S. lycopersicum</w:t>
      </w:r>
      <w:r w:rsidRPr="000D6362">
        <w:rPr>
          <w:sz w:val="24"/>
          <w:szCs w:val="24"/>
        </w:rPr>
        <w:t xml:space="preserve">. We bulked all genotypes in long-day (16h photoperiod) greenhouse conditions at UC Davis in fall 2014. </w:t>
      </w:r>
      <w:r w:rsidR="003B7D87">
        <w:rPr>
          <w:sz w:val="24"/>
          <w:szCs w:val="24"/>
        </w:rPr>
        <w:t>We grew p</w:t>
      </w:r>
      <w:r w:rsidR="003B7D87" w:rsidRPr="000D6362">
        <w:rPr>
          <w:sz w:val="24"/>
          <w:szCs w:val="24"/>
        </w:rPr>
        <w:t xml:space="preserve">lants </w:t>
      </w:r>
      <w:r w:rsidRPr="000D6362">
        <w:rPr>
          <w:sz w:val="24"/>
          <w:szCs w:val="24"/>
        </w:rPr>
        <w:t xml:space="preserve">under metal-halide lamps using day/night temperatures at 25°C/18°C in 4” pots filled with standard potting soil (Sunshine mix #1, Sun Gro Horticulture). </w:t>
      </w:r>
      <w:r w:rsidR="00EA1E71">
        <w:rPr>
          <w:sz w:val="24"/>
          <w:szCs w:val="24"/>
        </w:rPr>
        <w:t xml:space="preserve">Plants were </w:t>
      </w:r>
      <w:r w:rsidR="003B7D87">
        <w:rPr>
          <w:sz w:val="24"/>
          <w:szCs w:val="24"/>
        </w:rPr>
        <w:t xml:space="preserve">watered </w:t>
      </w:r>
      <w:r w:rsidRPr="000D6362">
        <w:rPr>
          <w:sz w:val="24"/>
          <w:szCs w:val="24"/>
        </w:rPr>
        <w:t>once daily</w:t>
      </w:r>
      <w:r w:rsidR="00EA1E71">
        <w:rPr>
          <w:sz w:val="24"/>
          <w:szCs w:val="24"/>
        </w:rPr>
        <w:t xml:space="preserve"> and pruned and staked to maintain upright growth. Fruits were collected at maturity and stored</w:t>
      </w:r>
      <w:r w:rsidR="003B7D87">
        <w:rPr>
          <w:sz w:val="24"/>
          <w:szCs w:val="24"/>
        </w:rPr>
        <w:t xml:space="preserve"> </w:t>
      </w:r>
      <w:r w:rsidRPr="000D6362">
        <w:rPr>
          <w:sz w:val="24"/>
          <w:szCs w:val="24"/>
        </w:rPr>
        <w:t xml:space="preserve">at 4°C in dry paper bags until seed cleaning. </w:t>
      </w:r>
      <w:r w:rsidR="00EA1E71">
        <w:rPr>
          <w:sz w:val="24"/>
          <w:szCs w:val="24"/>
        </w:rPr>
        <w:t xml:space="preserve">To clean the seeds, we </w:t>
      </w:r>
      <w:r w:rsidR="003B7D87">
        <w:rPr>
          <w:sz w:val="24"/>
          <w:szCs w:val="24"/>
        </w:rPr>
        <w:t>incubated s</w:t>
      </w:r>
      <w:r w:rsidR="003B7D87" w:rsidRPr="000D6362">
        <w:rPr>
          <w:sz w:val="24"/>
          <w:szCs w:val="24"/>
        </w:rPr>
        <w:t xml:space="preserve">eeds </w:t>
      </w:r>
      <w:r w:rsidRPr="000D6362">
        <w:rPr>
          <w:sz w:val="24"/>
          <w:szCs w:val="24"/>
        </w:rPr>
        <w:t xml:space="preserve">and locule contents at 24°C in 1% protease solution (Rapidase C80 Max) for 2h, then rinsed </w:t>
      </w:r>
      <w:r w:rsidR="003B7D87">
        <w:rPr>
          <w:sz w:val="24"/>
          <w:szCs w:val="24"/>
        </w:rPr>
        <w:t xml:space="preserve">them </w:t>
      </w:r>
      <w:r w:rsidRPr="000D6362">
        <w:rPr>
          <w:sz w:val="24"/>
          <w:szCs w:val="24"/>
        </w:rPr>
        <w:t xml:space="preserve">in </w:t>
      </w:r>
      <w:r w:rsidR="00597242">
        <w:rPr>
          <w:sz w:val="24"/>
          <w:szCs w:val="24"/>
        </w:rPr>
        <w:t>deionized water</w:t>
      </w:r>
      <w:r w:rsidR="00597242" w:rsidRPr="000D6362">
        <w:rPr>
          <w:sz w:val="24"/>
          <w:szCs w:val="24"/>
        </w:rPr>
        <w:t xml:space="preserve"> </w:t>
      </w:r>
      <w:r w:rsidRPr="000D6362">
        <w:rPr>
          <w:sz w:val="24"/>
          <w:szCs w:val="24"/>
        </w:rPr>
        <w:t xml:space="preserve">and air-dried. </w:t>
      </w:r>
      <w:r w:rsidR="003B7D87">
        <w:rPr>
          <w:sz w:val="24"/>
          <w:szCs w:val="24"/>
        </w:rPr>
        <w:t>We then stored s</w:t>
      </w:r>
      <w:r w:rsidR="003B7D87" w:rsidRPr="000D6362">
        <w:rPr>
          <w:sz w:val="24"/>
          <w:szCs w:val="24"/>
        </w:rPr>
        <w:t xml:space="preserve">eeds </w:t>
      </w:r>
      <w:r w:rsidRPr="000D6362">
        <w:rPr>
          <w:sz w:val="24"/>
          <w:szCs w:val="24"/>
        </w:rPr>
        <w:t xml:space="preserve">in a cool, dry, dark location until </w:t>
      </w:r>
      <w:r w:rsidR="00EA1E71">
        <w:rPr>
          <w:sz w:val="24"/>
          <w:szCs w:val="24"/>
        </w:rPr>
        <w:t>use</w:t>
      </w:r>
      <w:r w:rsidRPr="000D6362">
        <w:rPr>
          <w:sz w:val="24"/>
          <w:szCs w:val="24"/>
        </w:rPr>
        <w:t>.</w:t>
      </w:r>
    </w:p>
    <w:p w14:paraId="781BB9D6" w14:textId="3B0E2746" w:rsidR="000D6362" w:rsidRDefault="00294C92" w:rsidP="000D6362">
      <w:pPr>
        <w:spacing w:line="480" w:lineRule="auto"/>
        <w:ind w:firstLine="720"/>
        <w:rPr>
          <w:sz w:val="24"/>
          <w:szCs w:val="24"/>
        </w:rPr>
      </w:pPr>
      <w:r>
        <w:rPr>
          <w:sz w:val="24"/>
          <w:szCs w:val="24"/>
        </w:rPr>
        <w:t>To grow plants for detached leaf assays, w</w:t>
      </w:r>
      <w:r w:rsidRPr="000D6362">
        <w:rPr>
          <w:sz w:val="24"/>
          <w:szCs w:val="24"/>
        </w:rPr>
        <w:t xml:space="preserve">e </w:t>
      </w:r>
      <w:r w:rsidR="000D6362" w:rsidRPr="000D6362">
        <w:rPr>
          <w:sz w:val="24"/>
          <w:szCs w:val="24"/>
        </w:rPr>
        <w:t xml:space="preserve">bleach-sterilized all seeds </w:t>
      </w:r>
      <w:r w:rsidR="00EA1E71">
        <w:rPr>
          <w:sz w:val="24"/>
          <w:szCs w:val="24"/>
        </w:rPr>
        <w:t>and germinated them on paper in the growth chamber using</w:t>
      </w:r>
      <w:r>
        <w:rPr>
          <w:sz w:val="24"/>
          <w:szCs w:val="24"/>
        </w:rPr>
        <w:t xml:space="preserve"> flats covered with humidity domes</w:t>
      </w:r>
      <w:r w:rsidR="000D6362" w:rsidRPr="000D6362">
        <w:rPr>
          <w:sz w:val="24"/>
          <w:szCs w:val="24"/>
        </w:rPr>
        <w:t>. At 7 days</w:t>
      </w:r>
      <w:r w:rsidR="00EA1E71">
        <w:rPr>
          <w:sz w:val="24"/>
          <w:szCs w:val="24"/>
        </w:rPr>
        <w:t xml:space="preserve"> </w:t>
      </w:r>
      <w:r w:rsidR="000D6362" w:rsidRPr="000D6362">
        <w:rPr>
          <w:sz w:val="24"/>
          <w:szCs w:val="24"/>
        </w:rPr>
        <w:t>we transferred seedlings to soil (SunGro</w:t>
      </w:r>
      <w:r w:rsidR="00597242">
        <w:rPr>
          <w:sz w:val="24"/>
          <w:szCs w:val="24"/>
        </w:rPr>
        <w:t xml:space="preserve"> Horticulture, </w:t>
      </w:r>
      <w:r w:rsidR="00597242" w:rsidRPr="00597242">
        <w:rPr>
          <w:sz w:val="24"/>
          <w:szCs w:val="24"/>
        </w:rPr>
        <w:t>Agawam, MA</w:t>
      </w:r>
      <w:r w:rsidR="000D6362" w:rsidRPr="000D6362">
        <w:rPr>
          <w:sz w:val="24"/>
          <w:szCs w:val="24"/>
        </w:rPr>
        <w:t xml:space="preserve">) and grew all plants in growth chambers in 20°C, short-day (10h photoperiod) conditions with 180-190 uM light intensity and 60% RH. We bottom-watered with </w:t>
      </w:r>
      <w:r w:rsidR="00597242">
        <w:rPr>
          <w:sz w:val="24"/>
          <w:szCs w:val="24"/>
        </w:rPr>
        <w:t>deionized water</w:t>
      </w:r>
      <w:r w:rsidR="000D6362" w:rsidRPr="000D6362">
        <w:rPr>
          <w:sz w:val="24"/>
          <w:szCs w:val="24"/>
        </w:rPr>
        <w:t xml:space="preserve"> every two days for two weeks, and at week 3 watered every two days with added nutrient solution (0.5% N-P-K fertilizer in a 2-1- 2 ratio; Grow More 4-18-38). </w:t>
      </w:r>
      <w:r w:rsidR="00EA1E71">
        <w:rPr>
          <w:sz w:val="24"/>
          <w:szCs w:val="24"/>
        </w:rPr>
        <w:t>T</w:t>
      </w:r>
      <w:r w:rsidR="003B7D87">
        <w:rPr>
          <w:sz w:val="24"/>
          <w:szCs w:val="24"/>
        </w:rPr>
        <w:t>he p</w:t>
      </w:r>
      <w:r w:rsidR="003B7D87" w:rsidRPr="000D6362">
        <w:rPr>
          <w:sz w:val="24"/>
          <w:szCs w:val="24"/>
        </w:rPr>
        <w:t>lants</w:t>
      </w:r>
      <w:r w:rsidR="00EA1E71">
        <w:rPr>
          <w:sz w:val="24"/>
          <w:szCs w:val="24"/>
        </w:rPr>
        <w:t xml:space="preserve"> were used</w:t>
      </w:r>
      <w:r w:rsidR="003B7D87" w:rsidRPr="000D6362">
        <w:rPr>
          <w:sz w:val="24"/>
          <w:szCs w:val="24"/>
        </w:rPr>
        <w:t xml:space="preserve"> </w:t>
      </w:r>
      <w:r w:rsidR="000D6362" w:rsidRPr="000D6362">
        <w:rPr>
          <w:sz w:val="24"/>
          <w:szCs w:val="24"/>
        </w:rPr>
        <w:t xml:space="preserve">for detached leaf assays 6 weeks after </w:t>
      </w:r>
      <w:r w:rsidR="008C506F">
        <w:rPr>
          <w:sz w:val="24"/>
          <w:szCs w:val="24"/>
        </w:rPr>
        <w:t xml:space="preserve">transferring </w:t>
      </w:r>
      <w:r w:rsidR="000D6362" w:rsidRPr="000D6362">
        <w:rPr>
          <w:sz w:val="24"/>
          <w:szCs w:val="24"/>
        </w:rPr>
        <w:t>seedlings to soil.</w:t>
      </w:r>
    </w:p>
    <w:p w14:paraId="5B1BFCAB" w14:textId="77777777" w:rsidR="000F79B1" w:rsidRPr="000D6362" w:rsidRDefault="000F79B1" w:rsidP="000D6362">
      <w:pPr>
        <w:spacing w:line="480" w:lineRule="auto"/>
        <w:ind w:firstLine="720"/>
        <w:rPr>
          <w:sz w:val="24"/>
          <w:szCs w:val="24"/>
        </w:rPr>
      </w:pPr>
    </w:p>
    <w:p w14:paraId="5AB52C92" w14:textId="0BD29B48" w:rsidR="000D6362" w:rsidRPr="000D6362" w:rsidRDefault="000D6362" w:rsidP="000D6362">
      <w:pPr>
        <w:spacing w:line="480" w:lineRule="auto"/>
        <w:rPr>
          <w:b/>
          <w:sz w:val="24"/>
          <w:szCs w:val="24"/>
        </w:rPr>
      </w:pPr>
      <w:r w:rsidRPr="00DD51E1">
        <w:rPr>
          <w:b/>
          <w:i/>
          <w:sz w:val="24"/>
          <w:szCs w:val="24"/>
        </w:rPr>
        <w:t>B</w:t>
      </w:r>
      <w:r w:rsidR="00DD51E1" w:rsidRPr="00DD51E1">
        <w:rPr>
          <w:b/>
          <w:i/>
          <w:sz w:val="24"/>
          <w:szCs w:val="24"/>
        </w:rPr>
        <w:t>. cinerea</w:t>
      </w:r>
      <w:r w:rsidRPr="000D6362">
        <w:rPr>
          <w:b/>
          <w:sz w:val="24"/>
          <w:szCs w:val="24"/>
        </w:rPr>
        <w:t xml:space="preserve"> genetic resources</w:t>
      </w:r>
    </w:p>
    <w:p w14:paraId="52F8548C" w14:textId="3F7013D9" w:rsidR="005339D5" w:rsidRPr="00BF6B48" w:rsidRDefault="00BF6B48" w:rsidP="001B4836">
      <w:pPr>
        <w:spacing w:line="480" w:lineRule="auto"/>
        <w:ind w:firstLine="720"/>
      </w:pPr>
      <w:r>
        <w:rPr>
          <w:sz w:val="24"/>
          <w:szCs w:val="24"/>
        </w:rPr>
        <w:t xml:space="preserve">We </w:t>
      </w:r>
      <w:r w:rsidR="00EA1E71">
        <w:rPr>
          <w:sz w:val="24"/>
          <w:szCs w:val="24"/>
        </w:rPr>
        <w:t xml:space="preserve">utilized a previously described collection of </w:t>
      </w:r>
      <w:r w:rsidR="00D702E6">
        <w:rPr>
          <w:i/>
          <w:sz w:val="24"/>
          <w:szCs w:val="24"/>
        </w:rPr>
        <w:t xml:space="preserve">B. </w:t>
      </w:r>
      <w:r>
        <w:rPr>
          <w:i/>
          <w:sz w:val="24"/>
          <w:szCs w:val="24"/>
        </w:rPr>
        <w:t xml:space="preserve">cinerea </w:t>
      </w:r>
      <w:r w:rsidR="00EA1E71">
        <w:rPr>
          <w:sz w:val="24"/>
          <w:szCs w:val="24"/>
        </w:rPr>
        <w:t xml:space="preserve">isolates that were </w:t>
      </w:r>
      <w:r w:rsidR="00B6344E">
        <w:rPr>
          <w:sz w:val="24"/>
          <w:szCs w:val="24"/>
        </w:rPr>
        <w:t xml:space="preserve">isolated </w:t>
      </w:r>
      <w:r w:rsidR="00EA1E71">
        <w:rPr>
          <w:sz w:val="24"/>
          <w:szCs w:val="24"/>
        </w:rPr>
        <w:t xml:space="preserve">as single spores from natural infections of </w:t>
      </w:r>
      <w:r>
        <w:rPr>
          <w:sz w:val="24"/>
          <w:szCs w:val="24"/>
        </w:rPr>
        <w:t>fruit and vegetable tissues</w:t>
      </w:r>
      <w:r w:rsidR="00EA1E71">
        <w:rPr>
          <w:sz w:val="24"/>
          <w:szCs w:val="24"/>
        </w:rPr>
        <w:t xml:space="preserve"> collected in California and </w:t>
      </w:r>
      <w:r w:rsidR="00EA1E71">
        <w:rPr>
          <w:sz w:val="24"/>
          <w:szCs w:val="24"/>
        </w:rPr>
        <w:lastRenderedPageBreak/>
        <w:t>internationally</w:t>
      </w:r>
      <w:r>
        <w:rPr>
          <w:sz w:val="24"/>
          <w:szCs w:val="24"/>
        </w:rPr>
        <w:t xml:space="preserve"> </w:t>
      </w:r>
      <w:r w:rsidR="003D0236">
        <w:rPr>
          <w:sz w:val="24"/>
          <w:szCs w:val="24"/>
        </w:rPr>
        <w:fldChar w:fldCharType="begin"/>
      </w:r>
      <w:r w:rsidR="00E4188C">
        <w:rPr>
          <w:sz w:val="24"/>
          <w:szCs w:val="24"/>
        </w:rPr>
        <w:instrText xml:space="preserve"> ADDIN EN.CITE &lt;EndNote&gt;&lt;Cite&gt;&lt;Author&gt;Atwell&lt;/Author&gt;&lt;Year&gt;2015&lt;/Year&gt;&lt;RecNum&gt;478&lt;/RecNum&gt;&lt;DisplayText&gt;(Atwell, Corwin et al. 2015, Zhang, Corwin et al. 2017)&lt;/DisplayText&gt;&lt;record&gt;&lt;rec-number&gt;478&lt;/rec-number&gt;&lt;foreign-keys&gt;&lt;key app="EN" db-id="0pazvxt5kzzzd0er9pcprt0759frxeawtzpf" timestamp="1495060667"&gt;478&lt;/key&gt;&lt;/foreign-keys&gt;&lt;ref-type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microbiology&lt;/secondary-title&gt;&lt;/titles&gt;&lt;periodical&gt;&lt;full-title&gt;Frontiers in microbiology&lt;/full-title&gt;&lt;/periodical&gt;&lt;pages&gt;996&lt;/pages&gt;&lt;volume&gt;6&lt;/volume&gt;&lt;dates&gt;&lt;year&gt;2015&lt;/year&gt;&lt;/dates&gt;&lt;isbn&gt;1664-302X&lt;/isbn&gt;&lt;urls&gt;&lt;/urls&gt;&lt;/record&gt;&lt;/Cite&gt;&lt;Cite&gt;&lt;Author&gt;Zhang&lt;/Author&gt;&lt;Year&gt;2017&lt;/Year&gt;&lt;RecNum&gt;548&lt;/RecNum&gt;&lt;record&gt;&lt;rec-number&gt;548&lt;/rec-number&gt;&lt;foreign-keys&gt;&lt;key app="EN" db-id="0pazvxt5kzzzd0er9pcprt0759frxeawtzpf" timestamp="1502998586"&gt;548&lt;/key&gt;&lt;/foreign-keys&gt;&lt;ref-type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 &lt;/author&gt;&lt;/authors&gt;&lt;/contributors&gt;&lt;titles&gt;&lt;title&gt;Differential Canalization across Arabidopsis Defenses against Botrytis cinerea Genetic Variation&lt;/title&gt;&lt;/titles&gt;&lt;dates&gt;&lt;year&gt;2017&lt;/year&gt;&lt;/dates&gt;&lt;urls&gt;&lt;/urls&gt;&lt;/record&gt;&lt;/Cite&gt;&lt;/EndNote&gt;</w:instrText>
      </w:r>
      <w:r w:rsidR="003D0236">
        <w:rPr>
          <w:sz w:val="24"/>
          <w:szCs w:val="24"/>
        </w:rPr>
        <w:fldChar w:fldCharType="separate"/>
      </w:r>
      <w:r w:rsidR="00E4188C">
        <w:rPr>
          <w:noProof/>
          <w:sz w:val="24"/>
          <w:szCs w:val="24"/>
        </w:rPr>
        <w:t>(Atwell, Corwin et al. 2015, Zhang, Corwin et al. 2017)</w:t>
      </w:r>
      <w:r w:rsidR="003D0236">
        <w:rPr>
          <w:sz w:val="24"/>
          <w:szCs w:val="24"/>
        </w:rPr>
        <w:fldChar w:fldCharType="end"/>
      </w:r>
      <w:r>
        <w:rPr>
          <w:sz w:val="24"/>
          <w:szCs w:val="24"/>
        </w:rPr>
        <w:t>.</w:t>
      </w:r>
      <w:r>
        <w:t xml:space="preserve"> </w:t>
      </w:r>
      <w:r w:rsidR="00EA1E71" w:rsidRPr="00B6344E">
        <w:rPr>
          <w:sz w:val="24"/>
          <w:szCs w:val="24"/>
        </w:rPr>
        <w:t xml:space="preserve">This included five isolates obtained from natural infections of tomato. We maintained </w:t>
      </w:r>
      <w:r w:rsidR="00EA1E71" w:rsidRPr="00B6344E">
        <w:rPr>
          <w:i/>
          <w:sz w:val="24"/>
          <w:szCs w:val="24"/>
        </w:rPr>
        <w:t xml:space="preserve">B. cinerea </w:t>
      </w:r>
      <w:r w:rsidR="00EA1E71" w:rsidRPr="00B6344E">
        <w:rPr>
          <w:sz w:val="24"/>
          <w:szCs w:val="24"/>
        </w:rPr>
        <w:t xml:space="preserve">isolates as conidial suspensions in 30% glycerol for </w:t>
      </w:r>
      <w:del w:id="26" w:author="Michelle Tang" w:date="2017-08-23T00:28:00Z">
        <w:r w:rsidR="00EA1E71" w:rsidRPr="00B6344E" w:rsidDel="006E407F">
          <w:rPr>
            <w:sz w:val="24"/>
            <w:szCs w:val="24"/>
          </w:rPr>
          <w:delText>long term</w:delText>
        </w:r>
      </w:del>
      <w:ins w:id="27" w:author="Michelle Tang" w:date="2017-08-23T00:28:00Z">
        <w:r w:rsidR="006E407F" w:rsidRPr="00B6344E">
          <w:rPr>
            <w:sz w:val="24"/>
            <w:szCs w:val="24"/>
          </w:rPr>
          <w:t>long-term</w:t>
        </w:r>
      </w:ins>
      <w:r w:rsidR="00EA1E71" w:rsidRPr="00B6344E">
        <w:rPr>
          <w:sz w:val="24"/>
          <w:szCs w:val="24"/>
        </w:rPr>
        <w:t xml:space="preserve"> storage at -80°C. For regrowth, we</w:t>
      </w:r>
      <w:r w:rsidR="00EA1E71">
        <w:rPr>
          <w:sz w:val="24"/>
          <w:szCs w:val="24"/>
        </w:rPr>
        <w:t xml:space="preserve"> diluted </w:t>
      </w:r>
      <w:r w:rsidR="00EA1E71" w:rsidRPr="000D6362">
        <w:rPr>
          <w:sz w:val="24"/>
          <w:szCs w:val="24"/>
        </w:rPr>
        <w:t xml:space="preserve">spore solutions to 10% </w:t>
      </w:r>
      <w:r w:rsidR="00EA1E71">
        <w:rPr>
          <w:sz w:val="24"/>
          <w:szCs w:val="24"/>
        </w:rPr>
        <w:t xml:space="preserve">concentration </w:t>
      </w:r>
      <w:r w:rsidR="00EA1E71" w:rsidRPr="000D6362">
        <w:rPr>
          <w:sz w:val="24"/>
          <w:szCs w:val="24"/>
        </w:rPr>
        <w:t xml:space="preserve">in filter-sterilized 50% grape juice, and then inoculated onto 39g/L potato dextrose agar (PDA) media. </w:t>
      </w:r>
      <w:r w:rsidR="00EA1E71">
        <w:rPr>
          <w:sz w:val="24"/>
          <w:szCs w:val="24"/>
        </w:rPr>
        <w:t>We grew i</w:t>
      </w:r>
      <w:r w:rsidR="00EA1E71" w:rsidRPr="000D6362">
        <w:rPr>
          <w:sz w:val="24"/>
          <w:szCs w:val="24"/>
        </w:rPr>
        <w:t xml:space="preserve">solates at 25°C in </w:t>
      </w:r>
      <w:r w:rsidR="00EA1E71" w:rsidRPr="00B6344E">
        <w:rPr>
          <w:sz w:val="24"/>
          <w:szCs w:val="24"/>
        </w:rPr>
        <w:t>12h light, and propagated every 2 weeks.</w:t>
      </w:r>
      <w:r w:rsidR="00B6344E">
        <w:rPr>
          <w:sz w:val="24"/>
          <w:szCs w:val="24"/>
        </w:rPr>
        <w:t xml:space="preserve"> </w:t>
      </w:r>
      <w:r w:rsidR="00FA4ED9" w:rsidRPr="00B6344E">
        <w:rPr>
          <w:sz w:val="24"/>
          <w:szCs w:val="24"/>
        </w:rPr>
        <w:t>Sequencing failed</w:t>
      </w:r>
      <w:r w:rsidR="00B6344E">
        <w:rPr>
          <w:sz w:val="24"/>
          <w:szCs w:val="24"/>
        </w:rPr>
        <w:t xml:space="preserve"> for 6 out of our 97 phenotyped </w:t>
      </w:r>
      <w:r w:rsidR="00FA4ED9" w:rsidRPr="00B6344E">
        <w:rPr>
          <w:sz w:val="24"/>
          <w:szCs w:val="24"/>
        </w:rPr>
        <w:t xml:space="preserve">isolates. </w:t>
      </w:r>
      <w:r w:rsidR="005339D5" w:rsidRPr="00B6344E">
        <w:rPr>
          <w:sz w:val="24"/>
          <w:szCs w:val="24"/>
        </w:rPr>
        <w:t>For</w:t>
      </w:r>
      <w:r w:rsidR="005339D5">
        <w:rPr>
          <w:sz w:val="24"/>
          <w:szCs w:val="24"/>
        </w:rPr>
        <w:t xml:space="preserve"> </w:t>
      </w:r>
      <w:r w:rsidR="008664CC">
        <w:rPr>
          <w:sz w:val="24"/>
          <w:szCs w:val="24"/>
        </w:rPr>
        <w:t>GWA</w:t>
      </w:r>
      <w:r w:rsidR="00EA1E71">
        <w:rPr>
          <w:sz w:val="24"/>
          <w:szCs w:val="24"/>
        </w:rPr>
        <w:t xml:space="preserve"> mapping with </w:t>
      </w:r>
      <w:r w:rsidR="005339D5">
        <w:rPr>
          <w:sz w:val="24"/>
          <w:szCs w:val="24"/>
        </w:rPr>
        <w:t xml:space="preserve">the 91 isolates </w:t>
      </w:r>
      <w:r w:rsidR="00FA4ED9">
        <w:rPr>
          <w:sz w:val="24"/>
          <w:szCs w:val="24"/>
        </w:rPr>
        <w:t>genotyped</w:t>
      </w:r>
      <w:r w:rsidR="005339D5">
        <w:rPr>
          <w:sz w:val="24"/>
          <w:szCs w:val="24"/>
        </w:rPr>
        <w:t xml:space="preserve"> in this study, we utilized a total of </w:t>
      </w:r>
      <w:bookmarkStart w:id="28" w:name="OLE_LINK1"/>
      <w:bookmarkStart w:id="29" w:name="OLE_LINK2"/>
      <w:r w:rsidR="000328E8">
        <w:rPr>
          <w:sz w:val="24"/>
          <w:szCs w:val="24"/>
        </w:rPr>
        <w:t>272,672</w:t>
      </w:r>
      <w:r w:rsidR="005339D5">
        <w:rPr>
          <w:sz w:val="24"/>
          <w:szCs w:val="24"/>
        </w:rPr>
        <w:t xml:space="preserve"> </w:t>
      </w:r>
      <w:bookmarkEnd w:id="28"/>
      <w:bookmarkEnd w:id="29"/>
      <w:r w:rsidR="005339D5">
        <w:rPr>
          <w:sz w:val="24"/>
          <w:szCs w:val="24"/>
        </w:rPr>
        <w:t xml:space="preserve">SNPs with </w:t>
      </w:r>
      <w:ins w:id="30" w:author="Céline" w:date="2017-08-28T13:59:00Z">
        <w:r w:rsidR="002731BB">
          <w:rPr>
            <w:sz w:val="24"/>
            <w:szCs w:val="24"/>
          </w:rPr>
          <w:t>minor allele frequency (</w:t>
        </w:r>
      </w:ins>
      <w:commentRangeStart w:id="31"/>
      <w:r w:rsidR="005339D5">
        <w:rPr>
          <w:sz w:val="24"/>
          <w:szCs w:val="24"/>
        </w:rPr>
        <w:t>MAF</w:t>
      </w:r>
      <w:ins w:id="32" w:author="Céline" w:date="2017-08-28T13:59:00Z">
        <w:r w:rsidR="002731BB">
          <w:rPr>
            <w:sz w:val="24"/>
            <w:szCs w:val="24"/>
          </w:rPr>
          <w:t>)</w:t>
        </w:r>
      </w:ins>
      <w:r w:rsidR="005339D5">
        <w:rPr>
          <w:sz w:val="24"/>
          <w:szCs w:val="24"/>
        </w:rPr>
        <w:t xml:space="preserve"> </w:t>
      </w:r>
      <w:r w:rsidR="00F4356E">
        <w:rPr>
          <w:sz w:val="24"/>
          <w:szCs w:val="24"/>
        </w:rPr>
        <w:t xml:space="preserve">0.20 </w:t>
      </w:r>
      <w:commentRangeEnd w:id="31"/>
      <w:r w:rsidR="002731BB">
        <w:rPr>
          <w:rStyle w:val="CommentReference"/>
        </w:rPr>
        <w:commentReference w:id="31"/>
      </w:r>
      <w:r w:rsidR="00F4356E">
        <w:rPr>
          <w:sz w:val="24"/>
          <w:szCs w:val="24"/>
        </w:rPr>
        <w:t>or greater</w:t>
      </w:r>
      <w:r w:rsidR="003419B2">
        <w:rPr>
          <w:sz w:val="24"/>
          <w:szCs w:val="24"/>
        </w:rPr>
        <w:t xml:space="preserve">, and less than 10% </w:t>
      </w:r>
      <w:r w:rsidR="00EA1E71">
        <w:rPr>
          <w:sz w:val="24"/>
          <w:szCs w:val="24"/>
        </w:rPr>
        <w:t xml:space="preserve">missing calls across the isolates </w:t>
      </w:r>
      <w:r w:rsidR="003419B2">
        <w:rPr>
          <w:sz w:val="24"/>
          <w:szCs w:val="24"/>
        </w:rPr>
        <w:t>(SNP calls in at least 82/ 91 isolates)</w:t>
      </w:r>
      <w:r w:rsidR="005339D5">
        <w:rPr>
          <w:sz w:val="24"/>
          <w:szCs w:val="24"/>
        </w:rPr>
        <w:t>.</w:t>
      </w:r>
      <w:r w:rsidR="00EE40D8">
        <w:rPr>
          <w:sz w:val="24"/>
          <w:szCs w:val="24"/>
        </w:rPr>
        <w:t xml:space="preserve"> </w:t>
      </w:r>
    </w:p>
    <w:p w14:paraId="3E9BFBE8" w14:textId="77777777" w:rsidR="000F79B1" w:rsidRPr="000D6362" w:rsidRDefault="000F79B1" w:rsidP="000D6362">
      <w:pPr>
        <w:spacing w:line="480" w:lineRule="auto"/>
        <w:ind w:firstLine="720"/>
        <w:rPr>
          <w:sz w:val="24"/>
          <w:szCs w:val="24"/>
        </w:rPr>
      </w:pPr>
    </w:p>
    <w:p w14:paraId="0B488667" w14:textId="77777777" w:rsidR="000D6362" w:rsidRPr="000D6362" w:rsidRDefault="000D6362" w:rsidP="000D6362">
      <w:pPr>
        <w:spacing w:line="480" w:lineRule="auto"/>
        <w:rPr>
          <w:b/>
          <w:sz w:val="24"/>
          <w:szCs w:val="24"/>
        </w:rPr>
      </w:pPr>
      <w:r w:rsidRPr="000D6362">
        <w:rPr>
          <w:b/>
          <w:sz w:val="24"/>
          <w:szCs w:val="24"/>
        </w:rPr>
        <w:t>Detached leaf assay</w:t>
      </w:r>
    </w:p>
    <w:p w14:paraId="3B0F1176" w14:textId="02000C5F" w:rsidR="000D6362" w:rsidRDefault="000D6362" w:rsidP="002B1D25">
      <w:pPr>
        <w:spacing w:line="480" w:lineRule="auto"/>
        <w:ind w:firstLine="720"/>
        <w:rPr>
          <w:sz w:val="24"/>
          <w:szCs w:val="24"/>
        </w:rPr>
      </w:pPr>
      <w:r w:rsidRPr="000D6362">
        <w:rPr>
          <w:sz w:val="24"/>
          <w:szCs w:val="24"/>
        </w:rPr>
        <w:t>To study the effect of genetic variation in host and pathogen on lesion formation, we infected detached leaves of 12 diverse tomato varieties with the above 9</w:t>
      </w:r>
      <w:r w:rsidR="00FA4ED9">
        <w:rPr>
          <w:sz w:val="24"/>
          <w:szCs w:val="24"/>
        </w:rPr>
        <w:t>7</w:t>
      </w:r>
      <w:r w:rsidRPr="000D6362">
        <w:rPr>
          <w:sz w:val="24"/>
          <w:szCs w:val="24"/>
        </w:rPr>
        <w:t xml:space="preserve"> </w:t>
      </w:r>
      <w:r w:rsidR="00D702E6" w:rsidRPr="00D349F6">
        <w:rPr>
          <w:i/>
          <w:sz w:val="24"/>
          <w:szCs w:val="24"/>
        </w:rPr>
        <w:t>B. cinerea</w:t>
      </w:r>
      <w:r w:rsidR="00D702E6" w:rsidRPr="000D6362">
        <w:rPr>
          <w:sz w:val="24"/>
          <w:szCs w:val="24"/>
        </w:rPr>
        <w:t xml:space="preserve"> </w:t>
      </w:r>
      <w:r w:rsidRPr="000D6362">
        <w:rPr>
          <w:sz w:val="24"/>
          <w:szCs w:val="24"/>
        </w:rPr>
        <w:t>isolates. We used a randomized complete block design for a total of 6 replicates across 2 experiments.</w:t>
      </w:r>
      <w:r w:rsidR="00AB6F64">
        <w:rPr>
          <w:sz w:val="24"/>
          <w:szCs w:val="24"/>
        </w:rPr>
        <w:t xml:space="preserve"> </w:t>
      </w:r>
      <w:r w:rsidR="00111AF8">
        <w:rPr>
          <w:sz w:val="24"/>
          <w:szCs w:val="24"/>
        </w:rPr>
        <w:t>In each experiment, t</w:t>
      </w:r>
      <w:r w:rsidR="00AB6F64">
        <w:rPr>
          <w:sz w:val="24"/>
          <w:szCs w:val="24"/>
        </w:rPr>
        <w:t>his included a total of 10 plants per genotype</w:t>
      </w:r>
      <w:r w:rsidR="00111AF8">
        <w:rPr>
          <w:sz w:val="24"/>
          <w:szCs w:val="24"/>
        </w:rPr>
        <w:t xml:space="preserve"> </w:t>
      </w:r>
      <w:r w:rsidR="00273A10">
        <w:rPr>
          <w:sz w:val="24"/>
          <w:szCs w:val="24"/>
        </w:rPr>
        <w:t xml:space="preserve">randomized in </w:t>
      </w:r>
      <w:r w:rsidR="00111AF8">
        <w:rPr>
          <w:sz w:val="24"/>
          <w:szCs w:val="24"/>
        </w:rPr>
        <w:t>12 flats in 3 growth chambers. Each growth chamber</w:t>
      </w:r>
      <w:r w:rsidR="005A53C3">
        <w:rPr>
          <w:sz w:val="24"/>
          <w:szCs w:val="24"/>
        </w:rPr>
        <w:t xml:space="preserve"> block</w:t>
      </w:r>
      <w:r w:rsidR="00111AF8">
        <w:rPr>
          <w:sz w:val="24"/>
          <w:szCs w:val="24"/>
        </w:rPr>
        <w:t xml:space="preserve"> corresponded with a replicate of the detached leaf assay</w:t>
      </w:r>
      <w:r w:rsidR="00273A10">
        <w:rPr>
          <w:sz w:val="24"/>
          <w:szCs w:val="24"/>
        </w:rPr>
        <w:t>, such that growth chamber and replicate shared the same environmental block</w:t>
      </w:r>
      <w:r w:rsidR="00111AF8">
        <w:rPr>
          <w:sz w:val="24"/>
          <w:szCs w:val="24"/>
        </w:rPr>
        <w:t>.</w:t>
      </w:r>
      <w:r w:rsidR="00AB6F64">
        <w:rPr>
          <w:sz w:val="24"/>
          <w:szCs w:val="24"/>
        </w:rPr>
        <w:t xml:space="preserve"> </w:t>
      </w:r>
      <w:r w:rsidRPr="000D6362">
        <w:rPr>
          <w:sz w:val="24"/>
          <w:szCs w:val="24"/>
        </w:rPr>
        <w:t xml:space="preserve"> </w:t>
      </w:r>
      <w:r w:rsidR="00EA1E71">
        <w:rPr>
          <w:sz w:val="24"/>
          <w:szCs w:val="24"/>
        </w:rPr>
        <w:t>At 6 weeks of age, w</w:t>
      </w:r>
      <w:r w:rsidR="008C506F">
        <w:rPr>
          <w:sz w:val="24"/>
          <w:szCs w:val="24"/>
        </w:rPr>
        <w:t xml:space="preserve">e selected </w:t>
      </w:r>
      <w:r w:rsidR="00EA1E71" w:rsidRPr="000D6362">
        <w:rPr>
          <w:sz w:val="24"/>
          <w:szCs w:val="24"/>
        </w:rPr>
        <w:t>5 leaves per plant</w:t>
      </w:r>
      <w:r w:rsidR="00111AF8">
        <w:rPr>
          <w:sz w:val="24"/>
          <w:szCs w:val="24"/>
        </w:rPr>
        <w:t xml:space="preserve"> (expanded leaves from second true leaf or older)</w:t>
      </w:r>
      <w:r w:rsidR="00EA1E71" w:rsidRPr="000D6362">
        <w:rPr>
          <w:sz w:val="24"/>
          <w:szCs w:val="24"/>
        </w:rPr>
        <w:t>, and 2 leaflet pairs per leaf</w:t>
      </w:r>
      <w:r w:rsidR="00111AF8">
        <w:rPr>
          <w:sz w:val="24"/>
          <w:szCs w:val="24"/>
        </w:rPr>
        <w:t>. We randomized the o</w:t>
      </w:r>
      <w:r w:rsidR="00625929">
        <w:rPr>
          <w:sz w:val="24"/>
          <w:szCs w:val="24"/>
        </w:rPr>
        <w:t>rder of leaves from each plant,</w:t>
      </w:r>
      <w:r w:rsidR="00EA1E71">
        <w:rPr>
          <w:sz w:val="24"/>
          <w:szCs w:val="24"/>
        </w:rPr>
        <w:t xml:space="preserve"> and the leaflets were placed on </w:t>
      </w:r>
      <w:r w:rsidR="00EA1E71" w:rsidRPr="000D6362">
        <w:rPr>
          <w:sz w:val="24"/>
          <w:szCs w:val="24"/>
        </w:rPr>
        <w:t xml:space="preserve">1% phytoagar in </w:t>
      </w:r>
      <w:r w:rsidR="00EA1E71">
        <w:rPr>
          <w:sz w:val="24"/>
          <w:szCs w:val="24"/>
        </w:rPr>
        <w:t>planting</w:t>
      </w:r>
      <w:r w:rsidR="00EA1E71" w:rsidRPr="000D6362">
        <w:rPr>
          <w:sz w:val="24"/>
          <w:szCs w:val="24"/>
        </w:rPr>
        <w:t xml:space="preserve"> f</w:t>
      </w:r>
      <w:r w:rsidR="00EA1E71">
        <w:rPr>
          <w:sz w:val="24"/>
          <w:szCs w:val="24"/>
        </w:rPr>
        <w:t>lats, with humidity domes</w:t>
      </w:r>
      <w:r w:rsidR="00374962">
        <w:rPr>
          <w:sz w:val="24"/>
          <w:szCs w:val="24"/>
        </w:rPr>
        <w:t>.</w:t>
      </w:r>
      <w:r w:rsidR="004E0DD7">
        <w:rPr>
          <w:sz w:val="24"/>
          <w:szCs w:val="24"/>
        </w:rPr>
        <w:t xml:space="preserve"> Our inoculation protocol followed previously described methods </w:t>
      </w:r>
      <w:r w:rsidR="009B208D">
        <w:rPr>
          <w:sz w:val="24"/>
          <w:szCs w:val="24"/>
        </w:rPr>
        <w:fldChar w:fldCharType="begin"/>
      </w:r>
      <w:r w:rsidR="00B3570C">
        <w:rPr>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db-id="0pazvxt5kzzzd0er9pcprt0759frxeawtzpf" timestamp="1495060581"&gt;477&lt;/key&gt;&lt;/foreign-keys&gt;&lt;ref-type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Journal&lt;/secondary-title&gt;&lt;/titles&gt;&lt;periodical&gt;&lt;full-title&gt;The Plant Journal&lt;/full-title&gt;&lt;/periodical&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db-id="0pazvxt5kzzzd0er9pcprt0759frxeawtzpf" timestamp="1498081549"&gt;489&lt;/key&gt;&lt;/foreign-keys&gt;&lt;ref-type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Journal&lt;/secondary-title&gt;&lt;/titles&gt;&lt;periodical&gt;&lt;full-title&gt;The Plant Journal&lt;/full-title&gt;&lt;/periodical&gt;&lt;pages&gt;25-36&lt;/pages&gt;&lt;volume&gt;44&lt;/volume&gt;&lt;number&gt;1&lt;/number&gt;&lt;dates&gt;&lt;year&gt;2005&lt;/year&gt;&lt;/dates&gt;&lt;isbn&gt;1365-313X&lt;/isbn&gt;&lt;urls&gt;&lt;/urls&gt;&lt;/record&gt;&lt;/Cite&gt;&lt;/EndNote&gt;</w:instrText>
      </w:r>
      <w:r w:rsidR="009B208D">
        <w:rPr>
          <w:sz w:val="24"/>
          <w:szCs w:val="24"/>
        </w:rPr>
        <w:fldChar w:fldCharType="separate"/>
      </w:r>
      <w:r w:rsidR="009B208D">
        <w:rPr>
          <w:noProof/>
          <w:sz w:val="24"/>
          <w:szCs w:val="24"/>
        </w:rPr>
        <w:t>(Denby, Kumar et al. 2004, Kliebenstein, Rowe et al. 2005)</w:t>
      </w:r>
      <w:r w:rsidR="009B208D">
        <w:rPr>
          <w:sz w:val="24"/>
          <w:szCs w:val="24"/>
        </w:rPr>
        <w:fldChar w:fldCharType="end"/>
      </w:r>
      <w:r w:rsidR="004E0DD7">
        <w:rPr>
          <w:sz w:val="24"/>
          <w:szCs w:val="24"/>
        </w:rPr>
        <w:t>.</w:t>
      </w:r>
      <w:r w:rsidR="00374962">
        <w:rPr>
          <w:sz w:val="24"/>
          <w:szCs w:val="24"/>
        </w:rPr>
        <w:t xml:space="preserve"> Spores were </w:t>
      </w:r>
      <w:r w:rsidRPr="000D6362">
        <w:rPr>
          <w:sz w:val="24"/>
          <w:szCs w:val="24"/>
        </w:rPr>
        <w:t>collected</w:t>
      </w:r>
      <w:r w:rsidR="008C506F">
        <w:rPr>
          <w:sz w:val="24"/>
          <w:szCs w:val="24"/>
        </w:rPr>
        <w:t xml:space="preserve"> </w:t>
      </w:r>
      <w:r w:rsidRPr="000D6362">
        <w:rPr>
          <w:sz w:val="24"/>
          <w:szCs w:val="24"/>
        </w:rPr>
        <w:t xml:space="preserve">from mature </w:t>
      </w:r>
      <w:r w:rsidR="008C506F" w:rsidRPr="00D349F6">
        <w:rPr>
          <w:i/>
          <w:sz w:val="24"/>
          <w:szCs w:val="24"/>
        </w:rPr>
        <w:t>B. cinerea</w:t>
      </w:r>
      <w:r w:rsidR="008C506F" w:rsidRPr="000D6362">
        <w:rPr>
          <w:sz w:val="24"/>
          <w:szCs w:val="24"/>
        </w:rPr>
        <w:t xml:space="preserve"> </w:t>
      </w:r>
      <w:r w:rsidRPr="000D6362">
        <w:rPr>
          <w:sz w:val="24"/>
          <w:szCs w:val="24"/>
        </w:rPr>
        <w:t>cultures</w:t>
      </w:r>
      <w:r w:rsidR="00597242">
        <w:rPr>
          <w:sz w:val="24"/>
          <w:szCs w:val="24"/>
        </w:rPr>
        <w:t xml:space="preserve"> grown on canned peach plates</w:t>
      </w:r>
      <w:r w:rsidRPr="000D6362">
        <w:rPr>
          <w:sz w:val="24"/>
          <w:szCs w:val="24"/>
        </w:rPr>
        <w:t xml:space="preserve">, </w:t>
      </w:r>
      <w:r w:rsidRPr="000D6362">
        <w:rPr>
          <w:sz w:val="24"/>
          <w:szCs w:val="24"/>
        </w:rPr>
        <w:lastRenderedPageBreak/>
        <w:t xml:space="preserve">and diluted to 10 spores/ </w:t>
      </w:r>
      <w:r w:rsidR="003B7D87">
        <w:rPr>
          <w:sz w:val="24"/>
          <w:szCs w:val="24"/>
        </w:rPr>
        <w:t>µ</w:t>
      </w:r>
      <w:r w:rsidRPr="000D6362">
        <w:rPr>
          <w:sz w:val="24"/>
          <w:szCs w:val="24"/>
        </w:rPr>
        <w:t xml:space="preserve">L in </w:t>
      </w:r>
      <w:r w:rsidR="003B7D87" w:rsidRPr="000D6362">
        <w:rPr>
          <w:sz w:val="24"/>
          <w:szCs w:val="24"/>
        </w:rPr>
        <w:t xml:space="preserve">filter-sterilized </w:t>
      </w:r>
      <w:r w:rsidRPr="000D6362">
        <w:rPr>
          <w:sz w:val="24"/>
          <w:szCs w:val="24"/>
        </w:rPr>
        <w:t xml:space="preserve">50% </w:t>
      </w:r>
      <w:r w:rsidR="00374962">
        <w:rPr>
          <w:sz w:val="24"/>
          <w:szCs w:val="24"/>
        </w:rPr>
        <w:t xml:space="preserve">organic </w:t>
      </w:r>
      <w:r w:rsidRPr="000D6362">
        <w:rPr>
          <w:sz w:val="24"/>
          <w:szCs w:val="24"/>
        </w:rPr>
        <w:t xml:space="preserve">grape juice. </w:t>
      </w:r>
      <w:r w:rsidR="00625929">
        <w:rPr>
          <w:sz w:val="24"/>
          <w:szCs w:val="24"/>
        </w:rPr>
        <w:t>4</w:t>
      </w:r>
      <w:r w:rsidR="003B7D87">
        <w:rPr>
          <w:sz w:val="24"/>
          <w:szCs w:val="24"/>
        </w:rPr>
        <w:t>µ</w:t>
      </w:r>
      <w:r w:rsidRPr="000D6362">
        <w:rPr>
          <w:sz w:val="24"/>
          <w:szCs w:val="24"/>
        </w:rPr>
        <w:t xml:space="preserve">l droplets of </w:t>
      </w:r>
      <w:r w:rsidR="00374962">
        <w:rPr>
          <w:sz w:val="24"/>
          <w:szCs w:val="24"/>
        </w:rPr>
        <w:t xml:space="preserve">the diluted </w:t>
      </w:r>
      <w:r w:rsidRPr="000D6362">
        <w:rPr>
          <w:sz w:val="24"/>
          <w:szCs w:val="24"/>
        </w:rPr>
        <w:t xml:space="preserve">spore suspensions </w:t>
      </w:r>
      <w:r w:rsidR="00374962">
        <w:rPr>
          <w:sz w:val="24"/>
          <w:szCs w:val="24"/>
        </w:rPr>
        <w:t xml:space="preserve">were placed onto the detached leaflets </w:t>
      </w:r>
      <w:r w:rsidRPr="000D6362">
        <w:rPr>
          <w:sz w:val="24"/>
          <w:szCs w:val="24"/>
        </w:rPr>
        <w:t xml:space="preserve">at room temperature. </w:t>
      </w:r>
      <w:r w:rsidR="00374962">
        <w:rPr>
          <w:sz w:val="24"/>
          <w:szCs w:val="24"/>
        </w:rPr>
        <w:t>M</w:t>
      </w:r>
      <w:r w:rsidR="008C506F">
        <w:rPr>
          <w:sz w:val="24"/>
          <w:szCs w:val="24"/>
        </w:rPr>
        <w:t>ock-inoculated c</w:t>
      </w:r>
      <w:r w:rsidR="008C506F" w:rsidRPr="000D6362">
        <w:rPr>
          <w:sz w:val="24"/>
          <w:szCs w:val="24"/>
        </w:rPr>
        <w:t xml:space="preserve">ontrol </w:t>
      </w:r>
      <w:r w:rsidRPr="000D6362">
        <w:rPr>
          <w:sz w:val="24"/>
          <w:szCs w:val="24"/>
        </w:rPr>
        <w:t xml:space="preserve">leaves </w:t>
      </w:r>
      <w:r w:rsidR="00374962">
        <w:rPr>
          <w:sz w:val="24"/>
          <w:szCs w:val="24"/>
        </w:rPr>
        <w:t>were treated with</w:t>
      </w:r>
      <w:r w:rsidR="00374962" w:rsidRPr="000D6362">
        <w:rPr>
          <w:sz w:val="24"/>
          <w:szCs w:val="24"/>
        </w:rPr>
        <w:t xml:space="preserve"> </w:t>
      </w:r>
      <w:r w:rsidRPr="000D6362">
        <w:rPr>
          <w:sz w:val="24"/>
          <w:szCs w:val="24"/>
        </w:rPr>
        <w:t>4</w:t>
      </w:r>
      <w:r w:rsidR="003B7D87">
        <w:rPr>
          <w:sz w:val="24"/>
          <w:szCs w:val="24"/>
        </w:rPr>
        <w:t>µ</w:t>
      </w:r>
      <w:r w:rsidRPr="000D6362">
        <w:rPr>
          <w:sz w:val="24"/>
          <w:szCs w:val="24"/>
        </w:rPr>
        <w:t xml:space="preserve">L of </w:t>
      </w:r>
      <w:r w:rsidR="00625929">
        <w:rPr>
          <w:sz w:val="24"/>
          <w:szCs w:val="24"/>
        </w:rPr>
        <w:t>50</w:t>
      </w:r>
      <w:r w:rsidR="00374962" w:rsidRPr="000D6362">
        <w:rPr>
          <w:sz w:val="24"/>
          <w:szCs w:val="24"/>
        </w:rPr>
        <w:t xml:space="preserve">% </w:t>
      </w:r>
      <w:r w:rsidR="00374962">
        <w:rPr>
          <w:sz w:val="24"/>
          <w:szCs w:val="24"/>
        </w:rPr>
        <w:t xml:space="preserve">organic </w:t>
      </w:r>
      <w:r w:rsidR="00374962" w:rsidRPr="000D6362">
        <w:rPr>
          <w:sz w:val="24"/>
          <w:szCs w:val="24"/>
        </w:rPr>
        <w:t>grape juice</w:t>
      </w:r>
      <w:r w:rsidR="00374962" w:rsidRPr="000D6362" w:rsidDel="00374962">
        <w:rPr>
          <w:sz w:val="24"/>
          <w:szCs w:val="24"/>
        </w:rPr>
        <w:t xml:space="preserve"> </w:t>
      </w:r>
      <w:r w:rsidRPr="000D6362">
        <w:rPr>
          <w:sz w:val="24"/>
          <w:szCs w:val="24"/>
        </w:rPr>
        <w:t>without spores.</w:t>
      </w:r>
      <w:r w:rsidR="00CF034A">
        <w:rPr>
          <w:sz w:val="24"/>
          <w:szCs w:val="24"/>
        </w:rPr>
        <w:t xml:space="preserve"> </w:t>
      </w:r>
      <w:r w:rsidR="00374962">
        <w:rPr>
          <w:sz w:val="24"/>
          <w:szCs w:val="24"/>
        </w:rPr>
        <w:t xml:space="preserve">Digital photos were taken of all </w:t>
      </w:r>
      <w:r w:rsidRPr="000D6362">
        <w:rPr>
          <w:sz w:val="24"/>
          <w:szCs w:val="24"/>
        </w:rPr>
        <w:t>leaflets at 24, 48, and 72 hours post inoculation</w:t>
      </w:r>
      <w:r>
        <w:rPr>
          <w:sz w:val="24"/>
          <w:szCs w:val="24"/>
        </w:rPr>
        <w:t xml:space="preserve"> </w:t>
      </w:r>
      <w:r w:rsidR="00374962">
        <w:rPr>
          <w:sz w:val="24"/>
          <w:szCs w:val="24"/>
        </w:rPr>
        <w:t>and</w:t>
      </w:r>
      <w:r w:rsidR="00CF034A">
        <w:rPr>
          <w:sz w:val="24"/>
          <w:szCs w:val="24"/>
        </w:rPr>
        <w:t xml:space="preserve"> automated</w:t>
      </w:r>
      <w:r>
        <w:rPr>
          <w:sz w:val="24"/>
          <w:szCs w:val="24"/>
        </w:rPr>
        <w:t xml:space="preserve"> image analysis</w:t>
      </w:r>
      <w:r w:rsidR="00374962">
        <w:rPr>
          <w:sz w:val="24"/>
          <w:szCs w:val="24"/>
        </w:rPr>
        <w:t xml:space="preserve"> was used to measure lesion size</w:t>
      </w:r>
      <w:r>
        <w:rPr>
          <w:sz w:val="24"/>
          <w:szCs w:val="24"/>
        </w:rPr>
        <w:t>.</w:t>
      </w:r>
    </w:p>
    <w:p w14:paraId="4D6ECBD7" w14:textId="77777777" w:rsidR="007A7AF3" w:rsidRPr="000D6362" w:rsidRDefault="007A7AF3" w:rsidP="00CF034A">
      <w:pPr>
        <w:spacing w:line="480" w:lineRule="auto"/>
        <w:rPr>
          <w:sz w:val="24"/>
          <w:szCs w:val="24"/>
        </w:rPr>
      </w:pPr>
    </w:p>
    <w:p w14:paraId="4C1DB3D5" w14:textId="77777777" w:rsidR="000D6362" w:rsidRPr="000D6362" w:rsidRDefault="000D6362" w:rsidP="000D6362">
      <w:pPr>
        <w:spacing w:line="480" w:lineRule="auto"/>
        <w:rPr>
          <w:b/>
          <w:sz w:val="24"/>
          <w:szCs w:val="24"/>
        </w:rPr>
      </w:pPr>
      <w:r w:rsidRPr="000D6362">
        <w:rPr>
          <w:b/>
          <w:sz w:val="24"/>
          <w:szCs w:val="24"/>
        </w:rPr>
        <w:t>Automated Image Analysis</w:t>
      </w:r>
    </w:p>
    <w:p w14:paraId="2A88D5A9" w14:textId="1A60A560" w:rsidR="000D6362" w:rsidRDefault="00374962" w:rsidP="000D6362">
      <w:pPr>
        <w:spacing w:line="480" w:lineRule="auto"/>
        <w:ind w:firstLine="720"/>
        <w:rPr>
          <w:sz w:val="24"/>
          <w:szCs w:val="24"/>
        </w:rPr>
      </w:pPr>
      <w:r>
        <w:rPr>
          <w:sz w:val="24"/>
          <w:szCs w:val="24"/>
        </w:rPr>
        <w:t>Lesion area was digitally measured</w:t>
      </w:r>
      <w:r w:rsidR="000D6362" w:rsidRPr="000D6362">
        <w:rPr>
          <w:sz w:val="24"/>
          <w:szCs w:val="24"/>
        </w:rPr>
        <w:t xml:space="preserve"> using the EBImage and CRImage packages </w:t>
      </w:r>
      <w:r w:rsidR="00B3570C">
        <w:rPr>
          <w:sz w:val="24"/>
          <w:szCs w:val="24"/>
        </w:rPr>
        <w:fldChar w:fldCharType="begin"/>
      </w:r>
      <w:r w:rsidR="00B3570C">
        <w:rPr>
          <w:sz w:val="24"/>
          <w:szCs w:val="24"/>
        </w:rPr>
        <w:instrText xml:space="preserve"> ADDIN EN.CITE &lt;EndNote&gt;&lt;Cite ExcludeYear="1"&gt;&lt;Author&gt;Pau&lt;/Author&gt;&lt;Year&gt;2010&lt;/Year&gt;&lt;RecNum&gt;555&lt;/RecNum&gt;&lt;DisplayText&gt;(Pau, Fuchs et al. , Failmezger, Yuan et al.)&lt;/DisplayText&gt;&lt;record&gt;&lt;rec-number&gt;555&lt;/rec-number&gt;&lt;foreign-keys&gt;&lt;key app="EN" db-id="0pazvxt5kzzzd0er9pcprt0759frxeawtzpf" timestamp="1502999607"&gt;555&lt;/key&gt;&lt;/foreign-keys&gt;&lt;ref-type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eriodical&gt;&lt;full-title&gt;Bioinformatics&lt;/full-title&gt;&lt;/periodical&gt;&lt;pages&gt;979-981&lt;/pages&gt;&lt;volume&gt;26&lt;/volume&gt;&lt;number&gt;7&lt;/number&gt;&lt;dates&gt;&lt;year&gt;2010&lt;/year&gt;&lt;/dates&gt;&lt;isbn&gt;1460-2059&lt;/isbn&gt;&lt;urls&gt;&lt;/urls&gt;&lt;/record&gt;&lt;/Cite&gt;&lt;Cite ExcludeYear="1"&gt;&lt;Author&gt;Failmezger&lt;/Author&gt;&lt;Year&gt;2012&lt;/Year&gt;&lt;RecNum&gt;549&lt;/RecNum&gt;&lt;record&gt;&lt;rec-number&gt;549&lt;/rec-number&gt;&lt;foreign-keys&gt;&lt;key app="EN" db-id="0pazvxt5kzzzd0er9pcprt0759frxeawtzpf" timestamp="1502998649"&gt;549&lt;/key&gt;&lt;/foreign-keys&gt;&lt;ref-type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1.24.0.&lt;/secondary-title&gt;&lt;/titles&gt;&lt;periodical&gt;&lt;full-title&gt;R package version 1.24.0.&lt;/full-title&gt;&lt;/periodical&gt;&lt;dates&gt;&lt;year&gt;2012&lt;/year&gt;&lt;/dates&gt;&lt;urls&gt;&lt;/urls&gt;&lt;/record&gt;&lt;/Cite&gt;&lt;/EndNote&gt;</w:instrText>
      </w:r>
      <w:r w:rsidR="00B3570C">
        <w:rPr>
          <w:sz w:val="24"/>
          <w:szCs w:val="24"/>
        </w:rPr>
        <w:fldChar w:fldCharType="separate"/>
      </w:r>
      <w:r w:rsidR="00B3570C">
        <w:rPr>
          <w:noProof/>
          <w:sz w:val="24"/>
          <w:szCs w:val="24"/>
        </w:rPr>
        <w:t>(Pau, Fuchs et al. , Failmezger, Yuan et al.)</w:t>
      </w:r>
      <w:r w:rsidR="00B3570C">
        <w:rPr>
          <w:sz w:val="24"/>
          <w:szCs w:val="24"/>
        </w:rPr>
        <w:fldChar w:fldCharType="end"/>
      </w:r>
      <w:r w:rsidR="00161060">
        <w:rPr>
          <w:sz w:val="24"/>
          <w:szCs w:val="24"/>
        </w:rPr>
        <w:t xml:space="preserve"> </w:t>
      </w:r>
      <w:r w:rsidR="000D6362" w:rsidRPr="000D6362">
        <w:rPr>
          <w:sz w:val="24"/>
          <w:szCs w:val="24"/>
        </w:rPr>
        <w:t>in</w:t>
      </w:r>
      <w:r w:rsidR="00161060">
        <w:rPr>
          <w:sz w:val="24"/>
          <w:szCs w:val="24"/>
        </w:rPr>
        <w:t xml:space="preserve"> the R statistical environment </w:t>
      </w:r>
      <w:r w:rsidR="00B3570C">
        <w:rPr>
          <w:sz w:val="24"/>
          <w:szCs w:val="24"/>
        </w:rPr>
        <w:fldChar w:fldCharType="begin"/>
      </w:r>
      <w:r w:rsidR="00F30CF0">
        <w:rPr>
          <w:sz w:val="24"/>
          <w:szCs w:val="24"/>
        </w:rPr>
        <w:instrText xml:space="preserve"> ADDIN EN.CITE &lt;EndNote&gt;&lt;Cite ExcludeYear="1"&gt;&lt;Author&gt;Team&lt;/Author&gt;&lt;Year&gt;2008&lt;/Year&gt;&lt;RecNum&gt;550&lt;/RecNum&gt;&lt;DisplayText&gt;(R Development Core Team)&lt;/DisplayText&gt;&lt;record&gt;&lt;rec-number&gt;550&lt;/rec-number&gt;&lt;foreign-keys&gt;&lt;key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F30CF0">
        <w:rPr>
          <w:noProof/>
          <w:sz w:val="24"/>
          <w:szCs w:val="24"/>
        </w:rPr>
        <w:t>(R Development Core Team)</w:t>
      </w:r>
      <w:r w:rsidR="00B3570C">
        <w:rPr>
          <w:sz w:val="24"/>
          <w:szCs w:val="24"/>
        </w:rPr>
        <w:fldChar w:fldCharType="end"/>
      </w:r>
      <w:r w:rsidR="004E0DD7">
        <w:rPr>
          <w:sz w:val="24"/>
          <w:szCs w:val="24"/>
        </w:rPr>
        <w:t>, as p</w:t>
      </w:r>
      <w:r w:rsidR="005A53C3">
        <w:rPr>
          <w:sz w:val="24"/>
          <w:szCs w:val="24"/>
        </w:rPr>
        <w:t xml:space="preserve">reviously described </w:t>
      </w:r>
      <w:r w:rsidR="003D0236">
        <w:rPr>
          <w:sz w:val="24"/>
          <w:szCs w:val="24"/>
        </w:rPr>
        <w:fldChar w:fldCharType="begin"/>
      </w:r>
      <w:r w:rsidR="00E4188C">
        <w:rPr>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db-id="0pazvxt5kzzzd0er9pcprt0759frxeawtzpf" timestamp="1471566184"&gt;442&lt;/key&gt;&lt;/foreign-keys&gt;&lt;ref-type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Genet&lt;/secondary-title&gt;&lt;/titles&gt;&lt;periodical&gt;&lt;full-title&gt;PLoS Genet&lt;/full-title&gt;&lt;abbr-1&gt;PLoS genetics&lt;/abbr-1&gt;&lt;/periodical&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db-id="0pazvxt5kzzzd0er9pcprt0759frxeawtzpf" timestamp="1502132424"&gt;527&lt;/key&gt;&lt;/foreign-keys&gt;&lt;ref-type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Interactions&lt;/secondary-title&gt;&lt;/titles&gt;&lt;periodical&gt;&lt;full-title&gt;Molecular plant-microbe interactions&lt;/full-title&gt;&lt;/periodical&gt;&lt;pages&gt;287-298&lt;/pages&gt;&lt;volume&gt;29&lt;/volume&gt;&lt;number&gt;4&lt;/number&gt;&lt;dates&gt;&lt;year&gt;2016&lt;/year&gt;&lt;/dates&gt;&lt;isbn&gt;0894-0282&lt;/isbn&gt;&lt;urls&gt;&lt;/urls&gt;&lt;/record&gt;&lt;/Cite&gt;&lt;/EndNote&gt;</w:instrText>
      </w:r>
      <w:r w:rsidR="003D0236">
        <w:rPr>
          <w:sz w:val="24"/>
          <w:szCs w:val="24"/>
        </w:rPr>
        <w:fldChar w:fldCharType="separate"/>
      </w:r>
      <w:r w:rsidR="00E4188C">
        <w:rPr>
          <w:noProof/>
          <w:sz w:val="24"/>
          <w:szCs w:val="24"/>
        </w:rPr>
        <w:t>(Corwin, Copeland et al. 2016, Corwin, Subedy et al. 2016)</w:t>
      </w:r>
      <w:r w:rsidR="003D0236">
        <w:rPr>
          <w:sz w:val="24"/>
          <w:szCs w:val="24"/>
        </w:rPr>
        <w:fldChar w:fldCharType="end"/>
      </w:r>
      <w:r w:rsidR="000D6362" w:rsidRPr="000D6362">
        <w:rPr>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5F575E9F" w14:textId="77777777" w:rsidR="00CF034A" w:rsidRPr="000D6362" w:rsidRDefault="00CF034A" w:rsidP="000D6362">
      <w:pPr>
        <w:spacing w:line="480" w:lineRule="auto"/>
        <w:ind w:firstLine="720"/>
        <w:rPr>
          <w:sz w:val="24"/>
          <w:szCs w:val="24"/>
        </w:rPr>
      </w:pPr>
    </w:p>
    <w:p w14:paraId="5E7981B8" w14:textId="77777777" w:rsidR="000D6362" w:rsidRPr="000D6362" w:rsidRDefault="000D6362" w:rsidP="000D6362">
      <w:pPr>
        <w:spacing w:line="480" w:lineRule="auto"/>
        <w:rPr>
          <w:b/>
          <w:sz w:val="24"/>
          <w:szCs w:val="24"/>
        </w:rPr>
      </w:pPr>
      <w:r w:rsidRPr="000D6362">
        <w:rPr>
          <w:b/>
          <w:sz w:val="24"/>
          <w:szCs w:val="24"/>
        </w:rPr>
        <w:t>Data analysis</w:t>
      </w:r>
    </w:p>
    <w:p w14:paraId="0EF819F2" w14:textId="55BBA5D4" w:rsidR="002914F6" w:rsidRDefault="000D6362" w:rsidP="00377637">
      <w:pPr>
        <w:spacing w:line="480" w:lineRule="auto"/>
        <w:rPr>
          <w:sz w:val="24"/>
          <w:szCs w:val="24"/>
        </w:rPr>
      </w:pPr>
      <w:r w:rsidRPr="000D6362">
        <w:rPr>
          <w:sz w:val="24"/>
          <w:szCs w:val="24"/>
        </w:rPr>
        <w:tab/>
      </w:r>
      <w:commentRangeStart w:id="33"/>
      <w:r w:rsidRPr="000D6362">
        <w:rPr>
          <w:sz w:val="24"/>
          <w:szCs w:val="24"/>
        </w:rPr>
        <w:t xml:space="preserve">We analyzed </w:t>
      </w:r>
      <w:r w:rsidR="00374962">
        <w:rPr>
          <w:sz w:val="24"/>
          <w:szCs w:val="24"/>
        </w:rPr>
        <w:t xml:space="preserve">lesion areas using a general </w:t>
      </w:r>
      <w:r w:rsidRPr="000D6362">
        <w:rPr>
          <w:sz w:val="24"/>
          <w:szCs w:val="24"/>
        </w:rPr>
        <w:t xml:space="preserve">linear model for the full experiment, including the </w:t>
      </w:r>
      <w:r w:rsidR="00B1388E">
        <w:rPr>
          <w:sz w:val="24"/>
          <w:szCs w:val="24"/>
        </w:rPr>
        <w:t xml:space="preserve">fixed </w:t>
      </w:r>
      <w:r w:rsidRPr="000D6362">
        <w:rPr>
          <w:sz w:val="24"/>
          <w:szCs w:val="24"/>
        </w:rPr>
        <w:t xml:space="preserve">effects of </w:t>
      </w:r>
      <w:r w:rsidR="00B1388E">
        <w:rPr>
          <w:sz w:val="24"/>
          <w:szCs w:val="24"/>
        </w:rPr>
        <w:t>isolate genotype, plant domestication (</w:t>
      </w:r>
      <w:r w:rsidR="00B1388E" w:rsidRPr="006046FA">
        <w:rPr>
          <w:i/>
          <w:sz w:val="24"/>
          <w:szCs w:val="24"/>
        </w:rPr>
        <w:t>S. lycopersicum</w:t>
      </w:r>
      <w:r w:rsidR="00B1388E">
        <w:rPr>
          <w:sz w:val="24"/>
          <w:szCs w:val="24"/>
        </w:rPr>
        <w:t xml:space="preserve"> or </w:t>
      </w:r>
      <w:r w:rsidR="00B1388E" w:rsidRPr="006046FA">
        <w:rPr>
          <w:i/>
          <w:sz w:val="24"/>
          <w:szCs w:val="24"/>
        </w:rPr>
        <w:t>S. pimpinellifolium</w:t>
      </w:r>
      <w:r w:rsidR="00B1388E">
        <w:rPr>
          <w:sz w:val="24"/>
          <w:szCs w:val="24"/>
        </w:rPr>
        <w:t xml:space="preserve">), plant genotype (which is nested within </w:t>
      </w:r>
      <w:r w:rsidR="00374962">
        <w:rPr>
          <w:sz w:val="24"/>
          <w:szCs w:val="24"/>
        </w:rPr>
        <w:t>domestication status</w:t>
      </w:r>
      <w:r w:rsidR="00B1388E">
        <w:rPr>
          <w:sz w:val="24"/>
          <w:szCs w:val="24"/>
        </w:rPr>
        <w:t>), experiment, and block (nested within experiment) on lesion area</w:t>
      </w:r>
      <w:r w:rsidR="00685345">
        <w:rPr>
          <w:sz w:val="24"/>
          <w:szCs w:val="24"/>
        </w:rPr>
        <w:t>,</w:t>
      </w:r>
      <w:r w:rsidR="00374962">
        <w:rPr>
          <w:sz w:val="24"/>
          <w:szCs w:val="24"/>
        </w:rPr>
        <w:t xml:space="preserve"> as well as th</w:t>
      </w:r>
      <w:r w:rsidR="00685345">
        <w:rPr>
          <w:sz w:val="24"/>
          <w:szCs w:val="24"/>
        </w:rPr>
        <w:t xml:space="preserve">eir </w:t>
      </w:r>
      <w:r w:rsidR="00374962">
        <w:rPr>
          <w:sz w:val="24"/>
          <w:szCs w:val="24"/>
        </w:rPr>
        <w:t>interactions</w:t>
      </w:r>
      <w:r w:rsidR="002B1D25">
        <w:rPr>
          <w:sz w:val="24"/>
          <w:szCs w:val="24"/>
        </w:rPr>
        <w:t xml:space="preserve"> </w:t>
      </w:r>
      <w:commentRangeEnd w:id="33"/>
      <w:r w:rsidR="00EC661E">
        <w:rPr>
          <w:rStyle w:val="CommentReference"/>
        </w:rPr>
        <w:commentReference w:id="33"/>
      </w:r>
      <w:r w:rsidR="002B1D25">
        <w:rPr>
          <w:sz w:val="24"/>
          <w:szCs w:val="24"/>
        </w:rPr>
        <w:t xml:space="preserve">(lme4; </w:t>
      </w:r>
      <w:r w:rsidR="009B208D">
        <w:rPr>
          <w:sz w:val="24"/>
          <w:szCs w:val="24"/>
        </w:rPr>
        <w:fldChar w:fldCharType="begin"/>
      </w:r>
      <w:r w:rsidR="009B208D">
        <w:rPr>
          <w:sz w:val="24"/>
          <w:szCs w:val="24"/>
        </w:rPr>
        <w:instrText xml:space="preserve"> ADDIN EN.CITE &lt;EndNote&gt;&lt;Cite&gt;&lt;Author&gt;Douglas Bates&lt;/Author&gt;&lt;Year&gt;2015&lt;/Year&gt;&lt;RecNum&gt;522&lt;/RecNum&gt;&lt;DisplayText&gt;(Douglas Bates 2015)&lt;/DisplayText&gt;&lt;record&gt;&lt;rec-number&gt;522&lt;/rec-number&gt;&lt;foreign-keys&gt;&lt;key app="EN" db-id="0pazvxt5kzzzd0er9pcprt0759frxeawtzpf" timestamp="1501786337"&gt;522&lt;/key&gt;&lt;/foreign-keys&gt;&lt;ref-type name="Journal Article"&gt;17&lt;/ref-type&gt;&lt;contributors&gt;&lt;authors&gt;&lt;author&gt;Douglas Bates, Martin Maechler, Ben Bolker, Steve Walker&lt;/author&gt;&lt;/authors&gt;&lt;/contributors&gt;&lt;titles&gt;&lt;title&gt;Fitting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Software&lt;/full-title&gt;&lt;/periodical&gt;&lt;pages&gt;1-48&lt;/pages&gt;&lt;volume&gt;67&lt;/volume&gt;&lt;number&gt;1&lt;/number&gt;&lt;dates&gt;&lt;year&gt;2015&lt;/year&gt;&lt;/dates&gt;&lt;urls&gt;&lt;/urls&gt;&lt;/record&gt;&lt;/Cite&gt;&lt;/EndNote&gt;</w:instrText>
      </w:r>
      <w:r w:rsidR="009B208D">
        <w:rPr>
          <w:sz w:val="24"/>
          <w:szCs w:val="24"/>
        </w:rPr>
        <w:fldChar w:fldCharType="separate"/>
      </w:r>
      <w:r w:rsidR="009B208D">
        <w:rPr>
          <w:noProof/>
          <w:sz w:val="24"/>
          <w:szCs w:val="24"/>
        </w:rPr>
        <w:t>(Douglas Bates 2015)</w:t>
      </w:r>
      <w:r w:rsidR="009B208D">
        <w:rPr>
          <w:sz w:val="24"/>
          <w:szCs w:val="24"/>
        </w:rPr>
        <w:fldChar w:fldCharType="end"/>
      </w:r>
      <w:r w:rsidR="002B1D25">
        <w:rPr>
          <w:sz w:val="24"/>
          <w:szCs w:val="24"/>
        </w:rPr>
        <w:t>)</w:t>
      </w:r>
      <w:r w:rsidR="00B1388E">
        <w:rPr>
          <w:sz w:val="24"/>
          <w:szCs w:val="24"/>
        </w:rPr>
        <w:t>.</w:t>
      </w:r>
      <w:r w:rsidR="00374962">
        <w:rPr>
          <w:sz w:val="24"/>
          <w:szCs w:val="24"/>
        </w:rPr>
        <w:t xml:space="preserve"> </w:t>
      </w:r>
      <w:r w:rsidR="00FA4ED9">
        <w:rPr>
          <w:sz w:val="24"/>
          <w:szCs w:val="24"/>
        </w:rPr>
        <w:t xml:space="preserve">Two of our 97 isolates </w:t>
      </w:r>
      <w:ins w:id="34" w:author="Céline" w:date="2017-08-29T14:52:00Z">
        <w:r w:rsidR="00EC661E">
          <w:rPr>
            <w:sz w:val="24"/>
            <w:szCs w:val="24"/>
          </w:rPr>
          <w:t xml:space="preserve">that </w:t>
        </w:r>
      </w:ins>
      <w:r w:rsidR="00FA4ED9">
        <w:rPr>
          <w:sz w:val="24"/>
          <w:szCs w:val="24"/>
        </w:rPr>
        <w:t>did not have replication across 2 experiments</w:t>
      </w:r>
      <w:ins w:id="35" w:author="Céline" w:date="2017-08-29T14:52:00Z">
        <w:r w:rsidR="00EC661E">
          <w:rPr>
            <w:sz w:val="24"/>
            <w:szCs w:val="24"/>
          </w:rPr>
          <w:t xml:space="preserve"> </w:t>
        </w:r>
      </w:ins>
      <w:del w:id="36" w:author="Céline" w:date="2017-08-29T14:52:00Z">
        <w:r w:rsidR="00FA4ED9" w:rsidDel="00EC661E">
          <w:rPr>
            <w:sz w:val="24"/>
            <w:szCs w:val="24"/>
          </w:rPr>
          <w:lastRenderedPageBreak/>
          <w:delText xml:space="preserve">, so they </w:delText>
        </w:r>
      </w:del>
      <w:r w:rsidR="00FA4ED9">
        <w:rPr>
          <w:sz w:val="24"/>
          <w:szCs w:val="24"/>
        </w:rPr>
        <w:t xml:space="preserve">were dropped at this stage of analysis. </w:t>
      </w:r>
      <w:r w:rsidR="00374962">
        <w:rPr>
          <w:sz w:val="24"/>
          <w:szCs w:val="24"/>
        </w:rPr>
        <w:t>There was no difference in the results if experiment and block were treated as random effects.</w:t>
      </w:r>
      <w:r w:rsidR="00B1388E">
        <w:rPr>
          <w:sz w:val="24"/>
          <w:szCs w:val="24"/>
        </w:rPr>
        <w:t xml:space="preserve"> Adding terms for individual plant, leaf, and leaflet position did not significantly improve the full model, so </w:t>
      </w:r>
      <w:r w:rsidR="00374962">
        <w:rPr>
          <w:sz w:val="24"/>
          <w:szCs w:val="24"/>
        </w:rPr>
        <w:t xml:space="preserve">they were </w:t>
      </w:r>
      <w:r w:rsidR="00B1388E">
        <w:rPr>
          <w:sz w:val="24"/>
          <w:szCs w:val="24"/>
        </w:rPr>
        <w:t xml:space="preserve">omitted them from further analysis. We also tested a mixed model with random effects of experiment and block, but this did not affect our interpretation of the fixed effects. </w:t>
      </w:r>
      <w:r w:rsidR="002914F6">
        <w:rPr>
          <w:sz w:val="24"/>
          <w:szCs w:val="24"/>
        </w:rPr>
        <w:t xml:space="preserve">This model was used to calculate the significance of each factor and to obtain </w:t>
      </w:r>
      <w:r w:rsidRPr="000D6362">
        <w:rPr>
          <w:sz w:val="24"/>
          <w:szCs w:val="24"/>
        </w:rPr>
        <w:t>the least-squared means of lesion size</w:t>
      </w:r>
      <w:r w:rsidR="002914F6">
        <w:rPr>
          <w:sz w:val="24"/>
          <w:szCs w:val="24"/>
        </w:rPr>
        <w:t xml:space="preserve"> for each </w:t>
      </w:r>
      <w:r w:rsidR="002914F6" w:rsidRPr="002B1D25">
        <w:rPr>
          <w:i/>
          <w:sz w:val="24"/>
          <w:szCs w:val="24"/>
        </w:rPr>
        <w:t>B. cinerea</w:t>
      </w:r>
      <w:r w:rsidR="002914F6">
        <w:rPr>
          <w:sz w:val="24"/>
          <w:szCs w:val="24"/>
        </w:rPr>
        <w:t xml:space="preserve"> isolate x tomato accession as well as for each </w:t>
      </w:r>
      <w:r w:rsidR="002914F6" w:rsidRPr="00685345">
        <w:rPr>
          <w:i/>
          <w:sz w:val="24"/>
          <w:szCs w:val="24"/>
        </w:rPr>
        <w:t>B. cinerea</w:t>
      </w:r>
      <w:r w:rsidR="002914F6">
        <w:rPr>
          <w:sz w:val="24"/>
          <w:szCs w:val="24"/>
        </w:rPr>
        <w:t xml:space="preserve"> isolate x domestic/wild tomato</w:t>
      </w:r>
      <w:r w:rsidRPr="000D6362">
        <w:rPr>
          <w:sz w:val="24"/>
          <w:szCs w:val="24"/>
        </w:rPr>
        <w:t>.</w:t>
      </w:r>
    </w:p>
    <w:p w14:paraId="1C1C723F" w14:textId="42286A24" w:rsidR="000D6362" w:rsidRPr="00BF2068" w:rsidRDefault="002914F6" w:rsidP="00685345">
      <w:pPr>
        <w:spacing w:line="480" w:lineRule="auto"/>
        <w:ind w:firstLine="720"/>
        <w:rPr>
          <w:sz w:val="24"/>
          <w:szCs w:val="24"/>
        </w:rPr>
      </w:pPr>
      <w:r>
        <w:rPr>
          <w:sz w:val="24"/>
          <w:szCs w:val="24"/>
        </w:rPr>
        <w:t>These means were used as the phenotypic input for GWA using</w:t>
      </w:r>
      <w:r w:rsidR="000D6362" w:rsidRPr="000D6362">
        <w:rPr>
          <w:sz w:val="24"/>
          <w:szCs w:val="24"/>
        </w:rPr>
        <w:t xml:space="preserve"> bigRR</w:t>
      </w:r>
      <w:r w:rsidR="00510B7F">
        <w:rPr>
          <w:sz w:val="24"/>
          <w:szCs w:val="24"/>
        </w:rPr>
        <w:t>, a heteroskedastic ridge regression method that incorporates SNP-specific shrinkage</w:t>
      </w:r>
      <w:r w:rsidR="008F7E60">
        <w:rPr>
          <w:sz w:val="24"/>
          <w:szCs w:val="24"/>
        </w:rPr>
        <w:t xml:space="preserve"> </w:t>
      </w:r>
      <w:r w:rsidR="009B208D">
        <w:rPr>
          <w:sz w:val="24"/>
          <w:szCs w:val="24"/>
        </w:rPr>
        <w:fldChar w:fldCharType="begin"/>
      </w:r>
      <w:r w:rsidR="009B208D">
        <w:rPr>
          <w:sz w:val="24"/>
          <w:szCs w:val="24"/>
        </w:rPr>
        <w:instrText xml:space="preserve"> ADDIN EN.CITE &lt;EndNote&gt;&lt;Cite&gt;&lt;Author&gt;Shen&lt;/Author&gt;&lt;Year&gt;2013&lt;/Year&gt;&lt;RecNum&gt;466&lt;/RecNum&gt;&lt;DisplayText&gt;(Shen, Alam et al. 2013)&lt;/DisplayText&gt;&lt;record&gt;&lt;rec-number&gt;466&lt;/rec-number&gt;&lt;foreign-keys&gt;&lt;key app="EN" db-id="0pazvxt5kzzzd0er9pcprt0759frxeawtzpf" timestamp="1485213119"&gt;466&lt;/key&gt;&lt;/foreign-keys&gt;&lt;ref-type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abbr-1&gt;Genetics&lt;/abbr-1&gt;&lt;/periodical&gt;&lt;pages&gt;1255-1268&lt;/pages&gt;&lt;volume&gt;193&lt;/volume&gt;&lt;number&gt;4&lt;/number&gt;&lt;dates&gt;&lt;year&gt;2013&lt;/year&gt;&lt;/dates&gt;&lt;isbn&gt;0016-6731&lt;/isbn&gt;&lt;urls&gt;&lt;/urls&gt;&lt;/record&gt;&lt;/Cite&gt;&lt;/EndNote&gt;</w:instrText>
      </w:r>
      <w:r w:rsidR="009B208D">
        <w:rPr>
          <w:sz w:val="24"/>
          <w:szCs w:val="24"/>
        </w:rPr>
        <w:fldChar w:fldCharType="separate"/>
      </w:r>
      <w:r w:rsidR="009B208D">
        <w:rPr>
          <w:noProof/>
          <w:sz w:val="24"/>
          <w:szCs w:val="24"/>
        </w:rPr>
        <w:t>(Shen, Alam et al. 2013)</w:t>
      </w:r>
      <w:r w:rsidR="009B208D">
        <w:rPr>
          <w:sz w:val="24"/>
          <w:szCs w:val="24"/>
        </w:rPr>
        <w:fldChar w:fldCharType="end"/>
      </w:r>
      <w:r w:rsidR="008F7E60">
        <w:rPr>
          <w:sz w:val="24"/>
          <w:szCs w:val="24"/>
        </w:rPr>
        <w:t xml:space="preserve">. </w:t>
      </w:r>
      <w:r>
        <w:rPr>
          <w:sz w:val="24"/>
          <w:szCs w:val="24"/>
        </w:rPr>
        <w:t xml:space="preserve">This approach has previously had a high validation rate </w:t>
      </w:r>
      <w:r w:rsidR="003D0236">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 </w:instrText>
      </w:r>
      <w:r w:rsidR="00E4188C">
        <w:rPr>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MHBhenZ4dDVrenp6ZDBlcjlwY3BydDA3NTlmcnhlYXd0enBmIiB0aW1lc3RhbXA9IjE1MDIxMzM0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(Ober, Huang et al. 2015, Corwin, Copeland et al. 2016, Francisco, Joseph et al. 2016, Kooke, Kruijer et al. 2016)</w:t>
      </w:r>
      <w:r w:rsidR="003D0236">
        <w:rPr>
          <w:sz w:val="24"/>
          <w:szCs w:val="24"/>
        </w:rPr>
        <w:fldChar w:fldCharType="end"/>
      </w:r>
      <w:r w:rsidR="003053D3">
        <w:rPr>
          <w:sz w:val="24"/>
          <w:szCs w:val="24"/>
        </w:rPr>
        <w:t>.</w:t>
      </w:r>
      <w:r>
        <w:rPr>
          <w:sz w:val="24"/>
          <w:szCs w:val="24"/>
        </w:rPr>
        <w:t xml:space="preserve"> The </w:t>
      </w:r>
      <w:r w:rsidRPr="00685345">
        <w:rPr>
          <w:i/>
          <w:sz w:val="24"/>
          <w:szCs w:val="24"/>
        </w:rPr>
        <w:t>B. cinerea</w:t>
      </w:r>
      <w:r>
        <w:rPr>
          <w:sz w:val="24"/>
          <w:szCs w:val="24"/>
        </w:rPr>
        <w:t xml:space="preserve"> GWA used </w:t>
      </w:r>
      <w:r w:rsidR="000328E8">
        <w:rPr>
          <w:sz w:val="24"/>
          <w:szCs w:val="24"/>
        </w:rPr>
        <w:t>272,672</w:t>
      </w:r>
      <w:r w:rsidR="00605543">
        <w:rPr>
          <w:sz w:val="24"/>
          <w:szCs w:val="24"/>
        </w:rPr>
        <w:t xml:space="preserve"> </w:t>
      </w:r>
      <w:r>
        <w:rPr>
          <w:sz w:val="24"/>
          <w:szCs w:val="24"/>
        </w:rPr>
        <w:t xml:space="preserve">SNPs </w:t>
      </w:r>
      <w:r w:rsidR="00605543">
        <w:rPr>
          <w:sz w:val="24"/>
          <w:szCs w:val="24"/>
        </w:rPr>
        <w:t xml:space="preserve">at MAF </w:t>
      </w:r>
      <w:r w:rsidR="00FD3221">
        <w:rPr>
          <w:sz w:val="24"/>
          <w:szCs w:val="24"/>
        </w:rPr>
        <w:t>0.20 or greater</w:t>
      </w:r>
      <w:r w:rsidR="008C506F">
        <w:rPr>
          <w:sz w:val="24"/>
          <w:szCs w:val="24"/>
        </w:rPr>
        <w:t xml:space="preserve"> and </w:t>
      </w:r>
      <w:r w:rsidR="002128AA">
        <w:rPr>
          <w:sz w:val="24"/>
          <w:szCs w:val="24"/>
        </w:rPr>
        <w:t>&lt;</w:t>
      </w:r>
      <w:r w:rsidR="008C506F">
        <w:rPr>
          <w:sz w:val="24"/>
          <w:szCs w:val="24"/>
        </w:rPr>
        <w:t xml:space="preserve">10% </w:t>
      </w:r>
      <w:r>
        <w:rPr>
          <w:sz w:val="24"/>
          <w:szCs w:val="24"/>
        </w:rPr>
        <w:t xml:space="preserve">missing SNP calls </w:t>
      </w:r>
      <w:r w:rsidR="00605543">
        <w:rPr>
          <w:sz w:val="24"/>
          <w:szCs w:val="24"/>
        </w:rPr>
        <w:t xml:space="preserve">as described above. </w:t>
      </w:r>
      <w:r w:rsidR="000D6362" w:rsidRPr="000D6362">
        <w:rPr>
          <w:sz w:val="24"/>
          <w:szCs w:val="24"/>
        </w:rPr>
        <w:t xml:space="preserve">Because bigRR provides an estimated effect size, but not a p-value, </w:t>
      </w:r>
      <w:r>
        <w:rPr>
          <w:sz w:val="24"/>
          <w:szCs w:val="24"/>
        </w:rPr>
        <w:t>significance was estimated using 1000</w:t>
      </w:r>
      <w:r w:rsidR="000D6362" w:rsidRPr="000D6362">
        <w:rPr>
          <w:sz w:val="24"/>
          <w:szCs w:val="24"/>
        </w:rPr>
        <w:t xml:space="preserve"> permutation</w:t>
      </w:r>
      <w:r w:rsidR="00685345">
        <w:rPr>
          <w:sz w:val="24"/>
          <w:szCs w:val="24"/>
        </w:rPr>
        <w:t>s</w:t>
      </w:r>
      <w:r w:rsidR="000D6362" w:rsidRPr="000D6362">
        <w:rPr>
          <w:sz w:val="24"/>
          <w:szCs w:val="24"/>
        </w:rPr>
        <w:t xml:space="preserve"> </w:t>
      </w:r>
      <w:r w:rsidR="00685345">
        <w:rPr>
          <w:sz w:val="24"/>
          <w:szCs w:val="24"/>
        </w:rPr>
        <w:t>to</w:t>
      </w:r>
      <w:r w:rsidR="000D6362" w:rsidRPr="000D6362">
        <w:rPr>
          <w:sz w:val="24"/>
          <w:szCs w:val="24"/>
        </w:rPr>
        <w:t xml:space="preserve"> determine effect significance</w:t>
      </w:r>
      <w:r>
        <w:rPr>
          <w:sz w:val="24"/>
          <w:szCs w:val="24"/>
        </w:rPr>
        <w:t xml:space="preserve"> at</w:t>
      </w:r>
      <w:r w:rsidR="000D6362" w:rsidRPr="000D6362">
        <w:rPr>
          <w:sz w:val="24"/>
          <w:szCs w:val="24"/>
        </w:rPr>
        <w:t xml:space="preserve"> 95%, 99%, and 99.9% thresholds </w:t>
      </w:r>
      <w:r w:rsidR="003D0236">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 </w:instrText>
      </w:r>
      <w:r w:rsidR="00E4188C">
        <w:rPr>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a2V5cz48a2V5IGFwcD0iRU4iIGRiLWlkPSIwcGF6dnh0NWt6enpkMGVyOXBjcHJ0MDc1OWZyeGVh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L2lzYm4+PHVybHM+PC91cmxzPjwvcmVjb3JkPjwvQ2l0ZT48L0VuZE5vdGU+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(Doerge and Churchill 1996, Shen, Alam et al. 2013, Corwin, Copeland et al. 2016)</w:t>
      </w:r>
      <w:r w:rsidR="003D0236">
        <w:rPr>
          <w:sz w:val="24"/>
          <w:szCs w:val="24"/>
        </w:rPr>
        <w:fldChar w:fldCharType="end"/>
      </w:r>
      <w:r w:rsidR="000D6362" w:rsidRPr="000D6362">
        <w:rPr>
          <w:sz w:val="24"/>
          <w:szCs w:val="24"/>
        </w:rPr>
        <w:t>.</w:t>
      </w:r>
      <w:r w:rsidR="00BF2068">
        <w:rPr>
          <w:sz w:val="24"/>
          <w:szCs w:val="24"/>
        </w:rPr>
        <w:t xml:space="preserve"> </w:t>
      </w:r>
      <w:r>
        <w:rPr>
          <w:sz w:val="24"/>
          <w:szCs w:val="24"/>
        </w:rPr>
        <w:t>SNPs were annotated</w:t>
      </w:r>
      <w:r w:rsidR="00BF2068" w:rsidRPr="00BF2068">
        <w:rPr>
          <w:rFonts w:cs="Arial"/>
          <w:color w:val="222222"/>
          <w:sz w:val="24"/>
          <w:szCs w:val="24"/>
          <w:shd w:val="clear" w:color="auto" w:fill="FFFFFF"/>
        </w:rPr>
        <w:t xml:space="preserve"> using SNPdat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&lt;EndNote&gt;&lt;Cite&gt;&lt;Author&gt;Doran&lt;/Author&gt;&lt;Year&gt;2013&lt;/Year&gt;&lt;RecNum&gt;467&lt;/RecNum&gt;&lt;DisplayText&gt;(Doran and Creevey 2013)&lt;/DisplayText&gt;&lt;record&gt;&lt;rec-number&gt;467&lt;/rec-number&gt;&lt;foreign-keys&gt;&lt;key app="EN" db-id="0pazvxt5kzzzd0er9pcprt0759frxeawtzpf" timestamp="1485233026"&gt;467&lt;/key&gt;&lt;/foreign-keys&gt;&lt;ref-type name="Journal Article"&gt;17&lt;/ref-type&gt;&lt;contributors&gt;&lt;authors&gt;&lt;author&gt;Doran, Anthony G&lt;/author&gt;&lt;author&gt;Creevey, Christopher J&lt;/author&gt;&lt;/authors&gt;&lt;/contributors&gt;&lt;titles&gt;&lt;title&gt;Snpdat: Easy and rapid annotation of results from de novo snp discovery projects for model and non-model organisms&lt;/title&gt;&lt;secondary-title&gt;BMC bioinformatics&lt;/secondary-title&gt;&lt;/titles&gt;&lt;periodical&gt;&lt;full-title&gt;BMC bioinformatics&lt;/full-title&gt;&lt;/periodical&gt;&lt;pages&gt;45&lt;/pages&gt;&lt;volume&gt;14&lt;/volume&gt;&lt;number&gt;1&lt;/number&gt;&lt;dates&gt;&lt;year&gt;2013&lt;/year&gt;&lt;/dates&gt;&lt;isbn&gt;1471-2105&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(Doran and Creevey 2013)</w:t>
      </w:r>
      <w:r w:rsidR="009B208D">
        <w:rPr>
          <w:rFonts w:cs="Arial"/>
          <w:color w:val="222222"/>
          <w:sz w:val="24"/>
          <w:szCs w:val="24"/>
          <w:shd w:val="clear" w:color="auto" w:fill="FFFFFF"/>
        </w:rPr>
        <w:fldChar w:fldCharType="end"/>
      </w:r>
      <w:r w:rsidR="00161060">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with </w:t>
      </w:r>
      <w:r w:rsidR="00597242">
        <w:rPr>
          <w:rFonts w:cs="Arial"/>
          <w:color w:val="222222"/>
          <w:sz w:val="24"/>
          <w:szCs w:val="24"/>
          <w:shd w:val="clear" w:color="auto" w:fill="FFFFFF"/>
        </w:rPr>
        <w:t>gene transfer format file</w:t>
      </w:r>
      <w:r w:rsidR="00597242" w:rsidRPr="00BF2068">
        <w:rPr>
          <w:rFonts w:cs="Arial"/>
          <w:color w:val="222222"/>
          <w:sz w:val="24"/>
          <w:szCs w:val="24"/>
          <w:shd w:val="clear" w:color="auto" w:fill="FFFFFF"/>
        </w:rPr>
        <w:t xml:space="preserve"> </w:t>
      </w:r>
      <w:r w:rsidR="00BF2068" w:rsidRPr="00BF2068">
        <w:rPr>
          <w:rFonts w:cs="Arial"/>
          <w:color w:val="222222"/>
          <w:sz w:val="24"/>
          <w:szCs w:val="24"/>
          <w:shd w:val="clear" w:color="auto" w:fill="FFFFFF"/>
        </w:rPr>
        <w:t xml:space="preserve">construction from the T4 gene models for genomic DNA </w:t>
      </w:r>
      <w:r w:rsidR="00303F28">
        <w:rPr>
          <w:rFonts w:cs="Arial"/>
          <w:color w:val="222222"/>
          <w:sz w:val="24"/>
          <w:szCs w:val="24"/>
          <w:shd w:val="clear" w:color="auto" w:fill="FFFFFF"/>
        </w:rPr>
        <w:t xml:space="preserve">by linking the SNP to genes within a 2kbp window </w:t>
      </w:r>
      <w:r w:rsidR="00BF2068" w:rsidRPr="00BF2068">
        <w:rPr>
          <w:rFonts w:cs="Arial"/>
          <w:color w:val="222222"/>
          <w:sz w:val="24"/>
          <w:szCs w:val="24"/>
          <w:shd w:val="clear" w:color="auto" w:fill="FFFFFF"/>
        </w:rPr>
        <w:t>(</w:t>
      </w:r>
      <w:hyperlink r:id="rId8" w:tgtFrame="_blank" w:history="1">
        <w:r w:rsidR="00BF2068" w:rsidRPr="00BF2068">
          <w:rPr>
            <w:rStyle w:val="Hyperlink"/>
            <w:rFonts w:cs="Arial"/>
            <w:color w:val="1155CC"/>
            <w:sz w:val="24"/>
            <w:szCs w:val="24"/>
            <w:shd w:val="clear" w:color="auto" w:fill="FFFFFF"/>
          </w:rPr>
          <w:t>http://www.broadinstitute.org</w:t>
        </w:r>
      </w:hyperlink>
      <w:r w:rsidR="00210E6E">
        <w:rPr>
          <w:rFonts w:cs="Arial"/>
          <w:color w:val="222222"/>
          <w:sz w:val="24"/>
          <w:szCs w:val="24"/>
          <w:shd w:val="clear" w:color="auto" w:fill="FFFFFF"/>
        </w:rPr>
        <w:t>,</w:t>
      </w:r>
      <w:r w:rsidR="00D349F6">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BF6B48">
        <w:rPr>
          <w:rFonts w:cs="Arial"/>
          <w:color w:val="222222"/>
          <w:sz w:val="24"/>
          <w:szCs w:val="24"/>
          <w:shd w:val="clear" w:color="auto" w:fill="FFFFFF"/>
        </w:rPr>
        <w:t>)</w:t>
      </w:r>
      <w:r w:rsidR="00BF2068" w:rsidRPr="00BF2068">
        <w:rPr>
          <w:rFonts w:cs="Arial"/>
          <w:color w:val="222222"/>
          <w:sz w:val="24"/>
          <w:szCs w:val="24"/>
          <w:shd w:val="clear" w:color="auto" w:fill="FFFFFF"/>
        </w:rPr>
        <w:t>.</w:t>
      </w:r>
      <w:r w:rsidR="00303F28">
        <w:rPr>
          <w:rFonts w:cs="Arial"/>
          <w:color w:val="222222"/>
          <w:sz w:val="24"/>
          <w:szCs w:val="24"/>
          <w:shd w:val="clear" w:color="auto" w:fill="FFFFFF"/>
        </w:rPr>
        <w:t xml:space="preserve"> </w:t>
      </w:r>
      <w:r w:rsidR="004007E9" w:rsidRPr="004007E9">
        <w:rPr>
          <w:rFonts w:cs="Arial"/>
          <w:color w:val="222222"/>
          <w:sz w:val="24"/>
          <w:szCs w:val="24"/>
          <w:shd w:val="clear" w:color="auto" w:fill="FFFFFF"/>
        </w:rPr>
        <w:t xml:space="preserve">Functional annotations are based on the T4 gene models for genomic DNA (http://www.broadinstitute.org, </w:t>
      </w:r>
      <w:r w:rsidR="004007E9" w:rsidRPr="00D349F6">
        <w:rPr>
          <w:rFonts w:cs="Arial"/>
          <w:i/>
          <w:color w:val="222222"/>
          <w:sz w:val="24"/>
          <w:szCs w:val="24"/>
          <w:shd w:val="clear" w:color="auto" w:fill="FFFFFF"/>
        </w:rPr>
        <w:t>B. cinerea</w:t>
      </w:r>
      <w:r w:rsidR="008F7E60">
        <w:rPr>
          <w:rFonts w:cs="Arial"/>
          <w:color w:val="222222"/>
          <w:sz w:val="24"/>
          <w:szCs w:val="24"/>
          <w:shd w:val="clear" w:color="auto" w:fill="FFFFFF"/>
        </w:rPr>
        <w:t xml:space="preserve">; </w:t>
      </w:r>
      <w:r w:rsidR="009B208D">
        <w:rPr>
          <w:rFonts w:cs="Arial"/>
          <w:color w:val="222222"/>
          <w:sz w:val="24"/>
          <w:szCs w:val="24"/>
          <w:shd w:val="clear" w:color="auto" w:fill="FFFFFF"/>
        </w:rPr>
        <w:fldChar w:fldCharType="begin"/>
      </w:r>
      <w:r w:rsidR="009B208D">
        <w:rPr>
          <w:rFonts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db-id="0pazvxt5kzzzd0er9pcprt0759frxeawtzpf" timestamp="1485233659"&gt;468&lt;/key&gt;&lt;/foreign-keys&gt;&lt;ref-type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cell&lt;/secondary-title&gt;&lt;/titles&gt;&lt;periodical&gt;&lt;full-title&gt;Eukaryotic cell&lt;/full-title&gt;&lt;/periodical&gt;&lt;pages&gt;1413-1414&lt;/pages&gt;&lt;volume&gt;11&lt;/volume&gt;&lt;number&gt;11&lt;/number&gt;&lt;dates&gt;&lt;year&gt;2012&lt;/year&gt;&lt;/dates&gt;&lt;isbn&gt;1535-9778&lt;/isbn&gt;&lt;urls&gt;&lt;/urls&gt;&lt;/record&gt;&lt;/Cite&gt;&lt;/EndNote&gt;</w:instrText>
      </w:r>
      <w:r w:rsidR="009B208D">
        <w:rPr>
          <w:rFonts w:cs="Arial"/>
          <w:color w:val="222222"/>
          <w:sz w:val="24"/>
          <w:szCs w:val="24"/>
          <w:shd w:val="clear" w:color="auto" w:fill="FFFFFF"/>
        </w:rPr>
        <w:fldChar w:fldCharType="separate"/>
      </w:r>
      <w:r w:rsidR="009B208D">
        <w:rPr>
          <w:rFonts w:cs="Arial"/>
          <w:noProof/>
          <w:color w:val="222222"/>
          <w:sz w:val="24"/>
          <w:szCs w:val="24"/>
          <w:shd w:val="clear" w:color="auto" w:fill="FFFFFF"/>
        </w:rPr>
        <w:t>(Staats and van Kan 2012)</w:t>
      </w:r>
      <w:r w:rsidR="009B208D">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commentRangeStart w:id="37"/>
      <w:r w:rsidR="004007E9" w:rsidRPr="004007E9">
        <w:rPr>
          <w:rFonts w:cs="Arial"/>
          <w:color w:val="222222"/>
          <w:sz w:val="24"/>
          <w:szCs w:val="24"/>
          <w:shd w:val="clear" w:color="auto" w:fill="FFFFFF"/>
        </w:rPr>
        <w:t xml:space="preserve">Additional genes of interest </w:t>
      </w:r>
      <w:commentRangeEnd w:id="37"/>
      <w:r w:rsidR="009C04FA">
        <w:rPr>
          <w:rStyle w:val="CommentReference"/>
        </w:rPr>
        <w:commentReference w:id="37"/>
      </w:r>
      <w:r w:rsidR="004007E9" w:rsidRPr="004007E9">
        <w:rPr>
          <w:rFonts w:cs="Arial"/>
          <w:color w:val="222222"/>
          <w:sz w:val="24"/>
          <w:szCs w:val="24"/>
          <w:shd w:val="clear" w:color="auto" w:fill="FFFFFF"/>
        </w:rPr>
        <w:t xml:space="preserve">were taken from NCBI (https://www.ncbi.nlm.nih.gov/) and included by mapping sequence to the </w:t>
      </w:r>
      <w:r w:rsidR="004007E9">
        <w:rPr>
          <w:rFonts w:cs="Arial"/>
          <w:color w:val="222222"/>
          <w:sz w:val="24"/>
          <w:szCs w:val="24"/>
          <w:shd w:val="clear" w:color="auto" w:fill="FFFFFF"/>
        </w:rPr>
        <w:t xml:space="preserve">T4 reference using </w:t>
      </w:r>
      <w:r w:rsidR="004007E9">
        <w:rPr>
          <w:rFonts w:cs="Arial"/>
          <w:color w:val="222222"/>
          <w:sz w:val="24"/>
          <w:szCs w:val="24"/>
          <w:shd w:val="clear" w:color="auto" w:fill="FFFFFF"/>
        </w:rPr>
        <w:lastRenderedPageBreak/>
        <w:t xml:space="preserve">MUMmer v3.0 </w:t>
      </w:r>
      <w:r w:rsidR="006E0975">
        <w:rPr>
          <w:rFonts w:cs="Arial"/>
          <w:color w:val="222222"/>
          <w:sz w:val="24"/>
          <w:szCs w:val="24"/>
          <w:shd w:val="clear" w:color="auto" w:fill="FFFFFF"/>
        </w:rPr>
        <w:fldChar w:fldCharType="begin"/>
      </w:r>
      <w:r w:rsidR="006E0975">
        <w:rPr>
          <w:rFonts w:cs="Arial"/>
          <w:color w:val="222222"/>
          <w:sz w:val="24"/>
          <w:szCs w:val="24"/>
          <w:shd w:val="clear" w:color="auto" w:fill="FFFFFF"/>
        </w:rPr>
        <w:instrText xml:space="preserve"> ADDIN EN.CITE &lt;EndNote&gt;&lt;Cite ExcludeYear="1"&gt;&lt;Author&gt;Kurtz&lt;/Author&gt;&lt;Year&gt;2004&lt;/Year&gt;&lt;RecNum&gt;581&lt;/RecNum&gt;&lt;DisplayText&gt;(Kurtz, Phillippy et al.)&lt;/DisplayText&gt;&lt;record&gt;&lt;rec-number&gt;581&lt;/rec-number&gt;&lt;foreign-keys&gt;&lt;key app="EN" db-id="0pazvxt5kzzzd0er9pcprt0759frxeawtzpf" timestamp="1503444595"&gt;581&lt;/key&gt;&lt;/foreign-keys&gt;&lt;ref-type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006E0975">
        <w:rPr>
          <w:rFonts w:cs="Arial"/>
          <w:color w:val="222222"/>
          <w:sz w:val="24"/>
          <w:szCs w:val="24"/>
          <w:shd w:val="clear" w:color="auto" w:fill="FFFFFF"/>
        </w:rPr>
        <w:fldChar w:fldCharType="separate"/>
      </w:r>
      <w:r w:rsidR="006E0975">
        <w:rPr>
          <w:rFonts w:cs="Arial"/>
          <w:noProof/>
          <w:color w:val="222222"/>
          <w:sz w:val="24"/>
          <w:szCs w:val="24"/>
          <w:shd w:val="clear" w:color="auto" w:fill="FFFFFF"/>
        </w:rPr>
        <w:t>(Kurtz, Phillippy et al.)</w:t>
      </w:r>
      <w:r w:rsidR="006E0975">
        <w:rPr>
          <w:rFonts w:cs="Arial"/>
          <w:color w:val="222222"/>
          <w:sz w:val="24"/>
          <w:szCs w:val="24"/>
          <w:shd w:val="clear" w:color="auto" w:fill="FFFFFF"/>
        </w:rPr>
        <w:fldChar w:fldCharType="end"/>
      </w:r>
      <w:r w:rsidR="004007E9" w:rsidRPr="004007E9">
        <w:rPr>
          <w:rFonts w:cs="Arial"/>
          <w:color w:val="222222"/>
          <w:sz w:val="24"/>
          <w:szCs w:val="24"/>
          <w:shd w:val="clear" w:color="auto" w:fill="FFFFFF"/>
        </w:rPr>
        <w:t xml:space="preserve">. </w:t>
      </w:r>
      <w:r w:rsidR="00BF6B48">
        <w:rPr>
          <w:rFonts w:cs="Arial"/>
          <w:color w:val="222222"/>
          <w:sz w:val="24"/>
          <w:szCs w:val="24"/>
          <w:shd w:val="clear" w:color="auto" w:fill="FFFFFF"/>
        </w:rPr>
        <w:t xml:space="preserve">We used the program InterProScan within BLAST2GO for functional </w:t>
      </w:r>
      <w:r w:rsidR="00685345">
        <w:rPr>
          <w:rFonts w:cs="Arial"/>
          <w:color w:val="222222"/>
          <w:sz w:val="24"/>
          <w:szCs w:val="24"/>
          <w:shd w:val="clear" w:color="auto" w:fill="FFFFFF"/>
        </w:rPr>
        <w:t>gene ontology (</w:t>
      </w:r>
      <w:r w:rsidR="00303F28">
        <w:rPr>
          <w:rFonts w:cs="Arial"/>
          <w:color w:val="222222"/>
          <w:sz w:val="24"/>
          <w:szCs w:val="24"/>
          <w:shd w:val="clear" w:color="auto" w:fill="FFFFFF"/>
        </w:rPr>
        <w:t>GO</w:t>
      </w:r>
      <w:r w:rsidR="00685345">
        <w:rPr>
          <w:rFonts w:cs="Arial"/>
          <w:color w:val="222222"/>
          <w:sz w:val="24"/>
          <w:szCs w:val="24"/>
          <w:shd w:val="clear" w:color="auto" w:fill="FFFFFF"/>
        </w:rPr>
        <w:t>)</w:t>
      </w:r>
      <w:r w:rsidR="00303F28">
        <w:rPr>
          <w:rFonts w:cs="Arial"/>
          <w:color w:val="222222"/>
          <w:sz w:val="24"/>
          <w:szCs w:val="24"/>
          <w:shd w:val="clear" w:color="auto" w:fill="FFFFFF"/>
        </w:rPr>
        <w:t xml:space="preserve"> </w:t>
      </w:r>
      <w:r w:rsidR="00BF6B48">
        <w:rPr>
          <w:rFonts w:cs="Arial"/>
          <w:color w:val="222222"/>
          <w:sz w:val="24"/>
          <w:szCs w:val="24"/>
          <w:shd w:val="clear" w:color="auto" w:fill="FFFFFF"/>
        </w:rPr>
        <w:t xml:space="preserve">annotation of the gene models (http://www.blast2go.com). </w:t>
      </w:r>
    </w:p>
    <w:p w14:paraId="0A579110" w14:textId="77777777" w:rsidR="000D6362" w:rsidRPr="000D6362" w:rsidRDefault="000D6362" w:rsidP="000D6362">
      <w:pPr>
        <w:spacing w:line="480" w:lineRule="auto"/>
        <w:ind w:firstLine="720"/>
        <w:rPr>
          <w:sz w:val="24"/>
          <w:szCs w:val="24"/>
        </w:rPr>
      </w:pPr>
    </w:p>
    <w:p w14:paraId="5C64D2CD" w14:textId="77777777" w:rsidR="0097612A" w:rsidRDefault="0097612A" w:rsidP="00473ACC">
      <w:pPr>
        <w:spacing w:line="480" w:lineRule="auto"/>
        <w:rPr>
          <w:b/>
          <w:sz w:val="24"/>
          <w:szCs w:val="24"/>
        </w:rPr>
      </w:pPr>
      <w:commentRangeStart w:id="38"/>
      <w:r w:rsidRPr="00791691">
        <w:rPr>
          <w:b/>
          <w:sz w:val="24"/>
          <w:szCs w:val="24"/>
        </w:rPr>
        <w:t>Results</w:t>
      </w:r>
      <w:commentRangeEnd w:id="38"/>
      <w:r w:rsidR="006B6D32">
        <w:rPr>
          <w:rStyle w:val="CommentReference"/>
        </w:rPr>
        <w:commentReference w:id="38"/>
      </w:r>
    </w:p>
    <w:p w14:paraId="22F7E0F6" w14:textId="77777777" w:rsidR="0097612A" w:rsidRDefault="0097612A" w:rsidP="00473ACC">
      <w:pPr>
        <w:spacing w:line="480" w:lineRule="auto"/>
        <w:rPr>
          <w:b/>
          <w:sz w:val="24"/>
          <w:szCs w:val="24"/>
        </w:rPr>
      </w:pPr>
      <w:commentRangeStart w:id="39"/>
      <w:r w:rsidRPr="00791691">
        <w:rPr>
          <w:b/>
          <w:sz w:val="24"/>
          <w:szCs w:val="24"/>
        </w:rPr>
        <w:t>Experimental Design</w:t>
      </w:r>
      <w:commentRangeEnd w:id="39"/>
      <w:r w:rsidR="002713D0">
        <w:rPr>
          <w:rStyle w:val="CommentReference"/>
        </w:rPr>
        <w:commentReference w:id="39"/>
      </w:r>
    </w:p>
    <w:p w14:paraId="1A7DF2B8" w14:textId="5A5DEC3E" w:rsidR="00F126CA" w:rsidRDefault="00A33EE1" w:rsidP="00A33EE1">
      <w:pPr>
        <w:spacing w:line="480" w:lineRule="auto"/>
        <w:ind w:firstLine="720"/>
        <w:rPr>
          <w:sz w:val="24"/>
          <w:szCs w:val="24"/>
        </w:rPr>
      </w:pPr>
      <w:r>
        <w:rPr>
          <w:sz w:val="24"/>
          <w:szCs w:val="24"/>
        </w:rPr>
        <w:t>To</w:t>
      </w:r>
      <w:r w:rsidR="00F126CA">
        <w:rPr>
          <w:sz w:val="24"/>
          <w:szCs w:val="24"/>
        </w:rPr>
        <w:t xml:space="preserve"> </w:t>
      </w:r>
      <w:r w:rsidR="00FC7461">
        <w:rPr>
          <w:sz w:val="24"/>
          <w:szCs w:val="24"/>
        </w:rPr>
        <w:t>measure</w:t>
      </w:r>
      <w:r w:rsidR="00B436E4">
        <w:rPr>
          <w:sz w:val="24"/>
          <w:szCs w:val="24"/>
        </w:rPr>
        <w:t xml:space="preserve"> </w:t>
      </w:r>
      <w:r w:rsidR="009F5A9F">
        <w:rPr>
          <w:sz w:val="24"/>
          <w:szCs w:val="24"/>
        </w:rPr>
        <w:t>how</w:t>
      </w:r>
      <w:r w:rsidR="00F126CA">
        <w:rPr>
          <w:sz w:val="24"/>
          <w:szCs w:val="24"/>
        </w:rPr>
        <w:t xml:space="preserve"> tomato </w:t>
      </w:r>
      <w:r w:rsidR="00870D27">
        <w:rPr>
          <w:sz w:val="24"/>
          <w:szCs w:val="24"/>
        </w:rPr>
        <w:t>domestication</w:t>
      </w:r>
      <w:r w:rsidR="007B711D">
        <w:rPr>
          <w:sz w:val="24"/>
          <w:szCs w:val="24"/>
        </w:rPr>
        <w:t xml:space="preserve"> </w:t>
      </w:r>
      <w:r w:rsidR="009F5A9F">
        <w:rPr>
          <w:sz w:val="24"/>
          <w:szCs w:val="24"/>
        </w:rPr>
        <w:t xml:space="preserve">affects </w:t>
      </w:r>
      <w:r w:rsidR="00F126CA">
        <w:rPr>
          <w:sz w:val="24"/>
          <w:szCs w:val="24"/>
        </w:rPr>
        <w:t>quantitative resistance</w:t>
      </w:r>
      <w:r w:rsidR="00B436E4">
        <w:rPr>
          <w:sz w:val="24"/>
          <w:szCs w:val="24"/>
        </w:rPr>
        <w:t xml:space="preserve"> to a population of a generalist pathogen</w:t>
      </w:r>
      <w:r w:rsidR="00F126CA">
        <w:rPr>
          <w:sz w:val="24"/>
          <w:szCs w:val="24"/>
        </w:rPr>
        <w:t xml:space="preserve">, we infected </w:t>
      </w:r>
      <w:r>
        <w:rPr>
          <w:sz w:val="24"/>
          <w:szCs w:val="24"/>
        </w:rPr>
        <w:t>a collection of 9</w:t>
      </w:r>
      <w:r w:rsidR="00FA4ED9">
        <w:rPr>
          <w:sz w:val="24"/>
          <w:szCs w:val="24"/>
        </w:rPr>
        <w:t>7</w:t>
      </w:r>
      <w:r>
        <w:rPr>
          <w:sz w:val="24"/>
          <w:szCs w:val="24"/>
        </w:rPr>
        <w:t xml:space="preserve"> diverse </w:t>
      </w:r>
      <w:r w:rsidRPr="00854928">
        <w:rPr>
          <w:i/>
          <w:sz w:val="24"/>
          <w:szCs w:val="24"/>
        </w:rPr>
        <w:t xml:space="preserve">B. cinerea </w:t>
      </w:r>
      <w:r>
        <w:rPr>
          <w:sz w:val="24"/>
          <w:szCs w:val="24"/>
        </w:rPr>
        <w:t>isolates</w:t>
      </w:r>
      <w:r w:rsidR="00170827">
        <w:rPr>
          <w:sz w:val="24"/>
          <w:szCs w:val="24"/>
        </w:rPr>
        <w:t xml:space="preserve"> (genotypes)</w:t>
      </w:r>
      <w:r>
        <w:rPr>
          <w:sz w:val="24"/>
          <w:szCs w:val="24"/>
        </w:rPr>
        <w:t xml:space="preserve"> on 6 wild and 6 domesticated tomato genotypes</w:t>
      </w:r>
      <w:r w:rsidR="00F126CA">
        <w:rPr>
          <w:sz w:val="24"/>
          <w:szCs w:val="24"/>
        </w:rPr>
        <w:t xml:space="preserve">. </w:t>
      </w:r>
      <w:commentRangeStart w:id="40"/>
      <w:r w:rsidR="00F126CA">
        <w:rPr>
          <w:sz w:val="24"/>
          <w:szCs w:val="24"/>
        </w:rPr>
        <w:t xml:space="preserve">Previous studies have examined </w:t>
      </w:r>
      <w:r w:rsidR="00DD2573">
        <w:rPr>
          <w:i/>
          <w:sz w:val="24"/>
          <w:szCs w:val="24"/>
        </w:rPr>
        <w:t>B. cinerea</w:t>
      </w:r>
      <w:r w:rsidR="00F126CA">
        <w:rPr>
          <w:sz w:val="24"/>
          <w:szCs w:val="24"/>
        </w:rPr>
        <w:t xml:space="preserve"> resistance between domesticated </w:t>
      </w:r>
      <w:r w:rsidR="003D26E5">
        <w:rPr>
          <w:sz w:val="24"/>
          <w:szCs w:val="24"/>
        </w:rPr>
        <w:t>and</w:t>
      </w:r>
      <w:r w:rsidR="007B711D">
        <w:rPr>
          <w:sz w:val="24"/>
          <w:szCs w:val="24"/>
        </w:rPr>
        <w:t xml:space="preserve"> distantly related </w:t>
      </w:r>
      <w:r w:rsidR="00CF034A">
        <w:rPr>
          <w:sz w:val="24"/>
          <w:szCs w:val="24"/>
        </w:rPr>
        <w:t>wild</w:t>
      </w:r>
      <w:r w:rsidR="003D26E5">
        <w:rPr>
          <w:sz w:val="24"/>
          <w:szCs w:val="24"/>
        </w:rPr>
        <w:t xml:space="preserve"> tomato</w:t>
      </w:r>
      <w:r w:rsidR="00CF034A">
        <w:rPr>
          <w:sz w:val="24"/>
          <w:szCs w:val="24"/>
        </w:rPr>
        <w:t xml:space="preserve"> </w:t>
      </w:r>
      <w:r w:rsidR="007B711D">
        <w:rPr>
          <w:sz w:val="24"/>
          <w:szCs w:val="24"/>
        </w:rPr>
        <w:t>species</w:t>
      </w:r>
      <w:r w:rsidR="00B436E4">
        <w:rPr>
          <w:sz w:val="24"/>
          <w:szCs w:val="24"/>
        </w:rPr>
        <w:t xml:space="preserve"> (i.e. </w:t>
      </w:r>
      <w:r w:rsidR="00597242" w:rsidRPr="00685345">
        <w:rPr>
          <w:i/>
          <w:sz w:val="24"/>
          <w:szCs w:val="24"/>
        </w:rPr>
        <w:t xml:space="preserve">S. lycopersicum </w:t>
      </w:r>
      <w:r w:rsidR="00597242">
        <w:rPr>
          <w:sz w:val="24"/>
          <w:szCs w:val="24"/>
        </w:rPr>
        <w:t xml:space="preserve">and </w:t>
      </w:r>
      <w:r w:rsidR="00597242" w:rsidRPr="00685345">
        <w:rPr>
          <w:i/>
          <w:sz w:val="24"/>
          <w:szCs w:val="24"/>
        </w:rPr>
        <w:t>S. pimpinellifolium</w:t>
      </w:r>
      <w:r w:rsidR="00B436E4">
        <w:rPr>
          <w:sz w:val="24"/>
          <w:szCs w:val="24"/>
        </w:rPr>
        <w:t>)</w:t>
      </w:r>
      <w:r w:rsidR="003D26E5">
        <w:rPr>
          <w:sz w:val="24"/>
          <w:szCs w:val="24"/>
        </w:rPr>
        <w:t xml:space="preserve"> using single isolates</w:t>
      </w:r>
      <w:r w:rsidR="00870D27">
        <w:rPr>
          <w:sz w:val="24"/>
          <w:szCs w:val="24"/>
        </w:rPr>
        <w:t xml:space="preserve"> of pathogens</w:t>
      </w:r>
      <w:r w:rsidR="007B711D">
        <w:rPr>
          <w:sz w:val="24"/>
          <w:szCs w:val="24"/>
        </w:rPr>
        <w:t xml:space="preserve">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Yy1udW1iZXI+PGZvcmVpZ24ta2V5cz48a2V5IGFwcD0iRU4iIGRiLWlkPSIwcGF6dnh0NWt6enpk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IGpvdXJuYWwgb2YgcGxhbnQgcGF0aG9sb2d5PC9zZWNvbmRhcnktdGl0bGU+PC90aXRsZXM+PHBl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bWJlcj4xLTI8L251bWJlcj48ZGF0ZXM+PHllYXI+MjAwODwveWVhcj48L2RhdGVzPjxpc2JuPjAw
MTQtMjMzNjwvaXNibj48dXJscz48L3VybHM+PC9yZWNvcmQ+PC9DaXRlPjwvRW5kTm90ZT5=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Ten Have, van Berloo et al. 2007, Finkers, Bai et al. 2008)</w:t>
      </w:r>
      <w:r w:rsidR="009B208D">
        <w:rPr>
          <w:sz w:val="24"/>
          <w:szCs w:val="24"/>
        </w:rPr>
        <w:fldChar w:fldCharType="end"/>
      </w:r>
      <w:r w:rsidR="00161060">
        <w:rPr>
          <w:sz w:val="24"/>
          <w:szCs w:val="24"/>
        </w:rPr>
        <w:t xml:space="preserve">. </w:t>
      </w:r>
      <w:r w:rsidR="003D26E5">
        <w:rPr>
          <w:sz w:val="24"/>
          <w:szCs w:val="24"/>
        </w:rPr>
        <w:t>These</w:t>
      </w:r>
      <w:r w:rsidR="00F86FAA">
        <w:rPr>
          <w:sz w:val="24"/>
          <w:szCs w:val="24"/>
        </w:rPr>
        <w:t xml:space="preserve"> previous</w:t>
      </w:r>
      <w:r w:rsidR="00877AE8">
        <w:rPr>
          <w:sz w:val="24"/>
          <w:szCs w:val="24"/>
        </w:rPr>
        <w:t xml:space="preserve"> </w:t>
      </w:r>
      <w:r w:rsidR="006E28C1">
        <w:rPr>
          <w:sz w:val="24"/>
          <w:szCs w:val="24"/>
        </w:rPr>
        <w:t>studies</w:t>
      </w:r>
      <w:r w:rsidR="003D26E5">
        <w:rPr>
          <w:sz w:val="24"/>
          <w:szCs w:val="24"/>
        </w:rPr>
        <w:t xml:space="preserve"> typically used individual wild and </w:t>
      </w:r>
      <w:r w:rsidR="00961651">
        <w:rPr>
          <w:sz w:val="24"/>
          <w:szCs w:val="24"/>
        </w:rPr>
        <w:t xml:space="preserve">domesticated </w:t>
      </w:r>
      <w:r w:rsidR="003D26E5">
        <w:rPr>
          <w:sz w:val="24"/>
          <w:szCs w:val="24"/>
        </w:rPr>
        <w:t xml:space="preserve">tomato </w:t>
      </w:r>
      <w:r w:rsidR="00B436E4">
        <w:rPr>
          <w:sz w:val="24"/>
          <w:szCs w:val="24"/>
        </w:rPr>
        <w:t>acces</w:t>
      </w:r>
      <w:r w:rsidR="00597242">
        <w:rPr>
          <w:sz w:val="24"/>
          <w:szCs w:val="24"/>
        </w:rPr>
        <w:t>s</w:t>
      </w:r>
      <w:r w:rsidR="00B436E4">
        <w:rPr>
          <w:sz w:val="24"/>
          <w:szCs w:val="24"/>
        </w:rPr>
        <w:t xml:space="preserve">ions </w:t>
      </w:r>
      <w:r w:rsidR="003D26E5">
        <w:rPr>
          <w:sz w:val="24"/>
          <w:szCs w:val="24"/>
        </w:rPr>
        <w:t>that were the founders of mapping populations</w:t>
      </w:r>
      <w:r w:rsidR="00870D27">
        <w:rPr>
          <w:sz w:val="24"/>
          <w:szCs w:val="24"/>
        </w:rPr>
        <w:t>,</w:t>
      </w:r>
      <w:r w:rsidR="003D26E5">
        <w:rPr>
          <w:sz w:val="24"/>
          <w:szCs w:val="24"/>
        </w:rPr>
        <w:t xml:space="preserve"> and</w:t>
      </w:r>
      <w:r w:rsidR="006E28C1">
        <w:rPr>
          <w:sz w:val="24"/>
          <w:szCs w:val="24"/>
        </w:rPr>
        <w:t xml:space="preserve"> found </w:t>
      </w:r>
      <w:r w:rsidR="00201913">
        <w:rPr>
          <w:sz w:val="24"/>
          <w:szCs w:val="24"/>
        </w:rPr>
        <w:t xml:space="preserve">a wide range of </w:t>
      </w:r>
      <w:r w:rsidR="00B436E4" w:rsidRPr="00685345">
        <w:rPr>
          <w:i/>
          <w:sz w:val="24"/>
          <w:szCs w:val="24"/>
        </w:rPr>
        <w:t>B. cinerea</w:t>
      </w:r>
      <w:r w:rsidR="00B436E4">
        <w:rPr>
          <w:sz w:val="24"/>
          <w:szCs w:val="24"/>
        </w:rPr>
        <w:t xml:space="preserve"> </w:t>
      </w:r>
      <w:r w:rsidR="00530DA9">
        <w:rPr>
          <w:sz w:val="24"/>
          <w:szCs w:val="24"/>
        </w:rPr>
        <w:t>resistance</w:t>
      </w:r>
      <w:r w:rsidR="003D26E5">
        <w:rPr>
          <w:sz w:val="24"/>
          <w:szCs w:val="24"/>
        </w:rPr>
        <w:t>. However,</w:t>
      </w:r>
      <w:r w:rsidR="00201913">
        <w:rPr>
          <w:sz w:val="24"/>
          <w:szCs w:val="24"/>
        </w:rPr>
        <w:t xml:space="preserve"> </w:t>
      </w:r>
      <w:r w:rsidR="003D26E5">
        <w:rPr>
          <w:sz w:val="24"/>
          <w:szCs w:val="24"/>
        </w:rPr>
        <w:t>it is still unknown how</w:t>
      </w:r>
      <w:r w:rsidR="00201913">
        <w:rPr>
          <w:sz w:val="24"/>
          <w:szCs w:val="24"/>
        </w:rPr>
        <w:t xml:space="preserve"> domesticated</w:t>
      </w:r>
      <w:r w:rsidR="003D26E5">
        <w:rPr>
          <w:sz w:val="24"/>
          <w:szCs w:val="24"/>
        </w:rPr>
        <w:t xml:space="preserve"> and closely related wild tomatoes compare for </w:t>
      </w:r>
      <w:r w:rsidR="003D26E5" w:rsidRPr="003D26E5">
        <w:rPr>
          <w:i/>
          <w:sz w:val="24"/>
          <w:szCs w:val="24"/>
        </w:rPr>
        <w:t>B. cinerea</w:t>
      </w:r>
      <w:r w:rsidR="003D26E5">
        <w:rPr>
          <w:sz w:val="24"/>
          <w:szCs w:val="24"/>
        </w:rPr>
        <w:t xml:space="preserve"> resistance using multiple plant</w:t>
      </w:r>
      <w:r w:rsidR="00201913">
        <w:rPr>
          <w:sz w:val="24"/>
          <w:szCs w:val="24"/>
        </w:rPr>
        <w:t xml:space="preserve"> genotypes</w:t>
      </w:r>
      <w:r w:rsidR="009F5A9F">
        <w:rPr>
          <w:sz w:val="24"/>
          <w:szCs w:val="24"/>
        </w:rPr>
        <w:t xml:space="preserve"> and a population of the pathogen</w:t>
      </w:r>
      <w:r w:rsidR="00201913">
        <w:rPr>
          <w:sz w:val="24"/>
          <w:szCs w:val="24"/>
        </w:rPr>
        <w:t xml:space="preserve">. </w:t>
      </w:r>
      <w:r w:rsidR="00F126CA">
        <w:rPr>
          <w:sz w:val="24"/>
          <w:szCs w:val="24"/>
        </w:rPr>
        <w:t xml:space="preserve">We selected </w:t>
      </w:r>
      <w:r w:rsidR="009F5A9F">
        <w:rPr>
          <w:sz w:val="24"/>
          <w:szCs w:val="24"/>
        </w:rPr>
        <w:t xml:space="preserve">6 domesticated </w:t>
      </w:r>
      <w:r w:rsidR="009F5A9F" w:rsidRPr="00854928">
        <w:rPr>
          <w:i/>
          <w:sz w:val="24"/>
          <w:szCs w:val="24"/>
        </w:rPr>
        <w:t>Solanum lycopersicum</w:t>
      </w:r>
      <w:r w:rsidR="009F5A9F">
        <w:rPr>
          <w:sz w:val="24"/>
          <w:szCs w:val="24"/>
        </w:rPr>
        <w:t xml:space="preserve"> and 6 wild </w:t>
      </w:r>
      <w:r w:rsidR="009F5A9F" w:rsidRPr="00854928">
        <w:rPr>
          <w:i/>
          <w:sz w:val="24"/>
          <w:szCs w:val="24"/>
        </w:rPr>
        <w:t>S. pimpinellifolium</w:t>
      </w:r>
      <w:r w:rsidR="009F5A9F">
        <w:rPr>
          <w:sz w:val="24"/>
          <w:szCs w:val="24"/>
        </w:rPr>
        <w:t xml:space="preserve"> </w:t>
      </w:r>
      <w:r w:rsidR="00685345">
        <w:rPr>
          <w:sz w:val="24"/>
          <w:szCs w:val="24"/>
        </w:rPr>
        <w:t>accessions</w:t>
      </w:r>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S. lycopersicum</w:t>
      </w:r>
      <w:r w:rsidR="00F126CA">
        <w:rPr>
          <w:sz w:val="24"/>
          <w:szCs w:val="24"/>
        </w:rPr>
        <w:t>, to d</w:t>
      </w:r>
      <w:r w:rsidR="00D36B3C">
        <w:rPr>
          <w:sz w:val="24"/>
          <w:szCs w:val="24"/>
        </w:rPr>
        <w:t xml:space="preserve">irectly study </w:t>
      </w:r>
      <w:r w:rsidR="00B436E4">
        <w:rPr>
          <w:sz w:val="24"/>
          <w:szCs w:val="24"/>
        </w:rPr>
        <w:t>how</w:t>
      </w:r>
      <w:r w:rsidR="00DA16B0">
        <w:rPr>
          <w:sz w:val="24"/>
          <w:szCs w:val="24"/>
        </w:rPr>
        <w:t xml:space="preserve"> domestication</w:t>
      </w:r>
      <w:r w:rsidR="00B436E4">
        <w:rPr>
          <w:sz w:val="24"/>
          <w:szCs w:val="24"/>
        </w:rPr>
        <w:t xml:space="preserve"> has influence</w:t>
      </w:r>
      <w:r w:rsidR="00685345">
        <w:rPr>
          <w:sz w:val="24"/>
          <w:szCs w:val="24"/>
        </w:rPr>
        <w:t>d</w:t>
      </w:r>
      <w:r w:rsidR="00B436E4">
        <w:rPr>
          <w:sz w:val="24"/>
          <w:szCs w:val="24"/>
        </w:rPr>
        <w:t xml:space="preserve"> resistance to </w:t>
      </w:r>
      <w:r w:rsidR="00B436E4" w:rsidRPr="00685345">
        <w:rPr>
          <w:i/>
          <w:sz w:val="24"/>
          <w:szCs w:val="24"/>
        </w:rPr>
        <w:t>B. cinerea</w:t>
      </w:r>
      <w:r w:rsidR="005D3F95">
        <w:rPr>
          <w:sz w:val="24"/>
          <w:szCs w:val="24"/>
        </w:rPr>
        <w:t xml:space="preserve"> </w:t>
      </w:r>
      <w:r w:rsidR="00B3570C">
        <w:rPr>
          <w:sz w:val="24"/>
          <w:szCs w:val="24"/>
        </w:rPr>
        <w:fldChar w:fldCharType="begin"/>
      </w:r>
      <w:r w:rsidR="00B3570C">
        <w:rPr>
          <w:sz w:val="24"/>
          <w:szCs w:val="24"/>
        </w:rPr>
        <w:instrText xml:space="preserve"> ADDIN EN.CITE &lt;EndNote&gt;&lt;Cite ExcludeYear="1"&gt;&lt;Author&gt;Peralta&lt;/Author&gt;&lt;Year&gt;2008&lt;/Year&gt;&lt;RecNum&gt;462&lt;/RecNum&gt;&lt;DisplayText&gt;(Peralta, Spooner et al. , Müller, Wijnen et al.)&lt;/DisplayText&gt;&lt;record&gt;&lt;rec-number&gt;462&lt;/rec-number&gt;&lt;foreign-keys&gt;&lt;key app="EN" db-id="0pazvxt5kzzzd0er9pcprt0759frxeawtzpf" timestamp="1485203058"&gt;462&lt;/key&gt;&lt;/foreign-keys&gt;&lt;ref-type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Monogr&lt;/secondary-title&gt;&lt;/titles&gt;&lt;periodical&gt;&lt;full-title&gt;Syst Bot Monogr&lt;/full-title&gt;&lt;/periodical&gt;&lt;pages&gt;1-186&lt;/pages&gt;&lt;volume&gt;84&lt;/volume&gt;&lt;dates&gt;&lt;year&gt;2008&lt;/year&gt;&lt;/dates&gt;&lt;urls&gt;&lt;/urls&gt;&lt;/record&gt;&lt;/Cite&gt;&lt;Cite ExcludeYear="1"&gt;&lt;Author&gt;Müller&lt;/Author&gt;&lt;Year&gt;2016&lt;/Year&gt;&lt;RecNum&gt;480&lt;/RecNum&gt;&lt;record&gt;&lt;rec-number&gt;480&lt;/rec-number&gt;&lt;foreign-keys&gt;&lt;key app="EN" db-id="0pazvxt5kzzzd0er9pcprt0759frxeawtzpf" timestamp="1495060747"&gt;480&lt;/key&gt;&lt;/foreign-keys&gt;&lt;ref-type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genetics&lt;/secondary-title&gt;&lt;/titles&gt;&lt;periodical&gt;&lt;full-title&gt;Nat Genet&lt;/full-title&gt;&lt;abbr-1&gt;Nature genetics&lt;/abbr-1&gt;&lt;/periodical&gt;&lt;pages&gt;89-93&lt;/pages&gt;&lt;volume&gt;48&lt;/volume&gt;&lt;number&gt;1&lt;/number&gt;&lt;dates&gt;&lt;year&gt;2016&lt;/year&gt;&lt;/dates&gt;&lt;isbn&gt;1061-4036&lt;/isbn&gt;&lt;urls&gt;&lt;/urls&gt;&lt;/record&gt;&lt;/Cite&gt;&lt;/EndNote&gt;</w:instrText>
      </w:r>
      <w:r w:rsidR="00B3570C">
        <w:rPr>
          <w:sz w:val="24"/>
          <w:szCs w:val="24"/>
        </w:rPr>
        <w:fldChar w:fldCharType="separate"/>
      </w:r>
      <w:r w:rsidR="00B3570C">
        <w:rPr>
          <w:noProof/>
          <w:sz w:val="24"/>
          <w:szCs w:val="24"/>
        </w:rPr>
        <w:t>(Peralta, Spooner et al. , Müller, Wijnen et al.)</w:t>
      </w:r>
      <w:r w:rsidR="00B3570C">
        <w:rPr>
          <w:sz w:val="24"/>
          <w:szCs w:val="24"/>
        </w:rPr>
        <w:fldChar w:fldCharType="end"/>
      </w:r>
      <w:r w:rsidR="00E54CEE">
        <w:rPr>
          <w:sz w:val="24"/>
          <w:szCs w:val="24"/>
        </w:rPr>
        <w:t xml:space="preserve">. </w:t>
      </w:r>
      <w:commentRangeEnd w:id="40"/>
      <w:r w:rsidR="005862D6">
        <w:rPr>
          <w:rStyle w:val="CommentReference"/>
        </w:rPr>
        <w:commentReference w:id="40"/>
      </w:r>
      <w:commentRangeStart w:id="41"/>
      <w:r w:rsidR="00B436E4">
        <w:rPr>
          <w:sz w:val="24"/>
          <w:szCs w:val="24"/>
        </w:rPr>
        <w:t xml:space="preserve">For the pathogen population, we </w:t>
      </w:r>
      <w:r w:rsidR="009F5A9F">
        <w:rPr>
          <w:sz w:val="24"/>
          <w:szCs w:val="24"/>
        </w:rPr>
        <w:t xml:space="preserve">used a previously collected </w:t>
      </w:r>
      <w:r w:rsidR="00F75570">
        <w:rPr>
          <w:sz w:val="24"/>
          <w:szCs w:val="24"/>
        </w:rPr>
        <w:t>sample</w:t>
      </w:r>
      <w:r w:rsidR="009F5A9F">
        <w:rPr>
          <w:sz w:val="24"/>
          <w:szCs w:val="24"/>
        </w:rPr>
        <w:t xml:space="preserve"> of </w:t>
      </w:r>
      <w:r w:rsidR="00B56BCA">
        <w:rPr>
          <w:sz w:val="24"/>
          <w:szCs w:val="24"/>
        </w:rPr>
        <w:t>9</w:t>
      </w:r>
      <w:r w:rsidR="00FA4ED9">
        <w:rPr>
          <w:sz w:val="24"/>
          <w:szCs w:val="24"/>
        </w:rPr>
        <w:t>7</w:t>
      </w:r>
      <w:r w:rsidR="00B56BCA">
        <w:rPr>
          <w:sz w:val="24"/>
          <w:szCs w:val="24"/>
        </w:rPr>
        <w:t xml:space="preserve"> </w:t>
      </w:r>
      <w:r w:rsidR="00B56BCA" w:rsidRPr="0021544C">
        <w:rPr>
          <w:i/>
          <w:sz w:val="24"/>
          <w:szCs w:val="24"/>
        </w:rPr>
        <w:t>B. cinerea</w:t>
      </w:r>
      <w:r w:rsidR="00B56BCA">
        <w:rPr>
          <w:sz w:val="24"/>
          <w:szCs w:val="24"/>
        </w:rPr>
        <w:t xml:space="preserve"> </w:t>
      </w:r>
      <w:r w:rsidR="009F5A9F">
        <w:rPr>
          <w:sz w:val="24"/>
          <w:szCs w:val="24"/>
        </w:rPr>
        <w:t xml:space="preserve">isolates obtained </w:t>
      </w:r>
      <w:r w:rsidR="00B56BCA">
        <w:rPr>
          <w:sz w:val="24"/>
          <w:szCs w:val="24"/>
        </w:rPr>
        <w:t xml:space="preserve">from various eudicot plant hosts, including tomato stem tissue (2 isolates; T3, KT) and tomato fruit (3 isolates; KGB1, KGB2, Supersteak). </w:t>
      </w:r>
      <w:r w:rsidR="00F126CA">
        <w:rPr>
          <w:sz w:val="24"/>
          <w:szCs w:val="24"/>
        </w:rPr>
        <w:t>We infected all 9</w:t>
      </w:r>
      <w:r w:rsidR="00FA4ED9">
        <w:rPr>
          <w:sz w:val="24"/>
          <w:szCs w:val="24"/>
        </w:rPr>
        <w:t>7</w:t>
      </w:r>
      <w:r w:rsidR="00F126CA">
        <w:rPr>
          <w:sz w:val="24"/>
          <w:szCs w:val="24"/>
        </w:rPr>
        <w:t xml:space="preserve"> </w:t>
      </w:r>
      <w:r w:rsidR="00F126CA" w:rsidRPr="00854928">
        <w:rPr>
          <w:i/>
          <w:sz w:val="24"/>
          <w:szCs w:val="24"/>
        </w:rPr>
        <w:t>B. cinerea</w:t>
      </w:r>
      <w:r w:rsidR="00F126CA">
        <w:rPr>
          <w:sz w:val="24"/>
          <w:szCs w:val="24"/>
        </w:rPr>
        <w:t xml:space="preserve"> isolates onto each</w:t>
      </w:r>
      <w:r w:rsidR="00F86FAA">
        <w:rPr>
          <w:sz w:val="24"/>
          <w:szCs w:val="24"/>
        </w:rPr>
        <w:t xml:space="preserve"> of the 12</w:t>
      </w:r>
      <w:r w:rsidR="00F126CA">
        <w:rPr>
          <w:sz w:val="24"/>
          <w:szCs w:val="24"/>
        </w:rPr>
        <w:t xml:space="preserve"> plant genotype</w:t>
      </w:r>
      <w:r w:rsidR="00F86FAA">
        <w:rPr>
          <w:sz w:val="24"/>
          <w:szCs w:val="24"/>
        </w:rPr>
        <w:t>s</w:t>
      </w:r>
      <w:r w:rsidR="00F126CA">
        <w:rPr>
          <w:sz w:val="24"/>
          <w:szCs w:val="24"/>
        </w:rPr>
        <w:t xml:space="preserve"> in 3-fold </w:t>
      </w:r>
      <w:r w:rsidR="00854928">
        <w:rPr>
          <w:sz w:val="24"/>
          <w:szCs w:val="24"/>
        </w:rPr>
        <w:t xml:space="preserve">replication across 2 independent experiments in a randomized </w:t>
      </w:r>
      <w:r w:rsidR="00854928">
        <w:rPr>
          <w:sz w:val="24"/>
          <w:szCs w:val="24"/>
        </w:rPr>
        <w:lastRenderedPageBreak/>
        <w:t xml:space="preserve">complete block design, giving 6 measurements per plant-pathogen combination, for a total of 3,276 lesions. </w:t>
      </w:r>
      <w:moveFromRangeStart w:id="42" w:author="Céline" w:date="2017-08-28T14:12:00Z" w:name="move365548853"/>
      <w:moveFrom w:id="43" w:author="Céline" w:date="2017-08-28T14:12:00Z">
        <w:r w:rsidR="00854928" w:rsidDel="005862D6">
          <w:rPr>
            <w:sz w:val="24"/>
            <w:szCs w:val="24"/>
          </w:rPr>
          <w:t xml:space="preserve">We </w:t>
        </w:r>
        <w:r w:rsidR="00DA16B0" w:rsidDel="005862D6">
          <w:rPr>
            <w:sz w:val="24"/>
            <w:szCs w:val="24"/>
          </w:rPr>
          <w:t xml:space="preserve">digitally </w:t>
        </w:r>
        <w:r w:rsidR="00854928" w:rsidDel="005862D6">
          <w:rPr>
            <w:sz w:val="24"/>
            <w:szCs w:val="24"/>
          </w:rPr>
          <w:t xml:space="preserve">measured the area of </w:t>
        </w:r>
        <w:r w:rsidR="00B436E4" w:rsidDel="005862D6">
          <w:rPr>
            <w:sz w:val="24"/>
            <w:szCs w:val="24"/>
          </w:rPr>
          <w:t xml:space="preserve">all </w:t>
        </w:r>
        <w:r w:rsidR="00854928" w:rsidDel="005862D6">
          <w:rPr>
            <w:sz w:val="24"/>
            <w:szCs w:val="24"/>
          </w:rPr>
          <w:t>developing lesion</w:t>
        </w:r>
        <w:r w:rsidR="00B436E4" w:rsidDel="005862D6">
          <w:rPr>
            <w:sz w:val="24"/>
            <w:szCs w:val="24"/>
          </w:rPr>
          <w:t>s</w:t>
        </w:r>
        <w:r w:rsidR="00DA16B0" w:rsidDel="005862D6">
          <w:rPr>
            <w:sz w:val="24"/>
            <w:szCs w:val="24"/>
          </w:rPr>
          <w:t xml:space="preserve"> at 72 hours post infection (HPI) (Figure R1).</w:t>
        </w:r>
        <w:r w:rsidR="00854928" w:rsidDel="005862D6">
          <w:rPr>
            <w:sz w:val="24"/>
            <w:szCs w:val="24"/>
          </w:rPr>
          <w:t xml:space="preserve"> </w:t>
        </w:r>
        <w:r w:rsidR="00961651" w:rsidDel="005862D6">
          <w:rPr>
            <w:sz w:val="24"/>
            <w:szCs w:val="24"/>
          </w:rPr>
          <w:t>At 72 hours</w:t>
        </w:r>
        <w:r w:rsidR="00C97B8A" w:rsidDel="005862D6">
          <w:rPr>
            <w:sz w:val="24"/>
            <w:szCs w:val="24"/>
          </w:rPr>
          <w:t xml:space="preserve"> significant lesion growth </w:t>
        </w:r>
        <w:r w:rsidR="00B738AF" w:rsidDel="005862D6">
          <w:rPr>
            <w:sz w:val="24"/>
            <w:szCs w:val="24"/>
          </w:rPr>
          <w:t>was</w:t>
        </w:r>
        <w:r w:rsidR="00C97B8A" w:rsidDel="005862D6">
          <w:rPr>
            <w:sz w:val="24"/>
            <w:szCs w:val="24"/>
          </w:rPr>
          <w:t xml:space="preserve"> visible, </w:t>
        </w:r>
        <w:r w:rsidR="001C0C1B" w:rsidDel="005862D6">
          <w:rPr>
            <w:sz w:val="24"/>
            <w:szCs w:val="24"/>
          </w:rPr>
          <w:t>but</w:t>
        </w:r>
        <w:r w:rsidDel="005862D6">
          <w:rPr>
            <w:sz w:val="24"/>
            <w:szCs w:val="24"/>
          </w:rPr>
          <w:t xml:space="preserve"> </w:t>
        </w:r>
        <w:r w:rsidR="00C97B8A" w:rsidDel="005862D6">
          <w:rPr>
            <w:sz w:val="24"/>
            <w:szCs w:val="24"/>
          </w:rPr>
          <w:t>no lesions ha</w:t>
        </w:r>
        <w:r w:rsidR="00B738AF" w:rsidDel="005862D6">
          <w:rPr>
            <w:sz w:val="24"/>
            <w:szCs w:val="24"/>
          </w:rPr>
          <w:t>d</w:t>
        </w:r>
        <w:r w:rsidR="00C97B8A" w:rsidDel="005862D6">
          <w:rPr>
            <w:sz w:val="24"/>
            <w:szCs w:val="24"/>
          </w:rPr>
          <w:t xml:space="preserve"> </w:t>
        </w:r>
        <w:r w:rsidR="00660515" w:rsidDel="005862D6">
          <w:rPr>
            <w:sz w:val="24"/>
            <w:szCs w:val="24"/>
          </w:rPr>
          <w:t xml:space="preserve">spread to </w:t>
        </w:r>
        <w:r w:rsidR="00C97B8A" w:rsidDel="005862D6">
          <w:rPr>
            <w:sz w:val="24"/>
            <w:szCs w:val="24"/>
          </w:rPr>
          <w:t>infect</w:t>
        </w:r>
        <w:r w:rsidR="00660515" w:rsidDel="005862D6">
          <w:rPr>
            <w:sz w:val="24"/>
            <w:szCs w:val="24"/>
          </w:rPr>
          <w:t xml:space="preserve"> over half of</w:t>
        </w:r>
        <w:r w:rsidR="00C97B8A" w:rsidDel="005862D6">
          <w:rPr>
            <w:sz w:val="24"/>
            <w:szCs w:val="24"/>
          </w:rPr>
          <w:t xml:space="preserve"> </w:t>
        </w:r>
        <w:r w:rsidDel="005862D6">
          <w:rPr>
            <w:sz w:val="24"/>
            <w:szCs w:val="24"/>
          </w:rPr>
          <w:t xml:space="preserve">the </w:t>
        </w:r>
        <w:r w:rsidR="00C97B8A" w:rsidDel="005862D6">
          <w:rPr>
            <w:sz w:val="24"/>
            <w:szCs w:val="24"/>
          </w:rPr>
          <w:t xml:space="preserve">leaflet. </w:t>
        </w:r>
      </w:moveFrom>
      <w:moveFromRangeEnd w:id="42"/>
      <w:r>
        <w:rPr>
          <w:sz w:val="24"/>
          <w:szCs w:val="24"/>
        </w:rPr>
        <w:t>Digital measurement of the area of the developing</w:t>
      </w:r>
      <w:r w:rsidR="00E14E45">
        <w:rPr>
          <w:sz w:val="24"/>
          <w:szCs w:val="24"/>
        </w:rPr>
        <w:t xml:space="preserve"> </w:t>
      </w:r>
      <w:r>
        <w:rPr>
          <w:sz w:val="24"/>
          <w:szCs w:val="24"/>
        </w:rPr>
        <w:t>lesion provides</w:t>
      </w:r>
      <w:r w:rsidR="00854928">
        <w:rPr>
          <w:sz w:val="24"/>
          <w:szCs w:val="24"/>
        </w:rPr>
        <w:t xml:space="preserve"> a composite phenotype </w:t>
      </w:r>
      <w:r>
        <w:rPr>
          <w:sz w:val="24"/>
          <w:szCs w:val="24"/>
        </w:rPr>
        <w:t xml:space="preserve">controlled by </w:t>
      </w:r>
      <w:r w:rsidR="00854928">
        <w:rPr>
          <w:sz w:val="24"/>
          <w:szCs w:val="24"/>
        </w:rPr>
        <w:t>the interaction</w:t>
      </w:r>
      <w:r w:rsidR="00B738AF">
        <w:rPr>
          <w:sz w:val="24"/>
          <w:szCs w:val="24"/>
        </w:rPr>
        <w:t xml:space="preserve"> of host and pathogen genetics</w:t>
      </w:r>
      <w:r>
        <w:rPr>
          <w:sz w:val="24"/>
          <w:szCs w:val="24"/>
        </w:rPr>
        <w:t>. This measurement of the plant-</w:t>
      </w:r>
      <w:r w:rsidRPr="00B738AF">
        <w:rPr>
          <w:i/>
          <w:sz w:val="24"/>
          <w:szCs w:val="24"/>
        </w:rPr>
        <w:t>B</w:t>
      </w:r>
      <w:r w:rsidR="007704D1">
        <w:rPr>
          <w:i/>
          <w:sz w:val="24"/>
          <w:szCs w:val="24"/>
        </w:rPr>
        <w:t>.</w:t>
      </w:r>
      <w:r w:rsidR="00DD51E1">
        <w:rPr>
          <w:i/>
          <w:sz w:val="24"/>
          <w:szCs w:val="24"/>
        </w:rPr>
        <w:t xml:space="preserve"> cinerea</w:t>
      </w:r>
      <w:r>
        <w:rPr>
          <w:sz w:val="24"/>
          <w:szCs w:val="24"/>
        </w:rPr>
        <w:t xml:space="preserve"> interaction </w:t>
      </w:r>
      <w:r w:rsidR="00B738AF">
        <w:rPr>
          <w:sz w:val="24"/>
          <w:szCs w:val="24"/>
        </w:rPr>
        <w:t xml:space="preserve">has been </w:t>
      </w:r>
      <w:r w:rsidR="00961651">
        <w:rPr>
          <w:sz w:val="24"/>
          <w:szCs w:val="24"/>
        </w:rPr>
        <w:t xml:space="preserve">used </w:t>
      </w:r>
      <w:r>
        <w:rPr>
          <w:sz w:val="24"/>
          <w:szCs w:val="24"/>
        </w:rPr>
        <w:t>successfully</w:t>
      </w:r>
      <w:r w:rsidR="00961651">
        <w:rPr>
          <w:sz w:val="24"/>
          <w:szCs w:val="24"/>
        </w:rPr>
        <w:t xml:space="preserve"> </w:t>
      </w:r>
      <w:r w:rsidR="00B738AF">
        <w:rPr>
          <w:sz w:val="24"/>
          <w:szCs w:val="24"/>
        </w:rPr>
        <w:t xml:space="preserve">in a number of </w:t>
      </w:r>
      <w:r>
        <w:rPr>
          <w:sz w:val="24"/>
          <w:szCs w:val="24"/>
        </w:rPr>
        <w:t xml:space="preserve">molecular and quantitative genetic </w:t>
      </w:r>
      <w:r w:rsidR="00B738AF">
        <w:rPr>
          <w:sz w:val="24"/>
          <w:szCs w:val="24"/>
        </w:rPr>
        <w:t>studies</w:t>
      </w:r>
      <w:r w:rsidR="001C0C1B">
        <w:rPr>
          <w:sz w:val="24"/>
          <w:szCs w:val="24"/>
        </w:rPr>
        <w:t xml:space="preserve"> </w:t>
      </w:r>
      <w:r w:rsidR="00B3570C">
        <w:rPr>
          <w:sz w:val="24"/>
          <w:szCs w:val="24"/>
        </w:rPr>
        <w:fldChar w:fldCharType="begin">
          <w:fldData xml:space="preserve">PEVuZE5vdGU+PENpdGUgRXhjbHVkZVllYXI9IjEiPjxBdXRob3I+RmVycmFyaTwvQXV0aG9yPjxZ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</w:fldData>
        </w:fldChar>
      </w:r>
      <w:r w:rsidR="00B3570C">
        <w:rPr>
          <w:sz w:val="24"/>
          <w:szCs w:val="24"/>
        </w:rPr>
        <w:instrText xml:space="preserve"> ADDIN EN.CITE </w:instrText>
      </w:r>
      <w:r w:rsidR="00B3570C">
        <w:rPr>
          <w:sz w:val="24"/>
          <w:szCs w:val="24"/>
        </w:rPr>
        <w:fldChar w:fldCharType="begin">
          <w:fldData xml:space="preserve">PEVuZE5vdGU+PENpdGUgRXhjbHVkZVllYXI9IjEiPjxBdXRob3I+RmVycmFyaTwvQXV0aG9yPjxZ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</w:fldData>
        </w:fldChar>
      </w:r>
      <w:r w:rsidR="00B3570C">
        <w:rPr>
          <w:sz w:val="24"/>
          <w:szCs w:val="24"/>
        </w:rPr>
        <w:instrText xml:space="preserve"> ADDIN EN.CITE.DATA </w:instrText>
      </w:r>
      <w:r w:rsidR="00B3570C">
        <w:rPr>
          <w:sz w:val="24"/>
          <w:szCs w:val="24"/>
        </w:rPr>
      </w:r>
      <w:r w:rsidR="00B3570C">
        <w:rPr>
          <w:sz w:val="24"/>
          <w:szCs w:val="24"/>
        </w:rPr>
        <w:fldChar w:fldCharType="end"/>
      </w:r>
      <w:r w:rsidR="00B3570C">
        <w:rPr>
          <w:sz w:val="24"/>
          <w:szCs w:val="24"/>
        </w:rPr>
      </w:r>
      <w:r w:rsidR="00B3570C">
        <w:rPr>
          <w:sz w:val="24"/>
          <w:szCs w:val="24"/>
        </w:rPr>
        <w:fldChar w:fldCharType="separate"/>
      </w:r>
      <w:r w:rsidR="00B3570C">
        <w:rPr>
          <w:noProof/>
          <w:sz w:val="24"/>
          <w:szCs w:val="24"/>
        </w:rPr>
        <w:t>(Ferrari, Plotnikova et al. , Denby, Kumar et al. , Kliebenstein, Rowe et al. , Ferrari, Galletti et al. , Ten Have, van Berloo et al. , AbuQamar, Chai et al. , Rowe and Kliebenstein , Liu, Hong et al.)</w:t>
      </w:r>
      <w:r w:rsidR="00B3570C">
        <w:rPr>
          <w:sz w:val="24"/>
          <w:szCs w:val="24"/>
        </w:rPr>
        <w:fldChar w:fldCharType="end"/>
      </w:r>
      <w:r w:rsidR="00B80A8C">
        <w:rPr>
          <w:sz w:val="24"/>
          <w:szCs w:val="24"/>
        </w:rPr>
        <w:t>.</w:t>
      </w:r>
      <w:commentRangeEnd w:id="41"/>
      <w:r w:rsidR="005862D6">
        <w:rPr>
          <w:rStyle w:val="CommentReference"/>
        </w:rPr>
        <w:commentReference w:id="41"/>
      </w:r>
    </w:p>
    <w:p w14:paraId="5B7E0916" w14:textId="07C95712" w:rsidR="00F803BC" w:rsidRDefault="005862D6">
      <w:pPr>
        <w:spacing w:line="480" w:lineRule="auto"/>
        <w:rPr>
          <w:ins w:id="44" w:author="Céline" w:date="2017-08-28T14:11:00Z"/>
          <w:b/>
          <w:sz w:val="24"/>
          <w:szCs w:val="24"/>
        </w:rPr>
        <w:pPrChange w:id="45" w:author="Céline" w:date="2017-08-28T14:10:00Z">
          <w:pPr>
            <w:spacing w:line="480" w:lineRule="auto"/>
            <w:ind w:firstLine="720"/>
          </w:pPr>
        </w:pPrChange>
      </w:pPr>
      <w:commentRangeStart w:id="46"/>
      <w:ins w:id="47" w:author="Céline" w:date="2017-08-28T14:10:00Z">
        <w:r w:rsidRPr="005862D6">
          <w:rPr>
            <w:b/>
            <w:sz w:val="24"/>
            <w:szCs w:val="24"/>
            <w:rPrChange w:id="48" w:author="Céline" w:date="2017-08-28T14:11:00Z">
              <w:rPr>
                <w:sz w:val="24"/>
                <w:szCs w:val="24"/>
              </w:rPr>
            </w:rPrChange>
          </w:rPr>
          <w:t>Lesion size</w:t>
        </w:r>
      </w:ins>
      <w:ins w:id="49" w:author="Céline" w:date="2017-08-28T14:11:00Z">
        <w:r w:rsidR="008B76F7">
          <w:rPr>
            <w:b/>
            <w:sz w:val="24"/>
            <w:szCs w:val="24"/>
          </w:rPr>
          <w:t xml:space="preserve"> (P</w:t>
        </w:r>
        <w:r w:rsidRPr="005862D6">
          <w:rPr>
            <w:b/>
            <w:sz w:val="24"/>
            <w:szCs w:val="24"/>
            <w:rPrChange w:id="50" w:author="Céline" w:date="2017-08-28T14:11:00Z">
              <w:rPr>
                <w:sz w:val="24"/>
                <w:szCs w:val="24"/>
              </w:rPr>
            </w:rPrChange>
          </w:rPr>
          <w:t>henotyp</w:t>
        </w:r>
        <w:commentRangeEnd w:id="46"/>
        <w:r w:rsidR="008B76F7">
          <w:rPr>
            <w:b/>
            <w:sz w:val="24"/>
            <w:szCs w:val="24"/>
          </w:rPr>
          <w:t>ic) variation</w:t>
        </w:r>
      </w:ins>
      <w:ins w:id="51" w:author="Céline" w:date="2017-08-28T14:19:00Z">
        <w:r w:rsidR="008B76F7">
          <w:rPr>
            <w:rStyle w:val="CommentReference"/>
          </w:rPr>
          <w:commentReference w:id="46"/>
        </w:r>
      </w:ins>
    </w:p>
    <w:p w14:paraId="1B91D4C9" w14:textId="29737977" w:rsidR="005862D6" w:rsidRDefault="005862D6">
      <w:pPr>
        <w:spacing w:line="480" w:lineRule="auto"/>
        <w:rPr>
          <w:ins w:id="52" w:author="Céline" w:date="2017-08-28T14:12:00Z"/>
          <w:sz w:val="24"/>
          <w:szCs w:val="24"/>
        </w:rPr>
        <w:pPrChange w:id="53" w:author="Céline" w:date="2017-08-28T14:10:00Z">
          <w:pPr>
            <w:spacing w:line="480" w:lineRule="auto"/>
            <w:ind w:firstLine="720"/>
          </w:pPr>
        </w:pPrChange>
      </w:pPr>
      <w:ins w:id="54" w:author="Céline" w:date="2017-08-28T14:12:00Z">
        <w:r>
          <w:rPr>
            <w:sz w:val="24"/>
            <w:szCs w:val="24"/>
          </w:rPr>
          <w:t>Description of lesions at 24h</w:t>
        </w:r>
      </w:ins>
      <w:ins w:id="55" w:author="Céline" w:date="2017-08-28T14:38:00Z">
        <w:r w:rsidR="0078136A">
          <w:rPr>
            <w:sz w:val="24"/>
            <w:szCs w:val="24"/>
          </w:rPr>
          <w:t xml:space="preserve"> </w:t>
        </w:r>
      </w:ins>
      <w:ins w:id="56" w:author="Céline" w:date="2017-08-28T14:39:00Z">
        <w:r w:rsidR="0078136A">
          <w:rPr>
            <w:sz w:val="24"/>
            <w:szCs w:val="24"/>
          </w:rPr>
          <w:t>(no visible lesion)</w:t>
        </w:r>
      </w:ins>
      <w:ins w:id="57" w:author="Céline" w:date="2017-08-28T14:12:00Z">
        <w:r>
          <w:rPr>
            <w:sz w:val="24"/>
            <w:szCs w:val="24"/>
          </w:rPr>
          <w:t xml:space="preserve">, 48h </w:t>
        </w:r>
      </w:ins>
      <w:ins w:id="58" w:author="Céline" w:date="2017-08-28T14:39:00Z">
        <w:r w:rsidR="0078136A">
          <w:rPr>
            <w:sz w:val="24"/>
            <w:szCs w:val="24"/>
          </w:rPr>
          <w:t>(visible lesion growth)</w:t>
        </w:r>
      </w:ins>
      <w:ins w:id="59" w:author="Céline" w:date="2017-08-28T14:12:00Z">
        <w:r>
          <w:rPr>
            <w:sz w:val="24"/>
            <w:szCs w:val="24"/>
          </w:rPr>
          <w:t xml:space="preserve">. </w:t>
        </w:r>
      </w:ins>
    </w:p>
    <w:p w14:paraId="4B1B4149" w14:textId="603CE7B4" w:rsidR="005862D6" w:rsidRDefault="005862D6">
      <w:pPr>
        <w:spacing w:line="480" w:lineRule="auto"/>
        <w:rPr>
          <w:ins w:id="60" w:author="Céline" w:date="2017-08-28T14:13:00Z"/>
          <w:sz w:val="24"/>
          <w:szCs w:val="24"/>
        </w:rPr>
        <w:pPrChange w:id="61" w:author="Céline" w:date="2017-08-28T14:10:00Z">
          <w:pPr>
            <w:spacing w:line="480" w:lineRule="auto"/>
            <w:ind w:firstLine="720"/>
          </w:pPr>
        </w:pPrChange>
      </w:pPr>
      <w:moveToRangeStart w:id="62" w:author="Céline" w:date="2017-08-28T14:12:00Z" w:name="move365548853"/>
      <w:moveTo w:id="63" w:author="Céline" w:date="2017-08-28T14:12:00Z">
        <w:r>
          <w:rPr>
            <w:sz w:val="24"/>
            <w:szCs w:val="24"/>
          </w:rPr>
          <w:t>We digitally measured the area of all developing lesions at 72 hours post infection (HPI) (Figure R1). At 72 hours significant lesion growth was visible, but no lesions had spread to infect over half of the leaflet.</w:t>
        </w:r>
      </w:moveTo>
      <w:moveToRangeEnd w:id="62"/>
    </w:p>
    <w:p w14:paraId="63516911" w14:textId="2CFCF5A0" w:rsidR="008B76F7" w:rsidRDefault="003D632D">
      <w:pPr>
        <w:spacing w:line="480" w:lineRule="auto"/>
        <w:rPr>
          <w:ins w:id="64" w:author="Céline" w:date="2017-08-29T14:59:00Z"/>
          <w:sz w:val="24"/>
          <w:szCs w:val="24"/>
        </w:rPr>
        <w:pPrChange w:id="65" w:author="Céline" w:date="2017-08-28T14:10:00Z">
          <w:pPr>
            <w:spacing w:line="480" w:lineRule="auto"/>
            <w:ind w:firstLine="720"/>
          </w:pPr>
        </w:pPrChange>
      </w:pPr>
      <w:ins w:id="66" w:author="Céline" w:date="2017-08-29T15:52:00Z">
        <w:r>
          <w:rPr>
            <w:sz w:val="24"/>
            <w:szCs w:val="24"/>
          </w:rPr>
          <w:t xml:space="preserve">Variation among isolates </w:t>
        </w:r>
      </w:ins>
      <w:ins w:id="67" w:author="Céline" w:date="2017-08-29T16:13:00Z">
        <w:r w:rsidR="0057455A">
          <w:rPr>
            <w:sz w:val="24"/>
            <w:szCs w:val="24"/>
          </w:rPr>
          <w:t>–</w:t>
        </w:r>
      </w:ins>
      <w:ins w:id="68" w:author="Céline" w:date="2017-08-29T15:52:00Z">
        <w:r>
          <w:rPr>
            <w:sz w:val="24"/>
            <w:szCs w:val="24"/>
          </w:rPr>
          <w:t xml:space="preserve"> </w:t>
        </w:r>
      </w:ins>
      <w:ins w:id="69" w:author="Céline" w:date="2017-08-29T16:13:00Z">
        <w:r w:rsidR="0057455A">
          <w:rPr>
            <w:sz w:val="24"/>
            <w:szCs w:val="24"/>
          </w:rPr>
          <w:t xml:space="preserve">global </w:t>
        </w:r>
      </w:ins>
      <w:ins w:id="70" w:author="Céline" w:date="2017-08-28T14:13:00Z">
        <w:r w:rsidR="005862D6">
          <w:rPr>
            <w:sz w:val="24"/>
            <w:szCs w:val="24"/>
          </w:rPr>
          <w:t xml:space="preserve">Average lesion size </w:t>
        </w:r>
      </w:ins>
      <w:ins w:id="71" w:author="Céline" w:date="2017-08-28T14:17:00Z">
        <w:r w:rsidR="008B76F7">
          <w:rPr>
            <w:sz w:val="24"/>
            <w:szCs w:val="24"/>
          </w:rPr>
          <w:t xml:space="preserve">and </w:t>
        </w:r>
      </w:ins>
      <w:ins w:id="72" w:author="Céline" w:date="2017-08-28T14:45:00Z">
        <w:r w:rsidR="0078136A">
          <w:rPr>
            <w:sz w:val="24"/>
            <w:szCs w:val="24"/>
          </w:rPr>
          <w:t xml:space="preserve">range </w:t>
        </w:r>
      </w:ins>
    </w:p>
    <w:p w14:paraId="7377512E" w14:textId="7F67B93D" w:rsidR="00EC661E" w:rsidRDefault="00EC661E">
      <w:pPr>
        <w:spacing w:line="480" w:lineRule="auto"/>
        <w:rPr>
          <w:ins w:id="73" w:author="Céline" w:date="2017-08-29T16:17:00Z"/>
          <w:sz w:val="24"/>
          <w:szCs w:val="24"/>
        </w:rPr>
        <w:pPrChange w:id="74" w:author="Céline" w:date="2017-08-28T14:10:00Z">
          <w:pPr>
            <w:spacing w:line="480" w:lineRule="auto"/>
            <w:ind w:firstLine="720"/>
          </w:pPr>
        </w:pPrChange>
      </w:pPr>
      <w:ins w:id="75" w:author="Céline" w:date="2017-08-29T14:59:00Z">
        <w:r>
          <w:rPr>
            <w:sz w:val="24"/>
            <w:szCs w:val="24"/>
          </w:rPr>
          <w:t>Maybe use fig 4</w:t>
        </w:r>
      </w:ins>
      <w:ins w:id="76" w:author="Céline" w:date="2017-08-29T16:14:00Z">
        <w:r w:rsidR="0057455A">
          <w:rPr>
            <w:sz w:val="24"/>
            <w:szCs w:val="24"/>
          </w:rPr>
          <w:t>a</w:t>
        </w:r>
      </w:ins>
      <w:ins w:id="77" w:author="Céline" w:date="2017-08-29T14:59:00Z">
        <w:r>
          <w:rPr>
            <w:sz w:val="24"/>
            <w:szCs w:val="24"/>
          </w:rPr>
          <w:t>. Describe</w:t>
        </w:r>
      </w:ins>
      <w:ins w:id="78" w:author="Céline" w:date="2017-08-29T15:51:00Z">
        <w:r w:rsidR="003225BE">
          <w:rPr>
            <w:sz w:val="24"/>
            <w:szCs w:val="24"/>
          </w:rPr>
          <w:t xml:space="preserve"> virulence on tomato,</w:t>
        </w:r>
      </w:ins>
      <w:ins w:id="79" w:author="Céline" w:date="2017-08-29T14:59:00Z">
        <w:r>
          <w:rPr>
            <w:sz w:val="24"/>
            <w:szCs w:val="24"/>
          </w:rPr>
          <w:t xml:space="preserve"> how you define </w:t>
        </w:r>
      </w:ins>
      <w:ins w:id="80" w:author="Céline" w:date="2017-08-29T15:00:00Z">
        <w:r>
          <w:rPr>
            <w:sz w:val="24"/>
            <w:szCs w:val="24"/>
          </w:rPr>
          <w:t>high virulence vs saprophytic</w:t>
        </w:r>
      </w:ins>
      <w:ins w:id="81" w:author="Céline" w:date="2017-08-29T15:04:00Z">
        <w:r w:rsidR="002713D0">
          <w:rPr>
            <w:sz w:val="24"/>
            <w:szCs w:val="24"/>
          </w:rPr>
          <w:t>, how many isolates fit in each category</w:t>
        </w:r>
      </w:ins>
    </w:p>
    <w:p w14:paraId="493A4941" w14:textId="6604F11E" w:rsidR="0057455A" w:rsidRDefault="0057455A">
      <w:pPr>
        <w:spacing w:line="480" w:lineRule="auto"/>
        <w:rPr>
          <w:ins w:id="82" w:author="Céline" w:date="2017-08-28T15:05:00Z"/>
          <w:sz w:val="24"/>
          <w:szCs w:val="24"/>
        </w:rPr>
        <w:pPrChange w:id="83" w:author="Céline" w:date="2017-08-28T14:10:00Z">
          <w:pPr>
            <w:spacing w:line="480" w:lineRule="auto"/>
            <w:ind w:firstLine="720"/>
          </w:pPr>
        </w:pPrChange>
      </w:pPr>
      <w:ins w:id="84" w:author="Céline" w:date="2017-08-29T16:17:00Z">
        <w:r>
          <w:rPr>
            <w:sz w:val="24"/>
            <w:szCs w:val="24"/>
          </w:rPr>
          <w:t xml:space="preserve">Just a though: Fig 4A doesn’t show much: too many lines. What about replacing it with </w:t>
        </w:r>
      </w:ins>
      <w:ins w:id="85" w:author="Céline" w:date="2017-08-29T16:18:00Z">
        <w:r>
          <w:rPr>
            <w:sz w:val="24"/>
            <w:szCs w:val="24"/>
          </w:rPr>
          <w:t>figure 2 and merging the two figures?</w:t>
        </w:r>
      </w:ins>
    </w:p>
    <w:p w14:paraId="6FA46795" w14:textId="77777777" w:rsidR="005862D6" w:rsidRPr="005862D6" w:rsidRDefault="005862D6">
      <w:pPr>
        <w:spacing w:line="480" w:lineRule="auto"/>
        <w:rPr>
          <w:b/>
          <w:sz w:val="24"/>
          <w:szCs w:val="24"/>
          <w:rPrChange w:id="86" w:author="Céline" w:date="2017-08-28T14:11:00Z">
            <w:rPr>
              <w:sz w:val="24"/>
              <w:szCs w:val="24"/>
            </w:rPr>
          </w:rPrChange>
        </w:rPr>
        <w:pPrChange w:id="87" w:author="Céline" w:date="2017-08-28T14:10:00Z">
          <w:pPr>
            <w:spacing w:line="480" w:lineRule="auto"/>
            <w:ind w:firstLine="720"/>
          </w:pPr>
        </w:pPrChange>
      </w:pPr>
    </w:p>
    <w:p w14:paraId="74D23306" w14:textId="30B82189" w:rsidR="00772A6B" w:rsidRPr="00772A6B" w:rsidRDefault="00E019E8" w:rsidP="00473ACC">
      <w:pPr>
        <w:spacing w:line="480" w:lineRule="auto"/>
        <w:rPr>
          <w:b/>
          <w:sz w:val="24"/>
          <w:szCs w:val="24"/>
        </w:rPr>
      </w:pPr>
      <w:r>
        <w:rPr>
          <w:b/>
          <w:sz w:val="24"/>
          <w:szCs w:val="24"/>
        </w:rPr>
        <w:t>Co</w:t>
      </w:r>
      <w:ins w:id="88" w:author="Céline" w:date="2017-08-29T16:22:00Z">
        <w:r w:rsidR="00D1667C">
          <w:rPr>
            <w:b/>
            <w:sz w:val="24"/>
            <w:szCs w:val="24"/>
          </w:rPr>
          <w:t>ntribution</w:t>
        </w:r>
      </w:ins>
      <w:del w:id="89" w:author="Céline" w:date="2017-08-29T16:22:00Z">
        <w:r w:rsidDel="00D1667C">
          <w:rPr>
            <w:b/>
            <w:sz w:val="24"/>
            <w:szCs w:val="24"/>
          </w:rPr>
          <w:delText>mparison</w:delText>
        </w:r>
      </w:del>
      <w:r>
        <w:rPr>
          <w:b/>
          <w:sz w:val="24"/>
          <w:szCs w:val="24"/>
        </w:rPr>
        <w:t xml:space="preserve"> of Pathogen</w:t>
      </w:r>
      <w:ins w:id="90" w:author="Céline" w:date="2017-08-29T16:23:00Z">
        <w:r w:rsidR="00D1667C">
          <w:rPr>
            <w:b/>
            <w:sz w:val="24"/>
            <w:szCs w:val="24"/>
          </w:rPr>
          <w:t>,</w:t>
        </w:r>
      </w:ins>
      <w:del w:id="91" w:author="Céline" w:date="2017-08-29T16:23:00Z">
        <w:r w:rsidDel="00D1667C">
          <w:rPr>
            <w:b/>
            <w:sz w:val="24"/>
            <w:szCs w:val="24"/>
          </w:rPr>
          <w:delText xml:space="preserve"> Genetics,</w:delText>
        </w:r>
      </w:del>
      <w:r>
        <w:rPr>
          <w:b/>
          <w:sz w:val="24"/>
          <w:szCs w:val="24"/>
        </w:rPr>
        <w:t xml:space="preserve"> Plant Genetics and Crop Domestication </w:t>
      </w:r>
      <w:r w:rsidR="00505B78">
        <w:rPr>
          <w:b/>
          <w:sz w:val="24"/>
          <w:szCs w:val="24"/>
        </w:rPr>
        <w:t xml:space="preserve">Effects </w:t>
      </w:r>
      <w:r>
        <w:rPr>
          <w:b/>
          <w:sz w:val="24"/>
          <w:szCs w:val="24"/>
        </w:rPr>
        <w:t>on Resistance</w:t>
      </w:r>
    </w:p>
    <w:p w14:paraId="44AA90AE" w14:textId="736B838C" w:rsidR="007A7AF3" w:rsidRDefault="00127063" w:rsidP="00505B78">
      <w:pPr>
        <w:spacing w:line="480" w:lineRule="auto"/>
        <w:ind w:firstLine="720"/>
        <w:rPr>
          <w:sz w:val="24"/>
          <w:szCs w:val="24"/>
        </w:rPr>
      </w:pPr>
      <w:r>
        <w:rPr>
          <w:sz w:val="24"/>
          <w:szCs w:val="24"/>
        </w:rPr>
        <w:lastRenderedPageBreak/>
        <w:t>To measure</w:t>
      </w:r>
      <w:r w:rsidR="00B63A17">
        <w:rPr>
          <w:sz w:val="24"/>
          <w:szCs w:val="24"/>
        </w:rPr>
        <w:t xml:space="preserve"> </w:t>
      </w:r>
      <w:r w:rsidR="00961651">
        <w:rPr>
          <w:sz w:val="24"/>
          <w:szCs w:val="24"/>
        </w:rPr>
        <w:t xml:space="preserve">the relative contribution of </w:t>
      </w:r>
      <w:r w:rsidR="00B63A17">
        <w:rPr>
          <w:sz w:val="24"/>
          <w:szCs w:val="24"/>
        </w:rPr>
        <w:t>g</w:t>
      </w:r>
      <w:r w:rsidR="000D4BA2">
        <w:rPr>
          <w:sz w:val="24"/>
          <w:szCs w:val="24"/>
        </w:rPr>
        <w:t xml:space="preserve">enetic </w:t>
      </w:r>
      <w:r>
        <w:rPr>
          <w:sz w:val="24"/>
          <w:szCs w:val="24"/>
        </w:rPr>
        <w:t xml:space="preserve">diversity </w:t>
      </w:r>
      <w:r w:rsidR="000D4BA2">
        <w:rPr>
          <w:sz w:val="24"/>
          <w:szCs w:val="24"/>
        </w:rPr>
        <w:t xml:space="preserve">in the plant and the pathogen to variation in the virulence/ </w:t>
      </w:r>
      <w:r w:rsidR="00530DA9">
        <w:rPr>
          <w:sz w:val="24"/>
          <w:szCs w:val="24"/>
        </w:rPr>
        <w:t xml:space="preserve">resistance </w:t>
      </w:r>
      <w:r w:rsidR="000D4BA2">
        <w:rPr>
          <w:sz w:val="24"/>
          <w:szCs w:val="24"/>
        </w:rPr>
        <w:t>phenotype</w:t>
      </w:r>
      <w:r>
        <w:rPr>
          <w:sz w:val="24"/>
          <w:szCs w:val="24"/>
        </w:rPr>
        <w:t xml:space="preserve">, we used a </w:t>
      </w:r>
      <w:r w:rsidR="00C436F8">
        <w:rPr>
          <w:sz w:val="24"/>
          <w:szCs w:val="24"/>
        </w:rPr>
        <w:t xml:space="preserve">multiple </w:t>
      </w:r>
      <w:r>
        <w:rPr>
          <w:sz w:val="24"/>
          <w:szCs w:val="24"/>
        </w:rPr>
        <w:t xml:space="preserve">linear </w:t>
      </w:r>
      <w:r w:rsidR="00C436F8">
        <w:rPr>
          <w:sz w:val="24"/>
          <w:szCs w:val="24"/>
        </w:rPr>
        <w:t xml:space="preserve">regression </w:t>
      </w:r>
      <w:r>
        <w:rPr>
          <w:sz w:val="24"/>
          <w:szCs w:val="24"/>
        </w:rPr>
        <w:t>model</w:t>
      </w:r>
      <w:r w:rsidR="00C436F8">
        <w:rPr>
          <w:sz w:val="24"/>
          <w:szCs w:val="24"/>
        </w:rPr>
        <w:t xml:space="preserve"> </w:t>
      </w:r>
      <w:r w:rsidR="00B3570C">
        <w:rPr>
          <w:sz w:val="24"/>
          <w:szCs w:val="24"/>
        </w:rPr>
        <w:fldChar w:fldCharType="begin"/>
      </w:r>
      <w:r w:rsidR="00F30CF0">
        <w:rPr>
          <w:sz w:val="24"/>
          <w:szCs w:val="24"/>
        </w:rPr>
        <w:instrText xml:space="preserve"> ADDIN EN.CITE &lt;EndNote&gt;&lt;Cite ExcludeYear="1"&gt;&lt;Author&gt;Team&lt;/Author&gt;&lt;Year&gt;2008&lt;/Year&gt;&lt;RecNum&gt;550&lt;/RecNum&gt;&lt;DisplayText&gt;(R Development Core Team)&lt;/DisplayText&gt;&lt;record&gt;&lt;rec-number&gt;550&lt;/rec-number&gt;&lt;foreign-keys&gt;&lt;key app="EN" db-id="0pazvxt5kzzzd0er9pcprt0759frxeawtzpf" timestamp="1502998714"&gt;550&lt;/key&gt;&lt;/foreign-keys&gt;&lt;ref-type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3-900051-07-0&lt;/secondary-title&gt;&lt;/titles&gt;&lt;periodical&gt;&lt;full-title&gt;R Foundation for Statistical Computing,Vienna, Austria. ISBN 3-900051-07-0&lt;/full-title&gt;&lt;/periodical&gt;&lt;dates&gt;&lt;year&gt;2008&lt;/year&gt;&lt;/dates&gt;&lt;urls&gt;&lt;/urls&gt;&lt;/record&gt;&lt;/Cite&gt;&lt;/EndNote&gt;</w:instrText>
      </w:r>
      <w:r w:rsidR="00B3570C">
        <w:rPr>
          <w:sz w:val="24"/>
          <w:szCs w:val="24"/>
        </w:rPr>
        <w:fldChar w:fldCharType="separate"/>
      </w:r>
      <w:r w:rsidR="00F30CF0">
        <w:rPr>
          <w:noProof/>
          <w:sz w:val="24"/>
          <w:szCs w:val="24"/>
        </w:rPr>
        <w:t>(R Development Core Team)</w:t>
      </w:r>
      <w:r w:rsidR="00B3570C">
        <w:rPr>
          <w:sz w:val="24"/>
          <w:szCs w:val="24"/>
        </w:rPr>
        <w:fldChar w:fldCharType="end"/>
      </w:r>
      <w:r w:rsidR="000D4BA2">
        <w:rPr>
          <w:sz w:val="24"/>
          <w:szCs w:val="24"/>
        </w:rPr>
        <w:t xml:space="preserve">. </w:t>
      </w:r>
      <w:r>
        <w:rPr>
          <w:sz w:val="24"/>
          <w:szCs w:val="24"/>
        </w:rPr>
        <w:t xml:space="preserve">This model directly tested the contribution of </w:t>
      </w:r>
      <w:r w:rsidR="001D4F8D">
        <w:rPr>
          <w:sz w:val="24"/>
          <w:szCs w:val="24"/>
        </w:rPr>
        <w:t>plan</w:t>
      </w:r>
      <w:r w:rsidR="00CB0FF3">
        <w:rPr>
          <w:sz w:val="24"/>
          <w:szCs w:val="24"/>
        </w:rPr>
        <w:t>t genotype</w:t>
      </w:r>
      <w:r w:rsidR="00B63A17">
        <w:rPr>
          <w:sz w:val="24"/>
          <w:szCs w:val="24"/>
        </w:rPr>
        <w:t>, plant domestication status,</w:t>
      </w:r>
      <w:r w:rsidR="00CB0FF3">
        <w:rPr>
          <w:sz w:val="24"/>
          <w:szCs w:val="24"/>
        </w:rPr>
        <w:t xml:space="preserve"> and pathogen genotype (isolate)</w:t>
      </w:r>
      <w:r w:rsidR="001D4F8D">
        <w:rPr>
          <w:sz w:val="24"/>
          <w:szCs w:val="24"/>
        </w:rPr>
        <w:t xml:space="preserve"> </w:t>
      </w:r>
      <w:r w:rsidR="00170827">
        <w:rPr>
          <w:sz w:val="24"/>
          <w:szCs w:val="24"/>
        </w:rPr>
        <w:t>to</w:t>
      </w:r>
      <w:r w:rsidR="001D4F8D">
        <w:rPr>
          <w:sz w:val="24"/>
          <w:szCs w:val="24"/>
        </w:rPr>
        <w:t xml:space="preserve"> </w:t>
      </w:r>
      <w:r w:rsidR="000D4BA2">
        <w:rPr>
          <w:sz w:val="24"/>
          <w:szCs w:val="24"/>
        </w:rPr>
        <w:t xml:space="preserve">variation in </w:t>
      </w:r>
      <w:r w:rsidR="001D4F8D">
        <w:rPr>
          <w:sz w:val="24"/>
          <w:szCs w:val="24"/>
        </w:rPr>
        <w:t xml:space="preserve">lesion size. </w:t>
      </w:r>
      <w:r w:rsidR="00706E82">
        <w:rPr>
          <w:sz w:val="24"/>
          <w:szCs w:val="24"/>
        </w:rPr>
        <w:t xml:space="preserve">The final model </w:t>
      </w:r>
      <w:r w:rsidR="004A1B55">
        <w:rPr>
          <w:sz w:val="24"/>
          <w:szCs w:val="24"/>
        </w:rPr>
        <w:t xml:space="preserve">explained </w:t>
      </w:r>
      <w:r w:rsidR="00D71B30">
        <w:rPr>
          <w:sz w:val="24"/>
          <w:szCs w:val="24"/>
        </w:rPr>
        <w:t xml:space="preserve">60% of the </w:t>
      </w:r>
      <w:commentRangeStart w:id="92"/>
      <w:r w:rsidR="008B0B54">
        <w:rPr>
          <w:sz w:val="24"/>
          <w:szCs w:val="24"/>
        </w:rPr>
        <w:t xml:space="preserve">total </w:t>
      </w:r>
      <w:r w:rsidR="00D71B30">
        <w:rPr>
          <w:sz w:val="24"/>
          <w:szCs w:val="24"/>
        </w:rPr>
        <w:t>variance for lesion size</w:t>
      </w:r>
      <w:commentRangeEnd w:id="92"/>
      <w:r w:rsidR="008B76F7">
        <w:rPr>
          <w:rStyle w:val="CommentReference"/>
        </w:rPr>
        <w:commentReference w:id="92"/>
      </w:r>
      <w:r w:rsidR="00D71B30">
        <w:rPr>
          <w:sz w:val="24"/>
          <w:szCs w:val="24"/>
        </w:rPr>
        <w:t xml:space="preserve">, and </w:t>
      </w:r>
      <w:r w:rsidR="004A1B55">
        <w:rPr>
          <w:sz w:val="24"/>
          <w:szCs w:val="24"/>
        </w:rPr>
        <w:t xml:space="preserve">showed </w:t>
      </w:r>
      <w:r w:rsidR="00706E82">
        <w:rPr>
          <w:sz w:val="24"/>
          <w:szCs w:val="24"/>
        </w:rPr>
        <w:t>that genetic variation within</w:t>
      </w:r>
      <w:r w:rsidR="009F0A62">
        <w:rPr>
          <w:sz w:val="24"/>
          <w:szCs w:val="24"/>
        </w:rPr>
        <w:t xml:space="preserve"> both the host plant and the pathogen</w:t>
      </w:r>
      <w:r w:rsidR="00A33EE1">
        <w:rPr>
          <w:sz w:val="24"/>
          <w:szCs w:val="24"/>
        </w:rPr>
        <w:t xml:space="preserve"> </w:t>
      </w:r>
      <w:r w:rsidR="004A1B55">
        <w:rPr>
          <w:sz w:val="24"/>
          <w:szCs w:val="24"/>
        </w:rPr>
        <w:t xml:space="preserve">had </w:t>
      </w:r>
      <w:r w:rsidR="00CA4ECA">
        <w:rPr>
          <w:sz w:val="24"/>
          <w:szCs w:val="24"/>
        </w:rPr>
        <w:t>significant effects on</w:t>
      </w:r>
      <w:r w:rsidR="001C0D4A">
        <w:rPr>
          <w:sz w:val="24"/>
          <w:szCs w:val="24"/>
        </w:rPr>
        <w:t xml:space="preserve"> lesion growth, </w:t>
      </w:r>
      <w:r w:rsidR="008B0B54">
        <w:rPr>
          <w:sz w:val="24"/>
          <w:szCs w:val="24"/>
        </w:rPr>
        <w:t xml:space="preserve">with </w:t>
      </w:r>
      <w:r>
        <w:rPr>
          <w:sz w:val="24"/>
          <w:szCs w:val="24"/>
        </w:rPr>
        <w:t>pathogen</w:t>
      </w:r>
      <w:r w:rsidR="001C0D4A">
        <w:rPr>
          <w:sz w:val="24"/>
          <w:szCs w:val="24"/>
        </w:rPr>
        <w:t xml:space="preserve"> isolate</w:t>
      </w:r>
      <w:r>
        <w:rPr>
          <w:sz w:val="24"/>
          <w:szCs w:val="24"/>
        </w:rPr>
        <w:t xml:space="preserve"> diversity</w:t>
      </w:r>
      <w:r w:rsidR="001C0D4A">
        <w:rPr>
          <w:sz w:val="24"/>
          <w:szCs w:val="24"/>
        </w:rPr>
        <w:t xml:space="preserve"> </w:t>
      </w:r>
      <w:r w:rsidR="004A1B55">
        <w:rPr>
          <w:sz w:val="24"/>
          <w:szCs w:val="24"/>
        </w:rPr>
        <w:t>explain</w:t>
      </w:r>
      <w:r w:rsidR="008B0B54">
        <w:rPr>
          <w:sz w:val="24"/>
          <w:szCs w:val="24"/>
        </w:rPr>
        <w:t>ing</w:t>
      </w:r>
      <w:r w:rsidR="004A1B55">
        <w:rPr>
          <w:sz w:val="24"/>
          <w:szCs w:val="24"/>
        </w:rPr>
        <w:t xml:space="preserve"> </w:t>
      </w:r>
      <w:r w:rsidR="001C0D4A">
        <w:rPr>
          <w:sz w:val="24"/>
          <w:szCs w:val="24"/>
        </w:rPr>
        <w:t>3.5x more variance than plant genotype</w:t>
      </w:r>
      <w:r w:rsidR="00FD1429">
        <w:rPr>
          <w:sz w:val="24"/>
          <w:szCs w:val="24"/>
        </w:rPr>
        <w:t xml:space="preserve">, </w:t>
      </w:r>
      <w:r w:rsidR="00E9139E">
        <w:rPr>
          <w:sz w:val="24"/>
          <w:szCs w:val="24"/>
        </w:rPr>
        <w:t>45.8</w:t>
      </w:r>
      <w:r w:rsidR="00D71B30">
        <w:rPr>
          <w:sz w:val="24"/>
          <w:szCs w:val="24"/>
        </w:rPr>
        <w:t xml:space="preserve">% of total </w:t>
      </w:r>
      <w:r w:rsidR="00E9139E">
        <w:rPr>
          <w:sz w:val="24"/>
          <w:szCs w:val="24"/>
        </w:rPr>
        <w:t xml:space="preserve">genetic </w:t>
      </w:r>
      <w:r w:rsidR="00D71B30">
        <w:rPr>
          <w:sz w:val="24"/>
          <w:szCs w:val="24"/>
        </w:rPr>
        <w:t>variance</w:t>
      </w:r>
      <w:r w:rsidR="00F86FAA">
        <w:rPr>
          <w:sz w:val="24"/>
          <w:szCs w:val="24"/>
        </w:rPr>
        <w:t xml:space="preserve"> </w:t>
      </w:r>
      <w:r w:rsidR="00FD1429">
        <w:rPr>
          <w:sz w:val="24"/>
          <w:szCs w:val="24"/>
        </w:rPr>
        <w:t xml:space="preserve">for pathogen </w:t>
      </w:r>
      <w:r w:rsidR="00F86FAA">
        <w:rPr>
          <w:sz w:val="24"/>
          <w:szCs w:val="24"/>
        </w:rPr>
        <w:t>isolate</w:t>
      </w:r>
      <w:r w:rsidR="00D71B30">
        <w:rPr>
          <w:sz w:val="24"/>
          <w:szCs w:val="24"/>
        </w:rPr>
        <w:t xml:space="preserve"> vs. </w:t>
      </w:r>
      <w:commentRangeStart w:id="93"/>
      <w:r w:rsidR="00E9139E">
        <w:rPr>
          <w:sz w:val="24"/>
          <w:szCs w:val="24"/>
        </w:rPr>
        <w:t>13.2</w:t>
      </w:r>
      <w:commentRangeEnd w:id="93"/>
      <w:r w:rsidR="00FE299F">
        <w:rPr>
          <w:rStyle w:val="CommentReference"/>
        </w:rPr>
        <w:commentReference w:id="93"/>
      </w:r>
      <w:r w:rsidR="00D71B30">
        <w:rPr>
          <w:sz w:val="24"/>
          <w:szCs w:val="24"/>
        </w:rPr>
        <w:t>%</w:t>
      </w:r>
      <w:r w:rsidR="00F86FAA">
        <w:rPr>
          <w:sz w:val="24"/>
          <w:szCs w:val="24"/>
        </w:rPr>
        <w:t xml:space="preserve"> </w:t>
      </w:r>
      <w:r w:rsidR="00FD1429">
        <w:rPr>
          <w:sz w:val="24"/>
          <w:szCs w:val="24"/>
        </w:rPr>
        <w:t xml:space="preserve">for </w:t>
      </w:r>
      <w:r w:rsidR="00F86FAA">
        <w:rPr>
          <w:sz w:val="24"/>
          <w:szCs w:val="24"/>
        </w:rPr>
        <w:t>plant</w:t>
      </w:r>
      <w:r w:rsidR="00FD1429">
        <w:rPr>
          <w:sz w:val="24"/>
          <w:szCs w:val="24"/>
        </w:rPr>
        <w:t xml:space="preserve"> genotype (</w:t>
      </w:r>
      <w:r w:rsidR="001C0D4A">
        <w:rPr>
          <w:sz w:val="24"/>
          <w:szCs w:val="24"/>
        </w:rPr>
        <w:t>Table R1</w:t>
      </w:r>
      <w:r w:rsidR="00FD1429">
        <w:rPr>
          <w:sz w:val="24"/>
          <w:szCs w:val="24"/>
        </w:rPr>
        <w:t xml:space="preserve"> and </w:t>
      </w:r>
      <w:commentRangeStart w:id="94"/>
      <w:r w:rsidR="00E75C3D">
        <w:rPr>
          <w:sz w:val="24"/>
          <w:szCs w:val="24"/>
        </w:rPr>
        <w:t>Figure R4A</w:t>
      </w:r>
      <w:commentRangeEnd w:id="94"/>
      <w:r w:rsidR="000D2FA1">
        <w:rPr>
          <w:rStyle w:val="CommentReference"/>
        </w:rPr>
        <w:commentReference w:id="94"/>
      </w:r>
      <w:r w:rsidR="001C0D4A">
        <w:rPr>
          <w:sz w:val="24"/>
          <w:szCs w:val="24"/>
        </w:rPr>
        <w:t xml:space="preserve">). </w:t>
      </w:r>
      <w:r w:rsidR="00780E3C">
        <w:rPr>
          <w:sz w:val="24"/>
          <w:szCs w:val="24"/>
        </w:rPr>
        <w:t xml:space="preserve">Interestingly, tomato domestication </w:t>
      </w:r>
      <w:r>
        <w:rPr>
          <w:sz w:val="24"/>
          <w:szCs w:val="24"/>
        </w:rPr>
        <w:t xml:space="preserve">status </w:t>
      </w:r>
      <w:r w:rsidR="00A33EE1">
        <w:rPr>
          <w:sz w:val="24"/>
          <w:szCs w:val="24"/>
        </w:rPr>
        <w:t>significantly</w:t>
      </w:r>
      <w:r w:rsidR="00B738AF">
        <w:rPr>
          <w:sz w:val="24"/>
          <w:szCs w:val="24"/>
        </w:rPr>
        <w:t xml:space="preserve"> impacted </w:t>
      </w:r>
      <w:r w:rsidR="006046FA" w:rsidRPr="006046FA">
        <w:rPr>
          <w:i/>
          <w:sz w:val="24"/>
          <w:szCs w:val="24"/>
        </w:rPr>
        <w:t>B. cinerea</w:t>
      </w:r>
      <w:r w:rsidR="006046FA">
        <w:rPr>
          <w:sz w:val="24"/>
          <w:szCs w:val="24"/>
        </w:rPr>
        <w:t xml:space="preserve"> virulence</w:t>
      </w:r>
      <w:r w:rsidR="00B738AF">
        <w:rPr>
          <w:sz w:val="24"/>
          <w:szCs w:val="24"/>
        </w:rPr>
        <w:t>, as shown by the</w:t>
      </w:r>
      <w:r>
        <w:rPr>
          <w:sz w:val="24"/>
          <w:szCs w:val="24"/>
        </w:rPr>
        <w:t xml:space="preserve"> </w:t>
      </w:r>
      <w:r w:rsidR="00F75570">
        <w:rPr>
          <w:sz w:val="24"/>
          <w:szCs w:val="24"/>
        </w:rPr>
        <w:t xml:space="preserve">small but </w:t>
      </w:r>
      <w:r w:rsidR="00C97B8A">
        <w:rPr>
          <w:sz w:val="24"/>
          <w:szCs w:val="24"/>
        </w:rPr>
        <w:t xml:space="preserve">significant effects of genetic variation between domesticated and wild </w:t>
      </w:r>
      <w:r>
        <w:rPr>
          <w:sz w:val="24"/>
          <w:szCs w:val="24"/>
        </w:rPr>
        <w:t xml:space="preserve">tomatoes </w:t>
      </w:r>
      <w:r w:rsidR="00CA4ECA">
        <w:rPr>
          <w:sz w:val="24"/>
          <w:szCs w:val="24"/>
        </w:rPr>
        <w:t>(</w:t>
      </w:r>
      <w:r w:rsidR="00123ADB">
        <w:rPr>
          <w:sz w:val="24"/>
          <w:szCs w:val="24"/>
        </w:rPr>
        <w:t>3.5</w:t>
      </w:r>
      <w:r w:rsidR="00D71B30">
        <w:rPr>
          <w:sz w:val="24"/>
          <w:szCs w:val="24"/>
        </w:rPr>
        <w:t xml:space="preserve">% of total </w:t>
      </w:r>
      <w:r w:rsidR="00123ADB">
        <w:rPr>
          <w:sz w:val="24"/>
          <w:szCs w:val="24"/>
        </w:rPr>
        <w:t xml:space="preserve">genetic </w:t>
      </w:r>
      <w:r w:rsidR="00D71B30">
        <w:rPr>
          <w:sz w:val="24"/>
          <w:szCs w:val="24"/>
        </w:rPr>
        <w:t xml:space="preserve">variance, </w:t>
      </w:r>
      <w:r w:rsidR="00CA4ECA">
        <w:rPr>
          <w:sz w:val="24"/>
          <w:szCs w:val="24"/>
        </w:rPr>
        <w:t>Table R1)</w:t>
      </w:r>
      <w:r w:rsidR="00C97B8A">
        <w:rPr>
          <w:sz w:val="24"/>
          <w:szCs w:val="24"/>
        </w:rPr>
        <w:t xml:space="preserve">. </w:t>
      </w:r>
      <w:r w:rsidR="00A33EE1">
        <w:rPr>
          <w:sz w:val="24"/>
          <w:szCs w:val="24"/>
        </w:rPr>
        <w:t xml:space="preserve">There was </w:t>
      </w:r>
      <w:commentRangeStart w:id="95"/>
      <w:r w:rsidR="00A33EE1">
        <w:rPr>
          <w:sz w:val="24"/>
          <w:szCs w:val="24"/>
        </w:rPr>
        <w:t>no</w:t>
      </w:r>
      <w:r w:rsidR="00EA1576">
        <w:rPr>
          <w:sz w:val="24"/>
          <w:szCs w:val="24"/>
        </w:rPr>
        <w:t xml:space="preserve"> evidence for significant interaction effects between </w:t>
      </w:r>
      <w:r>
        <w:rPr>
          <w:sz w:val="24"/>
          <w:szCs w:val="24"/>
        </w:rPr>
        <w:t xml:space="preserve">pathogen </w:t>
      </w:r>
      <w:r w:rsidR="00EA1576">
        <w:rPr>
          <w:sz w:val="24"/>
          <w:szCs w:val="24"/>
        </w:rPr>
        <w:t>isolate and plant genotype</w:t>
      </w:r>
      <w:commentRangeEnd w:id="95"/>
      <w:r w:rsidR="00AA46AC">
        <w:rPr>
          <w:rStyle w:val="CommentReference"/>
        </w:rPr>
        <w:commentReference w:id="95"/>
      </w:r>
      <w:r w:rsidR="00F75570">
        <w:rPr>
          <w:sz w:val="24"/>
          <w:szCs w:val="24"/>
        </w:rPr>
        <w:t>,</w:t>
      </w:r>
      <w:r w:rsidR="00A33EE1">
        <w:rPr>
          <w:sz w:val="24"/>
          <w:szCs w:val="24"/>
        </w:rPr>
        <w:t xml:space="preserve"> </w:t>
      </w:r>
      <w:r w:rsidR="00BE338C">
        <w:rPr>
          <w:sz w:val="24"/>
          <w:szCs w:val="24"/>
        </w:rPr>
        <w:t>but</w:t>
      </w:r>
      <w:r w:rsidR="00A33EE1">
        <w:rPr>
          <w:sz w:val="24"/>
          <w:szCs w:val="24"/>
        </w:rPr>
        <w:t xml:space="preserve"> this term contributed the largest proportion of the</w:t>
      </w:r>
      <w:r w:rsidR="00CA4ECA">
        <w:rPr>
          <w:sz w:val="24"/>
          <w:szCs w:val="24"/>
        </w:rPr>
        <w:t xml:space="preserve"> plant-related</w:t>
      </w:r>
      <w:r w:rsidR="00A33EE1">
        <w:rPr>
          <w:sz w:val="24"/>
          <w:szCs w:val="24"/>
        </w:rPr>
        <w:t xml:space="preserve"> variance in lesion size (</w:t>
      </w:r>
      <w:r w:rsidR="00123ADB">
        <w:rPr>
          <w:sz w:val="24"/>
          <w:szCs w:val="24"/>
        </w:rPr>
        <w:t>33.8</w:t>
      </w:r>
      <w:r w:rsidR="00BD23BD">
        <w:rPr>
          <w:sz w:val="24"/>
          <w:szCs w:val="24"/>
        </w:rPr>
        <w:t>%</w:t>
      </w:r>
      <w:r w:rsidR="001B6FE3">
        <w:rPr>
          <w:sz w:val="24"/>
          <w:szCs w:val="24"/>
        </w:rPr>
        <w:t xml:space="preserve"> of total</w:t>
      </w:r>
      <w:r w:rsidR="00123ADB">
        <w:rPr>
          <w:sz w:val="24"/>
          <w:szCs w:val="24"/>
        </w:rPr>
        <w:t xml:space="preserve"> genetic</w:t>
      </w:r>
      <w:r w:rsidR="001B6FE3">
        <w:rPr>
          <w:sz w:val="24"/>
          <w:szCs w:val="24"/>
        </w:rPr>
        <w:t xml:space="preserve"> variance</w:t>
      </w:r>
      <w:r w:rsidR="00BD23BD">
        <w:rPr>
          <w:sz w:val="24"/>
          <w:szCs w:val="24"/>
        </w:rPr>
        <w:t xml:space="preserve">, </w:t>
      </w:r>
      <w:r w:rsidR="00A33EE1">
        <w:rPr>
          <w:sz w:val="24"/>
          <w:szCs w:val="24"/>
        </w:rPr>
        <w:t xml:space="preserve">Table R1). </w:t>
      </w:r>
      <w:r w:rsidR="00664B59">
        <w:rPr>
          <w:sz w:val="24"/>
          <w:szCs w:val="24"/>
        </w:rPr>
        <w:t xml:space="preserve">The </w:t>
      </w:r>
      <w:r w:rsidR="00A33EE1">
        <w:rPr>
          <w:sz w:val="24"/>
          <w:szCs w:val="24"/>
        </w:rPr>
        <w:t xml:space="preserve">lack of significance </w:t>
      </w:r>
      <w:r w:rsidR="00664B59">
        <w:rPr>
          <w:sz w:val="24"/>
          <w:szCs w:val="24"/>
        </w:rPr>
        <w:t xml:space="preserve">for this term in face of the large fraction of variance </w:t>
      </w:r>
      <w:r w:rsidR="00A33EE1">
        <w:rPr>
          <w:sz w:val="24"/>
          <w:szCs w:val="24"/>
        </w:rPr>
        <w:t xml:space="preserve">may </w:t>
      </w:r>
      <w:r w:rsidR="006046FA">
        <w:rPr>
          <w:sz w:val="24"/>
          <w:szCs w:val="24"/>
        </w:rPr>
        <w:t xml:space="preserve">be </w:t>
      </w:r>
      <w:r w:rsidR="00F75570">
        <w:rPr>
          <w:sz w:val="24"/>
          <w:szCs w:val="24"/>
        </w:rPr>
        <w:t xml:space="preserve">due to the </w:t>
      </w:r>
      <w:r w:rsidR="00F919BB">
        <w:rPr>
          <w:sz w:val="24"/>
          <w:szCs w:val="24"/>
        </w:rPr>
        <w:t>vast degrees</w:t>
      </w:r>
      <w:r w:rsidR="00B738AF">
        <w:rPr>
          <w:sz w:val="24"/>
          <w:szCs w:val="24"/>
        </w:rPr>
        <w:t xml:space="preserve"> of freedom</w:t>
      </w:r>
      <w:r w:rsidR="00A33EE1">
        <w:rPr>
          <w:sz w:val="24"/>
          <w:szCs w:val="24"/>
        </w:rPr>
        <w:t xml:space="preserve"> in this term</w:t>
      </w:r>
      <w:r w:rsidR="0044762C">
        <w:rPr>
          <w:sz w:val="24"/>
          <w:szCs w:val="24"/>
        </w:rPr>
        <w:t xml:space="preserve"> (Table R1)</w:t>
      </w:r>
      <w:r w:rsidR="00EA1576">
        <w:rPr>
          <w:sz w:val="24"/>
          <w:szCs w:val="24"/>
        </w:rPr>
        <w:t>.</w:t>
      </w:r>
      <w:r w:rsidR="00CA4ECA">
        <w:rPr>
          <w:sz w:val="24"/>
          <w:szCs w:val="24"/>
        </w:rPr>
        <w:t xml:space="preserve"> </w:t>
      </w:r>
      <w:r>
        <w:rPr>
          <w:sz w:val="24"/>
          <w:szCs w:val="24"/>
        </w:rPr>
        <w:t xml:space="preserve">Thus, the interaction between tomato and </w:t>
      </w:r>
      <w:r w:rsidRPr="001623F8">
        <w:rPr>
          <w:i/>
          <w:sz w:val="24"/>
          <w:szCs w:val="24"/>
        </w:rPr>
        <w:t>B. cinerea</w:t>
      </w:r>
      <w:r>
        <w:rPr>
          <w:sz w:val="24"/>
          <w:szCs w:val="24"/>
        </w:rPr>
        <w:t xml:space="preserve"> </w:t>
      </w:r>
      <w:r w:rsidR="004A1B55">
        <w:rPr>
          <w:sz w:val="24"/>
          <w:szCs w:val="24"/>
        </w:rPr>
        <w:t>was</w:t>
      </w:r>
      <w:r>
        <w:rPr>
          <w:sz w:val="24"/>
          <w:szCs w:val="24"/>
        </w:rPr>
        <w:t xml:space="preserve"> significantly controlled by</w:t>
      </w:r>
      <w:r w:rsidR="00CA4ECA">
        <w:rPr>
          <w:sz w:val="24"/>
          <w:szCs w:val="24"/>
        </w:rPr>
        <w:t xml:space="preserve"> genetic</w:t>
      </w:r>
      <w:r>
        <w:rPr>
          <w:sz w:val="24"/>
          <w:szCs w:val="24"/>
        </w:rPr>
        <w:t xml:space="preserve"> diversity</w:t>
      </w:r>
      <w:r w:rsidR="00CA4ECA">
        <w:rPr>
          <w:sz w:val="24"/>
          <w:szCs w:val="24"/>
        </w:rPr>
        <w:t xml:space="preserve"> within the host plant and the pathogen</w:t>
      </w:r>
      <w:r w:rsidR="00F75570">
        <w:rPr>
          <w:sz w:val="24"/>
          <w:szCs w:val="24"/>
        </w:rPr>
        <w:t>,</w:t>
      </w:r>
      <w:r>
        <w:rPr>
          <w:sz w:val="24"/>
          <w:szCs w:val="24"/>
        </w:rPr>
        <w:t xml:space="preserve"> including a slight effect of domestication status</w:t>
      </w:r>
      <w:r w:rsidR="00F86FAA">
        <w:rPr>
          <w:sz w:val="24"/>
          <w:szCs w:val="24"/>
        </w:rPr>
        <w:t>.</w:t>
      </w:r>
    </w:p>
    <w:p w14:paraId="4F49F64D" w14:textId="77777777" w:rsidR="00505B78" w:rsidRPr="00505B78" w:rsidRDefault="00505B78" w:rsidP="00505B78">
      <w:pPr>
        <w:spacing w:line="480" w:lineRule="auto"/>
        <w:ind w:firstLine="720"/>
        <w:rPr>
          <w:sz w:val="24"/>
          <w:szCs w:val="24"/>
        </w:rPr>
      </w:pPr>
    </w:p>
    <w:p w14:paraId="4B8E75BC" w14:textId="290FB85F" w:rsidR="00A52DC5" w:rsidRDefault="00F126CA" w:rsidP="00473ACC">
      <w:pPr>
        <w:spacing w:line="480" w:lineRule="auto"/>
        <w:rPr>
          <w:b/>
          <w:sz w:val="24"/>
          <w:szCs w:val="24"/>
        </w:rPr>
      </w:pPr>
      <w:r>
        <w:rPr>
          <w:b/>
          <w:sz w:val="24"/>
          <w:szCs w:val="24"/>
        </w:rPr>
        <w:t xml:space="preserve">Domestication and </w:t>
      </w:r>
      <w:r w:rsidR="006C7FE0">
        <w:rPr>
          <w:b/>
          <w:sz w:val="24"/>
          <w:szCs w:val="24"/>
        </w:rPr>
        <w:t xml:space="preserve">Lesion </w:t>
      </w:r>
      <w:r w:rsidR="00F803BC">
        <w:rPr>
          <w:b/>
          <w:sz w:val="24"/>
          <w:szCs w:val="24"/>
        </w:rPr>
        <w:t>Size Variation</w:t>
      </w:r>
    </w:p>
    <w:p w14:paraId="6202A00F" w14:textId="55EC9530" w:rsidR="00E019E8" w:rsidRDefault="007811D3" w:rsidP="00473ACC">
      <w:pPr>
        <w:spacing w:line="480" w:lineRule="auto"/>
        <w:rPr>
          <w:sz w:val="24"/>
          <w:szCs w:val="24"/>
        </w:rPr>
      </w:pPr>
      <w:r>
        <w:rPr>
          <w:b/>
          <w:sz w:val="24"/>
          <w:szCs w:val="24"/>
        </w:rPr>
        <w:tab/>
      </w:r>
      <w:r w:rsidR="00E019E8">
        <w:rPr>
          <w:sz w:val="24"/>
          <w:szCs w:val="24"/>
        </w:rPr>
        <w:t xml:space="preserve">Existing literature predominantly </w:t>
      </w:r>
      <w:r w:rsidR="00DE1A99">
        <w:rPr>
          <w:sz w:val="24"/>
          <w:szCs w:val="24"/>
        </w:rPr>
        <w:t xml:space="preserve">reports </w:t>
      </w:r>
      <w:r w:rsidR="00E019E8">
        <w:rPr>
          <w:sz w:val="24"/>
          <w:szCs w:val="24"/>
        </w:rPr>
        <w:t xml:space="preserve">that crop domestication </w:t>
      </w:r>
      <w:r w:rsidR="00530DA9">
        <w:rPr>
          <w:sz w:val="24"/>
          <w:szCs w:val="24"/>
        </w:rPr>
        <w:t>decreases plant resistance</w:t>
      </w:r>
      <w:r w:rsidR="00E019E8">
        <w:rPr>
          <w:sz w:val="24"/>
          <w:szCs w:val="24"/>
        </w:rPr>
        <w:t xml:space="preserve"> to pathogens</w:t>
      </w:r>
      <w:r w:rsidR="00243223">
        <w:rPr>
          <w:sz w:val="24"/>
          <w:szCs w:val="24"/>
        </w:rPr>
        <w:t xml:space="preserve"> </w:t>
      </w:r>
      <w:r w:rsidR="003D0236">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 </w:instrText>
      </w:r>
      <w:r w:rsidR="00E4188C">
        <w:rPr>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a2V5IGFwcD0iRU4iIGRiLWlkPSIwcGF6dnh0NWt6enpkMGVyOXBjcHJ0MDc1OWZyeGVhd3R6cGYi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(Smale 1996, Rosenthal and Dirzo 1997, Couch, Fudal et al. 2005, Dwivedi, Upadhyaya et al. 2008, Stukenbrock and McDonald 2008)</w:t>
      </w:r>
      <w:r w:rsidR="003D0236">
        <w:rPr>
          <w:sz w:val="24"/>
          <w:szCs w:val="24"/>
        </w:rPr>
        <w:fldChar w:fldCharType="end"/>
      </w:r>
      <w:r w:rsidR="00E019E8">
        <w:rPr>
          <w:sz w:val="24"/>
          <w:szCs w:val="24"/>
        </w:rPr>
        <w:t xml:space="preserve">.  In our analysis, we </w:t>
      </w:r>
      <w:r w:rsidR="006830A0">
        <w:rPr>
          <w:sz w:val="24"/>
          <w:szCs w:val="24"/>
        </w:rPr>
        <w:t>identified</w:t>
      </w:r>
      <w:r w:rsidR="00E019E8">
        <w:rPr>
          <w:sz w:val="24"/>
          <w:szCs w:val="24"/>
        </w:rPr>
        <w:t xml:space="preserve"> a significant </w:t>
      </w:r>
      <w:r w:rsidR="00664B59">
        <w:rPr>
          <w:sz w:val="24"/>
          <w:szCs w:val="24"/>
        </w:rPr>
        <w:t xml:space="preserve">increase, 18%, </w:t>
      </w:r>
      <w:r w:rsidR="00E019E8">
        <w:rPr>
          <w:sz w:val="24"/>
          <w:szCs w:val="24"/>
        </w:rPr>
        <w:t xml:space="preserve">in the resistance of wild </w:t>
      </w:r>
      <w:r w:rsidR="00664B59">
        <w:rPr>
          <w:sz w:val="24"/>
          <w:szCs w:val="24"/>
        </w:rPr>
        <w:t>tomato in comparison to</w:t>
      </w:r>
      <w:r w:rsidR="00E019E8">
        <w:rPr>
          <w:sz w:val="24"/>
          <w:szCs w:val="24"/>
        </w:rPr>
        <w:t xml:space="preserve"> domesticated tomato</w:t>
      </w:r>
      <w:r w:rsidR="00DE1A99">
        <w:rPr>
          <w:sz w:val="24"/>
          <w:szCs w:val="24"/>
        </w:rPr>
        <w:t xml:space="preserve"> </w:t>
      </w:r>
      <w:r w:rsidR="00664B59">
        <w:rPr>
          <w:sz w:val="24"/>
          <w:szCs w:val="24"/>
        </w:rPr>
        <w:t xml:space="preserve">across </w:t>
      </w:r>
      <w:r w:rsidR="00DE1A99">
        <w:rPr>
          <w:sz w:val="24"/>
          <w:szCs w:val="24"/>
        </w:rPr>
        <w:t xml:space="preserve">the population of </w:t>
      </w:r>
      <w:r w:rsidR="00DE1A99" w:rsidRPr="001623F8">
        <w:rPr>
          <w:i/>
          <w:sz w:val="24"/>
          <w:szCs w:val="24"/>
        </w:rPr>
        <w:t>B. cinerea</w:t>
      </w:r>
      <w:r w:rsidR="00DE1A99">
        <w:rPr>
          <w:sz w:val="24"/>
          <w:szCs w:val="24"/>
        </w:rPr>
        <w:t xml:space="preserve"> isolates</w:t>
      </w:r>
      <w:r w:rsidR="00E019E8">
        <w:rPr>
          <w:sz w:val="24"/>
          <w:szCs w:val="24"/>
        </w:rPr>
        <w:t xml:space="preserve"> (</w:t>
      </w:r>
      <w:r w:rsidR="00664B59">
        <w:rPr>
          <w:sz w:val="24"/>
          <w:szCs w:val="24"/>
        </w:rPr>
        <w:t>Figure R2, Table R1</w:t>
      </w:r>
      <w:r w:rsidR="00E019E8">
        <w:rPr>
          <w:sz w:val="24"/>
          <w:szCs w:val="24"/>
        </w:rPr>
        <w:t xml:space="preserve">). However, </w:t>
      </w:r>
      <w:r w:rsidR="006830A0">
        <w:rPr>
          <w:sz w:val="24"/>
          <w:szCs w:val="24"/>
        </w:rPr>
        <w:t xml:space="preserve">this domestication effect </w:t>
      </w:r>
      <w:r w:rsidR="004A1B55">
        <w:rPr>
          <w:sz w:val="24"/>
          <w:szCs w:val="24"/>
        </w:rPr>
        <w:t xml:space="preserve">was </w:t>
      </w:r>
      <w:r w:rsidR="006830A0">
        <w:rPr>
          <w:sz w:val="24"/>
          <w:szCs w:val="24"/>
        </w:rPr>
        <w:t>not the dominant source of variation</w:t>
      </w:r>
      <w:r w:rsidR="00F75570">
        <w:rPr>
          <w:sz w:val="24"/>
          <w:szCs w:val="24"/>
        </w:rPr>
        <w:t>,</w:t>
      </w:r>
      <w:r w:rsidR="006830A0">
        <w:rPr>
          <w:sz w:val="24"/>
          <w:szCs w:val="24"/>
        </w:rPr>
        <w:t xml:space="preserve"> as genetic variation within the domesticated and wild genotypes</w:t>
      </w:r>
      <w:r w:rsidR="006C7FE0">
        <w:rPr>
          <w:sz w:val="24"/>
          <w:szCs w:val="24"/>
        </w:rPr>
        <w:t xml:space="preserve"> </w:t>
      </w:r>
      <w:r w:rsidR="004A1B55">
        <w:rPr>
          <w:sz w:val="24"/>
          <w:szCs w:val="24"/>
        </w:rPr>
        <w:t xml:space="preserve">contributed </w:t>
      </w:r>
      <w:r w:rsidR="00DA3F66">
        <w:rPr>
          <w:sz w:val="24"/>
          <w:szCs w:val="24"/>
        </w:rPr>
        <w:t>3.8</w:t>
      </w:r>
      <w:r w:rsidR="006C7FE0">
        <w:rPr>
          <w:sz w:val="24"/>
          <w:szCs w:val="24"/>
        </w:rPr>
        <w:t xml:space="preserve"> fold </w:t>
      </w:r>
      <w:r w:rsidR="006830A0">
        <w:rPr>
          <w:sz w:val="24"/>
          <w:szCs w:val="24"/>
        </w:rPr>
        <w:t>more variation in resistance than domestication alone</w:t>
      </w:r>
      <w:r w:rsidR="00E019E8">
        <w:rPr>
          <w:sz w:val="24"/>
          <w:szCs w:val="24"/>
        </w:rPr>
        <w:t xml:space="preserve"> (Table R1). </w:t>
      </w:r>
      <w:r w:rsidR="00CC4E31">
        <w:rPr>
          <w:sz w:val="24"/>
          <w:szCs w:val="24"/>
        </w:rPr>
        <w:t xml:space="preserve">So while we </w:t>
      </w:r>
      <w:r w:rsidR="004A1B55">
        <w:rPr>
          <w:sz w:val="24"/>
          <w:szCs w:val="24"/>
        </w:rPr>
        <w:t xml:space="preserve">did </w:t>
      </w:r>
      <w:r w:rsidR="00CC4E31">
        <w:rPr>
          <w:sz w:val="24"/>
          <w:szCs w:val="24"/>
        </w:rPr>
        <w:t xml:space="preserve">observe the expected </w:t>
      </w:r>
      <w:r w:rsidR="00664B59">
        <w:rPr>
          <w:sz w:val="24"/>
          <w:szCs w:val="24"/>
        </w:rPr>
        <w:t>decreased resistance</w:t>
      </w:r>
      <w:r w:rsidR="00CC4E31">
        <w:rPr>
          <w:sz w:val="24"/>
          <w:szCs w:val="24"/>
        </w:rPr>
        <w:t xml:space="preserve"> in domesticated tomato, domestication </w:t>
      </w:r>
      <w:r w:rsidR="00664B59">
        <w:rPr>
          <w:sz w:val="24"/>
          <w:szCs w:val="24"/>
        </w:rPr>
        <w:t>was a minor player in controlling</w:t>
      </w:r>
      <w:r w:rsidR="00CC4E31">
        <w:rPr>
          <w:sz w:val="24"/>
          <w:szCs w:val="24"/>
        </w:rPr>
        <w:t xml:space="preserve"> lesion size variation</w:t>
      </w:r>
      <w:r w:rsidR="005F7408">
        <w:rPr>
          <w:sz w:val="24"/>
          <w:szCs w:val="24"/>
        </w:rPr>
        <w:t>,</w:t>
      </w:r>
      <w:r w:rsidR="006830A0">
        <w:rPr>
          <w:sz w:val="24"/>
          <w:szCs w:val="24"/>
        </w:rPr>
        <w:t xml:space="preserve"> </w:t>
      </w:r>
      <w:r w:rsidR="00664B59">
        <w:rPr>
          <w:sz w:val="24"/>
          <w:szCs w:val="24"/>
        </w:rPr>
        <w:t>with most of the plant genetic signature coming from variation</w:t>
      </w:r>
      <w:r w:rsidR="00DE1A99">
        <w:rPr>
          <w:sz w:val="24"/>
          <w:szCs w:val="24"/>
        </w:rPr>
        <w:t xml:space="preserve"> within both</w:t>
      </w:r>
      <w:r w:rsidR="00664B59">
        <w:rPr>
          <w:sz w:val="24"/>
          <w:szCs w:val="24"/>
        </w:rPr>
        <w:t xml:space="preserve"> the</w:t>
      </w:r>
      <w:r w:rsidR="00DE1A99">
        <w:rPr>
          <w:sz w:val="24"/>
          <w:szCs w:val="24"/>
        </w:rPr>
        <w:t xml:space="preserve"> wild and domestic</w:t>
      </w:r>
      <w:r w:rsidR="005F7408">
        <w:rPr>
          <w:sz w:val="24"/>
          <w:szCs w:val="24"/>
        </w:rPr>
        <w:t>ated</w:t>
      </w:r>
      <w:r w:rsidR="00DE1A99">
        <w:rPr>
          <w:sz w:val="24"/>
          <w:szCs w:val="24"/>
        </w:rPr>
        <w:t xml:space="preserve"> tomato</w:t>
      </w:r>
      <w:r w:rsidR="00F75570">
        <w:rPr>
          <w:sz w:val="24"/>
          <w:szCs w:val="24"/>
        </w:rPr>
        <w:t xml:space="preserve"> species</w:t>
      </w:r>
      <w:r w:rsidR="00CC4E31">
        <w:rPr>
          <w:sz w:val="24"/>
          <w:szCs w:val="24"/>
        </w:rPr>
        <w:t>.</w:t>
      </w:r>
    </w:p>
    <w:p w14:paraId="54960747" w14:textId="51A404E3" w:rsidR="007A7AF3" w:rsidRDefault="009C5523" w:rsidP="00E019E8">
      <w:pPr>
        <w:spacing w:line="480" w:lineRule="auto"/>
        <w:ind w:firstLine="720"/>
        <w:rPr>
          <w:sz w:val="24"/>
          <w:szCs w:val="24"/>
        </w:rPr>
      </w:pPr>
      <w:r>
        <w:rPr>
          <w:sz w:val="24"/>
          <w:szCs w:val="24"/>
        </w:rPr>
        <w:t>In addition to altering trait means, domestication commonly</w:t>
      </w:r>
      <w:r w:rsidR="00BF158A">
        <w:rPr>
          <w:sz w:val="24"/>
          <w:szCs w:val="24"/>
        </w:rPr>
        <w:t xml:space="preserve"> </w:t>
      </w:r>
      <w:r w:rsidR="007811D3">
        <w:rPr>
          <w:sz w:val="24"/>
          <w:szCs w:val="24"/>
        </w:rPr>
        <w:t>decrease</w:t>
      </w:r>
      <w:r w:rsidR="00F947B4">
        <w:rPr>
          <w:sz w:val="24"/>
          <w:szCs w:val="24"/>
        </w:rPr>
        <w:t>s</w:t>
      </w:r>
      <w:r w:rsidR="00B738AF">
        <w:rPr>
          <w:sz w:val="24"/>
          <w:szCs w:val="24"/>
        </w:rPr>
        <w:t xml:space="preserve"> </w:t>
      </w:r>
      <w:r w:rsidR="007811D3">
        <w:rPr>
          <w:sz w:val="24"/>
          <w:szCs w:val="24"/>
        </w:rPr>
        <w:t>genetic variation</w:t>
      </w:r>
      <w:r w:rsidR="00BF158A">
        <w:rPr>
          <w:sz w:val="24"/>
          <w:szCs w:val="24"/>
        </w:rPr>
        <w:t xml:space="preserve"> in comparison to wild germplasm </w:t>
      </w:r>
      <w:r w:rsidR="007811D3">
        <w:rPr>
          <w:sz w:val="24"/>
          <w:szCs w:val="24"/>
        </w:rPr>
        <w:t xml:space="preserve">due to bottlenecks </w:t>
      </w:r>
      <w:r w:rsidR="00B738AF">
        <w:rPr>
          <w:sz w:val="24"/>
          <w:szCs w:val="24"/>
        </w:rPr>
        <w:t>during</w:t>
      </w:r>
      <w:r w:rsidR="00D759AF">
        <w:rPr>
          <w:sz w:val="24"/>
          <w:szCs w:val="24"/>
        </w:rPr>
        <w:t xml:space="preserve"> domestication</w:t>
      </w:r>
      <w:r w:rsidR="00F80AFB">
        <w:rPr>
          <w:sz w:val="24"/>
          <w:szCs w:val="24"/>
        </w:rPr>
        <w:t>,</w:t>
      </w:r>
      <w:r w:rsidR="00BF158A">
        <w:rPr>
          <w:sz w:val="24"/>
          <w:szCs w:val="24"/>
        </w:rPr>
        <w:t xml:space="preserve"> including for tomato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eXM+PGtleSBhcHA9IkVOIiBkYi1pZD0iMHBhenZ4dDVrenp6ZDBlcjlwY3BydDA3NTlmcnhlYXd0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Bai and Lindhout 2007)</w:t>
      </w:r>
      <w:r w:rsidR="009B208D">
        <w:rPr>
          <w:sz w:val="24"/>
          <w:szCs w:val="24"/>
        </w:rPr>
        <w:fldChar w:fldCharType="end"/>
      </w:r>
      <w:r w:rsidR="00243223">
        <w:rPr>
          <w:sz w:val="24"/>
          <w:szCs w:val="24"/>
        </w:rPr>
        <w:t xml:space="preserve">. </w:t>
      </w:r>
      <w:r w:rsidR="009F1408">
        <w:rPr>
          <w:sz w:val="24"/>
          <w:szCs w:val="24"/>
        </w:rPr>
        <w:t>T</w:t>
      </w:r>
      <w:r w:rsidR="00CC4E31">
        <w:rPr>
          <w:sz w:val="24"/>
          <w:szCs w:val="24"/>
        </w:rPr>
        <w:t xml:space="preserve">his decreased genetic variation </w:t>
      </w:r>
      <w:r w:rsidR="009F1408">
        <w:rPr>
          <w:sz w:val="24"/>
          <w:szCs w:val="24"/>
        </w:rPr>
        <w:t xml:space="preserve">should also limit </w:t>
      </w:r>
      <w:r w:rsidR="00CC4E31">
        <w:rPr>
          <w:sz w:val="24"/>
          <w:szCs w:val="24"/>
        </w:rPr>
        <w:t xml:space="preserve">phenotypic variation, including disease phenotypes. </w:t>
      </w:r>
      <w:commentRangeStart w:id="96"/>
      <w:commentRangeStart w:id="97"/>
      <w:r w:rsidR="00BF158A">
        <w:rPr>
          <w:sz w:val="24"/>
          <w:szCs w:val="24"/>
        </w:rPr>
        <w:t>Interestingly</w:t>
      </w:r>
      <w:commentRangeEnd w:id="96"/>
      <w:r w:rsidR="00736442">
        <w:rPr>
          <w:rStyle w:val="CommentReference"/>
        </w:rPr>
        <w:commentReference w:id="96"/>
      </w:r>
      <w:r w:rsidR="00BF158A">
        <w:rPr>
          <w:sz w:val="24"/>
          <w:szCs w:val="24"/>
        </w:rPr>
        <w:t xml:space="preserve"> in this </w:t>
      </w:r>
      <w:r w:rsidR="00DE1A99">
        <w:rPr>
          <w:sz w:val="24"/>
          <w:szCs w:val="24"/>
        </w:rPr>
        <w:t xml:space="preserve">tomato </w:t>
      </w:r>
      <w:r w:rsidR="00BF158A">
        <w:rPr>
          <w:sz w:val="24"/>
          <w:szCs w:val="24"/>
        </w:rPr>
        <w:t>population</w:t>
      </w:r>
      <w:r w:rsidR="009D2C6D">
        <w:rPr>
          <w:sz w:val="24"/>
          <w:szCs w:val="24"/>
        </w:rPr>
        <w:t xml:space="preserve">, the domesticated tomato genotypes had a wider range of average lesion </w:t>
      </w:r>
      <w:r w:rsidR="00BF158A">
        <w:rPr>
          <w:sz w:val="24"/>
          <w:szCs w:val="24"/>
        </w:rPr>
        <w:t xml:space="preserve">size </w:t>
      </w:r>
      <w:r w:rsidR="009D2C6D">
        <w:rPr>
          <w:sz w:val="24"/>
          <w:szCs w:val="24"/>
        </w:rPr>
        <w:t>than wild genotypes</w:t>
      </w:r>
      <w:r w:rsidR="00F80AFB">
        <w:rPr>
          <w:sz w:val="24"/>
          <w:szCs w:val="24"/>
        </w:rPr>
        <w:t>;</w:t>
      </w:r>
      <w:r w:rsidR="00BF158A">
        <w:rPr>
          <w:sz w:val="24"/>
          <w:szCs w:val="24"/>
        </w:rPr>
        <w:t xml:space="preserve"> the 90</w:t>
      </w:r>
      <w:r w:rsidR="009A1C3C" w:rsidRPr="009A1C3C">
        <w:rPr>
          <w:sz w:val="24"/>
          <w:szCs w:val="24"/>
          <w:vertAlign w:val="superscript"/>
        </w:rPr>
        <w:t>th</w:t>
      </w:r>
      <w:r w:rsidR="00BF158A">
        <w:rPr>
          <w:sz w:val="24"/>
          <w:szCs w:val="24"/>
        </w:rPr>
        <w:t xml:space="preserve"> percentile range (95</w:t>
      </w:r>
      <w:r w:rsidR="00BF158A" w:rsidRPr="006158B2">
        <w:rPr>
          <w:sz w:val="24"/>
          <w:szCs w:val="24"/>
          <w:vertAlign w:val="superscript"/>
        </w:rPr>
        <w:t>th</w:t>
      </w:r>
      <w:r w:rsidR="00BF158A">
        <w:rPr>
          <w:sz w:val="24"/>
          <w:szCs w:val="24"/>
        </w:rPr>
        <w:t xml:space="preserve"> percentile to 5</w:t>
      </w:r>
      <w:r w:rsidR="00BF158A" w:rsidRPr="006158B2">
        <w:rPr>
          <w:sz w:val="24"/>
          <w:szCs w:val="24"/>
          <w:vertAlign w:val="superscript"/>
        </w:rPr>
        <w:t>th</w:t>
      </w:r>
      <w:r w:rsidR="00BF158A">
        <w:rPr>
          <w:sz w:val="24"/>
          <w:szCs w:val="24"/>
        </w:rPr>
        <w:t xml:space="preserve"> percentile) </w:t>
      </w:r>
      <w:r w:rsidR="00F80AFB">
        <w:rPr>
          <w:sz w:val="24"/>
          <w:szCs w:val="24"/>
        </w:rPr>
        <w:t>was</w:t>
      </w:r>
      <w:r w:rsidR="00BF158A">
        <w:rPr>
          <w:sz w:val="24"/>
          <w:szCs w:val="24"/>
        </w:rPr>
        <w:t xml:space="preserve"> </w:t>
      </w:r>
      <w:r w:rsidR="00404C06">
        <w:rPr>
          <w:sz w:val="24"/>
          <w:szCs w:val="24"/>
        </w:rPr>
        <w:t xml:space="preserve">2.03 </w:t>
      </w:r>
      <w:r w:rsidR="00D759AF">
        <w:rPr>
          <w:sz w:val="24"/>
          <w:szCs w:val="24"/>
        </w:rPr>
        <w:t>cm</w:t>
      </w:r>
      <w:r w:rsidR="00D759AF" w:rsidRPr="00D759AF">
        <w:rPr>
          <w:sz w:val="24"/>
          <w:szCs w:val="24"/>
          <w:vertAlign w:val="superscript"/>
        </w:rPr>
        <w:t>2</w:t>
      </w:r>
      <w:r w:rsidR="00D759AF">
        <w:rPr>
          <w:sz w:val="24"/>
          <w:szCs w:val="24"/>
        </w:rPr>
        <w:t xml:space="preserve"> </w:t>
      </w:r>
      <w:r w:rsidR="00BF158A">
        <w:rPr>
          <w:sz w:val="24"/>
          <w:szCs w:val="24"/>
        </w:rPr>
        <w:t xml:space="preserve">lesion size variation </w:t>
      </w:r>
      <w:r w:rsidR="00404C06">
        <w:rPr>
          <w:sz w:val="24"/>
          <w:szCs w:val="24"/>
        </w:rPr>
        <w:t>on domesticated</w:t>
      </w:r>
      <w:r w:rsidR="00BF158A">
        <w:rPr>
          <w:sz w:val="24"/>
          <w:szCs w:val="24"/>
        </w:rPr>
        <w:t xml:space="preserve"> tomato versus </w:t>
      </w:r>
      <w:r w:rsidR="00404C06">
        <w:rPr>
          <w:sz w:val="24"/>
          <w:szCs w:val="24"/>
        </w:rPr>
        <w:t xml:space="preserve">1.76 </w:t>
      </w:r>
      <w:r w:rsidR="00D759AF">
        <w:rPr>
          <w:sz w:val="24"/>
          <w:szCs w:val="24"/>
        </w:rPr>
        <w:t>cm</w:t>
      </w:r>
      <w:r w:rsidR="00D759AF" w:rsidRPr="00D759AF">
        <w:rPr>
          <w:sz w:val="24"/>
          <w:szCs w:val="24"/>
          <w:vertAlign w:val="superscript"/>
        </w:rPr>
        <w:t>2</w:t>
      </w:r>
      <w:r w:rsidR="00D759AF">
        <w:rPr>
          <w:sz w:val="24"/>
          <w:szCs w:val="24"/>
        </w:rPr>
        <w:t xml:space="preserve"> </w:t>
      </w:r>
      <w:r w:rsidR="00F80AFB">
        <w:rPr>
          <w:sz w:val="24"/>
          <w:szCs w:val="24"/>
        </w:rPr>
        <w:t>variation on wild tomato</w:t>
      </w:r>
      <w:r w:rsidR="00E14E45">
        <w:rPr>
          <w:sz w:val="24"/>
          <w:szCs w:val="24"/>
        </w:rPr>
        <w:t>.</w:t>
      </w:r>
      <w:r w:rsidR="00BF158A">
        <w:rPr>
          <w:sz w:val="24"/>
          <w:szCs w:val="24"/>
        </w:rPr>
        <w:t xml:space="preserve"> </w:t>
      </w:r>
      <w:commentRangeEnd w:id="97"/>
      <w:r w:rsidR="00BE4194">
        <w:rPr>
          <w:rStyle w:val="CommentReference"/>
        </w:rPr>
        <w:commentReference w:id="97"/>
      </w:r>
      <w:r w:rsidR="006F7358">
        <w:rPr>
          <w:sz w:val="24"/>
          <w:szCs w:val="24"/>
        </w:rPr>
        <w:t xml:space="preserve">Additionally, the </w:t>
      </w:r>
      <w:r w:rsidR="00DE1A99">
        <w:rPr>
          <w:sz w:val="24"/>
          <w:szCs w:val="24"/>
        </w:rPr>
        <w:t>wild and domesticated tomato genotypes show</w:t>
      </w:r>
      <w:r w:rsidR="004A1B55">
        <w:rPr>
          <w:sz w:val="24"/>
          <w:szCs w:val="24"/>
        </w:rPr>
        <w:t>ed</w:t>
      </w:r>
      <w:r w:rsidR="00DE1A99">
        <w:rPr>
          <w:sz w:val="24"/>
          <w:szCs w:val="24"/>
        </w:rPr>
        <w:t xml:space="preserve"> statistically similar variation in resistance</w:t>
      </w:r>
      <w:r w:rsidR="006F7358">
        <w:rPr>
          <w:sz w:val="24"/>
          <w:szCs w:val="24"/>
        </w:rPr>
        <w:t xml:space="preserve"> (F-test, </w:t>
      </w:r>
      <w:r w:rsidR="000864B6">
        <w:rPr>
          <w:sz w:val="24"/>
          <w:szCs w:val="24"/>
        </w:rPr>
        <w:t>F</w:t>
      </w:r>
      <w:r w:rsidR="00664B59" w:rsidRPr="005F7408">
        <w:rPr>
          <w:sz w:val="24"/>
          <w:szCs w:val="24"/>
          <w:vertAlign w:val="subscript"/>
        </w:rPr>
        <w:t>96,96</w:t>
      </w:r>
      <w:r w:rsidR="005F7408">
        <w:rPr>
          <w:sz w:val="24"/>
          <w:szCs w:val="24"/>
        </w:rPr>
        <w:t>=1.39,</w:t>
      </w:r>
      <w:r w:rsidR="00016D5A">
        <w:rPr>
          <w:sz w:val="24"/>
          <w:szCs w:val="24"/>
        </w:rPr>
        <w:t xml:space="preserve"> p=0.11)</w:t>
      </w:r>
      <w:r w:rsidR="004D38F6">
        <w:rPr>
          <w:sz w:val="24"/>
          <w:szCs w:val="24"/>
        </w:rPr>
        <w:t>(Figure R3).</w:t>
      </w:r>
      <w:r w:rsidR="00BF158A">
        <w:rPr>
          <w:sz w:val="24"/>
          <w:szCs w:val="24"/>
        </w:rPr>
        <w:t xml:space="preserve"> </w:t>
      </w:r>
      <w:r w:rsidR="00B411E9">
        <w:rPr>
          <w:sz w:val="24"/>
          <w:szCs w:val="24"/>
        </w:rPr>
        <w:t xml:space="preserve">Overall, </w:t>
      </w:r>
      <w:r w:rsidR="009F1408">
        <w:rPr>
          <w:sz w:val="24"/>
          <w:szCs w:val="24"/>
        </w:rPr>
        <w:t xml:space="preserve">there is a </w:t>
      </w:r>
      <w:r w:rsidR="00B411E9">
        <w:rPr>
          <w:sz w:val="24"/>
          <w:szCs w:val="24"/>
        </w:rPr>
        <w:t>slight domestication impact on</w:t>
      </w:r>
      <w:r w:rsidR="00BF158A">
        <w:rPr>
          <w:sz w:val="24"/>
          <w:szCs w:val="24"/>
        </w:rPr>
        <w:t xml:space="preserve"> average resistance to</w:t>
      </w:r>
      <w:r w:rsidR="00B411E9">
        <w:rPr>
          <w:sz w:val="24"/>
          <w:szCs w:val="24"/>
        </w:rPr>
        <w:t xml:space="preserve"> </w:t>
      </w:r>
      <w:r w:rsidR="00B411E9">
        <w:rPr>
          <w:i/>
          <w:sz w:val="24"/>
          <w:szCs w:val="24"/>
        </w:rPr>
        <w:t>B</w:t>
      </w:r>
      <w:r w:rsidR="009A1C3C">
        <w:rPr>
          <w:i/>
          <w:sz w:val="24"/>
          <w:szCs w:val="24"/>
        </w:rPr>
        <w:t>.</w:t>
      </w:r>
      <w:r w:rsidR="00B411E9">
        <w:rPr>
          <w:i/>
          <w:sz w:val="24"/>
          <w:szCs w:val="24"/>
        </w:rPr>
        <w:t xml:space="preserve"> cinerea</w:t>
      </w:r>
      <w:r w:rsidR="009707C0">
        <w:rPr>
          <w:sz w:val="24"/>
          <w:szCs w:val="24"/>
        </w:rPr>
        <w:t>,</w:t>
      </w:r>
      <w:r w:rsidR="00BF158A">
        <w:rPr>
          <w:sz w:val="24"/>
          <w:szCs w:val="24"/>
        </w:rPr>
        <w:t xml:space="preserve"> but no evidence of a phenotypic bottleneck</w:t>
      </w:r>
      <w:r w:rsidR="00016D5A">
        <w:rPr>
          <w:sz w:val="24"/>
          <w:szCs w:val="24"/>
        </w:rPr>
        <w:t xml:space="preserve"> </w:t>
      </w:r>
      <w:r w:rsidR="00CC4E31">
        <w:rPr>
          <w:sz w:val="24"/>
          <w:szCs w:val="24"/>
        </w:rPr>
        <w:t>due to domestication</w:t>
      </w:r>
      <w:r w:rsidR="005158C1">
        <w:rPr>
          <w:sz w:val="24"/>
          <w:szCs w:val="24"/>
        </w:rPr>
        <w:t>.</w:t>
      </w:r>
    </w:p>
    <w:p w14:paraId="76AD0660" w14:textId="77777777" w:rsidR="00780E3C" w:rsidRDefault="00780E3C" w:rsidP="00473ACC">
      <w:pPr>
        <w:spacing w:line="480" w:lineRule="auto"/>
        <w:rPr>
          <w:sz w:val="24"/>
          <w:szCs w:val="24"/>
        </w:rPr>
      </w:pPr>
    </w:p>
    <w:p w14:paraId="2F6C7307" w14:textId="2A660BC5" w:rsidR="00F05926" w:rsidRPr="00F05926" w:rsidRDefault="00F803BC" w:rsidP="00473ACC">
      <w:pPr>
        <w:spacing w:line="480" w:lineRule="auto"/>
        <w:rPr>
          <w:b/>
          <w:sz w:val="24"/>
          <w:szCs w:val="24"/>
        </w:rPr>
      </w:pPr>
      <w:r>
        <w:rPr>
          <w:b/>
          <w:sz w:val="24"/>
          <w:szCs w:val="24"/>
        </w:rPr>
        <w:t xml:space="preserve">Pathogen </w:t>
      </w:r>
      <w:r w:rsidR="00016D5A">
        <w:rPr>
          <w:b/>
          <w:sz w:val="24"/>
          <w:szCs w:val="24"/>
        </w:rPr>
        <w:t>S</w:t>
      </w:r>
      <w:r w:rsidR="007A7AF3">
        <w:rPr>
          <w:b/>
          <w:sz w:val="24"/>
          <w:szCs w:val="24"/>
        </w:rPr>
        <w:t>pecialization</w:t>
      </w:r>
      <w:r w:rsidR="006C7FE0">
        <w:rPr>
          <w:b/>
          <w:sz w:val="24"/>
          <w:szCs w:val="24"/>
        </w:rPr>
        <w:t xml:space="preserve"> </w:t>
      </w:r>
      <w:r>
        <w:rPr>
          <w:b/>
          <w:sz w:val="24"/>
          <w:szCs w:val="24"/>
        </w:rPr>
        <w:t>to Source Host</w:t>
      </w:r>
    </w:p>
    <w:p w14:paraId="184B266F" w14:textId="0A6BDD0C" w:rsidR="004D38F6" w:rsidRDefault="00E019E8" w:rsidP="00127BF2">
      <w:pPr>
        <w:spacing w:line="480" w:lineRule="auto"/>
        <w:ind w:firstLine="360"/>
        <w:rPr>
          <w:sz w:val="24"/>
          <w:szCs w:val="24"/>
        </w:rPr>
      </w:pPr>
      <w:r>
        <w:rPr>
          <w:sz w:val="24"/>
          <w:szCs w:val="24"/>
        </w:rPr>
        <w:t xml:space="preserve">One </w:t>
      </w:r>
      <w:r w:rsidR="00DE1A99">
        <w:rPr>
          <w:sz w:val="24"/>
          <w:szCs w:val="24"/>
        </w:rPr>
        <w:t xml:space="preserve">evolutionary </w:t>
      </w:r>
      <w:r>
        <w:rPr>
          <w:sz w:val="24"/>
          <w:szCs w:val="24"/>
        </w:rPr>
        <w:t xml:space="preserve">model of generalist pathogens suggests that isolates </w:t>
      </w:r>
      <w:r w:rsidR="00016D5A">
        <w:rPr>
          <w:sz w:val="24"/>
          <w:szCs w:val="24"/>
        </w:rPr>
        <w:t xml:space="preserve">within </w:t>
      </w:r>
      <w:r w:rsidR="00F60037">
        <w:rPr>
          <w:sz w:val="24"/>
          <w:szCs w:val="24"/>
        </w:rPr>
        <w:t>generalist</w:t>
      </w:r>
      <w:r w:rsidR="00016D5A">
        <w:rPr>
          <w:sz w:val="24"/>
          <w:szCs w:val="24"/>
        </w:rPr>
        <w:t xml:space="preserve"> </w:t>
      </w:r>
      <w:r w:rsidR="00E75C3D">
        <w:rPr>
          <w:sz w:val="24"/>
          <w:szCs w:val="24"/>
        </w:rPr>
        <w:t xml:space="preserve">pathogen </w:t>
      </w:r>
      <w:r w:rsidR="00016D5A">
        <w:rPr>
          <w:sz w:val="24"/>
          <w:szCs w:val="24"/>
        </w:rPr>
        <w:t>species</w:t>
      </w:r>
      <w:r>
        <w:rPr>
          <w:sz w:val="24"/>
          <w:szCs w:val="24"/>
        </w:rPr>
        <w:t xml:space="preserve"> may </w:t>
      </w:r>
      <w:r w:rsidR="006830A0">
        <w:rPr>
          <w:sz w:val="24"/>
          <w:szCs w:val="24"/>
        </w:rPr>
        <w:t xml:space="preserve">specialize on specific </w:t>
      </w:r>
      <w:r>
        <w:rPr>
          <w:sz w:val="24"/>
          <w:szCs w:val="24"/>
        </w:rPr>
        <w:t xml:space="preserve">hosts. </w:t>
      </w:r>
      <w:r w:rsidR="00F60037">
        <w:rPr>
          <w:sz w:val="24"/>
          <w:szCs w:val="24"/>
        </w:rPr>
        <w:t>Alternat</w:t>
      </w:r>
      <w:r w:rsidR="00B81F2E">
        <w:rPr>
          <w:sz w:val="24"/>
          <w:szCs w:val="24"/>
        </w:rPr>
        <w:t>iv</w:t>
      </w:r>
      <w:r w:rsidR="00F60037">
        <w:rPr>
          <w:sz w:val="24"/>
          <w:szCs w:val="24"/>
        </w:rPr>
        <w:t xml:space="preserve">ely, isolates may also be generalists, with specialization absent or </w:t>
      </w:r>
      <w:commentRangeStart w:id="98"/>
      <w:r w:rsidR="00F60037">
        <w:rPr>
          <w:sz w:val="24"/>
          <w:szCs w:val="24"/>
        </w:rPr>
        <w:t>occurring only at the gene level</w:t>
      </w:r>
      <w:commentRangeEnd w:id="98"/>
      <w:r w:rsidR="003F0A42">
        <w:rPr>
          <w:rStyle w:val="CommentReference"/>
        </w:rPr>
        <w:commentReference w:id="98"/>
      </w:r>
      <w:r w:rsidR="00F60037">
        <w:rPr>
          <w:sz w:val="24"/>
          <w:szCs w:val="24"/>
        </w:rPr>
        <w:t>. Our collection</w:t>
      </w:r>
      <w:r w:rsidR="009F1408">
        <w:rPr>
          <w:sz w:val="24"/>
          <w:szCs w:val="24"/>
        </w:rPr>
        <w:t xml:space="preserve"> of </w:t>
      </w:r>
      <w:r w:rsidR="009F1408" w:rsidRPr="00FD6D56">
        <w:rPr>
          <w:i/>
          <w:sz w:val="24"/>
          <w:szCs w:val="24"/>
        </w:rPr>
        <w:t>B. cinerea</w:t>
      </w:r>
      <w:r w:rsidR="009F1408">
        <w:rPr>
          <w:sz w:val="24"/>
          <w:szCs w:val="24"/>
        </w:rPr>
        <w:t xml:space="preserve"> </w:t>
      </w:r>
      <w:r w:rsidR="00F60037">
        <w:rPr>
          <w:sz w:val="24"/>
          <w:szCs w:val="24"/>
        </w:rPr>
        <w:t xml:space="preserve">includes five isolates </w:t>
      </w:r>
      <w:r w:rsidR="00E75C3D">
        <w:rPr>
          <w:sz w:val="24"/>
          <w:szCs w:val="24"/>
        </w:rPr>
        <w:t>which may be adapted to tomato, as they were collected</w:t>
      </w:r>
      <w:r w:rsidR="00DE1A99">
        <w:rPr>
          <w:sz w:val="24"/>
          <w:szCs w:val="24"/>
        </w:rPr>
        <w:t xml:space="preserve"> from </w:t>
      </w:r>
      <w:r w:rsidR="00F60037" w:rsidRPr="00F60037">
        <w:rPr>
          <w:i/>
          <w:sz w:val="24"/>
          <w:szCs w:val="24"/>
        </w:rPr>
        <w:t>S. lycopersicum</w:t>
      </w:r>
      <w:r w:rsidR="00F60037">
        <w:rPr>
          <w:sz w:val="24"/>
          <w:szCs w:val="24"/>
        </w:rPr>
        <w:t xml:space="preserve">. </w:t>
      </w:r>
      <w:r w:rsidR="00C344A5">
        <w:rPr>
          <w:sz w:val="24"/>
          <w:szCs w:val="24"/>
        </w:rPr>
        <w:t xml:space="preserve">To test if there is </w:t>
      </w:r>
      <w:r w:rsidR="00D941A2">
        <w:rPr>
          <w:sz w:val="24"/>
          <w:szCs w:val="24"/>
        </w:rPr>
        <w:t>evidence for</w:t>
      </w:r>
      <w:r w:rsidR="00F803BC">
        <w:rPr>
          <w:sz w:val="24"/>
          <w:szCs w:val="24"/>
        </w:rPr>
        <w:t xml:space="preserve"> specialization to the source host</w:t>
      </w:r>
      <w:r w:rsidR="00C344A5">
        <w:rPr>
          <w:sz w:val="24"/>
          <w:szCs w:val="24"/>
        </w:rPr>
        <w:t xml:space="preserve">, we compared the virulence of the </w:t>
      </w:r>
      <w:r w:rsidR="00C344A5" w:rsidRPr="009707C0">
        <w:rPr>
          <w:i/>
          <w:sz w:val="24"/>
          <w:szCs w:val="24"/>
        </w:rPr>
        <w:t>B. cinerea</w:t>
      </w:r>
      <w:r w:rsidR="00C344A5">
        <w:rPr>
          <w:sz w:val="24"/>
          <w:szCs w:val="24"/>
        </w:rPr>
        <w:t xml:space="preserve"> isolates </w:t>
      </w:r>
      <w:r w:rsidR="00DE1A99">
        <w:rPr>
          <w:sz w:val="24"/>
          <w:szCs w:val="24"/>
        </w:rPr>
        <w:t xml:space="preserve">obtained </w:t>
      </w:r>
      <w:r w:rsidR="00C344A5">
        <w:rPr>
          <w:sz w:val="24"/>
          <w:szCs w:val="24"/>
        </w:rPr>
        <w:t xml:space="preserve">from tomato </w:t>
      </w:r>
      <w:r w:rsidR="00DE1A99">
        <w:rPr>
          <w:sz w:val="24"/>
          <w:szCs w:val="24"/>
        </w:rPr>
        <w:t>to the</w:t>
      </w:r>
      <w:r w:rsidR="00BF3918">
        <w:rPr>
          <w:sz w:val="24"/>
          <w:szCs w:val="24"/>
        </w:rPr>
        <w:t xml:space="preserve"> broader pathogen population. </w:t>
      </w:r>
      <w:r w:rsidR="002817BF">
        <w:rPr>
          <w:sz w:val="24"/>
          <w:szCs w:val="24"/>
        </w:rPr>
        <w:t>For</w:t>
      </w:r>
      <w:r w:rsidR="002817BF" w:rsidRPr="002817BF">
        <w:rPr>
          <w:i/>
          <w:sz w:val="24"/>
          <w:szCs w:val="24"/>
        </w:rPr>
        <w:t xml:space="preserve"> B. cinerea </w:t>
      </w:r>
      <w:r w:rsidR="002817BF">
        <w:rPr>
          <w:sz w:val="24"/>
          <w:szCs w:val="24"/>
        </w:rPr>
        <w:t xml:space="preserve">genotypes isolated from tomato tissue vs. other hosts, </w:t>
      </w:r>
      <w:r w:rsidR="00DE1A99">
        <w:rPr>
          <w:sz w:val="24"/>
          <w:szCs w:val="24"/>
        </w:rPr>
        <w:t>there was</w:t>
      </w:r>
      <w:r w:rsidR="002817BF">
        <w:rPr>
          <w:sz w:val="24"/>
          <w:szCs w:val="24"/>
        </w:rPr>
        <w:t xml:space="preserve"> no significant difference in lesion size on domesticated </w:t>
      </w:r>
      <w:r w:rsidR="006755B8">
        <w:rPr>
          <w:sz w:val="24"/>
          <w:szCs w:val="24"/>
        </w:rPr>
        <w:t xml:space="preserve">tomato </w:t>
      </w:r>
      <w:r w:rsidR="002817BF">
        <w:rPr>
          <w:sz w:val="24"/>
          <w:szCs w:val="24"/>
        </w:rPr>
        <w:t>(t-</w:t>
      </w:r>
      <w:r w:rsidR="00BF3918">
        <w:rPr>
          <w:sz w:val="24"/>
          <w:szCs w:val="24"/>
        </w:rPr>
        <w:t xml:space="preserve">test; t=1.10, </w:t>
      </w:r>
      <w:r w:rsidR="00B41031">
        <w:rPr>
          <w:sz w:val="24"/>
          <w:szCs w:val="24"/>
        </w:rPr>
        <w:t>n = 97</w:t>
      </w:r>
      <w:r w:rsidR="00BF3918">
        <w:rPr>
          <w:sz w:val="24"/>
          <w:szCs w:val="24"/>
        </w:rPr>
        <w:t>, p=0.33</w:t>
      </w:r>
      <w:r w:rsidR="002817BF">
        <w:rPr>
          <w:sz w:val="24"/>
          <w:szCs w:val="24"/>
        </w:rPr>
        <w:t>)</w:t>
      </w:r>
      <w:r w:rsidR="00D85DC4">
        <w:rPr>
          <w:sz w:val="24"/>
          <w:szCs w:val="24"/>
        </w:rPr>
        <w:t>,</w:t>
      </w:r>
      <w:r w:rsidR="002817BF">
        <w:rPr>
          <w:sz w:val="24"/>
          <w:szCs w:val="24"/>
        </w:rPr>
        <w:t xml:space="preserve"> wild </w:t>
      </w:r>
      <w:r w:rsidR="006755B8">
        <w:rPr>
          <w:sz w:val="24"/>
          <w:szCs w:val="24"/>
        </w:rPr>
        <w:t xml:space="preserve">tomato </w:t>
      </w:r>
      <w:r w:rsidR="002817BF">
        <w:rPr>
          <w:sz w:val="24"/>
          <w:szCs w:val="24"/>
        </w:rPr>
        <w:t>(</w:t>
      </w:r>
      <w:r w:rsidR="00BF3918">
        <w:rPr>
          <w:sz w:val="24"/>
          <w:szCs w:val="24"/>
        </w:rPr>
        <w:t xml:space="preserve">t-test; t=1.09, </w:t>
      </w:r>
      <w:r w:rsidR="00B41031">
        <w:rPr>
          <w:sz w:val="24"/>
          <w:szCs w:val="24"/>
        </w:rPr>
        <w:t>n = 97</w:t>
      </w:r>
      <w:r w:rsidR="00BF3918">
        <w:rPr>
          <w:sz w:val="24"/>
          <w:szCs w:val="24"/>
        </w:rPr>
        <w:t>, p=0.33</w:t>
      </w:r>
      <w:r w:rsidR="002817BF">
        <w:rPr>
          <w:sz w:val="24"/>
          <w:szCs w:val="24"/>
        </w:rPr>
        <w:t>)</w:t>
      </w:r>
      <w:r w:rsidR="00814B0C">
        <w:rPr>
          <w:sz w:val="24"/>
          <w:szCs w:val="24"/>
        </w:rPr>
        <w:t xml:space="preserve"> </w:t>
      </w:r>
      <w:r w:rsidR="00D85DC4">
        <w:rPr>
          <w:sz w:val="24"/>
          <w:szCs w:val="24"/>
        </w:rPr>
        <w:t xml:space="preserve">or </w:t>
      </w:r>
      <w:r w:rsidR="00814B0C">
        <w:rPr>
          <w:sz w:val="24"/>
          <w:szCs w:val="24"/>
        </w:rPr>
        <w:t xml:space="preserve">across </w:t>
      </w:r>
      <w:r w:rsidR="00D85DC4">
        <w:rPr>
          <w:sz w:val="24"/>
          <w:szCs w:val="24"/>
        </w:rPr>
        <w:t>all tomato genotypes (</w:t>
      </w:r>
      <w:r w:rsidR="00814B0C">
        <w:rPr>
          <w:sz w:val="24"/>
          <w:szCs w:val="24"/>
        </w:rPr>
        <w:t>t-t</w:t>
      </w:r>
      <w:r w:rsidR="00BF3918">
        <w:rPr>
          <w:sz w:val="24"/>
          <w:szCs w:val="24"/>
        </w:rPr>
        <w:t xml:space="preserve">est; </w:t>
      </w:r>
      <w:r w:rsidR="00B41031">
        <w:rPr>
          <w:sz w:val="24"/>
          <w:szCs w:val="24"/>
        </w:rPr>
        <w:t>n = 97</w:t>
      </w:r>
      <w:r w:rsidR="00BF3918">
        <w:rPr>
          <w:sz w:val="24"/>
          <w:szCs w:val="24"/>
        </w:rPr>
        <w:t>, p=0.14</w:t>
      </w:r>
      <w:r w:rsidR="00D85DC4">
        <w:rPr>
          <w:sz w:val="24"/>
          <w:szCs w:val="24"/>
        </w:rPr>
        <w:t xml:space="preserve">) </w:t>
      </w:r>
      <w:r w:rsidR="00C344A5">
        <w:rPr>
          <w:sz w:val="24"/>
          <w:szCs w:val="24"/>
        </w:rPr>
        <w:t>(Figure R4</w:t>
      </w:r>
      <w:r w:rsidR="00865EDB">
        <w:rPr>
          <w:sz w:val="24"/>
          <w:szCs w:val="24"/>
        </w:rPr>
        <w:t>E</w:t>
      </w:r>
      <w:r w:rsidR="00C344A5">
        <w:rPr>
          <w:sz w:val="24"/>
          <w:szCs w:val="24"/>
        </w:rPr>
        <w:t>)</w:t>
      </w:r>
      <w:r w:rsidR="002817BF">
        <w:rPr>
          <w:sz w:val="24"/>
          <w:szCs w:val="24"/>
        </w:rPr>
        <w:t>.</w:t>
      </w:r>
      <w:r w:rsidR="004D38F6" w:rsidRPr="004D38F6">
        <w:rPr>
          <w:sz w:val="24"/>
          <w:szCs w:val="24"/>
        </w:rPr>
        <w:t xml:space="preserve"> </w:t>
      </w:r>
      <w:r w:rsidR="00300AAD">
        <w:rPr>
          <w:sz w:val="24"/>
          <w:szCs w:val="24"/>
        </w:rPr>
        <w:t xml:space="preserve">In fact, one isolate collected from tomato tissue (KGB1) </w:t>
      </w:r>
      <w:r w:rsidR="004A1B55">
        <w:rPr>
          <w:sz w:val="24"/>
          <w:szCs w:val="24"/>
        </w:rPr>
        <w:t xml:space="preserve">was </w:t>
      </w:r>
      <w:r w:rsidR="00300AAD">
        <w:rPr>
          <w:sz w:val="24"/>
          <w:szCs w:val="24"/>
        </w:rPr>
        <w:t>within the 10 least-virulent isolates</w:t>
      </w:r>
      <w:r w:rsidR="00D941A2">
        <w:rPr>
          <w:sz w:val="24"/>
          <w:szCs w:val="24"/>
        </w:rPr>
        <w:t xml:space="preserve"> </w:t>
      </w:r>
      <w:r w:rsidR="000D40EF">
        <w:rPr>
          <w:sz w:val="24"/>
          <w:szCs w:val="24"/>
        </w:rPr>
        <w:t xml:space="preserve">and </w:t>
      </w:r>
      <w:r w:rsidR="00854A87">
        <w:rPr>
          <w:sz w:val="24"/>
          <w:szCs w:val="24"/>
        </w:rPr>
        <w:t xml:space="preserve">another (Triple3) </w:t>
      </w:r>
      <w:r w:rsidR="004A1B55">
        <w:rPr>
          <w:sz w:val="24"/>
          <w:szCs w:val="24"/>
        </w:rPr>
        <w:t>was</w:t>
      </w:r>
      <w:r w:rsidR="000D40EF">
        <w:rPr>
          <w:sz w:val="24"/>
          <w:szCs w:val="24"/>
        </w:rPr>
        <w:t xml:space="preserve"> within the 10 most-virulent isolates</w:t>
      </w:r>
      <w:r w:rsidR="00854A87">
        <w:rPr>
          <w:sz w:val="24"/>
          <w:szCs w:val="24"/>
        </w:rPr>
        <w:t xml:space="preserve"> (Figure R4E)</w:t>
      </w:r>
      <w:r w:rsidR="00300AAD">
        <w:rPr>
          <w:sz w:val="24"/>
          <w:szCs w:val="24"/>
        </w:rPr>
        <w:t xml:space="preserve">. This </w:t>
      </w:r>
      <w:r w:rsidR="004A1B55">
        <w:rPr>
          <w:sz w:val="24"/>
          <w:szCs w:val="24"/>
        </w:rPr>
        <w:t>demonstrated</w:t>
      </w:r>
      <w:r w:rsidR="00920521">
        <w:rPr>
          <w:sz w:val="24"/>
          <w:szCs w:val="24"/>
        </w:rPr>
        <w:t xml:space="preserve"> significant genetic variation in virulence across the </w:t>
      </w:r>
      <w:r w:rsidR="00920521" w:rsidRPr="009707C0">
        <w:rPr>
          <w:i/>
          <w:sz w:val="24"/>
          <w:szCs w:val="24"/>
        </w:rPr>
        <w:t>B. cinerea</w:t>
      </w:r>
      <w:r w:rsidR="00920521">
        <w:rPr>
          <w:sz w:val="24"/>
          <w:szCs w:val="24"/>
        </w:rPr>
        <w:t xml:space="preserve"> isolates</w:t>
      </w:r>
      <w:r w:rsidR="004A1B55">
        <w:rPr>
          <w:sz w:val="24"/>
          <w:szCs w:val="24"/>
        </w:rPr>
        <w:t>,</w:t>
      </w:r>
      <w:r w:rsidR="00920521">
        <w:rPr>
          <w:sz w:val="24"/>
          <w:szCs w:val="24"/>
        </w:rPr>
        <w:t xml:space="preserve"> and </w:t>
      </w:r>
      <w:r w:rsidR="00BF3918">
        <w:rPr>
          <w:sz w:val="24"/>
          <w:szCs w:val="24"/>
        </w:rPr>
        <w:t>that</w:t>
      </w:r>
      <w:r w:rsidR="009F1408">
        <w:rPr>
          <w:sz w:val="24"/>
          <w:szCs w:val="24"/>
        </w:rPr>
        <w:t xml:space="preserve"> this collection of </w:t>
      </w:r>
      <w:r w:rsidR="00BF3918" w:rsidRPr="00BF3918">
        <w:rPr>
          <w:i/>
          <w:sz w:val="24"/>
          <w:szCs w:val="24"/>
        </w:rPr>
        <w:t>B. cinerea</w:t>
      </w:r>
      <w:r w:rsidR="00BF3918">
        <w:rPr>
          <w:i/>
          <w:sz w:val="24"/>
          <w:szCs w:val="24"/>
        </w:rPr>
        <w:t xml:space="preserve"> </w:t>
      </w:r>
      <w:r w:rsidR="003E7349">
        <w:rPr>
          <w:sz w:val="24"/>
          <w:szCs w:val="24"/>
        </w:rPr>
        <w:t xml:space="preserve">isolates </w:t>
      </w:r>
      <w:commentRangeStart w:id="99"/>
      <w:r w:rsidR="00854A87">
        <w:rPr>
          <w:sz w:val="24"/>
          <w:szCs w:val="24"/>
        </w:rPr>
        <w:t xml:space="preserve">from tomato do not display a strong </w:t>
      </w:r>
      <w:r w:rsidR="003E7349">
        <w:rPr>
          <w:sz w:val="24"/>
          <w:szCs w:val="24"/>
        </w:rPr>
        <w:t>host-specific</w:t>
      </w:r>
      <w:r w:rsidR="00854A87">
        <w:rPr>
          <w:sz w:val="24"/>
          <w:szCs w:val="24"/>
        </w:rPr>
        <w:t>ity</w:t>
      </w:r>
      <w:r w:rsidR="003E7349">
        <w:rPr>
          <w:sz w:val="24"/>
          <w:szCs w:val="24"/>
        </w:rPr>
        <w:t xml:space="preserve"> </w:t>
      </w:r>
      <w:r w:rsidR="009F1408">
        <w:rPr>
          <w:sz w:val="24"/>
          <w:szCs w:val="24"/>
        </w:rPr>
        <w:t xml:space="preserve">for tomato </w:t>
      </w:r>
      <w:commentRangeEnd w:id="99"/>
      <w:r w:rsidR="00152E96">
        <w:rPr>
          <w:rStyle w:val="CommentReference"/>
        </w:rPr>
        <w:commentReference w:id="99"/>
      </w:r>
      <w:r w:rsidR="003D0236">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 </w:instrText>
      </w:r>
      <w:r w:rsidR="00E4188C">
        <w:rPr>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IjBwYXp2eHQ1a3p6emQwZXI5cGNwcnQwNzU5ZnJ4ZWF3dHpwZiIgdGltZXN0YW1wPSIxNDg5NDcx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=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(Martinez, Blancard et al. 2003, Ma and Michailides 2005, Rowe and Kliebenstein 2007, Samuel, Veloukas et al. 2012)</w:t>
      </w:r>
      <w:r w:rsidR="003D0236">
        <w:rPr>
          <w:sz w:val="24"/>
          <w:szCs w:val="24"/>
        </w:rPr>
        <w:fldChar w:fldCharType="end"/>
      </w:r>
      <w:r w:rsidR="00652E98">
        <w:rPr>
          <w:sz w:val="24"/>
          <w:szCs w:val="24"/>
        </w:rPr>
        <w:t>.</w:t>
      </w:r>
      <w:r w:rsidR="00300AAD">
        <w:rPr>
          <w:sz w:val="24"/>
          <w:szCs w:val="24"/>
        </w:rPr>
        <w:t xml:space="preserve"> </w:t>
      </w:r>
    </w:p>
    <w:p w14:paraId="07B1433B" w14:textId="77777777" w:rsidR="00920521" w:rsidRDefault="00920521" w:rsidP="00F605DE">
      <w:pPr>
        <w:spacing w:line="480" w:lineRule="auto"/>
        <w:rPr>
          <w:sz w:val="24"/>
          <w:szCs w:val="24"/>
        </w:rPr>
      </w:pPr>
    </w:p>
    <w:p w14:paraId="30A312A6" w14:textId="62B2AC28" w:rsidR="00920521" w:rsidRPr="00F05926" w:rsidRDefault="00920521" w:rsidP="00920521">
      <w:pPr>
        <w:spacing w:line="480" w:lineRule="auto"/>
        <w:rPr>
          <w:b/>
          <w:sz w:val="24"/>
          <w:szCs w:val="24"/>
        </w:rPr>
      </w:pPr>
      <w:r w:rsidRPr="00F05926">
        <w:rPr>
          <w:b/>
          <w:sz w:val="24"/>
          <w:szCs w:val="24"/>
        </w:rPr>
        <w:t>Pathogen</w:t>
      </w:r>
      <w:r>
        <w:rPr>
          <w:b/>
          <w:sz w:val="24"/>
          <w:szCs w:val="24"/>
        </w:rPr>
        <w:t xml:space="preserve"> </w:t>
      </w:r>
      <w:r w:rsidR="00403BBD">
        <w:rPr>
          <w:b/>
          <w:sz w:val="24"/>
          <w:szCs w:val="24"/>
        </w:rPr>
        <w:t xml:space="preserve">Specialization to Host </w:t>
      </w:r>
      <w:r w:rsidR="00517AFA">
        <w:rPr>
          <w:b/>
          <w:sz w:val="24"/>
          <w:szCs w:val="24"/>
        </w:rPr>
        <w:t>Variation</w:t>
      </w:r>
    </w:p>
    <w:p w14:paraId="660F9F13" w14:textId="5DC01F53" w:rsidR="00F803BC" w:rsidRDefault="00AF2308" w:rsidP="00E77651">
      <w:pPr>
        <w:spacing w:line="480" w:lineRule="auto"/>
        <w:ind w:firstLine="720"/>
        <w:rPr>
          <w:sz w:val="24"/>
          <w:szCs w:val="24"/>
        </w:rPr>
      </w:pPr>
      <w:r>
        <w:rPr>
          <w:sz w:val="24"/>
          <w:szCs w:val="24"/>
        </w:rPr>
        <w:t xml:space="preserve">Though we did not find evidence for </w:t>
      </w:r>
      <w:r w:rsidRPr="00AF2308">
        <w:rPr>
          <w:i/>
          <w:sz w:val="24"/>
          <w:szCs w:val="24"/>
        </w:rPr>
        <w:t xml:space="preserve">B. cinerea </w:t>
      </w:r>
      <w:r>
        <w:rPr>
          <w:sz w:val="24"/>
          <w:szCs w:val="24"/>
        </w:rPr>
        <w:t xml:space="preserve">adaptation to </w:t>
      </w:r>
      <w:r w:rsidR="00F803BC">
        <w:rPr>
          <w:sz w:val="24"/>
          <w:szCs w:val="24"/>
        </w:rPr>
        <w:t>tomato</w:t>
      </w:r>
      <w:r>
        <w:rPr>
          <w:sz w:val="24"/>
          <w:szCs w:val="24"/>
        </w:rPr>
        <w:t xml:space="preserve"> </w:t>
      </w:r>
      <w:r w:rsidR="00F803BC">
        <w:rPr>
          <w:sz w:val="24"/>
          <w:szCs w:val="24"/>
        </w:rPr>
        <w:t>based on isolate host</w:t>
      </w:r>
      <w:r w:rsidR="009F1408" w:rsidRPr="009F1408">
        <w:rPr>
          <w:sz w:val="24"/>
          <w:szCs w:val="24"/>
        </w:rPr>
        <w:t xml:space="preserve"> </w:t>
      </w:r>
      <w:r w:rsidR="009F1408">
        <w:rPr>
          <w:sz w:val="24"/>
          <w:szCs w:val="24"/>
        </w:rPr>
        <w:t>source</w:t>
      </w:r>
      <w:r>
        <w:rPr>
          <w:sz w:val="24"/>
          <w:szCs w:val="24"/>
        </w:rPr>
        <w:t xml:space="preserve">, </w:t>
      </w:r>
      <w:r w:rsidR="00DE1A99">
        <w:rPr>
          <w:sz w:val="24"/>
          <w:szCs w:val="24"/>
        </w:rPr>
        <w:t xml:space="preserve">the </w:t>
      </w:r>
      <w:r w:rsidRPr="00F803BC">
        <w:rPr>
          <w:i/>
          <w:sz w:val="24"/>
          <w:szCs w:val="24"/>
        </w:rPr>
        <w:t>B. cinerea</w:t>
      </w:r>
      <w:r w:rsidR="00F803BC">
        <w:rPr>
          <w:sz w:val="24"/>
          <w:szCs w:val="24"/>
        </w:rPr>
        <w:t xml:space="preserve"> </w:t>
      </w:r>
      <w:r w:rsidR="00DE1A99">
        <w:rPr>
          <w:sz w:val="24"/>
          <w:szCs w:val="24"/>
        </w:rPr>
        <w:t>isolates may contain genetic variation</w:t>
      </w:r>
      <w:r w:rsidR="009F1408">
        <w:rPr>
          <w:sz w:val="24"/>
          <w:szCs w:val="24"/>
        </w:rPr>
        <w:t xml:space="preserve"> at individual loci</w:t>
      </w:r>
      <w:r w:rsidR="00DE1A99">
        <w:rPr>
          <w:sz w:val="24"/>
          <w:szCs w:val="24"/>
        </w:rPr>
        <w:t xml:space="preserve"> that allow them to better attack subsets of the </w:t>
      </w:r>
      <w:r w:rsidR="00E33AB3">
        <w:rPr>
          <w:sz w:val="24"/>
          <w:szCs w:val="24"/>
        </w:rPr>
        <w:t>tomato genotypes</w:t>
      </w:r>
      <w:r w:rsidR="00072CD7">
        <w:rPr>
          <w:sz w:val="24"/>
          <w:szCs w:val="24"/>
        </w:rPr>
        <w:t xml:space="preserve"> </w:t>
      </w:r>
      <w:r w:rsidR="00B3570C">
        <w:rPr>
          <w:sz w:val="24"/>
          <w:szCs w:val="24"/>
        </w:rPr>
        <w:fldChar w:fldCharType="begin">
          <w:fldData xml:space="preserve">PEVuZE5vdGU+PENpdGUgRXhjbHVkZVllYXI9IjEiPjxBdXRob3I+Um93ZTwvQXV0aG9yPjxZZWFy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</w:fldData>
        </w:fldChar>
      </w:r>
      <w:r w:rsidR="00B3570C">
        <w:rPr>
          <w:sz w:val="24"/>
          <w:szCs w:val="24"/>
        </w:rPr>
        <w:instrText xml:space="preserve"> ADDIN EN.CITE </w:instrText>
      </w:r>
      <w:r w:rsidR="00B3570C">
        <w:rPr>
          <w:sz w:val="24"/>
          <w:szCs w:val="24"/>
        </w:rPr>
        <w:fldChar w:fldCharType="begin">
          <w:fldData xml:space="preserve">PEVuZE5vdGU+PENpdGUgRXhjbHVkZVllYXI9IjEiPjxBdXRob3I+Um93ZTwvQXV0aG9yPjxZZWFy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</w:fldData>
        </w:fldChar>
      </w:r>
      <w:r w:rsidR="00B3570C">
        <w:rPr>
          <w:sz w:val="24"/>
          <w:szCs w:val="24"/>
        </w:rPr>
        <w:instrText xml:space="preserve"> ADDIN EN.CITE.DATA </w:instrText>
      </w:r>
      <w:r w:rsidR="00B3570C">
        <w:rPr>
          <w:sz w:val="24"/>
          <w:szCs w:val="24"/>
        </w:rPr>
      </w:r>
      <w:r w:rsidR="00B3570C">
        <w:rPr>
          <w:sz w:val="24"/>
          <w:szCs w:val="24"/>
        </w:rPr>
        <w:fldChar w:fldCharType="end"/>
      </w:r>
      <w:r w:rsidR="00B3570C">
        <w:rPr>
          <w:sz w:val="24"/>
          <w:szCs w:val="24"/>
        </w:rPr>
      </w:r>
      <w:r w:rsidR="00B3570C">
        <w:rPr>
          <w:sz w:val="24"/>
          <w:szCs w:val="24"/>
        </w:rPr>
        <w:fldChar w:fldCharType="separate"/>
      </w:r>
      <w:r w:rsidR="00B3570C">
        <w:rPr>
          <w:noProof/>
          <w:sz w:val="24"/>
          <w:szCs w:val="24"/>
        </w:rPr>
        <w:t>(Rowe and Kliebenstein , Kretschmer and Hahn , Corwin, Subedy et al.)</w:t>
      </w:r>
      <w:r w:rsidR="00B3570C">
        <w:rPr>
          <w:sz w:val="24"/>
          <w:szCs w:val="24"/>
        </w:rPr>
        <w:fldChar w:fldCharType="end"/>
      </w:r>
      <w:r w:rsidR="00072CD7">
        <w:rPr>
          <w:sz w:val="24"/>
          <w:szCs w:val="24"/>
        </w:rPr>
        <w:t xml:space="preserve">. </w:t>
      </w:r>
      <w:r w:rsidR="00920521" w:rsidRPr="00AF2308">
        <w:rPr>
          <w:sz w:val="24"/>
          <w:szCs w:val="24"/>
        </w:rPr>
        <w:t>A</w:t>
      </w:r>
      <w:r w:rsidR="00920521">
        <w:rPr>
          <w:sz w:val="24"/>
          <w:szCs w:val="24"/>
        </w:rPr>
        <w:t xml:space="preserve"> visual analysis of the data </w:t>
      </w:r>
      <w:r w:rsidR="00DE1A99">
        <w:rPr>
          <w:sz w:val="24"/>
          <w:szCs w:val="24"/>
        </w:rPr>
        <w:t>suggested</w:t>
      </w:r>
      <w:r w:rsidR="00920521">
        <w:rPr>
          <w:sz w:val="24"/>
          <w:szCs w:val="24"/>
        </w:rPr>
        <w:t xml:space="preserve"> an interaction between the genomes of </w:t>
      </w:r>
      <w:r w:rsidR="00920521" w:rsidRPr="00C330D2">
        <w:rPr>
          <w:i/>
          <w:sz w:val="24"/>
          <w:szCs w:val="24"/>
        </w:rPr>
        <w:t xml:space="preserve">B. cinerea </w:t>
      </w:r>
      <w:r w:rsidR="00920521">
        <w:rPr>
          <w:sz w:val="24"/>
          <w:szCs w:val="24"/>
        </w:rPr>
        <w:t xml:space="preserve">and tomato (Figure R4). </w:t>
      </w:r>
      <w:r w:rsidR="005C464E">
        <w:rPr>
          <w:sz w:val="24"/>
          <w:szCs w:val="24"/>
        </w:rPr>
        <w:t xml:space="preserve">However, </w:t>
      </w:r>
      <w:r w:rsidR="00920521">
        <w:rPr>
          <w:sz w:val="24"/>
          <w:szCs w:val="24"/>
        </w:rPr>
        <w:t xml:space="preserve">when using the full model, </w:t>
      </w:r>
      <w:r w:rsidR="006755B8">
        <w:rPr>
          <w:sz w:val="24"/>
          <w:szCs w:val="24"/>
        </w:rPr>
        <w:t>we found</w:t>
      </w:r>
      <w:r w:rsidR="00920521">
        <w:rPr>
          <w:sz w:val="24"/>
          <w:szCs w:val="24"/>
        </w:rPr>
        <w:t xml:space="preserve"> no significant interaction between </w:t>
      </w:r>
      <w:r w:rsidR="00E60E08">
        <w:rPr>
          <w:sz w:val="24"/>
          <w:szCs w:val="24"/>
        </w:rPr>
        <w:t>isolate</w:t>
      </w:r>
      <w:r w:rsidR="00920521">
        <w:rPr>
          <w:sz w:val="24"/>
          <w:szCs w:val="24"/>
        </w:rPr>
        <w:t xml:space="preserve"> and individual host genotype</w:t>
      </w:r>
      <w:r w:rsidR="006755B8">
        <w:rPr>
          <w:sz w:val="24"/>
          <w:szCs w:val="24"/>
        </w:rPr>
        <w:t>,</w:t>
      </w:r>
      <w:r w:rsidR="00920521">
        <w:rPr>
          <w:sz w:val="24"/>
          <w:szCs w:val="24"/>
        </w:rPr>
        <w:t xml:space="preserve"> </w:t>
      </w:r>
      <w:r w:rsidR="006755B8">
        <w:rPr>
          <w:sz w:val="24"/>
          <w:szCs w:val="24"/>
        </w:rPr>
        <w:t xml:space="preserve">even though </w:t>
      </w:r>
      <w:r w:rsidR="00920521">
        <w:rPr>
          <w:sz w:val="24"/>
          <w:szCs w:val="24"/>
        </w:rPr>
        <w:t xml:space="preserve">there was a large fraction of variance within </w:t>
      </w:r>
      <w:r w:rsidR="007820BE">
        <w:rPr>
          <w:sz w:val="24"/>
          <w:szCs w:val="24"/>
        </w:rPr>
        <w:t xml:space="preserve">these </w:t>
      </w:r>
      <w:r w:rsidR="00920521">
        <w:rPr>
          <w:sz w:val="24"/>
          <w:szCs w:val="24"/>
        </w:rPr>
        <w:t>term</w:t>
      </w:r>
      <w:r w:rsidR="007820BE">
        <w:rPr>
          <w:sz w:val="24"/>
          <w:szCs w:val="24"/>
        </w:rPr>
        <w:t>s</w:t>
      </w:r>
      <w:r w:rsidR="005C464E">
        <w:rPr>
          <w:sz w:val="24"/>
          <w:szCs w:val="24"/>
        </w:rPr>
        <w:t xml:space="preserve"> (Table R1). </w:t>
      </w:r>
      <w:r w:rsidR="00F803BC">
        <w:rPr>
          <w:sz w:val="24"/>
          <w:szCs w:val="24"/>
        </w:rPr>
        <w:t>This may indicate</w:t>
      </w:r>
      <w:r w:rsidR="00F803BC" w:rsidRPr="00F803BC">
        <w:rPr>
          <w:sz w:val="24"/>
          <w:szCs w:val="24"/>
        </w:rPr>
        <w:t xml:space="preserve"> </w:t>
      </w:r>
      <w:r w:rsidR="00F803BC">
        <w:rPr>
          <w:sz w:val="24"/>
          <w:szCs w:val="24"/>
        </w:rPr>
        <w:t xml:space="preserve">a lack of </w:t>
      </w:r>
      <w:r w:rsidR="008478A5">
        <w:rPr>
          <w:sz w:val="24"/>
          <w:szCs w:val="24"/>
        </w:rPr>
        <w:t>interaction between genetic variation in the host and pathogen</w:t>
      </w:r>
      <w:r w:rsidR="00F803BC">
        <w:rPr>
          <w:sz w:val="24"/>
          <w:szCs w:val="24"/>
        </w:rPr>
        <w:t>. However, this negative result may also be</w:t>
      </w:r>
      <w:r w:rsidR="005C464E">
        <w:rPr>
          <w:sz w:val="24"/>
          <w:szCs w:val="24"/>
        </w:rPr>
        <w:t xml:space="preserve"> </w:t>
      </w:r>
      <w:r w:rsidR="00E33AB3">
        <w:rPr>
          <w:sz w:val="24"/>
          <w:szCs w:val="24"/>
        </w:rPr>
        <w:t xml:space="preserve">because F-tests </w:t>
      </w:r>
      <w:r w:rsidR="008478A5">
        <w:rPr>
          <w:sz w:val="24"/>
          <w:szCs w:val="24"/>
        </w:rPr>
        <w:t xml:space="preserve">in factors with </w:t>
      </w:r>
      <w:r w:rsidR="00E33AB3">
        <w:rPr>
          <w:sz w:val="24"/>
          <w:szCs w:val="24"/>
        </w:rPr>
        <w:t xml:space="preserve">high degrees of freedom can be underpowered, as in the case of the isolate x plant genotype interaction term </w:t>
      </w:r>
      <w:r w:rsidR="009F1408">
        <w:rPr>
          <w:sz w:val="24"/>
          <w:szCs w:val="24"/>
        </w:rPr>
        <w:t xml:space="preserve">with 940 degrees of freedom (Table </w:t>
      </w:r>
      <w:r w:rsidR="00B41031">
        <w:rPr>
          <w:sz w:val="24"/>
          <w:szCs w:val="24"/>
        </w:rPr>
        <w:t>R1</w:t>
      </w:r>
      <w:r w:rsidR="009F1408">
        <w:rPr>
          <w:sz w:val="24"/>
          <w:szCs w:val="24"/>
        </w:rPr>
        <w:t>)</w:t>
      </w:r>
      <w:r w:rsidR="00E33AB3">
        <w:rPr>
          <w:sz w:val="24"/>
          <w:szCs w:val="24"/>
        </w:rPr>
        <w:t xml:space="preserve">. </w:t>
      </w:r>
      <w:r w:rsidR="008478A5">
        <w:rPr>
          <w:sz w:val="24"/>
          <w:szCs w:val="24"/>
        </w:rPr>
        <w:t xml:space="preserve">To </w:t>
      </w:r>
      <w:r w:rsidR="009F1408">
        <w:rPr>
          <w:sz w:val="24"/>
          <w:szCs w:val="24"/>
        </w:rPr>
        <w:t xml:space="preserve">assess </w:t>
      </w:r>
      <w:r w:rsidR="008478A5">
        <w:rPr>
          <w:sz w:val="24"/>
          <w:szCs w:val="24"/>
        </w:rPr>
        <w:t>these possibilities, we used</w:t>
      </w:r>
      <w:r w:rsidR="00E33AB3">
        <w:rPr>
          <w:sz w:val="24"/>
          <w:szCs w:val="24"/>
        </w:rPr>
        <w:t xml:space="preserve"> an additional </w:t>
      </w:r>
      <w:r w:rsidR="008478A5">
        <w:rPr>
          <w:sz w:val="24"/>
          <w:szCs w:val="24"/>
        </w:rPr>
        <w:t xml:space="preserve">statistical </w:t>
      </w:r>
      <w:r w:rsidR="00E33AB3">
        <w:rPr>
          <w:sz w:val="24"/>
          <w:szCs w:val="24"/>
        </w:rPr>
        <w:t xml:space="preserve">approach to test for an interaction between </w:t>
      </w:r>
      <w:r w:rsidR="00E33AB3" w:rsidRPr="003444D9">
        <w:rPr>
          <w:i/>
          <w:sz w:val="24"/>
          <w:szCs w:val="24"/>
        </w:rPr>
        <w:t>B. cinerea</w:t>
      </w:r>
      <w:r w:rsidR="00E33AB3">
        <w:rPr>
          <w:sz w:val="24"/>
          <w:szCs w:val="24"/>
        </w:rPr>
        <w:t xml:space="preserve"> and host genotype. </w:t>
      </w:r>
      <w:r w:rsidR="008478A5">
        <w:rPr>
          <w:sz w:val="24"/>
          <w:szCs w:val="24"/>
        </w:rPr>
        <w:t xml:space="preserve">We </w:t>
      </w:r>
      <w:r w:rsidR="009F1408">
        <w:rPr>
          <w:sz w:val="24"/>
          <w:szCs w:val="24"/>
        </w:rPr>
        <w:t xml:space="preserve">used a Wilcoxon signed-rank test to test if the rank of </w:t>
      </w:r>
      <w:r w:rsidR="009F1408" w:rsidRPr="00FD6D56">
        <w:rPr>
          <w:i/>
          <w:sz w:val="24"/>
          <w:szCs w:val="24"/>
        </w:rPr>
        <w:t>B. cinerea</w:t>
      </w:r>
      <w:r w:rsidR="009F1408">
        <w:rPr>
          <w:sz w:val="24"/>
          <w:szCs w:val="24"/>
        </w:rPr>
        <w:t xml:space="preserve"> isolate</w:t>
      </w:r>
      <w:r w:rsidR="00FD6D56">
        <w:rPr>
          <w:sz w:val="24"/>
          <w:szCs w:val="24"/>
        </w:rPr>
        <w:t>-</w:t>
      </w:r>
      <w:r w:rsidR="009F1408">
        <w:rPr>
          <w:sz w:val="24"/>
          <w:szCs w:val="24"/>
        </w:rPr>
        <w:t xml:space="preserve">induced lesion size </w:t>
      </w:r>
      <w:r w:rsidR="007820BE">
        <w:rPr>
          <w:sz w:val="24"/>
          <w:szCs w:val="24"/>
        </w:rPr>
        <w:t xml:space="preserve">significantly </w:t>
      </w:r>
      <w:r w:rsidR="009F1408">
        <w:rPr>
          <w:sz w:val="24"/>
          <w:szCs w:val="24"/>
        </w:rPr>
        <w:t>change</w:t>
      </w:r>
      <w:r w:rsidR="007820BE">
        <w:rPr>
          <w:sz w:val="24"/>
          <w:szCs w:val="24"/>
        </w:rPr>
        <w:t>s</w:t>
      </w:r>
      <w:r w:rsidR="009F1408">
        <w:rPr>
          <w:sz w:val="24"/>
          <w:szCs w:val="24"/>
        </w:rPr>
        <w:t xml:space="preserve"> between pairs of tomato genotypes. This showed that when using the</w:t>
      </w:r>
      <w:r w:rsidR="00021031">
        <w:rPr>
          <w:sz w:val="24"/>
          <w:szCs w:val="24"/>
        </w:rPr>
        <w:t xml:space="preserve"> full isolate population, </w:t>
      </w:r>
      <w:r w:rsidR="007820BE">
        <w:rPr>
          <w:sz w:val="24"/>
          <w:szCs w:val="24"/>
        </w:rPr>
        <w:t xml:space="preserve">the rank </w:t>
      </w:r>
      <w:r w:rsidR="00021031">
        <w:rPr>
          <w:sz w:val="24"/>
          <w:szCs w:val="24"/>
        </w:rPr>
        <w:t xml:space="preserve">performance </w:t>
      </w:r>
      <w:r w:rsidR="007820BE">
        <w:rPr>
          <w:sz w:val="24"/>
          <w:szCs w:val="24"/>
        </w:rPr>
        <w:t xml:space="preserve">of the isolates </w:t>
      </w:r>
      <w:r w:rsidR="00021031">
        <w:rPr>
          <w:sz w:val="24"/>
          <w:szCs w:val="24"/>
        </w:rPr>
        <w:t>does</w:t>
      </w:r>
      <w:r w:rsidR="009F1408">
        <w:rPr>
          <w:sz w:val="24"/>
          <w:szCs w:val="24"/>
        </w:rPr>
        <w:t xml:space="preserve"> signific</w:t>
      </w:r>
      <w:r w:rsidR="00661ADC">
        <w:rPr>
          <w:sz w:val="24"/>
          <w:szCs w:val="24"/>
        </w:rPr>
        <w:t>an</w:t>
      </w:r>
      <w:r w:rsidR="009F1408">
        <w:rPr>
          <w:sz w:val="24"/>
          <w:szCs w:val="24"/>
        </w:rPr>
        <w:t>tly</w:t>
      </w:r>
      <w:r w:rsidR="00021031">
        <w:rPr>
          <w:sz w:val="24"/>
          <w:szCs w:val="24"/>
        </w:rPr>
        <w:t xml:space="preserve"> vary between host genotypes. When comparing mean lesion size between paired plant genotypes, 58% </w:t>
      </w:r>
      <w:r w:rsidR="0022108E">
        <w:rPr>
          <w:sz w:val="24"/>
          <w:szCs w:val="24"/>
        </w:rPr>
        <w:t xml:space="preserve">(38 out of 66) </w:t>
      </w:r>
      <w:r w:rsidR="00021031">
        <w:rPr>
          <w:sz w:val="24"/>
          <w:szCs w:val="24"/>
        </w:rPr>
        <w:t xml:space="preserve">of </w:t>
      </w:r>
      <w:r w:rsidR="009F1408">
        <w:rPr>
          <w:sz w:val="24"/>
          <w:szCs w:val="24"/>
        </w:rPr>
        <w:t xml:space="preserve">tomato accession </w:t>
      </w:r>
      <w:r w:rsidR="00021031">
        <w:rPr>
          <w:sz w:val="24"/>
          <w:szCs w:val="24"/>
        </w:rPr>
        <w:t>pairs</w:t>
      </w:r>
      <w:r w:rsidR="007820BE">
        <w:rPr>
          <w:sz w:val="24"/>
          <w:szCs w:val="24"/>
        </w:rPr>
        <w:t xml:space="preserve"> had significantly different ranking of the isolates</w:t>
      </w:r>
      <w:r w:rsidR="00021031">
        <w:rPr>
          <w:sz w:val="24"/>
          <w:szCs w:val="24"/>
        </w:rPr>
        <w:t xml:space="preserve"> (</w:t>
      </w:r>
      <w:r w:rsidR="009B4A66">
        <w:rPr>
          <w:sz w:val="24"/>
          <w:szCs w:val="24"/>
        </w:rPr>
        <w:t>Wilcoxon signed-rank test</w:t>
      </w:r>
      <w:r w:rsidR="001D7B0D">
        <w:rPr>
          <w:sz w:val="24"/>
          <w:szCs w:val="24"/>
        </w:rPr>
        <w:t xml:space="preserve"> with FDR-correction</w:t>
      </w:r>
      <w:r w:rsidR="009B4A66">
        <w:rPr>
          <w:sz w:val="24"/>
          <w:szCs w:val="24"/>
        </w:rPr>
        <w:t xml:space="preserve">, </w:t>
      </w:r>
      <w:r w:rsidR="00021031">
        <w:rPr>
          <w:sz w:val="24"/>
          <w:szCs w:val="24"/>
        </w:rPr>
        <w:t>Table R2</w:t>
      </w:r>
      <w:r w:rsidR="00F81834">
        <w:rPr>
          <w:sz w:val="24"/>
          <w:szCs w:val="24"/>
        </w:rPr>
        <w:t>, Figure R5</w:t>
      </w:r>
      <w:r w:rsidR="00021031">
        <w:rPr>
          <w:sz w:val="24"/>
          <w:szCs w:val="24"/>
        </w:rPr>
        <w:t xml:space="preserve">). </w:t>
      </w:r>
      <w:commentRangeStart w:id="100"/>
      <w:r w:rsidR="0021189C">
        <w:rPr>
          <w:sz w:val="24"/>
          <w:szCs w:val="24"/>
        </w:rPr>
        <w:t>A significant p-value indicates that the relative performance of individual isolates is altered from one host to the other</w:t>
      </w:r>
      <w:commentRangeEnd w:id="100"/>
      <w:r w:rsidR="002D1B03">
        <w:rPr>
          <w:rStyle w:val="CommentReference"/>
        </w:rPr>
        <w:commentReference w:id="100"/>
      </w:r>
      <w:r w:rsidR="0021189C">
        <w:rPr>
          <w:sz w:val="24"/>
          <w:szCs w:val="24"/>
        </w:rPr>
        <w:t xml:space="preserve">. </w:t>
      </w:r>
      <w:r w:rsidR="003F3C58">
        <w:rPr>
          <w:sz w:val="24"/>
          <w:szCs w:val="24"/>
        </w:rPr>
        <w:t xml:space="preserve">This pattern was consistent, irrelevant of whether we compared </w:t>
      </w:r>
      <w:r w:rsidR="00021031">
        <w:rPr>
          <w:sz w:val="24"/>
          <w:szCs w:val="24"/>
        </w:rPr>
        <w:t xml:space="preserve">only domesticated host pairs, wild host pairs, or </w:t>
      </w:r>
      <w:r w:rsidR="003F3C58">
        <w:rPr>
          <w:sz w:val="24"/>
          <w:szCs w:val="24"/>
        </w:rPr>
        <w:t xml:space="preserve">pairs </w:t>
      </w:r>
      <w:r w:rsidR="00021031">
        <w:rPr>
          <w:sz w:val="24"/>
          <w:szCs w:val="24"/>
        </w:rPr>
        <w:t>across species (</w:t>
      </w:r>
      <w:r w:rsidR="009B4A66">
        <w:rPr>
          <w:sz w:val="24"/>
          <w:szCs w:val="24"/>
        </w:rPr>
        <w:t>Wilcoxon signed-rank test</w:t>
      </w:r>
      <w:r w:rsidR="0022108E">
        <w:rPr>
          <w:sz w:val="24"/>
          <w:szCs w:val="24"/>
        </w:rPr>
        <w:t xml:space="preserve"> with FDR-correction</w:t>
      </w:r>
      <w:r w:rsidR="009B4A66">
        <w:rPr>
          <w:sz w:val="24"/>
          <w:szCs w:val="24"/>
        </w:rPr>
        <w:t xml:space="preserve">, </w:t>
      </w:r>
      <w:r w:rsidR="00021031">
        <w:rPr>
          <w:sz w:val="24"/>
          <w:szCs w:val="24"/>
        </w:rPr>
        <w:t>Table R2).</w:t>
      </w:r>
      <w:r w:rsidR="009B4A66">
        <w:rPr>
          <w:sz w:val="24"/>
          <w:szCs w:val="24"/>
        </w:rPr>
        <w:t xml:space="preserve"> As such, </w:t>
      </w:r>
      <w:r w:rsidR="001803A3">
        <w:rPr>
          <w:sz w:val="24"/>
          <w:szCs w:val="24"/>
        </w:rPr>
        <w:t xml:space="preserve">this suggests that the population of </w:t>
      </w:r>
      <w:r w:rsidR="001803A3" w:rsidRPr="00FD6D56">
        <w:rPr>
          <w:i/>
          <w:sz w:val="24"/>
          <w:szCs w:val="24"/>
        </w:rPr>
        <w:t>B. cinerea</w:t>
      </w:r>
      <w:r w:rsidR="001803A3">
        <w:rPr>
          <w:sz w:val="24"/>
          <w:szCs w:val="24"/>
        </w:rPr>
        <w:t xml:space="preserve"> does display differential responses to the tomato genetic variation</w:t>
      </w:r>
      <w:r w:rsidR="009B4A66">
        <w:rPr>
          <w:sz w:val="24"/>
          <w:szCs w:val="24"/>
        </w:rPr>
        <w:t>.</w:t>
      </w:r>
    </w:p>
    <w:p w14:paraId="64BF6A25" w14:textId="7FED5FEA" w:rsidR="006755B8" w:rsidRDefault="00981BE2" w:rsidP="0032415F">
      <w:pPr>
        <w:spacing w:line="480" w:lineRule="auto"/>
        <w:ind w:firstLine="720"/>
        <w:rPr>
          <w:sz w:val="24"/>
          <w:szCs w:val="24"/>
        </w:rPr>
      </w:pPr>
      <w:r>
        <w:rPr>
          <w:sz w:val="24"/>
          <w:szCs w:val="24"/>
        </w:rPr>
        <w:t xml:space="preserve">To focus on whether specific </w:t>
      </w:r>
      <w:r w:rsidRPr="00EF3898">
        <w:rPr>
          <w:i/>
          <w:sz w:val="24"/>
          <w:szCs w:val="24"/>
        </w:rPr>
        <w:t>B. cinerea</w:t>
      </w:r>
      <w:r>
        <w:rPr>
          <w:sz w:val="24"/>
          <w:szCs w:val="24"/>
        </w:rPr>
        <w:t xml:space="preserve"> isolates may be sensitive to domestication, we </w:t>
      </w:r>
      <w:ins w:id="101" w:author="Céline" w:date="2017-08-28T15:36:00Z">
        <w:r w:rsidR="002D1B03">
          <w:rPr>
            <w:sz w:val="24"/>
            <w:szCs w:val="24"/>
          </w:rPr>
          <w:t>applied</w:t>
        </w:r>
      </w:ins>
      <w:del w:id="102" w:author="Céline" w:date="2017-08-28T15:36:00Z">
        <w:r w:rsidDel="002D1B03">
          <w:rPr>
            <w:sz w:val="24"/>
            <w:szCs w:val="24"/>
          </w:rPr>
          <w:delText>tried</w:delText>
        </w:r>
      </w:del>
      <w:r>
        <w:rPr>
          <w:sz w:val="24"/>
          <w:szCs w:val="24"/>
        </w:rPr>
        <w:t xml:space="preserve"> a Wilcoxon and ANOVA approach. The Wilcoxon signed-rank test to compare the rank of mean lesion size of all the </w:t>
      </w:r>
      <w:r w:rsidRPr="00EB3F3F">
        <w:rPr>
          <w:i/>
          <w:sz w:val="24"/>
          <w:szCs w:val="24"/>
        </w:rPr>
        <w:t>B. cinerea</w:t>
      </w:r>
      <w:r>
        <w:rPr>
          <w:sz w:val="24"/>
          <w:szCs w:val="24"/>
        </w:rPr>
        <w:t xml:space="preserve"> isolates on wild versus domestic tomato was significant (Wilcoxon signed-rank test, W = 5946, p-value = 0.002) (</w:t>
      </w:r>
      <w:commentRangeStart w:id="103"/>
      <w:r>
        <w:rPr>
          <w:sz w:val="24"/>
          <w:szCs w:val="24"/>
        </w:rPr>
        <w:t>Figure R3</w:t>
      </w:r>
      <w:commentRangeEnd w:id="103"/>
      <w:r w:rsidR="003225BE">
        <w:rPr>
          <w:rStyle w:val="CommentReference"/>
        </w:rPr>
        <w:commentReference w:id="103"/>
      </w:r>
      <w:r>
        <w:rPr>
          <w:sz w:val="24"/>
          <w:szCs w:val="24"/>
        </w:rPr>
        <w:t xml:space="preserve">). </w:t>
      </w:r>
      <w:moveFromRangeStart w:id="104" w:author="Céline" w:date="2017-08-29T15:45:00Z" w:name="move365640849"/>
      <w:moveFrom w:id="105" w:author="Céline" w:date="2017-08-29T15:45:00Z">
        <w:r w:rsidDel="003225BE">
          <w:rPr>
            <w:sz w:val="24"/>
            <w:szCs w:val="24"/>
          </w:rPr>
          <w:t xml:space="preserve">This suggests that in addition to the </w:t>
        </w:r>
        <w:commentRangeStart w:id="106"/>
        <w:r w:rsidDel="003225BE">
          <w:rPr>
            <w:sz w:val="24"/>
            <w:szCs w:val="24"/>
          </w:rPr>
          <w:t xml:space="preserve">two highly domestication sensitive isolates </w:t>
        </w:r>
        <w:commentRangeEnd w:id="106"/>
        <w:r w:rsidR="00317179" w:rsidDel="003225BE">
          <w:rPr>
            <w:rStyle w:val="CommentReference"/>
          </w:rPr>
          <w:commentReference w:id="106"/>
        </w:r>
        <w:r w:rsidDel="003225BE">
          <w:rPr>
            <w:sz w:val="24"/>
            <w:szCs w:val="24"/>
          </w:rPr>
          <w:t xml:space="preserve">that there is a broader pattern of </w:t>
        </w:r>
        <w:r w:rsidDel="003225BE">
          <w:rPr>
            <w:i/>
            <w:sz w:val="24"/>
            <w:szCs w:val="24"/>
          </w:rPr>
          <w:t>B. cinerea</w:t>
        </w:r>
        <w:r w:rsidDel="003225BE">
          <w:rPr>
            <w:sz w:val="24"/>
            <w:szCs w:val="24"/>
          </w:rPr>
          <w:t xml:space="preserve"> specialization to tomato domestication. </w:t>
        </w:r>
      </w:moveFrom>
      <w:moveFromRangeEnd w:id="104"/>
      <w:r>
        <w:rPr>
          <w:sz w:val="24"/>
          <w:szCs w:val="24"/>
        </w:rPr>
        <w:t>We also conducted</w:t>
      </w:r>
      <w:r w:rsidR="0032415F">
        <w:rPr>
          <w:sz w:val="24"/>
          <w:szCs w:val="24"/>
        </w:rPr>
        <w:t xml:space="preserve"> single-isolate ANOVAs including</w:t>
      </w:r>
      <w:r w:rsidR="00784448">
        <w:rPr>
          <w:sz w:val="24"/>
          <w:szCs w:val="24"/>
        </w:rPr>
        <w:t xml:space="preserve"> the fixed effects of plant</w:t>
      </w:r>
      <w:r w:rsidR="008A25B9">
        <w:rPr>
          <w:sz w:val="24"/>
          <w:szCs w:val="24"/>
        </w:rPr>
        <w:t>,</w:t>
      </w:r>
      <w:r w:rsidR="00784448">
        <w:rPr>
          <w:sz w:val="24"/>
          <w:szCs w:val="24"/>
        </w:rPr>
        <w:t xml:space="preserve"> domestication, and </w:t>
      </w:r>
      <w:r w:rsidR="00FD6D56">
        <w:rPr>
          <w:sz w:val="24"/>
          <w:szCs w:val="24"/>
        </w:rPr>
        <w:t>experiment</w:t>
      </w:r>
      <w:r>
        <w:rPr>
          <w:sz w:val="24"/>
          <w:szCs w:val="24"/>
        </w:rPr>
        <w:t>, and</w:t>
      </w:r>
      <w:r w:rsidR="00FD6D56">
        <w:rPr>
          <w:sz w:val="24"/>
          <w:szCs w:val="24"/>
        </w:rPr>
        <w:t xml:space="preserve"> </w:t>
      </w:r>
      <w:r w:rsidR="003F5AA6">
        <w:rPr>
          <w:sz w:val="24"/>
          <w:szCs w:val="24"/>
        </w:rPr>
        <w:t>found</w:t>
      </w:r>
      <w:r w:rsidR="0032415F">
        <w:rPr>
          <w:sz w:val="24"/>
          <w:szCs w:val="24"/>
        </w:rPr>
        <w:t xml:space="preserve"> </w:t>
      </w:r>
      <w:r w:rsidR="008C2128">
        <w:rPr>
          <w:sz w:val="24"/>
          <w:szCs w:val="24"/>
        </w:rPr>
        <w:t>two</w:t>
      </w:r>
      <w:r w:rsidR="00784448">
        <w:rPr>
          <w:sz w:val="24"/>
          <w:szCs w:val="24"/>
        </w:rPr>
        <w:t xml:space="preserve"> isolates </w:t>
      </w:r>
      <w:r w:rsidR="003F5AA6">
        <w:rPr>
          <w:sz w:val="24"/>
          <w:szCs w:val="24"/>
        </w:rPr>
        <w:t xml:space="preserve">with </w:t>
      </w:r>
      <w:r w:rsidR="00784448">
        <w:rPr>
          <w:sz w:val="24"/>
          <w:szCs w:val="24"/>
        </w:rPr>
        <w:t xml:space="preserve">a significant effect of domestication on lesion size </w:t>
      </w:r>
      <w:r w:rsidR="008C2128">
        <w:rPr>
          <w:sz w:val="24"/>
          <w:szCs w:val="24"/>
        </w:rPr>
        <w:t>(p &lt; 0.05, FDR corrected) (</w:t>
      </w:r>
      <w:r w:rsidR="00784448">
        <w:rPr>
          <w:sz w:val="24"/>
          <w:szCs w:val="24"/>
        </w:rPr>
        <w:t xml:space="preserve">Figure R4F). These included </w:t>
      </w:r>
      <w:r w:rsidR="00FD6C46">
        <w:rPr>
          <w:sz w:val="24"/>
          <w:szCs w:val="24"/>
        </w:rPr>
        <w:t>one of the</w:t>
      </w:r>
      <w:r w:rsidR="00784448">
        <w:rPr>
          <w:sz w:val="24"/>
          <w:szCs w:val="24"/>
        </w:rPr>
        <w:t xml:space="preserve"> </w:t>
      </w:r>
      <w:r w:rsidR="00AD09E6">
        <w:rPr>
          <w:sz w:val="24"/>
          <w:szCs w:val="24"/>
        </w:rPr>
        <w:t>highly</w:t>
      </w:r>
      <w:r w:rsidR="00784448">
        <w:rPr>
          <w:sz w:val="24"/>
          <w:szCs w:val="24"/>
        </w:rPr>
        <w:t xml:space="preserve"> virulent isolates</w:t>
      </w:r>
      <w:r w:rsidR="00FD6C46">
        <w:rPr>
          <w:sz w:val="24"/>
          <w:szCs w:val="24"/>
        </w:rPr>
        <w:t xml:space="preserve"> (Fd2)</w:t>
      </w:r>
      <w:r w:rsidR="00784448">
        <w:rPr>
          <w:sz w:val="24"/>
          <w:szCs w:val="24"/>
        </w:rPr>
        <w:t xml:space="preserve">, and one of the </w:t>
      </w:r>
      <w:r w:rsidR="003F5AA6">
        <w:rPr>
          <w:sz w:val="24"/>
          <w:szCs w:val="24"/>
        </w:rPr>
        <w:t xml:space="preserve">largely </w:t>
      </w:r>
      <w:r w:rsidR="00784448">
        <w:rPr>
          <w:sz w:val="24"/>
          <w:szCs w:val="24"/>
        </w:rPr>
        <w:t>saprophytic isolates</w:t>
      </w:r>
      <w:r w:rsidR="00FD6C46">
        <w:rPr>
          <w:sz w:val="24"/>
          <w:szCs w:val="24"/>
        </w:rPr>
        <w:t xml:space="preserve"> (Rose)</w:t>
      </w:r>
      <w:r w:rsidR="00784448">
        <w:rPr>
          <w:sz w:val="24"/>
          <w:szCs w:val="24"/>
        </w:rPr>
        <w:t>, suggesting that</w:t>
      </w:r>
      <w:r w:rsidR="00C51BBB">
        <w:rPr>
          <w:sz w:val="24"/>
          <w:szCs w:val="24"/>
        </w:rPr>
        <w:t xml:space="preserve"> </w:t>
      </w:r>
      <w:r w:rsidR="00C51BBB">
        <w:rPr>
          <w:i/>
          <w:sz w:val="24"/>
          <w:szCs w:val="24"/>
        </w:rPr>
        <w:t xml:space="preserve">B. cinerea </w:t>
      </w:r>
      <w:r w:rsidR="00300B3E">
        <w:rPr>
          <w:sz w:val="24"/>
          <w:szCs w:val="24"/>
        </w:rPr>
        <w:t>genetic response</w:t>
      </w:r>
      <w:r w:rsidR="00C51BBB">
        <w:rPr>
          <w:sz w:val="24"/>
          <w:szCs w:val="24"/>
        </w:rPr>
        <w:t xml:space="preserve"> to tomato domestication </w:t>
      </w:r>
      <w:r w:rsidR="00784448">
        <w:rPr>
          <w:sz w:val="24"/>
          <w:szCs w:val="24"/>
        </w:rPr>
        <w:t>is not dependent on isolate virulence</w:t>
      </w:r>
      <w:r w:rsidR="005C5BE9">
        <w:rPr>
          <w:sz w:val="24"/>
          <w:szCs w:val="24"/>
        </w:rPr>
        <w:t xml:space="preserve">. </w:t>
      </w:r>
      <w:r w:rsidR="00FD6C46">
        <w:rPr>
          <w:sz w:val="24"/>
          <w:szCs w:val="24"/>
        </w:rPr>
        <w:t>Both</w:t>
      </w:r>
      <w:r w:rsidR="00173A62">
        <w:rPr>
          <w:sz w:val="24"/>
          <w:szCs w:val="24"/>
        </w:rPr>
        <w:t xml:space="preserve"> of these isolates </w:t>
      </w:r>
      <w:r w:rsidR="00D02E34">
        <w:rPr>
          <w:sz w:val="24"/>
          <w:szCs w:val="24"/>
        </w:rPr>
        <w:t xml:space="preserve">were </w:t>
      </w:r>
      <w:r w:rsidR="00173A62">
        <w:rPr>
          <w:sz w:val="24"/>
          <w:szCs w:val="24"/>
        </w:rPr>
        <w:t>more virulent on domesticated than on wild tomato</w:t>
      </w:r>
      <w:r w:rsidR="00784448">
        <w:rPr>
          <w:sz w:val="24"/>
          <w:szCs w:val="24"/>
        </w:rPr>
        <w:t>.</w:t>
      </w:r>
      <w:r w:rsidR="006755B8">
        <w:rPr>
          <w:sz w:val="24"/>
          <w:szCs w:val="24"/>
        </w:rPr>
        <w:t xml:space="preserve"> </w:t>
      </w:r>
      <w:moveToRangeStart w:id="107" w:author="Céline" w:date="2017-08-29T15:45:00Z" w:name="move365640849"/>
      <w:moveTo w:id="108" w:author="Céline" w:date="2017-08-29T15:45:00Z">
        <w:r w:rsidR="003225BE">
          <w:rPr>
            <w:sz w:val="24"/>
            <w:szCs w:val="24"/>
          </w:rPr>
          <w:t>Th</w:t>
        </w:r>
      </w:moveTo>
      <w:ins w:id="109" w:author="Céline" w:date="2017-08-29T15:50:00Z">
        <w:r w:rsidR="003225BE">
          <w:rPr>
            <w:sz w:val="24"/>
            <w:szCs w:val="24"/>
          </w:rPr>
          <w:t>ese results</w:t>
        </w:r>
      </w:ins>
      <w:moveTo w:id="110" w:author="Céline" w:date="2017-08-29T15:45:00Z">
        <w:del w:id="111" w:author="Céline" w:date="2017-08-29T15:50:00Z">
          <w:r w:rsidR="003225BE" w:rsidDel="003225BE">
            <w:rPr>
              <w:sz w:val="24"/>
              <w:szCs w:val="24"/>
            </w:rPr>
            <w:delText>is</w:delText>
          </w:r>
        </w:del>
        <w:r w:rsidR="003225BE">
          <w:rPr>
            <w:sz w:val="24"/>
            <w:szCs w:val="24"/>
          </w:rPr>
          <w:t xml:space="preserve"> suggests that</w:t>
        </w:r>
        <w:del w:id="112" w:author="Céline" w:date="2017-08-29T15:47:00Z">
          <w:r w:rsidR="003225BE" w:rsidDel="003225BE">
            <w:rPr>
              <w:sz w:val="24"/>
              <w:szCs w:val="24"/>
            </w:rPr>
            <w:delText xml:space="preserve"> </w:delText>
          </w:r>
        </w:del>
      </w:moveTo>
      <w:ins w:id="113" w:author="Céline" w:date="2017-08-29T15:47:00Z">
        <w:r w:rsidR="003225BE">
          <w:rPr>
            <w:sz w:val="24"/>
            <w:szCs w:val="24"/>
          </w:rPr>
          <w:t xml:space="preserve"> </w:t>
        </w:r>
        <w:r w:rsidR="003225BE" w:rsidRPr="003225BE">
          <w:rPr>
            <w:i/>
            <w:sz w:val="24"/>
            <w:szCs w:val="24"/>
            <w:rPrChange w:id="114" w:author="Céline" w:date="2017-08-29T15:48:00Z">
              <w:rPr>
                <w:sz w:val="24"/>
                <w:szCs w:val="24"/>
              </w:rPr>
            </w:rPrChange>
          </w:rPr>
          <w:t>B.</w:t>
        </w:r>
      </w:ins>
      <w:ins w:id="115" w:author="Céline" w:date="2017-08-29T15:48:00Z">
        <w:r w:rsidR="003225BE">
          <w:rPr>
            <w:i/>
            <w:sz w:val="24"/>
            <w:szCs w:val="24"/>
          </w:rPr>
          <w:t xml:space="preserve"> </w:t>
        </w:r>
      </w:ins>
      <w:ins w:id="116" w:author="Céline" w:date="2017-08-29T15:47:00Z">
        <w:r w:rsidR="003225BE" w:rsidRPr="003225BE">
          <w:rPr>
            <w:i/>
            <w:sz w:val="24"/>
            <w:szCs w:val="24"/>
            <w:rPrChange w:id="117" w:author="Céline" w:date="2017-08-29T15:48:00Z">
              <w:rPr>
                <w:sz w:val="24"/>
                <w:szCs w:val="24"/>
              </w:rPr>
            </w:rPrChange>
          </w:rPr>
          <w:t xml:space="preserve">cinerea </w:t>
        </w:r>
        <w:r w:rsidR="003225BE">
          <w:rPr>
            <w:sz w:val="24"/>
            <w:szCs w:val="24"/>
          </w:rPr>
          <w:t xml:space="preserve">populations contain both </w:t>
        </w:r>
      </w:ins>
      <w:moveTo w:id="118" w:author="Céline" w:date="2017-08-29T15:45:00Z">
        <w:del w:id="119" w:author="Céline" w:date="2017-08-29T15:47:00Z">
          <w:r w:rsidR="003225BE" w:rsidDel="003225BE">
            <w:rPr>
              <w:sz w:val="24"/>
              <w:szCs w:val="24"/>
            </w:rPr>
            <w:delText>in addition to</w:delText>
          </w:r>
        </w:del>
        <w:del w:id="120" w:author="Céline" w:date="2017-08-29T15:46:00Z">
          <w:r w:rsidR="003225BE" w:rsidDel="003225BE">
            <w:rPr>
              <w:sz w:val="24"/>
              <w:szCs w:val="24"/>
            </w:rPr>
            <w:delText xml:space="preserve"> the </w:delText>
          </w:r>
          <w:commentRangeStart w:id="121"/>
          <w:r w:rsidR="003225BE" w:rsidDel="003225BE">
            <w:rPr>
              <w:sz w:val="24"/>
              <w:szCs w:val="24"/>
            </w:rPr>
            <w:delText>two</w:delText>
          </w:r>
        </w:del>
        <w:del w:id="122" w:author="Céline" w:date="2017-08-29T15:47:00Z">
          <w:r w:rsidR="003225BE" w:rsidDel="003225BE">
            <w:rPr>
              <w:sz w:val="24"/>
              <w:szCs w:val="24"/>
            </w:rPr>
            <w:delText xml:space="preserve"> </w:delText>
          </w:r>
        </w:del>
        <w:r w:rsidR="003225BE">
          <w:rPr>
            <w:sz w:val="24"/>
            <w:szCs w:val="24"/>
          </w:rPr>
          <w:t xml:space="preserve">highly domestication sensitive isolates </w:t>
        </w:r>
        <w:commentRangeEnd w:id="121"/>
        <w:r w:rsidR="003225BE">
          <w:rPr>
            <w:rStyle w:val="CommentReference"/>
          </w:rPr>
          <w:commentReference w:id="121"/>
        </w:r>
      </w:moveTo>
      <w:ins w:id="123" w:author="Céline" w:date="2017-08-29T15:48:00Z">
        <w:r w:rsidR="003225BE">
          <w:rPr>
            <w:sz w:val="24"/>
            <w:szCs w:val="24"/>
          </w:rPr>
          <w:t>and</w:t>
        </w:r>
      </w:ins>
      <w:moveTo w:id="124" w:author="Céline" w:date="2017-08-29T15:45:00Z">
        <w:del w:id="125" w:author="Céline" w:date="2017-08-29T15:48:00Z">
          <w:r w:rsidR="003225BE" w:rsidDel="003225BE">
            <w:rPr>
              <w:sz w:val="24"/>
              <w:szCs w:val="24"/>
            </w:rPr>
            <w:delText>that there is</w:delText>
          </w:r>
        </w:del>
        <w:r w:rsidR="003225BE">
          <w:rPr>
            <w:sz w:val="24"/>
            <w:szCs w:val="24"/>
          </w:rPr>
          <w:t xml:space="preserve"> a broader pattern </w:t>
        </w:r>
      </w:moveTo>
      <w:ins w:id="126" w:author="Céline" w:date="2017-08-29T15:50:00Z">
        <w:r w:rsidR="003225BE">
          <w:rPr>
            <w:sz w:val="24"/>
            <w:szCs w:val="24"/>
          </w:rPr>
          <w:t xml:space="preserve">of </w:t>
        </w:r>
      </w:ins>
      <w:moveTo w:id="127" w:author="Céline" w:date="2017-08-29T15:45:00Z">
        <w:del w:id="128" w:author="Céline" w:date="2017-08-29T15:47:00Z">
          <w:r w:rsidR="003225BE" w:rsidDel="003225BE">
            <w:rPr>
              <w:sz w:val="24"/>
              <w:szCs w:val="24"/>
            </w:rPr>
            <w:delText xml:space="preserve">of </w:delText>
          </w:r>
          <w:r w:rsidR="003225BE" w:rsidDel="003225BE">
            <w:rPr>
              <w:i/>
              <w:sz w:val="24"/>
              <w:szCs w:val="24"/>
            </w:rPr>
            <w:delText>B. cinerea</w:delText>
          </w:r>
          <w:r w:rsidR="003225BE" w:rsidDel="003225BE">
            <w:rPr>
              <w:sz w:val="24"/>
              <w:szCs w:val="24"/>
            </w:rPr>
            <w:delText xml:space="preserve"> </w:delText>
          </w:r>
        </w:del>
        <w:r w:rsidR="003225BE">
          <w:rPr>
            <w:sz w:val="24"/>
            <w:szCs w:val="24"/>
          </w:rPr>
          <w:t>specialization to tomato domestication.</w:t>
        </w:r>
      </w:moveTo>
      <w:moveToRangeEnd w:id="107"/>
    </w:p>
    <w:p w14:paraId="2B127891" w14:textId="77777777" w:rsidR="007A7AF3" w:rsidRDefault="007A7AF3" w:rsidP="005C464E">
      <w:pPr>
        <w:spacing w:line="480" w:lineRule="auto"/>
        <w:rPr>
          <w:b/>
          <w:sz w:val="24"/>
          <w:szCs w:val="24"/>
        </w:rPr>
      </w:pPr>
    </w:p>
    <w:p w14:paraId="1E6075B2" w14:textId="5F97083E" w:rsidR="007A7AF3" w:rsidRDefault="007A7AF3" w:rsidP="008A0D22">
      <w:pPr>
        <w:spacing w:line="480" w:lineRule="auto"/>
        <w:rPr>
          <w:b/>
          <w:sz w:val="24"/>
          <w:szCs w:val="24"/>
        </w:rPr>
      </w:pPr>
      <w:r>
        <w:rPr>
          <w:b/>
          <w:sz w:val="24"/>
          <w:szCs w:val="24"/>
        </w:rPr>
        <w:t xml:space="preserve">Quantitative </w:t>
      </w:r>
      <w:r w:rsidR="005C5BE9">
        <w:rPr>
          <w:b/>
          <w:sz w:val="24"/>
          <w:szCs w:val="24"/>
        </w:rPr>
        <w:t>G</w:t>
      </w:r>
      <w:r>
        <w:rPr>
          <w:b/>
          <w:sz w:val="24"/>
          <w:szCs w:val="24"/>
        </w:rPr>
        <w:t xml:space="preserve">enetics of </w:t>
      </w:r>
      <w:r w:rsidR="005C5BE9">
        <w:rPr>
          <w:b/>
          <w:sz w:val="24"/>
          <w:szCs w:val="24"/>
        </w:rPr>
        <w:t>P</w:t>
      </w:r>
      <w:r>
        <w:rPr>
          <w:b/>
          <w:sz w:val="24"/>
          <w:szCs w:val="24"/>
        </w:rPr>
        <w:t xml:space="preserve">athogen </w:t>
      </w:r>
      <w:r w:rsidR="005C5BE9">
        <w:rPr>
          <w:b/>
          <w:sz w:val="24"/>
          <w:szCs w:val="24"/>
        </w:rPr>
        <w:t>V</w:t>
      </w:r>
      <w:r>
        <w:rPr>
          <w:b/>
          <w:sz w:val="24"/>
          <w:szCs w:val="24"/>
        </w:rPr>
        <w:t>irulence</w:t>
      </w:r>
      <w:r w:rsidR="00E4049F">
        <w:rPr>
          <w:b/>
          <w:sz w:val="24"/>
          <w:szCs w:val="24"/>
        </w:rPr>
        <w:t xml:space="preserve"> on Tomato</w:t>
      </w:r>
    </w:p>
    <w:p w14:paraId="711D3DAC" w14:textId="4ECA24D9" w:rsidR="00BC5308" w:rsidRDefault="005D0AE7" w:rsidP="008A0D22">
      <w:pPr>
        <w:spacing w:line="480" w:lineRule="auto"/>
        <w:rPr>
          <w:sz w:val="24"/>
          <w:szCs w:val="24"/>
        </w:rPr>
      </w:pPr>
      <w:r>
        <w:rPr>
          <w:sz w:val="24"/>
          <w:szCs w:val="24"/>
        </w:rPr>
        <w:tab/>
      </w:r>
      <w:r w:rsidR="008478A5">
        <w:rPr>
          <w:sz w:val="24"/>
          <w:szCs w:val="24"/>
        </w:rPr>
        <w:t>Genetic variation within</w:t>
      </w:r>
      <w:r w:rsidR="008478A5" w:rsidRPr="008478A5">
        <w:rPr>
          <w:i/>
          <w:sz w:val="24"/>
          <w:szCs w:val="24"/>
        </w:rPr>
        <w:t xml:space="preserve"> </w:t>
      </w:r>
      <w:r w:rsidR="008478A5" w:rsidRPr="00CB0FF3">
        <w:rPr>
          <w:i/>
          <w:sz w:val="24"/>
          <w:szCs w:val="24"/>
        </w:rPr>
        <w:t>B. cinerea</w:t>
      </w:r>
      <w:r w:rsidR="008478A5">
        <w:rPr>
          <w:sz w:val="24"/>
          <w:szCs w:val="24"/>
        </w:rPr>
        <w:t xml:space="preserve"> had a large effect on virulence on tomato and </w:t>
      </w:r>
      <w:r w:rsidR="00300B3E">
        <w:rPr>
          <w:sz w:val="24"/>
          <w:szCs w:val="24"/>
        </w:rPr>
        <w:t>interacted</w:t>
      </w:r>
      <w:r w:rsidR="007820BE">
        <w:rPr>
          <w:sz w:val="24"/>
          <w:szCs w:val="24"/>
        </w:rPr>
        <w:t xml:space="preserve"> with tomato</w:t>
      </w:r>
      <w:r w:rsidR="008478A5">
        <w:rPr>
          <w:sz w:val="24"/>
          <w:szCs w:val="24"/>
        </w:rPr>
        <w:t xml:space="preserve"> domestication</w:t>
      </w:r>
      <w:ins w:id="129" w:author="Céline" w:date="2017-08-29T15:54:00Z">
        <w:r w:rsidR="003D632D">
          <w:rPr>
            <w:sz w:val="24"/>
            <w:szCs w:val="24"/>
          </w:rPr>
          <w:t xml:space="preserve"> (Table 1)</w:t>
        </w:r>
      </w:ins>
      <w:r w:rsidR="00FD66D5">
        <w:rPr>
          <w:sz w:val="24"/>
          <w:szCs w:val="24"/>
        </w:rPr>
        <w:t>.</w:t>
      </w:r>
      <w:r w:rsidR="00F529A7">
        <w:rPr>
          <w:sz w:val="24"/>
          <w:szCs w:val="24"/>
        </w:rPr>
        <w:t xml:space="preserve"> </w:t>
      </w:r>
      <w:r w:rsidR="008478A5">
        <w:rPr>
          <w:sz w:val="24"/>
          <w:szCs w:val="24"/>
        </w:rPr>
        <w:t>This suggests that there is genetic variation within the pathogen</w:t>
      </w:r>
      <w:r w:rsidR="00652DA2">
        <w:rPr>
          <w:sz w:val="24"/>
          <w:szCs w:val="24"/>
        </w:rPr>
        <w:t xml:space="preserve"> in which</w:t>
      </w:r>
      <w:r w:rsidR="008478A5">
        <w:rPr>
          <w:sz w:val="24"/>
          <w:szCs w:val="24"/>
        </w:rPr>
        <w:t xml:space="preserve"> some alleles enhance and other alleles decrease virulence</w:t>
      </w:r>
      <w:r w:rsidR="007820BE">
        <w:rPr>
          <w:sz w:val="24"/>
          <w:szCs w:val="24"/>
        </w:rPr>
        <w:t xml:space="preserve"> depending upon the plant</w:t>
      </w:r>
      <w:r w:rsidR="00291384">
        <w:rPr>
          <w:sz w:val="24"/>
          <w:szCs w:val="24"/>
        </w:rPr>
        <w:t>’</w:t>
      </w:r>
      <w:r w:rsidR="007820BE">
        <w:rPr>
          <w:sz w:val="24"/>
          <w:szCs w:val="24"/>
        </w:rPr>
        <w:t>s genotype</w:t>
      </w:r>
      <w:r w:rsidR="00FD66D5">
        <w:rPr>
          <w:sz w:val="24"/>
          <w:szCs w:val="24"/>
        </w:rPr>
        <w:t>.</w:t>
      </w:r>
      <w:r w:rsidR="008478A5">
        <w:rPr>
          <w:sz w:val="24"/>
          <w:szCs w:val="24"/>
        </w:rPr>
        <w:t xml:space="preserve"> To identify </w:t>
      </w:r>
      <w:r w:rsidR="008664CC">
        <w:rPr>
          <w:sz w:val="24"/>
          <w:szCs w:val="24"/>
        </w:rPr>
        <w:t xml:space="preserve">variable </w:t>
      </w:r>
      <w:r w:rsidR="008478A5">
        <w:rPr>
          <w:sz w:val="24"/>
          <w:szCs w:val="24"/>
        </w:rPr>
        <w:t>pathogen genes controlling differential virulence</w:t>
      </w:r>
      <w:r w:rsidR="007820BE">
        <w:rPr>
          <w:sz w:val="24"/>
          <w:szCs w:val="24"/>
        </w:rPr>
        <w:t xml:space="preserve"> across plant genotypes</w:t>
      </w:r>
      <w:r w:rsidR="008478A5">
        <w:rPr>
          <w:sz w:val="24"/>
          <w:szCs w:val="24"/>
        </w:rPr>
        <w:t xml:space="preserve">, we </w:t>
      </w:r>
      <w:r w:rsidR="008664CC">
        <w:rPr>
          <w:sz w:val="24"/>
          <w:szCs w:val="24"/>
        </w:rPr>
        <w:t>conducted</w:t>
      </w:r>
      <w:r w:rsidR="008478A5">
        <w:rPr>
          <w:sz w:val="24"/>
          <w:szCs w:val="24"/>
        </w:rPr>
        <w:t xml:space="preserve"> a </w:t>
      </w:r>
      <w:r w:rsidR="008664CC">
        <w:rPr>
          <w:sz w:val="24"/>
          <w:szCs w:val="24"/>
        </w:rPr>
        <w:t>GWA</w:t>
      </w:r>
      <w:r w:rsidR="008478A5">
        <w:rPr>
          <w:sz w:val="24"/>
          <w:szCs w:val="24"/>
        </w:rPr>
        <w:t xml:space="preserve"> mapping analysis within the pathogen.</w:t>
      </w:r>
      <w:r w:rsidR="00FD66D5">
        <w:rPr>
          <w:sz w:val="24"/>
          <w:szCs w:val="24"/>
        </w:rPr>
        <w:t xml:space="preserve"> </w:t>
      </w:r>
      <w:r w:rsidR="005C5BE9">
        <w:rPr>
          <w:sz w:val="24"/>
          <w:szCs w:val="24"/>
        </w:rPr>
        <w:t xml:space="preserve">Due to the large effect of plant genotype on resistance to </w:t>
      </w:r>
      <w:r w:rsidR="005C5BE9" w:rsidRPr="005C5BE9">
        <w:rPr>
          <w:i/>
          <w:sz w:val="24"/>
          <w:szCs w:val="24"/>
        </w:rPr>
        <w:t>B. cinerea</w:t>
      </w:r>
      <w:r w:rsidR="005C5BE9">
        <w:rPr>
          <w:sz w:val="24"/>
          <w:szCs w:val="24"/>
        </w:rPr>
        <w:t xml:space="preserve">, we performed GWA </w:t>
      </w:r>
      <w:r w:rsidR="008478A5">
        <w:rPr>
          <w:sz w:val="24"/>
          <w:szCs w:val="24"/>
        </w:rPr>
        <w:t>using the model</w:t>
      </w:r>
      <w:r w:rsidR="008F3BDD">
        <w:rPr>
          <w:sz w:val="24"/>
          <w:szCs w:val="24"/>
        </w:rPr>
        <w:t>-</w:t>
      </w:r>
      <w:r w:rsidR="008478A5">
        <w:rPr>
          <w:sz w:val="24"/>
          <w:szCs w:val="24"/>
        </w:rPr>
        <w:t>corrected least-squared mean virulence measured on each tomato</w:t>
      </w:r>
      <w:r w:rsidR="005C5BE9">
        <w:rPr>
          <w:sz w:val="24"/>
          <w:szCs w:val="24"/>
        </w:rPr>
        <w:t xml:space="preserve"> genotype </w:t>
      </w:r>
      <w:r w:rsidR="008478A5">
        <w:rPr>
          <w:sz w:val="24"/>
          <w:szCs w:val="24"/>
        </w:rPr>
        <w:t>as separate trait</w:t>
      </w:r>
      <w:r w:rsidR="008664CC">
        <w:rPr>
          <w:sz w:val="24"/>
          <w:szCs w:val="24"/>
        </w:rPr>
        <w:t>s</w:t>
      </w:r>
      <w:r>
        <w:rPr>
          <w:sz w:val="24"/>
          <w:szCs w:val="24"/>
        </w:rPr>
        <w:t>. We used a ridge-regression approach</w:t>
      </w:r>
      <w:r w:rsidR="008478A5">
        <w:rPr>
          <w:sz w:val="24"/>
          <w:szCs w:val="24"/>
        </w:rPr>
        <w:t xml:space="preserve"> in combination with </w:t>
      </w:r>
      <w:r w:rsidR="00FE1826">
        <w:rPr>
          <w:sz w:val="24"/>
          <w:szCs w:val="24"/>
        </w:rPr>
        <w:t xml:space="preserve">272,672 </w:t>
      </w:r>
      <w:r w:rsidR="008478A5">
        <w:rPr>
          <w:sz w:val="24"/>
          <w:szCs w:val="24"/>
        </w:rPr>
        <w:t xml:space="preserve">SNPs from </w:t>
      </w:r>
      <w:r w:rsidR="008478A5" w:rsidRPr="004A0949">
        <w:rPr>
          <w:i/>
          <w:sz w:val="24"/>
          <w:szCs w:val="24"/>
        </w:rPr>
        <w:t xml:space="preserve">B. cinerea </w:t>
      </w:r>
      <w:r w:rsidR="008478A5">
        <w:rPr>
          <w:sz w:val="24"/>
          <w:szCs w:val="24"/>
        </w:rPr>
        <w:t xml:space="preserve">to estimate the phenotypic effects across the genome </w:t>
      </w:r>
      <w:r w:rsidR="006E0975">
        <w:rPr>
          <w:sz w:val="24"/>
          <w:szCs w:val="24"/>
        </w:rPr>
        <w:fldChar w:fldCharType="begin">
          <w:fldData xml:space="preserve">PEVuZE5vdGU+PENpdGUgRXhjbHVkZVllYXI9IjEiPjxBdXRob3I+U2hlbjwvQXV0aG9yPjxZZWFy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L2lzYm4+PHVybHM+PC91cmxzPjwvcmVjb3JkPjwvQ2l0ZT48Q2l0ZSBFeGNsdWRlWWVhcj0iMSI+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NC0wMjgyPC9pc2JuPjx1cmxzPjwvdXJscz48L3JlY29yZD48L0NpdGU+PENpdGUgRXhjbHVkZVll
YXI9IjEiPjxBdXRob3I+RnJhbmNpc2NvPC9BdXRob3I+PFllYXI+MjAxNjwvWWVhcj48UmVjTnVt
PjUyOTwvUmVjTnVtPjxyZWNvcmQ+PHJlYy1udW1iZXI+NTI5PC9yZWMtbnVtYmVyPjxmb3JlaWdu
LWtleXM+PGtleSBhcHA9IkVOIiBkYi1pZD0iMHBhenZ4dDVrenp6ZDBlcjlwY3BydDA3NTlmcnhl
YXd0enBmIiB0aW1lc3RhbXA9IjE1MDIxMzMxMDYiPjUyOTwva2V5PjwvZm9yZWlnbi1rZXlzPjxy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bnRpZXJzIGluIHBsYW50IHNjaWVuY2U8L3NlY29uZGFyeS10aXRsZT48L3RpdGxlcz48cGVyaW9k
aWNhbD48ZnVsbC10aXRsZT5Gcm9udGllcnMgaW4gcGxhbnQgc2NpZW5jZTwvZnVsbC10aXRsZT48
L3BlcmlvZGljYWw+PHZvbHVtZT43PC92b2x1bWU+PGRhdGVzPjx5ZWFyPjIwMTY8L3llYXI+PC9k
YXRlcz48dXJscz48L3VybHM+PC9yZWNvcmQ+PC9DaXRlPjwvRW5kTm90ZT5=
</w:fldData>
        </w:fldChar>
      </w:r>
      <w:r w:rsidR="006E0975">
        <w:rPr>
          <w:sz w:val="24"/>
          <w:szCs w:val="24"/>
        </w:rPr>
        <w:instrText xml:space="preserve"> ADDIN EN.CITE </w:instrText>
      </w:r>
      <w:r w:rsidR="006E0975">
        <w:rPr>
          <w:sz w:val="24"/>
          <w:szCs w:val="24"/>
        </w:rPr>
        <w:fldChar w:fldCharType="begin">
          <w:fldData xml:space="preserve">PEVuZE5vdGU+PENpdGUgRXhjbHVkZVllYXI9IjEiPjxBdXRob3I+U2hlbjwvQXV0aG9yPjxZZWFy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L2lzYm4+PHVybHM+PC91cmxzPjwvcmVjb3JkPjwvQ2l0ZT48Q2l0ZSBFeGNsdWRlWWVhcj0iMSI+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</w:fldData>
        </w:fldChar>
      </w:r>
      <w:r w:rsidR="006E0975">
        <w:rPr>
          <w:sz w:val="24"/>
          <w:szCs w:val="24"/>
        </w:rPr>
        <w:instrText xml:space="preserve"> ADDIN EN.CITE.DATA </w:instrText>
      </w:r>
      <w:r w:rsidR="006E0975">
        <w:rPr>
          <w:sz w:val="24"/>
          <w:szCs w:val="24"/>
        </w:rPr>
      </w:r>
      <w:r w:rsidR="006E0975">
        <w:rPr>
          <w:sz w:val="24"/>
          <w:szCs w:val="24"/>
        </w:rPr>
        <w:fldChar w:fldCharType="end"/>
      </w:r>
      <w:r w:rsidR="006E0975">
        <w:rPr>
          <w:sz w:val="24"/>
          <w:szCs w:val="24"/>
        </w:rPr>
      </w:r>
      <w:r w:rsidR="006E0975">
        <w:rPr>
          <w:sz w:val="24"/>
          <w:szCs w:val="24"/>
        </w:rPr>
        <w:fldChar w:fldCharType="separate"/>
      </w:r>
      <w:r w:rsidR="006E0975">
        <w:rPr>
          <w:noProof/>
          <w:sz w:val="24"/>
          <w:szCs w:val="24"/>
        </w:rPr>
        <w:t>(Shen, Alam et al. , Corwin, Copeland et al. , Corwin, Subedy et al. , Francisco, Joseph et al.)</w:t>
      </w:r>
      <w:r w:rsidR="006E0975">
        <w:rPr>
          <w:sz w:val="24"/>
          <w:szCs w:val="24"/>
        </w:rPr>
        <w:fldChar w:fldCharType="end"/>
      </w:r>
      <w:r>
        <w:rPr>
          <w:sz w:val="24"/>
          <w:szCs w:val="24"/>
        </w:rPr>
        <w:t xml:space="preserve">. To determine significance of SNP </w:t>
      </w:r>
      <w:r w:rsidR="004A0949">
        <w:rPr>
          <w:sz w:val="24"/>
          <w:szCs w:val="24"/>
        </w:rPr>
        <w:t xml:space="preserve">effects, we permuted phenotypes </w:t>
      </w:r>
      <w:r>
        <w:rPr>
          <w:sz w:val="24"/>
          <w:szCs w:val="24"/>
        </w:rPr>
        <w:t>1000</w:t>
      </w:r>
      <w:r w:rsidR="008F3BDD">
        <w:rPr>
          <w:sz w:val="24"/>
          <w:szCs w:val="24"/>
        </w:rPr>
        <w:t xml:space="preserve"> times</w:t>
      </w:r>
      <w:r>
        <w:rPr>
          <w:sz w:val="24"/>
          <w:szCs w:val="24"/>
        </w:rPr>
        <w:t xml:space="preserve"> to calculate 95, 99, and 99.9% </w:t>
      </w:r>
      <w:r w:rsidR="00652DA2">
        <w:rPr>
          <w:sz w:val="24"/>
          <w:szCs w:val="24"/>
        </w:rPr>
        <w:t xml:space="preserve">effect size </w:t>
      </w:r>
      <w:r>
        <w:rPr>
          <w:sz w:val="24"/>
          <w:szCs w:val="24"/>
        </w:rPr>
        <w:t>thr</w:t>
      </w:r>
      <w:r w:rsidR="004A0949">
        <w:rPr>
          <w:sz w:val="24"/>
          <w:szCs w:val="24"/>
        </w:rPr>
        <w:t xml:space="preserve">esholds within each plant host. </w:t>
      </w:r>
    </w:p>
    <w:p w14:paraId="01FB3088" w14:textId="3CACE2B2" w:rsidR="004569EC" w:rsidRDefault="008478A5" w:rsidP="004569EC">
      <w:pPr>
        <w:spacing w:line="480" w:lineRule="auto"/>
        <w:ind w:firstLine="720"/>
        <w:rPr>
          <w:sz w:val="24"/>
          <w:szCs w:val="24"/>
        </w:rPr>
      </w:pPr>
      <w:commentRangeStart w:id="130"/>
      <w:r>
        <w:rPr>
          <w:sz w:val="24"/>
          <w:szCs w:val="24"/>
        </w:rPr>
        <w:t xml:space="preserve">This </w:t>
      </w:r>
      <w:r w:rsidR="00FD66D5">
        <w:rPr>
          <w:sz w:val="24"/>
          <w:szCs w:val="24"/>
        </w:rPr>
        <w:t xml:space="preserve">GWA analysis </w:t>
      </w:r>
      <w:r>
        <w:rPr>
          <w:sz w:val="24"/>
          <w:szCs w:val="24"/>
        </w:rPr>
        <w:t xml:space="preserve">showed </w:t>
      </w:r>
      <w:r w:rsidR="00FD66D5">
        <w:rPr>
          <w:sz w:val="24"/>
          <w:szCs w:val="24"/>
        </w:rPr>
        <w:t>that the</w:t>
      </w:r>
      <w:r>
        <w:rPr>
          <w:sz w:val="24"/>
          <w:szCs w:val="24"/>
        </w:rPr>
        <w:t xml:space="preserve"> genetic</w:t>
      </w:r>
      <w:r w:rsidR="00BC5308">
        <w:rPr>
          <w:sz w:val="24"/>
          <w:szCs w:val="24"/>
        </w:rPr>
        <w:t xml:space="preserve"> basis of </w:t>
      </w:r>
      <w:r w:rsidR="00BC5308" w:rsidRPr="00BC5308">
        <w:rPr>
          <w:i/>
          <w:sz w:val="24"/>
          <w:szCs w:val="24"/>
        </w:rPr>
        <w:t>B</w:t>
      </w:r>
      <w:r w:rsidR="00FD66D5">
        <w:rPr>
          <w:i/>
          <w:sz w:val="24"/>
          <w:szCs w:val="24"/>
        </w:rPr>
        <w:t>. cinerea</w:t>
      </w:r>
      <w:r w:rsidR="00BC5308">
        <w:rPr>
          <w:sz w:val="24"/>
          <w:szCs w:val="24"/>
        </w:rPr>
        <w:t xml:space="preserve"> virulence on tomato is highly polygenic</w:t>
      </w:r>
      <w:commentRangeEnd w:id="130"/>
      <w:r w:rsidR="005847FE">
        <w:rPr>
          <w:rStyle w:val="CommentReference"/>
        </w:rPr>
        <w:commentReference w:id="130"/>
      </w:r>
      <w:r w:rsidR="00BC5308">
        <w:rPr>
          <w:sz w:val="24"/>
          <w:szCs w:val="24"/>
        </w:rPr>
        <w:t>.</w:t>
      </w:r>
      <w:r w:rsidR="0055730F">
        <w:rPr>
          <w:sz w:val="24"/>
          <w:szCs w:val="24"/>
        </w:rPr>
        <w:t xml:space="preserve"> </w:t>
      </w:r>
      <w:r w:rsidR="00847F0D">
        <w:rPr>
          <w:sz w:val="24"/>
          <w:szCs w:val="24"/>
        </w:rPr>
        <w:t>We identified from 1</w:t>
      </w:r>
      <w:r w:rsidR="008F3BDD">
        <w:rPr>
          <w:sz w:val="24"/>
          <w:szCs w:val="24"/>
        </w:rPr>
        <w:t>,</w:t>
      </w:r>
      <w:r w:rsidR="00847F0D">
        <w:rPr>
          <w:sz w:val="24"/>
          <w:szCs w:val="24"/>
        </w:rPr>
        <w:t>284 to 25</w:t>
      </w:r>
      <w:r w:rsidR="008F3BDD">
        <w:rPr>
          <w:sz w:val="24"/>
          <w:szCs w:val="24"/>
        </w:rPr>
        <w:t>,</w:t>
      </w:r>
      <w:r w:rsidR="00847F0D">
        <w:rPr>
          <w:sz w:val="24"/>
          <w:szCs w:val="24"/>
        </w:rPr>
        <w:t xml:space="preserve">421 SNPs within </w:t>
      </w:r>
      <w:r w:rsidR="00847F0D" w:rsidRPr="00652DA2">
        <w:rPr>
          <w:i/>
          <w:sz w:val="24"/>
          <w:szCs w:val="24"/>
        </w:rPr>
        <w:t>B. cinerea</w:t>
      </w:r>
      <w:r w:rsidR="00847F0D">
        <w:rPr>
          <w:sz w:val="24"/>
          <w:szCs w:val="24"/>
        </w:rPr>
        <w:t xml:space="preserve"> that were significantly associated with altered virulence on the 12 different host genotypes</w:t>
      </w:r>
      <w:r w:rsidR="000D7C3A">
        <w:rPr>
          <w:sz w:val="24"/>
          <w:szCs w:val="24"/>
        </w:rPr>
        <w:t xml:space="preserve"> (SNP effect size estimate exceeded the 99% </w:t>
      </w:r>
      <w:r w:rsidR="007820BE">
        <w:rPr>
          <w:sz w:val="24"/>
          <w:szCs w:val="24"/>
        </w:rPr>
        <w:t xml:space="preserve">permutation </w:t>
      </w:r>
      <w:r w:rsidR="000D7C3A">
        <w:rPr>
          <w:sz w:val="24"/>
          <w:szCs w:val="24"/>
        </w:rPr>
        <w:t>threshold)</w:t>
      </w:r>
      <w:r w:rsidR="0055730F">
        <w:rPr>
          <w:sz w:val="24"/>
          <w:szCs w:val="24"/>
        </w:rPr>
        <w:t>.</w:t>
      </w:r>
      <w:r w:rsidR="00BC5308">
        <w:rPr>
          <w:sz w:val="24"/>
          <w:szCs w:val="24"/>
        </w:rPr>
        <w:t xml:space="preserve"> </w:t>
      </w:r>
      <w:r w:rsidR="007820BE">
        <w:rPr>
          <w:sz w:val="24"/>
          <w:szCs w:val="24"/>
        </w:rPr>
        <w:t>Only a small subset o</w:t>
      </w:r>
      <w:r w:rsidR="00847F0D">
        <w:rPr>
          <w:sz w:val="24"/>
          <w:szCs w:val="24"/>
        </w:rPr>
        <w:t xml:space="preserve">f these </w:t>
      </w:r>
      <w:r w:rsidR="008664CC">
        <w:rPr>
          <w:i/>
          <w:sz w:val="24"/>
          <w:szCs w:val="24"/>
        </w:rPr>
        <w:t xml:space="preserve">B. cinerea </w:t>
      </w:r>
      <w:r w:rsidR="00847F0D">
        <w:rPr>
          <w:sz w:val="24"/>
          <w:szCs w:val="24"/>
        </w:rPr>
        <w:t xml:space="preserve">SNPs were </w:t>
      </w:r>
      <w:r w:rsidR="007820BE">
        <w:rPr>
          <w:sz w:val="24"/>
          <w:szCs w:val="24"/>
        </w:rPr>
        <w:t>linked to</w:t>
      </w:r>
      <w:r w:rsidR="00847F0D">
        <w:rPr>
          <w:sz w:val="24"/>
          <w:szCs w:val="24"/>
        </w:rPr>
        <w:t xml:space="preserve"> </w:t>
      </w:r>
      <w:r w:rsidR="000D7C3A">
        <w:rPr>
          <w:sz w:val="24"/>
          <w:szCs w:val="24"/>
        </w:rPr>
        <w:t xml:space="preserve">virulence on </w:t>
      </w:r>
      <w:r w:rsidR="00847F0D">
        <w:rPr>
          <w:sz w:val="24"/>
          <w:szCs w:val="24"/>
        </w:rPr>
        <w:t>all the tomato genotypes</w:t>
      </w:r>
      <w:r w:rsidR="00CC42C4">
        <w:rPr>
          <w:sz w:val="24"/>
          <w:szCs w:val="24"/>
        </w:rPr>
        <w:t>,</w:t>
      </w:r>
      <w:r w:rsidR="00847F0D">
        <w:rPr>
          <w:sz w:val="24"/>
          <w:szCs w:val="24"/>
        </w:rPr>
        <w:t xml:space="preserve"> with </w:t>
      </w:r>
      <w:commentRangeStart w:id="131"/>
      <w:r w:rsidR="00850B05">
        <w:rPr>
          <w:sz w:val="24"/>
          <w:szCs w:val="24"/>
        </w:rPr>
        <w:t>5</w:t>
      </w:r>
      <w:r w:rsidR="004017B8">
        <w:rPr>
          <w:sz w:val="24"/>
          <w:szCs w:val="24"/>
        </w:rPr>
        <w:t xml:space="preserve"> </w:t>
      </w:r>
      <w:r w:rsidR="008664CC">
        <w:rPr>
          <w:i/>
          <w:sz w:val="24"/>
          <w:szCs w:val="24"/>
        </w:rPr>
        <w:t xml:space="preserve">B. cinerea </w:t>
      </w:r>
      <w:r w:rsidR="004017B8">
        <w:rPr>
          <w:sz w:val="24"/>
          <w:szCs w:val="24"/>
        </w:rPr>
        <w:t xml:space="preserve">SNPs </w:t>
      </w:r>
      <w:r w:rsidR="000D7C3A">
        <w:rPr>
          <w:sz w:val="24"/>
          <w:szCs w:val="24"/>
        </w:rPr>
        <w:t>significant</w:t>
      </w:r>
      <w:r w:rsidR="008664CC">
        <w:rPr>
          <w:sz w:val="24"/>
          <w:szCs w:val="24"/>
        </w:rPr>
        <w:t>ly</w:t>
      </w:r>
      <w:r w:rsidR="000D7C3A">
        <w:rPr>
          <w:sz w:val="24"/>
          <w:szCs w:val="24"/>
        </w:rPr>
        <w:t xml:space="preserve"> </w:t>
      </w:r>
      <w:commentRangeEnd w:id="131"/>
      <w:r w:rsidR="00C676E0">
        <w:rPr>
          <w:rStyle w:val="CommentReference"/>
        </w:rPr>
        <w:commentReference w:id="131"/>
      </w:r>
      <w:r w:rsidR="008664CC">
        <w:rPr>
          <w:sz w:val="24"/>
          <w:szCs w:val="24"/>
        </w:rPr>
        <w:t xml:space="preserve">linked to altered lesion size </w:t>
      </w:r>
      <w:r w:rsidR="000D7C3A">
        <w:rPr>
          <w:sz w:val="24"/>
          <w:szCs w:val="24"/>
        </w:rPr>
        <w:t>on</w:t>
      </w:r>
      <w:r w:rsidR="004017B8">
        <w:rPr>
          <w:sz w:val="24"/>
          <w:szCs w:val="24"/>
        </w:rPr>
        <w:t xml:space="preserve"> </w:t>
      </w:r>
      <w:r w:rsidR="009B50C9">
        <w:rPr>
          <w:sz w:val="24"/>
          <w:szCs w:val="24"/>
        </w:rPr>
        <w:t>all 12</w:t>
      </w:r>
      <w:r w:rsidR="00847F0D">
        <w:rPr>
          <w:sz w:val="24"/>
          <w:szCs w:val="24"/>
        </w:rPr>
        <w:t xml:space="preserve"> tomato</w:t>
      </w:r>
      <w:r w:rsidR="004017B8">
        <w:rPr>
          <w:sz w:val="24"/>
          <w:szCs w:val="24"/>
        </w:rPr>
        <w:t xml:space="preserve"> </w:t>
      </w:r>
      <w:r w:rsidR="008664CC">
        <w:rPr>
          <w:sz w:val="24"/>
          <w:szCs w:val="24"/>
        </w:rPr>
        <w:t xml:space="preserve">accessions </w:t>
      </w:r>
      <w:r w:rsidR="004017B8">
        <w:rPr>
          <w:sz w:val="24"/>
          <w:szCs w:val="24"/>
        </w:rPr>
        <w:t>(</w:t>
      </w:r>
      <w:commentRangeStart w:id="132"/>
      <w:r w:rsidR="004017B8">
        <w:rPr>
          <w:sz w:val="24"/>
          <w:szCs w:val="24"/>
        </w:rPr>
        <w:t>Figure R</w:t>
      </w:r>
      <w:r w:rsidR="00F81834">
        <w:rPr>
          <w:sz w:val="24"/>
          <w:szCs w:val="24"/>
        </w:rPr>
        <w:t>6</w:t>
      </w:r>
      <w:r w:rsidR="00847ADB">
        <w:rPr>
          <w:sz w:val="24"/>
          <w:szCs w:val="24"/>
        </w:rPr>
        <w:t>B</w:t>
      </w:r>
      <w:commentRangeEnd w:id="132"/>
      <w:r w:rsidR="00A83157">
        <w:rPr>
          <w:rStyle w:val="CommentReference"/>
        </w:rPr>
        <w:commentReference w:id="132"/>
      </w:r>
      <w:r w:rsidR="00847F0D">
        <w:rPr>
          <w:sz w:val="24"/>
          <w:szCs w:val="24"/>
        </w:rPr>
        <w:t>)</w:t>
      </w:r>
      <w:r w:rsidR="000D7C3A">
        <w:rPr>
          <w:sz w:val="24"/>
          <w:szCs w:val="24"/>
        </w:rPr>
        <w:t xml:space="preserve">. </w:t>
      </w:r>
      <w:r w:rsidR="007820BE">
        <w:rPr>
          <w:sz w:val="24"/>
          <w:szCs w:val="24"/>
        </w:rPr>
        <w:t xml:space="preserve">215 SNPs were called in at least 10 hosts, and 3.3k SNPs were called in at least half of the hosts while 27% (46,000) of the significant SNPs were linked to virulence on only a single host tomato genotype. </w:t>
      </w:r>
      <w:commentRangeStart w:id="133"/>
      <w:r w:rsidR="007820BE">
        <w:rPr>
          <w:sz w:val="24"/>
          <w:szCs w:val="24"/>
        </w:rPr>
        <w:t>These levels of overlap are</w:t>
      </w:r>
      <w:r w:rsidR="00790D1E">
        <w:rPr>
          <w:sz w:val="24"/>
          <w:szCs w:val="24"/>
        </w:rPr>
        <w:t xml:space="preserve"> higher than the expected overlap due to random chance (Figure R7A)</w:t>
      </w:r>
      <w:commentRangeEnd w:id="133"/>
      <w:r w:rsidR="007E6F98">
        <w:rPr>
          <w:rStyle w:val="CommentReference"/>
        </w:rPr>
        <w:commentReference w:id="133"/>
      </w:r>
      <w:r w:rsidR="00790D1E">
        <w:rPr>
          <w:sz w:val="24"/>
          <w:szCs w:val="24"/>
        </w:rPr>
        <w:t xml:space="preserve">. </w:t>
      </w:r>
      <w:r w:rsidR="007820BE">
        <w:rPr>
          <w:sz w:val="24"/>
          <w:szCs w:val="24"/>
        </w:rPr>
        <w:t xml:space="preserve">To change </w:t>
      </w:r>
      <w:r w:rsidR="0036598C">
        <w:rPr>
          <w:sz w:val="24"/>
          <w:szCs w:val="24"/>
        </w:rPr>
        <w:t>from a SNP</w:t>
      </w:r>
      <w:r w:rsidR="00EB3F3F">
        <w:rPr>
          <w:sz w:val="24"/>
          <w:szCs w:val="24"/>
        </w:rPr>
        <w:t>-</w:t>
      </w:r>
      <w:r w:rsidR="0036598C">
        <w:rPr>
          <w:sz w:val="24"/>
          <w:szCs w:val="24"/>
        </w:rPr>
        <w:t>by</w:t>
      </w:r>
      <w:r w:rsidR="00EB3F3F">
        <w:rPr>
          <w:sz w:val="24"/>
          <w:szCs w:val="24"/>
        </w:rPr>
        <w:t>-</w:t>
      </w:r>
      <w:r w:rsidR="0036598C">
        <w:rPr>
          <w:sz w:val="24"/>
          <w:szCs w:val="24"/>
        </w:rPr>
        <w:t xml:space="preserve">SNP focus to </w:t>
      </w:r>
      <w:r w:rsidR="007820BE">
        <w:rPr>
          <w:sz w:val="24"/>
          <w:szCs w:val="24"/>
        </w:rPr>
        <w:t>a gene</w:t>
      </w:r>
      <w:r w:rsidR="00891BDB">
        <w:rPr>
          <w:sz w:val="24"/>
          <w:szCs w:val="24"/>
        </w:rPr>
        <w:t>-</w:t>
      </w:r>
      <w:r w:rsidR="007820BE">
        <w:rPr>
          <w:sz w:val="24"/>
          <w:szCs w:val="24"/>
        </w:rPr>
        <w:t>centric focus</w:t>
      </w:r>
      <w:r w:rsidR="00DF79AF">
        <w:rPr>
          <w:sz w:val="24"/>
          <w:szCs w:val="24"/>
        </w:rPr>
        <w:t>,</w:t>
      </w:r>
      <w:r w:rsidR="007820BE">
        <w:rPr>
          <w:sz w:val="24"/>
          <w:szCs w:val="24"/>
        </w:rPr>
        <w:t xml:space="preserve"> we classified a gene as significantly associated if there was</w:t>
      </w:r>
      <w:r w:rsidR="00891BDB">
        <w:rPr>
          <w:sz w:val="24"/>
          <w:szCs w:val="24"/>
        </w:rPr>
        <w:t xml:space="preserve"> 1</w:t>
      </w:r>
      <w:r w:rsidR="007820BE">
        <w:rPr>
          <w:sz w:val="24"/>
          <w:szCs w:val="24"/>
        </w:rPr>
        <w:t xml:space="preserve"> SNP linked to a trait</w:t>
      </w:r>
      <w:r w:rsidR="0036598C">
        <w:rPr>
          <w:sz w:val="24"/>
          <w:szCs w:val="24"/>
        </w:rPr>
        <w:t xml:space="preserve"> using a 2kbp window</w:t>
      </w:r>
      <w:r w:rsidR="007820BE">
        <w:rPr>
          <w:sz w:val="24"/>
          <w:szCs w:val="24"/>
        </w:rPr>
        <w:t>.</w:t>
      </w:r>
      <w:r w:rsidR="0036598C">
        <w:rPr>
          <w:sz w:val="24"/>
          <w:szCs w:val="24"/>
        </w:rPr>
        <w:t xml:space="preserve"> </w:t>
      </w:r>
      <w:r w:rsidR="004569EC">
        <w:rPr>
          <w:sz w:val="24"/>
          <w:szCs w:val="24"/>
        </w:rPr>
        <w:t>This found</w:t>
      </w:r>
      <w:r w:rsidR="0036598C">
        <w:rPr>
          <w:sz w:val="24"/>
          <w:szCs w:val="24"/>
        </w:rPr>
        <w:t xml:space="preserve"> </w:t>
      </w:r>
      <w:r w:rsidR="0076387F">
        <w:rPr>
          <w:sz w:val="24"/>
          <w:szCs w:val="24"/>
        </w:rPr>
        <w:t>1</w:t>
      </w:r>
      <w:r w:rsidR="0036059C">
        <w:rPr>
          <w:sz w:val="24"/>
          <w:szCs w:val="24"/>
        </w:rPr>
        <w:t>8</w:t>
      </w:r>
      <w:r w:rsidR="0076387F">
        <w:rPr>
          <w:sz w:val="24"/>
          <w:szCs w:val="24"/>
        </w:rPr>
        <w:t xml:space="preserve"> gene</w:t>
      </w:r>
      <w:r w:rsidR="0036059C">
        <w:rPr>
          <w:sz w:val="24"/>
          <w:szCs w:val="24"/>
        </w:rPr>
        <w:t>s</w:t>
      </w:r>
      <w:r w:rsidR="0076387F">
        <w:rPr>
          <w:sz w:val="24"/>
          <w:szCs w:val="24"/>
        </w:rPr>
        <w:t xml:space="preserve"> linked to </w:t>
      </w:r>
      <w:r w:rsidR="0036598C">
        <w:rPr>
          <w:sz w:val="24"/>
          <w:szCs w:val="24"/>
        </w:rPr>
        <w:t xml:space="preserve">differential virulence </w:t>
      </w:r>
      <w:r w:rsidR="00DF79AF">
        <w:rPr>
          <w:sz w:val="24"/>
          <w:szCs w:val="24"/>
        </w:rPr>
        <w:t xml:space="preserve">in </w:t>
      </w:r>
      <w:r w:rsidR="0076387F">
        <w:rPr>
          <w:sz w:val="24"/>
          <w:szCs w:val="24"/>
        </w:rPr>
        <w:t xml:space="preserve">all 12 </w:t>
      </w:r>
      <w:r w:rsidR="0036598C">
        <w:rPr>
          <w:sz w:val="24"/>
          <w:szCs w:val="24"/>
        </w:rPr>
        <w:t>tomato accessions</w:t>
      </w:r>
      <w:r w:rsidR="00AA5497">
        <w:rPr>
          <w:sz w:val="24"/>
          <w:szCs w:val="24"/>
        </w:rPr>
        <w:t xml:space="preserve">, </w:t>
      </w:r>
      <w:r w:rsidR="00BD37C1">
        <w:rPr>
          <w:sz w:val="24"/>
          <w:szCs w:val="24"/>
        </w:rPr>
        <w:t>as in some cases multiple accession-specific SNPs were linked to a single gene</w:t>
      </w:r>
      <w:r w:rsidR="0036598C">
        <w:rPr>
          <w:sz w:val="24"/>
          <w:szCs w:val="24"/>
        </w:rPr>
        <w:t xml:space="preserve">. A further </w:t>
      </w:r>
      <w:r w:rsidR="00E90112">
        <w:rPr>
          <w:sz w:val="24"/>
          <w:szCs w:val="24"/>
        </w:rPr>
        <w:t>377</w:t>
      </w:r>
      <w:r w:rsidR="0076387F">
        <w:rPr>
          <w:sz w:val="24"/>
          <w:szCs w:val="24"/>
        </w:rPr>
        <w:t xml:space="preserve"> genes</w:t>
      </w:r>
      <w:r w:rsidR="0036598C">
        <w:rPr>
          <w:sz w:val="24"/>
          <w:szCs w:val="24"/>
        </w:rPr>
        <w:t xml:space="preserve"> were</w:t>
      </w:r>
      <w:r w:rsidR="0076387F">
        <w:rPr>
          <w:sz w:val="24"/>
          <w:szCs w:val="24"/>
        </w:rPr>
        <w:t xml:space="preserve"> linked </w:t>
      </w:r>
      <w:r w:rsidR="0036059C">
        <w:rPr>
          <w:sz w:val="24"/>
          <w:szCs w:val="24"/>
        </w:rPr>
        <w:t>to differential virulence on 7</w:t>
      </w:r>
      <w:r w:rsidR="00E90112">
        <w:rPr>
          <w:sz w:val="24"/>
          <w:szCs w:val="24"/>
        </w:rPr>
        <w:t xml:space="preserve"> to 11</w:t>
      </w:r>
      <w:r w:rsidR="0036059C">
        <w:rPr>
          <w:sz w:val="24"/>
          <w:szCs w:val="24"/>
        </w:rPr>
        <w:t xml:space="preserve"> </w:t>
      </w:r>
      <w:r w:rsidR="0036598C">
        <w:rPr>
          <w:sz w:val="24"/>
          <w:szCs w:val="24"/>
        </w:rPr>
        <w:t>tomato accessions</w:t>
      </w:r>
      <w:r w:rsidR="0076387F">
        <w:rPr>
          <w:sz w:val="24"/>
          <w:szCs w:val="24"/>
        </w:rPr>
        <w:t xml:space="preserve">. </w:t>
      </w:r>
      <w:r w:rsidR="004569EC">
        <w:rPr>
          <w:sz w:val="24"/>
          <w:szCs w:val="24"/>
        </w:rPr>
        <w:t xml:space="preserve">Of the 18 genes with SNPs significantly associated with </w:t>
      </w:r>
      <w:r w:rsidR="004569EC" w:rsidRPr="00704866">
        <w:rPr>
          <w:i/>
          <w:sz w:val="24"/>
          <w:szCs w:val="24"/>
        </w:rPr>
        <w:t>B. cinerea</w:t>
      </w:r>
      <w:r w:rsidR="004569EC">
        <w:rPr>
          <w:sz w:val="24"/>
          <w:szCs w:val="24"/>
        </w:rPr>
        <w:t xml:space="preserve"> virulence on all 12 tomato genotypes, four are enzymes, one is involved in signal transduction (BcT4_10373, Bcin08g01740), and one is a </w:t>
      </w:r>
      <w:commentRangeStart w:id="134"/>
      <w:r w:rsidR="004569EC">
        <w:rPr>
          <w:sz w:val="24"/>
          <w:szCs w:val="24"/>
        </w:rPr>
        <w:t>cerato-platanin</w:t>
      </w:r>
      <w:commentRangeEnd w:id="134"/>
      <w:r w:rsidR="00AE4308">
        <w:rPr>
          <w:rStyle w:val="CommentReference"/>
        </w:rPr>
        <w:commentReference w:id="134"/>
      </w:r>
      <w:r w:rsidR="004569EC">
        <w:rPr>
          <w:sz w:val="24"/>
          <w:szCs w:val="24"/>
        </w:rPr>
        <w:t xml:space="preserve"> (BcT4_</w:t>
      </w:r>
      <w:r w:rsidR="004569EC" w:rsidRPr="00981BE2">
        <w:rPr>
          <w:sz w:val="24"/>
          <w:szCs w:val="24"/>
        </w:rPr>
        <w:t>4591</w:t>
      </w:r>
      <w:r w:rsidR="00981BE2" w:rsidRPr="00981BE2">
        <w:rPr>
          <w:sz w:val="24"/>
          <w:szCs w:val="24"/>
        </w:rPr>
        <w:t>,</w:t>
      </w:r>
      <w:r w:rsidR="00981BE2">
        <w:rPr>
          <w:sz w:val="24"/>
          <w:szCs w:val="24"/>
        </w:rPr>
        <w:t xml:space="preserve"> </w:t>
      </w:r>
      <w:r w:rsidR="00981BE2" w:rsidRPr="00981BE2">
        <w:rPr>
          <w:sz w:val="24"/>
          <w:szCs w:val="24"/>
        </w:rPr>
        <w:t>Bcin02g06830</w:t>
      </w:r>
      <w:r w:rsidR="004569EC">
        <w:rPr>
          <w:sz w:val="24"/>
          <w:szCs w:val="24"/>
        </w:rPr>
        <w:t xml:space="preserve">) (Table S1). There are eight functional annotations significantly overrepresented among genes associated with the </w:t>
      </w:r>
      <w:commentRangeStart w:id="135"/>
      <w:r w:rsidR="004569EC">
        <w:rPr>
          <w:sz w:val="24"/>
          <w:szCs w:val="24"/>
        </w:rPr>
        <w:t>12 plant traits</w:t>
      </w:r>
      <w:commentRangeEnd w:id="135"/>
      <w:r w:rsidR="00A83157">
        <w:rPr>
          <w:rStyle w:val="CommentReference"/>
        </w:rPr>
        <w:commentReference w:id="135"/>
      </w:r>
      <w:r w:rsidR="004569EC">
        <w:rPr>
          <w:sz w:val="24"/>
          <w:szCs w:val="24"/>
        </w:rPr>
        <w:t xml:space="preserve">, including five enzymes, signal transduction, and cerato-platanin (Table S1). </w:t>
      </w:r>
    </w:p>
    <w:p w14:paraId="5D833F64" w14:textId="7145CA0F" w:rsidR="00E4049F" w:rsidRDefault="0076387F" w:rsidP="0031540A">
      <w:pPr>
        <w:spacing w:line="480" w:lineRule="auto"/>
        <w:ind w:firstLine="720"/>
        <w:rPr>
          <w:sz w:val="24"/>
          <w:szCs w:val="24"/>
        </w:rPr>
      </w:pPr>
      <w:commentRangeStart w:id="136"/>
      <w:commentRangeStart w:id="137"/>
      <w:r>
        <w:rPr>
          <w:sz w:val="24"/>
          <w:szCs w:val="24"/>
        </w:rPr>
        <w:t xml:space="preserve">This is </w:t>
      </w:r>
      <w:r w:rsidR="00535F6E">
        <w:rPr>
          <w:sz w:val="24"/>
          <w:szCs w:val="24"/>
        </w:rPr>
        <w:t>indicative of multiple haplotypes contributing to virulence</w:t>
      </w:r>
      <w:r w:rsidR="00205DCE">
        <w:rPr>
          <w:sz w:val="24"/>
          <w:szCs w:val="24"/>
        </w:rPr>
        <w:t xml:space="preserve"> at the candidate genes, with individual SNPs sampling unique haplotypes within a region</w:t>
      </w:r>
      <w:r w:rsidR="00737D47">
        <w:rPr>
          <w:sz w:val="24"/>
          <w:szCs w:val="24"/>
        </w:rPr>
        <w:t xml:space="preserve"> (Figure R8)</w:t>
      </w:r>
      <w:r w:rsidR="00205DCE">
        <w:rPr>
          <w:sz w:val="24"/>
          <w:szCs w:val="24"/>
        </w:rPr>
        <w:t xml:space="preserve">. </w:t>
      </w:r>
      <w:commentRangeEnd w:id="136"/>
      <w:r w:rsidR="004569EC">
        <w:rPr>
          <w:rStyle w:val="CommentReference"/>
        </w:rPr>
        <w:commentReference w:id="136"/>
      </w:r>
      <w:commentRangeEnd w:id="137"/>
      <w:r w:rsidR="004E4DDA">
        <w:rPr>
          <w:rStyle w:val="CommentReference"/>
        </w:rPr>
        <w:commentReference w:id="137"/>
      </w:r>
      <w:r w:rsidR="004569EC">
        <w:rPr>
          <w:sz w:val="24"/>
          <w:szCs w:val="24"/>
        </w:rPr>
        <w:t xml:space="preserve">To visualize the effects and if there is evidence for multiple haplotypes, we focused </w:t>
      </w:r>
      <w:r w:rsidR="00BD37C1">
        <w:rPr>
          <w:sz w:val="24"/>
          <w:szCs w:val="24"/>
        </w:rPr>
        <w:t xml:space="preserve">on </w:t>
      </w:r>
      <w:r w:rsidR="007E445D">
        <w:rPr>
          <w:sz w:val="24"/>
          <w:szCs w:val="24"/>
        </w:rPr>
        <w:t>a single c</w:t>
      </w:r>
      <w:r w:rsidR="007E445D" w:rsidRPr="00247CE3">
        <w:rPr>
          <w:sz w:val="24"/>
          <w:szCs w:val="24"/>
        </w:rPr>
        <w:t>erato-platanin</w:t>
      </w:r>
      <w:r w:rsidR="007E445D">
        <w:rPr>
          <w:sz w:val="24"/>
          <w:szCs w:val="24"/>
        </w:rPr>
        <w:t xml:space="preserve"> gene (BcT4_4591</w:t>
      </w:r>
      <w:r w:rsidR="00A36FBD">
        <w:rPr>
          <w:sz w:val="24"/>
          <w:szCs w:val="24"/>
        </w:rPr>
        <w:t>,</w:t>
      </w:r>
      <w:r w:rsidR="00A36FBD" w:rsidRPr="00A36FBD">
        <w:t xml:space="preserve"> </w:t>
      </w:r>
      <w:r w:rsidR="00A36FBD">
        <w:rPr>
          <w:sz w:val="24"/>
          <w:szCs w:val="24"/>
        </w:rPr>
        <w:t>Bcin02g06830</w:t>
      </w:r>
      <w:r w:rsidR="007E445D">
        <w:rPr>
          <w:sz w:val="24"/>
          <w:szCs w:val="24"/>
        </w:rPr>
        <w:t>)</w:t>
      </w:r>
      <w:r w:rsidR="004569EC">
        <w:rPr>
          <w:sz w:val="24"/>
          <w:szCs w:val="24"/>
        </w:rPr>
        <w:t xml:space="preserve"> that is significantly associated with virulence variation across all </w:t>
      </w:r>
      <w:r w:rsidR="00BD37C1">
        <w:rPr>
          <w:sz w:val="24"/>
          <w:szCs w:val="24"/>
        </w:rPr>
        <w:t xml:space="preserve">of </w:t>
      </w:r>
      <w:r w:rsidR="004569EC">
        <w:rPr>
          <w:sz w:val="24"/>
          <w:szCs w:val="24"/>
        </w:rPr>
        <w:t xml:space="preserve">the tomato genotypes. </w:t>
      </w:r>
      <w:r w:rsidR="007E445D">
        <w:rPr>
          <w:sz w:val="24"/>
          <w:szCs w:val="24"/>
        </w:rPr>
        <w:t xml:space="preserve"> </w:t>
      </w:r>
      <w:r w:rsidR="004569EC">
        <w:rPr>
          <w:sz w:val="24"/>
          <w:szCs w:val="24"/>
        </w:rPr>
        <w:t xml:space="preserve">This showed that the effect of SNPs across this gene </w:t>
      </w:r>
      <w:r w:rsidR="007E445D">
        <w:rPr>
          <w:sz w:val="24"/>
          <w:szCs w:val="24"/>
        </w:rPr>
        <w:t xml:space="preserve">vary in </w:t>
      </w:r>
      <w:r w:rsidR="004569EC">
        <w:rPr>
          <w:sz w:val="24"/>
          <w:szCs w:val="24"/>
        </w:rPr>
        <w:t xml:space="preserve">effect </w:t>
      </w:r>
      <w:r w:rsidR="00A7418A">
        <w:rPr>
          <w:sz w:val="24"/>
          <w:szCs w:val="24"/>
        </w:rPr>
        <w:t xml:space="preserve">direction </w:t>
      </w:r>
      <w:r w:rsidR="007E445D">
        <w:rPr>
          <w:sz w:val="24"/>
          <w:szCs w:val="24"/>
        </w:rPr>
        <w:t xml:space="preserve">depending on tomato host genotype, </w:t>
      </w:r>
      <w:commentRangeStart w:id="138"/>
      <w:commentRangeStart w:id="139"/>
      <w:r w:rsidR="007E445D">
        <w:rPr>
          <w:sz w:val="24"/>
          <w:szCs w:val="24"/>
        </w:rPr>
        <w:t xml:space="preserve">suggesting </w:t>
      </w:r>
      <w:r w:rsidR="00C911AD">
        <w:rPr>
          <w:sz w:val="24"/>
          <w:szCs w:val="24"/>
        </w:rPr>
        <w:t xml:space="preserve">at least 3 </w:t>
      </w:r>
      <w:r w:rsidR="007E445D">
        <w:rPr>
          <w:sz w:val="24"/>
          <w:szCs w:val="24"/>
        </w:rPr>
        <w:t>haplotypes</w:t>
      </w:r>
      <w:r w:rsidR="00A7418A">
        <w:rPr>
          <w:sz w:val="24"/>
          <w:szCs w:val="24"/>
        </w:rPr>
        <w:t xml:space="preserve"> contributing to lesion size</w:t>
      </w:r>
      <w:r w:rsidR="007E445D">
        <w:rPr>
          <w:sz w:val="24"/>
          <w:szCs w:val="24"/>
        </w:rPr>
        <w:t xml:space="preserve"> in this region</w:t>
      </w:r>
      <w:commentRangeEnd w:id="138"/>
      <w:r w:rsidR="004569EC">
        <w:rPr>
          <w:rStyle w:val="CommentReference"/>
        </w:rPr>
        <w:commentReference w:id="138"/>
      </w:r>
      <w:commentRangeEnd w:id="139"/>
      <w:r w:rsidR="004E4DDA">
        <w:rPr>
          <w:rStyle w:val="CommentReference"/>
        </w:rPr>
        <w:commentReference w:id="139"/>
      </w:r>
      <w:r w:rsidR="007E445D">
        <w:rPr>
          <w:sz w:val="24"/>
          <w:szCs w:val="24"/>
        </w:rPr>
        <w:t xml:space="preserve">. </w:t>
      </w:r>
      <w:r w:rsidR="00205DCE">
        <w:rPr>
          <w:sz w:val="24"/>
          <w:szCs w:val="24"/>
        </w:rPr>
        <w:t>T</w:t>
      </w:r>
      <w:r w:rsidR="00847F0D">
        <w:rPr>
          <w:sz w:val="24"/>
          <w:szCs w:val="24"/>
        </w:rPr>
        <w:t>h</w:t>
      </w:r>
      <w:r>
        <w:rPr>
          <w:sz w:val="24"/>
          <w:szCs w:val="24"/>
        </w:rPr>
        <w:t>ese findings suggest</w:t>
      </w:r>
      <w:r w:rsidR="00847F0D">
        <w:rPr>
          <w:sz w:val="24"/>
          <w:szCs w:val="24"/>
        </w:rPr>
        <w:t xml:space="preserve"> that there is significant genetic variation in </w:t>
      </w:r>
      <w:r w:rsidR="004836F6">
        <w:rPr>
          <w:i/>
          <w:sz w:val="24"/>
          <w:szCs w:val="24"/>
        </w:rPr>
        <w:t>B</w:t>
      </w:r>
      <w:r w:rsidR="00D702E6">
        <w:rPr>
          <w:i/>
          <w:sz w:val="24"/>
          <w:szCs w:val="24"/>
        </w:rPr>
        <w:t>. cinerea</w:t>
      </w:r>
      <w:r w:rsidR="004836F6">
        <w:rPr>
          <w:sz w:val="24"/>
          <w:szCs w:val="24"/>
        </w:rPr>
        <w:t xml:space="preserve"> virulence </w:t>
      </w:r>
      <w:r w:rsidR="00847F0D">
        <w:rPr>
          <w:sz w:val="24"/>
          <w:szCs w:val="24"/>
        </w:rPr>
        <w:t>that is dependent upon the host</w:t>
      </w:r>
      <w:r w:rsidR="007E4F58">
        <w:rPr>
          <w:sz w:val="24"/>
          <w:szCs w:val="24"/>
        </w:rPr>
        <w:t>’</w:t>
      </w:r>
      <w:r w:rsidR="00847F0D">
        <w:rPr>
          <w:sz w:val="24"/>
          <w:szCs w:val="24"/>
        </w:rPr>
        <w:t>s genetic background</w:t>
      </w:r>
      <w:r>
        <w:rPr>
          <w:sz w:val="24"/>
          <w:szCs w:val="24"/>
        </w:rPr>
        <w:t>,</w:t>
      </w:r>
      <w:r w:rsidR="00847F0D">
        <w:rPr>
          <w:sz w:val="24"/>
          <w:szCs w:val="24"/>
        </w:rPr>
        <w:t xml:space="preserve"> which is in agreement with the fraction of variation attributed to this term in the linear model</w:t>
      </w:r>
      <w:r w:rsidR="00874893">
        <w:rPr>
          <w:sz w:val="24"/>
          <w:szCs w:val="24"/>
        </w:rPr>
        <w:t>.</w:t>
      </w:r>
      <w:r w:rsidR="002176E8">
        <w:rPr>
          <w:sz w:val="24"/>
          <w:szCs w:val="24"/>
        </w:rPr>
        <w:t xml:space="preserve"> </w:t>
      </w:r>
      <w:r w:rsidR="00A42B96">
        <w:rPr>
          <w:sz w:val="24"/>
          <w:szCs w:val="24"/>
        </w:rPr>
        <w:t>Thus, the pathogen appears to rely on polyge</w:t>
      </w:r>
      <w:r w:rsidR="004A428B">
        <w:rPr>
          <w:sz w:val="24"/>
          <w:szCs w:val="24"/>
        </w:rPr>
        <w:t>nic small effect loci to customize</w:t>
      </w:r>
      <w:r w:rsidR="00A42B96">
        <w:rPr>
          <w:sz w:val="24"/>
          <w:szCs w:val="24"/>
        </w:rPr>
        <w:t xml:space="preserve"> virulence on the different tomato hosts.</w:t>
      </w:r>
    </w:p>
    <w:p w14:paraId="5AF33E15" w14:textId="77777777" w:rsidR="0036598C" w:rsidRDefault="0036598C" w:rsidP="0031540A">
      <w:pPr>
        <w:spacing w:line="480" w:lineRule="auto"/>
        <w:ind w:firstLine="720"/>
        <w:rPr>
          <w:sz w:val="24"/>
          <w:szCs w:val="24"/>
        </w:rPr>
      </w:pPr>
    </w:p>
    <w:p w14:paraId="0AFD7ABE" w14:textId="0E7555E7" w:rsidR="00E4049F" w:rsidRPr="00E4049F" w:rsidRDefault="00E4049F" w:rsidP="008A0D22">
      <w:pPr>
        <w:spacing w:line="480" w:lineRule="auto"/>
        <w:rPr>
          <w:b/>
          <w:sz w:val="24"/>
          <w:szCs w:val="24"/>
        </w:rPr>
      </w:pPr>
      <w:r w:rsidRPr="00E4049F">
        <w:rPr>
          <w:b/>
          <w:sz w:val="24"/>
          <w:szCs w:val="24"/>
        </w:rPr>
        <w:t>Quantitative Genetics of Pathogen Response to</w:t>
      </w:r>
      <w:r>
        <w:rPr>
          <w:b/>
          <w:sz w:val="24"/>
          <w:szCs w:val="24"/>
        </w:rPr>
        <w:t xml:space="preserve"> Tomato</w:t>
      </w:r>
      <w:r w:rsidRPr="00E4049F">
        <w:rPr>
          <w:b/>
          <w:sz w:val="24"/>
          <w:szCs w:val="24"/>
        </w:rPr>
        <w:t xml:space="preserve"> Domestication</w:t>
      </w:r>
    </w:p>
    <w:p w14:paraId="1E276103" w14:textId="653F979C" w:rsidR="00A765A1" w:rsidRDefault="00A83BD4" w:rsidP="00A662C7">
      <w:pPr>
        <w:spacing w:line="480" w:lineRule="auto"/>
        <w:rPr>
          <w:sz w:val="24"/>
          <w:szCs w:val="24"/>
        </w:rPr>
      </w:pPr>
      <w:r>
        <w:rPr>
          <w:sz w:val="24"/>
          <w:szCs w:val="24"/>
        </w:rPr>
        <w:tab/>
      </w:r>
      <w:r w:rsidR="004569EC">
        <w:rPr>
          <w:sz w:val="24"/>
          <w:szCs w:val="24"/>
        </w:rPr>
        <w:t xml:space="preserve">The identification of two isolates that distinctly respond to tomato domestication and </w:t>
      </w:r>
      <w:r w:rsidR="00891BDB">
        <w:rPr>
          <w:sz w:val="24"/>
          <w:szCs w:val="24"/>
        </w:rPr>
        <w:t>their</w:t>
      </w:r>
      <w:r w:rsidR="004569EC">
        <w:rPr>
          <w:sz w:val="24"/>
          <w:szCs w:val="24"/>
        </w:rPr>
        <w:t xml:space="preserve"> rank order is altered between the two </w:t>
      </w:r>
      <w:r w:rsidR="00891BDB">
        <w:rPr>
          <w:sz w:val="24"/>
          <w:szCs w:val="24"/>
        </w:rPr>
        <w:t xml:space="preserve">domestication </w:t>
      </w:r>
      <w:r w:rsidR="004569EC">
        <w:rPr>
          <w:sz w:val="24"/>
          <w:szCs w:val="24"/>
        </w:rPr>
        <w:t xml:space="preserve">groups suggests that there is natural variation in </w:t>
      </w:r>
      <w:r w:rsidR="004569EC" w:rsidRPr="00891BDB">
        <w:rPr>
          <w:i/>
          <w:sz w:val="24"/>
          <w:szCs w:val="24"/>
        </w:rPr>
        <w:t>B. cinerea</w:t>
      </w:r>
      <w:r w:rsidR="004569EC">
        <w:rPr>
          <w:sz w:val="24"/>
          <w:szCs w:val="24"/>
        </w:rPr>
        <w:t xml:space="preserve"> that is affected by tomato domestication. </w:t>
      </w:r>
      <w:r w:rsidR="005802AD">
        <w:rPr>
          <w:sz w:val="24"/>
          <w:szCs w:val="24"/>
        </w:rPr>
        <w:t xml:space="preserve">To directly </w:t>
      </w:r>
      <w:r w:rsidR="00847F0D">
        <w:rPr>
          <w:sz w:val="24"/>
          <w:szCs w:val="24"/>
        </w:rPr>
        <w:t xml:space="preserve">map </w:t>
      </w:r>
      <w:r w:rsidR="00D702E6" w:rsidRPr="005802AD">
        <w:rPr>
          <w:i/>
          <w:sz w:val="24"/>
          <w:szCs w:val="24"/>
        </w:rPr>
        <w:t>B</w:t>
      </w:r>
      <w:r w:rsidR="00D702E6">
        <w:rPr>
          <w:i/>
          <w:sz w:val="24"/>
          <w:szCs w:val="24"/>
        </w:rPr>
        <w:t xml:space="preserve">. cinerea </w:t>
      </w:r>
      <w:r w:rsidR="00847F0D">
        <w:rPr>
          <w:sz w:val="24"/>
          <w:szCs w:val="24"/>
        </w:rPr>
        <w:t xml:space="preserve">genes that control differential virulence on wild </w:t>
      </w:r>
      <w:r w:rsidR="004569EC">
        <w:rPr>
          <w:sz w:val="24"/>
          <w:szCs w:val="24"/>
        </w:rPr>
        <w:t xml:space="preserve">versus </w:t>
      </w:r>
      <w:r w:rsidR="00847F0D">
        <w:rPr>
          <w:sz w:val="24"/>
          <w:szCs w:val="24"/>
        </w:rPr>
        <w:t xml:space="preserve">domestic tomatoes, we used the least-squared mean virulence of each isolate </w:t>
      </w:r>
      <w:r w:rsidR="004569EC">
        <w:rPr>
          <w:sz w:val="24"/>
          <w:szCs w:val="24"/>
        </w:rPr>
        <w:t xml:space="preserve">across </w:t>
      </w:r>
      <w:r w:rsidR="00847F0D">
        <w:rPr>
          <w:sz w:val="24"/>
          <w:szCs w:val="24"/>
        </w:rPr>
        <w:t xml:space="preserve">all wild and all domesticated tomato genotypes as two traits. We also calculated a </w:t>
      </w:r>
      <w:r>
        <w:rPr>
          <w:sz w:val="24"/>
          <w:szCs w:val="24"/>
        </w:rPr>
        <w:t>domestication sensitivity</w:t>
      </w:r>
      <w:r w:rsidR="00847F0D">
        <w:rPr>
          <w:sz w:val="24"/>
          <w:szCs w:val="24"/>
        </w:rPr>
        <w:t xml:space="preserve"> trait</w:t>
      </w:r>
      <w:r>
        <w:rPr>
          <w:sz w:val="24"/>
          <w:szCs w:val="24"/>
        </w:rPr>
        <w:t xml:space="preserve">; the </w:t>
      </w:r>
      <w:r w:rsidR="00B623B3">
        <w:rPr>
          <w:sz w:val="24"/>
          <w:szCs w:val="24"/>
        </w:rPr>
        <w:t xml:space="preserve">relative </w:t>
      </w:r>
      <w:r>
        <w:rPr>
          <w:sz w:val="24"/>
          <w:szCs w:val="24"/>
        </w:rPr>
        <w:t xml:space="preserve">difference in lesion size for each isolate between domesticated </w:t>
      </w:r>
      <w:r w:rsidR="00B623B3">
        <w:rPr>
          <w:sz w:val="24"/>
          <w:szCs w:val="24"/>
        </w:rPr>
        <w:t>and</w:t>
      </w:r>
      <w:r>
        <w:rPr>
          <w:sz w:val="24"/>
          <w:szCs w:val="24"/>
        </w:rPr>
        <w:t xml:space="preserve"> wild hosts. </w:t>
      </w:r>
      <w:r w:rsidR="00847F0D">
        <w:rPr>
          <w:sz w:val="24"/>
          <w:szCs w:val="24"/>
        </w:rPr>
        <w:t xml:space="preserve">Using these three traits, we </w:t>
      </w:r>
      <w:r w:rsidR="00A42B96">
        <w:rPr>
          <w:sz w:val="24"/>
          <w:szCs w:val="24"/>
        </w:rPr>
        <w:t xml:space="preserve">conducted GWA within </w:t>
      </w:r>
      <w:r w:rsidR="00A42B96" w:rsidRPr="007A191A">
        <w:rPr>
          <w:i/>
          <w:sz w:val="24"/>
          <w:szCs w:val="24"/>
        </w:rPr>
        <w:t>B. cinerea</w:t>
      </w:r>
      <w:r>
        <w:rPr>
          <w:sz w:val="24"/>
          <w:szCs w:val="24"/>
        </w:rPr>
        <w:t xml:space="preserve"> </w:t>
      </w:r>
      <w:r w:rsidR="00847F0D">
        <w:rPr>
          <w:sz w:val="24"/>
          <w:szCs w:val="24"/>
        </w:rPr>
        <w:t>to map genes in the pathogen that respond to domestication shifts in the plant</w:t>
      </w:r>
      <w:r>
        <w:rPr>
          <w:sz w:val="24"/>
          <w:szCs w:val="24"/>
        </w:rPr>
        <w:t xml:space="preserve">. </w:t>
      </w:r>
      <w:r w:rsidR="00B623B3">
        <w:rPr>
          <w:sz w:val="24"/>
          <w:szCs w:val="24"/>
        </w:rPr>
        <w:t xml:space="preserve">Using the mean lesion area of the </w:t>
      </w:r>
      <w:r w:rsidR="00B623B3" w:rsidRPr="00B41031">
        <w:rPr>
          <w:i/>
          <w:sz w:val="24"/>
          <w:szCs w:val="24"/>
        </w:rPr>
        <w:t xml:space="preserve">B. cinerea </w:t>
      </w:r>
      <w:r w:rsidR="00B623B3">
        <w:rPr>
          <w:sz w:val="24"/>
          <w:szCs w:val="24"/>
        </w:rPr>
        <w:t>isolates on the wild or domestic tomato hosts identified a complex pattern of significant SNPs similar to the individual tomato accessions</w:t>
      </w:r>
      <w:r>
        <w:rPr>
          <w:sz w:val="24"/>
          <w:szCs w:val="24"/>
        </w:rPr>
        <w:t xml:space="preserve"> (</w:t>
      </w:r>
      <w:r w:rsidRPr="007E6F98">
        <w:rPr>
          <w:sz w:val="24"/>
          <w:szCs w:val="24"/>
          <w:highlight w:val="yellow"/>
          <w:rPrChange w:id="140" w:author="Michelle Tang" w:date="2017-08-24T15:25:00Z">
            <w:rPr>
              <w:sz w:val="24"/>
              <w:szCs w:val="24"/>
            </w:rPr>
          </w:rPrChange>
        </w:rPr>
        <w:t>Figure R</w:t>
      </w:r>
      <w:r w:rsidR="00E74B88" w:rsidRPr="007E6F98">
        <w:rPr>
          <w:sz w:val="24"/>
          <w:szCs w:val="24"/>
          <w:highlight w:val="yellow"/>
          <w:rPrChange w:id="141" w:author="Michelle Tang" w:date="2017-08-24T15:25:00Z">
            <w:rPr>
              <w:sz w:val="24"/>
              <w:szCs w:val="24"/>
            </w:rPr>
          </w:rPrChange>
        </w:rPr>
        <w:t>6</w:t>
      </w:r>
      <w:r>
        <w:rPr>
          <w:sz w:val="24"/>
          <w:szCs w:val="24"/>
        </w:rPr>
        <w:t>).</w:t>
      </w:r>
      <w:r w:rsidR="00B623B3">
        <w:rPr>
          <w:sz w:val="24"/>
          <w:szCs w:val="24"/>
        </w:rPr>
        <w:t xml:space="preserve"> This had a high degree of overlap between the two traits. In contrast, the Domestication Sensitivity trait identified a much more limited set of SNPs that had less overlap with either the mean lesion area on Domestic</w:t>
      </w:r>
      <w:r w:rsidR="00A65664">
        <w:rPr>
          <w:sz w:val="24"/>
          <w:szCs w:val="24"/>
        </w:rPr>
        <w:t>ated</w:t>
      </w:r>
      <w:r w:rsidR="00B623B3">
        <w:rPr>
          <w:sz w:val="24"/>
          <w:szCs w:val="24"/>
        </w:rPr>
        <w:t xml:space="preserve"> or Wild tomato (</w:t>
      </w:r>
      <w:commentRangeStart w:id="142"/>
      <w:r w:rsidR="00B623B3">
        <w:rPr>
          <w:sz w:val="24"/>
          <w:szCs w:val="24"/>
        </w:rPr>
        <w:t>Figure R6</w:t>
      </w:r>
      <w:commentRangeEnd w:id="142"/>
      <w:r w:rsidR="0009579B">
        <w:rPr>
          <w:rStyle w:val="CommentReference"/>
        </w:rPr>
        <w:commentReference w:id="142"/>
      </w:r>
      <w:r w:rsidR="00B623B3">
        <w:rPr>
          <w:sz w:val="24"/>
          <w:szCs w:val="24"/>
        </w:rPr>
        <w:t xml:space="preserve">). </w:t>
      </w:r>
      <w:r w:rsidR="00E62AE8">
        <w:rPr>
          <w:sz w:val="24"/>
          <w:szCs w:val="24"/>
        </w:rPr>
        <w:t xml:space="preserve">To begin querying the underlying gene functions for these various </w:t>
      </w:r>
      <w:r w:rsidR="00E62AE8">
        <w:rPr>
          <w:i/>
          <w:sz w:val="24"/>
          <w:szCs w:val="24"/>
        </w:rPr>
        <w:t xml:space="preserve">B. cinerea </w:t>
      </w:r>
      <w:r w:rsidR="00E62AE8">
        <w:rPr>
          <w:sz w:val="24"/>
          <w:szCs w:val="24"/>
        </w:rPr>
        <w:t xml:space="preserve">loci, we called genes as significant if there was </w:t>
      </w:r>
      <w:r w:rsidR="004E24F5">
        <w:rPr>
          <w:sz w:val="24"/>
          <w:szCs w:val="24"/>
        </w:rPr>
        <w:t>one</w:t>
      </w:r>
      <w:r w:rsidR="00E62AE8">
        <w:rPr>
          <w:sz w:val="24"/>
          <w:szCs w:val="24"/>
        </w:rPr>
        <w:t xml:space="preserve"> SNP within 2kb of that gene (Figure R</w:t>
      </w:r>
      <w:r w:rsidR="00737D47">
        <w:rPr>
          <w:sz w:val="24"/>
          <w:szCs w:val="24"/>
        </w:rPr>
        <w:t>9</w:t>
      </w:r>
      <w:r w:rsidR="00E62AE8">
        <w:rPr>
          <w:sz w:val="24"/>
          <w:szCs w:val="24"/>
        </w:rPr>
        <w:t xml:space="preserve">C). Using all 1935 genes linked to domestication in a GO enrichment analysis found only 17 biological functions </w:t>
      </w:r>
      <w:r w:rsidR="004E4DDA">
        <w:rPr>
          <w:sz w:val="24"/>
          <w:szCs w:val="24"/>
        </w:rPr>
        <w:t>that were</w:t>
      </w:r>
      <w:r w:rsidR="00E62AE8">
        <w:rPr>
          <w:sz w:val="24"/>
          <w:szCs w:val="24"/>
        </w:rPr>
        <w:t xml:space="preserve"> significantly overrepresented (Fisher exact test, p=0.05; Table S1) when compared to the whole-genome annotation. </w:t>
      </w:r>
      <w:r w:rsidR="004E4DDA">
        <w:rPr>
          <w:sz w:val="24"/>
          <w:szCs w:val="24"/>
        </w:rPr>
        <w:t>An</w:t>
      </w:r>
      <w:r w:rsidR="00A765A1">
        <w:rPr>
          <w:sz w:val="24"/>
          <w:szCs w:val="24"/>
        </w:rPr>
        <w:t xml:space="preserve"> additional eight functions overrepresented for domestication traits include</w:t>
      </w:r>
      <w:r w:rsidR="00E62AE8">
        <w:rPr>
          <w:sz w:val="24"/>
          <w:szCs w:val="24"/>
        </w:rPr>
        <w:t xml:space="preserve"> enzymes</w:t>
      </w:r>
      <w:r w:rsidR="0026464C">
        <w:rPr>
          <w:sz w:val="24"/>
          <w:szCs w:val="24"/>
        </w:rPr>
        <w:t>, signaling, and</w:t>
      </w:r>
      <w:r w:rsidR="00E62AE8">
        <w:rPr>
          <w:sz w:val="24"/>
          <w:szCs w:val="24"/>
        </w:rPr>
        <w:t xml:space="preserve"> mRNA splicing. </w:t>
      </w:r>
      <w:r w:rsidR="0026464C">
        <w:rPr>
          <w:sz w:val="24"/>
          <w:szCs w:val="24"/>
        </w:rPr>
        <w:t xml:space="preserve">Metal ion binding, transport, catalysis, and gene silencing are uniquely overrepresented in </w:t>
      </w:r>
      <w:r w:rsidR="0026464C" w:rsidRPr="0026464C">
        <w:rPr>
          <w:i/>
          <w:sz w:val="24"/>
          <w:szCs w:val="24"/>
        </w:rPr>
        <w:t>B. cinerea</w:t>
      </w:r>
      <w:r w:rsidR="0026464C">
        <w:rPr>
          <w:sz w:val="24"/>
          <w:szCs w:val="24"/>
        </w:rPr>
        <w:t xml:space="preserve"> growth on wild tomato genotypes. </w:t>
      </w:r>
      <w:r w:rsidR="004E4DDA">
        <w:rPr>
          <w:sz w:val="24"/>
          <w:szCs w:val="24"/>
        </w:rPr>
        <w:t xml:space="preserve">Nine functions are overrepresented only for domestication sensitivity genes, and six of these are involved in metabolism (Table S1). </w:t>
      </w:r>
      <w:r w:rsidR="00321605">
        <w:rPr>
          <w:sz w:val="24"/>
          <w:szCs w:val="24"/>
        </w:rPr>
        <w:t xml:space="preserve">Among these are a dopa-4,5-dioxygenase (BcT4_8390, Bcin11g00810), a sulfatase (BcT4_7316, </w:t>
      </w:r>
      <w:r w:rsidR="00321605" w:rsidRPr="00321605">
        <w:rPr>
          <w:sz w:val="24"/>
          <w:szCs w:val="24"/>
        </w:rPr>
        <w:t>Bcin16g01970</w:t>
      </w:r>
      <w:r w:rsidR="00321605">
        <w:rPr>
          <w:sz w:val="24"/>
          <w:szCs w:val="24"/>
        </w:rPr>
        <w:t>), and an indoleamine-2,3-dioxygenase (BcT4_780,</w:t>
      </w:r>
      <w:r w:rsidR="00321605" w:rsidRPr="00321605">
        <w:t xml:space="preserve"> </w:t>
      </w:r>
      <w:r w:rsidR="00321605">
        <w:rPr>
          <w:sz w:val="24"/>
          <w:szCs w:val="24"/>
        </w:rPr>
        <w:t xml:space="preserve">Bcin03g00650). </w:t>
      </w:r>
      <w:r w:rsidR="00E62AE8">
        <w:rPr>
          <w:sz w:val="24"/>
          <w:szCs w:val="24"/>
        </w:rPr>
        <w:t>None of the overrepresented functions include classical virulence or pathogenicity annotations.</w:t>
      </w:r>
      <w:r w:rsidR="00684D36">
        <w:rPr>
          <w:sz w:val="24"/>
          <w:szCs w:val="24"/>
        </w:rPr>
        <w:t xml:space="preserve"> </w:t>
      </w:r>
      <w:r w:rsidR="00B623B3">
        <w:rPr>
          <w:sz w:val="24"/>
          <w:szCs w:val="24"/>
        </w:rPr>
        <w:t xml:space="preserve">Thus, the genetic architecture of how </w:t>
      </w:r>
      <w:r w:rsidR="006D4B10">
        <w:rPr>
          <w:i/>
          <w:sz w:val="24"/>
          <w:szCs w:val="24"/>
        </w:rPr>
        <w:t xml:space="preserve">B. cinerea </w:t>
      </w:r>
      <w:r w:rsidR="004569EC">
        <w:rPr>
          <w:sz w:val="24"/>
          <w:szCs w:val="24"/>
        </w:rPr>
        <w:t>is influenced by the genetic variation</w:t>
      </w:r>
      <w:r w:rsidR="00E14338">
        <w:rPr>
          <w:sz w:val="24"/>
          <w:szCs w:val="24"/>
        </w:rPr>
        <w:t xml:space="preserve"> imparted during</w:t>
      </w:r>
      <w:r w:rsidR="006D4B10">
        <w:rPr>
          <w:sz w:val="24"/>
          <w:szCs w:val="24"/>
        </w:rPr>
        <w:t xml:space="preserve"> tomato domestication appears to be polygenic, with many loci of </w:t>
      </w:r>
      <w:r w:rsidR="00B623B3">
        <w:rPr>
          <w:sz w:val="24"/>
          <w:szCs w:val="24"/>
        </w:rPr>
        <w:t>trait</w:t>
      </w:r>
      <w:r w:rsidR="00F1562F">
        <w:rPr>
          <w:sz w:val="24"/>
          <w:szCs w:val="24"/>
        </w:rPr>
        <w:t>-</w:t>
      </w:r>
      <w:r w:rsidR="00B623B3">
        <w:rPr>
          <w:sz w:val="24"/>
          <w:szCs w:val="24"/>
        </w:rPr>
        <w:t xml:space="preserve">dependent </w:t>
      </w:r>
      <w:r w:rsidR="006D4B10">
        <w:rPr>
          <w:sz w:val="24"/>
          <w:szCs w:val="24"/>
        </w:rPr>
        <w:t xml:space="preserve">small effect sizes. </w:t>
      </w:r>
      <w:r w:rsidR="00B623B3">
        <w:rPr>
          <w:sz w:val="24"/>
          <w:szCs w:val="24"/>
        </w:rPr>
        <w:t>But</w:t>
      </w:r>
      <w:r w:rsidR="00A65664">
        <w:rPr>
          <w:sz w:val="24"/>
          <w:szCs w:val="24"/>
        </w:rPr>
        <w:t>,</w:t>
      </w:r>
      <w:r w:rsidR="00B623B3">
        <w:rPr>
          <w:sz w:val="24"/>
          <w:szCs w:val="24"/>
        </w:rPr>
        <w:t xml:space="preserve"> there is an apparent subset of </w:t>
      </w:r>
      <w:r w:rsidR="00B623B3">
        <w:rPr>
          <w:i/>
          <w:sz w:val="24"/>
          <w:szCs w:val="24"/>
        </w:rPr>
        <w:t xml:space="preserve">B. </w:t>
      </w:r>
      <w:r w:rsidR="00B623B3" w:rsidRPr="0009579B">
        <w:rPr>
          <w:i/>
          <w:sz w:val="24"/>
          <w:rPrChange w:id="143" w:author="Michelle Tang" w:date="2017-08-24T15:12:00Z">
            <w:rPr>
              <w:i/>
            </w:rPr>
          </w:rPrChange>
        </w:rPr>
        <w:t>cinerea</w:t>
      </w:r>
      <w:r w:rsidR="00B623B3" w:rsidRPr="0009579B">
        <w:rPr>
          <w:sz w:val="24"/>
          <w:rPrChange w:id="144" w:author="Michelle Tang" w:date="2017-08-24T15:12:00Z">
            <w:rPr/>
          </w:rPrChange>
        </w:rPr>
        <w:t xml:space="preserve"> genes</w:t>
      </w:r>
      <w:r w:rsidR="00B623B3" w:rsidRPr="0009579B">
        <w:rPr>
          <w:sz w:val="24"/>
          <w:szCs w:val="24"/>
        </w:rPr>
        <w:t xml:space="preserve"> </w:t>
      </w:r>
      <w:r w:rsidR="00B623B3">
        <w:rPr>
          <w:sz w:val="24"/>
          <w:szCs w:val="24"/>
        </w:rPr>
        <w:t>that may be specific to the genetic changes that occurred in tomato during domestication</w:t>
      </w:r>
      <w:r w:rsidR="006D4B10">
        <w:rPr>
          <w:sz w:val="24"/>
          <w:szCs w:val="24"/>
        </w:rPr>
        <w:t>.</w:t>
      </w:r>
      <w:r w:rsidR="00A765A1">
        <w:rPr>
          <w:sz w:val="24"/>
          <w:szCs w:val="24"/>
        </w:rPr>
        <w:t xml:space="preserve"> </w:t>
      </w:r>
    </w:p>
    <w:p w14:paraId="3A63AD96" w14:textId="77777777" w:rsidR="00587041" w:rsidRDefault="00587041" w:rsidP="00587041">
      <w:pPr>
        <w:rPr>
          <w:sz w:val="24"/>
          <w:szCs w:val="24"/>
        </w:rPr>
      </w:pPr>
    </w:p>
    <w:p w14:paraId="1D071E0C" w14:textId="77777777" w:rsidR="00587041" w:rsidRPr="00CA4ECA" w:rsidRDefault="00B23CB8" w:rsidP="00587041">
      <w:pPr>
        <w:rPr>
          <w:b/>
          <w:sz w:val="24"/>
          <w:szCs w:val="24"/>
        </w:rPr>
      </w:pPr>
      <w:commentRangeStart w:id="145"/>
      <w:r w:rsidRPr="00CA4ECA">
        <w:rPr>
          <w:b/>
          <w:sz w:val="24"/>
          <w:szCs w:val="24"/>
        </w:rPr>
        <w:t>DISCUSSION</w:t>
      </w:r>
      <w:commentRangeEnd w:id="145"/>
      <w:r w:rsidR="006B6D32">
        <w:rPr>
          <w:rStyle w:val="CommentReference"/>
        </w:rPr>
        <w:commentReference w:id="145"/>
      </w:r>
    </w:p>
    <w:p w14:paraId="351881EF" w14:textId="77777777" w:rsidR="002504BF" w:rsidRDefault="002504BF" w:rsidP="00587041">
      <w:pPr>
        <w:rPr>
          <w:sz w:val="24"/>
          <w:szCs w:val="24"/>
        </w:rPr>
      </w:pPr>
    </w:p>
    <w:p w14:paraId="2A58029B" w14:textId="3C5FA996" w:rsidR="005A4150" w:rsidRDefault="00E2127D" w:rsidP="00063A14">
      <w:pPr>
        <w:spacing w:line="480" w:lineRule="auto"/>
        <w:rPr>
          <w:sz w:val="24"/>
          <w:szCs w:val="24"/>
        </w:rPr>
      </w:pPr>
      <w:r>
        <w:rPr>
          <w:sz w:val="24"/>
          <w:szCs w:val="24"/>
        </w:rPr>
        <w:tab/>
      </w:r>
      <w:commentRangeStart w:id="146"/>
      <w:r>
        <w:rPr>
          <w:sz w:val="24"/>
          <w:szCs w:val="24"/>
        </w:rPr>
        <w:t xml:space="preserve">The genetics of plant resistance to generalist pathogens are mostly quantitative, depend upon pathogen </w:t>
      </w:r>
      <w:r w:rsidR="00E54CEE">
        <w:rPr>
          <w:sz w:val="24"/>
          <w:szCs w:val="24"/>
        </w:rPr>
        <w:t>isolate</w:t>
      </w:r>
      <w:r>
        <w:rPr>
          <w:sz w:val="24"/>
          <w:szCs w:val="24"/>
        </w:rPr>
        <w:t xml:space="preserve">, and </w:t>
      </w:r>
      <w:r w:rsidR="00E62AE8">
        <w:rPr>
          <w:sz w:val="24"/>
          <w:szCs w:val="24"/>
        </w:rPr>
        <w:t>rely on genetic variation in both signal perception and</w:t>
      </w:r>
      <w:r>
        <w:rPr>
          <w:sz w:val="24"/>
          <w:szCs w:val="24"/>
        </w:rPr>
        <w:t xml:space="preserve"> direct defense genes</w:t>
      </w:r>
      <w:r w:rsidR="00E62AE8">
        <w:rPr>
          <w:sz w:val="24"/>
          <w:szCs w:val="24"/>
        </w:rPr>
        <w:t xml:space="preserve"> </w:t>
      </w:r>
      <w:commentRangeEnd w:id="146"/>
      <w:r w:rsidR="00FA359A">
        <w:rPr>
          <w:rStyle w:val="CommentReference"/>
        </w:rPr>
        <w:commentReference w:id="146"/>
      </w:r>
      <w:r w:rsidR="00B3570C">
        <w:rPr>
          <w:sz w:val="24"/>
          <w:szCs w:val="24"/>
        </w:rPr>
        <w:fldChar w:fldCharType="begin">
          <w:fldData xml:space="preserve">PEVuZE5vdGU+PENpdGUgRXhjbHVkZVllYXI9IjEiPjxBdXRob3I+UGFybGV2bGlldDwvQXV0aG9y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L2lzYm4+PHVybHM+PC91cmxzPjwvcmVjb3JkPjwvQ2l0ZT48Q2l0ZSBFeGNsdWRlWWVhcj0iMSI+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ZWNvcmQ+PC9DaXRlPjwvRW5kTm90ZT5=
</w:fldData>
        </w:fldChar>
      </w:r>
      <w:r w:rsidR="00B3570C">
        <w:rPr>
          <w:sz w:val="24"/>
          <w:szCs w:val="24"/>
        </w:rPr>
        <w:instrText xml:space="preserve"> ADDIN EN.CITE </w:instrText>
      </w:r>
      <w:r w:rsidR="00B3570C">
        <w:rPr>
          <w:sz w:val="24"/>
          <w:szCs w:val="24"/>
        </w:rPr>
        <w:fldChar w:fldCharType="begin">
          <w:fldData xml:space="preserve">PEVuZE5vdGU+PENpdGUgRXhjbHVkZVllYXI9IjEiPjxBdXRob3I+UGFybGV2bGlldDwvQXV0aG9y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bmV0PC9zZWNvbmRhcnktdGl0bGU+PC90aXRsZXM+PHBlcmlvZGljYWw+PGZ1bGwtdGl0bGU+UExv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ZWNvcmQ+PC9DaXRlPjwvRW5kTm90ZT5=
</w:fldData>
        </w:fldChar>
      </w:r>
      <w:r w:rsidR="00B3570C">
        <w:rPr>
          <w:sz w:val="24"/>
          <w:szCs w:val="24"/>
        </w:rPr>
        <w:instrText xml:space="preserve"> ADDIN EN.CITE.DATA </w:instrText>
      </w:r>
      <w:r w:rsidR="00B3570C">
        <w:rPr>
          <w:sz w:val="24"/>
          <w:szCs w:val="24"/>
        </w:rPr>
      </w:r>
      <w:r w:rsidR="00B3570C">
        <w:rPr>
          <w:sz w:val="24"/>
          <w:szCs w:val="24"/>
        </w:rPr>
        <w:fldChar w:fldCharType="end"/>
      </w:r>
      <w:r w:rsidR="00B3570C">
        <w:rPr>
          <w:sz w:val="24"/>
          <w:szCs w:val="24"/>
        </w:rPr>
      </w:r>
      <w:r w:rsidR="00B3570C">
        <w:rPr>
          <w:sz w:val="24"/>
          <w:szCs w:val="24"/>
        </w:rPr>
        <w:fldChar w:fldCharType="separate"/>
      </w:r>
      <w:r w:rsidR="00B3570C">
        <w:rPr>
          <w:noProof/>
          <w:sz w:val="24"/>
          <w:szCs w:val="24"/>
        </w:rPr>
        <w:t>(Kover and Schaal , Parlevliet , Glazebrook , Nomura, Melotto et al. , Goss and Bergelson , Tiffin and Moeller , Rowe and Kliebenstein , Barrett, Kniskern et al. , Corwin, Copeland et al.)</w:t>
      </w:r>
      <w:r w:rsidR="00B3570C">
        <w:rPr>
          <w:sz w:val="24"/>
          <w:szCs w:val="24"/>
        </w:rPr>
        <w:fldChar w:fldCharType="end"/>
      </w:r>
      <w:r>
        <w:rPr>
          <w:sz w:val="24"/>
          <w:szCs w:val="24"/>
        </w:rPr>
        <w:t xml:space="preserve">. </w:t>
      </w:r>
      <w:r w:rsidR="005538FD">
        <w:rPr>
          <w:sz w:val="24"/>
          <w:szCs w:val="24"/>
        </w:rPr>
        <w:t xml:space="preserve">Previous studies </w:t>
      </w:r>
      <w:r w:rsidR="00E62AE8">
        <w:rPr>
          <w:sz w:val="24"/>
          <w:szCs w:val="24"/>
        </w:rPr>
        <w:t xml:space="preserve">on tomato resistance to </w:t>
      </w:r>
      <w:r w:rsidR="00E62AE8">
        <w:rPr>
          <w:i/>
          <w:sz w:val="24"/>
          <w:szCs w:val="24"/>
        </w:rPr>
        <w:t xml:space="preserve">B. cinerea </w:t>
      </w:r>
      <w:r w:rsidR="00E62AE8" w:rsidRPr="003935C7">
        <w:rPr>
          <w:sz w:val="24"/>
          <w:szCs w:val="24"/>
          <w:rPrChange w:id="147" w:author="Ella Katz" w:date="2017-08-25T13:40:00Z">
            <w:rPr/>
          </w:rPrChange>
        </w:rPr>
        <w:t>have</w:t>
      </w:r>
      <w:r w:rsidR="00E62AE8">
        <w:t xml:space="preserve"> </w:t>
      </w:r>
      <w:r w:rsidR="005538FD">
        <w:rPr>
          <w:sz w:val="24"/>
          <w:szCs w:val="24"/>
        </w:rPr>
        <w:t xml:space="preserve">found a quantitative genetic </w:t>
      </w:r>
      <w:r w:rsidR="00E62AE8">
        <w:rPr>
          <w:sz w:val="24"/>
          <w:szCs w:val="24"/>
        </w:rPr>
        <w:t>architecture that varies</w:t>
      </w:r>
      <w:r w:rsidR="005538FD">
        <w:rPr>
          <w:sz w:val="24"/>
          <w:szCs w:val="24"/>
        </w:rPr>
        <w:t xml:space="preserve"> </w:t>
      </w:r>
      <w:r w:rsidR="00E62AE8">
        <w:rPr>
          <w:sz w:val="24"/>
          <w:szCs w:val="24"/>
        </w:rPr>
        <w:t>between domesticated and wild tomato species</w:t>
      </w:r>
      <w:r w:rsidR="0031422C">
        <w:rPr>
          <w:sz w:val="24"/>
          <w:szCs w:val="24"/>
        </w:rPr>
        <w:t>,</w:t>
      </w:r>
      <w:r w:rsidR="000767A3">
        <w:rPr>
          <w:sz w:val="24"/>
          <w:szCs w:val="24"/>
        </w:rPr>
        <w:t xml:space="preserve"> with higher resistance in the wild species </w: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 </w:instrText>
      </w:r>
      <w:r w:rsidR="009B208D">
        <w:rPr>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PGtleSBhcHA9IkVOIiBkYi1pZD0iMHBhenZ4dDVrenp6ZDBlcjlwY3BydDA3NTlmcnhlYXd0enBm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(Egashira, Kuwashima et al. 2000, Nicot, Moretti et al. 2002, Guimaraes, Chetelat et al. 2004, Finkers, van Heusden et al. 2007, Ten Have, van Berloo et al. 2007, Finkers, Bai et al. 2008)</w:t>
      </w:r>
      <w:r w:rsidR="009B208D">
        <w:rPr>
          <w:sz w:val="24"/>
          <w:szCs w:val="24"/>
        </w:rPr>
        <w:fldChar w:fldCharType="end"/>
      </w:r>
      <w:r w:rsidR="00E62AE8">
        <w:rPr>
          <w:sz w:val="24"/>
          <w:szCs w:val="24"/>
        </w:rPr>
        <w:t xml:space="preserve">. However, it </w:t>
      </w:r>
      <w:r w:rsidR="00AD0A72">
        <w:rPr>
          <w:sz w:val="24"/>
          <w:szCs w:val="24"/>
        </w:rPr>
        <w:t>was</w:t>
      </w:r>
      <w:r w:rsidR="00E62AE8">
        <w:rPr>
          <w:sz w:val="24"/>
          <w:szCs w:val="24"/>
        </w:rPr>
        <w:t xml:space="preserve"> not known how the choice of </w:t>
      </w:r>
      <w:r w:rsidR="00E62AE8">
        <w:rPr>
          <w:i/>
          <w:sz w:val="24"/>
          <w:szCs w:val="24"/>
        </w:rPr>
        <w:t xml:space="preserve">B. cinerea </w:t>
      </w:r>
      <w:r w:rsidR="00E62AE8">
        <w:rPr>
          <w:sz w:val="24"/>
          <w:szCs w:val="24"/>
        </w:rPr>
        <w:t>isolate may change this</w:t>
      </w:r>
      <w:r w:rsidR="00167C8A">
        <w:rPr>
          <w:sz w:val="24"/>
          <w:szCs w:val="24"/>
        </w:rPr>
        <w:t xml:space="preserve"> interaction</w:t>
      </w:r>
      <w:r w:rsidR="00E62AE8">
        <w:rPr>
          <w:sz w:val="24"/>
          <w:szCs w:val="24"/>
        </w:rPr>
        <w:t xml:space="preserve">. </w:t>
      </w:r>
      <w:r w:rsidR="005538FD">
        <w:rPr>
          <w:sz w:val="24"/>
          <w:szCs w:val="24"/>
        </w:rPr>
        <w:t xml:space="preserve"> </w:t>
      </w:r>
      <w:r w:rsidR="00686E9E">
        <w:rPr>
          <w:sz w:val="24"/>
          <w:szCs w:val="24"/>
        </w:rPr>
        <w:t>To address these questions</w:t>
      </w:r>
      <w:r w:rsidR="00167C8A">
        <w:rPr>
          <w:sz w:val="24"/>
          <w:szCs w:val="24"/>
        </w:rPr>
        <w:t>,</w:t>
      </w:r>
      <w:r>
        <w:rPr>
          <w:sz w:val="24"/>
          <w:szCs w:val="24"/>
        </w:rPr>
        <w:t xml:space="preserve"> we</w:t>
      </w:r>
      <w:r w:rsidR="00E62AE8">
        <w:rPr>
          <w:sz w:val="24"/>
          <w:szCs w:val="24"/>
        </w:rPr>
        <w:t xml:space="preserve"> used genetic variation in wild and domestic</w:t>
      </w:r>
      <w:r w:rsidR="00B41031">
        <w:rPr>
          <w:sz w:val="24"/>
          <w:szCs w:val="24"/>
        </w:rPr>
        <w:t>ated</w:t>
      </w:r>
      <w:r w:rsidR="00E62AE8">
        <w:rPr>
          <w:sz w:val="24"/>
          <w:szCs w:val="24"/>
        </w:rPr>
        <w:t xml:space="preserve"> tomato accessions in conjunction with a population of </w:t>
      </w:r>
      <w:r w:rsidR="00E62AE8">
        <w:rPr>
          <w:i/>
          <w:sz w:val="24"/>
          <w:szCs w:val="24"/>
        </w:rPr>
        <w:t xml:space="preserve">B. cinerea </w:t>
      </w:r>
      <w:r w:rsidR="00E62AE8">
        <w:rPr>
          <w:sz w:val="24"/>
          <w:szCs w:val="24"/>
        </w:rPr>
        <w:t>isolates</w:t>
      </w:r>
      <w:r w:rsidR="00686E9E">
        <w:rPr>
          <w:sz w:val="24"/>
          <w:szCs w:val="24"/>
        </w:rPr>
        <w:t>. This also allowed us</w:t>
      </w:r>
      <w:r w:rsidR="00E62AE8">
        <w:rPr>
          <w:sz w:val="24"/>
          <w:szCs w:val="24"/>
        </w:rPr>
        <w:t xml:space="preserve"> t</w:t>
      </w:r>
      <w:r w:rsidR="00B41031">
        <w:rPr>
          <w:sz w:val="24"/>
          <w:szCs w:val="24"/>
        </w:rPr>
        <w:t>o t</w:t>
      </w:r>
      <w:r w:rsidR="00E62AE8">
        <w:rPr>
          <w:sz w:val="24"/>
          <w:szCs w:val="24"/>
        </w:rPr>
        <w:t>est how domestication within tomato influenced the interaction at the level of the pathogen population and individual genes in the pathogen</w:t>
      </w:r>
      <w:r>
        <w:rPr>
          <w:sz w:val="24"/>
          <w:szCs w:val="24"/>
        </w:rPr>
        <w:t xml:space="preserve">. </w:t>
      </w:r>
      <w:r w:rsidR="005538FD" w:rsidRPr="00155EFE">
        <w:rPr>
          <w:i/>
          <w:sz w:val="24"/>
          <w:szCs w:val="24"/>
        </w:rPr>
        <w:t>B. cinerea</w:t>
      </w:r>
      <w:r w:rsidR="005538FD">
        <w:rPr>
          <w:sz w:val="24"/>
          <w:szCs w:val="24"/>
        </w:rPr>
        <w:t xml:space="preserve"> virulence on tomato, as measured by lesion size, </w:t>
      </w:r>
      <w:r w:rsidR="00686E9E">
        <w:rPr>
          <w:sz w:val="24"/>
          <w:szCs w:val="24"/>
        </w:rPr>
        <w:t xml:space="preserve">was </w:t>
      </w:r>
      <w:r w:rsidR="00E62AE8">
        <w:rPr>
          <w:sz w:val="24"/>
          <w:szCs w:val="24"/>
        </w:rPr>
        <w:t xml:space="preserve">significantly </w:t>
      </w:r>
      <w:r w:rsidR="00CD6C0E">
        <w:rPr>
          <w:sz w:val="24"/>
          <w:szCs w:val="24"/>
        </w:rPr>
        <w:t>a</w:t>
      </w:r>
      <w:r w:rsidR="00E62AE8">
        <w:rPr>
          <w:sz w:val="24"/>
          <w:szCs w:val="24"/>
        </w:rPr>
        <w:t>ffected by</w:t>
      </w:r>
      <w:r w:rsidR="00E54CEE">
        <w:rPr>
          <w:sz w:val="24"/>
          <w:szCs w:val="24"/>
        </w:rPr>
        <w:t xml:space="preserve"> pathogen</w:t>
      </w:r>
      <w:r w:rsidR="005538FD">
        <w:rPr>
          <w:sz w:val="24"/>
          <w:szCs w:val="24"/>
        </w:rPr>
        <w:t xml:space="preserve"> </w:t>
      </w:r>
      <w:r w:rsidR="00E54CEE">
        <w:rPr>
          <w:sz w:val="24"/>
          <w:szCs w:val="24"/>
        </w:rPr>
        <w:t>isolate</w:t>
      </w:r>
      <w:r w:rsidR="005538FD">
        <w:rPr>
          <w:sz w:val="24"/>
          <w:szCs w:val="24"/>
        </w:rPr>
        <w:t>, host genotype, and domestication status</w:t>
      </w:r>
      <w:r w:rsidR="00167C8A">
        <w:rPr>
          <w:sz w:val="24"/>
          <w:szCs w:val="24"/>
        </w:rPr>
        <w:t xml:space="preserve"> (Table R1)</w:t>
      </w:r>
      <w:r w:rsidR="005538FD">
        <w:rPr>
          <w:sz w:val="24"/>
          <w:szCs w:val="24"/>
        </w:rPr>
        <w:t>.</w:t>
      </w:r>
      <w:r w:rsidR="00155EFE">
        <w:rPr>
          <w:sz w:val="24"/>
          <w:szCs w:val="24"/>
        </w:rPr>
        <w:t xml:space="preserve"> Tomato domestication </w:t>
      </w:r>
      <w:r w:rsidR="00E62AE8">
        <w:rPr>
          <w:sz w:val="24"/>
          <w:szCs w:val="24"/>
        </w:rPr>
        <w:t>led to a slight but significant decrease in resistance to the pathogen but critically, there was no</w:t>
      </w:r>
      <w:r w:rsidR="00155EFE">
        <w:rPr>
          <w:sz w:val="24"/>
          <w:szCs w:val="24"/>
        </w:rPr>
        <w:t xml:space="preserve"> evidence of a domestication bottleneck</w:t>
      </w:r>
      <w:r w:rsidR="00F1562F">
        <w:rPr>
          <w:sz w:val="24"/>
          <w:szCs w:val="24"/>
        </w:rPr>
        <w:t xml:space="preserve">, </w:t>
      </w:r>
      <w:r w:rsidR="00E62AE8">
        <w:rPr>
          <w:sz w:val="24"/>
          <w:szCs w:val="24"/>
        </w:rPr>
        <w:t>with the wild and domestic</w:t>
      </w:r>
      <w:r w:rsidR="000F22E7">
        <w:rPr>
          <w:sz w:val="24"/>
          <w:szCs w:val="24"/>
        </w:rPr>
        <w:t>ated</w:t>
      </w:r>
      <w:r w:rsidR="00E62AE8">
        <w:rPr>
          <w:sz w:val="24"/>
          <w:szCs w:val="24"/>
        </w:rPr>
        <w:t xml:space="preserve"> tomato accessions having similar variance in resistance</w:t>
      </w:r>
      <w:r w:rsidR="00167C8A">
        <w:rPr>
          <w:sz w:val="24"/>
          <w:szCs w:val="24"/>
        </w:rPr>
        <w:t xml:space="preserve"> (Table R1, Figure R2)</w:t>
      </w:r>
      <w:r w:rsidR="00155EFE">
        <w:rPr>
          <w:sz w:val="24"/>
          <w:szCs w:val="24"/>
        </w:rPr>
        <w:t xml:space="preserve">. </w:t>
      </w:r>
      <w:r w:rsidR="00E62AE8">
        <w:rPr>
          <w:sz w:val="24"/>
          <w:szCs w:val="24"/>
        </w:rPr>
        <w:t>There was also</w:t>
      </w:r>
      <w:r w:rsidR="00155EFE">
        <w:rPr>
          <w:sz w:val="24"/>
          <w:szCs w:val="24"/>
        </w:rPr>
        <w:t xml:space="preserve"> little evidence </w:t>
      </w:r>
      <w:r w:rsidR="00E62AE8">
        <w:rPr>
          <w:sz w:val="24"/>
          <w:szCs w:val="24"/>
        </w:rPr>
        <w:t xml:space="preserve">in this </w:t>
      </w:r>
      <w:r w:rsidR="00E62AE8">
        <w:rPr>
          <w:i/>
          <w:sz w:val="24"/>
          <w:szCs w:val="24"/>
        </w:rPr>
        <w:t xml:space="preserve">B. cinerea </w:t>
      </w:r>
      <w:r w:rsidR="00E62AE8">
        <w:rPr>
          <w:sz w:val="24"/>
          <w:szCs w:val="24"/>
        </w:rPr>
        <w:t xml:space="preserve">population </w:t>
      </w:r>
      <w:r w:rsidR="00155EFE">
        <w:rPr>
          <w:sz w:val="24"/>
          <w:szCs w:val="24"/>
        </w:rPr>
        <w:t xml:space="preserve">for specialization to tomato, supporting the hypothesis that </w:t>
      </w:r>
      <w:r w:rsidR="00155EFE" w:rsidRPr="00155EFE">
        <w:rPr>
          <w:i/>
          <w:sz w:val="24"/>
          <w:szCs w:val="24"/>
        </w:rPr>
        <w:t>B. cinerea</w:t>
      </w:r>
      <w:r w:rsidR="00155EFE">
        <w:rPr>
          <w:sz w:val="24"/>
          <w:szCs w:val="24"/>
        </w:rPr>
        <w:t xml:space="preserve"> is a generalist at the isolate</w:t>
      </w:r>
      <w:r w:rsidR="00E62AE8">
        <w:rPr>
          <w:sz w:val="24"/>
          <w:szCs w:val="24"/>
        </w:rPr>
        <w:t xml:space="preserve"> and species</w:t>
      </w:r>
      <w:r w:rsidR="00155EFE">
        <w:rPr>
          <w:sz w:val="24"/>
          <w:szCs w:val="24"/>
        </w:rPr>
        <w:t xml:space="preserve"> level</w:t>
      </w:r>
      <w:r w:rsidR="00167C8A">
        <w:rPr>
          <w:sz w:val="24"/>
          <w:szCs w:val="24"/>
        </w:rPr>
        <w:t xml:space="preserve"> (Figure R4)</w:t>
      </w:r>
      <w:r w:rsidR="00FA359A">
        <w:rPr>
          <w:sz w:val="24"/>
          <w:szCs w:val="24"/>
        </w:rPr>
        <w:t xml:space="preserve"> </w:t>
      </w:r>
      <w:r w:rsidR="00B3570C">
        <w:rPr>
          <w:sz w:val="24"/>
          <w:szCs w:val="24"/>
        </w:rPr>
        <w:fldChar w:fldCharType="begin">
          <w:fldData xml:space="preserve">PEVuZE5vdGU+PENpdGUgRXhjbHVkZVllYXI9IjEiPjxBdXRob3I+R2lyYXVkPC9BdXRob3I+PFll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</w:fldData>
        </w:fldChar>
      </w:r>
      <w:r w:rsidR="00B3570C">
        <w:rPr>
          <w:sz w:val="24"/>
          <w:szCs w:val="24"/>
        </w:rPr>
        <w:instrText xml:space="preserve"> ADDIN EN.CITE </w:instrText>
      </w:r>
      <w:r w:rsidR="00B3570C">
        <w:rPr>
          <w:sz w:val="24"/>
          <w:szCs w:val="24"/>
        </w:rPr>
        <w:fldChar w:fldCharType="begin">
          <w:fldData xml:space="preserve">PEVuZE5vdGU+PENpdGUgRXhjbHVkZVllYXI9IjEiPjxBdXRob3I+R2lyYXVkPC9BdXRob3I+PFll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</w:fldData>
        </w:fldChar>
      </w:r>
      <w:r w:rsidR="00B3570C">
        <w:rPr>
          <w:sz w:val="24"/>
          <w:szCs w:val="24"/>
        </w:rPr>
        <w:instrText xml:space="preserve"> ADDIN EN.CITE.DATA </w:instrText>
      </w:r>
      <w:r w:rsidR="00B3570C">
        <w:rPr>
          <w:sz w:val="24"/>
          <w:szCs w:val="24"/>
        </w:rPr>
      </w:r>
      <w:r w:rsidR="00B3570C">
        <w:rPr>
          <w:sz w:val="24"/>
          <w:szCs w:val="24"/>
        </w:rPr>
        <w:fldChar w:fldCharType="end"/>
      </w:r>
      <w:r w:rsidR="00B3570C">
        <w:rPr>
          <w:sz w:val="24"/>
          <w:szCs w:val="24"/>
        </w:rPr>
      </w:r>
      <w:r w:rsidR="00B3570C">
        <w:rPr>
          <w:sz w:val="24"/>
          <w:szCs w:val="24"/>
        </w:rPr>
        <w:fldChar w:fldCharType="separate"/>
      </w:r>
      <w:r w:rsidR="00B3570C">
        <w:rPr>
          <w:noProof/>
          <w:sz w:val="24"/>
          <w:szCs w:val="24"/>
        </w:rPr>
        <w:t>(Giraud, Fortini et al. , Martinez, Blancard et al. , Ma and Michailides)</w:t>
      </w:r>
      <w:r w:rsidR="00B3570C">
        <w:rPr>
          <w:sz w:val="24"/>
          <w:szCs w:val="24"/>
        </w:rPr>
        <w:fldChar w:fldCharType="end"/>
      </w:r>
      <w:r w:rsidR="00155EFE">
        <w:rPr>
          <w:sz w:val="24"/>
          <w:szCs w:val="24"/>
        </w:rPr>
        <w:t xml:space="preserve">. </w:t>
      </w:r>
      <w:r w:rsidR="00686E9E">
        <w:rPr>
          <w:sz w:val="24"/>
          <w:szCs w:val="24"/>
        </w:rPr>
        <w:t>GWA mapping within the pathogen showed that t</w:t>
      </w:r>
      <w:r w:rsidR="00155EFE">
        <w:rPr>
          <w:sz w:val="24"/>
          <w:szCs w:val="24"/>
        </w:rPr>
        <w:t xml:space="preserve">he genetics underlying </w:t>
      </w:r>
      <w:r w:rsidR="00155EFE" w:rsidRPr="00155EFE">
        <w:rPr>
          <w:i/>
          <w:sz w:val="24"/>
          <w:szCs w:val="24"/>
        </w:rPr>
        <w:t>B. cinerea</w:t>
      </w:r>
      <w:r w:rsidR="00155EFE">
        <w:rPr>
          <w:sz w:val="24"/>
          <w:szCs w:val="24"/>
        </w:rPr>
        <w:t xml:space="preserve"> virulence on tomato </w:t>
      </w:r>
      <w:r w:rsidR="005533EE">
        <w:rPr>
          <w:sz w:val="24"/>
          <w:szCs w:val="24"/>
        </w:rPr>
        <w:t xml:space="preserve">are highly quantitative, and </w:t>
      </w:r>
      <w:r w:rsidR="00155EFE">
        <w:rPr>
          <w:sz w:val="24"/>
          <w:szCs w:val="24"/>
        </w:rPr>
        <w:t xml:space="preserve">vary </w:t>
      </w:r>
      <w:r w:rsidR="00686E9E">
        <w:rPr>
          <w:sz w:val="24"/>
          <w:szCs w:val="24"/>
        </w:rPr>
        <w:t xml:space="preserve">across </w:t>
      </w:r>
      <w:r w:rsidR="00155EFE">
        <w:rPr>
          <w:sz w:val="24"/>
          <w:szCs w:val="24"/>
        </w:rPr>
        <w:t>tomato genotype</w:t>
      </w:r>
      <w:r w:rsidR="00686E9E">
        <w:rPr>
          <w:sz w:val="24"/>
          <w:szCs w:val="24"/>
        </w:rPr>
        <w:t>s</w:t>
      </w:r>
      <w:r w:rsidR="005533EE">
        <w:rPr>
          <w:sz w:val="24"/>
          <w:szCs w:val="24"/>
        </w:rPr>
        <w:t xml:space="preserve"> and domestication status</w:t>
      </w:r>
      <w:r w:rsidR="00167C8A">
        <w:rPr>
          <w:sz w:val="24"/>
          <w:szCs w:val="24"/>
        </w:rPr>
        <w:t xml:space="preserve"> (Figure R7, Figure R</w:t>
      </w:r>
      <w:r w:rsidR="00737D47">
        <w:rPr>
          <w:sz w:val="24"/>
          <w:szCs w:val="24"/>
        </w:rPr>
        <w:t>9</w:t>
      </w:r>
      <w:r w:rsidR="00167C8A">
        <w:rPr>
          <w:sz w:val="24"/>
          <w:szCs w:val="24"/>
        </w:rPr>
        <w:t>)</w:t>
      </w:r>
      <w:r w:rsidR="005533EE">
        <w:rPr>
          <w:sz w:val="24"/>
          <w:szCs w:val="24"/>
        </w:rPr>
        <w:t xml:space="preserve">. </w:t>
      </w:r>
      <w:r w:rsidR="00686E9E">
        <w:rPr>
          <w:sz w:val="24"/>
          <w:szCs w:val="24"/>
        </w:rPr>
        <w:t xml:space="preserve">This analysis identified a small subset of pathogen </w:t>
      </w:r>
      <w:r w:rsidR="00155EFE">
        <w:rPr>
          <w:sz w:val="24"/>
          <w:szCs w:val="24"/>
        </w:rPr>
        <w:t>genes</w:t>
      </w:r>
      <w:r w:rsidR="00686E9E">
        <w:rPr>
          <w:sz w:val="24"/>
          <w:szCs w:val="24"/>
        </w:rPr>
        <w:t xml:space="preserve"> whose variation</w:t>
      </w:r>
      <w:r w:rsidR="00155EFE">
        <w:rPr>
          <w:sz w:val="24"/>
          <w:szCs w:val="24"/>
        </w:rPr>
        <w:t xml:space="preserve"> contribute</w:t>
      </w:r>
      <w:r w:rsidR="00686E9E">
        <w:rPr>
          <w:sz w:val="24"/>
          <w:szCs w:val="24"/>
        </w:rPr>
        <w:t>s</w:t>
      </w:r>
      <w:r w:rsidR="00155EFE">
        <w:rPr>
          <w:sz w:val="24"/>
          <w:szCs w:val="24"/>
        </w:rPr>
        <w:t xml:space="preserve"> to</w:t>
      </w:r>
      <w:r w:rsidR="00686E9E">
        <w:rPr>
          <w:sz w:val="24"/>
          <w:szCs w:val="24"/>
        </w:rPr>
        <w:t xml:space="preserve"> differential</w:t>
      </w:r>
      <w:r w:rsidR="00155EFE">
        <w:rPr>
          <w:sz w:val="24"/>
          <w:szCs w:val="24"/>
        </w:rPr>
        <w:t xml:space="preserve"> virulen</w:t>
      </w:r>
      <w:r w:rsidR="005533EE">
        <w:rPr>
          <w:sz w:val="24"/>
          <w:szCs w:val="24"/>
        </w:rPr>
        <w:t xml:space="preserve">ce on most of the hosts tested, </w:t>
      </w:r>
      <w:r w:rsidR="00686E9E">
        <w:rPr>
          <w:sz w:val="24"/>
          <w:szCs w:val="24"/>
        </w:rPr>
        <w:t>and a set of pathogen genes whose variation is responsive to tomato domestication</w:t>
      </w:r>
      <w:r w:rsidR="00A82868">
        <w:rPr>
          <w:sz w:val="24"/>
          <w:szCs w:val="24"/>
        </w:rPr>
        <w:t xml:space="preserve"> (Table S1)</w:t>
      </w:r>
      <w:r w:rsidR="005533EE">
        <w:rPr>
          <w:sz w:val="24"/>
          <w:szCs w:val="24"/>
        </w:rPr>
        <w:t>.</w:t>
      </w:r>
      <w:r w:rsidR="00686E9E">
        <w:rPr>
          <w:sz w:val="24"/>
          <w:szCs w:val="24"/>
        </w:rPr>
        <w:t xml:space="preserve"> </w:t>
      </w:r>
      <w:r w:rsidR="005533EE">
        <w:rPr>
          <w:sz w:val="24"/>
          <w:szCs w:val="24"/>
        </w:rPr>
        <w:t xml:space="preserve"> </w:t>
      </w:r>
    </w:p>
    <w:p w14:paraId="28CE1051" w14:textId="77777777" w:rsidR="00E62AE8" w:rsidRDefault="00E62AE8" w:rsidP="00E2127D">
      <w:pPr>
        <w:spacing w:line="480" w:lineRule="auto"/>
        <w:rPr>
          <w:sz w:val="24"/>
          <w:szCs w:val="24"/>
        </w:rPr>
      </w:pPr>
    </w:p>
    <w:p w14:paraId="0FF1FDFC" w14:textId="6A607A8F" w:rsidR="005A4150" w:rsidRPr="005A4150" w:rsidRDefault="005A4150" w:rsidP="00E2127D">
      <w:pPr>
        <w:spacing w:line="480" w:lineRule="auto"/>
        <w:rPr>
          <w:b/>
          <w:sz w:val="24"/>
          <w:szCs w:val="24"/>
        </w:rPr>
      </w:pPr>
      <w:r>
        <w:rPr>
          <w:b/>
          <w:sz w:val="24"/>
          <w:szCs w:val="24"/>
        </w:rPr>
        <w:t>Domestication and altered pathogen virulence genetics</w:t>
      </w:r>
    </w:p>
    <w:p w14:paraId="6AE067E7" w14:textId="6DE1445E" w:rsidR="00F60FC1" w:rsidRDefault="00E62AE8" w:rsidP="006C499C">
      <w:pPr>
        <w:spacing w:line="480" w:lineRule="auto"/>
        <w:ind w:firstLine="720"/>
        <w:rPr>
          <w:sz w:val="24"/>
          <w:szCs w:val="24"/>
        </w:rPr>
      </w:pPr>
      <w:r>
        <w:rPr>
          <w:sz w:val="24"/>
          <w:szCs w:val="24"/>
        </w:rPr>
        <w:t xml:space="preserve">These </w:t>
      </w:r>
      <w:r w:rsidR="009707C0">
        <w:rPr>
          <w:sz w:val="24"/>
          <w:szCs w:val="24"/>
        </w:rPr>
        <w:t xml:space="preserve">results provide evidence of a mild </w:t>
      </w:r>
      <w:r>
        <w:rPr>
          <w:sz w:val="24"/>
          <w:szCs w:val="24"/>
        </w:rPr>
        <w:t xml:space="preserve">tomato </w:t>
      </w:r>
      <w:r w:rsidR="009707C0">
        <w:rPr>
          <w:sz w:val="24"/>
          <w:szCs w:val="24"/>
        </w:rPr>
        <w:t xml:space="preserve">domestication effect on resistance to the generalist pathogen, </w:t>
      </w:r>
      <w:r>
        <w:rPr>
          <w:i/>
          <w:sz w:val="24"/>
          <w:szCs w:val="24"/>
        </w:rPr>
        <w:t xml:space="preserve">B. </w:t>
      </w:r>
      <w:r w:rsidR="009707C0">
        <w:rPr>
          <w:i/>
          <w:sz w:val="24"/>
          <w:szCs w:val="24"/>
        </w:rPr>
        <w:t>cinerea.</w:t>
      </w:r>
      <w:r w:rsidR="009707C0">
        <w:rPr>
          <w:sz w:val="24"/>
          <w:szCs w:val="24"/>
        </w:rPr>
        <w:t xml:space="preserve"> </w:t>
      </w:r>
      <w:r w:rsidR="007C110C">
        <w:rPr>
          <w:sz w:val="24"/>
          <w:szCs w:val="24"/>
        </w:rPr>
        <w:t xml:space="preserve">We measured an 18% increase in susceptibility across domesticated varieties, but this </w:t>
      </w:r>
      <w:r w:rsidR="00686E9E">
        <w:rPr>
          <w:sz w:val="24"/>
          <w:szCs w:val="24"/>
        </w:rPr>
        <w:t xml:space="preserve">represents </w:t>
      </w:r>
      <w:r w:rsidR="007C110C">
        <w:rPr>
          <w:sz w:val="24"/>
          <w:szCs w:val="24"/>
        </w:rPr>
        <w:t xml:space="preserve">less than 1% of the total variance of </w:t>
      </w:r>
      <w:r w:rsidR="007C110C">
        <w:rPr>
          <w:i/>
          <w:sz w:val="24"/>
          <w:szCs w:val="24"/>
        </w:rPr>
        <w:t>B. cinerea</w:t>
      </w:r>
      <w:r w:rsidR="007C110C">
        <w:rPr>
          <w:sz w:val="24"/>
          <w:szCs w:val="24"/>
        </w:rPr>
        <w:t xml:space="preserve"> lesion size on tomato</w:t>
      </w:r>
      <w:r w:rsidR="00167C8A">
        <w:rPr>
          <w:sz w:val="24"/>
          <w:szCs w:val="24"/>
        </w:rPr>
        <w:t xml:space="preserve"> (Table R1)</w:t>
      </w:r>
      <w:r w:rsidR="007C110C">
        <w:rPr>
          <w:sz w:val="24"/>
          <w:szCs w:val="24"/>
        </w:rPr>
        <w:t xml:space="preserve">.  </w:t>
      </w:r>
      <w:r w:rsidR="00686E9E">
        <w:rPr>
          <w:sz w:val="24"/>
          <w:szCs w:val="24"/>
        </w:rPr>
        <w:t>As such</w:t>
      </w:r>
      <w:r w:rsidR="009707C0">
        <w:rPr>
          <w:sz w:val="24"/>
          <w:szCs w:val="24"/>
        </w:rPr>
        <w:t xml:space="preserve">, domestication status alone </w:t>
      </w:r>
      <w:r w:rsidR="00686E9E">
        <w:rPr>
          <w:sz w:val="24"/>
          <w:szCs w:val="24"/>
        </w:rPr>
        <w:t xml:space="preserve">is </w:t>
      </w:r>
      <w:r w:rsidR="009707C0">
        <w:rPr>
          <w:sz w:val="24"/>
          <w:szCs w:val="24"/>
        </w:rPr>
        <w:t xml:space="preserve">a poor predictor of </w:t>
      </w:r>
      <w:r w:rsidR="00847F0D">
        <w:rPr>
          <w:sz w:val="24"/>
          <w:szCs w:val="24"/>
        </w:rPr>
        <w:t xml:space="preserve">a specific tomato </w:t>
      </w:r>
      <w:r w:rsidR="009707C0">
        <w:rPr>
          <w:sz w:val="24"/>
          <w:szCs w:val="24"/>
        </w:rPr>
        <w:t>host</w:t>
      </w:r>
      <w:r w:rsidR="00E1446F">
        <w:rPr>
          <w:sz w:val="24"/>
          <w:szCs w:val="24"/>
        </w:rPr>
        <w:t>’</w:t>
      </w:r>
      <w:r w:rsidR="00847F0D">
        <w:rPr>
          <w:sz w:val="24"/>
          <w:szCs w:val="24"/>
        </w:rPr>
        <w:t>s</w:t>
      </w:r>
      <w:r w:rsidR="009707C0">
        <w:rPr>
          <w:sz w:val="24"/>
          <w:szCs w:val="24"/>
        </w:rPr>
        <w:t xml:space="preserve"> </w:t>
      </w:r>
      <w:r w:rsidR="00847F0D">
        <w:rPr>
          <w:sz w:val="24"/>
          <w:szCs w:val="24"/>
        </w:rPr>
        <w:t xml:space="preserve">resistance </w:t>
      </w:r>
      <w:r w:rsidR="009707C0">
        <w:rPr>
          <w:sz w:val="24"/>
          <w:szCs w:val="24"/>
        </w:rPr>
        <w:t xml:space="preserve">to infection by </w:t>
      </w:r>
      <w:r w:rsidR="009707C0" w:rsidRPr="009707C0">
        <w:rPr>
          <w:i/>
          <w:sz w:val="24"/>
          <w:szCs w:val="24"/>
        </w:rPr>
        <w:t>B. cinerea</w:t>
      </w:r>
      <w:r w:rsidR="009707C0">
        <w:rPr>
          <w:sz w:val="24"/>
          <w:szCs w:val="24"/>
        </w:rPr>
        <w:t xml:space="preserve">. </w:t>
      </w:r>
      <w:r w:rsidR="003B75F5">
        <w:rPr>
          <w:sz w:val="24"/>
          <w:szCs w:val="24"/>
        </w:rPr>
        <w:t xml:space="preserve">This suggests that while </w:t>
      </w:r>
      <w:r>
        <w:rPr>
          <w:sz w:val="24"/>
          <w:szCs w:val="24"/>
        </w:rPr>
        <w:t xml:space="preserve">tomato </w:t>
      </w:r>
      <w:r w:rsidR="003B75F5">
        <w:rPr>
          <w:sz w:val="24"/>
          <w:szCs w:val="24"/>
        </w:rPr>
        <w:t xml:space="preserve">domestication does affect </w:t>
      </w:r>
      <w:r w:rsidR="00847F0D">
        <w:rPr>
          <w:sz w:val="24"/>
          <w:szCs w:val="24"/>
        </w:rPr>
        <w:t xml:space="preserve">this </w:t>
      </w:r>
      <w:r w:rsidR="007D27A1">
        <w:rPr>
          <w:sz w:val="24"/>
          <w:szCs w:val="24"/>
        </w:rPr>
        <w:t>plant-</w:t>
      </w:r>
      <w:r w:rsidR="003B75F5">
        <w:rPr>
          <w:sz w:val="24"/>
          <w:szCs w:val="24"/>
        </w:rPr>
        <w:t>pathogen int</w:t>
      </w:r>
      <w:r w:rsidR="00DD51E1">
        <w:rPr>
          <w:sz w:val="24"/>
          <w:szCs w:val="24"/>
        </w:rPr>
        <w:t xml:space="preserve">eraction, it is not the primary </w:t>
      </w:r>
      <w:r w:rsidR="007C110C">
        <w:rPr>
          <w:sz w:val="24"/>
          <w:szCs w:val="24"/>
        </w:rPr>
        <w:t>factor defining the measured</w:t>
      </w:r>
      <w:r w:rsidR="00DD51E1">
        <w:rPr>
          <w:sz w:val="24"/>
          <w:szCs w:val="24"/>
        </w:rPr>
        <w:t xml:space="preserve"> trait</w:t>
      </w:r>
      <w:r w:rsidR="00AA35C0">
        <w:rPr>
          <w:sz w:val="24"/>
          <w:szCs w:val="24"/>
        </w:rPr>
        <w:t xml:space="preserve">. </w:t>
      </w:r>
      <w:r w:rsidR="007C110C">
        <w:rPr>
          <w:sz w:val="24"/>
          <w:szCs w:val="24"/>
        </w:rPr>
        <w:t xml:space="preserve">The </w:t>
      </w:r>
      <w:r w:rsidR="00AA35C0">
        <w:rPr>
          <w:sz w:val="24"/>
          <w:szCs w:val="24"/>
        </w:rPr>
        <w:t xml:space="preserve">effect of </w:t>
      </w:r>
      <w:r w:rsidR="007C110C">
        <w:rPr>
          <w:sz w:val="24"/>
          <w:szCs w:val="24"/>
        </w:rPr>
        <w:t xml:space="preserve">tomato </w:t>
      </w:r>
      <w:r w:rsidR="00AA35C0">
        <w:rPr>
          <w:sz w:val="24"/>
          <w:szCs w:val="24"/>
        </w:rPr>
        <w:t xml:space="preserve">domestication </w:t>
      </w:r>
      <w:r w:rsidR="007C110C">
        <w:rPr>
          <w:sz w:val="24"/>
          <w:szCs w:val="24"/>
        </w:rPr>
        <w:t xml:space="preserve">varied </w:t>
      </w:r>
      <w:r w:rsidR="00DC14F4">
        <w:rPr>
          <w:sz w:val="24"/>
          <w:szCs w:val="24"/>
        </w:rPr>
        <w:t xml:space="preserve">across the </w:t>
      </w:r>
      <w:r w:rsidR="00AA35C0" w:rsidRPr="00962D87">
        <w:rPr>
          <w:i/>
          <w:sz w:val="24"/>
          <w:szCs w:val="24"/>
        </w:rPr>
        <w:t>B. cinerea</w:t>
      </w:r>
      <w:r w:rsidR="007C110C">
        <w:rPr>
          <w:sz w:val="24"/>
          <w:szCs w:val="24"/>
        </w:rPr>
        <w:t xml:space="preserve"> isolates</w:t>
      </w:r>
      <w:r w:rsidR="00DD51E1">
        <w:rPr>
          <w:sz w:val="24"/>
          <w:szCs w:val="24"/>
        </w:rPr>
        <w:t>,</w:t>
      </w:r>
      <w:r w:rsidR="007C110C">
        <w:rPr>
          <w:sz w:val="24"/>
          <w:szCs w:val="24"/>
        </w:rPr>
        <w:t xml:space="preserve"> with specific isolates and loci linked to differential virulence across wild and domestic tomatoes</w:t>
      </w:r>
      <w:r w:rsidR="00A82868">
        <w:rPr>
          <w:sz w:val="24"/>
          <w:szCs w:val="24"/>
        </w:rPr>
        <w:t xml:space="preserve"> (Figure R4)</w:t>
      </w:r>
      <w:r w:rsidR="00DC14F4">
        <w:rPr>
          <w:sz w:val="24"/>
          <w:szCs w:val="24"/>
        </w:rPr>
        <w:t xml:space="preserve">. </w:t>
      </w:r>
      <w:r w:rsidR="00A82868">
        <w:rPr>
          <w:sz w:val="24"/>
          <w:szCs w:val="24"/>
        </w:rPr>
        <w:t>If</w:t>
      </w:r>
      <w:r w:rsidR="00686E9E">
        <w:rPr>
          <w:sz w:val="24"/>
          <w:szCs w:val="24"/>
        </w:rPr>
        <w:t xml:space="preserve"> a study relies on one or a few isolates, it could obtain a falsely high or falsely low estimation of how host domestication influences pathogen resistance. </w:t>
      </w:r>
      <w:r w:rsidR="00DC14F4">
        <w:rPr>
          <w:sz w:val="24"/>
          <w:szCs w:val="24"/>
        </w:rPr>
        <w:t>T</w:t>
      </w:r>
      <w:r w:rsidR="006C499C">
        <w:rPr>
          <w:sz w:val="24"/>
          <w:szCs w:val="24"/>
        </w:rPr>
        <w:t xml:space="preserve">his </w:t>
      </w:r>
      <w:r w:rsidR="00686E9E">
        <w:rPr>
          <w:sz w:val="24"/>
          <w:szCs w:val="24"/>
        </w:rPr>
        <w:t>show</w:t>
      </w:r>
      <w:r w:rsidR="00BD37C1">
        <w:rPr>
          <w:sz w:val="24"/>
          <w:szCs w:val="24"/>
        </w:rPr>
        <w:t>s</w:t>
      </w:r>
      <w:r w:rsidR="00686E9E">
        <w:rPr>
          <w:sz w:val="24"/>
          <w:szCs w:val="24"/>
        </w:rPr>
        <w:t xml:space="preserve"> the need to utilize a population of </w:t>
      </w:r>
      <w:r w:rsidR="006C499C" w:rsidRPr="006C499C">
        <w:rPr>
          <w:i/>
          <w:sz w:val="24"/>
          <w:szCs w:val="24"/>
        </w:rPr>
        <w:t>B. cinerea</w:t>
      </w:r>
      <w:r w:rsidR="006C499C">
        <w:rPr>
          <w:sz w:val="24"/>
          <w:szCs w:val="24"/>
        </w:rPr>
        <w:t xml:space="preserve"> </w:t>
      </w:r>
      <w:r w:rsidR="00AA35C0" w:rsidRPr="006C499C">
        <w:rPr>
          <w:sz w:val="24"/>
          <w:szCs w:val="24"/>
        </w:rPr>
        <w:t>to</w:t>
      </w:r>
      <w:r w:rsidR="00AA35C0">
        <w:rPr>
          <w:sz w:val="24"/>
          <w:szCs w:val="24"/>
        </w:rPr>
        <w:t xml:space="preserve"> understand the factors contributing to </w:t>
      </w:r>
      <w:r w:rsidR="00AA35C0" w:rsidRPr="00962D87">
        <w:rPr>
          <w:i/>
          <w:sz w:val="24"/>
          <w:szCs w:val="24"/>
        </w:rPr>
        <w:t>B. cinerea</w:t>
      </w:r>
      <w:r w:rsidR="00AA35C0">
        <w:rPr>
          <w:sz w:val="24"/>
          <w:szCs w:val="24"/>
        </w:rPr>
        <w:t xml:space="preserve"> virulence</w:t>
      </w:r>
      <w:r w:rsidR="00DC14F4">
        <w:rPr>
          <w:sz w:val="24"/>
          <w:szCs w:val="24"/>
        </w:rPr>
        <w:t xml:space="preserve"> and how this is altered by crop domestication</w:t>
      </w:r>
      <w:r w:rsidR="00AA35C0">
        <w:rPr>
          <w:sz w:val="24"/>
          <w:szCs w:val="24"/>
        </w:rPr>
        <w:t xml:space="preserve">. </w:t>
      </w:r>
    </w:p>
    <w:p w14:paraId="48026B66" w14:textId="497B998D" w:rsidR="00256FFF" w:rsidRDefault="00686E9E" w:rsidP="006C499C">
      <w:pPr>
        <w:spacing w:line="480" w:lineRule="auto"/>
        <w:ind w:firstLine="720"/>
        <w:rPr>
          <w:sz w:val="24"/>
          <w:szCs w:val="24"/>
        </w:rPr>
      </w:pPr>
      <w:r>
        <w:rPr>
          <w:sz w:val="24"/>
          <w:szCs w:val="24"/>
        </w:rPr>
        <w:t xml:space="preserve">In biotrophic pathogens, </w:t>
      </w:r>
      <w:r w:rsidR="00553BDC">
        <w:rPr>
          <w:sz w:val="24"/>
          <w:szCs w:val="24"/>
        </w:rPr>
        <w:t>h</w:t>
      </w:r>
      <w:r w:rsidR="00962D87">
        <w:rPr>
          <w:sz w:val="24"/>
          <w:szCs w:val="24"/>
        </w:rPr>
        <w:t xml:space="preserve">ost domestication </w:t>
      </w:r>
      <w:r>
        <w:rPr>
          <w:sz w:val="24"/>
          <w:szCs w:val="24"/>
        </w:rPr>
        <w:t>has</w:t>
      </w:r>
      <w:r w:rsidR="00962D87">
        <w:rPr>
          <w:sz w:val="24"/>
          <w:szCs w:val="24"/>
        </w:rPr>
        <w:t xml:space="preserve"> decrease</w:t>
      </w:r>
      <w:r>
        <w:rPr>
          <w:sz w:val="24"/>
          <w:szCs w:val="24"/>
        </w:rPr>
        <w:t>d</w:t>
      </w:r>
      <w:r w:rsidR="00962D87">
        <w:rPr>
          <w:sz w:val="24"/>
          <w:szCs w:val="24"/>
        </w:rPr>
        <w:t xml:space="preserve"> </w:t>
      </w:r>
      <w:r>
        <w:rPr>
          <w:sz w:val="24"/>
          <w:szCs w:val="24"/>
        </w:rPr>
        <w:t>the diversity of resistance alleles because they are</w:t>
      </w:r>
      <w:r w:rsidR="00962D87">
        <w:rPr>
          <w:sz w:val="24"/>
          <w:szCs w:val="24"/>
        </w:rPr>
        <w:t xml:space="preserve"> lost in the domestication bottleneck</w:t>
      </w:r>
      <w:r w:rsidR="00DC14F4">
        <w:rPr>
          <w:sz w:val="24"/>
          <w:szCs w:val="24"/>
        </w:rPr>
        <w:t xml:space="preserve"> as found for </w:t>
      </w:r>
      <w:r w:rsidR="00962D87">
        <w:rPr>
          <w:sz w:val="24"/>
          <w:szCs w:val="24"/>
        </w:rPr>
        <w:t xml:space="preserve">specialist pathogens </w: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 </w:instrText>
      </w:r>
      <w:r w:rsidR="009B208D">
        <w:rPr>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bnVtYmVyPjxmb3JlaWduLWtleXM+PGtleSBhcHA9IkVOIiBkYi1pZD0iMHBhenZ4dDVrenp6ZDBl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</w:fldData>
        </w:fldChar>
      </w:r>
      <w:r w:rsidR="009B208D">
        <w:rPr>
          <w:sz w:val="24"/>
          <w:szCs w:val="24"/>
        </w:rPr>
        <w:instrText xml:space="preserve"> ADDIN EN.CITE.DATA </w:instrText>
      </w:r>
      <w:r w:rsidR="009B208D">
        <w:rPr>
          <w:sz w:val="24"/>
          <w:szCs w:val="24"/>
        </w:rPr>
      </w:r>
      <w:r w:rsidR="009B208D">
        <w:rPr>
          <w:sz w:val="24"/>
          <w:szCs w:val="24"/>
        </w:rPr>
        <w:fldChar w:fldCharType="end"/>
      </w:r>
      <w:r w:rsidR="009B208D">
        <w:rPr>
          <w:sz w:val="24"/>
          <w:szCs w:val="24"/>
        </w:rPr>
      </w:r>
      <w:r w:rsidR="009B208D">
        <w:rPr>
          <w:sz w:val="24"/>
          <w:szCs w:val="24"/>
        </w:rPr>
        <w:fldChar w:fldCharType="separate"/>
      </w:r>
      <w:r w:rsidR="009B208D">
        <w:rPr>
          <w:noProof/>
          <w:sz w:val="24"/>
          <w:szCs w:val="24"/>
        </w:rPr>
        <w:t>(Tanksley and McCouch 1997, Doebley, Gaut et al. 2006, Hyten, Song et al. 2006, Chaudhary 2013)</w:t>
      </w:r>
      <w:r w:rsidR="009B208D">
        <w:rPr>
          <w:sz w:val="24"/>
          <w:szCs w:val="24"/>
        </w:rPr>
        <w:fldChar w:fldCharType="end"/>
      </w:r>
      <w:r w:rsidR="00962D87">
        <w:rPr>
          <w:sz w:val="24"/>
          <w:szCs w:val="24"/>
        </w:rPr>
        <w:t xml:space="preserve">. </w:t>
      </w:r>
      <w:r w:rsidR="00AA35C0">
        <w:rPr>
          <w:sz w:val="24"/>
          <w:szCs w:val="24"/>
        </w:rPr>
        <w:t xml:space="preserve">Surprisingly, we did not find evidence for a domestication bottleneck in </w:t>
      </w:r>
      <w:r w:rsidR="00DC14F4">
        <w:rPr>
          <w:sz w:val="24"/>
          <w:szCs w:val="24"/>
        </w:rPr>
        <w:t xml:space="preserve">the phenotypic </w:t>
      </w:r>
      <w:r w:rsidR="00AA35C0">
        <w:rPr>
          <w:sz w:val="24"/>
          <w:szCs w:val="24"/>
        </w:rPr>
        <w:t xml:space="preserve">resistance to </w:t>
      </w:r>
      <w:r w:rsidR="00AA35C0" w:rsidRPr="00857694">
        <w:rPr>
          <w:i/>
          <w:sz w:val="24"/>
          <w:szCs w:val="24"/>
        </w:rPr>
        <w:t>B. cinerea</w:t>
      </w:r>
      <w:r w:rsidR="00A82868">
        <w:rPr>
          <w:i/>
          <w:sz w:val="24"/>
          <w:szCs w:val="24"/>
        </w:rPr>
        <w:t xml:space="preserve"> </w:t>
      </w:r>
      <w:r w:rsidR="00A82868">
        <w:rPr>
          <w:sz w:val="24"/>
          <w:szCs w:val="24"/>
        </w:rPr>
        <w:t>(Figure R2, Figure R3)</w:t>
      </w:r>
      <w:r w:rsidR="00AA35C0">
        <w:rPr>
          <w:sz w:val="24"/>
          <w:szCs w:val="24"/>
        </w:rPr>
        <w:t xml:space="preserve">. This </w:t>
      </w:r>
      <w:r w:rsidR="00DC14F4">
        <w:rPr>
          <w:sz w:val="24"/>
          <w:szCs w:val="24"/>
        </w:rPr>
        <w:t xml:space="preserve">is in contrast to </w:t>
      </w:r>
      <w:r>
        <w:rPr>
          <w:sz w:val="24"/>
          <w:szCs w:val="24"/>
        </w:rPr>
        <w:t xml:space="preserve">genomic </w:t>
      </w:r>
      <w:r w:rsidR="00DC14F4">
        <w:rPr>
          <w:sz w:val="24"/>
          <w:szCs w:val="24"/>
        </w:rPr>
        <w:t xml:space="preserve">studies that explicitly show a genotypic bottleneck within tomato domestication </w:t>
      </w:r>
      <w:r w:rsidR="009B208D">
        <w:rPr>
          <w:sz w:val="24"/>
          <w:szCs w:val="24"/>
        </w:rPr>
        <w:fldChar w:fldCharType="begin"/>
      </w:r>
      <w:r w:rsidR="009B208D">
        <w:rPr>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db-id="0pazvxt5kzzzd0er9pcprt0759frxeawtzpf" timestamp="1498790412"&gt;506&lt;/key&gt;&lt;/foreign-keys&gt;&lt;ref-type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Genetics&lt;/secondary-title&gt;&lt;/titles&gt;&lt;periodical&gt;&lt;full-title&gt;TAG Theoretical and Applied Genetics&lt;/full-title&gt;&lt;/periodical&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db-id="0pazvxt5kzzzd0er9pcprt0759frxeawtzpf" timestamp="1498791500"&gt;507&lt;/key&gt;&lt;/foreign-keys&gt;&lt;ref-type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Sciences&lt;/secondary-title&gt;&lt;/titles&gt;&lt;periodical&gt;&lt;full-title&gt;Proceedings of the National Academy of Sciences&lt;/full-title&gt;&lt;/periodical&gt;&lt;pages&gt;E2655-E2662&lt;/pages&gt;&lt;volume&gt;110&lt;/volume&gt;&lt;number&gt;28&lt;/number&gt;&lt;dates&gt;&lt;year&gt;2013&lt;/year&gt;&lt;/dates&gt;&lt;isbn&gt;0027-8424&lt;/isbn&gt;&lt;urls&gt;&lt;/urls&gt;&lt;/record&gt;&lt;/Cite&gt;&lt;/EndNote&gt;</w:instrText>
      </w:r>
      <w:r w:rsidR="009B208D">
        <w:rPr>
          <w:sz w:val="24"/>
          <w:szCs w:val="24"/>
        </w:rPr>
        <w:fldChar w:fldCharType="separate"/>
      </w:r>
      <w:r w:rsidR="009B208D">
        <w:rPr>
          <w:noProof/>
          <w:sz w:val="24"/>
          <w:szCs w:val="24"/>
        </w:rPr>
        <w:t>(Miller and Tanksley 1990, Koenig, Jiménez-Gómez et al. 2013)</w:t>
      </w:r>
      <w:r w:rsidR="009B208D">
        <w:rPr>
          <w:sz w:val="24"/>
          <w:szCs w:val="24"/>
        </w:rPr>
        <w:fldChar w:fldCharType="end"/>
      </w:r>
      <w:r w:rsidR="00DC14F4">
        <w:rPr>
          <w:sz w:val="24"/>
          <w:szCs w:val="24"/>
        </w:rPr>
        <w:t>. This suggests that at least for this generalist pathogen, the genetic bottleneck</w:t>
      </w:r>
      <w:r w:rsidR="007C110C">
        <w:rPr>
          <w:sz w:val="24"/>
          <w:szCs w:val="24"/>
        </w:rPr>
        <w:t xml:space="preserve"> of tomato domestication</w:t>
      </w:r>
      <w:r w:rsidR="00DC14F4">
        <w:rPr>
          <w:sz w:val="24"/>
          <w:szCs w:val="24"/>
        </w:rPr>
        <w:t xml:space="preserve"> has not imparted a phenotypic bottleneck. One possible explanation is that resistance to this pathogen is so polygenic in the plant that our experiment is not sufficiently large to pick up </w:t>
      </w:r>
      <w:r w:rsidR="007C110C">
        <w:rPr>
          <w:sz w:val="24"/>
          <w:szCs w:val="24"/>
        </w:rPr>
        <w:t xml:space="preserve">any genetic bottleneck </w:t>
      </w:r>
      <w:r w:rsidR="00DC14F4">
        <w:rPr>
          <w:sz w:val="24"/>
          <w:szCs w:val="24"/>
        </w:rPr>
        <w:t>effect using phenotypic variance</w:t>
      </w:r>
      <w:r w:rsidR="00AA35C0">
        <w:rPr>
          <w:sz w:val="24"/>
          <w:szCs w:val="24"/>
        </w:rPr>
        <w:t>.</w:t>
      </w:r>
      <w:r w:rsidR="00DC14F4">
        <w:rPr>
          <w:sz w:val="24"/>
          <w:szCs w:val="24"/>
        </w:rPr>
        <w:t xml:space="preserve"> </w:t>
      </w:r>
      <w:r w:rsidR="00256FFF">
        <w:rPr>
          <w:sz w:val="24"/>
          <w:szCs w:val="24"/>
        </w:rPr>
        <w:t xml:space="preserve">These patterns, of mild </w:t>
      </w:r>
      <w:commentRangeStart w:id="148"/>
      <w:r w:rsidR="00256FFF">
        <w:rPr>
          <w:sz w:val="24"/>
          <w:szCs w:val="24"/>
        </w:rPr>
        <w:t>increase</w:t>
      </w:r>
      <w:commentRangeEnd w:id="148"/>
      <w:r w:rsidR="00E11E04">
        <w:rPr>
          <w:rStyle w:val="CommentReference"/>
        </w:rPr>
        <w:commentReference w:id="148"/>
      </w:r>
      <w:r w:rsidR="00256FFF">
        <w:rPr>
          <w:sz w:val="24"/>
          <w:szCs w:val="24"/>
        </w:rPr>
        <w:t xml:space="preserve"> in resistance to </w:t>
      </w:r>
      <w:r w:rsidR="00256FFF" w:rsidRPr="00C54721">
        <w:rPr>
          <w:i/>
          <w:sz w:val="24"/>
          <w:szCs w:val="24"/>
        </w:rPr>
        <w:t>B. cinerea</w:t>
      </w:r>
      <w:r w:rsidR="00256FFF">
        <w:rPr>
          <w:sz w:val="24"/>
          <w:szCs w:val="24"/>
        </w:rPr>
        <w:t xml:space="preserve"> due to plant domestication, and within-species plant variation exceeding the contribution of domestication itself</w:t>
      </w:r>
      <w:r w:rsidR="00E773AB">
        <w:rPr>
          <w:sz w:val="24"/>
          <w:szCs w:val="24"/>
        </w:rPr>
        <w:t xml:space="preserve">, may be unique to interactions between </w:t>
      </w:r>
      <w:r w:rsidR="00D702E6">
        <w:rPr>
          <w:i/>
          <w:sz w:val="24"/>
          <w:szCs w:val="24"/>
        </w:rPr>
        <w:t xml:space="preserve">B. cinerea </w:t>
      </w:r>
      <w:r w:rsidR="00E773AB">
        <w:rPr>
          <w:sz w:val="24"/>
          <w:szCs w:val="24"/>
        </w:rPr>
        <w:t xml:space="preserve">and tomato, or more general. It remains to be seen if these patterns hold for </w:t>
      </w:r>
      <w:r w:rsidR="00E773AB" w:rsidRPr="00E773AB">
        <w:rPr>
          <w:i/>
          <w:sz w:val="24"/>
          <w:szCs w:val="24"/>
        </w:rPr>
        <w:t xml:space="preserve">B. cinerea </w:t>
      </w:r>
      <w:r w:rsidR="00E773AB">
        <w:rPr>
          <w:sz w:val="24"/>
          <w:szCs w:val="24"/>
        </w:rPr>
        <w:t>on its other host plants</w:t>
      </w:r>
      <w:r w:rsidR="00F60FC1">
        <w:rPr>
          <w:sz w:val="24"/>
          <w:szCs w:val="24"/>
        </w:rPr>
        <w:t>. It is unclear whether</w:t>
      </w:r>
      <w:r w:rsidR="00E773AB">
        <w:rPr>
          <w:sz w:val="24"/>
          <w:szCs w:val="24"/>
        </w:rPr>
        <w:t xml:space="preserve"> domestication ha</w:t>
      </w:r>
      <w:r w:rsidR="00F60FC1">
        <w:rPr>
          <w:sz w:val="24"/>
          <w:szCs w:val="24"/>
        </w:rPr>
        <w:t>s</w:t>
      </w:r>
      <w:r w:rsidR="00E773AB">
        <w:rPr>
          <w:sz w:val="24"/>
          <w:szCs w:val="24"/>
        </w:rPr>
        <w:t xml:space="preserve"> a universal </w:t>
      </w:r>
      <w:r w:rsidR="00F60FC1">
        <w:rPr>
          <w:sz w:val="24"/>
          <w:szCs w:val="24"/>
        </w:rPr>
        <w:t>e</w:t>
      </w:r>
      <w:r w:rsidR="00E773AB">
        <w:rPr>
          <w:sz w:val="24"/>
          <w:szCs w:val="24"/>
        </w:rPr>
        <w:t xml:space="preserve">ffect on plant resistance to </w:t>
      </w:r>
      <w:r w:rsidR="00E773AB">
        <w:rPr>
          <w:i/>
          <w:sz w:val="24"/>
          <w:szCs w:val="24"/>
        </w:rPr>
        <w:t>B. cinerea</w:t>
      </w:r>
      <w:r w:rsidR="00E773AB">
        <w:rPr>
          <w:sz w:val="24"/>
          <w:szCs w:val="24"/>
        </w:rPr>
        <w:t>, or i</w:t>
      </w:r>
      <w:r w:rsidR="00F60FC1">
        <w:rPr>
          <w:sz w:val="24"/>
          <w:szCs w:val="24"/>
        </w:rPr>
        <w:t>f</w:t>
      </w:r>
      <w:r w:rsidR="00E773AB">
        <w:rPr>
          <w:sz w:val="24"/>
          <w:szCs w:val="24"/>
        </w:rPr>
        <w:t xml:space="preserve"> each domestication event </w:t>
      </w:r>
      <w:r w:rsidR="00F60FC1">
        <w:rPr>
          <w:sz w:val="24"/>
          <w:szCs w:val="24"/>
        </w:rPr>
        <w:t xml:space="preserve">is </w:t>
      </w:r>
      <w:r w:rsidR="00E773AB">
        <w:rPr>
          <w:sz w:val="24"/>
          <w:szCs w:val="24"/>
        </w:rPr>
        <w:t>unique</w:t>
      </w:r>
      <w:r w:rsidR="00F60FC1">
        <w:rPr>
          <w:sz w:val="24"/>
          <w:szCs w:val="24"/>
        </w:rPr>
        <w:t>.</w:t>
      </w:r>
    </w:p>
    <w:p w14:paraId="3F51750E" w14:textId="77777777" w:rsidR="00E62AE8" w:rsidRPr="00E773AB" w:rsidRDefault="00E62AE8" w:rsidP="006C499C">
      <w:pPr>
        <w:spacing w:line="480" w:lineRule="auto"/>
        <w:ind w:firstLine="720"/>
        <w:rPr>
          <w:sz w:val="24"/>
          <w:szCs w:val="24"/>
        </w:rPr>
      </w:pPr>
    </w:p>
    <w:p w14:paraId="1D43A1CF" w14:textId="46A353A5" w:rsidR="00CB2888" w:rsidRPr="005A4150" w:rsidRDefault="005A4150" w:rsidP="005A4150">
      <w:pPr>
        <w:spacing w:line="480" w:lineRule="auto"/>
        <w:rPr>
          <w:b/>
          <w:sz w:val="24"/>
          <w:szCs w:val="24"/>
        </w:rPr>
      </w:pPr>
      <w:r>
        <w:rPr>
          <w:b/>
          <w:sz w:val="24"/>
          <w:szCs w:val="24"/>
        </w:rPr>
        <w:t>Polygenic quantitative virulence and breeding complications</w:t>
      </w:r>
    </w:p>
    <w:p w14:paraId="1C31F27D" w14:textId="1D6FA771" w:rsidR="005A4150" w:rsidRDefault="00A63631" w:rsidP="000F22E7">
      <w:pPr>
        <w:spacing w:line="480" w:lineRule="auto"/>
        <w:ind w:firstLine="720"/>
        <w:rPr>
          <w:sz w:val="24"/>
          <w:szCs w:val="24"/>
        </w:rPr>
      </w:pPr>
      <w:r>
        <w:rPr>
          <w:sz w:val="24"/>
          <w:szCs w:val="24"/>
        </w:rPr>
        <w:t xml:space="preserve">Our results indicate a highly polygenic basis of quantitative virulence of the generalist </w:t>
      </w:r>
      <w:r w:rsidRPr="009A2734">
        <w:rPr>
          <w:i/>
          <w:sz w:val="24"/>
          <w:szCs w:val="24"/>
        </w:rPr>
        <w:t>B. cinerea</w:t>
      </w:r>
      <w:r>
        <w:rPr>
          <w:sz w:val="24"/>
          <w:szCs w:val="24"/>
        </w:rPr>
        <w:t xml:space="preserve"> on tomato. </w:t>
      </w:r>
      <w:r w:rsidR="009A2734">
        <w:rPr>
          <w:sz w:val="24"/>
          <w:szCs w:val="24"/>
        </w:rPr>
        <w:t xml:space="preserve">The </w:t>
      </w:r>
      <w:r w:rsidR="00EA31C3">
        <w:rPr>
          <w:sz w:val="24"/>
          <w:szCs w:val="24"/>
        </w:rPr>
        <w:t xml:space="preserve">variation in lesion size is linked to numerous </w:t>
      </w:r>
      <w:r w:rsidR="00EA31C3" w:rsidRPr="00B41031">
        <w:rPr>
          <w:i/>
          <w:sz w:val="24"/>
          <w:szCs w:val="24"/>
        </w:rPr>
        <w:t>B. cinerea</w:t>
      </w:r>
      <w:r w:rsidR="00EA31C3">
        <w:rPr>
          <w:sz w:val="24"/>
          <w:szCs w:val="24"/>
        </w:rPr>
        <w:t xml:space="preserve"> SNP</w:t>
      </w:r>
      <w:r w:rsidR="00167C8A">
        <w:rPr>
          <w:sz w:val="24"/>
          <w:szCs w:val="24"/>
        </w:rPr>
        <w:t>s</w:t>
      </w:r>
      <w:r w:rsidR="00EA31C3">
        <w:rPr>
          <w:sz w:val="24"/>
          <w:szCs w:val="24"/>
        </w:rPr>
        <w:t>, each with small effect sizes (Figure</w:t>
      </w:r>
      <w:r w:rsidR="00167C8A">
        <w:rPr>
          <w:sz w:val="24"/>
          <w:szCs w:val="24"/>
        </w:rPr>
        <w:t xml:space="preserve"> R6a</w:t>
      </w:r>
      <w:r w:rsidR="00EA31C3">
        <w:rPr>
          <w:sz w:val="24"/>
          <w:szCs w:val="24"/>
        </w:rPr>
        <w:t>)</w:t>
      </w:r>
      <w:r w:rsidR="009A2734">
        <w:rPr>
          <w:sz w:val="24"/>
          <w:szCs w:val="24"/>
        </w:rPr>
        <w:t>.</w:t>
      </w:r>
      <w:r w:rsidR="00EA31C3">
        <w:rPr>
          <w:sz w:val="24"/>
          <w:szCs w:val="24"/>
        </w:rPr>
        <w:t xml:space="preserve"> Importantly, the tomato host accession greatly influenced </w:t>
      </w:r>
      <w:r w:rsidR="00DA0FF8">
        <w:rPr>
          <w:sz w:val="24"/>
          <w:szCs w:val="24"/>
        </w:rPr>
        <w:t xml:space="preserve">which </w:t>
      </w:r>
      <w:r w:rsidR="00C44A9A">
        <w:rPr>
          <w:i/>
          <w:sz w:val="24"/>
          <w:szCs w:val="24"/>
        </w:rPr>
        <w:t>B. cinerea</w:t>
      </w:r>
      <w:r w:rsidR="00C44A9A">
        <w:rPr>
          <w:sz w:val="24"/>
          <w:szCs w:val="24"/>
        </w:rPr>
        <w:t xml:space="preserve"> </w:t>
      </w:r>
      <w:r w:rsidR="00DA0FF8">
        <w:rPr>
          <w:sz w:val="24"/>
          <w:szCs w:val="24"/>
        </w:rPr>
        <w:t xml:space="preserve">loci </w:t>
      </w:r>
      <w:r w:rsidR="00EA31C3">
        <w:rPr>
          <w:sz w:val="24"/>
          <w:szCs w:val="24"/>
        </w:rPr>
        <w:t xml:space="preserve">were significantly associated to lesion size </w:t>
      </w:r>
      <w:r w:rsidR="00167C8A">
        <w:rPr>
          <w:sz w:val="24"/>
          <w:szCs w:val="24"/>
        </w:rPr>
        <w:t>(Figure R7)</w:t>
      </w:r>
      <w:r w:rsidR="00EA31C3">
        <w:rPr>
          <w:sz w:val="24"/>
          <w:szCs w:val="24"/>
        </w:rPr>
        <w:t xml:space="preserve">. Thus, it possible that </w:t>
      </w:r>
      <w:r w:rsidR="00E86105">
        <w:rPr>
          <w:sz w:val="24"/>
          <w:szCs w:val="24"/>
        </w:rPr>
        <w:t xml:space="preserve">there is specialization at the gene level, in which </w:t>
      </w:r>
      <w:r w:rsidR="00EA31C3">
        <w:rPr>
          <w:sz w:val="24"/>
          <w:szCs w:val="24"/>
        </w:rPr>
        <w:t>different alleles within the pathogen link to differential virulence on specific host genotypes</w:t>
      </w:r>
      <w:r w:rsidR="00D468C9">
        <w:rPr>
          <w:sz w:val="24"/>
          <w:szCs w:val="24"/>
        </w:rPr>
        <w:t xml:space="preserve"> </w:t>
      </w:r>
      <w:r w:rsidR="00B3570C">
        <w:rPr>
          <w:sz w:val="24"/>
          <w:szCs w:val="24"/>
        </w:rPr>
        <w:fldChar w:fldCharType="begin">
          <w:fldData xml:space="preserve">PEVuZE5vdGU+PENpdGUgRXhjbHVkZVllYXI9IjEiPjxBdXRob3I+R2lyYXVkPC9BdXRob3I+PFll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</w:fldData>
        </w:fldChar>
      </w:r>
      <w:r w:rsidR="00B3570C">
        <w:rPr>
          <w:sz w:val="24"/>
          <w:szCs w:val="24"/>
        </w:rPr>
        <w:instrText xml:space="preserve"> ADDIN EN.CITE </w:instrText>
      </w:r>
      <w:r w:rsidR="00B3570C">
        <w:rPr>
          <w:sz w:val="24"/>
          <w:szCs w:val="24"/>
        </w:rPr>
        <w:fldChar w:fldCharType="begin">
          <w:fldData xml:space="preserve">PEVuZE5vdGU+PENpdGUgRXhjbHVkZVllYXI9IjEiPjxBdXRob3I+R2lyYXVkPC9BdXRob3I+PFll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</w:fldData>
        </w:fldChar>
      </w:r>
      <w:r w:rsidR="00B3570C">
        <w:rPr>
          <w:sz w:val="24"/>
          <w:szCs w:val="24"/>
        </w:rPr>
        <w:instrText xml:space="preserve"> ADDIN EN.CITE.DATA </w:instrText>
      </w:r>
      <w:r w:rsidR="00B3570C">
        <w:rPr>
          <w:sz w:val="24"/>
          <w:szCs w:val="24"/>
        </w:rPr>
      </w:r>
      <w:r w:rsidR="00B3570C">
        <w:rPr>
          <w:sz w:val="24"/>
          <w:szCs w:val="24"/>
        </w:rPr>
        <w:fldChar w:fldCharType="end"/>
      </w:r>
      <w:r w:rsidR="00B3570C">
        <w:rPr>
          <w:sz w:val="24"/>
          <w:szCs w:val="24"/>
        </w:rPr>
      </w:r>
      <w:r w:rsidR="00B3570C">
        <w:rPr>
          <w:sz w:val="24"/>
          <w:szCs w:val="24"/>
        </w:rPr>
        <w:fldChar w:fldCharType="separate"/>
      </w:r>
      <w:r w:rsidR="00B3570C">
        <w:rPr>
          <w:noProof/>
          <w:sz w:val="24"/>
          <w:szCs w:val="24"/>
        </w:rPr>
        <w:t>(Giraud, Fortini et al. , Rowe and Kliebenstein , Blanco-Ulate, Morales-Cruz et al.)</w:t>
      </w:r>
      <w:r w:rsidR="00B3570C">
        <w:rPr>
          <w:sz w:val="24"/>
          <w:szCs w:val="24"/>
        </w:rPr>
        <w:fldChar w:fldCharType="end"/>
      </w:r>
      <w:r w:rsidR="00EA31C3">
        <w:rPr>
          <w:sz w:val="24"/>
          <w:szCs w:val="24"/>
        </w:rPr>
        <w:t xml:space="preserve">. </w:t>
      </w:r>
      <w:r>
        <w:rPr>
          <w:sz w:val="24"/>
          <w:szCs w:val="24"/>
        </w:rPr>
        <w:t xml:space="preserve">This </w:t>
      </w:r>
      <w:r w:rsidR="00EA31C3">
        <w:rPr>
          <w:sz w:val="24"/>
          <w:szCs w:val="24"/>
        </w:rPr>
        <w:t xml:space="preserve">polygenic </w:t>
      </w:r>
      <w:r w:rsidR="00EA0F7A">
        <w:rPr>
          <w:sz w:val="24"/>
          <w:szCs w:val="24"/>
        </w:rPr>
        <w:t xml:space="preserve">architecture of virulence is distinctly different from specialist pathogens that often have one or a few large effect genes that control virulence </w:t>
      </w:r>
      <w:r w:rsidR="003D0236">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 </w:instrText>
      </w:r>
      <w:r w:rsidR="00E4188C">
        <w:rPr>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YXBwPSJFTiIgZGItaWQ9IjBwYXp2eHQ1a3p6emQwZXI5cGNwcnQwNzU5ZnJ4ZWF3dHpwZiIgdGlt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</w:fldData>
        </w:fldChar>
      </w:r>
      <w:r w:rsidR="00E4188C">
        <w:rPr>
          <w:sz w:val="24"/>
          <w:szCs w:val="24"/>
        </w:rPr>
        <w:instrText xml:space="preserve"> ADDIN EN.CITE.DATA </w:instrText>
      </w:r>
      <w:r w:rsidR="00E4188C">
        <w:rPr>
          <w:sz w:val="24"/>
          <w:szCs w:val="24"/>
        </w:rPr>
      </w:r>
      <w:r w:rsidR="00E4188C">
        <w:rPr>
          <w:sz w:val="24"/>
          <w:szCs w:val="24"/>
        </w:rPr>
        <w:fldChar w:fldCharType="end"/>
      </w:r>
      <w:r w:rsidR="003D0236">
        <w:rPr>
          <w:sz w:val="24"/>
          <w:szCs w:val="24"/>
        </w:rPr>
      </w:r>
      <w:r w:rsidR="003D0236">
        <w:rPr>
          <w:sz w:val="24"/>
          <w:szCs w:val="24"/>
        </w:rPr>
        <w:fldChar w:fldCharType="separate"/>
      </w:r>
      <w:r w:rsidR="00E4188C">
        <w:rPr>
          <w:noProof/>
          <w:sz w:val="24"/>
          <w:szCs w:val="24"/>
        </w:rPr>
        <w:t>(Keen 1992, De Feyter, Yang et al. 1993, Abramovitch and Martin 2004, Boyd, Ridout et al. 2013, Vleeshouwers and Oliver 2014)</w:t>
      </w:r>
      <w:r w:rsidR="003D0236">
        <w:rPr>
          <w:sz w:val="24"/>
          <w:szCs w:val="24"/>
        </w:rPr>
        <w:fldChar w:fldCharType="end"/>
      </w:r>
      <w:r w:rsidR="00194896">
        <w:rPr>
          <w:sz w:val="24"/>
          <w:szCs w:val="24"/>
        </w:rPr>
        <w:t xml:space="preserve">. </w:t>
      </w:r>
      <w:r>
        <w:rPr>
          <w:sz w:val="24"/>
          <w:szCs w:val="24"/>
        </w:rPr>
        <w:t xml:space="preserve">Further studies </w:t>
      </w:r>
      <w:r w:rsidR="00EA0F7A">
        <w:rPr>
          <w:sz w:val="24"/>
          <w:szCs w:val="24"/>
        </w:rPr>
        <w:t>are needed to compare how the host plant species may affect this image of genetic variation in virulence</w:t>
      </w:r>
      <w:r>
        <w:rPr>
          <w:sz w:val="24"/>
          <w:szCs w:val="24"/>
        </w:rPr>
        <w:t>.</w:t>
      </w:r>
      <w:r w:rsidR="009A5C4F">
        <w:rPr>
          <w:sz w:val="24"/>
          <w:szCs w:val="24"/>
        </w:rPr>
        <w:t xml:space="preserve"> </w:t>
      </w:r>
    </w:p>
    <w:p w14:paraId="69DF11BD" w14:textId="323093F0" w:rsidR="007B20FD" w:rsidRDefault="008F65C4" w:rsidP="007B20FD">
      <w:pPr>
        <w:spacing w:line="480" w:lineRule="auto"/>
        <w:ind w:firstLine="720"/>
        <w:rPr>
          <w:sz w:val="24"/>
          <w:szCs w:val="24"/>
        </w:rPr>
      </w:pPr>
      <w:r>
        <w:rPr>
          <w:sz w:val="24"/>
          <w:szCs w:val="24"/>
        </w:rPr>
        <w:t xml:space="preserve">These </w:t>
      </w:r>
      <w:r w:rsidR="005A4150">
        <w:rPr>
          <w:sz w:val="24"/>
          <w:szCs w:val="24"/>
        </w:rPr>
        <w:t xml:space="preserve">results indicate some particular challenges for breeding durable resistance to </w:t>
      </w:r>
      <w:r w:rsidR="00EA31C3" w:rsidRPr="00B41031">
        <w:rPr>
          <w:i/>
          <w:sz w:val="24"/>
          <w:szCs w:val="24"/>
        </w:rPr>
        <w:t>B. cinerea</w:t>
      </w:r>
      <w:r w:rsidR="00EA31C3">
        <w:rPr>
          <w:sz w:val="24"/>
          <w:szCs w:val="24"/>
        </w:rPr>
        <w:t xml:space="preserve"> and possibly other generalist </w:t>
      </w:r>
      <w:r w:rsidR="005A4150">
        <w:rPr>
          <w:sz w:val="24"/>
          <w:szCs w:val="24"/>
        </w:rPr>
        <w:t xml:space="preserve">pathogens. </w:t>
      </w:r>
      <w:r>
        <w:rPr>
          <w:sz w:val="24"/>
          <w:szCs w:val="24"/>
        </w:rPr>
        <w:t>The highly polygenic variation in virulence combined</w:t>
      </w:r>
      <w:r w:rsidR="00EA31C3">
        <w:rPr>
          <w:sz w:val="24"/>
          <w:szCs w:val="24"/>
        </w:rPr>
        <w:t xml:space="preserve"> with genomic sequencing</w:t>
      </w:r>
      <w:r w:rsidR="000F22E7">
        <w:rPr>
          <w:sz w:val="24"/>
          <w:szCs w:val="24"/>
        </w:rPr>
        <w:t>,</w:t>
      </w:r>
      <w:r w:rsidR="00EA31C3">
        <w:rPr>
          <w:sz w:val="24"/>
          <w:szCs w:val="24"/>
        </w:rPr>
        <w:t xml:space="preserve"> showing that this pathogen is a</w:t>
      </w:r>
      <w:r w:rsidR="00DA0FF8">
        <w:rPr>
          <w:sz w:val="24"/>
          <w:szCs w:val="24"/>
        </w:rPr>
        <w:t>n</w:t>
      </w:r>
      <w:r w:rsidR="00EA31C3">
        <w:rPr>
          <w:sz w:val="24"/>
          <w:szCs w:val="24"/>
        </w:rPr>
        <w:t xml:space="preserve"> inter-breeding population, suggests that the pathogen </w:t>
      </w:r>
      <w:r w:rsidR="00DA0FF8">
        <w:rPr>
          <w:sz w:val="24"/>
          <w:szCs w:val="24"/>
        </w:rPr>
        <w:t>is</w:t>
      </w:r>
      <w:r>
        <w:rPr>
          <w:sz w:val="24"/>
          <w:szCs w:val="24"/>
        </w:rPr>
        <w:t xml:space="preserve"> actively</w:t>
      </w:r>
      <w:r w:rsidR="00DA0FF8">
        <w:rPr>
          <w:sz w:val="24"/>
          <w:szCs w:val="24"/>
        </w:rPr>
        <w:t xml:space="preserve"> </w:t>
      </w:r>
      <w:r w:rsidR="00EA31C3">
        <w:rPr>
          <w:sz w:val="24"/>
          <w:szCs w:val="24"/>
        </w:rPr>
        <w:t>blending a large collection of polymorphic virulence loci</w:t>
      </w:r>
      <w:r w:rsidR="000F22E7">
        <w:rPr>
          <w:sz w:val="24"/>
          <w:szCs w:val="24"/>
        </w:rPr>
        <w:t xml:space="preserve"> </w:t>
      </w:r>
      <w:r w:rsidR="00F30CF0">
        <w:rPr>
          <w:sz w:val="24"/>
          <w:szCs w:val="24"/>
        </w:rPr>
        <w:fldChar w:fldCharType="begin">
          <w:fldData xml:space="preserve">PEVuZE5vdGU+PENpdGUgRXhjbHVkZVllYXI9IjEiPjxBdXRob3I+QXR3ZWxsPC9BdXRob3I+PFll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</w:fldData>
        </w:fldChar>
      </w:r>
      <w:r w:rsidR="00F30CF0">
        <w:rPr>
          <w:sz w:val="24"/>
          <w:szCs w:val="24"/>
        </w:rPr>
        <w:instrText xml:space="preserve"> ADDIN EN.CITE </w:instrText>
      </w:r>
      <w:r w:rsidR="00F30CF0">
        <w:rPr>
          <w:sz w:val="24"/>
          <w:szCs w:val="24"/>
        </w:rPr>
        <w:fldChar w:fldCharType="begin">
          <w:fldData xml:space="preserve">PEVuZE5vdGU+PENpdGUgRXhjbHVkZVllYXI9IjEiPjxBdXRob3I+QXR3ZWxsPC9BdXRob3I+PFll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</w:fldData>
        </w:fldChar>
      </w:r>
      <w:r w:rsidR="00F30CF0">
        <w:rPr>
          <w:sz w:val="24"/>
          <w:szCs w:val="24"/>
        </w:rPr>
        <w:instrText xml:space="preserve"> ADDIN EN.CITE.DATA </w:instrText>
      </w:r>
      <w:r w:rsidR="00F30CF0">
        <w:rPr>
          <w:sz w:val="24"/>
          <w:szCs w:val="24"/>
        </w:rPr>
      </w:r>
      <w:r w:rsidR="00F30CF0">
        <w:rPr>
          <w:sz w:val="24"/>
          <w:szCs w:val="24"/>
        </w:rPr>
        <w:fldChar w:fldCharType="end"/>
      </w:r>
      <w:r w:rsidR="00F30CF0">
        <w:rPr>
          <w:sz w:val="24"/>
          <w:szCs w:val="24"/>
        </w:rPr>
      </w:r>
      <w:r w:rsidR="00F30CF0">
        <w:rPr>
          <w:sz w:val="24"/>
          <w:szCs w:val="24"/>
        </w:rPr>
        <w:fldChar w:fldCharType="separate"/>
      </w:r>
      <w:r w:rsidR="00F30CF0">
        <w:rPr>
          <w:noProof/>
          <w:sz w:val="24"/>
          <w:szCs w:val="24"/>
        </w:rPr>
        <w:t>(Rowe and Kliebenstein , Fekete, Fekete et al. , Atwell, Corwin et al. , Atwell, Soltis et al.)</w:t>
      </w:r>
      <w:r w:rsidR="00F30CF0">
        <w:rPr>
          <w:sz w:val="24"/>
          <w:szCs w:val="24"/>
        </w:rPr>
        <w:fldChar w:fldCharType="end"/>
      </w:r>
      <w:r w:rsidR="00EA31C3">
        <w:rPr>
          <w:sz w:val="24"/>
          <w:szCs w:val="24"/>
        </w:rPr>
        <w:t xml:space="preserve">. Thus, it is not sufficient to breed crop resistance against a single isolate of </w:t>
      </w:r>
      <w:r w:rsidR="00EA31C3">
        <w:rPr>
          <w:i/>
          <w:sz w:val="24"/>
          <w:szCs w:val="24"/>
        </w:rPr>
        <w:t>B. cinerea</w:t>
      </w:r>
      <w:r w:rsidR="00DA0FF8">
        <w:rPr>
          <w:sz w:val="24"/>
          <w:szCs w:val="24"/>
        </w:rPr>
        <w:t>,</w:t>
      </w:r>
      <w:r w:rsidR="00EA31C3">
        <w:rPr>
          <w:sz w:val="24"/>
          <w:szCs w:val="24"/>
        </w:rPr>
        <w:t xml:space="preserve"> as this resistance mechanism would likely be rapidly overcome by new genotypes within the field population of </w:t>
      </w:r>
      <w:r w:rsidR="00EA31C3">
        <w:rPr>
          <w:i/>
          <w:sz w:val="24"/>
          <w:szCs w:val="24"/>
        </w:rPr>
        <w:t>B. cinerea</w:t>
      </w:r>
      <w:r w:rsidR="00EA31C3">
        <w:rPr>
          <w:sz w:val="24"/>
          <w:szCs w:val="24"/>
        </w:rPr>
        <w:t xml:space="preserve">. </w:t>
      </w:r>
      <w:r w:rsidR="005A4150">
        <w:rPr>
          <w:sz w:val="24"/>
          <w:szCs w:val="24"/>
        </w:rPr>
        <w:t xml:space="preserve">In contrast, </w:t>
      </w:r>
      <w:r w:rsidR="00EA31C3">
        <w:rPr>
          <w:sz w:val="24"/>
          <w:szCs w:val="24"/>
        </w:rPr>
        <w:t>it is likely necessary to breed resistance using a population of the pathogen</w:t>
      </w:r>
      <w:r w:rsidR="00DA0FF8">
        <w:rPr>
          <w:sz w:val="24"/>
          <w:szCs w:val="24"/>
        </w:rPr>
        <w:t>,</w:t>
      </w:r>
      <w:r w:rsidR="00EA31C3">
        <w:rPr>
          <w:sz w:val="24"/>
          <w:szCs w:val="24"/>
        </w:rPr>
        <w:t xml:space="preserve"> and to focus on plant loci that target</w:t>
      </w:r>
      <w:r w:rsidR="005A4150">
        <w:rPr>
          <w:sz w:val="24"/>
          <w:szCs w:val="24"/>
        </w:rPr>
        <w:t xml:space="preserve"> entire</w:t>
      </w:r>
      <w:r w:rsidR="00F60FC1">
        <w:rPr>
          <w:sz w:val="24"/>
          <w:szCs w:val="24"/>
        </w:rPr>
        <w:t xml:space="preserve"> </w:t>
      </w:r>
      <w:r>
        <w:rPr>
          <w:sz w:val="24"/>
          <w:szCs w:val="24"/>
        </w:rPr>
        <w:t xml:space="preserve">virulence </w:t>
      </w:r>
      <w:r w:rsidR="00F60FC1">
        <w:rPr>
          <w:sz w:val="24"/>
          <w:szCs w:val="24"/>
        </w:rPr>
        <w:t>pathways or</w:t>
      </w:r>
      <w:r>
        <w:rPr>
          <w:sz w:val="24"/>
          <w:szCs w:val="24"/>
        </w:rPr>
        <w:t xml:space="preserve"> </w:t>
      </w:r>
      <w:r w:rsidR="005A4150">
        <w:rPr>
          <w:sz w:val="24"/>
          <w:szCs w:val="24"/>
        </w:rPr>
        <w:t xml:space="preserve">mechanisms. </w:t>
      </w:r>
      <w:r w:rsidR="00305F67">
        <w:rPr>
          <w:sz w:val="24"/>
          <w:szCs w:val="24"/>
        </w:rPr>
        <w:t>The results in this study</w:t>
      </w:r>
      <w:r w:rsidR="005A4150">
        <w:rPr>
          <w:sz w:val="24"/>
          <w:szCs w:val="24"/>
        </w:rPr>
        <w:t xml:space="preserve"> indicate</w:t>
      </w:r>
      <w:r w:rsidR="00305F67">
        <w:rPr>
          <w:sz w:val="24"/>
          <w:szCs w:val="24"/>
        </w:rPr>
        <w:t xml:space="preserve"> that</w:t>
      </w:r>
      <w:r w:rsidR="005A4150">
        <w:rPr>
          <w:sz w:val="24"/>
          <w:szCs w:val="24"/>
        </w:rPr>
        <w:t xml:space="preserve"> </w:t>
      </w:r>
      <w:r w:rsidR="001659E8">
        <w:rPr>
          <w:sz w:val="24"/>
          <w:szCs w:val="24"/>
        </w:rPr>
        <w:t xml:space="preserve">the </w:t>
      </w:r>
      <w:r w:rsidR="00305F67">
        <w:rPr>
          <w:sz w:val="24"/>
          <w:szCs w:val="24"/>
        </w:rPr>
        <w:t xml:space="preserve">specific </w:t>
      </w:r>
      <w:r w:rsidR="001659E8">
        <w:rPr>
          <w:sz w:val="24"/>
          <w:szCs w:val="24"/>
        </w:rPr>
        <w:t xml:space="preserve">genetics of the </w:t>
      </w:r>
      <w:r w:rsidR="00305F67">
        <w:rPr>
          <w:sz w:val="24"/>
          <w:szCs w:val="24"/>
        </w:rPr>
        <w:t xml:space="preserve">plant </w:t>
      </w:r>
      <w:r w:rsidR="001659E8">
        <w:rPr>
          <w:sz w:val="24"/>
          <w:szCs w:val="24"/>
        </w:rPr>
        <w:t>host, the general domestication status</w:t>
      </w:r>
      <w:r w:rsidR="00E1446F">
        <w:rPr>
          <w:sz w:val="24"/>
          <w:szCs w:val="24"/>
        </w:rPr>
        <w:t>,</w:t>
      </w:r>
      <w:r w:rsidR="001659E8">
        <w:rPr>
          <w:sz w:val="24"/>
          <w:szCs w:val="24"/>
        </w:rPr>
        <w:t xml:space="preserve"> and the </w:t>
      </w:r>
      <w:r w:rsidR="00305F67">
        <w:rPr>
          <w:sz w:val="24"/>
          <w:szCs w:val="24"/>
        </w:rPr>
        <w:t xml:space="preserve">specific </w:t>
      </w:r>
      <w:r w:rsidR="001659E8">
        <w:rPr>
          <w:sz w:val="24"/>
          <w:szCs w:val="24"/>
        </w:rPr>
        <w:t>genetics of the pathogen</w:t>
      </w:r>
      <w:r w:rsidR="00305F67">
        <w:rPr>
          <w:sz w:val="24"/>
          <w:szCs w:val="24"/>
        </w:rPr>
        <w:t xml:space="preserve"> isolate</w:t>
      </w:r>
      <w:r w:rsidR="001659E8">
        <w:rPr>
          <w:sz w:val="24"/>
          <w:szCs w:val="24"/>
        </w:rPr>
        <w:t xml:space="preserve"> will all combine to affect </w:t>
      </w:r>
      <w:r w:rsidR="00305F67">
        <w:rPr>
          <w:sz w:val="24"/>
          <w:szCs w:val="24"/>
        </w:rPr>
        <w:t xml:space="preserve">how </w:t>
      </w:r>
      <w:r w:rsidR="001659E8">
        <w:rPr>
          <w:sz w:val="24"/>
          <w:szCs w:val="24"/>
        </w:rPr>
        <w:t>the estimated breeding value inferred from any experiment</w:t>
      </w:r>
      <w:r w:rsidR="00305F67">
        <w:rPr>
          <w:sz w:val="24"/>
          <w:szCs w:val="24"/>
        </w:rPr>
        <w:t xml:space="preserve"> will translate to a field application</w:t>
      </w:r>
      <w:r w:rsidR="00345A86">
        <w:rPr>
          <w:sz w:val="24"/>
          <w:szCs w:val="24"/>
        </w:rPr>
        <w:t xml:space="preserve"> (Table R1)</w:t>
      </w:r>
      <w:r w:rsidR="005A4150">
        <w:rPr>
          <w:sz w:val="24"/>
          <w:szCs w:val="24"/>
        </w:rPr>
        <w:t xml:space="preserve">. </w:t>
      </w:r>
      <w:r w:rsidR="001659E8">
        <w:rPr>
          <w:sz w:val="24"/>
          <w:szCs w:val="24"/>
        </w:rPr>
        <w:t xml:space="preserve">As such, utilizing a single or even a few pathogen </w:t>
      </w:r>
      <w:r w:rsidR="00E54CEE">
        <w:rPr>
          <w:sz w:val="24"/>
          <w:szCs w:val="24"/>
        </w:rPr>
        <w:t>isolate</w:t>
      </w:r>
      <w:r w:rsidR="001659E8">
        <w:rPr>
          <w:sz w:val="24"/>
          <w:szCs w:val="24"/>
        </w:rPr>
        <w:t xml:space="preserve">s to guide resistance breeding in plants </w:t>
      </w:r>
      <w:r w:rsidR="005A4150">
        <w:rPr>
          <w:sz w:val="24"/>
          <w:szCs w:val="24"/>
        </w:rPr>
        <w:t xml:space="preserve">is unlikely to translate to durable resistance against </w:t>
      </w:r>
      <w:r w:rsidR="005A4150" w:rsidRPr="00E1446F">
        <w:rPr>
          <w:i/>
          <w:sz w:val="24"/>
          <w:szCs w:val="24"/>
        </w:rPr>
        <w:t>B. cinerea</w:t>
      </w:r>
      <w:r w:rsidR="005A4150">
        <w:rPr>
          <w:sz w:val="24"/>
          <w:szCs w:val="24"/>
        </w:rPr>
        <w:t xml:space="preserve"> as a species. </w:t>
      </w:r>
      <w:r w:rsidR="001659E8">
        <w:rPr>
          <w:sz w:val="24"/>
          <w:szCs w:val="24"/>
        </w:rPr>
        <w:t>However, the lack of a domestication bottleneck on tomato resistance to B</w:t>
      </w:r>
      <w:r w:rsidR="001659E8" w:rsidRPr="00E1446F">
        <w:rPr>
          <w:i/>
          <w:sz w:val="24"/>
          <w:szCs w:val="24"/>
        </w:rPr>
        <w:t>. cinerea</w:t>
      </w:r>
      <w:r w:rsidR="005A4150">
        <w:rPr>
          <w:sz w:val="24"/>
          <w:szCs w:val="24"/>
        </w:rPr>
        <w:t xml:space="preserve"> sugg</w:t>
      </w:r>
      <w:r w:rsidR="007B20FD">
        <w:rPr>
          <w:sz w:val="24"/>
          <w:szCs w:val="24"/>
        </w:rPr>
        <w:t xml:space="preserve">ests that, at least for tomato, allelic variation in this generalist pathogen is sufficient to overcome introgression of </w:t>
      </w:r>
      <w:r w:rsidR="007B20FD" w:rsidRPr="007B20FD">
        <w:rPr>
          <w:sz w:val="24"/>
          <w:szCs w:val="24"/>
        </w:rPr>
        <w:t xml:space="preserve">wild resistance </w:t>
      </w:r>
      <w:r w:rsidR="007B20FD">
        <w:rPr>
          <w:sz w:val="24"/>
          <w:szCs w:val="24"/>
        </w:rPr>
        <w:t>genes or alleles</w:t>
      </w:r>
      <w:r w:rsidR="007B20FD" w:rsidRPr="007B20FD">
        <w:rPr>
          <w:sz w:val="24"/>
          <w:szCs w:val="24"/>
        </w:rPr>
        <w:t xml:space="preserve"> into the domesticated crop.</w:t>
      </w:r>
    </w:p>
    <w:p w14:paraId="45D7AB6D" w14:textId="70A47512" w:rsidR="005A4150" w:rsidRDefault="005A4150" w:rsidP="005A4150">
      <w:pPr>
        <w:spacing w:line="480" w:lineRule="auto"/>
        <w:rPr>
          <w:sz w:val="24"/>
          <w:szCs w:val="24"/>
        </w:rPr>
      </w:pPr>
    </w:p>
    <w:p w14:paraId="702C19D0" w14:textId="368062F1" w:rsidR="005A4150" w:rsidRPr="005A4150" w:rsidRDefault="005A4150" w:rsidP="005A4150">
      <w:pPr>
        <w:spacing w:line="480" w:lineRule="auto"/>
        <w:rPr>
          <w:b/>
          <w:sz w:val="24"/>
          <w:szCs w:val="24"/>
        </w:rPr>
      </w:pPr>
      <w:r w:rsidRPr="005A4150">
        <w:rPr>
          <w:b/>
          <w:sz w:val="24"/>
          <w:szCs w:val="24"/>
        </w:rPr>
        <w:t>Molecular mechanisms and polygenic virulence</w:t>
      </w:r>
    </w:p>
    <w:p w14:paraId="281641DA" w14:textId="50FAFDE0" w:rsidR="001B1226" w:rsidRDefault="00A63631" w:rsidP="006E6C60">
      <w:pPr>
        <w:spacing w:line="480" w:lineRule="auto"/>
        <w:rPr>
          <w:sz w:val="24"/>
          <w:szCs w:val="24"/>
        </w:rPr>
      </w:pPr>
      <w:r>
        <w:rPr>
          <w:sz w:val="24"/>
          <w:szCs w:val="24"/>
        </w:rPr>
        <w:tab/>
      </w:r>
      <w:r w:rsidR="00234632">
        <w:rPr>
          <w:sz w:val="24"/>
          <w:szCs w:val="24"/>
        </w:rPr>
        <w:t xml:space="preserve">GWA mapping of genes and SNPs controlling differential virulence in </w:t>
      </w:r>
      <w:r w:rsidR="009A5C4F" w:rsidRPr="007869D6">
        <w:rPr>
          <w:i/>
          <w:sz w:val="24"/>
          <w:szCs w:val="24"/>
        </w:rPr>
        <w:t>B. cinerea</w:t>
      </w:r>
      <w:r w:rsidR="009A5C4F">
        <w:rPr>
          <w:sz w:val="24"/>
          <w:szCs w:val="24"/>
        </w:rPr>
        <w:t xml:space="preserve"> </w:t>
      </w:r>
      <w:r w:rsidR="00234632">
        <w:rPr>
          <w:sz w:val="24"/>
          <w:szCs w:val="24"/>
        </w:rPr>
        <w:t>began to identify new mechanisms and loci that may play key roles in controlling differential virulence in this generalist pathogen</w:t>
      </w:r>
      <w:r w:rsidR="009A5C4F">
        <w:rPr>
          <w:sz w:val="24"/>
          <w:szCs w:val="24"/>
        </w:rPr>
        <w:t xml:space="preserve">. </w:t>
      </w:r>
      <w:r w:rsidR="007B20FD">
        <w:rPr>
          <w:sz w:val="24"/>
          <w:szCs w:val="24"/>
        </w:rPr>
        <w:t>Several of the functions we identified are suggestive of new pathogen virulence loci. Two of these may be</w:t>
      </w:r>
      <w:del w:id="149" w:author="Céline" w:date="2017-08-29T11:59:00Z">
        <w:r w:rsidR="007B20FD" w:rsidDel="0089779F">
          <w:rPr>
            <w:sz w:val="24"/>
            <w:szCs w:val="24"/>
          </w:rPr>
          <w:delText xml:space="preserve"> </w:delText>
        </w:r>
      </w:del>
      <w:ins w:id="150" w:author="Céline" w:date="2017-08-29T11:58:00Z">
        <w:r w:rsidR="0089779F">
          <w:rPr>
            <w:sz w:val="24"/>
            <w:szCs w:val="24"/>
          </w:rPr>
          <w:t xml:space="preserve"> pathogen-associated molecular patterns (</w:t>
        </w:r>
      </w:ins>
      <w:r w:rsidR="007B20FD">
        <w:rPr>
          <w:sz w:val="24"/>
          <w:szCs w:val="24"/>
        </w:rPr>
        <w:t>PAMP</w:t>
      </w:r>
      <w:ins w:id="151" w:author="Céline" w:date="2017-08-29T11:58:00Z">
        <w:r w:rsidR="0089779F">
          <w:rPr>
            <w:sz w:val="24"/>
            <w:szCs w:val="24"/>
          </w:rPr>
          <w:t>)</w:t>
        </w:r>
      </w:ins>
      <w:del w:id="152" w:author="Céline" w:date="2017-08-29T11:58:00Z">
        <w:r w:rsidR="007B20FD" w:rsidDel="0089779F">
          <w:rPr>
            <w:sz w:val="24"/>
            <w:szCs w:val="24"/>
          </w:rPr>
          <w:delText>s</w:delText>
        </w:r>
      </w:del>
      <w:r w:rsidR="007B20FD">
        <w:rPr>
          <w:sz w:val="24"/>
          <w:szCs w:val="24"/>
        </w:rPr>
        <w:t xml:space="preserve">, which would reduce pathogen virulence due to host recognition. </w:t>
      </w:r>
      <w:r w:rsidR="00EE7B6F">
        <w:rPr>
          <w:sz w:val="24"/>
          <w:szCs w:val="24"/>
        </w:rPr>
        <w:t xml:space="preserve">Through analysis of the genes significantly associated with all </w:t>
      </w:r>
      <w:commentRangeStart w:id="153"/>
      <w:r w:rsidR="00EE7B6F">
        <w:rPr>
          <w:sz w:val="24"/>
          <w:szCs w:val="24"/>
        </w:rPr>
        <w:t xml:space="preserve">12 </w:t>
      </w:r>
      <w:ins w:id="154" w:author="Céline" w:date="2017-08-29T12:00:00Z">
        <w:r w:rsidR="0089779F">
          <w:rPr>
            <w:sz w:val="24"/>
            <w:szCs w:val="24"/>
          </w:rPr>
          <w:t>genotype,</w:t>
        </w:r>
      </w:ins>
      <w:del w:id="155" w:author="Céline" w:date="2017-08-29T12:00:00Z">
        <w:r w:rsidR="00EE7B6F" w:rsidDel="0089779F">
          <w:rPr>
            <w:sz w:val="24"/>
            <w:szCs w:val="24"/>
          </w:rPr>
          <w:delText>plant traits</w:delText>
        </w:r>
        <w:commentRangeEnd w:id="153"/>
        <w:r w:rsidR="00D439F9" w:rsidDel="0089779F">
          <w:rPr>
            <w:rStyle w:val="CommentReference"/>
          </w:rPr>
          <w:commentReference w:id="153"/>
        </w:r>
        <w:r w:rsidR="00EE7B6F" w:rsidDel="0089779F">
          <w:rPr>
            <w:sz w:val="24"/>
            <w:szCs w:val="24"/>
          </w:rPr>
          <w:delText>,</w:delText>
        </w:r>
      </w:del>
      <w:r w:rsidR="00EE7B6F">
        <w:rPr>
          <w:sz w:val="24"/>
          <w:szCs w:val="24"/>
        </w:rPr>
        <w:t xml:space="preserve"> we identified a single cerato-platanin gene (</w:t>
      </w:r>
      <w:r w:rsidR="00EE7B6F" w:rsidRPr="00EE7B6F">
        <w:rPr>
          <w:sz w:val="24"/>
          <w:szCs w:val="24"/>
        </w:rPr>
        <w:t>BcT4_4591</w:t>
      </w:r>
      <w:r w:rsidR="00A36FBD">
        <w:rPr>
          <w:sz w:val="24"/>
          <w:szCs w:val="24"/>
        </w:rPr>
        <w:t>, Bcin02g06830</w:t>
      </w:r>
      <w:r w:rsidR="0022108E">
        <w:rPr>
          <w:sz w:val="24"/>
          <w:szCs w:val="24"/>
        </w:rPr>
        <w:t xml:space="preserve">; Figure R8), a potential PAMP </w:t>
      </w:r>
      <w:r w:rsidR="00982B89">
        <w:rPr>
          <w:sz w:val="24"/>
          <w:szCs w:val="24"/>
        </w:rPr>
        <w:t xml:space="preserve">(Table S1) </w: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 </w:instrText>
      </w:r>
      <w:r w:rsidR="00E4188C">
        <w:rPr>
          <w:sz w:val="24"/>
          <w:szCs w:val="24"/>
        </w:rPr>
        <w:fldChar w:fldCharType="begin">
          <w:fldData xml:space="preserve">PEVuZE5vdGU+PENpdGU+PEF1dGhvcj5CYWNjZWxsaTwvQXV0aG9yPjxZZWFyPjIwMTQ8L1llYXI+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</w:fldData>
        </w:fldChar>
      </w:r>
      <w:r w:rsidR="00E4188C">
        <w:rPr>
          <w:sz w:val="24"/>
          <w:szCs w:val="24"/>
        </w:rPr>
        <w:instrText xml:space="preserve"> ADDIN EN.CITE.DATA </w:instrText>
      </w:r>
      <w:r w:rsidR="00E4188C">
        <w:rPr>
          <w:sz w:val="24"/>
          <w:szCs w:val="24"/>
        </w:rPr>
      </w:r>
      <w:r w:rsidR="00E4188C">
        <w:rPr>
          <w:sz w:val="24"/>
          <w:szCs w:val="24"/>
        </w:rPr>
        <w:fldChar w:fldCharType="end"/>
      </w:r>
      <w:r w:rsidR="00E4188C">
        <w:rPr>
          <w:sz w:val="24"/>
          <w:szCs w:val="24"/>
        </w:rPr>
      </w:r>
      <w:r w:rsidR="00E4188C">
        <w:rPr>
          <w:sz w:val="24"/>
          <w:szCs w:val="24"/>
        </w:rPr>
        <w:fldChar w:fldCharType="separate"/>
      </w:r>
      <w:r w:rsidR="00E4188C">
        <w:rPr>
          <w:noProof/>
          <w:sz w:val="24"/>
          <w:szCs w:val="24"/>
        </w:rPr>
        <w:t>(Baccelli 2014, Gaderer, Bonazza et al. 2014, Pazzagli, Seidl-Seiboth et al. 2014)</w:t>
      </w:r>
      <w:r w:rsidR="00E4188C">
        <w:rPr>
          <w:sz w:val="24"/>
          <w:szCs w:val="24"/>
        </w:rPr>
        <w:fldChar w:fldCharType="end"/>
      </w:r>
      <w:r w:rsidR="00EE7B6F">
        <w:rPr>
          <w:sz w:val="24"/>
          <w:szCs w:val="24"/>
        </w:rPr>
        <w:t>. Fungal cerato-platanins have been linked to induction of systemic acquired resistance and defense compound biosynthesis in pl</w:t>
      </w:r>
      <w:r w:rsidR="00921C53">
        <w:rPr>
          <w:sz w:val="24"/>
          <w:szCs w:val="24"/>
        </w:rPr>
        <w:t xml:space="preserve">ants </w:t>
      </w:r>
      <w:r w:rsidR="00E4188C">
        <w:rPr>
          <w:sz w:val="24"/>
          <w:szCs w:val="24"/>
        </w:rPr>
        <w:fldChar w:fldCharType="begin"/>
      </w:r>
      <w:r w:rsidR="00E4188C">
        <w:rPr>
          <w:sz w:val="24"/>
          <w:szCs w:val="24"/>
        </w:rPr>
        <w:instrText xml:space="preserve"> ADDIN EN.CITE &lt;EndNote&gt;&lt;Cite&gt;&lt;Author&gt;Frías&lt;/Author&gt;&lt;Year&gt;2013&lt;/Year&gt;&lt;RecNum&gt;557&lt;/RecNum&gt;&lt;DisplayText&gt;(Scala, Pazzagli et al. 2004, Frías, Brito et al. 2013)&lt;/DisplayText&gt;&lt;record&gt;&lt;rec-number&gt;557&lt;/rec-number&gt;&lt;foreign-keys&gt;&lt;key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Cite&gt;&lt;Author&gt;Scala&lt;/Author&gt;&lt;Year&gt;2004&lt;/Year&gt;&lt;RecNum&gt;561&lt;/RecNum&gt;&lt;record&gt;&lt;rec-number&gt;561&lt;/rec-number&gt;&lt;foreign-keys&gt;&lt;key app="EN" db-id="0pazvxt5kzzzd0er9pcprt0759frxeawtzpf" timestamp="1503000469"&gt;561&lt;/key&gt;&lt;/foreign-keys&gt;&lt;ref-type name="Journal Article"&gt;17&lt;/ref-type&gt;&lt;contributors&gt;&lt;authors&gt;&lt;author&gt;Scala, A&lt;/author&gt;&lt;author&gt;Pazzagli, L&lt;/author&gt;&lt;author&gt;Comparini, C&lt;/author&gt;&lt;author&gt;Santini, A&lt;/author&gt;&lt;author&gt;Tegli, S&lt;/author&gt;&lt;author&gt;Cappugi, G&lt;/author&gt;&lt;/authors&gt;&lt;/contributors&gt;&lt;titles&gt;&lt;title&gt;Cerato-platanin, an early-produced protein by Ceratocystis fimbriata f. sp. platani, elicits phytoalexin synthesis in host and non-host plants&lt;/title&gt;&lt;secondary-title&gt;Journal of Plant Pathology&lt;/secondary-title&gt;&lt;/titles&gt;&lt;periodical&gt;&lt;full-title&gt;Journal of Plant Pathology&lt;/full-title&gt;&lt;/periodical&gt;&lt;pages&gt;27-33&lt;/pages&gt;&lt;dates&gt;&lt;year&gt;2004&lt;/year&gt;&lt;/dates&gt;&lt;isbn&gt;1125-4653&lt;/isbn&gt;&lt;urls&gt;&lt;/urls&gt;&lt;/record&gt;&lt;/Cite&gt;&lt;/EndNote&gt;</w:instrText>
      </w:r>
      <w:r w:rsidR="00E4188C">
        <w:rPr>
          <w:sz w:val="24"/>
          <w:szCs w:val="24"/>
        </w:rPr>
        <w:fldChar w:fldCharType="separate"/>
      </w:r>
      <w:r w:rsidR="00E4188C">
        <w:rPr>
          <w:noProof/>
          <w:sz w:val="24"/>
          <w:szCs w:val="24"/>
        </w:rPr>
        <w:t>(Scala, Pazzagli et al. 2004, Frías, Brito et al. 2013)</w:t>
      </w:r>
      <w:r w:rsidR="00E4188C">
        <w:rPr>
          <w:sz w:val="24"/>
          <w:szCs w:val="24"/>
        </w:rPr>
        <w:fldChar w:fldCharType="end"/>
      </w:r>
      <w:r w:rsidR="00921C53">
        <w:rPr>
          <w:sz w:val="24"/>
          <w:szCs w:val="24"/>
        </w:rPr>
        <w:t xml:space="preserve">. </w:t>
      </w:r>
      <w:r w:rsidR="0022108E">
        <w:rPr>
          <w:sz w:val="24"/>
          <w:szCs w:val="24"/>
        </w:rPr>
        <w:t xml:space="preserve">In </w:t>
      </w:r>
      <w:r w:rsidR="0022108E" w:rsidRPr="0022108E">
        <w:rPr>
          <w:i/>
          <w:sz w:val="24"/>
          <w:szCs w:val="24"/>
        </w:rPr>
        <w:t>B. cinerea</w:t>
      </w:r>
      <w:r w:rsidR="0022108E">
        <w:rPr>
          <w:sz w:val="24"/>
          <w:szCs w:val="24"/>
        </w:rPr>
        <w:t xml:space="preserve">, this cerato-platanin </w:t>
      </w:r>
      <w:r w:rsidR="0021189C">
        <w:rPr>
          <w:sz w:val="24"/>
          <w:szCs w:val="24"/>
        </w:rPr>
        <w:t xml:space="preserve">(Spl1) </w:t>
      </w:r>
      <w:r w:rsidR="0022108E">
        <w:rPr>
          <w:sz w:val="24"/>
          <w:szCs w:val="24"/>
        </w:rPr>
        <w:t xml:space="preserve">is a known virulence factor, but the mechanism is as of yet unknown </w:t>
      </w:r>
      <w:r w:rsidR="00B3570C">
        <w:rPr>
          <w:sz w:val="24"/>
          <w:szCs w:val="24"/>
        </w:rPr>
        <w:fldChar w:fldCharType="begin"/>
      </w:r>
      <w:r w:rsidR="00B3570C">
        <w:rPr>
          <w:sz w:val="24"/>
          <w:szCs w:val="24"/>
        </w:rPr>
        <w:instrText xml:space="preserve"> ADDIN EN.CITE &lt;EndNote&gt;&lt;Cite ExcludeYear="1"&gt;&lt;Author&gt;Frías&lt;/Author&gt;&lt;Year&gt;2013&lt;/Year&gt;&lt;RecNum&gt;557&lt;/RecNum&gt;&lt;DisplayText&gt;(Frías, Brito et al.)&lt;/DisplayText&gt;&lt;record&gt;&lt;rec-number&gt;557&lt;/rec-number&gt;&lt;foreign-keys&gt;&lt;key app="EN" db-id="0pazvxt5kzzzd0er9pcprt0759frxeawtzpf" timestamp="1502999962"&gt;557&lt;/key&gt;&lt;/foreign-keys&gt;&lt;ref-type name="Journal Article"&gt;17&lt;/ref-type&gt;&lt;contributors&gt;&lt;authors&gt;&lt;author&gt;Frías, Marcos&lt;/author&gt;&lt;author&gt;Brito, Nélida&lt;/author&gt;&lt;author&gt;González, Celedonio&lt;/author&gt;&lt;/authors&gt;&lt;/contributors&gt;&lt;titles&gt;&lt;title&gt;The Botrytis cinerea cerato‐platanin BcSpl1 is a potent inducer of systemic acquired resistance (SAR) in tobacco and generates a wave of salicylic acid expanding from the site of application&lt;/title&gt;&lt;secondary-title&gt;Molecular plant pathology&lt;/secondary-title&gt;&lt;/titles&gt;&lt;periodical&gt;&lt;full-title&gt;Molecular plant pathology&lt;/full-title&gt;&lt;/periodical&gt;&lt;pages&gt;191-196&lt;/pages&gt;&lt;volume&gt;14&lt;/volume&gt;&lt;number&gt;2&lt;/number&gt;&lt;dates&gt;&lt;year&gt;2013&lt;/year&gt;&lt;/dates&gt;&lt;isbn&gt;1364-3703&lt;/isbn&gt;&lt;urls&gt;&lt;/urls&gt;&lt;/record&gt;&lt;/Cite&gt;&lt;/EndNote&gt;</w:instrText>
      </w:r>
      <w:r w:rsidR="00B3570C">
        <w:rPr>
          <w:sz w:val="24"/>
          <w:szCs w:val="24"/>
        </w:rPr>
        <w:fldChar w:fldCharType="separate"/>
      </w:r>
      <w:r w:rsidR="00B3570C">
        <w:rPr>
          <w:noProof/>
          <w:sz w:val="24"/>
          <w:szCs w:val="24"/>
        </w:rPr>
        <w:t>(Frías, Brito et al.)</w:t>
      </w:r>
      <w:r w:rsidR="00B3570C">
        <w:rPr>
          <w:sz w:val="24"/>
          <w:szCs w:val="24"/>
        </w:rPr>
        <w:fldChar w:fldCharType="end"/>
      </w:r>
      <w:r w:rsidR="0022108E">
        <w:rPr>
          <w:sz w:val="24"/>
          <w:szCs w:val="24"/>
        </w:rPr>
        <w:t xml:space="preserve">. </w:t>
      </w:r>
      <w:r w:rsidR="008332FD">
        <w:rPr>
          <w:sz w:val="24"/>
          <w:szCs w:val="24"/>
        </w:rPr>
        <w:t xml:space="preserve">Chitin synthase produces a common fungal </w:t>
      </w:r>
      <w:del w:id="156" w:author="Céline" w:date="2017-08-29T11:59:00Z">
        <w:r w:rsidR="008332FD" w:rsidDel="0089779F">
          <w:rPr>
            <w:sz w:val="24"/>
            <w:szCs w:val="24"/>
          </w:rPr>
          <w:delText>pathogen-associated molecular pattern (</w:delText>
        </w:r>
      </w:del>
      <w:r w:rsidR="008332FD">
        <w:rPr>
          <w:sz w:val="24"/>
          <w:szCs w:val="24"/>
        </w:rPr>
        <w:t>PAMP</w:t>
      </w:r>
      <w:del w:id="157" w:author="Céline" w:date="2017-08-29T11:59:00Z">
        <w:r w:rsidR="008332FD" w:rsidDel="0089779F">
          <w:rPr>
            <w:sz w:val="24"/>
            <w:szCs w:val="24"/>
          </w:rPr>
          <w:delText>)</w:delText>
        </w:r>
      </w:del>
      <w:r w:rsidR="008332FD">
        <w:rPr>
          <w:sz w:val="24"/>
          <w:szCs w:val="24"/>
        </w:rPr>
        <w:t xml:space="preserve">, and was an overrepresented function </w:t>
      </w:r>
      <w:r w:rsidR="00D4223F">
        <w:rPr>
          <w:sz w:val="24"/>
          <w:szCs w:val="24"/>
        </w:rPr>
        <w:t xml:space="preserve">due to the gene </w:t>
      </w:r>
      <w:r w:rsidR="00D4223F" w:rsidRPr="00D4223F">
        <w:rPr>
          <w:sz w:val="24"/>
          <w:szCs w:val="24"/>
        </w:rPr>
        <w:t>BcT4_6276</w:t>
      </w:r>
      <w:r w:rsidR="00D4223F">
        <w:rPr>
          <w:sz w:val="24"/>
          <w:szCs w:val="24"/>
        </w:rPr>
        <w:t xml:space="preserve"> (</w:t>
      </w:r>
      <w:r w:rsidR="00D4223F" w:rsidRPr="00D4223F">
        <w:rPr>
          <w:sz w:val="24"/>
          <w:szCs w:val="24"/>
        </w:rPr>
        <w:t>Bcin01g02520</w:t>
      </w:r>
      <w:r w:rsidR="00D4223F">
        <w:rPr>
          <w:sz w:val="24"/>
          <w:szCs w:val="24"/>
        </w:rPr>
        <w:t>), which was</w:t>
      </w:r>
      <w:r w:rsidR="008332FD">
        <w:rPr>
          <w:sz w:val="24"/>
          <w:szCs w:val="24"/>
        </w:rPr>
        <w:t xml:space="preserve"> linked to 10 of our 12 tomato genotypes (Table S1</w:t>
      </w:r>
      <w:r w:rsidR="00D4223F">
        <w:rPr>
          <w:sz w:val="24"/>
          <w:szCs w:val="24"/>
        </w:rPr>
        <w:t>)</w:t>
      </w:r>
      <w:r w:rsidR="004A134F">
        <w:rPr>
          <w:sz w:val="24"/>
          <w:szCs w:val="24"/>
        </w:rPr>
        <w:t xml:space="preserve"> </w:t>
      </w:r>
      <w:r w:rsidR="00B3570C">
        <w:rPr>
          <w:sz w:val="24"/>
          <w:szCs w:val="24"/>
        </w:rPr>
        <w:fldChar w:fldCharType="begin"/>
      </w:r>
      <w:r w:rsidR="00B3570C">
        <w:rPr>
          <w:sz w:val="24"/>
          <w:szCs w:val="24"/>
        </w:rPr>
        <w:instrText xml:space="preserve"> ADDIN EN.CITE &lt;EndNote&gt;&lt;Cite ExcludeYear="1"&gt;&lt;Author&gt;Gonçalves&lt;/Author&gt;&lt;Year&gt;2016&lt;/Year&gt;&lt;RecNum&gt;579&lt;/RecNum&gt;&lt;DisplayText&gt;(Gonçalves, Brouillet et al.)&lt;/DisplayText&gt;&lt;record&gt;&lt;rec-number&gt;579&lt;/rec-number&gt;&lt;foreign-keys&gt;&lt;key app="EN" db-id="0pazvxt5kzzzd0er9pcprt0759frxeawtzpf" timestamp="1503432661"&gt;579&lt;/key&gt;&lt;/foreign-keys&gt;&lt;ref-type name="Journal Article"&gt;17&lt;/ref-type&gt;&lt;contributors&gt;&lt;authors&gt;&lt;author&gt;Gonçalves, Isabelle R&lt;/author&gt;&lt;author&gt;Brouillet, Sophie&lt;/author&gt;&lt;author&gt;Soulié, Marie-Christine&lt;/author&gt;&lt;author&gt;Gribaldo, Simonetta&lt;/author&gt;&lt;author&gt;Sirven, Catherine&lt;/author&gt;&lt;author&gt;Charron, Noémie&lt;/author&gt;&lt;author&gt;Boccara, Martine&lt;/author&gt;&lt;author&gt;Choquer, Mathias&lt;/author&gt;&lt;/authors&gt;&lt;/contributors&gt;&lt;titles&gt;&lt;title&gt;Genome-wide analyses of chitin synthases identify horizontal gene transfers towards bacteria and allow a robust and unifying classification into fungi&lt;/title&gt;&lt;secondary-title&gt;BMC evolutionary biology&lt;/secondary-title&gt;&lt;/titles&gt;&lt;periodical&gt;&lt;full-title&gt;BMC evolutionary biology&lt;/full-title&gt;&lt;/periodical&gt;&lt;pages&gt;252&lt;/pages&gt;&lt;volume&gt;16&lt;/volume&gt;&lt;number&gt;1&lt;/number&gt;&lt;dates&gt;&lt;year&gt;2016&lt;/year&gt;&lt;/dates&gt;&lt;isbn&gt;1471-2148&lt;/isbn&gt;&lt;urls&gt;&lt;/urls&gt;&lt;/record&gt;&lt;/Cite&gt;&lt;/EndNote&gt;</w:instrText>
      </w:r>
      <w:r w:rsidR="00B3570C">
        <w:rPr>
          <w:sz w:val="24"/>
          <w:szCs w:val="24"/>
        </w:rPr>
        <w:fldChar w:fldCharType="separate"/>
      </w:r>
      <w:r w:rsidR="00B3570C">
        <w:rPr>
          <w:noProof/>
          <w:sz w:val="24"/>
          <w:szCs w:val="24"/>
        </w:rPr>
        <w:t>(Gonçalves, Brouillet et al.)</w:t>
      </w:r>
      <w:r w:rsidR="00B3570C">
        <w:rPr>
          <w:sz w:val="24"/>
          <w:szCs w:val="24"/>
        </w:rPr>
        <w:fldChar w:fldCharType="end"/>
      </w:r>
      <w:r w:rsidR="00D4223F">
        <w:rPr>
          <w:sz w:val="24"/>
          <w:szCs w:val="24"/>
        </w:rPr>
        <w:t xml:space="preserve">. </w:t>
      </w:r>
      <w:r w:rsidR="007B20FD">
        <w:rPr>
          <w:sz w:val="24"/>
          <w:szCs w:val="24"/>
        </w:rPr>
        <w:t xml:space="preserve"> Additional loci may increase </w:t>
      </w:r>
      <w:r w:rsidR="007B20FD" w:rsidRPr="007B20FD">
        <w:rPr>
          <w:i/>
          <w:sz w:val="24"/>
          <w:szCs w:val="24"/>
        </w:rPr>
        <w:t>B. cinerea</w:t>
      </w:r>
      <w:r w:rsidR="007B20FD">
        <w:rPr>
          <w:sz w:val="24"/>
          <w:szCs w:val="24"/>
        </w:rPr>
        <w:t xml:space="preserve"> virulence on tomato through metabolic shifts. </w:t>
      </w:r>
      <w:r w:rsidR="006E6C60">
        <w:rPr>
          <w:sz w:val="24"/>
          <w:szCs w:val="24"/>
        </w:rPr>
        <w:t>Through analysis of loci contributing to virulence on all 12 host genotypes, we identified a terpene synthase</w:t>
      </w:r>
      <w:r w:rsidR="00921C53">
        <w:rPr>
          <w:sz w:val="24"/>
          <w:szCs w:val="24"/>
        </w:rPr>
        <w:t xml:space="preserve"> (Table S1)</w:t>
      </w:r>
      <w:r w:rsidR="006E6C60">
        <w:rPr>
          <w:sz w:val="24"/>
          <w:szCs w:val="24"/>
        </w:rPr>
        <w:t xml:space="preserve">. Reduced terpene biosynthesis has been linked to viral infections and susceptibility to whiteflies in plants </w:t>
      </w:r>
      <w:r w:rsidR="009B208D">
        <w:rPr>
          <w:sz w:val="24"/>
          <w:szCs w:val="24"/>
        </w:rPr>
        <w:fldChar w:fldCharType="begin"/>
      </w:r>
      <w:r w:rsidR="009B208D">
        <w:rPr>
          <w:sz w:val="24"/>
          <w:szCs w:val="24"/>
        </w:rPr>
        <w:instrText xml:space="preserve"> ADDIN EN.CITE &lt;EndNote&gt;&lt;Cite&gt;&lt;Author&gt;Li&lt;/Author&gt;&lt;Year&gt;2014&lt;/Year&gt;&lt;RecNum&gt;533&lt;/RecNum&gt;&lt;DisplayText&gt;(Li, Weldegergis et al. 2014)&lt;/DisplayText&gt;&lt;record&gt;&lt;rec-number&gt;533&lt;/rec-number&gt;&lt;foreign-keys&gt;&lt;key app="EN" db-id="0pazvxt5kzzzd0er9pcprt0759frxeawtzpf" timestamp="1502834790"&gt;533&lt;/key&gt;&lt;/foreign-keys&gt;&lt;ref-type name="Journal Article"&gt;17&lt;/ref-type&gt;&lt;contributors&gt;&lt;authors&gt;&lt;author&gt;Li, Ran&lt;/author&gt;&lt;author&gt;Weldegergis, Berhane T&lt;/author&gt;&lt;author&gt;Li, Jie&lt;/author&gt;&lt;author&gt;Jung, Choonkyun&lt;/author&gt;&lt;author&gt;Qu, Jing&lt;/author&gt;&lt;author&gt;Sun, Yanwei&lt;/author&gt;&lt;author&gt;Qian, Hongmei&lt;/author&gt;&lt;author&gt;Tee, ChuanSia&lt;/author&gt;&lt;author&gt;van Loon, Joop JA&lt;/author&gt;&lt;author&gt;Dicke, Marcel&lt;/author&gt;&lt;/authors&gt;&lt;/contributors&gt;&lt;titles&gt;&lt;title&gt;Virulence factors of geminivirus interact with MYC2 to subvert plant resistance and promote vector performance&lt;/title&gt;&lt;secondary-title&gt;The Plant Cell&lt;/secondary-title&gt;&lt;/titles&gt;&lt;periodical&gt;&lt;full-title&gt;Plant Cell&lt;/full-title&gt;&lt;abbr-1&gt;The Plant cell&lt;/abbr-1&gt;&lt;/periodical&gt;&lt;pages&gt;4991-5008&lt;/pages&gt;&lt;volume&gt;26&lt;/volume&gt;&lt;number&gt;12&lt;/number&gt;&lt;dates&gt;&lt;year&gt;2014&lt;/year&gt;&lt;/dates&gt;&lt;isbn&gt;1532-298X&lt;/isbn&gt;&lt;urls&gt;&lt;/urls&gt;&lt;/record&gt;&lt;/Cite&gt;&lt;/EndNote&gt;</w:instrText>
      </w:r>
      <w:r w:rsidR="009B208D">
        <w:rPr>
          <w:sz w:val="24"/>
          <w:szCs w:val="24"/>
        </w:rPr>
        <w:fldChar w:fldCharType="separate"/>
      </w:r>
      <w:r w:rsidR="009B208D">
        <w:rPr>
          <w:noProof/>
          <w:sz w:val="24"/>
          <w:szCs w:val="24"/>
        </w:rPr>
        <w:t>(Li, Weldegergis et al. 2014)</w:t>
      </w:r>
      <w:r w:rsidR="009B208D">
        <w:rPr>
          <w:sz w:val="24"/>
          <w:szCs w:val="24"/>
        </w:rPr>
        <w:fldChar w:fldCharType="end"/>
      </w:r>
      <w:r w:rsidR="006E6C60">
        <w:rPr>
          <w:sz w:val="24"/>
          <w:szCs w:val="24"/>
        </w:rPr>
        <w:t xml:space="preserve">. </w:t>
      </w:r>
      <w:r w:rsidR="00921C53">
        <w:rPr>
          <w:sz w:val="24"/>
          <w:szCs w:val="24"/>
        </w:rPr>
        <w:t xml:space="preserve">Through analysis of domestication-sensitive loci, we identified genes that may control production, transport or perception of kyneurine (Table S1). </w:t>
      </w:r>
      <w:r w:rsidR="00F8159E">
        <w:rPr>
          <w:sz w:val="24"/>
          <w:szCs w:val="24"/>
        </w:rPr>
        <w:t xml:space="preserve">Kyneurine induces apoptosis through reactive oxygen species mediated pathways in mammalian cells </w:t>
      </w:r>
      <w:r w:rsidR="009B208D">
        <w:rPr>
          <w:sz w:val="24"/>
          <w:szCs w:val="24"/>
        </w:rPr>
        <w:fldChar w:fldCharType="begin"/>
      </w:r>
      <w:r w:rsidR="009B208D">
        <w:rPr>
          <w:sz w:val="24"/>
          <w:szCs w:val="24"/>
        </w:rPr>
        <w:instrText xml:space="preserve"> ADDIN EN.CITE &lt;EndNote&gt;&lt;Cite&gt;&lt;Author&gt;Song&lt;/Author&gt;&lt;Year&gt;2011&lt;/Year&gt;&lt;RecNum&gt;535&lt;/RecNum&gt;&lt;DisplayText&gt;(Song, Park et al. 2011)&lt;/DisplayText&gt;&lt;record&gt;&lt;rec-number&gt;535&lt;/rec-number&gt;&lt;foreign-keys&gt;&lt;key app="EN" db-id="0pazvxt5kzzzd0er9pcprt0759frxeawtzpf" timestamp="1502836802"&gt;535&lt;/key&gt;&lt;/foreign-keys&gt;&lt;ref-type name="Journal Article"&gt;17&lt;/ref-type&gt;&lt;contributors&gt;&lt;authors&gt;&lt;author&gt;Song, Hyunkeun&lt;/author&gt;&lt;author&gt;Park, Hyunjin&lt;/author&gt;&lt;author&gt;Kim, Yeong-Seok&lt;/author&gt;&lt;author&gt;Kim, Kwang Dong&lt;/author&gt;&lt;author&gt;Lee, Hyun-Kyung&lt;/author&gt;&lt;author&gt;Cho, Dae-Ho&lt;/author&gt;&lt;author&gt;Yang, Jae-Wook&lt;/author&gt;&lt;author&gt;Hur, Dae Young&lt;/author&gt;&lt;/authors&gt;&lt;/contributors&gt;&lt;titles&gt;&lt;title&gt;L-kynurenine-induced apoptosis in human NK cells is mediated by reactive oxygen species&lt;/title&gt;&lt;secondary-title&gt;International immunopharmacology&lt;/secondary-title&gt;&lt;/titles&gt;&lt;periodical&gt;&lt;full-title&gt;International immunopharmacology&lt;/full-title&gt;&lt;/periodical&gt;&lt;pages&gt;932-938&lt;/pages&gt;&lt;volume&gt;11&lt;/volume&gt;&lt;number&gt;8&lt;/number&gt;&lt;dates&gt;&lt;year&gt;2011&lt;/year&gt;&lt;/dates&gt;&lt;isbn&gt;1567-5769&lt;/isbn&gt;&lt;urls&gt;&lt;/urls&gt;&lt;/record&gt;&lt;/Cite&gt;&lt;/EndNote&gt;</w:instrText>
      </w:r>
      <w:r w:rsidR="009B208D">
        <w:rPr>
          <w:sz w:val="24"/>
          <w:szCs w:val="24"/>
        </w:rPr>
        <w:fldChar w:fldCharType="separate"/>
      </w:r>
      <w:r w:rsidR="009B208D">
        <w:rPr>
          <w:noProof/>
          <w:sz w:val="24"/>
          <w:szCs w:val="24"/>
        </w:rPr>
        <w:t>(Song, Park et al. 2011)</w:t>
      </w:r>
      <w:r w:rsidR="009B208D">
        <w:rPr>
          <w:sz w:val="24"/>
          <w:szCs w:val="24"/>
        </w:rPr>
        <w:fldChar w:fldCharType="end"/>
      </w:r>
      <w:r w:rsidR="00F8159E">
        <w:rPr>
          <w:sz w:val="24"/>
          <w:szCs w:val="24"/>
        </w:rPr>
        <w:t xml:space="preserve">, and </w:t>
      </w:r>
      <w:r w:rsidR="00C12090" w:rsidRPr="00C12090">
        <w:rPr>
          <w:i/>
          <w:sz w:val="24"/>
          <w:szCs w:val="24"/>
        </w:rPr>
        <w:t>B. cinerea</w:t>
      </w:r>
      <w:r w:rsidR="00C12090">
        <w:rPr>
          <w:sz w:val="24"/>
          <w:szCs w:val="24"/>
        </w:rPr>
        <w:t xml:space="preserve"> kyneurine biosynthesis </w:t>
      </w:r>
      <w:r w:rsidR="00F8159E">
        <w:rPr>
          <w:sz w:val="24"/>
          <w:szCs w:val="24"/>
        </w:rPr>
        <w:t>could similarly be involved in plant cell death, via a pathway that was altered over the course of tomato domestication.</w:t>
      </w:r>
      <w:r w:rsidR="00C12090">
        <w:rPr>
          <w:sz w:val="24"/>
          <w:szCs w:val="24"/>
        </w:rPr>
        <w:t xml:space="preserve"> </w:t>
      </w:r>
      <w:r w:rsidR="005C4B05">
        <w:rPr>
          <w:sz w:val="24"/>
          <w:szCs w:val="24"/>
        </w:rPr>
        <w:t xml:space="preserve">We also identified </w:t>
      </w:r>
      <w:r w:rsidR="001B1226">
        <w:rPr>
          <w:sz w:val="24"/>
          <w:szCs w:val="24"/>
        </w:rPr>
        <w:t xml:space="preserve">a </w:t>
      </w:r>
      <w:r w:rsidR="00982B89">
        <w:rPr>
          <w:sz w:val="24"/>
          <w:szCs w:val="24"/>
        </w:rPr>
        <w:t>dopa-4,5-dioxygenase</w:t>
      </w:r>
      <w:r w:rsidR="001B1226">
        <w:rPr>
          <w:sz w:val="24"/>
          <w:szCs w:val="24"/>
        </w:rPr>
        <w:t xml:space="preserve"> enzyme as an </w:t>
      </w:r>
      <w:r w:rsidR="005C4B05">
        <w:rPr>
          <w:sz w:val="24"/>
          <w:szCs w:val="24"/>
        </w:rPr>
        <w:t xml:space="preserve">overrepresented function among domestication-sensitivity loci (Table S1). </w:t>
      </w:r>
      <w:r w:rsidR="00982B89">
        <w:rPr>
          <w:sz w:val="24"/>
          <w:szCs w:val="24"/>
        </w:rPr>
        <w:t>Dopa</w:t>
      </w:r>
      <w:r w:rsidR="001B1226">
        <w:rPr>
          <w:sz w:val="24"/>
          <w:szCs w:val="24"/>
        </w:rPr>
        <w:t xml:space="preserve"> is linked to aromatic amine biosynthesis and may coordinate with kyneurine.</w:t>
      </w:r>
    </w:p>
    <w:p w14:paraId="1B40D845" w14:textId="79EF26B7" w:rsidR="00194896" w:rsidRDefault="00194896" w:rsidP="007B20FD">
      <w:pPr>
        <w:spacing w:line="480" w:lineRule="auto"/>
        <w:ind w:firstLine="720"/>
        <w:rPr>
          <w:sz w:val="24"/>
          <w:szCs w:val="24"/>
        </w:rPr>
      </w:pPr>
      <w:r>
        <w:rPr>
          <w:sz w:val="24"/>
          <w:szCs w:val="24"/>
        </w:rPr>
        <w:t>The mechanisms of quantitative virulence identified in this study are in contrast to previously-described qualitative virulence loci.</w:t>
      </w:r>
      <w:r w:rsidR="007B20FD">
        <w:rPr>
          <w:sz w:val="24"/>
          <w:szCs w:val="24"/>
        </w:rPr>
        <w:t xml:space="preserve"> Using</w:t>
      </w:r>
      <w:r>
        <w:rPr>
          <w:sz w:val="24"/>
          <w:szCs w:val="24"/>
        </w:rPr>
        <w:t xml:space="preserve"> specific </w:t>
      </w:r>
      <w:r w:rsidRPr="00917199">
        <w:rPr>
          <w:i/>
          <w:sz w:val="24"/>
          <w:szCs w:val="24"/>
        </w:rPr>
        <w:t>a priori</w:t>
      </w:r>
      <w:r>
        <w:rPr>
          <w:sz w:val="24"/>
          <w:szCs w:val="24"/>
        </w:rPr>
        <w:t xml:space="preserve"> gene searches, we did not identify any other known fungal PAMPs, i.e. mannans, glycans or glycolipid genes, as loci contributing to variation in virulence across tomato accessions </w: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 </w:instrText>
      </w:r>
      <w:r>
        <w:rPr>
          <w:sz w:val="24"/>
          <w:szCs w:val="24"/>
        </w:rPr>
        <w:fldChar w:fldCharType="begin">
          <w:fldData xml:space="preserve">PEVuZE5vdGU+PENpdGU+PEF1dGhvcj5HdXN0PC9BdXRob3I+PFllYXI+MjAxNTwvWWVhcj48UmVj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ZXJpb2RpY2FsPjxmdWxsLXRpdGxlPlBMb1MgR2VuZXQ8L2Z1bGwtdGl0bGU+PGFiYnItMT5QTG9T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(Romani 2004, Hématy, Cherk et al. 2009, Gust 2015, Corwin, Copeland et al. 2016, Corwin, Subedy et al. 2016)</w:t>
      </w:r>
      <w:r>
        <w:rPr>
          <w:sz w:val="24"/>
          <w:szCs w:val="24"/>
        </w:rPr>
        <w:fldChar w:fldCharType="end"/>
      </w:r>
      <w:r>
        <w:rPr>
          <w:sz w:val="24"/>
          <w:szCs w:val="24"/>
        </w:rPr>
        <w:t xml:space="preserve">. We also did not identify known virulence loci such as NEPs, VELVET or polygalacturonases </w: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 </w:instrText>
      </w:r>
      <w:r>
        <w:rPr>
          <w:sz w:val="24"/>
          <w:szCs w:val="24"/>
        </w:rPr>
        <w:fldChar w:fldCharType="begin">
          <w:fldData xml:space="preserve">PEVuZE5vdGU+PENpdGU+PEF1dGhvcj5DaG9xdWVyPC9BdXRob3I+PFllYXI+MjAwNzwvWWVhcj48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</w:fldData>
        </w:fldChar>
      </w:r>
      <w:r>
        <w:rPr>
          <w:sz w:val="24"/>
          <w:szCs w:val="24"/>
        </w:rPr>
        <w:instrText xml:space="preserve"> ADDIN EN.CITE.DATA </w:instrText>
      </w:r>
      <w:r>
        <w:rPr>
          <w:sz w:val="24"/>
          <w:szCs w:val="24"/>
        </w:rPr>
      </w:r>
      <w:r>
        <w:rPr>
          <w:sz w:val="24"/>
          <w:szCs w:val="24"/>
        </w:rPr>
        <w:fldChar w:fldCharType="end"/>
      </w:r>
      <w:r>
        <w:rPr>
          <w:sz w:val="24"/>
          <w:szCs w:val="24"/>
        </w:rPr>
      </w:r>
      <w:r>
        <w:rPr>
          <w:sz w:val="24"/>
          <w:szCs w:val="24"/>
        </w:rPr>
        <w:fldChar w:fldCharType="separate"/>
      </w:r>
      <w:r>
        <w:rPr>
          <w:noProof/>
          <w:sz w:val="24"/>
          <w:szCs w:val="24"/>
        </w:rPr>
        <w:t>(ten Have, Mulder et al. 1998, De Lorenzo and Ferrari 2002, Choquer, Fournier et al. 2007, Schumacher, Pradier et al. 2012, Yang, Chen et al. 2013)</w:t>
      </w:r>
      <w:r>
        <w:rPr>
          <w:sz w:val="24"/>
          <w:szCs w:val="24"/>
        </w:rPr>
        <w:fldChar w:fldCharType="end"/>
      </w:r>
      <w:r>
        <w:rPr>
          <w:sz w:val="24"/>
          <w:szCs w:val="24"/>
        </w:rPr>
        <w:t>.  All of these genes did have SNPs within the analysis, but it is possible that the size of the population was simply not powerful enough to identify these loci.</w:t>
      </w:r>
    </w:p>
    <w:p w14:paraId="5FFF4877" w14:textId="77777777" w:rsidR="00A42B96" w:rsidRDefault="00A42B96" w:rsidP="00660515">
      <w:pPr>
        <w:spacing w:line="480" w:lineRule="auto"/>
        <w:rPr>
          <w:sz w:val="24"/>
          <w:szCs w:val="24"/>
        </w:rPr>
      </w:pPr>
    </w:p>
    <w:p w14:paraId="513357BF" w14:textId="01DBD954" w:rsidR="00A42B96" w:rsidRPr="003F2A1B" w:rsidRDefault="00A42B96" w:rsidP="00660515">
      <w:pPr>
        <w:spacing w:line="480" w:lineRule="auto"/>
        <w:rPr>
          <w:b/>
          <w:sz w:val="24"/>
          <w:szCs w:val="24"/>
        </w:rPr>
      </w:pPr>
      <w:r>
        <w:rPr>
          <w:b/>
          <w:sz w:val="24"/>
          <w:szCs w:val="24"/>
        </w:rPr>
        <w:t>Conclusion</w:t>
      </w:r>
    </w:p>
    <w:p w14:paraId="5B88886B" w14:textId="38145F12" w:rsidR="00CB0B18" w:rsidRDefault="00CB0B18" w:rsidP="00660515">
      <w:pPr>
        <w:spacing w:line="480" w:lineRule="auto"/>
        <w:rPr>
          <w:sz w:val="24"/>
          <w:szCs w:val="24"/>
        </w:rPr>
      </w:pPr>
      <w:r>
        <w:rPr>
          <w:sz w:val="24"/>
          <w:szCs w:val="24"/>
        </w:rPr>
        <w:tab/>
      </w:r>
      <w:r w:rsidR="00234632">
        <w:rPr>
          <w:sz w:val="24"/>
          <w:szCs w:val="24"/>
        </w:rPr>
        <w:t xml:space="preserve">This study examined the </w:t>
      </w:r>
      <w:r>
        <w:rPr>
          <w:sz w:val="24"/>
          <w:szCs w:val="24"/>
        </w:rPr>
        <w:t xml:space="preserve">contributions of </w:t>
      </w:r>
      <w:r w:rsidR="00234632">
        <w:rPr>
          <w:sz w:val="24"/>
          <w:szCs w:val="24"/>
        </w:rPr>
        <w:t xml:space="preserve">host and pathogen </w:t>
      </w:r>
      <w:r>
        <w:rPr>
          <w:sz w:val="24"/>
          <w:szCs w:val="24"/>
        </w:rPr>
        <w:t xml:space="preserve">natural genetic variation to </w:t>
      </w:r>
      <w:r w:rsidR="00234632">
        <w:rPr>
          <w:sz w:val="24"/>
          <w:szCs w:val="24"/>
        </w:rPr>
        <w:t>the quantitative interaction in the tomato-</w:t>
      </w:r>
      <w:r w:rsidR="00234632">
        <w:rPr>
          <w:i/>
          <w:sz w:val="24"/>
          <w:szCs w:val="24"/>
        </w:rPr>
        <w:t xml:space="preserve">B. cinerea </w:t>
      </w:r>
      <w:r w:rsidR="00234632">
        <w:rPr>
          <w:sz w:val="24"/>
          <w:szCs w:val="24"/>
        </w:rPr>
        <w:t xml:space="preserve"> pathosystem. In addition, the study</w:t>
      </w:r>
      <w:r>
        <w:rPr>
          <w:sz w:val="24"/>
          <w:szCs w:val="24"/>
        </w:rPr>
        <w:t xml:space="preserve"> explicit</w:t>
      </w:r>
      <w:r w:rsidR="00234632">
        <w:rPr>
          <w:sz w:val="24"/>
          <w:szCs w:val="24"/>
        </w:rPr>
        <w:t>ly</w:t>
      </w:r>
      <w:r>
        <w:rPr>
          <w:sz w:val="24"/>
          <w:szCs w:val="24"/>
        </w:rPr>
        <w:t xml:space="preserve"> test</w:t>
      </w:r>
      <w:r w:rsidR="00234632">
        <w:rPr>
          <w:sz w:val="24"/>
          <w:szCs w:val="24"/>
        </w:rPr>
        <w:t>ed</w:t>
      </w:r>
      <w:r>
        <w:rPr>
          <w:sz w:val="24"/>
          <w:szCs w:val="24"/>
        </w:rPr>
        <w:t xml:space="preserve"> the effects of tomato domestication</w:t>
      </w:r>
      <w:r w:rsidR="00234632">
        <w:rPr>
          <w:sz w:val="24"/>
          <w:szCs w:val="24"/>
        </w:rPr>
        <w:t xml:space="preserve"> on this pathosystem</w:t>
      </w:r>
      <w:r>
        <w:rPr>
          <w:sz w:val="24"/>
          <w:szCs w:val="24"/>
        </w:rPr>
        <w:t xml:space="preserve">. </w:t>
      </w:r>
      <w:r w:rsidRPr="00CB0B18">
        <w:rPr>
          <w:i/>
          <w:sz w:val="24"/>
          <w:szCs w:val="24"/>
        </w:rPr>
        <w:t>B. cinerea</w:t>
      </w:r>
      <w:r>
        <w:rPr>
          <w:sz w:val="24"/>
          <w:szCs w:val="24"/>
        </w:rPr>
        <w:t xml:space="preserve"> has a highly quantitative genetic basis of virulence on tomato, which is dominated by pathogen effects but also </w:t>
      </w:r>
      <w:r w:rsidR="00234632">
        <w:rPr>
          <w:sz w:val="24"/>
          <w:szCs w:val="24"/>
        </w:rPr>
        <w:t>sensitive to genetic variation linked to tomato domestication</w:t>
      </w:r>
      <w:r>
        <w:rPr>
          <w:sz w:val="24"/>
          <w:szCs w:val="24"/>
        </w:rPr>
        <w:t>.</w:t>
      </w:r>
      <w:r w:rsidR="00234632">
        <w:rPr>
          <w:sz w:val="24"/>
          <w:szCs w:val="24"/>
        </w:rPr>
        <w:t xml:space="preserve"> Future studies are necessary to test if this pattern of domestication responses in tomato </w:t>
      </w:r>
      <w:r w:rsidR="006E3AFF">
        <w:rPr>
          <w:sz w:val="24"/>
          <w:szCs w:val="24"/>
        </w:rPr>
        <w:t>is</w:t>
      </w:r>
      <w:r w:rsidR="00234632">
        <w:rPr>
          <w:sz w:val="24"/>
          <w:szCs w:val="24"/>
        </w:rPr>
        <w:t xml:space="preserve"> similar to what happens in other crops. Because this population of </w:t>
      </w:r>
      <w:r w:rsidRPr="00CB0B18">
        <w:rPr>
          <w:i/>
          <w:sz w:val="24"/>
          <w:szCs w:val="24"/>
        </w:rPr>
        <w:t>B. cinerea</w:t>
      </w:r>
      <w:r>
        <w:rPr>
          <w:sz w:val="24"/>
          <w:szCs w:val="24"/>
        </w:rPr>
        <w:t xml:space="preserve"> </w:t>
      </w:r>
      <w:r w:rsidR="007A4628">
        <w:rPr>
          <w:sz w:val="24"/>
          <w:szCs w:val="24"/>
        </w:rPr>
        <w:t>can infect a wide range of hosts, it will be possible to directly conduct this study</w:t>
      </w:r>
      <w:r>
        <w:rPr>
          <w:sz w:val="24"/>
          <w:szCs w:val="24"/>
        </w:rPr>
        <w:t xml:space="preserve">. By extending future work to additional domestication events, </w:t>
      </w:r>
      <w:r w:rsidR="007A4628">
        <w:rPr>
          <w:sz w:val="24"/>
          <w:szCs w:val="24"/>
        </w:rPr>
        <w:t>it may be possible to test</w:t>
      </w:r>
      <w:r>
        <w:rPr>
          <w:sz w:val="24"/>
          <w:szCs w:val="24"/>
        </w:rPr>
        <w:t xml:space="preserve"> </w:t>
      </w:r>
      <w:r w:rsidR="007A4628">
        <w:rPr>
          <w:sz w:val="24"/>
          <w:szCs w:val="24"/>
        </w:rPr>
        <w:t xml:space="preserve">if independent crop domestication events have a consistent underlying </w:t>
      </w:r>
      <w:r>
        <w:rPr>
          <w:sz w:val="24"/>
          <w:szCs w:val="24"/>
        </w:rPr>
        <w:t>genetic</w:t>
      </w:r>
      <w:r w:rsidR="007A4628">
        <w:rPr>
          <w:sz w:val="24"/>
          <w:szCs w:val="24"/>
        </w:rPr>
        <w:t xml:space="preserve"> signal of </w:t>
      </w:r>
      <w:r w:rsidRPr="00CB0B18">
        <w:rPr>
          <w:i/>
          <w:sz w:val="24"/>
          <w:szCs w:val="24"/>
        </w:rPr>
        <w:t>B. cinerea</w:t>
      </w:r>
      <w:r>
        <w:rPr>
          <w:sz w:val="24"/>
          <w:szCs w:val="24"/>
        </w:rPr>
        <w:t xml:space="preserve"> adaptation to plant domestication.</w:t>
      </w:r>
    </w:p>
    <w:p w14:paraId="3AFF6118" w14:textId="77777777" w:rsidR="00A63631" w:rsidRDefault="00A63631" w:rsidP="00587041">
      <w:pPr>
        <w:rPr>
          <w:sz w:val="24"/>
          <w:szCs w:val="24"/>
        </w:rPr>
      </w:pPr>
    </w:p>
    <w:p w14:paraId="359407C8" w14:textId="477FC941" w:rsidR="00012693" w:rsidRDefault="00E37CED" w:rsidP="00587041">
      <w:pPr>
        <w:rPr>
          <w:sz w:val="24"/>
          <w:szCs w:val="24"/>
        </w:rPr>
      </w:pPr>
      <w:r>
        <w:rPr>
          <w:sz w:val="24"/>
          <w:szCs w:val="24"/>
        </w:rPr>
        <w:t xml:space="preserve"> </w:t>
      </w:r>
    </w:p>
    <w:p w14:paraId="6A0CF3D5" w14:textId="77777777" w:rsidR="008F65C4" w:rsidRDefault="008F65C4">
      <w:pPr>
        <w:rPr>
          <w:b/>
          <w:sz w:val="24"/>
          <w:szCs w:val="24"/>
        </w:rPr>
      </w:pPr>
      <w:r>
        <w:rPr>
          <w:b/>
          <w:sz w:val="24"/>
          <w:szCs w:val="24"/>
        </w:rPr>
        <w:br w:type="page"/>
      </w:r>
    </w:p>
    <w:p w14:paraId="791716B9" w14:textId="36655F7C" w:rsidR="00E1739D" w:rsidRDefault="00DF65AB" w:rsidP="0039444C">
      <w:pPr>
        <w:rPr>
          <w:b/>
          <w:sz w:val="24"/>
          <w:szCs w:val="24"/>
        </w:rPr>
      </w:pPr>
      <w:r>
        <w:rPr>
          <w:b/>
          <w:sz w:val="24"/>
          <w:szCs w:val="24"/>
        </w:rPr>
        <w:t>Tables</w:t>
      </w:r>
    </w:p>
    <w:p w14:paraId="4D00C6BC" w14:textId="2874B335" w:rsidR="00DF65AB" w:rsidRPr="007A1D3B" w:rsidRDefault="000D40EF" w:rsidP="0039444C">
      <w:pPr>
        <w:rPr>
          <w:b/>
          <w:sz w:val="24"/>
          <w:szCs w:val="24"/>
        </w:rPr>
      </w:pPr>
      <w:commentRangeStart w:id="158"/>
      <w:r w:rsidRPr="007A1D3B">
        <w:rPr>
          <w:b/>
          <w:sz w:val="24"/>
          <w:szCs w:val="24"/>
        </w:rPr>
        <w:t xml:space="preserve">Table R1. </w:t>
      </w:r>
      <w:r w:rsidR="00D20BC2" w:rsidRPr="007A1D3B">
        <w:rPr>
          <w:b/>
          <w:sz w:val="24"/>
          <w:szCs w:val="24"/>
        </w:rPr>
        <w:t xml:space="preserve">ANOVA </w:t>
      </w:r>
      <w:r w:rsidR="00DF65AB" w:rsidRPr="007A1D3B">
        <w:rPr>
          <w:b/>
          <w:sz w:val="24"/>
          <w:szCs w:val="24"/>
        </w:rPr>
        <w:t>results of the interaction between 12 tomato accessions and 9</w:t>
      </w:r>
      <w:r w:rsidR="006E3AFF">
        <w:rPr>
          <w:b/>
          <w:sz w:val="24"/>
          <w:szCs w:val="24"/>
        </w:rPr>
        <w:t>5</w:t>
      </w:r>
      <w:r w:rsidR="00D20BC2" w:rsidRPr="007A1D3B">
        <w:rPr>
          <w:b/>
          <w:sz w:val="24"/>
          <w:szCs w:val="24"/>
        </w:rPr>
        <w:t xml:space="preserve"> </w:t>
      </w:r>
      <w:r w:rsidR="00D702E6" w:rsidRPr="007A1D3B">
        <w:rPr>
          <w:b/>
          <w:i/>
          <w:sz w:val="24"/>
          <w:szCs w:val="24"/>
        </w:rPr>
        <w:t>B.</w:t>
      </w:r>
      <w:r w:rsidR="00D20BC2" w:rsidRPr="007A1D3B">
        <w:rPr>
          <w:b/>
          <w:i/>
          <w:sz w:val="24"/>
          <w:szCs w:val="24"/>
        </w:rPr>
        <w:t xml:space="preserve"> cinerea</w:t>
      </w:r>
      <w:r w:rsidR="00D20BC2" w:rsidRPr="007A1D3B">
        <w:rPr>
          <w:b/>
          <w:sz w:val="24"/>
          <w:szCs w:val="24"/>
        </w:rPr>
        <w:t xml:space="preserve"> </w:t>
      </w:r>
      <w:r w:rsidR="00DF65AB" w:rsidRPr="007A1D3B">
        <w:rPr>
          <w:b/>
          <w:sz w:val="24"/>
          <w:szCs w:val="24"/>
        </w:rPr>
        <w:t>isolates measured as lesion area</w:t>
      </w:r>
      <w:r w:rsidR="00D20BC2" w:rsidRPr="007A1D3B">
        <w:rPr>
          <w:b/>
          <w:sz w:val="24"/>
          <w:szCs w:val="24"/>
        </w:rPr>
        <w:t>.</w:t>
      </w:r>
      <w:commentRangeEnd w:id="158"/>
      <w:r w:rsidR="00B84662">
        <w:rPr>
          <w:rStyle w:val="CommentReference"/>
        </w:rPr>
        <w:commentReference w:id="158"/>
      </w:r>
    </w:p>
    <w:p w14:paraId="51193EDF" w14:textId="012187A9" w:rsidR="000D40EF" w:rsidRDefault="00DF65AB" w:rsidP="0039444C">
      <w:pPr>
        <w:rPr>
          <w:sz w:val="24"/>
          <w:szCs w:val="24"/>
        </w:rPr>
      </w:pPr>
      <w:r>
        <w:rPr>
          <w:sz w:val="24"/>
          <w:szCs w:val="24"/>
        </w:rPr>
        <w:t>The Type III Sums-of-Squares, F-value, Degrees of Freedom and p-value for the linear modelling of lesion area for 12 tomato accessions by 9</w:t>
      </w:r>
      <w:r w:rsidR="006E3AFF">
        <w:rPr>
          <w:sz w:val="24"/>
          <w:szCs w:val="24"/>
        </w:rPr>
        <w:t>5</w:t>
      </w:r>
      <w:r>
        <w:rPr>
          <w:sz w:val="24"/>
          <w:szCs w:val="24"/>
        </w:rPr>
        <w:t xml:space="preserve"> </w:t>
      </w:r>
      <w:r>
        <w:rPr>
          <w:i/>
          <w:sz w:val="24"/>
          <w:szCs w:val="24"/>
        </w:rPr>
        <w:t xml:space="preserve">B. cinerea </w:t>
      </w:r>
      <w:r>
        <w:rPr>
          <w:sz w:val="24"/>
          <w:szCs w:val="24"/>
        </w:rPr>
        <w:t xml:space="preserve">isolates is shown. </w:t>
      </w:r>
      <w:r w:rsidR="00FA4ED9">
        <w:rPr>
          <w:sz w:val="24"/>
          <w:szCs w:val="24"/>
        </w:rPr>
        <w:t xml:space="preserve">Two of our 97 isolates did not have replication across 2 experiments, so they were dropped at this stage of analysis. </w:t>
      </w:r>
      <w:r>
        <w:rPr>
          <w:sz w:val="24"/>
          <w:szCs w:val="24"/>
        </w:rPr>
        <w:t xml:space="preserve">The terms are as follows; </w:t>
      </w:r>
      <w:r w:rsidR="00D20BC2">
        <w:rPr>
          <w:sz w:val="24"/>
          <w:szCs w:val="24"/>
        </w:rPr>
        <w:t>Isolate is</w:t>
      </w:r>
      <w:r>
        <w:rPr>
          <w:sz w:val="24"/>
          <w:szCs w:val="24"/>
        </w:rPr>
        <w:t xml:space="preserve"> the</w:t>
      </w:r>
      <w:r w:rsidR="00D20BC2">
        <w:rPr>
          <w:sz w:val="24"/>
          <w:szCs w:val="24"/>
        </w:rPr>
        <w:t xml:space="preserve"> 9</w:t>
      </w:r>
      <w:r w:rsidR="006E3AFF">
        <w:rPr>
          <w:sz w:val="24"/>
          <w:szCs w:val="24"/>
        </w:rPr>
        <w:t xml:space="preserve">5 </w:t>
      </w:r>
      <w:r w:rsidR="00D20BC2">
        <w:rPr>
          <w:i/>
          <w:sz w:val="24"/>
          <w:szCs w:val="24"/>
        </w:rPr>
        <w:t>B. cinerea</w:t>
      </w:r>
      <w:r w:rsidR="00D20BC2">
        <w:rPr>
          <w:sz w:val="24"/>
          <w:szCs w:val="24"/>
        </w:rPr>
        <w:t xml:space="preserve"> </w:t>
      </w:r>
      <w:r>
        <w:rPr>
          <w:sz w:val="24"/>
          <w:szCs w:val="24"/>
        </w:rPr>
        <w:t>isolates</w:t>
      </w:r>
      <w:r w:rsidR="00D20BC2">
        <w:rPr>
          <w:sz w:val="24"/>
          <w:szCs w:val="24"/>
        </w:rPr>
        <w:t xml:space="preserve">, Domestication is </w:t>
      </w:r>
      <w:r>
        <w:rPr>
          <w:sz w:val="24"/>
          <w:szCs w:val="24"/>
        </w:rPr>
        <w:t xml:space="preserve">wild tomato, </w:t>
      </w:r>
      <w:r w:rsidR="00D20BC2" w:rsidRPr="00D20BC2">
        <w:rPr>
          <w:i/>
          <w:sz w:val="24"/>
          <w:szCs w:val="24"/>
        </w:rPr>
        <w:t>S. pimpinellifolium</w:t>
      </w:r>
      <w:r>
        <w:rPr>
          <w:sz w:val="24"/>
          <w:szCs w:val="24"/>
        </w:rPr>
        <w:t>,</w:t>
      </w:r>
      <w:r w:rsidR="00D20BC2">
        <w:rPr>
          <w:sz w:val="24"/>
          <w:szCs w:val="24"/>
        </w:rPr>
        <w:t xml:space="preserve"> </w:t>
      </w:r>
      <w:r>
        <w:rPr>
          <w:sz w:val="24"/>
          <w:szCs w:val="24"/>
        </w:rPr>
        <w:t xml:space="preserve">versus domestic tomato, </w:t>
      </w:r>
      <w:r w:rsidR="00D20BC2" w:rsidRPr="00D20BC2">
        <w:rPr>
          <w:i/>
          <w:sz w:val="24"/>
          <w:szCs w:val="24"/>
        </w:rPr>
        <w:t>S. lycopersicum</w:t>
      </w:r>
      <w:r w:rsidR="00D20BC2">
        <w:rPr>
          <w:sz w:val="24"/>
          <w:szCs w:val="24"/>
        </w:rPr>
        <w:t xml:space="preserve">, </w:t>
      </w:r>
      <w:r w:rsidR="00CA5586">
        <w:rPr>
          <w:sz w:val="24"/>
          <w:szCs w:val="24"/>
        </w:rPr>
        <w:t>Plant is 12 tomato genotypes nested within</w:t>
      </w:r>
      <w:r>
        <w:rPr>
          <w:sz w:val="24"/>
          <w:szCs w:val="24"/>
        </w:rPr>
        <w:t xml:space="preserve"> their respective domestication groupings</w:t>
      </w:r>
      <w:r w:rsidR="00CA5586">
        <w:rPr>
          <w:sz w:val="24"/>
          <w:szCs w:val="24"/>
        </w:rPr>
        <w:t xml:space="preserve">, Experiment </w:t>
      </w:r>
      <w:r>
        <w:rPr>
          <w:sz w:val="24"/>
          <w:szCs w:val="24"/>
        </w:rPr>
        <w:t xml:space="preserve">tests the </w:t>
      </w:r>
      <w:r w:rsidR="00CA5586">
        <w:rPr>
          <w:sz w:val="24"/>
          <w:szCs w:val="24"/>
        </w:rPr>
        <w:t>2</w:t>
      </w:r>
      <w:r>
        <w:rPr>
          <w:sz w:val="24"/>
          <w:szCs w:val="24"/>
        </w:rPr>
        <w:t xml:space="preserve"> independent</w:t>
      </w:r>
      <w:r w:rsidR="00CA5586">
        <w:rPr>
          <w:sz w:val="24"/>
          <w:szCs w:val="24"/>
        </w:rPr>
        <w:t xml:space="preserve"> replicate experiments, </w:t>
      </w:r>
      <w:r>
        <w:rPr>
          <w:sz w:val="24"/>
          <w:szCs w:val="24"/>
        </w:rPr>
        <w:t>Experiment/</w:t>
      </w:r>
      <w:r w:rsidR="00CA5586">
        <w:rPr>
          <w:sz w:val="24"/>
          <w:szCs w:val="24"/>
        </w:rPr>
        <w:t xml:space="preserve">Block </w:t>
      </w:r>
      <w:r>
        <w:rPr>
          <w:sz w:val="24"/>
          <w:szCs w:val="24"/>
        </w:rPr>
        <w:t xml:space="preserve">tests the three blocks </w:t>
      </w:r>
      <w:r w:rsidR="00CA5586">
        <w:rPr>
          <w:sz w:val="24"/>
          <w:szCs w:val="24"/>
        </w:rPr>
        <w:t xml:space="preserve">nested within </w:t>
      </w:r>
      <w:r>
        <w:rPr>
          <w:sz w:val="24"/>
          <w:szCs w:val="24"/>
        </w:rPr>
        <w:t>each experiment</w:t>
      </w:r>
      <w:r w:rsidR="00CA5586">
        <w:rPr>
          <w:sz w:val="24"/>
          <w:szCs w:val="24"/>
        </w:rPr>
        <w:t>.</w:t>
      </w:r>
      <w:r>
        <w:rPr>
          <w:sz w:val="24"/>
          <w:szCs w:val="24"/>
        </w:rPr>
        <w:t xml:space="preserve"> In addition interactions of these factors are tested (:)</w:t>
      </w:r>
      <w:r w:rsidR="00CA5586">
        <w:rPr>
          <w:sz w:val="24"/>
          <w:szCs w:val="24"/>
        </w:rPr>
        <w:t>.</w:t>
      </w:r>
    </w:p>
    <w:p w14:paraId="1FBFC147" w14:textId="77777777" w:rsidR="00F67B03" w:rsidRDefault="00F67B03" w:rsidP="0039444C">
      <w:pPr>
        <w:rPr>
          <w:sz w:val="24"/>
          <w:szCs w:val="24"/>
        </w:rPr>
      </w:pPr>
    </w:p>
    <w:tbl>
      <w:tblPr>
        <w:tblW w:w="5222" w:type="dxa"/>
        <w:tblCellMar>
          <w:left w:w="0" w:type="dxa"/>
          <w:right w:w="0" w:type="dxa"/>
        </w:tblCellMar>
        <w:tblLook w:val="0600" w:firstRow="0" w:lastRow="0" w:firstColumn="0" w:lastColumn="0" w:noHBand="1" w:noVBand="1"/>
      </w:tblPr>
      <w:tblGrid>
        <w:gridCol w:w="1820"/>
        <w:gridCol w:w="960"/>
        <w:gridCol w:w="960"/>
        <w:gridCol w:w="566"/>
        <w:gridCol w:w="916"/>
      </w:tblGrid>
      <w:tr w:rsidR="00F67B03" w:rsidRPr="00F67B03" w14:paraId="51FB3273"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A773225" w14:textId="77777777" w:rsidR="00F67B03" w:rsidRPr="00F67B03" w:rsidRDefault="00F67B03" w:rsidP="00F67B03">
            <w:pPr>
              <w:spacing w:line="300" w:lineRule="atLeast"/>
              <w:jc w:val="center"/>
              <w:rPr>
                <w:rFonts w:ascii="Arial" w:eastAsia="Times New Roman" w:hAnsi="Arial" w:cs="Arial"/>
                <w:sz w:val="36"/>
                <w:szCs w:val="36"/>
              </w:rPr>
            </w:pPr>
            <w:r w:rsidRPr="00F67B03">
              <w:rPr>
                <w:rFonts w:ascii="Calibri" w:eastAsia="Times New Roman" w:hAnsi="Calibri" w:cs="Arial"/>
                <w:color w:val="000000"/>
                <w:kern w:val="24"/>
                <w:sz w:val="24"/>
                <w:szCs w:val="24"/>
              </w:rPr>
              <w:t>Fixed Effect</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9CBB544" w14:textId="77777777" w:rsidR="00F67B03" w:rsidRPr="00F67B03" w:rsidRDefault="00F67B03" w:rsidP="00F67B03">
            <w:pPr>
              <w:spacing w:line="300" w:lineRule="atLeast"/>
              <w:jc w:val="center"/>
              <w:rPr>
                <w:rFonts w:ascii="Arial" w:eastAsia="Times New Roman" w:hAnsi="Arial" w:cs="Arial"/>
                <w:sz w:val="36"/>
                <w:szCs w:val="36"/>
              </w:rPr>
            </w:pPr>
            <w:r w:rsidRPr="00F67B03">
              <w:rPr>
                <w:rFonts w:ascii="Calibri" w:eastAsia="Times New Roman" w:hAnsi="Calibri" w:cs="Arial"/>
                <w:color w:val="000000"/>
                <w:kern w:val="24"/>
                <w:sz w:val="24"/>
                <w:szCs w:val="24"/>
              </w:rPr>
              <w:t>SS</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F5ED43" w14:textId="77777777" w:rsidR="00F67B03" w:rsidRPr="00F67B03" w:rsidRDefault="00F67B03" w:rsidP="00F67B03">
            <w:pPr>
              <w:spacing w:line="300" w:lineRule="atLeast"/>
              <w:jc w:val="center"/>
              <w:rPr>
                <w:rFonts w:ascii="Arial" w:eastAsia="Times New Roman" w:hAnsi="Arial" w:cs="Arial"/>
                <w:sz w:val="36"/>
                <w:szCs w:val="36"/>
              </w:rPr>
            </w:pPr>
            <w:r w:rsidRPr="00F67B03">
              <w:rPr>
                <w:rFonts w:ascii="Calibri" w:eastAsia="Times New Roman" w:hAnsi="Calibri" w:cs="Arial"/>
                <w:color w:val="000000"/>
                <w:kern w:val="24"/>
                <w:sz w:val="24"/>
                <w:szCs w:val="24"/>
              </w:rPr>
              <w:t>F value</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39BEB0B" w14:textId="77777777" w:rsidR="00F67B03" w:rsidRPr="00F67B03" w:rsidRDefault="00F67B03" w:rsidP="00F67B03">
            <w:pPr>
              <w:spacing w:line="300" w:lineRule="atLeast"/>
              <w:jc w:val="center"/>
              <w:rPr>
                <w:rFonts w:ascii="Arial" w:eastAsia="Times New Roman" w:hAnsi="Arial" w:cs="Arial"/>
                <w:sz w:val="36"/>
                <w:szCs w:val="36"/>
              </w:rPr>
            </w:pPr>
            <w:r w:rsidRPr="00F67B03">
              <w:rPr>
                <w:rFonts w:ascii="Calibri" w:eastAsia="Times New Roman" w:hAnsi="Calibri" w:cs="Arial"/>
                <w:color w:val="000000"/>
                <w:kern w:val="24"/>
                <w:sz w:val="24"/>
                <w:szCs w:val="24"/>
              </w:rPr>
              <w:t>DF</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94FEAE" w14:textId="77777777" w:rsidR="00F67B03" w:rsidRPr="00F67B03" w:rsidRDefault="00F67B03" w:rsidP="00F67B03">
            <w:pPr>
              <w:spacing w:line="300" w:lineRule="atLeast"/>
              <w:jc w:val="center"/>
              <w:rPr>
                <w:rFonts w:ascii="Arial" w:eastAsia="Times New Roman" w:hAnsi="Arial" w:cs="Arial"/>
                <w:sz w:val="36"/>
                <w:szCs w:val="36"/>
              </w:rPr>
            </w:pPr>
            <w:r w:rsidRPr="00F67B03">
              <w:rPr>
                <w:rFonts w:ascii="Calibri" w:eastAsia="Times New Roman" w:hAnsi="Calibri" w:cs="Arial"/>
                <w:color w:val="000000"/>
                <w:kern w:val="24"/>
                <w:sz w:val="24"/>
                <w:szCs w:val="24"/>
              </w:rPr>
              <w:t>p</w:t>
            </w:r>
          </w:p>
        </w:tc>
      </w:tr>
      <w:tr w:rsidR="00F67B03" w:rsidRPr="00F67B03" w14:paraId="4FF09347"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CCB4C6E"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Isolate</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E3FEBF5"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256.6</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54BE13B"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13.54</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B0C7C5D"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94</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90BACC9"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b/>
                <w:bCs/>
                <w:color w:val="000000"/>
                <w:kern w:val="24"/>
                <w:sz w:val="24"/>
                <w:szCs w:val="24"/>
              </w:rPr>
              <w:t>&lt;2e-16</w:t>
            </w:r>
          </w:p>
        </w:tc>
      </w:tr>
      <w:tr w:rsidR="00F67B03" w:rsidRPr="00F67B03" w14:paraId="49229D3D"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B4EF929"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Domestication</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FB98916"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19.45</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BCD001D"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96.46</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28A1A65"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72387EF"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b/>
                <w:bCs/>
                <w:color w:val="000000"/>
                <w:kern w:val="24"/>
                <w:sz w:val="24"/>
                <w:szCs w:val="24"/>
              </w:rPr>
              <w:t>&lt;2e-16</w:t>
            </w:r>
          </w:p>
        </w:tc>
      </w:tr>
      <w:tr w:rsidR="00F67B03" w:rsidRPr="00F67B03" w14:paraId="20B6337F"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FF6F697"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Domest/Plant</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5ED8FE"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73.67</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1B775D1"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36.54</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62FC231"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10</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139C7E4"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b/>
                <w:bCs/>
                <w:color w:val="000000"/>
                <w:kern w:val="24"/>
                <w:sz w:val="24"/>
                <w:szCs w:val="24"/>
              </w:rPr>
              <w:t>&lt;2e-16</w:t>
            </w:r>
          </w:p>
        </w:tc>
      </w:tr>
      <w:tr w:rsidR="00F67B03" w:rsidRPr="00F67B03" w14:paraId="104CDDF5"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8E2556D"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Iso:Domest</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DF3DDBF"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20.67</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F8ED1D9"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1.091</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51551D0"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94</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DF08C8C"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0.260</w:t>
            </w:r>
          </w:p>
        </w:tc>
      </w:tr>
      <w:tr w:rsidR="00F67B03" w:rsidRPr="00F67B03" w14:paraId="313C59ED"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6FEBC6A9"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Iso:Domest/Plant</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3312640"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189.5</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F952B75"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0.9838</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8B108EA"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940</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AAFB195"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0.623</w:t>
            </w:r>
          </w:p>
        </w:tc>
      </w:tr>
      <w:tr w:rsidR="00F67B03" w:rsidRPr="00F67B03" w14:paraId="1ABD865A"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352A6CC"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Experiment</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4D5C7CF"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545.7</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5F3906"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2707</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81B7970"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10EAADC"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b/>
                <w:bCs/>
                <w:color w:val="000000"/>
                <w:kern w:val="24"/>
                <w:sz w:val="24"/>
                <w:szCs w:val="24"/>
              </w:rPr>
              <w:t>&lt;2e-16</w:t>
            </w:r>
          </w:p>
        </w:tc>
      </w:tr>
      <w:tr w:rsidR="00F67B03" w:rsidRPr="00F67B03" w14:paraId="69318AA3"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3D7E8A8"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Exp/Block</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D057D8D"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201.0</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AE621E"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249.3</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AF6CED9"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4</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96A2C48"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b/>
                <w:bCs/>
                <w:color w:val="000000"/>
                <w:kern w:val="24"/>
                <w:sz w:val="24"/>
                <w:szCs w:val="24"/>
              </w:rPr>
              <w:t>&lt;2e-16</w:t>
            </w:r>
          </w:p>
        </w:tc>
      </w:tr>
      <w:tr w:rsidR="00F67B03" w:rsidRPr="00F67B03" w14:paraId="110BEC35"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CA0902B"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Exp:Iso</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26C78C40"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152.2</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05C49CB"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8.028</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7F87C2B7"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94</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645DBBF"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b/>
                <w:bCs/>
                <w:color w:val="000000"/>
                <w:kern w:val="24"/>
                <w:sz w:val="24"/>
                <w:szCs w:val="24"/>
              </w:rPr>
              <w:t>&lt;2e-16</w:t>
            </w:r>
          </w:p>
        </w:tc>
      </w:tr>
      <w:tr w:rsidR="00F67B03" w:rsidRPr="00F67B03" w14:paraId="4A803C24"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1715B1D"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Exp:Domest</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4C1214E"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0.83</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02788E6"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4.095</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7BBB80B"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07906BB2"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0.043</w:t>
            </w:r>
          </w:p>
        </w:tc>
      </w:tr>
      <w:tr w:rsidR="00F67B03" w:rsidRPr="00F67B03" w14:paraId="681C6C95" w14:textId="77777777" w:rsidTr="00F67B03">
        <w:trPr>
          <w:trHeight w:val="300"/>
        </w:trPr>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4901EED" w14:textId="77777777" w:rsidR="00F67B03" w:rsidRPr="00F67B03" w:rsidRDefault="00F67B03" w:rsidP="00F67B03">
            <w:pPr>
              <w:spacing w:line="300" w:lineRule="atLeast"/>
              <w:rPr>
                <w:rFonts w:ascii="Arial" w:eastAsia="Times New Roman" w:hAnsi="Arial" w:cs="Arial"/>
                <w:sz w:val="36"/>
                <w:szCs w:val="36"/>
              </w:rPr>
            </w:pPr>
            <w:r w:rsidRPr="00F67B03">
              <w:rPr>
                <w:rFonts w:ascii="Calibri" w:eastAsia="Times New Roman" w:hAnsi="Calibri" w:cs="Arial"/>
                <w:color w:val="000000"/>
                <w:kern w:val="24"/>
                <w:sz w:val="24"/>
                <w:szCs w:val="24"/>
              </w:rPr>
              <w:t>Exp:Domest/Plant</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17FF2884"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47.43</w:t>
            </w:r>
          </w:p>
        </w:tc>
        <w:tc>
          <w:tcPr>
            <w:tcW w:w="960"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32C20F32"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23.53</w:t>
            </w:r>
          </w:p>
        </w:tc>
        <w:tc>
          <w:tcPr>
            <w:tcW w:w="56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59CDB054"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color w:val="000000"/>
                <w:kern w:val="24"/>
                <w:sz w:val="24"/>
                <w:szCs w:val="24"/>
              </w:rPr>
              <w:t>10</w:t>
            </w:r>
          </w:p>
        </w:tc>
        <w:tc>
          <w:tcPr>
            <w:tcW w:w="91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5" w:type="dxa"/>
              <w:bottom w:w="0" w:type="dxa"/>
              <w:right w:w="15" w:type="dxa"/>
            </w:tcMar>
            <w:vAlign w:val="bottom"/>
            <w:hideMark/>
          </w:tcPr>
          <w:p w14:paraId="42F26513" w14:textId="77777777" w:rsidR="00F67B03" w:rsidRPr="00F67B03" w:rsidRDefault="00F67B03" w:rsidP="00F67B03">
            <w:pPr>
              <w:spacing w:line="300" w:lineRule="atLeast"/>
              <w:jc w:val="right"/>
              <w:rPr>
                <w:rFonts w:ascii="Arial" w:eastAsia="Times New Roman" w:hAnsi="Arial" w:cs="Arial"/>
                <w:sz w:val="36"/>
                <w:szCs w:val="36"/>
              </w:rPr>
            </w:pPr>
            <w:r w:rsidRPr="00F67B03">
              <w:rPr>
                <w:rFonts w:ascii="Calibri" w:eastAsia="Times New Roman" w:hAnsi="Calibri" w:cs="Arial"/>
                <w:b/>
                <w:bCs/>
                <w:color w:val="000000"/>
                <w:kern w:val="24"/>
                <w:sz w:val="24"/>
                <w:szCs w:val="24"/>
              </w:rPr>
              <w:t>&lt;2e-16</w:t>
            </w:r>
            <w:r w:rsidRPr="00F67B03">
              <w:rPr>
                <w:rFonts w:ascii="Calibri" w:eastAsia="Times New Roman" w:hAnsi="Calibri" w:cs="Arial"/>
                <w:b/>
                <w:bCs/>
                <w:color w:val="000000"/>
                <w:kern w:val="24"/>
                <w:sz w:val="16"/>
                <w:szCs w:val="16"/>
              </w:rPr>
              <w:t> </w:t>
            </w:r>
          </w:p>
        </w:tc>
      </w:tr>
    </w:tbl>
    <w:p w14:paraId="0E719DF8" w14:textId="77777777" w:rsidR="00F67B03" w:rsidRDefault="00F67B03" w:rsidP="0039444C">
      <w:pPr>
        <w:rPr>
          <w:sz w:val="24"/>
          <w:szCs w:val="24"/>
        </w:rPr>
      </w:pPr>
    </w:p>
    <w:p w14:paraId="17E999D7" w14:textId="77777777" w:rsidR="00935BFC" w:rsidRDefault="00021031" w:rsidP="0039444C">
      <w:pPr>
        <w:rPr>
          <w:b/>
          <w:sz w:val="24"/>
          <w:szCs w:val="24"/>
        </w:rPr>
      </w:pPr>
      <w:r>
        <w:rPr>
          <w:sz w:val="24"/>
          <w:szCs w:val="24"/>
        </w:rPr>
        <w:br/>
      </w:r>
    </w:p>
    <w:p w14:paraId="0C523C29" w14:textId="77777777" w:rsidR="00935BFC" w:rsidRDefault="00935BFC">
      <w:pPr>
        <w:rPr>
          <w:b/>
          <w:sz w:val="24"/>
          <w:szCs w:val="24"/>
        </w:rPr>
      </w:pPr>
      <w:r>
        <w:rPr>
          <w:b/>
          <w:sz w:val="24"/>
          <w:szCs w:val="24"/>
        </w:rPr>
        <w:br w:type="page"/>
      </w:r>
    </w:p>
    <w:p w14:paraId="1F6AB292" w14:textId="7622EC90" w:rsidR="00461EBF" w:rsidRPr="007A1D3B" w:rsidRDefault="00021031" w:rsidP="0039444C">
      <w:pPr>
        <w:rPr>
          <w:b/>
          <w:sz w:val="24"/>
          <w:szCs w:val="24"/>
        </w:rPr>
      </w:pPr>
      <w:r w:rsidRPr="007A1D3B">
        <w:rPr>
          <w:b/>
          <w:sz w:val="24"/>
          <w:szCs w:val="24"/>
        </w:rPr>
        <w:t xml:space="preserve">Table R2. </w:t>
      </w:r>
      <w:r w:rsidR="0021189C">
        <w:rPr>
          <w:b/>
          <w:sz w:val="24"/>
          <w:szCs w:val="24"/>
        </w:rPr>
        <w:t xml:space="preserve">Rank order shifts of </w:t>
      </w:r>
      <w:r w:rsidR="0021189C" w:rsidRPr="007A1D3B">
        <w:rPr>
          <w:b/>
          <w:sz w:val="24"/>
          <w:szCs w:val="24"/>
        </w:rPr>
        <w:t>9</w:t>
      </w:r>
      <w:r w:rsidR="0021189C">
        <w:rPr>
          <w:b/>
          <w:sz w:val="24"/>
          <w:szCs w:val="24"/>
        </w:rPr>
        <w:t>7</w:t>
      </w:r>
      <w:r w:rsidR="0021189C" w:rsidRPr="007A1D3B">
        <w:rPr>
          <w:b/>
          <w:sz w:val="24"/>
          <w:szCs w:val="24"/>
        </w:rPr>
        <w:t xml:space="preserve"> </w:t>
      </w:r>
      <w:r w:rsidR="0021189C" w:rsidRPr="007A1D3B">
        <w:rPr>
          <w:b/>
          <w:i/>
          <w:sz w:val="24"/>
          <w:szCs w:val="24"/>
        </w:rPr>
        <w:t xml:space="preserve">B. cinerea </w:t>
      </w:r>
      <w:r w:rsidR="0021189C" w:rsidRPr="007A1D3B">
        <w:rPr>
          <w:b/>
          <w:sz w:val="24"/>
          <w:szCs w:val="24"/>
        </w:rPr>
        <w:t xml:space="preserve">isolates </w:t>
      </w:r>
      <w:r w:rsidR="0021189C">
        <w:rPr>
          <w:b/>
          <w:sz w:val="24"/>
          <w:szCs w:val="24"/>
        </w:rPr>
        <w:t xml:space="preserve">by lesion area </w:t>
      </w:r>
      <w:r w:rsidR="00461EBF" w:rsidRPr="007A1D3B">
        <w:rPr>
          <w:b/>
          <w:sz w:val="24"/>
          <w:szCs w:val="24"/>
        </w:rPr>
        <w:t xml:space="preserve">across all </w:t>
      </w:r>
      <w:r w:rsidR="00E5329A">
        <w:rPr>
          <w:b/>
          <w:sz w:val="24"/>
          <w:szCs w:val="24"/>
        </w:rPr>
        <w:t xml:space="preserve">of </w:t>
      </w:r>
      <w:r w:rsidR="00461EBF" w:rsidRPr="007A1D3B">
        <w:rPr>
          <w:b/>
          <w:sz w:val="24"/>
          <w:szCs w:val="24"/>
        </w:rPr>
        <w:t>the tomato accessions.</w:t>
      </w:r>
    </w:p>
    <w:p w14:paraId="71ADA0E4" w14:textId="67C74488" w:rsidR="00021031" w:rsidRPr="00D20BC2" w:rsidRDefault="00021031" w:rsidP="0039444C">
      <w:pPr>
        <w:rPr>
          <w:sz w:val="24"/>
          <w:szCs w:val="24"/>
        </w:rPr>
      </w:pPr>
      <w:r>
        <w:rPr>
          <w:sz w:val="24"/>
          <w:szCs w:val="24"/>
        </w:rPr>
        <w:t xml:space="preserve">Wilcoxon signed-rank test </w:t>
      </w:r>
      <w:r w:rsidR="00461EBF">
        <w:rPr>
          <w:sz w:val="24"/>
          <w:szCs w:val="24"/>
        </w:rPr>
        <w:t>comparing</w:t>
      </w:r>
      <w:r>
        <w:rPr>
          <w:sz w:val="24"/>
          <w:szCs w:val="24"/>
        </w:rPr>
        <w:t xml:space="preserve"> mean </w:t>
      </w:r>
      <w:r w:rsidRPr="00021031">
        <w:rPr>
          <w:i/>
          <w:sz w:val="24"/>
          <w:szCs w:val="24"/>
        </w:rPr>
        <w:t>B. cinerea</w:t>
      </w:r>
      <w:r>
        <w:rPr>
          <w:sz w:val="24"/>
          <w:szCs w:val="24"/>
        </w:rPr>
        <w:t xml:space="preserve"> lesion area </w:t>
      </w:r>
      <w:r w:rsidR="0021189C">
        <w:rPr>
          <w:sz w:val="24"/>
          <w:szCs w:val="24"/>
        </w:rPr>
        <w:t>on tomato accessions</w:t>
      </w:r>
      <w:r>
        <w:rPr>
          <w:sz w:val="24"/>
          <w:szCs w:val="24"/>
        </w:rPr>
        <w:t>.</w:t>
      </w:r>
      <w:r w:rsidR="00C81AC1">
        <w:rPr>
          <w:sz w:val="24"/>
          <w:szCs w:val="24"/>
        </w:rPr>
        <w:t xml:space="preserve"> </w:t>
      </w:r>
      <w:r w:rsidR="0021189C">
        <w:rPr>
          <w:sz w:val="24"/>
          <w:szCs w:val="24"/>
        </w:rPr>
        <w:t xml:space="preserve">This tests for a change in the rank order of the 97 isolates between each pair of tomato accessions. A significant p-value suggests that the relative performance of individual isolates is altered from one host to the other. The lower left corner of the chart includes FDR-corrected p-values, the upper right corner includes the test statistic (W). </w:t>
      </w:r>
      <w:r w:rsidR="00461EBF">
        <w:rPr>
          <w:sz w:val="24"/>
          <w:szCs w:val="24"/>
        </w:rPr>
        <w:t>B</w:t>
      </w:r>
      <w:r>
        <w:rPr>
          <w:sz w:val="24"/>
          <w:szCs w:val="24"/>
        </w:rPr>
        <w:t xml:space="preserve">old text indicates significance at p&lt;0.01 after correction, italicized text indicates </w:t>
      </w:r>
      <w:r w:rsidR="00461EBF">
        <w:rPr>
          <w:sz w:val="24"/>
          <w:szCs w:val="24"/>
        </w:rPr>
        <w:t xml:space="preserve">suggestive p-values </w:t>
      </w:r>
      <w:commentRangeStart w:id="159"/>
      <w:r w:rsidR="00461EBF">
        <w:rPr>
          <w:sz w:val="24"/>
          <w:szCs w:val="24"/>
        </w:rPr>
        <w:t>p&lt;0.1 &gt;0.01</w:t>
      </w:r>
      <w:commentRangeEnd w:id="159"/>
      <w:r w:rsidR="000448B9">
        <w:rPr>
          <w:rStyle w:val="CommentReference"/>
        </w:rPr>
        <w:commentReference w:id="159"/>
      </w:r>
      <w:r w:rsidR="00461EBF">
        <w:rPr>
          <w:sz w:val="24"/>
          <w:szCs w:val="24"/>
        </w:rPr>
        <w:t>. NS shows non-significant interactions</w:t>
      </w:r>
      <w:r>
        <w:rPr>
          <w:sz w:val="24"/>
          <w:szCs w:val="24"/>
        </w:rPr>
        <w:t>.</w:t>
      </w:r>
    </w:p>
    <w:p w14:paraId="554762DB" w14:textId="3978E664" w:rsidR="00DF65AB" w:rsidRDefault="00DF65AB" w:rsidP="0039444C">
      <w:pPr>
        <w:rPr>
          <w:b/>
          <w:sz w:val="24"/>
          <w:szCs w:val="24"/>
        </w:rPr>
      </w:pPr>
    </w:p>
    <w:tbl>
      <w:tblPr>
        <w:tblW w:w="7760" w:type="dxa"/>
        <w:tblCellMar>
          <w:left w:w="0" w:type="dxa"/>
          <w:right w:w="0" w:type="dxa"/>
        </w:tblCellMar>
        <w:tblLook w:val="0600" w:firstRow="0" w:lastRow="0" w:firstColumn="0" w:lastColumn="0" w:noHBand="1" w:noVBand="1"/>
      </w:tblPr>
      <w:tblGrid>
        <w:gridCol w:w="682"/>
        <w:gridCol w:w="692"/>
        <w:gridCol w:w="538"/>
        <w:gridCol w:w="538"/>
        <w:gridCol w:w="539"/>
        <w:gridCol w:w="539"/>
        <w:gridCol w:w="539"/>
        <w:gridCol w:w="499"/>
        <w:gridCol w:w="539"/>
        <w:gridCol w:w="539"/>
        <w:gridCol w:w="539"/>
        <w:gridCol w:w="499"/>
        <w:gridCol w:w="539"/>
        <w:gridCol w:w="539"/>
      </w:tblGrid>
      <w:tr w:rsidR="00F67B03" w:rsidRPr="00F67B03" w14:paraId="606D872B" w14:textId="77777777" w:rsidTr="00F67B03">
        <w:trPr>
          <w:trHeight w:val="217"/>
        </w:trPr>
        <w:tc>
          <w:tcPr>
            <w:tcW w:w="1380" w:type="dxa"/>
            <w:gridSpan w:val="2"/>
            <w:vMerge w:val="restart"/>
            <w:tcBorders>
              <w:top w:val="nil"/>
              <w:left w:val="nil"/>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F101E1" w14:textId="77777777" w:rsidR="00F67B03" w:rsidRPr="00F67B03" w:rsidRDefault="00F67B03" w:rsidP="00F67B03">
            <w:pPr>
              <w:rPr>
                <w:rFonts w:ascii="Arial" w:eastAsia="Times New Roman" w:hAnsi="Arial" w:cs="Arial"/>
                <w:szCs w:val="36"/>
              </w:rPr>
            </w:pP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8E1E90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Wild</w:t>
            </w:r>
          </w:p>
        </w:tc>
        <w:tc>
          <w:tcPr>
            <w:tcW w:w="3180" w:type="dxa"/>
            <w:gridSpan w:val="6"/>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DB5BF0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Domesticated</w:t>
            </w:r>
          </w:p>
        </w:tc>
      </w:tr>
      <w:tr w:rsidR="00F67B03" w:rsidRPr="00F67B03" w14:paraId="623790A5" w14:textId="77777777" w:rsidTr="00F67B03">
        <w:trPr>
          <w:trHeight w:val="217"/>
        </w:trPr>
        <w:tc>
          <w:tcPr>
            <w:tcW w:w="0" w:type="auto"/>
            <w:gridSpan w:val="2"/>
            <w:vMerge/>
            <w:tcBorders>
              <w:top w:val="nil"/>
              <w:left w:val="nil"/>
              <w:bottom w:val="single" w:sz="8" w:space="0" w:color="000000"/>
              <w:right w:val="single" w:sz="8" w:space="0" w:color="000000"/>
            </w:tcBorders>
            <w:vAlign w:val="center"/>
            <w:hideMark/>
          </w:tcPr>
          <w:p w14:paraId="64E7557C" w14:textId="77777777" w:rsidR="00F67B03" w:rsidRPr="00F67B03" w:rsidRDefault="00F67B03" w:rsidP="00F67B03">
            <w:pPr>
              <w:rPr>
                <w:rFonts w:ascii="Arial" w:eastAsia="Times New Roman" w:hAnsi="Arial" w:cs="Arial"/>
                <w:szCs w:val="36"/>
              </w:rPr>
            </w:pP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C7603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0C32CF2"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A00945"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906F3C"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08427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FEA97C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5CCE71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CA094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D23A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0C3E2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5B95348"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CC75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r>
      <w:tr w:rsidR="00F67B03" w:rsidRPr="00F67B03" w14:paraId="111739BC"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08B4ED7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Wild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00610A6"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LA1547</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23B968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AF658A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3256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B4439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916C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AEC9A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2228</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FA97C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59CFB0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2165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A6D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3478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4C41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1847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67941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1253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1A91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3942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F8E4C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2970</w:t>
            </w:r>
          </w:p>
        </w:tc>
      </w:tr>
      <w:tr w:rsidR="00F67B03" w:rsidRPr="00F67B03" w14:paraId="14059747"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0E9B1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25FB6BE"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LA1589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F249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5ED248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9E195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5323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3F0C7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6CD7C8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3566</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3039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90ECB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7B3A1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13F769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3173</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AB454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2406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31F17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5491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ACAE02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4426</w:t>
            </w:r>
          </w:p>
        </w:tc>
      </w:tr>
      <w:tr w:rsidR="00F67B03" w:rsidRPr="00F67B03" w14:paraId="0EE6182D"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893C3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CD8A18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LA1684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DB9F98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0.086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2A5C9E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5D40001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B50ED7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4020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B1D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3008</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3596ED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3926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8FDFC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2885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2DD13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4194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45A5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2627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8FC658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1959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CF7E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4776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4229CC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3810</w:t>
            </w:r>
          </w:p>
        </w:tc>
      </w:tr>
      <w:tr w:rsidR="00F67B03" w:rsidRPr="00F67B03" w14:paraId="475917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3A3690"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4BFF57"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LA2093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E8F7BF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193273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35DB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A3E0F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9E3281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3395</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A868DA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F4B3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3260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4A0D19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4943</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95B64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2919</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7F41A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2093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70748E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5630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D85F6C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4384</w:t>
            </w:r>
          </w:p>
        </w:tc>
      </w:tr>
      <w:tr w:rsidR="00F67B03" w:rsidRPr="00F67B03" w14:paraId="11F7CC86"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DAB599"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75746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LA2176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FFEB6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CF7F4D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F799F9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7EB83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11AC8F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B9CB18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5766</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755457C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4428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FB9046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5955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7EAAE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4287</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132384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3411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EA4F9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6670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FE75B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5610</w:t>
            </w:r>
          </w:p>
        </w:tc>
      </w:tr>
      <w:tr w:rsidR="00F67B03" w:rsidRPr="00F67B03" w14:paraId="40A33A71"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A6DE3A1"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4C2851D"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LA480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57953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A73BEF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571C7C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0.067</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909B9B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5258F1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0.012</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6CEE82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506B90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5939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DF3E4E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4376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A068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6212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4CA4BE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6999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FCF0C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515CE9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4869</w:t>
            </w:r>
          </w:p>
        </w:tc>
      </w:tr>
      <w:tr w:rsidR="00F67B03" w:rsidRPr="00F67B03" w14:paraId="49296747" w14:textId="77777777" w:rsidTr="00F67B03">
        <w:trPr>
          <w:trHeight w:val="217"/>
        </w:trPr>
        <w:tc>
          <w:tcPr>
            <w:tcW w:w="700" w:type="dxa"/>
            <w:vMerge w:val="restart"/>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textDirection w:val="btLr"/>
            <w:vAlign w:val="bottom"/>
            <w:hideMark/>
          </w:tcPr>
          <w:p w14:paraId="5105D4BF"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xml:space="preserve"> Domesticated</w:t>
            </w: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7BF791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LA2706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95D2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9C6F1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028C29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6BD9BC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30D1BD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8F21A6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AEC326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256170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6071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BDFB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4564</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273964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3785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75962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6716</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1C565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5794</w:t>
            </w:r>
          </w:p>
        </w:tc>
      </w:tr>
      <w:tr w:rsidR="00F67B03" w:rsidRPr="00F67B03" w14:paraId="3D9BBF0C"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6BEB8E"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387B7B"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LA3008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0E5EFC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2D8EA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EC7385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BC97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0.607</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B3A61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0.003</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798B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9C46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79E1425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1BA0A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3062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9327C2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2339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0D1332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5309</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4A4B40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4283</w:t>
            </w:r>
          </w:p>
        </w:tc>
      </w:tr>
      <w:tr w:rsidR="00F67B03" w:rsidRPr="00F67B03" w14:paraId="32BBB4F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CF9EA"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60C5594"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LA3475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3C0B3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487584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75396E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CD2063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0448EE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2BB6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50AB9A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780E9C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1794396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C6BD9C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3824</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08F40B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7088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2B2DC5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6022</w:t>
            </w:r>
          </w:p>
        </w:tc>
      </w:tr>
      <w:tr w:rsidR="00F67B03" w:rsidRPr="00F67B03" w14:paraId="1E57762B"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1B67B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46793FA"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LA410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4A4C14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F968F8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5E0C7792"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F53F3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2BEEDE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98C7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664F5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76DB6E"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3CCC3D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0.037</w:t>
            </w:r>
          </w:p>
        </w:tc>
        <w:tc>
          <w:tcPr>
            <w:tcW w:w="50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0181970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38C8AF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7779</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21BB026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6820</w:t>
            </w:r>
          </w:p>
        </w:tc>
      </w:tr>
      <w:tr w:rsidR="00F67B03" w:rsidRPr="00F67B03" w14:paraId="7CE1EB40"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5D202C"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BA7F593"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LA4345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584EE1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0.072</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7AE61C3"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0.065</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E9504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CB996D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0.030</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6DCE1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2C83B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0.018</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6A418B4"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2054985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8653179"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D27D01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4B65DF3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1E31F07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3601</w:t>
            </w:r>
          </w:p>
        </w:tc>
      </w:tr>
      <w:tr w:rsidR="00F67B03" w:rsidRPr="00F67B03" w14:paraId="322C388F" w14:textId="77777777" w:rsidTr="00F67B03">
        <w:trPr>
          <w:trHeight w:val="21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0AEC0B" w14:textId="77777777" w:rsidR="00F67B03" w:rsidRPr="00F67B03" w:rsidRDefault="00F67B03" w:rsidP="00F67B03">
            <w:pPr>
              <w:rPr>
                <w:rFonts w:ascii="Arial" w:eastAsia="Times New Roman" w:hAnsi="Arial" w:cs="Arial"/>
                <w:sz w:val="36"/>
                <w:szCs w:val="36"/>
              </w:rPr>
            </w:pPr>
          </w:p>
        </w:tc>
        <w:tc>
          <w:tcPr>
            <w:tcW w:w="7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780E03C9" w14:textId="77777777" w:rsidR="00F67B03" w:rsidRPr="00F67B03" w:rsidRDefault="00F67B03" w:rsidP="00F67B03">
            <w:pPr>
              <w:spacing w:line="217" w:lineRule="atLeas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LA4355</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CB4332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381B369C"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070AD78A"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0.034</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45FB8CF1"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E5AE226"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i/>
                <w:iCs/>
                <w:color w:val="000000"/>
                <w:kern w:val="24"/>
                <w:sz w:val="16"/>
                <w:szCs w:val="16"/>
              </w:rPr>
              <w:t>0.032</w:t>
            </w:r>
          </w:p>
        </w:tc>
        <w:tc>
          <w:tcPr>
            <w:tcW w:w="50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5FA2BB85"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0100D6DB"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0.010</w:t>
            </w:r>
          </w:p>
        </w:tc>
        <w:tc>
          <w:tcPr>
            <w:tcW w:w="540" w:type="dxa"/>
            <w:tcBorders>
              <w:top w:val="single" w:sz="8" w:space="0" w:color="000000"/>
              <w:left w:val="single" w:sz="8" w:space="0" w:color="000000"/>
              <w:bottom w:val="single" w:sz="8" w:space="0" w:color="000000"/>
              <w:right w:val="single" w:sz="8" w:space="0" w:color="000000"/>
            </w:tcBorders>
            <w:shd w:val="clear" w:color="auto" w:fill="D9D9D9"/>
            <w:tcMar>
              <w:top w:w="11" w:type="dxa"/>
              <w:left w:w="11" w:type="dxa"/>
              <w:bottom w:w="0" w:type="dxa"/>
              <w:right w:w="11" w:type="dxa"/>
            </w:tcMar>
            <w:vAlign w:val="bottom"/>
            <w:hideMark/>
          </w:tcPr>
          <w:p w14:paraId="183F3480"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NS</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4BCDDB08"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0.002</w:t>
            </w:r>
          </w:p>
        </w:tc>
        <w:tc>
          <w:tcPr>
            <w:tcW w:w="50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3358A0A7"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&lt;0.001</w:t>
            </w:r>
          </w:p>
        </w:tc>
        <w:tc>
          <w:tcPr>
            <w:tcW w:w="540" w:type="dxa"/>
            <w:tcBorders>
              <w:top w:val="single" w:sz="8" w:space="0" w:color="000000"/>
              <w:left w:val="single" w:sz="8" w:space="0" w:color="000000"/>
              <w:bottom w:val="single" w:sz="8" w:space="0" w:color="000000"/>
              <w:right w:val="single" w:sz="8" w:space="0" w:color="000000"/>
            </w:tcBorders>
            <w:shd w:val="clear" w:color="auto" w:fill="auto"/>
            <w:tcMar>
              <w:top w:w="11" w:type="dxa"/>
              <w:left w:w="11" w:type="dxa"/>
              <w:bottom w:w="0" w:type="dxa"/>
              <w:right w:w="11" w:type="dxa"/>
            </w:tcMar>
            <w:vAlign w:val="bottom"/>
            <w:hideMark/>
          </w:tcPr>
          <w:p w14:paraId="6A18079F"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b/>
                <w:bCs/>
                <w:color w:val="000000"/>
                <w:kern w:val="24"/>
                <w:sz w:val="16"/>
                <w:szCs w:val="16"/>
              </w:rPr>
              <w:t>0.009</w:t>
            </w:r>
          </w:p>
        </w:tc>
        <w:tc>
          <w:tcPr>
            <w:tcW w:w="540" w:type="dxa"/>
            <w:tcBorders>
              <w:top w:val="single" w:sz="8" w:space="0" w:color="000000"/>
              <w:left w:val="single" w:sz="8" w:space="0" w:color="000000"/>
              <w:bottom w:val="single" w:sz="8" w:space="0" w:color="000000"/>
              <w:right w:val="single" w:sz="8" w:space="0" w:color="000000"/>
            </w:tcBorders>
            <w:shd w:val="clear" w:color="auto" w:fill="000000"/>
            <w:tcMar>
              <w:top w:w="11" w:type="dxa"/>
              <w:left w:w="11" w:type="dxa"/>
              <w:bottom w:w="0" w:type="dxa"/>
              <w:right w:w="11" w:type="dxa"/>
            </w:tcMar>
            <w:vAlign w:val="bottom"/>
            <w:hideMark/>
          </w:tcPr>
          <w:p w14:paraId="36E9609D" w14:textId="77777777" w:rsidR="00F67B03" w:rsidRPr="00F67B03" w:rsidRDefault="00F67B03" w:rsidP="00F67B03">
            <w:pPr>
              <w:spacing w:line="217" w:lineRule="atLeast"/>
              <w:jc w:val="right"/>
              <w:textAlignment w:val="bottom"/>
              <w:rPr>
                <w:rFonts w:ascii="Arial" w:eastAsia="Times New Roman" w:hAnsi="Arial" w:cs="Arial"/>
                <w:sz w:val="36"/>
                <w:szCs w:val="36"/>
              </w:rPr>
            </w:pPr>
            <w:r w:rsidRPr="00F67B03">
              <w:rPr>
                <w:rFonts w:ascii="Calibri" w:eastAsia="Times New Roman" w:hAnsi="Calibri" w:cs="Arial"/>
                <w:color w:val="000000"/>
                <w:kern w:val="24"/>
                <w:sz w:val="16"/>
                <w:szCs w:val="16"/>
              </w:rPr>
              <w:t> </w:t>
            </w:r>
          </w:p>
        </w:tc>
      </w:tr>
    </w:tbl>
    <w:p w14:paraId="662B07CD" w14:textId="77777777" w:rsidR="00935BFC" w:rsidRDefault="00935BFC">
      <w:pPr>
        <w:rPr>
          <w:b/>
          <w:sz w:val="24"/>
          <w:szCs w:val="24"/>
        </w:rPr>
      </w:pPr>
      <w:r>
        <w:rPr>
          <w:b/>
          <w:sz w:val="24"/>
          <w:szCs w:val="24"/>
        </w:rPr>
        <w:br w:type="page"/>
      </w:r>
    </w:p>
    <w:p w14:paraId="08FF65C8" w14:textId="49DAB3A8" w:rsidR="00DF65AB" w:rsidRDefault="00DF65AB" w:rsidP="0039444C">
      <w:pPr>
        <w:rPr>
          <w:b/>
          <w:sz w:val="24"/>
          <w:szCs w:val="24"/>
        </w:rPr>
      </w:pPr>
      <w:r>
        <w:rPr>
          <w:b/>
          <w:sz w:val="24"/>
          <w:szCs w:val="24"/>
        </w:rPr>
        <w:t>Figures</w:t>
      </w:r>
    </w:p>
    <w:p w14:paraId="7D2E1827" w14:textId="6E32572A" w:rsidR="00F33B95" w:rsidRPr="007A1D3B" w:rsidRDefault="0039444C" w:rsidP="0039444C">
      <w:pPr>
        <w:rPr>
          <w:sz w:val="24"/>
          <w:szCs w:val="24"/>
        </w:rPr>
      </w:pPr>
      <w:r w:rsidRPr="00650319">
        <w:rPr>
          <w:b/>
          <w:sz w:val="24"/>
          <w:szCs w:val="24"/>
        </w:rPr>
        <w:t xml:space="preserve">Figure R1. </w:t>
      </w:r>
      <w:r w:rsidRPr="00650319">
        <w:rPr>
          <w:b/>
          <w:i/>
          <w:sz w:val="24"/>
          <w:szCs w:val="24"/>
        </w:rPr>
        <w:t>Botrytis cinerea</w:t>
      </w:r>
      <w:r w:rsidRPr="00650319">
        <w:rPr>
          <w:b/>
          <w:sz w:val="24"/>
          <w:szCs w:val="24"/>
        </w:rPr>
        <w:t xml:space="preserve"> x tomato detached leaf assay and digital image analysis. </w:t>
      </w:r>
      <w:r w:rsidRPr="00650319">
        <w:rPr>
          <w:sz w:val="24"/>
          <w:szCs w:val="24"/>
        </w:rPr>
        <w:t xml:space="preserve">Individual tomato leaflets of 6 </w:t>
      </w:r>
      <w:r w:rsidRPr="00650319">
        <w:rPr>
          <w:i/>
          <w:sz w:val="24"/>
          <w:szCs w:val="24"/>
        </w:rPr>
        <w:t>S. lycopersicum</w:t>
      </w:r>
      <w:r w:rsidRPr="00650319">
        <w:rPr>
          <w:sz w:val="24"/>
          <w:szCs w:val="24"/>
        </w:rPr>
        <w:t xml:space="preserve"> genotypes and 6 </w:t>
      </w:r>
      <w:r w:rsidRPr="00650319">
        <w:rPr>
          <w:i/>
          <w:sz w:val="24"/>
          <w:szCs w:val="24"/>
        </w:rPr>
        <w:t>S. pimpinellifolium</w:t>
      </w:r>
      <w:r w:rsidRPr="00650319">
        <w:rPr>
          <w:sz w:val="24"/>
          <w:szCs w:val="24"/>
        </w:rPr>
        <w:t xml:space="preserve"> genotypes are in randomized rows, spore droplets of individual </w:t>
      </w:r>
      <w:r w:rsidRPr="00650319">
        <w:rPr>
          <w:i/>
          <w:sz w:val="24"/>
          <w:szCs w:val="24"/>
        </w:rPr>
        <w:t>B. cinerea</w:t>
      </w:r>
      <w:r w:rsidRPr="00650319">
        <w:rPr>
          <w:sz w:val="24"/>
          <w:szCs w:val="24"/>
        </w:rPr>
        <w:t xml:space="preserve"> isol</w:t>
      </w:r>
      <w:r w:rsidR="009661E5">
        <w:rPr>
          <w:sz w:val="24"/>
          <w:szCs w:val="24"/>
        </w:rPr>
        <w:t xml:space="preserve">ates are in randomized columns. </w:t>
      </w:r>
      <w:r w:rsidRPr="00650319">
        <w:rPr>
          <w:sz w:val="24"/>
          <w:szCs w:val="24"/>
        </w:rPr>
        <w:t>Digital images are collected 72 hours post inoculation</w:t>
      </w:r>
      <w:r w:rsidR="009661E5">
        <w:rPr>
          <w:sz w:val="24"/>
          <w:szCs w:val="24"/>
        </w:rPr>
        <w:t>.</w:t>
      </w:r>
    </w:p>
    <w:p w14:paraId="02CA357D" w14:textId="61040FD7" w:rsidR="00F33B95" w:rsidRDefault="009661E5" w:rsidP="0039444C">
      <w:pPr>
        <w:rPr>
          <w:sz w:val="24"/>
          <w:szCs w:val="24"/>
        </w:rPr>
      </w:pPr>
      <w:r>
        <w:rPr>
          <w:sz w:val="24"/>
          <w:szCs w:val="24"/>
        </w:rPr>
        <w:t>A)</w:t>
      </w:r>
      <w:r w:rsidR="00F33B95" w:rsidRPr="00F33B95">
        <w:rPr>
          <w:sz w:val="24"/>
          <w:szCs w:val="24"/>
        </w:rPr>
        <w:t xml:space="preserve"> </w:t>
      </w:r>
      <w:r w:rsidR="00F33B95">
        <w:rPr>
          <w:sz w:val="24"/>
          <w:szCs w:val="24"/>
        </w:rPr>
        <w:t xml:space="preserve">Single droplets of 40 </w:t>
      </w:r>
      <w:r w:rsidR="00F33B95">
        <w:rPr>
          <w:i/>
          <w:sz w:val="24"/>
          <w:szCs w:val="24"/>
        </w:rPr>
        <w:t>B. cinerea</w:t>
      </w:r>
      <w:r w:rsidR="00F33B95">
        <w:rPr>
          <w:sz w:val="24"/>
          <w:szCs w:val="24"/>
        </w:rPr>
        <w:t xml:space="preserve"> spores are infected on randomized leaflets using randomized isolates</w:t>
      </w:r>
      <w:r w:rsidR="00650319">
        <w:rPr>
          <w:sz w:val="24"/>
          <w:szCs w:val="24"/>
        </w:rPr>
        <w:t>,</w:t>
      </w:r>
      <w:r w:rsidR="00F33B95">
        <w:rPr>
          <w:sz w:val="24"/>
          <w:szCs w:val="24"/>
        </w:rPr>
        <w:t xml:space="preserve"> an</w:t>
      </w:r>
      <w:r w:rsidR="00650319">
        <w:rPr>
          <w:sz w:val="24"/>
          <w:szCs w:val="24"/>
        </w:rPr>
        <w:t xml:space="preserve">d </w:t>
      </w:r>
      <w:r w:rsidR="00F33B95">
        <w:rPr>
          <w:sz w:val="24"/>
          <w:szCs w:val="24"/>
        </w:rPr>
        <w:t>digital images are taken 72 hours post inoculation.</w:t>
      </w:r>
    </w:p>
    <w:p w14:paraId="4BC71B63" w14:textId="08787CA8" w:rsidR="0039444C" w:rsidRDefault="0039444C" w:rsidP="0039444C">
      <w:pPr>
        <w:rPr>
          <w:sz w:val="24"/>
          <w:szCs w:val="24"/>
        </w:rPr>
      </w:pPr>
      <w:r>
        <w:rPr>
          <w:sz w:val="24"/>
          <w:szCs w:val="24"/>
        </w:rPr>
        <w:t xml:space="preserve">B) </w:t>
      </w:r>
      <w:r w:rsidR="00F33B95">
        <w:rPr>
          <w:sz w:val="24"/>
          <w:szCs w:val="24"/>
        </w:rPr>
        <w:t xml:space="preserve">Digital masking of leaf and lesion </w:t>
      </w:r>
      <w:r>
        <w:rPr>
          <w:sz w:val="24"/>
          <w:szCs w:val="24"/>
        </w:rPr>
        <w:t>is followed by automated measurement of area for each lesion.</w:t>
      </w:r>
    </w:p>
    <w:p w14:paraId="30728121" w14:textId="77777777" w:rsidR="0039444C" w:rsidRPr="00572481" w:rsidRDefault="0039444C" w:rsidP="0039444C">
      <w:pPr>
        <w:rPr>
          <w:sz w:val="24"/>
          <w:szCs w:val="24"/>
        </w:rPr>
      </w:pPr>
    </w:p>
    <w:p w14:paraId="66D3B277" w14:textId="034DA40F" w:rsidR="00F33B95" w:rsidRPr="00650319" w:rsidRDefault="0039444C" w:rsidP="0039444C">
      <w:pPr>
        <w:rPr>
          <w:b/>
          <w:sz w:val="24"/>
          <w:szCs w:val="24"/>
        </w:rPr>
      </w:pPr>
      <w:r w:rsidRPr="00650319">
        <w:rPr>
          <w:b/>
          <w:sz w:val="24"/>
          <w:szCs w:val="24"/>
        </w:rPr>
        <w:t xml:space="preserve">Figure R2. </w:t>
      </w:r>
      <w:r w:rsidR="00F33B95">
        <w:rPr>
          <w:b/>
          <w:sz w:val="24"/>
          <w:szCs w:val="24"/>
        </w:rPr>
        <w:t>Distribution of</w:t>
      </w:r>
      <w:r w:rsidR="00F33B95" w:rsidRPr="00650319">
        <w:rPr>
          <w:b/>
          <w:sz w:val="24"/>
          <w:szCs w:val="24"/>
        </w:rPr>
        <w:t xml:space="preserve"> </w:t>
      </w:r>
      <w:r w:rsidR="003C00D0" w:rsidRPr="00E576C8">
        <w:rPr>
          <w:b/>
          <w:sz w:val="24"/>
          <w:szCs w:val="24"/>
        </w:rPr>
        <w:t xml:space="preserve">tomato genotype </w:t>
      </w:r>
      <w:r w:rsidRPr="00650319">
        <w:rPr>
          <w:b/>
          <w:sz w:val="24"/>
          <w:szCs w:val="24"/>
        </w:rPr>
        <w:t>susceptibility to</w:t>
      </w:r>
      <w:r w:rsidRPr="00650319">
        <w:rPr>
          <w:b/>
          <w:i/>
          <w:sz w:val="24"/>
          <w:szCs w:val="24"/>
        </w:rPr>
        <w:t xml:space="preserve"> </w:t>
      </w:r>
      <w:r w:rsidR="00F33B95">
        <w:rPr>
          <w:b/>
          <w:sz w:val="24"/>
          <w:szCs w:val="24"/>
        </w:rPr>
        <w:t xml:space="preserve">infection with </w:t>
      </w:r>
      <w:r w:rsidR="00DF65AB">
        <w:rPr>
          <w:b/>
          <w:sz w:val="24"/>
          <w:szCs w:val="24"/>
        </w:rPr>
        <w:t>9</w:t>
      </w:r>
      <w:r w:rsidR="009661E5">
        <w:rPr>
          <w:b/>
          <w:sz w:val="24"/>
          <w:szCs w:val="24"/>
        </w:rPr>
        <w:t>7</w:t>
      </w:r>
      <w:r w:rsidR="00F33B95">
        <w:rPr>
          <w:b/>
          <w:sz w:val="24"/>
          <w:szCs w:val="24"/>
        </w:rPr>
        <w:t xml:space="preserve"> genetically diverse </w:t>
      </w:r>
      <w:r w:rsidRPr="00650319">
        <w:rPr>
          <w:b/>
          <w:i/>
          <w:sz w:val="24"/>
          <w:szCs w:val="24"/>
        </w:rPr>
        <w:t>B. cinerea</w:t>
      </w:r>
      <w:r w:rsidR="00F33B95">
        <w:rPr>
          <w:b/>
          <w:sz w:val="24"/>
          <w:szCs w:val="24"/>
        </w:rPr>
        <w:t xml:space="preserve"> isolates</w:t>
      </w:r>
      <w:r w:rsidRPr="00650319">
        <w:rPr>
          <w:b/>
          <w:sz w:val="24"/>
          <w:szCs w:val="24"/>
        </w:rPr>
        <w:t>.</w:t>
      </w:r>
    </w:p>
    <w:p w14:paraId="33D09280" w14:textId="254589C3" w:rsidR="0039444C" w:rsidRDefault="0039444C" w:rsidP="0039444C">
      <w:pPr>
        <w:rPr>
          <w:sz w:val="24"/>
          <w:szCs w:val="24"/>
        </w:rPr>
      </w:pPr>
      <w:r w:rsidRPr="00572481">
        <w:rPr>
          <w:sz w:val="24"/>
          <w:szCs w:val="24"/>
        </w:rPr>
        <w:t xml:space="preserve">Violin plots </w:t>
      </w:r>
      <w:r w:rsidR="00F33B95">
        <w:rPr>
          <w:sz w:val="24"/>
          <w:szCs w:val="24"/>
        </w:rPr>
        <w:t>show the distribution of</w:t>
      </w:r>
      <w:r w:rsidRPr="00572481">
        <w:rPr>
          <w:sz w:val="24"/>
          <w:szCs w:val="24"/>
        </w:rPr>
        <w:t xml:space="preserve"> lesion size </w:t>
      </w:r>
      <w:r w:rsidR="00F33B95">
        <w:rPr>
          <w:sz w:val="24"/>
          <w:szCs w:val="24"/>
        </w:rPr>
        <w:t>caused by</w:t>
      </w:r>
      <w:r w:rsidRPr="00572481">
        <w:rPr>
          <w:sz w:val="24"/>
          <w:szCs w:val="24"/>
        </w:rPr>
        <w:t xml:space="preserve"> </w:t>
      </w:r>
      <w:r w:rsidR="00D702E6" w:rsidRPr="003B4D0D">
        <w:rPr>
          <w:i/>
          <w:sz w:val="24"/>
          <w:szCs w:val="24"/>
        </w:rPr>
        <w:t>B</w:t>
      </w:r>
      <w:r w:rsidR="00D702E6">
        <w:rPr>
          <w:i/>
          <w:sz w:val="24"/>
          <w:szCs w:val="24"/>
        </w:rPr>
        <w:t>.</w:t>
      </w:r>
      <w:r w:rsidR="00D702E6" w:rsidRPr="003B4D0D">
        <w:rPr>
          <w:i/>
          <w:sz w:val="24"/>
          <w:szCs w:val="24"/>
        </w:rPr>
        <w:t xml:space="preserve"> </w:t>
      </w:r>
      <w:r w:rsidRPr="003B4D0D">
        <w:rPr>
          <w:i/>
          <w:sz w:val="24"/>
          <w:szCs w:val="24"/>
        </w:rPr>
        <w:t>cinerea</w:t>
      </w:r>
      <w:r w:rsidRPr="00572481">
        <w:rPr>
          <w:sz w:val="24"/>
          <w:szCs w:val="24"/>
        </w:rPr>
        <w:t xml:space="preserve"> </w:t>
      </w:r>
      <w:r w:rsidR="00F33B95">
        <w:rPr>
          <w:sz w:val="24"/>
          <w:szCs w:val="24"/>
        </w:rPr>
        <w:t xml:space="preserve">isolates </w:t>
      </w:r>
      <w:r w:rsidRPr="00572481">
        <w:rPr>
          <w:sz w:val="24"/>
          <w:szCs w:val="24"/>
        </w:rPr>
        <w:t xml:space="preserve">on </w:t>
      </w:r>
      <w:r>
        <w:rPr>
          <w:sz w:val="24"/>
          <w:szCs w:val="24"/>
        </w:rPr>
        <w:t>each tomato host genotype</w:t>
      </w:r>
      <w:r w:rsidRPr="00572481">
        <w:rPr>
          <w:sz w:val="24"/>
          <w:szCs w:val="24"/>
        </w:rPr>
        <w:t xml:space="preserve">. </w:t>
      </w:r>
      <w:r>
        <w:rPr>
          <w:sz w:val="24"/>
          <w:szCs w:val="24"/>
        </w:rPr>
        <w:t>Individual points are</w:t>
      </w:r>
      <w:r w:rsidRPr="00572481">
        <w:rPr>
          <w:sz w:val="24"/>
          <w:szCs w:val="24"/>
        </w:rPr>
        <w:t xml:space="preserve"> </w:t>
      </w:r>
      <w:r>
        <w:rPr>
          <w:sz w:val="24"/>
          <w:szCs w:val="24"/>
        </w:rPr>
        <w:t xml:space="preserve">mean </w:t>
      </w:r>
      <w:r w:rsidRPr="00572481">
        <w:rPr>
          <w:sz w:val="24"/>
          <w:szCs w:val="24"/>
        </w:rPr>
        <w:t xml:space="preserve">lesion </w:t>
      </w:r>
      <w:r>
        <w:rPr>
          <w:sz w:val="24"/>
          <w:szCs w:val="24"/>
        </w:rPr>
        <w:t>size</w:t>
      </w:r>
      <w:r w:rsidRPr="00572481">
        <w:rPr>
          <w:sz w:val="24"/>
          <w:szCs w:val="24"/>
        </w:rPr>
        <w:t xml:space="preserve"> </w:t>
      </w:r>
      <w:r>
        <w:rPr>
          <w:sz w:val="24"/>
          <w:szCs w:val="24"/>
        </w:rPr>
        <w:t>for each</w:t>
      </w:r>
      <w:r w:rsidR="00F33B95">
        <w:rPr>
          <w:sz w:val="24"/>
          <w:szCs w:val="24"/>
        </w:rPr>
        <w:t xml:space="preserve"> of the </w:t>
      </w:r>
      <w:r w:rsidR="00DF65AB">
        <w:rPr>
          <w:sz w:val="24"/>
          <w:szCs w:val="24"/>
        </w:rPr>
        <w:t>9</w:t>
      </w:r>
      <w:r w:rsidR="00FA4ED9">
        <w:rPr>
          <w:sz w:val="24"/>
          <w:szCs w:val="24"/>
        </w:rPr>
        <w:t>7</w:t>
      </w:r>
      <w:r w:rsidR="00F33B95">
        <w:rPr>
          <w:sz w:val="24"/>
          <w:szCs w:val="24"/>
        </w:rPr>
        <w:t xml:space="preserve"> different</w:t>
      </w:r>
      <w:r>
        <w:rPr>
          <w:sz w:val="24"/>
          <w:szCs w:val="24"/>
        </w:rPr>
        <w:t xml:space="preserve"> isolate-host pair</w:t>
      </w:r>
      <w:r w:rsidR="00591543">
        <w:rPr>
          <w:sz w:val="24"/>
          <w:szCs w:val="24"/>
        </w:rPr>
        <w:t>s</w:t>
      </w:r>
      <w:r>
        <w:rPr>
          <w:sz w:val="24"/>
          <w:szCs w:val="24"/>
        </w:rPr>
        <w:t xml:space="preserve">. </w:t>
      </w:r>
      <w:r w:rsidR="00F33B95">
        <w:rPr>
          <w:sz w:val="24"/>
          <w:szCs w:val="24"/>
        </w:rPr>
        <w:t>The boxes show the 75</w:t>
      </w:r>
      <w:r w:rsidR="00F33B95" w:rsidRPr="00591543">
        <w:rPr>
          <w:sz w:val="24"/>
          <w:szCs w:val="24"/>
          <w:vertAlign w:val="superscript"/>
        </w:rPr>
        <w:t>th</w:t>
      </w:r>
      <w:r w:rsidR="00F33B95">
        <w:rPr>
          <w:sz w:val="24"/>
          <w:szCs w:val="24"/>
        </w:rPr>
        <w:t xml:space="preserve"> percentile distribution</w:t>
      </w:r>
      <w:r w:rsidR="00AC08ED">
        <w:rPr>
          <w:sz w:val="24"/>
          <w:szCs w:val="24"/>
        </w:rPr>
        <w:t>, and</w:t>
      </w:r>
      <w:r w:rsidR="00F33B95">
        <w:rPr>
          <w:sz w:val="24"/>
          <w:szCs w:val="24"/>
        </w:rPr>
        <w:t xml:space="preserve"> the horizontal line show</w:t>
      </w:r>
      <w:r w:rsidR="00AC08ED">
        <w:rPr>
          <w:sz w:val="24"/>
          <w:szCs w:val="24"/>
        </w:rPr>
        <w:t>s</w:t>
      </w:r>
      <w:r w:rsidR="00F33B95">
        <w:rPr>
          <w:sz w:val="24"/>
          <w:szCs w:val="24"/>
        </w:rPr>
        <w:t xml:space="preserve"> the mean resistance of the specific host genotype. The </w:t>
      </w:r>
      <w:r w:rsidR="00AC08ED">
        <w:rPr>
          <w:sz w:val="24"/>
          <w:szCs w:val="24"/>
        </w:rPr>
        <w:t>t</w:t>
      </w:r>
      <w:r w:rsidR="00F33B95">
        <w:rPr>
          <w:sz w:val="24"/>
          <w:szCs w:val="24"/>
        </w:rPr>
        <w:t>omato genotypes are grouped based on their status as wild or domesticated germplasm.</w:t>
      </w:r>
    </w:p>
    <w:p w14:paraId="6391053A" w14:textId="77777777" w:rsidR="0039444C" w:rsidRPr="00572481" w:rsidRDefault="0039444C" w:rsidP="0039444C">
      <w:pPr>
        <w:rPr>
          <w:sz w:val="24"/>
          <w:szCs w:val="24"/>
        </w:rPr>
      </w:pPr>
    </w:p>
    <w:p w14:paraId="54948C9B" w14:textId="1B073C08" w:rsidR="00F33B95" w:rsidRDefault="0039444C" w:rsidP="0039444C">
      <w:pPr>
        <w:rPr>
          <w:sz w:val="24"/>
          <w:szCs w:val="24"/>
        </w:rPr>
      </w:pPr>
      <w:r w:rsidRPr="00591543">
        <w:rPr>
          <w:b/>
          <w:sz w:val="24"/>
          <w:szCs w:val="24"/>
        </w:rPr>
        <w:t xml:space="preserve">Figure R3. </w:t>
      </w:r>
      <w:r w:rsidR="00F33B95">
        <w:rPr>
          <w:b/>
          <w:sz w:val="24"/>
          <w:szCs w:val="24"/>
        </w:rPr>
        <w:t xml:space="preserve">Distribution of </w:t>
      </w:r>
      <w:r w:rsidR="003C00D0" w:rsidRPr="00EE2856">
        <w:rPr>
          <w:b/>
          <w:i/>
          <w:sz w:val="24"/>
          <w:szCs w:val="24"/>
        </w:rPr>
        <w:t>B. cinerea</w:t>
      </w:r>
      <w:r w:rsidR="003C00D0">
        <w:rPr>
          <w:b/>
          <w:sz w:val="24"/>
          <w:szCs w:val="24"/>
        </w:rPr>
        <w:t xml:space="preserve"> </w:t>
      </w:r>
      <w:r w:rsidRPr="00591543">
        <w:rPr>
          <w:b/>
          <w:sz w:val="24"/>
          <w:szCs w:val="24"/>
        </w:rPr>
        <w:t xml:space="preserve">virulence </w:t>
      </w:r>
      <w:r w:rsidR="00F33B95">
        <w:rPr>
          <w:b/>
          <w:sz w:val="24"/>
          <w:szCs w:val="24"/>
        </w:rPr>
        <w:t xml:space="preserve">by </w:t>
      </w:r>
      <w:r w:rsidR="00591543">
        <w:rPr>
          <w:b/>
          <w:sz w:val="24"/>
          <w:szCs w:val="24"/>
        </w:rPr>
        <w:t>t</w:t>
      </w:r>
      <w:r w:rsidR="00F33B95">
        <w:rPr>
          <w:b/>
          <w:sz w:val="24"/>
          <w:szCs w:val="24"/>
        </w:rPr>
        <w:t>omato</w:t>
      </w:r>
      <w:r w:rsidRPr="00591543">
        <w:rPr>
          <w:b/>
          <w:sz w:val="24"/>
          <w:szCs w:val="24"/>
        </w:rPr>
        <w:t xml:space="preserve"> domestication</w:t>
      </w:r>
      <w:r w:rsidR="00F33B95">
        <w:rPr>
          <w:b/>
          <w:sz w:val="24"/>
          <w:szCs w:val="24"/>
        </w:rPr>
        <w:t xml:space="preserve"> status</w:t>
      </w:r>
      <w:r>
        <w:rPr>
          <w:sz w:val="24"/>
          <w:szCs w:val="24"/>
        </w:rPr>
        <w:t>.</w:t>
      </w:r>
    </w:p>
    <w:p w14:paraId="4D825BE9" w14:textId="080189EB" w:rsidR="0039444C" w:rsidRDefault="0039444C" w:rsidP="0039444C">
      <w:pPr>
        <w:rPr>
          <w:sz w:val="24"/>
          <w:szCs w:val="24"/>
        </w:rPr>
      </w:pPr>
      <w:r>
        <w:rPr>
          <w:sz w:val="24"/>
          <w:szCs w:val="24"/>
        </w:rPr>
        <w:t>The violin plot</w:t>
      </w:r>
      <w:r w:rsidR="00591543">
        <w:rPr>
          <w:sz w:val="24"/>
          <w:szCs w:val="24"/>
        </w:rPr>
        <w:t>s</w:t>
      </w:r>
      <w:r>
        <w:rPr>
          <w:sz w:val="24"/>
          <w:szCs w:val="24"/>
        </w:rPr>
        <w:t xml:space="preserve"> </w:t>
      </w:r>
      <w:r w:rsidR="00F33B95">
        <w:rPr>
          <w:sz w:val="24"/>
          <w:szCs w:val="24"/>
        </w:rPr>
        <w:t xml:space="preserve">show the mean virulence of </w:t>
      </w:r>
      <w:r>
        <w:rPr>
          <w:sz w:val="24"/>
          <w:szCs w:val="24"/>
        </w:rPr>
        <w:t xml:space="preserve">each </w:t>
      </w:r>
      <w:r w:rsidRPr="00054871">
        <w:rPr>
          <w:i/>
          <w:sz w:val="24"/>
          <w:szCs w:val="24"/>
        </w:rPr>
        <w:t xml:space="preserve">B. cinerea </w:t>
      </w:r>
      <w:r w:rsidR="00591543">
        <w:rPr>
          <w:sz w:val="24"/>
          <w:szCs w:val="24"/>
        </w:rPr>
        <w:t>isolate on the tomato genot</w:t>
      </w:r>
      <w:r w:rsidR="00F33B95">
        <w:rPr>
          <w:sz w:val="24"/>
          <w:szCs w:val="24"/>
        </w:rPr>
        <w:t>ypes</w:t>
      </w:r>
      <w:r w:rsidR="00591543">
        <w:rPr>
          <w:sz w:val="24"/>
          <w:szCs w:val="24"/>
        </w:rPr>
        <w:t>,</w:t>
      </w:r>
      <w:r w:rsidR="00F33B95">
        <w:rPr>
          <w:sz w:val="24"/>
          <w:szCs w:val="24"/>
        </w:rPr>
        <w:t xml:space="preserve"> grouped as wild or domesticated germplasm</w:t>
      </w:r>
      <w:r>
        <w:rPr>
          <w:sz w:val="24"/>
          <w:szCs w:val="24"/>
        </w:rPr>
        <w:t>.</w:t>
      </w:r>
      <w:r w:rsidR="00C436F8">
        <w:rPr>
          <w:sz w:val="24"/>
          <w:szCs w:val="24"/>
        </w:rPr>
        <w:t xml:space="preserve"> The domestication effect on lesion size is significant (Table R1 ANOVA, p&lt;2e-16).</w:t>
      </w:r>
      <w:r>
        <w:rPr>
          <w:sz w:val="24"/>
          <w:szCs w:val="24"/>
        </w:rPr>
        <w:t xml:space="preserve"> The i</w:t>
      </w:r>
      <w:r w:rsidRPr="00572481">
        <w:rPr>
          <w:sz w:val="24"/>
          <w:szCs w:val="24"/>
        </w:rPr>
        <w:t>nteraction plot</w:t>
      </w:r>
      <w:r w:rsidR="00F33B95">
        <w:rPr>
          <w:sz w:val="24"/>
          <w:szCs w:val="24"/>
        </w:rPr>
        <w:t xml:space="preserve"> between the two violin plots</w:t>
      </w:r>
      <w:r w:rsidRPr="00572481">
        <w:rPr>
          <w:sz w:val="24"/>
          <w:szCs w:val="24"/>
        </w:rPr>
        <w:t xml:space="preserve"> </w:t>
      </w:r>
      <w:r w:rsidR="00F33B95">
        <w:rPr>
          <w:sz w:val="24"/>
          <w:szCs w:val="24"/>
        </w:rPr>
        <w:t xml:space="preserve">connects </w:t>
      </w:r>
      <w:r>
        <w:rPr>
          <w:sz w:val="24"/>
          <w:szCs w:val="24"/>
        </w:rPr>
        <w:t xml:space="preserve">the average lesion size of a single </w:t>
      </w:r>
      <w:r w:rsidRPr="00054871">
        <w:rPr>
          <w:i/>
          <w:sz w:val="24"/>
          <w:szCs w:val="24"/>
        </w:rPr>
        <w:t>B. cinerea</w:t>
      </w:r>
      <w:r>
        <w:rPr>
          <w:sz w:val="24"/>
          <w:szCs w:val="24"/>
        </w:rPr>
        <w:t xml:space="preserve"> isolate </w:t>
      </w:r>
      <w:r w:rsidR="00F33B95">
        <w:rPr>
          <w:sz w:val="24"/>
          <w:szCs w:val="24"/>
        </w:rPr>
        <w:t xml:space="preserve">between </w:t>
      </w:r>
      <w:r>
        <w:rPr>
          <w:sz w:val="24"/>
          <w:szCs w:val="24"/>
        </w:rPr>
        <w:t>the</w:t>
      </w:r>
      <w:r w:rsidR="00F33B95" w:rsidRPr="00F33B95">
        <w:rPr>
          <w:sz w:val="24"/>
          <w:szCs w:val="24"/>
        </w:rPr>
        <w:t xml:space="preserve"> </w:t>
      </w:r>
      <w:r w:rsidR="00F33B95">
        <w:rPr>
          <w:sz w:val="24"/>
          <w:szCs w:val="24"/>
        </w:rPr>
        <w:t>wild and domesticated germplasm</w:t>
      </w:r>
      <w:r>
        <w:rPr>
          <w:sz w:val="24"/>
          <w:szCs w:val="24"/>
        </w:rPr>
        <w:t xml:space="preserve">. </w:t>
      </w:r>
    </w:p>
    <w:p w14:paraId="1D0CCB52" w14:textId="77777777" w:rsidR="0039444C" w:rsidRDefault="0039444C" w:rsidP="0039444C">
      <w:pPr>
        <w:rPr>
          <w:sz w:val="24"/>
          <w:szCs w:val="24"/>
        </w:rPr>
      </w:pPr>
    </w:p>
    <w:p w14:paraId="58D92259" w14:textId="57B05A93" w:rsidR="00F33B95" w:rsidRPr="00650319" w:rsidRDefault="0039444C" w:rsidP="0039444C">
      <w:pPr>
        <w:rPr>
          <w:b/>
          <w:sz w:val="24"/>
          <w:szCs w:val="24"/>
        </w:rPr>
      </w:pPr>
      <w:r w:rsidRPr="00F60FFD">
        <w:rPr>
          <w:b/>
          <w:sz w:val="24"/>
          <w:szCs w:val="24"/>
        </w:rPr>
        <w:t xml:space="preserve">Figure R4. </w:t>
      </w:r>
      <w:r w:rsidR="003C00D0" w:rsidRPr="00F60FFD">
        <w:rPr>
          <w:b/>
          <w:sz w:val="24"/>
          <w:szCs w:val="24"/>
        </w:rPr>
        <w:t xml:space="preserve">Highlighted variance of diversity in </w:t>
      </w:r>
      <w:r w:rsidR="003C00D0" w:rsidRPr="00EE2856">
        <w:rPr>
          <w:b/>
          <w:i/>
          <w:sz w:val="24"/>
          <w:szCs w:val="24"/>
        </w:rPr>
        <w:t>B. cinerea</w:t>
      </w:r>
      <w:r w:rsidR="003C00D0">
        <w:rPr>
          <w:b/>
          <w:sz w:val="24"/>
          <w:szCs w:val="24"/>
        </w:rPr>
        <w:t xml:space="preserve"> </w:t>
      </w:r>
      <w:r w:rsidR="003C00D0" w:rsidRPr="00650319">
        <w:rPr>
          <w:b/>
          <w:sz w:val="24"/>
          <w:szCs w:val="24"/>
        </w:rPr>
        <w:t xml:space="preserve">x </w:t>
      </w:r>
      <w:r w:rsidR="00650319">
        <w:rPr>
          <w:b/>
          <w:sz w:val="24"/>
          <w:szCs w:val="24"/>
        </w:rPr>
        <w:t>t</w:t>
      </w:r>
      <w:r w:rsidR="003C00D0" w:rsidRPr="00650319">
        <w:rPr>
          <w:b/>
          <w:sz w:val="24"/>
          <w:szCs w:val="24"/>
        </w:rPr>
        <w:t>omato interctions</w:t>
      </w:r>
      <w:r w:rsidRPr="00650319">
        <w:rPr>
          <w:b/>
          <w:sz w:val="24"/>
          <w:szCs w:val="24"/>
        </w:rPr>
        <w:t>.</w:t>
      </w:r>
    </w:p>
    <w:p w14:paraId="2207C4B6" w14:textId="34A8516C" w:rsidR="003C00D0" w:rsidRDefault="003C00D0" w:rsidP="0039444C">
      <w:pPr>
        <w:rPr>
          <w:sz w:val="24"/>
          <w:szCs w:val="24"/>
        </w:rPr>
      </w:pPr>
      <w:r>
        <w:rPr>
          <w:sz w:val="24"/>
          <w:szCs w:val="24"/>
        </w:rPr>
        <w:t>Shown is an i</w:t>
      </w:r>
      <w:r w:rsidR="0039444C" w:rsidRPr="00572481">
        <w:rPr>
          <w:sz w:val="24"/>
          <w:szCs w:val="24"/>
        </w:rPr>
        <w:t xml:space="preserve">nteraction plot of lesion size due to individual </w:t>
      </w:r>
      <w:r w:rsidR="0039444C" w:rsidRPr="00C1176E">
        <w:rPr>
          <w:i/>
          <w:sz w:val="24"/>
          <w:szCs w:val="24"/>
        </w:rPr>
        <w:t>B. cinerea</w:t>
      </w:r>
      <w:r w:rsidR="0039444C" w:rsidRPr="00572481">
        <w:rPr>
          <w:sz w:val="24"/>
          <w:szCs w:val="24"/>
        </w:rPr>
        <w:t xml:space="preserve"> isolates on</w:t>
      </w:r>
      <w:r>
        <w:rPr>
          <w:sz w:val="24"/>
          <w:szCs w:val="24"/>
        </w:rPr>
        <w:t xml:space="preserve"> all of the</w:t>
      </w:r>
      <w:r w:rsidR="0039444C" w:rsidRPr="00572481">
        <w:rPr>
          <w:sz w:val="24"/>
          <w:szCs w:val="24"/>
        </w:rPr>
        <w:t xml:space="preserve"> tomato host genotypes</w:t>
      </w:r>
      <w:r w:rsidR="00650319">
        <w:rPr>
          <w:sz w:val="24"/>
          <w:szCs w:val="24"/>
        </w:rPr>
        <w:t>,</w:t>
      </w:r>
      <w:r>
        <w:rPr>
          <w:sz w:val="24"/>
          <w:szCs w:val="24"/>
        </w:rPr>
        <w:t xml:space="preserve"> grouped by domestication status</w:t>
      </w:r>
      <w:r w:rsidR="0039444C" w:rsidRPr="00572481">
        <w:rPr>
          <w:sz w:val="24"/>
          <w:szCs w:val="24"/>
        </w:rPr>
        <w:t xml:space="preserve">. </w:t>
      </w:r>
      <w:r w:rsidR="0039444C">
        <w:rPr>
          <w:sz w:val="24"/>
          <w:szCs w:val="24"/>
        </w:rPr>
        <w:t xml:space="preserve">The x-axis includes each </w:t>
      </w:r>
      <w:r w:rsidR="000D40EF">
        <w:rPr>
          <w:sz w:val="24"/>
          <w:szCs w:val="24"/>
        </w:rPr>
        <w:t>tomato</w:t>
      </w:r>
      <w:r w:rsidR="0039444C">
        <w:rPr>
          <w:sz w:val="24"/>
          <w:szCs w:val="24"/>
        </w:rPr>
        <w:t xml:space="preserve"> host genotype. </w:t>
      </w:r>
      <w:r w:rsidR="0039444C" w:rsidRPr="00572481">
        <w:rPr>
          <w:sz w:val="24"/>
          <w:szCs w:val="24"/>
        </w:rPr>
        <w:t xml:space="preserve">Each line traces the average lesion size </w:t>
      </w:r>
      <w:r w:rsidR="0039444C">
        <w:rPr>
          <w:sz w:val="24"/>
          <w:szCs w:val="24"/>
        </w:rPr>
        <w:t xml:space="preserve">of a single </w:t>
      </w:r>
      <w:r w:rsidR="0039444C" w:rsidRPr="00C1176E">
        <w:rPr>
          <w:i/>
          <w:sz w:val="24"/>
          <w:szCs w:val="24"/>
        </w:rPr>
        <w:t xml:space="preserve">B. cinerea </w:t>
      </w:r>
      <w:r w:rsidR="0039444C">
        <w:rPr>
          <w:sz w:val="24"/>
          <w:szCs w:val="24"/>
        </w:rPr>
        <w:t xml:space="preserve">isolate across hosts. </w:t>
      </w:r>
    </w:p>
    <w:p w14:paraId="6151C537" w14:textId="6FDE9908" w:rsidR="003C00D0" w:rsidRDefault="0039444C" w:rsidP="0039444C">
      <w:pPr>
        <w:rPr>
          <w:sz w:val="24"/>
          <w:szCs w:val="24"/>
        </w:rPr>
      </w:pPr>
      <w:r>
        <w:rPr>
          <w:sz w:val="24"/>
          <w:szCs w:val="24"/>
        </w:rPr>
        <w:t>A</w:t>
      </w:r>
      <w:r w:rsidR="003C00D0">
        <w:rPr>
          <w:sz w:val="24"/>
          <w:szCs w:val="24"/>
        </w:rPr>
        <w:t>)</w:t>
      </w:r>
      <w:r>
        <w:rPr>
          <w:sz w:val="24"/>
          <w:szCs w:val="24"/>
        </w:rPr>
        <w:t xml:space="preserve"> </w:t>
      </w:r>
      <w:r w:rsidR="003C00D0">
        <w:rPr>
          <w:sz w:val="24"/>
          <w:szCs w:val="24"/>
        </w:rPr>
        <w:t>Plot of all isolates</w:t>
      </w:r>
      <w:r>
        <w:rPr>
          <w:sz w:val="24"/>
          <w:szCs w:val="24"/>
        </w:rPr>
        <w:t>.</w:t>
      </w:r>
    </w:p>
    <w:p w14:paraId="7D60CFE4" w14:textId="5E10D125" w:rsidR="003C00D0" w:rsidRDefault="0039444C" w:rsidP="0039444C">
      <w:pPr>
        <w:rPr>
          <w:sz w:val="24"/>
          <w:szCs w:val="24"/>
        </w:rPr>
      </w:pPr>
      <w:r>
        <w:rPr>
          <w:sz w:val="24"/>
          <w:szCs w:val="24"/>
        </w:rPr>
        <w:t>B</w:t>
      </w:r>
      <w:r w:rsidR="003C00D0">
        <w:rPr>
          <w:sz w:val="24"/>
          <w:szCs w:val="24"/>
        </w:rPr>
        <w:t>)</w:t>
      </w:r>
      <w:r>
        <w:rPr>
          <w:sz w:val="24"/>
          <w:szCs w:val="24"/>
        </w:rPr>
        <w:t xml:space="preserve"> </w:t>
      </w:r>
      <w:r w:rsidR="003C00D0">
        <w:rPr>
          <w:sz w:val="24"/>
          <w:szCs w:val="24"/>
        </w:rPr>
        <w:t xml:space="preserve">The common reference </w:t>
      </w:r>
      <w:r w:rsidR="003C00D0">
        <w:rPr>
          <w:i/>
          <w:sz w:val="24"/>
          <w:szCs w:val="24"/>
        </w:rPr>
        <w:t xml:space="preserve">B. cinerea </w:t>
      </w:r>
      <w:r w:rsidR="003C00D0">
        <w:rPr>
          <w:sz w:val="24"/>
          <w:szCs w:val="24"/>
        </w:rPr>
        <w:t xml:space="preserve">isolate </w:t>
      </w:r>
      <w:commentRangeStart w:id="160"/>
      <w:r>
        <w:rPr>
          <w:sz w:val="24"/>
          <w:szCs w:val="24"/>
        </w:rPr>
        <w:t>B05.10</w:t>
      </w:r>
      <w:r w:rsidR="003C00D0">
        <w:rPr>
          <w:sz w:val="24"/>
          <w:szCs w:val="24"/>
        </w:rPr>
        <w:t xml:space="preserve"> </w:t>
      </w:r>
      <w:commentRangeEnd w:id="160"/>
      <w:r w:rsidR="005A234C">
        <w:rPr>
          <w:rStyle w:val="CommentReference"/>
        </w:rPr>
        <w:commentReference w:id="160"/>
      </w:r>
      <w:r w:rsidR="003C00D0">
        <w:rPr>
          <w:sz w:val="24"/>
          <w:szCs w:val="24"/>
        </w:rPr>
        <w:t>is highlighted in black.</w:t>
      </w:r>
    </w:p>
    <w:p w14:paraId="55D5912C" w14:textId="14BAAD9B" w:rsidR="003C00D0" w:rsidRDefault="0039444C" w:rsidP="0039444C">
      <w:pPr>
        <w:rPr>
          <w:sz w:val="24"/>
          <w:szCs w:val="24"/>
        </w:rPr>
      </w:pPr>
      <w:r>
        <w:rPr>
          <w:sz w:val="24"/>
          <w:szCs w:val="24"/>
        </w:rPr>
        <w:t>C</w:t>
      </w:r>
      <w:r w:rsidR="003C00D0">
        <w:rPr>
          <w:sz w:val="24"/>
          <w:szCs w:val="24"/>
        </w:rPr>
        <w:t>)</w:t>
      </w:r>
      <w:r>
        <w:rPr>
          <w:sz w:val="24"/>
          <w:szCs w:val="24"/>
        </w:rPr>
        <w:t xml:space="preserve"> </w:t>
      </w:r>
      <w:r w:rsidR="003C00D0">
        <w:rPr>
          <w:sz w:val="24"/>
          <w:szCs w:val="24"/>
        </w:rPr>
        <w:t>The</w:t>
      </w:r>
      <w:r>
        <w:rPr>
          <w:sz w:val="24"/>
          <w:szCs w:val="24"/>
        </w:rPr>
        <w:t xml:space="preserve"> </w:t>
      </w:r>
      <w:r w:rsidR="003C00D0">
        <w:rPr>
          <w:sz w:val="24"/>
          <w:szCs w:val="24"/>
        </w:rPr>
        <w:t>ten highest</w:t>
      </w:r>
      <w:r w:rsidR="00650319">
        <w:rPr>
          <w:sz w:val="24"/>
          <w:szCs w:val="24"/>
        </w:rPr>
        <w:t>-</w:t>
      </w:r>
      <w:r>
        <w:rPr>
          <w:sz w:val="24"/>
          <w:szCs w:val="24"/>
        </w:rPr>
        <w:t>virulen</w:t>
      </w:r>
      <w:r w:rsidR="00650319">
        <w:rPr>
          <w:sz w:val="24"/>
          <w:szCs w:val="24"/>
        </w:rPr>
        <w:t xml:space="preserve">ce </w:t>
      </w:r>
      <w:r>
        <w:rPr>
          <w:sz w:val="24"/>
          <w:szCs w:val="24"/>
        </w:rPr>
        <w:t>isolates,</w:t>
      </w:r>
      <w:r w:rsidR="003C00D0">
        <w:rPr>
          <w:sz w:val="24"/>
          <w:szCs w:val="24"/>
        </w:rPr>
        <w:t xml:space="preserve"> as estimated by mean virulence across all </w:t>
      </w:r>
      <w:r w:rsidR="00134F7E">
        <w:rPr>
          <w:sz w:val="24"/>
          <w:szCs w:val="24"/>
        </w:rPr>
        <w:t xml:space="preserve">tomato </w:t>
      </w:r>
      <w:r w:rsidR="003C00D0">
        <w:rPr>
          <w:sz w:val="24"/>
          <w:szCs w:val="24"/>
        </w:rPr>
        <w:t>genotypes, are highlighted in black.</w:t>
      </w:r>
    </w:p>
    <w:p w14:paraId="166D576B" w14:textId="09C1D51A" w:rsidR="003C00D0" w:rsidRDefault="0039444C" w:rsidP="0039444C">
      <w:pPr>
        <w:rPr>
          <w:sz w:val="24"/>
          <w:szCs w:val="24"/>
        </w:rPr>
      </w:pPr>
      <w:r>
        <w:rPr>
          <w:sz w:val="24"/>
          <w:szCs w:val="24"/>
        </w:rPr>
        <w:t>D</w:t>
      </w:r>
      <w:r w:rsidR="003C00D0">
        <w:rPr>
          <w:sz w:val="24"/>
          <w:szCs w:val="24"/>
        </w:rPr>
        <w:t>)</w:t>
      </w:r>
      <w:r w:rsidR="003C00D0" w:rsidRPr="003C00D0">
        <w:rPr>
          <w:sz w:val="24"/>
          <w:szCs w:val="24"/>
        </w:rPr>
        <w:t xml:space="preserve"> </w:t>
      </w:r>
      <w:r w:rsidR="003C00D0">
        <w:rPr>
          <w:sz w:val="24"/>
          <w:szCs w:val="24"/>
        </w:rPr>
        <w:t xml:space="preserve">The ten most saprophytic, </w:t>
      </w:r>
      <w:r w:rsidR="00134F7E">
        <w:rPr>
          <w:sz w:val="24"/>
          <w:szCs w:val="24"/>
        </w:rPr>
        <w:t xml:space="preserve">or </w:t>
      </w:r>
      <w:r w:rsidR="003C00D0">
        <w:rPr>
          <w:sz w:val="24"/>
          <w:szCs w:val="24"/>
        </w:rPr>
        <w:t>low virulence, isolates, as estimated by mean virulence across all genotypes, are highlighted in black.</w:t>
      </w:r>
    </w:p>
    <w:p w14:paraId="78586E0D" w14:textId="26D1F8B6" w:rsidR="003C00D0" w:rsidRDefault="00A91DC7" w:rsidP="0039444C">
      <w:pPr>
        <w:rPr>
          <w:sz w:val="24"/>
          <w:szCs w:val="24"/>
        </w:rPr>
      </w:pPr>
      <w:r>
        <w:rPr>
          <w:sz w:val="24"/>
          <w:szCs w:val="24"/>
        </w:rPr>
        <w:t>E</w:t>
      </w:r>
      <w:r w:rsidR="003C00D0">
        <w:rPr>
          <w:sz w:val="24"/>
          <w:szCs w:val="24"/>
        </w:rPr>
        <w:t>)</w:t>
      </w:r>
      <w:r w:rsidR="0039444C">
        <w:rPr>
          <w:sz w:val="24"/>
          <w:szCs w:val="24"/>
        </w:rPr>
        <w:t xml:space="preserve"> </w:t>
      </w:r>
      <w:r w:rsidR="003C00D0">
        <w:rPr>
          <w:sz w:val="24"/>
          <w:szCs w:val="24"/>
        </w:rPr>
        <w:t xml:space="preserve">The five </w:t>
      </w:r>
      <w:r w:rsidR="0039444C">
        <w:rPr>
          <w:sz w:val="24"/>
          <w:szCs w:val="24"/>
        </w:rPr>
        <w:t>isolates collected from tomato tissue</w:t>
      </w:r>
      <w:r w:rsidR="003C00D0">
        <w:rPr>
          <w:sz w:val="24"/>
          <w:szCs w:val="24"/>
        </w:rPr>
        <w:t xml:space="preserve"> are highlighted in black.</w:t>
      </w:r>
    </w:p>
    <w:p w14:paraId="0EE0BBD2" w14:textId="6FB7EFF9" w:rsidR="0039444C" w:rsidRDefault="00A91DC7" w:rsidP="0039444C">
      <w:pPr>
        <w:rPr>
          <w:sz w:val="24"/>
          <w:szCs w:val="24"/>
        </w:rPr>
      </w:pPr>
      <w:r>
        <w:rPr>
          <w:sz w:val="24"/>
          <w:szCs w:val="24"/>
        </w:rPr>
        <w:t>F</w:t>
      </w:r>
      <w:r w:rsidR="003C00D0">
        <w:rPr>
          <w:sz w:val="24"/>
          <w:szCs w:val="24"/>
        </w:rPr>
        <w:t>)</w:t>
      </w:r>
      <w:r w:rsidR="0039444C">
        <w:rPr>
          <w:sz w:val="24"/>
          <w:szCs w:val="24"/>
        </w:rPr>
        <w:t xml:space="preserve"> </w:t>
      </w:r>
      <w:r w:rsidR="003C00D0">
        <w:rPr>
          <w:sz w:val="24"/>
          <w:szCs w:val="24"/>
        </w:rPr>
        <w:t>The two isolates with significant domestication sensitivity are shown in black</w:t>
      </w:r>
      <w:r w:rsidR="0039444C">
        <w:rPr>
          <w:sz w:val="24"/>
          <w:szCs w:val="24"/>
        </w:rPr>
        <w:t xml:space="preserve">. </w:t>
      </w:r>
    </w:p>
    <w:p w14:paraId="548ACBF6" w14:textId="77777777" w:rsidR="006B7D97" w:rsidRDefault="006B7D97" w:rsidP="0039444C">
      <w:pPr>
        <w:rPr>
          <w:sz w:val="24"/>
          <w:szCs w:val="24"/>
        </w:rPr>
      </w:pPr>
    </w:p>
    <w:p w14:paraId="7F932FC1" w14:textId="77777777" w:rsidR="000F1BA0" w:rsidRPr="000F1BA0" w:rsidRDefault="000F1BA0" w:rsidP="000F1BA0">
      <w:pPr>
        <w:rPr>
          <w:b/>
          <w:sz w:val="24"/>
          <w:szCs w:val="24"/>
        </w:rPr>
      </w:pPr>
      <w:commentRangeStart w:id="161"/>
      <w:r w:rsidRPr="000F1BA0">
        <w:rPr>
          <w:b/>
          <w:sz w:val="24"/>
          <w:szCs w:val="24"/>
        </w:rPr>
        <w:t>Figure R5</w:t>
      </w:r>
      <w:commentRangeEnd w:id="161"/>
      <w:r w:rsidR="00957788">
        <w:rPr>
          <w:rStyle w:val="CommentReference"/>
        </w:rPr>
        <w:commentReference w:id="161"/>
      </w:r>
      <w:r w:rsidRPr="000F1BA0">
        <w:rPr>
          <w:b/>
          <w:sz w:val="24"/>
          <w:szCs w:val="24"/>
        </w:rPr>
        <w:t xml:space="preserve">. Rank order plot of B. cinerea lesion size on two tomato genotypes. </w:t>
      </w:r>
    </w:p>
    <w:p w14:paraId="5E920F26" w14:textId="63DB8653" w:rsidR="0039444C" w:rsidRDefault="000F1BA0" w:rsidP="000F1BA0">
      <w:pPr>
        <w:rPr>
          <w:sz w:val="24"/>
          <w:szCs w:val="24"/>
        </w:rPr>
      </w:pPr>
      <w:r w:rsidRPr="000F1BA0">
        <w:rPr>
          <w:sz w:val="24"/>
          <w:szCs w:val="24"/>
        </w:rPr>
        <w:t>Each B. cine</w:t>
      </w:r>
      <w:r>
        <w:rPr>
          <w:sz w:val="24"/>
          <w:szCs w:val="24"/>
        </w:rPr>
        <w:t xml:space="preserve">rea isolate is a straight line </w:t>
      </w:r>
      <w:r w:rsidRPr="000F1BA0">
        <w:rPr>
          <w:sz w:val="24"/>
          <w:szCs w:val="24"/>
        </w:rPr>
        <w:t>tracing mean lesion size on LA1547 to mean on LA0410, the two host genotypes with the most p</w:t>
      </w:r>
      <w:r>
        <w:rPr>
          <w:sz w:val="24"/>
          <w:szCs w:val="24"/>
        </w:rPr>
        <w:t xml:space="preserve">ronounced effect on the </w:t>
      </w:r>
      <w:r w:rsidR="0022108E">
        <w:rPr>
          <w:sz w:val="24"/>
          <w:szCs w:val="24"/>
        </w:rPr>
        <w:t xml:space="preserve">rank order of isolates by </w:t>
      </w:r>
      <w:r>
        <w:rPr>
          <w:sz w:val="24"/>
          <w:szCs w:val="24"/>
        </w:rPr>
        <w:t xml:space="preserve">lesion </w:t>
      </w:r>
      <w:r w:rsidRPr="000F1BA0">
        <w:rPr>
          <w:sz w:val="24"/>
          <w:szCs w:val="24"/>
        </w:rPr>
        <w:t>size (Wilcoxon signed-rank test</w:t>
      </w:r>
      <w:r w:rsidR="0022108E">
        <w:rPr>
          <w:sz w:val="24"/>
          <w:szCs w:val="24"/>
        </w:rPr>
        <w:t xml:space="preserve"> with FDR-correction</w:t>
      </w:r>
      <w:r w:rsidRPr="000F1BA0">
        <w:rPr>
          <w:sz w:val="24"/>
          <w:szCs w:val="24"/>
        </w:rPr>
        <w:t xml:space="preserve">, p &lt; 7.18e-17, Table R2). </w:t>
      </w:r>
    </w:p>
    <w:p w14:paraId="0CA6BFDA" w14:textId="77777777" w:rsidR="007E4F58" w:rsidRDefault="007E4F58" w:rsidP="000F1BA0">
      <w:pPr>
        <w:rPr>
          <w:sz w:val="24"/>
          <w:szCs w:val="24"/>
        </w:rPr>
      </w:pPr>
    </w:p>
    <w:p w14:paraId="47439506" w14:textId="0C006710" w:rsidR="00F33B95" w:rsidRPr="00650319" w:rsidRDefault="0039444C" w:rsidP="0039444C">
      <w:pPr>
        <w:rPr>
          <w:b/>
          <w:sz w:val="24"/>
          <w:szCs w:val="24"/>
        </w:rPr>
      </w:pPr>
      <w:r w:rsidRPr="00650319">
        <w:rPr>
          <w:b/>
          <w:sz w:val="24"/>
          <w:szCs w:val="24"/>
        </w:rPr>
        <w:t>Figure R</w:t>
      </w:r>
      <w:r w:rsidR="00F81834">
        <w:rPr>
          <w:b/>
          <w:sz w:val="24"/>
          <w:szCs w:val="24"/>
        </w:rPr>
        <w:t>6</w:t>
      </w:r>
      <w:r w:rsidR="00E160CF" w:rsidRPr="00650319">
        <w:rPr>
          <w:b/>
          <w:sz w:val="24"/>
          <w:szCs w:val="24"/>
        </w:rPr>
        <w:t xml:space="preserve">. </w:t>
      </w:r>
      <w:r w:rsidR="003C00D0">
        <w:rPr>
          <w:b/>
          <w:sz w:val="24"/>
          <w:szCs w:val="24"/>
        </w:rPr>
        <w:t xml:space="preserve">GWA of </w:t>
      </w:r>
      <w:r w:rsidR="003C00D0" w:rsidRPr="00EE2856">
        <w:rPr>
          <w:b/>
          <w:i/>
          <w:sz w:val="24"/>
          <w:szCs w:val="24"/>
        </w:rPr>
        <w:t>B. cinerea</w:t>
      </w:r>
      <w:r w:rsidR="003C00D0">
        <w:rPr>
          <w:b/>
          <w:sz w:val="24"/>
          <w:szCs w:val="24"/>
        </w:rPr>
        <w:t xml:space="preserve"> </w:t>
      </w:r>
      <w:r w:rsidRPr="00650319">
        <w:rPr>
          <w:b/>
          <w:sz w:val="24"/>
          <w:szCs w:val="24"/>
        </w:rPr>
        <w:t xml:space="preserve">lesion size on </w:t>
      </w:r>
      <w:r w:rsidR="003C00D0">
        <w:rPr>
          <w:b/>
          <w:sz w:val="24"/>
          <w:szCs w:val="24"/>
        </w:rPr>
        <w:t xml:space="preserve">individual </w:t>
      </w:r>
      <w:r w:rsidRPr="00650319">
        <w:rPr>
          <w:b/>
          <w:sz w:val="24"/>
          <w:szCs w:val="24"/>
        </w:rPr>
        <w:t>tomato</w:t>
      </w:r>
      <w:r w:rsidR="003C00D0">
        <w:rPr>
          <w:b/>
          <w:sz w:val="24"/>
          <w:szCs w:val="24"/>
        </w:rPr>
        <w:t xml:space="preserve"> genotypes</w:t>
      </w:r>
      <w:r w:rsidRPr="00650319">
        <w:rPr>
          <w:b/>
          <w:sz w:val="24"/>
          <w:szCs w:val="24"/>
        </w:rPr>
        <w:t>.</w:t>
      </w:r>
    </w:p>
    <w:p w14:paraId="7E544F34" w14:textId="21F65274" w:rsidR="003C00D0" w:rsidRDefault="003C00D0" w:rsidP="0039444C">
      <w:pPr>
        <w:rPr>
          <w:sz w:val="24"/>
          <w:szCs w:val="24"/>
        </w:rPr>
      </w:pPr>
      <w:r>
        <w:rPr>
          <w:i/>
          <w:sz w:val="24"/>
          <w:szCs w:val="24"/>
        </w:rPr>
        <w:t>B</w:t>
      </w:r>
      <w:r w:rsidR="00134F7E">
        <w:rPr>
          <w:i/>
          <w:sz w:val="24"/>
          <w:szCs w:val="24"/>
        </w:rPr>
        <w:t>otrytis</w:t>
      </w:r>
      <w:r>
        <w:rPr>
          <w:i/>
          <w:sz w:val="24"/>
          <w:szCs w:val="24"/>
        </w:rPr>
        <w:t xml:space="preserve"> cinerea </w:t>
      </w:r>
      <w:r>
        <w:rPr>
          <w:sz w:val="24"/>
          <w:szCs w:val="24"/>
        </w:rPr>
        <w:t>chromosomes are differentiated by shading, alternating black and grey.</w:t>
      </w:r>
    </w:p>
    <w:p w14:paraId="7EB421F1" w14:textId="47D10647" w:rsidR="00F33B95" w:rsidRDefault="00E160CF" w:rsidP="0039444C">
      <w:pPr>
        <w:rPr>
          <w:sz w:val="24"/>
          <w:szCs w:val="24"/>
        </w:rPr>
      </w:pPr>
      <w:r>
        <w:rPr>
          <w:sz w:val="24"/>
          <w:szCs w:val="24"/>
        </w:rPr>
        <w:t>A</w:t>
      </w:r>
      <w:r w:rsidR="003C00D0">
        <w:rPr>
          <w:sz w:val="24"/>
          <w:szCs w:val="24"/>
        </w:rPr>
        <w:t xml:space="preserve">) </w:t>
      </w:r>
      <w:r>
        <w:rPr>
          <w:sz w:val="24"/>
          <w:szCs w:val="24"/>
        </w:rPr>
        <w:t xml:space="preserve">Manhattan plot of </w:t>
      </w:r>
      <w:r w:rsidR="003C00D0">
        <w:rPr>
          <w:sz w:val="24"/>
          <w:szCs w:val="24"/>
        </w:rPr>
        <w:t xml:space="preserve">estimated SNP effect sizes for </w:t>
      </w:r>
      <w:r w:rsidRPr="00E160CF">
        <w:rPr>
          <w:i/>
          <w:sz w:val="24"/>
          <w:szCs w:val="24"/>
        </w:rPr>
        <w:t xml:space="preserve">B. cinerea </w:t>
      </w:r>
      <w:r>
        <w:rPr>
          <w:sz w:val="24"/>
          <w:szCs w:val="24"/>
        </w:rPr>
        <w:t xml:space="preserve">lesion size </w:t>
      </w:r>
      <w:r w:rsidR="003C00D0">
        <w:rPr>
          <w:sz w:val="24"/>
          <w:szCs w:val="24"/>
        </w:rPr>
        <w:t>using a</w:t>
      </w:r>
      <w:r>
        <w:rPr>
          <w:sz w:val="24"/>
          <w:szCs w:val="24"/>
        </w:rPr>
        <w:t xml:space="preserve"> single </w:t>
      </w:r>
      <w:r w:rsidR="003C00D0">
        <w:rPr>
          <w:sz w:val="24"/>
          <w:szCs w:val="24"/>
        </w:rPr>
        <w:t xml:space="preserve">tomato </w:t>
      </w:r>
      <w:r>
        <w:rPr>
          <w:sz w:val="24"/>
          <w:szCs w:val="24"/>
        </w:rPr>
        <w:t>accession, LA2</w:t>
      </w:r>
      <w:r w:rsidR="009661E5">
        <w:rPr>
          <w:sz w:val="24"/>
          <w:szCs w:val="24"/>
        </w:rPr>
        <w:t>093</w:t>
      </w:r>
      <w:r>
        <w:rPr>
          <w:sz w:val="24"/>
          <w:szCs w:val="24"/>
        </w:rPr>
        <w:t>.</w:t>
      </w:r>
      <w:r w:rsidR="003C00D0">
        <w:rPr>
          <w:sz w:val="24"/>
          <w:szCs w:val="24"/>
        </w:rPr>
        <w:t xml:space="preserve"> Permutation</w:t>
      </w:r>
      <w:r w:rsidR="00134F7E">
        <w:rPr>
          <w:sz w:val="24"/>
          <w:szCs w:val="24"/>
        </w:rPr>
        <w:t>-</w:t>
      </w:r>
      <w:r w:rsidR="003C00D0">
        <w:rPr>
          <w:sz w:val="24"/>
          <w:szCs w:val="24"/>
        </w:rPr>
        <w:t>derived thresholds are shown in horizontal dashed lines.</w:t>
      </w:r>
    </w:p>
    <w:p w14:paraId="14485201" w14:textId="5C9B781F" w:rsidR="0039444C" w:rsidRDefault="00E160CF" w:rsidP="0039444C">
      <w:pPr>
        <w:rPr>
          <w:sz w:val="24"/>
          <w:szCs w:val="24"/>
        </w:rPr>
      </w:pPr>
      <w:r>
        <w:rPr>
          <w:sz w:val="24"/>
          <w:szCs w:val="24"/>
        </w:rPr>
        <w:t>B</w:t>
      </w:r>
      <w:r w:rsidR="003C00D0">
        <w:rPr>
          <w:sz w:val="24"/>
          <w:szCs w:val="24"/>
        </w:rPr>
        <w:t xml:space="preserve">) </w:t>
      </w:r>
      <w:commentRangeStart w:id="162"/>
      <w:r w:rsidR="003C00D0">
        <w:rPr>
          <w:sz w:val="24"/>
          <w:szCs w:val="24"/>
        </w:rPr>
        <w:t xml:space="preserve">The number of tomato accessions for which a </w:t>
      </w:r>
      <w:r w:rsidR="003C00D0">
        <w:rPr>
          <w:i/>
          <w:sz w:val="24"/>
          <w:szCs w:val="24"/>
        </w:rPr>
        <w:t xml:space="preserve">B. </w:t>
      </w:r>
      <w:r w:rsidR="003C00D0" w:rsidRPr="003C00D0">
        <w:rPr>
          <w:i/>
          <w:sz w:val="24"/>
          <w:szCs w:val="24"/>
        </w:rPr>
        <w:t>cinerea</w:t>
      </w:r>
      <w:r w:rsidR="003C00D0">
        <w:rPr>
          <w:sz w:val="24"/>
          <w:szCs w:val="24"/>
        </w:rPr>
        <w:t xml:space="preserve"> SNP</w:t>
      </w:r>
      <w:commentRangeEnd w:id="162"/>
      <w:r w:rsidR="00C676E0">
        <w:rPr>
          <w:rStyle w:val="CommentReference"/>
        </w:rPr>
        <w:commentReference w:id="162"/>
      </w:r>
      <w:r w:rsidR="003C00D0">
        <w:rPr>
          <w:sz w:val="24"/>
          <w:szCs w:val="24"/>
        </w:rPr>
        <w:t xml:space="preserve"> was significantly linked to lesion development using the</w:t>
      </w:r>
      <w:r w:rsidR="000328E8">
        <w:rPr>
          <w:sz w:val="24"/>
          <w:szCs w:val="24"/>
        </w:rPr>
        <w:t xml:space="preserve"> 99</w:t>
      </w:r>
      <w:r w:rsidR="0039444C">
        <w:rPr>
          <w:sz w:val="24"/>
          <w:szCs w:val="24"/>
        </w:rPr>
        <w:t xml:space="preserve">% </w:t>
      </w:r>
      <w:r w:rsidR="003C00D0">
        <w:rPr>
          <w:sz w:val="24"/>
          <w:szCs w:val="24"/>
        </w:rPr>
        <w:t xml:space="preserve">permutation </w:t>
      </w:r>
      <w:r w:rsidR="0039444C">
        <w:rPr>
          <w:sz w:val="24"/>
          <w:szCs w:val="24"/>
        </w:rPr>
        <w:t xml:space="preserve">threshold. Frequency is number of phenotypes in which the SNP exceeds the threshold. </w:t>
      </w:r>
      <w:r>
        <w:rPr>
          <w:sz w:val="24"/>
          <w:szCs w:val="24"/>
        </w:rPr>
        <w:t xml:space="preserve">Vertical </w:t>
      </w:r>
      <w:r w:rsidR="000328E8">
        <w:rPr>
          <w:sz w:val="24"/>
          <w:szCs w:val="24"/>
        </w:rPr>
        <w:t xml:space="preserve">dotted </w:t>
      </w:r>
      <w:r>
        <w:rPr>
          <w:sz w:val="24"/>
          <w:szCs w:val="24"/>
        </w:rPr>
        <w:t xml:space="preserve">lines </w:t>
      </w:r>
      <w:r w:rsidR="003C00D0">
        <w:rPr>
          <w:sz w:val="24"/>
          <w:szCs w:val="24"/>
        </w:rPr>
        <w:t xml:space="preserve">identify regions with </w:t>
      </w:r>
      <w:r w:rsidR="00932108">
        <w:rPr>
          <w:sz w:val="24"/>
          <w:szCs w:val="24"/>
        </w:rPr>
        <w:t xml:space="preserve">overlap between </w:t>
      </w:r>
      <w:r w:rsidR="007E5E0E">
        <w:rPr>
          <w:sz w:val="24"/>
          <w:szCs w:val="24"/>
        </w:rPr>
        <w:t>the top 100</w:t>
      </w:r>
      <w:r w:rsidR="00EC0F3E">
        <w:rPr>
          <w:sz w:val="24"/>
          <w:szCs w:val="24"/>
        </w:rPr>
        <w:t xml:space="preserve"> large-effect </w:t>
      </w:r>
      <w:r>
        <w:rPr>
          <w:sz w:val="24"/>
          <w:szCs w:val="24"/>
        </w:rPr>
        <w:t>SNPs for LA</w:t>
      </w:r>
      <w:r w:rsidR="009661E5">
        <w:rPr>
          <w:sz w:val="24"/>
          <w:szCs w:val="24"/>
        </w:rPr>
        <w:t>2093</w:t>
      </w:r>
      <w:r>
        <w:rPr>
          <w:sz w:val="24"/>
          <w:szCs w:val="24"/>
        </w:rPr>
        <w:t xml:space="preserve"> </w:t>
      </w:r>
      <w:r w:rsidR="00932108">
        <w:rPr>
          <w:sz w:val="24"/>
          <w:szCs w:val="24"/>
        </w:rPr>
        <w:t>and significance</w:t>
      </w:r>
      <w:r>
        <w:rPr>
          <w:sz w:val="24"/>
          <w:szCs w:val="24"/>
        </w:rPr>
        <w:t xml:space="preserve"> across the majority (≥6) </w:t>
      </w:r>
      <w:r w:rsidR="00932108">
        <w:rPr>
          <w:sz w:val="24"/>
          <w:szCs w:val="24"/>
        </w:rPr>
        <w:t xml:space="preserve">of </w:t>
      </w:r>
      <w:r>
        <w:rPr>
          <w:sz w:val="24"/>
          <w:szCs w:val="24"/>
        </w:rPr>
        <w:t>tomato genotypes tested.</w:t>
      </w:r>
    </w:p>
    <w:p w14:paraId="1E60F757" w14:textId="77777777" w:rsidR="0039444C" w:rsidRDefault="0039444C" w:rsidP="0039444C">
      <w:pPr>
        <w:rPr>
          <w:sz w:val="24"/>
          <w:szCs w:val="24"/>
        </w:rPr>
      </w:pPr>
    </w:p>
    <w:p w14:paraId="5A9EEC84" w14:textId="31D5EC36" w:rsidR="00F33B95" w:rsidRPr="00AC08ED" w:rsidRDefault="0039444C" w:rsidP="0039444C">
      <w:pPr>
        <w:rPr>
          <w:b/>
          <w:sz w:val="24"/>
          <w:szCs w:val="24"/>
        </w:rPr>
      </w:pPr>
      <w:r w:rsidRPr="00AC08ED">
        <w:rPr>
          <w:b/>
          <w:sz w:val="24"/>
          <w:szCs w:val="24"/>
        </w:rPr>
        <w:t>Figure R</w:t>
      </w:r>
      <w:r w:rsidR="007C68FC" w:rsidRPr="00AC08ED">
        <w:rPr>
          <w:b/>
          <w:sz w:val="24"/>
          <w:szCs w:val="24"/>
        </w:rPr>
        <w:t>7</w:t>
      </w:r>
      <w:r w:rsidRPr="00AC08ED">
        <w:rPr>
          <w:b/>
          <w:sz w:val="24"/>
          <w:szCs w:val="24"/>
        </w:rPr>
        <w:t xml:space="preserve">. </w:t>
      </w:r>
      <w:r w:rsidR="00AC08ED">
        <w:rPr>
          <w:b/>
          <w:sz w:val="24"/>
          <w:szCs w:val="24"/>
        </w:rPr>
        <w:t>Frequency of overlap in</w:t>
      </w:r>
      <w:r w:rsidR="002F2ACA">
        <w:rPr>
          <w:b/>
          <w:sz w:val="24"/>
          <w:szCs w:val="24"/>
        </w:rPr>
        <w:t xml:space="preserve"> </w:t>
      </w:r>
      <w:r w:rsidR="002F2ACA" w:rsidRPr="00AC08ED">
        <w:rPr>
          <w:b/>
          <w:i/>
          <w:sz w:val="24"/>
          <w:szCs w:val="24"/>
        </w:rPr>
        <w:t>B. cinerea</w:t>
      </w:r>
      <w:r w:rsidR="002F2ACA">
        <w:rPr>
          <w:b/>
          <w:sz w:val="24"/>
          <w:szCs w:val="24"/>
        </w:rPr>
        <w:t xml:space="preserve"> GWA </w:t>
      </w:r>
      <w:r w:rsidR="005E447B">
        <w:rPr>
          <w:b/>
          <w:sz w:val="24"/>
          <w:szCs w:val="24"/>
        </w:rPr>
        <w:t>significance</w:t>
      </w:r>
      <w:r w:rsidR="002F2ACA">
        <w:rPr>
          <w:b/>
          <w:sz w:val="24"/>
          <w:szCs w:val="24"/>
        </w:rPr>
        <w:t xml:space="preserve"> across tomato accessions</w:t>
      </w:r>
      <w:r w:rsidRPr="00AC08ED">
        <w:rPr>
          <w:b/>
          <w:sz w:val="24"/>
          <w:szCs w:val="24"/>
        </w:rPr>
        <w:t>.</w:t>
      </w:r>
    </w:p>
    <w:p w14:paraId="5D762057" w14:textId="00D37A96" w:rsidR="00F33B95" w:rsidRDefault="00817719" w:rsidP="0039444C">
      <w:pPr>
        <w:rPr>
          <w:sz w:val="24"/>
          <w:szCs w:val="24"/>
        </w:rPr>
      </w:pPr>
      <w:r>
        <w:rPr>
          <w:sz w:val="24"/>
          <w:szCs w:val="24"/>
        </w:rPr>
        <w:t>A</w:t>
      </w:r>
      <w:r w:rsidR="00134F7E">
        <w:rPr>
          <w:sz w:val="24"/>
          <w:szCs w:val="24"/>
        </w:rPr>
        <w:t>)</w:t>
      </w:r>
      <w:r>
        <w:rPr>
          <w:sz w:val="24"/>
          <w:szCs w:val="24"/>
        </w:rPr>
        <w:t xml:space="preserve"> </w:t>
      </w:r>
      <w:r w:rsidR="005E447B">
        <w:rPr>
          <w:sz w:val="24"/>
          <w:szCs w:val="24"/>
        </w:rPr>
        <w:t xml:space="preserve">Frequency with which </w:t>
      </w:r>
      <w:r w:rsidR="00A772F5">
        <w:rPr>
          <w:sz w:val="24"/>
          <w:szCs w:val="24"/>
        </w:rPr>
        <w:t xml:space="preserve">the </w:t>
      </w:r>
      <w:r w:rsidR="005E447B">
        <w:rPr>
          <w:i/>
          <w:sz w:val="24"/>
          <w:szCs w:val="24"/>
        </w:rPr>
        <w:t xml:space="preserve">B. </w:t>
      </w:r>
      <w:r w:rsidR="005E447B" w:rsidRPr="005E447B">
        <w:rPr>
          <w:i/>
          <w:sz w:val="24"/>
          <w:szCs w:val="24"/>
        </w:rPr>
        <w:t>cinerea</w:t>
      </w:r>
      <w:r w:rsidR="005E447B">
        <w:rPr>
          <w:sz w:val="24"/>
          <w:szCs w:val="24"/>
        </w:rPr>
        <w:t xml:space="preserve"> SNP</w:t>
      </w:r>
      <w:r w:rsidR="00A772F5">
        <w:rPr>
          <w:sz w:val="24"/>
          <w:szCs w:val="24"/>
        </w:rPr>
        <w:t>s</w:t>
      </w:r>
      <w:r w:rsidR="005E447B">
        <w:rPr>
          <w:sz w:val="24"/>
          <w:szCs w:val="24"/>
        </w:rPr>
        <w:t xml:space="preserve"> significantly associated with lesion size on the 12 tomato accessions using the </w:t>
      </w:r>
      <w:r>
        <w:rPr>
          <w:sz w:val="24"/>
          <w:szCs w:val="24"/>
        </w:rPr>
        <w:t>99</w:t>
      </w:r>
      <w:r w:rsidR="007E5E0E">
        <w:rPr>
          <w:sz w:val="24"/>
          <w:szCs w:val="24"/>
        </w:rPr>
        <w:t>%</w:t>
      </w:r>
      <w:r>
        <w:rPr>
          <w:sz w:val="24"/>
          <w:szCs w:val="24"/>
        </w:rPr>
        <w:t xml:space="preserve"> </w:t>
      </w:r>
      <w:r w:rsidR="005E447B">
        <w:rPr>
          <w:sz w:val="24"/>
          <w:szCs w:val="24"/>
        </w:rPr>
        <w:t>permutation threshold</w:t>
      </w:r>
      <w:r>
        <w:rPr>
          <w:sz w:val="24"/>
          <w:szCs w:val="24"/>
        </w:rPr>
        <w:t>.</w:t>
      </w:r>
      <w:r w:rsidR="005970F3">
        <w:rPr>
          <w:sz w:val="24"/>
          <w:szCs w:val="24"/>
        </w:rPr>
        <w:t xml:space="preserve"> </w:t>
      </w:r>
      <w:commentRangeStart w:id="163"/>
      <w:r w:rsidR="005970F3">
        <w:rPr>
          <w:sz w:val="24"/>
          <w:szCs w:val="24"/>
        </w:rPr>
        <w:t xml:space="preserve">Black </w:t>
      </w:r>
      <w:r w:rsidR="00820D31">
        <w:rPr>
          <w:sz w:val="24"/>
          <w:szCs w:val="24"/>
        </w:rPr>
        <w:t xml:space="preserve">lines </w:t>
      </w:r>
      <w:commentRangeEnd w:id="163"/>
      <w:r w:rsidR="00C676E0">
        <w:rPr>
          <w:rStyle w:val="CommentReference"/>
        </w:rPr>
        <w:commentReference w:id="163"/>
      </w:r>
      <w:r w:rsidR="00820D31">
        <w:rPr>
          <w:sz w:val="24"/>
          <w:szCs w:val="24"/>
        </w:rPr>
        <w:t xml:space="preserve">indicate the expected frequency of overlap, given the number of significant SNPs per plant genotype and size of total SNP set. </w:t>
      </w:r>
    </w:p>
    <w:p w14:paraId="08FD789C" w14:textId="0D073492" w:rsidR="0039444C" w:rsidRDefault="00817719" w:rsidP="0039444C">
      <w:pPr>
        <w:rPr>
          <w:sz w:val="24"/>
          <w:szCs w:val="24"/>
        </w:rPr>
      </w:pPr>
      <w:r>
        <w:rPr>
          <w:sz w:val="24"/>
          <w:szCs w:val="24"/>
        </w:rPr>
        <w:t>B</w:t>
      </w:r>
      <w:r w:rsidR="00134F7E">
        <w:rPr>
          <w:sz w:val="24"/>
          <w:szCs w:val="24"/>
        </w:rPr>
        <w:t>)</w:t>
      </w:r>
      <w:r>
        <w:rPr>
          <w:sz w:val="24"/>
          <w:szCs w:val="24"/>
        </w:rPr>
        <w:t xml:space="preserve"> </w:t>
      </w:r>
      <w:r w:rsidR="005E447B">
        <w:rPr>
          <w:sz w:val="24"/>
          <w:szCs w:val="24"/>
        </w:rPr>
        <w:t xml:space="preserve">Frequency with which a </w:t>
      </w:r>
      <w:r w:rsidR="005E447B">
        <w:rPr>
          <w:i/>
          <w:sz w:val="24"/>
          <w:szCs w:val="24"/>
        </w:rPr>
        <w:t xml:space="preserve">B. </w:t>
      </w:r>
      <w:r w:rsidR="005E447B" w:rsidRPr="00EE2856">
        <w:rPr>
          <w:i/>
          <w:sz w:val="24"/>
          <w:szCs w:val="24"/>
        </w:rPr>
        <w:t>cinerea</w:t>
      </w:r>
      <w:r w:rsidR="005E447B">
        <w:rPr>
          <w:sz w:val="24"/>
          <w:szCs w:val="24"/>
        </w:rPr>
        <w:t xml:space="preserve"> gene significantly associated with lesion size on the 12 tomato accessions. Genes were called as significant if </w:t>
      </w:r>
      <w:r w:rsidR="00A65664">
        <w:rPr>
          <w:sz w:val="24"/>
          <w:szCs w:val="24"/>
        </w:rPr>
        <w:t xml:space="preserve">there was one significant SNP </w:t>
      </w:r>
      <w:r w:rsidR="00A772F5">
        <w:rPr>
          <w:sz w:val="24"/>
          <w:szCs w:val="24"/>
        </w:rPr>
        <w:t xml:space="preserve">in the top 1000 </w:t>
      </w:r>
      <w:r w:rsidR="00A65664">
        <w:rPr>
          <w:sz w:val="24"/>
          <w:szCs w:val="24"/>
        </w:rPr>
        <w:t>called at the 99</w:t>
      </w:r>
      <w:r w:rsidR="007E5E0E">
        <w:rPr>
          <w:sz w:val="24"/>
          <w:szCs w:val="24"/>
        </w:rPr>
        <w:t xml:space="preserve">% </w:t>
      </w:r>
      <w:r w:rsidR="00A65664">
        <w:rPr>
          <w:sz w:val="24"/>
          <w:szCs w:val="24"/>
        </w:rPr>
        <w:t xml:space="preserve">permutation threshold </w:t>
      </w:r>
      <w:r w:rsidR="005E447B">
        <w:rPr>
          <w:sz w:val="24"/>
          <w:szCs w:val="24"/>
        </w:rPr>
        <w:t>within the gene body</w:t>
      </w:r>
      <w:r w:rsidR="00B52759">
        <w:rPr>
          <w:sz w:val="24"/>
          <w:szCs w:val="24"/>
        </w:rPr>
        <w:t>,</w:t>
      </w:r>
      <w:r w:rsidR="005E447B">
        <w:rPr>
          <w:sz w:val="24"/>
          <w:szCs w:val="24"/>
        </w:rPr>
        <w:t xml:space="preserve"> or within 2kb of the ge</w:t>
      </w:r>
      <w:r w:rsidR="00A65664">
        <w:rPr>
          <w:sz w:val="24"/>
          <w:szCs w:val="24"/>
        </w:rPr>
        <w:t>ne body</w:t>
      </w:r>
      <w:r w:rsidR="00F84BF6">
        <w:rPr>
          <w:sz w:val="24"/>
          <w:szCs w:val="24"/>
        </w:rPr>
        <w:t>.</w:t>
      </w:r>
    </w:p>
    <w:p w14:paraId="7275F491" w14:textId="77777777" w:rsidR="00737D47" w:rsidRDefault="00737D47" w:rsidP="0039444C">
      <w:pPr>
        <w:rPr>
          <w:sz w:val="24"/>
          <w:szCs w:val="24"/>
        </w:rPr>
      </w:pPr>
    </w:p>
    <w:p w14:paraId="7F08AE64" w14:textId="258B09F4" w:rsidR="0039444C" w:rsidRDefault="00737D47" w:rsidP="0039444C">
      <w:pPr>
        <w:rPr>
          <w:b/>
          <w:sz w:val="24"/>
          <w:szCs w:val="24"/>
        </w:rPr>
      </w:pPr>
      <w:commentRangeStart w:id="164"/>
      <w:r w:rsidRPr="00737D47">
        <w:rPr>
          <w:b/>
          <w:sz w:val="24"/>
          <w:szCs w:val="24"/>
        </w:rPr>
        <w:t>Figure R8</w:t>
      </w:r>
      <w:commentRangeEnd w:id="164"/>
      <w:r w:rsidR="0009579B">
        <w:rPr>
          <w:rStyle w:val="CommentReference"/>
        </w:rPr>
        <w:commentReference w:id="164"/>
      </w:r>
      <w:r w:rsidRPr="00737D47">
        <w:rPr>
          <w:b/>
          <w:sz w:val="24"/>
          <w:szCs w:val="24"/>
        </w:rPr>
        <w:t>.</w:t>
      </w:r>
      <w:r>
        <w:rPr>
          <w:b/>
          <w:sz w:val="24"/>
          <w:szCs w:val="24"/>
        </w:rPr>
        <w:t xml:space="preserve"> </w:t>
      </w:r>
      <w:r w:rsidR="007E445D">
        <w:rPr>
          <w:b/>
          <w:sz w:val="24"/>
          <w:szCs w:val="24"/>
        </w:rPr>
        <w:t xml:space="preserve">Host specificity of </w:t>
      </w:r>
      <w:r>
        <w:rPr>
          <w:b/>
          <w:sz w:val="24"/>
          <w:szCs w:val="24"/>
        </w:rPr>
        <w:t xml:space="preserve">significant SNPs linked to the gene </w:t>
      </w:r>
      <w:r w:rsidRPr="00737D47">
        <w:rPr>
          <w:b/>
          <w:sz w:val="24"/>
          <w:szCs w:val="24"/>
        </w:rPr>
        <w:t>BcT4_</w:t>
      </w:r>
      <w:r w:rsidRPr="00A36FBD">
        <w:rPr>
          <w:b/>
          <w:sz w:val="24"/>
          <w:szCs w:val="24"/>
        </w:rPr>
        <w:t>4591</w:t>
      </w:r>
      <w:r w:rsidR="00A36FBD" w:rsidRPr="00A36FBD">
        <w:rPr>
          <w:b/>
          <w:sz w:val="24"/>
          <w:szCs w:val="24"/>
        </w:rPr>
        <w:t xml:space="preserve"> (Bcin02g06830)</w:t>
      </w:r>
      <w:r w:rsidRPr="00A36FBD">
        <w:rPr>
          <w:b/>
          <w:sz w:val="24"/>
          <w:szCs w:val="24"/>
        </w:rPr>
        <w:t>.</w:t>
      </w:r>
    </w:p>
    <w:p w14:paraId="3200DC60" w14:textId="5E45F449" w:rsidR="00737D47" w:rsidRPr="00737D47" w:rsidRDefault="00737D47" w:rsidP="0039444C">
      <w:pPr>
        <w:rPr>
          <w:sz w:val="24"/>
          <w:szCs w:val="24"/>
        </w:rPr>
      </w:pPr>
      <w:r>
        <w:rPr>
          <w:sz w:val="24"/>
          <w:szCs w:val="24"/>
        </w:rPr>
        <w:t xml:space="preserve">SNPs with effects estimates above the 99% permutation threshold are colored by trait (plant phenotype in which the effect was estimated). BcT4_4591 </w:t>
      </w:r>
      <w:r w:rsidR="00A272AB">
        <w:rPr>
          <w:sz w:val="24"/>
          <w:szCs w:val="24"/>
        </w:rPr>
        <w:t xml:space="preserve">(Bcin02g06830) </w:t>
      </w:r>
      <w:r>
        <w:rPr>
          <w:sz w:val="24"/>
          <w:szCs w:val="24"/>
        </w:rPr>
        <w:t xml:space="preserve">is </w:t>
      </w:r>
      <w:r w:rsidR="00247CE3">
        <w:rPr>
          <w:sz w:val="24"/>
          <w:szCs w:val="24"/>
        </w:rPr>
        <w:t>a c</w:t>
      </w:r>
      <w:r w:rsidR="00247CE3" w:rsidRPr="00247CE3">
        <w:rPr>
          <w:sz w:val="24"/>
          <w:szCs w:val="24"/>
        </w:rPr>
        <w:t>erato-platanin</w:t>
      </w:r>
      <w:r w:rsidR="00247CE3">
        <w:rPr>
          <w:sz w:val="24"/>
          <w:szCs w:val="24"/>
        </w:rPr>
        <w:t xml:space="preserve"> gene </w:t>
      </w:r>
      <w:r>
        <w:rPr>
          <w:sz w:val="24"/>
          <w:szCs w:val="24"/>
        </w:rPr>
        <w:t xml:space="preserve">linked to at least one significant SNP on all 12 of the tested tomato accessions. The annotated exons are depicted as </w:t>
      </w:r>
      <w:r w:rsidR="00EC72CD">
        <w:rPr>
          <w:sz w:val="24"/>
          <w:szCs w:val="24"/>
        </w:rPr>
        <w:t>turquoise rectangles</w:t>
      </w:r>
      <w:r>
        <w:rPr>
          <w:sz w:val="24"/>
          <w:szCs w:val="24"/>
        </w:rPr>
        <w:t xml:space="preserve">. </w:t>
      </w:r>
    </w:p>
    <w:p w14:paraId="16A04F2F" w14:textId="77777777" w:rsidR="00737D47" w:rsidRDefault="00737D47" w:rsidP="0039444C">
      <w:pPr>
        <w:rPr>
          <w:sz w:val="24"/>
          <w:szCs w:val="24"/>
        </w:rPr>
      </w:pPr>
    </w:p>
    <w:p w14:paraId="500E8ECC" w14:textId="63A045BD" w:rsidR="005E447B" w:rsidRPr="004E20FE" w:rsidRDefault="0039444C" w:rsidP="0039444C">
      <w:pPr>
        <w:rPr>
          <w:b/>
          <w:sz w:val="24"/>
          <w:szCs w:val="24"/>
        </w:rPr>
      </w:pPr>
      <w:r w:rsidRPr="004E20FE">
        <w:rPr>
          <w:b/>
          <w:sz w:val="24"/>
          <w:szCs w:val="24"/>
        </w:rPr>
        <w:t>Figure R</w:t>
      </w:r>
      <w:r w:rsidR="00737D47">
        <w:rPr>
          <w:b/>
          <w:sz w:val="24"/>
          <w:szCs w:val="24"/>
        </w:rPr>
        <w:t>9</w:t>
      </w:r>
      <w:r w:rsidRPr="004E20FE">
        <w:rPr>
          <w:b/>
          <w:sz w:val="24"/>
          <w:szCs w:val="24"/>
        </w:rPr>
        <w:t>.</w:t>
      </w:r>
      <w:r w:rsidR="005E447B" w:rsidRPr="004E20FE">
        <w:rPr>
          <w:b/>
          <w:sz w:val="24"/>
          <w:szCs w:val="24"/>
        </w:rPr>
        <w:t xml:space="preserve"> GWA analysis of domestication sensitivity in </w:t>
      </w:r>
      <w:r w:rsidR="005E447B" w:rsidRPr="004E20FE">
        <w:rPr>
          <w:b/>
          <w:i/>
          <w:sz w:val="24"/>
          <w:szCs w:val="24"/>
        </w:rPr>
        <w:t>B. cinerea</w:t>
      </w:r>
      <w:r w:rsidR="005E447B" w:rsidRPr="004E20FE">
        <w:rPr>
          <w:b/>
          <w:sz w:val="24"/>
          <w:szCs w:val="24"/>
        </w:rPr>
        <w:t>.</w:t>
      </w:r>
    </w:p>
    <w:p w14:paraId="5F54BF86" w14:textId="179B2990" w:rsidR="005E447B" w:rsidRDefault="005E447B" w:rsidP="0039444C">
      <w:pPr>
        <w:rPr>
          <w:sz w:val="24"/>
          <w:szCs w:val="24"/>
        </w:rPr>
      </w:pPr>
      <w:r>
        <w:rPr>
          <w:sz w:val="24"/>
          <w:szCs w:val="24"/>
        </w:rPr>
        <w:t>Domestication sensitivity of each isolate was estimated using the average virulence on the wild and domesticated tomato germplasm</w:t>
      </w:r>
      <w:ins w:id="165" w:author="Michelle Tang" w:date="2017-08-24T16:07:00Z">
        <w:r w:rsidR="000448B9">
          <w:rPr>
            <w:sz w:val="24"/>
            <w:szCs w:val="24"/>
          </w:rPr>
          <w:t xml:space="preserve"> and</w:t>
        </w:r>
      </w:ins>
      <w:r>
        <w:rPr>
          <w:sz w:val="24"/>
          <w:szCs w:val="24"/>
        </w:rPr>
        <w:t xml:space="preserve"> using</w:t>
      </w:r>
      <w:commentRangeStart w:id="166"/>
      <w:r>
        <w:rPr>
          <w:sz w:val="24"/>
          <w:szCs w:val="24"/>
        </w:rPr>
        <w:t xml:space="preserve"> Sensitivity = (Domesticated lesion size – Wild lesion size) / Domesticated lesion size</w:t>
      </w:r>
      <w:commentRangeEnd w:id="166"/>
      <w:r w:rsidR="005847FE">
        <w:rPr>
          <w:rStyle w:val="CommentReference"/>
        </w:rPr>
        <w:commentReference w:id="166"/>
      </w:r>
      <w:r>
        <w:rPr>
          <w:sz w:val="24"/>
          <w:szCs w:val="24"/>
        </w:rPr>
        <w:t>. This was then utilized for GWA mapping.</w:t>
      </w:r>
    </w:p>
    <w:p w14:paraId="423D6218" w14:textId="2D67CAFC" w:rsidR="00F33B95" w:rsidRDefault="004126C8" w:rsidP="0039444C">
      <w:pPr>
        <w:rPr>
          <w:sz w:val="24"/>
          <w:szCs w:val="24"/>
        </w:rPr>
      </w:pPr>
      <w:r>
        <w:rPr>
          <w:sz w:val="24"/>
          <w:szCs w:val="24"/>
        </w:rPr>
        <w:t>A</w:t>
      </w:r>
      <w:r w:rsidR="00134F7E">
        <w:rPr>
          <w:sz w:val="24"/>
          <w:szCs w:val="24"/>
        </w:rPr>
        <w:t>)</w:t>
      </w:r>
      <w:r>
        <w:rPr>
          <w:sz w:val="24"/>
          <w:szCs w:val="24"/>
        </w:rPr>
        <w:t xml:space="preserve"> </w:t>
      </w:r>
      <w:r w:rsidR="0022372E">
        <w:rPr>
          <w:sz w:val="24"/>
          <w:szCs w:val="24"/>
        </w:rPr>
        <w:t xml:space="preserve">The top 1000 SNPs </w:t>
      </w:r>
      <w:r w:rsidR="005E447B">
        <w:rPr>
          <w:sz w:val="24"/>
          <w:szCs w:val="24"/>
        </w:rPr>
        <w:t>that significantly affect lesion size across domesticated tomato, wild tomato or domestication sensitivity are shown</w:t>
      </w:r>
      <w:r w:rsidR="0039444C">
        <w:rPr>
          <w:sz w:val="24"/>
          <w:szCs w:val="24"/>
        </w:rPr>
        <w:t>.</w:t>
      </w:r>
      <w:r w:rsidR="005E447B">
        <w:rPr>
          <w:sz w:val="24"/>
          <w:szCs w:val="24"/>
        </w:rPr>
        <w:t xml:space="preserve"> Significance is called as crossing the 99</w:t>
      </w:r>
      <w:r w:rsidR="0022372E">
        <w:rPr>
          <w:sz w:val="24"/>
          <w:szCs w:val="24"/>
        </w:rPr>
        <w:t xml:space="preserve">% </w:t>
      </w:r>
      <w:r w:rsidR="005E447B">
        <w:rPr>
          <w:sz w:val="24"/>
          <w:szCs w:val="24"/>
        </w:rPr>
        <w:t>permutation threshold</w:t>
      </w:r>
      <w:r w:rsidR="007A1D3B">
        <w:rPr>
          <w:sz w:val="24"/>
          <w:szCs w:val="24"/>
        </w:rPr>
        <w:t>.</w:t>
      </w:r>
    </w:p>
    <w:p w14:paraId="76FE4371" w14:textId="39361F36" w:rsidR="00F33B95" w:rsidRDefault="004126C8" w:rsidP="0039444C">
      <w:pPr>
        <w:rPr>
          <w:sz w:val="24"/>
          <w:szCs w:val="24"/>
        </w:rPr>
      </w:pPr>
      <w:r>
        <w:rPr>
          <w:sz w:val="24"/>
          <w:szCs w:val="24"/>
        </w:rPr>
        <w:t>B</w:t>
      </w:r>
      <w:r w:rsidR="00134F7E">
        <w:rPr>
          <w:sz w:val="24"/>
          <w:szCs w:val="24"/>
        </w:rPr>
        <w:t>)</w:t>
      </w:r>
      <w:r>
        <w:rPr>
          <w:sz w:val="24"/>
          <w:szCs w:val="24"/>
        </w:rPr>
        <w:t xml:space="preserve"> </w:t>
      </w:r>
      <w:r w:rsidR="0039444C">
        <w:rPr>
          <w:sz w:val="24"/>
          <w:szCs w:val="24"/>
        </w:rPr>
        <w:t xml:space="preserve">Venn diagram of </w:t>
      </w:r>
      <w:r w:rsidR="005E447B">
        <w:rPr>
          <w:sz w:val="24"/>
          <w:szCs w:val="24"/>
        </w:rPr>
        <w:t xml:space="preserve">overlapping </w:t>
      </w:r>
      <w:r w:rsidR="0039444C">
        <w:rPr>
          <w:sz w:val="24"/>
          <w:szCs w:val="24"/>
        </w:rPr>
        <w:t xml:space="preserve">SNPs identified </w:t>
      </w:r>
      <w:r w:rsidR="005E447B">
        <w:rPr>
          <w:sz w:val="24"/>
          <w:szCs w:val="24"/>
        </w:rPr>
        <w:t>as crossing the 99</w:t>
      </w:r>
      <w:r w:rsidR="007A1D3B">
        <w:rPr>
          <w:sz w:val="24"/>
          <w:szCs w:val="24"/>
        </w:rPr>
        <w:t>%</w:t>
      </w:r>
      <w:r w:rsidR="005E447B">
        <w:rPr>
          <w:sz w:val="24"/>
          <w:szCs w:val="24"/>
        </w:rPr>
        <w:t xml:space="preserve"> permutation threshold</w:t>
      </w:r>
      <w:r w:rsidR="005E447B" w:rsidDel="005E447B">
        <w:rPr>
          <w:sz w:val="24"/>
          <w:szCs w:val="24"/>
        </w:rPr>
        <w:t xml:space="preserve"> </w:t>
      </w:r>
      <w:r w:rsidR="005E447B">
        <w:rPr>
          <w:sz w:val="24"/>
          <w:szCs w:val="24"/>
        </w:rPr>
        <w:t>for each trait</w:t>
      </w:r>
      <w:r w:rsidR="0039444C">
        <w:rPr>
          <w:sz w:val="24"/>
          <w:szCs w:val="24"/>
        </w:rPr>
        <w:t>.</w:t>
      </w:r>
    </w:p>
    <w:p w14:paraId="7A9F1360" w14:textId="1910D16C" w:rsidR="0039444C" w:rsidRDefault="004126C8" w:rsidP="004254F5">
      <w:pPr>
        <w:rPr>
          <w:sz w:val="24"/>
          <w:szCs w:val="24"/>
        </w:rPr>
      </w:pPr>
      <w:r>
        <w:rPr>
          <w:sz w:val="24"/>
          <w:szCs w:val="24"/>
        </w:rPr>
        <w:t>C</w:t>
      </w:r>
      <w:r w:rsidR="00134F7E">
        <w:rPr>
          <w:sz w:val="24"/>
          <w:szCs w:val="24"/>
        </w:rPr>
        <w:t>)</w:t>
      </w:r>
      <w:r>
        <w:rPr>
          <w:sz w:val="24"/>
          <w:szCs w:val="24"/>
        </w:rPr>
        <w:t xml:space="preserve"> </w:t>
      </w:r>
      <w:r w:rsidR="004254F5">
        <w:rPr>
          <w:sz w:val="24"/>
          <w:szCs w:val="24"/>
        </w:rPr>
        <w:t>Venn diagram of overlapping genes identified as crossing the 99</w:t>
      </w:r>
      <w:r w:rsidR="00E87602">
        <w:rPr>
          <w:sz w:val="24"/>
          <w:szCs w:val="24"/>
        </w:rPr>
        <w:t>%</w:t>
      </w:r>
      <w:r w:rsidR="004254F5">
        <w:rPr>
          <w:sz w:val="24"/>
          <w:szCs w:val="24"/>
        </w:rPr>
        <w:t xml:space="preserve"> permutation threshold</w:t>
      </w:r>
      <w:r w:rsidR="004254F5" w:rsidDel="005E447B">
        <w:rPr>
          <w:sz w:val="24"/>
          <w:szCs w:val="24"/>
        </w:rPr>
        <w:t xml:space="preserve"> </w:t>
      </w:r>
      <w:r w:rsidR="004254F5">
        <w:rPr>
          <w:sz w:val="24"/>
          <w:szCs w:val="24"/>
        </w:rPr>
        <w:t>for each trait</w:t>
      </w:r>
      <w:r w:rsidR="0039444C">
        <w:rPr>
          <w:sz w:val="24"/>
          <w:szCs w:val="24"/>
        </w:rPr>
        <w:t>.</w:t>
      </w:r>
      <w:r w:rsidR="004254F5" w:rsidRPr="004254F5">
        <w:rPr>
          <w:sz w:val="24"/>
          <w:szCs w:val="24"/>
        </w:rPr>
        <w:t xml:space="preserve"> </w:t>
      </w:r>
      <w:r w:rsidR="004254F5">
        <w:rPr>
          <w:sz w:val="24"/>
          <w:szCs w:val="24"/>
        </w:rPr>
        <w:t xml:space="preserve">Genes were called as significant if there </w:t>
      </w:r>
      <w:r w:rsidR="00E87602">
        <w:rPr>
          <w:sz w:val="24"/>
          <w:szCs w:val="24"/>
        </w:rPr>
        <w:t xml:space="preserve">was one </w:t>
      </w:r>
      <w:r w:rsidR="00A65664">
        <w:rPr>
          <w:sz w:val="24"/>
          <w:szCs w:val="24"/>
        </w:rPr>
        <w:t xml:space="preserve">significant </w:t>
      </w:r>
      <w:r w:rsidR="00E87602">
        <w:rPr>
          <w:sz w:val="24"/>
          <w:szCs w:val="24"/>
        </w:rPr>
        <w:t xml:space="preserve">SNP </w:t>
      </w:r>
      <w:r w:rsidR="004254F5">
        <w:rPr>
          <w:sz w:val="24"/>
          <w:szCs w:val="24"/>
        </w:rPr>
        <w:t>within the gene body or within 2kb of the gene body.</w:t>
      </w:r>
    </w:p>
    <w:p w14:paraId="430F0CF7" w14:textId="77777777" w:rsidR="008A0D22" w:rsidRDefault="008A0D22" w:rsidP="008A0D22">
      <w:pPr>
        <w:rPr>
          <w:sz w:val="24"/>
          <w:szCs w:val="24"/>
        </w:rPr>
      </w:pPr>
    </w:p>
    <w:p w14:paraId="359E6508" w14:textId="77777777" w:rsidR="00935BFC" w:rsidRDefault="00935BFC">
      <w:pPr>
        <w:rPr>
          <w:b/>
          <w:sz w:val="24"/>
          <w:szCs w:val="24"/>
        </w:rPr>
      </w:pPr>
      <w:r>
        <w:rPr>
          <w:b/>
          <w:sz w:val="24"/>
          <w:szCs w:val="24"/>
        </w:rPr>
        <w:br w:type="page"/>
      </w:r>
    </w:p>
    <w:p w14:paraId="35CED36E" w14:textId="568B35DE" w:rsidR="00416136" w:rsidRPr="004E20FE" w:rsidRDefault="008A0D22" w:rsidP="004E20FE">
      <w:pPr>
        <w:rPr>
          <w:b/>
          <w:sz w:val="24"/>
          <w:szCs w:val="24"/>
        </w:rPr>
      </w:pPr>
      <w:r w:rsidRPr="008A0D22">
        <w:rPr>
          <w:b/>
          <w:sz w:val="24"/>
          <w:szCs w:val="24"/>
        </w:rPr>
        <w:t>References</w:t>
      </w:r>
    </w:p>
    <w:p w14:paraId="2E768C51" w14:textId="77777777" w:rsidR="00416136" w:rsidRDefault="00416136" w:rsidP="00473ACC">
      <w:pPr>
        <w:spacing w:line="480" w:lineRule="auto"/>
        <w:rPr>
          <w:sz w:val="24"/>
          <w:szCs w:val="24"/>
        </w:rPr>
      </w:pPr>
    </w:p>
    <w:p w14:paraId="2F57C18F" w14:textId="77777777" w:rsidR="00F30CF0" w:rsidRPr="00F30CF0" w:rsidRDefault="00416136" w:rsidP="00F30CF0">
      <w:pPr>
        <w:pStyle w:val="EndNoteBibliography"/>
      </w:pPr>
      <w:r>
        <w:rPr>
          <w:sz w:val="24"/>
          <w:szCs w:val="24"/>
        </w:rPr>
        <w:fldChar w:fldCharType="begin"/>
      </w:r>
      <w:r>
        <w:rPr>
          <w:sz w:val="24"/>
          <w:szCs w:val="24"/>
        </w:rPr>
        <w:instrText xml:space="preserve"> ADDIN EN.REFLIST </w:instrText>
      </w:r>
      <w:r>
        <w:rPr>
          <w:sz w:val="24"/>
          <w:szCs w:val="24"/>
        </w:rPr>
        <w:fldChar w:fldCharType="separate"/>
      </w:r>
      <w:r w:rsidR="00F30CF0" w:rsidRPr="00F30CF0">
        <w:t xml:space="preserve">Abramovitch, R. B. and G. B. Martin (2004). "Strategies used by bacterial pathogens to suppress plant defenses." </w:t>
      </w:r>
      <w:r w:rsidR="00F30CF0" w:rsidRPr="00F30CF0">
        <w:rPr>
          <w:u w:val="single"/>
        </w:rPr>
        <w:t>Current opinion in plant biology</w:t>
      </w:r>
      <w:r w:rsidR="00F30CF0" w:rsidRPr="00F30CF0">
        <w:t xml:space="preserve"> </w:t>
      </w:r>
      <w:r w:rsidR="00F30CF0" w:rsidRPr="00F30CF0">
        <w:rPr>
          <w:b/>
        </w:rPr>
        <w:t>7</w:t>
      </w:r>
      <w:r w:rsidR="00F30CF0" w:rsidRPr="00F30CF0">
        <w:t>(4): 356-364.</w:t>
      </w:r>
    </w:p>
    <w:p w14:paraId="4FADF336" w14:textId="77777777" w:rsidR="00F30CF0" w:rsidRPr="00F30CF0" w:rsidRDefault="00F30CF0" w:rsidP="00F30CF0">
      <w:pPr>
        <w:pStyle w:val="EndNoteBibliography"/>
      </w:pPr>
      <w:r w:rsidRPr="00F30CF0">
        <w:t xml:space="preserve">AbuQamar, S., M.-F. Chai, H. Luo, F. Song and T. Mengiste (2008). "Tomato protein kinase 1b mediates signaling of plant responses to necrotrophic fungi and insect herbivory." </w:t>
      </w:r>
      <w:r w:rsidRPr="00F30CF0">
        <w:rPr>
          <w:u w:val="single"/>
        </w:rPr>
        <w:t>The Plant Cell</w:t>
      </w:r>
      <w:r w:rsidRPr="00F30CF0">
        <w:t xml:space="preserve"> </w:t>
      </w:r>
      <w:r w:rsidRPr="00F30CF0">
        <w:rPr>
          <w:b/>
        </w:rPr>
        <w:t>20</w:t>
      </w:r>
      <w:r w:rsidRPr="00F30CF0">
        <w:t>(7): 1964-1983.</w:t>
      </w:r>
    </w:p>
    <w:p w14:paraId="7A8545A8" w14:textId="77777777" w:rsidR="00F30CF0" w:rsidRPr="00F30CF0" w:rsidRDefault="00F30CF0" w:rsidP="00F30CF0">
      <w:pPr>
        <w:pStyle w:val="EndNoteBibliography"/>
      </w:pPr>
      <w:r w:rsidRPr="00F30CF0">
        <w:t xml:space="preserve">Atwell, S., J. Corwin, N. Soltis, A. Subedy, K. Denby and D. J. Kliebenstein (2015). "Whole genome resequencing of Botrytis cinerea isolates identifies high levels of standing diversity." </w:t>
      </w:r>
      <w:r w:rsidRPr="00F30CF0">
        <w:rPr>
          <w:u w:val="single"/>
        </w:rPr>
        <w:t>Frontiers in microbiology</w:t>
      </w:r>
      <w:r w:rsidRPr="00F30CF0">
        <w:t xml:space="preserve"> </w:t>
      </w:r>
      <w:r w:rsidRPr="00F30CF0">
        <w:rPr>
          <w:b/>
        </w:rPr>
        <w:t>6</w:t>
      </w:r>
      <w:r w:rsidRPr="00F30CF0">
        <w:t>: 996.</w:t>
      </w:r>
    </w:p>
    <w:p w14:paraId="34D74E4D" w14:textId="77777777" w:rsidR="00F30CF0" w:rsidRPr="00F30CF0" w:rsidRDefault="00F30CF0" w:rsidP="00F30CF0">
      <w:pPr>
        <w:pStyle w:val="EndNoteBibliography"/>
        <w:rPr>
          <w:u w:val="single"/>
        </w:rPr>
      </w:pPr>
      <w:r w:rsidRPr="00F30CF0">
        <w:t xml:space="preserve">Atwell, S., N. Soltis and D. J. Kliebenstein (2017). "Genetic Diversity in 97 Botrytis cinerea Isolates." </w:t>
      </w:r>
      <w:r w:rsidRPr="00F30CF0">
        <w:rPr>
          <w:u w:val="single"/>
        </w:rPr>
        <w:t>in prep.</w:t>
      </w:r>
    </w:p>
    <w:p w14:paraId="34BAAE8D" w14:textId="77777777" w:rsidR="00F30CF0" w:rsidRPr="00F30CF0" w:rsidRDefault="00F30CF0" w:rsidP="00F30CF0">
      <w:pPr>
        <w:pStyle w:val="EndNoteBibliography"/>
      </w:pPr>
      <w:r w:rsidRPr="00F30CF0">
        <w:t xml:space="preserve">Baccelli, I. (2014). "Cerato-platanin family proteins: one function for multiple biological roles?" </w:t>
      </w:r>
      <w:r w:rsidRPr="00F30CF0">
        <w:rPr>
          <w:u w:val="single"/>
        </w:rPr>
        <w:t>Frontiers in plant science</w:t>
      </w:r>
      <w:r w:rsidRPr="00F30CF0">
        <w:t xml:space="preserve"> </w:t>
      </w:r>
      <w:r w:rsidRPr="00F30CF0">
        <w:rPr>
          <w:b/>
        </w:rPr>
        <w:t>5</w:t>
      </w:r>
      <w:r w:rsidRPr="00F30CF0">
        <w:t>.</w:t>
      </w:r>
    </w:p>
    <w:p w14:paraId="09A427AA" w14:textId="77777777" w:rsidR="00F30CF0" w:rsidRPr="00F30CF0" w:rsidRDefault="00F30CF0" w:rsidP="00F30CF0">
      <w:pPr>
        <w:pStyle w:val="EndNoteBibliography"/>
      </w:pPr>
      <w:r w:rsidRPr="00F30CF0">
        <w:t xml:space="preserve">Bai, Y. and P. Lindhout (2007). "Domestication and breeding of tomatoes: what have we gained and what can we gain in the future?" </w:t>
      </w:r>
      <w:r w:rsidRPr="00F30CF0">
        <w:rPr>
          <w:u w:val="single"/>
        </w:rPr>
        <w:t>Annals of botany</w:t>
      </w:r>
      <w:r w:rsidRPr="00F30CF0">
        <w:t xml:space="preserve"> </w:t>
      </w:r>
      <w:r w:rsidRPr="00F30CF0">
        <w:rPr>
          <w:b/>
        </w:rPr>
        <w:t>100</w:t>
      </w:r>
      <w:r w:rsidRPr="00F30CF0">
        <w:t>(5): 1085-1094.</w:t>
      </w:r>
    </w:p>
    <w:p w14:paraId="7ECBF864" w14:textId="77777777" w:rsidR="00F30CF0" w:rsidRPr="00F30CF0" w:rsidRDefault="00F30CF0" w:rsidP="00F30CF0">
      <w:pPr>
        <w:pStyle w:val="EndNoteBibliography"/>
      </w:pPr>
      <w:r w:rsidRPr="00F30CF0">
        <w:t xml:space="preserve">Barrett, L. G. and M. Heil (2012). "Unifying concepts and mechanisms in the specificity of plant–enemy interactions." </w:t>
      </w:r>
      <w:r w:rsidRPr="00F30CF0">
        <w:rPr>
          <w:u w:val="single"/>
        </w:rPr>
        <w:t>Trends in plant science</w:t>
      </w:r>
      <w:r w:rsidRPr="00F30CF0">
        <w:t xml:space="preserve"> </w:t>
      </w:r>
      <w:r w:rsidRPr="00F30CF0">
        <w:rPr>
          <w:b/>
        </w:rPr>
        <w:t>17</w:t>
      </w:r>
      <w:r w:rsidRPr="00F30CF0">
        <w:t>(5): 282-292.</w:t>
      </w:r>
    </w:p>
    <w:p w14:paraId="000CB27A" w14:textId="77777777" w:rsidR="00F30CF0" w:rsidRPr="00F30CF0" w:rsidRDefault="00F30CF0" w:rsidP="00F30CF0">
      <w:pPr>
        <w:pStyle w:val="EndNoteBibliography"/>
      </w:pPr>
      <w:r w:rsidRPr="00F30CF0">
        <w:t xml:space="preserve">Barrett, L. G., J. M. Kniskern, N. Bodenhausen, W. Zhang and J. Bergelson (2009). "Continua of specificity and virulence in plant host–pathogen interactions: causes and consequences." </w:t>
      </w:r>
      <w:r w:rsidRPr="00F30CF0">
        <w:rPr>
          <w:u w:val="single"/>
        </w:rPr>
        <w:t>New Phytologist</w:t>
      </w:r>
      <w:r w:rsidRPr="00F30CF0">
        <w:t xml:space="preserve"> </w:t>
      </w:r>
      <w:r w:rsidRPr="00F30CF0">
        <w:rPr>
          <w:b/>
        </w:rPr>
        <w:t>183</w:t>
      </w:r>
      <w:r w:rsidRPr="00F30CF0">
        <w:t>(3): 513-529.</w:t>
      </w:r>
    </w:p>
    <w:p w14:paraId="42DD19A4" w14:textId="77777777" w:rsidR="00F30CF0" w:rsidRPr="00F30CF0" w:rsidRDefault="00F30CF0" w:rsidP="00F30CF0">
      <w:pPr>
        <w:pStyle w:val="EndNoteBibliography"/>
      </w:pPr>
      <w:r w:rsidRPr="00F30CF0">
        <w:t xml:space="preserve">Bergougnoux, V. (2014). "The history of tomato: from domestication to biopharming." </w:t>
      </w:r>
      <w:r w:rsidRPr="00F30CF0">
        <w:rPr>
          <w:u w:val="single"/>
        </w:rPr>
        <w:t>Biotechnology advances</w:t>
      </w:r>
      <w:r w:rsidRPr="00F30CF0">
        <w:t xml:space="preserve"> </w:t>
      </w:r>
      <w:r w:rsidRPr="00F30CF0">
        <w:rPr>
          <w:b/>
        </w:rPr>
        <w:t>32</w:t>
      </w:r>
      <w:r w:rsidRPr="00F30CF0">
        <w:t>(1): 170-189.</w:t>
      </w:r>
    </w:p>
    <w:p w14:paraId="367824B0" w14:textId="77777777" w:rsidR="00F30CF0" w:rsidRPr="00F30CF0" w:rsidRDefault="00F30CF0" w:rsidP="00F30CF0">
      <w:pPr>
        <w:pStyle w:val="EndNoteBibliography"/>
      </w:pPr>
      <w:r w:rsidRPr="00F30CF0">
        <w:t xml:space="preserve">Bhardwaj, V., S. Meier, L. N. Petersen, R. A. Ingle and L. C. Roden (2011). "Defence responses of Arabidopsis thaliana to infection by Pseudomonas syringae are regulated by the circadian clock." </w:t>
      </w:r>
      <w:r w:rsidRPr="00F30CF0">
        <w:rPr>
          <w:u w:val="single"/>
        </w:rPr>
        <w:t>PloS one</w:t>
      </w:r>
      <w:r w:rsidRPr="00F30CF0">
        <w:t xml:space="preserve"> </w:t>
      </w:r>
      <w:r w:rsidRPr="00F30CF0">
        <w:rPr>
          <w:b/>
        </w:rPr>
        <w:t>6</w:t>
      </w:r>
      <w:r w:rsidRPr="00F30CF0">
        <w:t>(10): e26968.</w:t>
      </w:r>
    </w:p>
    <w:p w14:paraId="4E0C23E9" w14:textId="77777777" w:rsidR="00F30CF0" w:rsidRPr="00F30CF0" w:rsidRDefault="00F30CF0" w:rsidP="00F30CF0">
      <w:pPr>
        <w:pStyle w:val="EndNoteBibliography"/>
      </w:pPr>
      <w:r w:rsidRPr="00F30CF0">
        <w:t xml:space="preserve">Bittel, P. and S. Robatzek (2007). "Microbe-associated molecular patterns (MAMPs) probe plant immunity." </w:t>
      </w:r>
      <w:r w:rsidRPr="00F30CF0">
        <w:rPr>
          <w:u w:val="single"/>
        </w:rPr>
        <w:t>Current opinion in plant biology</w:t>
      </w:r>
      <w:r w:rsidRPr="00F30CF0">
        <w:t xml:space="preserve"> </w:t>
      </w:r>
      <w:r w:rsidRPr="00F30CF0">
        <w:rPr>
          <w:b/>
        </w:rPr>
        <w:t>10</w:t>
      </w:r>
      <w:r w:rsidRPr="00F30CF0">
        <w:t>(4): 335-341.</w:t>
      </w:r>
    </w:p>
    <w:p w14:paraId="279B862F" w14:textId="77777777" w:rsidR="00F30CF0" w:rsidRPr="00F30CF0" w:rsidRDefault="00F30CF0" w:rsidP="00F30CF0">
      <w:pPr>
        <w:pStyle w:val="EndNoteBibliography"/>
      </w:pPr>
      <w:r w:rsidRPr="00F30CF0">
        <w:t xml:space="preserve">Blanco-Ulate, B., A. Morales-Cruz, K. C. Amrine, J. M. Labavitch, A. L. Powell and D. Cantu (2014). "Genome-wide transcriptional profiling of Botrytis cinerea genes targeting plant cell walls during infections of different hosts." </w:t>
      </w:r>
      <w:r w:rsidRPr="00F30CF0">
        <w:rPr>
          <w:u w:val="single"/>
        </w:rPr>
        <w:t>Frontiers in plant science</w:t>
      </w:r>
      <w:r w:rsidRPr="00F30CF0">
        <w:t xml:space="preserve"> </w:t>
      </w:r>
      <w:r w:rsidRPr="00F30CF0">
        <w:rPr>
          <w:b/>
        </w:rPr>
        <w:t>5</w:t>
      </w:r>
      <w:r w:rsidRPr="00F30CF0">
        <w:t>.</w:t>
      </w:r>
    </w:p>
    <w:p w14:paraId="0F7FFA20" w14:textId="77777777" w:rsidR="00F30CF0" w:rsidRPr="00F30CF0" w:rsidRDefault="00F30CF0" w:rsidP="00F30CF0">
      <w:pPr>
        <w:pStyle w:val="EndNoteBibliography"/>
      </w:pPr>
      <w:r w:rsidRPr="00F30CF0">
        <w:t xml:space="preserve">Boller, T. and S. Y. He (2009). "Innate immunity in plants: an arms race between pattern recognition receptors in plants and effectors in microbial pathogens." </w:t>
      </w:r>
      <w:r w:rsidRPr="00F30CF0">
        <w:rPr>
          <w:u w:val="single"/>
        </w:rPr>
        <w:t>Science</w:t>
      </w:r>
      <w:r w:rsidRPr="00F30CF0">
        <w:t xml:space="preserve"> </w:t>
      </w:r>
      <w:r w:rsidRPr="00F30CF0">
        <w:rPr>
          <w:b/>
        </w:rPr>
        <w:t>324</w:t>
      </w:r>
      <w:r w:rsidRPr="00F30CF0">
        <w:t>(5928): 742-744.</w:t>
      </w:r>
    </w:p>
    <w:p w14:paraId="36AC401C" w14:textId="77777777" w:rsidR="00F30CF0" w:rsidRPr="00F30CF0" w:rsidRDefault="00F30CF0" w:rsidP="00F30CF0">
      <w:pPr>
        <w:pStyle w:val="EndNoteBibliography"/>
      </w:pPr>
      <w:r w:rsidRPr="00F30CF0">
        <w:t xml:space="preserve">Boyd, L. A., C. Ridout, D. M. O'Sullivan, J. E. Leach and H. Leung (2013). "Plant–pathogen interactions: disease resistance in modern agriculture." </w:t>
      </w:r>
      <w:r w:rsidRPr="00F30CF0">
        <w:rPr>
          <w:u w:val="single"/>
        </w:rPr>
        <w:t>Trends in genetics</w:t>
      </w:r>
      <w:r w:rsidRPr="00F30CF0">
        <w:t xml:space="preserve"> </w:t>
      </w:r>
      <w:r w:rsidRPr="00F30CF0">
        <w:rPr>
          <w:b/>
        </w:rPr>
        <w:t>29</w:t>
      </w:r>
      <w:r w:rsidRPr="00F30CF0">
        <w:t>(4): 233-240.</w:t>
      </w:r>
    </w:p>
    <w:p w14:paraId="328D0F5D" w14:textId="77777777" w:rsidR="00F30CF0" w:rsidRPr="00F30CF0" w:rsidRDefault="00F30CF0" w:rsidP="00F30CF0">
      <w:pPr>
        <w:pStyle w:val="EndNoteBibliography"/>
      </w:pPr>
      <w:r w:rsidRPr="00F30CF0">
        <w:t xml:space="preserve">Chaudhary, B. (2013). "Plant domestication and resistance to herbivory." </w:t>
      </w:r>
      <w:r w:rsidRPr="00F30CF0">
        <w:rPr>
          <w:u w:val="single"/>
        </w:rPr>
        <w:t>International journal of plant genomics</w:t>
      </w:r>
      <w:r w:rsidRPr="00F30CF0">
        <w:t xml:space="preserve"> </w:t>
      </w:r>
      <w:r w:rsidRPr="00F30CF0">
        <w:rPr>
          <w:b/>
        </w:rPr>
        <w:t>2013</w:t>
      </w:r>
      <w:r w:rsidRPr="00F30CF0">
        <w:t>.</w:t>
      </w:r>
    </w:p>
    <w:p w14:paraId="6AEACB27" w14:textId="77777777" w:rsidR="00F30CF0" w:rsidRPr="00F30CF0" w:rsidRDefault="00F30CF0" w:rsidP="00F30CF0">
      <w:pPr>
        <w:pStyle w:val="EndNoteBibliography"/>
      </w:pPr>
      <w:r w:rsidRPr="00F30CF0">
        <w:t xml:space="preserve">Choquer, M., E. Fournier, C. Kunz, C. Levis, J.-M. Pradier, A. Simon and M. Viaud (2007). "Botrytis cinerea virulence factors: new insights into a necrotrophic and polyphageous pathogen." </w:t>
      </w:r>
      <w:r w:rsidRPr="00F30CF0">
        <w:rPr>
          <w:u w:val="single"/>
        </w:rPr>
        <w:t>FEMS microbiology letters</w:t>
      </w:r>
      <w:r w:rsidRPr="00F30CF0">
        <w:t xml:space="preserve"> </w:t>
      </w:r>
      <w:r w:rsidRPr="00F30CF0">
        <w:rPr>
          <w:b/>
        </w:rPr>
        <w:t>277</w:t>
      </w:r>
      <w:r w:rsidRPr="00F30CF0">
        <w:t>(1): 1-10.</w:t>
      </w:r>
    </w:p>
    <w:p w14:paraId="5ED44D73" w14:textId="77777777" w:rsidR="00F30CF0" w:rsidRPr="00F30CF0" w:rsidRDefault="00F30CF0" w:rsidP="00F30CF0">
      <w:pPr>
        <w:pStyle w:val="EndNoteBibliography"/>
      </w:pPr>
      <w:r w:rsidRPr="00F30CF0">
        <w:t xml:space="preserve">Corwin, J. A., D. Copeland, J. Feusier, A. Subedy, R. Eshbaugh, C. Palmer, J. Maloof and D. J. Kliebenstein (2016). "The quantitative basis of the Arabidopsis innate immune system to endemic pathogens depends on pathogen genetics." </w:t>
      </w:r>
      <w:r w:rsidRPr="00F30CF0">
        <w:rPr>
          <w:u w:val="single"/>
        </w:rPr>
        <w:t>PLoS Genet</w:t>
      </w:r>
      <w:r w:rsidRPr="00F30CF0">
        <w:t xml:space="preserve"> </w:t>
      </w:r>
      <w:r w:rsidRPr="00F30CF0">
        <w:rPr>
          <w:b/>
        </w:rPr>
        <w:t>12</w:t>
      </w:r>
      <w:r w:rsidRPr="00F30CF0">
        <w:t>(2): e1005789.</w:t>
      </w:r>
    </w:p>
    <w:p w14:paraId="1E449C8A" w14:textId="77777777" w:rsidR="00F30CF0" w:rsidRPr="00F30CF0" w:rsidRDefault="00F30CF0" w:rsidP="00F30CF0">
      <w:pPr>
        <w:pStyle w:val="EndNoteBibliography"/>
      </w:pPr>
      <w:r w:rsidRPr="00F30CF0">
        <w:t xml:space="preserve">Corwin, J. A., D. Copeland, J. Feusier, A. Subedy, R. Eshbaugh, C. Palmer, J. Maloof and D. J. Kliebenstein (2016). "The quantitative basis of the Arabidopsis innate immune system to endemic pathogens depends on pathogen genetics." </w:t>
      </w:r>
      <w:r w:rsidRPr="00F30CF0">
        <w:rPr>
          <w:u w:val="single"/>
        </w:rPr>
        <w:t>PLoS genetics</w:t>
      </w:r>
      <w:r w:rsidRPr="00F30CF0">
        <w:t xml:space="preserve"> </w:t>
      </w:r>
      <w:r w:rsidRPr="00F30CF0">
        <w:rPr>
          <w:b/>
        </w:rPr>
        <w:t>12</w:t>
      </w:r>
      <w:r w:rsidRPr="00F30CF0">
        <w:t>(2): e1005789.</w:t>
      </w:r>
    </w:p>
    <w:p w14:paraId="73F3A14A" w14:textId="77777777" w:rsidR="00F30CF0" w:rsidRPr="00F30CF0" w:rsidRDefault="00F30CF0" w:rsidP="00F30CF0">
      <w:pPr>
        <w:pStyle w:val="EndNoteBibliography"/>
      </w:pPr>
      <w:r w:rsidRPr="00F30CF0">
        <w:t xml:space="preserve">Corwin, J. A., A. Subedy, R. Eshbaugh and D. J. Kliebenstein (2016). "Expansive phenotypic landscape of Botrytis cinerea shows differential contribution of genetic diversity and plasticity." </w:t>
      </w:r>
      <w:r w:rsidRPr="00F30CF0">
        <w:rPr>
          <w:u w:val="single"/>
        </w:rPr>
        <w:t>Molecular Plant-Microbe Interactions</w:t>
      </w:r>
      <w:r w:rsidRPr="00F30CF0">
        <w:t xml:space="preserve"> </w:t>
      </w:r>
      <w:r w:rsidRPr="00F30CF0">
        <w:rPr>
          <w:b/>
        </w:rPr>
        <w:t>29</w:t>
      </w:r>
      <w:r w:rsidRPr="00F30CF0">
        <w:t>(4): 287-298.</w:t>
      </w:r>
    </w:p>
    <w:p w14:paraId="11DA9795" w14:textId="77777777" w:rsidR="00F30CF0" w:rsidRPr="00F30CF0" w:rsidRDefault="00F30CF0" w:rsidP="00F30CF0">
      <w:pPr>
        <w:pStyle w:val="EndNoteBibliography"/>
      </w:pPr>
      <w:r w:rsidRPr="00F30CF0">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F30CF0">
        <w:rPr>
          <w:u w:val="single"/>
        </w:rPr>
        <w:t>Genetics</w:t>
      </w:r>
      <w:r w:rsidRPr="00F30CF0">
        <w:t xml:space="preserve"> </w:t>
      </w:r>
      <w:r w:rsidRPr="00F30CF0">
        <w:rPr>
          <w:b/>
        </w:rPr>
        <w:t>170</w:t>
      </w:r>
      <w:r w:rsidRPr="00F30CF0">
        <w:t>(2): 613-630.</w:t>
      </w:r>
    </w:p>
    <w:p w14:paraId="7D66185D" w14:textId="77777777" w:rsidR="00F30CF0" w:rsidRPr="00F30CF0" w:rsidRDefault="00F30CF0" w:rsidP="00F30CF0">
      <w:pPr>
        <w:pStyle w:val="EndNoteBibliography"/>
      </w:pPr>
      <w:r w:rsidRPr="00F30CF0">
        <w:t xml:space="preserve">Dalmais, B., J. Schumacher, J. Moraga, P. Le Pecheur, B. Tudzynski, I. G. Collado and M. Viaud (2011). "The Botrytis cinerea phytotoxin botcinic acid requires two polyketide synthases for production and has a redundant role in virulence with botrydial." </w:t>
      </w:r>
      <w:r w:rsidRPr="00F30CF0">
        <w:rPr>
          <w:u w:val="single"/>
        </w:rPr>
        <w:t>Molecular plant pathology</w:t>
      </w:r>
      <w:r w:rsidRPr="00F30CF0">
        <w:t xml:space="preserve"> </w:t>
      </w:r>
      <w:r w:rsidRPr="00F30CF0">
        <w:rPr>
          <w:b/>
        </w:rPr>
        <w:t>12</w:t>
      </w:r>
      <w:r w:rsidRPr="00F30CF0">
        <w:t>(6): 564-579.</w:t>
      </w:r>
    </w:p>
    <w:p w14:paraId="1962BA61" w14:textId="77777777" w:rsidR="00F30CF0" w:rsidRPr="00F30CF0" w:rsidRDefault="00F30CF0" w:rsidP="00F30CF0">
      <w:pPr>
        <w:pStyle w:val="EndNoteBibliography"/>
      </w:pPr>
      <w:r w:rsidRPr="00F30CF0">
        <w:t xml:space="preserve">Dangl, J. L. and J. D. Jones (2001). "Plant pathogens and integrated defence responses to infection." </w:t>
      </w:r>
      <w:r w:rsidRPr="00F30CF0">
        <w:rPr>
          <w:u w:val="single"/>
        </w:rPr>
        <w:t>nature</w:t>
      </w:r>
      <w:r w:rsidRPr="00F30CF0">
        <w:t xml:space="preserve"> </w:t>
      </w:r>
      <w:r w:rsidRPr="00F30CF0">
        <w:rPr>
          <w:b/>
        </w:rPr>
        <w:t>411</w:t>
      </w:r>
      <w:r w:rsidRPr="00F30CF0">
        <w:t>(6839): 826-833.</w:t>
      </w:r>
    </w:p>
    <w:p w14:paraId="16411A5D" w14:textId="77777777" w:rsidR="00F30CF0" w:rsidRPr="00F30CF0" w:rsidRDefault="00F30CF0" w:rsidP="00F30CF0">
      <w:pPr>
        <w:pStyle w:val="EndNoteBibliography"/>
      </w:pPr>
      <w:r w:rsidRPr="00F30CF0">
        <w:t xml:space="preserve">De Feyter, R., Y. Yang and D. W. Gabriel (1993). "Gene-for-genes interactions between cotton R genes and Xanthomonas campestris pv. malvacearum avr genes." </w:t>
      </w:r>
      <w:r w:rsidRPr="00F30CF0">
        <w:rPr>
          <w:u w:val="single"/>
        </w:rPr>
        <w:t>Molecular plant-microbe interactions: MPMI</w:t>
      </w:r>
      <w:r w:rsidRPr="00F30CF0">
        <w:t xml:space="preserve"> </w:t>
      </w:r>
      <w:r w:rsidRPr="00F30CF0">
        <w:rPr>
          <w:b/>
        </w:rPr>
        <w:t>6</w:t>
      </w:r>
      <w:r w:rsidRPr="00F30CF0">
        <w:t>(2): 225-237.</w:t>
      </w:r>
    </w:p>
    <w:p w14:paraId="00345165" w14:textId="77777777" w:rsidR="00F30CF0" w:rsidRPr="00F30CF0" w:rsidRDefault="00F30CF0" w:rsidP="00F30CF0">
      <w:pPr>
        <w:pStyle w:val="EndNoteBibliography"/>
      </w:pPr>
      <w:r w:rsidRPr="00F30CF0">
        <w:t xml:space="preserve">De Lorenzo, G. and S. Ferrari (2002). "Polygalacturonase-inhibiting proteins in defense against phytopathogenic fungi." </w:t>
      </w:r>
      <w:r w:rsidRPr="00F30CF0">
        <w:rPr>
          <w:u w:val="single"/>
        </w:rPr>
        <w:t>Current opinion in plant biology</w:t>
      </w:r>
      <w:r w:rsidRPr="00F30CF0">
        <w:t xml:space="preserve"> </w:t>
      </w:r>
      <w:r w:rsidRPr="00F30CF0">
        <w:rPr>
          <w:b/>
        </w:rPr>
        <w:t>5</w:t>
      </w:r>
      <w:r w:rsidRPr="00F30CF0">
        <w:t>(4): 295-299.</w:t>
      </w:r>
    </w:p>
    <w:p w14:paraId="007F3D6D" w14:textId="77777777" w:rsidR="00F30CF0" w:rsidRPr="00F30CF0" w:rsidRDefault="00F30CF0" w:rsidP="00F30CF0">
      <w:pPr>
        <w:pStyle w:val="EndNoteBibliography"/>
      </w:pPr>
      <w:r w:rsidRPr="00F30CF0">
        <w:t xml:space="preserve">Dean, R., J. A. Van Kan, Z. A. Pretorius, K. E. Hammond‐Kosack, A. Di Pietro, P. D. Spanu, J. J. Rudd, M. Dickman, R. Kahmann and J. Ellis (2012). "The Top 10 fungal pathogens in molecular plant pathology." </w:t>
      </w:r>
      <w:r w:rsidRPr="00F30CF0">
        <w:rPr>
          <w:u w:val="single"/>
        </w:rPr>
        <w:t>Molecular plant pathology</w:t>
      </w:r>
      <w:r w:rsidRPr="00F30CF0">
        <w:t xml:space="preserve"> </w:t>
      </w:r>
      <w:r w:rsidRPr="00F30CF0">
        <w:rPr>
          <w:b/>
        </w:rPr>
        <w:t>13</w:t>
      </w:r>
      <w:r w:rsidRPr="00F30CF0">
        <w:t>(4): 414-430.</w:t>
      </w:r>
    </w:p>
    <w:p w14:paraId="76DAFAD4" w14:textId="77777777" w:rsidR="00F30CF0" w:rsidRPr="00F30CF0" w:rsidRDefault="00F30CF0" w:rsidP="00F30CF0">
      <w:pPr>
        <w:pStyle w:val="EndNoteBibliography"/>
      </w:pPr>
      <w:r w:rsidRPr="00F30CF0">
        <w:t xml:space="preserve">Deighton, N., I. Muckenschnabel, A. J. Colmenares, I. G. Collado and B. Williamson (2001). "Botrydial is produced in plant tissues infected by Botrytis cinerea." </w:t>
      </w:r>
      <w:r w:rsidRPr="00F30CF0">
        <w:rPr>
          <w:u w:val="single"/>
        </w:rPr>
        <w:t>Phytochemistry</w:t>
      </w:r>
      <w:r w:rsidRPr="00F30CF0">
        <w:t xml:space="preserve"> </w:t>
      </w:r>
      <w:r w:rsidRPr="00F30CF0">
        <w:rPr>
          <w:b/>
        </w:rPr>
        <w:t>57</w:t>
      </w:r>
      <w:r w:rsidRPr="00F30CF0">
        <w:t>(5): 689-692.</w:t>
      </w:r>
    </w:p>
    <w:p w14:paraId="1F63C015" w14:textId="77777777" w:rsidR="00F30CF0" w:rsidRPr="00F30CF0" w:rsidRDefault="00F30CF0" w:rsidP="00F30CF0">
      <w:pPr>
        <w:pStyle w:val="EndNoteBibliography"/>
      </w:pPr>
      <w:r w:rsidRPr="00F30CF0">
        <w:t xml:space="preserve">Denby, K. J., P. Kumar and D. J. Kliebenstein (2004). "Identification of Botrytis cinerea susceptibility loci in Arabidopsis thaliana." </w:t>
      </w:r>
      <w:r w:rsidRPr="00F30CF0">
        <w:rPr>
          <w:u w:val="single"/>
        </w:rPr>
        <w:t>The Plant Journal</w:t>
      </w:r>
      <w:r w:rsidRPr="00F30CF0">
        <w:t xml:space="preserve"> </w:t>
      </w:r>
      <w:r w:rsidRPr="00F30CF0">
        <w:rPr>
          <w:b/>
        </w:rPr>
        <w:t>38</w:t>
      </w:r>
      <w:r w:rsidRPr="00F30CF0">
        <w:t>(3): 473-486.</w:t>
      </w:r>
    </w:p>
    <w:p w14:paraId="0BD3CD2B" w14:textId="77777777" w:rsidR="00F30CF0" w:rsidRPr="00F30CF0" w:rsidRDefault="00F30CF0" w:rsidP="00F30CF0">
      <w:pPr>
        <w:pStyle w:val="EndNoteBibliography"/>
      </w:pPr>
      <w:r w:rsidRPr="00F30CF0">
        <w:t xml:space="preserve">Desjardins, C. A., K. A. Cohen, V. Munsamy, T. Abeel, K. Maharaj, B. J. Walker, T. P. Shea, D. V. Almeida, A. L. Manson and A. Salazar (2016). "Genomic and functional analyses of Mycobacterium tuberculosis strains implicate ald in D-cycloserine resistance." </w:t>
      </w:r>
      <w:r w:rsidRPr="00F30CF0">
        <w:rPr>
          <w:u w:val="single"/>
        </w:rPr>
        <w:t>Nature genetics</w:t>
      </w:r>
      <w:r w:rsidRPr="00F30CF0">
        <w:t xml:space="preserve"> </w:t>
      </w:r>
      <w:r w:rsidRPr="00F30CF0">
        <w:rPr>
          <w:b/>
        </w:rPr>
        <w:t>48</w:t>
      </w:r>
      <w:r w:rsidRPr="00F30CF0">
        <w:t>(5): 544-551.</w:t>
      </w:r>
    </w:p>
    <w:p w14:paraId="645B88EA" w14:textId="77777777" w:rsidR="00F30CF0" w:rsidRPr="00F30CF0" w:rsidRDefault="00F30CF0" w:rsidP="00F30CF0">
      <w:pPr>
        <w:pStyle w:val="EndNoteBibliography"/>
      </w:pPr>
      <w:r w:rsidRPr="00F30CF0">
        <w:t xml:space="preserve">Dıaz, J., A. ten Have and J. A. van Kan (2002). "The role of ethylene and wound signaling in resistance of tomato to Botrytis cinerea." </w:t>
      </w:r>
      <w:r w:rsidRPr="00F30CF0">
        <w:rPr>
          <w:u w:val="single"/>
        </w:rPr>
        <w:t>Plant physiology</w:t>
      </w:r>
      <w:r w:rsidRPr="00F30CF0">
        <w:t xml:space="preserve"> </w:t>
      </w:r>
      <w:r w:rsidRPr="00F30CF0">
        <w:rPr>
          <w:b/>
        </w:rPr>
        <w:t>129</w:t>
      </w:r>
      <w:r w:rsidRPr="00F30CF0">
        <w:t>(3): 1341-1351.</w:t>
      </w:r>
    </w:p>
    <w:p w14:paraId="0F5D7498" w14:textId="77777777" w:rsidR="00F30CF0" w:rsidRPr="00F30CF0" w:rsidRDefault="00F30CF0" w:rsidP="00F30CF0">
      <w:pPr>
        <w:pStyle w:val="EndNoteBibliography"/>
      </w:pPr>
      <w:r w:rsidRPr="00F30CF0">
        <w:t xml:space="preserve">Dodds, P. N. and J. P. Rathjen (2010). "Plant immunity: towards an integrated view of plant–pathogen interactions." </w:t>
      </w:r>
      <w:r w:rsidRPr="00F30CF0">
        <w:rPr>
          <w:u w:val="single"/>
        </w:rPr>
        <w:t>Nature Reviews Genetics</w:t>
      </w:r>
      <w:r w:rsidRPr="00F30CF0">
        <w:t xml:space="preserve"> </w:t>
      </w:r>
      <w:r w:rsidRPr="00F30CF0">
        <w:rPr>
          <w:b/>
        </w:rPr>
        <w:t>11</w:t>
      </w:r>
      <w:r w:rsidRPr="00F30CF0">
        <w:t>(8): 539-548.</w:t>
      </w:r>
    </w:p>
    <w:p w14:paraId="57221936" w14:textId="77777777" w:rsidR="00F30CF0" w:rsidRPr="00F30CF0" w:rsidRDefault="00F30CF0" w:rsidP="00F30CF0">
      <w:pPr>
        <w:pStyle w:val="EndNoteBibliography"/>
      </w:pPr>
      <w:r w:rsidRPr="00F30CF0">
        <w:t xml:space="preserve">Doebley, J. F., B. S. Gaut and B. D. Smith (2006). "The molecular genetics of crop domestication." </w:t>
      </w:r>
      <w:r w:rsidRPr="00F30CF0">
        <w:rPr>
          <w:u w:val="single"/>
        </w:rPr>
        <w:t>Cell</w:t>
      </w:r>
      <w:r w:rsidRPr="00F30CF0">
        <w:t xml:space="preserve"> </w:t>
      </w:r>
      <w:r w:rsidRPr="00F30CF0">
        <w:rPr>
          <w:b/>
        </w:rPr>
        <w:t>127</w:t>
      </w:r>
      <w:r w:rsidRPr="00F30CF0">
        <w:t>(7): 1309-1321.</w:t>
      </w:r>
    </w:p>
    <w:p w14:paraId="5AA5D5C0" w14:textId="77777777" w:rsidR="00F30CF0" w:rsidRPr="00F30CF0" w:rsidRDefault="00F30CF0" w:rsidP="00F30CF0">
      <w:pPr>
        <w:pStyle w:val="EndNoteBibliography"/>
      </w:pPr>
      <w:r w:rsidRPr="00F30CF0">
        <w:t xml:space="preserve">Doerge, R. W. and G. A. Churchill (1996). "Permutation tests for multiple loci affecting a quantitative character." </w:t>
      </w:r>
      <w:r w:rsidRPr="00F30CF0">
        <w:rPr>
          <w:u w:val="single"/>
        </w:rPr>
        <w:t>Genetics</w:t>
      </w:r>
      <w:r w:rsidRPr="00F30CF0">
        <w:t xml:space="preserve"> </w:t>
      </w:r>
      <w:r w:rsidRPr="00F30CF0">
        <w:rPr>
          <w:b/>
        </w:rPr>
        <w:t>142</w:t>
      </w:r>
      <w:r w:rsidRPr="00F30CF0">
        <w:t>(1): 285-294.</w:t>
      </w:r>
    </w:p>
    <w:p w14:paraId="70A03764" w14:textId="77777777" w:rsidR="00F30CF0" w:rsidRPr="00F30CF0" w:rsidRDefault="00F30CF0" w:rsidP="00F30CF0">
      <w:pPr>
        <w:pStyle w:val="EndNoteBibliography"/>
      </w:pPr>
      <w:r w:rsidRPr="00F30CF0">
        <w:t xml:space="preserve">Doran, A. G. and C. J. Creevey (2013). "Snpdat: Easy and rapid annotation of results from de novo snp discovery projects for model and non-model organisms." </w:t>
      </w:r>
      <w:r w:rsidRPr="00F30CF0">
        <w:rPr>
          <w:u w:val="single"/>
        </w:rPr>
        <w:t>BMC bioinformatics</w:t>
      </w:r>
      <w:r w:rsidRPr="00F30CF0">
        <w:t xml:space="preserve"> </w:t>
      </w:r>
      <w:r w:rsidRPr="00F30CF0">
        <w:rPr>
          <w:b/>
        </w:rPr>
        <w:t>14</w:t>
      </w:r>
      <w:r w:rsidRPr="00F30CF0">
        <w:t>(1): 45.</w:t>
      </w:r>
    </w:p>
    <w:p w14:paraId="5AB8328C" w14:textId="77777777" w:rsidR="00F30CF0" w:rsidRPr="00F30CF0" w:rsidRDefault="00F30CF0" w:rsidP="00F30CF0">
      <w:pPr>
        <w:pStyle w:val="EndNoteBibliography"/>
      </w:pPr>
      <w:r w:rsidRPr="00F30CF0">
        <w:t xml:space="preserve">Douglas Bates, M. M., Ben Bolker, Steve Walker (2015). "Fitting Linear Mixed-Effects Models Using lme4." </w:t>
      </w:r>
      <w:r w:rsidRPr="00F30CF0">
        <w:rPr>
          <w:u w:val="single"/>
        </w:rPr>
        <w:t>Journal of Statistical Software</w:t>
      </w:r>
      <w:r w:rsidRPr="00F30CF0">
        <w:t xml:space="preserve"> </w:t>
      </w:r>
      <w:r w:rsidRPr="00F30CF0">
        <w:rPr>
          <w:b/>
        </w:rPr>
        <w:t>67</w:t>
      </w:r>
      <w:r w:rsidRPr="00F30CF0">
        <w:t>(1): 1-48.</w:t>
      </w:r>
    </w:p>
    <w:p w14:paraId="0A6ED264" w14:textId="77777777" w:rsidR="00F30CF0" w:rsidRPr="00F30CF0" w:rsidRDefault="00F30CF0" w:rsidP="00F30CF0">
      <w:pPr>
        <w:pStyle w:val="EndNoteBibliography"/>
      </w:pPr>
      <w:r w:rsidRPr="00F30CF0">
        <w:t xml:space="preserve">Dwivedi, S. L., H. D. Upadhyaya, H. T. Stalker, M. W. Blair, D. J. Bertioli, S. Nielen and R. Ortiz (2008). "Enhancing crop gene pools with beneficial traits using wild relatives." </w:t>
      </w:r>
      <w:r w:rsidRPr="00F30CF0">
        <w:rPr>
          <w:u w:val="single"/>
        </w:rPr>
        <w:t>Plant Breeding Reviews</w:t>
      </w:r>
      <w:r w:rsidRPr="00F30CF0">
        <w:t xml:space="preserve"> </w:t>
      </w:r>
      <w:r w:rsidRPr="00F30CF0">
        <w:rPr>
          <w:b/>
        </w:rPr>
        <w:t>30</w:t>
      </w:r>
      <w:r w:rsidRPr="00F30CF0">
        <w:t>: 179.</w:t>
      </w:r>
    </w:p>
    <w:p w14:paraId="67543C54" w14:textId="77777777" w:rsidR="00F30CF0" w:rsidRPr="00F30CF0" w:rsidRDefault="00F30CF0" w:rsidP="00F30CF0">
      <w:pPr>
        <w:pStyle w:val="EndNoteBibliography"/>
      </w:pPr>
      <w:r w:rsidRPr="00F30CF0">
        <w:t xml:space="preserve">Egashira, H., A. Kuwashima, H. Ishiguro, K. Fukushima, T. Kaya and S. Imanishi (2000). "Screening of wild accessions resistant to gray mold (Botrytis cinerea Pers.) in Lycopersicon." </w:t>
      </w:r>
      <w:r w:rsidRPr="00F30CF0">
        <w:rPr>
          <w:u w:val="single"/>
        </w:rPr>
        <w:t>Acta physiologiae plantarum</w:t>
      </w:r>
      <w:r w:rsidRPr="00F30CF0">
        <w:t xml:space="preserve"> </w:t>
      </w:r>
      <w:r w:rsidRPr="00F30CF0">
        <w:rPr>
          <w:b/>
        </w:rPr>
        <w:t>22</w:t>
      </w:r>
      <w:r w:rsidRPr="00F30CF0">
        <w:t>(3): 324-326.</w:t>
      </w:r>
    </w:p>
    <w:p w14:paraId="0969E3E3" w14:textId="77777777" w:rsidR="00F30CF0" w:rsidRPr="00F30CF0" w:rsidRDefault="00F30CF0" w:rsidP="00F30CF0">
      <w:pPr>
        <w:pStyle w:val="EndNoteBibliography"/>
      </w:pPr>
      <w:r w:rsidRPr="00F30CF0">
        <w:t xml:space="preserve">Elad, Y., B. Williamson, P. Tudzynski and N. Delen (2007). Botrytis spp. and diseases they cause in agricultural systems–an introduction. </w:t>
      </w:r>
      <w:r w:rsidRPr="00F30CF0">
        <w:rPr>
          <w:u w:val="single"/>
        </w:rPr>
        <w:t>Botrytis: Biology, pathology and control</w:t>
      </w:r>
      <w:r w:rsidRPr="00F30CF0">
        <w:t>, Springer</w:t>
      </w:r>
      <w:r w:rsidRPr="00F30CF0">
        <w:rPr>
          <w:b/>
        </w:rPr>
        <w:t xml:space="preserve">: </w:t>
      </w:r>
      <w:r w:rsidRPr="00F30CF0">
        <w:t>1-8.</w:t>
      </w:r>
    </w:p>
    <w:p w14:paraId="5A580AD7" w14:textId="77777777" w:rsidR="00F30CF0" w:rsidRPr="00F30CF0" w:rsidRDefault="00F30CF0" w:rsidP="00F30CF0">
      <w:pPr>
        <w:pStyle w:val="EndNoteBibliography"/>
        <w:rPr>
          <w:u w:val="single"/>
        </w:rPr>
      </w:pPr>
      <w:r w:rsidRPr="00F30CF0">
        <w:t xml:space="preserve">Failmezger, H., Y. Yuan, O. Rueda, F. Markowetz and M. H. Failmezger (2012). "CRImage: CRImage a package to classify cells and calculate tumour cellularity." </w:t>
      </w:r>
      <w:r w:rsidRPr="00F30CF0">
        <w:rPr>
          <w:u w:val="single"/>
        </w:rPr>
        <w:t>R package version 1.24.0.</w:t>
      </w:r>
    </w:p>
    <w:p w14:paraId="21C3B709" w14:textId="77777777" w:rsidR="00F30CF0" w:rsidRPr="00F30CF0" w:rsidRDefault="00F30CF0" w:rsidP="00F30CF0">
      <w:pPr>
        <w:pStyle w:val="EndNoteBibliography"/>
      </w:pPr>
      <w:r w:rsidRPr="00F30CF0">
        <w:t xml:space="preserve">Farhat, M. R., B. J. Shapiro, K. J. Kieser, R. Sultana, K. R. Jacobson, T. C. Victor, R. M. Warren, E. M. Streicher, A. Calver and A. Sloutsky (2013). "Genomic analysis identifies targets of convergent positive selection in drug-resistant Mycobacterium tuberculosis." </w:t>
      </w:r>
      <w:r w:rsidRPr="00F30CF0">
        <w:rPr>
          <w:u w:val="single"/>
        </w:rPr>
        <w:t>Nature genetics</w:t>
      </w:r>
      <w:r w:rsidRPr="00F30CF0">
        <w:t xml:space="preserve"> </w:t>
      </w:r>
      <w:r w:rsidRPr="00F30CF0">
        <w:rPr>
          <w:b/>
        </w:rPr>
        <w:t>45</w:t>
      </w:r>
      <w:r w:rsidRPr="00F30CF0">
        <w:t>(10): 1183-1189.</w:t>
      </w:r>
    </w:p>
    <w:p w14:paraId="75EBC0BF" w14:textId="77777777" w:rsidR="00F30CF0" w:rsidRPr="00F30CF0" w:rsidRDefault="00F30CF0" w:rsidP="00F30CF0">
      <w:pPr>
        <w:pStyle w:val="EndNoteBibliography"/>
      </w:pPr>
      <w:r w:rsidRPr="00F30CF0">
        <w:t xml:space="preserve">Fekete, É., E. Fekete, L. Irinyi, L. Karaffa, M. Árnyasi, M. Asadollahi and E. Sándor (2012). "Genetic diversity of a Botrytis cinerea cryptic species complex in Hungary." </w:t>
      </w:r>
      <w:r w:rsidRPr="00F30CF0">
        <w:rPr>
          <w:u w:val="single"/>
        </w:rPr>
        <w:t>Microbiological Research</w:t>
      </w:r>
      <w:r w:rsidRPr="00F30CF0">
        <w:t xml:space="preserve"> </w:t>
      </w:r>
      <w:r w:rsidRPr="00F30CF0">
        <w:rPr>
          <w:b/>
        </w:rPr>
        <w:t>167</w:t>
      </w:r>
      <w:r w:rsidRPr="00F30CF0">
        <w:t>(5): 283-291.</w:t>
      </w:r>
    </w:p>
    <w:p w14:paraId="34E83BFB" w14:textId="77777777" w:rsidR="00F30CF0" w:rsidRPr="00F30CF0" w:rsidRDefault="00F30CF0" w:rsidP="00F30CF0">
      <w:pPr>
        <w:pStyle w:val="EndNoteBibliography"/>
      </w:pPr>
      <w:r w:rsidRPr="00F30CF0">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F30CF0">
        <w:rPr>
          <w:u w:val="single"/>
        </w:rPr>
        <w:t>Plant physiology</w:t>
      </w:r>
      <w:r w:rsidRPr="00F30CF0">
        <w:t xml:space="preserve"> </w:t>
      </w:r>
      <w:r w:rsidRPr="00F30CF0">
        <w:rPr>
          <w:b/>
        </w:rPr>
        <w:t>144</w:t>
      </w:r>
      <w:r w:rsidRPr="00F30CF0">
        <w:t>(1): 367-379.</w:t>
      </w:r>
    </w:p>
    <w:p w14:paraId="386808CA" w14:textId="77777777" w:rsidR="00F30CF0" w:rsidRPr="00F30CF0" w:rsidRDefault="00F30CF0" w:rsidP="00F30CF0">
      <w:pPr>
        <w:pStyle w:val="EndNoteBibliography"/>
      </w:pPr>
      <w:r w:rsidRPr="00F30CF0">
        <w:t xml:space="preserve">Ferrari, S., J. M. Plotnikova, G. De Lorenzo and F. M. Ausubel (2003). "Arabidopsis local resistance to Botrytis cinerea involves salicylic acid and camalexin and requires EDS4 and PAD2, but not SID2, EDS5 or PAD4." </w:t>
      </w:r>
      <w:r w:rsidRPr="00F30CF0">
        <w:rPr>
          <w:u w:val="single"/>
        </w:rPr>
        <w:t>The Plant Journal</w:t>
      </w:r>
      <w:r w:rsidRPr="00F30CF0">
        <w:t xml:space="preserve"> </w:t>
      </w:r>
      <w:r w:rsidRPr="00F30CF0">
        <w:rPr>
          <w:b/>
        </w:rPr>
        <w:t>35</w:t>
      </w:r>
      <w:r w:rsidRPr="00F30CF0">
        <w:t>(2): 193-205.</w:t>
      </w:r>
    </w:p>
    <w:p w14:paraId="6D944289" w14:textId="77777777" w:rsidR="00F30CF0" w:rsidRPr="00F30CF0" w:rsidRDefault="00F30CF0" w:rsidP="00F30CF0">
      <w:pPr>
        <w:pStyle w:val="EndNoteBibliography"/>
      </w:pPr>
      <w:r w:rsidRPr="00F30CF0">
        <w:t xml:space="preserve">Fillinger, S. and Y. Elad (2015). </w:t>
      </w:r>
      <w:r w:rsidRPr="00F30CF0">
        <w:rPr>
          <w:u w:val="single"/>
        </w:rPr>
        <w:t>Botrytis-the Fungus, the Pathogen and Its Management in Agricultural Systems</w:t>
      </w:r>
      <w:r w:rsidRPr="00F30CF0">
        <w:t>, Springer.</w:t>
      </w:r>
    </w:p>
    <w:p w14:paraId="21FA57B1" w14:textId="77777777" w:rsidR="00F30CF0" w:rsidRPr="00F30CF0" w:rsidRDefault="00F30CF0" w:rsidP="00F30CF0">
      <w:pPr>
        <w:pStyle w:val="EndNoteBibliography"/>
      </w:pPr>
      <w:r w:rsidRPr="00F30CF0">
        <w:t xml:space="preserve">Finkers, R., Y. Bai, P. van den Berg, R. van Berloo, F. Meijer-Dekens, A. Ten Have, J. van Kan, P. Lindhout and A. W. van Heusden (2008). "Quantitative resistance to Botrytis cinerea from Solanum neorickii." </w:t>
      </w:r>
      <w:r w:rsidRPr="00F30CF0">
        <w:rPr>
          <w:u w:val="single"/>
        </w:rPr>
        <w:t>Euphytica</w:t>
      </w:r>
      <w:r w:rsidRPr="00F30CF0">
        <w:t xml:space="preserve"> </w:t>
      </w:r>
      <w:r w:rsidRPr="00F30CF0">
        <w:rPr>
          <w:b/>
        </w:rPr>
        <w:t>159</w:t>
      </w:r>
      <w:r w:rsidRPr="00F30CF0">
        <w:t>(1-2): 83-92.</w:t>
      </w:r>
    </w:p>
    <w:p w14:paraId="1FDAA9CE" w14:textId="77777777" w:rsidR="00F30CF0" w:rsidRPr="00F30CF0" w:rsidRDefault="00F30CF0" w:rsidP="00F30CF0">
      <w:pPr>
        <w:pStyle w:val="EndNoteBibliography"/>
      </w:pPr>
      <w:r w:rsidRPr="00F30CF0">
        <w:t xml:space="preserve">Finkers, R., A. W. van Heusden, F. Meijer-Dekens, J. A. van Kan, P. Maris and P. Lindhout (2007). "The construction of a Solanum habrochaites LYC4 introgression line population and the identification of QTLs for resistance to Botrytis cinerea." </w:t>
      </w:r>
      <w:r w:rsidRPr="00F30CF0">
        <w:rPr>
          <w:u w:val="single"/>
        </w:rPr>
        <w:t>Theoretical and Applied Genetics</w:t>
      </w:r>
      <w:r w:rsidRPr="00F30CF0">
        <w:t xml:space="preserve"> </w:t>
      </w:r>
      <w:r w:rsidRPr="00F30CF0">
        <w:rPr>
          <w:b/>
        </w:rPr>
        <w:t>114</w:t>
      </w:r>
      <w:r w:rsidRPr="00F30CF0">
        <w:t>(6): 1071-1080.</w:t>
      </w:r>
    </w:p>
    <w:p w14:paraId="45F4C601" w14:textId="77777777" w:rsidR="00F30CF0" w:rsidRPr="00F30CF0" w:rsidRDefault="00F30CF0" w:rsidP="00F30CF0">
      <w:pPr>
        <w:pStyle w:val="EndNoteBibliography"/>
      </w:pPr>
      <w:r w:rsidRPr="00F30CF0">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F30CF0">
        <w:rPr>
          <w:u w:val="single"/>
        </w:rPr>
        <w:t>Frontiers in plant science</w:t>
      </w:r>
      <w:r w:rsidRPr="00F30CF0">
        <w:t xml:space="preserve"> </w:t>
      </w:r>
      <w:r w:rsidRPr="00F30CF0">
        <w:rPr>
          <w:b/>
        </w:rPr>
        <w:t>7</w:t>
      </w:r>
      <w:r w:rsidRPr="00F30CF0">
        <w:t>.</w:t>
      </w:r>
    </w:p>
    <w:p w14:paraId="5D4F912D" w14:textId="77777777" w:rsidR="00F30CF0" w:rsidRPr="00F30CF0" w:rsidRDefault="00F30CF0" w:rsidP="00F30CF0">
      <w:pPr>
        <w:pStyle w:val="EndNoteBibliography"/>
      </w:pPr>
      <w:r w:rsidRPr="00F30CF0">
        <w:t xml:space="preserve">Frías, M., N. Brito and C. González (2013). "The Botrytis cinerea cerato‐platanin BcSpl1 is a potent inducer of systemic acquired resistance (SAR) in tobacco and generates a wave of salicylic acid expanding from the site of application." </w:t>
      </w:r>
      <w:r w:rsidRPr="00F30CF0">
        <w:rPr>
          <w:u w:val="single"/>
        </w:rPr>
        <w:t>Molecular plant pathology</w:t>
      </w:r>
      <w:r w:rsidRPr="00F30CF0">
        <w:t xml:space="preserve"> </w:t>
      </w:r>
      <w:r w:rsidRPr="00F30CF0">
        <w:rPr>
          <w:b/>
        </w:rPr>
        <w:t>14</w:t>
      </w:r>
      <w:r w:rsidRPr="00F30CF0">
        <w:t>(2): 191-196.</w:t>
      </w:r>
    </w:p>
    <w:p w14:paraId="0D503132" w14:textId="77777777" w:rsidR="00F30CF0" w:rsidRPr="00F30CF0" w:rsidRDefault="00F30CF0" w:rsidP="00F30CF0">
      <w:pPr>
        <w:pStyle w:val="EndNoteBibliography"/>
      </w:pPr>
      <w:r w:rsidRPr="00F30CF0">
        <w:t xml:space="preserve">Gaderer, R., K. Bonazza and V. Seidl-Seiboth (2014). "Cerato-platanins: a fungal protein family with intriguing properties and application potential." </w:t>
      </w:r>
      <w:r w:rsidRPr="00F30CF0">
        <w:rPr>
          <w:u w:val="single"/>
        </w:rPr>
        <w:t>Applied microbiology and biotechnology</w:t>
      </w:r>
      <w:r w:rsidRPr="00F30CF0">
        <w:t xml:space="preserve"> </w:t>
      </w:r>
      <w:r w:rsidRPr="00F30CF0">
        <w:rPr>
          <w:b/>
        </w:rPr>
        <w:t>98</w:t>
      </w:r>
      <w:r w:rsidRPr="00F30CF0">
        <w:t>(11): 4795-4803.</w:t>
      </w:r>
    </w:p>
    <w:p w14:paraId="18574084" w14:textId="77777777" w:rsidR="00F30CF0" w:rsidRPr="00F30CF0" w:rsidRDefault="00F30CF0" w:rsidP="00F30CF0">
      <w:pPr>
        <w:pStyle w:val="EndNoteBibliography"/>
      </w:pPr>
      <w:r w:rsidRPr="00F30CF0">
        <w:t xml:space="preserve">Giraud, T., D. Fortini, C. Levis, C. Lamarque, P. Leroux, K. LoBuglio and Y. Brygoo (1999). "Two sibling species of the Botrytis cinerea complex, transposa and vacuma, are found in sympatry on numerous host plants." </w:t>
      </w:r>
      <w:r w:rsidRPr="00F30CF0">
        <w:rPr>
          <w:u w:val="single"/>
        </w:rPr>
        <w:t>Phytopathology</w:t>
      </w:r>
      <w:r w:rsidRPr="00F30CF0">
        <w:t xml:space="preserve"> </w:t>
      </w:r>
      <w:r w:rsidRPr="00F30CF0">
        <w:rPr>
          <w:b/>
        </w:rPr>
        <w:t>89</w:t>
      </w:r>
      <w:r w:rsidRPr="00F30CF0">
        <w:t>(10): 967-973.</w:t>
      </w:r>
    </w:p>
    <w:p w14:paraId="4B6D0B95" w14:textId="77777777" w:rsidR="00F30CF0" w:rsidRPr="00F30CF0" w:rsidRDefault="00F30CF0" w:rsidP="00F30CF0">
      <w:pPr>
        <w:pStyle w:val="EndNoteBibliography"/>
      </w:pPr>
      <w:r w:rsidRPr="00F30CF0">
        <w:t xml:space="preserve">Glazebrook, J. (2005). "Contrasting mechanisms of defense against biotrophic and necrotrophic pathogens." </w:t>
      </w:r>
      <w:r w:rsidRPr="00F30CF0">
        <w:rPr>
          <w:u w:val="single"/>
        </w:rPr>
        <w:t>Annu. Rev. Phytopathol.</w:t>
      </w:r>
      <w:r w:rsidRPr="00F30CF0">
        <w:t xml:space="preserve"> </w:t>
      </w:r>
      <w:r w:rsidRPr="00F30CF0">
        <w:rPr>
          <w:b/>
        </w:rPr>
        <w:t>43</w:t>
      </w:r>
      <w:r w:rsidRPr="00F30CF0">
        <w:t>: 205-227.</w:t>
      </w:r>
    </w:p>
    <w:p w14:paraId="52FD1B2E" w14:textId="77777777" w:rsidR="00F30CF0" w:rsidRPr="00F30CF0" w:rsidRDefault="00F30CF0" w:rsidP="00F30CF0">
      <w:pPr>
        <w:pStyle w:val="EndNoteBibliography"/>
      </w:pPr>
      <w:r w:rsidRPr="00F30CF0">
        <w:t xml:space="preserve">Gonçalves, I. R., S. Brouillet, M.-C. Soulié, S. Gribaldo, C. Sirven, N. Charron, M. Boccara and M. Choquer (2016). "Genome-wide analyses of chitin synthases identify horizontal gene transfers towards bacteria and allow a robust and unifying classification into fungi." </w:t>
      </w:r>
      <w:r w:rsidRPr="00F30CF0">
        <w:rPr>
          <w:u w:val="single"/>
        </w:rPr>
        <w:t>BMC evolutionary biology</w:t>
      </w:r>
      <w:r w:rsidRPr="00F30CF0">
        <w:t xml:space="preserve"> </w:t>
      </w:r>
      <w:r w:rsidRPr="00F30CF0">
        <w:rPr>
          <w:b/>
        </w:rPr>
        <w:t>16</w:t>
      </w:r>
      <w:r w:rsidRPr="00F30CF0">
        <w:t>(1): 252.</w:t>
      </w:r>
    </w:p>
    <w:p w14:paraId="3C7E0284" w14:textId="77777777" w:rsidR="00F30CF0" w:rsidRPr="00F30CF0" w:rsidRDefault="00F30CF0" w:rsidP="00F30CF0">
      <w:pPr>
        <w:pStyle w:val="EndNoteBibliography"/>
      </w:pPr>
      <w:r w:rsidRPr="00F30CF0">
        <w:t xml:space="preserve">Goss, E. M. and J. Bergelson (2006). "Variation in resistance and virulence in the interaction between Arabidopsis thaliana and a bacterial pathogen." </w:t>
      </w:r>
      <w:r w:rsidRPr="00F30CF0">
        <w:rPr>
          <w:u w:val="single"/>
        </w:rPr>
        <w:t>Evolution</w:t>
      </w:r>
      <w:r w:rsidRPr="00F30CF0">
        <w:t xml:space="preserve"> </w:t>
      </w:r>
      <w:r w:rsidRPr="00F30CF0">
        <w:rPr>
          <w:b/>
        </w:rPr>
        <w:t>60</w:t>
      </w:r>
      <w:r w:rsidRPr="00F30CF0">
        <w:t>(8): 1562-1573.</w:t>
      </w:r>
    </w:p>
    <w:p w14:paraId="667B25D2" w14:textId="77777777" w:rsidR="00F30CF0" w:rsidRPr="00F30CF0" w:rsidRDefault="00F30CF0" w:rsidP="00F30CF0">
      <w:pPr>
        <w:pStyle w:val="EndNoteBibliography"/>
      </w:pPr>
      <w:r w:rsidRPr="00F30CF0">
        <w:t xml:space="preserve">Guimaraes, R. L., R. T. Chetelat and H. U. Stotz (2004). "Resistance to Botrytis cinerea in Solanum lycopersicoides is dominant in hybrids with tomato, and involves induced hyphal death." </w:t>
      </w:r>
      <w:r w:rsidRPr="00F30CF0">
        <w:rPr>
          <w:u w:val="single"/>
        </w:rPr>
        <w:t>European journal of plant pathology</w:t>
      </w:r>
      <w:r w:rsidRPr="00F30CF0">
        <w:t xml:space="preserve"> </w:t>
      </w:r>
      <w:r w:rsidRPr="00F30CF0">
        <w:rPr>
          <w:b/>
        </w:rPr>
        <w:t>110</w:t>
      </w:r>
      <w:r w:rsidRPr="00F30CF0">
        <w:t>(1): 13-23.</w:t>
      </w:r>
    </w:p>
    <w:p w14:paraId="0E9449E8" w14:textId="77777777" w:rsidR="00F30CF0" w:rsidRPr="00F30CF0" w:rsidRDefault="00F30CF0" w:rsidP="00F30CF0">
      <w:pPr>
        <w:pStyle w:val="EndNoteBibliography"/>
      </w:pPr>
      <w:r w:rsidRPr="00F30CF0">
        <w:t xml:space="preserve">Gust, A. A. (2015). "Peptidoglycan perception in plants." </w:t>
      </w:r>
      <w:r w:rsidRPr="00F30CF0">
        <w:rPr>
          <w:u w:val="single"/>
        </w:rPr>
        <w:t>PLoS pathogens</w:t>
      </w:r>
      <w:r w:rsidRPr="00F30CF0">
        <w:t xml:space="preserve"> </w:t>
      </w:r>
      <w:r w:rsidRPr="00F30CF0">
        <w:rPr>
          <w:b/>
        </w:rPr>
        <w:t>11</w:t>
      </w:r>
      <w:r w:rsidRPr="00F30CF0">
        <w:t>(12): e1005275.</w:t>
      </w:r>
    </w:p>
    <w:p w14:paraId="49390DC0" w14:textId="77777777" w:rsidR="00F30CF0" w:rsidRPr="00F30CF0" w:rsidRDefault="00F30CF0" w:rsidP="00F30CF0">
      <w:pPr>
        <w:pStyle w:val="EndNoteBibliography"/>
      </w:pPr>
      <w:r w:rsidRPr="00F30CF0">
        <w:t xml:space="preserve">Hacquard, S., B. Kracher, T. Maekawa, S. Vernaldi, P. Schulze-Lefert and E. V. L. van Themaat (2013). "Mosaic genome structure of the barley powdery mildew pathogen and conservation of transcriptional programs in divergent hosts." </w:t>
      </w:r>
      <w:r w:rsidRPr="00F30CF0">
        <w:rPr>
          <w:u w:val="single"/>
        </w:rPr>
        <w:t>Proceedings of the National Academy of Sciences</w:t>
      </w:r>
      <w:r w:rsidRPr="00F30CF0">
        <w:t xml:space="preserve"> </w:t>
      </w:r>
      <w:r w:rsidRPr="00F30CF0">
        <w:rPr>
          <w:b/>
        </w:rPr>
        <w:t>110</w:t>
      </w:r>
      <w:r w:rsidRPr="00F30CF0">
        <w:t>(24): E2219-E2228.</w:t>
      </w:r>
    </w:p>
    <w:p w14:paraId="5D2B061F" w14:textId="77777777" w:rsidR="00F30CF0" w:rsidRPr="00F30CF0" w:rsidRDefault="00F30CF0" w:rsidP="00F30CF0">
      <w:pPr>
        <w:pStyle w:val="EndNoteBibliography"/>
      </w:pPr>
      <w:r w:rsidRPr="00F30CF0">
        <w:t xml:space="preserve">Hahn, M. (2014). "The rising threat of fungicide resistance in plant pathogenic fungi: Botrytis as a case study." </w:t>
      </w:r>
      <w:r w:rsidRPr="00F30CF0">
        <w:rPr>
          <w:u w:val="single"/>
        </w:rPr>
        <w:t>Journal of chemical biology</w:t>
      </w:r>
      <w:r w:rsidRPr="00F30CF0">
        <w:t xml:space="preserve"> </w:t>
      </w:r>
      <w:r w:rsidRPr="00F30CF0">
        <w:rPr>
          <w:b/>
        </w:rPr>
        <w:t>7</w:t>
      </w:r>
      <w:r w:rsidRPr="00F30CF0">
        <w:t>(4): 133-141.</w:t>
      </w:r>
    </w:p>
    <w:p w14:paraId="700532E3" w14:textId="77777777" w:rsidR="00F30CF0" w:rsidRPr="00F30CF0" w:rsidRDefault="00F30CF0" w:rsidP="00F30CF0">
      <w:pPr>
        <w:pStyle w:val="EndNoteBibliography"/>
      </w:pPr>
      <w:r w:rsidRPr="00F30CF0">
        <w:t xml:space="preserve">Hématy, K., C. Cherk and S. Somerville (2009). "Host–pathogen warfare at the plant cell wall." </w:t>
      </w:r>
      <w:r w:rsidRPr="00F30CF0">
        <w:rPr>
          <w:u w:val="single"/>
        </w:rPr>
        <w:t>Current opinion in plant biology</w:t>
      </w:r>
      <w:r w:rsidRPr="00F30CF0">
        <w:t xml:space="preserve"> </w:t>
      </w:r>
      <w:r w:rsidRPr="00F30CF0">
        <w:rPr>
          <w:b/>
        </w:rPr>
        <w:t>12</w:t>
      </w:r>
      <w:r w:rsidRPr="00F30CF0">
        <w:t>(4): 406-413.</w:t>
      </w:r>
    </w:p>
    <w:p w14:paraId="6B3E1830" w14:textId="77777777" w:rsidR="00F30CF0" w:rsidRPr="00F30CF0" w:rsidRDefault="00F30CF0" w:rsidP="00F30CF0">
      <w:pPr>
        <w:pStyle w:val="EndNoteBibliography"/>
      </w:pPr>
      <w:r w:rsidRPr="00F30CF0">
        <w:t xml:space="preserve">Hevia, M. A., P. Canessa, H. Müller-Esparza and L. F. Larrondo (2015). "A circadian oscillator in the fungus Botrytis cinerea regulates virulence when infecting Arabidopsis thaliana." </w:t>
      </w:r>
      <w:r w:rsidRPr="00F30CF0">
        <w:rPr>
          <w:u w:val="single"/>
        </w:rPr>
        <w:t>Proceedings of the National Academy of Sciences</w:t>
      </w:r>
      <w:r w:rsidRPr="00F30CF0">
        <w:t xml:space="preserve"> </w:t>
      </w:r>
      <w:r w:rsidRPr="00F30CF0">
        <w:rPr>
          <w:b/>
        </w:rPr>
        <w:t>112</w:t>
      </w:r>
      <w:r w:rsidRPr="00F30CF0">
        <w:t>(28): 8744-8749.</w:t>
      </w:r>
    </w:p>
    <w:p w14:paraId="7531C666" w14:textId="77777777" w:rsidR="00F30CF0" w:rsidRPr="00F30CF0" w:rsidRDefault="00F30CF0" w:rsidP="00F30CF0">
      <w:pPr>
        <w:pStyle w:val="EndNoteBibliography"/>
      </w:pPr>
      <w:r w:rsidRPr="00F30CF0">
        <w:t xml:space="preserve">Hyten, D. L., Q. Song, Y. Zhu, I.-Y. Choi, R. L. Nelson, J. M. Costa, J. E. Specht, R. C. Shoemaker and P. B. Cregan (2006). "Impacts of genetic bottlenecks on soybean genome diversity." </w:t>
      </w:r>
      <w:r w:rsidRPr="00F30CF0">
        <w:rPr>
          <w:u w:val="single"/>
        </w:rPr>
        <w:t>Proceedings of the National Academy of Sciences</w:t>
      </w:r>
      <w:r w:rsidRPr="00F30CF0">
        <w:t xml:space="preserve"> </w:t>
      </w:r>
      <w:r w:rsidRPr="00F30CF0">
        <w:rPr>
          <w:b/>
        </w:rPr>
        <w:t>103</w:t>
      </w:r>
      <w:r w:rsidRPr="00F30CF0">
        <w:t>(45): 16666-16671.</w:t>
      </w:r>
    </w:p>
    <w:p w14:paraId="3137F00D" w14:textId="77777777" w:rsidR="00F30CF0" w:rsidRPr="00F30CF0" w:rsidRDefault="00F30CF0" w:rsidP="00F30CF0">
      <w:pPr>
        <w:pStyle w:val="EndNoteBibliography"/>
      </w:pPr>
      <w:r w:rsidRPr="00F30CF0">
        <w:t xml:space="preserve">Jones, J. D. and J. L. Dangl (2006). "The plant immune system." </w:t>
      </w:r>
      <w:r w:rsidRPr="00F30CF0">
        <w:rPr>
          <w:u w:val="single"/>
        </w:rPr>
        <w:t>Nature</w:t>
      </w:r>
      <w:r w:rsidRPr="00F30CF0">
        <w:t xml:space="preserve"> </w:t>
      </w:r>
      <w:r w:rsidRPr="00F30CF0">
        <w:rPr>
          <w:b/>
        </w:rPr>
        <w:t>444</w:t>
      </w:r>
      <w:r w:rsidRPr="00F30CF0">
        <w:t>(7117): 323-329.</w:t>
      </w:r>
    </w:p>
    <w:p w14:paraId="23C627E6" w14:textId="77777777" w:rsidR="00F30CF0" w:rsidRPr="00F30CF0" w:rsidRDefault="00F30CF0" w:rsidP="00F30CF0">
      <w:pPr>
        <w:pStyle w:val="EndNoteBibliography"/>
      </w:pPr>
      <w:r w:rsidRPr="00F30CF0">
        <w:t xml:space="preserve">Katan, T. (1999). "Current status of vegetative compatibility groups in Fusarium oxysporum." </w:t>
      </w:r>
      <w:r w:rsidRPr="00F30CF0">
        <w:rPr>
          <w:u w:val="single"/>
        </w:rPr>
        <w:t>Phytoparasitica</w:t>
      </w:r>
      <w:r w:rsidRPr="00F30CF0">
        <w:t xml:space="preserve"> </w:t>
      </w:r>
      <w:r w:rsidRPr="00F30CF0">
        <w:rPr>
          <w:b/>
        </w:rPr>
        <w:t>27</w:t>
      </w:r>
      <w:r w:rsidRPr="00F30CF0">
        <w:t>(1): 51-64.</w:t>
      </w:r>
    </w:p>
    <w:p w14:paraId="4FC20F0B" w14:textId="77777777" w:rsidR="00F30CF0" w:rsidRPr="00F30CF0" w:rsidRDefault="00F30CF0" w:rsidP="00F30CF0">
      <w:pPr>
        <w:pStyle w:val="EndNoteBibliography"/>
      </w:pPr>
      <w:r w:rsidRPr="00F30CF0">
        <w:t xml:space="preserve">Keen, N. (1992). "The molecular biology of disease resistance." </w:t>
      </w:r>
      <w:r w:rsidRPr="00F30CF0">
        <w:rPr>
          <w:u w:val="single"/>
        </w:rPr>
        <w:t>Plant molecular biology</w:t>
      </w:r>
      <w:r w:rsidRPr="00F30CF0">
        <w:t xml:space="preserve"> </w:t>
      </w:r>
      <w:r w:rsidRPr="00F30CF0">
        <w:rPr>
          <w:b/>
        </w:rPr>
        <w:t>19</w:t>
      </w:r>
      <w:r w:rsidRPr="00F30CF0">
        <w:t>(1): 109-122.</w:t>
      </w:r>
    </w:p>
    <w:p w14:paraId="2A461E3A" w14:textId="77777777" w:rsidR="00F30CF0" w:rsidRPr="00F30CF0" w:rsidRDefault="00F30CF0" w:rsidP="00F30CF0">
      <w:pPr>
        <w:pStyle w:val="EndNoteBibliography"/>
      </w:pPr>
      <w:r w:rsidRPr="00F30CF0">
        <w:t xml:space="preserve">Kliebenstein, D. J., H. C. Rowe and K. J. Denby (2005). "Secondary metabolites influence Arabidopsis/Botrytis interactions: variation in host production and pathogen sensitivity." </w:t>
      </w:r>
      <w:r w:rsidRPr="00F30CF0">
        <w:rPr>
          <w:u w:val="single"/>
        </w:rPr>
        <w:t>The Plant Journal</w:t>
      </w:r>
      <w:r w:rsidRPr="00F30CF0">
        <w:t xml:space="preserve"> </w:t>
      </w:r>
      <w:r w:rsidRPr="00F30CF0">
        <w:rPr>
          <w:b/>
        </w:rPr>
        <w:t>44</w:t>
      </w:r>
      <w:r w:rsidRPr="00F30CF0">
        <w:t>(1): 25-36.</w:t>
      </w:r>
    </w:p>
    <w:p w14:paraId="30584B71" w14:textId="77777777" w:rsidR="00F30CF0" w:rsidRPr="00F30CF0" w:rsidRDefault="00F30CF0" w:rsidP="00F30CF0">
      <w:pPr>
        <w:pStyle w:val="EndNoteBibliography"/>
      </w:pPr>
      <w:r w:rsidRPr="00F30CF0">
        <w:t xml:space="preserve">Koenig, D., J. M. Jiménez-Gómez, S. Kimura, D. Fulop, D. H. Chitwood, L. R. Headland, R. Kumar, M. F. Covington, U. K. Devisetty and A. V. Tat (2013). "Comparative transcriptomics reveals patterns of selection in domesticated and wild tomato." </w:t>
      </w:r>
      <w:r w:rsidRPr="00F30CF0">
        <w:rPr>
          <w:u w:val="single"/>
        </w:rPr>
        <w:t>Proceedings of the National Academy of Sciences</w:t>
      </w:r>
      <w:r w:rsidRPr="00F30CF0">
        <w:t xml:space="preserve"> </w:t>
      </w:r>
      <w:r w:rsidRPr="00F30CF0">
        <w:rPr>
          <w:b/>
        </w:rPr>
        <w:t>110</w:t>
      </w:r>
      <w:r w:rsidRPr="00F30CF0">
        <w:t>(28): E2655-E2662.</w:t>
      </w:r>
    </w:p>
    <w:p w14:paraId="2997BCD9" w14:textId="77777777" w:rsidR="00F30CF0" w:rsidRPr="00F30CF0" w:rsidRDefault="00F30CF0" w:rsidP="00F30CF0">
      <w:pPr>
        <w:pStyle w:val="EndNoteBibliography"/>
      </w:pPr>
      <w:r w:rsidRPr="00F30CF0">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F30CF0">
        <w:rPr>
          <w:u w:val="single"/>
        </w:rPr>
        <w:t>Plant Physiology</w:t>
      </w:r>
      <w:r w:rsidRPr="00F30CF0">
        <w:t>: pp. 00997.02015.</w:t>
      </w:r>
    </w:p>
    <w:p w14:paraId="23D0809C" w14:textId="77777777" w:rsidR="00F30CF0" w:rsidRPr="00F30CF0" w:rsidRDefault="00F30CF0" w:rsidP="00F30CF0">
      <w:pPr>
        <w:pStyle w:val="EndNoteBibliography"/>
      </w:pPr>
      <w:r w:rsidRPr="00F30CF0">
        <w:t xml:space="preserve">Kover, P. X. and B. A. Schaal (2002). "Genetic variation for disease resistance and tolerance among Arabidopsis thaliana accessions." </w:t>
      </w:r>
      <w:r w:rsidRPr="00F30CF0">
        <w:rPr>
          <w:u w:val="single"/>
        </w:rPr>
        <w:t>Proceedings of the National Academy of Sciences</w:t>
      </w:r>
      <w:r w:rsidRPr="00F30CF0">
        <w:t xml:space="preserve"> </w:t>
      </w:r>
      <w:r w:rsidRPr="00F30CF0">
        <w:rPr>
          <w:b/>
        </w:rPr>
        <w:t>99</w:t>
      </w:r>
      <w:r w:rsidRPr="00F30CF0">
        <w:t>(17): 11270-11274.</w:t>
      </w:r>
    </w:p>
    <w:p w14:paraId="6408F18C" w14:textId="77777777" w:rsidR="00F30CF0" w:rsidRPr="00F30CF0" w:rsidRDefault="00F30CF0" w:rsidP="00F30CF0">
      <w:pPr>
        <w:pStyle w:val="EndNoteBibliography"/>
      </w:pPr>
      <w:r w:rsidRPr="00F30CF0">
        <w:t xml:space="preserve">Kretschmer, M. and M. Hahn (2008). "Fungicide resistance and genetic diversity of Botrytis cinerea isolates from a vineyard in Germany." </w:t>
      </w:r>
      <w:r w:rsidRPr="00F30CF0">
        <w:rPr>
          <w:u w:val="single"/>
        </w:rPr>
        <w:t>Journal of Plant Diseases and Protection</w:t>
      </w:r>
      <w:r w:rsidRPr="00F30CF0">
        <w:t>: 214-219.</w:t>
      </w:r>
    </w:p>
    <w:p w14:paraId="06A95C99" w14:textId="77777777" w:rsidR="00F30CF0" w:rsidRPr="00F30CF0" w:rsidRDefault="00F30CF0" w:rsidP="00F30CF0">
      <w:pPr>
        <w:pStyle w:val="EndNoteBibliography"/>
      </w:pPr>
      <w:r w:rsidRPr="00F30CF0">
        <w:t xml:space="preserve">Kurtz, S., A. Phillippy, A. L. Delcher, M. Smoot, M. Shumway, C. Antonescu and S. L. Salzberg (2004). "Versatile and open software for comparing large genomes." </w:t>
      </w:r>
      <w:r w:rsidRPr="00F30CF0">
        <w:rPr>
          <w:u w:val="single"/>
        </w:rPr>
        <w:t>Genome biology</w:t>
      </w:r>
      <w:r w:rsidRPr="00F30CF0">
        <w:t xml:space="preserve"> </w:t>
      </w:r>
      <w:r w:rsidRPr="00F30CF0">
        <w:rPr>
          <w:b/>
        </w:rPr>
        <w:t>5</w:t>
      </w:r>
      <w:r w:rsidRPr="00F30CF0">
        <w:t>(2): R12.</w:t>
      </w:r>
    </w:p>
    <w:p w14:paraId="15C6BB76" w14:textId="77777777" w:rsidR="00F30CF0" w:rsidRPr="00F30CF0" w:rsidRDefault="00F30CF0" w:rsidP="00F30CF0">
      <w:pPr>
        <w:pStyle w:val="EndNoteBibliography"/>
      </w:pPr>
      <w:r w:rsidRPr="00F30CF0">
        <w:t xml:space="preserve">Li, R., B. T. Weldegergis, J. Li, C. Jung, J. Qu, Y. Sun, H. Qian, C. Tee, J. J. van Loon and M. Dicke (2014). "Virulence factors of geminivirus interact with MYC2 to subvert plant resistance and promote vector performance." </w:t>
      </w:r>
      <w:r w:rsidRPr="00F30CF0">
        <w:rPr>
          <w:u w:val="single"/>
        </w:rPr>
        <w:t>The Plant Cell</w:t>
      </w:r>
      <w:r w:rsidRPr="00F30CF0">
        <w:t xml:space="preserve"> </w:t>
      </w:r>
      <w:r w:rsidRPr="00F30CF0">
        <w:rPr>
          <w:b/>
        </w:rPr>
        <w:t>26</w:t>
      </w:r>
      <w:r w:rsidRPr="00F30CF0">
        <w:t>(12): 4991-5008.</w:t>
      </w:r>
    </w:p>
    <w:p w14:paraId="57661BFC" w14:textId="77777777" w:rsidR="00F30CF0" w:rsidRPr="00F30CF0" w:rsidRDefault="00F30CF0" w:rsidP="00F30CF0">
      <w:pPr>
        <w:pStyle w:val="EndNoteBibliography"/>
      </w:pPr>
      <w:r w:rsidRPr="00F30CF0">
        <w:t xml:space="preserve">Liu, B., Y.-B. Hong, Y.-F. Zhang, X.-H. Li, L. Huang, H.-J. Zhang, D.-Y. Li and F.-M. Song (2014). "Tomato WRKY transcriptional factor SlDRW1 is required for disease resistance against Botrytis cinerea and tolerance to oxidative stress." </w:t>
      </w:r>
      <w:r w:rsidRPr="00F30CF0">
        <w:rPr>
          <w:u w:val="single"/>
        </w:rPr>
        <w:t>Plant Science</w:t>
      </w:r>
      <w:r w:rsidRPr="00F30CF0">
        <w:t xml:space="preserve"> </w:t>
      </w:r>
      <w:r w:rsidRPr="00F30CF0">
        <w:rPr>
          <w:b/>
        </w:rPr>
        <w:t>227</w:t>
      </w:r>
      <w:r w:rsidRPr="00F30CF0">
        <w:t>: 145-156.</w:t>
      </w:r>
    </w:p>
    <w:p w14:paraId="43763DA2" w14:textId="77777777" w:rsidR="00F30CF0" w:rsidRPr="00F30CF0" w:rsidRDefault="00F30CF0" w:rsidP="00F30CF0">
      <w:pPr>
        <w:pStyle w:val="EndNoteBibliography"/>
      </w:pPr>
      <w:r w:rsidRPr="00F30CF0">
        <w:t xml:space="preserve">Loxdale, H. D., G. Lushai and J. A. Harvey (2011). "The evolutionary improbability of ‘generalism’in nature, with special reference to insects." </w:t>
      </w:r>
      <w:r w:rsidRPr="00F30CF0">
        <w:rPr>
          <w:u w:val="single"/>
        </w:rPr>
        <w:t>Biological Journal of the Linnean Society</w:t>
      </w:r>
      <w:r w:rsidRPr="00F30CF0">
        <w:t xml:space="preserve"> </w:t>
      </w:r>
      <w:r w:rsidRPr="00F30CF0">
        <w:rPr>
          <w:b/>
        </w:rPr>
        <w:t>103</w:t>
      </w:r>
      <w:r w:rsidRPr="00F30CF0">
        <w:t>(1): 1-18.</w:t>
      </w:r>
    </w:p>
    <w:p w14:paraId="7B7F3D61" w14:textId="77777777" w:rsidR="00F30CF0" w:rsidRPr="00F30CF0" w:rsidRDefault="00F30CF0" w:rsidP="00F30CF0">
      <w:pPr>
        <w:pStyle w:val="EndNoteBibliography"/>
      </w:pPr>
      <w:r w:rsidRPr="00F30CF0">
        <w:t xml:space="preserve">Ma, Z. and T. J. Michailides (2005). "Genetic structure of Botrytis cinerea populations from different host plants in California." </w:t>
      </w:r>
      <w:r w:rsidRPr="00F30CF0">
        <w:rPr>
          <w:u w:val="single"/>
        </w:rPr>
        <w:t>Plant disease</w:t>
      </w:r>
      <w:r w:rsidRPr="00F30CF0">
        <w:t xml:space="preserve"> </w:t>
      </w:r>
      <w:r w:rsidRPr="00F30CF0">
        <w:rPr>
          <w:b/>
        </w:rPr>
        <w:t>89</w:t>
      </w:r>
      <w:r w:rsidRPr="00F30CF0">
        <w:t>(10): 1083-1089.</w:t>
      </w:r>
    </w:p>
    <w:p w14:paraId="02B0F535" w14:textId="77777777" w:rsidR="00F30CF0" w:rsidRPr="00F30CF0" w:rsidRDefault="00F30CF0" w:rsidP="00F30CF0">
      <w:pPr>
        <w:pStyle w:val="EndNoteBibliography"/>
      </w:pPr>
      <w:r w:rsidRPr="00F30CF0">
        <w:t xml:space="preserve">Martinez, F., D. Blancard, P. Lecomte, C. Levis, B. Dubos and M. Fermaud (2003). "Phenotypic differences between vacuma and transposa subpopulations of Botrytis cinerea." </w:t>
      </w:r>
      <w:r w:rsidRPr="00F30CF0">
        <w:rPr>
          <w:u w:val="single"/>
        </w:rPr>
        <w:t>European Journal of Plant Pathology</w:t>
      </w:r>
      <w:r w:rsidRPr="00F30CF0">
        <w:t xml:space="preserve"> </w:t>
      </w:r>
      <w:r w:rsidRPr="00F30CF0">
        <w:rPr>
          <w:b/>
        </w:rPr>
        <w:t>109</w:t>
      </w:r>
      <w:r w:rsidRPr="00F30CF0">
        <w:t>(5): 479-488.</w:t>
      </w:r>
    </w:p>
    <w:p w14:paraId="0D61D92A" w14:textId="77777777" w:rsidR="00F30CF0" w:rsidRPr="00F30CF0" w:rsidRDefault="00F30CF0" w:rsidP="00F30CF0">
      <w:pPr>
        <w:pStyle w:val="EndNoteBibliography"/>
      </w:pPr>
      <w:r w:rsidRPr="00F30CF0">
        <w:t xml:space="preserve">Miller, J. and S. Tanksley (1990). "RFLP analysis of phylogenetic relationships and genetic variation in the genus Lycopersicon." </w:t>
      </w:r>
      <w:r w:rsidRPr="00F30CF0">
        <w:rPr>
          <w:u w:val="single"/>
        </w:rPr>
        <w:t>TAG Theoretical and Applied Genetics</w:t>
      </w:r>
      <w:r w:rsidRPr="00F30CF0">
        <w:t xml:space="preserve"> </w:t>
      </w:r>
      <w:r w:rsidRPr="00F30CF0">
        <w:rPr>
          <w:b/>
        </w:rPr>
        <w:t>80</w:t>
      </w:r>
      <w:r w:rsidRPr="00F30CF0">
        <w:t>(4): 437-448.</w:t>
      </w:r>
    </w:p>
    <w:p w14:paraId="6D1A26A4" w14:textId="77777777" w:rsidR="00F30CF0" w:rsidRPr="00F30CF0" w:rsidRDefault="00F30CF0" w:rsidP="00F30CF0">
      <w:pPr>
        <w:pStyle w:val="EndNoteBibliography"/>
      </w:pPr>
      <w:r w:rsidRPr="00F30CF0">
        <w:t xml:space="preserve">Müller, N. A., C. L. Wijnen, A. Srinivasan, M. Ryngajllo, I. Ofner, T. Lin, A. Ranjan, D. West, J. N. Maloof and N. R. Sinha (2016). "Domestication selected for deceleration of the circadian clock in cultivated tomato." </w:t>
      </w:r>
      <w:r w:rsidRPr="00F30CF0">
        <w:rPr>
          <w:u w:val="single"/>
        </w:rPr>
        <w:t>Nature genetics</w:t>
      </w:r>
      <w:r w:rsidRPr="00F30CF0">
        <w:t xml:space="preserve"> </w:t>
      </w:r>
      <w:r w:rsidRPr="00F30CF0">
        <w:rPr>
          <w:b/>
        </w:rPr>
        <w:t>48</w:t>
      </w:r>
      <w:r w:rsidRPr="00F30CF0">
        <w:t>(1): 89-93.</w:t>
      </w:r>
    </w:p>
    <w:p w14:paraId="3D119112" w14:textId="77777777" w:rsidR="00F30CF0" w:rsidRPr="00F30CF0" w:rsidRDefault="00F30CF0" w:rsidP="00F30CF0">
      <w:pPr>
        <w:pStyle w:val="EndNoteBibliography"/>
      </w:pPr>
      <w:r w:rsidRPr="00F30CF0">
        <w:t xml:space="preserve">Nicot, P., A. Moretti, C. Romiti, M. Bardin, C. Caranta and H. Ferriere (2002). "Differences in susceptibility of pruning wounds and leaves to infection by Botrytis cinerea among wild tomato accessions." </w:t>
      </w:r>
      <w:r w:rsidRPr="00F30CF0">
        <w:rPr>
          <w:u w:val="single"/>
        </w:rPr>
        <w:t>TGC Report</w:t>
      </w:r>
      <w:r w:rsidRPr="00F30CF0">
        <w:t xml:space="preserve"> </w:t>
      </w:r>
      <w:r w:rsidRPr="00F30CF0">
        <w:rPr>
          <w:b/>
        </w:rPr>
        <w:t>52</w:t>
      </w:r>
      <w:r w:rsidRPr="00F30CF0">
        <w:t>: 24-26.</w:t>
      </w:r>
    </w:p>
    <w:p w14:paraId="75C298D6" w14:textId="77777777" w:rsidR="00F30CF0" w:rsidRPr="00F30CF0" w:rsidRDefault="00F30CF0" w:rsidP="00F30CF0">
      <w:pPr>
        <w:pStyle w:val="EndNoteBibliography"/>
      </w:pPr>
      <w:r w:rsidRPr="00F30CF0">
        <w:t xml:space="preserve">Nicot, P. C. and A. Baille (1996). Integrated control of Botrytis cinerea on greenhouse tomatoes. </w:t>
      </w:r>
      <w:r w:rsidRPr="00F30CF0">
        <w:rPr>
          <w:u w:val="single"/>
        </w:rPr>
        <w:t>Aerial Plant Surface Microbiology</w:t>
      </w:r>
      <w:r w:rsidRPr="00F30CF0">
        <w:t>, Springer</w:t>
      </w:r>
      <w:r w:rsidRPr="00F30CF0">
        <w:rPr>
          <w:b/>
        </w:rPr>
        <w:t xml:space="preserve">: </w:t>
      </w:r>
      <w:r w:rsidRPr="00F30CF0">
        <w:t>169-189.</w:t>
      </w:r>
    </w:p>
    <w:p w14:paraId="2F99A2CF" w14:textId="77777777" w:rsidR="00F30CF0" w:rsidRPr="00F30CF0" w:rsidRDefault="00F30CF0" w:rsidP="00F30CF0">
      <w:pPr>
        <w:pStyle w:val="EndNoteBibliography"/>
      </w:pPr>
      <w:r w:rsidRPr="00F30CF0">
        <w:t xml:space="preserve">Nomura, K., M. Melotto and S.-Y. He (2005). "Suppression of host defense in compatible plant–Pseudomonas syringae interactions." </w:t>
      </w:r>
      <w:r w:rsidRPr="00F30CF0">
        <w:rPr>
          <w:u w:val="single"/>
        </w:rPr>
        <w:t>Current opinion in plant biology</w:t>
      </w:r>
      <w:r w:rsidRPr="00F30CF0">
        <w:t xml:space="preserve"> </w:t>
      </w:r>
      <w:r w:rsidRPr="00F30CF0">
        <w:rPr>
          <w:b/>
        </w:rPr>
        <w:t>8</w:t>
      </w:r>
      <w:r w:rsidRPr="00F30CF0">
        <w:t>(4): 361-368.</w:t>
      </w:r>
    </w:p>
    <w:p w14:paraId="08F96784" w14:textId="77777777" w:rsidR="00F30CF0" w:rsidRPr="00F30CF0" w:rsidRDefault="00F30CF0" w:rsidP="00F30CF0">
      <w:pPr>
        <w:pStyle w:val="EndNoteBibliography"/>
      </w:pPr>
      <w:r w:rsidRPr="00F30CF0">
        <w:t xml:space="preserve">Ober, U., W. Huang, M. Magwire, M. Schlather, H. Simianer and T. F. Mackay (2015). "Accounting for genetic architecture improves sequence based genomic prediction for a Drosophila fitness trait." </w:t>
      </w:r>
      <w:r w:rsidRPr="00F30CF0">
        <w:rPr>
          <w:u w:val="single"/>
        </w:rPr>
        <w:t>PLoS One</w:t>
      </w:r>
      <w:r w:rsidRPr="00F30CF0">
        <w:t xml:space="preserve"> </w:t>
      </w:r>
      <w:r w:rsidRPr="00F30CF0">
        <w:rPr>
          <w:b/>
        </w:rPr>
        <w:t>10</w:t>
      </w:r>
      <w:r w:rsidRPr="00F30CF0">
        <w:t>(5): e0126880.</w:t>
      </w:r>
    </w:p>
    <w:p w14:paraId="1FC2D92D" w14:textId="77777777" w:rsidR="00F30CF0" w:rsidRPr="00F30CF0" w:rsidRDefault="00F30CF0" w:rsidP="00F30CF0">
      <w:pPr>
        <w:pStyle w:val="EndNoteBibliography"/>
      </w:pPr>
      <w:r w:rsidRPr="00F30CF0">
        <w:t xml:space="preserve">Ormond, E. L., A. P. Thomas, P. J. Pugh, J. K. Pell and H. E. Roy (2010). "A fungal pathogen in time and space: the population dynamics of Beauveria bassiana in a conifer forest." </w:t>
      </w:r>
      <w:r w:rsidRPr="00F30CF0">
        <w:rPr>
          <w:u w:val="single"/>
        </w:rPr>
        <w:t>FEMS microbiology ecology</w:t>
      </w:r>
      <w:r w:rsidRPr="00F30CF0">
        <w:t xml:space="preserve"> </w:t>
      </w:r>
      <w:r w:rsidRPr="00F30CF0">
        <w:rPr>
          <w:b/>
        </w:rPr>
        <w:t>74</w:t>
      </w:r>
      <w:r w:rsidRPr="00F30CF0">
        <w:t>(1): 146-154.</w:t>
      </w:r>
    </w:p>
    <w:p w14:paraId="4D5F342F" w14:textId="77777777" w:rsidR="00F30CF0" w:rsidRPr="00F30CF0" w:rsidRDefault="00F30CF0" w:rsidP="00F30CF0">
      <w:pPr>
        <w:pStyle w:val="EndNoteBibliography"/>
      </w:pPr>
      <w:r w:rsidRPr="00F30CF0">
        <w:t xml:space="preserve">Panthee, D. R. and F. Chen (2010). "Genomics of fungal disease resistance in tomato." </w:t>
      </w:r>
      <w:r w:rsidRPr="00F30CF0">
        <w:rPr>
          <w:u w:val="single"/>
        </w:rPr>
        <w:t>Current genomics</w:t>
      </w:r>
      <w:r w:rsidRPr="00F30CF0">
        <w:t xml:space="preserve"> </w:t>
      </w:r>
      <w:r w:rsidRPr="00F30CF0">
        <w:rPr>
          <w:b/>
        </w:rPr>
        <w:t>11</w:t>
      </w:r>
      <w:r w:rsidRPr="00F30CF0">
        <w:t>(1): 30-39.</w:t>
      </w:r>
    </w:p>
    <w:p w14:paraId="3B683F0A" w14:textId="77777777" w:rsidR="00F30CF0" w:rsidRPr="00F30CF0" w:rsidRDefault="00F30CF0" w:rsidP="00F30CF0">
      <w:pPr>
        <w:pStyle w:val="EndNoteBibliography"/>
      </w:pPr>
      <w:r w:rsidRPr="00F30CF0">
        <w:t xml:space="preserve">Parlevliet, J. E. (2002). "Durability of resistance against fungal, bacterial and viral pathogens; present situation." </w:t>
      </w:r>
      <w:r w:rsidRPr="00F30CF0">
        <w:rPr>
          <w:u w:val="single"/>
        </w:rPr>
        <w:t>Euphytica</w:t>
      </w:r>
      <w:r w:rsidRPr="00F30CF0">
        <w:t xml:space="preserve"> </w:t>
      </w:r>
      <w:r w:rsidRPr="00F30CF0">
        <w:rPr>
          <w:b/>
        </w:rPr>
        <w:t>124</w:t>
      </w:r>
      <w:r w:rsidRPr="00F30CF0">
        <w:t>(2): 147-156.</w:t>
      </w:r>
    </w:p>
    <w:p w14:paraId="76CB32F2" w14:textId="77777777" w:rsidR="00F30CF0" w:rsidRPr="00F30CF0" w:rsidRDefault="00F30CF0" w:rsidP="00F30CF0">
      <w:pPr>
        <w:pStyle w:val="EndNoteBibliography"/>
      </w:pPr>
      <w:r w:rsidRPr="00F30CF0">
        <w:t xml:space="preserve">Pau, G., F. Fuchs, O. Sklyar, M. Boutros and W. Huber (2010). "EBImage—an R package for image processing with applications to cellular phenotypes." </w:t>
      </w:r>
      <w:r w:rsidRPr="00F30CF0">
        <w:rPr>
          <w:u w:val="single"/>
        </w:rPr>
        <w:t>Bioinformatics</w:t>
      </w:r>
      <w:r w:rsidRPr="00F30CF0">
        <w:t xml:space="preserve"> </w:t>
      </w:r>
      <w:r w:rsidRPr="00F30CF0">
        <w:rPr>
          <w:b/>
        </w:rPr>
        <w:t>26</w:t>
      </w:r>
      <w:r w:rsidRPr="00F30CF0">
        <w:t>(7): 979-981.</w:t>
      </w:r>
    </w:p>
    <w:p w14:paraId="1978A9C2" w14:textId="77777777" w:rsidR="00F30CF0" w:rsidRPr="00F30CF0" w:rsidRDefault="00F30CF0" w:rsidP="00F30CF0">
      <w:pPr>
        <w:pStyle w:val="EndNoteBibliography"/>
      </w:pPr>
      <w:r w:rsidRPr="00F30CF0">
        <w:t xml:space="preserve">Pazzagli, L., V. Seidl-Seiboth, M. Barsottini, W. A. Vargas, A. Scala and P. K. Mukherjee (2014). "Cerato-platanins: elicitors and effectors." </w:t>
      </w:r>
      <w:r w:rsidRPr="00F30CF0">
        <w:rPr>
          <w:u w:val="single"/>
        </w:rPr>
        <w:t>Plant Science</w:t>
      </w:r>
      <w:r w:rsidRPr="00F30CF0">
        <w:t xml:space="preserve"> </w:t>
      </w:r>
      <w:r w:rsidRPr="00F30CF0">
        <w:rPr>
          <w:b/>
        </w:rPr>
        <w:t>228</w:t>
      </w:r>
      <w:r w:rsidRPr="00F30CF0">
        <w:t>: 79-87.</w:t>
      </w:r>
    </w:p>
    <w:p w14:paraId="4ABE6B91" w14:textId="77777777" w:rsidR="00F30CF0" w:rsidRPr="00F30CF0" w:rsidRDefault="00F30CF0" w:rsidP="00F30CF0">
      <w:pPr>
        <w:pStyle w:val="EndNoteBibliography"/>
      </w:pPr>
      <w:r w:rsidRPr="00F30CF0">
        <w:t xml:space="preserve">Peralta, I., D. Spooner and S. Knapp (2008). "The taxonomy of tomatoes: a revision of wild tomatoes (Solanum section Lycopersicon) and their outgroup relatives in sections Juglandifolium and Lycopersicoides." </w:t>
      </w:r>
      <w:r w:rsidRPr="00F30CF0">
        <w:rPr>
          <w:u w:val="single"/>
        </w:rPr>
        <w:t>Syst Bot Monogr</w:t>
      </w:r>
      <w:r w:rsidRPr="00F30CF0">
        <w:t xml:space="preserve"> </w:t>
      </w:r>
      <w:r w:rsidRPr="00F30CF0">
        <w:rPr>
          <w:b/>
        </w:rPr>
        <w:t>84</w:t>
      </w:r>
      <w:r w:rsidRPr="00F30CF0">
        <w:t>: 1-186.</w:t>
      </w:r>
    </w:p>
    <w:p w14:paraId="07A3D407" w14:textId="77777777" w:rsidR="00F30CF0" w:rsidRPr="00F30CF0" w:rsidRDefault="00F30CF0" w:rsidP="00F30CF0">
      <w:pPr>
        <w:pStyle w:val="EndNoteBibliography"/>
      </w:pPr>
      <w:r w:rsidRPr="00F30CF0">
        <w:t xml:space="preserve">Persoons, A., E. Morin, C. Delaruelle, T. Payen, F. Halkett, P. Frey, S. De Mita and S. Duplessis (2014). "Patterns of genomic variation in the poplar rust fungus Melampsora larici-populina identify pathogenesis-related factors." </w:t>
      </w:r>
      <w:r w:rsidRPr="00F30CF0">
        <w:rPr>
          <w:u w:val="single"/>
        </w:rPr>
        <w:t>Frontiers in plant science</w:t>
      </w:r>
      <w:r w:rsidRPr="00F30CF0">
        <w:t xml:space="preserve"> </w:t>
      </w:r>
      <w:r w:rsidRPr="00F30CF0">
        <w:rPr>
          <w:b/>
        </w:rPr>
        <w:t>5</w:t>
      </w:r>
      <w:r w:rsidRPr="00F30CF0">
        <w:t>.</w:t>
      </w:r>
    </w:p>
    <w:p w14:paraId="1BA003BD" w14:textId="77777777" w:rsidR="00F30CF0" w:rsidRPr="00F30CF0" w:rsidRDefault="00F30CF0" w:rsidP="00F30CF0">
      <w:pPr>
        <w:pStyle w:val="EndNoteBibliography"/>
      </w:pPr>
      <w:r w:rsidRPr="00F30CF0">
        <w:t xml:space="preserve">Pieterse, C. M., D. Van der Does, C. Zamioudis, A. Leon-Reyes and S. C. Van Wees (2012). "Hormonal modulation of plant immunity." </w:t>
      </w:r>
      <w:r w:rsidRPr="00F30CF0">
        <w:rPr>
          <w:u w:val="single"/>
        </w:rPr>
        <w:t>Annual review of cell and developmental biology</w:t>
      </w:r>
      <w:r w:rsidRPr="00F30CF0">
        <w:t xml:space="preserve"> </w:t>
      </w:r>
      <w:r w:rsidRPr="00F30CF0">
        <w:rPr>
          <w:b/>
        </w:rPr>
        <w:t>28</w:t>
      </w:r>
      <w:r w:rsidRPr="00F30CF0">
        <w:t>: 489-521.</w:t>
      </w:r>
    </w:p>
    <w:p w14:paraId="7646ED16" w14:textId="77777777" w:rsidR="00F30CF0" w:rsidRPr="00F30CF0" w:rsidRDefault="00F30CF0" w:rsidP="00F30CF0">
      <w:pPr>
        <w:pStyle w:val="EndNoteBibliography"/>
      </w:pPr>
      <w:r w:rsidRPr="00F30CF0">
        <w:t xml:space="preserve">Poland, J. A., P. J. Balint-Kurti, R. J. Wisser, R. C. Pratt and R. J. Nelson (2009). "Shades of gray: the world of quantitative disease resistance." </w:t>
      </w:r>
      <w:r w:rsidRPr="00F30CF0">
        <w:rPr>
          <w:u w:val="single"/>
        </w:rPr>
        <w:t>Trends in plant science</w:t>
      </w:r>
      <w:r w:rsidRPr="00F30CF0">
        <w:t xml:space="preserve"> </w:t>
      </w:r>
      <w:r w:rsidRPr="00F30CF0">
        <w:rPr>
          <w:b/>
        </w:rPr>
        <w:t>14</w:t>
      </w:r>
      <w:r w:rsidRPr="00F30CF0">
        <w:t>(1): 21-29.</w:t>
      </w:r>
    </w:p>
    <w:p w14:paraId="63B8F99D" w14:textId="77777777" w:rsidR="00F30CF0" w:rsidRPr="00F30CF0" w:rsidRDefault="00F30CF0" w:rsidP="00F30CF0">
      <w:pPr>
        <w:pStyle w:val="EndNoteBibliography"/>
      </w:pPr>
      <w:r w:rsidRPr="00F30CF0">
        <w:t xml:space="preserve">Power, R. A., J. Parkhill and T. de Oliveira (2017). "Microbial genome-wide association studies: lessons from human GWAS." </w:t>
      </w:r>
      <w:r w:rsidRPr="00F30CF0">
        <w:rPr>
          <w:u w:val="single"/>
        </w:rPr>
        <w:t>Nature Reviews Genetics</w:t>
      </w:r>
      <w:r w:rsidRPr="00F30CF0">
        <w:t xml:space="preserve"> </w:t>
      </w:r>
      <w:r w:rsidRPr="00F30CF0">
        <w:rPr>
          <w:b/>
        </w:rPr>
        <w:t>18</w:t>
      </w:r>
      <w:r w:rsidRPr="00F30CF0">
        <w:t>(1): 41-50.</w:t>
      </w:r>
    </w:p>
    <w:p w14:paraId="05A0CB68" w14:textId="77777777" w:rsidR="00F30CF0" w:rsidRPr="00F30CF0" w:rsidRDefault="00F30CF0" w:rsidP="00F30CF0">
      <w:pPr>
        <w:pStyle w:val="EndNoteBibliography"/>
      </w:pPr>
      <w:r w:rsidRPr="00F30CF0">
        <w:t xml:space="preserve">Quidde, T., A. Osbourn and P. Tudzynski (1998). "Detoxification of α-tomatine by Botrytis cinerea." </w:t>
      </w:r>
      <w:r w:rsidRPr="00F30CF0">
        <w:rPr>
          <w:u w:val="single"/>
        </w:rPr>
        <w:t>Physiological and Molecular Plant Pathology</w:t>
      </w:r>
      <w:r w:rsidRPr="00F30CF0">
        <w:t xml:space="preserve"> </w:t>
      </w:r>
      <w:r w:rsidRPr="00F30CF0">
        <w:rPr>
          <w:b/>
        </w:rPr>
        <w:t>52</w:t>
      </w:r>
      <w:r w:rsidRPr="00F30CF0">
        <w:t>(3): 151-165.</w:t>
      </w:r>
    </w:p>
    <w:p w14:paraId="364C8632" w14:textId="77777777" w:rsidR="00F30CF0" w:rsidRPr="00F30CF0" w:rsidRDefault="00F30CF0" w:rsidP="00F30CF0">
      <w:pPr>
        <w:pStyle w:val="EndNoteBibliography"/>
      </w:pPr>
      <w:r w:rsidRPr="00F30CF0">
        <w:t xml:space="preserve">R Development Core Team (2008). "R: A language and environment for statistical computing." </w:t>
      </w:r>
      <w:r w:rsidRPr="00F30CF0">
        <w:rPr>
          <w:u w:val="single"/>
        </w:rPr>
        <w:t>R Foundation for Statistical Computing,Vienna, Austria. ISBN 3-900051-07-0</w:t>
      </w:r>
      <w:r w:rsidRPr="00F30CF0">
        <w:t>.</w:t>
      </w:r>
    </w:p>
    <w:p w14:paraId="650FB519" w14:textId="77777777" w:rsidR="00F30CF0" w:rsidRPr="00F30CF0" w:rsidRDefault="00F30CF0" w:rsidP="00F30CF0">
      <w:pPr>
        <w:pStyle w:val="EndNoteBibliography"/>
      </w:pPr>
      <w:r w:rsidRPr="00F30CF0">
        <w:t xml:space="preserve">Romanazzi, G. and S. Droby (2016). Control Strategies for Postharvest Grey Mould on Fruit Crops. </w:t>
      </w:r>
      <w:r w:rsidRPr="00F30CF0">
        <w:rPr>
          <w:u w:val="single"/>
        </w:rPr>
        <w:t>Botrytis–the Fungus, the Pathogen and its Management in Agricultural Systems</w:t>
      </w:r>
      <w:r w:rsidRPr="00F30CF0">
        <w:t>, Springer</w:t>
      </w:r>
      <w:r w:rsidRPr="00F30CF0">
        <w:rPr>
          <w:b/>
        </w:rPr>
        <w:t xml:space="preserve">: </w:t>
      </w:r>
      <w:r w:rsidRPr="00F30CF0">
        <w:t>217-228.</w:t>
      </w:r>
    </w:p>
    <w:p w14:paraId="674F9B47" w14:textId="77777777" w:rsidR="00F30CF0" w:rsidRPr="00F30CF0" w:rsidRDefault="00F30CF0" w:rsidP="00F30CF0">
      <w:pPr>
        <w:pStyle w:val="EndNoteBibliography"/>
      </w:pPr>
      <w:r w:rsidRPr="00F30CF0">
        <w:t xml:space="preserve">Romani, L. (2004). "Immunity to fungal infections." </w:t>
      </w:r>
      <w:r w:rsidRPr="00F30CF0">
        <w:rPr>
          <w:u w:val="single"/>
        </w:rPr>
        <w:t>Nature reviews. Immunology</w:t>
      </w:r>
      <w:r w:rsidRPr="00F30CF0">
        <w:t xml:space="preserve"> </w:t>
      </w:r>
      <w:r w:rsidRPr="00F30CF0">
        <w:rPr>
          <w:b/>
        </w:rPr>
        <w:t>4</w:t>
      </w:r>
      <w:r w:rsidRPr="00F30CF0">
        <w:t>(1): 1.</w:t>
      </w:r>
    </w:p>
    <w:p w14:paraId="742A33B5" w14:textId="77777777" w:rsidR="00F30CF0" w:rsidRPr="00F30CF0" w:rsidRDefault="00F30CF0" w:rsidP="00F30CF0">
      <w:pPr>
        <w:pStyle w:val="EndNoteBibliography"/>
      </w:pPr>
      <w:r w:rsidRPr="00F30CF0">
        <w:t xml:space="preserve">Rosenthal, J. P. and R. Dirzo (1997). "Effects of life history, domestication and agronomic selection on plant defence against insects: evidence from maizes and wild relatives." </w:t>
      </w:r>
      <w:r w:rsidRPr="00F30CF0">
        <w:rPr>
          <w:u w:val="single"/>
        </w:rPr>
        <w:t>Evolutionary Ecology</w:t>
      </w:r>
      <w:r w:rsidRPr="00F30CF0">
        <w:t xml:space="preserve"> </w:t>
      </w:r>
      <w:r w:rsidRPr="00F30CF0">
        <w:rPr>
          <w:b/>
        </w:rPr>
        <w:t>11</w:t>
      </w:r>
      <w:r w:rsidRPr="00F30CF0">
        <w:t>(3): 337-355.</w:t>
      </w:r>
    </w:p>
    <w:p w14:paraId="5BD87912" w14:textId="77777777" w:rsidR="00F30CF0" w:rsidRPr="00F30CF0" w:rsidRDefault="00F30CF0" w:rsidP="00F30CF0">
      <w:pPr>
        <w:pStyle w:val="EndNoteBibliography"/>
      </w:pPr>
      <w:r w:rsidRPr="00F30CF0">
        <w:t xml:space="preserve">Rowe, H. C. and D. J. Kliebenstein (2007). "Elevated genetic variation within virulence-associated Botrytis cinerea polygalacturonase loci." </w:t>
      </w:r>
      <w:r w:rsidRPr="00F30CF0">
        <w:rPr>
          <w:u w:val="single"/>
        </w:rPr>
        <w:t>Molecular Plant-Microbe Interactions</w:t>
      </w:r>
      <w:r w:rsidRPr="00F30CF0">
        <w:t xml:space="preserve"> </w:t>
      </w:r>
      <w:r w:rsidRPr="00F30CF0">
        <w:rPr>
          <w:b/>
        </w:rPr>
        <w:t>20</w:t>
      </w:r>
      <w:r w:rsidRPr="00F30CF0">
        <w:t>(9): 1126-1137.</w:t>
      </w:r>
    </w:p>
    <w:p w14:paraId="785E83A9" w14:textId="77777777" w:rsidR="00F30CF0" w:rsidRPr="00F30CF0" w:rsidRDefault="00F30CF0" w:rsidP="00F30CF0">
      <w:pPr>
        <w:pStyle w:val="EndNoteBibliography"/>
      </w:pPr>
      <w:r w:rsidRPr="00F30CF0">
        <w:t xml:space="preserve">Rowe, H. C. and D. J. Kliebenstein (2008). "Complex genetics control natural variation in Arabidopsis thaliana resistance to Botrytis cinerea." </w:t>
      </w:r>
      <w:r w:rsidRPr="00F30CF0">
        <w:rPr>
          <w:u w:val="single"/>
        </w:rPr>
        <w:t>Genetics</w:t>
      </w:r>
      <w:r w:rsidRPr="00F30CF0">
        <w:t xml:space="preserve"> </w:t>
      </w:r>
      <w:r w:rsidRPr="00F30CF0">
        <w:rPr>
          <w:b/>
        </w:rPr>
        <w:t>180</w:t>
      </w:r>
      <w:r w:rsidRPr="00F30CF0">
        <w:t>(4): 2237-2250.</w:t>
      </w:r>
    </w:p>
    <w:p w14:paraId="023BB6D7" w14:textId="77777777" w:rsidR="00F30CF0" w:rsidRPr="00F30CF0" w:rsidRDefault="00F30CF0" w:rsidP="00F30CF0">
      <w:pPr>
        <w:pStyle w:val="EndNoteBibliography"/>
      </w:pPr>
      <w:r w:rsidRPr="00F30CF0">
        <w:t xml:space="preserve">Rowe, H. C. and D. J. Kliebenstein (2008). "Complex genetics control natural variation in Arabidopsis thaliana resistance to Botrytis cinerea." </w:t>
      </w:r>
      <w:r w:rsidRPr="00F30CF0">
        <w:rPr>
          <w:u w:val="single"/>
        </w:rPr>
        <w:t>Genetics</w:t>
      </w:r>
      <w:r w:rsidRPr="00F30CF0">
        <w:t xml:space="preserve"> </w:t>
      </w:r>
      <w:r w:rsidRPr="00F30CF0">
        <w:rPr>
          <w:b/>
        </w:rPr>
        <w:t>180</w:t>
      </w:r>
      <w:r w:rsidRPr="00F30CF0">
        <w:t>(4): 2237-2250.</w:t>
      </w:r>
    </w:p>
    <w:p w14:paraId="0DA28CAC" w14:textId="77777777" w:rsidR="00F30CF0" w:rsidRPr="00F30CF0" w:rsidRDefault="00F30CF0" w:rsidP="00F30CF0">
      <w:pPr>
        <w:pStyle w:val="EndNoteBibliography"/>
      </w:pPr>
      <w:r w:rsidRPr="00F30CF0">
        <w:t xml:space="preserve">Samuel, S., T. Veloukas, A. Papavasileiou and G. S. Karaoglanidis (2012). "Differences in frequency of transposable elements presence in Botrytis cinerea populations from several hosts in Greece." </w:t>
      </w:r>
      <w:r w:rsidRPr="00F30CF0">
        <w:rPr>
          <w:u w:val="single"/>
        </w:rPr>
        <w:t>Plant disease</w:t>
      </w:r>
      <w:r w:rsidRPr="00F30CF0">
        <w:t xml:space="preserve"> </w:t>
      </w:r>
      <w:r w:rsidRPr="00F30CF0">
        <w:rPr>
          <w:b/>
        </w:rPr>
        <w:t>96</w:t>
      </w:r>
      <w:r w:rsidRPr="00F30CF0">
        <w:t>(9): 1286-1290.</w:t>
      </w:r>
    </w:p>
    <w:p w14:paraId="772CC046" w14:textId="77777777" w:rsidR="00F30CF0" w:rsidRPr="00F30CF0" w:rsidRDefault="00F30CF0" w:rsidP="00F30CF0">
      <w:pPr>
        <w:pStyle w:val="EndNoteBibliography"/>
      </w:pPr>
      <w:r w:rsidRPr="00F30CF0">
        <w:t xml:space="preserve">Sauerbrunn, N. and N. L. Schlaich (2004). "PCC1: a merging point for pathogen defence and circadian signalling in Arabidopsis." </w:t>
      </w:r>
      <w:r w:rsidRPr="00F30CF0">
        <w:rPr>
          <w:u w:val="single"/>
        </w:rPr>
        <w:t>Planta</w:t>
      </w:r>
      <w:r w:rsidRPr="00F30CF0">
        <w:t xml:space="preserve"> </w:t>
      </w:r>
      <w:r w:rsidRPr="00F30CF0">
        <w:rPr>
          <w:b/>
        </w:rPr>
        <w:t>218</w:t>
      </w:r>
      <w:r w:rsidRPr="00F30CF0">
        <w:t>(4): 552-561.</w:t>
      </w:r>
    </w:p>
    <w:p w14:paraId="5F541A43" w14:textId="77777777" w:rsidR="00F30CF0" w:rsidRPr="00F30CF0" w:rsidRDefault="00F30CF0" w:rsidP="00F30CF0">
      <w:pPr>
        <w:pStyle w:val="EndNoteBibliography"/>
      </w:pPr>
      <w:r w:rsidRPr="00F30CF0">
        <w:t xml:space="preserve">Scala, A., L. Pazzagli, C. Comparini, A. Santini, S. Tegli and G. Cappugi (2004). "Cerato-platanin, an early-produced protein by Ceratocystis fimbriata f. sp. platani, elicits phytoalexin synthesis in host and non-host plants." </w:t>
      </w:r>
      <w:r w:rsidRPr="00F30CF0">
        <w:rPr>
          <w:u w:val="single"/>
        </w:rPr>
        <w:t>Journal of Plant Pathology</w:t>
      </w:r>
      <w:r w:rsidRPr="00F30CF0">
        <w:t>: 27-33.</w:t>
      </w:r>
    </w:p>
    <w:p w14:paraId="753133F5" w14:textId="77777777" w:rsidR="00F30CF0" w:rsidRPr="00F30CF0" w:rsidRDefault="00F30CF0" w:rsidP="00F30CF0">
      <w:pPr>
        <w:pStyle w:val="EndNoteBibliography"/>
      </w:pPr>
      <w:r w:rsidRPr="00F30CF0">
        <w:t xml:space="preserve">Schumacher, J., J.-M. Pradier, A. Simon, S. Traeger, J. Moraga, I. G. Collado, M. Viaud and B. Tudzynski (2012). "Natural variation in the VELVET gene bcvel1 affects virulence and light-dependent differentiation in Botrytis cinerea." </w:t>
      </w:r>
      <w:r w:rsidRPr="00F30CF0">
        <w:rPr>
          <w:u w:val="single"/>
        </w:rPr>
        <w:t>PLoS One</w:t>
      </w:r>
      <w:r w:rsidRPr="00F30CF0">
        <w:t xml:space="preserve"> </w:t>
      </w:r>
      <w:r w:rsidRPr="00F30CF0">
        <w:rPr>
          <w:b/>
        </w:rPr>
        <w:t>7</w:t>
      </w:r>
      <w:r w:rsidRPr="00F30CF0">
        <w:t>(10): e47840.</w:t>
      </w:r>
    </w:p>
    <w:p w14:paraId="416DDF3A" w14:textId="77777777" w:rsidR="00F30CF0" w:rsidRPr="00F30CF0" w:rsidRDefault="00F30CF0" w:rsidP="00F30CF0">
      <w:pPr>
        <w:pStyle w:val="EndNoteBibliography"/>
      </w:pPr>
      <w:r w:rsidRPr="00F30CF0">
        <w:t xml:space="preserve">Shen, X., M. Alam, F. Fikse and L. Rönnegård (2013). "A novel generalized ridge regression method for quantitative genetics." </w:t>
      </w:r>
      <w:r w:rsidRPr="00F30CF0">
        <w:rPr>
          <w:u w:val="single"/>
        </w:rPr>
        <w:t>Genetics</w:t>
      </w:r>
      <w:r w:rsidRPr="00F30CF0">
        <w:t xml:space="preserve"> </w:t>
      </w:r>
      <w:r w:rsidRPr="00F30CF0">
        <w:rPr>
          <w:b/>
        </w:rPr>
        <w:t>193</w:t>
      </w:r>
      <w:r w:rsidRPr="00F30CF0">
        <w:t>(4): 1255-1268.</w:t>
      </w:r>
    </w:p>
    <w:p w14:paraId="7726ED88" w14:textId="77777777" w:rsidR="00F30CF0" w:rsidRPr="00F30CF0" w:rsidRDefault="00F30CF0" w:rsidP="00F30CF0">
      <w:pPr>
        <w:pStyle w:val="EndNoteBibliography"/>
      </w:pPr>
      <w:r w:rsidRPr="00F30CF0">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F30CF0">
        <w:rPr>
          <w:u w:val="single"/>
        </w:rPr>
        <w:t>Molecular plant-microbe interactions</w:t>
      </w:r>
      <w:r w:rsidRPr="00F30CF0">
        <w:t xml:space="preserve"> </w:t>
      </w:r>
      <w:r w:rsidRPr="00F30CF0">
        <w:rPr>
          <w:b/>
        </w:rPr>
        <w:t>18</w:t>
      </w:r>
      <w:r w:rsidRPr="00F30CF0">
        <w:t>(6): 602-612.</w:t>
      </w:r>
    </w:p>
    <w:p w14:paraId="3F742752" w14:textId="77777777" w:rsidR="00F30CF0" w:rsidRPr="00F30CF0" w:rsidRDefault="00F30CF0" w:rsidP="00F30CF0">
      <w:pPr>
        <w:pStyle w:val="EndNoteBibliography"/>
      </w:pPr>
      <w:r w:rsidRPr="00F30CF0">
        <w:t>Smale, M. (1996). "Understanding global trends in the use of wheat diversity and international flows of wheat genetic resources."</w:t>
      </w:r>
    </w:p>
    <w:p w14:paraId="59C585BF" w14:textId="77777777" w:rsidR="00F30CF0" w:rsidRPr="00F30CF0" w:rsidRDefault="00F30CF0" w:rsidP="00F30CF0">
      <w:pPr>
        <w:pStyle w:val="EndNoteBibliography"/>
      </w:pPr>
      <w:r w:rsidRPr="00F30CF0">
        <w:t xml:space="preserve">Song, H., H. Park, Y.-S. Kim, K. D. Kim, H.-K. Lee, D.-H. Cho, J.-W. Yang and D. Y. Hur (2011). "L-kynurenine-induced apoptosis in human NK cells is mediated by reactive oxygen species." </w:t>
      </w:r>
      <w:r w:rsidRPr="00F30CF0">
        <w:rPr>
          <w:u w:val="single"/>
        </w:rPr>
        <w:t>International immunopharmacology</w:t>
      </w:r>
      <w:r w:rsidRPr="00F30CF0">
        <w:t xml:space="preserve"> </w:t>
      </w:r>
      <w:r w:rsidRPr="00F30CF0">
        <w:rPr>
          <w:b/>
        </w:rPr>
        <w:t>11</w:t>
      </w:r>
      <w:r w:rsidRPr="00F30CF0">
        <w:t>(8): 932-938.</w:t>
      </w:r>
    </w:p>
    <w:p w14:paraId="2B268776" w14:textId="77777777" w:rsidR="00F30CF0" w:rsidRPr="00F30CF0" w:rsidRDefault="00F30CF0" w:rsidP="00F30CF0">
      <w:pPr>
        <w:pStyle w:val="EndNoteBibliography"/>
      </w:pPr>
      <w:r w:rsidRPr="00F30CF0">
        <w:t xml:space="preserve">Staats, M. and J. A. van Kan (2012). "Genome update of Botrytis cinerea strains B05. 10 and T4." </w:t>
      </w:r>
      <w:r w:rsidRPr="00F30CF0">
        <w:rPr>
          <w:u w:val="single"/>
        </w:rPr>
        <w:t>Eukaryotic cell</w:t>
      </w:r>
      <w:r w:rsidRPr="00F30CF0">
        <w:t xml:space="preserve"> </w:t>
      </w:r>
      <w:r w:rsidRPr="00F30CF0">
        <w:rPr>
          <w:b/>
        </w:rPr>
        <w:t>11</w:t>
      </w:r>
      <w:r w:rsidRPr="00F30CF0">
        <w:t>(11): 1413-1414.</w:t>
      </w:r>
    </w:p>
    <w:p w14:paraId="002A560B" w14:textId="77777777" w:rsidR="00F30CF0" w:rsidRPr="00F30CF0" w:rsidRDefault="00F30CF0" w:rsidP="00F30CF0">
      <w:pPr>
        <w:pStyle w:val="EndNoteBibliography"/>
      </w:pPr>
      <w:r w:rsidRPr="00F30CF0">
        <w:t xml:space="preserve">Stefanato, F. L., E. Abou‐Mansour, A. Buchala, M. Kretschmer, A. Mosbach, M. Hahn, C. G. Bochet, J. P. Métraux and H. j. Schoonbeek (2009). "The ABC transporter BcatrB from Botrytis cinerea exports camalexin and is a virulence factor on Arabidopsis thaliana." </w:t>
      </w:r>
      <w:r w:rsidRPr="00F30CF0">
        <w:rPr>
          <w:u w:val="single"/>
        </w:rPr>
        <w:t>The Plant Journal</w:t>
      </w:r>
      <w:r w:rsidRPr="00F30CF0">
        <w:t xml:space="preserve"> </w:t>
      </w:r>
      <w:r w:rsidRPr="00F30CF0">
        <w:rPr>
          <w:b/>
        </w:rPr>
        <w:t>58</w:t>
      </w:r>
      <w:r w:rsidRPr="00F30CF0">
        <w:t>(3): 499-510.</w:t>
      </w:r>
    </w:p>
    <w:p w14:paraId="1A0AF3E1" w14:textId="77777777" w:rsidR="00F30CF0" w:rsidRPr="00F30CF0" w:rsidRDefault="00F30CF0" w:rsidP="00F30CF0">
      <w:pPr>
        <w:pStyle w:val="EndNoteBibliography"/>
      </w:pPr>
      <w:r w:rsidRPr="00F30CF0">
        <w:t xml:space="preserve">Stukenbrock, E. H. and B. A. McDonald (2008). "The origins of plant pathogens in agro-ecosystems." </w:t>
      </w:r>
      <w:r w:rsidRPr="00F30CF0">
        <w:rPr>
          <w:u w:val="single"/>
        </w:rPr>
        <w:t>Annu. Rev. Phytopathol.</w:t>
      </w:r>
      <w:r w:rsidRPr="00F30CF0">
        <w:t xml:space="preserve"> </w:t>
      </w:r>
      <w:r w:rsidRPr="00F30CF0">
        <w:rPr>
          <w:b/>
        </w:rPr>
        <w:t>46</w:t>
      </w:r>
      <w:r w:rsidRPr="00F30CF0">
        <w:t>: 75-100.</w:t>
      </w:r>
    </w:p>
    <w:p w14:paraId="32E1C838" w14:textId="77777777" w:rsidR="00F30CF0" w:rsidRPr="00F30CF0" w:rsidRDefault="00F30CF0" w:rsidP="00F30CF0">
      <w:pPr>
        <w:pStyle w:val="EndNoteBibliography"/>
      </w:pPr>
      <w:r w:rsidRPr="00F30CF0">
        <w:t xml:space="preserve">Tanksley, S. D. (2004). "The genetic, developmental, and molecular bases of fruit size and shape variation in tomato." </w:t>
      </w:r>
      <w:r w:rsidRPr="00F30CF0">
        <w:rPr>
          <w:u w:val="single"/>
        </w:rPr>
        <w:t>The plant cell</w:t>
      </w:r>
      <w:r w:rsidRPr="00F30CF0">
        <w:t xml:space="preserve"> </w:t>
      </w:r>
      <w:r w:rsidRPr="00F30CF0">
        <w:rPr>
          <w:b/>
        </w:rPr>
        <w:t>16</w:t>
      </w:r>
      <w:r w:rsidRPr="00F30CF0">
        <w:t>(suppl 1): S181-S189.</w:t>
      </w:r>
    </w:p>
    <w:p w14:paraId="76157D6C" w14:textId="77777777" w:rsidR="00F30CF0" w:rsidRPr="00F30CF0" w:rsidRDefault="00F30CF0" w:rsidP="00F30CF0">
      <w:pPr>
        <w:pStyle w:val="EndNoteBibliography"/>
      </w:pPr>
      <w:r w:rsidRPr="00F30CF0">
        <w:t xml:space="preserve">Tanksley, S. D. and S. R. McCouch (1997). "Seed banks and molecular maps: unlocking genetic potential from the wild." </w:t>
      </w:r>
      <w:r w:rsidRPr="00F30CF0">
        <w:rPr>
          <w:u w:val="single"/>
        </w:rPr>
        <w:t>Science</w:t>
      </w:r>
      <w:r w:rsidRPr="00F30CF0">
        <w:t xml:space="preserve"> </w:t>
      </w:r>
      <w:r w:rsidRPr="00F30CF0">
        <w:rPr>
          <w:b/>
        </w:rPr>
        <w:t>277</w:t>
      </w:r>
      <w:r w:rsidRPr="00F30CF0">
        <w:t>(5329): 1063-1066.</w:t>
      </w:r>
    </w:p>
    <w:p w14:paraId="12ADCB14" w14:textId="77777777" w:rsidR="00F30CF0" w:rsidRPr="00F30CF0" w:rsidRDefault="00F30CF0" w:rsidP="00F30CF0">
      <w:pPr>
        <w:pStyle w:val="EndNoteBibliography"/>
      </w:pPr>
      <w:r w:rsidRPr="00F30CF0">
        <w:t xml:space="preserve">ten Have, A., W. Mulder, J. Visser and J. A. van Kan (1998). "The endopolygalacturonase gene Bcpg1 is required for full virulence of Botrytis cinerea." </w:t>
      </w:r>
      <w:r w:rsidRPr="00F30CF0">
        <w:rPr>
          <w:u w:val="single"/>
        </w:rPr>
        <w:t>Molecular Plant-Microbe Interactions</w:t>
      </w:r>
      <w:r w:rsidRPr="00F30CF0">
        <w:t xml:space="preserve"> </w:t>
      </w:r>
      <w:r w:rsidRPr="00F30CF0">
        <w:rPr>
          <w:b/>
        </w:rPr>
        <w:t>11</w:t>
      </w:r>
      <w:r w:rsidRPr="00F30CF0">
        <w:t>(10): 1009-1016.</w:t>
      </w:r>
    </w:p>
    <w:p w14:paraId="7B6C2356" w14:textId="77777777" w:rsidR="00F30CF0" w:rsidRPr="00F30CF0" w:rsidRDefault="00F30CF0" w:rsidP="00F30CF0">
      <w:pPr>
        <w:pStyle w:val="EndNoteBibliography"/>
      </w:pPr>
      <w:r w:rsidRPr="00F30CF0">
        <w:t xml:space="preserve">Ten Have, A., R. van Berloo, P. Lindhout and J. A. van Kan (2007). "Partial stem and leaf resistance against the fungal pathogen Botrytis cinerea in wild relatives of tomato." </w:t>
      </w:r>
      <w:r w:rsidRPr="00F30CF0">
        <w:rPr>
          <w:u w:val="single"/>
        </w:rPr>
        <w:t>European journal of plant pathology</w:t>
      </w:r>
      <w:r w:rsidRPr="00F30CF0">
        <w:t xml:space="preserve"> </w:t>
      </w:r>
      <w:r w:rsidRPr="00F30CF0">
        <w:rPr>
          <w:b/>
        </w:rPr>
        <w:t>117</w:t>
      </w:r>
      <w:r w:rsidRPr="00F30CF0">
        <w:t>(2): 153-166.</w:t>
      </w:r>
    </w:p>
    <w:p w14:paraId="2790E698" w14:textId="77777777" w:rsidR="00F30CF0" w:rsidRPr="00F30CF0" w:rsidRDefault="00F30CF0" w:rsidP="00F30CF0">
      <w:pPr>
        <w:pStyle w:val="EndNoteBibliography"/>
      </w:pPr>
      <w:r w:rsidRPr="00F30CF0">
        <w:t xml:space="preserve">Tiffin, P. and D. A. Moeller (2006). "Molecular evolution of plant immune system genes." </w:t>
      </w:r>
      <w:r w:rsidRPr="00F30CF0">
        <w:rPr>
          <w:u w:val="single"/>
        </w:rPr>
        <w:t>Trends in genetics</w:t>
      </w:r>
      <w:r w:rsidRPr="00F30CF0">
        <w:t xml:space="preserve"> </w:t>
      </w:r>
      <w:r w:rsidRPr="00F30CF0">
        <w:rPr>
          <w:b/>
        </w:rPr>
        <w:t>22</w:t>
      </w:r>
      <w:r w:rsidRPr="00F30CF0">
        <w:t>(12): 662-670.</w:t>
      </w:r>
    </w:p>
    <w:p w14:paraId="0E42585F" w14:textId="77777777" w:rsidR="00F30CF0" w:rsidRPr="00F30CF0" w:rsidRDefault="00F30CF0" w:rsidP="00F30CF0">
      <w:pPr>
        <w:pStyle w:val="EndNoteBibliography"/>
      </w:pPr>
      <w:r w:rsidRPr="00F30CF0">
        <w:t xml:space="preserve">Upadhyaya, N. M., D. P. Garnica, H. Karaoglu, J. Sperschneider, A. Nemri, B. Xu, R. Mago, C. A. Cuomo, J. P. Rathjen and R. F. Park (2014). "Comparative genomics of Australian isolates of the wheat stem rust pathogen Puccinia graminis f. sp. tritici reveals extensive polymorphism in candidate effector genes." </w:t>
      </w:r>
      <w:r w:rsidRPr="00F30CF0">
        <w:rPr>
          <w:u w:val="single"/>
        </w:rPr>
        <w:t>Frontiers in plant science</w:t>
      </w:r>
      <w:r w:rsidRPr="00F30CF0">
        <w:t xml:space="preserve"> </w:t>
      </w:r>
      <w:r w:rsidRPr="00F30CF0">
        <w:rPr>
          <w:b/>
        </w:rPr>
        <w:t>5</w:t>
      </w:r>
      <w:r w:rsidRPr="00F30CF0">
        <w:t>.</w:t>
      </w:r>
    </w:p>
    <w:p w14:paraId="026B335E" w14:textId="77777777" w:rsidR="00F30CF0" w:rsidRPr="00F30CF0" w:rsidRDefault="00F30CF0" w:rsidP="00F30CF0">
      <w:pPr>
        <w:pStyle w:val="EndNoteBibliography"/>
      </w:pPr>
      <w:r w:rsidRPr="00F30CF0">
        <w:t xml:space="preserve">Vleeshouwers, V. G. and R. P. Oliver (2014). "Effectors as tools in disease resistance breeding against biotrophic, hemibiotrophic, and necrotrophic plant pathogens." </w:t>
      </w:r>
      <w:r w:rsidRPr="00F30CF0">
        <w:rPr>
          <w:u w:val="single"/>
        </w:rPr>
        <w:t>Molecular plant-microbe interactions</w:t>
      </w:r>
      <w:r w:rsidRPr="00F30CF0">
        <w:t xml:space="preserve"> </w:t>
      </w:r>
      <w:r w:rsidRPr="00F30CF0">
        <w:rPr>
          <w:b/>
        </w:rPr>
        <w:t>27</w:t>
      </w:r>
      <w:r w:rsidRPr="00F30CF0">
        <w:t>(3): 196-206.</w:t>
      </w:r>
    </w:p>
    <w:p w14:paraId="5BA88BAC" w14:textId="77777777" w:rsidR="00F30CF0" w:rsidRPr="00F30CF0" w:rsidRDefault="00F30CF0" w:rsidP="00F30CF0">
      <w:pPr>
        <w:pStyle w:val="EndNoteBibliography"/>
      </w:pPr>
      <w:r w:rsidRPr="00F30CF0">
        <w:t xml:space="preserve">Weyman, P. D., Z. Pan, Q. Feng, D. G. Gilchrist and R. M. Bostock (2006). "A circadian rhythm-regulated tomato gene is induced by arachidonic acid and Phythophthora infestans infection." </w:t>
      </w:r>
      <w:r w:rsidRPr="00F30CF0">
        <w:rPr>
          <w:u w:val="single"/>
        </w:rPr>
        <w:t>Plant physiology</w:t>
      </w:r>
      <w:r w:rsidRPr="00F30CF0">
        <w:t xml:space="preserve"> </w:t>
      </w:r>
      <w:r w:rsidRPr="00F30CF0">
        <w:rPr>
          <w:b/>
        </w:rPr>
        <w:t>140</w:t>
      </w:r>
      <w:r w:rsidRPr="00F30CF0">
        <w:t>(1): 235-248.</w:t>
      </w:r>
    </w:p>
    <w:p w14:paraId="7B616D2D" w14:textId="77777777" w:rsidR="00F30CF0" w:rsidRPr="00F30CF0" w:rsidRDefault="00F30CF0" w:rsidP="00F30CF0">
      <w:pPr>
        <w:pStyle w:val="EndNoteBibliography"/>
      </w:pPr>
      <w:r w:rsidRPr="00F30CF0">
        <w:t xml:space="preserve">Wicker, T., S. Oberhaensli, F. Parlange, J. P. Buchmann, M. Shatalina, S. Roffler, R. Ben-David, J. Doležel, H. Šimková and P. Schulze-Lefert (2013). "The wheat powdery mildew genome shows the unique evolution of an obligate biotroph." </w:t>
      </w:r>
      <w:r w:rsidRPr="00F30CF0">
        <w:rPr>
          <w:u w:val="single"/>
        </w:rPr>
        <w:t>Nature Genetics</w:t>
      </w:r>
      <w:r w:rsidRPr="00F30CF0">
        <w:t xml:space="preserve"> </w:t>
      </w:r>
      <w:r w:rsidRPr="00F30CF0">
        <w:rPr>
          <w:b/>
        </w:rPr>
        <w:t>45</w:t>
      </w:r>
      <w:r w:rsidRPr="00F30CF0">
        <w:t>(9): 1092-1096.</w:t>
      </w:r>
    </w:p>
    <w:p w14:paraId="7EDB7501" w14:textId="77777777" w:rsidR="00F30CF0" w:rsidRPr="00F30CF0" w:rsidRDefault="00F30CF0" w:rsidP="00F30CF0">
      <w:pPr>
        <w:pStyle w:val="EndNoteBibliography"/>
      </w:pPr>
      <w:r w:rsidRPr="00F30CF0">
        <w:t xml:space="preserve">Yang, Q., Y. Chen and Z. Ma (2013). "Involvement of BcVeA and BcVelB in regulating conidiation, pigmentation and virulence in Botrytis cinerea." </w:t>
      </w:r>
      <w:r w:rsidRPr="00F30CF0">
        <w:rPr>
          <w:u w:val="single"/>
        </w:rPr>
        <w:t>Fungal genetics and biology</w:t>
      </w:r>
      <w:r w:rsidRPr="00F30CF0">
        <w:t xml:space="preserve"> </w:t>
      </w:r>
      <w:r w:rsidRPr="00F30CF0">
        <w:rPr>
          <w:b/>
        </w:rPr>
        <w:t>50</w:t>
      </w:r>
      <w:r w:rsidRPr="00F30CF0">
        <w:t>: 63-71.</w:t>
      </w:r>
    </w:p>
    <w:p w14:paraId="6BED3E84" w14:textId="77777777" w:rsidR="00F30CF0" w:rsidRPr="00F30CF0" w:rsidRDefault="00F30CF0" w:rsidP="00F30CF0">
      <w:pPr>
        <w:pStyle w:val="EndNoteBibliography"/>
      </w:pPr>
      <w:r w:rsidRPr="00F30CF0">
        <w:t xml:space="preserve">Zhang, L., A. Khan, D. Nino-Liu and M. Foolad (2002). "A molecular linkage map of tomato displaying chromosomal locations of resistance gene analogs based on a Lycopersicon esculentum× Lycopersicon hirsutum cross." </w:t>
      </w:r>
      <w:r w:rsidRPr="00F30CF0">
        <w:rPr>
          <w:u w:val="single"/>
        </w:rPr>
        <w:t>Genome</w:t>
      </w:r>
      <w:r w:rsidRPr="00F30CF0">
        <w:t xml:space="preserve"> </w:t>
      </w:r>
      <w:r w:rsidRPr="00F30CF0">
        <w:rPr>
          <w:b/>
        </w:rPr>
        <w:t>45</w:t>
      </w:r>
      <w:r w:rsidRPr="00F30CF0">
        <w:t>(1): 133-146.</w:t>
      </w:r>
    </w:p>
    <w:p w14:paraId="16BE9813" w14:textId="77777777" w:rsidR="00F30CF0" w:rsidRPr="00F30CF0" w:rsidRDefault="00F30CF0" w:rsidP="00F30CF0">
      <w:pPr>
        <w:pStyle w:val="EndNoteBibliography"/>
      </w:pPr>
      <w:r w:rsidRPr="00F30CF0">
        <w:t>Zhang, W., J. A. Corwin, D. Copeland, J. Feusier, R. Eshbaugh, F. Chen, S. Atwell and D. J. Kliebenstein (2017). "Differential Canalization across Arabidopsis Defenses against Botrytis cinerea Genetic Variation."</w:t>
      </w:r>
    </w:p>
    <w:p w14:paraId="0248C2B4" w14:textId="77777777" w:rsidR="00F30CF0" w:rsidRPr="00F30CF0" w:rsidRDefault="00F30CF0" w:rsidP="00F30CF0">
      <w:pPr>
        <w:pStyle w:val="EndNoteBibliography"/>
      </w:pPr>
      <w:r w:rsidRPr="00F30CF0">
        <w:t xml:space="preserve">Zipfel, C., S. Robatzek, L. Navarro and E. J. Oakeley (2004). "Bacterial disease resistance in Arabidopsis through flagellin perception." </w:t>
      </w:r>
      <w:r w:rsidRPr="00F30CF0">
        <w:rPr>
          <w:u w:val="single"/>
        </w:rPr>
        <w:t>Nature</w:t>
      </w:r>
      <w:r w:rsidRPr="00F30CF0">
        <w:t xml:space="preserve"> </w:t>
      </w:r>
      <w:r w:rsidRPr="00F30CF0">
        <w:rPr>
          <w:b/>
        </w:rPr>
        <w:t>428</w:t>
      </w:r>
      <w:r w:rsidRPr="00F30CF0">
        <w:t>(6984): 764.</w:t>
      </w:r>
    </w:p>
    <w:p w14:paraId="4FDF3002" w14:textId="3B352E94" w:rsidR="0097612A" w:rsidRPr="00572481" w:rsidRDefault="00416136" w:rsidP="00473ACC">
      <w:pPr>
        <w:spacing w:line="480" w:lineRule="auto"/>
        <w:rPr>
          <w:sz w:val="24"/>
          <w:szCs w:val="24"/>
        </w:rPr>
      </w:pPr>
      <w:r>
        <w:rPr>
          <w:sz w:val="24"/>
          <w:szCs w:val="24"/>
        </w:rPr>
        <w:fldChar w:fldCharType="end"/>
      </w:r>
    </w:p>
    <w:sectPr w:rsidR="0097612A" w:rsidRPr="00572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Céline" w:date="2017-09-06T11:59:00Z" w:initials="C">
    <w:p w14:paraId="46D4990D" w14:textId="3591EC97" w:rsidR="005847FE" w:rsidRDefault="005847FE">
      <w:pPr>
        <w:pStyle w:val="CommentText"/>
      </w:pPr>
      <w:r>
        <w:rPr>
          <w:rStyle w:val="CommentReference"/>
        </w:rPr>
        <w:annotationRef/>
      </w:r>
      <w:r>
        <w:t>Too broad. What do you mean? Genetic bottleneck? Variation in susceptibility associated with domestication-induced genetic bottleneck? Are you referring to a phenotypic bottleneck? Susceptibility bottleneck?</w:t>
      </w:r>
    </w:p>
  </w:comment>
  <w:comment w:id="14" w:author="Céline" w:date="2017-09-06T11:59:00Z" w:initials="C">
    <w:p w14:paraId="07072BF8" w14:textId="041943C6" w:rsidR="005847FE" w:rsidRDefault="005847FE">
      <w:pPr>
        <w:pStyle w:val="CommentText"/>
      </w:pPr>
      <w:r>
        <w:rPr>
          <w:rStyle w:val="CommentReference"/>
        </w:rPr>
        <w:annotationRef/>
      </w:r>
      <w:r>
        <w:t>Too broad. How many genes? How many SNPs identified?</w:t>
      </w:r>
    </w:p>
  </w:comment>
  <w:comment w:id="22" w:author="Céline" w:date="2017-09-06T11:59:00Z" w:initials="C">
    <w:p w14:paraId="79E58AC4" w14:textId="63F018F6" w:rsidR="005847FE" w:rsidRDefault="005847FE">
      <w:pPr>
        <w:pStyle w:val="CommentText"/>
      </w:pPr>
      <w:r>
        <w:rPr>
          <w:rStyle w:val="CommentReference"/>
        </w:rPr>
        <w:annotationRef/>
      </w:r>
      <w:r>
        <w:t>How many genes?</w:t>
      </w:r>
    </w:p>
  </w:comment>
  <w:comment w:id="23" w:author="Nicole Soltis" w:date="2017-09-06T11:59:00Z" w:initials="NS">
    <w:p w14:paraId="0464F10B" w14:textId="27B922EC" w:rsidR="005847FE" w:rsidRDefault="005847FE">
      <w:pPr>
        <w:pStyle w:val="CommentText"/>
      </w:pPr>
      <w:r>
        <w:rPr>
          <w:rStyle w:val="CommentReference"/>
        </w:rPr>
        <w:annotationRef/>
      </w:r>
      <w:r>
        <w:t>Introduction bookmark</w:t>
      </w:r>
    </w:p>
  </w:comment>
  <w:comment w:id="24" w:author="Céline" w:date="2017-09-06T11:59:00Z" w:initials="C">
    <w:p w14:paraId="3076C269" w14:textId="0CC37B6A" w:rsidR="005847FE" w:rsidRDefault="005847FE">
      <w:pPr>
        <w:pStyle w:val="CommentText"/>
      </w:pPr>
      <w:r>
        <w:rPr>
          <w:rStyle w:val="CommentReference"/>
        </w:rPr>
        <w:annotationRef/>
      </w:r>
      <w:r>
        <w:t>This is largely repetitive of abstract. I would merge most of it into abstract (which is not precise enough). To me what is missing here are the objectives of this study. What are your hypotheses, questions? And then give a short overview of results and of how successfully you resolved the objectives.</w:t>
      </w:r>
    </w:p>
  </w:comment>
  <w:comment w:id="25" w:author="Nicole Soltis" w:date="2017-09-06T11:59:00Z" w:initials="NS">
    <w:p w14:paraId="6ADD77FA" w14:textId="211CBB02" w:rsidR="005847FE" w:rsidRDefault="005847FE">
      <w:pPr>
        <w:pStyle w:val="CommentText"/>
      </w:pPr>
      <w:r>
        <w:rPr>
          <w:rStyle w:val="CommentReference"/>
        </w:rPr>
        <w:annotationRef/>
      </w:r>
      <w:r>
        <w:t>Methods bookmark</w:t>
      </w:r>
    </w:p>
  </w:comment>
  <w:comment w:id="31" w:author="Céline" w:date="2017-09-06T11:59:00Z" w:initials="C">
    <w:p w14:paraId="0477D00F" w14:textId="4C458052" w:rsidR="005847FE" w:rsidRDefault="005847FE">
      <w:pPr>
        <w:pStyle w:val="CommentText"/>
      </w:pPr>
      <w:r>
        <w:rPr>
          <w:rStyle w:val="CommentReference"/>
        </w:rPr>
        <w:annotationRef/>
      </w:r>
      <w:r>
        <w:t>Introduce the abbreviation at the first mention</w:t>
      </w:r>
    </w:p>
  </w:comment>
  <w:comment w:id="33" w:author="Céline" w:date="2017-09-06T11:59:00Z" w:initials="C">
    <w:p w14:paraId="1AD590FB" w14:textId="3433D2FD" w:rsidR="005847FE" w:rsidRDefault="005847FE">
      <w:pPr>
        <w:pStyle w:val="CommentText"/>
      </w:pPr>
      <w:r>
        <w:rPr>
          <w:rStyle w:val="CommentReference"/>
        </w:rPr>
        <w:annotationRef/>
      </w:r>
      <w:r>
        <w:t>Your description of data analysis is weak. For example, where is the description of how you determined host specialization, domestication sensitivity?</w:t>
      </w:r>
    </w:p>
  </w:comment>
  <w:comment w:id="37" w:author="Michelle Tang" w:date="2017-09-06T11:59:00Z" w:initials="MT">
    <w:p w14:paraId="1EDDFE83" w14:textId="38A00535" w:rsidR="005847FE" w:rsidRDefault="005847FE">
      <w:pPr>
        <w:pStyle w:val="CommentText"/>
      </w:pPr>
      <w:r>
        <w:rPr>
          <w:rStyle w:val="CommentReference"/>
        </w:rPr>
        <w:annotationRef/>
      </w:r>
      <w:r>
        <w:t>How were additional genes of interest determined?</w:t>
      </w:r>
    </w:p>
  </w:comment>
  <w:comment w:id="38" w:author="Nicole Soltis" w:date="2017-09-06T11:59:00Z" w:initials="NS">
    <w:p w14:paraId="68BC2C1B" w14:textId="0FB2EAEA" w:rsidR="005847FE" w:rsidRDefault="005847FE">
      <w:pPr>
        <w:pStyle w:val="CommentText"/>
      </w:pPr>
      <w:r>
        <w:rPr>
          <w:rStyle w:val="CommentReference"/>
        </w:rPr>
        <w:annotationRef/>
      </w:r>
      <w:r>
        <w:t>Results bookmark</w:t>
      </w:r>
    </w:p>
  </w:comment>
  <w:comment w:id="39" w:author="Céline" w:date="2017-09-06T11:59:00Z" w:initials="C">
    <w:p w14:paraId="26FF216E" w14:textId="1EAC6806" w:rsidR="005847FE" w:rsidRDefault="005847FE" w:rsidP="002713D0">
      <w:pPr>
        <w:pStyle w:val="CommentText"/>
      </w:pPr>
      <w:r>
        <w:rPr>
          <w:rStyle w:val="CommentReference"/>
        </w:rPr>
        <w:annotationRef/>
      </w:r>
      <w:r>
        <w:t xml:space="preserve">I learned academic writing as the following: Introduction, mat &amp; met and discussion can have citation of previous work and other studies. Results should focus on this study, with an in deep description of results and guiding reader through figures and table and a minimum of citations </w:t>
      </w:r>
    </w:p>
    <w:p w14:paraId="24B248C3" w14:textId="77777777" w:rsidR="005847FE" w:rsidRDefault="005847FE" w:rsidP="002713D0">
      <w:pPr>
        <w:pStyle w:val="CommentText"/>
      </w:pPr>
    </w:p>
    <w:p w14:paraId="16A9B9D1" w14:textId="6B176E82" w:rsidR="005847FE" w:rsidRDefault="005847FE" w:rsidP="002713D0">
      <w:pPr>
        <w:pStyle w:val="CommentText"/>
      </w:pPr>
      <w:r>
        <w:t>Afterwards, it’s a question of style, field and targeted journal.</w:t>
      </w:r>
    </w:p>
  </w:comment>
  <w:comment w:id="40" w:author="Céline" w:date="2017-09-06T11:59:00Z" w:initials="C">
    <w:p w14:paraId="7DBCAEDE" w14:textId="505486C4" w:rsidR="005847FE" w:rsidRDefault="005847FE">
      <w:pPr>
        <w:pStyle w:val="CommentText"/>
      </w:pPr>
      <w:r>
        <w:rPr>
          <w:rStyle w:val="CommentReference"/>
        </w:rPr>
        <w:annotationRef/>
      </w:r>
      <w:r>
        <w:t>To me this is introduction but not results</w:t>
      </w:r>
    </w:p>
  </w:comment>
  <w:comment w:id="41" w:author="Céline" w:date="2017-09-06T11:59:00Z" w:initials="C">
    <w:p w14:paraId="66EA20BF" w14:textId="290E120E" w:rsidR="005847FE" w:rsidRDefault="005847FE">
      <w:pPr>
        <w:pStyle w:val="CommentText"/>
      </w:pPr>
      <w:r>
        <w:rPr>
          <w:rStyle w:val="CommentReference"/>
        </w:rPr>
        <w:annotationRef/>
      </w:r>
      <w:r>
        <w:t>This is mat &amp; method not results</w:t>
      </w:r>
    </w:p>
  </w:comment>
  <w:comment w:id="46" w:author="Céline" w:date="2017-09-06T11:59:00Z" w:initials="C">
    <w:p w14:paraId="5F327DCA" w14:textId="097D4A71" w:rsidR="005847FE" w:rsidRDefault="005847FE">
      <w:pPr>
        <w:pStyle w:val="CommentText"/>
      </w:pPr>
      <w:r>
        <w:rPr>
          <w:rStyle w:val="CommentReference"/>
        </w:rPr>
        <w:annotationRef/>
      </w:r>
      <w:r>
        <w:t xml:space="preserve">To me you are missing the first step of the ladder here. Before describing complex model for the analysis of the phenotype, it would be necessary to describe the phenotype itself. See my suggestions for what this part may contain. </w:t>
      </w:r>
    </w:p>
    <w:p w14:paraId="536D15DE" w14:textId="7A2DDC86" w:rsidR="005847FE" w:rsidRDefault="005847FE">
      <w:pPr>
        <w:pStyle w:val="CommentText"/>
      </w:pPr>
    </w:p>
  </w:comment>
  <w:comment w:id="92" w:author="Céline" w:date="2017-09-06T11:59:00Z" w:initials="C">
    <w:p w14:paraId="26E459D7" w14:textId="2F88756F" w:rsidR="005847FE" w:rsidRDefault="005847FE">
      <w:pPr>
        <w:pStyle w:val="CommentText"/>
      </w:pPr>
      <w:r>
        <w:rPr>
          <w:rStyle w:val="CommentReference"/>
        </w:rPr>
        <w:annotationRef/>
      </w:r>
      <w:r>
        <w:t>Need to introduce the total variance first. See my previous comments</w:t>
      </w:r>
    </w:p>
  </w:comment>
  <w:comment w:id="93" w:author="Céline" w:date="2017-09-06T11:59:00Z" w:initials="C">
    <w:p w14:paraId="02DD6A87" w14:textId="19149528" w:rsidR="005847FE" w:rsidRDefault="005847FE">
      <w:pPr>
        <w:pStyle w:val="CommentText"/>
      </w:pPr>
      <w:r>
        <w:rPr>
          <w:rStyle w:val="CommentReference"/>
        </w:rPr>
        <w:annotationRef/>
      </w:r>
      <w:r>
        <w:t>For the cleaned meta-analysis dataset and a slightly different model, I have 4.16 % Domest/PlantGeno, 35% Isolate*Dom/plantGeno (not significant) and 42.6% Isolate</w:t>
      </w:r>
    </w:p>
  </w:comment>
  <w:comment w:id="94" w:author="Céline" w:date="2017-09-06T11:59:00Z" w:initials="C">
    <w:p w14:paraId="639F4D36" w14:textId="010D2003" w:rsidR="005847FE" w:rsidRDefault="005847FE">
      <w:pPr>
        <w:pStyle w:val="CommentText"/>
      </w:pPr>
      <w:r>
        <w:rPr>
          <w:rStyle w:val="CommentReference"/>
        </w:rPr>
        <w:annotationRef/>
      </w:r>
      <w:r>
        <w:t>Figure number should be chronological in the text</w:t>
      </w:r>
    </w:p>
  </w:comment>
  <w:comment w:id="95" w:author="Céline" w:date="2017-09-06T11:59:00Z" w:initials="C">
    <w:p w14:paraId="6FC29D4E" w14:textId="2A29653D" w:rsidR="005847FE" w:rsidRDefault="005847FE">
      <w:pPr>
        <w:pStyle w:val="CommentText"/>
      </w:pPr>
      <w:r>
        <w:rPr>
          <w:rStyle w:val="CommentReference"/>
        </w:rPr>
        <w:annotationRef/>
      </w:r>
      <w:r>
        <w:t>Confirmed in the meta-analysis</w:t>
      </w:r>
    </w:p>
  </w:comment>
  <w:comment w:id="96" w:author="Ella Katz" w:date="2017-09-06T11:59:00Z" w:initials="EK">
    <w:p w14:paraId="28EDE569" w14:textId="5E7B6B04" w:rsidR="005847FE" w:rsidRDefault="005847FE">
      <w:pPr>
        <w:pStyle w:val="CommentText"/>
      </w:pPr>
      <w:r>
        <w:rPr>
          <w:rStyle w:val="CommentReference"/>
        </w:rPr>
        <w:annotationRef/>
      </w:r>
      <w:r>
        <w:t>Maybe you should change it to- “Indeed”,</w:t>
      </w:r>
    </w:p>
  </w:comment>
  <w:comment w:id="97" w:author="Michelle Tang" w:date="2017-09-06T11:59:00Z" w:initials="MT">
    <w:p w14:paraId="0E0D1F69" w14:textId="13300939" w:rsidR="005847FE" w:rsidRDefault="005847FE">
      <w:pPr>
        <w:pStyle w:val="CommentText"/>
      </w:pPr>
      <w:r>
        <w:rPr>
          <w:rStyle w:val="CommentReference"/>
        </w:rPr>
        <w:annotationRef/>
      </w:r>
      <w:r>
        <w:t>This seems intuitive and expected to me. If wild tomato has increased resistance, that would correlate with narrower range of lesion sizes.</w:t>
      </w:r>
    </w:p>
  </w:comment>
  <w:comment w:id="98" w:author="Michelle Tang" w:date="2017-09-06T11:59:00Z" w:initials="MT">
    <w:p w14:paraId="4831A27E" w14:textId="51D1181B" w:rsidR="005847FE" w:rsidRDefault="005847FE">
      <w:pPr>
        <w:pStyle w:val="CommentText"/>
      </w:pPr>
      <w:r>
        <w:rPr>
          <w:rStyle w:val="CommentReference"/>
        </w:rPr>
        <w:annotationRef/>
      </w:r>
      <w:r>
        <w:t>As a opposed to what else? What would specialization at gene level look like?</w:t>
      </w:r>
    </w:p>
  </w:comment>
  <w:comment w:id="99" w:author="Céline" w:date="2017-09-06T11:59:00Z" w:initials="C">
    <w:p w14:paraId="5C0E0758" w14:textId="03DDE1A0" w:rsidR="005847FE" w:rsidRDefault="005847FE">
      <w:pPr>
        <w:pStyle w:val="CommentText"/>
      </w:pPr>
      <w:r>
        <w:rPr>
          <w:rStyle w:val="CommentReference"/>
        </w:rPr>
        <w:annotationRef/>
      </w:r>
      <w:r>
        <w:t>FIY, this is not fully true, but you can not see it in this dataset. From the eudicot and pilot project we did, it appears that Philo Menlo is big only on tomato (probably specialized), but it was collected on grape.</w:t>
      </w:r>
    </w:p>
  </w:comment>
  <w:comment w:id="100" w:author="Céline" w:date="2017-09-06T11:59:00Z" w:initials="C">
    <w:p w14:paraId="6927CA5A" w14:textId="340D5E6C" w:rsidR="005847FE" w:rsidRDefault="005847FE">
      <w:pPr>
        <w:pStyle w:val="CommentText"/>
      </w:pPr>
      <w:r>
        <w:rPr>
          <w:rStyle w:val="CommentReference"/>
        </w:rPr>
        <w:annotationRef/>
      </w:r>
      <w:r>
        <w:t>I’m not sure to follow here, because the p-val is given for each plant genotype but not for each individual isolates. Does a significant p-val for the genotype pairs means that most isolates were significantly different? What is the threshold as number of different isolates per pair of plant genotype to reach significance?</w:t>
      </w:r>
    </w:p>
  </w:comment>
  <w:comment w:id="103" w:author="Céline" w:date="2017-09-06T11:59:00Z" w:initials="C">
    <w:p w14:paraId="335CAC20" w14:textId="4CD73B1B" w:rsidR="005847FE" w:rsidRDefault="005847FE">
      <w:pPr>
        <w:pStyle w:val="CommentText"/>
      </w:pPr>
      <w:r>
        <w:rPr>
          <w:rStyle w:val="CommentReference"/>
        </w:rPr>
        <w:annotationRef/>
      </w:r>
      <w:r>
        <w:t>Are you planning a black and white or color figure? Maybe highlight the two highly domestication sensitive isolates?</w:t>
      </w:r>
    </w:p>
  </w:comment>
  <w:comment w:id="106" w:author="Céline" w:date="2017-09-06T11:59:00Z" w:initials="C">
    <w:p w14:paraId="2E7E978F" w14:textId="2D03F6EF" w:rsidR="005847FE" w:rsidRDefault="005847FE">
      <w:pPr>
        <w:pStyle w:val="CommentText"/>
      </w:pPr>
      <w:r>
        <w:rPr>
          <w:rStyle w:val="CommentReference"/>
        </w:rPr>
        <w:annotationRef/>
      </w:r>
      <w:r>
        <w:t xml:space="preserve"> In which direction are Isolates going (toward domestic or wild?)? Do all isolates prefer domesticated tomato? </w:t>
      </w:r>
    </w:p>
  </w:comment>
  <w:comment w:id="121" w:author="Céline" w:date="2017-09-06T11:59:00Z" w:initials="C">
    <w:p w14:paraId="628AD6A4" w14:textId="77777777" w:rsidR="005847FE" w:rsidRDefault="005847FE" w:rsidP="003225BE">
      <w:pPr>
        <w:pStyle w:val="CommentText"/>
      </w:pPr>
      <w:r>
        <w:rPr>
          <w:rStyle w:val="CommentReference"/>
        </w:rPr>
        <w:annotationRef/>
      </w:r>
      <w:r>
        <w:t xml:space="preserve">How were they identified? Which ones? in which direction are they going (toward domestic or wild?)? Do all isolates prefer domesticated tomato? </w:t>
      </w:r>
    </w:p>
  </w:comment>
  <w:comment w:id="130" w:author="Céline" w:date="2017-09-06T11:59:00Z" w:initials="C">
    <w:p w14:paraId="517CCBB2" w14:textId="50D69D44" w:rsidR="005847FE" w:rsidRDefault="005847FE">
      <w:pPr>
        <w:pStyle w:val="CommentText"/>
      </w:pPr>
      <w:r>
        <w:rPr>
          <w:rStyle w:val="CommentReference"/>
        </w:rPr>
        <w:annotationRef/>
      </w:r>
      <w:r>
        <w:t>I don’t see anywhere a description of the effect size. What about it?</w:t>
      </w:r>
    </w:p>
  </w:comment>
  <w:comment w:id="131" w:author="Michelle Tang" w:date="2017-09-06T11:59:00Z" w:initials="MT">
    <w:p w14:paraId="5D3E9C80" w14:textId="4206615E" w:rsidR="005847FE" w:rsidRDefault="005847FE">
      <w:pPr>
        <w:pStyle w:val="CommentText"/>
      </w:pPr>
      <w:r>
        <w:rPr>
          <w:rStyle w:val="CommentReference"/>
        </w:rPr>
        <w:annotationRef/>
      </w:r>
      <w:r>
        <w:t>Why do I see only 3? Are points on top of each other?</w:t>
      </w:r>
    </w:p>
  </w:comment>
  <w:comment w:id="132" w:author="Michelle Tang" w:date="2017-09-06T11:59:00Z" w:initials="MT">
    <w:p w14:paraId="1DB520CA" w14:textId="5D964F2B" w:rsidR="005847FE" w:rsidRDefault="005847FE">
      <w:pPr>
        <w:pStyle w:val="CommentText"/>
      </w:pPr>
      <w:r>
        <w:rPr>
          <w:rStyle w:val="CommentReference"/>
        </w:rPr>
        <w:annotationRef/>
      </w:r>
      <w:r>
        <w:t>Is figure 5 or 6 missing? Is this 5B?</w:t>
      </w:r>
    </w:p>
  </w:comment>
  <w:comment w:id="133" w:author="Michelle Tang" w:date="2017-09-06T11:59:00Z" w:initials="MT">
    <w:p w14:paraId="6A680D72" w14:textId="77652FA7" w:rsidR="005847FE" w:rsidRDefault="005847FE">
      <w:pPr>
        <w:pStyle w:val="CommentText"/>
      </w:pPr>
      <w:r>
        <w:rPr>
          <w:rStyle w:val="CommentReference"/>
        </w:rPr>
        <w:annotationRef/>
      </w:r>
      <w:r>
        <w:t>Where does it show this?</w:t>
      </w:r>
    </w:p>
  </w:comment>
  <w:comment w:id="134" w:author="Michelle Tang" w:date="2017-09-06T11:59:00Z" w:initials="MT">
    <w:p w14:paraId="28DAAE15" w14:textId="52DA8640" w:rsidR="005847FE" w:rsidRDefault="005847FE">
      <w:pPr>
        <w:pStyle w:val="CommentText"/>
      </w:pPr>
      <w:r>
        <w:rPr>
          <w:rStyle w:val="CommentReference"/>
        </w:rPr>
        <w:annotationRef/>
      </w:r>
      <w:r>
        <w:t>Introduce why this gene is important for non-pathogen readers especially since you’ll focus on this gene later</w:t>
      </w:r>
    </w:p>
  </w:comment>
  <w:comment w:id="135" w:author="Michelle Tang" w:date="2017-09-06T11:59:00Z" w:initials="MT">
    <w:p w14:paraId="41A4F55E" w14:textId="7CA2C7C0" w:rsidR="005847FE" w:rsidRDefault="005847FE">
      <w:pPr>
        <w:pStyle w:val="CommentText"/>
      </w:pPr>
      <w:r>
        <w:rPr>
          <w:rStyle w:val="CommentReference"/>
        </w:rPr>
        <w:annotationRef/>
      </w:r>
      <w:r>
        <w:t>Which 12 plant traits?</w:t>
      </w:r>
    </w:p>
  </w:comment>
  <w:comment w:id="136" w:author="Daniel Kliebenstein" w:date="2017-09-06T11:59:00Z" w:initials="DK">
    <w:p w14:paraId="525055DD" w14:textId="014787AF" w:rsidR="005847FE" w:rsidRDefault="005847FE">
      <w:pPr>
        <w:pStyle w:val="CommentText"/>
      </w:pPr>
      <w:r>
        <w:rPr>
          <w:rStyle w:val="CommentReference"/>
        </w:rPr>
        <w:annotationRef/>
      </w:r>
      <w:r>
        <w:t>Why does this suggest multiple haplotypes? Explain your thoughts</w:t>
      </w:r>
    </w:p>
  </w:comment>
  <w:comment w:id="137" w:author="Nicole Soltis" w:date="2017-09-06T11:59:00Z" w:initials="NS">
    <w:p w14:paraId="445BD025" w14:textId="10FDE4D1" w:rsidR="005847FE" w:rsidRDefault="005847FE">
      <w:pPr>
        <w:pStyle w:val="CommentText"/>
      </w:pPr>
      <w:r>
        <w:rPr>
          <w:rStyle w:val="CommentReference"/>
        </w:rPr>
        <w:annotationRef/>
      </w:r>
      <w:r>
        <w:t>Coming back to this: I am adding a new figure to explore linkage blocks</w:t>
      </w:r>
    </w:p>
  </w:comment>
  <w:comment w:id="138" w:author="Daniel Kliebenstein" w:date="2017-09-06T11:59:00Z" w:initials="DK">
    <w:p w14:paraId="29A48C61" w14:textId="2620357E" w:rsidR="005847FE" w:rsidRDefault="005847FE">
      <w:pPr>
        <w:pStyle w:val="CommentText"/>
      </w:pPr>
      <w:r>
        <w:rPr>
          <w:rStyle w:val="CommentReference"/>
        </w:rPr>
        <w:annotationRef/>
      </w:r>
      <w:r>
        <w:t>See what the new figure addition says here</w:t>
      </w:r>
    </w:p>
  </w:comment>
  <w:comment w:id="139" w:author="Nicole Soltis" w:date="2017-09-06T11:59:00Z" w:initials="NS">
    <w:p w14:paraId="1AA2594C" w14:textId="0FDC0D99" w:rsidR="005847FE" w:rsidRDefault="005847FE">
      <w:pPr>
        <w:pStyle w:val="CommentText"/>
      </w:pPr>
      <w:r>
        <w:rPr>
          <w:rStyle w:val="CommentReference"/>
        </w:rPr>
        <w:annotationRef/>
      </w:r>
      <w:r>
        <w:t>Same as above</w:t>
      </w:r>
    </w:p>
  </w:comment>
  <w:comment w:id="142" w:author="Michelle Tang" w:date="2017-09-06T11:59:00Z" w:initials="MT">
    <w:p w14:paraId="6502F460" w14:textId="2E249D55" w:rsidR="005847FE" w:rsidRDefault="005847FE">
      <w:pPr>
        <w:pStyle w:val="CommentText"/>
      </w:pPr>
      <w:r>
        <w:rPr>
          <w:rStyle w:val="CommentReference"/>
        </w:rPr>
        <w:annotationRef/>
      </w:r>
      <w:r>
        <w:t>Figure R8?</w:t>
      </w:r>
    </w:p>
  </w:comment>
  <w:comment w:id="145" w:author="Nicole Soltis" w:date="2017-09-06T11:59:00Z" w:initials="NS">
    <w:p w14:paraId="73AB484C" w14:textId="5759A3AF" w:rsidR="005847FE" w:rsidRDefault="005847FE">
      <w:pPr>
        <w:pStyle w:val="CommentText"/>
      </w:pPr>
      <w:r>
        <w:rPr>
          <w:rStyle w:val="CommentReference"/>
        </w:rPr>
        <w:annotationRef/>
      </w:r>
      <w:r>
        <w:t>Discussion bookmark</w:t>
      </w:r>
    </w:p>
  </w:comment>
  <w:comment w:id="146" w:author="Nicole Soltis" w:date="2017-09-06T11:59:00Z" w:initials="NS">
    <w:p w14:paraId="1862921C" w14:textId="3B116105" w:rsidR="005847FE" w:rsidRDefault="005847FE">
      <w:pPr>
        <w:pStyle w:val="CommentText"/>
      </w:pPr>
      <w:r>
        <w:rPr>
          <w:rStyle w:val="CommentReference"/>
        </w:rPr>
        <w:annotationRef/>
      </w:r>
      <w:r>
        <w:t>Know anyone else to cite here?</w:t>
      </w:r>
    </w:p>
  </w:comment>
  <w:comment w:id="148" w:author="Michelle Tang" w:date="2017-09-06T11:59:00Z" w:initials="MT">
    <w:p w14:paraId="3899759C" w14:textId="79E91A9D" w:rsidR="005847FE" w:rsidRDefault="005847FE">
      <w:pPr>
        <w:pStyle w:val="CommentText"/>
      </w:pPr>
      <w:r>
        <w:rPr>
          <w:rStyle w:val="CommentReference"/>
        </w:rPr>
        <w:annotationRef/>
      </w:r>
      <w:r>
        <w:t>Decrease?</w:t>
      </w:r>
    </w:p>
  </w:comment>
  <w:comment w:id="153" w:author="Michelle Tang" w:date="2017-09-06T11:59:00Z" w:initials="MT">
    <w:p w14:paraId="49D0FD54" w14:textId="3D4DA46E" w:rsidR="005847FE" w:rsidRDefault="005847FE">
      <w:pPr>
        <w:pStyle w:val="CommentText"/>
      </w:pPr>
      <w:r>
        <w:rPr>
          <w:rStyle w:val="CommentReference"/>
        </w:rPr>
        <w:annotationRef/>
      </w:r>
      <w:r>
        <w:t>Confusing</w:t>
      </w:r>
    </w:p>
  </w:comment>
  <w:comment w:id="158" w:author="Céline" w:date="2017-09-06T11:59:00Z" w:initials="C">
    <w:p w14:paraId="22C6973A" w14:textId="2C87F021" w:rsidR="005847FE" w:rsidRDefault="005847FE">
      <w:pPr>
        <w:pStyle w:val="CommentText"/>
      </w:pPr>
      <w:r>
        <w:rPr>
          <w:rStyle w:val="CommentReference"/>
        </w:rPr>
        <w:annotationRef/>
      </w:r>
      <w:r>
        <w:t xml:space="preserve">Adding a column with the percentage of variance would help, since your are describing the % and not the sum of squares in the text. Your table and analysis should match perfectly. </w:t>
      </w:r>
    </w:p>
  </w:comment>
  <w:comment w:id="159" w:author="Michelle Tang" w:date="2017-09-06T11:59:00Z" w:initials="MT">
    <w:p w14:paraId="1A7BCAAC" w14:textId="10974E15" w:rsidR="005847FE" w:rsidRDefault="005847FE">
      <w:pPr>
        <w:pStyle w:val="CommentText"/>
      </w:pPr>
      <w:r>
        <w:rPr>
          <w:rStyle w:val="CommentReference"/>
        </w:rPr>
        <w:annotationRef/>
      </w:r>
      <w:r>
        <w:t>(0.01&lt;p&lt;0.1)</w:t>
      </w:r>
    </w:p>
  </w:comment>
  <w:comment w:id="160" w:author="Ella Katz" w:date="2017-09-06T11:59:00Z" w:initials="EK">
    <w:p w14:paraId="4FB51A3B" w14:textId="7EAC8F59" w:rsidR="005847FE" w:rsidRDefault="005847FE">
      <w:pPr>
        <w:pStyle w:val="CommentText"/>
      </w:pPr>
      <w:r>
        <w:rPr>
          <w:rStyle w:val="CommentReference"/>
        </w:rPr>
        <w:annotationRef/>
      </w:r>
      <w:r>
        <w:t>Why is it highlighted?</w:t>
      </w:r>
    </w:p>
  </w:comment>
  <w:comment w:id="161" w:author="Michelle Tang" w:date="2017-09-06T11:59:00Z" w:initials="MT">
    <w:p w14:paraId="3A56E637" w14:textId="7B1BA64B" w:rsidR="005847FE" w:rsidRDefault="005847FE">
      <w:pPr>
        <w:pStyle w:val="CommentText"/>
      </w:pPr>
      <w:r>
        <w:rPr>
          <w:rStyle w:val="CommentReference"/>
        </w:rPr>
        <w:annotationRef/>
      </w:r>
      <w:r>
        <w:t>Is this figure missing in the pdf? Affects the numbering for remaining figures in pdf. . .</w:t>
      </w:r>
    </w:p>
  </w:comment>
  <w:comment w:id="162" w:author="Michelle Tang" w:date="2017-09-06T11:59:00Z" w:initials="MT">
    <w:p w14:paraId="34DF3F1F" w14:textId="51A5B5DC" w:rsidR="005847FE" w:rsidRDefault="005847FE">
      <w:pPr>
        <w:pStyle w:val="CommentText"/>
      </w:pPr>
      <w:r>
        <w:rPr>
          <w:rStyle w:val="CommentReference"/>
        </w:rPr>
        <w:annotationRef/>
      </w:r>
      <w:r>
        <w:t>I’m confused about this. The wording of the y-axis to me doesn’t say that.</w:t>
      </w:r>
    </w:p>
  </w:comment>
  <w:comment w:id="163" w:author="Michelle Tang" w:date="2017-09-06T11:59:00Z" w:initials="MT">
    <w:p w14:paraId="4CFFA436" w14:textId="739EF9BA" w:rsidR="005847FE" w:rsidRDefault="005847FE">
      <w:pPr>
        <w:pStyle w:val="CommentText"/>
      </w:pPr>
      <w:r>
        <w:rPr>
          <w:rStyle w:val="CommentReference"/>
        </w:rPr>
        <w:annotationRef/>
      </w:r>
      <w:r>
        <w:t>I don’t see the black lines in the figure.</w:t>
      </w:r>
    </w:p>
  </w:comment>
  <w:comment w:id="164" w:author="Michelle Tang" w:date="2017-09-06T11:59:00Z" w:initials="MT">
    <w:p w14:paraId="10D8786E" w14:textId="5D035C90" w:rsidR="005847FE" w:rsidRDefault="005847FE">
      <w:pPr>
        <w:pStyle w:val="CommentText"/>
      </w:pPr>
      <w:r>
        <w:rPr>
          <w:rStyle w:val="CommentReference"/>
        </w:rPr>
        <w:annotationRef/>
      </w:r>
      <w:r>
        <w:t>Missing in pdf</w:t>
      </w:r>
    </w:p>
  </w:comment>
  <w:comment w:id="166" w:author="Céline" w:date="2017-09-06T11:59:00Z" w:initials="C">
    <w:p w14:paraId="146CBEEC" w14:textId="15BB6776" w:rsidR="005847FE" w:rsidRDefault="005847FE">
      <w:pPr>
        <w:pStyle w:val="CommentText"/>
      </w:pPr>
      <w:r>
        <w:rPr>
          <w:rStyle w:val="CommentReference"/>
        </w:rPr>
        <w:annotationRef/>
      </w:r>
      <w:r>
        <w:t>Souldn’t it be described in mat&amp;method rather than in the figure legend?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azvxt5kzzzd0er9pcprt0759frxeawtzpf&quot;&gt;EndNoteLibrary&lt;record-ids&gt;&lt;item&gt;417&lt;/item&gt;&lt;item&gt;429&lt;/item&gt;&lt;item&gt;431&lt;/item&gt;&lt;item&gt;432&lt;/item&gt;&lt;item&gt;433&lt;/item&gt;&lt;item&gt;434&lt;/item&gt;&lt;item&gt;436&lt;/item&gt;&lt;item&gt;437&lt;/item&gt;&lt;item&gt;438&lt;/item&gt;&lt;item&gt;439&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5&lt;/item&gt;&lt;item&gt;466&lt;/item&gt;&lt;item&gt;467&lt;/item&gt;&lt;item&gt;468&lt;/item&gt;&lt;item&gt;469&lt;/item&gt;&lt;item&gt;470&lt;/item&gt;&lt;item&gt;472&lt;/item&gt;&lt;item&gt;473&lt;/item&gt;&lt;item&gt;474&lt;/item&gt;&lt;item&gt;475&lt;/item&gt;&lt;item&gt;476&lt;/item&gt;&lt;item&gt;477&lt;/item&gt;&lt;item&gt;478&lt;/item&gt;&lt;item&gt;479&lt;/item&gt;&lt;item&gt;480&lt;/item&gt;&lt;item&gt;481&lt;/item&gt;&lt;item&gt;482&lt;/item&gt;&lt;item&gt;489&lt;/item&gt;&lt;item&gt;491&lt;/item&gt;&lt;item&gt;492&lt;/item&gt;&lt;item&gt;494&lt;/item&gt;&lt;item&gt;495&lt;/item&gt;&lt;item&gt;496&lt;/item&gt;&lt;item&gt;497&lt;/item&gt;&lt;item&gt;499&lt;/item&gt;&lt;item&gt;501&lt;/item&gt;&lt;item&gt;505&lt;/item&gt;&lt;item&gt;506&lt;/item&gt;&lt;item&gt;507&lt;/item&gt;&lt;item&gt;508&lt;/item&gt;&lt;item&gt;509&lt;/item&gt;&lt;item&gt;510&lt;/item&gt;&lt;item&gt;511&lt;/item&gt;&lt;item&gt;513&lt;/item&gt;&lt;item&gt;514&lt;/item&gt;&lt;item&gt;515&lt;/item&gt;&lt;item&gt;516&lt;/item&gt;&lt;item&gt;517&lt;/item&gt;&lt;item&gt;518&lt;/item&gt;&lt;item&gt;519&lt;/item&gt;&lt;item&gt;521&lt;/item&gt;&lt;item&gt;522&lt;/item&gt;&lt;item&gt;524&lt;/item&gt;&lt;item&gt;525&lt;/item&gt;&lt;item&gt;526&lt;/item&gt;&lt;item&gt;527&lt;/item&gt;&lt;item&gt;528&lt;/item&gt;&lt;item&gt;529&lt;/item&gt;&lt;item&gt;530&lt;/item&gt;&lt;item&gt;531&lt;/item&gt;&lt;item&gt;532&lt;/item&gt;&lt;item&gt;533&lt;/item&gt;&lt;item&gt;534&lt;/item&gt;&lt;item&gt;535&lt;/item&gt;&lt;item&gt;536&lt;/item&gt;&lt;item&gt;537&lt;/item&gt;&lt;item&gt;538&lt;/item&gt;&lt;item&gt;539&lt;/item&gt;&lt;item&gt;540&lt;/item&gt;&lt;item&gt;541&lt;/item&gt;&lt;item&gt;542&lt;/item&gt;&lt;item&gt;544&lt;/item&gt;&lt;item&gt;545&lt;/item&gt;&lt;item&gt;546&lt;/item&gt;&lt;item&gt;547&lt;/item&gt;&lt;item&gt;548&lt;/item&gt;&lt;item&gt;549&lt;/item&gt;&lt;item&gt;550&lt;/item&gt;&lt;item&gt;551&lt;/item&gt;&lt;item&gt;553&lt;/item&gt;&lt;item&gt;554&lt;/item&gt;&lt;item&gt;555&lt;/item&gt;&lt;item&gt;556&lt;/item&gt;&lt;item&gt;557&lt;/item&gt;&lt;item&gt;558&lt;/item&gt;&lt;item&gt;560&lt;/item&gt;&lt;item&gt;561&lt;/item&gt;&lt;item&gt;562&lt;/item&gt;&lt;item&gt;563&lt;/item&gt;&lt;item&gt;564&lt;/item&gt;&lt;item&gt;565&lt;/item&gt;&lt;item&gt;567&lt;/item&gt;&lt;item&gt;568&lt;/item&gt;&lt;item&gt;569&lt;/item&gt;&lt;item&gt;570&lt;/item&gt;&lt;item&gt;571&lt;/item&gt;&lt;item&gt;572&lt;/item&gt;&lt;item&gt;573&lt;/item&gt;&lt;item&gt;575&lt;/item&gt;&lt;item&gt;576&lt;/item&gt;&lt;item&gt;578&lt;/item&gt;&lt;item&gt;579&lt;/item&gt;&lt;item&gt;580&lt;/item&gt;&lt;item&gt;581&lt;/item&gt;&lt;/record-ids&gt;&lt;/item&gt;&lt;/Libraries&gt;"/>
  </w:docVars>
  <w:rsids>
    <w:rsidRoot w:val="00E76177"/>
    <w:rsid w:val="00012693"/>
    <w:rsid w:val="00013F49"/>
    <w:rsid w:val="00016D5A"/>
    <w:rsid w:val="00021031"/>
    <w:rsid w:val="00021A50"/>
    <w:rsid w:val="00025485"/>
    <w:rsid w:val="000328E8"/>
    <w:rsid w:val="000411CA"/>
    <w:rsid w:val="00043732"/>
    <w:rsid w:val="000448B9"/>
    <w:rsid w:val="00045BC3"/>
    <w:rsid w:val="0005030A"/>
    <w:rsid w:val="00056149"/>
    <w:rsid w:val="0005656C"/>
    <w:rsid w:val="00062A83"/>
    <w:rsid w:val="00063A14"/>
    <w:rsid w:val="00066E36"/>
    <w:rsid w:val="000700B8"/>
    <w:rsid w:val="00072CD7"/>
    <w:rsid w:val="000767A3"/>
    <w:rsid w:val="00077676"/>
    <w:rsid w:val="00080F1D"/>
    <w:rsid w:val="00082586"/>
    <w:rsid w:val="000864B6"/>
    <w:rsid w:val="00086836"/>
    <w:rsid w:val="00092BAE"/>
    <w:rsid w:val="00093283"/>
    <w:rsid w:val="0009579B"/>
    <w:rsid w:val="000965C4"/>
    <w:rsid w:val="000A0CC4"/>
    <w:rsid w:val="000A0DCC"/>
    <w:rsid w:val="000A4A33"/>
    <w:rsid w:val="000A6823"/>
    <w:rsid w:val="000A77FC"/>
    <w:rsid w:val="000C0B60"/>
    <w:rsid w:val="000C4344"/>
    <w:rsid w:val="000C4D30"/>
    <w:rsid w:val="000D2FA1"/>
    <w:rsid w:val="000D40EF"/>
    <w:rsid w:val="000D4502"/>
    <w:rsid w:val="000D4BA2"/>
    <w:rsid w:val="000D6362"/>
    <w:rsid w:val="000D7C3A"/>
    <w:rsid w:val="000E038A"/>
    <w:rsid w:val="000E1B51"/>
    <w:rsid w:val="000E4C1A"/>
    <w:rsid w:val="000E4E59"/>
    <w:rsid w:val="000F0B41"/>
    <w:rsid w:val="000F1B65"/>
    <w:rsid w:val="000F1BA0"/>
    <w:rsid w:val="000F22E7"/>
    <w:rsid w:val="000F5710"/>
    <w:rsid w:val="000F5B4B"/>
    <w:rsid w:val="000F79B1"/>
    <w:rsid w:val="000F7EEA"/>
    <w:rsid w:val="00102A0A"/>
    <w:rsid w:val="00102FE8"/>
    <w:rsid w:val="00105CC5"/>
    <w:rsid w:val="00111AF8"/>
    <w:rsid w:val="00111B83"/>
    <w:rsid w:val="00115A56"/>
    <w:rsid w:val="0012005A"/>
    <w:rsid w:val="00123ADB"/>
    <w:rsid w:val="00127063"/>
    <w:rsid w:val="00127BF2"/>
    <w:rsid w:val="0013192E"/>
    <w:rsid w:val="00134F7E"/>
    <w:rsid w:val="0013514F"/>
    <w:rsid w:val="00141F54"/>
    <w:rsid w:val="0014362A"/>
    <w:rsid w:val="0014650D"/>
    <w:rsid w:val="00152DF4"/>
    <w:rsid w:val="00152E96"/>
    <w:rsid w:val="00153346"/>
    <w:rsid w:val="00154703"/>
    <w:rsid w:val="00155EFE"/>
    <w:rsid w:val="00161060"/>
    <w:rsid w:val="00161A6D"/>
    <w:rsid w:val="001623F8"/>
    <w:rsid w:val="001659E8"/>
    <w:rsid w:val="00167A52"/>
    <w:rsid w:val="00167C8A"/>
    <w:rsid w:val="00170610"/>
    <w:rsid w:val="00170827"/>
    <w:rsid w:val="00171F81"/>
    <w:rsid w:val="00173A62"/>
    <w:rsid w:val="001771F9"/>
    <w:rsid w:val="0017752E"/>
    <w:rsid w:val="001803A3"/>
    <w:rsid w:val="00183B7F"/>
    <w:rsid w:val="001923E8"/>
    <w:rsid w:val="00194896"/>
    <w:rsid w:val="00194A40"/>
    <w:rsid w:val="00196E78"/>
    <w:rsid w:val="00197A11"/>
    <w:rsid w:val="001A4719"/>
    <w:rsid w:val="001B1226"/>
    <w:rsid w:val="001B4836"/>
    <w:rsid w:val="001B4A61"/>
    <w:rsid w:val="001B6FE3"/>
    <w:rsid w:val="001C0C1B"/>
    <w:rsid w:val="001C0D4A"/>
    <w:rsid w:val="001C2529"/>
    <w:rsid w:val="001C5B50"/>
    <w:rsid w:val="001C5C72"/>
    <w:rsid w:val="001C7AD0"/>
    <w:rsid w:val="001D1F96"/>
    <w:rsid w:val="001D4286"/>
    <w:rsid w:val="001D4F8D"/>
    <w:rsid w:val="001D7B0D"/>
    <w:rsid w:val="001D7E8D"/>
    <w:rsid w:val="001E0D39"/>
    <w:rsid w:val="001E4A5F"/>
    <w:rsid w:val="001F21B6"/>
    <w:rsid w:val="001F3C31"/>
    <w:rsid w:val="001F4FA6"/>
    <w:rsid w:val="00200F30"/>
    <w:rsid w:val="00201913"/>
    <w:rsid w:val="00205DCE"/>
    <w:rsid w:val="00210E6E"/>
    <w:rsid w:val="0021189C"/>
    <w:rsid w:val="002122BA"/>
    <w:rsid w:val="002128AA"/>
    <w:rsid w:val="0021544C"/>
    <w:rsid w:val="002176E8"/>
    <w:rsid w:val="0022004A"/>
    <w:rsid w:val="00220EA8"/>
    <w:rsid w:val="0022108E"/>
    <w:rsid w:val="00222FE4"/>
    <w:rsid w:val="0022372E"/>
    <w:rsid w:val="00225CB0"/>
    <w:rsid w:val="002341FD"/>
    <w:rsid w:val="00234632"/>
    <w:rsid w:val="00243223"/>
    <w:rsid w:val="00245091"/>
    <w:rsid w:val="00247CE3"/>
    <w:rsid w:val="002504BF"/>
    <w:rsid w:val="00251C08"/>
    <w:rsid w:val="002567C1"/>
    <w:rsid w:val="00256FFF"/>
    <w:rsid w:val="00262722"/>
    <w:rsid w:val="0026464C"/>
    <w:rsid w:val="00264F6D"/>
    <w:rsid w:val="00270024"/>
    <w:rsid w:val="0027089D"/>
    <w:rsid w:val="002713D0"/>
    <w:rsid w:val="002731BB"/>
    <w:rsid w:val="00273A10"/>
    <w:rsid w:val="002767B3"/>
    <w:rsid w:val="002817BF"/>
    <w:rsid w:val="00283972"/>
    <w:rsid w:val="00284803"/>
    <w:rsid w:val="00286965"/>
    <w:rsid w:val="00291384"/>
    <w:rsid w:val="002914F6"/>
    <w:rsid w:val="00292BB4"/>
    <w:rsid w:val="00294C92"/>
    <w:rsid w:val="002A0FB9"/>
    <w:rsid w:val="002A0FDF"/>
    <w:rsid w:val="002A4EC3"/>
    <w:rsid w:val="002A56DC"/>
    <w:rsid w:val="002A6387"/>
    <w:rsid w:val="002B1D25"/>
    <w:rsid w:val="002B206B"/>
    <w:rsid w:val="002B2629"/>
    <w:rsid w:val="002C1157"/>
    <w:rsid w:val="002C63EB"/>
    <w:rsid w:val="002C6CAE"/>
    <w:rsid w:val="002D1B03"/>
    <w:rsid w:val="002D51E1"/>
    <w:rsid w:val="002D7C4D"/>
    <w:rsid w:val="002E0F7F"/>
    <w:rsid w:val="002F1884"/>
    <w:rsid w:val="002F2ACA"/>
    <w:rsid w:val="00300AAD"/>
    <w:rsid w:val="00300B3E"/>
    <w:rsid w:val="003027BB"/>
    <w:rsid w:val="00303669"/>
    <w:rsid w:val="00303F28"/>
    <w:rsid w:val="003053D3"/>
    <w:rsid w:val="00305872"/>
    <w:rsid w:val="00305F67"/>
    <w:rsid w:val="0031422C"/>
    <w:rsid w:val="00314B51"/>
    <w:rsid w:val="00314FD8"/>
    <w:rsid w:val="0031540A"/>
    <w:rsid w:val="00317179"/>
    <w:rsid w:val="00317DDC"/>
    <w:rsid w:val="0032125C"/>
    <w:rsid w:val="00321605"/>
    <w:rsid w:val="00322463"/>
    <w:rsid w:val="003225BE"/>
    <w:rsid w:val="0032415F"/>
    <w:rsid w:val="003250DB"/>
    <w:rsid w:val="00326A40"/>
    <w:rsid w:val="003326ED"/>
    <w:rsid w:val="00333068"/>
    <w:rsid w:val="00333B1C"/>
    <w:rsid w:val="00333F8E"/>
    <w:rsid w:val="0033645A"/>
    <w:rsid w:val="003419B2"/>
    <w:rsid w:val="00343333"/>
    <w:rsid w:val="00344272"/>
    <w:rsid w:val="0034430B"/>
    <w:rsid w:val="003444D9"/>
    <w:rsid w:val="00345A86"/>
    <w:rsid w:val="003529A3"/>
    <w:rsid w:val="00356616"/>
    <w:rsid w:val="00356FC1"/>
    <w:rsid w:val="003577C8"/>
    <w:rsid w:val="0036059C"/>
    <w:rsid w:val="00363E39"/>
    <w:rsid w:val="00364E91"/>
    <w:rsid w:val="0036598C"/>
    <w:rsid w:val="00365F7D"/>
    <w:rsid w:val="003672AB"/>
    <w:rsid w:val="0037407F"/>
    <w:rsid w:val="003748A4"/>
    <w:rsid w:val="00374962"/>
    <w:rsid w:val="00377637"/>
    <w:rsid w:val="00387539"/>
    <w:rsid w:val="003876EB"/>
    <w:rsid w:val="003935C7"/>
    <w:rsid w:val="0039444C"/>
    <w:rsid w:val="0039512C"/>
    <w:rsid w:val="0039692A"/>
    <w:rsid w:val="00397814"/>
    <w:rsid w:val="003A1368"/>
    <w:rsid w:val="003A4708"/>
    <w:rsid w:val="003A55C2"/>
    <w:rsid w:val="003B07E2"/>
    <w:rsid w:val="003B20C3"/>
    <w:rsid w:val="003B432E"/>
    <w:rsid w:val="003B47F1"/>
    <w:rsid w:val="003B67EC"/>
    <w:rsid w:val="003B75F5"/>
    <w:rsid w:val="003B7D87"/>
    <w:rsid w:val="003C00D0"/>
    <w:rsid w:val="003C75AE"/>
    <w:rsid w:val="003D0236"/>
    <w:rsid w:val="003D26E5"/>
    <w:rsid w:val="003D4F7E"/>
    <w:rsid w:val="003D632D"/>
    <w:rsid w:val="003D6AE2"/>
    <w:rsid w:val="003E0704"/>
    <w:rsid w:val="003E5F69"/>
    <w:rsid w:val="003E70BE"/>
    <w:rsid w:val="003E7349"/>
    <w:rsid w:val="003F0A42"/>
    <w:rsid w:val="003F2A1B"/>
    <w:rsid w:val="003F3C58"/>
    <w:rsid w:val="003F5AA6"/>
    <w:rsid w:val="004007E9"/>
    <w:rsid w:val="004017B8"/>
    <w:rsid w:val="00403957"/>
    <w:rsid w:val="00403BBD"/>
    <w:rsid w:val="00404552"/>
    <w:rsid w:val="00404C06"/>
    <w:rsid w:val="00411592"/>
    <w:rsid w:val="004126C8"/>
    <w:rsid w:val="00416136"/>
    <w:rsid w:val="0041714B"/>
    <w:rsid w:val="004174BA"/>
    <w:rsid w:val="0042140A"/>
    <w:rsid w:val="0042327E"/>
    <w:rsid w:val="004254F5"/>
    <w:rsid w:val="004263A2"/>
    <w:rsid w:val="0042682B"/>
    <w:rsid w:val="00427063"/>
    <w:rsid w:val="004279EC"/>
    <w:rsid w:val="00432869"/>
    <w:rsid w:val="0043516B"/>
    <w:rsid w:val="00436F19"/>
    <w:rsid w:val="0043785D"/>
    <w:rsid w:val="0044031C"/>
    <w:rsid w:val="00441BF7"/>
    <w:rsid w:val="0044762C"/>
    <w:rsid w:val="00447EF9"/>
    <w:rsid w:val="00450902"/>
    <w:rsid w:val="00454C1E"/>
    <w:rsid w:val="004569EC"/>
    <w:rsid w:val="00461AE7"/>
    <w:rsid w:val="00461EBF"/>
    <w:rsid w:val="00463E6F"/>
    <w:rsid w:val="00471076"/>
    <w:rsid w:val="00473AA6"/>
    <w:rsid w:val="00473ACC"/>
    <w:rsid w:val="004744E1"/>
    <w:rsid w:val="004766F2"/>
    <w:rsid w:val="004836F6"/>
    <w:rsid w:val="0048466E"/>
    <w:rsid w:val="00491F26"/>
    <w:rsid w:val="00494935"/>
    <w:rsid w:val="00496F1B"/>
    <w:rsid w:val="004A0709"/>
    <w:rsid w:val="004A0949"/>
    <w:rsid w:val="004A134F"/>
    <w:rsid w:val="004A1B55"/>
    <w:rsid w:val="004A428B"/>
    <w:rsid w:val="004A51ED"/>
    <w:rsid w:val="004B451C"/>
    <w:rsid w:val="004B7A8C"/>
    <w:rsid w:val="004B7C6E"/>
    <w:rsid w:val="004C185F"/>
    <w:rsid w:val="004C372B"/>
    <w:rsid w:val="004C6F15"/>
    <w:rsid w:val="004D38F6"/>
    <w:rsid w:val="004D6C07"/>
    <w:rsid w:val="004D7AF9"/>
    <w:rsid w:val="004E0DD7"/>
    <w:rsid w:val="004E20FE"/>
    <w:rsid w:val="004E24F5"/>
    <w:rsid w:val="004E4DDA"/>
    <w:rsid w:val="004E5A9E"/>
    <w:rsid w:val="004F7F9A"/>
    <w:rsid w:val="00502CFB"/>
    <w:rsid w:val="00505921"/>
    <w:rsid w:val="00505B78"/>
    <w:rsid w:val="00510B7F"/>
    <w:rsid w:val="0051158A"/>
    <w:rsid w:val="005158C1"/>
    <w:rsid w:val="00517AFA"/>
    <w:rsid w:val="00520E5A"/>
    <w:rsid w:val="00530DA9"/>
    <w:rsid w:val="00532EBA"/>
    <w:rsid w:val="005339D5"/>
    <w:rsid w:val="00533C07"/>
    <w:rsid w:val="005352C3"/>
    <w:rsid w:val="00535F6E"/>
    <w:rsid w:val="005370B1"/>
    <w:rsid w:val="0054317F"/>
    <w:rsid w:val="00543D88"/>
    <w:rsid w:val="005515BD"/>
    <w:rsid w:val="005533EE"/>
    <w:rsid w:val="005538FD"/>
    <w:rsid w:val="00553BDC"/>
    <w:rsid w:val="00554F23"/>
    <w:rsid w:val="0055730F"/>
    <w:rsid w:val="005602D8"/>
    <w:rsid w:val="005639F2"/>
    <w:rsid w:val="00565BF2"/>
    <w:rsid w:val="00566D60"/>
    <w:rsid w:val="00572481"/>
    <w:rsid w:val="0057455A"/>
    <w:rsid w:val="005802AD"/>
    <w:rsid w:val="005847FE"/>
    <w:rsid w:val="005859AA"/>
    <w:rsid w:val="005862D6"/>
    <w:rsid w:val="00587041"/>
    <w:rsid w:val="00590160"/>
    <w:rsid w:val="00591543"/>
    <w:rsid w:val="00592F7C"/>
    <w:rsid w:val="005970F3"/>
    <w:rsid w:val="00597242"/>
    <w:rsid w:val="0059795E"/>
    <w:rsid w:val="005A234C"/>
    <w:rsid w:val="005A32CB"/>
    <w:rsid w:val="005A4150"/>
    <w:rsid w:val="005A4ECB"/>
    <w:rsid w:val="005A53C3"/>
    <w:rsid w:val="005A544C"/>
    <w:rsid w:val="005A7716"/>
    <w:rsid w:val="005C1B0B"/>
    <w:rsid w:val="005C464E"/>
    <w:rsid w:val="005C46FF"/>
    <w:rsid w:val="005C4B05"/>
    <w:rsid w:val="005C5BE9"/>
    <w:rsid w:val="005D0AE7"/>
    <w:rsid w:val="005D0DE7"/>
    <w:rsid w:val="005D0EEF"/>
    <w:rsid w:val="005D1FD2"/>
    <w:rsid w:val="005D30B2"/>
    <w:rsid w:val="005D3672"/>
    <w:rsid w:val="005D3F95"/>
    <w:rsid w:val="005D7BA2"/>
    <w:rsid w:val="005E248E"/>
    <w:rsid w:val="005E2F1E"/>
    <w:rsid w:val="005E447B"/>
    <w:rsid w:val="005F71AF"/>
    <w:rsid w:val="005F7408"/>
    <w:rsid w:val="006046FA"/>
    <w:rsid w:val="00605543"/>
    <w:rsid w:val="006068CF"/>
    <w:rsid w:val="006115F0"/>
    <w:rsid w:val="006127A5"/>
    <w:rsid w:val="006158B2"/>
    <w:rsid w:val="00625929"/>
    <w:rsid w:val="00626599"/>
    <w:rsid w:val="00632015"/>
    <w:rsid w:val="00635624"/>
    <w:rsid w:val="006410B8"/>
    <w:rsid w:val="00650319"/>
    <w:rsid w:val="00652DA2"/>
    <w:rsid w:val="00652E98"/>
    <w:rsid w:val="00655B76"/>
    <w:rsid w:val="00660515"/>
    <w:rsid w:val="00661ADC"/>
    <w:rsid w:val="00664B59"/>
    <w:rsid w:val="00671868"/>
    <w:rsid w:val="006755B8"/>
    <w:rsid w:val="00675AC6"/>
    <w:rsid w:val="00682119"/>
    <w:rsid w:val="006830A0"/>
    <w:rsid w:val="00684D36"/>
    <w:rsid w:val="00685345"/>
    <w:rsid w:val="00685CD2"/>
    <w:rsid w:val="00685E4A"/>
    <w:rsid w:val="00686E9E"/>
    <w:rsid w:val="006871D2"/>
    <w:rsid w:val="00687947"/>
    <w:rsid w:val="006A1323"/>
    <w:rsid w:val="006A1D00"/>
    <w:rsid w:val="006A6FB6"/>
    <w:rsid w:val="006B4DBC"/>
    <w:rsid w:val="006B6D32"/>
    <w:rsid w:val="006B7D97"/>
    <w:rsid w:val="006C1C31"/>
    <w:rsid w:val="006C499C"/>
    <w:rsid w:val="006C7FE0"/>
    <w:rsid w:val="006D434C"/>
    <w:rsid w:val="006D4B10"/>
    <w:rsid w:val="006D6CB9"/>
    <w:rsid w:val="006E0975"/>
    <w:rsid w:val="006E1BB2"/>
    <w:rsid w:val="006E28C1"/>
    <w:rsid w:val="006E3AFF"/>
    <w:rsid w:val="006E407F"/>
    <w:rsid w:val="006E62C1"/>
    <w:rsid w:val="006E6826"/>
    <w:rsid w:val="006E6C60"/>
    <w:rsid w:val="006E7FBE"/>
    <w:rsid w:val="006F3435"/>
    <w:rsid w:val="006F6B95"/>
    <w:rsid w:val="006F7358"/>
    <w:rsid w:val="00700D92"/>
    <w:rsid w:val="007013E6"/>
    <w:rsid w:val="00704866"/>
    <w:rsid w:val="007057E8"/>
    <w:rsid w:val="00705F13"/>
    <w:rsid w:val="00706E82"/>
    <w:rsid w:val="00706F1B"/>
    <w:rsid w:val="00710DE6"/>
    <w:rsid w:val="00716067"/>
    <w:rsid w:val="007170E9"/>
    <w:rsid w:val="00725782"/>
    <w:rsid w:val="00726F6E"/>
    <w:rsid w:val="007316AE"/>
    <w:rsid w:val="00732F10"/>
    <w:rsid w:val="00733BE4"/>
    <w:rsid w:val="00736442"/>
    <w:rsid w:val="00736E5C"/>
    <w:rsid w:val="00737943"/>
    <w:rsid w:val="00737D47"/>
    <w:rsid w:val="00741F10"/>
    <w:rsid w:val="00750F0F"/>
    <w:rsid w:val="00753B7C"/>
    <w:rsid w:val="00762215"/>
    <w:rsid w:val="0076387F"/>
    <w:rsid w:val="00765216"/>
    <w:rsid w:val="00765830"/>
    <w:rsid w:val="00766DC1"/>
    <w:rsid w:val="007704D1"/>
    <w:rsid w:val="00772A6B"/>
    <w:rsid w:val="00775855"/>
    <w:rsid w:val="00775D9D"/>
    <w:rsid w:val="00780E3C"/>
    <w:rsid w:val="007811D3"/>
    <w:rsid w:val="0078136A"/>
    <w:rsid w:val="007820BE"/>
    <w:rsid w:val="00784448"/>
    <w:rsid w:val="007869D6"/>
    <w:rsid w:val="00790D1E"/>
    <w:rsid w:val="00791691"/>
    <w:rsid w:val="007943D9"/>
    <w:rsid w:val="00796342"/>
    <w:rsid w:val="007A191A"/>
    <w:rsid w:val="007A1D3B"/>
    <w:rsid w:val="007A414F"/>
    <w:rsid w:val="007A4628"/>
    <w:rsid w:val="007A744C"/>
    <w:rsid w:val="007A7AF3"/>
    <w:rsid w:val="007B20FD"/>
    <w:rsid w:val="007B4EA6"/>
    <w:rsid w:val="007B711D"/>
    <w:rsid w:val="007B72CF"/>
    <w:rsid w:val="007C110C"/>
    <w:rsid w:val="007C11D8"/>
    <w:rsid w:val="007C22EB"/>
    <w:rsid w:val="007C68FC"/>
    <w:rsid w:val="007C70B1"/>
    <w:rsid w:val="007D27A1"/>
    <w:rsid w:val="007D5372"/>
    <w:rsid w:val="007D60CA"/>
    <w:rsid w:val="007E445D"/>
    <w:rsid w:val="007E4F58"/>
    <w:rsid w:val="007E580E"/>
    <w:rsid w:val="007E5E0E"/>
    <w:rsid w:val="007E6E79"/>
    <w:rsid w:val="007E6F98"/>
    <w:rsid w:val="007E79A7"/>
    <w:rsid w:val="007E7F8C"/>
    <w:rsid w:val="007F0518"/>
    <w:rsid w:val="007F081A"/>
    <w:rsid w:val="007F0E37"/>
    <w:rsid w:val="007F4760"/>
    <w:rsid w:val="0080338F"/>
    <w:rsid w:val="00805627"/>
    <w:rsid w:val="0081033D"/>
    <w:rsid w:val="00813877"/>
    <w:rsid w:val="00814794"/>
    <w:rsid w:val="00814B0C"/>
    <w:rsid w:val="00814D01"/>
    <w:rsid w:val="00817719"/>
    <w:rsid w:val="00820D31"/>
    <w:rsid w:val="0082133B"/>
    <w:rsid w:val="00825C40"/>
    <w:rsid w:val="0083221A"/>
    <w:rsid w:val="00833029"/>
    <w:rsid w:val="008332FD"/>
    <w:rsid w:val="00837921"/>
    <w:rsid w:val="008418B3"/>
    <w:rsid w:val="00841F5D"/>
    <w:rsid w:val="008478A5"/>
    <w:rsid w:val="00847ADB"/>
    <w:rsid w:val="00847F0D"/>
    <w:rsid w:val="00850B05"/>
    <w:rsid w:val="00854928"/>
    <w:rsid w:val="00854A87"/>
    <w:rsid w:val="00855B91"/>
    <w:rsid w:val="00857694"/>
    <w:rsid w:val="00861B3B"/>
    <w:rsid w:val="00865EDB"/>
    <w:rsid w:val="008664CC"/>
    <w:rsid w:val="00870396"/>
    <w:rsid w:val="00870D27"/>
    <w:rsid w:val="00871989"/>
    <w:rsid w:val="00874893"/>
    <w:rsid w:val="00876347"/>
    <w:rsid w:val="00877AE8"/>
    <w:rsid w:val="00891BDB"/>
    <w:rsid w:val="008945F3"/>
    <w:rsid w:val="0089779F"/>
    <w:rsid w:val="008A0D22"/>
    <w:rsid w:val="008A25B9"/>
    <w:rsid w:val="008A2C55"/>
    <w:rsid w:val="008A387A"/>
    <w:rsid w:val="008A5ED9"/>
    <w:rsid w:val="008B0B54"/>
    <w:rsid w:val="008B143E"/>
    <w:rsid w:val="008B1FAA"/>
    <w:rsid w:val="008B2680"/>
    <w:rsid w:val="008B50B7"/>
    <w:rsid w:val="008B530E"/>
    <w:rsid w:val="008B5C25"/>
    <w:rsid w:val="008B76F7"/>
    <w:rsid w:val="008C1E09"/>
    <w:rsid w:val="008C2128"/>
    <w:rsid w:val="008C22E9"/>
    <w:rsid w:val="008C506F"/>
    <w:rsid w:val="008C713C"/>
    <w:rsid w:val="008D4F2C"/>
    <w:rsid w:val="008D768E"/>
    <w:rsid w:val="008E5F1F"/>
    <w:rsid w:val="008E6715"/>
    <w:rsid w:val="008E68AA"/>
    <w:rsid w:val="008F3BDD"/>
    <w:rsid w:val="008F425E"/>
    <w:rsid w:val="008F65C4"/>
    <w:rsid w:val="008F7E60"/>
    <w:rsid w:val="0090670B"/>
    <w:rsid w:val="00907A4A"/>
    <w:rsid w:val="0091385C"/>
    <w:rsid w:val="00917199"/>
    <w:rsid w:val="00920521"/>
    <w:rsid w:val="00921B4A"/>
    <w:rsid w:val="00921C53"/>
    <w:rsid w:val="0092425F"/>
    <w:rsid w:val="00925EE1"/>
    <w:rsid w:val="00926308"/>
    <w:rsid w:val="00932108"/>
    <w:rsid w:val="00935BFC"/>
    <w:rsid w:val="00942914"/>
    <w:rsid w:val="00943C53"/>
    <w:rsid w:val="00945345"/>
    <w:rsid w:val="00957788"/>
    <w:rsid w:val="00961651"/>
    <w:rsid w:val="00962D87"/>
    <w:rsid w:val="009661E5"/>
    <w:rsid w:val="00967E64"/>
    <w:rsid w:val="009707C0"/>
    <w:rsid w:val="00973F87"/>
    <w:rsid w:val="0097612A"/>
    <w:rsid w:val="00977060"/>
    <w:rsid w:val="00977904"/>
    <w:rsid w:val="00977E7D"/>
    <w:rsid w:val="009814E1"/>
    <w:rsid w:val="00981BE2"/>
    <w:rsid w:val="00982B89"/>
    <w:rsid w:val="009836A7"/>
    <w:rsid w:val="00985CC9"/>
    <w:rsid w:val="00990039"/>
    <w:rsid w:val="00990316"/>
    <w:rsid w:val="00991CA3"/>
    <w:rsid w:val="00992198"/>
    <w:rsid w:val="00997C33"/>
    <w:rsid w:val="009A1C3C"/>
    <w:rsid w:val="009A2734"/>
    <w:rsid w:val="009A5C4F"/>
    <w:rsid w:val="009B208D"/>
    <w:rsid w:val="009B2716"/>
    <w:rsid w:val="009B42D6"/>
    <w:rsid w:val="009B4A66"/>
    <w:rsid w:val="009B50C9"/>
    <w:rsid w:val="009B513C"/>
    <w:rsid w:val="009C04FA"/>
    <w:rsid w:val="009C1F7C"/>
    <w:rsid w:val="009C5523"/>
    <w:rsid w:val="009D15A4"/>
    <w:rsid w:val="009D2C6D"/>
    <w:rsid w:val="009D2FF2"/>
    <w:rsid w:val="009E3A48"/>
    <w:rsid w:val="009E425E"/>
    <w:rsid w:val="009E4B5D"/>
    <w:rsid w:val="009E7104"/>
    <w:rsid w:val="009F0A62"/>
    <w:rsid w:val="009F1408"/>
    <w:rsid w:val="009F588B"/>
    <w:rsid w:val="009F5A9F"/>
    <w:rsid w:val="009F6E05"/>
    <w:rsid w:val="009F7C23"/>
    <w:rsid w:val="00A01C5A"/>
    <w:rsid w:val="00A01E0A"/>
    <w:rsid w:val="00A0646B"/>
    <w:rsid w:val="00A16843"/>
    <w:rsid w:val="00A172A1"/>
    <w:rsid w:val="00A172E3"/>
    <w:rsid w:val="00A205B0"/>
    <w:rsid w:val="00A2269E"/>
    <w:rsid w:val="00A24C96"/>
    <w:rsid w:val="00A254EC"/>
    <w:rsid w:val="00A272AB"/>
    <w:rsid w:val="00A27AF5"/>
    <w:rsid w:val="00A303A1"/>
    <w:rsid w:val="00A333FE"/>
    <w:rsid w:val="00A33EE1"/>
    <w:rsid w:val="00A36FBD"/>
    <w:rsid w:val="00A42B96"/>
    <w:rsid w:val="00A450A5"/>
    <w:rsid w:val="00A4754B"/>
    <w:rsid w:val="00A52DC5"/>
    <w:rsid w:val="00A54829"/>
    <w:rsid w:val="00A60CBA"/>
    <w:rsid w:val="00A615A8"/>
    <w:rsid w:val="00A63631"/>
    <w:rsid w:val="00A65664"/>
    <w:rsid w:val="00A658A6"/>
    <w:rsid w:val="00A65CA2"/>
    <w:rsid w:val="00A662C7"/>
    <w:rsid w:val="00A710D9"/>
    <w:rsid w:val="00A7418A"/>
    <w:rsid w:val="00A74267"/>
    <w:rsid w:val="00A7542E"/>
    <w:rsid w:val="00A765A1"/>
    <w:rsid w:val="00A772F5"/>
    <w:rsid w:val="00A804CB"/>
    <w:rsid w:val="00A811CB"/>
    <w:rsid w:val="00A82868"/>
    <w:rsid w:val="00A83157"/>
    <w:rsid w:val="00A83BD4"/>
    <w:rsid w:val="00A858D1"/>
    <w:rsid w:val="00A864BB"/>
    <w:rsid w:val="00A91200"/>
    <w:rsid w:val="00A91962"/>
    <w:rsid w:val="00A91DC7"/>
    <w:rsid w:val="00A951D7"/>
    <w:rsid w:val="00A97906"/>
    <w:rsid w:val="00A97F5F"/>
    <w:rsid w:val="00AA15B1"/>
    <w:rsid w:val="00AA35C0"/>
    <w:rsid w:val="00AA46AC"/>
    <w:rsid w:val="00AA5497"/>
    <w:rsid w:val="00AB46FC"/>
    <w:rsid w:val="00AB6E3E"/>
    <w:rsid w:val="00AB6F64"/>
    <w:rsid w:val="00AB7E14"/>
    <w:rsid w:val="00AB7EAD"/>
    <w:rsid w:val="00AC08ED"/>
    <w:rsid w:val="00AC39BC"/>
    <w:rsid w:val="00AC3D7C"/>
    <w:rsid w:val="00AC59C2"/>
    <w:rsid w:val="00AC6DA6"/>
    <w:rsid w:val="00AC6EA1"/>
    <w:rsid w:val="00AD0902"/>
    <w:rsid w:val="00AD09E6"/>
    <w:rsid w:val="00AD0A72"/>
    <w:rsid w:val="00AD1C0B"/>
    <w:rsid w:val="00AD7542"/>
    <w:rsid w:val="00AE3A47"/>
    <w:rsid w:val="00AE4308"/>
    <w:rsid w:val="00AE642B"/>
    <w:rsid w:val="00AF1DD1"/>
    <w:rsid w:val="00AF2308"/>
    <w:rsid w:val="00B038B8"/>
    <w:rsid w:val="00B1388E"/>
    <w:rsid w:val="00B1466E"/>
    <w:rsid w:val="00B14FCF"/>
    <w:rsid w:val="00B23CB8"/>
    <w:rsid w:val="00B3570C"/>
    <w:rsid w:val="00B37A38"/>
    <w:rsid w:val="00B41031"/>
    <w:rsid w:val="00B411E9"/>
    <w:rsid w:val="00B428C6"/>
    <w:rsid w:val="00B436E4"/>
    <w:rsid w:val="00B44DAF"/>
    <w:rsid w:val="00B46D1C"/>
    <w:rsid w:val="00B52759"/>
    <w:rsid w:val="00B56BCA"/>
    <w:rsid w:val="00B61221"/>
    <w:rsid w:val="00B623B3"/>
    <w:rsid w:val="00B6344E"/>
    <w:rsid w:val="00B63A17"/>
    <w:rsid w:val="00B64A2A"/>
    <w:rsid w:val="00B7134F"/>
    <w:rsid w:val="00B72D9C"/>
    <w:rsid w:val="00B738AF"/>
    <w:rsid w:val="00B7604A"/>
    <w:rsid w:val="00B80A8C"/>
    <w:rsid w:val="00B81F2E"/>
    <w:rsid w:val="00B82CAE"/>
    <w:rsid w:val="00B84662"/>
    <w:rsid w:val="00B84878"/>
    <w:rsid w:val="00B877F0"/>
    <w:rsid w:val="00B95FEA"/>
    <w:rsid w:val="00BA2199"/>
    <w:rsid w:val="00BA6180"/>
    <w:rsid w:val="00BA7E62"/>
    <w:rsid w:val="00BB47CC"/>
    <w:rsid w:val="00BB795E"/>
    <w:rsid w:val="00BC36F7"/>
    <w:rsid w:val="00BC5308"/>
    <w:rsid w:val="00BD1A5C"/>
    <w:rsid w:val="00BD23BD"/>
    <w:rsid w:val="00BD351C"/>
    <w:rsid w:val="00BD37C1"/>
    <w:rsid w:val="00BD42C9"/>
    <w:rsid w:val="00BD610E"/>
    <w:rsid w:val="00BD6658"/>
    <w:rsid w:val="00BE1100"/>
    <w:rsid w:val="00BE2917"/>
    <w:rsid w:val="00BE338C"/>
    <w:rsid w:val="00BE4194"/>
    <w:rsid w:val="00BE6EB5"/>
    <w:rsid w:val="00BF0606"/>
    <w:rsid w:val="00BF0EF7"/>
    <w:rsid w:val="00BF158A"/>
    <w:rsid w:val="00BF2068"/>
    <w:rsid w:val="00BF2E78"/>
    <w:rsid w:val="00BF3918"/>
    <w:rsid w:val="00BF5072"/>
    <w:rsid w:val="00BF6B48"/>
    <w:rsid w:val="00C00EF7"/>
    <w:rsid w:val="00C02A92"/>
    <w:rsid w:val="00C12090"/>
    <w:rsid w:val="00C125BD"/>
    <w:rsid w:val="00C2330B"/>
    <w:rsid w:val="00C2538C"/>
    <w:rsid w:val="00C30B68"/>
    <w:rsid w:val="00C330D2"/>
    <w:rsid w:val="00C33B56"/>
    <w:rsid w:val="00C341C9"/>
    <w:rsid w:val="00C344A5"/>
    <w:rsid w:val="00C34FB7"/>
    <w:rsid w:val="00C3507D"/>
    <w:rsid w:val="00C36A31"/>
    <w:rsid w:val="00C415CE"/>
    <w:rsid w:val="00C41799"/>
    <w:rsid w:val="00C436F8"/>
    <w:rsid w:val="00C449F6"/>
    <w:rsid w:val="00C44A9A"/>
    <w:rsid w:val="00C51BBB"/>
    <w:rsid w:val="00C54721"/>
    <w:rsid w:val="00C560C2"/>
    <w:rsid w:val="00C5620F"/>
    <w:rsid w:val="00C568A4"/>
    <w:rsid w:val="00C62C06"/>
    <w:rsid w:val="00C676E0"/>
    <w:rsid w:val="00C676F1"/>
    <w:rsid w:val="00C7363A"/>
    <w:rsid w:val="00C765E0"/>
    <w:rsid w:val="00C81AC1"/>
    <w:rsid w:val="00C81BC0"/>
    <w:rsid w:val="00C84C63"/>
    <w:rsid w:val="00C911AD"/>
    <w:rsid w:val="00C97B8A"/>
    <w:rsid w:val="00CA3232"/>
    <w:rsid w:val="00CA37C4"/>
    <w:rsid w:val="00CA4ECA"/>
    <w:rsid w:val="00CA5586"/>
    <w:rsid w:val="00CB029A"/>
    <w:rsid w:val="00CB0B18"/>
    <w:rsid w:val="00CB0FF3"/>
    <w:rsid w:val="00CB2888"/>
    <w:rsid w:val="00CC08DA"/>
    <w:rsid w:val="00CC42C4"/>
    <w:rsid w:val="00CC4E31"/>
    <w:rsid w:val="00CC52DA"/>
    <w:rsid w:val="00CD6C0E"/>
    <w:rsid w:val="00CD7EB5"/>
    <w:rsid w:val="00CE3E44"/>
    <w:rsid w:val="00CE69EF"/>
    <w:rsid w:val="00CE6D3B"/>
    <w:rsid w:val="00CE7E3C"/>
    <w:rsid w:val="00CF0202"/>
    <w:rsid w:val="00CF034A"/>
    <w:rsid w:val="00CF0DE6"/>
    <w:rsid w:val="00CF11DF"/>
    <w:rsid w:val="00CF2CAF"/>
    <w:rsid w:val="00CF4535"/>
    <w:rsid w:val="00CF6F9C"/>
    <w:rsid w:val="00D0235E"/>
    <w:rsid w:val="00D02CC3"/>
    <w:rsid w:val="00D02E34"/>
    <w:rsid w:val="00D03E48"/>
    <w:rsid w:val="00D1009F"/>
    <w:rsid w:val="00D1350F"/>
    <w:rsid w:val="00D1667C"/>
    <w:rsid w:val="00D20BC2"/>
    <w:rsid w:val="00D26DA9"/>
    <w:rsid w:val="00D27AAA"/>
    <w:rsid w:val="00D3121D"/>
    <w:rsid w:val="00D33F40"/>
    <w:rsid w:val="00D349F6"/>
    <w:rsid w:val="00D34FF7"/>
    <w:rsid w:val="00D36B3C"/>
    <w:rsid w:val="00D4223F"/>
    <w:rsid w:val="00D439F9"/>
    <w:rsid w:val="00D468C9"/>
    <w:rsid w:val="00D477E5"/>
    <w:rsid w:val="00D62555"/>
    <w:rsid w:val="00D6757A"/>
    <w:rsid w:val="00D67BAC"/>
    <w:rsid w:val="00D702E6"/>
    <w:rsid w:val="00D70F24"/>
    <w:rsid w:val="00D71B30"/>
    <w:rsid w:val="00D7511B"/>
    <w:rsid w:val="00D759AF"/>
    <w:rsid w:val="00D777CC"/>
    <w:rsid w:val="00D77859"/>
    <w:rsid w:val="00D85DC4"/>
    <w:rsid w:val="00D933AF"/>
    <w:rsid w:val="00D941A2"/>
    <w:rsid w:val="00DA0FF8"/>
    <w:rsid w:val="00DA16B0"/>
    <w:rsid w:val="00DA3F66"/>
    <w:rsid w:val="00DA7FA8"/>
    <w:rsid w:val="00DB2841"/>
    <w:rsid w:val="00DB2CF8"/>
    <w:rsid w:val="00DB5962"/>
    <w:rsid w:val="00DB64CE"/>
    <w:rsid w:val="00DC14F4"/>
    <w:rsid w:val="00DC2B44"/>
    <w:rsid w:val="00DC2D98"/>
    <w:rsid w:val="00DC6C6F"/>
    <w:rsid w:val="00DC717E"/>
    <w:rsid w:val="00DC7B96"/>
    <w:rsid w:val="00DD0B46"/>
    <w:rsid w:val="00DD1A18"/>
    <w:rsid w:val="00DD2573"/>
    <w:rsid w:val="00DD2CDF"/>
    <w:rsid w:val="00DD5179"/>
    <w:rsid w:val="00DD51E1"/>
    <w:rsid w:val="00DD787D"/>
    <w:rsid w:val="00DE1A99"/>
    <w:rsid w:val="00DE3178"/>
    <w:rsid w:val="00DE572C"/>
    <w:rsid w:val="00DF0C76"/>
    <w:rsid w:val="00DF0CF7"/>
    <w:rsid w:val="00DF2306"/>
    <w:rsid w:val="00DF2A82"/>
    <w:rsid w:val="00DF5CA1"/>
    <w:rsid w:val="00DF65AB"/>
    <w:rsid w:val="00DF79AF"/>
    <w:rsid w:val="00E00320"/>
    <w:rsid w:val="00E019E8"/>
    <w:rsid w:val="00E01ACB"/>
    <w:rsid w:val="00E01C8C"/>
    <w:rsid w:val="00E05D86"/>
    <w:rsid w:val="00E11E04"/>
    <w:rsid w:val="00E14338"/>
    <w:rsid w:val="00E1446F"/>
    <w:rsid w:val="00E14E45"/>
    <w:rsid w:val="00E159AC"/>
    <w:rsid w:val="00E160CF"/>
    <w:rsid w:val="00E1739D"/>
    <w:rsid w:val="00E20E22"/>
    <w:rsid w:val="00E210A2"/>
    <w:rsid w:val="00E2127D"/>
    <w:rsid w:val="00E27E88"/>
    <w:rsid w:val="00E310BD"/>
    <w:rsid w:val="00E310DC"/>
    <w:rsid w:val="00E33AB3"/>
    <w:rsid w:val="00E37CED"/>
    <w:rsid w:val="00E4049F"/>
    <w:rsid w:val="00E4188C"/>
    <w:rsid w:val="00E4356C"/>
    <w:rsid w:val="00E437E9"/>
    <w:rsid w:val="00E5329A"/>
    <w:rsid w:val="00E53D12"/>
    <w:rsid w:val="00E54248"/>
    <w:rsid w:val="00E54CEE"/>
    <w:rsid w:val="00E5522B"/>
    <w:rsid w:val="00E602B4"/>
    <w:rsid w:val="00E60E08"/>
    <w:rsid w:val="00E62AE8"/>
    <w:rsid w:val="00E74B88"/>
    <w:rsid w:val="00E75C3D"/>
    <w:rsid w:val="00E76177"/>
    <w:rsid w:val="00E764BE"/>
    <w:rsid w:val="00E773AB"/>
    <w:rsid w:val="00E77651"/>
    <w:rsid w:val="00E8258B"/>
    <w:rsid w:val="00E86105"/>
    <w:rsid w:val="00E87602"/>
    <w:rsid w:val="00E90112"/>
    <w:rsid w:val="00E90351"/>
    <w:rsid w:val="00E9139E"/>
    <w:rsid w:val="00E97478"/>
    <w:rsid w:val="00EA012A"/>
    <w:rsid w:val="00EA0F7A"/>
    <w:rsid w:val="00EA1576"/>
    <w:rsid w:val="00EA185C"/>
    <w:rsid w:val="00EA1E71"/>
    <w:rsid w:val="00EA31C3"/>
    <w:rsid w:val="00EA5F5F"/>
    <w:rsid w:val="00EA6EAB"/>
    <w:rsid w:val="00EA787B"/>
    <w:rsid w:val="00EB3F3F"/>
    <w:rsid w:val="00EB740F"/>
    <w:rsid w:val="00EC0F3E"/>
    <w:rsid w:val="00EC41EB"/>
    <w:rsid w:val="00EC661E"/>
    <w:rsid w:val="00EC72CD"/>
    <w:rsid w:val="00ED45DB"/>
    <w:rsid w:val="00EE114F"/>
    <w:rsid w:val="00EE3044"/>
    <w:rsid w:val="00EE40D8"/>
    <w:rsid w:val="00EE56F7"/>
    <w:rsid w:val="00EE7B6F"/>
    <w:rsid w:val="00EF3898"/>
    <w:rsid w:val="00EF472B"/>
    <w:rsid w:val="00EF5A6D"/>
    <w:rsid w:val="00EF6EFF"/>
    <w:rsid w:val="00EF7538"/>
    <w:rsid w:val="00F00C79"/>
    <w:rsid w:val="00F0245B"/>
    <w:rsid w:val="00F05926"/>
    <w:rsid w:val="00F126CA"/>
    <w:rsid w:val="00F138A3"/>
    <w:rsid w:val="00F1562F"/>
    <w:rsid w:val="00F232DA"/>
    <w:rsid w:val="00F23578"/>
    <w:rsid w:val="00F30CF0"/>
    <w:rsid w:val="00F337BC"/>
    <w:rsid w:val="00F33B95"/>
    <w:rsid w:val="00F34580"/>
    <w:rsid w:val="00F4356E"/>
    <w:rsid w:val="00F43BAF"/>
    <w:rsid w:val="00F442A5"/>
    <w:rsid w:val="00F452E2"/>
    <w:rsid w:val="00F529A7"/>
    <w:rsid w:val="00F60037"/>
    <w:rsid w:val="00F605DE"/>
    <w:rsid w:val="00F60FC1"/>
    <w:rsid w:val="00F60FFD"/>
    <w:rsid w:val="00F67B03"/>
    <w:rsid w:val="00F71474"/>
    <w:rsid w:val="00F74AD5"/>
    <w:rsid w:val="00F75570"/>
    <w:rsid w:val="00F77335"/>
    <w:rsid w:val="00F803BC"/>
    <w:rsid w:val="00F80AFB"/>
    <w:rsid w:val="00F8159E"/>
    <w:rsid w:val="00F81834"/>
    <w:rsid w:val="00F83E7A"/>
    <w:rsid w:val="00F84BF6"/>
    <w:rsid w:val="00F86FAA"/>
    <w:rsid w:val="00F90C40"/>
    <w:rsid w:val="00F919BB"/>
    <w:rsid w:val="00F947B4"/>
    <w:rsid w:val="00F94C1A"/>
    <w:rsid w:val="00FA359A"/>
    <w:rsid w:val="00FA4ED9"/>
    <w:rsid w:val="00FA61BA"/>
    <w:rsid w:val="00FA7F5C"/>
    <w:rsid w:val="00FC1392"/>
    <w:rsid w:val="00FC6086"/>
    <w:rsid w:val="00FC7461"/>
    <w:rsid w:val="00FD1429"/>
    <w:rsid w:val="00FD28D9"/>
    <w:rsid w:val="00FD31A2"/>
    <w:rsid w:val="00FD3221"/>
    <w:rsid w:val="00FD66D5"/>
    <w:rsid w:val="00FD6C46"/>
    <w:rsid w:val="00FD6D56"/>
    <w:rsid w:val="00FE0CB0"/>
    <w:rsid w:val="00FE1826"/>
    <w:rsid w:val="00FE299F"/>
    <w:rsid w:val="00FE7C80"/>
    <w:rsid w:val="00FF08BA"/>
    <w:rsid w:val="00FF18D1"/>
    <w:rsid w:val="00FF1E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01913"/>
    <w:rPr>
      <w:rFonts w:ascii="Calibri" w:hAnsi="Calibri"/>
      <w:noProof/>
    </w:rPr>
  </w:style>
  <w:style w:type="paragraph" w:customStyle="1" w:styleId="EndNoteBibliography">
    <w:name w:val="EndNote Bibliography"/>
    <w:basedOn w:val="Normal"/>
    <w:link w:val="EndNoteBibliographyChar"/>
    <w:rsid w:val="00201913"/>
    <w:rPr>
      <w:rFonts w:ascii="Calibri" w:hAnsi="Calibri"/>
      <w:noProof/>
    </w:rPr>
  </w:style>
  <w:style w:type="character" w:customStyle="1" w:styleId="EndNoteBibliographyChar">
    <w:name w:val="EndNote Bibliography Char"/>
    <w:basedOn w:val="DefaultParagraphFont"/>
    <w:link w:val="EndNoteBibliography"/>
    <w:rsid w:val="00201913"/>
    <w:rPr>
      <w:rFonts w:ascii="Calibri" w:hAnsi="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adinstitute.org/"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94C99-8FAB-467A-B85E-2EC26EA7F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17675</Words>
  <Characters>100749</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118188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cp:revision>
  <dcterms:created xsi:type="dcterms:W3CDTF">2017-09-06T19:00:00Z</dcterms:created>
  <dcterms:modified xsi:type="dcterms:W3CDTF">2017-09-06T19:00:00Z</dcterms:modified>
</cp:coreProperties>
</file>