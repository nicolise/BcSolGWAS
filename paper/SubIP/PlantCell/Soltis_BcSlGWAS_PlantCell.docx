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0F79B1" w:rsidRDefault="00F839E8" w:rsidP="00F839E8">
      <w:pPr>
        <w:spacing w:line="480" w:lineRule="auto"/>
        <w:rPr>
          <w:b/>
          <w:sz w:val="24"/>
          <w:szCs w:val="24"/>
        </w:rPr>
      </w:pPr>
      <w:bookmarkStart w:id="0" w:name="_Hlk521674024"/>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Pr="000F79B1">
        <w:rPr>
          <w:b/>
          <w:sz w:val="24"/>
          <w:szCs w:val="24"/>
          <w:vertAlign w:val="superscript"/>
        </w:rPr>
        <w:t>1,</w:t>
      </w:r>
      <w:r>
        <w:rPr>
          <w:b/>
          <w:sz w:val="24"/>
          <w:szCs w:val="24"/>
          <w:vertAlign w:val="superscript"/>
        </w:rPr>
        <w:t>3</w:t>
      </w:r>
      <w:r w:rsidRPr="000F79B1">
        <w:rPr>
          <w:b/>
          <w:sz w:val="24"/>
          <w:szCs w:val="24"/>
        </w:rPr>
        <w:t xml:space="preserve">, </w:t>
      </w:r>
      <w:proofErr w:type="spellStart"/>
      <w:r>
        <w:rPr>
          <w:b/>
          <w:sz w:val="24"/>
          <w:szCs w:val="24"/>
        </w:rPr>
        <w:t>Dihan</w:t>
      </w:r>
      <w:proofErr w:type="spellEnd"/>
      <w:r>
        <w:rPr>
          <w:b/>
          <w:sz w:val="24"/>
          <w:szCs w:val="24"/>
        </w:rPr>
        <w:t xml:space="preserve"> Gao</w:t>
      </w:r>
      <w:r>
        <w:rPr>
          <w:b/>
          <w:sz w:val="24"/>
          <w:szCs w:val="24"/>
          <w:vertAlign w:val="superscript"/>
        </w:rPr>
        <w:t>1</w:t>
      </w:r>
      <w:r>
        <w:rPr>
          <w:b/>
          <w:sz w:val="24"/>
          <w:szCs w:val="24"/>
        </w:rPr>
        <w:t xml:space="preserve">, </w:t>
      </w:r>
      <w:proofErr w:type="spellStart"/>
      <w:r>
        <w:rPr>
          <w:b/>
          <w:sz w:val="24"/>
          <w:szCs w:val="24"/>
        </w:rPr>
        <w:t>Aysha</w:t>
      </w:r>
      <w:proofErr w:type="spellEnd"/>
      <w:r>
        <w:rPr>
          <w:b/>
          <w:sz w:val="24"/>
          <w:szCs w:val="24"/>
        </w:rPr>
        <w:t xml:space="preserve"> Shafi</w:t>
      </w:r>
      <w:r>
        <w:rPr>
          <w:b/>
          <w:sz w:val="24"/>
          <w:szCs w:val="24"/>
          <w:vertAlign w:val="superscript"/>
        </w:rPr>
        <w:t>1</w:t>
      </w:r>
      <w:r>
        <w:rPr>
          <w:b/>
          <w:sz w:val="24"/>
          <w:szCs w:val="24"/>
        </w:rPr>
        <w:t xml:space="preserve">, </w:t>
      </w:r>
      <w:r w:rsidRPr="000F79B1">
        <w:rPr>
          <w:b/>
          <w:sz w:val="24"/>
          <w:szCs w:val="24"/>
        </w:rPr>
        <w:t xml:space="preserve">Daniel J. </w:t>
      </w:r>
      <w:proofErr w:type="spellStart"/>
      <w:r w:rsidRPr="000F79B1">
        <w:rPr>
          <w:b/>
          <w:sz w:val="24"/>
          <w:szCs w:val="24"/>
        </w:rPr>
        <w:t>Kliebenstein</w:t>
      </w:r>
      <w:proofErr w:type="spellEnd"/>
      <w:r>
        <w:rPr>
          <w:b/>
          <w:sz w:val="24"/>
          <w:szCs w:val="24"/>
        </w:rPr>
        <w:t>*</w:t>
      </w:r>
      <w:r w:rsidRPr="000F79B1">
        <w:rPr>
          <w:b/>
          <w:sz w:val="24"/>
          <w:szCs w:val="24"/>
          <w:vertAlign w:val="superscript"/>
        </w:rPr>
        <w:t>1,</w:t>
      </w:r>
      <w:r>
        <w:rPr>
          <w:b/>
          <w:sz w:val="24"/>
          <w:szCs w:val="24"/>
          <w:vertAlign w:val="superscript"/>
        </w:rPr>
        <w:t>4</w:t>
      </w:r>
    </w:p>
    <w:p w14:paraId="46742995" w14:textId="77777777" w:rsidR="00F839E8" w:rsidRPr="00E764BE" w:rsidRDefault="00F839E8" w:rsidP="00F839E8">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716C0926" w14:textId="77777777" w:rsidR="00F839E8" w:rsidRPr="00E764BE" w:rsidRDefault="00F839E8" w:rsidP="00F839E8">
      <w:pPr>
        <w:spacing w:before="100" w:beforeAutospacing="1"/>
        <w:rPr>
          <w:sz w:val="24"/>
          <w:szCs w:val="24"/>
        </w:rPr>
      </w:pPr>
      <w:r w:rsidRPr="00E764BE">
        <w:rPr>
          <w:sz w:val="24"/>
          <w:szCs w:val="24"/>
          <w:vertAlign w:val="superscript"/>
        </w:rPr>
        <w:t>2</w:t>
      </w:r>
      <w:r>
        <w:rPr>
          <w:sz w:val="24"/>
          <w:szCs w:val="24"/>
        </w:rPr>
        <w:t>Department of Plant Pathology, North Dakota State University, Fargo, ND, 58102, USA</w:t>
      </w:r>
    </w:p>
    <w:p w14:paraId="58A7F6B5" w14:textId="77777777" w:rsidR="00F839E8" w:rsidRDefault="00F839E8" w:rsidP="00F839E8">
      <w:pPr>
        <w:spacing w:before="100" w:beforeAutospacing="1"/>
        <w:rPr>
          <w:sz w:val="24"/>
          <w:szCs w:val="24"/>
        </w:rPr>
      </w:pPr>
      <w:r>
        <w:rPr>
          <w:sz w:val="24"/>
          <w:szCs w:val="24"/>
          <w:vertAlign w:val="superscript"/>
        </w:rPr>
        <w:t>3</w:t>
      </w:r>
      <w:r>
        <w:rPr>
          <w:sz w:val="24"/>
          <w:szCs w:val="24"/>
        </w:rPr>
        <w:t xml:space="preserve">Department of Agriculture, </w:t>
      </w:r>
      <w:proofErr w:type="spellStart"/>
      <w:r>
        <w:rPr>
          <w:sz w:val="24"/>
          <w:szCs w:val="24"/>
        </w:rPr>
        <w:t>Universidade</w:t>
      </w:r>
      <w:proofErr w:type="spellEnd"/>
      <w:r>
        <w:rPr>
          <w:sz w:val="24"/>
          <w:szCs w:val="24"/>
        </w:rPr>
        <w:t xml:space="preserve"> Federal de </w:t>
      </w:r>
      <w:proofErr w:type="spellStart"/>
      <w:r>
        <w:rPr>
          <w:sz w:val="24"/>
          <w:szCs w:val="24"/>
        </w:rPr>
        <w:t>Lavras</w:t>
      </w:r>
      <w:proofErr w:type="spellEnd"/>
      <w:r>
        <w:rPr>
          <w:sz w:val="24"/>
          <w:szCs w:val="24"/>
        </w:rPr>
        <w:t xml:space="preserve">, </w:t>
      </w:r>
      <w:proofErr w:type="spellStart"/>
      <w:r w:rsidRPr="003A2C5B">
        <w:rPr>
          <w:sz w:val="24"/>
          <w:szCs w:val="24"/>
        </w:rPr>
        <w:t>Lavras</w:t>
      </w:r>
      <w:proofErr w:type="spellEnd"/>
      <w:r w:rsidRPr="003A2C5B">
        <w:rPr>
          <w:sz w:val="24"/>
          <w:szCs w:val="24"/>
        </w:rPr>
        <w:t xml:space="preserve"> - MG, 37200-000, Brazil</w:t>
      </w:r>
    </w:p>
    <w:p w14:paraId="3EB059FE" w14:textId="77777777" w:rsidR="00F839E8" w:rsidRPr="00CE7E3C" w:rsidRDefault="00F839E8" w:rsidP="00F839E8">
      <w:pPr>
        <w:spacing w:before="100" w:beforeAutospacing="1"/>
        <w:rPr>
          <w:rFonts w:eastAsia="Arial Unicode MS"/>
          <w:sz w:val="24"/>
          <w:szCs w:val="24"/>
        </w:rPr>
      </w:pPr>
      <w:r>
        <w:rPr>
          <w:sz w:val="24"/>
          <w:szCs w:val="24"/>
          <w:vertAlign w:val="superscript"/>
        </w:rPr>
        <w:t>4</w:t>
      </w:r>
      <w:r w:rsidRPr="00E764BE">
        <w:rPr>
          <w:sz w:val="24"/>
          <w:szCs w:val="24"/>
        </w:rPr>
        <w:t xml:space="preserve">DynaMo Center of Excellence, University of Copenhagen, </w:t>
      </w:r>
      <w:proofErr w:type="spellStart"/>
      <w:r w:rsidRPr="00E764BE">
        <w:rPr>
          <w:sz w:val="24"/>
          <w:szCs w:val="24"/>
        </w:rPr>
        <w:t>Thorvaldsensvej</w:t>
      </w:r>
      <w:proofErr w:type="spellEnd"/>
      <w:r w:rsidRPr="00E764BE">
        <w:rPr>
          <w:sz w:val="24"/>
          <w:szCs w:val="24"/>
        </w:rPr>
        <w:t xml:space="preserve"> 40, DK-1871, Frederiksberg C, Denmark</w:t>
      </w:r>
    </w:p>
    <w:p w14:paraId="3B350416" w14:textId="54EE70A5" w:rsidR="00D43E34" w:rsidRPr="00E764BE" w:rsidRDefault="00D43E34" w:rsidP="00D43E34">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hyperlink r:id="rId8" w:history="1">
        <w:r w:rsidR="00232EF8" w:rsidRPr="006D55FB">
          <w:rPr>
            <w:rStyle w:val="Hyperlink"/>
            <w:sz w:val="24"/>
            <w:szCs w:val="24"/>
          </w:rPr>
          <w:t>kliebenstein@ucdavis.edu</w:t>
        </w:r>
      </w:hyperlink>
      <w:r w:rsidR="00232EF8">
        <w:rPr>
          <w:sz w:val="24"/>
          <w:szCs w:val="24"/>
        </w:rPr>
        <w:t xml:space="preserve"> </w:t>
      </w:r>
      <w:r w:rsidRPr="00E764BE">
        <w:rPr>
          <w:sz w:val="24"/>
          <w:szCs w:val="24"/>
          <w:lang w:val="de-DE"/>
        </w:rPr>
        <w:t>Daniel J. Kliebenstein</w:t>
      </w:r>
    </w:p>
    <w:p w14:paraId="26265A6F" w14:textId="77777777" w:rsidR="00232EF8" w:rsidRDefault="00232EF8" w:rsidP="00232EF8">
      <w:pPr>
        <w:spacing w:line="480" w:lineRule="auto"/>
        <w:rPr>
          <w:b/>
          <w:sz w:val="24"/>
          <w:szCs w:val="24"/>
        </w:rPr>
      </w:pPr>
    </w:p>
    <w:p w14:paraId="468AEFF6" w14:textId="0FDAD1C1" w:rsidR="00F839E8" w:rsidRDefault="00232EF8" w:rsidP="00473ACC">
      <w:pPr>
        <w:spacing w:line="480" w:lineRule="auto"/>
        <w:rPr>
          <w:b/>
          <w:sz w:val="24"/>
          <w:szCs w:val="24"/>
        </w:rPr>
      </w:pPr>
      <w:r>
        <w:rPr>
          <w:b/>
          <w:sz w:val="24"/>
          <w:szCs w:val="24"/>
        </w:rPr>
        <w:t xml:space="preserve">Title: Crop domestication and pathogen virulence: Interactions of tomato and </w:t>
      </w:r>
      <w:r w:rsidRPr="001C7AD0">
        <w:rPr>
          <w:b/>
          <w:i/>
          <w:sz w:val="24"/>
          <w:szCs w:val="24"/>
        </w:rPr>
        <w:t xml:space="preserve">Botrytis </w:t>
      </w:r>
      <w:r>
        <w:rPr>
          <w:b/>
          <w:sz w:val="24"/>
          <w:szCs w:val="24"/>
        </w:rPr>
        <w:t>genetic diversity</w:t>
      </w:r>
    </w:p>
    <w:p w14:paraId="42769B92" w14:textId="21800353" w:rsidR="00206FF5" w:rsidRDefault="00206FF5" w:rsidP="00473ACC">
      <w:pPr>
        <w:spacing w:line="480" w:lineRule="auto"/>
        <w:rPr>
          <w:ins w:id="1" w:author="N S" w:date="2018-08-13T18:37:00Z"/>
          <w:rFonts w:cstheme="minorHAnsi"/>
          <w:b/>
          <w:sz w:val="24"/>
          <w:szCs w:val="24"/>
        </w:rPr>
      </w:pPr>
      <w:r w:rsidRPr="0004790C">
        <w:rPr>
          <w:rFonts w:cstheme="minorHAnsi"/>
          <w:b/>
          <w:sz w:val="24"/>
          <w:szCs w:val="24"/>
        </w:rPr>
        <w:t>Short title: Interactions of tomato and Botrytis genetic</w:t>
      </w:r>
      <w:r w:rsidR="00A51922" w:rsidRPr="0004790C">
        <w:rPr>
          <w:rFonts w:cstheme="minorHAnsi"/>
          <w:b/>
          <w:sz w:val="24"/>
          <w:szCs w:val="24"/>
        </w:rPr>
        <w:t>s</w:t>
      </w:r>
    </w:p>
    <w:p w14:paraId="470C3A2E" w14:textId="4262BD8B" w:rsidR="00E25C28" w:rsidRPr="0004790C" w:rsidRDefault="00E25C28" w:rsidP="00473ACC">
      <w:pPr>
        <w:spacing w:line="480" w:lineRule="auto"/>
        <w:rPr>
          <w:rFonts w:cstheme="minorHAnsi"/>
          <w:b/>
          <w:sz w:val="24"/>
          <w:szCs w:val="24"/>
        </w:rPr>
      </w:pPr>
      <w:ins w:id="2" w:author="N S" w:date="2018-08-13T18:37:00Z">
        <w:r>
          <w:rPr>
            <w:rFonts w:cstheme="minorHAnsi"/>
            <w:b/>
            <w:sz w:val="24"/>
            <w:szCs w:val="24"/>
          </w:rPr>
          <w:t>One sentence summary</w:t>
        </w:r>
      </w:ins>
      <w:ins w:id="3" w:author="N S" w:date="2018-08-13T18:38:00Z">
        <w:r w:rsidR="009626AB">
          <w:rPr>
            <w:rFonts w:cstheme="minorHAnsi"/>
            <w:b/>
            <w:sz w:val="24"/>
            <w:szCs w:val="24"/>
          </w:rPr>
          <w:t xml:space="preserve">: </w:t>
        </w:r>
      </w:ins>
      <w:ins w:id="4" w:author="N S" w:date="2018-08-13T18:40:00Z">
        <w:r w:rsidR="009626AB">
          <w:rPr>
            <w:rFonts w:cstheme="minorHAnsi"/>
            <w:b/>
            <w:sz w:val="24"/>
            <w:szCs w:val="24"/>
          </w:rPr>
          <w:t xml:space="preserve">The necrotrophic pathogen </w:t>
        </w:r>
      </w:ins>
      <w:ins w:id="5" w:author="N S" w:date="2018-08-13T18:41:00Z">
        <w:r w:rsidR="009626AB">
          <w:rPr>
            <w:rFonts w:cstheme="minorHAnsi"/>
            <w:b/>
            <w:sz w:val="24"/>
            <w:szCs w:val="24"/>
          </w:rPr>
          <w:t xml:space="preserve">Botrytis cinerea </w:t>
        </w:r>
      </w:ins>
      <w:ins w:id="6" w:author="N S" w:date="2018-08-13T18:42:00Z">
        <w:r w:rsidR="009626AB">
          <w:rPr>
            <w:rFonts w:cstheme="minorHAnsi"/>
            <w:b/>
            <w:sz w:val="24"/>
            <w:szCs w:val="24"/>
          </w:rPr>
          <w:t>has a highly polygenic basis of virulence</w:t>
        </w:r>
      </w:ins>
      <w:ins w:id="7" w:author="N S" w:date="2018-08-13T18:39:00Z">
        <w:r w:rsidR="009626AB">
          <w:rPr>
            <w:rFonts w:cstheme="minorHAnsi"/>
            <w:b/>
            <w:sz w:val="24"/>
            <w:szCs w:val="24"/>
          </w:rPr>
          <w:t xml:space="preserve"> on domesticated and wild tomato.</w:t>
        </w:r>
      </w:ins>
      <w:ins w:id="8" w:author="N S" w:date="2018-08-13T18:38:00Z">
        <w:r w:rsidR="009626AB">
          <w:rPr>
            <w:rFonts w:cstheme="minorHAnsi"/>
            <w:b/>
            <w:sz w:val="24"/>
            <w:szCs w:val="24"/>
          </w:rPr>
          <w:t xml:space="preserve">  </w:t>
        </w:r>
      </w:ins>
    </w:p>
    <w:bookmarkEnd w:id="0"/>
    <w:p w14:paraId="11A97889" w14:textId="341E89EF" w:rsidR="00775072" w:rsidRPr="0004790C" w:rsidRDefault="00232EF8" w:rsidP="00972C6B">
      <w:pPr>
        <w:spacing w:line="480" w:lineRule="auto"/>
        <w:rPr>
          <w:rStyle w:val="Hyperlink0"/>
          <w:rFonts w:asciiTheme="minorHAnsi" w:eastAsiaTheme="minorHAnsi" w:hAnsiTheme="minorHAnsi" w:cstheme="minorHAnsi"/>
          <w:b/>
          <w:color w:val="auto"/>
          <w:u w:val="none"/>
        </w:rPr>
      </w:pPr>
      <w:r w:rsidRPr="0004790C">
        <w:rPr>
          <w:rFonts w:cstheme="minorHAnsi"/>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04790C">
        <w:rPr>
          <w:rFonts w:cstheme="minorHAnsi"/>
          <w:color w:val="000000"/>
          <w:sz w:val="24"/>
          <w:szCs w:val="24"/>
          <w:shd w:val="clear" w:color="auto" w:fill="FFFFFF"/>
        </w:rPr>
        <w:t>Kliebenstein</w:t>
      </w:r>
      <w:proofErr w:type="spellEnd"/>
      <w:r w:rsidRPr="0004790C">
        <w:rPr>
          <w:rFonts w:cstheme="minorHAnsi"/>
          <w:color w:val="000000"/>
          <w:sz w:val="24"/>
          <w:szCs w:val="24"/>
          <w:shd w:val="clear" w:color="auto" w:fill="FFFFFF"/>
        </w:rPr>
        <w:t xml:space="preserve"> (kliebenstein@ucdavis.edu).</w:t>
      </w:r>
    </w:p>
    <w:p w14:paraId="08C5A0E7" w14:textId="77777777" w:rsidR="00D54347" w:rsidRDefault="00D54347">
      <w:pPr>
        <w:rPr>
          <w:b/>
          <w:sz w:val="24"/>
          <w:szCs w:val="24"/>
        </w:rPr>
      </w:pPr>
      <w:r>
        <w:rPr>
          <w:b/>
          <w:sz w:val="24"/>
          <w:szCs w:val="24"/>
        </w:rPr>
        <w:br w:type="page"/>
      </w:r>
    </w:p>
    <w:p w14:paraId="6811A4F9" w14:textId="77777777" w:rsidR="005D0EEF" w:rsidRPr="000F79B1" w:rsidRDefault="005D0EEF" w:rsidP="00473ACC">
      <w:pPr>
        <w:spacing w:line="480" w:lineRule="auto"/>
        <w:rPr>
          <w:b/>
          <w:sz w:val="24"/>
          <w:szCs w:val="24"/>
        </w:rPr>
      </w:pPr>
    </w:p>
    <w:p w14:paraId="172B351F" w14:textId="563B23FD" w:rsidR="000F79B1" w:rsidRDefault="000F79B1">
      <w:pPr>
        <w:rPr>
          <w:b/>
          <w:sz w:val="24"/>
          <w:szCs w:val="24"/>
        </w:rPr>
      </w:pPr>
    </w:p>
    <w:p w14:paraId="3EFE8ABF" w14:textId="4E54681E" w:rsidR="000F79B1" w:rsidRDefault="000F79B1" w:rsidP="00EA6EAB">
      <w:pPr>
        <w:spacing w:line="480" w:lineRule="auto"/>
        <w:rPr>
          <w:b/>
          <w:sz w:val="24"/>
          <w:szCs w:val="24"/>
        </w:rPr>
      </w:pPr>
      <w:r>
        <w:rPr>
          <w:b/>
          <w:sz w:val="24"/>
          <w:szCs w:val="24"/>
        </w:rPr>
        <w:t>Abstract</w:t>
      </w:r>
    </w:p>
    <w:p w14:paraId="79CD26BF" w14:textId="6C113E9D" w:rsidR="000F79B1" w:rsidRDefault="003E70BE" w:rsidP="00A03AD5">
      <w:pPr>
        <w:spacing w:line="480" w:lineRule="auto"/>
        <w:ind w:firstLine="720"/>
        <w:rPr>
          <w:b/>
          <w:sz w:val="24"/>
          <w:szCs w:val="24"/>
        </w:rPr>
      </w:pPr>
      <w:r>
        <w:rPr>
          <w:sz w:val="24"/>
          <w:szCs w:val="24"/>
        </w:rPr>
        <w:t>Human selection during crop</w:t>
      </w:r>
      <w:r w:rsidR="00197A11" w:rsidRPr="00197A11">
        <w:rPr>
          <w:sz w:val="24"/>
          <w:szCs w:val="24"/>
        </w:rPr>
        <w:t xml:space="preserve"> domestication </w:t>
      </w:r>
      <w:r w:rsidR="004F012E">
        <w:rPr>
          <w:sz w:val="24"/>
          <w:szCs w:val="24"/>
        </w:rPr>
        <w:t>alters</w:t>
      </w:r>
      <w:r>
        <w:rPr>
          <w:sz w:val="24"/>
          <w:szCs w:val="24"/>
        </w:rPr>
        <w:t xml:space="preserve"> numerous traits</w:t>
      </w:r>
      <w:r w:rsidR="00197A11" w:rsidRPr="00197A11">
        <w:rPr>
          <w:sz w:val="24"/>
          <w:szCs w:val="24"/>
        </w:rPr>
        <w:t xml:space="preserve">, including </w:t>
      </w:r>
      <w:r w:rsidR="00833029">
        <w:rPr>
          <w:sz w:val="24"/>
          <w:szCs w:val="24"/>
        </w:rPr>
        <w:t xml:space="preserve">disease </w:t>
      </w:r>
      <w:r>
        <w:rPr>
          <w:sz w:val="24"/>
          <w:szCs w:val="24"/>
        </w:rPr>
        <w:t xml:space="preserve">resistance. </w:t>
      </w:r>
      <w:r w:rsidR="009268BB">
        <w:rPr>
          <w:sz w:val="24"/>
          <w:szCs w:val="24"/>
        </w:rPr>
        <w:t>Little</w:t>
      </w:r>
      <w:r>
        <w:rPr>
          <w:sz w:val="24"/>
          <w:szCs w:val="24"/>
        </w:rPr>
        <w:t xml:space="preserve">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4F012E">
        <w:rPr>
          <w:sz w:val="24"/>
          <w:szCs w:val="24"/>
        </w:rPr>
        <w:t xml:space="preserve">infected a collection of wild and domesticated tomato accessions with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w:t>
      </w:r>
      <w:proofErr w:type="spellStart"/>
      <w:r w:rsidR="00197A11" w:rsidRPr="00197A11">
        <w:rPr>
          <w:i/>
          <w:sz w:val="24"/>
          <w:szCs w:val="24"/>
        </w:rPr>
        <w:t>lycopersicum</w:t>
      </w:r>
      <w:proofErr w:type="spellEnd"/>
      <w:r w:rsidR="00197A11" w:rsidRPr="00197A11">
        <w:rPr>
          <w:i/>
          <w:sz w:val="24"/>
          <w:szCs w:val="24"/>
        </w:rPr>
        <w:t xml:space="preserve"> </w:t>
      </w:r>
      <w:r w:rsidR="00197A11" w:rsidRPr="00197A11">
        <w:rPr>
          <w:sz w:val="24"/>
          <w:szCs w:val="24"/>
        </w:rPr>
        <w:t xml:space="preserve">and 6 wild </w:t>
      </w:r>
      <w:r w:rsidR="00197A11" w:rsidRPr="00197A11">
        <w:rPr>
          <w:i/>
          <w:sz w:val="24"/>
          <w:szCs w:val="24"/>
        </w:rPr>
        <w:t xml:space="preserve">S. </w:t>
      </w:r>
      <w:proofErr w:type="spellStart"/>
      <w:r w:rsidR="00197A11" w:rsidRPr="00197A11">
        <w:rPr>
          <w:i/>
          <w:sz w:val="24"/>
          <w:szCs w:val="24"/>
        </w:rPr>
        <w:t>pimpinellifolium</w:t>
      </w:r>
      <w:proofErr w:type="spellEnd"/>
      <w:r w:rsidR="00197A11" w:rsidRPr="00197A11">
        <w:rPr>
          <w:i/>
          <w:sz w:val="24"/>
          <w:szCs w:val="24"/>
        </w:rPr>
        <w:t xml:space="preserve"> </w:t>
      </w:r>
      <w:r w:rsidR="00197A11" w:rsidRPr="00197A11">
        <w:rPr>
          <w:sz w:val="24"/>
          <w:szCs w:val="24"/>
        </w:rPr>
        <w:t>genotypes.</w:t>
      </w:r>
      <w:r w:rsidR="00CF11DF">
        <w:rPr>
          <w:sz w:val="24"/>
          <w:szCs w:val="24"/>
        </w:rPr>
        <w:t xml:space="preserve"> </w:t>
      </w:r>
      <w:r w:rsidR="009268BB">
        <w:rPr>
          <w:sz w:val="24"/>
          <w:szCs w:val="24"/>
        </w:rPr>
        <w:t>Lesion</w:t>
      </w:r>
      <w:r w:rsidR="00CF11DF">
        <w:rPr>
          <w:sz w:val="24"/>
          <w:szCs w:val="24"/>
        </w:rPr>
        <w:t xml:space="preserve"> size </w:t>
      </w:r>
      <w:r w:rsidR="00373761">
        <w:rPr>
          <w:sz w:val="24"/>
          <w:szCs w:val="24"/>
        </w:rPr>
        <w:t>wa</w:t>
      </w:r>
      <w:r w:rsidR="00CF11DF">
        <w:rPr>
          <w:sz w:val="24"/>
          <w:szCs w:val="24"/>
        </w:rPr>
        <w:t>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r w:rsidR="00833029">
        <w:rPr>
          <w:sz w:val="24"/>
          <w:szCs w:val="24"/>
        </w:rPr>
        <w:t xml:space="preserve"> </w:t>
      </w:r>
      <w:r w:rsidR="00D43D9E">
        <w:rPr>
          <w:sz w:val="24"/>
          <w:szCs w:val="24"/>
        </w:rPr>
        <w:t xml:space="preserve">tomato </w:t>
      </w:r>
      <w:r w:rsidR="00AA46AC">
        <w:rPr>
          <w:sz w:val="24"/>
          <w:szCs w:val="24"/>
        </w:rPr>
        <w:t>accessions</w:t>
      </w:r>
      <w:r w:rsidR="00BA7E62">
        <w:rPr>
          <w:sz w:val="24"/>
          <w:szCs w:val="24"/>
        </w:rPr>
        <w:t xml:space="preserve">. </w:t>
      </w:r>
      <w:r w:rsidR="004F012E">
        <w:rPr>
          <w:sz w:val="24"/>
          <w:szCs w:val="24"/>
        </w:rPr>
        <w:t>G</w:t>
      </w:r>
      <w:r w:rsidR="00CF11DF">
        <w:rPr>
          <w:sz w:val="24"/>
          <w:szCs w:val="24"/>
        </w:rPr>
        <w:t xml:space="preserve">enome-wide association (GWA) </w:t>
      </w:r>
      <w:r w:rsidR="004F012E">
        <w:rPr>
          <w:sz w:val="24"/>
          <w:szCs w:val="24"/>
        </w:rPr>
        <w:t xml:space="preserve">mapping </w:t>
      </w:r>
      <w:r w:rsidR="00BA7E62">
        <w:rPr>
          <w:sz w:val="24"/>
          <w:szCs w:val="24"/>
        </w:rPr>
        <w:t>in</w:t>
      </w:r>
      <w:r w:rsidR="00CF11DF">
        <w:rPr>
          <w:sz w:val="24"/>
          <w:szCs w:val="24"/>
        </w:rPr>
        <w:t xml:space="preserve"> </w:t>
      </w:r>
      <w:r w:rsidR="00CF11DF" w:rsidRPr="00CF11DF">
        <w:rPr>
          <w:i/>
          <w:sz w:val="24"/>
          <w:szCs w:val="24"/>
        </w:rPr>
        <w:t>B. cinerea</w:t>
      </w:r>
      <w:r w:rsidR="008A5ED9">
        <w:rPr>
          <w:sz w:val="24"/>
          <w:szCs w:val="24"/>
        </w:rPr>
        <w:t xml:space="preserve"> </w:t>
      </w:r>
      <w:r w:rsidR="00833029">
        <w:rPr>
          <w:sz w:val="24"/>
          <w:szCs w:val="24"/>
        </w:rPr>
        <w:t xml:space="preserve">identified a </w:t>
      </w:r>
      <w:r w:rsidR="00444B79">
        <w:rPr>
          <w:sz w:val="24"/>
          <w:szCs w:val="24"/>
        </w:rPr>
        <w:t xml:space="preserve">highly </w:t>
      </w:r>
      <w:r w:rsidR="00833029">
        <w:rPr>
          <w:sz w:val="24"/>
          <w:szCs w:val="24"/>
        </w:rPr>
        <w:t>polygenic</w:t>
      </w:r>
      <w:r w:rsidR="005A32CB">
        <w:rPr>
          <w:sz w:val="24"/>
          <w:szCs w:val="24"/>
        </w:rPr>
        <w:t xml:space="preserve"> collection of genes</w:t>
      </w:r>
      <w:r w:rsidR="008A5ED9">
        <w:rPr>
          <w:sz w:val="24"/>
          <w:szCs w:val="24"/>
        </w:rPr>
        <w:t>. This</w:t>
      </w:r>
      <w:r w:rsidR="005A32CB">
        <w:rPr>
          <w:sz w:val="24"/>
          <w:szCs w:val="24"/>
        </w:rPr>
        <w:t xml:space="preserve"> suggest</w:t>
      </w:r>
      <w:r w:rsidR="008A5ED9">
        <w:rPr>
          <w:sz w:val="24"/>
          <w:szCs w:val="24"/>
        </w:rPr>
        <w:t>s</w:t>
      </w:r>
      <w:r w:rsidR="005A32CB">
        <w:rPr>
          <w:sz w:val="24"/>
          <w:szCs w:val="24"/>
        </w:rPr>
        <w:t xml:space="preserve"> that breeding against this pathogen would need to utilize a diversity of isolates to capture all possible mechanisms.</w:t>
      </w:r>
      <w:r w:rsidR="00CF11DF">
        <w:rPr>
          <w:sz w:val="24"/>
          <w:szCs w:val="24"/>
        </w:rPr>
        <w:t xml:space="preserve"> </w:t>
      </w:r>
      <w:r w:rsidR="00833029">
        <w:rPr>
          <w:sz w:val="24"/>
          <w:szCs w:val="24"/>
        </w:rPr>
        <w:t>Critically, we identif</w:t>
      </w:r>
      <w:r w:rsidR="008A5ED9">
        <w:rPr>
          <w:sz w:val="24"/>
          <w:szCs w:val="24"/>
        </w:rPr>
        <w:t>ied</w:t>
      </w:r>
      <w:r w:rsidR="00833029">
        <w:rPr>
          <w:sz w:val="24"/>
          <w:szCs w:val="24"/>
        </w:rPr>
        <w:t xml:space="preserve"> a discrete</w:t>
      </w:r>
      <w:r w:rsidR="005A32CB">
        <w:rPr>
          <w:sz w:val="24"/>
          <w:szCs w:val="24"/>
        </w:rPr>
        <w:t xml:space="preserve"> subset of </w:t>
      </w:r>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linked to altered virulence against the wild versus domesticated tomato accessions</w:t>
      </w:r>
      <w:r w:rsidR="00CF11DF">
        <w:rPr>
          <w:sz w:val="24"/>
          <w:szCs w:val="24"/>
        </w:rPr>
        <w:t>.</w:t>
      </w:r>
      <w:r w:rsidR="00833029">
        <w:rPr>
          <w:sz w:val="24"/>
          <w:szCs w:val="24"/>
        </w:rPr>
        <w:t xml:space="preserve"> This indicates that this generalist pathogen already has the necessary allelic variation in place to handle the introgression of wild resistance mechanisms into the domesticated crop.</w:t>
      </w:r>
      <w:r w:rsidR="005A32CB">
        <w:rPr>
          <w:sz w:val="24"/>
          <w:szCs w:val="24"/>
        </w:rPr>
        <w:t xml:space="preserve"> </w:t>
      </w:r>
    </w:p>
    <w:p w14:paraId="7964E2B9" w14:textId="77777777" w:rsidR="00A03AD5" w:rsidRPr="00A03AD5" w:rsidRDefault="00A03AD5" w:rsidP="00A03AD5">
      <w:pPr>
        <w:spacing w:line="480" w:lineRule="auto"/>
        <w:rPr>
          <w:b/>
          <w:sz w:val="24"/>
          <w:szCs w:val="24"/>
        </w:rPr>
      </w:pPr>
      <w:r w:rsidRPr="00A03AD5">
        <w:rPr>
          <w:b/>
          <w:sz w:val="24"/>
          <w:szCs w:val="24"/>
        </w:rPr>
        <w:t>Introduction</w:t>
      </w:r>
    </w:p>
    <w:p w14:paraId="59F5A64D" w14:textId="30CE677D" w:rsidR="00E8258B" w:rsidRPr="00E764BE" w:rsidRDefault="004F012E" w:rsidP="00A03AD5">
      <w:pPr>
        <w:spacing w:line="480" w:lineRule="auto"/>
        <w:ind w:firstLine="720"/>
        <w:rPr>
          <w:sz w:val="24"/>
          <w:szCs w:val="24"/>
        </w:rPr>
      </w:pPr>
      <w:r>
        <w:rPr>
          <w:sz w:val="24"/>
          <w:szCs w:val="24"/>
        </w:rPr>
        <w:t>P</w:t>
      </w:r>
      <w:r w:rsidR="00BA6180">
        <w:rPr>
          <w:sz w:val="24"/>
          <w:szCs w:val="24"/>
        </w:rPr>
        <w:t xml:space="preserve">lant </w:t>
      </w:r>
      <w:r w:rsidR="00E764BE">
        <w:rPr>
          <w:sz w:val="24"/>
          <w:szCs w:val="24"/>
        </w:rPr>
        <w:t>disease</w:t>
      </w:r>
      <w:r w:rsidR="00C560C2" w:rsidRPr="00E764BE">
        <w:rPr>
          <w:sz w:val="24"/>
          <w:szCs w:val="24"/>
        </w:rPr>
        <w:t xml:space="preserve"> </w:t>
      </w:r>
      <w:r w:rsidR="00BA6180">
        <w:rPr>
          <w:sz w:val="24"/>
          <w:szCs w:val="24"/>
        </w:rPr>
        <w:t>is mediated by complex interaction</w:t>
      </w:r>
      <w:r w:rsidR="005A32CB">
        <w:rPr>
          <w:sz w:val="24"/>
          <w:szCs w:val="24"/>
        </w:rPr>
        <w:t>s among</w:t>
      </w:r>
      <w:r w:rsidR="00BA6180">
        <w:rPr>
          <w:sz w:val="24"/>
          <w:szCs w:val="24"/>
        </w:rPr>
        <w:t xml:space="preserve"> diverse </w:t>
      </w:r>
      <w:r w:rsidR="005A32CB">
        <w:rPr>
          <w:sz w:val="24"/>
          <w:szCs w:val="24"/>
        </w:rPr>
        <w:t xml:space="preserve">host and pathogen </w:t>
      </w:r>
      <w:r w:rsidR="00FE7C80">
        <w:rPr>
          <w:sz w:val="24"/>
          <w:szCs w:val="24"/>
        </w:rPr>
        <w:t>molecular pathways</w:t>
      </w:r>
      <w:r w:rsidR="00AB3126">
        <w:rPr>
          <w:sz w:val="24"/>
          <w:szCs w:val="24"/>
        </w:rPr>
        <w:t xml:space="preserve">, and the disease outcome is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sidR="00BA6180">
        <w:rPr>
          <w:sz w:val="24"/>
          <w:szCs w:val="24"/>
        </w:rPr>
        <w:t>mechanisms</w:t>
      </w:r>
      <w:r w:rsidR="00833029">
        <w:rPr>
          <w:sz w:val="24"/>
          <w:szCs w:val="24"/>
        </w:rPr>
        <w:t xml:space="preserve">. The specific outcome of any interaction is </w:t>
      </w:r>
      <w:r w:rsidR="00833029">
        <w:rPr>
          <w:sz w:val="24"/>
          <w:szCs w:val="24"/>
        </w:rPr>
        <w:lastRenderedPageBreak/>
        <w:t>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sidR="00BA6180">
        <w:rPr>
          <w:sz w:val="24"/>
          <w:szCs w:val="24"/>
        </w:rPr>
        <w:t xml:space="preserve"> the host range of the pathogen</w:t>
      </w:r>
      <w:r w:rsidR="00E764BE">
        <w:rPr>
          <w:sz w:val="24"/>
          <w:szCs w:val="24"/>
        </w:rPr>
        <w:t xml:space="preserve">. </w:t>
      </w:r>
      <w:r w:rsidR="00566D60">
        <w:rPr>
          <w:sz w:val="24"/>
          <w:szCs w:val="24"/>
        </w:rPr>
        <w:t>Specialist pathogens are a</w:t>
      </w:r>
      <w:r w:rsidR="00BA6180">
        <w:rPr>
          <w:sz w:val="24"/>
          <w:szCs w:val="24"/>
        </w:rPr>
        <w:t xml:space="preserve"> major focus </w:t>
      </w:r>
      <w:r w:rsidR="00566D60">
        <w:rPr>
          <w:sz w:val="24"/>
          <w:szCs w:val="24"/>
        </w:rPr>
        <w:t>in</w:t>
      </w:r>
      <w:r w:rsidR="00BA6180">
        <w:rPr>
          <w:sz w:val="24"/>
          <w:szCs w:val="24"/>
        </w:rPr>
        <w:t xml:space="preserve"> plant pathology;</w:t>
      </w:r>
      <w:r w:rsidR="00EA6EAB" w:rsidRPr="00E764BE">
        <w:rPr>
          <w:sz w:val="24"/>
          <w:szCs w:val="24"/>
        </w:rPr>
        <w:t xml:space="preserve"> </w:t>
      </w:r>
      <w:r w:rsidR="00EF6EFF">
        <w:rPr>
          <w:sz w:val="24"/>
          <w:szCs w:val="24"/>
        </w:rPr>
        <w:t>virulent</w:t>
      </w:r>
      <w:r w:rsidR="00BA6180">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sidR="00BA6180">
        <w:rPr>
          <w:sz w:val="24"/>
          <w:szCs w:val="24"/>
        </w:rPr>
        <w:t xml:space="preserve"> often </w:t>
      </w:r>
      <w:r w:rsidR="00EA6EAB" w:rsidRPr="00E764BE">
        <w:rPr>
          <w:sz w:val="24"/>
          <w:szCs w:val="24"/>
        </w:rPr>
        <w:t>limited to a single species or genus</w:t>
      </w:r>
      <w:r w:rsidR="00BA6180">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sidR="00BA6180">
        <w:rPr>
          <w:sz w:val="24"/>
          <w:szCs w:val="24"/>
        </w:rPr>
        <w:t xml:space="preserve"> via large-effect loci</w:t>
      </w:r>
      <w:r w:rsidR="00990316">
        <w:rPr>
          <w:sz w:val="24"/>
          <w:szCs w:val="24"/>
        </w:rPr>
        <w:t xml:space="preserve"> </w:t>
      </w:r>
      <w:r w:rsidR="00BA6180">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Pr>
          <w:sz w:val="24"/>
          <w:szCs w:val="24"/>
        </w:rPr>
        <w:instrText xml:space="preserve"> ADDIN EN.CITE </w:instrText>
      </w:r>
      <w:r w:rsidR="005F1A4E">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sidR="00BA6180">
        <w:rPr>
          <w:sz w:val="24"/>
          <w:szCs w:val="24"/>
        </w:rPr>
        <w:t xml:space="preserve">These </w:t>
      </w:r>
      <w:r w:rsidR="00086836">
        <w:rPr>
          <w:sz w:val="24"/>
          <w:szCs w:val="24"/>
        </w:rPr>
        <w:t xml:space="preserve">recognition </w:t>
      </w:r>
      <w:r w:rsidR="00BA6180">
        <w:rPr>
          <w:sz w:val="24"/>
          <w:szCs w:val="24"/>
        </w:rPr>
        <w:t xml:space="preserve">signals can be conserved pathogen </w:t>
      </w:r>
      <w:r w:rsidR="00086836">
        <w:rPr>
          <w:sz w:val="24"/>
          <w:szCs w:val="24"/>
        </w:rPr>
        <w:t>patterns</w:t>
      </w:r>
      <w:r w:rsidR="00BA6180">
        <w:rPr>
          <w:sz w:val="24"/>
          <w:szCs w:val="24"/>
        </w:rPr>
        <w:t xml:space="preserve"> such as</w:t>
      </w:r>
      <w:r w:rsidR="00BA6180" w:rsidRPr="00E764BE">
        <w:rPr>
          <w:sz w:val="24"/>
          <w:szCs w:val="24"/>
        </w:rPr>
        <w:t xml:space="preserve"> cell-wall polymers or flagellin</w:t>
      </w:r>
      <w:r w:rsidR="00A2269E">
        <w:rPr>
          <w:sz w:val="24"/>
          <w:szCs w:val="24"/>
        </w:rPr>
        <w:t>,</w:t>
      </w:r>
      <w:r w:rsidR="00BA6180">
        <w:rPr>
          <w:sz w:val="24"/>
          <w:szCs w:val="24"/>
        </w:rPr>
        <w:t xml:space="preserve"> or alternatively</w:t>
      </w:r>
      <w:r w:rsidR="00CC52DA">
        <w:rPr>
          <w:sz w:val="24"/>
          <w:szCs w:val="24"/>
        </w:rPr>
        <w:t>,</w:t>
      </w:r>
      <w:r w:rsidR="00BA6180">
        <w:rPr>
          <w:sz w:val="24"/>
          <w:szCs w:val="24"/>
        </w:rPr>
        <w:t xml:space="preserve"> specific virulence factors that </w:t>
      </w:r>
      <w:r w:rsidR="00CC52DA">
        <w:rPr>
          <w:sz w:val="24"/>
          <w:szCs w:val="24"/>
        </w:rPr>
        <w:t>block</w:t>
      </w:r>
      <w:r w:rsidR="00BA6180">
        <w:rPr>
          <w:sz w:val="24"/>
          <w:szCs w:val="24"/>
        </w:rPr>
        <w:t xml:space="preserve"> perception</w:t>
      </w:r>
      <w:r w:rsidR="00CC52DA">
        <w:rPr>
          <w:sz w:val="24"/>
          <w:szCs w:val="24"/>
        </w:rPr>
        <w:t xml:space="preserve"> of the pathogen,</w:t>
      </w:r>
      <w:r w:rsidR="00BA6180">
        <w:rPr>
          <w:sz w:val="24"/>
          <w:szCs w:val="24"/>
        </w:rPr>
        <w:t xml:space="preserve"> </w:t>
      </w:r>
      <w:r>
        <w:rPr>
          <w:sz w:val="24"/>
          <w:szCs w:val="24"/>
        </w:rPr>
        <w:t xml:space="preserve">and </w:t>
      </w:r>
      <w:r w:rsidR="00BA6180">
        <w:rPr>
          <w:sz w:val="24"/>
          <w:szCs w:val="24"/>
        </w:rPr>
        <w:t>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dGl0bGVzPjxwYWdlcz4zNjctMzc5PC9wYWdlcz48dm9sdW1lPjE0NDwvdm9sdW1lPjxudW1iZXI+
MTwvbnVtYmVyPjxkYXRlcz48eWVhcj4yMDA3PC95ZWFyPjwvZGF0ZXM+PGlzYm4+MTUzMi0yNTQ4
PC9pc2JuPjx1cmxzPjwvdXJscz48L3JlY29yZD48L0NpdGU+PENpdGU+PEF1dGhvcj5Eb2Rkczwv
QXV0aG9yPjxZZWFyPjIwMTA8L1llYXI+PFJlY051bT40NzI8L1JlY051bT48cmVjb3JkPjxyZWMt
bnVtYmVyPjQ3MjwvcmVjLW51bWJlcj48Zm9yZWlnbi1rZXlzPjxrZXkgYXBwPSJFTiIgZGItaWQ9
ImEyeDJ0enN6amZkMnpqZWQwZThwc2ZkdGQwZGFhZnd3cjAwMiIgdGltZXN0YW1wPSIwIj40NzI8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PHBhZ2VzPjUzOS01NDg8L3BhZ2VzPjx2b2x1bWU+MTE8L3ZvbHVtZT48bnVtYmVyPjg8L251bWJl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==
</w:fldData>
        </w:fldChar>
      </w:r>
      <w:r w:rsidR="005F1A4E">
        <w:rPr>
          <w:sz w:val="24"/>
          <w:szCs w:val="24"/>
        </w:rPr>
        <w:instrText xml:space="preserve"> ADDIN EN.CITE </w:instrText>
      </w:r>
      <w:r w:rsidR="005F1A4E">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dGl0bGVzPjxwYWdlcz4zNjctMzc5PC9wYWdlcz48dm9sdW1lPjE0NDwvdm9sdW1lPjxudW1iZXI+
MTwvbnVtYmVyPjxkYXRlcz48eWVhcj4yMDA3PC95ZWFyPjwvZGF0ZXM+PGlzYm4+MTUzMi0yNTQ4
PC9pc2JuPjx1cmxzPjwvdXJscz48L3JlY29yZD48L0NpdGU+PENpdGU+PEF1dGhvcj5Eb2Rkczwv
QXV0aG9yPjxZZWFyPjIwMTA8L1llYXI+PFJlY051bT40NzI8L1JlY051bT48cmVjb3JkPjxyZWMt
bnVtYmVyPjQ3MjwvcmVjLW51bWJlcj48Zm9yZWlnbi1rZXlzPjxrZXkgYXBwPSJFTiIgZGItaWQ9
ImEyeDJ0enN6amZkMnpqZWQwZThwc2ZkdGQwZGFhZnd3cjAwMiIgdGltZXN0YW1wPSIwIj40NzI8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PHBhZ2VzPjUzOS01NDg8L3BhZ2VzPjx2b2x1bWU+MTE8L3ZvbHVtZT48bnVtYmVyPjg8L251bWJl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==
</w:fldData>
        </w:fldChar>
      </w:r>
      <w:r w:rsidR="005F1A4E">
        <w:rPr>
          <w:sz w:val="24"/>
          <w:szCs w:val="24"/>
        </w:rPr>
        <w:instrText xml:space="preserve"> ADDIN EN.CITE.DATA </w:instrText>
      </w:r>
      <w:r w:rsidR="005F1A4E">
        <w:rPr>
          <w:sz w:val="24"/>
          <w:szCs w:val="24"/>
        </w:rPr>
      </w:r>
      <w:r w:rsidR="005F1A4E">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142D083F"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host</w:t>
      </w:r>
      <w:r w:rsidR="004F012E">
        <w:rPr>
          <w:sz w:val="24"/>
          <w:szCs w:val="24"/>
        </w:rPr>
        <w:t xml:space="preserve"> specie</w:t>
      </w:r>
      <w:r w:rsidR="00E8258B" w:rsidRPr="00E764BE">
        <w:rPr>
          <w:sz w:val="24"/>
          <w:szCs w:val="24"/>
        </w:rPr>
        <w:t xml:space="preserve">s. </w:t>
      </w:r>
      <w:r w:rsidR="00DD787D">
        <w:rPr>
          <w:sz w:val="24"/>
          <w:szCs w:val="24"/>
        </w:rPr>
        <w:t xml:space="preserve">Generalist pathogens </w:t>
      </w:r>
      <w:r w:rsidR="004F012E">
        <w:rPr>
          <w:sz w:val="24"/>
          <w:szCs w:val="24"/>
        </w:rPr>
        <w:t xml:space="preserve">potentially </w:t>
      </w:r>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r w:rsidR="00E00320">
        <w:rPr>
          <w:sz w:val="24"/>
          <w:szCs w:val="24"/>
        </w:rPr>
        <w:t>to new hosts in the environment</w:t>
      </w:r>
      <w:r w:rsidR="00E8258B" w:rsidRPr="00E764BE">
        <w:rPr>
          <w:sz w:val="24"/>
          <w:szCs w:val="24"/>
        </w:rPr>
        <w:t xml:space="preserve">. </w:t>
      </w:r>
      <w:r w:rsidR="00D1350F">
        <w:rPr>
          <w:sz w:val="24"/>
          <w:szCs w:val="24"/>
        </w:rPr>
        <w:t>Th</w:t>
      </w:r>
      <w:r w:rsidR="009837F4">
        <w:rPr>
          <w:sz w:val="24"/>
          <w:szCs w:val="24"/>
        </w:rPr>
        <w:t xml:space="preserve">is allows </w:t>
      </w:r>
      <w:r w:rsidR="00E8258B" w:rsidRPr="00E764BE">
        <w:rPr>
          <w:sz w:val="24"/>
          <w:szCs w:val="24"/>
        </w:rPr>
        <w:t xml:space="preserve">generalist pathogens </w:t>
      </w:r>
      <w:r w:rsidR="004F012E">
        <w:rPr>
          <w:sz w:val="24"/>
          <w:szCs w:val="24"/>
        </w:rPr>
        <w:t>to</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 xml:space="preserve">genes </w:t>
      </w:r>
      <w:r w:rsidR="00E8258B" w:rsidRPr="00E764BE">
        <w:rPr>
          <w:sz w:val="24"/>
          <w:szCs w:val="24"/>
        </w:rPr>
        <w:lastRenderedPageBreak/>
        <w:t>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bG9neTwvc2Vjb25kYXJ5LXRpdGxlPjwvdGl0bGVzPjxwYWdlcz4zNjctMzc5PC9wYWdlcz48dm9s
dW1lPjE0NDwvdm9sdW1lPjxudW1iZXI+MTwvbnVtYmVyPjxkYXRlcz48eWVhcj4yMDA3PC95ZWFy
PjwvZGF0ZXM+PGlzYm4+MTUzMi0yNTQ4PC9pc2JuPjx1cmxzPjwvdXJscz48L3JlY29yZD48L0Np
dGU+PENpdGU+PEF1dGhvcj5Qb2xhbmQ8L0F1dGhvcj48WWVhcj4yMDA5PC9ZZWFyPjxSZWNOdW0+
NDkyPC9SZWNOdW0+PHJlY29yZD48cmVjLW51bWJlcj40OTI8L3JlYy1udW1iZXI+PGZvcmVpZ24t
a2V5cz48a2V5IGFwcD0iRU4iIGRiLWlkPSJhMngydHpzempmZDJ6amVkMGU4cHNmZHRkMGRhYWZ3
d3IwMDIiIHRpbWVzdGFtcD0iMCI+NDkyPC9rZXk+PC9mb3JlaWduLWtleXM+PHJlZi10eXBlIG5h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bGVzPjxwYWdlcz4yMS0yOTwvcGFnZXM+PHZvbHVtZT4xNDwvdm9sdW1lPjxudW1iZXI+MTwvbnVt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bG9neTwvc2Vjb25kYXJ5LXRpdGxlPjwvdGl0bGVzPjxwYWdlcz4zNjctMzc5PC9wYWdlcz48dm9s
dW1lPjE0NDwvdm9sdW1lPjxudW1iZXI+MTwvbnVtYmVyPjxkYXRlcz48eWVhcj4yMDA3PC95ZWFy
PjwvZGF0ZXM+PGlzYm4+MTUzMi0yNTQ4PC9pc2JuPjx1cmxzPjwvdXJscz48L3JlY29yZD48L0Np
dGU+PENpdGU+PEF1dGhvcj5Qb2xhbmQ8L0F1dGhvcj48WWVhcj4yMDA5PC9ZZWFyPjxSZWNOdW0+
NDkyPC9SZWNOdW0+PHJlY29yZD48cmVjLW51bWJlcj40OTI8L3JlYy1udW1iZXI+PGZvcmVpZ24t
a2V5cz48a2V5IGFwcD0iRU4iIGRiLWlkPSJhMngydHpzempmZDJ6amVkMGU4cHNmZHRkMGRhYWZ3
d3IwMDIiIHRpbWVzdGFtcD0iMCI+NDkyPC9rZXk+PC9mb3JlaWduLWtleXM+PHJlZi10eXBlIG5h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bGVzPjxwYWdlcz4yMS0yOTwvcGFnZXM+PHZvbHVtZT4xNDwvdm9sdW1lPjxudW1iZXI+MTwvbnVt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w:t>
      </w:r>
      <w:r w:rsidR="004F012E">
        <w:rPr>
          <w:sz w:val="24"/>
          <w:szCs w:val="24"/>
        </w:rPr>
        <w:t>interact with</w:t>
      </w:r>
      <w:r w:rsidR="000F0B41">
        <w:rPr>
          <w:sz w:val="24"/>
          <w:szCs w:val="24"/>
        </w:rPr>
        <w:t xml:space="preserve">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053BF8">
        <w:rPr>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Pr>
          <w:sz w:val="24"/>
          <w:szCs w:val="24"/>
        </w:rPr>
        <w:instrText xml:space="preserve"> ADDIN EN.CITE </w:instrText>
      </w:r>
      <w:r w:rsidR="005F1A4E">
        <w:rPr>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Pr>
          <w:sz w:val="24"/>
          <w:szCs w:val="24"/>
        </w:rPr>
        <w:instrText xml:space="preserve"> ADDIN EN.CITE.DATA </w:instrText>
      </w:r>
      <w:r w:rsidR="005F1A4E">
        <w:rPr>
          <w:sz w:val="24"/>
          <w:szCs w:val="24"/>
        </w:rPr>
      </w:r>
      <w:r w:rsidR="005F1A4E">
        <w:rPr>
          <w:sz w:val="24"/>
          <w:szCs w:val="24"/>
        </w:rPr>
        <w:fldChar w:fldCharType="end"/>
      </w:r>
      <w:r w:rsidR="00053BF8">
        <w:rPr>
          <w:sz w:val="24"/>
          <w:szCs w:val="24"/>
        </w:rPr>
      </w:r>
      <w:r w:rsidR="00053BF8">
        <w:rPr>
          <w:sz w:val="24"/>
          <w:szCs w:val="24"/>
        </w:rPr>
        <w:fldChar w:fldCharType="separate"/>
      </w:r>
      <w:r w:rsidR="00053BF8">
        <w:rPr>
          <w:noProof/>
          <w:sz w:val="24"/>
          <w:szCs w:val="24"/>
        </w:rPr>
        <w:t>(Kliebenstein, Rowe et al. 2005, Pedras and Ahiahonu 2005, Stefanato, Abou‐Mansour et al. 2009, Pedras, Hossain et al. 2011)</w:t>
      </w:r>
      <w:r w:rsidR="00053BF8">
        <w:rPr>
          <w:sz w:val="24"/>
          <w:szCs w:val="24"/>
        </w:rPr>
        <w:fldChar w:fldCharType="end"/>
      </w:r>
      <w:r w:rsidR="00053BF8">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tomatine </w:t>
      </w:r>
      <w:r w:rsidR="00B3570C">
        <w:rPr>
          <w:sz w:val="24"/>
          <w:szCs w:val="24"/>
        </w:rPr>
        <w:fldChar w:fldCharType="begin"/>
      </w:r>
      <w:r w:rsidR="005F1A4E">
        <w:rPr>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Pr>
          <w:sz w:val="24"/>
          <w:szCs w:val="24"/>
        </w:rPr>
        <w:fldChar w:fldCharType="separate"/>
      </w:r>
      <w:r w:rsidR="009810DC">
        <w:rPr>
          <w:noProof/>
          <w:sz w:val="24"/>
          <w:szCs w:val="24"/>
        </w:rPr>
        <w:t>(Quidde, Osbourn et al. 1998, Quidde, Büttner et al. 1999)</w:t>
      </w:r>
      <w:r w:rsidR="00B3570C">
        <w:rPr>
          <w:sz w:val="24"/>
          <w:szCs w:val="24"/>
        </w:rPr>
        <w:fldChar w:fldCharType="end"/>
      </w:r>
      <w:r w:rsidR="005D7BA2">
        <w:rPr>
          <w:sz w:val="24"/>
          <w:szCs w:val="24"/>
        </w:rPr>
        <w:t>.</w:t>
      </w:r>
      <w:r w:rsidR="0092425F">
        <w:rPr>
          <w:sz w:val="24"/>
          <w:szCs w:val="24"/>
        </w:rPr>
        <w:t xml:space="preserve"> </w:t>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053BF8">
        <w:rPr>
          <w:sz w:val="24"/>
          <w:szCs w:val="24"/>
        </w:rPr>
        <w:t xml:space="preserve"> </w:t>
      </w:r>
      <w:r w:rsidR="00053BF8">
        <w:rPr>
          <w:sz w:val="24"/>
          <w:szCs w:val="24"/>
        </w:rPr>
        <w:fldChar w:fldCharType="begin"/>
      </w:r>
      <w:r w:rsidR="005F1A4E">
        <w:rPr>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Pr>
          <w:sz w:val="24"/>
          <w:szCs w:val="24"/>
        </w:rPr>
        <w:fldChar w:fldCharType="separate"/>
      </w:r>
      <w:r w:rsidR="00053BF8">
        <w:rPr>
          <w:noProof/>
          <w:sz w:val="24"/>
          <w:szCs w:val="24"/>
        </w:rPr>
        <w:t>(Bartoli and Roux 2017)</w:t>
      </w:r>
      <w:r w:rsidR="00053BF8">
        <w:rPr>
          <w:sz w:val="24"/>
          <w:szCs w:val="24"/>
        </w:rPr>
        <w:fldChar w:fldCharType="end"/>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r w:rsidR="0092425F">
        <w:rPr>
          <w:sz w:val="24"/>
          <w:szCs w:val="24"/>
        </w:rPr>
        <w:t xml:space="preserve">This potential for </w:t>
      </w:r>
      <w:r w:rsidR="00E00320">
        <w:rPr>
          <w:sz w:val="24"/>
          <w:szCs w:val="24"/>
        </w:rPr>
        <w:t>interaction between polygenic virulence</w:t>
      </w:r>
      <w:r w:rsidR="004F012E">
        <w:rPr>
          <w:sz w:val="24"/>
          <w:szCs w:val="24"/>
        </w:rPr>
        <w:t xml:space="preserve"> in generalist pathogens and equally polygenic</w:t>
      </w:r>
      <w:r w:rsidR="00E00320">
        <w:rPr>
          <w:sz w:val="24"/>
          <w:szCs w:val="24"/>
        </w:rPr>
        <w:t xml:space="preserve"> resistance</w:t>
      </w:r>
      <w:r w:rsidR="0092425F">
        <w:rPr>
          <w:sz w:val="24"/>
          <w:szCs w:val="24"/>
        </w:rPr>
        <w:t xml:space="preserve"> </w:t>
      </w:r>
      <w:r w:rsidR="004F012E">
        <w:rPr>
          <w:sz w:val="24"/>
          <w:szCs w:val="24"/>
        </w:rPr>
        <w:t>in</w:t>
      </w:r>
      <w:r w:rsidR="0092425F">
        <w:rPr>
          <w:sz w:val="24"/>
          <w:szCs w:val="24"/>
        </w:rPr>
        <w:t xml:space="preserve"> host plan</w:t>
      </w:r>
      <w:r w:rsidR="00825C40">
        <w:rPr>
          <w:sz w:val="24"/>
          <w:szCs w:val="24"/>
        </w:rPr>
        <w:t>ts</w:t>
      </w:r>
      <w:r w:rsidR="0092425F">
        <w:rPr>
          <w:sz w:val="24"/>
          <w:szCs w:val="24"/>
        </w:rPr>
        <w:t xml:space="preserve">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56D436A" w:rsidR="009836A7" w:rsidRPr="00471076" w:rsidRDefault="00DD787D" w:rsidP="007B72CF">
      <w:pPr>
        <w:spacing w:line="480" w:lineRule="auto"/>
        <w:ind w:firstLine="720"/>
        <w:rPr>
          <w:sz w:val="24"/>
          <w:szCs w:val="24"/>
        </w:rPr>
      </w:pPr>
      <w:r>
        <w:rPr>
          <w:sz w:val="24"/>
          <w:szCs w:val="24"/>
        </w:rPr>
        <w:lastRenderedPageBreak/>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5F1A4E">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Pr>
          <w:sz w:val="24"/>
          <w:szCs w:val="24"/>
        </w:rPr>
        <w:instrText xml:space="preserve"> ADDIN EN.CITE </w:instrText>
      </w:r>
      <w:r w:rsidR="005F1A4E">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6525CC69"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causes</w:t>
      </w:r>
      <w:r w:rsidR="004F012E">
        <w:rPr>
          <w:sz w:val="24"/>
          <w:szCs w:val="24"/>
        </w:rPr>
        <w:t xml:space="preserve"> wide ranging</w:t>
      </w:r>
      <w:r w:rsidR="00EA6EAB" w:rsidRPr="00436F19">
        <w:rPr>
          <w:sz w:val="24"/>
          <w:szCs w:val="24"/>
        </w:rPr>
        <w:t xml:space="preserve"> pre- and post-harvest crop losses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Pr>
          <w:sz w:val="24"/>
          <w:szCs w:val="24"/>
        </w:rPr>
        <w:instrText xml:space="preserve"> ADDIN EN.CITE </w:instrText>
      </w:r>
      <w:r w:rsidR="005F1A4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w:t>
      </w:r>
      <w:r w:rsidR="003F292E">
        <w:rPr>
          <w:sz w:val="24"/>
          <w:szCs w:val="24"/>
        </w:rPr>
        <w:t xml:space="preserve">show the same </w:t>
      </w:r>
      <w:r w:rsidR="00322463">
        <w:rPr>
          <w:sz w:val="24"/>
          <w:szCs w:val="24"/>
        </w:rPr>
        <w:t>broad</w:t>
      </w:r>
      <w:r w:rsidRPr="00DA7FA8">
        <w:rPr>
          <w:sz w:val="24"/>
          <w:szCs w:val="24"/>
        </w:rPr>
        <w:t xml:space="preserve"> host range</w:t>
      </w:r>
      <w:r w:rsidR="00750F0F">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Pr>
          <w:sz w:val="24"/>
          <w:szCs w:val="24"/>
        </w:rPr>
        <w:instrText xml:space="preserve"> ADDIN EN.CITE </w:instrText>
      </w:r>
      <w:r w:rsidR="005F1A4E">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lastRenderedPageBreak/>
        <w:t xml:space="preserve">in contrast to pathogens like </w:t>
      </w:r>
      <w:r w:rsidR="00EA6EAB" w:rsidRPr="00DA7FA8">
        <w:rPr>
          <w:i/>
          <w:sz w:val="24"/>
          <w:szCs w:val="24"/>
        </w:rPr>
        <w:t xml:space="preserve">Fusarium </w:t>
      </w:r>
      <w:proofErr w:type="spellStart"/>
      <w:r w:rsidR="00EA6EAB" w:rsidRPr="00DA7FA8">
        <w:rPr>
          <w:i/>
          <w:sz w:val="24"/>
          <w:szCs w:val="24"/>
        </w:rPr>
        <w:t>oxysporum</w:t>
      </w:r>
      <w:proofErr w:type="spellEnd"/>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r w:rsidR="00D3121D" w:rsidRPr="00DA7FA8">
        <w:rPr>
          <w:sz w:val="24"/>
          <w:szCs w:val="24"/>
        </w:rPr>
        <w:t>phytotoxins</w:t>
      </w:r>
      <w:r w:rsidR="007A7AF3">
        <w:rPr>
          <w:sz w:val="24"/>
          <w:szCs w:val="24"/>
        </w:rPr>
        <w:t>,</w:t>
      </w:r>
      <w:r w:rsidR="000F22E7">
        <w:rPr>
          <w:sz w:val="24"/>
          <w:szCs w:val="24"/>
        </w:rPr>
        <w:t xml:space="preserve"> </w:t>
      </w:r>
      <w:proofErr w:type="spellStart"/>
      <w:r w:rsidR="00D3121D" w:rsidRPr="00DA7FA8">
        <w:rPr>
          <w:sz w:val="24"/>
          <w:szCs w:val="24"/>
        </w:rPr>
        <w:t>botrydial</w:t>
      </w:r>
      <w:proofErr w:type="spellEnd"/>
      <w:r w:rsidR="00D3121D" w:rsidRPr="00DA7FA8">
        <w:rPr>
          <w:sz w:val="24"/>
          <w:szCs w:val="24"/>
        </w:rPr>
        <w:t xml:space="preserve"> and </w:t>
      </w:r>
      <w:proofErr w:type="spellStart"/>
      <w:r w:rsidR="00D3121D" w:rsidRPr="00DA7FA8">
        <w:rPr>
          <w:sz w:val="24"/>
          <w:szCs w:val="24"/>
        </w:rPr>
        <w:t>botcinic</w:t>
      </w:r>
      <w:proofErr w:type="spellEnd"/>
      <w:r w:rsidR="00D3121D" w:rsidRPr="00DA7FA8">
        <w:rPr>
          <w:sz w:val="24"/>
          <w:szCs w:val="24"/>
        </w:rPr>
        <w:t xml:space="preserve"> acid</w:t>
      </w:r>
      <w:r w:rsidR="00CE6D3B">
        <w:rPr>
          <w:sz w:val="24"/>
          <w:szCs w:val="24"/>
        </w:rPr>
        <w:t xml:space="preserve"> </w:t>
      </w:r>
      <w:r w:rsidR="009B208D">
        <w:rPr>
          <w:sz w:val="24"/>
          <w:szCs w:val="24"/>
        </w:rPr>
        <w:fldChar w:fldCharType="begin"/>
      </w:r>
      <w:r w:rsidR="005F1A4E">
        <w:rPr>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5F1A4E">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5F1A4E">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3F292E">
        <w:rPr>
          <w:sz w:val="24"/>
          <w:szCs w:val="24"/>
        </w:rPr>
        <w:t xml:space="preserve">The phenotypic variation is driven by a </w:t>
      </w:r>
      <w:r w:rsidR="00A01C5A">
        <w:rPr>
          <w:sz w:val="24"/>
          <w:szCs w:val="24"/>
        </w:rPr>
        <w:t xml:space="preserve">high level of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r>
      <w:r w:rsidR="002450E5">
        <w:rPr>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Pr>
          <w:sz w:val="24"/>
          <w:szCs w:val="24"/>
        </w:rPr>
        <w:fldChar w:fldCharType="separate"/>
      </w:r>
      <w:r w:rsidR="002450E5">
        <w:rPr>
          <w:noProof/>
          <w:sz w:val="24"/>
          <w:szCs w:val="24"/>
        </w:rPr>
        <w:t>(Rowe and Kliebenstein 2007, Fekete, Fekete et al. 2012)</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3F292E">
        <w:rPr>
          <w:sz w:val="24"/>
          <w:szCs w:val="24"/>
        </w:rPr>
        <w:t xml:space="preserve">was measured as </w:t>
      </w:r>
      <w:r w:rsidR="00DC7B96">
        <w:rPr>
          <w:sz w:val="24"/>
          <w:szCs w:val="24"/>
        </w:rPr>
        <w:t>6.6 SNP/kb</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w:t>
      </w:r>
      <w:r w:rsidR="00C30B68">
        <w:rPr>
          <w:sz w:val="24"/>
          <w:szCs w:val="24"/>
        </w:rPr>
        <w:t xml:space="preserve"> 1.5 SNP/kb in </w:t>
      </w:r>
      <w:proofErr w:type="spellStart"/>
      <w:r w:rsidR="00C30B68" w:rsidRPr="00C30B68">
        <w:rPr>
          <w:i/>
          <w:sz w:val="24"/>
          <w:szCs w:val="24"/>
        </w:rPr>
        <w:t>Melampsora</w:t>
      </w:r>
      <w:proofErr w:type="spellEnd"/>
      <w:r w:rsidR="00C30B68" w:rsidRPr="00C30B68">
        <w:rPr>
          <w:i/>
          <w:sz w:val="24"/>
          <w:szCs w:val="24"/>
        </w:rPr>
        <w:t xml:space="preserve"> </w:t>
      </w:r>
      <w:proofErr w:type="spellStart"/>
      <w:r w:rsidR="00C30B68" w:rsidRPr="00C30B68">
        <w:rPr>
          <w:i/>
          <w:sz w:val="24"/>
          <w:szCs w:val="24"/>
        </w:rPr>
        <w:t>larici-populina</w:t>
      </w:r>
      <w:proofErr w:type="spellEnd"/>
      <w:r w:rsidR="00C30B68">
        <w:rPr>
          <w:sz w:val="24"/>
          <w:szCs w:val="24"/>
        </w:rPr>
        <w:t>,</w:t>
      </w:r>
      <w:r w:rsidR="00CE69EF">
        <w:rPr>
          <w:sz w:val="24"/>
          <w:szCs w:val="24"/>
        </w:rPr>
        <w:t xml:space="preserve"> 5.5 SNP/kb in the compact genome of the obligate biotroph </w:t>
      </w:r>
      <w:proofErr w:type="spellStart"/>
      <w:r w:rsidR="00CE69EF" w:rsidRPr="002C6CAE">
        <w:rPr>
          <w:i/>
          <w:sz w:val="24"/>
          <w:szCs w:val="24"/>
        </w:rPr>
        <w:t>Plasmodiophora</w:t>
      </w:r>
      <w:proofErr w:type="spellEnd"/>
      <w:r w:rsidR="00CE69EF" w:rsidRPr="002C6CAE">
        <w:rPr>
          <w:i/>
          <w:sz w:val="24"/>
          <w:szCs w:val="24"/>
        </w:rPr>
        <w:t xml:space="preserve"> </w:t>
      </w:r>
      <w:proofErr w:type="spellStart"/>
      <w:r w:rsidR="00CE69EF" w:rsidRPr="002C6CAE">
        <w:rPr>
          <w:i/>
          <w:sz w:val="24"/>
          <w:szCs w:val="24"/>
        </w:rPr>
        <w:t>brassicae</w:t>
      </w:r>
      <w:proofErr w:type="spellEnd"/>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Pr>
          <w:sz w:val="24"/>
          <w:szCs w:val="24"/>
        </w:rPr>
        <w:instrText xml:space="preserve"> ADDIN EN.CITE </w:instrText>
      </w:r>
      <w:r w:rsidR="005F1A4E">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6E0975">
        <w:rPr>
          <w:sz w:val="24"/>
          <w:szCs w:val="24"/>
        </w:rPr>
      </w:r>
      <w:r w:rsidR="006E0975">
        <w:rPr>
          <w:sz w:val="24"/>
          <w:szCs w:val="24"/>
        </w:rPr>
        <w:fldChar w:fldCharType="separate"/>
      </w:r>
      <w:r w:rsidR="00042D5F">
        <w:rPr>
          <w:noProof/>
          <w:sz w:val="24"/>
          <w:szCs w:val="24"/>
        </w:rPr>
        <w:t>(Farhat, Shapiro et al. 2013, Hacquard, Kracher et al. 2013, Wicker, Oberhaensli et al. 2013, Persoons, Morin et al. 2014, Desjardins, Cohen et al. 2016, Power, Parkhill et al. 2017)</w:t>
      </w:r>
      <w:r w:rsidR="006E0975">
        <w:rPr>
          <w:sz w:val="24"/>
          <w:szCs w:val="24"/>
        </w:rPr>
        <w:fldChar w:fldCharType="end"/>
      </w:r>
      <w:r w:rsidR="00766DC1" w:rsidRPr="00CA37C4">
        <w:rPr>
          <w:sz w:val="24"/>
          <w:szCs w:val="24"/>
        </w:rPr>
        <w:t>.</w:t>
      </w:r>
      <w:r w:rsidR="00A01C5A">
        <w:rPr>
          <w:sz w:val="24"/>
          <w:szCs w:val="24"/>
        </w:rPr>
        <w:t xml:space="preserve"> </w:t>
      </w:r>
      <w:r w:rsidR="00C30B68">
        <w:rPr>
          <w:sz w:val="24"/>
          <w:szCs w:val="24"/>
        </w:rPr>
        <w:t xml:space="preserve">Higher polymorphism rates are reported for the wheat stem rust pathogen </w:t>
      </w:r>
      <w:r w:rsidR="00C30B68" w:rsidRPr="000224F6">
        <w:rPr>
          <w:i/>
          <w:sz w:val="24"/>
          <w:szCs w:val="24"/>
        </w:rPr>
        <w:t xml:space="preserve">Puccinia </w:t>
      </w:r>
      <w:proofErr w:type="spellStart"/>
      <w:r w:rsidR="00C30B68" w:rsidRPr="000224F6">
        <w:rPr>
          <w:i/>
          <w:sz w:val="24"/>
          <w:szCs w:val="24"/>
        </w:rPr>
        <w:t>graminis</w:t>
      </w:r>
      <w:proofErr w:type="spellEnd"/>
      <w:r w:rsidR="00C30B68">
        <w:rPr>
          <w:sz w:val="24"/>
          <w:szCs w:val="24"/>
        </w:rPr>
        <w:t xml:space="preserve"> </w:t>
      </w:r>
      <w:r w:rsidR="001F21B6">
        <w:rPr>
          <w:sz w:val="24"/>
          <w:szCs w:val="24"/>
        </w:rPr>
        <w:t xml:space="preserve">f. sp. </w:t>
      </w:r>
      <w:proofErr w:type="spellStart"/>
      <w:r w:rsidR="00AA4A31">
        <w:rPr>
          <w:i/>
          <w:sz w:val="24"/>
          <w:szCs w:val="24"/>
        </w:rPr>
        <w:t>t</w:t>
      </w:r>
      <w:r w:rsidR="001F21B6" w:rsidRPr="000224F6">
        <w:rPr>
          <w:i/>
          <w:sz w:val="24"/>
          <w:szCs w:val="24"/>
        </w:rPr>
        <w:t>ritici</w:t>
      </w:r>
      <w:proofErr w:type="spellEnd"/>
      <w:r w:rsidR="00AA4A31">
        <w:rPr>
          <w:sz w:val="24"/>
          <w:szCs w:val="24"/>
        </w:rPr>
        <w:t>, from a small non-random sample of isolates</w:t>
      </w:r>
      <w:r w:rsidR="001F21B6">
        <w:rPr>
          <w:sz w:val="24"/>
          <w:szCs w:val="24"/>
        </w:rPr>
        <w:t xml:space="preserve">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5F1A4E">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Pr>
          <w:sz w:val="24"/>
          <w:szCs w:val="24"/>
        </w:rPr>
        <w:fldChar w:fldCharType="separate"/>
      </w:r>
      <w:r w:rsidR="00042D5F">
        <w:rPr>
          <w:noProof/>
          <w:sz w:val="24"/>
          <w:szCs w:val="24"/>
        </w:rPr>
        <w:t>(Upadhyaya, Garnica et al. 2014)</w:t>
      </w:r>
      <w:r w:rsidR="00B3570C">
        <w:rPr>
          <w:sz w:val="24"/>
          <w:szCs w:val="24"/>
        </w:rPr>
        <w:fldChar w:fldCharType="end"/>
      </w:r>
      <w:r w:rsidR="001F21B6">
        <w:rPr>
          <w:sz w:val="24"/>
          <w:szCs w:val="24"/>
        </w:rPr>
        <w:t xml:space="preserve">. </w:t>
      </w:r>
      <w:r w:rsidR="003F292E">
        <w:rPr>
          <w:sz w:val="24"/>
          <w:szCs w:val="24"/>
        </w:rPr>
        <w:t xml:space="preserve">In addition to SNP diversity, the </w:t>
      </w:r>
      <w:r w:rsidR="00E310DC">
        <w:rPr>
          <w:sz w:val="24"/>
          <w:szCs w:val="24"/>
        </w:rPr>
        <w:t xml:space="preserve">genomic sequencing </w:t>
      </w:r>
      <w:r w:rsidR="00A01C5A">
        <w:rPr>
          <w:sz w:val="24"/>
          <w:szCs w:val="24"/>
        </w:rPr>
        <w:t>show</w:t>
      </w:r>
      <w:r w:rsidR="00E310DC">
        <w:rPr>
          <w:sz w:val="24"/>
          <w:szCs w:val="24"/>
        </w:rPr>
        <w:t>ed</w:t>
      </w:r>
      <w:r w:rsidR="00A01C5A">
        <w:rPr>
          <w:sz w:val="24"/>
          <w:szCs w:val="24"/>
        </w:rPr>
        <w:t xml:space="preserve"> that </w:t>
      </w:r>
      <w:r w:rsidR="00053BF8" w:rsidRPr="00053BF8">
        <w:rPr>
          <w:i/>
          <w:sz w:val="24"/>
          <w:szCs w:val="24"/>
        </w:rPr>
        <w:t>B. cinerea</w:t>
      </w:r>
      <w:r w:rsidR="00A01C5A">
        <w:rPr>
          <w:sz w:val="24"/>
          <w:szCs w:val="24"/>
        </w:rPr>
        <w:t xml:space="preserve"> has a high level of recombination and genomic admixture</w:t>
      </w:r>
      <w:r w:rsidR="000B0044">
        <w:rPr>
          <w:sz w:val="24"/>
          <w:szCs w:val="24"/>
        </w:rPr>
        <w:t>,</w:t>
      </w:r>
      <w:r w:rsidR="003F292E">
        <w:rPr>
          <w:sz w:val="24"/>
          <w:szCs w:val="24"/>
        </w:rPr>
        <w:t xml:space="preserve"> as if it were a randomly intermating population</w:t>
      </w:r>
      <w:r w:rsidR="00A01C5A">
        <w:rPr>
          <w:sz w:val="24"/>
          <w:szCs w:val="24"/>
        </w:rPr>
        <w:t xml:space="preserv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 xml:space="preserve">B. </w:t>
      </w:r>
      <w:r w:rsidR="00D3121D" w:rsidRPr="00DA7FA8">
        <w:rPr>
          <w:i/>
          <w:sz w:val="24"/>
          <w:szCs w:val="24"/>
        </w:rPr>
        <w:lastRenderedPageBreak/>
        <w:t>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053BF8">
        <w:rPr>
          <w:sz w:val="24"/>
          <w:szCs w:val="24"/>
        </w:rPr>
        <w:t xml:space="preserve"> </w:t>
      </w:r>
      <w:r w:rsidR="00053BF8">
        <w:rPr>
          <w:sz w:val="24"/>
          <w:szCs w:val="24"/>
        </w:rPr>
        <w:fldChar w:fldCharType="begin"/>
      </w:r>
      <w:r w:rsidR="005F1A4E">
        <w:rPr>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Pr>
          <w:sz w:val="24"/>
          <w:szCs w:val="24"/>
        </w:rPr>
        <w:fldChar w:fldCharType="separate"/>
      </w:r>
      <w:r w:rsidR="00053BF8">
        <w:rPr>
          <w:noProof/>
          <w:sz w:val="24"/>
          <w:szCs w:val="24"/>
        </w:rPr>
        <w:t>(Bartoli and Roux 2017)</w:t>
      </w:r>
      <w:r w:rsidR="00053BF8">
        <w:rPr>
          <w:sz w:val="24"/>
          <w:szCs w:val="24"/>
        </w:rPr>
        <w:fldChar w:fldCharType="end"/>
      </w:r>
      <w:r w:rsidR="00D3121D" w:rsidRPr="00DA7FA8">
        <w:rPr>
          <w:sz w:val="24"/>
          <w:szCs w:val="24"/>
        </w:rPr>
        <w:t>.</w:t>
      </w:r>
    </w:p>
    <w:p w14:paraId="52C2E367" w14:textId="1C6A92FA" w:rsidR="00EA6EAB" w:rsidRPr="00471076" w:rsidRDefault="000F79B1" w:rsidP="00825C40">
      <w:pPr>
        <w:spacing w:line="480" w:lineRule="auto"/>
        <w:ind w:firstLine="720"/>
        <w:rPr>
          <w:sz w:val="24"/>
          <w:szCs w:val="24"/>
        </w:rPr>
      </w:pPr>
      <w:r w:rsidRPr="00471076">
        <w:rPr>
          <w:sz w:val="24"/>
          <w:szCs w:val="24"/>
        </w:rPr>
        <w:t xml:space="preserve">A model </w:t>
      </w:r>
      <w:proofErr w:type="spellStart"/>
      <w:r w:rsidRPr="00471076">
        <w:rPr>
          <w:sz w:val="24"/>
          <w:szCs w:val="24"/>
        </w:rPr>
        <w:t>pathosystem</w:t>
      </w:r>
      <w:proofErr w:type="spellEnd"/>
      <w:r w:rsidRPr="00471076">
        <w:rPr>
          <w:sz w:val="24"/>
          <w:szCs w:val="24"/>
        </w:rPr>
        <w:t xml:space="preserve">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B. cinerea</w:t>
      </w:r>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Pr>
          <w:sz w:val="24"/>
          <w:szCs w:val="24"/>
        </w:rPr>
        <w:instrText xml:space="preserve"> ADDIN EN.CITE </w:instrText>
      </w:r>
      <w:r w:rsidR="005F1A4E">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LXRpdGxlPjwvdGl0bGVzPjxwYWdlcz4xMzQxLTEzNTE8L3BhZ2VzPjx2b2x1bWU+MTI5PC92b2x1
bWU+PG51bWJlcj4zPC9udW1iZXI+PGRhdGVzPjx5ZWFyPjIwMDI8L3llYXI+PC9kYXRlcz48aXNi
bj4xNTMyLTI1NDg8L2lzYm4+PHVybHM+PC91cmxzPjwvcmVjb3JkPjwvQ2l0ZT48Q2l0ZT48QXV0
aG9yPkZpbmtlcnM8L0F1dGhvcj48WWVhcj4yMDA3PC9ZZWFyPjxSZWNOdW0+NDMyPC9SZWNOdW0+
PHJlY29yZD48cmVjLW51bWJlcj40MzI8L3JlYy1udW1iZXI+PGZvcmVpZ24ta2V5cz48a2V5IGFw
cD0iRU4iIGRiLWlkPSJhMngydHpzempmZDJ6amVkMGU4cHNmZHRkMGRhYWZ3d3IwMDIiIHRpbWVz
dGFtcD0iMCI+NDMyPC9rZXk+PC9mb3JlaWduLWtleXM+PHJlZi10eXBlIG5hbWU9IkpvdXJuYWwg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ZXRpY2FsIGFuZCBBcHBsaWVkIEdlbmV0aWNzPC9zZWNvbmRhcnktdGl0bGU+PC90aXRsZXM+PHBh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</w:fldData>
        </w:fldChar>
      </w:r>
      <w:r w:rsidR="00190ECE">
        <w:rPr>
          <w:sz w:val="24"/>
          <w:szCs w:val="24"/>
        </w:rPr>
        <w:instrText xml:space="preserve"> ADDIN EN.CITE </w:instrText>
      </w:r>
      <w:r w:rsidR="00190ECE">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LXRpdGxlPjwvdGl0bGVzPjxwYWdlcz4xMzQxLTEzNTE8L3BhZ2VzPjx2b2x1bWU+MTI5PC92b2x1
bWU+PG51bWJlcj4zPC9udW1iZXI+PGRhdGVzPjx5ZWFyPjIwMDI8L3llYXI+PC9kYXRlcz48aXNi
bj4xNTMyLTI1NDg8L2lzYm4+PHVybHM+PC91cmxzPjwvcmVjb3JkPjwvQ2l0ZT48Q2l0ZT48QXV0
aG9yPkZpbmtlcnM8L0F1dGhvcj48WWVhcj4yMDA3PC9ZZWFyPjxSZWNOdW0+NDMyPC9SZWNOdW0+
PHJlY29yZD48cmVjLW51bWJlcj40MzI8L3JlYy1udW1iZXI+PGZvcmVpZ24ta2V5cz48a2V5IGFw
cD0iRU4iIGRiLWlkPSJhMngydHpzempmZDJ6amVkMGU4cHNmZHRkMGRhYWZ3d3IwMDIiIHRpbWVz
dGFtcD0iMCI+NDMyPC9rZXk+PC9mb3JlaWduLWtleXM+PHJlZi10eXBlIG5hbWU9IkpvdXJuYWwg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ZXRpY2FsIGFuZCBBcHBsaWVkIEdlbmV0aWNzPC9zZWNvbmRhcnktdGl0bGU+PC90aXRsZXM+PHBh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</w:fldData>
        </w:fldChar>
      </w:r>
      <w:r w:rsidR="00190ECE">
        <w:rPr>
          <w:sz w:val="24"/>
          <w:szCs w:val="24"/>
        </w:rPr>
        <w:instrText xml:space="preserve"> ADDIN EN.CITE.DATA </w:instrText>
      </w:r>
      <w:r w:rsidR="00190ECE">
        <w:rPr>
          <w:sz w:val="24"/>
          <w:szCs w:val="24"/>
        </w:rPr>
      </w:r>
      <w:r w:rsidR="00190ECE">
        <w:rPr>
          <w:sz w:val="24"/>
          <w:szCs w:val="24"/>
        </w:rPr>
        <w:fldChar w:fldCharType="end"/>
      </w:r>
      <w:r w:rsidR="00B3570C">
        <w:rPr>
          <w:sz w:val="24"/>
          <w:szCs w:val="24"/>
        </w:rPr>
      </w:r>
      <w:r w:rsidR="00B3570C">
        <w:rPr>
          <w:sz w:val="24"/>
          <w:szCs w:val="24"/>
        </w:rPr>
        <w:fldChar w:fldCharType="separate"/>
      </w:r>
      <w:r w:rsidR="00042D5F">
        <w:rPr>
          <w:noProof/>
          <w:sz w:val="24"/>
          <w:szCs w:val="24"/>
        </w:rPr>
        <w:t>(Dıaz, ten Have et al. 2002, Finkers, van Heusden et al. 2007, Ten Have, van Berloo et al. 2007, Rowe and Kliebenstein 2008, Corwin, Copeland et al. 2016)</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dCBjZWxsPC9zZWNvbmRhcnktdGl0bGU+PC90aXRsZXM+PHBhZ2VzPlMxODEtUzE4OTwvcGFnZXM+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</w:fldData>
        </w:fldChar>
      </w:r>
      <w:r w:rsidR="005F1A4E">
        <w:rPr>
          <w:sz w:val="24"/>
          <w:szCs w:val="24"/>
        </w:rPr>
        <w:instrText xml:space="preserve"> ADDIN EN.CITE </w:instrText>
      </w:r>
      <w:r w:rsidR="005F1A4E">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dCBjZWxsPC9zZWNvbmRhcnktdGl0bGU+PC90aXRsZXM+PHBhZ2VzPlMxODEtUzE4OTwvcGFnZXM+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6E0975">
        <w:rPr>
          <w:sz w:val="24"/>
          <w:szCs w:val="24"/>
        </w:rPr>
      </w:r>
      <w:r w:rsidR="006E0975">
        <w:rPr>
          <w:sz w:val="24"/>
          <w:szCs w:val="24"/>
        </w:rPr>
        <w:fldChar w:fldCharType="separate"/>
      </w:r>
      <w:r w:rsidR="00042D5F">
        <w:rPr>
          <w:noProof/>
          <w:sz w:val="24"/>
          <w:szCs w:val="24"/>
        </w:rPr>
        <w:t>(Tanksley 2004, Bai and Lindhout 2007, Panthee and Chen 2010, Bergougnoux 2014, Müller, Wijnen et al. 2016)</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aXRsZXM+PHBhZ2VzPjIzNS0yNDg8L3BhZ2VzPjx2b2x1bWU+MTQwPC92b2x1bWU+PG51bWJlcj4x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</w:fldData>
        </w:fldChar>
      </w:r>
      <w:r w:rsidR="005F1A4E">
        <w:rPr>
          <w:sz w:val="24"/>
          <w:szCs w:val="24"/>
        </w:rPr>
        <w:instrText xml:space="preserve"> ADDIN EN.CITE </w:instrText>
      </w:r>
      <w:r w:rsidR="005F1A4E">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aXRsZXM+PHBhZ2VzPjIzNS0yNDg8L3BhZ2VzPjx2b2x1bWU+MTQwPC92b2x1bWU+PG51bWJlcj4x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00540B3E">
        <w:rPr>
          <w:sz w:val="24"/>
          <w:szCs w:val="24"/>
        </w:rPr>
        <w:t xml:space="preserve">Tomato domestication </w:t>
      </w:r>
      <w:r w:rsidR="00E55832">
        <w:rPr>
          <w:sz w:val="24"/>
          <w:szCs w:val="24"/>
        </w:rPr>
        <w:t>is typically</w:t>
      </w:r>
      <w:r w:rsidR="00540B3E">
        <w:rPr>
          <w:sz w:val="24"/>
          <w:szCs w:val="24"/>
        </w:rPr>
        <w:t xml:space="preserve"> considered a single event, followed by extensive crop improvement </w:t>
      </w:r>
      <w:r w:rsidR="00075FF0">
        <w:rPr>
          <w:sz w:val="24"/>
          <w:szCs w:val="24"/>
        </w:rPr>
        <w:fldChar w:fldCharType="begin"/>
      </w:r>
      <w:r w:rsidR="00190ECE">
        <w:rPr>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Pr>
          <w:sz w:val="24"/>
          <w:szCs w:val="24"/>
        </w:rPr>
        <w:fldChar w:fldCharType="separate"/>
      </w:r>
      <w:r w:rsidR="00190ECE">
        <w:rPr>
          <w:noProof/>
          <w:sz w:val="24"/>
          <w:szCs w:val="24"/>
        </w:rPr>
        <w:t>(Lin, Zhu et al. 2014, Blanca, Montero-Pau et al. 2015)</w:t>
      </w:r>
      <w:r w:rsidR="00075FF0">
        <w:rPr>
          <w:sz w:val="24"/>
          <w:szCs w:val="24"/>
        </w:rPr>
        <w:fldChar w:fldCharType="end"/>
      </w:r>
      <w:r w:rsidR="00540B3E">
        <w:rPr>
          <w:sz w:val="24"/>
          <w:szCs w:val="24"/>
        </w:rPr>
        <w:t xml:space="preserve">. </w:t>
      </w:r>
      <w:r w:rsidR="0053312D"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B. cinerea</w:t>
      </w:r>
      <w:r w:rsidRPr="00471076">
        <w:rPr>
          <w:sz w:val="24"/>
          <w:szCs w:val="24"/>
        </w:rPr>
        <w:t xml:space="preserve"> </w:t>
      </w:r>
      <w:proofErr w:type="spellStart"/>
      <w:r w:rsidRPr="00471076">
        <w:rPr>
          <w:sz w:val="24"/>
          <w:szCs w:val="24"/>
        </w:rPr>
        <w:t>pathosystem</w:t>
      </w:r>
      <w:proofErr w:type="spellEnd"/>
      <w:r w:rsidRPr="00471076">
        <w:rPr>
          <w:sz w:val="24"/>
          <w:szCs w:val="24"/>
        </w:rPr>
        <w:t xml:space="preserve">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 xml:space="preserve">to better understand the evolution of this </w:t>
      </w:r>
      <w:proofErr w:type="spellStart"/>
      <w:r w:rsidR="00F442A5">
        <w:rPr>
          <w:sz w:val="24"/>
          <w:szCs w:val="24"/>
        </w:rPr>
        <w:t>pathosystem</w:t>
      </w:r>
      <w:proofErr w:type="spellEnd"/>
      <w:r w:rsidRPr="00471076">
        <w:rPr>
          <w:sz w:val="24"/>
          <w:szCs w:val="24"/>
        </w:rPr>
        <w:t>.</w:t>
      </w:r>
      <w:r w:rsidR="009836A7">
        <w:rPr>
          <w:sz w:val="24"/>
          <w:szCs w:val="24"/>
        </w:rPr>
        <w:t xml:space="preserve"> </w:t>
      </w:r>
    </w:p>
    <w:p w14:paraId="35B05A4C" w14:textId="4E9904F3" w:rsidR="009E7104" w:rsidRDefault="00105CC5" w:rsidP="00AC7BFC">
      <w:pPr>
        <w:spacing w:line="480" w:lineRule="auto"/>
        <w:ind w:firstLine="720"/>
        <w:rPr>
          <w:sz w:val="24"/>
          <w:szCs w:val="24"/>
        </w:rPr>
      </w:pPr>
      <w:r w:rsidRPr="00471076">
        <w:rPr>
          <w:sz w:val="24"/>
          <w:szCs w:val="24"/>
        </w:rPr>
        <w:lastRenderedPageBreak/>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 xml:space="preserve">S. </w:t>
      </w:r>
      <w:proofErr w:type="spellStart"/>
      <w:r w:rsidR="00D02CC3">
        <w:rPr>
          <w:i/>
          <w:sz w:val="24"/>
          <w:szCs w:val="24"/>
        </w:rPr>
        <w:t>lycopersicum</w:t>
      </w:r>
      <w:proofErr w:type="spellEnd"/>
      <w:r w:rsidR="00F442A5">
        <w:rPr>
          <w:sz w:val="24"/>
          <w:szCs w:val="24"/>
        </w:rPr>
        <w:t xml:space="preserve">, and wild tomato, </w:t>
      </w:r>
      <w:r w:rsidR="00D02CC3">
        <w:rPr>
          <w:i/>
          <w:sz w:val="24"/>
          <w:szCs w:val="24"/>
        </w:rPr>
        <w:t xml:space="preserve">S. </w:t>
      </w:r>
      <w:proofErr w:type="spellStart"/>
      <w:r w:rsidR="00D02CC3">
        <w:rPr>
          <w:i/>
          <w:sz w:val="24"/>
          <w:szCs w:val="24"/>
        </w:rPr>
        <w:t>pimpinellifolium</w:t>
      </w:r>
      <w:proofErr w:type="spellEnd"/>
      <w:r w:rsidR="00F442A5">
        <w:rPr>
          <w:sz w:val="24"/>
          <w:szCs w:val="24"/>
        </w:rPr>
        <w:t xml:space="preserve">, and </w:t>
      </w:r>
      <w:r w:rsidR="00FA6EF3">
        <w:rPr>
          <w:sz w:val="24"/>
          <w:szCs w:val="24"/>
        </w:rPr>
        <w:t xml:space="preserve">quantified the interaction through </w:t>
      </w:r>
      <w:r w:rsidR="00F442A5">
        <w:rPr>
          <w:sz w:val="24"/>
          <w:szCs w:val="24"/>
        </w:rPr>
        <w:t>lesion size</w:t>
      </w:r>
      <w:r w:rsidR="00FA6EF3">
        <w:rPr>
          <w:sz w:val="24"/>
          <w:szCs w:val="24"/>
        </w:rPr>
        <w:t xml:space="preserve"> in a detached leaf assay</w:t>
      </w:r>
      <w:r w:rsidR="00F442A5">
        <w:rPr>
          <w:sz w:val="24"/>
          <w:szCs w:val="24"/>
        </w:rPr>
        <w:t xml:space="preserve">. </w:t>
      </w:r>
      <w:r w:rsidR="00890F0E">
        <w:rPr>
          <w:sz w:val="24"/>
          <w:szCs w:val="24"/>
        </w:rPr>
        <w:t xml:space="preserve">Previous studies have examined </w:t>
      </w:r>
      <w:r w:rsidR="00890F0E">
        <w:rPr>
          <w:i/>
          <w:sz w:val="24"/>
          <w:szCs w:val="24"/>
        </w:rPr>
        <w:t>B. cinerea</w:t>
      </w:r>
      <w:r w:rsidR="00890F0E">
        <w:rPr>
          <w:sz w:val="24"/>
          <w:szCs w:val="24"/>
        </w:rPr>
        <w:t xml:space="preserve"> resistance between domesticated and distantly related wild tomato species (i.e. </w:t>
      </w:r>
      <w:r w:rsidR="00890F0E" w:rsidRPr="00685345">
        <w:rPr>
          <w:i/>
          <w:sz w:val="24"/>
          <w:szCs w:val="24"/>
        </w:rPr>
        <w:t xml:space="preserve">S. </w:t>
      </w:r>
      <w:proofErr w:type="spellStart"/>
      <w:r w:rsidR="00890F0E" w:rsidRPr="00685345">
        <w:rPr>
          <w:i/>
          <w:sz w:val="24"/>
          <w:szCs w:val="24"/>
        </w:rPr>
        <w:t>lycopersicum</w:t>
      </w:r>
      <w:proofErr w:type="spellEnd"/>
      <w:r w:rsidR="00890F0E" w:rsidRPr="00685345">
        <w:rPr>
          <w:i/>
          <w:sz w:val="24"/>
          <w:szCs w:val="24"/>
        </w:rPr>
        <w:t xml:space="preserve"> </w:t>
      </w:r>
      <w:r w:rsidR="00890F0E">
        <w:rPr>
          <w:sz w:val="24"/>
          <w:szCs w:val="24"/>
        </w:rPr>
        <w:t xml:space="preserve">and </w:t>
      </w:r>
      <w:r w:rsidR="00890F0E" w:rsidRPr="00685345">
        <w:rPr>
          <w:i/>
          <w:sz w:val="24"/>
          <w:szCs w:val="24"/>
        </w:rPr>
        <w:t xml:space="preserve">S. </w:t>
      </w:r>
      <w:proofErr w:type="spellStart"/>
      <w:r w:rsidR="00890F0E" w:rsidRPr="00685345">
        <w:rPr>
          <w:i/>
          <w:sz w:val="24"/>
          <w:szCs w:val="24"/>
        </w:rPr>
        <w:t>pimpinellifolium</w:t>
      </w:r>
      <w:proofErr w:type="spellEnd"/>
      <w:r w:rsidR="00890F0E">
        <w:rPr>
          <w:sz w:val="24"/>
          <w:szCs w:val="24"/>
        </w:rPr>
        <w:t xml:space="preserve">) using single isolates of pathogens </w: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890F0E">
        <w:rPr>
          <w:sz w:val="24"/>
          <w:szCs w:val="24"/>
        </w:rPr>
      </w:r>
      <w:r w:rsidR="00890F0E">
        <w:rPr>
          <w:sz w:val="24"/>
          <w:szCs w:val="24"/>
        </w:rPr>
        <w:fldChar w:fldCharType="separate"/>
      </w:r>
      <w:r w:rsidR="00890F0E">
        <w:rPr>
          <w:noProof/>
          <w:sz w:val="24"/>
          <w:szCs w:val="24"/>
        </w:rPr>
        <w:t>(Egashira, Kuwashima et al. 2000, Nicot, Moretti et al. 2002, Guimaraes, Chetelat et al. 2004, Ten Have, van Berloo et al. 2007, Finkers, Bai et al. 2008)</w:t>
      </w:r>
      <w:r w:rsidR="00890F0E">
        <w:rPr>
          <w:sz w:val="24"/>
          <w:szCs w:val="24"/>
        </w:rPr>
        <w:fldChar w:fldCharType="end"/>
      </w:r>
      <w:r w:rsidR="00890F0E">
        <w:rPr>
          <w:sz w:val="24"/>
          <w:szCs w:val="24"/>
        </w:rPr>
        <w:t xml:space="preserve">. These previous studies typically used individual wild and domesticated tomato accessions that were the founders of mapping populations and found a wide range of </w:t>
      </w:r>
      <w:r w:rsidR="00890F0E" w:rsidRPr="00685345">
        <w:rPr>
          <w:i/>
          <w:sz w:val="24"/>
          <w:szCs w:val="24"/>
        </w:rPr>
        <w:t>B. cinerea</w:t>
      </w:r>
      <w:r w:rsidR="00890F0E">
        <w:rPr>
          <w:sz w:val="24"/>
          <w:szCs w:val="24"/>
        </w:rPr>
        <w:t xml:space="preserve"> resistance. However, it is still unknown how domesticated and closely related wild tomatoes compare for </w:t>
      </w:r>
      <w:r w:rsidR="00890F0E" w:rsidRPr="003D26E5">
        <w:rPr>
          <w:i/>
          <w:sz w:val="24"/>
          <w:szCs w:val="24"/>
        </w:rPr>
        <w:t>B. cinerea</w:t>
      </w:r>
      <w:r w:rsidR="00890F0E">
        <w:rPr>
          <w:sz w:val="24"/>
          <w:szCs w:val="24"/>
        </w:rPr>
        <w:t xml:space="preserve"> resistance using multiple plant genotypes and a population of the pathogen. </w:t>
      </w:r>
      <w:r w:rsidR="0064046D">
        <w:rPr>
          <w:sz w:val="24"/>
          <w:szCs w:val="24"/>
        </w:rPr>
        <w:t>We selected accessions to sample major geographic origins of the progenitor</w:t>
      </w:r>
      <w:r w:rsidR="00E55832">
        <w:rPr>
          <w:sz w:val="24"/>
          <w:szCs w:val="24"/>
        </w:rPr>
        <w:t xml:space="preserve"> species</w:t>
      </w:r>
      <w:r w:rsidR="0064046D">
        <w:rPr>
          <w:sz w:val="24"/>
          <w:szCs w:val="24"/>
        </w:rPr>
        <w:t xml:space="preserve">, and </w:t>
      </w:r>
      <w:r w:rsidR="00E55832">
        <w:rPr>
          <w:sz w:val="24"/>
          <w:szCs w:val="24"/>
        </w:rPr>
        <w:t>focused the domesticated germplasm</w:t>
      </w:r>
      <w:r w:rsidR="0064046D">
        <w:rPr>
          <w:sz w:val="24"/>
          <w:szCs w:val="24"/>
        </w:rPr>
        <w:t xml:space="preserve"> on </w:t>
      </w:r>
      <w:r w:rsidR="0054531C">
        <w:rPr>
          <w:sz w:val="24"/>
          <w:szCs w:val="24"/>
        </w:rPr>
        <w:t xml:space="preserve">diverse </w:t>
      </w:r>
      <w:r w:rsidR="0064046D">
        <w:rPr>
          <w:sz w:val="24"/>
          <w:szCs w:val="24"/>
        </w:rPr>
        <w:t>mid- to late- 20</w:t>
      </w:r>
      <w:r w:rsidR="0064046D" w:rsidRPr="00B05CDB">
        <w:rPr>
          <w:sz w:val="24"/>
          <w:szCs w:val="24"/>
          <w:vertAlign w:val="superscript"/>
        </w:rPr>
        <w:t>th</w:t>
      </w:r>
      <w:r w:rsidR="0064046D">
        <w:rPr>
          <w:sz w:val="24"/>
          <w:szCs w:val="24"/>
        </w:rPr>
        <w:t xml:space="preserve"> century improved germplasm </w:t>
      </w:r>
      <w:r w:rsidR="00075FF0">
        <w:rPr>
          <w:sz w:val="24"/>
          <w:szCs w:val="24"/>
        </w:rPr>
        <w:fldChar w:fldCharType="begin"/>
      </w:r>
      <w:r w:rsidR="00510E9C">
        <w:rPr>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Pr>
          <w:sz w:val="24"/>
          <w:szCs w:val="24"/>
        </w:rPr>
        <w:fldChar w:fldCharType="separate"/>
      </w:r>
      <w:r w:rsidR="00510E9C">
        <w:rPr>
          <w:noProof/>
          <w:sz w:val="24"/>
          <w:szCs w:val="24"/>
        </w:rPr>
        <w:t>(Lin, Zhu et al. 2014, Blanca, Montero-Pau et al. 2015)</w:t>
      </w:r>
      <w:r w:rsidR="00075FF0">
        <w:rPr>
          <w:sz w:val="24"/>
          <w:szCs w:val="24"/>
        </w:rPr>
        <w:fldChar w:fldCharType="end"/>
      </w:r>
      <w:r w:rsidR="0064046D">
        <w:rPr>
          <w:sz w:val="24"/>
          <w:szCs w:val="24"/>
        </w:rPr>
        <w:t xml:space="preserve">. </w:t>
      </w:r>
      <w:r w:rsidR="00890F0E">
        <w:rPr>
          <w:sz w:val="24"/>
          <w:szCs w:val="24"/>
        </w:rPr>
        <w:t xml:space="preserve">In this study, we </w:t>
      </w:r>
      <w:r w:rsidR="002579BB">
        <w:rPr>
          <w:sz w:val="24"/>
          <w:szCs w:val="24"/>
        </w:rPr>
        <w:t xml:space="preserve">asked whether </w:t>
      </w:r>
      <w:r w:rsidR="002579BB" w:rsidRPr="009D2979">
        <w:rPr>
          <w:i/>
          <w:sz w:val="24"/>
          <w:szCs w:val="24"/>
        </w:rPr>
        <w:t xml:space="preserve">B. cinerea </w:t>
      </w:r>
      <w:r w:rsidR="002579BB">
        <w:rPr>
          <w:sz w:val="24"/>
          <w:szCs w:val="24"/>
        </w:rPr>
        <w:t xml:space="preserve">virulence was controlled by host variation, pathogen variation, or </w:t>
      </w:r>
      <w:r w:rsidR="00CB67E3">
        <w:rPr>
          <w:sz w:val="24"/>
          <w:szCs w:val="24"/>
        </w:rPr>
        <w:t>the interaction between them</w:t>
      </w:r>
      <w:r w:rsidR="002579BB">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r w:rsidR="002579BB">
        <w:rPr>
          <w:sz w:val="24"/>
          <w:szCs w:val="24"/>
        </w:rPr>
        <w:t xml:space="preserve">We looked for evidence of specialization within our generalist pathogen population. </w:t>
      </w:r>
      <w:r w:rsidR="00F442A5" w:rsidRPr="00471076">
        <w:rPr>
          <w:sz w:val="24"/>
          <w:szCs w:val="24"/>
        </w:rPr>
        <w:t>W</w:t>
      </w:r>
      <w:r w:rsidR="00CB67E3">
        <w:rPr>
          <w:sz w:val="24"/>
          <w:szCs w:val="24"/>
        </w:rPr>
        <w:t xml:space="preserve">hile our </w:t>
      </w:r>
      <w:r w:rsidR="00CB67E3" w:rsidRPr="00CB67E3">
        <w:rPr>
          <w:i/>
          <w:sz w:val="24"/>
          <w:szCs w:val="24"/>
        </w:rPr>
        <w:t>B. cinerea</w:t>
      </w:r>
      <w:r w:rsidR="00CB67E3">
        <w:rPr>
          <w:sz w:val="24"/>
          <w:szCs w:val="24"/>
        </w:rPr>
        <w:t xml:space="preserve"> isolates appear to be</w:t>
      </w:r>
      <w:r w:rsidR="00EA6EAB" w:rsidRPr="00471076">
        <w:rPr>
          <w:sz w:val="24"/>
          <w:szCs w:val="24"/>
        </w:rPr>
        <w:t xml:space="preserv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w:t>
      </w:r>
      <w:r w:rsidR="0053312D" w:rsidRPr="00471076">
        <w:rPr>
          <w:sz w:val="24"/>
          <w:szCs w:val="24"/>
        </w:rPr>
        <w:t>is</w:t>
      </w:r>
      <w:r w:rsidR="00EA6EAB" w:rsidRPr="00471076">
        <w:rPr>
          <w:sz w:val="24"/>
          <w:szCs w:val="24"/>
        </w:rPr>
        <w:t xml:space="preserve"> sensitive to tomato domestication.</w:t>
      </w:r>
      <w:r w:rsidR="00F442A5" w:rsidRPr="00F442A5">
        <w:rPr>
          <w:sz w:val="24"/>
          <w:szCs w:val="24"/>
        </w:rPr>
        <w:t xml:space="preserve"> </w:t>
      </w:r>
      <w:r w:rsidR="002579BB">
        <w:rPr>
          <w:sz w:val="24"/>
          <w:szCs w:val="24"/>
        </w:rPr>
        <w:t xml:space="preserve">Finally, we aimed to identify the genetic basis of variation in </w:t>
      </w:r>
      <w:r w:rsidR="002579BB" w:rsidRPr="00CB67E3">
        <w:rPr>
          <w:i/>
          <w:sz w:val="24"/>
          <w:szCs w:val="24"/>
        </w:rPr>
        <w:t>B. cinerea</w:t>
      </w:r>
      <w:r w:rsidR="002579BB">
        <w:rPr>
          <w:sz w:val="24"/>
          <w:szCs w:val="24"/>
        </w:rPr>
        <w:t xml:space="preserve"> virulence on domesticated and wild tomato. </w:t>
      </w:r>
      <w:r w:rsidR="00F442A5">
        <w:rPr>
          <w:sz w:val="24"/>
          <w:szCs w:val="24"/>
        </w:rPr>
        <w:t xml:space="preserve">We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w:t>
      </w:r>
      <w:r w:rsidR="00FC7461">
        <w:rPr>
          <w:sz w:val="24"/>
          <w:szCs w:val="24"/>
        </w:rPr>
        <w:lastRenderedPageBreak/>
        <w:t>domestication</w:t>
      </w:r>
      <w:r w:rsidR="00AC7BFC">
        <w:rPr>
          <w:sz w:val="24"/>
          <w:szCs w:val="24"/>
        </w:rPr>
        <w:t xml:space="preserve">. </w:t>
      </w:r>
      <w:r w:rsidR="00397ECB">
        <w:rPr>
          <w:sz w:val="24"/>
          <w:szCs w:val="24"/>
        </w:rPr>
        <w:t xml:space="preserve">Few </w:t>
      </w:r>
      <w:r w:rsidR="00AC7BFC">
        <w:rPr>
          <w:sz w:val="24"/>
          <w:szCs w:val="24"/>
        </w:rPr>
        <w:t>studies have conducted GWA in plant pathogens for virulence phenotypes,</w:t>
      </w:r>
      <w:r w:rsidR="00397ECB">
        <w:rPr>
          <w:sz w:val="24"/>
          <w:szCs w:val="24"/>
        </w:rPr>
        <w:t xml:space="preserve"> and most of </w:t>
      </w:r>
      <w:r w:rsidR="00AC7BFC">
        <w:rPr>
          <w:sz w:val="24"/>
          <w:szCs w:val="24"/>
        </w:rPr>
        <w:t xml:space="preserve">these were limited by few variable loci or few genetically distinct isolates </w:t>
      </w:r>
      <w:r w:rsidR="008869A9">
        <w:rPr>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8869A9">
        <w:rPr>
          <w:sz w:val="24"/>
          <w:szCs w:val="24"/>
        </w:rPr>
      </w:r>
      <w:r w:rsidR="008869A9">
        <w:rPr>
          <w:sz w:val="24"/>
          <w:szCs w:val="24"/>
        </w:rPr>
        <w:fldChar w:fldCharType="separate"/>
      </w:r>
      <w:r w:rsidR="008869A9">
        <w:rPr>
          <w:noProof/>
          <w:sz w:val="24"/>
          <w:szCs w:val="24"/>
        </w:rPr>
        <w:t>(Dalman, Himmelstrand et al. 2013, Gao, Liu et al. 2016, Talas, Kalih et al. 2016, Wu, Sakthikumar et al. 2017)</w:t>
      </w:r>
      <w:r w:rsidR="008869A9">
        <w:rPr>
          <w:sz w:val="24"/>
          <w:szCs w:val="24"/>
        </w:rPr>
        <w:fldChar w:fldCharType="end"/>
      </w:r>
      <w:r w:rsidR="00AC7BFC">
        <w:rPr>
          <w:sz w:val="24"/>
          <w:szCs w:val="24"/>
        </w:rPr>
        <w:t>.</w:t>
      </w:r>
      <w:r w:rsidR="008869A9">
        <w:rPr>
          <w:sz w:val="24"/>
          <w:szCs w:val="24"/>
        </w:rPr>
        <w:t xml:space="preserve"> </w:t>
      </w:r>
      <w:r w:rsidR="00B376C6">
        <w:rPr>
          <w:sz w:val="24"/>
          <w:szCs w:val="24"/>
        </w:rPr>
        <w:t xml:space="preserve">To </w:t>
      </w:r>
      <w:r w:rsidR="00E55832">
        <w:rPr>
          <w:sz w:val="24"/>
          <w:szCs w:val="24"/>
        </w:rPr>
        <w:t>ensure that</w:t>
      </w:r>
      <w:r w:rsidR="00B376C6">
        <w:rPr>
          <w:sz w:val="24"/>
          <w:szCs w:val="24"/>
        </w:rPr>
        <w:t xml:space="preserve"> genetic inference</w:t>
      </w:r>
      <w:r w:rsidR="00E55832">
        <w:rPr>
          <w:sz w:val="24"/>
          <w:szCs w:val="24"/>
        </w:rPr>
        <w:t xml:space="preserve"> was</w:t>
      </w:r>
      <w:r w:rsidR="00B376C6">
        <w:rPr>
          <w:sz w:val="24"/>
          <w:szCs w:val="24"/>
        </w:rPr>
        <w:t xml:space="preserve"> independent of</w:t>
      </w:r>
      <w:r w:rsidR="00E55832">
        <w:rPr>
          <w:sz w:val="24"/>
          <w:szCs w:val="24"/>
        </w:rPr>
        <w:t xml:space="preserve"> the</w:t>
      </w:r>
      <w:r w:rsidR="00B376C6">
        <w:rPr>
          <w:sz w:val="24"/>
          <w:szCs w:val="24"/>
        </w:rPr>
        <w:t xml:space="preserve"> GWA method</w:t>
      </w:r>
      <w:r w:rsidR="00E55832">
        <w:rPr>
          <w:sz w:val="24"/>
          <w:szCs w:val="24"/>
        </w:rPr>
        <w:t xml:space="preserve"> or SNP diversity reference</w:t>
      </w:r>
      <w:r w:rsidR="00B376C6">
        <w:rPr>
          <w:sz w:val="24"/>
          <w:szCs w:val="24"/>
        </w:rPr>
        <w:t xml:space="preserve">, we repeated genetic analysis with two different association methods </w:t>
      </w:r>
      <w:r w:rsidR="00B2599B">
        <w:rPr>
          <w:sz w:val="24"/>
          <w:szCs w:val="24"/>
        </w:rPr>
        <w:t>(</w:t>
      </w:r>
      <w:proofErr w:type="spellStart"/>
      <w:r w:rsidR="00B2599B">
        <w:rPr>
          <w:sz w:val="24"/>
          <w:szCs w:val="24"/>
        </w:rPr>
        <w:t>bigRR</w:t>
      </w:r>
      <w:proofErr w:type="spellEnd"/>
      <w:r w:rsidR="00B2599B">
        <w:rPr>
          <w:sz w:val="24"/>
          <w:szCs w:val="24"/>
        </w:rPr>
        <w:t xml:space="preserve"> and GEMMA) </w:t>
      </w:r>
      <w:r w:rsidR="00E55832">
        <w:rPr>
          <w:sz w:val="24"/>
          <w:szCs w:val="24"/>
        </w:rPr>
        <w:t>using SNPs called in comparison to</w:t>
      </w:r>
      <w:r w:rsidR="00B376C6">
        <w:rPr>
          <w:sz w:val="24"/>
          <w:szCs w:val="24"/>
        </w:rPr>
        <w:t xml:space="preserve"> two published </w:t>
      </w:r>
      <w:r w:rsidR="00B376C6" w:rsidRPr="00473114">
        <w:rPr>
          <w:i/>
          <w:sz w:val="24"/>
          <w:szCs w:val="24"/>
        </w:rPr>
        <w:t>B. cinerea</w:t>
      </w:r>
      <w:r w:rsidR="00B376C6">
        <w:rPr>
          <w:sz w:val="24"/>
          <w:szCs w:val="24"/>
        </w:rPr>
        <w:t xml:space="preserve"> genomes</w:t>
      </w:r>
      <w:r w:rsidR="00B2599B">
        <w:rPr>
          <w:sz w:val="24"/>
          <w:szCs w:val="24"/>
        </w:rPr>
        <w:t xml:space="preserve"> (T4 and B05.10)</w:t>
      </w:r>
      <w:r w:rsidR="00B376C6">
        <w:rPr>
          <w:sz w:val="24"/>
          <w:szCs w:val="24"/>
        </w:rPr>
        <w:t xml:space="preserve">. </w:t>
      </w:r>
      <w:r w:rsidR="00E55832">
        <w:rPr>
          <w:sz w:val="24"/>
          <w:szCs w:val="24"/>
        </w:rPr>
        <w:t>All methods converged on the same image of genetic architecture</w:t>
      </w:r>
      <w:r w:rsidR="002B7378">
        <w:rPr>
          <w:sz w:val="24"/>
          <w:szCs w:val="24"/>
        </w:rPr>
        <w:t xml:space="preserve">; </w:t>
      </w:r>
      <w:r w:rsidR="00847ADB">
        <w:rPr>
          <w:sz w:val="24"/>
          <w:szCs w:val="24"/>
        </w:rPr>
        <w:t xml:space="preserve">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w:t>
      </w:r>
      <w:r w:rsidR="00CB67E3">
        <w:rPr>
          <w:sz w:val="24"/>
          <w:szCs w:val="24"/>
        </w:rPr>
        <w:t>understanding</w:t>
      </w:r>
      <w:r w:rsidR="00825C40">
        <w:rPr>
          <w:sz w:val="24"/>
          <w:szCs w:val="24"/>
        </w:rPr>
        <w:t xml:space="preserve"> </w:t>
      </w:r>
      <w:r w:rsidR="00FC7461">
        <w:rPr>
          <w:sz w:val="24"/>
          <w:szCs w:val="24"/>
        </w:rPr>
        <w:t>how domestication in tomato has influenced generalist pathogen resistance</w:t>
      </w:r>
      <w:r w:rsidR="00825C40">
        <w:rPr>
          <w:sz w:val="24"/>
          <w:szCs w:val="24"/>
        </w:rPr>
        <w:t>,</w:t>
      </w:r>
      <w:r w:rsidR="00FC7461">
        <w:rPr>
          <w:sz w:val="24"/>
          <w:szCs w:val="24"/>
        </w:rPr>
        <w:t xml:space="preserve"> to inform </w:t>
      </w:r>
      <w:r w:rsidR="00F442A5">
        <w:rPr>
          <w:sz w:val="24"/>
          <w:szCs w:val="24"/>
        </w:rPr>
        <w:t xml:space="preserve">breeding </w:t>
      </w:r>
      <w:r w:rsidR="00FC7461">
        <w:rPr>
          <w:sz w:val="24"/>
          <w:szCs w:val="24"/>
        </w:rPr>
        <w:t>efforts</w:t>
      </w:r>
      <w:r w:rsidR="00F442A5">
        <w:rPr>
          <w:sz w:val="24"/>
          <w:szCs w:val="24"/>
        </w:rPr>
        <w:t>.</w:t>
      </w:r>
    </w:p>
    <w:p w14:paraId="1A52BEE2" w14:textId="77777777" w:rsidR="00352371" w:rsidRPr="000D6362" w:rsidRDefault="00352371" w:rsidP="00D91DB6">
      <w:pPr>
        <w:spacing w:line="480" w:lineRule="auto"/>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0970C135" w14:textId="708DBE9E" w:rsidR="00A50C30" w:rsidRPr="007B065E" w:rsidRDefault="00A33EE1" w:rsidP="007B065E">
      <w:pPr>
        <w:spacing w:line="480" w:lineRule="auto"/>
        <w:ind w:firstLine="720"/>
        <w:rPr>
          <w:noProof/>
          <w:sz w:val="24"/>
          <w:szCs w:val="24"/>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wild and domesticated tomato genotypes</w:t>
      </w:r>
      <w:r w:rsidR="00890F0E">
        <w:rPr>
          <w:sz w:val="24"/>
          <w:szCs w:val="24"/>
        </w:rPr>
        <w:t xml:space="preserve">. We compared domesticated and closely related wild tomatoes for </w:t>
      </w:r>
      <w:r w:rsidR="00890F0E" w:rsidRPr="003D26E5">
        <w:rPr>
          <w:i/>
          <w:sz w:val="24"/>
          <w:szCs w:val="24"/>
        </w:rPr>
        <w:t>B. cinerea</w:t>
      </w:r>
      <w:r w:rsidR="00890F0E">
        <w:rPr>
          <w:sz w:val="24"/>
          <w:szCs w:val="24"/>
        </w:rPr>
        <w:t xml:space="preserve"> resistance using multiple plant genotypes and a population of the pathogen. </w:t>
      </w:r>
      <w:r w:rsidR="00F126CA">
        <w:rPr>
          <w:sz w:val="24"/>
          <w:szCs w:val="24"/>
        </w:rPr>
        <w:t xml:space="preserve">We selected </w:t>
      </w:r>
      <w:r w:rsidR="009F5A9F">
        <w:rPr>
          <w:sz w:val="24"/>
          <w:szCs w:val="24"/>
        </w:rPr>
        <w:t xml:space="preserve">6 domesticated </w:t>
      </w:r>
      <w:r w:rsidR="009F5A9F" w:rsidRPr="00854928">
        <w:rPr>
          <w:i/>
          <w:sz w:val="24"/>
          <w:szCs w:val="24"/>
        </w:rPr>
        <w:t xml:space="preserve">Solanum </w:t>
      </w:r>
      <w:proofErr w:type="spellStart"/>
      <w:r w:rsidR="009F5A9F" w:rsidRPr="00854928">
        <w:rPr>
          <w:i/>
          <w:sz w:val="24"/>
          <w:szCs w:val="24"/>
        </w:rPr>
        <w:t>lycopersicum</w:t>
      </w:r>
      <w:proofErr w:type="spellEnd"/>
      <w:r w:rsidR="009F5A9F">
        <w:rPr>
          <w:sz w:val="24"/>
          <w:szCs w:val="24"/>
        </w:rPr>
        <w:t xml:space="preserve"> and 6 wild </w:t>
      </w:r>
      <w:r w:rsidR="009F5A9F" w:rsidRPr="00854928">
        <w:rPr>
          <w:i/>
          <w:sz w:val="24"/>
          <w:szCs w:val="24"/>
        </w:rPr>
        <w:t xml:space="preserve">S. </w:t>
      </w:r>
      <w:proofErr w:type="spellStart"/>
      <w:r w:rsidR="009F5A9F" w:rsidRPr="00854928">
        <w:rPr>
          <w:i/>
          <w:sz w:val="24"/>
          <w:szCs w:val="24"/>
        </w:rPr>
        <w:t>pimpinellifolium</w:t>
      </w:r>
      <w:proofErr w:type="spellEnd"/>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5F1A4E">
        <w:rPr>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042D5F">
        <w:rPr>
          <w:noProof/>
          <w:sz w:val="24"/>
          <w:szCs w:val="24"/>
        </w:rPr>
        <w:t xml:space="preserve">(Peralta, Spooner et al. 2008, Müller, Wijnen et al. </w:t>
      </w:r>
      <w:r w:rsidR="00042D5F">
        <w:rPr>
          <w:noProof/>
          <w:sz w:val="24"/>
          <w:szCs w:val="24"/>
        </w:rPr>
        <w:lastRenderedPageBreak/>
        <w:t>2016)</w:t>
      </w:r>
      <w:r w:rsidR="00B3570C">
        <w:rPr>
          <w:sz w:val="24"/>
          <w:szCs w:val="24"/>
        </w:rPr>
        <w:fldChar w:fldCharType="end"/>
      </w:r>
      <w:r w:rsidR="00402360">
        <w:rPr>
          <w:sz w:val="24"/>
          <w:szCs w:val="24"/>
        </w:rPr>
        <w:t>(Figure S</w:t>
      </w:r>
      <w:r w:rsidR="007028AA">
        <w:rPr>
          <w:sz w:val="24"/>
          <w:szCs w:val="24"/>
        </w:rPr>
        <w:t>1</w:t>
      </w:r>
      <w:r w:rsidR="00402360">
        <w:rPr>
          <w:sz w:val="24"/>
          <w:szCs w:val="24"/>
        </w:rPr>
        <w:t>)</w:t>
      </w:r>
      <w:r w:rsidR="00890F0E">
        <w:rPr>
          <w:sz w:val="24"/>
          <w:szCs w:val="24"/>
        </w:rPr>
        <w:t xml:space="preserve">. Our </w:t>
      </w:r>
      <w:r w:rsidR="00CB67E3">
        <w:rPr>
          <w:sz w:val="24"/>
          <w:szCs w:val="24"/>
        </w:rPr>
        <w:t xml:space="preserve">previously collected </w:t>
      </w:r>
      <w:r w:rsidR="00890F0E" w:rsidRPr="00890F0E">
        <w:rPr>
          <w:i/>
          <w:sz w:val="24"/>
          <w:szCs w:val="24"/>
        </w:rPr>
        <w:t>B. cinerea</w:t>
      </w:r>
      <w:r w:rsidR="00890F0E">
        <w:rPr>
          <w:sz w:val="24"/>
          <w:szCs w:val="24"/>
        </w:rPr>
        <w:t xml:space="preserve"> </w:t>
      </w:r>
      <w:r w:rsidR="00F75570">
        <w:rPr>
          <w:sz w:val="24"/>
          <w:szCs w:val="24"/>
        </w:rPr>
        <w:t>sample</w:t>
      </w:r>
      <w:r w:rsidR="009F5A9F">
        <w:rPr>
          <w:sz w:val="24"/>
          <w:szCs w:val="24"/>
        </w:rPr>
        <w:t xml:space="preserve"> </w:t>
      </w:r>
      <w:r w:rsidR="00CB67E3">
        <w:rPr>
          <w:sz w:val="24"/>
          <w:szCs w:val="24"/>
        </w:rPr>
        <w:t xml:space="preserve">includes </w:t>
      </w:r>
      <w:r w:rsidR="00B56BCA">
        <w:rPr>
          <w:sz w:val="24"/>
          <w:szCs w:val="24"/>
        </w:rPr>
        <w:t>9</w:t>
      </w:r>
      <w:r w:rsidR="00FA4ED9">
        <w:rPr>
          <w:sz w:val="24"/>
          <w:szCs w:val="24"/>
        </w:rPr>
        <w:t>7</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w:t>
      </w:r>
      <w:r w:rsidR="007704D1">
        <w:rPr>
          <w:i/>
          <w:sz w:val="24"/>
          <w:szCs w:val="24"/>
        </w:rPr>
        <w:t>.</w:t>
      </w:r>
      <w:r w:rsidR="00DD51E1">
        <w:rPr>
          <w:i/>
          <w:sz w:val="24"/>
          <w:szCs w:val="24"/>
        </w:rPr>
        <w:t xml:space="preserve"> cinerea</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LXRpdGxlPjwvdGl0bGVzPjxwYWdlcz4zNjctMzc5PC9wYWdlcz48dm9sdW1lPjE0NDwvdm9sdW1l
PjxudW1iZXI+MTwvbnVtYmVyPjxkYXRlcz48eWVhcj4yMDA3PC95ZWFyPjwvZGF0ZXM+PGlzYm4+
MTUzMi0yNTQ4PC9pc2JuPjx1cmxzPjwvdXJscz48L3JlY29yZD48L0NpdGU+PENpdGU+PEF1dGhv
cj5UZW4gSGF2ZTwvQXV0aG9yPjxZZWFyPjIwMDc8L1llYXI+PFJlY051bT40MzQ8L1JlY051bT48
cmVjb3JkPjxyZWMtbnVtYmVyPjQzNDwvcmVjLW51bWJlcj48Zm9yZWlnbi1rZXlzPjxrZXkgYXBw
PSJFTiIgZGItaWQ9ImEyeDJ0enN6amZkMnpqZWQwZThwc2ZkdGQwZGFhZnd3cjAwMiIgdGltZXN0
YW1wPSIwIj40MzQ8L2tleT48L2ZvcmVpZ24ta2V5cz48cmVmLXR5cGUgbmFtZT0iSm91cm5hbCBB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dGxlcz48cGFnZXM+MTUzLTE2NjwvcGFnZXM+PHZvbHVtZT4xMTc8L3ZvbHVtZT48bnVtYmVyPjI8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b3I+TGl1PC9BdXRob3I+PFllYXI+MjAxNDwvWWVhcj48UmVjTnVtPjU3MjwvUmVjTnVtPjxyZWNv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</w:fldData>
        </w:fldChar>
      </w:r>
      <w:r w:rsidR="00190ECE">
        <w:rPr>
          <w:sz w:val="24"/>
          <w:szCs w:val="24"/>
        </w:rPr>
        <w:instrText xml:space="preserve"> ADDIN EN.CITE </w:instrText>
      </w:r>
      <w:r w:rsidR="00190ECE">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LXRpdGxlPjwvdGl0bGVzPjxwYWdlcz4zNjctMzc5PC9wYWdlcz48dm9sdW1lPjE0NDwvdm9sdW1l
PjxudW1iZXI+MTwvbnVtYmVyPjxkYXRlcz48eWVhcj4yMDA3PC95ZWFyPjwvZGF0ZXM+PGlzYm4+
MTUzMi0yNTQ4PC9pc2JuPjx1cmxzPjwvdXJscz48L3JlY29yZD48L0NpdGU+PENpdGU+PEF1dGhv
cj5UZW4gSGF2ZTwvQXV0aG9yPjxZZWFyPjIwMDc8L1llYXI+PFJlY051bT40MzQ8L1JlY051bT48
cmVjb3JkPjxyZWMtbnVtYmVyPjQzNDwvcmVjLW51bWJlcj48Zm9yZWlnbi1rZXlzPjxrZXkgYXBw
PSJFTiIgZGItaWQ9ImEyeDJ0enN6amZkMnpqZWQwZThwc2ZkdGQwZGFhZnd3cjAwMiIgdGltZXN0
YW1wPSIwIj40MzQ8L2tleT48L2ZvcmVpZ24ta2V5cz48cmVmLXR5cGUgbmFtZT0iSm91cm5hbCBB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dGxlcz48cGFnZXM+MTUzLTE2NjwvcGFnZXM+PHZvbHVtZT4xMTc8L3ZvbHVtZT48bnVtYmVyPjI8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b3I+TGl1PC9BdXRob3I+PFllYXI+MjAxNDwvWWVhcj48UmVjTnVtPjU3MjwvUmVjTnVtPjxyZWNv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</w:fldData>
        </w:fldChar>
      </w:r>
      <w:r w:rsidR="00190ECE">
        <w:rPr>
          <w:sz w:val="24"/>
          <w:szCs w:val="24"/>
        </w:rPr>
        <w:instrText xml:space="preserve"> ADDIN EN.CITE.DATA </w:instrText>
      </w:r>
      <w:r w:rsidR="00190ECE">
        <w:rPr>
          <w:sz w:val="24"/>
          <w:szCs w:val="24"/>
        </w:rPr>
      </w:r>
      <w:r w:rsidR="00190ECE">
        <w:rPr>
          <w:sz w:val="24"/>
          <w:szCs w:val="24"/>
        </w:rPr>
        <w:fldChar w:fldCharType="end"/>
      </w:r>
      <w:r w:rsidR="00B3570C">
        <w:rPr>
          <w:sz w:val="24"/>
          <w:szCs w:val="24"/>
        </w:rPr>
      </w:r>
      <w:r w:rsidR="00B3570C">
        <w:rPr>
          <w:sz w:val="24"/>
          <w:szCs w:val="24"/>
        </w:rPr>
        <w:fldChar w:fldCharType="separate"/>
      </w:r>
      <w:r w:rsidR="00042D5F">
        <w:rPr>
          <w:noProof/>
          <w:sz w:val="24"/>
          <w:szCs w:val="24"/>
        </w:rPr>
        <w:t>(Ferrari, Plotnikova et al. 2003, Denby, Kumar et al. 2004, Kliebenstein, Rowe et al. 2005, Ferrari, Galletti et al. 2007, Ten Have, van Berloo et al. 2007, AbuQamar, Chai et al. 2008, Rowe and Kliebenstein 2008, Liu, Hong et al. 2014)</w:t>
      </w:r>
      <w:r w:rsidR="00B3570C">
        <w:rPr>
          <w:sz w:val="24"/>
          <w:szCs w:val="24"/>
        </w:rPr>
        <w:fldChar w:fldCharType="end"/>
      </w:r>
      <w:r w:rsidR="00B80A8C">
        <w:rPr>
          <w:sz w:val="24"/>
          <w:szCs w:val="24"/>
        </w:rPr>
        <w:t>.</w:t>
      </w:r>
      <w:r w:rsidR="004A6AE6">
        <w:rPr>
          <w:sz w:val="24"/>
          <w:szCs w:val="24"/>
        </w:rPr>
        <w:t xml:space="preserve"> It should be noted that we are not focusing on MAMP or PAMP specific host/pathogen interactions with this study</w:t>
      </w:r>
      <w:r w:rsidR="002B7378">
        <w:rPr>
          <w:sz w:val="24"/>
          <w:szCs w:val="24"/>
        </w:rPr>
        <w:t>,</w:t>
      </w:r>
      <w:r w:rsidR="004A6AE6">
        <w:rPr>
          <w:sz w:val="24"/>
          <w:szCs w:val="24"/>
        </w:rPr>
        <w:t xml:space="preserve"> we are instead allowing the identification of any mechanism that may influence the host/pathogen interaction including metabolism, development or any other unknown component. </w:t>
      </w:r>
      <w:r w:rsidR="0031442C">
        <w:rPr>
          <w:sz w:val="24"/>
          <w:szCs w:val="24"/>
        </w:rPr>
        <w:t xml:space="preserve">If </w:t>
      </w:r>
      <w:r w:rsidR="004A6AE6">
        <w:rPr>
          <w:sz w:val="24"/>
          <w:szCs w:val="24"/>
        </w:rPr>
        <w:t>there is genetic variation affecting the trait</w:t>
      </w:r>
      <w:r w:rsidR="00510E9C">
        <w:rPr>
          <w:sz w:val="24"/>
          <w:szCs w:val="24"/>
        </w:rPr>
        <w:t>,</w:t>
      </w:r>
      <w:r w:rsidR="004A6AE6">
        <w:rPr>
          <w:sz w:val="24"/>
          <w:szCs w:val="24"/>
        </w:rPr>
        <w:t xml:space="preserve"> and the trait influences the interaction of host and pathogen</w:t>
      </w:r>
      <w:r w:rsidR="00510E9C">
        <w:rPr>
          <w:sz w:val="24"/>
          <w:szCs w:val="24"/>
        </w:rPr>
        <w:t>,</w:t>
      </w:r>
      <w:r w:rsidR="004A6AE6">
        <w:rPr>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9" w:name="_Hlk514241228"/>
      <w:r w:rsidR="007B065E">
        <w:rPr>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Pr>
          <w:sz w:val="24"/>
          <w:szCs w:val="24"/>
        </w:rPr>
        <w:instrText xml:space="preserve"> ADDIN EN.CITE </w:instrText>
      </w:r>
      <w:r w:rsidR="007B065E">
        <w:rPr>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Pr>
          <w:sz w:val="24"/>
          <w:szCs w:val="24"/>
        </w:rPr>
        <w:instrText xml:space="preserve"> ADDIN EN.CITE.DATA </w:instrText>
      </w:r>
      <w:r w:rsidR="007B065E">
        <w:rPr>
          <w:sz w:val="24"/>
          <w:szCs w:val="24"/>
        </w:rPr>
      </w:r>
      <w:r w:rsidR="007B065E">
        <w:rPr>
          <w:sz w:val="24"/>
          <w:szCs w:val="24"/>
        </w:rPr>
        <w:fldChar w:fldCharType="end"/>
      </w:r>
      <w:r w:rsidR="007B065E">
        <w:rPr>
          <w:sz w:val="24"/>
          <w:szCs w:val="24"/>
        </w:rPr>
      </w:r>
      <w:r w:rsidR="007B065E">
        <w:rPr>
          <w:sz w:val="24"/>
          <w:szCs w:val="24"/>
        </w:rPr>
        <w:fldChar w:fldCharType="separate"/>
      </w:r>
      <w:r w:rsidR="007B065E">
        <w:rPr>
          <w:noProof/>
          <w:sz w:val="24"/>
          <w:szCs w:val="24"/>
        </w:rPr>
        <w:t>(Campos, Yoshida et al. 2016, Ballaré and Pierik 2017, Züst and Agrawal 2017, Izquierdo‐Bueno, González‐Rodríguez et al. 2018)</w:t>
      </w:r>
      <w:r w:rsidR="007B065E">
        <w:rPr>
          <w:sz w:val="24"/>
          <w:szCs w:val="24"/>
        </w:rPr>
        <w:fldChar w:fldCharType="end"/>
      </w:r>
      <w:r w:rsidR="007B065E">
        <w:rPr>
          <w:noProof/>
          <w:sz w:val="24"/>
          <w:szCs w:val="24"/>
        </w:rPr>
        <w:t>.</w:t>
      </w:r>
      <w:bookmarkEnd w:id="9"/>
    </w:p>
    <w:p w14:paraId="1D484540" w14:textId="77777777" w:rsidR="003B5C8F" w:rsidRDefault="003B5C8F" w:rsidP="00EB1234">
      <w:pPr>
        <w:spacing w:line="480" w:lineRule="auto"/>
        <w:rPr>
          <w:b/>
          <w:sz w:val="24"/>
          <w:szCs w:val="24"/>
        </w:rPr>
      </w:pPr>
    </w:p>
    <w:p w14:paraId="091AC936" w14:textId="77777777" w:rsidR="003B5C8F" w:rsidRDefault="003B5C8F" w:rsidP="00EB1234">
      <w:pPr>
        <w:spacing w:line="480" w:lineRule="auto"/>
        <w:rPr>
          <w:b/>
          <w:sz w:val="24"/>
          <w:szCs w:val="24"/>
        </w:rPr>
      </w:pPr>
    </w:p>
    <w:p w14:paraId="5B7E0916" w14:textId="29C1C121" w:rsidR="00F803BC" w:rsidRDefault="005862D6" w:rsidP="00EB1234">
      <w:pPr>
        <w:spacing w:line="480" w:lineRule="auto"/>
        <w:rPr>
          <w:b/>
          <w:sz w:val="24"/>
          <w:szCs w:val="24"/>
        </w:rPr>
      </w:pPr>
      <w:r w:rsidRPr="00EB1234">
        <w:rPr>
          <w:b/>
          <w:sz w:val="24"/>
          <w:szCs w:val="24"/>
        </w:rPr>
        <w:lastRenderedPageBreak/>
        <w:t>Lesion size</w:t>
      </w:r>
      <w:r w:rsidR="008B76F7">
        <w:rPr>
          <w:b/>
          <w:sz w:val="24"/>
          <w:szCs w:val="24"/>
        </w:rPr>
        <w:t xml:space="preserve"> (</w:t>
      </w:r>
      <w:r w:rsidR="00A00D39">
        <w:rPr>
          <w:b/>
          <w:sz w:val="24"/>
          <w:szCs w:val="24"/>
        </w:rPr>
        <w:t>p</w:t>
      </w:r>
      <w:r w:rsidRPr="00EB1234">
        <w:rPr>
          <w:b/>
          <w:sz w:val="24"/>
          <w:szCs w:val="24"/>
        </w:rPr>
        <w:t>henotyp</w:t>
      </w:r>
      <w:r w:rsidR="008B76F7">
        <w:rPr>
          <w:b/>
          <w:sz w:val="24"/>
          <w:szCs w:val="24"/>
        </w:rPr>
        <w:t>ic) variation</w:t>
      </w:r>
    </w:p>
    <w:p w14:paraId="4B1B4149" w14:textId="5064B5B0" w:rsidR="005862D6" w:rsidRPr="00A00D39" w:rsidRDefault="00C2121E" w:rsidP="00804495">
      <w:pPr>
        <w:spacing w:line="480" w:lineRule="auto"/>
        <w:ind w:firstLine="720"/>
        <w:rPr>
          <w:sz w:val="24"/>
          <w:szCs w:val="24"/>
        </w:rPr>
      </w:pPr>
      <w:r>
        <w:rPr>
          <w:sz w:val="24"/>
          <w:szCs w:val="24"/>
        </w:rPr>
        <w:t>We collected images of all lesions at 24, 48, and 72 hours post inoculation. At 24 hours, no visible lesion</w:t>
      </w:r>
      <w:r w:rsidR="002D569C">
        <w:rPr>
          <w:sz w:val="24"/>
          <w:szCs w:val="24"/>
        </w:rPr>
        <w:t>s</w:t>
      </w:r>
      <w:r>
        <w:rPr>
          <w:sz w:val="24"/>
          <w:szCs w:val="24"/>
        </w:rPr>
        <w:t xml:space="preserve"> </w:t>
      </w:r>
      <w:r w:rsidR="002D569C">
        <w:rPr>
          <w:sz w:val="24"/>
          <w:szCs w:val="24"/>
        </w:rPr>
        <w:t>were</w:t>
      </w:r>
      <w:r>
        <w:rPr>
          <w:sz w:val="24"/>
          <w:szCs w:val="24"/>
        </w:rPr>
        <w:t xml:space="preserve"> present on the tomato leaves. At 48 hours, a thin ring of primary lesion </w:t>
      </w:r>
      <w:r w:rsidR="008B4E33">
        <w:rPr>
          <w:sz w:val="24"/>
          <w:szCs w:val="24"/>
        </w:rPr>
        <w:t>became</w:t>
      </w:r>
      <w:r>
        <w:rPr>
          <w:sz w:val="24"/>
          <w:szCs w:val="24"/>
        </w:rPr>
        <w:t xml:space="preserve"> visible surrounding the location of the spore droplet, but no expansion </w:t>
      </w:r>
      <w:r w:rsidR="00A906FC">
        <w:rPr>
          <w:sz w:val="24"/>
          <w:szCs w:val="24"/>
        </w:rPr>
        <w:t>was</w:t>
      </w:r>
      <w:r>
        <w:rPr>
          <w:sz w:val="24"/>
          <w:szCs w:val="24"/>
        </w:rPr>
        <w:t xml:space="preserve"> visible. </w:t>
      </w:r>
      <w:r w:rsidR="00A00D39">
        <w:rPr>
          <w:sz w:val="24"/>
          <w:szCs w:val="24"/>
        </w:rPr>
        <w:t xml:space="preserve">At 72 hours significant lesion growth was visible, but no lesions had spread to infect over half of the leaflet. </w:t>
      </w:r>
      <w:r w:rsidR="005862D6">
        <w:rPr>
          <w:sz w:val="24"/>
          <w:szCs w:val="24"/>
        </w:rPr>
        <w:t>We digitally measured the area of all developing lesions at 72 hour</w:t>
      </w:r>
      <w:r w:rsidR="007C2567">
        <w:rPr>
          <w:sz w:val="24"/>
          <w:szCs w:val="24"/>
        </w:rPr>
        <w:t xml:space="preserve">s post infection (HPI) </w:t>
      </w:r>
      <w:r w:rsidR="00CB598B">
        <w:rPr>
          <w:sz w:val="24"/>
          <w:szCs w:val="24"/>
        </w:rPr>
        <w:t xml:space="preserve">as a measure of virulence </w:t>
      </w:r>
      <w:r w:rsidR="007C2567">
        <w:rPr>
          <w:sz w:val="24"/>
          <w:szCs w:val="24"/>
        </w:rPr>
        <w:t xml:space="preserve">(Figure </w:t>
      </w:r>
      <w:r w:rsidR="005862D6">
        <w:rPr>
          <w:sz w:val="24"/>
          <w:szCs w:val="24"/>
        </w:rPr>
        <w:t xml:space="preserve">1). </w:t>
      </w:r>
      <w:r w:rsidR="00561797">
        <w:rPr>
          <w:sz w:val="24"/>
          <w:szCs w:val="24"/>
        </w:rPr>
        <w:t xml:space="preserve">We observed a mean </w:t>
      </w:r>
      <w:r w:rsidR="00A00D39">
        <w:rPr>
          <w:sz w:val="24"/>
          <w:szCs w:val="24"/>
        </w:rPr>
        <w:t xml:space="preserve">lesion size of </w:t>
      </w:r>
      <w:r w:rsidR="00561797">
        <w:rPr>
          <w:sz w:val="24"/>
          <w:szCs w:val="24"/>
        </w:rPr>
        <w:t>0.67 cm</w:t>
      </w:r>
      <w:r w:rsidR="00561797" w:rsidRPr="002652A8">
        <w:rPr>
          <w:sz w:val="24"/>
          <w:szCs w:val="24"/>
          <w:vertAlign w:val="superscript"/>
        </w:rPr>
        <w:t>2</w:t>
      </w:r>
      <w:r w:rsidR="00561797">
        <w:rPr>
          <w:sz w:val="24"/>
          <w:szCs w:val="24"/>
        </w:rPr>
        <w:t xml:space="preserve"> </w:t>
      </w:r>
      <w:r w:rsidR="00A00D39">
        <w:rPr>
          <w:sz w:val="24"/>
          <w:szCs w:val="24"/>
        </w:rPr>
        <w:t xml:space="preserve">across the </w:t>
      </w:r>
      <w:r w:rsidR="00B65FBE">
        <w:rPr>
          <w:sz w:val="24"/>
          <w:szCs w:val="24"/>
        </w:rPr>
        <w:t>full</w:t>
      </w:r>
      <w:r w:rsidR="00A00D39">
        <w:rPr>
          <w:sz w:val="24"/>
          <w:szCs w:val="24"/>
        </w:rPr>
        <w:t xml:space="preserve"> experiment, with </w:t>
      </w:r>
      <w:r w:rsidR="00561797">
        <w:rPr>
          <w:sz w:val="24"/>
          <w:szCs w:val="24"/>
        </w:rPr>
        <w:t>0.94 CV across the full isolate population on all tomato genotypes</w:t>
      </w:r>
      <w:r w:rsidR="00A00D39">
        <w:rPr>
          <w:sz w:val="24"/>
          <w:szCs w:val="24"/>
        </w:rPr>
        <w:t xml:space="preserve">. </w:t>
      </w:r>
      <w:r w:rsidR="00561797">
        <w:rPr>
          <w:sz w:val="24"/>
          <w:szCs w:val="24"/>
        </w:rPr>
        <w:t>Individual isolates were highly variable</w:t>
      </w:r>
      <w:r w:rsidR="00B65FBE">
        <w:rPr>
          <w:sz w:val="24"/>
          <w:szCs w:val="24"/>
        </w:rPr>
        <w:t xml:space="preserve"> </w:t>
      </w:r>
      <w:r w:rsidR="00CE722A">
        <w:rPr>
          <w:sz w:val="24"/>
          <w:szCs w:val="24"/>
        </w:rPr>
        <w:t>in their lesion size across tomato genotypes</w:t>
      </w:r>
      <w:r w:rsidR="00D03A16">
        <w:rPr>
          <w:sz w:val="24"/>
          <w:szCs w:val="24"/>
        </w:rPr>
        <w:t xml:space="preserve"> (Figure 1 c-h</w:t>
      </w:r>
      <w:r w:rsidR="00B65FBE">
        <w:rPr>
          <w:sz w:val="24"/>
          <w:szCs w:val="24"/>
        </w:rPr>
        <w:t>)</w:t>
      </w:r>
      <w:r w:rsidR="00561797">
        <w:rPr>
          <w:sz w:val="24"/>
          <w:szCs w:val="24"/>
        </w:rPr>
        <w:t>, with mean lesion size per isolate of 0.14 cm</w:t>
      </w:r>
      <w:r w:rsidR="002652A8" w:rsidRPr="00A24D33">
        <w:rPr>
          <w:sz w:val="24"/>
          <w:szCs w:val="24"/>
          <w:vertAlign w:val="superscript"/>
        </w:rPr>
        <w:t>2</w:t>
      </w:r>
      <w:r w:rsidR="00561797">
        <w:rPr>
          <w:sz w:val="24"/>
          <w:szCs w:val="24"/>
        </w:rPr>
        <w:t xml:space="preserve"> to 1.29 cm</w:t>
      </w:r>
      <w:r w:rsidR="002652A8" w:rsidRPr="00A24D33">
        <w:rPr>
          <w:sz w:val="24"/>
          <w:szCs w:val="24"/>
          <w:vertAlign w:val="superscript"/>
        </w:rPr>
        <w:t>2</w:t>
      </w:r>
      <w:r w:rsidR="002652A8">
        <w:rPr>
          <w:sz w:val="24"/>
          <w:szCs w:val="24"/>
        </w:rPr>
        <w:t xml:space="preserve">, and individual isolate </w:t>
      </w:r>
      <w:r w:rsidR="00CE722A">
        <w:rPr>
          <w:sz w:val="24"/>
          <w:szCs w:val="24"/>
        </w:rPr>
        <w:t xml:space="preserve">coefficient of variation </w:t>
      </w:r>
      <w:r w:rsidR="00A906FC">
        <w:rPr>
          <w:sz w:val="24"/>
          <w:szCs w:val="24"/>
        </w:rPr>
        <w:t>(</w:t>
      </w:r>
      <w:r w:rsidR="002652A8">
        <w:rPr>
          <w:sz w:val="24"/>
          <w:szCs w:val="24"/>
        </w:rPr>
        <w:t>CV</w:t>
      </w:r>
      <w:r w:rsidR="00A906FC">
        <w:rPr>
          <w:sz w:val="24"/>
          <w:szCs w:val="24"/>
        </w:rPr>
        <w:t>)</w:t>
      </w:r>
      <w:r w:rsidR="002652A8">
        <w:rPr>
          <w:sz w:val="24"/>
          <w:szCs w:val="24"/>
        </w:rPr>
        <w:t xml:space="preserve"> from 0.51 to 1.68</w:t>
      </w:r>
      <w:r w:rsidR="00B65FBE">
        <w:rPr>
          <w:sz w:val="24"/>
          <w:szCs w:val="24"/>
        </w:rPr>
        <w:t xml:space="preserve"> across </w:t>
      </w:r>
      <w:r w:rsidR="00CE722A">
        <w:rPr>
          <w:sz w:val="24"/>
          <w:szCs w:val="24"/>
        </w:rPr>
        <w:t>all observations on all tomato genotypes</w:t>
      </w:r>
      <w:r w:rsidR="00FF4C2B">
        <w:rPr>
          <w:sz w:val="24"/>
          <w:szCs w:val="24"/>
        </w:rPr>
        <w:t xml:space="preserve"> (Table S1)</w:t>
      </w:r>
      <w:r w:rsidR="002652A8">
        <w:rPr>
          <w:sz w:val="24"/>
          <w:szCs w:val="24"/>
        </w:rPr>
        <w:t xml:space="preserve">. </w:t>
      </w:r>
      <w:r w:rsidR="00B65FBE">
        <w:rPr>
          <w:sz w:val="24"/>
          <w:szCs w:val="24"/>
        </w:rPr>
        <w:t xml:space="preserve">A subset of these isolates </w:t>
      </w:r>
      <w:r w:rsidR="00DD0068">
        <w:rPr>
          <w:sz w:val="24"/>
          <w:szCs w:val="24"/>
        </w:rPr>
        <w:t xml:space="preserve">is </w:t>
      </w:r>
      <w:r w:rsidR="00B65FBE">
        <w:rPr>
          <w:sz w:val="24"/>
          <w:szCs w:val="24"/>
        </w:rPr>
        <w:t>highly virulent on tomato (mean lesion size &gt; 1.05 cm</w:t>
      </w:r>
      <w:r w:rsidR="00B65FBE" w:rsidRPr="002652A8">
        <w:rPr>
          <w:sz w:val="24"/>
          <w:szCs w:val="24"/>
          <w:vertAlign w:val="superscript"/>
        </w:rPr>
        <w:t>2</w:t>
      </w:r>
      <w:r w:rsidR="00B65FBE">
        <w:rPr>
          <w:sz w:val="24"/>
          <w:szCs w:val="24"/>
        </w:rPr>
        <w:t xml:space="preserve">, Figure </w:t>
      </w:r>
      <w:r w:rsidR="00D03A16">
        <w:rPr>
          <w:sz w:val="24"/>
          <w:szCs w:val="24"/>
        </w:rPr>
        <w:t>1e</w:t>
      </w:r>
      <w:r w:rsidR="00B65FBE">
        <w:rPr>
          <w:sz w:val="24"/>
          <w:szCs w:val="24"/>
        </w:rPr>
        <w:t>), and a subset can be considered saprophytic (mean lesion size &lt; 0.3 cm</w:t>
      </w:r>
      <w:r w:rsidR="00B65FBE" w:rsidRPr="002652A8">
        <w:rPr>
          <w:sz w:val="24"/>
          <w:szCs w:val="24"/>
          <w:vertAlign w:val="superscript"/>
        </w:rPr>
        <w:t>2</w:t>
      </w:r>
      <w:r w:rsidR="00B65FBE">
        <w:rPr>
          <w:sz w:val="24"/>
          <w:szCs w:val="24"/>
        </w:rPr>
        <w:t xml:space="preserve">, Figure </w:t>
      </w:r>
      <w:r w:rsidR="00D03A16">
        <w:rPr>
          <w:sz w:val="24"/>
          <w:szCs w:val="24"/>
        </w:rPr>
        <w:t>1f</w:t>
      </w:r>
      <w:r w:rsidR="00B65FBE">
        <w:rPr>
          <w:sz w:val="24"/>
          <w:szCs w:val="24"/>
        </w:rPr>
        <w:t xml:space="preserve">). </w:t>
      </w:r>
    </w:p>
    <w:p w14:paraId="45B72C43" w14:textId="7F4481A0" w:rsidR="00082C15" w:rsidRDefault="00082C15" w:rsidP="00082C15">
      <w:pPr>
        <w:rPr>
          <w:b/>
          <w:sz w:val="24"/>
          <w:szCs w:val="24"/>
        </w:rPr>
      </w:pPr>
    </w:p>
    <w:p w14:paraId="74D23306" w14:textId="14B527DE" w:rsidR="00772A6B" w:rsidRPr="00772A6B" w:rsidRDefault="00E019E8" w:rsidP="00082C15">
      <w:pPr>
        <w:spacing w:line="480" w:lineRule="auto"/>
        <w:rPr>
          <w:b/>
          <w:sz w:val="24"/>
          <w:szCs w:val="24"/>
        </w:rPr>
      </w:pPr>
      <w:r>
        <w:rPr>
          <w:b/>
          <w:sz w:val="24"/>
          <w:szCs w:val="24"/>
        </w:rPr>
        <w:t>Co</w:t>
      </w:r>
      <w:r w:rsidR="00D1667C">
        <w:rPr>
          <w:b/>
          <w:sz w:val="24"/>
          <w:szCs w:val="24"/>
        </w:rPr>
        <w:t>ntribution</w:t>
      </w:r>
      <w:r>
        <w:rPr>
          <w:b/>
          <w:sz w:val="24"/>
          <w:szCs w:val="24"/>
        </w:rPr>
        <w:t xml:space="preserve"> of Pathogen Genetics, Plant Genetics and Crop Domestication </w:t>
      </w:r>
      <w:r w:rsidR="00505B78">
        <w:rPr>
          <w:b/>
          <w:sz w:val="24"/>
          <w:szCs w:val="24"/>
        </w:rPr>
        <w:t xml:space="preserve">Effects </w:t>
      </w:r>
      <w:r>
        <w:rPr>
          <w:b/>
          <w:sz w:val="24"/>
          <w:szCs w:val="24"/>
        </w:rPr>
        <w:t>on Resistance</w:t>
      </w:r>
    </w:p>
    <w:p w14:paraId="4F49F64D" w14:textId="1240B959" w:rsidR="00505B78" w:rsidRPr="00505B78" w:rsidRDefault="00127063" w:rsidP="00BC708D">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9810DC">
        <w:rPr>
          <w:sz w:val="24"/>
          <w:szCs w:val="24"/>
        </w:rPr>
        <w:t>susceptibility</w:t>
      </w:r>
      <w:r w:rsidR="00530DA9">
        <w:rPr>
          <w:sz w:val="24"/>
          <w:szCs w:val="24"/>
        </w:rPr>
        <w:t xml:space="preserv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fldChar w:fldCharType="begin"/>
      </w:r>
      <w:r w:rsidR="005F1A4E">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proofErr w:type="gramStart"/>
      <w:r w:rsidR="001C0D4A">
        <w:rPr>
          <w:sz w:val="24"/>
          <w:szCs w:val="24"/>
        </w:rPr>
        <w:t>3.5</w:t>
      </w:r>
      <w:r w:rsidR="00415881">
        <w:rPr>
          <w:sz w:val="24"/>
          <w:szCs w:val="24"/>
        </w:rPr>
        <w:t xml:space="preserve"> fold</w:t>
      </w:r>
      <w:proofErr w:type="gramEnd"/>
      <w:r w:rsidR="001C0D4A">
        <w:rPr>
          <w:sz w:val="24"/>
          <w:szCs w:val="24"/>
        </w:rPr>
        <w:t xml:space="preserve"> more variance than plant genotype</w:t>
      </w:r>
      <w:r w:rsidR="00FD1429">
        <w:rPr>
          <w:sz w:val="24"/>
          <w:szCs w:val="24"/>
        </w:rPr>
        <w:t xml:space="preserve">, </w:t>
      </w:r>
      <w:r w:rsidR="00A50C30">
        <w:rPr>
          <w:sz w:val="24"/>
          <w:szCs w:val="24"/>
        </w:rPr>
        <w:t>46</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r w:rsidR="00E9139E">
        <w:rPr>
          <w:sz w:val="24"/>
          <w:szCs w:val="24"/>
        </w:rPr>
        <w:t>13</w:t>
      </w:r>
      <w:r w:rsidR="00D71B30">
        <w:rPr>
          <w:sz w:val="24"/>
          <w:szCs w:val="24"/>
        </w:rPr>
        <w:t>%</w:t>
      </w:r>
      <w:r w:rsidR="00F86FAA">
        <w:rPr>
          <w:sz w:val="24"/>
          <w:szCs w:val="24"/>
        </w:rPr>
        <w:t xml:space="preserve"> </w:t>
      </w:r>
      <w:r w:rsidR="00FD1429">
        <w:rPr>
          <w:sz w:val="24"/>
          <w:szCs w:val="24"/>
        </w:rPr>
        <w:lastRenderedPageBreak/>
        <w:t xml:space="preserve">for </w:t>
      </w:r>
      <w:r w:rsidR="00F86FAA">
        <w:rPr>
          <w:sz w:val="24"/>
          <w:szCs w:val="24"/>
        </w:rPr>
        <w:t>plant</w:t>
      </w:r>
      <w:r w:rsidR="00FD1429">
        <w:rPr>
          <w:sz w:val="24"/>
          <w:szCs w:val="24"/>
        </w:rPr>
        <w:t xml:space="preserve"> genotype (</w:t>
      </w:r>
      <w:r w:rsidR="00415881">
        <w:rPr>
          <w:sz w:val="24"/>
          <w:szCs w:val="24"/>
        </w:rPr>
        <w:t xml:space="preserve">Table </w:t>
      </w:r>
      <w:r w:rsidR="001C0D4A">
        <w:rPr>
          <w:sz w:val="24"/>
          <w:szCs w:val="24"/>
        </w:rPr>
        <w:t>1</w:t>
      </w:r>
      <w:r w:rsidR="00FD1429">
        <w:rPr>
          <w:sz w:val="24"/>
          <w:szCs w:val="24"/>
        </w:rPr>
        <w:t xml:space="preserve"> and </w:t>
      </w:r>
      <w:r w:rsidR="00E75C3D">
        <w:rPr>
          <w:sz w:val="24"/>
          <w:szCs w:val="24"/>
        </w:rPr>
        <w:t xml:space="preserve">Figure </w:t>
      </w:r>
      <w:r w:rsidR="00D03A16">
        <w:rPr>
          <w:sz w:val="24"/>
          <w:szCs w:val="24"/>
        </w:rPr>
        <w:t>1c</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415881">
        <w:rPr>
          <w:sz w:val="24"/>
          <w:szCs w:val="24"/>
        </w:rPr>
        <w:t xml:space="preserve">Table </w:t>
      </w:r>
      <w:r w:rsidR="00CA4ECA">
        <w:rPr>
          <w:sz w:val="24"/>
          <w:szCs w:val="24"/>
        </w:rPr>
        <w:t>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w:t>
      </w:r>
      <w:r w:rsidR="00A50C30">
        <w:rPr>
          <w:sz w:val="24"/>
          <w:szCs w:val="24"/>
        </w:rPr>
        <w:t>4</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415881">
        <w:rPr>
          <w:sz w:val="24"/>
          <w:szCs w:val="24"/>
        </w:rPr>
        <w:t xml:space="preserve">Table </w:t>
      </w:r>
      <w:r w:rsidR="00A33EE1">
        <w:rPr>
          <w:sz w:val="24"/>
          <w:szCs w:val="24"/>
        </w:rPr>
        <w:t xml:space="preserve">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15881">
        <w:rPr>
          <w:sz w:val="24"/>
          <w:szCs w:val="24"/>
        </w:rPr>
        <w:t xml:space="preserve"> (Table </w:t>
      </w:r>
      <w:r w:rsidR="0044762C">
        <w:rPr>
          <w:sz w:val="24"/>
          <w:szCs w:val="24"/>
        </w:rPr>
        <w:t>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3CF549C9" w14:textId="77777777" w:rsidR="005F5F4B" w:rsidRPr="007A1D3B" w:rsidRDefault="005F5F4B" w:rsidP="005F5F4B">
      <w:pPr>
        <w:rPr>
          <w:b/>
          <w:sz w:val="24"/>
          <w:szCs w:val="24"/>
        </w:rPr>
      </w:pPr>
      <w:r>
        <w:rPr>
          <w:b/>
          <w:sz w:val="24"/>
          <w:szCs w:val="24"/>
        </w:rPr>
        <w:t xml:space="preserve">Table </w:t>
      </w:r>
      <w:r w:rsidRPr="007A1D3B">
        <w:rPr>
          <w:b/>
          <w:sz w:val="24"/>
          <w:szCs w:val="24"/>
        </w:rPr>
        <w:t>1. ANOVA results of the interaction between 12 tomato accessions and 9</w:t>
      </w:r>
      <w:r>
        <w:rPr>
          <w:b/>
          <w:sz w:val="24"/>
          <w:szCs w:val="24"/>
        </w:rPr>
        <w:t>5</w:t>
      </w:r>
      <w:r w:rsidRPr="007A1D3B">
        <w:rPr>
          <w:b/>
          <w:sz w:val="24"/>
          <w:szCs w:val="24"/>
        </w:rPr>
        <w:t xml:space="preserve"> </w:t>
      </w:r>
      <w:r w:rsidRPr="007A1D3B">
        <w:rPr>
          <w:b/>
          <w:i/>
          <w:sz w:val="24"/>
          <w:szCs w:val="24"/>
        </w:rPr>
        <w:t>B. cinerea</w:t>
      </w:r>
      <w:r w:rsidRPr="007A1D3B">
        <w:rPr>
          <w:b/>
          <w:sz w:val="24"/>
          <w:szCs w:val="24"/>
        </w:rPr>
        <w:t xml:space="preserve"> isolates measured as lesion area.</w:t>
      </w:r>
    </w:p>
    <w:p w14:paraId="291C7A1D" w14:textId="77777777" w:rsidR="005F5F4B" w:rsidRDefault="005F5F4B" w:rsidP="005F5F4B">
      <w:pPr>
        <w:rPr>
          <w:sz w:val="24"/>
          <w:szCs w:val="24"/>
        </w:rPr>
      </w:pPr>
      <w:r>
        <w:rPr>
          <w:sz w:val="24"/>
          <w:szCs w:val="24"/>
        </w:rPr>
        <w:t xml:space="preserve">The Type III Sums-of-Squares, F-value, Degrees of Freedom and p-value for the linear modelling of lesion area for 12 tomato accessions by 95 </w:t>
      </w:r>
      <w:r>
        <w:rPr>
          <w:i/>
          <w:sz w:val="24"/>
          <w:szCs w:val="24"/>
        </w:rPr>
        <w:t xml:space="preserve">B. cinerea </w:t>
      </w:r>
      <w:r>
        <w:rPr>
          <w:sz w:val="24"/>
          <w:szCs w:val="24"/>
        </w:rPr>
        <w:t xml:space="preserve">isolates is shown. Two of our 97 isolates did not have replication across 2 experiments, so they were dropped at this stage of analysis. The terms are as follows; Isolate is the 95 </w:t>
      </w:r>
      <w:r>
        <w:rPr>
          <w:i/>
          <w:sz w:val="24"/>
          <w:szCs w:val="24"/>
        </w:rPr>
        <w:t>B. cinerea</w:t>
      </w:r>
      <w:r>
        <w:rPr>
          <w:sz w:val="24"/>
          <w:szCs w:val="24"/>
        </w:rPr>
        <w:t xml:space="preserve"> isolates, Domestication is wild tomato, </w:t>
      </w:r>
      <w:r w:rsidRPr="00D20BC2">
        <w:rPr>
          <w:i/>
          <w:sz w:val="24"/>
          <w:szCs w:val="24"/>
        </w:rPr>
        <w:t xml:space="preserve">S. </w:t>
      </w:r>
      <w:proofErr w:type="spellStart"/>
      <w:r w:rsidRPr="00D20BC2">
        <w:rPr>
          <w:i/>
          <w:sz w:val="24"/>
          <w:szCs w:val="24"/>
        </w:rPr>
        <w:t>pimpinellifolium</w:t>
      </w:r>
      <w:proofErr w:type="spellEnd"/>
      <w:r>
        <w:rPr>
          <w:sz w:val="24"/>
          <w:szCs w:val="24"/>
        </w:rPr>
        <w:t xml:space="preserve">, versus domestic tomato, </w:t>
      </w:r>
      <w:r w:rsidRPr="00D20BC2">
        <w:rPr>
          <w:i/>
          <w:sz w:val="24"/>
          <w:szCs w:val="24"/>
        </w:rPr>
        <w:t xml:space="preserve">S. </w:t>
      </w:r>
      <w:proofErr w:type="spellStart"/>
      <w:r w:rsidRPr="00D20BC2">
        <w:rPr>
          <w:i/>
          <w:sz w:val="24"/>
          <w:szCs w:val="24"/>
        </w:rPr>
        <w:t>lycopersicum</w:t>
      </w:r>
      <w:proofErr w:type="spellEnd"/>
      <w:r>
        <w:rPr>
          <w:sz w:val="24"/>
          <w:szCs w:val="24"/>
        </w:rPr>
        <w:t>, Plant is 12 tomato genotypes nested within their respective domestication groupings, Experiment tests the 2 independent replicate experiments, Experiment/Block tests the three blocks nested within each experiment. In addition, interactions of these factors are tested (:).</w:t>
      </w:r>
    </w:p>
    <w:p w14:paraId="4D01BF8C" w14:textId="77777777" w:rsidR="00726003" w:rsidRDefault="00726003" w:rsidP="00726003">
      <w:pPr>
        <w:rPr>
          <w:sz w:val="24"/>
          <w:szCs w:val="24"/>
        </w:rPr>
      </w:pPr>
    </w:p>
    <w:tbl>
      <w:tblPr>
        <w:tblW w:w="7800" w:type="dxa"/>
        <w:tblCellMar>
          <w:left w:w="0" w:type="dxa"/>
          <w:right w:w="0" w:type="dxa"/>
        </w:tblCellMar>
        <w:tblLook w:val="0600" w:firstRow="0" w:lastRow="0" w:firstColumn="0" w:lastColumn="0" w:noHBand="1" w:noVBand="1"/>
      </w:tblPr>
      <w:tblGrid>
        <w:gridCol w:w="1890"/>
        <w:gridCol w:w="985"/>
        <w:gridCol w:w="985"/>
        <w:gridCol w:w="985"/>
        <w:gridCol w:w="985"/>
        <w:gridCol w:w="985"/>
        <w:gridCol w:w="985"/>
      </w:tblGrid>
      <w:tr w:rsidR="00726003" w:rsidRPr="00C448B0" w14:paraId="3A9DC73F"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1E3E71" w14:textId="77777777" w:rsidR="00726003" w:rsidRPr="00C448B0" w:rsidRDefault="00726003" w:rsidP="00726003">
            <w:pPr>
              <w:rPr>
                <w:sz w:val="24"/>
                <w:szCs w:val="24"/>
              </w:rPr>
            </w:pPr>
            <w:r w:rsidRPr="00C448B0">
              <w:rPr>
                <w:sz w:val="24"/>
                <w:szCs w:val="24"/>
              </w:rPr>
              <w:t>Fixed Effect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E4E540F" w14:textId="5B6E33DB"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 total variance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FBA993" w14:textId="77777777"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 genetic variance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AA55C59" w14:textId="77777777"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SS</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D4840B" w14:textId="77777777"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F value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DA7F4C" w14:textId="77777777"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DF</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5276A1" w14:textId="77777777" w:rsidR="00726003" w:rsidRPr="00C448B0" w:rsidRDefault="00726003" w:rsidP="00B05CDB">
            <w:pPr>
              <w:jc w:val="center"/>
              <w:rPr>
                <w:rFonts w:asciiTheme="majorHAnsi" w:eastAsiaTheme="majorEastAsia" w:hAnsiTheme="majorHAnsi" w:cstheme="majorBidi"/>
                <w:color w:val="404040" w:themeColor="text1" w:themeTint="BF"/>
                <w:sz w:val="24"/>
                <w:szCs w:val="24"/>
              </w:rPr>
            </w:pPr>
            <w:r w:rsidRPr="00C448B0">
              <w:rPr>
                <w:sz w:val="24"/>
                <w:szCs w:val="24"/>
              </w:rPr>
              <w:t>p</w:t>
            </w:r>
          </w:p>
        </w:tc>
      </w:tr>
      <w:tr w:rsidR="00726003" w:rsidRPr="00C448B0" w14:paraId="2850E73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1F17DAC" w14:textId="77777777" w:rsidR="00726003" w:rsidRPr="00C448B0" w:rsidRDefault="00726003" w:rsidP="00726003">
            <w:pPr>
              <w:rPr>
                <w:sz w:val="24"/>
                <w:szCs w:val="24"/>
              </w:rPr>
            </w:pPr>
            <w:r w:rsidRPr="00C448B0">
              <w:rPr>
                <w:sz w:val="24"/>
                <w:szCs w:val="24"/>
              </w:rPr>
              <w:t>Isolate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6F1BC2"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10.2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988A703"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45.8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A7BE72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256.6</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5F5419" w14:textId="2DC83DCA"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13.5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2A453B"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AED5E8" w14:textId="77777777" w:rsidR="00726003" w:rsidRPr="00C448B0" w:rsidRDefault="00726003" w:rsidP="00B05CDB">
            <w:pPr>
              <w:jc w:val="right"/>
              <w:rPr>
                <w:sz w:val="24"/>
                <w:szCs w:val="24"/>
              </w:rPr>
            </w:pPr>
            <w:r w:rsidRPr="00C448B0">
              <w:rPr>
                <w:b/>
                <w:bCs/>
                <w:sz w:val="24"/>
                <w:szCs w:val="24"/>
              </w:rPr>
              <w:t>&lt;2e-16</w:t>
            </w:r>
          </w:p>
        </w:tc>
      </w:tr>
      <w:tr w:rsidR="00726003" w:rsidRPr="00C448B0" w14:paraId="3742056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C32330" w14:textId="77777777" w:rsidR="00726003" w:rsidRPr="00C448B0" w:rsidRDefault="00726003" w:rsidP="00726003">
            <w:pPr>
              <w:rPr>
                <w:sz w:val="24"/>
                <w:szCs w:val="24"/>
              </w:rPr>
            </w:pPr>
            <w:r w:rsidRPr="00C448B0">
              <w:rPr>
                <w:sz w:val="24"/>
                <w:szCs w:val="24"/>
              </w:rPr>
              <w:t>Domestication</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29CC17"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5877E87"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3.5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0DB14C" w14:textId="75F73111" w:rsidR="00726003" w:rsidRPr="00C448B0" w:rsidRDefault="00726003" w:rsidP="00B05CDB">
            <w:pPr>
              <w:jc w:val="right"/>
              <w:rPr>
                <w:sz w:val="24"/>
                <w:szCs w:val="24"/>
              </w:rPr>
            </w:pPr>
            <w:r w:rsidRPr="00C448B0">
              <w:rPr>
                <w:sz w:val="24"/>
                <w:szCs w:val="24"/>
              </w:rPr>
              <w:t>19.</w:t>
            </w:r>
            <w:r w:rsidR="00411B7E">
              <w:rPr>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57898D" w14:textId="27224C58"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96.</w:t>
            </w:r>
            <w:r w:rsidR="00411B7E">
              <w:rPr>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44B100"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47317B"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w:t>
            </w:r>
          </w:p>
        </w:tc>
      </w:tr>
      <w:tr w:rsidR="00726003" w:rsidRPr="00C448B0" w14:paraId="30545F2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AD68327" w14:textId="77777777" w:rsidR="00726003" w:rsidRPr="00C448B0" w:rsidRDefault="00726003" w:rsidP="00726003">
            <w:pPr>
              <w:rPr>
                <w:sz w:val="24"/>
                <w:szCs w:val="24"/>
              </w:rPr>
            </w:pPr>
            <w:proofErr w:type="spellStart"/>
            <w:r w:rsidRPr="00C448B0">
              <w:rPr>
                <w:sz w:val="24"/>
                <w:szCs w:val="24"/>
              </w:rPr>
              <w:t>Domest</w:t>
            </w:r>
            <w:proofErr w:type="spellEnd"/>
            <w:r w:rsidRPr="00C448B0">
              <w:rPr>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727298"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A2FB9F"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13.2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9BEAC3" w14:textId="69D7867C"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73.</w:t>
            </w:r>
            <w:r w:rsidR="00411B7E">
              <w:rPr>
                <w:sz w:val="24"/>
                <w:szCs w:val="24"/>
              </w:rPr>
              <w:t>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8A192C" w14:textId="0C4F3DEF"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36.5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F4A11F"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D610EE"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w:t>
            </w:r>
          </w:p>
        </w:tc>
      </w:tr>
      <w:tr w:rsidR="00726003" w:rsidRPr="00C448B0" w14:paraId="6897E98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FD3ACE5" w14:textId="77777777" w:rsidR="00726003" w:rsidRPr="00C448B0" w:rsidRDefault="00726003" w:rsidP="00726003">
            <w:pPr>
              <w:rPr>
                <w:sz w:val="24"/>
                <w:szCs w:val="24"/>
              </w:rPr>
            </w:pPr>
            <w:proofErr w:type="spellStart"/>
            <w:proofErr w:type="gramStart"/>
            <w:r w:rsidRPr="00C448B0">
              <w:rPr>
                <w:sz w:val="24"/>
                <w:szCs w:val="24"/>
              </w:rPr>
              <w:t>Iso:Domest</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9C907A"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5F7682" w14:textId="77777777" w:rsidR="00726003" w:rsidRPr="00C448B0" w:rsidRDefault="00726003" w:rsidP="00B05CDB">
            <w:pPr>
              <w:jc w:val="right"/>
              <w:rPr>
                <w:sz w:val="24"/>
                <w:szCs w:val="24"/>
              </w:rPr>
            </w:pPr>
            <w:r w:rsidRPr="00C448B0">
              <w:rPr>
                <w:sz w:val="24"/>
                <w:szCs w:val="24"/>
              </w:rPr>
              <w:t>3.7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C521911" w14:textId="5707A91A"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20.</w:t>
            </w:r>
            <w:r w:rsidR="00411B7E">
              <w:rPr>
                <w:sz w:val="24"/>
                <w:szCs w:val="24"/>
              </w:rPr>
              <w:t>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49871B9" w14:textId="5BEF3BE3"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w:t>
            </w:r>
            <w:r w:rsidR="00411B7E">
              <w:rPr>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74FAA29"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3FCC92"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0.260</w:t>
            </w:r>
          </w:p>
        </w:tc>
      </w:tr>
      <w:tr w:rsidR="00726003" w:rsidRPr="00C448B0" w14:paraId="66B1AD7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6E70736" w14:textId="77777777" w:rsidR="00726003" w:rsidRPr="00C448B0" w:rsidRDefault="00726003" w:rsidP="00726003">
            <w:pPr>
              <w:rPr>
                <w:sz w:val="24"/>
                <w:szCs w:val="24"/>
              </w:rPr>
            </w:pPr>
            <w:proofErr w:type="spellStart"/>
            <w:proofErr w:type="gramStart"/>
            <w:r w:rsidRPr="00C448B0">
              <w:rPr>
                <w:sz w:val="24"/>
                <w:szCs w:val="24"/>
              </w:rPr>
              <w:t>Iso:Domest</w:t>
            </w:r>
            <w:proofErr w:type="spellEnd"/>
            <w:proofErr w:type="gramEnd"/>
            <w:r w:rsidRPr="00C448B0">
              <w:rPr>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0C5F50"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7.5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B1387B"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33.8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D0BE44"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189.5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D203302" w14:textId="03D94D75" w:rsidR="00726003" w:rsidRPr="00C448B0" w:rsidRDefault="00411B7E" w:rsidP="00B05CDB">
            <w:pPr>
              <w:jc w:val="right"/>
              <w:rPr>
                <w:sz w:val="24"/>
                <w:szCs w:val="24"/>
              </w:rPr>
            </w:pPr>
            <w:r>
              <w:rPr>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51BAC0"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940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764E9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0.623</w:t>
            </w:r>
          </w:p>
        </w:tc>
      </w:tr>
      <w:tr w:rsidR="00726003" w:rsidRPr="00C448B0" w14:paraId="6D494F63"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590B1E" w14:textId="77777777" w:rsidR="00726003" w:rsidRPr="00C448B0" w:rsidRDefault="00726003" w:rsidP="00726003">
            <w:pPr>
              <w:rPr>
                <w:sz w:val="24"/>
                <w:szCs w:val="24"/>
              </w:rPr>
            </w:pPr>
            <w:r w:rsidRPr="00C448B0">
              <w:rPr>
                <w:sz w:val="24"/>
                <w:szCs w:val="24"/>
              </w:rPr>
              <w:t>Experiment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80C6A04"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21.7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4C1FC8"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6BE69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545.7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7A0BC5"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2707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9224108"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225C02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w:t>
            </w:r>
          </w:p>
        </w:tc>
      </w:tr>
      <w:tr w:rsidR="00726003" w:rsidRPr="00C448B0" w14:paraId="0DC4C14B"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0778426" w14:textId="77777777" w:rsidR="00726003" w:rsidRPr="00C448B0" w:rsidRDefault="00726003" w:rsidP="00726003">
            <w:pPr>
              <w:rPr>
                <w:sz w:val="24"/>
                <w:szCs w:val="24"/>
              </w:rPr>
            </w:pPr>
            <w:r w:rsidRPr="00C448B0">
              <w:rPr>
                <w:sz w:val="24"/>
                <w:szCs w:val="24"/>
              </w:rPr>
              <w:t>Exp/Block</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41570F4"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8.0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B47F5"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2483DA"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201.0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E33A28"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249.3</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3AE2F4"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217CFD"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w:t>
            </w:r>
          </w:p>
        </w:tc>
      </w:tr>
      <w:tr w:rsidR="00726003" w:rsidRPr="00C448B0" w14:paraId="41D22D32"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380362" w14:textId="77777777" w:rsidR="00726003" w:rsidRPr="00C448B0" w:rsidRDefault="00726003" w:rsidP="00726003">
            <w:pPr>
              <w:rPr>
                <w:sz w:val="24"/>
                <w:szCs w:val="24"/>
              </w:rPr>
            </w:pPr>
            <w:proofErr w:type="spellStart"/>
            <w:proofErr w:type="gramStart"/>
            <w:r w:rsidRPr="00C448B0">
              <w:rPr>
                <w:sz w:val="24"/>
                <w:szCs w:val="24"/>
              </w:rPr>
              <w:t>Exp:Iso</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E695BB"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6.0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C0AD338"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55CC3B"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152.2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488D8D1" w14:textId="427D3AC0"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8.0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F27430"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06019FF"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w:t>
            </w:r>
          </w:p>
        </w:tc>
      </w:tr>
      <w:tr w:rsidR="00726003" w:rsidRPr="00C448B0" w14:paraId="2BE4253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71C9DAC" w14:textId="77777777" w:rsidR="00726003" w:rsidRPr="00C448B0" w:rsidRDefault="00726003" w:rsidP="00726003">
            <w:pPr>
              <w:rPr>
                <w:sz w:val="24"/>
                <w:szCs w:val="24"/>
              </w:rPr>
            </w:pPr>
            <w:proofErr w:type="spellStart"/>
            <w:proofErr w:type="gramStart"/>
            <w:r w:rsidRPr="00C448B0">
              <w:rPr>
                <w:sz w:val="24"/>
                <w:szCs w:val="24"/>
              </w:rPr>
              <w:t>Exp:Domest</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D9A66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0.03</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D18BDE"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FA44E" w14:textId="5943A8E5" w:rsidR="00726003" w:rsidRPr="00C448B0" w:rsidRDefault="00726003" w:rsidP="00B05CDB">
            <w:pPr>
              <w:jc w:val="right"/>
              <w:rPr>
                <w:sz w:val="24"/>
                <w:szCs w:val="24"/>
              </w:rPr>
            </w:pPr>
            <w:r w:rsidRPr="00C448B0">
              <w:rPr>
                <w:sz w:val="24"/>
                <w:szCs w:val="24"/>
              </w:rPr>
              <w:t>0</w:t>
            </w:r>
            <w:r w:rsidR="00411B7E">
              <w:rPr>
                <w:sz w:val="24"/>
                <w:szCs w:val="24"/>
              </w:rPr>
              <w:t>.8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7F2A50" w14:textId="13B34E88"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4.</w:t>
            </w:r>
            <w:r w:rsidR="00411B7E">
              <w:rPr>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D87212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0F595E"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0.043</w:t>
            </w:r>
          </w:p>
        </w:tc>
      </w:tr>
      <w:tr w:rsidR="00726003" w:rsidRPr="00C448B0" w14:paraId="67E80542"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74A66A" w14:textId="77777777" w:rsidR="00726003" w:rsidRPr="00C448B0" w:rsidRDefault="00726003" w:rsidP="00726003">
            <w:pPr>
              <w:rPr>
                <w:sz w:val="24"/>
                <w:szCs w:val="24"/>
              </w:rPr>
            </w:pPr>
            <w:proofErr w:type="spellStart"/>
            <w:proofErr w:type="gramStart"/>
            <w:r w:rsidRPr="00C448B0">
              <w:rPr>
                <w:sz w:val="24"/>
                <w:szCs w:val="24"/>
              </w:rPr>
              <w:lastRenderedPageBreak/>
              <w:t>Exp:Domest</w:t>
            </w:r>
            <w:proofErr w:type="spellEnd"/>
            <w:proofErr w:type="gramEnd"/>
            <w:r w:rsidRPr="00C448B0">
              <w:rPr>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8211EE1"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AA6691"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2DB7CC" w14:textId="60D87C1D"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47.4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F0CEE5" w14:textId="6C1E540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23.</w:t>
            </w:r>
            <w:r w:rsidR="00411B7E">
              <w:rPr>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63E1377"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7D81C4"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b/>
                <w:bCs/>
                <w:sz w:val="24"/>
                <w:szCs w:val="24"/>
              </w:rPr>
              <w:t>&lt;2e-16 </w:t>
            </w:r>
          </w:p>
        </w:tc>
      </w:tr>
      <w:tr w:rsidR="00726003" w:rsidRPr="00C448B0" w14:paraId="4A7026D5"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1E92A3" w14:textId="77777777" w:rsidR="00726003" w:rsidRPr="00C448B0" w:rsidRDefault="00726003" w:rsidP="00726003">
            <w:pPr>
              <w:rPr>
                <w:sz w:val="24"/>
                <w:szCs w:val="24"/>
              </w:rPr>
            </w:pPr>
            <w:r w:rsidRPr="00C448B0">
              <w:rPr>
                <w:sz w:val="24"/>
                <w:szCs w:val="24"/>
              </w:rPr>
              <w:t>Residuals</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EC5300"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40.1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B391464"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D04806" w14:textId="77777777" w:rsidR="00726003" w:rsidRPr="00C448B0" w:rsidRDefault="00726003" w:rsidP="00B05CDB">
            <w:pPr>
              <w:jc w:val="right"/>
              <w:rPr>
                <w:rFonts w:asciiTheme="majorHAnsi" w:eastAsiaTheme="majorEastAsia" w:hAnsiTheme="majorHAnsi" w:cstheme="majorBidi"/>
                <w:color w:val="404040" w:themeColor="text1" w:themeTint="BF"/>
                <w:sz w:val="24"/>
                <w:szCs w:val="24"/>
              </w:rPr>
            </w:pPr>
            <w:r w:rsidRPr="00C448B0">
              <w:rPr>
                <w:sz w:val="24"/>
                <w:szCs w:val="24"/>
              </w:rPr>
              <w:t>1009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C67E638"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8F7DC97" w14:textId="77777777" w:rsidR="00726003" w:rsidRPr="00C448B0" w:rsidRDefault="00726003" w:rsidP="00B05CDB">
            <w:pPr>
              <w:jc w:val="right"/>
              <w:rPr>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7D67C6D" w14:textId="77777777" w:rsidR="00726003" w:rsidRPr="00C448B0" w:rsidRDefault="00726003" w:rsidP="00B05CDB">
            <w:pPr>
              <w:jc w:val="right"/>
              <w:rPr>
                <w:sz w:val="24"/>
                <w:szCs w:val="24"/>
              </w:rPr>
            </w:pPr>
          </w:p>
        </w:tc>
      </w:tr>
    </w:tbl>
    <w:p w14:paraId="78253255" w14:textId="77777777" w:rsidR="005F5F4B" w:rsidRDefault="005F5F4B" w:rsidP="005F5F4B">
      <w:pPr>
        <w:rPr>
          <w:b/>
          <w:sz w:val="24"/>
          <w:szCs w:val="24"/>
        </w:rPr>
      </w:pPr>
    </w:p>
    <w:p w14:paraId="577116E2" w14:textId="0F467ADC" w:rsidR="005F5F4B" w:rsidRDefault="005F5F4B" w:rsidP="00BC708D">
      <w:pPr>
        <w:rPr>
          <w:b/>
          <w:sz w:val="24"/>
          <w:szCs w:val="24"/>
        </w:rPr>
      </w:pPr>
    </w:p>
    <w:p w14:paraId="4B8E75BC" w14:textId="5C3424B5" w:rsidR="00A52DC5" w:rsidRDefault="00F126CA" w:rsidP="00BC708D">
      <w:pPr>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2CE92E8B"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Pr>
          <w:sz w:val="24"/>
          <w:szCs w:val="24"/>
        </w:rPr>
        <w:instrText xml:space="preserve"> ADDIN EN.CITE </w:instrText>
      </w:r>
      <w:r w:rsidR="005F1A4E">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Pr>
          <w:sz w:val="24"/>
          <w:szCs w:val="24"/>
        </w:rPr>
        <w:instrText xml:space="preserve"> ADDIN EN.CITE.DATA </w:instrText>
      </w:r>
      <w:r w:rsidR="005F1A4E">
        <w:rPr>
          <w:sz w:val="24"/>
          <w:szCs w:val="24"/>
        </w:rPr>
      </w:r>
      <w:r w:rsidR="005F1A4E">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t>identified</w:t>
      </w:r>
      <w:r w:rsidR="00E019E8">
        <w:rPr>
          <w:sz w:val="24"/>
          <w:szCs w:val="24"/>
        </w:rPr>
        <w:t xml:space="preserve"> a </w:t>
      </w:r>
      <w:r w:rsidR="00A758DF">
        <w:rPr>
          <w:sz w:val="24"/>
          <w:szCs w:val="24"/>
        </w:rPr>
        <w:t>significantly greater</w:t>
      </w:r>
      <w:r w:rsidR="00295A10">
        <w:rPr>
          <w:sz w:val="24"/>
          <w:szCs w:val="24"/>
        </w:rPr>
        <w:t xml:space="preserve"> (</w:t>
      </w:r>
      <w:r w:rsidR="00664B59">
        <w:rPr>
          <w:sz w:val="24"/>
          <w:szCs w:val="24"/>
        </w:rPr>
        <w:t>18%</w:t>
      </w:r>
      <w:r w:rsidR="00295A10">
        <w:rPr>
          <w:sz w:val="24"/>
          <w:szCs w:val="24"/>
        </w:rPr>
        <w:t>)</w:t>
      </w:r>
      <w:r w:rsidR="00664B59">
        <w:rPr>
          <w:sz w:val="24"/>
          <w:szCs w:val="24"/>
        </w:rPr>
        <w:t xml:space="preserve"> </w:t>
      </w:r>
      <w:r w:rsidR="00E019E8">
        <w:rPr>
          <w:sz w:val="24"/>
          <w:szCs w:val="24"/>
        </w:rPr>
        <w:t xml:space="preserve">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 xml:space="preserve">Figure </w:t>
      </w:r>
      <w:r w:rsidR="00D03A16">
        <w:rPr>
          <w:sz w:val="24"/>
          <w:szCs w:val="24"/>
        </w:rPr>
        <w:t>2</w:t>
      </w:r>
      <w:r w:rsidR="00411B7E">
        <w:rPr>
          <w:sz w:val="24"/>
          <w:szCs w:val="24"/>
        </w:rPr>
        <w:t xml:space="preserve"> and 3</w:t>
      </w:r>
      <w:r w:rsidR="00664B59">
        <w:rPr>
          <w:sz w:val="24"/>
          <w:szCs w:val="24"/>
        </w:rPr>
        <w:t>, T</w:t>
      </w:r>
      <w:r w:rsidR="00415881">
        <w:rPr>
          <w:sz w:val="24"/>
          <w:szCs w:val="24"/>
        </w:rPr>
        <w:t xml:space="preserve">able </w:t>
      </w:r>
      <w:r w:rsidR="00664B59">
        <w:rPr>
          <w:sz w:val="24"/>
          <w:szCs w:val="24"/>
        </w:rPr>
        <w:t>1</w:t>
      </w:r>
      <w:r w:rsidR="00E019E8">
        <w:rPr>
          <w:sz w:val="24"/>
          <w:szCs w:val="24"/>
        </w:rPr>
        <w:t xml:space="preserve">). 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31442C">
        <w:rPr>
          <w:sz w:val="24"/>
          <w:szCs w:val="24"/>
        </w:rPr>
        <w:t>3.8-fold</w:t>
      </w:r>
      <w:r w:rsidR="006C7FE0">
        <w:rPr>
          <w:sz w:val="24"/>
          <w:szCs w:val="24"/>
        </w:rPr>
        <w:t xml:space="preserve"> </w:t>
      </w:r>
      <w:r w:rsidR="006830A0">
        <w:rPr>
          <w:sz w:val="24"/>
          <w:szCs w:val="24"/>
        </w:rPr>
        <w:t>more variation in resistance than domestication alone</w:t>
      </w:r>
      <w:r w:rsidR="00415881">
        <w:rPr>
          <w:sz w:val="24"/>
          <w:szCs w:val="24"/>
        </w:rPr>
        <w:t xml:space="preserve"> (Table </w:t>
      </w:r>
      <w:r w:rsidR="00E019E8">
        <w:rPr>
          <w:sz w:val="24"/>
          <w:szCs w:val="24"/>
        </w:rPr>
        <w:t xml:space="preserve">1). </w:t>
      </w:r>
      <w:r w:rsidR="00CC4E31">
        <w:rPr>
          <w:sz w:val="24"/>
          <w:szCs w:val="24"/>
        </w:rPr>
        <w:t xml:space="preserve"> </w:t>
      </w:r>
      <w:r w:rsidR="00295A10">
        <w:rPr>
          <w:sz w:val="24"/>
          <w:szCs w:val="24"/>
        </w:rPr>
        <w:t>W</w:t>
      </w:r>
      <w:r w:rsidR="00CC4E31">
        <w:rPr>
          <w:sz w:val="24"/>
          <w:szCs w:val="24"/>
        </w:rPr>
        <w:t xml:space="preserve">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123BA947" w14:textId="60EBDA72" w:rsidR="005C4EA6" w:rsidRDefault="009C5523" w:rsidP="00184107">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due to bottlenecks</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Pr>
          <w:sz w:val="24"/>
          <w:szCs w:val="24"/>
        </w:rPr>
        <w:instrText xml:space="preserve"> ADDIN EN.CITE </w:instrText>
      </w:r>
      <w:r w:rsidR="005F1A4E">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600DE3">
        <w:rPr>
          <w:sz w:val="24"/>
          <w:szCs w:val="24"/>
        </w:rPr>
        <w:t xml:space="preserve">We would expect this </w:t>
      </w:r>
      <w:r w:rsidR="00CC4E31">
        <w:rPr>
          <w:sz w:val="24"/>
          <w:szCs w:val="24"/>
        </w:rPr>
        <w:t xml:space="preserve">decreased genetic variation </w:t>
      </w:r>
      <w:r w:rsidR="00600DE3">
        <w:rPr>
          <w:sz w:val="24"/>
          <w:szCs w:val="24"/>
        </w:rPr>
        <w:t>to</w:t>
      </w:r>
      <w:r w:rsidR="009F1408">
        <w:rPr>
          <w:sz w:val="24"/>
          <w:szCs w:val="24"/>
        </w:rPr>
        <w:t xml:space="preserve">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w:t>
      </w:r>
      <w:r w:rsidR="00944FD4">
        <w:rPr>
          <w:sz w:val="24"/>
          <w:szCs w:val="24"/>
        </w:rPr>
        <w:t xml:space="preserve">we did not observe reduced variation in lesion size in the wild tomato. </w:t>
      </w:r>
      <w:r w:rsidR="00600DE3">
        <w:rPr>
          <w:sz w:val="24"/>
          <w:szCs w:val="24"/>
        </w:rPr>
        <w:t>Rather</w:t>
      </w:r>
      <w:r w:rsidR="00944FD4">
        <w:rPr>
          <w:sz w:val="24"/>
          <w:szCs w:val="24"/>
        </w:rPr>
        <w:t xml:space="preserve">, </w:t>
      </w:r>
      <w:r w:rsidR="009D2C6D">
        <w:rPr>
          <w:sz w:val="24"/>
          <w:szCs w:val="24"/>
        </w:rPr>
        <w:t xml:space="preserve">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A906FC">
        <w:rPr>
          <w:sz w:val="24"/>
          <w:szCs w:val="24"/>
        </w:rPr>
        <w:t>spanned</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w:t>
      </w:r>
      <w:r w:rsidR="0049758B">
        <w:rPr>
          <w:sz w:val="24"/>
          <w:szCs w:val="24"/>
        </w:rPr>
        <w:t>(</w:t>
      </w:r>
      <w:r w:rsidR="00374C11">
        <w:rPr>
          <w:sz w:val="24"/>
          <w:szCs w:val="24"/>
        </w:rPr>
        <w:t>standard deviation = 0.68 cm</w:t>
      </w:r>
      <w:r w:rsidR="00374C11" w:rsidRPr="00374C11">
        <w:rPr>
          <w:sz w:val="24"/>
          <w:szCs w:val="24"/>
          <w:vertAlign w:val="superscript"/>
        </w:rPr>
        <w:t>2</w:t>
      </w:r>
      <w:r w:rsidR="00374C11">
        <w:rPr>
          <w:sz w:val="24"/>
          <w:szCs w:val="24"/>
        </w:rPr>
        <w:t xml:space="preserve">) </w:t>
      </w:r>
      <w:r w:rsidR="00BF158A">
        <w:rPr>
          <w:sz w:val="24"/>
          <w:szCs w:val="24"/>
        </w:rPr>
        <w:lastRenderedPageBreak/>
        <w:t xml:space="preserve">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374C11">
        <w:rPr>
          <w:sz w:val="24"/>
          <w:szCs w:val="24"/>
        </w:rPr>
        <w:t xml:space="preserve"> (standard deviation = 0.58 cm</w:t>
      </w:r>
      <w:r w:rsidR="00374C11" w:rsidRPr="00374C11">
        <w:rPr>
          <w:sz w:val="24"/>
          <w:szCs w:val="24"/>
          <w:vertAlign w:val="superscript"/>
        </w:rPr>
        <w:t>2</w:t>
      </w:r>
      <w:r w:rsidR="00374C11">
        <w:rPr>
          <w:sz w:val="24"/>
          <w:szCs w:val="24"/>
        </w:rPr>
        <w:t>)</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96,96</w:t>
      </w:r>
      <w:r w:rsidR="005F7408">
        <w:rPr>
          <w:sz w:val="24"/>
          <w:szCs w:val="24"/>
        </w:rPr>
        <w:t>=1.39,</w:t>
      </w:r>
      <w:r w:rsidR="00016D5A">
        <w:rPr>
          <w:sz w:val="24"/>
          <w:szCs w:val="24"/>
        </w:rPr>
        <w:t xml:space="preserve"> p=0.11)</w:t>
      </w:r>
      <w:r w:rsidR="0019360C">
        <w:rPr>
          <w:sz w:val="24"/>
          <w:szCs w:val="24"/>
        </w:rPr>
        <w:t xml:space="preserve"> </w:t>
      </w:r>
      <w:r w:rsidR="004D38F6">
        <w:rPr>
          <w:sz w:val="24"/>
          <w:szCs w:val="24"/>
        </w:rPr>
        <w:t xml:space="preserve">(Figure </w:t>
      </w:r>
      <w:r w:rsidR="00D03A16">
        <w:rPr>
          <w:sz w:val="24"/>
          <w:szCs w:val="24"/>
        </w:rPr>
        <w:t>3</w:t>
      </w:r>
      <w:r w:rsidR="00540B3E">
        <w:rPr>
          <w:sz w:val="24"/>
          <w:szCs w:val="24"/>
        </w:rPr>
        <w:t>, Figure S1</w:t>
      </w:r>
      <w:r w:rsidR="004D38F6">
        <w:rPr>
          <w:sz w:val="24"/>
          <w:szCs w:val="24"/>
        </w:rPr>
        <w:t>).</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2F6C7307" w14:textId="37A4AA2D" w:rsidR="00F05926" w:rsidRPr="00F05926" w:rsidRDefault="00F803BC" w:rsidP="00082C15">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1EE70538" w:rsidR="004D38F6" w:rsidRDefault="00E019E8" w:rsidP="00970D99">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w:t>
      </w:r>
      <w:r w:rsidR="001D275E">
        <w:rPr>
          <w:sz w:val="24"/>
          <w:szCs w:val="24"/>
        </w:rPr>
        <w:t>plant-</w:t>
      </w:r>
      <w:r>
        <w:rPr>
          <w:sz w:val="24"/>
          <w:szCs w:val="24"/>
        </w:rPr>
        <w:t>generalist pathogen</w:t>
      </w:r>
      <w:r w:rsidR="001D275E">
        <w:rPr>
          <w:sz w:val="24"/>
          <w:szCs w:val="24"/>
        </w:rPr>
        <w:t xml:space="preserve"> interaction</w:t>
      </w:r>
      <w:r w:rsidR="00435AF3">
        <w:rPr>
          <w:sz w:val="24"/>
          <w:szCs w:val="24"/>
        </w:rPr>
        <w:t>s</w:t>
      </w:r>
      <w:r w:rsidR="001D275E">
        <w:rPr>
          <w:sz w:val="24"/>
          <w:szCs w:val="24"/>
        </w:rPr>
        <w:t xml:space="preserve"> </w:t>
      </w:r>
      <w:r>
        <w:rPr>
          <w:sz w:val="24"/>
          <w:szCs w:val="24"/>
        </w:rPr>
        <w:t>suggests that</w:t>
      </w:r>
      <w:r w:rsidR="00970D99">
        <w:rPr>
          <w:sz w:val="24"/>
          <w:szCs w:val="24"/>
        </w:rPr>
        <w:t xml:space="preserve"> </w:t>
      </w:r>
      <w:r w:rsidR="00F60037">
        <w:rPr>
          <w:sz w:val="24"/>
          <w:szCs w:val="24"/>
        </w:rPr>
        <w:t>generalist</w:t>
      </w:r>
      <w:r w:rsidR="00016D5A">
        <w:rPr>
          <w:sz w:val="24"/>
          <w:szCs w:val="24"/>
        </w:rPr>
        <w:t xml:space="preserve"> </w:t>
      </w:r>
      <w:r w:rsidR="00E75C3D">
        <w:rPr>
          <w:sz w:val="24"/>
          <w:szCs w:val="24"/>
        </w:rPr>
        <w:t xml:space="preserve">pathogen </w:t>
      </w:r>
      <w:r w:rsidR="00970D99">
        <w:rPr>
          <w:sz w:val="24"/>
          <w:szCs w:val="24"/>
        </w:rPr>
        <w:t>isolates</w:t>
      </w:r>
      <w:r w:rsidR="00435AF3">
        <w:rPr>
          <w:sz w:val="24"/>
          <w:szCs w:val="24"/>
        </w:rPr>
        <w:t xml:space="preserve"> within a species</w:t>
      </w:r>
      <w:r>
        <w:rPr>
          <w:sz w:val="24"/>
          <w:szCs w:val="24"/>
        </w:rPr>
        <w:t xml:space="preserve"> may </w:t>
      </w:r>
      <w:r w:rsidR="006830A0">
        <w:rPr>
          <w:sz w:val="24"/>
          <w:szCs w:val="24"/>
        </w:rPr>
        <w:t xml:space="preserve">specialize </w:t>
      </w:r>
      <w:r w:rsidR="00435AF3">
        <w:rPr>
          <w:sz w:val="24"/>
          <w:szCs w:val="24"/>
        </w:rPr>
        <w:t xml:space="preserve">for </w:t>
      </w:r>
      <w:r w:rsidR="00970D99">
        <w:rPr>
          <w:sz w:val="24"/>
          <w:szCs w:val="24"/>
        </w:rPr>
        <w:t>interaction with</w:t>
      </w:r>
      <w:r w:rsidR="006830A0">
        <w:rPr>
          <w:sz w:val="24"/>
          <w:szCs w:val="24"/>
        </w:rPr>
        <w:t xml:space="preserve">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w:t>
      </w:r>
      <w:r w:rsidR="00970D99">
        <w:rPr>
          <w:sz w:val="24"/>
          <w:szCs w:val="24"/>
        </w:rPr>
        <w:t xml:space="preserve">generalist </w:t>
      </w:r>
      <w:r w:rsidR="00F60037">
        <w:rPr>
          <w:sz w:val="24"/>
          <w:szCs w:val="24"/>
        </w:rPr>
        <w:t>isolates may</w:t>
      </w:r>
      <w:r w:rsidR="00970D99">
        <w:rPr>
          <w:sz w:val="24"/>
          <w:szCs w:val="24"/>
        </w:rPr>
        <w:t xml:space="preserve"> show no host specialization or preference</w:t>
      </w:r>
      <w:r w:rsidR="00C45886">
        <w:rPr>
          <w:sz w:val="24"/>
          <w:szCs w:val="24"/>
        </w:rPr>
        <w:t>.</w:t>
      </w:r>
      <w:r w:rsidR="00F60037">
        <w:rPr>
          <w:sz w:val="24"/>
          <w:szCs w:val="24"/>
        </w:rPr>
        <w:t xml:space="preserve">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w:t>
      </w:r>
      <w:r w:rsidR="00970D99">
        <w:rPr>
          <w:sz w:val="24"/>
          <w:szCs w:val="24"/>
        </w:rPr>
        <w:t>isolates that</w:t>
      </w:r>
      <w:r w:rsidR="00E75C3D">
        <w:rPr>
          <w:sz w:val="24"/>
          <w:szCs w:val="24"/>
        </w:rPr>
        <w:t xml:space="preserve"> may be adapted to tomato, as they were collected</w:t>
      </w:r>
      <w:r w:rsidR="00DE1A99">
        <w:rPr>
          <w:sz w:val="24"/>
          <w:szCs w:val="24"/>
        </w:rPr>
        <w:t xml:space="preserve"> from </w:t>
      </w:r>
      <w:r w:rsidR="00F60037" w:rsidRPr="00F60037">
        <w:rPr>
          <w:i/>
          <w:sz w:val="24"/>
          <w:szCs w:val="24"/>
        </w:rPr>
        <w:t xml:space="preserve">S. </w:t>
      </w:r>
      <w:proofErr w:type="spellStart"/>
      <w:r w:rsidR="00F60037" w:rsidRPr="00F60037">
        <w:rPr>
          <w:i/>
          <w:sz w:val="24"/>
          <w:szCs w:val="24"/>
        </w:rPr>
        <w:t>lycopersicum</w:t>
      </w:r>
      <w:proofErr w:type="spellEnd"/>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 xml:space="preserve">(Figure </w:t>
      </w:r>
      <w:r w:rsidR="00D03A16">
        <w:rPr>
          <w:sz w:val="24"/>
          <w:szCs w:val="24"/>
        </w:rPr>
        <w:t>1g</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D0527">
        <w:rPr>
          <w:sz w:val="24"/>
          <w:szCs w:val="24"/>
        </w:rPr>
        <w:t xml:space="preserve"> (Figure </w:t>
      </w:r>
      <w:r w:rsidR="00D03A16">
        <w:rPr>
          <w:sz w:val="24"/>
          <w:szCs w:val="24"/>
        </w:rPr>
        <w:t>1g</w:t>
      </w:r>
      <w:r w:rsidR="00854A87">
        <w:rPr>
          <w:sz w:val="24"/>
          <w:szCs w:val="24"/>
        </w:rPr>
        <w:t>)</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r w:rsidR="00854A87">
        <w:rPr>
          <w:sz w:val="24"/>
          <w:szCs w:val="24"/>
        </w:rPr>
        <w:t xml:space="preserve">from tomato do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Pr>
          <w:sz w:val="24"/>
          <w:szCs w:val="24"/>
        </w:rPr>
        <w:instrText xml:space="preserve"> ADDIN EN.CITE </w:instrText>
      </w:r>
      <w:r w:rsidR="005F1A4E">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1FBFF629" w:rsidR="00920521" w:rsidRPr="00F05926" w:rsidRDefault="00920521" w:rsidP="00920521">
      <w:pPr>
        <w:spacing w:line="480" w:lineRule="auto"/>
        <w:rPr>
          <w:b/>
          <w:sz w:val="24"/>
          <w:szCs w:val="24"/>
        </w:rPr>
      </w:pPr>
      <w:r w:rsidRPr="00F05926">
        <w:rPr>
          <w:b/>
          <w:sz w:val="24"/>
          <w:szCs w:val="24"/>
        </w:rPr>
        <w:lastRenderedPageBreak/>
        <w:t>Pathogen</w:t>
      </w:r>
      <w:r>
        <w:rPr>
          <w:b/>
          <w:sz w:val="24"/>
          <w:szCs w:val="24"/>
        </w:rPr>
        <w:t xml:space="preserve"> </w:t>
      </w:r>
      <w:r w:rsidR="00403BBD">
        <w:rPr>
          <w:b/>
          <w:sz w:val="24"/>
          <w:szCs w:val="24"/>
        </w:rPr>
        <w:t xml:space="preserve">Specialization to Host </w:t>
      </w:r>
      <w:r w:rsidR="0034153E">
        <w:rPr>
          <w:b/>
          <w:sz w:val="24"/>
          <w:szCs w:val="24"/>
        </w:rPr>
        <w:t>Genotype</w:t>
      </w:r>
    </w:p>
    <w:p w14:paraId="660F9F13" w14:textId="765834E7"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Pr>
          <w:sz w:val="24"/>
          <w:szCs w:val="24"/>
        </w:rPr>
        <w:instrText xml:space="preserve"> ADDIN EN.CITE </w:instrText>
      </w:r>
      <w:r w:rsidR="005F1A4E">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Pr>
          <w:sz w:val="24"/>
          <w:szCs w:val="24"/>
        </w:rPr>
        <w:instrText xml:space="preserve"> ADDIN EN.CITE.DATA </w:instrText>
      </w:r>
      <w:r w:rsidR="005F1A4E">
        <w:rPr>
          <w:sz w:val="24"/>
          <w:szCs w:val="24"/>
        </w:rPr>
      </w:r>
      <w:r w:rsidR="005F1A4E">
        <w:rPr>
          <w:sz w:val="24"/>
          <w:szCs w:val="24"/>
        </w:rPr>
        <w:fldChar w:fldCharType="end"/>
      </w:r>
      <w:r w:rsidR="00B3570C">
        <w:rPr>
          <w:sz w:val="24"/>
          <w:szCs w:val="24"/>
        </w:rPr>
      </w:r>
      <w:r w:rsidR="00B3570C">
        <w:rPr>
          <w:sz w:val="24"/>
          <w:szCs w:val="24"/>
        </w:rPr>
        <w:fldChar w:fldCharType="separate"/>
      </w:r>
      <w:r w:rsidR="00042D5F">
        <w:rPr>
          <w:noProof/>
          <w:sz w:val="24"/>
          <w:szCs w:val="24"/>
        </w:rPr>
        <w:t>(Rowe and Kliebenstein 2007, Kretschmer and Hahn 2008, Corwin, Subedy et al. 2016)</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w:t>
      </w:r>
      <w:r w:rsidR="00D03A16">
        <w:rPr>
          <w:sz w:val="24"/>
          <w:szCs w:val="24"/>
        </w:rPr>
        <w:t>1 c-h</w:t>
      </w:r>
      <w:r w:rsidR="00920521">
        <w:rPr>
          <w:sz w:val="24"/>
          <w:szCs w:val="24"/>
        </w:rPr>
        <w:t xml:space="preserve">).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415881">
        <w:rPr>
          <w:sz w:val="24"/>
          <w:szCs w:val="24"/>
        </w:rPr>
        <w:t xml:space="preserve"> (Table </w:t>
      </w:r>
      <w:r w:rsidR="005C464E">
        <w:rPr>
          <w:sz w:val="24"/>
          <w:szCs w:val="24"/>
        </w:rPr>
        <w:t xml:space="preserve">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xml:space="preserve">. </w:t>
      </w:r>
      <w:ins w:id="10" w:author="N S" w:date="2018-08-13T14:46:00Z">
        <w:r w:rsidR="00154DD4">
          <w:rPr>
            <w:sz w:val="24"/>
            <w:szCs w:val="24"/>
          </w:rPr>
          <w:t>Interaction effec</w:t>
        </w:r>
      </w:ins>
      <w:ins w:id="11" w:author="N S" w:date="2018-08-13T14:47:00Z">
        <w:r w:rsidR="00154DD4">
          <w:rPr>
            <w:sz w:val="24"/>
            <w:szCs w:val="24"/>
          </w:rPr>
          <w:t xml:space="preserve">ts may be difficult to identify using mixed models, so we used a second standard statistical approach, </w:t>
        </w:r>
      </w:ins>
      <w:del w:id="12" w:author="N S" w:date="2018-08-13T14:47:00Z">
        <w:r w:rsidR="00F803BC" w:rsidDel="00154DD4">
          <w:rPr>
            <w:sz w:val="24"/>
            <w:szCs w:val="24"/>
          </w:rPr>
          <w:delText>However, this negative result may also be</w:delText>
        </w:r>
        <w:r w:rsidR="005C464E" w:rsidDel="00154DD4">
          <w:rPr>
            <w:sz w:val="24"/>
            <w:szCs w:val="24"/>
          </w:rPr>
          <w:delText xml:space="preserve"> </w:delText>
        </w:r>
        <w:r w:rsidR="00915683" w:rsidDel="00154DD4">
          <w:rPr>
            <w:sz w:val="24"/>
            <w:szCs w:val="24"/>
          </w:rPr>
          <w:delText xml:space="preserve">due to low power in </w:delText>
        </w:r>
        <w:r w:rsidR="00E33AB3" w:rsidDel="00154DD4">
          <w:rPr>
            <w:sz w:val="24"/>
            <w:szCs w:val="24"/>
          </w:rPr>
          <w:delText xml:space="preserve">F-tests </w:delText>
        </w:r>
        <w:r w:rsidR="008478A5" w:rsidDel="00154DD4">
          <w:rPr>
            <w:sz w:val="24"/>
            <w:szCs w:val="24"/>
          </w:rPr>
          <w:delText xml:space="preserve">in factors with </w:delText>
        </w:r>
        <w:r w:rsidR="00E33AB3" w:rsidDel="00154DD4">
          <w:rPr>
            <w:sz w:val="24"/>
            <w:szCs w:val="24"/>
          </w:rPr>
          <w:delText xml:space="preserve">high degrees of freedom, as in the case of the isolate </w:delText>
        </w:r>
        <w:r w:rsidR="00415881" w:rsidDel="00154DD4">
          <w:rPr>
            <w:sz w:val="24"/>
            <w:szCs w:val="24"/>
          </w:rPr>
          <w:delText>by</w:delText>
        </w:r>
        <w:r w:rsidR="00E33AB3" w:rsidDel="00154DD4">
          <w:rPr>
            <w:sz w:val="24"/>
            <w:szCs w:val="24"/>
          </w:rPr>
          <w:delText xml:space="preserve"> plant genotype interaction term </w:delText>
        </w:r>
        <w:r w:rsidR="009F1408" w:rsidDel="00154DD4">
          <w:rPr>
            <w:sz w:val="24"/>
            <w:szCs w:val="24"/>
          </w:rPr>
          <w:delText xml:space="preserve">with 940 degrees of freedom (Table </w:delText>
        </w:r>
        <w:r w:rsidR="00B41031" w:rsidDel="00154DD4">
          <w:rPr>
            <w:sz w:val="24"/>
            <w:szCs w:val="24"/>
          </w:rPr>
          <w:delText>1</w:delText>
        </w:r>
        <w:r w:rsidR="009F1408" w:rsidDel="00154DD4">
          <w:rPr>
            <w:sz w:val="24"/>
            <w:szCs w:val="24"/>
          </w:rPr>
          <w:delText>)</w:delText>
        </w:r>
        <w:r w:rsidR="00E33AB3" w:rsidDel="00154DD4">
          <w:rPr>
            <w:sz w:val="24"/>
            <w:szCs w:val="24"/>
          </w:rPr>
          <w:delText xml:space="preserve">. </w:delText>
        </w:r>
        <w:r w:rsidR="008478A5" w:rsidDel="00154DD4">
          <w:rPr>
            <w:sz w:val="24"/>
            <w:szCs w:val="24"/>
          </w:rPr>
          <w:delText xml:space="preserve">To </w:delText>
        </w:r>
        <w:r w:rsidR="009F1408" w:rsidDel="00154DD4">
          <w:rPr>
            <w:sz w:val="24"/>
            <w:szCs w:val="24"/>
          </w:rPr>
          <w:delText xml:space="preserve">assess </w:delText>
        </w:r>
        <w:r w:rsidR="008478A5" w:rsidDel="00154DD4">
          <w:rPr>
            <w:sz w:val="24"/>
            <w:szCs w:val="24"/>
          </w:rPr>
          <w:delText>these possibilities, we used</w:delText>
        </w:r>
        <w:r w:rsidR="00E33AB3" w:rsidDel="00154DD4">
          <w:rPr>
            <w:sz w:val="24"/>
            <w:szCs w:val="24"/>
          </w:rPr>
          <w:delText xml:space="preserve"> an additional </w:delText>
        </w:r>
        <w:r w:rsidR="008478A5" w:rsidDel="00154DD4">
          <w:rPr>
            <w:sz w:val="24"/>
            <w:szCs w:val="24"/>
          </w:rPr>
          <w:delText xml:space="preserve">statistical </w:delText>
        </w:r>
        <w:r w:rsidR="00E33AB3" w:rsidDel="00154DD4">
          <w:rPr>
            <w:sz w:val="24"/>
            <w:szCs w:val="24"/>
          </w:rPr>
          <w:delText xml:space="preserve">approach to test for an interaction between </w:delText>
        </w:r>
        <w:r w:rsidR="00E33AB3" w:rsidRPr="003444D9" w:rsidDel="00154DD4">
          <w:rPr>
            <w:i/>
            <w:sz w:val="24"/>
            <w:szCs w:val="24"/>
          </w:rPr>
          <w:delText>B. cinerea</w:delText>
        </w:r>
        <w:r w:rsidR="00E33AB3" w:rsidDel="00154DD4">
          <w:rPr>
            <w:sz w:val="24"/>
            <w:szCs w:val="24"/>
          </w:rPr>
          <w:delText xml:space="preserve"> and host genotype. </w:delText>
        </w:r>
        <w:r w:rsidR="008478A5" w:rsidDel="00154DD4">
          <w:rPr>
            <w:sz w:val="24"/>
            <w:szCs w:val="24"/>
          </w:rPr>
          <w:delText xml:space="preserve">We </w:delText>
        </w:r>
        <w:r w:rsidR="009F1408" w:rsidDel="00154DD4">
          <w:rPr>
            <w:sz w:val="24"/>
            <w:szCs w:val="24"/>
          </w:rPr>
          <w:delText xml:space="preserve">used </w:delText>
        </w:r>
      </w:del>
      <w:r w:rsidR="009F1408">
        <w:rPr>
          <w:sz w:val="24"/>
          <w:szCs w:val="24"/>
        </w:rPr>
        <w:t>a Wilcoxon signed-rank test</w:t>
      </w:r>
      <w:ins w:id="13" w:author="N S" w:date="2018-08-13T14:48:00Z">
        <w:r w:rsidR="00154DD4">
          <w:rPr>
            <w:sz w:val="24"/>
            <w:szCs w:val="24"/>
          </w:rPr>
          <w:t>,</w:t>
        </w:r>
      </w:ins>
      <w:r w:rsidR="009F1408">
        <w:rPr>
          <w:sz w:val="24"/>
          <w:szCs w:val="24"/>
        </w:rPr>
        <w:t xml:space="preserve">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w:t>
      </w:r>
      <w:proofErr w:type="spellStart"/>
      <w:r w:rsidR="009A731B">
        <w:rPr>
          <w:sz w:val="24"/>
          <w:szCs w:val="24"/>
        </w:rPr>
        <w:t>B</w:t>
      </w:r>
      <w:r w:rsidR="00567AFE">
        <w:rPr>
          <w:sz w:val="24"/>
          <w:szCs w:val="24"/>
        </w:rPr>
        <w:t>enjamini</w:t>
      </w:r>
      <w:proofErr w:type="spellEnd"/>
      <w:r w:rsidR="00567AFE">
        <w:rPr>
          <w:sz w:val="24"/>
          <w:szCs w:val="24"/>
        </w:rPr>
        <w:t>-</w:t>
      </w:r>
      <w:r w:rsidR="009A731B">
        <w:rPr>
          <w:sz w:val="24"/>
          <w:szCs w:val="24"/>
        </w:rPr>
        <w:t>H</w:t>
      </w:r>
      <w:r w:rsidR="00567AFE">
        <w:rPr>
          <w:sz w:val="24"/>
          <w:szCs w:val="24"/>
        </w:rPr>
        <w:t>ochberg</w:t>
      </w:r>
      <w:r w:rsidR="009A731B">
        <w:rPr>
          <w:sz w:val="24"/>
          <w:szCs w:val="24"/>
        </w:rPr>
        <w:t xml:space="preserve"> </w:t>
      </w:r>
      <w:r w:rsidR="001D7B0D">
        <w:rPr>
          <w:sz w:val="24"/>
          <w:szCs w:val="24"/>
        </w:rPr>
        <w:t>FDR-correction</w:t>
      </w:r>
      <w:r w:rsidR="009B4A66">
        <w:rPr>
          <w:sz w:val="24"/>
          <w:szCs w:val="24"/>
        </w:rPr>
        <w:t xml:space="preserve">, </w:t>
      </w:r>
      <w:r w:rsidR="00415881">
        <w:rPr>
          <w:sz w:val="24"/>
          <w:szCs w:val="24"/>
        </w:rPr>
        <w:t xml:space="preserve">Table </w:t>
      </w:r>
      <w:r w:rsidR="00722316">
        <w:rPr>
          <w:sz w:val="24"/>
          <w:szCs w:val="24"/>
        </w:rPr>
        <w:t>2</w:t>
      </w:r>
      <w:r w:rsidR="00BB5375">
        <w:rPr>
          <w:sz w:val="24"/>
          <w:szCs w:val="24"/>
        </w:rPr>
        <w:t xml:space="preserve">, Figure </w:t>
      </w:r>
      <w:r w:rsidR="007028AA">
        <w:rPr>
          <w:sz w:val="24"/>
          <w:szCs w:val="24"/>
        </w:rPr>
        <w:t>S2</w:t>
      </w:r>
      <w:r w:rsidR="00FF4C2B">
        <w:rPr>
          <w:sz w:val="24"/>
          <w:szCs w:val="24"/>
        </w:rPr>
        <w:t>,</w:t>
      </w:r>
      <w:r w:rsidR="00021031">
        <w:rPr>
          <w:sz w:val="24"/>
          <w:szCs w:val="24"/>
        </w:rPr>
        <w:t xml:space="preserve">). </w:t>
      </w:r>
      <w:r w:rsidR="0021189C">
        <w:rPr>
          <w:sz w:val="24"/>
          <w:szCs w:val="24"/>
        </w:rPr>
        <w:t xml:space="preserve">A significant p-value indicates that the </w:t>
      </w:r>
      <w:r w:rsidR="00CB598B">
        <w:rPr>
          <w:sz w:val="24"/>
          <w:szCs w:val="24"/>
        </w:rPr>
        <w:t xml:space="preserve">two host genotypes show evidence for different virulence interactions with the population of </w:t>
      </w:r>
      <w:r w:rsidR="00CB598B">
        <w:rPr>
          <w:i/>
          <w:sz w:val="24"/>
          <w:szCs w:val="24"/>
        </w:rPr>
        <w:t>B</w:t>
      </w:r>
      <w:r w:rsidR="00CB598B">
        <w:rPr>
          <w:sz w:val="24"/>
          <w:szCs w:val="24"/>
        </w:rPr>
        <w:t xml:space="preserve">. </w:t>
      </w:r>
      <w:r w:rsidR="00CB598B">
        <w:rPr>
          <w:i/>
          <w:sz w:val="24"/>
          <w:szCs w:val="24"/>
        </w:rPr>
        <w:t>cinerea</w:t>
      </w:r>
      <w:r w:rsidR="0021189C">
        <w:rPr>
          <w:sz w:val="24"/>
          <w:szCs w:val="24"/>
        </w:rPr>
        <w:t xml:space="preserve"> isolates</w:t>
      </w:r>
      <w:r w:rsidR="003444AC">
        <w:rPr>
          <w:sz w:val="24"/>
          <w:szCs w:val="24"/>
        </w:rPr>
        <w:t>,</w:t>
      </w:r>
      <w:r w:rsidR="0021189C">
        <w:rPr>
          <w:sz w:val="24"/>
          <w:szCs w:val="24"/>
        </w:rPr>
        <w:t xml:space="preserve"> </w:t>
      </w:r>
      <w:r w:rsidR="00CB598B">
        <w:rPr>
          <w:sz w:val="24"/>
          <w:szCs w:val="24"/>
        </w:rPr>
        <w:t xml:space="preserve">providing evidence for host x pathogen </w:t>
      </w:r>
      <w:r w:rsidR="00CB598B">
        <w:rPr>
          <w:sz w:val="24"/>
          <w:szCs w:val="24"/>
        </w:rPr>
        <w:lastRenderedPageBreak/>
        <w:t>genotypic interactions</w:t>
      </w:r>
      <w:r w:rsidR="0021189C">
        <w:rPr>
          <w:sz w:val="24"/>
          <w:szCs w:val="24"/>
        </w:rPr>
        <w:t xml:space="preserve">. </w:t>
      </w:r>
      <w:r w:rsidR="003F3C58">
        <w:rPr>
          <w:sz w:val="24"/>
          <w:szCs w:val="24"/>
        </w:rPr>
        <w:t>This pattern was consistent</w:t>
      </w:r>
      <w:r w:rsidR="00CB598B">
        <w:rPr>
          <w:sz w:val="24"/>
          <w:szCs w:val="24"/>
        </w:rPr>
        <w:t xml:space="preserve"> across</w:t>
      </w:r>
      <w:r w:rsidR="00021031">
        <w:rPr>
          <w:sz w:val="24"/>
          <w:szCs w:val="24"/>
        </w:rPr>
        <w:t xml:space="preserve"> domesticated host pairs, wild host pairs, or </w:t>
      </w:r>
      <w:r w:rsidR="00CB598B">
        <w:rPr>
          <w:sz w:val="24"/>
          <w:szCs w:val="24"/>
        </w:rPr>
        <w:t>between</w:t>
      </w:r>
      <w:r w:rsidR="003444AC">
        <w:rPr>
          <w:sz w:val="24"/>
          <w:szCs w:val="24"/>
        </w:rPr>
        <w:t>-</w:t>
      </w:r>
      <w:r w:rsidR="00021031">
        <w:rPr>
          <w:sz w:val="24"/>
          <w:szCs w:val="24"/>
        </w:rPr>
        <w:t>species</w:t>
      </w:r>
      <w:r w:rsidR="00CB598B">
        <w:rPr>
          <w:sz w:val="24"/>
          <w:szCs w:val="24"/>
        </w:rPr>
        <w:t xml:space="preserve"> host pairs</w:t>
      </w:r>
      <w:r w:rsidR="00021031">
        <w:rPr>
          <w:sz w:val="24"/>
          <w:szCs w:val="24"/>
        </w:rPr>
        <w:t xml:space="preserve"> (</w:t>
      </w:r>
      <w:r w:rsidR="009B4A66">
        <w:rPr>
          <w:sz w:val="24"/>
          <w:szCs w:val="24"/>
        </w:rPr>
        <w:t>Wilcoxon signed-rank test</w:t>
      </w:r>
      <w:r w:rsidR="0022108E">
        <w:rPr>
          <w:sz w:val="24"/>
          <w:szCs w:val="24"/>
        </w:rPr>
        <w:t xml:space="preserve"> with </w:t>
      </w:r>
      <w:r w:rsidR="009A731B">
        <w:rPr>
          <w:sz w:val="24"/>
          <w:szCs w:val="24"/>
        </w:rPr>
        <w:t>B</w:t>
      </w:r>
      <w:r w:rsidR="00567AFE">
        <w:rPr>
          <w:sz w:val="24"/>
          <w:szCs w:val="24"/>
        </w:rPr>
        <w:t>-</w:t>
      </w:r>
      <w:r w:rsidR="009A731B">
        <w:rPr>
          <w:sz w:val="24"/>
          <w:szCs w:val="24"/>
        </w:rPr>
        <w:t xml:space="preserve">H </w:t>
      </w:r>
      <w:r w:rsidR="0022108E">
        <w:rPr>
          <w:sz w:val="24"/>
          <w:szCs w:val="24"/>
        </w:rPr>
        <w:t>FDR-correction</w:t>
      </w:r>
      <w:r w:rsidR="009B4A66">
        <w:rPr>
          <w:sz w:val="24"/>
          <w:szCs w:val="24"/>
        </w:rPr>
        <w:t xml:space="preserve">, </w:t>
      </w:r>
      <w:r w:rsidR="00415881">
        <w:rPr>
          <w:sz w:val="24"/>
          <w:szCs w:val="24"/>
        </w:rPr>
        <w:t xml:space="preserve">Table </w:t>
      </w:r>
      <w:r w:rsidR="00021031">
        <w:rPr>
          <w:sz w:val="24"/>
          <w:szCs w:val="24"/>
        </w:rPr>
        <w:t>2).</w:t>
      </w:r>
      <w:r w:rsidR="009B4A66">
        <w:rPr>
          <w:sz w:val="24"/>
          <w:szCs w:val="24"/>
        </w:rPr>
        <w:t xml:space="preserve"> </w:t>
      </w:r>
      <w:r w:rsidR="00CB598B">
        <w:rPr>
          <w:sz w:val="24"/>
          <w:szCs w:val="24"/>
        </w:rPr>
        <w:t>T</w:t>
      </w:r>
      <w:r w:rsidR="001803A3">
        <w:rPr>
          <w:sz w:val="24"/>
          <w:szCs w:val="24"/>
        </w:rPr>
        <w:t xml:space="preserve">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560FD545"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r w:rsidR="002D1B03">
        <w:rPr>
          <w:sz w:val="24"/>
          <w:szCs w:val="24"/>
        </w:rPr>
        <w:t>applied</w:t>
      </w:r>
      <w:r>
        <w:rPr>
          <w:sz w:val="24"/>
          <w:szCs w:val="24"/>
        </w:rPr>
        <w:t xml:space="preserve"> a Wilcoxon and ANOVA approach. </w:t>
      </w:r>
      <w:r w:rsidR="00E35BD9">
        <w:rPr>
          <w:sz w:val="24"/>
          <w:szCs w:val="24"/>
        </w:rPr>
        <w:t xml:space="preserve">Overall, most isolates (78/97, 80%) are more virulent on domesticated than wild tomato (Figure </w:t>
      </w:r>
      <w:r w:rsidR="00D03A16">
        <w:rPr>
          <w:sz w:val="24"/>
          <w:szCs w:val="24"/>
        </w:rPr>
        <w:t>3</w:t>
      </w:r>
      <w:r w:rsidR="00E35BD9">
        <w:rPr>
          <w:sz w:val="24"/>
          <w:szCs w:val="24"/>
        </w:rPr>
        <w:t xml:space="preserve">). </w:t>
      </w:r>
      <w:r>
        <w:rPr>
          <w:sz w:val="24"/>
          <w:szCs w:val="24"/>
        </w:rPr>
        <w:t>The Wilcoxon signed-rank test</w:t>
      </w:r>
      <w:r w:rsidR="007D0BD3">
        <w:rPr>
          <w:sz w:val="24"/>
          <w:szCs w:val="24"/>
        </w:rPr>
        <w:t>,</w:t>
      </w:r>
      <w:r>
        <w:rPr>
          <w:sz w:val="24"/>
          <w:szCs w:val="24"/>
        </w:rPr>
        <w:t xml:space="preserve"> to compare the rank of mean lesion size of all the </w:t>
      </w:r>
      <w:r w:rsidRPr="00EB3F3F">
        <w:rPr>
          <w:i/>
          <w:sz w:val="24"/>
          <w:szCs w:val="24"/>
        </w:rPr>
        <w:t>B. cinerea</w:t>
      </w:r>
      <w:r>
        <w:rPr>
          <w:sz w:val="24"/>
          <w:szCs w:val="24"/>
        </w:rPr>
        <w:t xml:space="preserve"> isolates on wild versus domestic</w:t>
      </w:r>
      <w:r w:rsidR="00415881">
        <w:rPr>
          <w:sz w:val="24"/>
          <w:szCs w:val="24"/>
        </w:rPr>
        <w:t>ated</w:t>
      </w:r>
      <w:r>
        <w:rPr>
          <w:sz w:val="24"/>
          <w:szCs w:val="24"/>
        </w:rPr>
        <w:t xml:space="preserve"> tomato</w:t>
      </w:r>
      <w:r w:rsidR="007D0BD3">
        <w:rPr>
          <w:sz w:val="24"/>
          <w:szCs w:val="24"/>
        </w:rPr>
        <w:t>,</w:t>
      </w:r>
      <w:r>
        <w:rPr>
          <w:sz w:val="24"/>
          <w:szCs w:val="24"/>
        </w:rPr>
        <w:t xml:space="preserve"> was significant (Wilcoxon signed-rank test, W = </w:t>
      </w:r>
      <w:r w:rsidR="00BB5375">
        <w:rPr>
          <w:sz w:val="24"/>
          <w:szCs w:val="24"/>
        </w:rPr>
        <w:t xml:space="preserve">5946, p-value = 0.002) (Figure </w:t>
      </w:r>
      <w:r w:rsidR="00D03A16">
        <w:rPr>
          <w:sz w:val="24"/>
          <w:szCs w:val="24"/>
        </w:rPr>
        <w:t>3</w:t>
      </w:r>
      <w:r w:rsidR="00BB5375">
        <w:rPr>
          <w:sz w:val="24"/>
          <w:szCs w:val="24"/>
        </w:rPr>
        <w:t>)</w:t>
      </w:r>
      <w:r>
        <w:rPr>
          <w:sz w:val="24"/>
          <w:szCs w:val="24"/>
        </w:rPr>
        <w:t xml:space="preserve">. </w:t>
      </w:r>
      <w:r w:rsidR="00CB598B">
        <w:rPr>
          <w:sz w:val="24"/>
          <w:szCs w:val="24"/>
        </w:rPr>
        <w:t>To identify the pathogen genotypes most sensitive to domestication, we</w:t>
      </w:r>
      <w:r>
        <w:rPr>
          <w:sz w:val="24"/>
          <w:szCs w:val="24"/>
        </w:rPr>
        <w:t xml:space="preserve">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w:t>
      </w:r>
      <w:r w:rsidR="00D03A16">
        <w:rPr>
          <w:sz w:val="24"/>
          <w:szCs w:val="24"/>
        </w:rPr>
        <w:t>1h</w:t>
      </w:r>
      <w:r w:rsidR="00784448">
        <w:rPr>
          <w:sz w:val="24"/>
          <w:szCs w:val="24"/>
        </w:rPr>
        <w:t>)</w:t>
      </w:r>
      <w:r w:rsidR="007D0BD3">
        <w:rPr>
          <w:sz w:val="24"/>
          <w:szCs w:val="24"/>
        </w:rPr>
        <w:t>, both of which are more virulent on domesticated tomato</w:t>
      </w:r>
      <w:r w:rsidR="00784448">
        <w:rPr>
          <w:sz w:val="24"/>
          <w:szCs w:val="24"/>
        </w:rPr>
        <w:t xml:space="preserve">.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xml:space="preserve">, </w:t>
      </w:r>
      <w:r w:rsidR="007838ED">
        <w:rPr>
          <w:sz w:val="24"/>
          <w:szCs w:val="24"/>
        </w:rPr>
        <w:t>which suggests</w:t>
      </w:r>
      <w:r w:rsidR="00784448">
        <w:rPr>
          <w:sz w:val="24"/>
          <w:szCs w:val="24"/>
        </w:rPr>
        <w:t xml:space="preserve"> that</w:t>
      </w:r>
      <w:r w:rsidR="00CE722A">
        <w:rPr>
          <w:sz w:val="24"/>
          <w:szCs w:val="24"/>
        </w:rPr>
        <w:t xml:space="preserve"> isolate virulence level on tomato does not </w:t>
      </w:r>
      <w:r w:rsidR="007838ED">
        <w:rPr>
          <w:sz w:val="24"/>
          <w:szCs w:val="24"/>
        </w:rPr>
        <w:t>predict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w:t>
      </w:r>
      <w:r w:rsidR="005C5BE9">
        <w:rPr>
          <w:sz w:val="24"/>
          <w:szCs w:val="24"/>
        </w:rPr>
        <w:t xml:space="preserve">. </w:t>
      </w:r>
      <w:proofErr w:type="gramStart"/>
      <w:r w:rsidR="00FD6C46">
        <w:rPr>
          <w:sz w:val="24"/>
          <w:szCs w:val="24"/>
        </w:rPr>
        <w:t>Both</w:t>
      </w:r>
      <w:r w:rsidR="00173A62">
        <w:rPr>
          <w:sz w:val="24"/>
          <w:szCs w:val="24"/>
        </w:rPr>
        <w:t xml:space="preserve"> of these</w:t>
      </w:r>
      <w:proofErr w:type="gramEnd"/>
      <w:r w:rsidR="00173A62">
        <w:rPr>
          <w:sz w:val="24"/>
          <w:szCs w:val="24"/>
        </w:rPr>
        <w:t xml:space="preserv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r w:rsidR="003225BE">
        <w:rPr>
          <w:sz w:val="24"/>
          <w:szCs w:val="24"/>
        </w:rPr>
        <w:t>These results suggest that</w:t>
      </w:r>
      <w:r w:rsidR="00150E38">
        <w:rPr>
          <w:sz w:val="24"/>
          <w:szCs w:val="24"/>
        </w:rPr>
        <w:t xml:space="preserve"> this</w:t>
      </w:r>
      <w:r w:rsidR="003225BE">
        <w:rPr>
          <w:sz w:val="24"/>
          <w:szCs w:val="24"/>
        </w:rPr>
        <w:t xml:space="preserve"> </w:t>
      </w:r>
      <w:r w:rsidR="003225BE" w:rsidRPr="00150E38">
        <w:rPr>
          <w:i/>
          <w:sz w:val="24"/>
          <w:szCs w:val="24"/>
        </w:rPr>
        <w:t>B.</w:t>
      </w:r>
      <w:r w:rsidR="003225BE">
        <w:rPr>
          <w:i/>
          <w:sz w:val="24"/>
          <w:szCs w:val="24"/>
        </w:rPr>
        <w:t xml:space="preserve"> </w:t>
      </w:r>
      <w:r w:rsidR="003225BE" w:rsidRPr="00150E38">
        <w:rPr>
          <w:i/>
          <w:sz w:val="24"/>
          <w:szCs w:val="24"/>
        </w:rPr>
        <w:t xml:space="preserve">cinerea </w:t>
      </w:r>
      <w:r w:rsidR="003225BE">
        <w:rPr>
          <w:sz w:val="24"/>
          <w:szCs w:val="24"/>
        </w:rPr>
        <w:t>population contain</w:t>
      </w:r>
      <w:r w:rsidR="00150E38">
        <w:rPr>
          <w:sz w:val="24"/>
          <w:szCs w:val="24"/>
        </w:rPr>
        <w:t>s</w:t>
      </w:r>
      <w:r w:rsidR="007D0BD3">
        <w:rPr>
          <w:sz w:val="24"/>
          <w:szCs w:val="24"/>
        </w:rPr>
        <w:t xml:space="preserve"> two </w:t>
      </w:r>
      <w:r w:rsidR="003225BE">
        <w:rPr>
          <w:sz w:val="24"/>
          <w:szCs w:val="24"/>
        </w:rPr>
        <w:t>highly domestication</w:t>
      </w:r>
      <w:r w:rsidR="00150E38">
        <w:rPr>
          <w:sz w:val="24"/>
          <w:szCs w:val="24"/>
        </w:rPr>
        <w:t>-</w:t>
      </w:r>
      <w:r w:rsidR="003225BE">
        <w:rPr>
          <w:sz w:val="24"/>
          <w:szCs w:val="24"/>
        </w:rPr>
        <w:t>sensitive isolates</w:t>
      </w:r>
      <w:r w:rsidR="007D0BD3">
        <w:rPr>
          <w:sz w:val="24"/>
          <w:szCs w:val="24"/>
        </w:rPr>
        <w:t xml:space="preserve"> which are more virulent on domesticated tomato,</w:t>
      </w:r>
      <w:r w:rsidR="003225BE">
        <w:rPr>
          <w:sz w:val="24"/>
          <w:szCs w:val="24"/>
        </w:rPr>
        <w:t xml:space="preserve"> and a broader pattern of </w:t>
      </w:r>
      <w:r w:rsidR="007D0BD3">
        <w:rPr>
          <w:i/>
          <w:sz w:val="24"/>
          <w:szCs w:val="24"/>
        </w:rPr>
        <w:t xml:space="preserve">B. cinerea </w:t>
      </w:r>
      <w:r w:rsidR="00A81BCD">
        <w:rPr>
          <w:sz w:val="24"/>
          <w:szCs w:val="24"/>
        </w:rPr>
        <w:t xml:space="preserve">sensitivity to </w:t>
      </w:r>
      <w:r w:rsidR="003225BE">
        <w:rPr>
          <w:sz w:val="24"/>
          <w:szCs w:val="24"/>
        </w:rPr>
        <w:t xml:space="preserve">tomato </w:t>
      </w:r>
      <w:r w:rsidR="00A81BCD">
        <w:rPr>
          <w:sz w:val="24"/>
          <w:szCs w:val="24"/>
        </w:rPr>
        <w:t>genetic variation</w:t>
      </w:r>
      <w:r w:rsidR="003225BE">
        <w:rPr>
          <w:sz w:val="24"/>
          <w:szCs w:val="24"/>
        </w:rPr>
        <w:t>.</w:t>
      </w:r>
    </w:p>
    <w:p w14:paraId="38758DDC" w14:textId="1117572E" w:rsidR="008F771F" w:rsidRDefault="008F771F" w:rsidP="0032415F">
      <w:pPr>
        <w:spacing w:line="480" w:lineRule="auto"/>
        <w:ind w:firstLine="720"/>
        <w:rPr>
          <w:sz w:val="24"/>
          <w:szCs w:val="24"/>
        </w:rPr>
      </w:pPr>
    </w:p>
    <w:p w14:paraId="47784BD7" w14:textId="2FD36872" w:rsidR="008F771F" w:rsidRDefault="008F771F" w:rsidP="0032415F">
      <w:pPr>
        <w:spacing w:line="480" w:lineRule="auto"/>
        <w:ind w:firstLine="720"/>
        <w:rPr>
          <w:sz w:val="24"/>
          <w:szCs w:val="24"/>
        </w:rPr>
      </w:pPr>
    </w:p>
    <w:p w14:paraId="5C5A9B27" w14:textId="7D4D5643" w:rsidR="008F771F" w:rsidRDefault="008F771F" w:rsidP="0032415F">
      <w:pPr>
        <w:spacing w:line="480" w:lineRule="auto"/>
        <w:ind w:firstLine="720"/>
        <w:rPr>
          <w:sz w:val="24"/>
          <w:szCs w:val="24"/>
        </w:rPr>
      </w:pPr>
    </w:p>
    <w:p w14:paraId="1AF343C0" w14:textId="021E1B43" w:rsidR="008F771F" w:rsidRDefault="008F771F" w:rsidP="0032415F">
      <w:pPr>
        <w:spacing w:line="480" w:lineRule="auto"/>
        <w:ind w:firstLine="720"/>
        <w:rPr>
          <w:sz w:val="24"/>
          <w:szCs w:val="24"/>
        </w:rPr>
      </w:pPr>
    </w:p>
    <w:p w14:paraId="1F87CC12" w14:textId="77777777" w:rsidR="000526D0" w:rsidRPr="009A731B" w:rsidRDefault="000526D0" w:rsidP="000526D0">
      <w:pPr>
        <w:rPr>
          <w:b/>
        </w:rPr>
      </w:pPr>
      <w:r>
        <w:rPr>
          <w:b/>
          <w:sz w:val="24"/>
          <w:szCs w:val="24"/>
        </w:rPr>
        <w:t xml:space="preserve">Table 2. </w:t>
      </w:r>
      <w:r w:rsidRPr="009A731B">
        <w:rPr>
          <w:b/>
          <w:bCs/>
        </w:rPr>
        <w:t xml:space="preserve">Rank order shifts of 97 </w:t>
      </w:r>
      <w:r w:rsidRPr="009A731B">
        <w:rPr>
          <w:b/>
          <w:bCs/>
          <w:i/>
          <w:iCs/>
        </w:rPr>
        <w:t xml:space="preserve">B. cinerea </w:t>
      </w:r>
      <w:r w:rsidRPr="009A731B">
        <w:rPr>
          <w:b/>
          <w:bCs/>
        </w:rPr>
        <w:t xml:space="preserve">isolates by lesion area across </w:t>
      </w:r>
      <w:proofErr w:type="gramStart"/>
      <w:r w:rsidRPr="009A731B">
        <w:rPr>
          <w:b/>
          <w:bCs/>
        </w:rPr>
        <w:t>all of</w:t>
      </w:r>
      <w:proofErr w:type="gramEnd"/>
      <w:r w:rsidRPr="009A731B">
        <w:rPr>
          <w:b/>
          <w:bCs/>
        </w:rPr>
        <w:t xml:space="preserve"> the tomato accessions.</w:t>
      </w:r>
    </w:p>
    <w:p w14:paraId="37AC9D4A" w14:textId="77777777" w:rsidR="000526D0" w:rsidRDefault="000526D0" w:rsidP="000526D0">
      <w:pPr>
        <w:rPr>
          <w:sz w:val="24"/>
          <w:szCs w:val="24"/>
        </w:rPr>
      </w:pPr>
      <w:bookmarkStart w:id="14" w:name="_Hlk514246344"/>
      <w:r w:rsidRPr="00567AFE">
        <w:rPr>
          <w:sz w:val="24"/>
          <w:szCs w:val="24"/>
        </w:rPr>
        <w:t xml:space="preserve">Wilcoxon signed-rank test comparing mean </w:t>
      </w:r>
      <w:r w:rsidRPr="00567AFE">
        <w:rPr>
          <w:i/>
          <w:iCs/>
          <w:sz w:val="24"/>
          <w:szCs w:val="24"/>
        </w:rPr>
        <w:t>B. cinerea</w:t>
      </w:r>
      <w:r w:rsidRPr="00567AFE">
        <w:rPr>
          <w:sz w:val="24"/>
          <w:szCs w:val="24"/>
        </w:rPr>
        <w:t xml:space="preserve"> lesion area on tomato accessions. This tests for a change in the rank order of the 97 isolates between each pair of tomato accessions. </w:t>
      </w:r>
      <w:bookmarkEnd w:id="14"/>
      <w:r w:rsidRPr="00567AFE">
        <w:rPr>
          <w:sz w:val="24"/>
          <w:szCs w:val="24"/>
        </w:rPr>
        <w:t xml:space="preserve">A significant p-value suggests that the relative performance of individual isolates is altered from one host to the other. </w:t>
      </w:r>
      <w:bookmarkStart w:id="15" w:name="_Hlk514243931"/>
      <w:r w:rsidRPr="00567AFE">
        <w:rPr>
          <w:sz w:val="24"/>
          <w:szCs w:val="24"/>
        </w:rPr>
        <w:t xml:space="preserve">The lower left corner of the chart includes </w:t>
      </w:r>
      <w:r>
        <w:rPr>
          <w:sz w:val="24"/>
          <w:szCs w:val="24"/>
        </w:rPr>
        <w:t xml:space="preserve">B-H </w:t>
      </w:r>
      <w:r w:rsidRPr="00567AFE">
        <w:rPr>
          <w:sz w:val="24"/>
          <w:szCs w:val="24"/>
        </w:rPr>
        <w:t xml:space="preserve">FDR-corrected p-values, the upper right corner includes the test statistic (W). </w:t>
      </w:r>
      <w:bookmarkEnd w:id="15"/>
      <w:r w:rsidRPr="00567AFE">
        <w:rPr>
          <w:sz w:val="24"/>
          <w:szCs w:val="24"/>
        </w:rPr>
        <w:t>Bold text indicates significance at p</w:t>
      </w:r>
      <w:r>
        <w:rPr>
          <w:sz w:val="24"/>
          <w:szCs w:val="24"/>
        </w:rPr>
        <w:t xml:space="preserve"> </w:t>
      </w:r>
      <w:r w:rsidRPr="00567AFE">
        <w:rPr>
          <w:sz w:val="24"/>
          <w:szCs w:val="24"/>
        </w:rPr>
        <w:t>&lt;</w:t>
      </w:r>
      <w:r>
        <w:rPr>
          <w:sz w:val="24"/>
          <w:szCs w:val="24"/>
        </w:rPr>
        <w:t xml:space="preserve"> </w:t>
      </w:r>
      <w:r w:rsidRPr="00567AFE">
        <w:rPr>
          <w:sz w:val="24"/>
          <w:szCs w:val="24"/>
        </w:rPr>
        <w:t>0.01 after correction, italicized text indicates suggestive p-values 0.01 &lt; p &lt; 0.1. NS shows non-significant interactions.</w:t>
      </w:r>
    </w:p>
    <w:p w14:paraId="5808901C" w14:textId="77777777" w:rsidR="008F771F" w:rsidRDefault="008F771F" w:rsidP="0032415F">
      <w:pPr>
        <w:spacing w:line="480" w:lineRule="auto"/>
        <w:ind w:firstLine="720"/>
        <w:rPr>
          <w:sz w:val="24"/>
          <w:szCs w:val="24"/>
        </w:rPr>
      </w:pPr>
    </w:p>
    <w:tbl>
      <w:tblPr>
        <w:tblW w:w="9182"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tblGrid>
      <w:tr w:rsidR="008F771F" w:rsidRPr="008F771F" w14:paraId="0337AC37" w14:textId="77777777" w:rsidTr="008F771F">
        <w:trPr>
          <w:trHeight w:val="290"/>
        </w:trPr>
        <w:tc>
          <w:tcPr>
            <w:tcW w:w="846" w:type="dxa"/>
            <w:gridSpan w:val="2"/>
            <w:vMerge w:val="restart"/>
            <w:tcBorders>
              <w:top w:val="nil"/>
              <w:bottom w:val="single" w:sz="4" w:space="0" w:color="auto"/>
              <w:right w:val="single" w:sz="4" w:space="0" w:color="auto"/>
            </w:tcBorders>
          </w:tcPr>
          <w:p w14:paraId="7EB7248D" w14:textId="15C5B6AD"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257FD78C" w14:textId="1BDBACF2" w:rsidR="008F771F" w:rsidRPr="008F771F" w:rsidRDefault="008F771F" w:rsidP="008F771F">
            <w:pPr>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Wild</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6BE67587" w14:textId="009D9830" w:rsidR="008F771F" w:rsidRPr="008F771F" w:rsidRDefault="008F771F" w:rsidP="008F771F">
            <w:pPr>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Domesticated</w:t>
            </w:r>
          </w:p>
        </w:tc>
      </w:tr>
      <w:tr w:rsidR="008F771F" w:rsidRPr="008F771F" w14:paraId="03272294" w14:textId="77777777" w:rsidTr="008F771F">
        <w:trPr>
          <w:trHeight w:val="290"/>
        </w:trPr>
        <w:tc>
          <w:tcPr>
            <w:tcW w:w="846" w:type="dxa"/>
            <w:gridSpan w:val="2"/>
            <w:vMerge/>
            <w:tcBorders>
              <w:bottom w:val="single" w:sz="4" w:space="0" w:color="auto"/>
              <w:right w:val="single" w:sz="4" w:space="0" w:color="auto"/>
            </w:tcBorders>
          </w:tcPr>
          <w:p w14:paraId="1CD43F62" w14:textId="5E0C37CE" w:rsidR="008F771F" w:rsidRPr="008F771F" w:rsidRDefault="008F771F" w:rsidP="008F771F">
            <w:pPr>
              <w:rPr>
                <w:rFonts w:ascii="Calibri" w:eastAsia="Times New Roman" w:hAnsi="Calibri" w:cs="Times New Roman"/>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1590591D"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DB75E16"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EA166CE"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0F1CD7E"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76540C1"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5271E7D5"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6D7A74C"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3A1568"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315407EE"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7FC1046F"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AD40166"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LA4345</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2466F43" w14:textId="77777777"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LA4355</w:t>
            </w:r>
          </w:p>
        </w:tc>
      </w:tr>
      <w:tr w:rsidR="008F771F" w:rsidRPr="008F771F" w14:paraId="2A5F4805" w14:textId="77777777" w:rsidTr="008F771F">
        <w:trPr>
          <w:trHeight w:val="550"/>
        </w:trPr>
        <w:tc>
          <w:tcPr>
            <w:tcW w:w="423" w:type="dxa"/>
            <w:vMerge w:val="restart"/>
            <w:tcBorders>
              <w:top w:val="single" w:sz="4" w:space="0" w:color="auto"/>
              <w:left w:val="single" w:sz="4" w:space="0" w:color="auto"/>
              <w:right w:val="single" w:sz="4" w:space="0" w:color="auto"/>
            </w:tcBorders>
            <w:textDirection w:val="btLr"/>
          </w:tcPr>
          <w:p w14:paraId="23B8F0EF" w14:textId="492C3070" w:rsidR="008F771F" w:rsidRPr="008F771F" w:rsidRDefault="008F771F" w:rsidP="008F771F">
            <w:pPr>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F6634F3" w14:textId="2A4E950E"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bottom"/>
            <w:hideMark/>
          </w:tcPr>
          <w:p w14:paraId="5F0A160F"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0FD2EBE"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3256</w:t>
            </w:r>
          </w:p>
        </w:tc>
        <w:tc>
          <w:tcPr>
            <w:tcW w:w="701" w:type="dxa"/>
            <w:tcBorders>
              <w:top w:val="nil"/>
              <w:left w:val="nil"/>
              <w:bottom w:val="single" w:sz="4" w:space="0" w:color="auto"/>
              <w:right w:val="single" w:sz="4" w:space="0" w:color="auto"/>
            </w:tcBorders>
            <w:shd w:val="clear" w:color="auto" w:fill="auto"/>
            <w:noWrap/>
            <w:vAlign w:val="bottom"/>
            <w:hideMark/>
          </w:tcPr>
          <w:p w14:paraId="2BF6FB1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3975</w:t>
            </w:r>
          </w:p>
        </w:tc>
        <w:tc>
          <w:tcPr>
            <w:tcW w:w="701" w:type="dxa"/>
            <w:tcBorders>
              <w:top w:val="nil"/>
              <w:left w:val="nil"/>
              <w:bottom w:val="single" w:sz="4" w:space="0" w:color="auto"/>
              <w:right w:val="single" w:sz="4" w:space="0" w:color="auto"/>
            </w:tcBorders>
            <w:shd w:val="clear" w:color="auto" w:fill="auto"/>
            <w:noWrap/>
            <w:vAlign w:val="bottom"/>
            <w:hideMark/>
          </w:tcPr>
          <w:p w14:paraId="3D0AEFC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3069</w:t>
            </w:r>
          </w:p>
        </w:tc>
        <w:tc>
          <w:tcPr>
            <w:tcW w:w="701" w:type="dxa"/>
            <w:tcBorders>
              <w:top w:val="nil"/>
              <w:left w:val="nil"/>
              <w:bottom w:val="single" w:sz="4" w:space="0" w:color="auto"/>
              <w:right w:val="single" w:sz="4" w:space="0" w:color="auto"/>
            </w:tcBorders>
            <w:shd w:val="clear" w:color="auto" w:fill="auto"/>
            <w:noWrap/>
            <w:vAlign w:val="bottom"/>
            <w:hideMark/>
          </w:tcPr>
          <w:p w14:paraId="679C8F8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2228</w:t>
            </w:r>
          </w:p>
        </w:tc>
        <w:tc>
          <w:tcPr>
            <w:tcW w:w="663" w:type="dxa"/>
            <w:tcBorders>
              <w:top w:val="nil"/>
              <w:left w:val="nil"/>
              <w:bottom w:val="single" w:sz="4" w:space="0" w:color="auto"/>
              <w:right w:val="single" w:sz="4" w:space="0" w:color="auto"/>
            </w:tcBorders>
            <w:shd w:val="clear" w:color="auto" w:fill="auto"/>
            <w:noWrap/>
            <w:vAlign w:val="bottom"/>
            <w:hideMark/>
          </w:tcPr>
          <w:p w14:paraId="7C3A6A9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3006</w:t>
            </w:r>
          </w:p>
        </w:tc>
        <w:tc>
          <w:tcPr>
            <w:tcW w:w="701" w:type="dxa"/>
            <w:tcBorders>
              <w:top w:val="nil"/>
              <w:left w:val="nil"/>
              <w:bottom w:val="single" w:sz="4" w:space="0" w:color="auto"/>
              <w:right w:val="single" w:sz="4" w:space="0" w:color="auto"/>
            </w:tcBorders>
            <w:shd w:val="clear" w:color="auto" w:fill="auto"/>
            <w:noWrap/>
            <w:vAlign w:val="bottom"/>
            <w:hideMark/>
          </w:tcPr>
          <w:p w14:paraId="6818AA3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2165</w:t>
            </w:r>
          </w:p>
        </w:tc>
        <w:tc>
          <w:tcPr>
            <w:tcW w:w="701" w:type="dxa"/>
            <w:tcBorders>
              <w:top w:val="nil"/>
              <w:left w:val="nil"/>
              <w:bottom w:val="single" w:sz="4" w:space="0" w:color="auto"/>
              <w:right w:val="single" w:sz="4" w:space="0" w:color="auto"/>
            </w:tcBorders>
            <w:shd w:val="clear" w:color="auto" w:fill="auto"/>
            <w:noWrap/>
            <w:vAlign w:val="bottom"/>
            <w:hideMark/>
          </w:tcPr>
          <w:p w14:paraId="15475EE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3478</w:t>
            </w:r>
          </w:p>
        </w:tc>
        <w:tc>
          <w:tcPr>
            <w:tcW w:w="701" w:type="dxa"/>
            <w:tcBorders>
              <w:top w:val="nil"/>
              <w:left w:val="nil"/>
              <w:bottom w:val="single" w:sz="4" w:space="0" w:color="auto"/>
              <w:right w:val="single" w:sz="4" w:space="0" w:color="auto"/>
            </w:tcBorders>
            <w:shd w:val="clear" w:color="auto" w:fill="auto"/>
            <w:noWrap/>
            <w:vAlign w:val="bottom"/>
            <w:hideMark/>
          </w:tcPr>
          <w:p w14:paraId="6E10394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1847</w:t>
            </w:r>
          </w:p>
        </w:tc>
        <w:tc>
          <w:tcPr>
            <w:tcW w:w="663" w:type="dxa"/>
            <w:tcBorders>
              <w:top w:val="nil"/>
              <w:left w:val="nil"/>
              <w:bottom w:val="single" w:sz="4" w:space="0" w:color="auto"/>
              <w:right w:val="single" w:sz="4" w:space="0" w:color="auto"/>
            </w:tcBorders>
            <w:shd w:val="clear" w:color="auto" w:fill="auto"/>
            <w:noWrap/>
            <w:vAlign w:val="bottom"/>
            <w:hideMark/>
          </w:tcPr>
          <w:p w14:paraId="7F723A9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1253</w:t>
            </w:r>
          </w:p>
        </w:tc>
        <w:tc>
          <w:tcPr>
            <w:tcW w:w="701" w:type="dxa"/>
            <w:tcBorders>
              <w:top w:val="nil"/>
              <w:left w:val="nil"/>
              <w:bottom w:val="single" w:sz="4" w:space="0" w:color="auto"/>
              <w:right w:val="single" w:sz="4" w:space="0" w:color="auto"/>
            </w:tcBorders>
            <w:shd w:val="clear" w:color="auto" w:fill="auto"/>
            <w:noWrap/>
            <w:vAlign w:val="bottom"/>
            <w:hideMark/>
          </w:tcPr>
          <w:p w14:paraId="5C3DF4E3"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3942</w:t>
            </w:r>
          </w:p>
        </w:tc>
        <w:tc>
          <w:tcPr>
            <w:tcW w:w="701" w:type="dxa"/>
            <w:tcBorders>
              <w:top w:val="nil"/>
              <w:left w:val="nil"/>
              <w:bottom w:val="single" w:sz="4" w:space="0" w:color="auto"/>
              <w:right w:val="single" w:sz="4" w:space="0" w:color="auto"/>
            </w:tcBorders>
            <w:shd w:val="clear" w:color="auto" w:fill="auto"/>
            <w:noWrap/>
            <w:vAlign w:val="bottom"/>
            <w:hideMark/>
          </w:tcPr>
          <w:p w14:paraId="4FE8A06D"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2970</w:t>
            </w:r>
          </w:p>
        </w:tc>
      </w:tr>
      <w:tr w:rsidR="008F771F" w:rsidRPr="008F771F" w14:paraId="69FD1497" w14:textId="77777777" w:rsidTr="00A973A4">
        <w:trPr>
          <w:trHeight w:val="550"/>
        </w:trPr>
        <w:tc>
          <w:tcPr>
            <w:tcW w:w="423" w:type="dxa"/>
            <w:vMerge/>
            <w:tcBorders>
              <w:left w:val="single" w:sz="4" w:space="0" w:color="auto"/>
              <w:right w:val="single" w:sz="4" w:space="0" w:color="auto"/>
            </w:tcBorders>
            <w:textDirection w:val="btLr"/>
          </w:tcPr>
          <w:p w14:paraId="5A3B0004"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45ABA2A" w14:textId="08FFD92B"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47A4A8A3"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2E644B8"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6E6EF9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5323</w:t>
            </w:r>
          </w:p>
        </w:tc>
        <w:tc>
          <w:tcPr>
            <w:tcW w:w="701" w:type="dxa"/>
            <w:tcBorders>
              <w:top w:val="nil"/>
              <w:left w:val="nil"/>
              <w:bottom w:val="single" w:sz="4" w:space="0" w:color="auto"/>
              <w:right w:val="single" w:sz="4" w:space="0" w:color="auto"/>
            </w:tcBorders>
            <w:shd w:val="clear" w:color="auto" w:fill="auto"/>
            <w:noWrap/>
            <w:vAlign w:val="bottom"/>
            <w:hideMark/>
          </w:tcPr>
          <w:p w14:paraId="0482DFF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4755</w:t>
            </w:r>
          </w:p>
        </w:tc>
        <w:tc>
          <w:tcPr>
            <w:tcW w:w="701" w:type="dxa"/>
            <w:tcBorders>
              <w:top w:val="nil"/>
              <w:left w:val="nil"/>
              <w:bottom w:val="single" w:sz="4" w:space="0" w:color="auto"/>
              <w:right w:val="single" w:sz="4" w:space="0" w:color="auto"/>
            </w:tcBorders>
            <w:shd w:val="clear" w:color="auto" w:fill="auto"/>
            <w:noWrap/>
            <w:vAlign w:val="bottom"/>
            <w:hideMark/>
          </w:tcPr>
          <w:p w14:paraId="2BD67AE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3566</w:t>
            </w:r>
          </w:p>
        </w:tc>
        <w:tc>
          <w:tcPr>
            <w:tcW w:w="663" w:type="dxa"/>
            <w:tcBorders>
              <w:top w:val="nil"/>
              <w:left w:val="nil"/>
              <w:bottom w:val="single" w:sz="4" w:space="0" w:color="auto"/>
              <w:right w:val="single" w:sz="4" w:space="0" w:color="auto"/>
            </w:tcBorders>
            <w:shd w:val="clear" w:color="auto" w:fill="auto"/>
            <w:noWrap/>
            <w:vAlign w:val="bottom"/>
            <w:hideMark/>
          </w:tcPr>
          <w:p w14:paraId="5E35623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4563</w:t>
            </w:r>
          </w:p>
        </w:tc>
        <w:tc>
          <w:tcPr>
            <w:tcW w:w="701" w:type="dxa"/>
            <w:tcBorders>
              <w:top w:val="nil"/>
              <w:left w:val="nil"/>
              <w:bottom w:val="single" w:sz="4" w:space="0" w:color="auto"/>
              <w:right w:val="single" w:sz="4" w:space="0" w:color="auto"/>
            </w:tcBorders>
            <w:shd w:val="clear" w:color="auto" w:fill="auto"/>
            <w:noWrap/>
            <w:vAlign w:val="bottom"/>
            <w:hideMark/>
          </w:tcPr>
          <w:p w14:paraId="41055BE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3396</w:t>
            </w:r>
          </w:p>
        </w:tc>
        <w:tc>
          <w:tcPr>
            <w:tcW w:w="701" w:type="dxa"/>
            <w:tcBorders>
              <w:top w:val="nil"/>
              <w:left w:val="nil"/>
              <w:bottom w:val="single" w:sz="4" w:space="0" w:color="auto"/>
              <w:right w:val="single" w:sz="4" w:space="0" w:color="auto"/>
            </w:tcBorders>
            <w:shd w:val="clear" w:color="auto" w:fill="auto"/>
            <w:noWrap/>
            <w:vAlign w:val="bottom"/>
            <w:hideMark/>
          </w:tcPr>
          <w:p w14:paraId="05A28B4D"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4860</w:t>
            </w:r>
          </w:p>
        </w:tc>
        <w:tc>
          <w:tcPr>
            <w:tcW w:w="701" w:type="dxa"/>
            <w:tcBorders>
              <w:top w:val="nil"/>
              <w:left w:val="nil"/>
              <w:bottom w:val="single" w:sz="4" w:space="0" w:color="auto"/>
              <w:right w:val="single" w:sz="4" w:space="0" w:color="auto"/>
            </w:tcBorders>
            <w:shd w:val="clear" w:color="auto" w:fill="auto"/>
            <w:noWrap/>
            <w:vAlign w:val="bottom"/>
            <w:hideMark/>
          </w:tcPr>
          <w:p w14:paraId="47C6C42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3173</w:t>
            </w:r>
          </w:p>
        </w:tc>
        <w:tc>
          <w:tcPr>
            <w:tcW w:w="663" w:type="dxa"/>
            <w:tcBorders>
              <w:top w:val="nil"/>
              <w:left w:val="nil"/>
              <w:bottom w:val="single" w:sz="4" w:space="0" w:color="auto"/>
              <w:right w:val="single" w:sz="4" w:space="0" w:color="auto"/>
            </w:tcBorders>
            <w:shd w:val="clear" w:color="auto" w:fill="auto"/>
            <w:noWrap/>
            <w:vAlign w:val="bottom"/>
            <w:hideMark/>
          </w:tcPr>
          <w:p w14:paraId="2F606C2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2406</w:t>
            </w:r>
          </w:p>
        </w:tc>
        <w:tc>
          <w:tcPr>
            <w:tcW w:w="701" w:type="dxa"/>
            <w:tcBorders>
              <w:top w:val="nil"/>
              <w:left w:val="nil"/>
              <w:bottom w:val="single" w:sz="4" w:space="0" w:color="auto"/>
              <w:right w:val="single" w:sz="4" w:space="0" w:color="auto"/>
            </w:tcBorders>
            <w:shd w:val="clear" w:color="auto" w:fill="auto"/>
            <w:noWrap/>
            <w:vAlign w:val="bottom"/>
            <w:hideMark/>
          </w:tcPr>
          <w:p w14:paraId="212104E8"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5491</w:t>
            </w:r>
          </w:p>
        </w:tc>
        <w:tc>
          <w:tcPr>
            <w:tcW w:w="701" w:type="dxa"/>
            <w:tcBorders>
              <w:top w:val="nil"/>
              <w:left w:val="nil"/>
              <w:bottom w:val="single" w:sz="4" w:space="0" w:color="auto"/>
              <w:right w:val="single" w:sz="4" w:space="0" w:color="auto"/>
            </w:tcBorders>
            <w:shd w:val="clear" w:color="auto" w:fill="auto"/>
            <w:noWrap/>
            <w:vAlign w:val="bottom"/>
            <w:hideMark/>
          </w:tcPr>
          <w:p w14:paraId="0AC606BC"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4426</w:t>
            </w:r>
          </w:p>
        </w:tc>
      </w:tr>
      <w:tr w:rsidR="008F771F" w:rsidRPr="008F771F" w14:paraId="17E8F29B" w14:textId="77777777" w:rsidTr="00A973A4">
        <w:trPr>
          <w:trHeight w:val="550"/>
        </w:trPr>
        <w:tc>
          <w:tcPr>
            <w:tcW w:w="423" w:type="dxa"/>
            <w:vMerge/>
            <w:tcBorders>
              <w:left w:val="single" w:sz="4" w:space="0" w:color="auto"/>
              <w:right w:val="single" w:sz="4" w:space="0" w:color="auto"/>
            </w:tcBorders>
            <w:textDirection w:val="btLr"/>
          </w:tcPr>
          <w:p w14:paraId="56290CDD"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D0BCAD6" w14:textId="247C788A"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38712F63"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0.086</w:t>
            </w:r>
          </w:p>
        </w:tc>
        <w:tc>
          <w:tcPr>
            <w:tcW w:w="701" w:type="dxa"/>
            <w:tcBorders>
              <w:top w:val="nil"/>
              <w:left w:val="nil"/>
              <w:bottom w:val="single" w:sz="4" w:space="0" w:color="auto"/>
              <w:right w:val="single" w:sz="4" w:space="0" w:color="auto"/>
            </w:tcBorders>
            <w:shd w:val="clear" w:color="auto" w:fill="auto"/>
            <w:noWrap/>
            <w:vAlign w:val="bottom"/>
            <w:hideMark/>
          </w:tcPr>
          <w:p w14:paraId="6933B2E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7F63C5EC"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31ACE5CC"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4020</w:t>
            </w:r>
          </w:p>
        </w:tc>
        <w:tc>
          <w:tcPr>
            <w:tcW w:w="701" w:type="dxa"/>
            <w:tcBorders>
              <w:top w:val="nil"/>
              <w:left w:val="nil"/>
              <w:bottom w:val="single" w:sz="4" w:space="0" w:color="auto"/>
              <w:right w:val="single" w:sz="4" w:space="0" w:color="auto"/>
            </w:tcBorders>
            <w:shd w:val="clear" w:color="auto" w:fill="auto"/>
            <w:noWrap/>
            <w:vAlign w:val="bottom"/>
            <w:hideMark/>
          </w:tcPr>
          <w:p w14:paraId="50F88EB6"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3008</w:t>
            </w:r>
          </w:p>
        </w:tc>
        <w:tc>
          <w:tcPr>
            <w:tcW w:w="663" w:type="dxa"/>
            <w:tcBorders>
              <w:top w:val="nil"/>
              <w:left w:val="nil"/>
              <w:bottom w:val="single" w:sz="4" w:space="0" w:color="auto"/>
              <w:right w:val="single" w:sz="4" w:space="0" w:color="auto"/>
            </w:tcBorders>
            <w:shd w:val="clear" w:color="auto" w:fill="auto"/>
            <w:noWrap/>
            <w:vAlign w:val="bottom"/>
            <w:hideMark/>
          </w:tcPr>
          <w:p w14:paraId="6A87C08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3926</w:t>
            </w:r>
          </w:p>
        </w:tc>
        <w:tc>
          <w:tcPr>
            <w:tcW w:w="701" w:type="dxa"/>
            <w:tcBorders>
              <w:top w:val="nil"/>
              <w:left w:val="nil"/>
              <w:bottom w:val="single" w:sz="4" w:space="0" w:color="auto"/>
              <w:right w:val="single" w:sz="4" w:space="0" w:color="auto"/>
            </w:tcBorders>
            <w:shd w:val="clear" w:color="auto" w:fill="auto"/>
            <w:noWrap/>
            <w:vAlign w:val="bottom"/>
            <w:hideMark/>
          </w:tcPr>
          <w:p w14:paraId="74F1977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2885</w:t>
            </w:r>
          </w:p>
        </w:tc>
        <w:tc>
          <w:tcPr>
            <w:tcW w:w="701" w:type="dxa"/>
            <w:tcBorders>
              <w:top w:val="nil"/>
              <w:left w:val="nil"/>
              <w:bottom w:val="single" w:sz="4" w:space="0" w:color="auto"/>
              <w:right w:val="single" w:sz="4" w:space="0" w:color="auto"/>
            </w:tcBorders>
            <w:shd w:val="clear" w:color="auto" w:fill="auto"/>
            <w:noWrap/>
            <w:vAlign w:val="bottom"/>
            <w:hideMark/>
          </w:tcPr>
          <w:p w14:paraId="734B9DD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4194</w:t>
            </w:r>
          </w:p>
        </w:tc>
        <w:tc>
          <w:tcPr>
            <w:tcW w:w="701" w:type="dxa"/>
            <w:tcBorders>
              <w:top w:val="nil"/>
              <w:left w:val="nil"/>
              <w:bottom w:val="single" w:sz="4" w:space="0" w:color="auto"/>
              <w:right w:val="single" w:sz="4" w:space="0" w:color="auto"/>
            </w:tcBorders>
            <w:shd w:val="clear" w:color="auto" w:fill="auto"/>
            <w:noWrap/>
            <w:vAlign w:val="bottom"/>
            <w:hideMark/>
          </w:tcPr>
          <w:p w14:paraId="36F25E2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2627</w:t>
            </w:r>
          </w:p>
        </w:tc>
        <w:tc>
          <w:tcPr>
            <w:tcW w:w="663" w:type="dxa"/>
            <w:tcBorders>
              <w:top w:val="nil"/>
              <w:left w:val="nil"/>
              <w:bottom w:val="single" w:sz="4" w:space="0" w:color="auto"/>
              <w:right w:val="single" w:sz="4" w:space="0" w:color="auto"/>
            </w:tcBorders>
            <w:shd w:val="clear" w:color="auto" w:fill="auto"/>
            <w:noWrap/>
            <w:vAlign w:val="bottom"/>
            <w:hideMark/>
          </w:tcPr>
          <w:p w14:paraId="0B11CD9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1959</w:t>
            </w:r>
          </w:p>
        </w:tc>
        <w:tc>
          <w:tcPr>
            <w:tcW w:w="701" w:type="dxa"/>
            <w:tcBorders>
              <w:top w:val="nil"/>
              <w:left w:val="nil"/>
              <w:bottom w:val="single" w:sz="4" w:space="0" w:color="auto"/>
              <w:right w:val="single" w:sz="4" w:space="0" w:color="auto"/>
            </w:tcBorders>
            <w:shd w:val="clear" w:color="auto" w:fill="auto"/>
            <w:noWrap/>
            <w:vAlign w:val="bottom"/>
            <w:hideMark/>
          </w:tcPr>
          <w:p w14:paraId="4507E248"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4776</w:t>
            </w:r>
          </w:p>
        </w:tc>
        <w:tc>
          <w:tcPr>
            <w:tcW w:w="701" w:type="dxa"/>
            <w:tcBorders>
              <w:top w:val="nil"/>
              <w:left w:val="nil"/>
              <w:bottom w:val="single" w:sz="4" w:space="0" w:color="auto"/>
              <w:right w:val="single" w:sz="4" w:space="0" w:color="auto"/>
            </w:tcBorders>
            <w:shd w:val="clear" w:color="auto" w:fill="auto"/>
            <w:noWrap/>
            <w:vAlign w:val="bottom"/>
            <w:hideMark/>
          </w:tcPr>
          <w:p w14:paraId="5A80BD3F"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3810</w:t>
            </w:r>
          </w:p>
        </w:tc>
      </w:tr>
      <w:tr w:rsidR="008F771F" w:rsidRPr="008F771F" w14:paraId="742A7734" w14:textId="77777777" w:rsidTr="00A973A4">
        <w:trPr>
          <w:trHeight w:val="550"/>
        </w:trPr>
        <w:tc>
          <w:tcPr>
            <w:tcW w:w="423" w:type="dxa"/>
            <w:vMerge/>
            <w:tcBorders>
              <w:left w:val="single" w:sz="4" w:space="0" w:color="auto"/>
              <w:right w:val="single" w:sz="4" w:space="0" w:color="auto"/>
            </w:tcBorders>
            <w:textDirection w:val="btLr"/>
          </w:tcPr>
          <w:p w14:paraId="385D0242"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AFDA2E" w14:textId="7FDF661A"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1B52078E"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F89B3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66810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0449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904B31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3395</w:t>
            </w:r>
          </w:p>
        </w:tc>
        <w:tc>
          <w:tcPr>
            <w:tcW w:w="663" w:type="dxa"/>
            <w:tcBorders>
              <w:top w:val="nil"/>
              <w:left w:val="nil"/>
              <w:bottom w:val="single" w:sz="4" w:space="0" w:color="auto"/>
              <w:right w:val="single" w:sz="4" w:space="0" w:color="auto"/>
            </w:tcBorders>
            <w:shd w:val="clear" w:color="auto" w:fill="auto"/>
            <w:noWrap/>
            <w:vAlign w:val="bottom"/>
            <w:hideMark/>
          </w:tcPr>
          <w:p w14:paraId="74576FD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4575</w:t>
            </w:r>
          </w:p>
        </w:tc>
        <w:tc>
          <w:tcPr>
            <w:tcW w:w="701" w:type="dxa"/>
            <w:tcBorders>
              <w:top w:val="nil"/>
              <w:left w:val="nil"/>
              <w:bottom w:val="single" w:sz="4" w:space="0" w:color="auto"/>
              <w:right w:val="single" w:sz="4" w:space="0" w:color="auto"/>
            </w:tcBorders>
            <w:shd w:val="clear" w:color="auto" w:fill="auto"/>
            <w:noWrap/>
            <w:vAlign w:val="bottom"/>
            <w:hideMark/>
          </w:tcPr>
          <w:p w14:paraId="5969856F"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3260</w:t>
            </w:r>
          </w:p>
        </w:tc>
        <w:tc>
          <w:tcPr>
            <w:tcW w:w="701" w:type="dxa"/>
            <w:tcBorders>
              <w:top w:val="nil"/>
              <w:left w:val="nil"/>
              <w:bottom w:val="single" w:sz="4" w:space="0" w:color="auto"/>
              <w:right w:val="single" w:sz="4" w:space="0" w:color="auto"/>
            </w:tcBorders>
            <w:shd w:val="clear" w:color="auto" w:fill="auto"/>
            <w:noWrap/>
            <w:vAlign w:val="bottom"/>
            <w:hideMark/>
          </w:tcPr>
          <w:p w14:paraId="4030CB5E"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4943</w:t>
            </w:r>
          </w:p>
        </w:tc>
        <w:tc>
          <w:tcPr>
            <w:tcW w:w="701" w:type="dxa"/>
            <w:tcBorders>
              <w:top w:val="nil"/>
              <w:left w:val="nil"/>
              <w:bottom w:val="single" w:sz="4" w:space="0" w:color="auto"/>
              <w:right w:val="single" w:sz="4" w:space="0" w:color="auto"/>
            </w:tcBorders>
            <w:shd w:val="clear" w:color="auto" w:fill="auto"/>
            <w:noWrap/>
            <w:vAlign w:val="bottom"/>
            <w:hideMark/>
          </w:tcPr>
          <w:p w14:paraId="2AF69909"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2919</w:t>
            </w:r>
          </w:p>
        </w:tc>
        <w:tc>
          <w:tcPr>
            <w:tcW w:w="663" w:type="dxa"/>
            <w:tcBorders>
              <w:top w:val="nil"/>
              <w:left w:val="nil"/>
              <w:bottom w:val="single" w:sz="4" w:space="0" w:color="auto"/>
              <w:right w:val="single" w:sz="4" w:space="0" w:color="auto"/>
            </w:tcBorders>
            <w:shd w:val="clear" w:color="auto" w:fill="auto"/>
            <w:noWrap/>
            <w:vAlign w:val="bottom"/>
            <w:hideMark/>
          </w:tcPr>
          <w:p w14:paraId="5159B779"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2093</w:t>
            </w:r>
          </w:p>
        </w:tc>
        <w:tc>
          <w:tcPr>
            <w:tcW w:w="701" w:type="dxa"/>
            <w:tcBorders>
              <w:top w:val="nil"/>
              <w:left w:val="nil"/>
              <w:bottom w:val="single" w:sz="4" w:space="0" w:color="auto"/>
              <w:right w:val="single" w:sz="4" w:space="0" w:color="auto"/>
            </w:tcBorders>
            <w:shd w:val="clear" w:color="auto" w:fill="auto"/>
            <w:noWrap/>
            <w:vAlign w:val="bottom"/>
            <w:hideMark/>
          </w:tcPr>
          <w:p w14:paraId="79E0888D"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5630</w:t>
            </w:r>
          </w:p>
        </w:tc>
        <w:tc>
          <w:tcPr>
            <w:tcW w:w="701" w:type="dxa"/>
            <w:tcBorders>
              <w:top w:val="nil"/>
              <w:left w:val="nil"/>
              <w:bottom w:val="single" w:sz="4" w:space="0" w:color="auto"/>
              <w:right w:val="single" w:sz="4" w:space="0" w:color="auto"/>
            </w:tcBorders>
            <w:shd w:val="clear" w:color="auto" w:fill="auto"/>
            <w:noWrap/>
            <w:vAlign w:val="bottom"/>
            <w:hideMark/>
          </w:tcPr>
          <w:p w14:paraId="35E3832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4384</w:t>
            </w:r>
          </w:p>
        </w:tc>
      </w:tr>
      <w:tr w:rsidR="008F771F" w:rsidRPr="008F771F" w14:paraId="3171DA83" w14:textId="77777777" w:rsidTr="00A973A4">
        <w:trPr>
          <w:trHeight w:val="550"/>
        </w:trPr>
        <w:tc>
          <w:tcPr>
            <w:tcW w:w="423" w:type="dxa"/>
            <w:vMerge/>
            <w:tcBorders>
              <w:left w:val="single" w:sz="4" w:space="0" w:color="auto"/>
              <w:right w:val="single" w:sz="4" w:space="0" w:color="auto"/>
            </w:tcBorders>
            <w:textDirection w:val="btLr"/>
          </w:tcPr>
          <w:p w14:paraId="3D33D0A2"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C2C0D83" w14:textId="632C7FE8"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610F2BBC"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E0DC0A3"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0.007</w:t>
            </w:r>
          </w:p>
        </w:tc>
        <w:tc>
          <w:tcPr>
            <w:tcW w:w="701" w:type="dxa"/>
            <w:tcBorders>
              <w:top w:val="nil"/>
              <w:left w:val="nil"/>
              <w:bottom w:val="single" w:sz="4" w:space="0" w:color="auto"/>
              <w:right w:val="single" w:sz="4" w:space="0" w:color="auto"/>
            </w:tcBorders>
            <w:shd w:val="clear" w:color="auto" w:fill="auto"/>
            <w:noWrap/>
            <w:vAlign w:val="bottom"/>
            <w:hideMark/>
          </w:tcPr>
          <w:p w14:paraId="10A3F1ED"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C84DA39"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0FB4C7B4"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55DF5C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5766</w:t>
            </w:r>
          </w:p>
        </w:tc>
        <w:tc>
          <w:tcPr>
            <w:tcW w:w="701" w:type="dxa"/>
            <w:tcBorders>
              <w:top w:val="nil"/>
              <w:left w:val="nil"/>
              <w:bottom w:val="single" w:sz="4" w:space="0" w:color="auto"/>
              <w:right w:val="single" w:sz="4" w:space="0" w:color="auto"/>
            </w:tcBorders>
            <w:shd w:val="clear" w:color="auto" w:fill="auto"/>
            <w:noWrap/>
            <w:vAlign w:val="bottom"/>
            <w:hideMark/>
          </w:tcPr>
          <w:p w14:paraId="20AA54F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4428</w:t>
            </w:r>
          </w:p>
        </w:tc>
        <w:tc>
          <w:tcPr>
            <w:tcW w:w="701" w:type="dxa"/>
            <w:tcBorders>
              <w:top w:val="nil"/>
              <w:left w:val="nil"/>
              <w:bottom w:val="single" w:sz="4" w:space="0" w:color="auto"/>
              <w:right w:val="single" w:sz="4" w:space="0" w:color="auto"/>
            </w:tcBorders>
            <w:shd w:val="clear" w:color="auto" w:fill="auto"/>
            <w:noWrap/>
            <w:vAlign w:val="bottom"/>
            <w:hideMark/>
          </w:tcPr>
          <w:p w14:paraId="41897B3D"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5955</w:t>
            </w:r>
          </w:p>
        </w:tc>
        <w:tc>
          <w:tcPr>
            <w:tcW w:w="701" w:type="dxa"/>
            <w:tcBorders>
              <w:top w:val="nil"/>
              <w:left w:val="nil"/>
              <w:bottom w:val="single" w:sz="4" w:space="0" w:color="auto"/>
              <w:right w:val="single" w:sz="4" w:space="0" w:color="auto"/>
            </w:tcBorders>
            <w:shd w:val="clear" w:color="auto" w:fill="auto"/>
            <w:noWrap/>
            <w:vAlign w:val="bottom"/>
            <w:hideMark/>
          </w:tcPr>
          <w:p w14:paraId="5249BD4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4287</w:t>
            </w:r>
          </w:p>
        </w:tc>
        <w:tc>
          <w:tcPr>
            <w:tcW w:w="663" w:type="dxa"/>
            <w:tcBorders>
              <w:top w:val="nil"/>
              <w:left w:val="nil"/>
              <w:bottom w:val="single" w:sz="4" w:space="0" w:color="auto"/>
              <w:right w:val="single" w:sz="4" w:space="0" w:color="auto"/>
            </w:tcBorders>
            <w:shd w:val="clear" w:color="auto" w:fill="auto"/>
            <w:noWrap/>
            <w:vAlign w:val="bottom"/>
            <w:hideMark/>
          </w:tcPr>
          <w:p w14:paraId="71EE6E9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3411</w:t>
            </w:r>
          </w:p>
        </w:tc>
        <w:tc>
          <w:tcPr>
            <w:tcW w:w="701" w:type="dxa"/>
            <w:tcBorders>
              <w:top w:val="nil"/>
              <w:left w:val="nil"/>
              <w:bottom w:val="single" w:sz="4" w:space="0" w:color="auto"/>
              <w:right w:val="single" w:sz="4" w:space="0" w:color="auto"/>
            </w:tcBorders>
            <w:shd w:val="clear" w:color="auto" w:fill="auto"/>
            <w:noWrap/>
            <w:vAlign w:val="bottom"/>
            <w:hideMark/>
          </w:tcPr>
          <w:p w14:paraId="6316242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6670</w:t>
            </w:r>
          </w:p>
        </w:tc>
        <w:tc>
          <w:tcPr>
            <w:tcW w:w="701" w:type="dxa"/>
            <w:tcBorders>
              <w:top w:val="nil"/>
              <w:left w:val="nil"/>
              <w:bottom w:val="single" w:sz="4" w:space="0" w:color="auto"/>
              <w:right w:val="single" w:sz="4" w:space="0" w:color="auto"/>
            </w:tcBorders>
            <w:shd w:val="clear" w:color="auto" w:fill="auto"/>
            <w:noWrap/>
            <w:vAlign w:val="bottom"/>
            <w:hideMark/>
          </w:tcPr>
          <w:p w14:paraId="637598C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5610</w:t>
            </w:r>
          </w:p>
        </w:tc>
      </w:tr>
      <w:tr w:rsidR="008F771F" w:rsidRPr="008F771F" w14:paraId="1929F751" w14:textId="77777777" w:rsidTr="00A973A4">
        <w:trPr>
          <w:trHeight w:val="470"/>
        </w:trPr>
        <w:tc>
          <w:tcPr>
            <w:tcW w:w="423" w:type="dxa"/>
            <w:vMerge/>
            <w:tcBorders>
              <w:left w:val="single" w:sz="4" w:space="0" w:color="auto"/>
              <w:bottom w:val="single" w:sz="4" w:space="0" w:color="auto"/>
              <w:right w:val="single" w:sz="4" w:space="0" w:color="auto"/>
            </w:tcBorders>
            <w:textDirection w:val="btLr"/>
          </w:tcPr>
          <w:p w14:paraId="751BB094"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7D8A87B" w14:textId="07D7992B"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4DC46F2B"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E9A176"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4E3E15E"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0.067</w:t>
            </w:r>
          </w:p>
        </w:tc>
        <w:tc>
          <w:tcPr>
            <w:tcW w:w="701" w:type="dxa"/>
            <w:tcBorders>
              <w:top w:val="nil"/>
              <w:left w:val="nil"/>
              <w:bottom w:val="single" w:sz="4" w:space="0" w:color="auto"/>
              <w:right w:val="single" w:sz="4" w:space="0" w:color="auto"/>
            </w:tcBorders>
            <w:shd w:val="clear" w:color="auto" w:fill="auto"/>
            <w:noWrap/>
            <w:vAlign w:val="bottom"/>
            <w:hideMark/>
          </w:tcPr>
          <w:p w14:paraId="2549A12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4B80C05"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0.012</w:t>
            </w:r>
          </w:p>
        </w:tc>
        <w:tc>
          <w:tcPr>
            <w:tcW w:w="663" w:type="dxa"/>
            <w:tcBorders>
              <w:top w:val="nil"/>
              <w:left w:val="nil"/>
              <w:bottom w:val="single" w:sz="4" w:space="0" w:color="auto"/>
              <w:right w:val="single" w:sz="4" w:space="0" w:color="auto"/>
            </w:tcBorders>
            <w:shd w:val="clear" w:color="auto" w:fill="auto"/>
            <w:noWrap/>
            <w:vAlign w:val="bottom"/>
            <w:hideMark/>
          </w:tcPr>
          <w:p w14:paraId="73B1CDC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0730C48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5939</w:t>
            </w:r>
          </w:p>
        </w:tc>
        <w:tc>
          <w:tcPr>
            <w:tcW w:w="701" w:type="dxa"/>
            <w:tcBorders>
              <w:top w:val="nil"/>
              <w:left w:val="nil"/>
              <w:bottom w:val="single" w:sz="4" w:space="0" w:color="auto"/>
              <w:right w:val="single" w:sz="4" w:space="0" w:color="auto"/>
            </w:tcBorders>
            <w:shd w:val="clear" w:color="auto" w:fill="auto"/>
            <w:noWrap/>
            <w:vAlign w:val="bottom"/>
            <w:hideMark/>
          </w:tcPr>
          <w:p w14:paraId="74EF6818"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4376</w:t>
            </w:r>
          </w:p>
        </w:tc>
        <w:tc>
          <w:tcPr>
            <w:tcW w:w="701" w:type="dxa"/>
            <w:tcBorders>
              <w:top w:val="nil"/>
              <w:left w:val="nil"/>
              <w:bottom w:val="single" w:sz="4" w:space="0" w:color="auto"/>
              <w:right w:val="single" w:sz="4" w:space="0" w:color="auto"/>
            </w:tcBorders>
            <w:shd w:val="clear" w:color="auto" w:fill="auto"/>
            <w:noWrap/>
            <w:vAlign w:val="bottom"/>
            <w:hideMark/>
          </w:tcPr>
          <w:p w14:paraId="1F795BC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6212</w:t>
            </w:r>
          </w:p>
        </w:tc>
        <w:tc>
          <w:tcPr>
            <w:tcW w:w="663" w:type="dxa"/>
            <w:tcBorders>
              <w:top w:val="nil"/>
              <w:left w:val="nil"/>
              <w:bottom w:val="single" w:sz="4" w:space="0" w:color="auto"/>
              <w:right w:val="single" w:sz="4" w:space="0" w:color="auto"/>
            </w:tcBorders>
            <w:shd w:val="clear" w:color="auto" w:fill="auto"/>
            <w:noWrap/>
            <w:vAlign w:val="bottom"/>
            <w:hideMark/>
          </w:tcPr>
          <w:p w14:paraId="0DC1B87C"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6999</w:t>
            </w:r>
          </w:p>
        </w:tc>
        <w:tc>
          <w:tcPr>
            <w:tcW w:w="701" w:type="dxa"/>
            <w:tcBorders>
              <w:top w:val="nil"/>
              <w:left w:val="nil"/>
              <w:bottom w:val="single" w:sz="4" w:space="0" w:color="auto"/>
              <w:right w:val="single" w:sz="4" w:space="0" w:color="auto"/>
            </w:tcBorders>
            <w:shd w:val="clear" w:color="auto" w:fill="auto"/>
            <w:noWrap/>
            <w:vAlign w:val="bottom"/>
            <w:hideMark/>
          </w:tcPr>
          <w:p w14:paraId="5BCF177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3703</w:t>
            </w:r>
          </w:p>
        </w:tc>
        <w:tc>
          <w:tcPr>
            <w:tcW w:w="701" w:type="dxa"/>
            <w:tcBorders>
              <w:top w:val="nil"/>
              <w:left w:val="nil"/>
              <w:bottom w:val="single" w:sz="4" w:space="0" w:color="auto"/>
              <w:right w:val="single" w:sz="4" w:space="0" w:color="auto"/>
            </w:tcBorders>
            <w:shd w:val="clear" w:color="auto" w:fill="auto"/>
            <w:noWrap/>
            <w:vAlign w:val="bottom"/>
            <w:hideMark/>
          </w:tcPr>
          <w:p w14:paraId="32C3B60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4869</w:t>
            </w:r>
          </w:p>
        </w:tc>
      </w:tr>
      <w:tr w:rsidR="008F771F" w:rsidRPr="008F771F" w14:paraId="1A265557" w14:textId="77777777" w:rsidTr="008D7F66">
        <w:trPr>
          <w:trHeight w:val="550"/>
        </w:trPr>
        <w:tc>
          <w:tcPr>
            <w:tcW w:w="423" w:type="dxa"/>
            <w:vMerge w:val="restart"/>
            <w:tcBorders>
              <w:top w:val="nil"/>
              <w:left w:val="single" w:sz="4" w:space="0" w:color="auto"/>
              <w:right w:val="single" w:sz="4" w:space="0" w:color="auto"/>
            </w:tcBorders>
            <w:textDirection w:val="btLr"/>
          </w:tcPr>
          <w:p w14:paraId="61B69776" w14:textId="71626BF1" w:rsidR="008F771F" w:rsidRPr="008F771F" w:rsidRDefault="008F771F" w:rsidP="008F771F">
            <w:pPr>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A01A5AE" w14:textId="4252132E"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2C3DFA73"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0BDD987"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6E4F0262"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81B4A7B"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7A054BA3"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3833AF31"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31D4B1C2"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7B439D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6071</w:t>
            </w:r>
          </w:p>
        </w:tc>
        <w:tc>
          <w:tcPr>
            <w:tcW w:w="701" w:type="dxa"/>
            <w:tcBorders>
              <w:top w:val="nil"/>
              <w:left w:val="nil"/>
              <w:bottom w:val="single" w:sz="4" w:space="0" w:color="auto"/>
              <w:right w:val="single" w:sz="4" w:space="0" w:color="auto"/>
            </w:tcBorders>
            <w:shd w:val="clear" w:color="auto" w:fill="auto"/>
            <w:noWrap/>
            <w:vAlign w:val="bottom"/>
            <w:hideMark/>
          </w:tcPr>
          <w:p w14:paraId="681BC931"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4564</w:t>
            </w:r>
          </w:p>
        </w:tc>
        <w:tc>
          <w:tcPr>
            <w:tcW w:w="663" w:type="dxa"/>
            <w:tcBorders>
              <w:top w:val="nil"/>
              <w:left w:val="nil"/>
              <w:bottom w:val="single" w:sz="4" w:space="0" w:color="auto"/>
              <w:right w:val="single" w:sz="4" w:space="0" w:color="auto"/>
            </w:tcBorders>
            <w:shd w:val="clear" w:color="auto" w:fill="auto"/>
            <w:noWrap/>
            <w:vAlign w:val="bottom"/>
            <w:hideMark/>
          </w:tcPr>
          <w:p w14:paraId="0D023FB6"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3785</w:t>
            </w:r>
          </w:p>
        </w:tc>
        <w:tc>
          <w:tcPr>
            <w:tcW w:w="701" w:type="dxa"/>
            <w:tcBorders>
              <w:top w:val="nil"/>
              <w:left w:val="nil"/>
              <w:bottom w:val="single" w:sz="4" w:space="0" w:color="auto"/>
              <w:right w:val="single" w:sz="4" w:space="0" w:color="auto"/>
            </w:tcBorders>
            <w:shd w:val="clear" w:color="auto" w:fill="auto"/>
            <w:noWrap/>
            <w:vAlign w:val="bottom"/>
            <w:hideMark/>
          </w:tcPr>
          <w:p w14:paraId="2A52D39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6716</w:t>
            </w:r>
          </w:p>
        </w:tc>
        <w:tc>
          <w:tcPr>
            <w:tcW w:w="701" w:type="dxa"/>
            <w:tcBorders>
              <w:top w:val="nil"/>
              <w:left w:val="nil"/>
              <w:bottom w:val="single" w:sz="4" w:space="0" w:color="auto"/>
              <w:right w:val="single" w:sz="4" w:space="0" w:color="auto"/>
            </w:tcBorders>
            <w:shd w:val="clear" w:color="auto" w:fill="auto"/>
            <w:noWrap/>
            <w:vAlign w:val="bottom"/>
            <w:hideMark/>
          </w:tcPr>
          <w:p w14:paraId="468C9469"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5794</w:t>
            </w:r>
          </w:p>
        </w:tc>
      </w:tr>
      <w:tr w:rsidR="008F771F" w:rsidRPr="008F771F" w14:paraId="241EEE73" w14:textId="77777777" w:rsidTr="008D7F66">
        <w:trPr>
          <w:trHeight w:val="550"/>
        </w:trPr>
        <w:tc>
          <w:tcPr>
            <w:tcW w:w="423" w:type="dxa"/>
            <w:vMerge/>
            <w:tcBorders>
              <w:left w:val="single" w:sz="4" w:space="0" w:color="auto"/>
              <w:right w:val="single" w:sz="4" w:space="0" w:color="auto"/>
            </w:tcBorders>
            <w:textDirection w:val="btLr"/>
          </w:tcPr>
          <w:p w14:paraId="2FF2DE23"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BA4B23D" w14:textId="34DD7C35"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08569A84"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7D7270F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64008E"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9761F2D"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396E827"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0.003</w:t>
            </w:r>
          </w:p>
        </w:tc>
        <w:tc>
          <w:tcPr>
            <w:tcW w:w="663" w:type="dxa"/>
            <w:tcBorders>
              <w:top w:val="nil"/>
              <w:left w:val="nil"/>
              <w:bottom w:val="single" w:sz="4" w:space="0" w:color="auto"/>
              <w:right w:val="single" w:sz="4" w:space="0" w:color="auto"/>
            </w:tcBorders>
            <w:shd w:val="clear" w:color="auto" w:fill="auto"/>
            <w:noWrap/>
            <w:vAlign w:val="bottom"/>
            <w:hideMark/>
          </w:tcPr>
          <w:p w14:paraId="6F54DBBC"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7EA4A6"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067F36C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964DB76"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3062</w:t>
            </w:r>
          </w:p>
        </w:tc>
        <w:tc>
          <w:tcPr>
            <w:tcW w:w="663" w:type="dxa"/>
            <w:tcBorders>
              <w:top w:val="nil"/>
              <w:left w:val="nil"/>
              <w:bottom w:val="single" w:sz="4" w:space="0" w:color="auto"/>
              <w:right w:val="single" w:sz="4" w:space="0" w:color="auto"/>
            </w:tcBorders>
            <w:shd w:val="clear" w:color="auto" w:fill="auto"/>
            <w:noWrap/>
            <w:vAlign w:val="bottom"/>
            <w:hideMark/>
          </w:tcPr>
          <w:p w14:paraId="0D442B0B"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2339</w:t>
            </w:r>
          </w:p>
        </w:tc>
        <w:tc>
          <w:tcPr>
            <w:tcW w:w="701" w:type="dxa"/>
            <w:tcBorders>
              <w:top w:val="nil"/>
              <w:left w:val="nil"/>
              <w:bottom w:val="single" w:sz="4" w:space="0" w:color="auto"/>
              <w:right w:val="single" w:sz="4" w:space="0" w:color="auto"/>
            </w:tcBorders>
            <w:shd w:val="clear" w:color="auto" w:fill="auto"/>
            <w:noWrap/>
            <w:vAlign w:val="bottom"/>
            <w:hideMark/>
          </w:tcPr>
          <w:p w14:paraId="0B33EB1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5309</w:t>
            </w:r>
          </w:p>
        </w:tc>
        <w:tc>
          <w:tcPr>
            <w:tcW w:w="701" w:type="dxa"/>
            <w:tcBorders>
              <w:top w:val="nil"/>
              <w:left w:val="nil"/>
              <w:bottom w:val="single" w:sz="4" w:space="0" w:color="auto"/>
              <w:right w:val="single" w:sz="4" w:space="0" w:color="auto"/>
            </w:tcBorders>
            <w:shd w:val="clear" w:color="auto" w:fill="auto"/>
            <w:noWrap/>
            <w:vAlign w:val="bottom"/>
            <w:hideMark/>
          </w:tcPr>
          <w:p w14:paraId="61CD82C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4283</w:t>
            </w:r>
          </w:p>
        </w:tc>
      </w:tr>
      <w:tr w:rsidR="008F771F" w:rsidRPr="008F771F" w14:paraId="3C0C5D80" w14:textId="77777777" w:rsidTr="008D7F66">
        <w:trPr>
          <w:trHeight w:val="550"/>
        </w:trPr>
        <w:tc>
          <w:tcPr>
            <w:tcW w:w="423" w:type="dxa"/>
            <w:vMerge/>
            <w:tcBorders>
              <w:left w:val="single" w:sz="4" w:space="0" w:color="auto"/>
              <w:right w:val="single" w:sz="4" w:space="0" w:color="auto"/>
            </w:tcBorders>
            <w:textDirection w:val="btLr"/>
          </w:tcPr>
          <w:p w14:paraId="350F0871"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1AE89AB" w14:textId="1340B93D"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2FE4416F"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2AF10C5"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34069"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06AFD18"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37C72C9"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684C669A"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6091D20"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6AF4624"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D22B408"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376198C2"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3824</w:t>
            </w:r>
          </w:p>
        </w:tc>
        <w:tc>
          <w:tcPr>
            <w:tcW w:w="701" w:type="dxa"/>
            <w:tcBorders>
              <w:top w:val="nil"/>
              <w:left w:val="nil"/>
              <w:bottom w:val="single" w:sz="4" w:space="0" w:color="auto"/>
              <w:right w:val="single" w:sz="4" w:space="0" w:color="auto"/>
            </w:tcBorders>
            <w:shd w:val="clear" w:color="auto" w:fill="auto"/>
            <w:noWrap/>
            <w:vAlign w:val="bottom"/>
            <w:hideMark/>
          </w:tcPr>
          <w:p w14:paraId="362E1C13"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21F7D753"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6022</w:t>
            </w:r>
          </w:p>
        </w:tc>
      </w:tr>
      <w:tr w:rsidR="008F771F" w:rsidRPr="008F771F" w14:paraId="4FC69C39" w14:textId="77777777" w:rsidTr="008D7F66">
        <w:trPr>
          <w:trHeight w:val="470"/>
        </w:trPr>
        <w:tc>
          <w:tcPr>
            <w:tcW w:w="423" w:type="dxa"/>
            <w:vMerge/>
            <w:tcBorders>
              <w:left w:val="single" w:sz="4" w:space="0" w:color="auto"/>
              <w:right w:val="single" w:sz="4" w:space="0" w:color="auto"/>
            </w:tcBorders>
            <w:textDirection w:val="btLr"/>
          </w:tcPr>
          <w:p w14:paraId="182FA5FB"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16BC2E1" w14:textId="1CC3A222"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5E20013C"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CDC504A"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B00D32A"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9B1D982"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6F235C1"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75050BAB"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D9DA82A"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044935A5"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79B9B04"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0.037</w:t>
            </w:r>
          </w:p>
        </w:tc>
        <w:tc>
          <w:tcPr>
            <w:tcW w:w="663" w:type="dxa"/>
            <w:tcBorders>
              <w:top w:val="nil"/>
              <w:left w:val="nil"/>
              <w:bottom w:val="single" w:sz="4" w:space="0" w:color="auto"/>
              <w:right w:val="single" w:sz="4" w:space="0" w:color="auto"/>
            </w:tcBorders>
            <w:shd w:val="clear" w:color="auto" w:fill="auto"/>
            <w:noWrap/>
            <w:vAlign w:val="bottom"/>
            <w:hideMark/>
          </w:tcPr>
          <w:p w14:paraId="77969209"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66D5C3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7779</w:t>
            </w:r>
          </w:p>
        </w:tc>
        <w:tc>
          <w:tcPr>
            <w:tcW w:w="701" w:type="dxa"/>
            <w:tcBorders>
              <w:top w:val="nil"/>
              <w:left w:val="nil"/>
              <w:bottom w:val="single" w:sz="4" w:space="0" w:color="auto"/>
              <w:right w:val="single" w:sz="4" w:space="0" w:color="auto"/>
            </w:tcBorders>
            <w:shd w:val="clear" w:color="auto" w:fill="auto"/>
            <w:noWrap/>
            <w:vAlign w:val="bottom"/>
            <w:hideMark/>
          </w:tcPr>
          <w:p w14:paraId="0C771754"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6820</w:t>
            </w:r>
          </w:p>
        </w:tc>
      </w:tr>
      <w:tr w:rsidR="008F771F" w:rsidRPr="008F771F" w14:paraId="1FD00727" w14:textId="77777777" w:rsidTr="008D7F66">
        <w:trPr>
          <w:trHeight w:val="550"/>
        </w:trPr>
        <w:tc>
          <w:tcPr>
            <w:tcW w:w="423" w:type="dxa"/>
            <w:vMerge/>
            <w:tcBorders>
              <w:left w:val="single" w:sz="4" w:space="0" w:color="auto"/>
              <w:right w:val="single" w:sz="4" w:space="0" w:color="auto"/>
            </w:tcBorders>
            <w:textDirection w:val="btLr"/>
          </w:tcPr>
          <w:p w14:paraId="3A64181C"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1642514" w14:textId="76FF476D"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49EF3918"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0.072</w:t>
            </w:r>
          </w:p>
        </w:tc>
        <w:tc>
          <w:tcPr>
            <w:tcW w:w="701" w:type="dxa"/>
            <w:tcBorders>
              <w:top w:val="nil"/>
              <w:left w:val="nil"/>
              <w:bottom w:val="single" w:sz="4" w:space="0" w:color="auto"/>
              <w:right w:val="single" w:sz="4" w:space="0" w:color="auto"/>
            </w:tcBorders>
            <w:shd w:val="clear" w:color="auto" w:fill="auto"/>
            <w:noWrap/>
            <w:vAlign w:val="bottom"/>
            <w:hideMark/>
          </w:tcPr>
          <w:p w14:paraId="796E3CD6"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0.065</w:t>
            </w:r>
          </w:p>
        </w:tc>
        <w:tc>
          <w:tcPr>
            <w:tcW w:w="701" w:type="dxa"/>
            <w:tcBorders>
              <w:top w:val="nil"/>
              <w:left w:val="nil"/>
              <w:bottom w:val="single" w:sz="4" w:space="0" w:color="auto"/>
              <w:right w:val="single" w:sz="4" w:space="0" w:color="auto"/>
            </w:tcBorders>
            <w:shd w:val="clear" w:color="auto" w:fill="auto"/>
            <w:noWrap/>
            <w:vAlign w:val="bottom"/>
            <w:hideMark/>
          </w:tcPr>
          <w:p w14:paraId="1520C5E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54A840"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3BC772B8"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6D88E404"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0.018</w:t>
            </w:r>
          </w:p>
        </w:tc>
        <w:tc>
          <w:tcPr>
            <w:tcW w:w="701" w:type="dxa"/>
            <w:tcBorders>
              <w:top w:val="nil"/>
              <w:left w:val="nil"/>
              <w:bottom w:val="single" w:sz="4" w:space="0" w:color="auto"/>
              <w:right w:val="single" w:sz="4" w:space="0" w:color="auto"/>
            </w:tcBorders>
            <w:shd w:val="clear" w:color="auto" w:fill="auto"/>
            <w:noWrap/>
            <w:vAlign w:val="bottom"/>
            <w:hideMark/>
          </w:tcPr>
          <w:p w14:paraId="37A0723A"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214AEFD1"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0.158</w:t>
            </w:r>
          </w:p>
        </w:tc>
        <w:tc>
          <w:tcPr>
            <w:tcW w:w="701" w:type="dxa"/>
            <w:tcBorders>
              <w:top w:val="nil"/>
              <w:left w:val="nil"/>
              <w:bottom w:val="single" w:sz="4" w:space="0" w:color="auto"/>
              <w:right w:val="single" w:sz="4" w:space="0" w:color="auto"/>
            </w:tcBorders>
            <w:shd w:val="clear" w:color="auto" w:fill="auto"/>
            <w:noWrap/>
            <w:vAlign w:val="bottom"/>
            <w:hideMark/>
          </w:tcPr>
          <w:p w14:paraId="52DEE91C"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4CA1BC40"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BFBE5C"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F6CAD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3601</w:t>
            </w:r>
          </w:p>
        </w:tc>
      </w:tr>
      <w:tr w:rsidR="008F771F" w:rsidRPr="008F771F" w14:paraId="4CE864DE" w14:textId="77777777" w:rsidTr="008D7F66">
        <w:trPr>
          <w:trHeight w:val="550"/>
        </w:trPr>
        <w:tc>
          <w:tcPr>
            <w:tcW w:w="423" w:type="dxa"/>
            <w:vMerge/>
            <w:tcBorders>
              <w:left w:val="single" w:sz="4" w:space="0" w:color="auto"/>
              <w:bottom w:val="single" w:sz="4" w:space="0" w:color="auto"/>
              <w:right w:val="single" w:sz="4" w:space="0" w:color="auto"/>
            </w:tcBorders>
            <w:textDirection w:val="btLr"/>
          </w:tcPr>
          <w:p w14:paraId="1CB78B63" w14:textId="77777777" w:rsidR="008F771F" w:rsidRPr="008F771F" w:rsidRDefault="008F771F" w:rsidP="008F771F">
            <w:pPr>
              <w:jc w:val="center"/>
              <w:rPr>
                <w:rFonts w:ascii="Calibri" w:eastAsia="Times New Roman" w:hAnsi="Calibri" w:cs="Times New Roman"/>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0AAF185F" w14:textId="2CFDB939" w:rsidR="008F771F" w:rsidRPr="008F771F" w:rsidRDefault="008F771F" w:rsidP="008F771F">
            <w:pPr>
              <w:jc w:val="cente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7A46A6A3"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73A8E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23C97D"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0.034</w:t>
            </w:r>
          </w:p>
        </w:tc>
        <w:tc>
          <w:tcPr>
            <w:tcW w:w="701" w:type="dxa"/>
            <w:tcBorders>
              <w:top w:val="nil"/>
              <w:left w:val="nil"/>
              <w:bottom w:val="single" w:sz="4" w:space="0" w:color="auto"/>
              <w:right w:val="single" w:sz="4" w:space="0" w:color="auto"/>
            </w:tcBorders>
            <w:shd w:val="clear" w:color="auto" w:fill="auto"/>
            <w:noWrap/>
            <w:vAlign w:val="bottom"/>
            <w:hideMark/>
          </w:tcPr>
          <w:p w14:paraId="02F587E5"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06B1A9C" w14:textId="77777777" w:rsidR="008F771F" w:rsidRPr="008F771F" w:rsidRDefault="008F771F" w:rsidP="008F771F">
            <w:pPr>
              <w:jc w:val="right"/>
              <w:rPr>
                <w:rFonts w:ascii="Calibri" w:eastAsia="Times New Roman" w:hAnsi="Calibri" w:cs="Times New Roman"/>
                <w:i/>
                <w:iCs/>
                <w:color w:val="000000"/>
                <w:sz w:val="16"/>
                <w:szCs w:val="16"/>
              </w:rPr>
            </w:pPr>
            <w:r w:rsidRPr="008F771F">
              <w:rPr>
                <w:rFonts w:ascii="Calibri" w:eastAsia="Times New Roman" w:hAnsi="Calibri" w:cs="Times New Roman"/>
                <w:i/>
                <w:iCs/>
                <w:color w:val="000000"/>
                <w:sz w:val="16"/>
                <w:szCs w:val="16"/>
              </w:rPr>
              <w:t>0.032</w:t>
            </w:r>
          </w:p>
        </w:tc>
        <w:tc>
          <w:tcPr>
            <w:tcW w:w="663" w:type="dxa"/>
            <w:tcBorders>
              <w:top w:val="nil"/>
              <w:left w:val="nil"/>
              <w:bottom w:val="single" w:sz="4" w:space="0" w:color="auto"/>
              <w:right w:val="single" w:sz="4" w:space="0" w:color="auto"/>
            </w:tcBorders>
            <w:shd w:val="clear" w:color="auto" w:fill="auto"/>
            <w:noWrap/>
            <w:vAlign w:val="bottom"/>
            <w:hideMark/>
          </w:tcPr>
          <w:p w14:paraId="47E891EA"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32942D"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0.010</w:t>
            </w:r>
          </w:p>
        </w:tc>
        <w:tc>
          <w:tcPr>
            <w:tcW w:w="701" w:type="dxa"/>
            <w:tcBorders>
              <w:top w:val="nil"/>
              <w:left w:val="nil"/>
              <w:bottom w:val="single" w:sz="4" w:space="0" w:color="auto"/>
              <w:right w:val="single" w:sz="4" w:space="0" w:color="auto"/>
            </w:tcBorders>
            <w:shd w:val="clear" w:color="auto" w:fill="auto"/>
            <w:noWrap/>
            <w:vAlign w:val="bottom"/>
            <w:hideMark/>
          </w:tcPr>
          <w:p w14:paraId="6F6B57D7" w14:textId="77777777" w:rsidR="008F771F" w:rsidRPr="008F771F" w:rsidRDefault="008F771F" w:rsidP="008F771F">
            <w:pPr>
              <w:jc w:val="right"/>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15B69D"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00B60E7"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F915CC7" w14:textId="77777777" w:rsidR="008F771F" w:rsidRPr="008F771F" w:rsidRDefault="008F771F" w:rsidP="008F771F">
            <w:pPr>
              <w:jc w:val="right"/>
              <w:rPr>
                <w:rFonts w:ascii="Calibri" w:eastAsia="Times New Roman" w:hAnsi="Calibri" w:cs="Times New Roman"/>
                <w:b/>
                <w:bCs/>
                <w:color w:val="000000"/>
                <w:sz w:val="16"/>
                <w:szCs w:val="16"/>
              </w:rPr>
            </w:pPr>
            <w:r w:rsidRPr="008F771F">
              <w:rPr>
                <w:rFonts w:ascii="Calibri" w:eastAsia="Times New Roman" w:hAnsi="Calibri" w:cs="Times New Roman"/>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66A1167B" w14:textId="77777777" w:rsidR="008F771F" w:rsidRPr="008F771F" w:rsidRDefault="008F771F" w:rsidP="008F771F">
            <w:pPr>
              <w:rPr>
                <w:rFonts w:ascii="Calibri" w:eastAsia="Times New Roman" w:hAnsi="Calibri" w:cs="Times New Roman"/>
                <w:color w:val="000000"/>
                <w:sz w:val="16"/>
                <w:szCs w:val="16"/>
              </w:rPr>
            </w:pPr>
            <w:r w:rsidRPr="008F771F">
              <w:rPr>
                <w:rFonts w:ascii="Calibri" w:eastAsia="Times New Roman" w:hAnsi="Calibri" w:cs="Times New Roman"/>
                <w:color w:val="000000"/>
                <w:sz w:val="16"/>
                <w:szCs w:val="16"/>
              </w:rPr>
              <w:t> </w:t>
            </w:r>
          </w:p>
        </w:tc>
      </w:tr>
    </w:tbl>
    <w:p w14:paraId="71EBB3B4" w14:textId="77777777" w:rsidR="009A731B" w:rsidRDefault="009A731B">
      <w:pPr>
        <w:rPr>
          <w:b/>
          <w:sz w:val="24"/>
          <w:szCs w:val="24"/>
        </w:rPr>
      </w:pPr>
    </w:p>
    <w:p w14:paraId="3A26EE41" w14:textId="77777777" w:rsidR="008F771F" w:rsidRPr="008F771F" w:rsidRDefault="008F771F" w:rsidP="008F771F">
      <w:pPr>
        <w:rPr>
          <w:sz w:val="24"/>
          <w:szCs w:val="24"/>
        </w:rPr>
      </w:pPr>
    </w:p>
    <w:p w14:paraId="1E6075B2" w14:textId="5F97083E" w:rsidR="007A7AF3" w:rsidRDefault="007A7AF3" w:rsidP="008A0D22">
      <w:pPr>
        <w:spacing w:line="480" w:lineRule="auto"/>
        <w:rPr>
          <w:b/>
          <w:sz w:val="24"/>
          <w:szCs w:val="24"/>
        </w:rPr>
      </w:pPr>
      <w:commentRangeStart w:id="16"/>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commentRangeEnd w:id="16"/>
      <w:r w:rsidR="00154DD4">
        <w:rPr>
          <w:rStyle w:val="CommentReference"/>
        </w:rPr>
        <w:commentReference w:id="16"/>
      </w:r>
    </w:p>
    <w:p w14:paraId="30668E3D" w14:textId="1552379E" w:rsidR="00EB21B5" w:rsidRDefault="008478A5" w:rsidP="000B0044">
      <w:pPr>
        <w:spacing w:line="480" w:lineRule="auto"/>
        <w:ind w:firstLine="720"/>
        <w:rPr>
          <w:sz w:val="24"/>
          <w:szCs w:val="24"/>
        </w:rPr>
      </w:pPr>
      <w:r>
        <w:rPr>
          <w:sz w:val="24"/>
          <w:szCs w:val="24"/>
        </w:rPr>
        <w:t>Genetic variation within</w:t>
      </w:r>
      <w:r w:rsidRPr="008478A5">
        <w:rPr>
          <w:i/>
          <w:sz w:val="24"/>
          <w:szCs w:val="24"/>
        </w:rPr>
        <w:t xml:space="preserve"> </w:t>
      </w:r>
      <w:r w:rsidRPr="00CB0FF3">
        <w:rPr>
          <w:i/>
          <w:sz w:val="24"/>
          <w:szCs w:val="24"/>
        </w:rPr>
        <w:t>B. cinerea</w:t>
      </w:r>
      <w:r>
        <w:rPr>
          <w:sz w:val="24"/>
          <w:szCs w:val="24"/>
        </w:rPr>
        <w:t xml:space="preserve"> had a large effect on virulence on tomato and </w:t>
      </w:r>
      <w:r w:rsidR="00300B3E">
        <w:rPr>
          <w:sz w:val="24"/>
          <w:szCs w:val="24"/>
        </w:rPr>
        <w:t>interacted</w:t>
      </w:r>
      <w:r w:rsidR="007820BE">
        <w:rPr>
          <w:sz w:val="24"/>
          <w:szCs w:val="24"/>
        </w:rPr>
        <w:t xml:space="preserve"> with tomato</w:t>
      </w:r>
      <w:r>
        <w:rPr>
          <w:sz w:val="24"/>
          <w:szCs w:val="24"/>
        </w:rPr>
        <w:t xml:space="preserve"> domestication</w:t>
      </w:r>
      <w:r w:rsidR="003D632D">
        <w:rPr>
          <w:sz w:val="24"/>
          <w:szCs w:val="24"/>
        </w:rPr>
        <w:t xml:space="preserve"> (Table 1)</w:t>
      </w:r>
      <w:r w:rsidR="00FD66D5">
        <w:rPr>
          <w:sz w:val="24"/>
          <w:szCs w:val="24"/>
        </w:rPr>
        <w:t>.</w:t>
      </w:r>
      <w:r w:rsidR="00F529A7">
        <w:rPr>
          <w:sz w:val="24"/>
          <w:szCs w:val="24"/>
        </w:rPr>
        <w:t xml:space="preserve"> </w:t>
      </w:r>
      <w:r>
        <w:rPr>
          <w:sz w:val="24"/>
          <w:szCs w:val="24"/>
        </w:rPr>
        <w:t xml:space="preserve">This suggests that there is genetic variation </w:t>
      </w:r>
      <w:r>
        <w:rPr>
          <w:sz w:val="24"/>
          <w:szCs w:val="24"/>
        </w:rPr>
        <w:lastRenderedPageBreak/>
        <w:t>within the pathogen</w:t>
      </w:r>
      <w:r w:rsidR="00F2371C">
        <w:rPr>
          <w:sz w:val="24"/>
          <w:szCs w:val="24"/>
        </w:rPr>
        <w:t>,</w:t>
      </w:r>
      <w:r w:rsidR="00652DA2">
        <w:rPr>
          <w:sz w:val="24"/>
          <w:szCs w:val="24"/>
        </w:rPr>
        <w:t xml:space="preserve"> in which</w:t>
      </w:r>
      <w:r>
        <w:rPr>
          <w:sz w:val="24"/>
          <w:szCs w:val="24"/>
        </w:rPr>
        <w:t xml:space="preserve"> some alleles </w:t>
      </w:r>
      <w:r w:rsidR="00F2371C">
        <w:rPr>
          <w:sz w:val="24"/>
          <w:szCs w:val="24"/>
        </w:rPr>
        <w:t>enhance</w:t>
      </w:r>
      <w:r w:rsidR="00016B74">
        <w:rPr>
          <w:sz w:val="24"/>
          <w:szCs w:val="24"/>
        </w:rPr>
        <w:t>,</w:t>
      </w:r>
      <w:r>
        <w:rPr>
          <w:sz w:val="24"/>
          <w:szCs w:val="24"/>
        </w:rPr>
        <w:t xml:space="preserve"> and other alleles decrease virulence</w:t>
      </w:r>
      <w:r w:rsidR="007820BE">
        <w:rPr>
          <w:sz w:val="24"/>
          <w:szCs w:val="24"/>
        </w:rPr>
        <w:t xml:space="preserve"> depending upon the plant</w:t>
      </w:r>
      <w:r w:rsidR="00291384">
        <w:rPr>
          <w:sz w:val="24"/>
          <w:szCs w:val="24"/>
        </w:rPr>
        <w:t>’</w:t>
      </w:r>
      <w:r w:rsidR="007820BE">
        <w:rPr>
          <w:sz w:val="24"/>
          <w:szCs w:val="24"/>
        </w:rPr>
        <w:t>s genotype</w:t>
      </w:r>
      <w:r w:rsidR="00FD66D5">
        <w:rPr>
          <w:sz w:val="24"/>
          <w:szCs w:val="24"/>
        </w:rPr>
        <w:t>.</w:t>
      </w:r>
      <w:r>
        <w:rPr>
          <w:sz w:val="24"/>
          <w:szCs w:val="24"/>
        </w:rPr>
        <w:t xml:space="preserve"> To identify </w:t>
      </w:r>
      <w:r w:rsidR="008664CC">
        <w:rPr>
          <w:sz w:val="24"/>
          <w:szCs w:val="24"/>
        </w:rPr>
        <w:t xml:space="preserve">variable </w:t>
      </w:r>
      <w:r>
        <w:rPr>
          <w:sz w:val="24"/>
          <w:szCs w:val="24"/>
        </w:rPr>
        <w:t>pathogen genes controlling differential virulence</w:t>
      </w:r>
      <w:r w:rsidR="007820BE">
        <w:rPr>
          <w:sz w:val="24"/>
          <w:szCs w:val="24"/>
        </w:rPr>
        <w:t xml:space="preserve"> across plant genotypes</w:t>
      </w:r>
      <w:r>
        <w:rPr>
          <w:sz w:val="24"/>
          <w:szCs w:val="24"/>
        </w:rPr>
        <w:t xml:space="preserve">, we </w:t>
      </w:r>
      <w:r w:rsidR="008664CC">
        <w:rPr>
          <w:sz w:val="24"/>
          <w:szCs w:val="24"/>
        </w:rPr>
        <w:t>conducted</w:t>
      </w:r>
      <w:r>
        <w:rPr>
          <w:sz w:val="24"/>
          <w:szCs w:val="24"/>
        </w:rPr>
        <w:t xml:space="preserve"> </w:t>
      </w:r>
      <w:r w:rsidR="008664CC">
        <w:rPr>
          <w:sz w:val="24"/>
          <w:szCs w:val="24"/>
        </w:rPr>
        <w:t>GWA</w:t>
      </w:r>
      <w:r>
        <w:rPr>
          <w:sz w:val="24"/>
          <w:szCs w:val="24"/>
        </w:rPr>
        <w:t xml:space="preserve"> mapping analysis</w:t>
      </w:r>
      <w:r w:rsidR="00970D99">
        <w:rPr>
          <w:sz w:val="24"/>
          <w:szCs w:val="24"/>
        </w:rPr>
        <w:t xml:space="preserve"> within the pathogen</w:t>
      </w:r>
      <w:r>
        <w:rPr>
          <w:sz w:val="24"/>
          <w:szCs w:val="24"/>
        </w:rPr>
        <w:t xml:space="preserve"> </w:t>
      </w:r>
      <w:r w:rsidR="005B1302">
        <w:rPr>
          <w:sz w:val="24"/>
          <w:szCs w:val="24"/>
        </w:rPr>
        <w:t>by two approaches</w:t>
      </w:r>
      <w:r>
        <w:rPr>
          <w:sz w:val="24"/>
          <w:szCs w:val="24"/>
        </w:rPr>
        <w:t>.</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Pr>
          <w:sz w:val="24"/>
          <w:szCs w:val="24"/>
        </w:rPr>
        <w:t>using the model</w:t>
      </w:r>
      <w:r w:rsidR="008F3BDD">
        <w:rPr>
          <w:sz w:val="24"/>
          <w:szCs w:val="24"/>
        </w:rPr>
        <w:t>-</w:t>
      </w:r>
      <w:r>
        <w:rPr>
          <w:sz w:val="24"/>
          <w:szCs w:val="24"/>
        </w:rPr>
        <w:t>corrected least-squared mean virulence measured on each tomato</w:t>
      </w:r>
      <w:r w:rsidR="005C5BE9">
        <w:rPr>
          <w:sz w:val="24"/>
          <w:szCs w:val="24"/>
        </w:rPr>
        <w:t xml:space="preserve"> genotype </w:t>
      </w:r>
      <w:r>
        <w:rPr>
          <w:sz w:val="24"/>
          <w:szCs w:val="24"/>
        </w:rPr>
        <w:t>as separate trait</w:t>
      </w:r>
      <w:r w:rsidR="008664CC">
        <w:rPr>
          <w:sz w:val="24"/>
          <w:szCs w:val="24"/>
        </w:rPr>
        <w:t>s</w:t>
      </w:r>
      <w:r w:rsidR="005D0AE7">
        <w:rPr>
          <w:sz w:val="24"/>
          <w:szCs w:val="24"/>
        </w:rPr>
        <w:t xml:space="preserve">. We </w:t>
      </w:r>
      <w:r w:rsidR="00036746">
        <w:rPr>
          <w:sz w:val="24"/>
          <w:szCs w:val="24"/>
        </w:rPr>
        <w:t xml:space="preserve">first </w:t>
      </w:r>
      <w:r w:rsidR="005D0AE7">
        <w:rPr>
          <w:sz w:val="24"/>
          <w:szCs w:val="24"/>
        </w:rPr>
        <w:t>used a ridge-regression approach</w:t>
      </w:r>
      <w:r>
        <w:rPr>
          <w:sz w:val="24"/>
          <w:szCs w:val="24"/>
        </w:rPr>
        <w:t xml:space="preserve"> </w:t>
      </w:r>
      <w:r w:rsidR="00F2371C">
        <w:rPr>
          <w:sz w:val="24"/>
          <w:szCs w:val="24"/>
        </w:rPr>
        <w:t>(</w:t>
      </w:r>
      <w:proofErr w:type="spellStart"/>
      <w:r w:rsidR="00F2371C">
        <w:rPr>
          <w:sz w:val="24"/>
          <w:szCs w:val="24"/>
        </w:rPr>
        <w:t>bigRR</w:t>
      </w:r>
      <w:proofErr w:type="spellEnd"/>
      <w:r w:rsidR="00F2371C">
        <w:rPr>
          <w:sz w:val="24"/>
          <w:szCs w:val="24"/>
        </w:rPr>
        <w:t xml:space="preserve">) </w:t>
      </w:r>
      <w:r>
        <w:rPr>
          <w:sz w:val="24"/>
          <w:szCs w:val="24"/>
        </w:rPr>
        <w:t xml:space="preserve">in combination with </w:t>
      </w:r>
      <w:r w:rsidR="00FE1826">
        <w:rPr>
          <w:sz w:val="24"/>
          <w:szCs w:val="24"/>
        </w:rPr>
        <w:t xml:space="preserve">272,672 </w:t>
      </w:r>
      <w:r>
        <w:rPr>
          <w:sz w:val="24"/>
          <w:szCs w:val="24"/>
        </w:rPr>
        <w:t xml:space="preserve">SNPs from </w:t>
      </w:r>
      <w:r w:rsidRPr="004A0949">
        <w:rPr>
          <w:i/>
          <w:sz w:val="24"/>
          <w:szCs w:val="24"/>
        </w:rPr>
        <w:t xml:space="preserve">B. cinerea </w:t>
      </w:r>
      <w:r w:rsidR="00036746">
        <w:rPr>
          <w:sz w:val="24"/>
          <w:szCs w:val="24"/>
        </w:rPr>
        <w:t xml:space="preserve">compared to the T4 reference genome </w:t>
      </w:r>
      <w:r>
        <w:rPr>
          <w:sz w:val="24"/>
          <w:szCs w:val="24"/>
        </w:rPr>
        <w:t xml:space="preserve">to estimate the phenotypic effects across the genome </w:t>
      </w:r>
      <w:r w:rsidR="006E0975">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Pr>
          <w:sz w:val="24"/>
          <w:szCs w:val="24"/>
        </w:rPr>
        <w:instrText xml:space="preserve"> ADDIN EN.CITE </w:instrText>
      </w:r>
      <w:r w:rsidR="005F1A4E">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Pr>
          <w:sz w:val="24"/>
          <w:szCs w:val="24"/>
        </w:rPr>
        <w:instrText xml:space="preserve"> ADDIN EN.CITE.DATA </w:instrText>
      </w:r>
      <w:r w:rsidR="005F1A4E">
        <w:rPr>
          <w:sz w:val="24"/>
          <w:szCs w:val="24"/>
        </w:rPr>
      </w:r>
      <w:r w:rsidR="005F1A4E">
        <w:rPr>
          <w:sz w:val="24"/>
          <w:szCs w:val="24"/>
        </w:rPr>
        <w:fldChar w:fldCharType="end"/>
      </w:r>
      <w:r w:rsidR="006E0975">
        <w:rPr>
          <w:sz w:val="24"/>
          <w:szCs w:val="24"/>
        </w:rPr>
      </w:r>
      <w:r w:rsidR="006E0975">
        <w:rPr>
          <w:sz w:val="24"/>
          <w:szCs w:val="24"/>
        </w:rPr>
        <w:fldChar w:fldCharType="separate"/>
      </w:r>
      <w:r w:rsidR="00042D5F">
        <w:rPr>
          <w:noProof/>
          <w:sz w:val="24"/>
          <w:szCs w:val="24"/>
        </w:rPr>
        <w:t>(Shen, Alam et al. 2013, Corwin, Copeland et al. 2016, Corwin, Subedy et al. 2016, Francisco, Joseph et al. 2016)</w:t>
      </w:r>
      <w:r w:rsidR="006E0975">
        <w:rPr>
          <w:sz w:val="24"/>
          <w:szCs w:val="24"/>
        </w:rPr>
        <w:fldChar w:fldCharType="end"/>
      </w:r>
      <w:r w:rsidR="005D0AE7">
        <w:rPr>
          <w:sz w:val="24"/>
          <w:szCs w:val="24"/>
        </w:rPr>
        <w:t xml:space="preserve">. </w:t>
      </w:r>
      <w:r w:rsidR="005B1302">
        <w:rPr>
          <w:sz w:val="24"/>
          <w:szCs w:val="24"/>
        </w:rPr>
        <w:t xml:space="preserve">To verify these patterns, we also implemented a </w:t>
      </w:r>
      <w:r w:rsidR="003B63E6">
        <w:rPr>
          <w:sz w:val="24"/>
          <w:szCs w:val="24"/>
        </w:rPr>
        <w:t>Genome-wide Efficient M</w:t>
      </w:r>
      <w:r w:rsidR="005B1302">
        <w:rPr>
          <w:sz w:val="24"/>
          <w:szCs w:val="24"/>
        </w:rPr>
        <w:t>ixed-</w:t>
      </w:r>
      <w:r w:rsidR="003B63E6">
        <w:rPr>
          <w:sz w:val="24"/>
          <w:szCs w:val="24"/>
        </w:rPr>
        <w:t>M</w:t>
      </w:r>
      <w:r w:rsidR="005B1302">
        <w:rPr>
          <w:sz w:val="24"/>
          <w:szCs w:val="24"/>
        </w:rPr>
        <w:t xml:space="preserve">odel </w:t>
      </w:r>
      <w:r w:rsidR="003B63E6">
        <w:rPr>
          <w:sz w:val="24"/>
          <w:szCs w:val="24"/>
        </w:rPr>
        <w:t xml:space="preserve">Association (GEMMA) </w:t>
      </w:r>
      <w:r w:rsidR="005B1302">
        <w:rPr>
          <w:sz w:val="24"/>
          <w:szCs w:val="24"/>
        </w:rPr>
        <w:t xml:space="preserve">analysis with a </w:t>
      </w:r>
      <w:r w:rsidR="00182A6D">
        <w:rPr>
          <w:sz w:val="24"/>
          <w:szCs w:val="24"/>
        </w:rPr>
        <w:t>centered relatedness</w:t>
      </w:r>
      <w:r w:rsidR="005B1302">
        <w:rPr>
          <w:sz w:val="24"/>
          <w:szCs w:val="24"/>
        </w:rPr>
        <w:t xml:space="preserve"> matrix to control for the effects of population structure </w:t>
      </w:r>
      <w:r w:rsidR="00075FF0">
        <w:rPr>
          <w:sz w:val="24"/>
          <w:szCs w:val="24"/>
        </w:rPr>
        <w:fldChar w:fldCharType="begin"/>
      </w:r>
      <w:r w:rsidR="005F1A4E">
        <w:rPr>
          <w:sz w:val="24"/>
          <w:szCs w:val="24"/>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075FF0">
        <w:rPr>
          <w:sz w:val="24"/>
          <w:szCs w:val="24"/>
        </w:rPr>
        <w:fldChar w:fldCharType="separate"/>
      </w:r>
      <w:r w:rsidR="00D03171">
        <w:rPr>
          <w:noProof/>
          <w:sz w:val="24"/>
          <w:szCs w:val="24"/>
        </w:rPr>
        <w:t>(Zhou and Stephens 2012)</w:t>
      </w:r>
      <w:r w:rsidR="00075FF0">
        <w:rPr>
          <w:sz w:val="24"/>
          <w:szCs w:val="24"/>
        </w:rPr>
        <w:fldChar w:fldCharType="end"/>
      </w:r>
      <w:r w:rsidR="005B1302">
        <w:rPr>
          <w:sz w:val="24"/>
          <w:szCs w:val="24"/>
        </w:rPr>
        <w:t>. In GEMMA, we included</w:t>
      </w:r>
      <w:r w:rsidR="000C4DD8">
        <w:rPr>
          <w:sz w:val="24"/>
          <w:szCs w:val="24"/>
        </w:rPr>
        <w:t xml:space="preserve"> 237,878</w:t>
      </w:r>
      <w:r w:rsidR="005B1302">
        <w:rPr>
          <w:sz w:val="24"/>
          <w:szCs w:val="24"/>
        </w:rPr>
        <w:t xml:space="preserve"> SNPs from </w:t>
      </w:r>
      <w:r w:rsidR="005B1302" w:rsidRPr="003C2E6D">
        <w:rPr>
          <w:i/>
          <w:sz w:val="24"/>
          <w:szCs w:val="24"/>
        </w:rPr>
        <w:t>B. cinerea</w:t>
      </w:r>
      <w:r w:rsidR="005B1302">
        <w:rPr>
          <w:sz w:val="24"/>
          <w:szCs w:val="24"/>
        </w:rPr>
        <w:t xml:space="preserve"> compared to the B05.10 reference genome. </w:t>
      </w:r>
      <w:r w:rsidR="005D0AE7">
        <w:rPr>
          <w:sz w:val="24"/>
          <w:szCs w:val="24"/>
        </w:rPr>
        <w:t xml:space="preserve">To determine significance of SNP </w:t>
      </w:r>
      <w:r w:rsidR="004A0949">
        <w:rPr>
          <w:sz w:val="24"/>
          <w:szCs w:val="24"/>
        </w:rPr>
        <w:t>effects</w:t>
      </w:r>
      <w:r w:rsidR="00E5266A">
        <w:rPr>
          <w:sz w:val="24"/>
          <w:szCs w:val="24"/>
        </w:rPr>
        <w:t xml:space="preserve"> under both GWA methods</w:t>
      </w:r>
      <w:r w:rsidR="004A0949">
        <w:rPr>
          <w:sz w:val="24"/>
          <w:szCs w:val="24"/>
        </w:rPr>
        <w:t xml:space="preserve">, we permuted phenotypes </w:t>
      </w:r>
      <w:r w:rsidR="005D0AE7">
        <w:rPr>
          <w:sz w:val="24"/>
          <w:szCs w:val="24"/>
        </w:rPr>
        <w:t>1000</w:t>
      </w:r>
      <w:r w:rsidR="008F3BDD">
        <w:rPr>
          <w:sz w:val="24"/>
          <w:szCs w:val="24"/>
        </w:rPr>
        <w:t xml:space="preserve"> times</w:t>
      </w:r>
      <w:r w:rsidR="005D0AE7">
        <w:rPr>
          <w:sz w:val="24"/>
          <w:szCs w:val="24"/>
        </w:rPr>
        <w:t xml:space="preserve"> to calculate 95, 99, and 99.9% </w:t>
      </w:r>
      <w:r w:rsidR="00652DA2">
        <w:rPr>
          <w:sz w:val="24"/>
          <w:szCs w:val="24"/>
        </w:rPr>
        <w:t xml:space="preserve">effect size </w:t>
      </w:r>
      <w:r w:rsidR="005D0AE7">
        <w:rPr>
          <w:sz w:val="24"/>
          <w:szCs w:val="24"/>
        </w:rPr>
        <w:t>thr</w:t>
      </w:r>
      <w:r w:rsidR="004A0949">
        <w:rPr>
          <w:sz w:val="24"/>
          <w:szCs w:val="24"/>
        </w:rPr>
        <w:t xml:space="preserve">esholds within each plant host. </w:t>
      </w:r>
      <w:r w:rsidR="00BA5DC0">
        <w:rPr>
          <w:sz w:val="24"/>
          <w:szCs w:val="24"/>
        </w:rPr>
        <w:t xml:space="preserve"> </w:t>
      </w:r>
      <w:del w:id="17" w:author="N S" w:date="2018-08-13T15:03:00Z">
        <w:r w:rsidDel="002450E5">
          <w:rPr>
            <w:sz w:val="24"/>
            <w:szCs w:val="24"/>
          </w:rPr>
          <w:delText xml:space="preserve">This </w:delText>
        </w:r>
      </w:del>
      <w:ins w:id="18" w:author="N S" w:date="2018-08-13T15:03:00Z">
        <w:r w:rsidR="002450E5">
          <w:rPr>
            <w:sz w:val="24"/>
            <w:szCs w:val="24"/>
          </w:rPr>
          <w:t xml:space="preserve">Under both methods, this </w:t>
        </w:r>
      </w:ins>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moveToRangeStart w:id="19" w:author="N S" w:date="2018-08-13T15:19:00Z" w:name="move521936901"/>
      <w:moveTo w:id="20" w:author="N S" w:date="2018-08-13T15:19:00Z">
        <w:del w:id="21" w:author="N S" w:date="2018-08-13T15:20:00Z">
          <w:r w:rsidR="00F2371C" w:rsidDel="00F2371C">
            <w:rPr>
              <w:sz w:val="24"/>
              <w:szCs w:val="24"/>
            </w:rPr>
            <w:delText>There were</w:delText>
          </w:r>
        </w:del>
      </w:moveTo>
      <w:ins w:id="22" w:author="N S" w:date="2018-08-13T15:25:00Z">
        <w:r w:rsidR="00F2371C">
          <w:rPr>
            <w:sz w:val="24"/>
            <w:szCs w:val="24"/>
          </w:rPr>
          <w:t>Consistent with a polygenic structure of this trait in the pathogen, n</w:t>
        </w:r>
      </w:ins>
      <w:ins w:id="23" w:author="N S" w:date="2018-08-13T15:20:00Z">
        <w:r w:rsidR="00F2371C">
          <w:rPr>
            <w:sz w:val="24"/>
            <w:szCs w:val="24"/>
          </w:rPr>
          <w:t>either method of GWA identified</w:t>
        </w:r>
      </w:ins>
      <w:ins w:id="24" w:author="N S" w:date="2018-08-13T15:24:00Z">
        <w:r w:rsidR="00F2371C">
          <w:rPr>
            <w:sz w:val="24"/>
            <w:szCs w:val="24"/>
          </w:rPr>
          <w:t xml:space="preserve"> large-</w:t>
        </w:r>
        <w:proofErr w:type="spellStart"/>
        <w:r w:rsidR="00F2371C">
          <w:rPr>
            <w:sz w:val="24"/>
            <w:szCs w:val="24"/>
          </w:rPr>
          <w:t>effect</w:t>
        </w:r>
      </w:ins>
      <w:moveTo w:id="25" w:author="N S" w:date="2018-08-13T15:19:00Z">
        <w:del w:id="26" w:author="N S" w:date="2018-08-13T15:20:00Z">
          <w:r w:rsidR="00F2371C" w:rsidDel="00F2371C">
            <w:rPr>
              <w:sz w:val="24"/>
              <w:szCs w:val="24"/>
            </w:rPr>
            <w:delText xml:space="preserve"> no </w:delText>
          </w:r>
        </w:del>
        <w:r w:rsidR="00F2371C">
          <w:rPr>
            <w:sz w:val="24"/>
            <w:szCs w:val="24"/>
          </w:rPr>
          <w:t>SNPs</w:t>
        </w:r>
        <w:proofErr w:type="spellEnd"/>
        <w:del w:id="27" w:author="N S" w:date="2018-08-13T15:24:00Z">
          <w:r w:rsidR="00F2371C" w:rsidDel="00F2371C">
            <w:rPr>
              <w:sz w:val="24"/>
              <w:szCs w:val="24"/>
            </w:rPr>
            <w:delText xml:space="preserve"> with large effect sizes</w:delText>
          </w:r>
        </w:del>
        <w:del w:id="28" w:author="N S" w:date="2018-08-13T15:25:00Z">
          <w:r w:rsidR="00F2371C" w:rsidDel="00F2371C">
            <w:rPr>
              <w:sz w:val="24"/>
              <w:szCs w:val="24"/>
            </w:rPr>
            <w:delText>, showing the polygenic nature of the trait in the pathogen</w:delText>
          </w:r>
        </w:del>
        <w:r w:rsidR="00F2371C">
          <w:rPr>
            <w:sz w:val="24"/>
            <w:szCs w:val="24"/>
          </w:rPr>
          <w:t xml:space="preserve"> (Figure 4). </w:t>
        </w:r>
      </w:moveTo>
      <w:moveToRangeEnd w:id="19"/>
      <w:r w:rsidR="007A15C7">
        <w:rPr>
          <w:sz w:val="24"/>
          <w:szCs w:val="24"/>
        </w:rPr>
        <w:t>The ridge-regression approach (</w:t>
      </w:r>
      <w:proofErr w:type="spellStart"/>
      <w:r w:rsidR="00435AF3">
        <w:rPr>
          <w:sz w:val="24"/>
          <w:szCs w:val="24"/>
        </w:rPr>
        <w:t>b</w:t>
      </w:r>
      <w:r w:rsidR="007A15C7">
        <w:rPr>
          <w:sz w:val="24"/>
          <w:szCs w:val="24"/>
        </w:rPr>
        <w:t>igRR</w:t>
      </w:r>
      <w:proofErr w:type="spellEnd"/>
      <w:r w:rsidR="007A15C7">
        <w:rPr>
          <w:sz w:val="24"/>
          <w:szCs w:val="24"/>
        </w:rPr>
        <w:t xml:space="preserve">) </w:t>
      </w:r>
      <w:r w:rsidR="00847F0D">
        <w:rPr>
          <w:sz w:val="24"/>
          <w:szCs w:val="24"/>
        </w:rPr>
        <w:t>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w:t>
      </w:r>
      <w:r w:rsidR="00A50C30">
        <w:rPr>
          <w:sz w:val="24"/>
          <w:szCs w:val="24"/>
        </w:rPr>
        <w:t xml:space="preserve">significance was determined by the </w:t>
      </w:r>
      <w:r w:rsidR="000D7C3A">
        <w:rPr>
          <w:sz w:val="24"/>
          <w:szCs w:val="24"/>
        </w:rPr>
        <w:t xml:space="preserve">SNP effect size estimate </w:t>
      </w:r>
      <w:r w:rsidR="00A50C30">
        <w:rPr>
          <w:sz w:val="24"/>
          <w:szCs w:val="24"/>
        </w:rPr>
        <w:t xml:space="preserve">exceeding </w:t>
      </w:r>
      <w:r w:rsidR="000D7C3A">
        <w:rPr>
          <w:sz w:val="24"/>
          <w:szCs w:val="24"/>
        </w:rPr>
        <w:t xml:space="preserve">the 99% </w:t>
      </w:r>
      <w:r w:rsidR="007B203C">
        <w:rPr>
          <w:sz w:val="24"/>
          <w:szCs w:val="24"/>
        </w:rPr>
        <w:t>1000-</w:t>
      </w:r>
      <w:r w:rsidR="007820BE">
        <w:rPr>
          <w:sz w:val="24"/>
          <w:szCs w:val="24"/>
        </w:rPr>
        <w:t xml:space="preserve">permutation </w:t>
      </w:r>
      <w:r w:rsidR="000D7C3A">
        <w:rPr>
          <w:sz w:val="24"/>
          <w:szCs w:val="24"/>
        </w:rPr>
        <w:t>threshold)</w:t>
      </w:r>
      <w:r w:rsidR="0055730F">
        <w:rPr>
          <w:sz w:val="24"/>
          <w:szCs w:val="24"/>
        </w:rPr>
        <w:t>.</w:t>
      </w:r>
      <w:r w:rsidR="00BC5308">
        <w:rPr>
          <w:sz w:val="24"/>
          <w:szCs w:val="24"/>
        </w:rPr>
        <w:t xml:space="preserve"> </w:t>
      </w:r>
      <w:moveFromRangeStart w:id="29" w:author="N S" w:date="2018-08-13T15:19:00Z" w:name="move521936901"/>
      <w:moveFrom w:id="30" w:author="N S" w:date="2018-08-13T15:19:00Z">
        <w:r w:rsidR="00A50C30" w:rsidDel="00F2371C">
          <w:rPr>
            <w:sz w:val="24"/>
            <w:szCs w:val="24"/>
          </w:rPr>
          <w:t>There were no SNPs with large effect sizes</w:t>
        </w:r>
        <w:r w:rsidR="004D42B7" w:rsidDel="00F2371C">
          <w:rPr>
            <w:sz w:val="24"/>
            <w:szCs w:val="24"/>
          </w:rPr>
          <w:t>,</w:t>
        </w:r>
        <w:r w:rsidR="00A50C30" w:rsidDel="00F2371C">
          <w:rPr>
            <w:sz w:val="24"/>
            <w:szCs w:val="24"/>
          </w:rPr>
          <w:t xml:space="preserve"> </w:t>
        </w:r>
        <w:r w:rsidR="00A50C30" w:rsidDel="00F2371C">
          <w:rPr>
            <w:sz w:val="24"/>
            <w:szCs w:val="24"/>
          </w:rPr>
          <w:lastRenderedPageBreak/>
          <w:t>showing the polygenic nature of the trait in the pathogen</w:t>
        </w:r>
        <w:r w:rsidR="00BA5DC0" w:rsidDel="00F2371C">
          <w:rPr>
            <w:sz w:val="24"/>
            <w:szCs w:val="24"/>
          </w:rPr>
          <w:t xml:space="preserve"> </w:t>
        </w:r>
        <w:r w:rsidR="00EB21B5" w:rsidDel="00F2371C">
          <w:rPr>
            <w:sz w:val="24"/>
            <w:szCs w:val="24"/>
          </w:rPr>
          <w:t xml:space="preserve">(Figure </w:t>
        </w:r>
        <w:r w:rsidR="00C65355" w:rsidDel="00F2371C">
          <w:rPr>
            <w:sz w:val="24"/>
            <w:szCs w:val="24"/>
          </w:rPr>
          <w:t>4</w:t>
        </w:r>
        <w:r w:rsidR="00EB21B5" w:rsidDel="00F2371C">
          <w:rPr>
            <w:sz w:val="24"/>
            <w:szCs w:val="24"/>
          </w:rPr>
          <w:t>).</w:t>
        </w:r>
        <w:r w:rsidR="00036746" w:rsidDel="00F2371C">
          <w:rPr>
            <w:sz w:val="24"/>
            <w:szCs w:val="24"/>
          </w:rPr>
          <w:t xml:space="preserve"> </w:t>
        </w:r>
      </w:moveFrom>
      <w:moveFromRangeEnd w:id="29"/>
      <w:r w:rsidR="007A15C7">
        <w:rPr>
          <w:sz w:val="24"/>
          <w:szCs w:val="24"/>
        </w:rPr>
        <w:t>The model accounting for population structure (G</w:t>
      </w:r>
      <w:r w:rsidR="00435AF3">
        <w:rPr>
          <w:sz w:val="24"/>
          <w:szCs w:val="24"/>
        </w:rPr>
        <w:t>EMMA</w:t>
      </w:r>
      <w:r w:rsidR="007A15C7">
        <w:rPr>
          <w:sz w:val="24"/>
          <w:szCs w:val="24"/>
        </w:rPr>
        <w:t>)</w:t>
      </w:r>
      <w:r w:rsidR="00C623D9">
        <w:rPr>
          <w:sz w:val="24"/>
          <w:szCs w:val="24"/>
        </w:rPr>
        <w:t xml:space="preserve"> confirmed our finding of a highly polygenic nature of lesion size in the pathogen (Figure S</w:t>
      </w:r>
      <w:r w:rsidR="007028AA">
        <w:rPr>
          <w:sz w:val="24"/>
          <w:szCs w:val="24"/>
        </w:rPr>
        <w:t>3</w:t>
      </w:r>
      <w:r w:rsidR="00C623D9">
        <w:rPr>
          <w:sz w:val="24"/>
          <w:szCs w:val="24"/>
        </w:rPr>
        <w:t>)</w:t>
      </w:r>
      <w:r w:rsidR="007B203C">
        <w:rPr>
          <w:sz w:val="24"/>
          <w:szCs w:val="24"/>
        </w:rPr>
        <w:t xml:space="preserve">, with </w:t>
      </w:r>
      <w:r w:rsidR="0065243C" w:rsidRPr="0065243C">
        <w:rPr>
          <w:sz w:val="24"/>
          <w:szCs w:val="24"/>
        </w:rPr>
        <w:t>2</w:t>
      </w:r>
      <w:r w:rsidR="0065243C">
        <w:rPr>
          <w:sz w:val="24"/>
          <w:szCs w:val="24"/>
        </w:rPr>
        <w:t>,</w:t>
      </w:r>
      <w:r w:rsidR="0065243C" w:rsidRPr="0065243C">
        <w:rPr>
          <w:sz w:val="24"/>
          <w:szCs w:val="24"/>
        </w:rPr>
        <w:t>530 to 8</w:t>
      </w:r>
      <w:r w:rsidR="0065243C">
        <w:rPr>
          <w:sz w:val="24"/>
          <w:szCs w:val="24"/>
        </w:rPr>
        <w:t>,</w:t>
      </w:r>
      <w:r w:rsidR="0065243C" w:rsidRPr="0065243C">
        <w:rPr>
          <w:sz w:val="24"/>
          <w:szCs w:val="24"/>
        </w:rPr>
        <w:t xml:space="preserve">221 </w:t>
      </w:r>
      <w:r w:rsidR="007B203C">
        <w:rPr>
          <w:sz w:val="24"/>
          <w:szCs w:val="24"/>
        </w:rPr>
        <w:t xml:space="preserve">SNPs significantly associated with virulence </w:t>
      </w:r>
      <w:r w:rsidR="0065243C">
        <w:rPr>
          <w:sz w:val="24"/>
          <w:szCs w:val="24"/>
        </w:rPr>
        <w:t xml:space="preserve">at the 99% threshold, and 288 to 1,361 SNPs at the 99.9% threshold </w:t>
      </w:r>
      <w:r w:rsidR="007B203C">
        <w:rPr>
          <w:sz w:val="24"/>
          <w:szCs w:val="24"/>
        </w:rPr>
        <w:t xml:space="preserve">(significance was determined </w:t>
      </w:r>
      <w:r w:rsidR="00EC2B40">
        <w:rPr>
          <w:sz w:val="24"/>
          <w:szCs w:val="24"/>
        </w:rPr>
        <w:t>using an empirically determined</w:t>
      </w:r>
      <w:r w:rsidR="0065243C">
        <w:rPr>
          <w:sz w:val="24"/>
          <w:szCs w:val="24"/>
        </w:rPr>
        <w:t xml:space="preserve"> </w:t>
      </w:r>
      <w:r w:rsidR="007B203C">
        <w:rPr>
          <w:sz w:val="24"/>
          <w:szCs w:val="24"/>
        </w:rPr>
        <w:t>1000-permutation threshold).</w:t>
      </w:r>
      <w:ins w:id="31" w:author="N S" w:date="2018-08-13T15:15:00Z">
        <w:r w:rsidR="00833708">
          <w:rPr>
            <w:sz w:val="24"/>
            <w:szCs w:val="24"/>
          </w:rPr>
          <w:t xml:space="preserve"> </w:t>
        </w:r>
      </w:ins>
    </w:p>
    <w:p w14:paraId="3224E1DF" w14:textId="6752E487" w:rsidR="00082C15" w:rsidRDefault="004D42B7" w:rsidP="00184107">
      <w:pPr>
        <w:spacing w:line="480" w:lineRule="auto"/>
        <w:ind w:firstLine="720"/>
        <w:rPr>
          <w:sz w:val="24"/>
          <w:szCs w:val="24"/>
        </w:rPr>
      </w:pPr>
      <w:del w:id="32" w:author="N S" w:date="2018-08-13T15:07:00Z">
        <w:r w:rsidDel="00833708">
          <w:rPr>
            <w:sz w:val="24"/>
            <w:szCs w:val="24"/>
          </w:rPr>
          <w:delText>While</w:delText>
        </w:r>
        <w:r w:rsidR="00A50C30" w:rsidDel="00833708">
          <w:rPr>
            <w:sz w:val="24"/>
            <w:szCs w:val="24"/>
          </w:rPr>
          <w:delText xml:space="preserve"> only </w:delText>
        </w:r>
        <w:r w:rsidR="007820BE" w:rsidDel="00833708">
          <w:rPr>
            <w:sz w:val="24"/>
            <w:szCs w:val="24"/>
          </w:rPr>
          <w:delText>a small subset o</w:delText>
        </w:r>
        <w:r w:rsidR="00847F0D" w:rsidDel="00833708">
          <w:rPr>
            <w:sz w:val="24"/>
            <w:szCs w:val="24"/>
          </w:rPr>
          <w:delText xml:space="preserve">f these </w:delText>
        </w:r>
        <w:r w:rsidR="008664CC" w:rsidDel="00833708">
          <w:rPr>
            <w:i/>
            <w:sz w:val="24"/>
            <w:szCs w:val="24"/>
          </w:rPr>
          <w:delText xml:space="preserve">B. cinerea </w:delText>
        </w:r>
        <w:r w:rsidR="00847F0D" w:rsidDel="00833708">
          <w:rPr>
            <w:sz w:val="24"/>
            <w:szCs w:val="24"/>
          </w:rPr>
          <w:delText xml:space="preserve">SNPs were </w:delText>
        </w:r>
        <w:r w:rsidR="007820BE" w:rsidDel="00833708">
          <w:rPr>
            <w:sz w:val="24"/>
            <w:szCs w:val="24"/>
          </w:rPr>
          <w:delText>linked to</w:delText>
        </w:r>
        <w:r w:rsidR="00847F0D" w:rsidDel="00833708">
          <w:rPr>
            <w:sz w:val="24"/>
            <w:szCs w:val="24"/>
          </w:rPr>
          <w:delText xml:space="preserve"> </w:delText>
        </w:r>
        <w:r w:rsidR="000D7C3A" w:rsidDel="00833708">
          <w:rPr>
            <w:sz w:val="24"/>
            <w:szCs w:val="24"/>
          </w:rPr>
          <w:delText xml:space="preserve">virulence on </w:delText>
        </w:r>
        <w:r w:rsidR="003B63E6" w:rsidDel="00833708">
          <w:rPr>
            <w:sz w:val="24"/>
            <w:szCs w:val="24"/>
          </w:rPr>
          <w:delText>all</w:delText>
        </w:r>
        <w:r w:rsidR="00493503" w:rsidDel="00833708">
          <w:rPr>
            <w:sz w:val="24"/>
            <w:szCs w:val="24"/>
          </w:rPr>
          <w:delText xml:space="preserve"> </w:delText>
        </w:r>
        <w:r w:rsidR="00847F0D" w:rsidDel="00833708">
          <w:rPr>
            <w:sz w:val="24"/>
            <w:szCs w:val="24"/>
          </w:rPr>
          <w:delText>the tomato genotypes</w:delText>
        </w:r>
        <w:r w:rsidR="00A50C30" w:rsidDel="00833708">
          <w:rPr>
            <w:sz w:val="24"/>
            <w:szCs w:val="24"/>
          </w:rPr>
          <w:delText>, we were able to obtain better overlap by focusing on gene windows</w:delText>
        </w:r>
        <w:r w:rsidR="00457120" w:rsidDel="00833708">
          <w:rPr>
            <w:sz w:val="24"/>
            <w:szCs w:val="24"/>
          </w:rPr>
          <w:delText>.</w:delText>
        </w:r>
        <w:r w:rsidR="00290C06" w:rsidDel="00833708">
          <w:rPr>
            <w:sz w:val="24"/>
            <w:szCs w:val="24"/>
          </w:rPr>
          <w:delText xml:space="preserve"> </w:delText>
        </w:r>
      </w:del>
      <w:moveFromRangeStart w:id="33" w:author="N S" w:date="2018-08-13T15:06:00Z" w:name="move521936093"/>
      <w:moveFrom w:id="34" w:author="N S" w:date="2018-08-13T15:06:00Z">
        <w:r w:rsidR="00457120" w:rsidDel="002450E5">
          <w:rPr>
            <w:sz w:val="24"/>
            <w:szCs w:val="24"/>
          </w:rPr>
          <w:t>We found</w:t>
        </w:r>
        <w:r w:rsidR="00847F0D" w:rsidDel="002450E5">
          <w:rPr>
            <w:sz w:val="24"/>
            <w:szCs w:val="24"/>
          </w:rPr>
          <w:t xml:space="preserve"> </w:t>
        </w:r>
        <w:r w:rsidR="00BA5DC0" w:rsidDel="002450E5">
          <w:rPr>
            <w:sz w:val="24"/>
            <w:szCs w:val="24"/>
          </w:rPr>
          <w:t xml:space="preserve">five </w:t>
        </w:r>
        <w:r w:rsidR="008664CC" w:rsidDel="002450E5">
          <w:rPr>
            <w:i/>
            <w:sz w:val="24"/>
            <w:szCs w:val="24"/>
          </w:rPr>
          <w:t xml:space="preserve">B. cinerea </w:t>
        </w:r>
        <w:r w:rsidR="004017B8" w:rsidDel="002450E5">
          <w:rPr>
            <w:sz w:val="24"/>
            <w:szCs w:val="24"/>
          </w:rPr>
          <w:t xml:space="preserve">SNPs </w:t>
        </w:r>
        <w:r w:rsidR="000D7C3A" w:rsidDel="002450E5">
          <w:rPr>
            <w:sz w:val="24"/>
            <w:szCs w:val="24"/>
          </w:rPr>
          <w:t>significant</w:t>
        </w:r>
        <w:r w:rsidR="008664CC" w:rsidDel="002450E5">
          <w:rPr>
            <w:sz w:val="24"/>
            <w:szCs w:val="24"/>
          </w:rPr>
          <w:t>ly</w:t>
        </w:r>
        <w:r w:rsidR="000D7C3A" w:rsidDel="002450E5">
          <w:rPr>
            <w:sz w:val="24"/>
            <w:szCs w:val="24"/>
          </w:rPr>
          <w:t xml:space="preserve"> </w:t>
        </w:r>
        <w:r w:rsidR="008664CC" w:rsidDel="002450E5">
          <w:rPr>
            <w:sz w:val="24"/>
            <w:szCs w:val="24"/>
          </w:rPr>
          <w:t xml:space="preserve">linked to altered lesion size </w:t>
        </w:r>
        <w:r w:rsidR="000D7C3A" w:rsidDel="002450E5">
          <w:rPr>
            <w:sz w:val="24"/>
            <w:szCs w:val="24"/>
          </w:rPr>
          <w:t>on</w:t>
        </w:r>
        <w:r w:rsidR="004017B8" w:rsidDel="002450E5">
          <w:rPr>
            <w:sz w:val="24"/>
            <w:szCs w:val="24"/>
          </w:rPr>
          <w:t xml:space="preserve"> </w:t>
        </w:r>
        <w:r w:rsidR="009B50C9" w:rsidDel="002450E5">
          <w:rPr>
            <w:sz w:val="24"/>
            <w:szCs w:val="24"/>
          </w:rPr>
          <w:t>all 12</w:t>
        </w:r>
        <w:r w:rsidR="00847F0D" w:rsidDel="002450E5">
          <w:rPr>
            <w:sz w:val="24"/>
            <w:szCs w:val="24"/>
          </w:rPr>
          <w:t xml:space="preserve"> tomato</w:t>
        </w:r>
        <w:r w:rsidR="004017B8" w:rsidDel="002450E5">
          <w:rPr>
            <w:sz w:val="24"/>
            <w:szCs w:val="24"/>
          </w:rPr>
          <w:t xml:space="preserve"> </w:t>
        </w:r>
        <w:r w:rsidR="008664CC" w:rsidDel="002450E5">
          <w:rPr>
            <w:sz w:val="24"/>
            <w:szCs w:val="24"/>
          </w:rPr>
          <w:t xml:space="preserve">accessions </w:t>
        </w:r>
        <w:r w:rsidR="00EC2B40" w:rsidDel="002450E5">
          <w:rPr>
            <w:sz w:val="24"/>
            <w:szCs w:val="24"/>
          </w:rPr>
          <w:t>using the</w:t>
        </w:r>
        <w:r w:rsidR="00493503" w:rsidDel="002450E5">
          <w:rPr>
            <w:sz w:val="24"/>
            <w:szCs w:val="24"/>
          </w:rPr>
          <w:t xml:space="preserve"> bigRR analysis </w:t>
        </w:r>
        <w:r w:rsidR="004017B8" w:rsidDel="002450E5">
          <w:rPr>
            <w:sz w:val="24"/>
            <w:szCs w:val="24"/>
          </w:rPr>
          <w:t>(F</w:t>
        </w:r>
        <w:r w:rsidR="00BB5375" w:rsidDel="002450E5">
          <w:rPr>
            <w:sz w:val="24"/>
            <w:szCs w:val="24"/>
          </w:rPr>
          <w:t xml:space="preserve">igure </w:t>
        </w:r>
        <w:r w:rsidR="00C65355" w:rsidDel="002450E5">
          <w:rPr>
            <w:sz w:val="24"/>
            <w:szCs w:val="24"/>
          </w:rPr>
          <w:t>4b</w:t>
        </w:r>
        <w:r w:rsidR="00847F0D" w:rsidDel="002450E5">
          <w:rPr>
            <w:sz w:val="24"/>
            <w:szCs w:val="24"/>
          </w:rPr>
          <w:t>)</w:t>
        </w:r>
        <w:r w:rsidR="000D7C3A" w:rsidDel="002450E5">
          <w:rPr>
            <w:sz w:val="24"/>
            <w:szCs w:val="24"/>
          </w:rPr>
          <w:t xml:space="preserve">. </w:t>
        </w:r>
        <w:r w:rsidR="007820BE" w:rsidDel="002450E5">
          <w:rPr>
            <w:sz w:val="24"/>
            <w:szCs w:val="24"/>
          </w:rPr>
          <w:t xml:space="preserve">215 SNPs were called in at least </w:t>
        </w:r>
        <w:r w:rsidR="00BA5DC0" w:rsidDel="002450E5">
          <w:rPr>
            <w:sz w:val="24"/>
            <w:szCs w:val="24"/>
          </w:rPr>
          <w:t xml:space="preserve">ten </w:t>
        </w:r>
        <w:r w:rsidR="007820BE" w:rsidDel="002450E5">
          <w:rPr>
            <w:sz w:val="24"/>
            <w:szCs w:val="24"/>
          </w:rPr>
          <w:t xml:space="preserve">hosts, and 3.3k SNPs were called in at least half of the hosts while 27% (46,000) of the significant SNPs were linked to virulence on only a single host tomato genotype. These levels of overlap </w:t>
        </w:r>
        <w:r w:rsidR="00EB21B5" w:rsidDel="002450E5">
          <w:rPr>
            <w:sz w:val="24"/>
            <w:szCs w:val="24"/>
          </w:rPr>
          <w:t>exceed</w:t>
        </w:r>
        <w:r w:rsidR="00790D1E" w:rsidDel="002450E5">
          <w:rPr>
            <w:sz w:val="24"/>
            <w:szCs w:val="24"/>
          </w:rPr>
          <w:t xml:space="preserve"> the expected overla</w:t>
        </w:r>
        <w:r w:rsidR="00BB5375" w:rsidDel="002450E5">
          <w:rPr>
            <w:sz w:val="24"/>
            <w:szCs w:val="24"/>
          </w:rPr>
          <w:t xml:space="preserve">p due to random chance (Figure </w:t>
        </w:r>
        <w:r w:rsidR="00C65355" w:rsidDel="002450E5">
          <w:rPr>
            <w:sz w:val="24"/>
            <w:szCs w:val="24"/>
          </w:rPr>
          <w:t>5a</w:t>
        </w:r>
        <w:r w:rsidR="00790D1E" w:rsidDel="002450E5">
          <w:rPr>
            <w:sz w:val="24"/>
            <w:szCs w:val="24"/>
          </w:rPr>
          <w:t xml:space="preserve">). </w:t>
        </w:r>
        <w:r w:rsidR="00C623D9" w:rsidDel="002450E5">
          <w:rPr>
            <w:sz w:val="24"/>
            <w:szCs w:val="24"/>
          </w:rPr>
          <w:t xml:space="preserve">GEMMA analysis </w:t>
        </w:r>
        <w:r w:rsidR="00B34204" w:rsidDel="002450E5">
          <w:rPr>
            <w:sz w:val="24"/>
            <w:szCs w:val="24"/>
          </w:rPr>
          <w:t>also found significant SNP overlap between hosts</w:t>
        </w:r>
        <w:r w:rsidR="00C623D9" w:rsidDel="002450E5">
          <w:rPr>
            <w:sz w:val="24"/>
            <w:szCs w:val="24"/>
          </w:rPr>
          <w:t xml:space="preserve"> </w:t>
        </w:r>
        <w:r w:rsidR="00C409C8" w:rsidDel="002450E5">
          <w:rPr>
            <w:sz w:val="24"/>
            <w:szCs w:val="24"/>
          </w:rPr>
          <w:t xml:space="preserve">at the 99% permutation threshold, </w:t>
        </w:r>
        <w:r w:rsidR="00493503" w:rsidDel="002450E5">
          <w:rPr>
            <w:sz w:val="24"/>
            <w:szCs w:val="24"/>
          </w:rPr>
          <w:t xml:space="preserve">with </w:t>
        </w:r>
        <w:r w:rsidR="00B34204" w:rsidDel="002450E5">
          <w:rPr>
            <w:sz w:val="24"/>
            <w:szCs w:val="24"/>
          </w:rPr>
          <w:t xml:space="preserve">89 SNPs in at least ten hosts, 859 SNPs in at least half of the hosts, and 63% (19,270) </w:t>
        </w:r>
        <w:r w:rsidR="00182A6D" w:rsidDel="002450E5">
          <w:rPr>
            <w:sz w:val="24"/>
            <w:szCs w:val="24"/>
          </w:rPr>
          <w:t xml:space="preserve">of significant </w:t>
        </w:r>
        <w:r w:rsidR="00B34204" w:rsidDel="002450E5">
          <w:rPr>
            <w:sz w:val="24"/>
            <w:szCs w:val="24"/>
          </w:rPr>
          <w:t xml:space="preserve">SNPs unique to a single host. </w:t>
        </w:r>
        <w:r w:rsidR="00493503" w:rsidDel="002450E5">
          <w:rPr>
            <w:sz w:val="24"/>
            <w:szCs w:val="24"/>
          </w:rPr>
          <w:t xml:space="preserve">SNP calling between hosts was lower for GEMMA at the 99.9% permutation threshold, with 78% of significant SNPs (4269) in a single host, </w:t>
        </w:r>
        <w:r w:rsidR="00C409C8" w:rsidDel="002450E5">
          <w:rPr>
            <w:sz w:val="24"/>
            <w:szCs w:val="24"/>
          </w:rPr>
          <w:t>and 38 SNPs significant across at least half of the hosts</w:t>
        </w:r>
        <w:r w:rsidR="00B34204" w:rsidDel="002450E5">
          <w:rPr>
            <w:sz w:val="24"/>
            <w:szCs w:val="24"/>
          </w:rPr>
          <w:t xml:space="preserve"> (Figure S</w:t>
        </w:r>
        <w:r w:rsidR="007028AA" w:rsidDel="002450E5">
          <w:rPr>
            <w:sz w:val="24"/>
            <w:szCs w:val="24"/>
          </w:rPr>
          <w:t>4</w:t>
        </w:r>
        <w:r w:rsidR="00567AFE" w:rsidDel="002450E5">
          <w:rPr>
            <w:sz w:val="24"/>
            <w:szCs w:val="24"/>
          </w:rPr>
          <w:t>a</w:t>
        </w:r>
        <w:r w:rsidR="00B34204" w:rsidDel="002450E5">
          <w:rPr>
            <w:sz w:val="24"/>
            <w:szCs w:val="24"/>
          </w:rPr>
          <w:t>)</w:t>
        </w:r>
        <w:r w:rsidR="00C409C8" w:rsidDel="002450E5">
          <w:rPr>
            <w:sz w:val="24"/>
            <w:szCs w:val="24"/>
          </w:rPr>
          <w:t xml:space="preserve">. </w:t>
        </w:r>
      </w:moveFrom>
      <w:moveFromRangeEnd w:id="33"/>
      <w:r w:rsidR="007820BE">
        <w:rPr>
          <w:sz w:val="24"/>
          <w:szCs w:val="24"/>
        </w:rPr>
        <w:t xml:space="preserve">To </w:t>
      </w:r>
      <w:del w:id="35" w:author="N S" w:date="2018-08-13T15:08:00Z">
        <w:r w:rsidR="007820BE" w:rsidDel="00833708">
          <w:rPr>
            <w:sz w:val="24"/>
            <w:szCs w:val="24"/>
          </w:rPr>
          <w:delText xml:space="preserve">change </w:delText>
        </w:r>
        <w:r w:rsidR="0036598C" w:rsidDel="00833708">
          <w:rPr>
            <w:sz w:val="24"/>
            <w:szCs w:val="24"/>
          </w:rPr>
          <w:delText>from a SNP</w:delText>
        </w:r>
        <w:r w:rsidR="00EB3F3F" w:rsidDel="00833708">
          <w:rPr>
            <w:sz w:val="24"/>
            <w:szCs w:val="24"/>
          </w:rPr>
          <w:delText>-</w:delText>
        </w:r>
        <w:r w:rsidR="0036598C" w:rsidDel="00833708">
          <w:rPr>
            <w:sz w:val="24"/>
            <w:szCs w:val="24"/>
          </w:rPr>
          <w:delText>by</w:delText>
        </w:r>
        <w:r w:rsidR="00EB3F3F" w:rsidDel="00833708">
          <w:rPr>
            <w:sz w:val="24"/>
            <w:szCs w:val="24"/>
          </w:rPr>
          <w:delText>-</w:delText>
        </w:r>
        <w:r w:rsidR="0036598C" w:rsidDel="00833708">
          <w:rPr>
            <w:sz w:val="24"/>
            <w:szCs w:val="24"/>
          </w:rPr>
          <w:delText xml:space="preserve">SNP focus to </w:delText>
        </w:r>
        <w:r w:rsidR="007820BE" w:rsidDel="00833708">
          <w:rPr>
            <w:sz w:val="24"/>
            <w:szCs w:val="24"/>
          </w:rPr>
          <w:delText>a gene</w:delText>
        </w:r>
        <w:r w:rsidR="00891BDB" w:rsidDel="00833708">
          <w:rPr>
            <w:sz w:val="24"/>
            <w:szCs w:val="24"/>
          </w:rPr>
          <w:delText>-</w:delText>
        </w:r>
        <w:r w:rsidR="007820BE" w:rsidDel="00833708">
          <w:rPr>
            <w:sz w:val="24"/>
            <w:szCs w:val="24"/>
          </w:rPr>
          <w:delText>centric focus</w:delText>
        </w:r>
      </w:del>
      <w:ins w:id="36" w:author="N S" w:date="2018-08-13T15:08:00Z">
        <w:r w:rsidR="00833708">
          <w:rPr>
            <w:sz w:val="24"/>
            <w:szCs w:val="24"/>
          </w:rPr>
          <w:t xml:space="preserve">focus on </w:t>
        </w:r>
      </w:ins>
      <w:ins w:id="37" w:author="N S" w:date="2018-08-13T15:26:00Z">
        <w:r w:rsidR="007804B5">
          <w:rPr>
            <w:sz w:val="24"/>
            <w:szCs w:val="24"/>
          </w:rPr>
          <w:t xml:space="preserve">the small-effect </w:t>
        </w:r>
      </w:ins>
      <w:ins w:id="38" w:author="N S" w:date="2018-08-13T15:08:00Z">
        <w:r w:rsidR="00833708">
          <w:rPr>
            <w:sz w:val="24"/>
            <w:szCs w:val="24"/>
          </w:rPr>
          <w:t xml:space="preserve">genes linked to </w:t>
        </w:r>
      </w:ins>
      <w:ins w:id="39" w:author="N S" w:date="2018-08-13T15:09:00Z">
        <w:r w:rsidR="00833708" w:rsidRPr="00833708">
          <w:rPr>
            <w:i/>
            <w:sz w:val="24"/>
            <w:szCs w:val="24"/>
          </w:rPr>
          <w:t>B. cinerea</w:t>
        </w:r>
        <w:r w:rsidR="00833708">
          <w:rPr>
            <w:sz w:val="24"/>
            <w:szCs w:val="24"/>
          </w:rPr>
          <w:t xml:space="preserve"> virulence</w:t>
        </w:r>
      </w:ins>
      <w:r w:rsidR="00DF79AF">
        <w:rPr>
          <w:sz w:val="24"/>
          <w:szCs w:val="24"/>
        </w:rPr>
        <w:t>,</w:t>
      </w:r>
      <w:r w:rsidR="007820BE">
        <w:rPr>
          <w:sz w:val="24"/>
          <w:szCs w:val="24"/>
        </w:rPr>
        <w:t xml:space="preserve"> we classified a gene as significantly associated if there was</w:t>
      </w:r>
      <w:r w:rsidR="00891BDB">
        <w:rPr>
          <w:sz w:val="24"/>
          <w:szCs w:val="24"/>
        </w:rPr>
        <w:t xml:space="preserve"> 1</w:t>
      </w:r>
      <w:r w:rsidR="007820BE">
        <w:rPr>
          <w:sz w:val="24"/>
          <w:szCs w:val="24"/>
        </w:rPr>
        <w:t xml:space="preserve"> SNP linked to a trait</w:t>
      </w:r>
      <w:r w:rsidR="0036598C">
        <w:rPr>
          <w:sz w:val="24"/>
          <w:szCs w:val="24"/>
        </w:rPr>
        <w:t xml:space="preserve"> using a 2kbp window</w:t>
      </w:r>
      <w:r w:rsidR="00BA5DC0">
        <w:rPr>
          <w:sz w:val="24"/>
          <w:szCs w:val="24"/>
        </w:rPr>
        <w:t xml:space="preserve"> surrounding the start and stop codon for a given gene</w:t>
      </w:r>
      <w:r w:rsidR="007820BE">
        <w:rPr>
          <w:sz w:val="24"/>
          <w:szCs w:val="24"/>
        </w:rPr>
        <w:t>.</w:t>
      </w:r>
      <w:r w:rsidR="0036598C">
        <w:rPr>
          <w:sz w:val="24"/>
          <w:szCs w:val="24"/>
        </w:rPr>
        <w:t xml:space="preserve"> </w:t>
      </w:r>
      <w:r w:rsidR="00277283">
        <w:rPr>
          <w:sz w:val="24"/>
          <w:szCs w:val="24"/>
        </w:rPr>
        <w:t xml:space="preserve">This </w:t>
      </w:r>
      <w:r w:rsidR="009B5088">
        <w:rPr>
          <w:sz w:val="24"/>
          <w:szCs w:val="24"/>
        </w:rPr>
        <w:t>analysis identified</w:t>
      </w:r>
      <w:r w:rsidR="00277283">
        <w:rPr>
          <w:sz w:val="24"/>
          <w:szCs w:val="24"/>
        </w:rPr>
        <w:t xml:space="preserve"> </w:t>
      </w:r>
      <w:r w:rsidR="001D3CDA">
        <w:rPr>
          <w:sz w:val="24"/>
          <w:szCs w:val="24"/>
        </w:rPr>
        <w:t xml:space="preserve">14 </w:t>
      </w:r>
      <w:r w:rsidR="00277283">
        <w:rPr>
          <w:sz w:val="24"/>
          <w:szCs w:val="24"/>
        </w:rPr>
        <w:t>genes linked to differential virulence in all 12 tomato accessions</w:t>
      </w:r>
      <w:r w:rsidR="00C65355">
        <w:rPr>
          <w:sz w:val="24"/>
          <w:szCs w:val="24"/>
        </w:rPr>
        <w:t xml:space="preserve"> </w:t>
      </w:r>
      <w:r w:rsidR="00A676D8">
        <w:rPr>
          <w:sz w:val="24"/>
          <w:szCs w:val="24"/>
        </w:rPr>
        <w:t xml:space="preserve">by </w:t>
      </w:r>
      <w:proofErr w:type="spellStart"/>
      <w:r w:rsidR="00A676D8">
        <w:rPr>
          <w:sz w:val="24"/>
          <w:szCs w:val="24"/>
        </w:rPr>
        <w:t>bigRR</w:t>
      </w:r>
      <w:proofErr w:type="spellEnd"/>
      <w:r w:rsidR="00A676D8">
        <w:rPr>
          <w:sz w:val="24"/>
          <w:szCs w:val="24"/>
        </w:rPr>
        <w:t xml:space="preserve"> </w:t>
      </w:r>
      <w:r w:rsidR="00C65355">
        <w:rPr>
          <w:sz w:val="24"/>
          <w:szCs w:val="24"/>
        </w:rPr>
        <w:t>(Figure 5</w:t>
      </w:r>
      <w:r w:rsidR="00BD2830">
        <w:rPr>
          <w:sz w:val="24"/>
          <w:szCs w:val="24"/>
        </w:rPr>
        <w:t>b</w:t>
      </w:r>
      <w:r w:rsidR="00722316">
        <w:rPr>
          <w:sz w:val="24"/>
          <w:szCs w:val="24"/>
        </w:rPr>
        <w:t xml:space="preserve">, Table </w:t>
      </w:r>
      <w:r w:rsidR="00410703">
        <w:rPr>
          <w:sz w:val="24"/>
          <w:szCs w:val="24"/>
        </w:rPr>
        <w:t>S2e</w:t>
      </w:r>
      <w:r w:rsidR="00BD2830">
        <w:rPr>
          <w:sz w:val="24"/>
          <w:szCs w:val="24"/>
        </w:rPr>
        <w:t>)</w:t>
      </w:r>
      <w:r w:rsidR="00277283">
        <w:rPr>
          <w:sz w:val="24"/>
          <w:szCs w:val="24"/>
        </w:rPr>
        <w:t>, as</w:t>
      </w:r>
      <w:r w:rsidR="009B5088">
        <w:rPr>
          <w:sz w:val="24"/>
          <w:szCs w:val="24"/>
        </w:rPr>
        <w:t xml:space="preserve"> some SNPs within a gene had accession-specific phenotypes</w:t>
      </w:r>
      <w:r w:rsidR="00277283">
        <w:rPr>
          <w:sz w:val="24"/>
          <w:szCs w:val="24"/>
        </w:rPr>
        <w:t xml:space="preserve"> (significant in &lt;12 tomato accessions). A further </w:t>
      </w:r>
      <w:r w:rsidR="001D3CDA">
        <w:rPr>
          <w:sz w:val="24"/>
          <w:szCs w:val="24"/>
        </w:rPr>
        <w:t xml:space="preserve">1045 </w:t>
      </w:r>
      <w:r w:rsidR="00277283">
        <w:rPr>
          <w:sz w:val="24"/>
          <w:szCs w:val="24"/>
        </w:rPr>
        <w:t xml:space="preserve">genes were linked to </w:t>
      </w:r>
      <w:r w:rsidR="00277283">
        <w:rPr>
          <w:sz w:val="24"/>
          <w:szCs w:val="24"/>
        </w:rPr>
        <w:lastRenderedPageBreak/>
        <w:t>differential virulence on</w:t>
      </w:r>
      <w:r w:rsidR="00A50C30">
        <w:rPr>
          <w:sz w:val="24"/>
          <w:szCs w:val="24"/>
        </w:rPr>
        <w:t xml:space="preserve"> </w:t>
      </w:r>
      <w:r w:rsidR="00277283">
        <w:rPr>
          <w:sz w:val="24"/>
          <w:szCs w:val="24"/>
        </w:rPr>
        <w:t xml:space="preserve">7 </w:t>
      </w:r>
      <w:r w:rsidR="0051168B">
        <w:rPr>
          <w:sz w:val="24"/>
          <w:szCs w:val="24"/>
        </w:rPr>
        <w:t xml:space="preserve">to </w:t>
      </w:r>
      <w:r w:rsidR="00277283">
        <w:rPr>
          <w:sz w:val="24"/>
          <w:szCs w:val="24"/>
        </w:rPr>
        <w:t xml:space="preserve">11 </w:t>
      </w:r>
      <w:r w:rsidR="0051168B">
        <w:rPr>
          <w:sz w:val="24"/>
          <w:szCs w:val="24"/>
        </w:rPr>
        <w:t xml:space="preserve">of the </w:t>
      </w:r>
      <w:r w:rsidR="00277283">
        <w:rPr>
          <w:sz w:val="24"/>
          <w:szCs w:val="24"/>
        </w:rPr>
        <w:t>tomato accessions</w:t>
      </w:r>
      <w:r w:rsidR="00C65355">
        <w:rPr>
          <w:sz w:val="24"/>
          <w:szCs w:val="24"/>
        </w:rPr>
        <w:t xml:space="preserve"> </w:t>
      </w:r>
      <w:r w:rsidR="00A676D8">
        <w:rPr>
          <w:sz w:val="24"/>
          <w:szCs w:val="24"/>
        </w:rPr>
        <w:t xml:space="preserve">by </w:t>
      </w:r>
      <w:proofErr w:type="spellStart"/>
      <w:r w:rsidR="00A676D8">
        <w:rPr>
          <w:sz w:val="24"/>
          <w:szCs w:val="24"/>
        </w:rPr>
        <w:t>bigRR</w:t>
      </w:r>
      <w:proofErr w:type="spellEnd"/>
      <w:r w:rsidR="00A676D8">
        <w:rPr>
          <w:sz w:val="24"/>
          <w:szCs w:val="24"/>
        </w:rPr>
        <w:t xml:space="preserve"> </w:t>
      </w:r>
      <w:r w:rsidR="00C65355">
        <w:rPr>
          <w:sz w:val="24"/>
          <w:szCs w:val="24"/>
        </w:rPr>
        <w:t>(Figure 5</w:t>
      </w:r>
      <w:r w:rsidR="00722316">
        <w:rPr>
          <w:sz w:val="24"/>
          <w:szCs w:val="24"/>
        </w:rPr>
        <w:t xml:space="preserve">b, Table </w:t>
      </w:r>
      <w:r w:rsidR="00410703">
        <w:rPr>
          <w:sz w:val="24"/>
          <w:szCs w:val="24"/>
        </w:rPr>
        <w:t>S2e</w:t>
      </w:r>
      <w:r w:rsidR="006F171A">
        <w:rPr>
          <w:sz w:val="24"/>
          <w:szCs w:val="24"/>
        </w:rPr>
        <w:t>)</w:t>
      </w:r>
      <w:r w:rsidR="00277283">
        <w:rPr>
          <w:sz w:val="24"/>
          <w:szCs w:val="24"/>
        </w:rPr>
        <w:t xml:space="preserve">. </w:t>
      </w:r>
      <w:r w:rsidR="0051168B">
        <w:rPr>
          <w:sz w:val="24"/>
          <w:szCs w:val="24"/>
        </w:rPr>
        <w:t xml:space="preserve">At the 99.9% SNP significance threshold, GEMMA identified </w:t>
      </w:r>
      <w:r w:rsidR="00ED17B2">
        <w:rPr>
          <w:sz w:val="24"/>
          <w:szCs w:val="24"/>
        </w:rPr>
        <w:t xml:space="preserve">23 </w:t>
      </w:r>
      <w:r w:rsidR="0051168B">
        <w:rPr>
          <w:sz w:val="24"/>
          <w:szCs w:val="24"/>
        </w:rPr>
        <w:t>genes across 7 to 9 of the tomato accessions (</w:t>
      </w:r>
      <w:r w:rsidR="00182A6D">
        <w:rPr>
          <w:sz w:val="24"/>
          <w:szCs w:val="24"/>
        </w:rPr>
        <w:t>Figure S</w:t>
      </w:r>
      <w:r w:rsidR="007028AA">
        <w:rPr>
          <w:sz w:val="24"/>
          <w:szCs w:val="24"/>
        </w:rPr>
        <w:t>4</w:t>
      </w:r>
      <w:r w:rsidR="0051168B">
        <w:rPr>
          <w:sz w:val="24"/>
          <w:szCs w:val="24"/>
        </w:rPr>
        <w:t xml:space="preserve">). </w:t>
      </w:r>
    </w:p>
    <w:p w14:paraId="159340F7" w14:textId="77777777" w:rsidR="007240A7" w:rsidRDefault="007240A7">
      <w:pPr>
        <w:rPr>
          <w:sz w:val="24"/>
          <w:szCs w:val="24"/>
        </w:rPr>
      </w:pPr>
    </w:p>
    <w:p w14:paraId="7301DEFC" w14:textId="6A04F823" w:rsidR="00924546" w:rsidRDefault="00924546" w:rsidP="00924546">
      <w:pPr>
        <w:spacing w:line="480" w:lineRule="auto"/>
        <w:ind w:firstLine="720"/>
        <w:rPr>
          <w:sz w:val="24"/>
          <w:szCs w:val="24"/>
        </w:rPr>
      </w:pPr>
      <w:r>
        <w:rPr>
          <w:sz w:val="24"/>
          <w:szCs w:val="24"/>
        </w:rPr>
        <w:t xml:space="preserve">Of the </w:t>
      </w:r>
      <w:r w:rsidR="00D32C9D">
        <w:rPr>
          <w:sz w:val="24"/>
          <w:szCs w:val="24"/>
        </w:rPr>
        <w:t>14</w:t>
      </w:r>
      <w:r>
        <w:rPr>
          <w:sz w:val="24"/>
          <w:szCs w:val="24"/>
        </w:rPr>
        <w:t xml:space="preserve"> genes with SNPs significantly associated with </w:t>
      </w:r>
      <w:r w:rsidRPr="004D42B7">
        <w:rPr>
          <w:i/>
          <w:sz w:val="24"/>
          <w:szCs w:val="24"/>
        </w:rPr>
        <w:t>B. cinerea</w:t>
      </w:r>
      <w:r>
        <w:rPr>
          <w:sz w:val="24"/>
          <w:szCs w:val="24"/>
        </w:rPr>
        <w:t xml:space="preserve"> virulence on all </w:t>
      </w:r>
    </w:p>
    <w:p w14:paraId="5D833F64" w14:textId="7874986F" w:rsidR="00082C15" w:rsidRDefault="00A50C30" w:rsidP="00082C15">
      <w:pPr>
        <w:spacing w:line="480" w:lineRule="auto"/>
        <w:rPr>
          <w:sz w:val="24"/>
          <w:szCs w:val="24"/>
        </w:rPr>
      </w:pPr>
      <w:r>
        <w:rPr>
          <w:sz w:val="24"/>
          <w:szCs w:val="24"/>
        </w:rPr>
        <w:t>tomato genotypes</w:t>
      </w:r>
      <w:r w:rsidR="006B54EE">
        <w:rPr>
          <w:sz w:val="24"/>
          <w:szCs w:val="24"/>
        </w:rPr>
        <w:t xml:space="preserve"> by </w:t>
      </w:r>
      <w:proofErr w:type="spellStart"/>
      <w:r w:rsidR="006B54EE">
        <w:rPr>
          <w:sz w:val="24"/>
          <w:szCs w:val="24"/>
        </w:rPr>
        <w:t>bigRR</w:t>
      </w:r>
      <w:proofErr w:type="spellEnd"/>
      <w:r w:rsidR="006F171A">
        <w:rPr>
          <w:sz w:val="24"/>
          <w:szCs w:val="24"/>
        </w:rPr>
        <w:t xml:space="preserve">, </w:t>
      </w:r>
      <w:r w:rsidR="001F3E05">
        <w:rPr>
          <w:sz w:val="24"/>
          <w:szCs w:val="24"/>
        </w:rPr>
        <w:t>most have not been formally linked to pathogen virulence.</w:t>
      </w:r>
      <w:r>
        <w:rPr>
          <w:sz w:val="24"/>
          <w:szCs w:val="24"/>
        </w:rPr>
        <w:t xml:space="preserve"> </w:t>
      </w:r>
      <w:r w:rsidR="001F3E05">
        <w:rPr>
          <w:sz w:val="24"/>
          <w:szCs w:val="24"/>
        </w:rPr>
        <w:t xml:space="preserve">However, SNPs within a </w:t>
      </w:r>
      <w:proofErr w:type="spellStart"/>
      <w:r w:rsidR="001F3E05">
        <w:rPr>
          <w:sz w:val="24"/>
          <w:szCs w:val="24"/>
        </w:rPr>
        <w:t>pectinesterase</w:t>
      </w:r>
      <w:proofErr w:type="spellEnd"/>
      <w:r w:rsidR="001F3E05">
        <w:rPr>
          <w:sz w:val="24"/>
          <w:szCs w:val="24"/>
        </w:rPr>
        <w:t xml:space="preserve"> gene (BcT4_6001, Bcin14g00870) were associated </w:t>
      </w:r>
      <w:r w:rsidR="00EC2B40">
        <w:rPr>
          <w:sz w:val="24"/>
          <w:szCs w:val="24"/>
        </w:rPr>
        <w:t>to virulence across</w:t>
      </w:r>
      <w:r w:rsidR="001F3E05">
        <w:rPr>
          <w:sz w:val="24"/>
          <w:szCs w:val="24"/>
        </w:rPr>
        <w:t xml:space="preserve"> 11 tomato accessions. </w:t>
      </w:r>
      <w:proofErr w:type="spellStart"/>
      <w:r w:rsidR="001F3E05">
        <w:rPr>
          <w:sz w:val="24"/>
          <w:szCs w:val="24"/>
        </w:rPr>
        <w:t>P</w:t>
      </w:r>
      <w:r>
        <w:rPr>
          <w:sz w:val="24"/>
          <w:szCs w:val="24"/>
        </w:rPr>
        <w:t>ectinesterase</w:t>
      </w:r>
      <w:r w:rsidR="00030F30">
        <w:rPr>
          <w:sz w:val="24"/>
          <w:szCs w:val="24"/>
        </w:rPr>
        <w:t>s</w:t>
      </w:r>
      <w:proofErr w:type="spellEnd"/>
      <w:r>
        <w:rPr>
          <w:sz w:val="24"/>
          <w:szCs w:val="24"/>
        </w:rPr>
        <w:t xml:space="preserve"> </w:t>
      </w:r>
      <w:r w:rsidR="00030F30">
        <w:rPr>
          <w:sz w:val="24"/>
          <w:szCs w:val="24"/>
        </w:rPr>
        <w:t>are</w:t>
      </w:r>
      <w:r>
        <w:rPr>
          <w:sz w:val="24"/>
          <w:szCs w:val="24"/>
        </w:rPr>
        <w:t xml:space="preserve"> key enzyme</w:t>
      </w:r>
      <w:r w:rsidR="00030F30">
        <w:rPr>
          <w:sz w:val="24"/>
          <w:szCs w:val="24"/>
        </w:rPr>
        <w:t>s</w:t>
      </w:r>
      <w:r>
        <w:rPr>
          <w:sz w:val="24"/>
          <w:szCs w:val="24"/>
        </w:rPr>
        <w:t xml:space="preserve"> for attacking the host cell wall</w:t>
      </w:r>
      <w:r w:rsidR="007E100C">
        <w:rPr>
          <w:sz w:val="24"/>
          <w:szCs w:val="24"/>
        </w:rPr>
        <w:t>,</w:t>
      </w:r>
      <w:r>
        <w:rPr>
          <w:sz w:val="24"/>
          <w:szCs w:val="24"/>
        </w:rPr>
        <w:t xml:space="preserve"> suggesting that variation in this</w:t>
      </w:r>
      <w:r w:rsidR="00030F30">
        <w:rPr>
          <w:sz w:val="24"/>
          <w:szCs w:val="24"/>
        </w:rPr>
        <w:t xml:space="preserve"> </w:t>
      </w:r>
      <w:proofErr w:type="spellStart"/>
      <w:r w:rsidR="00030F30">
        <w:rPr>
          <w:sz w:val="24"/>
          <w:szCs w:val="24"/>
        </w:rPr>
        <w:t>pectinesterase</w:t>
      </w:r>
      <w:proofErr w:type="spellEnd"/>
      <w:r>
        <w:rPr>
          <w:sz w:val="24"/>
          <w:szCs w:val="24"/>
        </w:rPr>
        <w:t xml:space="preserve"> locus and the other loci may influence pathogen virulence across all the tomato genotypes </w:t>
      </w:r>
      <w:r w:rsidR="009810DC">
        <w:rPr>
          <w:sz w:val="24"/>
          <w:szCs w:val="24"/>
        </w:rPr>
        <w:fldChar w:fldCharType="begin"/>
      </w:r>
      <w:r w:rsidR="005F1A4E">
        <w:rPr>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Pr>
          <w:sz w:val="24"/>
          <w:szCs w:val="24"/>
        </w:rPr>
        <w:fldChar w:fldCharType="separate"/>
      </w:r>
      <w:r w:rsidR="009810DC">
        <w:rPr>
          <w:noProof/>
          <w:sz w:val="24"/>
          <w:szCs w:val="24"/>
        </w:rPr>
        <w:t>(Valette-Collet, Cimerman et al. 2003)</w:t>
      </w:r>
      <w:r w:rsidR="009810DC">
        <w:rPr>
          <w:sz w:val="24"/>
          <w:szCs w:val="24"/>
        </w:rPr>
        <w:fldChar w:fldCharType="end"/>
      </w:r>
      <w:r>
        <w:rPr>
          <w:sz w:val="24"/>
          <w:szCs w:val="24"/>
        </w:rPr>
        <w:t>.</w:t>
      </w:r>
      <w:r w:rsidR="00802A76">
        <w:rPr>
          <w:sz w:val="24"/>
          <w:szCs w:val="24"/>
        </w:rPr>
        <w:t xml:space="preserve"> </w:t>
      </w:r>
      <w:r w:rsidR="00435AF3">
        <w:rPr>
          <w:sz w:val="24"/>
          <w:szCs w:val="24"/>
        </w:rPr>
        <w:t xml:space="preserve">Therefore, </w:t>
      </w:r>
      <w:r w:rsidR="00FF0C34">
        <w:rPr>
          <w:sz w:val="24"/>
          <w:szCs w:val="24"/>
        </w:rPr>
        <w:t>w</w:t>
      </w:r>
      <w:r w:rsidR="00973ACC">
        <w:rPr>
          <w:sz w:val="24"/>
          <w:szCs w:val="24"/>
        </w:rPr>
        <w:t xml:space="preserve">e looked for evidence of </w:t>
      </w:r>
      <w:r w:rsidR="00802A76">
        <w:rPr>
          <w:sz w:val="24"/>
          <w:szCs w:val="24"/>
        </w:rPr>
        <w:t>multiple haplotypes in this locus linked to virulence</w:t>
      </w:r>
      <w:r w:rsidR="00FF0C34">
        <w:rPr>
          <w:sz w:val="24"/>
          <w:szCs w:val="24"/>
        </w:rPr>
        <w:t xml:space="preserve"> by</w:t>
      </w:r>
      <w:r w:rsidR="003A583C">
        <w:rPr>
          <w:sz w:val="24"/>
          <w:szCs w:val="24"/>
        </w:rPr>
        <w:t xml:space="preserve"> visualiz</w:t>
      </w:r>
      <w:r w:rsidR="00FF0C34">
        <w:rPr>
          <w:sz w:val="24"/>
          <w:szCs w:val="24"/>
        </w:rPr>
        <w:t>ing</w:t>
      </w:r>
      <w:r w:rsidR="003A583C">
        <w:rPr>
          <w:sz w:val="24"/>
          <w:szCs w:val="24"/>
        </w:rPr>
        <w:t xml:space="preserve"> the SNP effects across </w:t>
      </w:r>
      <w:r w:rsidR="00FF0C34">
        <w:rPr>
          <w:sz w:val="24"/>
          <w:szCs w:val="24"/>
        </w:rPr>
        <w:t xml:space="preserve">the </w:t>
      </w:r>
      <w:proofErr w:type="spellStart"/>
      <w:r w:rsidR="00FF0C34">
        <w:rPr>
          <w:sz w:val="24"/>
          <w:szCs w:val="24"/>
        </w:rPr>
        <w:t>pectinesterase</w:t>
      </w:r>
      <w:proofErr w:type="spellEnd"/>
      <w:r w:rsidR="00FF0C34">
        <w:rPr>
          <w:sz w:val="24"/>
          <w:szCs w:val="24"/>
        </w:rPr>
        <w:t xml:space="preserve"> </w:t>
      </w:r>
      <w:r w:rsidR="003A583C">
        <w:rPr>
          <w:sz w:val="24"/>
          <w:szCs w:val="24"/>
        </w:rPr>
        <w:t>gene</w:t>
      </w:r>
      <w:r w:rsidR="00FF0C34">
        <w:rPr>
          <w:sz w:val="24"/>
          <w:szCs w:val="24"/>
        </w:rPr>
        <w:t>.</w:t>
      </w:r>
      <w:r w:rsidR="003A583C">
        <w:rPr>
          <w:sz w:val="24"/>
          <w:szCs w:val="24"/>
        </w:rPr>
        <w:t xml:space="preserve"> </w:t>
      </w:r>
      <w:r w:rsidR="00FF0C34">
        <w:rPr>
          <w:sz w:val="24"/>
          <w:szCs w:val="24"/>
        </w:rPr>
        <w:t>W</w:t>
      </w:r>
      <w:r w:rsidR="003A583C">
        <w:rPr>
          <w:sz w:val="24"/>
          <w:szCs w:val="24"/>
        </w:rPr>
        <w:t xml:space="preserve">e </w:t>
      </w:r>
      <w:r w:rsidR="00802A76">
        <w:rPr>
          <w:sz w:val="24"/>
          <w:szCs w:val="24"/>
        </w:rPr>
        <w:t>plotted the effect sizes for all SNPs in this gene and investigated the linkage disequilibrium amongst these SNPs</w:t>
      </w:r>
      <w:r w:rsidR="00C65355">
        <w:rPr>
          <w:sz w:val="24"/>
          <w:szCs w:val="24"/>
        </w:rPr>
        <w:t xml:space="preserve"> (Figure 6</w:t>
      </w:r>
      <w:r w:rsidR="00402701">
        <w:rPr>
          <w:sz w:val="24"/>
          <w:szCs w:val="24"/>
        </w:rPr>
        <w:t>)</w:t>
      </w:r>
      <w:r w:rsidR="003A583C">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depending on tomato host genotype</w:t>
      </w:r>
      <w:r w:rsidR="00C65355">
        <w:rPr>
          <w:sz w:val="24"/>
          <w:szCs w:val="24"/>
        </w:rPr>
        <w:t xml:space="preserve"> (Figure 6</w:t>
      </w:r>
      <w:r w:rsidR="0036234E">
        <w:rPr>
          <w:sz w:val="24"/>
          <w:szCs w:val="24"/>
        </w:rPr>
        <w:t>a)</w:t>
      </w:r>
      <w:r w:rsidR="00FF0C34">
        <w:rPr>
          <w:sz w:val="24"/>
          <w:szCs w:val="24"/>
        </w:rPr>
        <w:t>. We identified</w:t>
      </w:r>
      <w:r w:rsidR="00802A76">
        <w:rPr>
          <w:sz w:val="24"/>
          <w:szCs w:val="24"/>
        </w:rPr>
        <w:t xml:space="preserve"> two </w:t>
      </w:r>
      <w:r w:rsidR="0036234E">
        <w:rPr>
          <w:sz w:val="24"/>
          <w:szCs w:val="24"/>
        </w:rPr>
        <w:t>haplotype blocks contribut</w:t>
      </w:r>
      <w:r w:rsidR="00802A76">
        <w:rPr>
          <w:sz w:val="24"/>
          <w:szCs w:val="24"/>
        </w:rPr>
        <w:t>ing</w:t>
      </w:r>
      <w:r w:rsidR="0036234E">
        <w:rPr>
          <w:sz w:val="24"/>
          <w:szCs w:val="24"/>
        </w:rPr>
        <w:t xml:space="preserve"> to the association of this gene to t</w:t>
      </w:r>
      <w:r w:rsidR="00C65355">
        <w:rPr>
          <w:sz w:val="24"/>
          <w:szCs w:val="24"/>
        </w:rPr>
        <w:t>he virulence phenotype (Figure 6</w:t>
      </w:r>
      <w:r w:rsidR="0036234E">
        <w:rPr>
          <w:sz w:val="24"/>
          <w:szCs w:val="24"/>
        </w:rPr>
        <w:t xml:space="preserve">b). </w:t>
      </w:r>
      <w:r w:rsidR="00802A76">
        <w:rPr>
          <w:sz w:val="24"/>
          <w:szCs w:val="24"/>
        </w:rPr>
        <w:t xml:space="preserve">One block is associated with SNPs in the </w:t>
      </w:r>
      <w:r w:rsidR="008A562C">
        <w:rPr>
          <w:sz w:val="24"/>
          <w:szCs w:val="24"/>
        </w:rPr>
        <w:t>5</w:t>
      </w:r>
      <w:r w:rsidR="002C1318">
        <w:rPr>
          <w:sz w:val="24"/>
          <w:szCs w:val="24"/>
        </w:rPr>
        <w:t>’</w:t>
      </w:r>
      <w:r w:rsidR="008A562C">
        <w:rPr>
          <w:sz w:val="24"/>
          <w:szCs w:val="24"/>
        </w:rPr>
        <w:t xml:space="preserve"> untranslated region</w:t>
      </w:r>
      <w:r w:rsidR="00802A76">
        <w:rPr>
          <w:sz w:val="24"/>
          <w:szCs w:val="24"/>
        </w:rPr>
        <w:t xml:space="preserve"> in SNPs 5-11</w:t>
      </w:r>
      <w:r w:rsidR="004526A2">
        <w:rPr>
          <w:sz w:val="24"/>
          <w:szCs w:val="24"/>
        </w:rPr>
        <w:t>,</w:t>
      </w:r>
      <w:r w:rsidR="00802A76">
        <w:rPr>
          <w:sz w:val="24"/>
          <w:szCs w:val="24"/>
        </w:rPr>
        <w:t xml:space="preserve"> and the second block is SNPs that span the entirety of the gene</w:t>
      </w:r>
      <w:r w:rsidR="002C1318">
        <w:rPr>
          <w:sz w:val="24"/>
          <w:szCs w:val="24"/>
        </w:rPr>
        <w:t xml:space="preserve"> in SNPs 13-26</w:t>
      </w:r>
      <w:r w:rsidR="00802A76">
        <w:rPr>
          <w:sz w:val="24"/>
          <w:szCs w:val="24"/>
        </w:rPr>
        <w:t xml:space="preserve">. Interestingly, there </w:t>
      </w:r>
      <w:r w:rsidR="002C1318">
        <w:rPr>
          <w:sz w:val="24"/>
          <w:szCs w:val="24"/>
        </w:rPr>
        <w:t>are only two</w:t>
      </w:r>
      <w:r w:rsidR="00802A76">
        <w:rPr>
          <w:sz w:val="24"/>
          <w:szCs w:val="24"/>
        </w:rPr>
        <w:t xml:space="preserve"> SNP</w:t>
      </w:r>
      <w:r w:rsidR="002C1318">
        <w:rPr>
          <w:sz w:val="24"/>
          <w:szCs w:val="24"/>
        </w:rPr>
        <w:t>s</w:t>
      </w:r>
      <w:r w:rsidR="00802A76">
        <w:rPr>
          <w:sz w:val="24"/>
          <w:szCs w:val="24"/>
        </w:rPr>
        <w:t xml:space="preserve"> in the open reading frame </w:t>
      </w:r>
      <w:r w:rsidR="00FB6FB3">
        <w:rPr>
          <w:sz w:val="24"/>
          <w:szCs w:val="24"/>
        </w:rPr>
        <w:t>of the associated</w:t>
      </w:r>
      <w:r w:rsidR="00802A76">
        <w:rPr>
          <w:sz w:val="24"/>
          <w:szCs w:val="24"/>
        </w:rPr>
        <w:t xml:space="preserve"> gene (Figure </w:t>
      </w:r>
      <w:r w:rsidR="00070D24">
        <w:rPr>
          <w:sz w:val="24"/>
          <w:szCs w:val="24"/>
        </w:rPr>
        <w:t>6</w:t>
      </w:r>
      <w:r w:rsidR="00802A76">
        <w:rPr>
          <w:sz w:val="24"/>
          <w:szCs w:val="24"/>
        </w:rPr>
        <w:t xml:space="preserve">). This suggests that the major variation surrounding this locus is controlling the regulatory motifs for this </w:t>
      </w:r>
      <w:proofErr w:type="spellStart"/>
      <w:r w:rsidR="00802A76">
        <w:rPr>
          <w:sz w:val="24"/>
          <w:szCs w:val="24"/>
        </w:rPr>
        <w:t>pectinesterase</w:t>
      </w:r>
      <w:proofErr w:type="spellEnd"/>
      <w:r w:rsidR="00802A76">
        <w:rPr>
          <w:sz w:val="24"/>
          <w:szCs w:val="24"/>
        </w:rPr>
        <w:t>. Thus,</w:t>
      </w:r>
      <w:r w:rsidR="00847F0D">
        <w:rPr>
          <w:sz w:val="24"/>
          <w:szCs w:val="24"/>
        </w:rPr>
        <w:t xml:space="preserve">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sidR="00874893">
        <w:rPr>
          <w:sz w:val="24"/>
          <w:szCs w:val="24"/>
        </w:rPr>
        <w:t>.</w:t>
      </w:r>
      <w:r w:rsidR="002176E8">
        <w:rPr>
          <w:sz w:val="24"/>
          <w:szCs w:val="24"/>
        </w:rPr>
        <w:t xml:space="preserve"> </w:t>
      </w:r>
      <w:r w:rsidR="00802A76">
        <w:rPr>
          <w:sz w:val="24"/>
          <w:szCs w:val="24"/>
        </w:rPr>
        <w:t>This suggests that</w:t>
      </w:r>
      <w:r w:rsidR="004C21DA">
        <w:rPr>
          <w:sz w:val="24"/>
          <w:szCs w:val="24"/>
        </w:rPr>
        <w:t xml:space="preserve"> </w:t>
      </w:r>
      <w:r w:rsidR="00A42B96">
        <w:rPr>
          <w:sz w:val="24"/>
          <w:szCs w:val="24"/>
        </w:rPr>
        <w:t xml:space="preserve">the pathogen </w:t>
      </w:r>
      <w:r w:rsidR="00802A76">
        <w:rPr>
          <w:sz w:val="24"/>
          <w:szCs w:val="24"/>
        </w:rPr>
        <w:t>relies</w:t>
      </w:r>
      <w:r w:rsidR="00A42B96">
        <w:rPr>
          <w:sz w:val="24"/>
          <w:szCs w:val="24"/>
        </w:rPr>
        <w:t xml:space="preserve"> on polyge</w:t>
      </w:r>
      <w:r w:rsidR="004A428B">
        <w:rPr>
          <w:sz w:val="24"/>
          <w:szCs w:val="24"/>
        </w:rPr>
        <w:t>nic small effect loci</w:t>
      </w:r>
      <w:r w:rsidR="00802A76">
        <w:rPr>
          <w:sz w:val="24"/>
          <w:szCs w:val="24"/>
        </w:rPr>
        <w:t xml:space="preserve">, potentially allowing selection to </w:t>
      </w:r>
      <w:r w:rsidR="004A428B">
        <w:rPr>
          <w:sz w:val="24"/>
          <w:szCs w:val="24"/>
        </w:rPr>
        <w:t>customize</w:t>
      </w:r>
      <w:r w:rsidR="00A42B96">
        <w:rPr>
          <w:sz w:val="24"/>
          <w:szCs w:val="24"/>
        </w:rPr>
        <w:t xml:space="preserve"> virulence on the different tomato hosts.</w:t>
      </w:r>
    </w:p>
    <w:p w14:paraId="7FF89CA2" w14:textId="2D16ABFC" w:rsidR="00D61809" w:rsidRDefault="00D61809" w:rsidP="00082C15">
      <w:pPr>
        <w:spacing w:line="480" w:lineRule="auto"/>
        <w:rPr>
          <w:ins w:id="40" w:author="N S" w:date="2018-08-13T15:06:00Z"/>
          <w:sz w:val="24"/>
          <w:szCs w:val="24"/>
        </w:rPr>
      </w:pPr>
      <w:r>
        <w:rPr>
          <w:sz w:val="24"/>
          <w:szCs w:val="24"/>
        </w:rPr>
        <w:lastRenderedPageBreak/>
        <w:tab/>
      </w:r>
      <w:commentRangeStart w:id="41"/>
      <w:r w:rsidR="002B218B">
        <w:rPr>
          <w:sz w:val="24"/>
          <w:szCs w:val="24"/>
        </w:rPr>
        <w:t xml:space="preserve">To </w:t>
      </w:r>
      <w:r w:rsidR="00272E80">
        <w:rPr>
          <w:sz w:val="24"/>
          <w:szCs w:val="24"/>
        </w:rPr>
        <w:t>identify</w:t>
      </w:r>
      <w:r w:rsidR="002B218B">
        <w:rPr>
          <w:sz w:val="24"/>
          <w:szCs w:val="24"/>
        </w:rPr>
        <w:t xml:space="preserve"> genes</w:t>
      </w:r>
      <w:r w:rsidR="00272E80">
        <w:rPr>
          <w:sz w:val="24"/>
          <w:szCs w:val="24"/>
        </w:rPr>
        <w:t xml:space="preserve"> consistently </w:t>
      </w:r>
      <w:r w:rsidR="002B218B">
        <w:rPr>
          <w:sz w:val="24"/>
          <w:szCs w:val="24"/>
        </w:rPr>
        <w:t>associate</w:t>
      </w:r>
      <w:r w:rsidR="00272E80">
        <w:rPr>
          <w:sz w:val="24"/>
          <w:szCs w:val="24"/>
        </w:rPr>
        <w:t>d</w:t>
      </w:r>
      <w:r w:rsidR="002B218B">
        <w:rPr>
          <w:sz w:val="24"/>
          <w:szCs w:val="24"/>
        </w:rPr>
        <w:t xml:space="preserve"> with </w:t>
      </w:r>
      <w:r w:rsidR="002B218B" w:rsidRPr="001F3E05">
        <w:rPr>
          <w:i/>
          <w:sz w:val="24"/>
          <w:szCs w:val="24"/>
        </w:rPr>
        <w:t>B. cinerea</w:t>
      </w:r>
      <w:r w:rsidR="002B218B">
        <w:rPr>
          <w:sz w:val="24"/>
          <w:szCs w:val="24"/>
        </w:rPr>
        <w:t xml:space="preserve"> virulence on tomato</w:t>
      </w:r>
      <w:r w:rsidR="00272E80">
        <w:rPr>
          <w:sz w:val="24"/>
          <w:szCs w:val="24"/>
        </w:rPr>
        <w:t xml:space="preserve"> across</w:t>
      </w:r>
      <w:r w:rsidR="002B218B">
        <w:rPr>
          <w:sz w:val="24"/>
          <w:szCs w:val="24"/>
        </w:rPr>
        <w:t xml:space="preserve"> GWA method</w:t>
      </w:r>
      <w:r w:rsidR="00272E80">
        <w:rPr>
          <w:sz w:val="24"/>
          <w:szCs w:val="24"/>
        </w:rPr>
        <w:t>s</w:t>
      </w:r>
      <w:r w:rsidR="002B218B">
        <w:rPr>
          <w:sz w:val="24"/>
          <w:szCs w:val="24"/>
        </w:rPr>
        <w:t>, we examined the gene overlap between</w:t>
      </w:r>
      <w:r w:rsidR="001F3E05">
        <w:rPr>
          <w:sz w:val="24"/>
          <w:szCs w:val="24"/>
        </w:rPr>
        <w:t xml:space="preserve"> significant associations identified by</w:t>
      </w:r>
      <w:r w:rsidR="002B218B">
        <w:rPr>
          <w:sz w:val="24"/>
          <w:szCs w:val="24"/>
        </w:rPr>
        <w:t xml:space="preserve"> GEMMA on the B05.10 genome and </w:t>
      </w:r>
      <w:proofErr w:type="spellStart"/>
      <w:r w:rsidR="002B218B">
        <w:rPr>
          <w:sz w:val="24"/>
          <w:szCs w:val="24"/>
        </w:rPr>
        <w:t>bigRR</w:t>
      </w:r>
      <w:proofErr w:type="spellEnd"/>
      <w:r w:rsidR="002B218B">
        <w:rPr>
          <w:sz w:val="24"/>
          <w:szCs w:val="24"/>
        </w:rPr>
        <w:t xml:space="preserve"> on the T4 genome. </w:t>
      </w:r>
      <w:r w:rsidR="005A3A13">
        <w:rPr>
          <w:sz w:val="24"/>
          <w:szCs w:val="24"/>
        </w:rPr>
        <w:t xml:space="preserve">We conservatively identified genes within 2kb of significant SNPs at the 99% permutation threshold for </w:t>
      </w:r>
      <w:proofErr w:type="spellStart"/>
      <w:r w:rsidR="005A3A13">
        <w:rPr>
          <w:sz w:val="24"/>
          <w:szCs w:val="24"/>
        </w:rPr>
        <w:t>bigRR</w:t>
      </w:r>
      <w:proofErr w:type="spellEnd"/>
      <w:r w:rsidR="005A3A13">
        <w:rPr>
          <w:sz w:val="24"/>
          <w:szCs w:val="24"/>
        </w:rPr>
        <w:t xml:space="preserve">, and at the 99.9% permutation threshold for GEMMA. Among these, </w:t>
      </w:r>
      <w:r w:rsidR="008D28CD">
        <w:rPr>
          <w:sz w:val="24"/>
          <w:szCs w:val="24"/>
        </w:rPr>
        <w:t>263</w:t>
      </w:r>
      <w:r w:rsidR="005A3A13">
        <w:rPr>
          <w:sz w:val="24"/>
          <w:szCs w:val="24"/>
        </w:rPr>
        <w:t xml:space="preserve"> genes were linked to at least two plant genotypes by both methods (Table S</w:t>
      </w:r>
      <w:r w:rsidR="00410703">
        <w:rPr>
          <w:sz w:val="24"/>
          <w:szCs w:val="24"/>
        </w:rPr>
        <w:t>2</w:t>
      </w:r>
      <w:r w:rsidR="006B5011">
        <w:rPr>
          <w:sz w:val="24"/>
          <w:szCs w:val="24"/>
        </w:rPr>
        <w:t>a</w:t>
      </w:r>
      <w:r w:rsidR="005A3A13">
        <w:rPr>
          <w:sz w:val="24"/>
          <w:szCs w:val="24"/>
        </w:rPr>
        <w:t xml:space="preserve">). </w:t>
      </w:r>
      <w:r w:rsidR="001A47DC">
        <w:rPr>
          <w:sz w:val="24"/>
          <w:szCs w:val="24"/>
        </w:rPr>
        <w:t>These genes include transporters and enzymes</w:t>
      </w:r>
      <w:r w:rsidR="00EC2B40">
        <w:rPr>
          <w:sz w:val="24"/>
          <w:szCs w:val="24"/>
        </w:rPr>
        <w:t xml:space="preserve"> that can be important for Botrytis toxin production and/or detoxification of plant defense compounds and are key to virulence. Other known and </w:t>
      </w:r>
      <w:r w:rsidR="008F47C7">
        <w:rPr>
          <w:sz w:val="24"/>
          <w:szCs w:val="24"/>
        </w:rPr>
        <w:t>predicted pathogen virulence functions</w:t>
      </w:r>
      <w:r w:rsidR="00EC2B40">
        <w:rPr>
          <w:sz w:val="24"/>
          <w:szCs w:val="24"/>
        </w:rPr>
        <w:t xml:space="preserve"> were largely not identified</w:t>
      </w:r>
      <w:r w:rsidR="008F47C7">
        <w:rPr>
          <w:sz w:val="24"/>
          <w:szCs w:val="24"/>
        </w:rPr>
        <w:t xml:space="preserve"> (Table S</w:t>
      </w:r>
      <w:r w:rsidR="00410703">
        <w:rPr>
          <w:sz w:val="24"/>
          <w:szCs w:val="24"/>
        </w:rPr>
        <w:t>2</w:t>
      </w:r>
      <w:r w:rsidR="006B5011">
        <w:rPr>
          <w:sz w:val="24"/>
          <w:szCs w:val="24"/>
        </w:rPr>
        <w:t>a, c</w:t>
      </w:r>
      <w:r w:rsidR="008F47C7">
        <w:rPr>
          <w:sz w:val="24"/>
          <w:szCs w:val="24"/>
        </w:rPr>
        <w:t xml:space="preserve">). </w:t>
      </w:r>
      <w:commentRangeEnd w:id="41"/>
      <w:r w:rsidR="001E57D3">
        <w:rPr>
          <w:rStyle w:val="CommentReference"/>
        </w:rPr>
        <w:commentReference w:id="41"/>
      </w:r>
    </w:p>
    <w:p w14:paraId="6FD4B0D5" w14:textId="3E40DB7A" w:rsidR="00082C15" w:rsidRDefault="00833708" w:rsidP="001E57D3">
      <w:pPr>
        <w:spacing w:line="480" w:lineRule="auto"/>
        <w:ind w:firstLine="720"/>
        <w:rPr>
          <w:sz w:val="24"/>
          <w:szCs w:val="24"/>
        </w:rPr>
      </w:pPr>
      <w:ins w:id="42" w:author="N S" w:date="2018-08-13T15:06:00Z">
        <w:r>
          <w:rPr>
            <w:sz w:val="24"/>
            <w:szCs w:val="24"/>
          </w:rPr>
          <w:t xml:space="preserve">At the SNP level, </w:t>
        </w:r>
      </w:ins>
      <w:ins w:id="43" w:author="N S" w:date="2018-08-13T15:07:00Z">
        <w:r>
          <w:rPr>
            <w:sz w:val="24"/>
            <w:szCs w:val="24"/>
          </w:rPr>
          <w:t xml:space="preserve">fewer loci contribute to virulence across all hosts and both GWA methods. </w:t>
        </w:r>
      </w:ins>
      <w:moveToRangeStart w:id="44" w:author="N S" w:date="2018-08-13T15:06:00Z" w:name="move521936093"/>
      <w:moveTo w:id="45" w:author="N S" w:date="2018-08-13T15:06:00Z">
        <w:r>
          <w:rPr>
            <w:sz w:val="24"/>
            <w:szCs w:val="24"/>
          </w:rPr>
          <w:t xml:space="preserve">We found five </w:t>
        </w:r>
        <w:r>
          <w:rPr>
            <w:i/>
            <w:sz w:val="24"/>
            <w:szCs w:val="24"/>
          </w:rPr>
          <w:t xml:space="preserve">B. cinerea </w:t>
        </w:r>
        <w:r>
          <w:rPr>
            <w:sz w:val="24"/>
            <w:szCs w:val="24"/>
          </w:rPr>
          <w:t xml:space="preserve">SNPs significantly linked to altered lesion size on all 12 tomato accessions using the </w:t>
        </w:r>
        <w:proofErr w:type="spellStart"/>
        <w:r>
          <w:rPr>
            <w:sz w:val="24"/>
            <w:szCs w:val="24"/>
          </w:rPr>
          <w:t>bigRR</w:t>
        </w:r>
        <w:proofErr w:type="spellEnd"/>
        <w:r>
          <w:rPr>
            <w:sz w:val="24"/>
            <w:szCs w:val="24"/>
          </w:rPr>
          <w:t xml:space="preserve"> analysis (Figure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GEMMA analysis also found significant SNP overlap between hosts at the 99% permutation threshold, with 89 SNPs in at least ten hosts, 859 SNPs in at least half of the hosts, and 63% (19,270) of significant SNPs unique to a single host. SNP calling between hosts was lower for GEMMA at the 99.9% permutation threshold, with 78% of significant SNPs (4269) in a single host, and 38 SNPs significant across at least half of the hosts (Figure S4a).</w:t>
        </w:r>
      </w:moveTo>
      <w:moveToRangeEnd w:id="44"/>
      <w:ins w:id="46" w:author="N S" w:date="2018-08-13T15:08:00Z">
        <w:r>
          <w:rPr>
            <w:sz w:val="24"/>
            <w:szCs w:val="24"/>
          </w:rPr>
          <w:t xml:space="preserve"> While only a small subset of these </w:t>
        </w:r>
        <w:r>
          <w:rPr>
            <w:i/>
            <w:sz w:val="24"/>
            <w:szCs w:val="24"/>
          </w:rPr>
          <w:t xml:space="preserve">B. cinerea </w:t>
        </w:r>
        <w:r>
          <w:rPr>
            <w:sz w:val="24"/>
            <w:szCs w:val="24"/>
          </w:rPr>
          <w:t xml:space="preserve">SNPs were linked to virulence on all the tomato genotypes, we </w:t>
        </w:r>
      </w:ins>
      <w:ins w:id="47" w:author="N S" w:date="2018-08-13T18:02:00Z">
        <w:r w:rsidR="00974426">
          <w:rPr>
            <w:sz w:val="24"/>
            <w:szCs w:val="24"/>
          </w:rPr>
          <w:t>obtained</w:t>
        </w:r>
      </w:ins>
      <w:ins w:id="48" w:author="N S" w:date="2018-08-13T15:08:00Z">
        <w:r>
          <w:rPr>
            <w:sz w:val="24"/>
            <w:szCs w:val="24"/>
          </w:rPr>
          <w:t xml:space="preserve"> better overlap across host genotypes by focusing on gene windows.</w:t>
        </w:r>
      </w:ins>
    </w:p>
    <w:p w14:paraId="5AF33E15" w14:textId="77777777" w:rsidR="0036598C" w:rsidRDefault="0036598C" w:rsidP="00082C15">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059898C6" w14:textId="1671CBFC" w:rsidR="00082C15" w:rsidRDefault="00A83BD4" w:rsidP="00184107">
      <w:pPr>
        <w:spacing w:line="480" w:lineRule="auto"/>
        <w:rPr>
          <w:sz w:val="24"/>
          <w:szCs w:val="24"/>
        </w:rPr>
      </w:pPr>
      <w:r>
        <w:rPr>
          <w:sz w:val="24"/>
          <w:szCs w:val="24"/>
        </w:rPr>
        <w:tab/>
      </w:r>
      <w:r w:rsidR="004569EC">
        <w:rPr>
          <w:sz w:val="24"/>
          <w:szCs w:val="24"/>
        </w:rPr>
        <w:t xml:space="preserve">The identification of two isolates that distinctly respond to tomato domestication suggests that there is natural </w:t>
      </w:r>
      <w:r w:rsidR="00BA5DC0">
        <w:rPr>
          <w:sz w:val="24"/>
          <w:szCs w:val="24"/>
        </w:rPr>
        <w:t xml:space="preserve">genetic </w:t>
      </w:r>
      <w:r w:rsidR="004569EC">
        <w:rPr>
          <w:sz w:val="24"/>
          <w:szCs w:val="24"/>
        </w:rPr>
        <w:t xml:space="preserve">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w:t>
      </w:r>
      <w:proofErr w:type="spellStart"/>
      <w:r w:rsidR="00561E35">
        <w:rPr>
          <w:sz w:val="24"/>
          <w:szCs w:val="24"/>
        </w:rPr>
        <w:t>bigRR</w:t>
      </w:r>
      <w:proofErr w:type="spellEnd"/>
      <w:r w:rsidR="00561E35">
        <w:rPr>
          <w:sz w:val="24"/>
          <w:szCs w:val="24"/>
        </w:rPr>
        <w:t xml:space="preserve"> </w:t>
      </w:r>
      <w:r w:rsidR="00A42B96">
        <w:rPr>
          <w:sz w:val="24"/>
          <w:szCs w:val="24"/>
        </w:rPr>
        <w:t xml:space="preserve">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w:t>
      </w:r>
      <w:r w:rsidR="004F17F2">
        <w:rPr>
          <w:sz w:val="24"/>
          <w:szCs w:val="24"/>
        </w:rPr>
        <w:t>ated</w:t>
      </w:r>
      <w:r w:rsidR="00B623B3">
        <w:rPr>
          <w:sz w:val="24"/>
          <w:szCs w:val="24"/>
        </w:rPr>
        <w:t xml:space="preserve"> tomato hosts identified a complex</w:t>
      </w:r>
      <w:ins w:id="49" w:author="N S" w:date="2018-08-13T18:05:00Z">
        <w:r w:rsidR="00974426">
          <w:rPr>
            <w:sz w:val="24"/>
            <w:szCs w:val="24"/>
          </w:rPr>
          <w:t>, highly polygenic</w:t>
        </w:r>
      </w:ins>
      <w:r w:rsidR="00B623B3">
        <w:rPr>
          <w:sz w:val="24"/>
          <w:szCs w:val="24"/>
        </w:rPr>
        <w:t xml:space="preserve"> pattern of significant SNPs </w:t>
      </w:r>
      <w:proofErr w:type="gramStart"/>
      <w:r w:rsidR="00B623B3">
        <w:rPr>
          <w:sz w:val="24"/>
          <w:szCs w:val="24"/>
        </w:rPr>
        <w:t>similar to</w:t>
      </w:r>
      <w:proofErr w:type="gramEnd"/>
      <w:r w:rsidR="00B623B3">
        <w:rPr>
          <w:sz w:val="24"/>
          <w:szCs w:val="24"/>
        </w:rPr>
        <w:t xml:space="preserve"> the individual tomato accessions</w:t>
      </w:r>
      <w:r>
        <w:rPr>
          <w:sz w:val="24"/>
          <w:szCs w:val="24"/>
        </w:rPr>
        <w:t xml:space="preserve"> (</w:t>
      </w:r>
      <w:r w:rsidRPr="00150E38">
        <w:rPr>
          <w:sz w:val="24"/>
          <w:szCs w:val="24"/>
        </w:rPr>
        <w:t>F</w:t>
      </w:r>
      <w:r w:rsidR="00BB5375">
        <w:rPr>
          <w:sz w:val="24"/>
          <w:szCs w:val="24"/>
        </w:rPr>
        <w:t xml:space="preserve">igure </w:t>
      </w:r>
      <w:r w:rsidR="00C65355">
        <w:rPr>
          <w:sz w:val="24"/>
          <w:szCs w:val="24"/>
        </w:rPr>
        <w:t>4</w:t>
      </w:r>
      <w:r w:rsidR="00BB5375">
        <w:rPr>
          <w:sz w:val="24"/>
          <w:szCs w:val="24"/>
        </w:rPr>
        <w:t xml:space="preserve">, Figure </w:t>
      </w:r>
      <w:r w:rsidR="00070D24">
        <w:rPr>
          <w:sz w:val="24"/>
          <w:szCs w:val="24"/>
        </w:rPr>
        <w:t>7</w:t>
      </w:r>
      <w:r>
        <w:rPr>
          <w:sz w:val="24"/>
          <w:szCs w:val="24"/>
        </w:rPr>
        <w:t>).</w:t>
      </w:r>
      <w:r w:rsidR="00B623B3">
        <w:rPr>
          <w:sz w:val="24"/>
          <w:szCs w:val="24"/>
        </w:rPr>
        <w:t xml:space="preserve"> This had a high degree of overlap between the </w:t>
      </w:r>
      <w:del w:id="50" w:author="N S" w:date="2018-08-13T18:10:00Z">
        <w:r w:rsidR="00B623B3" w:rsidDel="000D54AE">
          <w:rPr>
            <w:sz w:val="24"/>
            <w:szCs w:val="24"/>
          </w:rPr>
          <w:delText>two traits</w:delText>
        </w:r>
      </w:del>
      <w:ins w:id="51" w:author="N S" w:date="2018-08-13T18:10:00Z">
        <w:r w:rsidR="000D54AE">
          <w:rPr>
            <w:sz w:val="24"/>
            <w:szCs w:val="24"/>
          </w:rPr>
          <w:t>wild phenotype and domesticated phenotype</w:t>
        </w:r>
      </w:ins>
      <w:r w:rsidR="00B623B3">
        <w:rPr>
          <w:sz w:val="24"/>
          <w:szCs w:val="24"/>
        </w:rPr>
        <w:t xml:space="preserve">. In contrast, the Domestication Sensitivity trait identified a much more limited set of SNPs that had less overlap with </w:t>
      </w:r>
      <w:del w:id="52" w:author="N S" w:date="2018-08-13T18:10:00Z">
        <w:r w:rsidR="00B623B3" w:rsidDel="000D54AE">
          <w:rPr>
            <w:sz w:val="24"/>
            <w:szCs w:val="24"/>
          </w:rPr>
          <w:delText xml:space="preserve">either </w:delText>
        </w:r>
      </w:del>
      <w:r w:rsidR="00B623B3">
        <w:rPr>
          <w:sz w:val="24"/>
          <w:szCs w:val="24"/>
        </w:rPr>
        <w:t xml:space="preserve">the mean lesion area on </w:t>
      </w:r>
      <w:ins w:id="53" w:author="N S" w:date="2018-08-13T18:10:00Z">
        <w:r w:rsidR="000D54AE">
          <w:rPr>
            <w:sz w:val="24"/>
            <w:szCs w:val="24"/>
          </w:rPr>
          <w:t xml:space="preserve">either </w:t>
        </w:r>
      </w:ins>
      <w:r w:rsidR="00B623B3">
        <w:rPr>
          <w:sz w:val="24"/>
          <w:szCs w:val="24"/>
        </w:rPr>
        <w:t>Domestic</w:t>
      </w:r>
      <w:r w:rsidR="00A65664">
        <w:rPr>
          <w:sz w:val="24"/>
          <w:szCs w:val="24"/>
        </w:rPr>
        <w:t>ated</w:t>
      </w:r>
      <w:r w:rsidR="00B623B3">
        <w:rPr>
          <w:sz w:val="24"/>
          <w:szCs w:val="24"/>
        </w:rPr>
        <w:t xml:space="preserve"> or Wild tomato (F</w:t>
      </w:r>
      <w:r w:rsidR="00BB5375">
        <w:rPr>
          <w:sz w:val="24"/>
          <w:szCs w:val="24"/>
        </w:rPr>
        <w:t xml:space="preserve">igure </w:t>
      </w:r>
      <w:r w:rsidR="00070D24">
        <w:rPr>
          <w:sz w:val="24"/>
          <w:szCs w:val="24"/>
        </w:rPr>
        <w:t>7</w:t>
      </w:r>
      <w:r w:rsidR="00BB5375">
        <w:rPr>
          <w:sz w:val="24"/>
          <w:szCs w:val="24"/>
        </w:rPr>
        <w:t>)</w:t>
      </w:r>
      <w:r w:rsidR="00B623B3">
        <w:rPr>
          <w:sz w:val="24"/>
          <w:szCs w:val="24"/>
        </w:rPr>
        <w:t>.</w:t>
      </w:r>
      <w:r w:rsidR="00561E35">
        <w:rPr>
          <w:sz w:val="24"/>
          <w:szCs w:val="24"/>
        </w:rPr>
        <w:t xml:space="preserve"> </w:t>
      </w:r>
      <w:r w:rsidR="00792DBD">
        <w:rPr>
          <w:sz w:val="24"/>
          <w:szCs w:val="24"/>
        </w:rPr>
        <w:t>GWA of these domestication traits by</w:t>
      </w:r>
      <w:r w:rsidR="00561E35">
        <w:rPr>
          <w:sz w:val="24"/>
          <w:szCs w:val="24"/>
        </w:rPr>
        <w:t xml:space="preserve"> GEMMA</w:t>
      </w:r>
      <w:r w:rsidR="00B623B3">
        <w:rPr>
          <w:sz w:val="24"/>
          <w:szCs w:val="24"/>
        </w:rPr>
        <w:t xml:space="preserve"> </w:t>
      </w:r>
      <w:r w:rsidR="00792DBD">
        <w:rPr>
          <w:sz w:val="24"/>
          <w:szCs w:val="24"/>
        </w:rPr>
        <w:t>identified similar patterns</w:t>
      </w:r>
      <w:r w:rsidR="004F17F2">
        <w:rPr>
          <w:sz w:val="24"/>
          <w:szCs w:val="24"/>
        </w:rPr>
        <w:t xml:space="preserve"> of</w:t>
      </w:r>
      <w:ins w:id="54" w:author="N S" w:date="2018-08-13T18:12:00Z">
        <w:r w:rsidR="001E57D3">
          <w:rPr>
            <w:sz w:val="24"/>
            <w:szCs w:val="24"/>
          </w:rPr>
          <w:t xml:space="preserve"> polygenic structure,</w:t>
        </w:r>
      </w:ins>
      <w:r w:rsidR="004F17F2">
        <w:rPr>
          <w:sz w:val="24"/>
          <w:szCs w:val="24"/>
        </w:rPr>
        <w:t xml:space="preserve"> high overlap between SNPs and genes </w:t>
      </w:r>
      <w:del w:id="55" w:author="N S" w:date="2018-08-13T18:13:00Z">
        <w:r w:rsidR="004F17F2" w:rsidDel="001E57D3">
          <w:rPr>
            <w:sz w:val="24"/>
            <w:szCs w:val="24"/>
          </w:rPr>
          <w:delText xml:space="preserve">between </w:delText>
        </w:r>
        <w:r w:rsidR="004F17F2" w:rsidRPr="004526A2" w:rsidDel="001E57D3">
          <w:rPr>
            <w:i/>
            <w:sz w:val="24"/>
            <w:szCs w:val="24"/>
          </w:rPr>
          <w:delText>Botrytis</w:delText>
        </w:r>
        <w:r w:rsidR="004F17F2" w:rsidDel="001E57D3">
          <w:rPr>
            <w:sz w:val="24"/>
            <w:szCs w:val="24"/>
          </w:rPr>
          <w:delText xml:space="preserve"> virulence </w:delText>
        </w:r>
      </w:del>
      <w:r w:rsidR="004F17F2">
        <w:rPr>
          <w:sz w:val="24"/>
          <w:szCs w:val="24"/>
        </w:rPr>
        <w:t>on wild or domesticated tomato hosts, and rare overlap with Domestication Sensitivity</w:t>
      </w:r>
      <w:r w:rsidR="00792DBD">
        <w:rPr>
          <w:sz w:val="24"/>
          <w:szCs w:val="24"/>
        </w:rPr>
        <w:t xml:space="preserve"> (Figure S</w:t>
      </w:r>
      <w:r w:rsidR="00623B67">
        <w:rPr>
          <w:sz w:val="24"/>
          <w:szCs w:val="24"/>
        </w:rPr>
        <w:t>5</w:t>
      </w:r>
      <w:r w:rsidR="00792DBD">
        <w:rPr>
          <w:sz w:val="24"/>
          <w:szCs w:val="24"/>
        </w:rPr>
        <w:t xml:space="preserve">).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w:t>
      </w:r>
      <w:r w:rsidR="00BB5375">
        <w:rPr>
          <w:sz w:val="24"/>
          <w:szCs w:val="24"/>
        </w:rPr>
        <w:t xml:space="preserve">ithin 2kb of </w:t>
      </w:r>
      <w:del w:id="56" w:author="N S" w:date="2018-08-13T18:13:00Z">
        <w:r w:rsidR="00BB5375" w:rsidDel="001E57D3">
          <w:rPr>
            <w:sz w:val="24"/>
            <w:szCs w:val="24"/>
          </w:rPr>
          <w:delText xml:space="preserve">that </w:delText>
        </w:r>
      </w:del>
      <w:ins w:id="57" w:author="N S" w:date="2018-08-13T18:13:00Z">
        <w:r w:rsidR="001E57D3">
          <w:rPr>
            <w:sz w:val="24"/>
            <w:szCs w:val="24"/>
          </w:rPr>
          <w:t xml:space="preserve">the </w:t>
        </w:r>
      </w:ins>
      <w:r w:rsidR="00BB5375">
        <w:rPr>
          <w:sz w:val="24"/>
          <w:szCs w:val="24"/>
        </w:rPr>
        <w:t xml:space="preserve">gene (Figure </w:t>
      </w:r>
      <w:r w:rsidR="00070D24">
        <w:rPr>
          <w:sz w:val="24"/>
          <w:szCs w:val="24"/>
        </w:rPr>
        <w:t>7c</w:t>
      </w:r>
      <w:r w:rsidR="00E62AE8">
        <w:rPr>
          <w:sz w:val="24"/>
          <w:szCs w:val="24"/>
        </w:rPr>
        <w:t>).</w:t>
      </w:r>
      <w:r w:rsidR="007F3EED">
        <w:rPr>
          <w:sz w:val="24"/>
          <w:szCs w:val="24"/>
        </w:rPr>
        <w:t xml:space="preserve"> </w:t>
      </w:r>
      <w:r w:rsidR="008C568F">
        <w:rPr>
          <w:sz w:val="24"/>
          <w:szCs w:val="24"/>
        </w:rPr>
        <w:t xml:space="preserve">We also examined </w:t>
      </w:r>
      <w:del w:id="58" w:author="N S" w:date="2018-08-13T18:14:00Z">
        <w:r w:rsidR="008C568F" w:rsidDel="001E57D3">
          <w:rPr>
            <w:sz w:val="24"/>
            <w:szCs w:val="24"/>
          </w:rPr>
          <w:delText>the overlap in</w:delText>
        </w:r>
      </w:del>
      <w:proofErr w:type="gramStart"/>
      <w:ins w:id="59" w:author="N S" w:date="2018-08-13T18:14:00Z">
        <w:r w:rsidR="001E57D3">
          <w:rPr>
            <w:sz w:val="24"/>
            <w:szCs w:val="24"/>
          </w:rPr>
          <w:t xml:space="preserve">the </w:t>
        </w:r>
      </w:ins>
      <w:r w:rsidR="008C568F">
        <w:rPr>
          <w:sz w:val="24"/>
          <w:szCs w:val="24"/>
        </w:rPr>
        <w:t xml:space="preserve"> genes</w:t>
      </w:r>
      <w:proofErr w:type="gramEnd"/>
      <w:r w:rsidR="008C568F">
        <w:rPr>
          <w:sz w:val="24"/>
          <w:szCs w:val="24"/>
        </w:rPr>
        <w:t xml:space="preserve"> associated </w:t>
      </w:r>
      <w:r w:rsidR="00A03AD5">
        <w:rPr>
          <w:sz w:val="24"/>
          <w:szCs w:val="24"/>
        </w:rPr>
        <w:t>with</w:t>
      </w:r>
      <w:r w:rsidR="008C568F">
        <w:rPr>
          <w:sz w:val="24"/>
          <w:szCs w:val="24"/>
        </w:rPr>
        <w:t xml:space="preserve"> these domestication </w:t>
      </w:r>
      <w:r w:rsidR="00A03AD5">
        <w:rPr>
          <w:sz w:val="24"/>
          <w:szCs w:val="24"/>
        </w:rPr>
        <w:t xml:space="preserve">virulence </w:t>
      </w:r>
      <w:r w:rsidR="008C568F">
        <w:rPr>
          <w:sz w:val="24"/>
          <w:szCs w:val="24"/>
        </w:rPr>
        <w:t>traits</w:t>
      </w:r>
      <w:r w:rsidR="00A03AD5">
        <w:rPr>
          <w:sz w:val="24"/>
          <w:szCs w:val="24"/>
        </w:rPr>
        <w:t xml:space="preserve"> found by both</w:t>
      </w:r>
      <w:r w:rsidR="008C568F">
        <w:rPr>
          <w:sz w:val="24"/>
          <w:szCs w:val="24"/>
        </w:rPr>
        <w:t xml:space="preserve"> </w:t>
      </w:r>
      <w:proofErr w:type="spellStart"/>
      <w:r w:rsidR="008C568F">
        <w:rPr>
          <w:sz w:val="24"/>
          <w:szCs w:val="24"/>
        </w:rPr>
        <w:t>bigRR</w:t>
      </w:r>
      <w:proofErr w:type="spellEnd"/>
      <w:r w:rsidR="008C568F">
        <w:rPr>
          <w:sz w:val="24"/>
          <w:szCs w:val="24"/>
        </w:rPr>
        <w:t xml:space="preserve"> and GEMMA</w:t>
      </w:r>
      <w:r w:rsidR="00A03AD5">
        <w:rPr>
          <w:sz w:val="24"/>
          <w:szCs w:val="24"/>
        </w:rPr>
        <w:t xml:space="preserve">. This overlap identified </w:t>
      </w:r>
      <w:r w:rsidR="00510E9C">
        <w:rPr>
          <w:sz w:val="24"/>
          <w:szCs w:val="24"/>
        </w:rPr>
        <w:t>200</w:t>
      </w:r>
      <w:r w:rsidR="008C568F">
        <w:rPr>
          <w:sz w:val="24"/>
          <w:szCs w:val="24"/>
        </w:rPr>
        <w:t xml:space="preserve"> </w:t>
      </w:r>
      <w:r w:rsidR="008C568F">
        <w:rPr>
          <w:sz w:val="24"/>
          <w:szCs w:val="24"/>
        </w:rPr>
        <w:lastRenderedPageBreak/>
        <w:t>unique genes</w:t>
      </w:r>
      <w:r w:rsidR="00A03AD5">
        <w:rPr>
          <w:sz w:val="24"/>
          <w:szCs w:val="24"/>
        </w:rPr>
        <w:t xml:space="preserve"> including</w:t>
      </w:r>
      <w:r w:rsidR="008C568F">
        <w:rPr>
          <w:sz w:val="24"/>
          <w:szCs w:val="24"/>
        </w:rPr>
        <w:t xml:space="preserve"> </w:t>
      </w:r>
      <w:r w:rsidR="00A03AD5">
        <w:rPr>
          <w:sz w:val="24"/>
          <w:szCs w:val="24"/>
        </w:rPr>
        <w:t xml:space="preserve">several transporters and enzymes, with few predicted virulence genes </w:t>
      </w:r>
      <w:r w:rsidR="008C568F">
        <w:rPr>
          <w:sz w:val="24"/>
          <w:szCs w:val="24"/>
        </w:rPr>
        <w:t>(Table S</w:t>
      </w:r>
      <w:r w:rsidR="00410703">
        <w:rPr>
          <w:sz w:val="24"/>
          <w:szCs w:val="24"/>
        </w:rPr>
        <w:t>2</w:t>
      </w:r>
      <w:r w:rsidR="00B27CB5">
        <w:rPr>
          <w:sz w:val="24"/>
          <w:szCs w:val="24"/>
        </w:rPr>
        <w:t>b</w:t>
      </w:r>
      <w:r w:rsidR="008C568F">
        <w:rPr>
          <w:sz w:val="24"/>
          <w:szCs w:val="24"/>
        </w:rPr>
        <w:t>). One gene from this overlap list (</w:t>
      </w:r>
      <w:r w:rsidR="008C568F" w:rsidRPr="004526A2">
        <w:rPr>
          <w:sz w:val="24"/>
          <w:szCs w:val="24"/>
        </w:rPr>
        <w:t>Bcin01g05800</w:t>
      </w:r>
      <w:r w:rsidR="008C568F">
        <w:rPr>
          <w:sz w:val="24"/>
          <w:szCs w:val="24"/>
        </w:rPr>
        <w:t xml:space="preserve">) contains TPR repeats, which are common in bacterial virulence proteins </w:t>
      </w:r>
      <w:r w:rsidR="00D03171">
        <w:rPr>
          <w:sz w:val="24"/>
          <w:szCs w:val="24"/>
        </w:rPr>
        <w:fldChar w:fldCharType="begin"/>
      </w:r>
      <w:r w:rsidR="005F1A4E">
        <w:rPr>
          <w:sz w:val="24"/>
          <w:szCs w:val="24"/>
        </w:rPr>
        <w: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instrText>
      </w:r>
      <w:r w:rsidR="00D03171">
        <w:rPr>
          <w:sz w:val="24"/>
          <w:szCs w:val="24"/>
        </w:rPr>
        <w:fldChar w:fldCharType="separate"/>
      </w:r>
      <w:r w:rsidR="00D03171">
        <w:rPr>
          <w:noProof/>
          <w:sz w:val="24"/>
          <w:szCs w:val="24"/>
        </w:rPr>
        <w:t>(Cerveny, Straskova et al. 2013)</w:t>
      </w:r>
      <w:r w:rsidR="00D03171">
        <w:rPr>
          <w:sz w:val="24"/>
          <w:szCs w:val="24"/>
        </w:rPr>
        <w:fldChar w:fldCharType="end"/>
      </w:r>
      <w:r w:rsidR="00C44D43">
        <w:rPr>
          <w:sz w:val="24"/>
          <w:szCs w:val="24"/>
        </w:rPr>
        <w:t xml:space="preserve"> and are among the proteins secreted by the plant pathogen </w:t>
      </w:r>
      <w:proofErr w:type="spellStart"/>
      <w:r w:rsidR="00C44D43">
        <w:rPr>
          <w:rFonts w:ascii="Arial" w:hAnsi="Arial" w:cs="Arial"/>
          <w:i/>
          <w:iCs/>
          <w:color w:val="1C1D1E"/>
          <w:shd w:val="clear" w:color="auto" w:fill="FFFFFF"/>
        </w:rPr>
        <w:t>Ustilago</w:t>
      </w:r>
      <w:proofErr w:type="spellEnd"/>
      <w:r w:rsidR="00C44D43">
        <w:rPr>
          <w:rFonts w:ascii="Arial" w:hAnsi="Arial" w:cs="Arial"/>
          <w:i/>
          <w:iCs/>
          <w:color w:val="1C1D1E"/>
          <w:shd w:val="clear" w:color="auto" w:fill="FFFFFF"/>
        </w:rPr>
        <w:t xml:space="preserve"> maydis </w:t>
      </w:r>
      <w:r w:rsidR="00D03171">
        <w:rPr>
          <w:rFonts w:ascii="Arial" w:hAnsi="Arial" w:cs="Arial"/>
          <w:iCs/>
          <w:color w:val="1C1D1E"/>
          <w:sz w:val="20"/>
          <w:shd w:val="clear" w:color="auto" w:fill="FFFFFF"/>
        </w:rPr>
        <w:fldChar w:fldCharType="begin"/>
      </w:r>
      <w:r w:rsidR="005F1A4E">
        <w:rPr>
          <w:rFonts w:ascii="Arial" w:hAnsi="Arial" w:cs="Arial"/>
          <w:iCs/>
          <w:color w:val="1C1D1E"/>
          <w:sz w:val="20"/>
          <w:shd w:val="clear" w:color="auto" w:fill="FFFFFF"/>
        </w:rPr>
        <w: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instrText>
      </w:r>
      <w:r w:rsidR="005F1A4E">
        <w:rPr>
          <w:rFonts w:ascii="Cambria Math" w:hAnsi="Cambria Math" w:cs="Cambria Math"/>
          <w:iCs/>
          <w:color w:val="1C1D1E"/>
          <w:sz w:val="20"/>
          <w:shd w:val="clear" w:color="auto" w:fill="FFFFFF"/>
        </w:rPr>
        <w:instrText>‐</w:instrText>
      </w:r>
      <w:r w:rsidR="005F1A4E">
        <w:rPr>
          <w:rFonts w:ascii="Arial" w:hAnsi="Arial" w:cs="Arial"/>
          <w:iCs/>
          <w:color w:val="1C1D1E"/>
          <w:sz w:val="20"/>
          <w:shd w:val="clear" w:color="auto" w:fill="FFFFFF"/>
        </w:rPr>
        <w: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instrText>
      </w:r>
      <w:r w:rsidR="00D03171">
        <w:rPr>
          <w:rFonts w:ascii="Arial" w:hAnsi="Arial" w:cs="Arial"/>
          <w:iCs/>
          <w:color w:val="1C1D1E"/>
          <w:sz w:val="20"/>
          <w:shd w:val="clear" w:color="auto" w:fill="FFFFFF"/>
        </w:rPr>
        <w:fldChar w:fldCharType="separate"/>
      </w:r>
      <w:r w:rsidR="00D03171">
        <w:rPr>
          <w:rFonts w:ascii="Arial" w:hAnsi="Arial" w:cs="Arial"/>
          <w:iCs/>
          <w:noProof/>
          <w:color w:val="1C1D1E"/>
          <w:sz w:val="20"/>
          <w:shd w:val="clear" w:color="auto" w:fill="FFFFFF"/>
        </w:rPr>
        <w:t xml:space="preserve">(Lo Presti, </w:t>
      </w:r>
      <w:r w:rsidR="00D03171" w:rsidRPr="001E57D3">
        <w:rPr>
          <w:rFonts w:cstheme="minorHAnsi"/>
          <w:iCs/>
          <w:noProof/>
          <w:color w:val="1C1D1E"/>
          <w:sz w:val="24"/>
          <w:szCs w:val="24"/>
          <w:shd w:val="clear" w:color="auto" w:fill="FFFFFF"/>
        </w:rPr>
        <w:t>López</w:t>
      </w:r>
      <w:r w:rsidR="00D03171">
        <w:rPr>
          <w:rFonts w:ascii="Arial" w:hAnsi="Arial" w:cs="Arial"/>
          <w:iCs/>
          <w:noProof/>
          <w:color w:val="1C1D1E"/>
          <w:sz w:val="20"/>
          <w:shd w:val="clear" w:color="auto" w:fill="FFFFFF"/>
        </w:rPr>
        <w:t xml:space="preserve"> Díaz et al. 2016)</w:t>
      </w:r>
      <w:r w:rsidR="00D03171">
        <w:rPr>
          <w:rFonts w:ascii="Arial" w:hAnsi="Arial" w:cs="Arial"/>
          <w:iCs/>
          <w:color w:val="1C1D1E"/>
          <w:sz w:val="20"/>
          <w:shd w:val="clear" w:color="auto" w:fill="FFFFFF"/>
        </w:rPr>
        <w:fldChar w:fldCharType="end"/>
      </w:r>
      <w:r w:rsidR="008C568F">
        <w:rPr>
          <w:sz w:val="24"/>
          <w:szCs w:val="24"/>
        </w:rPr>
        <w:t xml:space="preserve">. </w:t>
      </w:r>
      <w:r w:rsidR="00277283">
        <w:rPr>
          <w:sz w:val="24"/>
          <w:szCs w:val="24"/>
        </w:rPr>
        <w:t xml:space="preserve">Using all </w:t>
      </w:r>
      <w:r w:rsidR="00D46F73">
        <w:rPr>
          <w:sz w:val="24"/>
          <w:szCs w:val="24"/>
        </w:rPr>
        <w:t>1251</w:t>
      </w:r>
      <w:r w:rsidR="00277283">
        <w:rPr>
          <w:sz w:val="24"/>
          <w:szCs w:val="24"/>
        </w:rPr>
        <w:t xml:space="preserve"> genes linked to domestication </w:t>
      </w:r>
      <w:r w:rsidR="00A03AD5">
        <w:rPr>
          <w:sz w:val="24"/>
          <w:szCs w:val="24"/>
        </w:rPr>
        <w:t xml:space="preserve">traits </w:t>
      </w:r>
      <w:r w:rsidR="00792DBD">
        <w:rPr>
          <w:sz w:val="24"/>
          <w:szCs w:val="24"/>
        </w:rPr>
        <w:t xml:space="preserve">by </w:t>
      </w:r>
      <w:proofErr w:type="spellStart"/>
      <w:r w:rsidR="00792DBD">
        <w:rPr>
          <w:sz w:val="24"/>
          <w:szCs w:val="24"/>
        </w:rPr>
        <w:t>bigRR</w:t>
      </w:r>
      <w:proofErr w:type="spellEnd"/>
      <w:r w:rsidR="00792DBD">
        <w:rPr>
          <w:sz w:val="24"/>
          <w:szCs w:val="24"/>
        </w:rPr>
        <w:t xml:space="preserve"> </w:t>
      </w:r>
      <w:r w:rsidR="00802A76">
        <w:rPr>
          <w:sz w:val="24"/>
          <w:szCs w:val="24"/>
        </w:rPr>
        <w:t xml:space="preserve">for </w:t>
      </w:r>
      <w:r w:rsidR="00277283">
        <w:rPr>
          <w:sz w:val="24"/>
          <w:szCs w:val="24"/>
        </w:rPr>
        <w:t xml:space="preserve">a </w:t>
      </w:r>
      <w:r w:rsidR="00D46F73">
        <w:rPr>
          <w:sz w:val="24"/>
          <w:szCs w:val="24"/>
        </w:rPr>
        <w:t xml:space="preserve">functional </w:t>
      </w:r>
      <w:r w:rsidR="004526A2">
        <w:rPr>
          <w:sz w:val="24"/>
          <w:szCs w:val="24"/>
        </w:rPr>
        <w:t xml:space="preserve">enrichment analysis found only 22 significantly overrepresented biological functions (Fisher exact test, p&lt;0.05, Table S2f) when compared to the whole-genome T4 gene annotation. </w:t>
      </w:r>
      <w:r w:rsidR="004526A2">
        <w:rPr>
          <w:sz w:val="24"/>
          <w:szCs w:val="24"/>
        </w:rPr>
        <w:t xml:space="preserve">We also examined functional enrichment for </w:t>
      </w:r>
      <w:ins w:id="60" w:author="N S" w:date="2018-08-13T18:14:00Z">
        <w:r w:rsidR="001E57D3">
          <w:rPr>
            <w:sz w:val="24"/>
            <w:szCs w:val="24"/>
          </w:rPr>
          <w:t xml:space="preserve">the </w:t>
        </w:r>
      </w:ins>
      <w:r w:rsidR="004526A2">
        <w:rPr>
          <w:sz w:val="24"/>
          <w:szCs w:val="24"/>
        </w:rPr>
        <w:t xml:space="preserve">genes associated with domestication traits by both GEMMA and </w:t>
      </w:r>
      <w:proofErr w:type="spellStart"/>
      <w:r w:rsidR="004526A2">
        <w:rPr>
          <w:sz w:val="24"/>
          <w:szCs w:val="24"/>
        </w:rPr>
        <w:t>bigRR</w:t>
      </w:r>
      <w:proofErr w:type="spellEnd"/>
      <w:r w:rsidR="004526A2">
        <w:rPr>
          <w:sz w:val="24"/>
          <w:szCs w:val="24"/>
        </w:rPr>
        <w:t xml:space="preserve">. We found 41 significantly overrepresented biological functions (Table S2d). In both datasets, the enrichments were largely surrounding enzyme and transport functions, which are known to be key components of how the pathogen produces toxic metabolites and conversely detoxifies plant defense compounds. </w:t>
      </w:r>
      <w:r w:rsidR="004526A2">
        <w:rPr>
          <w:sz w:val="24"/>
          <w:szCs w:val="24"/>
        </w:rPr>
        <w:t xml:space="preserve">Thus, there is an apparent subset of </w:t>
      </w:r>
      <w:r w:rsidR="004526A2">
        <w:rPr>
          <w:i/>
          <w:sz w:val="24"/>
          <w:szCs w:val="24"/>
        </w:rPr>
        <w:t xml:space="preserve">B. </w:t>
      </w:r>
      <w:r w:rsidR="004526A2" w:rsidRPr="00150E38">
        <w:rPr>
          <w:i/>
          <w:sz w:val="24"/>
        </w:rPr>
        <w:t>cinerea</w:t>
      </w:r>
      <w:r w:rsidR="004526A2" w:rsidRPr="00150E38">
        <w:rPr>
          <w:sz w:val="24"/>
        </w:rPr>
        <w:t xml:space="preserve"> genes</w:t>
      </w:r>
      <w:r w:rsidR="004526A2" w:rsidRPr="0009579B">
        <w:rPr>
          <w:sz w:val="24"/>
          <w:szCs w:val="24"/>
        </w:rPr>
        <w:t xml:space="preserve"> </w:t>
      </w:r>
      <w:r w:rsidR="004526A2">
        <w:rPr>
          <w:sz w:val="24"/>
          <w:szCs w:val="24"/>
        </w:rPr>
        <w:t xml:space="preserve">that may be specific to the genetic changes that occurred in tomato during domestication. Further work is needed to assess if and how variation in these genes may link to altered virulence on domestic and wild tomatoes. </w:t>
      </w:r>
    </w:p>
    <w:p w14:paraId="481126BE" w14:textId="77777777" w:rsidR="005C4EA6" w:rsidRDefault="005C4EA6" w:rsidP="00587041">
      <w:pPr>
        <w:rPr>
          <w:b/>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50B928FA" w14:textId="4227B429" w:rsidR="00082C15" w:rsidRPr="00F8407B" w:rsidRDefault="00E2127D" w:rsidP="00082C15">
      <w:pPr>
        <w:spacing w:line="480" w:lineRule="auto"/>
        <w:rPr>
          <w:sz w:val="24"/>
          <w:szCs w:val="24"/>
        </w:rPr>
      </w:pPr>
      <w:r>
        <w:rPr>
          <w:sz w:val="24"/>
          <w:szCs w:val="24"/>
        </w:rPr>
        <w:tab/>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r w:rsidR="00B3570C">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Pr>
          <w:sz w:val="24"/>
          <w:szCs w:val="24"/>
        </w:rPr>
        <w:instrText xml:space="preserve"> ADDIN EN.CITE </w:instrText>
      </w:r>
      <w:r w:rsidR="00190ECE">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Pr>
          <w:sz w:val="24"/>
          <w:szCs w:val="24"/>
        </w:rPr>
        <w:instrText xml:space="preserve"> ADDIN EN.CITE.DATA </w:instrText>
      </w:r>
      <w:r w:rsidR="00190ECE">
        <w:rPr>
          <w:sz w:val="24"/>
          <w:szCs w:val="24"/>
        </w:rPr>
      </w:r>
      <w:r w:rsidR="00190ECE">
        <w:rPr>
          <w:sz w:val="24"/>
          <w:szCs w:val="24"/>
        </w:rPr>
        <w:fldChar w:fldCharType="end"/>
      </w:r>
      <w:r w:rsidR="00B3570C">
        <w:rPr>
          <w:sz w:val="24"/>
          <w:szCs w:val="24"/>
        </w:rPr>
      </w:r>
      <w:r w:rsidR="00B3570C">
        <w:rPr>
          <w:sz w:val="24"/>
          <w:szCs w:val="24"/>
        </w:rPr>
        <w:fldChar w:fldCharType="separate"/>
      </w:r>
      <w:r w:rsidR="00042D5F">
        <w:rPr>
          <w:noProof/>
          <w:sz w:val="24"/>
          <w:szCs w:val="24"/>
        </w:rPr>
        <w:t>(Kover and Schaal 2002, Parlevliet 2002, Glazebrook 2005, Nomura, Melotto et al. 2005, Goss and Bergelson 2006, Tiffin and Moeller 2006, Rowe and Kliebenstein 2008, Barrett, Kniskern et al. 2009, Corwin, Copeland et al. 2016)</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150E38">
        <w:rPr>
          <w:sz w:val="24"/>
          <w:szCs w:val="24"/>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 xml:space="preserve">between </w:t>
      </w:r>
      <w:r w:rsidR="00E62AE8">
        <w:rPr>
          <w:sz w:val="24"/>
          <w:szCs w:val="24"/>
        </w:rPr>
        <w:lastRenderedPageBreak/>
        <w:t>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28412F">
        <w:rPr>
          <w:sz w:val="24"/>
          <w:szCs w:val="24"/>
        </w:rPr>
        <w:t xml:space="preserve"> plant-pathogen</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415881">
        <w:rPr>
          <w:sz w:val="24"/>
          <w:szCs w:val="24"/>
        </w:rPr>
        <w:t xml:space="preserve"> (Table </w:t>
      </w:r>
      <w:r w:rsidR="00167C8A">
        <w:rPr>
          <w:sz w:val="24"/>
          <w:szCs w:val="24"/>
        </w:rPr>
        <w:t>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 xml:space="preserve">with </w:t>
      </w:r>
      <w:r w:rsidR="004526A2">
        <w:rPr>
          <w:sz w:val="24"/>
          <w:szCs w:val="24"/>
        </w:rPr>
        <w:t xml:space="preserve">similar variance in resistance between </w:t>
      </w:r>
      <w:r w:rsidR="00E62AE8">
        <w:rPr>
          <w:sz w:val="24"/>
          <w:szCs w:val="24"/>
        </w:rPr>
        <w:t>the wild and domestic</w:t>
      </w:r>
      <w:r w:rsidR="000F22E7">
        <w:rPr>
          <w:sz w:val="24"/>
          <w:szCs w:val="24"/>
        </w:rPr>
        <w:t>ated</w:t>
      </w:r>
      <w:r w:rsidR="00E62AE8">
        <w:rPr>
          <w:sz w:val="24"/>
          <w:szCs w:val="24"/>
        </w:rPr>
        <w:t xml:space="preserve"> tomato accessions </w:t>
      </w:r>
      <w:r w:rsidR="00415881">
        <w:rPr>
          <w:sz w:val="24"/>
          <w:szCs w:val="24"/>
        </w:rPr>
        <w:t xml:space="preserve">(Table </w:t>
      </w:r>
      <w:r w:rsidR="00D03A16">
        <w:rPr>
          <w:sz w:val="24"/>
          <w:szCs w:val="24"/>
        </w:rPr>
        <w:t>1, Figure 2</w:t>
      </w:r>
      <w:r w:rsidR="00167C8A">
        <w:rPr>
          <w:sz w:val="24"/>
          <w:szCs w:val="24"/>
        </w:rPr>
        <w:t>)</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r w:rsidR="00D03A16">
        <w:rPr>
          <w:sz w:val="24"/>
          <w:szCs w:val="24"/>
        </w:rPr>
        <w:t>1 c-h</w:t>
      </w:r>
      <w:r w:rsidR="00167C8A">
        <w:rPr>
          <w:sz w:val="24"/>
          <w:szCs w:val="24"/>
        </w:rPr>
        <w:t>)</w:t>
      </w:r>
      <w:r w:rsidR="00FA359A">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Pr>
          <w:sz w:val="24"/>
          <w:szCs w:val="24"/>
        </w:rPr>
        <w:instrText xml:space="preserve"> ADDIN EN.CITE </w:instrText>
      </w:r>
      <w:r w:rsidR="005F1A4E">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Pr>
          <w:sz w:val="24"/>
          <w:szCs w:val="24"/>
        </w:rPr>
        <w:instrText xml:space="preserve"> ADDIN EN.CITE.DATA </w:instrText>
      </w:r>
      <w:r w:rsidR="005F1A4E">
        <w:rPr>
          <w:sz w:val="24"/>
          <w:szCs w:val="24"/>
        </w:rPr>
      </w:r>
      <w:r w:rsidR="005F1A4E">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Martinez, Blancard et al. 2003, Ma and Michailides 2005)</w:t>
      </w:r>
      <w:r w:rsidR="00B3570C">
        <w:rPr>
          <w:sz w:val="24"/>
          <w:szCs w:val="24"/>
        </w:rPr>
        <w:fldChar w:fldCharType="end"/>
      </w:r>
      <w:r w:rsidR="00155EFE">
        <w:rPr>
          <w:sz w:val="24"/>
          <w:szCs w:val="24"/>
        </w:rPr>
        <w:t xml:space="preserve">. </w:t>
      </w:r>
      <w:r w:rsidR="00686E9E">
        <w:rPr>
          <w:sz w:val="24"/>
          <w:szCs w:val="24"/>
        </w:rPr>
        <w:t>GWA mapping 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C65355">
        <w:rPr>
          <w:sz w:val="24"/>
          <w:szCs w:val="24"/>
        </w:rPr>
        <w:t xml:space="preserve"> (Figure 5</w:t>
      </w:r>
      <w:r w:rsidR="00BB5375">
        <w:rPr>
          <w:sz w:val="24"/>
          <w:szCs w:val="24"/>
        </w:rPr>
        <w:t xml:space="preserve">, Figure </w:t>
      </w:r>
      <w:r w:rsidR="00070D24">
        <w:rPr>
          <w:sz w:val="24"/>
          <w:szCs w:val="24"/>
        </w:rPr>
        <w:t>7</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722316">
        <w:rPr>
          <w:sz w:val="24"/>
          <w:szCs w:val="24"/>
        </w:rPr>
        <w:t xml:space="preserve"> (Table </w:t>
      </w:r>
      <w:r w:rsidR="00410703">
        <w:rPr>
          <w:sz w:val="24"/>
          <w:szCs w:val="24"/>
        </w:rPr>
        <w:t>S2b</w:t>
      </w:r>
      <w:r w:rsidR="005A224E">
        <w:rPr>
          <w:sz w:val="24"/>
          <w:szCs w:val="24"/>
        </w:rPr>
        <w:t>, d, f</w:t>
      </w:r>
      <w:r w:rsidR="00A82868">
        <w:rPr>
          <w:sz w:val="24"/>
          <w:szCs w:val="24"/>
        </w:rPr>
        <w:t>)</w:t>
      </w:r>
      <w:r w:rsidR="005533EE">
        <w:rPr>
          <w:sz w:val="24"/>
          <w:szCs w:val="24"/>
        </w:rPr>
        <w:t>.</w:t>
      </w:r>
      <w:r w:rsidR="00686E9E">
        <w:rPr>
          <w:sz w:val="24"/>
          <w:szCs w:val="24"/>
        </w:rPr>
        <w:t xml:space="preserve"> </w:t>
      </w:r>
      <w:r w:rsidR="005533EE">
        <w:rPr>
          <w:sz w:val="24"/>
          <w:szCs w:val="24"/>
        </w:rPr>
        <w:t xml:space="preserve"> </w:t>
      </w:r>
      <w:r w:rsidR="00F8407B">
        <w:rPr>
          <w:sz w:val="24"/>
          <w:szCs w:val="24"/>
        </w:rPr>
        <w:t xml:space="preserve">We also identified a conservative subset of genes whose association to differential </w:t>
      </w:r>
      <w:r w:rsidR="00F8407B">
        <w:rPr>
          <w:i/>
          <w:sz w:val="24"/>
          <w:szCs w:val="24"/>
        </w:rPr>
        <w:t xml:space="preserve">Botrytis cinerea </w:t>
      </w:r>
      <w:r w:rsidR="00F8407B">
        <w:rPr>
          <w:sz w:val="24"/>
          <w:szCs w:val="24"/>
        </w:rPr>
        <w:t xml:space="preserve">virulence is </w:t>
      </w:r>
      <w:del w:id="61" w:author="N S" w:date="2018-08-13T18:18:00Z">
        <w:r w:rsidR="00F8407B" w:rsidDel="006E6E83">
          <w:rPr>
            <w:sz w:val="24"/>
            <w:szCs w:val="24"/>
          </w:rPr>
          <w:delText>insensitive to</w:delText>
        </w:r>
      </w:del>
      <w:ins w:id="62" w:author="N S" w:date="2018-08-13T18:18:00Z">
        <w:r w:rsidR="006E6E83">
          <w:rPr>
            <w:sz w:val="24"/>
            <w:szCs w:val="24"/>
          </w:rPr>
          <w:t>consistent across</w:t>
        </w:r>
      </w:ins>
      <w:r w:rsidR="00F8407B">
        <w:rPr>
          <w:sz w:val="24"/>
          <w:szCs w:val="24"/>
        </w:rPr>
        <w:t xml:space="preserve"> GWA method</w:t>
      </w:r>
      <w:ins w:id="63" w:author="N S" w:date="2018-08-13T18:18:00Z">
        <w:r w:rsidR="006E6E83">
          <w:rPr>
            <w:sz w:val="24"/>
            <w:szCs w:val="24"/>
          </w:rPr>
          <w:t>s</w:t>
        </w:r>
      </w:ins>
      <w:r w:rsidR="00F8407B">
        <w:rPr>
          <w:sz w:val="24"/>
          <w:szCs w:val="24"/>
        </w:rPr>
        <w:t xml:space="preserve"> and </w:t>
      </w:r>
      <w:r w:rsidR="0034153E">
        <w:rPr>
          <w:sz w:val="24"/>
          <w:szCs w:val="24"/>
        </w:rPr>
        <w:t>reference genome</w:t>
      </w:r>
      <w:ins w:id="64" w:author="N S" w:date="2018-08-13T18:18:00Z">
        <w:r w:rsidR="006E6E83">
          <w:rPr>
            <w:sz w:val="24"/>
            <w:szCs w:val="24"/>
          </w:rPr>
          <w:t>s</w:t>
        </w:r>
      </w:ins>
      <w:r w:rsidR="00F8407B">
        <w:rPr>
          <w:sz w:val="24"/>
          <w:szCs w:val="24"/>
        </w:rPr>
        <w:t xml:space="preserve"> (Table S</w:t>
      </w:r>
      <w:r w:rsidR="00410703">
        <w:rPr>
          <w:sz w:val="24"/>
          <w:szCs w:val="24"/>
        </w:rPr>
        <w:t>2</w:t>
      </w:r>
      <w:r w:rsidR="00F8407B">
        <w:rPr>
          <w:sz w:val="24"/>
          <w:szCs w:val="24"/>
        </w:rPr>
        <w:t xml:space="preserve"> a, b, c, d).</w:t>
      </w:r>
      <w:r w:rsidR="004A6AE6">
        <w:rPr>
          <w:sz w:val="24"/>
          <w:szCs w:val="24"/>
        </w:rPr>
        <w:t xml:space="preserve"> </w:t>
      </w:r>
    </w:p>
    <w:p w14:paraId="64CCFAAB" w14:textId="77777777" w:rsidR="005C4EA6" w:rsidRDefault="005C4EA6" w:rsidP="00E2127D">
      <w:pPr>
        <w:spacing w:line="480" w:lineRule="auto"/>
        <w:rPr>
          <w:b/>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1F68078E"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415881">
        <w:rPr>
          <w:sz w:val="24"/>
          <w:szCs w:val="24"/>
        </w:rPr>
        <w:t xml:space="preserve"> (Table </w:t>
      </w:r>
      <w:r w:rsidR="00167C8A">
        <w:rPr>
          <w:sz w:val="24"/>
          <w:szCs w:val="24"/>
        </w:rPr>
        <w:t>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loci linked to differential virulence across wild and domestic tomatoes</w:t>
      </w:r>
      <w:r w:rsidR="00A82868">
        <w:rPr>
          <w:sz w:val="24"/>
          <w:szCs w:val="24"/>
        </w:rPr>
        <w:t xml:space="preserve"> (Figure </w:t>
      </w:r>
      <w:r w:rsidR="00D03A16">
        <w:rPr>
          <w:sz w:val="24"/>
          <w:szCs w:val="24"/>
        </w:rPr>
        <w:t>1 c-h</w:t>
      </w:r>
      <w:r w:rsidR="00A82868">
        <w:rPr>
          <w:sz w:val="24"/>
          <w:szCs w:val="24"/>
        </w:rPr>
        <w:t>)</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36D544D4" w:rsidR="00256FFF" w:rsidRDefault="00686E9E" w:rsidP="006C499C">
      <w:pPr>
        <w:spacing w:line="480" w:lineRule="auto"/>
        <w:ind w:firstLine="720"/>
        <w:rPr>
          <w:sz w:val="24"/>
          <w:szCs w:val="24"/>
        </w:rPr>
      </w:pPr>
      <w:r>
        <w:rPr>
          <w:sz w:val="24"/>
          <w:szCs w:val="24"/>
        </w:rPr>
        <w:t xml:space="preserve">In biotrophic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82868">
        <w:rPr>
          <w:i/>
          <w:sz w:val="24"/>
          <w:szCs w:val="24"/>
        </w:rPr>
        <w:t xml:space="preserve"> </w:t>
      </w:r>
      <w:r w:rsidR="00A82868">
        <w:rPr>
          <w:sz w:val="24"/>
          <w:szCs w:val="24"/>
        </w:rPr>
        <w:t xml:space="preserve">(Figure </w:t>
      </w:r>
      <w:r w:rsidR="00D03A16">
        <w:rPr>
          <w:sz w:val="24"/>
          <w:szCs w:val="24"/>
        </w:rPr>
        <w:t>2, Figure 3</w:t>
      </w:r>
      <w:r w:rsidR="00A82868">
        <w:rPr>
          <w:sz w:val="24"/>
          <w:szCs w:val="24"/>
        </w:rPr>
        <w:t>)</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5F1A4E">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w:t>
      </w:r>
      <w:r w:rsidR="00DC14F4">
        <w:rPr>
          <w:sz w:val="24"/>
          <w:szCs w:val="24"/>
        </w:rPr>
        <w:lastRenderedPageBreak/>
        <w:t xml:space="preserve">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r w:rsidR="00150E38">
        <w:rPr>
          <w:sz w:val="24"/>
          <w:szCs w:val="24"/>
        </w:rPr>
        <w:t>decrease</w:t>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692381C0"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BB5375">
        <w:rPr>
          <w:sz w:val="24"/>
          <w:szCs w:val="24"/>
        </w:rPr>
        <w:t xml:space="preserve"> </w:t>
      </w:r>
      <w:r w:rsidR="00C65355">
        <w:rPr>
          <w:sz w:val="24"/>
          <w:szCs w:val="24"/>
        </w:rPr>
        <w:t>4</w:t>
      </w:r>
      <w:r w:rsidR="00167C8A">
        <w:rPr>
          <w:sz w:val="24"/>
          <w:szCs w:val="24"/>
        </w:rPr>
        <w:t>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BB5375">
        <w:rPr>
          <w:sz w:val="24"/>
          <w:szCs w:val="24"/>
        </w:rPr>
        <w:t xml:space="preserve">(Figure </w:t>
      </w:r>
      <w:r w:rsidR="00C65355">
        <w:rPr>
          <w:sz w:val="24"/>
          <w:szCs w:val="24"/>
        </w:rPr>
        <w:t>5</w:t>
      </w:r>
      <w:r w:rsidR="00167C8A">
        <w:rPr>
          <w:sz w:val="24"/>
          <w:szCs w:val="24"/>
        </w:rPr>
        <w:t>)</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Pr>
          <w:sz w:val="24"/>
          <w:szCs w:val="24"/>
        </w:rPr>
        <w:instrText xml:space="preserve"> ADDIN EN.CITE </w:instrText>
      </w:r>
      <w:r w:rsidR="005F1A4E">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Rowe and Kliebenstein 2007, Blanco-Ulate, Morales-Cruz et al. 2014)</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Pr>
          <w:sz w:val="24"/>
          <w:szCs w:val="24"/>
        </w:rPr>
        <w:instrText xml:space="preserve"> ADDIN EN.CITE </w:instrText>
      </w:r>
      <w:r w:rsidR="005F1A4E">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Pr>
          <w:sz w:val="24"/>
          <w:szCs w:val="24"/>
        </w:rPr>
        <w:instrText xml:space="preserve"> ADDIN EN.CITE.DATA </w:instrText>
      </w:r>
      <w:r w:rsidR="005F1A4E">
        <w:rPr>
          <w:sz w:val="24"/>
          <w:szCs w:val="24"/>
        </w:rPr>
      </w:r>
      <w:r w:rsidR="005F1A4E">
        <w:rPr>
          <w:sz w:val="24"/>
          <w:szCs w:val="24"/>
        </w:rPr>
        <w:fldChar w:fldCharType="end"/>
      </w:r>
      <w:r w:rsidR="003D0236">
        <w:rPr>
          <w:sz w:val="24"/>
          <w:szCs w:val="24"/>
        </w:rPr>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513357BF" w14:textId="728AF31B" w:rsidR="00A42B96" w:rsidRPr="003F2A1B" w:rsidRDefault="008F65C4" w:rsidP="003B519E">
      <w:pPr>
        <w:spacing w:line="480" w:lineRule="auto"/>
        <w:ind w:firstLine="720"/>
        <w:rPr>
          <w:b/>
          <w:sz w:val="24"/>
          <w:szCs w:val="24"/>
        </w:rPr>
      </w:pPr>
      <w:r>
        <w:rPr>
          <w:sz w:val="24"/>
          <w:szCs w:val="24"/>
        </w:rPr>
        <w:lastRenderedPageBreak/>
        <w:t xml:space="preserve">These </w:t>
      </w:r>
      <w:r w:rsidR="005A4150">
        <w:rPr>
          <w:sz w:val="24"/>
          <w:szCs w:val="24"/>
        </w:rPr>
        <w:t xml:space="preserve">results indicate </w:t>
      </w:r>
      <w:proofErr w:type="gramStart"/>
      <w:r w:rsidR="005A4150">
        <w:rPr>
          <w:sz w:val="24"/>
          <w:szCs w:val="24"/>
        </w:rPr>
        <w:t>particular challenges</w:t>
      </w:r>
      <w:proofErr w:type="gramEnd"/>
      <w:r w:rsidR="005A4150">
        <w:rPr>
          <w:sz w:val="24"/>
          <w:szCs w:val="24"/>
        </w:rPr>
        <w:t xml:space="preserve"> for breeding durable resistance to </w:t>
      </w:r>
      <w:r w:rsidR="00EA31C3" w:rsidRPr="00B41031">
        <w:rPr>
          <w:i/>
          <w:sz w:val="24"/>
          <w:szCs w:val="24"/>
        </w:rPr>
        <w:t>B. cinerea</w:t>
      </w:r>
      <w:r w:rsidR="004526A2">
        <w:rPr>
          <w:sz w:val="24"/>
          <w:szCs w:val="24"/>
        </w:rPr>
        <w:t>,</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w:t>
      </w:r>
      <w:r w:rsidR="004526A2">
        <w:rPr>
          <w:sz w:val="24"/>
          <w:szCs w:val="24"/>
        </w:rPr>
        <w:t>,</w:t>
      </w:r>
      <w:r>
        <w:rPr>
          <w:sz w:val="24"/>
          <w:szCs w:val="24"/>
        </w:rPr>
        <w:t xml:space="preserve"> combined</w:t>
      </w:r>
      <w:r w:rsidR="00EA31C3">
        <w:rPr>
          <w:sz w:val="24"/>
          <w:szCs w:val="24"/>
        </w:rPr>
        <w:t xml:space="preserve"> with genomic sequencing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Pr>
          <w:sz w:val="24"/>
          <w:szCs w:val="24"/>
        </w:rPr>
        <w:instrText xml:space="preserve"> ADDIN EN.CITE </w:instrText>
      </w:r>
      <w:r w:rsidR="002450E5">
        <w:rPr>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Pr>
          <w:sz w:val="24"/>
          <w:szCs w:val="24"/>
        </w:rPr>
        <w:instrText xml:space="preserve"> ADDIN EN.CITE.DATA </w:instrText>
      </w:r>
      <w:r w:rsidR="002450E5">
        <w:rPr>
          <w:sz w:val="24"/>
          <w:szCs w:val="24"/>
        </w:rPr>
      </w:r>
      <w:r w:rsidR="002450E5">
        <w:rPr>
          <w:sz w:val="24"/>
          <w:szCs w:val="24"/>
        </w:rPr>
        <w:fldChar w:fldCharType="end"/>
      </w:r>
      <w:r w:rsidR="00F30CF0">
        <w:rPr>
          <w:sz w:val="24"/>
          <w:szCs w:val="24"/>
        </w:rPr>
        <w:fldChar w:fldCharType="separate"/>
      </w:r>
      <w:r w:rsidR="002450E5">
        <w:rPr>
          <w:noProof/>
          <w:sz w:val="24"/>
          <w:szCs w:val="24"/>
        </w:rPr>
        <w:t>(Rowe and Kliebenstein 2007, Fekete, Fekete et al. 2012, Atwell, Corwin et al. 2015)</w:t>
      </w:r>
      <w:r w:rsidR="00F30CF0">
        <w:rPr>
          <w:sz w:val="24"/>
          <w:szCs w:val="24"/>
        </w:rPr>
        <w:fldChar w:fldCharType="end"/>
      </w:r>
      <w:r w:rsidR="00EA31C3">
        <w:rPr>
          <w:sz w:val="24"/>
          <w:szCs w:val="24"/>
        </w:rPr>
        <w:t xml:space="preserve">. Thus, it is not </w:t>
      </w:r>
      <w:proofErr w:type="gramStart"/>
      <w:r w:rsidR="00EA31C3">
        <w:rPr>
          <w:sz w:val="24"/>
          <w:szCs w:val="24"/>
        </w:rPr>
        <w:t>sufficient</w:t>
      </w:r>
      <w:proofErr w:type="gramEnd"/>
      <w:r w:rsidR="00EA31C3">
        <w:rPr>
          <w:sz w:val="24"/>
          <w:szCs w:val="24"/>
        </w:rPr>
        <w:t xml:space="preserve">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415881">
        <w:rPr>
          <w:sz w:val="24"/>
          <w:szCs w:val="24"/>
        </w:rPr>
        <w:t xml:space="preserve"> (Table </w:t>
      </w:r>
      <w:r w:rsidR="00345A86">
        <w:rPr>
          <w:sz w:val="24"/>
          <w:szCs w:val="24"/>
        </w:rPr>
        <w:t>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4526A2">
        <w:rPr>
          <w:sz w:val="24"/>
          <w:szCs w:val="24"/>
        </w:rPr>
        <w:t>Further,</w:t>
      </w:r>
      <w:r w:rsidR="001659E8">
        <w:rPr>
          <w:sz w:val="24"/>
          <w:szCs w:val="24"/>
        </w:rPr>
        <w:t xml:space="preserve">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w:t>
      </w:r>
      <w:proofErr w:type="gramStart"/>
      <w:r w:rsidR="007B20FD">
        <w:rPr>
          <w:sz w:val="24"/>
          <w:szCs w:val="24"/>
        </w:rPr>
        <w:t>sufficient</w:t>
      </w:r>
      <w:proofErr w:type="gramEnd"/>
      <w:r w:rsidR="007B20FD">
        <w:rPr>
          <w:sz w:val="24"/>
          <w:szCs w:val="24"/>
        </w:rPr>
        <w:t xml:space="preserve">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359407C8" w14:textId="13AA7C37" w:rsidR="00012693" w:rsidRDefault="00CB0B18" w:rsidP="00350362">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r w:rsidR="0062421C">
        <w:rPr>
          <w:i/>
          <w:sz w:val="24"/>
          <w:szCs w:val="24"/>
        </w:rPr>
        <w:t xml:space="preserve">cinerea </w:t>
      </w:r>
      <w:proofErr w:type="spellStart"/>
      <w:r w:rsidR="0062421C">
        <w:rPr>
          <w:sz w:val="24"/>
          <w:szCs w:val="24"/>
        </w:rPr>
        <w:t>pathosystem</w:t>
      </w:r>
      <w:proofErr w:type="spellEnd"/>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w:t>
      </w:r>
      <w:proofErr w:type="spellStart"/>
      <w:r w:rsidR="00234632">
        <w:rPr>
          <w:sz w:val="24"/>
          <w:szCs w:val="24"/>
        </w:rPr>
        <w:t>pathosystem</w:t>
      </w:r>
      <w:proofErr w:type="spellEnd"/>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w:t>
      </w:r>
      <w:r w:rsidR="00234632">
        <w:rPr>
          <w:sz w:val="24"/>
          <w:szCs w:val="24"/>
        </w:rPr>
        <w:lastRenderedPageBreak/>
        <w:t xml:space="preserve">are necessary to test if this pattern of domestication responses in tomato </w:t>
      </w:r>
      <w:r w:rsidR="006E3AFF">
        <w:rPr>
          <w:sz w:val="24"/>
          <w:szCs w:val="24"/>
        </w:rPr>
        <w:t>is</w:t>
      </w:r>
      <w:r w:rsidR="00234632">
        <w:rPr>
          <w:sz w:val="24"/>
          <w:szCs w:val="24"/>
        </w:rPr>
        <w:t xml:space="preserve"> </w:t>
      </w:r>
      <w:proofErr w:type="gramStart"/>
      <w:r w:rsidR="00234632">
        <w:rPr>
          <w:sz w:val="24"/>
          <w:szCs w:val="24"/>
        </w:rPr>
        <w:t>similar to</w:t>
      </w:r>
      <w:proofErr w:type="gramEnd"/>
      <w:r w:rsidR="00234632">
        <w:rPr>
          <w:sz w:val="24"/>
          <w:szCs w:val="24"/>
        </w:rPr>
        <w:t xml:space="preserve"> </w:t>
      </w:r>
      <w:r w:rsidR="004526A2">
        <w:rPr>
          <w:sz w:val="24"/>
          <w:szCs w:val="24"/>
        </w:rPr>
        <w:t xml:space="preserve">patterns </w:t>
      </w:r>
      <w:r w:rsidR="00234632">
        <w:rPr>
          <w:sz w:val="24"/>
          <w:szCs w:val="24"/>
        </w:rPr>
        <w:t xml:space="preserve">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4526A2">
        <w:rPr>
          <w:sz w:val="24"/>
          <w:szCs w:val="24"/>
        </w:rPr>
        <w:t>whether</w:t>
      </w:r>
      <w:r w:rsidR="007A4628">
        <w:rPr>
          <w:sz w:val="24"/>
          <w:szCs w:val="24"/>
        </w:rPr>
        <w:t xml:space="preserve">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217174D4" w14:textId="77777777" w:rsidR="00D91DB6" w:rsidRDefault="00D91DB6" w:rsidP="00D91DB6">
      <w:pPr>
        <w:spacing w:line="480" w:lineRule="auto"/>
        <w:rPr>
          <w:b/>
          <w:sz w:val="24"/>
          <w:szCs w:val="24"/>
        </w:rPr>
      </w:pPr>
    </w:p>
    <w:p w14:paraId="3D6694A8" w14:textId="670BCA95" w:rsidR="00D91DB6" w:rsidRDefault="00D91DB6" w:rsidP="00D91DB6">
      <w:pPr>
        <w:spacing w:line="480" w:lineRule="auto"/>
        <w:rPr>
          <w:b/>
          <w:sz w:val="24"/>
          <w:szCs w:val="24"/>
        </w:rPr>
      </w:pPr>
      <w:r>
        <w:rPr>
          <w:b/>
          <w:sz w:val="24"/>
          <w:szCs w:val="24"/>
        </w:rPr>
        <w:t>Methods</w:t>
      </w:r>
    </w:p>
    <w:p w14:paraId="2361D4EA" w14:textId="77777777" w:rsidR="00D91DB6" w:rsidRPr="000D6362" w:rsidRDefault="00D91DB6" w:rsidP="00D91DB6">
      <w:pPr>
        <w:spacing w:line="480" w:lineRule="auto"/>
        <w:rPr>
          <w:b/>
          <w:sz w:val="24"/>
          <w:szCs w:val="24"/>
        </w:rPr>
      </w:pPr>
      <w:r w:rsidRPr="000D6362">
        <w:rPr>
          <w:b/>
          <w:sz w:val="24"/>
          <w:szCs w:val="24"/>
        </w:rPr>
        <w:t>Tomato genetic resources</w:t>
      </w:r>
    </w:p>
    <w:p w14:paraId="7B31CD5A" w14:textId="7F3B493F" w:rsidR="00D91DB6" w:rsidRPr="000D6362" w:rsidRDefault="00D91DB6" w:rsidP="00D91DB6">
      <w:pPr>
        <w:spacing w:line="480" w:lineRule="auto"/>
        <w:ind w:firstLine="720"/>
        <w:rPr>
          <w:sz w:val="24"/>
          <w:szCs w:val="24"/>
        </w:rPr>
      </w:pPr>
      <w:r w:rsidRPr="000D6362">
        <w:rPr>
          <w:sz w:val="24"/>
          <w:szCs w:val="24"/>
        </w:rPr>
        <w:t>We obtained seeds for 12 selected tomato genotypes in consultation with the UC Davis T</w:t>
      </w:r>
      <w:r>
        <w:rPr>
          <w:sz w:val="24"/>
          <w:szCs w:val="24"/>
        </w:rPr>
        <w:t xml:space="preserve">omato </w:t>
      </w:r>
      <w:r w:rsidRPr="000D6362">
        <w:rPr>
          <w:sz w:val="24"/>
          <w:szCs w:val="24"/>
        </w:rPr>
        <w:t>G</w:t>
      </w:r>
      <w:r>
        <w:rPr>
          <w:sz w:val="24"/>
          <w:szCs w:val="24"/>
        </w:rPr>
        <w:t xml:space="preserve">enetics </w:t>
      </w:r>
      <w:r w:rsidRPr="000D6362">
        <w:rPr>
          <w:sz w:val="24"/>
          <w:szCs w:val="24"/>
        </w:rPr>
        <w:t>R</w:t>
      </w:r>
      <w:r>
        <w:rPr>
          <w:sz w:val="24"/>
          <w:szCs w:val="24"/>
        </w:rPr>
        <w:t xml:space="preserve">esource </w:t>
      </w:r>
      <w:r w:rsidRPr="000D6362">
        <w:rPr>
          <w:sz w:val="24"/>
          <w:szCs w:val="24"/>
        </w:rPr>
        <w:t>C</w:t>
      </w:r>
      <w:r>
        <w:rPr>
          <w:sz w:val="24"/>
          <w:szCs w:val="24"/>
        </w:rPr>
        <w:t>enter</w:t>
      </w:r>
      <w:r w:rsidRPr="000D6362">
        <w:rPr>
          <w:sz w:val="24"/>
          <w:szCs w:val="24"/>
        </w:rPr>
        <w:t>.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w:t>
      </w:r>
      <w:r w:rsidR="00FD07E7">
        <w:rPr>
          <w:sz w:val="24"/>
          <w:szCs w:val="24"/>
        </w:rPr>
        <w:t>sampling across its major geographic regions</w:t>
      </w:r>
      <w:r w:rsidRPr="000D6362">
        <w:rPr>
          <w:sz w:val="24"/>
          <w:szCs w:val="24"/>
        </w:rPr>
        <w:t xml:space="preserve"> (Peru, Ecuador) </w:t>
      </w:r>
      <w:r>
        <w:rPr>
          <w:sz w:val="24"/>
          <w:szCs w:val="24"/>
        </w:rPr>
        <w:t>and</w:t>
      </w:r>
      <w:r w:rsidRPr="000D6362">
        <w:rPr>
          <w:sz w:val="24"/>
          <w:szCs w:val="24"/>
        </w:rPr>
        <w:t xml:space="preserve"> 6 heritage and modern varieties of </w:t>
      </w:r>
      <w:r w:rsidRPr="008D768E">
        <w:rPr>
          <w:i/>
          <w:sz w:val="24"/>
          <w:szCs w:val="24"/>
        </w:rPr>
        <w:t xml:space="preserve">S. </w:t>
      </w:r>
      <w:proofErr w:type="spellStart"/>
      <w:r w:rsidRPr="008D768E">
        <w:rPr>
          <w:i/>
          <w:sz w:val="24"/>
          <w:szCs w:val="24"/>
        </w:rPr>
        <w:t>lycopersicum</w:t>
      </w:r>
      <w:proofErr w:type="spellEnd"/>
      <w:r w:rsidR="00FD07E7">
        <w:rPr>
          <w:sz w:val="24"/>
          <w:szCs w:val="24"/>
        </w:rPr>
        <w:t xml:space="preserve">, </w:t>
      </w:r>
      <w:r w:rsidR="00C274C1">
        <w:rPr>
          <w:sz w:val="24"/>
          <w:szCs w:val="24"/>
        </w:rPr>
        <w:t>focusing on mid- to late-20</w:t>
      </w:r>
      <w:r w:rsidR="00C274C1" w:rsidRPr="00190ECE">
        <w:rPr>
          <w:sz w:val="24"/>
          <w:szCs w:val="24"/>
          <w:vertAlign w:val="superscript"/>
        </w:rPr>
        <w:t>th</w:t>
      </w:r>
      <w:r w:rsidR="00C274C1">
        <w:rPr>
          <w:sz w:val="24"/>
          <w:szCs w:val="24"/>
        </w:rPr>
        <w:t xml:space="preserve"> century improved varieties </w:t>
      </w:r>
      <w:r w:rsidR="00075FF0">
        <w:rPr>
          <w:sz w:val="24"/>
          <w:szCs w:val="24"/>
        </w:rPr>
        <w:fldChar w:fldCharType="begin"/>
      </w:r>
      <w:r w:rsidR="005F1A4E">
        <w:rPr>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Pr>
          <w:sz w:val="24"/>
          <w:szCs w:val="24"/>
        </w:rPr>
        <w:fldChar w:fldCharType="separate"/>
      </w:r>
      <w:r w:rsidR="00D03171">
        <w:rPr>
          <w:noProof/>
          <w:sz w:val="24"/>
          <w:szCs w:val="24"/>
        </w:rPr>
        <w:t>(Lin, Zhu et al. 2014, Blanca, Montero-Pau et al. 2015)</w:t>
      </w:r>
      <w:r w:rsidR="00075FF0">
        <w:rPr>
          <w:sz w:val="24"/>
          <w:szCs w:val="24"/>
        </w:rPr>
        <w:fldChar w:fldCharType="end"/>
      </w:r>
      <w:r w:rsidRPr="000D6362">
        <w:rPr>
          <w:sz w:val="24"/>
          <w:szCs w:val="24"/>
        </w:rPr>
        <w:t>.</w:t>
      </w:r>
      <w:r w:rsidR="00C274C1">
        <w:rPr>
          <w:sz w:val="24"/>
          <w:szCs w:val="24"/>
        </w:rPr>
        <w:t xml:space="preserve"> </w:t>
      </w:r>
      <w:r w:rsidR="00A03AD5">
        <w:rPr>
          <w:sz w:val="24"/>
          <w:szCs w:val="24"/>
        </w:rPr>
        <w:t>While g</w:t>
      </w:r>
      <w:r w:rsidR="00C274C1">
        <w:rPr>
          <w:sz w:val="24"/>
          <w:szCs w:val="24"/>
        </w:rPr>
        <w:t xml:space="preserve">enetic data is not available for all of our </w:t>
      </w:r>
      <w:r w:rsidR="00C274C1">
        <w:rPr>
          <w:i/>
          <w:sz w:val="24"/>
          <w:szCs w:val="24"/>
        </w:rPr>
        <w:t xml:space="preserve">S. </w:t>
      </w:r>
      <w:proofErr w:type="spellStart"/>
      <w:r w:rsidR="00C274C1">
        <w:rPr>
          <w:i/>
          <w:sz w:val="24"/>
          <w:szCs w:val="24"/>
        </w:rPr>
        <w:t>pimpinellifolium</w:t>
      </w:r>
      <w:proofErr w:type="spellEnd"/>
      <w:r w:rsidR="00C274C1">
        <w:rPr>
          <w:sz w:val="24"/>
          <w:szCs w:val="24"/>
        </w:rPr>
        <w:t xml:space="preserve"> accessions, 9 of the 12 accessions have been genotyped and span the mappable diversity in domesticated tomato and its close relatives </w:t>
      </w:r>
      <w:r w:rsidR="00D03171">
        <w:rPr>
          <w:sz w:val="24"/>
          <w:szCs w:val="24"/>
        </w:rPr>
        <w:fldChar w:fldCharType="begin"/>
      </w:r>
      <w:r w:rsidR="005F1A4E">
        <w:rPr>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Pr>
          <w:sz w:val="24"/>
          <w:szCs w:val="24"/>
        </w:rPr>
        <w:fldChar w:fldCharType="separate"/>
      </w:r>
      <w:r w:rsidR="00D03171">
        <w:rPr>
          <w:noProof/>
          <w:sz w:val="24"/>
          <w:szCs w:val="24"/>
        </w:rPr>
        <w:t>(Sim, Durstewitz et al. 2012)</w:t>
      </w:r>
      <w:r w:rsidR="00D03171">
        <w:rPr>
          <w:sz w:val="24"/>
          <w:szCs w:val="24"/>
        </w:rPr>
        <w:fldChar w:fldCharType="end"/>
      </w:r>
      <w:r w:rsidR="00C73C50">
        <w:rPr>
          <w:sz w:val="24"/>
          <w:szCs w:val="24"/>
        </w:rPr>
        <w:t xml:space="preserve"> (Figure S1)</w:t>
      </w:r>
      <w:r w:rsidR="00C274C1">
        <w:rPr>
          <w:sz w:val="24"/>
          <w:szCs w:val="24"/>
        </w:rPr>
        <w:t xml:space="preserve">. </w:t>
      </w:r>
      <w:r w:rsidRPr="000D6362">
        <w:rPr>
          <w:sz w:val="24"/>
          <w:szCs w:val="24"/>
        </w:rPr>
        <w:t xml:space="preserve"> We bulked all genotypes in long-day (16h photoperiod) greenhouse conditions at UC Davis in fall 2014. </w:t>
      </w:r>
      <w:r>
        <w:rPr>
          <w:sz w:val="24"/>
          <w:szCs w:val="24"/>
        </w:rPr>
        <w:t>We grew p</w:t>
      </w:r>
      <w:r w:rsidRPr="000D6362">
        <w:rPr>
          <w:sz w:val="24"/>
          <w:szCs w:val="24"/>
        </w:rPr>
        <w:t xml:space="preserve">lants under metal-halide lamps using day/night temperatures at 25°C/18°C in 4” pots filled with standard potting soil (Sunshine mix #1, Sun Gro Horticulture). </w:t>
      </w:r>
      <w:r>
        <w:rPr>
          <w:sz w:val="24"/>
          <w:szCs w:val="24"/>
        </w:rPr>
        <w:t xml:space="preserve">Plants were watered </w:t>
      </w:r>
      <w:r w:rsidRPr="000D6362">
        <w:rPr>
          <w:sz w:val="24"/>
          <w:szCs w:val="24"/>
        </w:rPr>
        <w:t>once daily</w:t>
      </w:r>
      <w:r>
        <w:rPr>
          <w:sz w:val="24"/>
          <w:szCs w:val="24"/>
        </w:rPr>
        <w:t xml:space="preserve"> and pruned and staked to maintain upright growth. Fruits were collected at maturity and stored </w:t>
      </w:r>
      <w:r w:rsidRPr="000D6362">
        <w:rPr>
          <w:sz w:val="24"/>
          <w:szCs w:val="24"/>
        </w:rPr>
        <w:t xml:space="preserve">at 4°C in dry paper bags until seed cleaning. </w:t>
      </w:r>
      <w:r>
        <w:rPr>
          <w:sz w:val="24"/>
          <w:szCs w:val="24"/>
        </w:rPr>
        <w:t>To clean the seeds, we incubated s</w:t>
      </w:r>
      <w:r w:rsidRPr="000D6362">
        <w:rPr>
          <w:sz w:val="24"/>
          <w:szCs w:val="24"/>
        </w:rPr>
        <w:t xml:space="preserve">eeds and locule </w:t>
      </w:r>
      <w:r w:rsidRPr="000D6362">
        <w:rPr>
          <w:sz w:val="24"/>
          <w:szCs w:val="24"/>
        </w:rPr>
        <w:lastRenderedPageBreak/>
        <w:t>contents at 24°C in 1% protease solution (</w:t>
      </w:r>
      <w:proofErr w:type="spellStart"/>
      <w:r w:rsidRPr="000D6362">
        <w:rPr>
          <w:sz w:val="24"/>
          <w:szCs w:val="24"/>
        </w:rPr>
        <w:t>Rapidase</w:t>
      </w:r>
      <w:proofErr w:type="spellEnd"/>
      <w:r w:rsidRPr="000D6362">
        <w:rPr>
          <w:sz w:val="24"/>
          <w:szCs w:val="24"/>
        </w:rPr>
        <w:t xml:space="preserve"> C80 Max) for 2h, then rinsed </w:t>
      </w:r>
      <w:r>
        <w:rPr>
          <w:sz w:val="24"/>
          <w:szCs w:val="24"/>
        </w:rPr>
        <w:t xml:space="preserve">them </w:t>
      </w:r>
      <w:r w:rsidRPr="000D6362">
        <w:rPr>
          <w:sz w:val="24"/>
          <w:szCs w:val="24"/>
        </w:rPr>
        <w:t xml:space="preserve">in </w:t>
      </w:r>
      <w:r>
        <w:rPr>
          <w:sz w:val="24"/>
          <w:szCs w:val="24"/>
        </w:rPr>
        <w:t>deionized water</w:t>
      </w:r>
      <w:r w:rsidRPr="000D6362">
        <w:rPr>
          <w:sz w:val="24"/>
          <w:szCs w:val="24"/>
        </w:rPr>
        <w:t xml:space="preserve"> and air-dried. </w:t>
      </w:r>
      <w:r>
        <w:rPr>
          <w:sz w:val="24"/>
          <w:szCs w:val="24"/>
        </w:rPr>
        <w:t>We then stored s</w:t>
      </w:r>
      <w:r w:rsidRPr="000D6362">
        <w:rPr>
          <w:sz w:val="24"/>
          <w:szCs w:val="24"/>
        </w:rPr>
        <w:t xml:space="preserve">eeds in a cool, dry, dark location until </w:t>
      </w:r>
      <w:r>
        <w:rPr>
          <w:sz w:val="24"/>
          <w:szCs w:val="24"/>
        </w:rPr>
        <w:t>use</w:t>
      </w:r>
      <w:r w:rsidRPr="000D6362">
        <w:rPr>
          <w:sz w:val="24"/>
          <w:szCs w:val="24"/>
        </w:rPr>
        <w:t>.</w:t>
      </w:r>
    </w:p>
    <w:p w14:paraId="409FE650" w14:textId="146D3A5E" w:rsidR="00D91DB6" w:rsidRDefault="00D91DB6" w:rsidP="00D91DB6">
      <w:pPr>
        <w:spacing w:line="480" w:lineRule="auto"/>
        <w:ind w:firstLine="720"/>
        <w:rPr>
          <w:sz w:val="24"/>
          <w:szCs w:val="24"/>
        </w:rPr>
      </w:pPr>
      <w:r>
        <w:rPr>
          <w:sz w:val="24"/>
          <w:szCs w:val="24"/>
        </w:rPr>
        <w:t>To grow plants for detached leaf assays, w</w:t>
      </w:r>
      <w:r w:rsidRPr="000D6362">
        <w:rPr>
          <w:sz w:val="24"/>
          <w:szCs w:val="24"/>
        </w:rPr>
        <w:t xml:space="preserve">e bleach-sterilized all seeds </w:t>
      </w:r>
      <w:r>
        <w:rPr>
          <w:sz w:val="24"/>
          <w:szCs w:val="24"/>
        </w:rPr>
        <w:t>and germinated them on paper in the growth chamber using flats covered with humidity domes</w:t>
      </w:r>
      <w:r w:rsidRPr="000D6362">
        <w:rPr>
          <w:sz w:val="24"/>
          <w:szCs w:val="24"/>
        </w:rPr>
        <w:t>. At 7 days</w:t>
      </w:r>
      <w:r>
        <w:rPr>
          <w:sz w:val="24"/>
          <w:szCs w:val="24"/>
        </w:rPr>
        <w:t xml:space="preserve"> </w:t>
      </w:r>
      <w:r w:rsidRPr="000D6362">
        <w:rPr>
          <w:sz w:val="24"/>
          <w:szCs w:val="24"/>
        </w:rPr>
        <w:t>we transferred seedlings to soil (</w:t>
      </w:r>
      <w:proofErr w:type="spellStart"/>
      <w:r w:rsidRPr="000D6362">
        <w:rPr>
          <w:sz w:val="24"/>
          <w:szCs w:val="24"/>
        </w:rPr>
        <w:t>SunGro</w:t>
      </w:r>
      <w:proofErr w:type="spellEnd"/>
      <w:r>
        <w:rPr>
          <w:sz w:val="24"/>
          <w:szCs w:val="24"/>
        </w:rPr>
        <w:t xml:space="preserve"> Horticulture, </w:t>
      </w:r>
      <w:r w:rsidRPr="00597242">
        <w:rPr>
          <w:sz w:val="24"/>
          <w:szCs w:val="24"/>
        </w:rPr>
        <w:t>Agawam, MA</w:t>
      </w:r>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We bottom-watered with </w:t>
      </w:r>
      <w:r>
        <w:rPr>
          <w:sz w:val="24"/>
          <w:szCs w:val="24"/>
        </w:rPr>
        <w:t>deionized water</w:t>
      </w:r>
      <w:r w:rsidRPr="000D6362">
        <w:rPr>
          <w:sz w:val="24"/>
          <w:szCs w:val="24"/>
        </w:rPr>
        <w:t xml:space="preserve"> every two days for two weeks, and at week 3 watered every two days with added nutrient solution (0.5% N-P-K fertilizer in a 2-1- 2 ratio; Grow More 4-18-38). </w:t>
      </w:r>
      <w:r>
        <w:rPr>
          <w:sz w:val="24"/>
          <w:szCs w:val="24"/>
        </w:rPr>
        <w:t>The p</w:t>
      </w:r>
      <w:r w:rsidRPr="000D6362">
        <w:rPr>
          <w:sz w:val="24"/>
          <w:szCs w:val="24"/>
        </w:rPr>
        <w:t>lants</w:t>
      </w:r>
      <w:r>
        <w:rPr>
          <w:sz w:val="24"/>
          <w:szCs w:val="24"/>
        </w:rPr>
        <w:t xml:space="preserve"> were used</w:t>
      </w:r>
      <w:r w:rsidRPr="000D6362">
        <w:rPr>
          <w:sz w:val="24"/>
          <w:szCs w:val="24"/>
        </w:rPr>
        <w:t xml:space="preserve"> for detached leaf assays 6 weeks after </w:t>
      </w:r>
      <w:r>
        <w:rPr>
          <w:sz w:val="24"/>
          <w:szCs w:val="24"/>
        </w:rPr>
        <w:t xml:space="preserve">transferring </w:t>
      </w:r>
      <w:r w:rsidRPr="000D6362">
        <w:rPr>
          <w:sz w:val="24"/>
          <w:szCs w:val="24"/>
        </w:rPr>
        <w:t>seedlings to soil.</w:t>
      </w:r>
      <w:r w:rsidR="00BC4616">
        <w:rPr>
          <w:sz w:val="24"/>
          <w:szCs w:val="24"/>
        </w:rPr>
        <w:t xml:space="preserve"> Flowering in this system did not occur until minimally 9 weeks of age for any accession</w:t>
      </w:r>
      <w:r w:rsidR="00E41145">
        <w:rPr>
          <w:sz w:val="24"/>
          <w:szCs w:val="24"/>
        </w:rPr>
        <w:t>,</w:t>
      </w:r>
      <w:r w:rsidR="00BC4616">
        <w:rPr>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Pr>
          <w:sz w:val="24"/>
          <w:szCs w:val="24"/>
        </w:rPr>
        <w:fldChar w:fldCharType="begin"/>
      </w:r>
      <w:r w:rsidR="005F1A4E">
        <w:rPr>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Pr>
          <w:sz w:val="24"/>
          <w:szCs w:val="24"/>
        </w:rPr>
        <w:fldChar w:fldCharType="separate"/>
      </w:r>
      <w:r w:rsidR="00D03171">
        <w:rPr>
          <w:noProof/>
          <w:sz w:val="24"/>
          <w:szCs w:val="24"/>
        </w:rPr>
        <w:t>(Corwin, Copeland et al. 2016)</w:t>
      </w:r>
      <w:r w:rsidR="00075FF0">
        <w:rPr>
          <w:sz w:val="24"/>
          <w:szCs w:val="24"/>
        </w:rPr>
        <w:fldChar w:fldCharType="end"/>
      </w:r>
      <w:r w:rsidR="00BC4616">
        <w:rPr>
          <w:sz w:val="24"/>
          <w:szCs w:val="24"/>
        </w:rPr>
        <w:t>.</w:t>
      </w:r>
    </w:p>
    <w:p w14:paraId="51536533" w14:textId="77777777" w:rsidR="00D91DB6" w:rsidRPr="000D6362" w:rsidRDefault="00D91DB6" w:rsidP="00D91DB6">
      <w:pPr>
        <w:spacing w:line="480" w:lineRule="auto"/>
        <w:ind w:firstLine="720"/>
        <w:rPr>
          <w:sz w:val="24"/>
          <w:szCs w:val="24"/>
        </w:rPr>
      </w:pPr>
    </w:p>
    <w:p w14:paraId="075E4314" w14:textId="77777777" w:rsidR="00D91DB6" w:rsidRPr="000D6362" w:rsidRDefault="00D91DB6" w:rsidP="00D91DB6">
      <w:pPr>
        <w:spacing w:line="480" w:lineRule="auto"/>
        <w:rPr>
          <w:b/>
          <w:sz w:val="24"/>
          <w:szCs w:val="24"/>
        </w:rPr>
      </w:pPr>
      <w:r w:rsidRPr="00DD51E1">
        <w:rPr>
          <w:b/>
          <w:i/>
          <w:sz w:val="24"/>
          <w:szCs w:val="24"/>
        </w:rPr>
        <w:t>B. cinerea</w:t>
      </w:r>
      <w:r w:rsidRPr="000D6362">
        <w:rPr>
          <w:b/>
          <w:sz w:val="24"/>
          <w:szCs w:val="24"/>
        </w:rPr>
        <w:t xml:space="preserve"> genetic resources</w:t>
      </w:r>
    </w:p>
    <w:p w14:paraId="463FF8CF" w14:textId="673DEFCF" w:rsidR="00D91DB6" w:rsidRPr="00BF6B48" w:rsidRDefault="00D91DB6" w:rsidP="00D91DB6">
      <w:pPr>
        <w:spacing w:line="480" w:lineRule="auto"/>
        <w:ind w:firstLine="720"/>
      </w:pPr>
      <w:r>
        <w:rPr>
          <w:sz w:val="24"/>
          <w:szCs w:val="24"/>
        </w:rPr>
        <w:t xml:space="preserve">We utilized a previously described collection of </w:t>
      </w:r>
      <w:r>
        <w:rPr>
          <w:i/>
          <w:sz w:val="24"/>
          <w:szCs w:val="24"/>
        </w:rPr>
        <w:t xml:space="preserve">B. cinerea </w:t>
      </w:r>
      <w:r>
        <w:rPr>
          <w:sz w:val="24"/>
          <w:szCs w:val="24"/>
        </w:rPr>
        <w:t xml:space="preserve">isolates that were isolated as single spores from natural infections of fruit and vegetable tissues collected in California and internationally </w:t>
      </w:r>
      <w:r>
        <w:rPr>
          <w:sz w:val="24"/>
          <w:szCs w:val="24"/>
        </w:rPr>
        <w:fldChar w:fldCharType="begin"/>
      </w:r>
      <w:r w:rsidR="005F1A4E">
        <w:rPr>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db-id="a2x2tzszjfd2zjed0e8psfdtd0daafwwr002" timestamp="0"&gt;548&lt;/key&gt;&lt;/foreign-keys&gt;&lt;ref-type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Pr>
          <w:sz w:val="24"/>
          <w:szCs w:val="24"/>
        </w:rPr>
        <w:fldChar w:fldCharType="separate"/>
      </w:r>
      <w:r>
        <w:rPr>
          <w:noProof/>
          <w:sz w:val="24"/>
          <w:szCs w:val="24"/>
        </w:rPr>
        <w:t>(Atwell, Corwin et al. 2015, Zhang, Corwin et al. 2017)</w:t>
      </w:r>
      <w:r>
        <w:rPr>
          <w:sz w:val="24"/>
          <w:szCs w:val="24"/>
        </w:rPr>
        <w:fldChar w:fldCharType="end"/>
      </w:r>
      <w:r>
        <w:rPr>
          <w:sz w:val="24"/>
          <w:szCs w:val="24"/>
        </w:rPr>
        <w:t>.</w:t>
      </w:r>
      <w:r>
        <w:t xml:space="preserve"> </w:t>
      </w:r>
      <w:r w:rsidRPr="00B6344E">
        <w:rPr>
          <w:sz w:val="24"/>
          <w:szCs w:val="24"/>
        </w:rPr>
        <w:t xml:space="preserve">This included five isolates obtained from natural infections of tomato. We maintained </w:t>
      </w:r>
      <w:r w:rsidRPr="00B6344E">
        <w:rPr>
          <w:i/>
          <w:sz w:val="24"/>
          <w:szCs w:val="24"/>
        </w:rPr>
        <w:t xml:space="preserve">B. cinerea </w:t>
      </w:r>
      <w:r w:rsidRPr="00B6344E">
        <w:rPr>
          <w:sz w:val="24"/>
          <w:szCs w:val="24"/>
        </w:rPr>
        <w:t>isolates as conidial suspensions in 30% glycerol for long-term storage at -80°C. For regrowth, we</w:t>
      </w:r>
      <w:r>
        <w:rPr>
          <w:sz w:val="24"/>
          <w:szCs w:val="24"/>
        </w:rPr>
        <w:t xml:space="preserve"> diluted </w:t>
      </w:r>
      <w:r w:rsidRPr="000D6362">
        <w:rPr>
          <w:sz w:val="24"/>
          <w:szCs w:val="24"/>
        </w:rPr>
        <w:t xml:space="preserve">spore solutions to 10% </w:t>
      </w:r>
      <w:r>
        <w:rPr>
          <w:sz w:val="24"/>
          <w:szCs w:val="24"/>
        </w:rPr>
        <w:t xml:space="preserve">concentration </w:t>
      </w:r>
      <w:r w:rsidRPr="000D6362">
        <w:rPr>
          <w:sz w:val="24"/>
          <w:szCs w:val="24"/>
        </w:rPr>
        <w:t xml:space="preserve">in filter-sterilized 50% grape juice, and then inoculated onto </w:t>
      </w:r>
      <w:r w:rsidRPr="000D6362">
        <w:rPr>
          <w:sz w:val="24"/>
          <w:szCs w:val="24"/>
        </w:rPr>
        <w:lastRenderedPageBreak/>
        <w:t xml:space="preserve">39g/L potato dextrose agar (PDA) media. </w:t>
      </w:r>
      <w:r>
        <w:rPr>
          <w:sz w:val="24"/>
          <w:szCs w:val="24"/>
        </w:rPr>
        <w:t>We grew i</w:t>
      </w:r>
      <w:r w:rsidRPr="000D6362">
        <w:rPr>
          <w:sz w:val="24"/>
          <w:szCs w:val="24"/>
        </w:rPr>
        <w:t xml:space="preserve">solates at 25°C in </w:t>
      </w:r>
      <w:r w:rsidRPr="00B6344E">
        <w:rPr>
          <w:sz w:val="24"/>
          <w:szCs w:val="24"/>
        </w:rPr>
        <w:t>12h light and propagated every 2 weeks.</w:t>
      </w:r>
      <w:r>
        <w:rPr>
          <w:sz w:val="24"/>
          <w:szCs w:val="24"/>
        </w:rPr>
        <w:t xml:space="preserve"> </w:t>
      </w:r>
      <w:r w:rsidRPr="00B6344E">
        <w:rPr>
          <w:sz w:val="24"/>
          <w:szCs w:val="24"/>
        </w:rPr>
        <w:t>Sequencing failed</w:t>
      </w:r>
      <w:r>
        <w:rPr>
          <w:sz w:val="24"/>
          <w:szCs w:val="24"/>
        </w:rPr>
        <w:t xml:space="preserve"> for 6 out of our 97 </w:t>
      </w:r>
      <w:proofErr w:type="spellStart"/>
      <w:r>
        <w:rPr>
          <w:sz w:val="24"/>
          <w:szCs w:val="24"/>
        </w:rPr>
        <w:t>phenotyped</w:t>
      </w:r>
      <w:proofErr w:type="spellEnd"/>
      <w:r>
        <w:rPr>
          <w:sz w:val="24"/>
          <w:szCs w:val="24"/>
        </w:rPr>
        <w:t xml:space="preserve"> </w:t>
      </w:r>
      <w:r w:rsidRPr="00B6344E">
        <w:rPr>
          <w:sz w:val="24"/>
          <w:szCs w:val="24"/>
        </w:rPr>
        <w:t>isolates. For</w:t>
      </w:r>
      <w:r>
        <w:rPr>
          <w:sz w:val="24"/>
          <w:szCs w:val="24"/>
        </w:rPr>
        <w:t xml:space="preserve"> </w:t>
      </w:r>
      <w:proofErr w:type="spellStart"/>
      <w:r w:rsidR="00695F36">
        <w:rPr>
          <w:sz w:val="24"/>
          <w:szCs w:val="24"/>
        </w:rPr>
        <w:t>bigRR</w:t>
      </w:r>
      <w:proofErr w:type="spellEnd"/>
      <w:r w:rsidR="00695F36">
        <w:rPr>
          <w:sz w:val="24"/>
          <w:szCs w:val="24"/>
        </w:rPr>
        <w:t xml:space="preserve"> </w:t>
      </w:r>
      <w:r>
        <w:rPr>
          <w:sz w:val="24"/>
          <w:szCs w:val="24"/>
        </w:rPr>
        <w:t xml:space="preserve">GWA mapping with the 91 isolates genotyped in this study, we utilized a total of </w:t>
      </w:r>
      <w:bookmarkStart w:id="65" w:name="OLE_LINK1"/>
      <w:bookmarkStart w:id="66" w:name="OLE_LINK2"/>
      <w:r>
        <w:rPr>
          <w:sz w:val="24"/>
          <w:szCs w:val="24"/>
        </w:rPr>
        <w:t xml:space="preserve">272,672 </w:t>
      </w:r>
      <w:bookmarkEnd w:id="65"/>
      <w:bookmarkEnd w:id="66"/>
      <w:r>
        <w:rPr>
          <w:sz w:val="24"/>
          <w:szCs w:val="24"/>
        </w:rPr>
        <w:t>SNPs</w:t>
      </w:r>
      <w:r w:rsidR="00695F36">
        <w:rPr>
          <w:sz w:val="24"/>
          <w:szCs w:val="24"/>
        </w:rPr>
        <w:t xml:space="preserve"> against the </w:t>
      </w:r>
      <w:r w:rsidR="00695F36" w:rsidRPr="00190ECE">
        <w:rPr>
          <w:i/>
          <w:sz w:val="24"/>
          <w:szCs w:val="24"/>
        </w:rPr>
        <w:t>B. cinerea</w:t>
      </w:r>
      <w:r w:rsidR="00695F36">
        <w:rPr>
          <w:sz w:val="24"/>
          <w:szCs w:val="24"/>
        </w:rPr>
        <w:t xml:space="preserve"> T4 genome</w:t>
      </w:r>
      <w:r>
        <w:rPr>
          <w:sz w:val="24"/>
          <w:szCs w:val="24"/>
        </w:rPr>
        <w:t xml:space="preserve"> with minor allele frequency (MAF) 0.20 or greater, and less than 10% missing calls across the isolates (SNP calls in at least 82/ 91 isolates). </w:t>
      </w:r>
      <w:r w:rsidR="00695F36">
        <w:rPr>
          <w:sz w:val="24"/>
          <w:szCs w:val="24"/>
        </w:rPr>
        <w:t xml:space="preserve">For GEMMA mapping, we used </w:t>
      </w:r>
      <w:r w:rsidR="00C53BA7">
        <w:rPr>
          <w:sz w:val="24"/>
          <w:szCs w:val="24"/>
        </w:rPr>
        <w:t>9</w:t>
      </w:r>
      <w:r w:rsidR="00BD41BE">
        <w:rPr>
          <w:sz w:val="24"/>
          <w:szCs w:val="24"/>
        </w:rPr>
        <w:t>1</w:t>
      </w:r>
      <w:r w:rsidR="00695F36">
        <w:rPr>
          <w:sz w:val="24"/>
          <w:szCs w:val="24"/>
        </w:rPr>
        <w:t xml:space="preserve"> isolates with a total of </w:t>
      </w:r>
      <w:r w:rsidR="00C53BA7">
        <w:rPr>
          <w:sz w:val="24"/>
          <w:szCs w:val="24"/>
        </w:rPr>
        <w:t>237,878</w:t>
      </w:r>
      <w:r w:rsidR="00695F36">
        <w:rPr>
          <w:sz w:val="24"/>
          <w:szCs w:val="24"/>
        </w:rPr>
        <w:t xml:space="preserve"> SNPs against the </w:t>
      </w:r>
      <w:r w:rsidR="00695F36" w:rsidRPr="00190ECE">
        <w:rPr>
          <w:i/>
          <w:sz w:val="24"/>
          <w:szCs w:val="24"/>
        </w:rPr>
        <w:t>B. cinerea</w:t>
      </w:r>
      <w:r w:rsidR="00695F36">
        <w:rPr>
          <w:sz w:val="24"/>
          <w:szCs w:val="24"/>
        </w:rPr>
        <w:t xml:space="preserve"> B05.10 genome with MAF </w:t>
      </w:r>
      <w:r w:rsidR="00C53BA7">
        <w:rPr>
          <w:sz w:val="24"/>
          <w:szCs w:val="24"/>
        </w:rPr>
        <w:t>0.20</w:t>
      </w:r>
      <w:r w:rsidR="00695F36">
        <w:rPr>
          <w:sz w:val="24"/>
          <w:szCs w:val="24"/>
        </w:rPr>
        <w:t xml:space="preserve"> or greater and less than </w:t>
      </w:r>
      <w:r w:rsidR="00C53BA7">
        <w:rPr>
          <w:sz w:val="24"/>
          <w:szCs w:val="24"/>
        </w:rPr>
        <w:t>10</w:t>
      </w:r>
      <w:r w:rsidR="00695F36">
        <w:rPr>
          <w:sz w:val="24"/>
          <w:szCs w:val="24"/>
        </w:rPr>
        <w:t>% missing calls.</w:t>
      </w:r>
      <w:r w:rsidR="00BC4616">
        <w:rPr>
          <w:sz w:val="24"/>
          <w:szCs w:val="24"/>
        </w:rPr>
        <w:t xml:space="preserve"> The overall SNP number was similar when using either reference genome.</w:t>
      </w:r>
    </w:p>
    <w:p w14:paraId="1F38ECED" w14:textId="77777777" w:rsidR="00D91DB6" w:rsidRPr="000D6362" w:rsidRDefault="00D91DB6" w:rsidP="00D91DB6">
      <w:pPr>
        <w:spacing w:line="480" w:lineRule="auto"/>
        <w:ind w:firstLine="720"/>
        <w:rPr>
          <w:sz w:val="24"/>
          <w:szCs w:val="24"/>
        </w:rPr>
      </w:pPr>
    </w:p>
    <w:p w14:paraId="65E5FDC3" w14:textId="77777777" w:rsidR="00D91DB6" w:rsidRPr="000D6362" w:rsidRDefault="00D91DB6" w:rsidP="00D91DB6">
      <w:pPr>
        <w:spacing w:line="480" w:lineRule="auto"/>
        <w:rPr>
          <w:b/>
          <w:sz w:val="24"/>
          <w:szCs w:val="24"/>
        </w:rPr>
      </w:pPr>
      <w:r w:rsidRPr="000D6362">
        <w:rPr>
          <w:b/>
          <w:sz w:val="24"/>
          <w:szCs w:val="24"/>
        </w:rPr>
        <w:t>Detached leaf assay</w:t>
      </w:r>
    </w:p>
    <w:p w14:paraId="43450E7C" w14:textId="0BDFB6ED" w:rsidR="00D91DB6" w:rsidRDefault="00D91DB6" w:rsidP="00D91DB6">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Pr>
          <w:sz w:val="24"/>
          <w:szCs w:val="24"/>
        </w:rPr>
        <w:t>7</w:t>
      </w:r>
      <w:r w:rsidRPr="000D6362">
        <w:rPr>
          <w:sz w:val="24"/>
          <w:szCs w:val="24"/>
        </w:rPr>
        <w:t xml:space="preserve"> </w:t>
      </w:r>
      <w:r w:rsidRPr="00D349F6">
        <w:rPr>
          <w:i/>
          <w:sz w:val="24"/>
          <w:szCs w:val="24"/>
        </w:rPr>
        <w:t>B. cinerea</w:t>
      </w:r>
      <w:r w:rsidRPr="000D6362">
        <w:rPr>
          <w:sz w:val="24"/>
          <w:szCs w:val="24"/>
        </w:rPr>
        <w:t xml:space="preserve"> isolates. We used a randomized complete block design for a total of 6 replicates across 2 experiments.</w:t>
      </w:r>
      <w:r>
        <w:rPr>
          <w:sz w:val="24"/>
          <w:szCs w:val="24"/>
        </w:rPr>
        <w:t xml:space="preserve"> In each experiment, this included a total of 10 plants per genotype randomized in 12 flats in 3 growth chambers. Each growth chamber block corresponded with a replicate of the detached leaf assay, such that growth chamber and replicate shared the same environmental block. </w:t>
      </w:r>
      <w:r w:rsidRPr="000D6362">
        <w:rPr>
          <w:sz w:val="24"/>
          <w:szCs w:val="24"/>
        </w:rPr>
        <w:t xml:space="preserve"> </w:t>
      </w:r>
      <w:r>
        <w:rPr>
          <w:sz w:val="24"/>
          <w:szCs w:val="24"/>
        </w:rPr>
        <w:t xml:space="preserve">At 6 weeks of age, we selected </w:t>
      </w:r>
      <w:r w:rsidRPr="000D6362">
        <w:rPr>
          <w:sz w:val="24"/>
          <w:szCs w:val="24"/>
        </w:rPr>
        <w:t>5 leaves per plant</w:t>
      </w:r>
      <w:r>
        <w:rPr>
          <w:sz w:val="24"/>
          <w:szCs w:val="24"/>
        </w:rPr>
        <w:t xml:space="preserve"> (expanded leaves from second true leaf or </w:t>
      </w:r>
      <w:r w:rsidR="00E41145">
        <w:rPr>
          <w:sz w:val="24"/>
          <w:szCs w:val="24"/>
        </w:rPr>
        <w:t>younger</w:t>
      </w:r>
      <w:r>
        <w:rPr>
          <w:sz w:val="24"/>
          <w:szCs w:val="24"/>
        </w:rPr>
        <w:t>)</w:t>
      </w:r>
      <w:r w:rsidRPr="000D6362">
        <w:rPr>
          <w:sz w:val="24"/>
          <w:szCs w:val="24"/>
        </w:rPr>
        <w:t>, and 2 leaflet pairs per leaf</w:t>
      </w:r>
      <w:r>
        <w:rPr>
          <w:sz w:val="24"/>
          <w:szCs w:val="24"/>
        </w:rPr>
        <w:t xml:space="preserve">. We randomized the order of leaves from each plant, and the leaflets were placed on </w:t>
      </w:r>
      <w:r w:rsidRPr="000D6362">
        <w:rPr>
          <w:sz w:val="24"/>
          <w:szCs w:val="24"/>
        </w:rPr>
        <w:t xml:space="preserve">1% </w:t>
      </w:r>
      <w:proofErr w:type="spellStart"/>
      <w:r w:rsidRPr="000D6362">
        <w:rPr>
          <w:sz w:val="24"/>
          <w:szCs w:val="24"/>
        </w:rPr>
        <w:t>phytoagar</w:t>
      </w:r>
      <w:proofErr w:type="spellEnd"/>
      <w:r w:rsidRPr="000D6362">
        <w:rPr>
          <w:sz w:val="24"/>
          <w:szCs w:val="24"/>
        </w:rPr>
        <w:t xml:space="preserve"> in </w:t>
      </w:r>
      <w:r>
        <w:rPr>
          <w:sz w:val="24"/>
          <w:szCs w:val="24"/>
        </w:rPr>
        <w:t>planting</w:t>
      </w:r>
      <w:r w:rsidRPr="000D6362">
        <w:rPr>
          <w:sz w:val="24"/>
          <w:szCs w:val="24"/>
        </w:rPr>
        <w:t xml:space="preserve"> f</w:t>
      </w:r>
      <w:r>
        <w:rPr>
          <w:sz w:val="24"/>
          <w:szCs w:val="24"/>
        </w:rPr>
        <w:t xml:space="preserve">lats, with humidity domes. Our inoculation protocol followed previously described methods </w:t>
      </w:r>
      <w:r>
        <w:rPr>
          <w:sz w:val="24"/>
          <w:szCs w:val="24"/>
        </w:rPr>
        <w:fldChar w:fldCharType="begin"/>
      </w:r>
      <w:r w:rsidR="005F1A4E">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Pr>
          <w:sz w:val="24"/>
          <w:szCs w:val="24"/>
        </w:rPr>
        <w:fldChar w:fldCharType="separate"/>
      </w:r>
      <w:r>
        <w:rPr>
          <w:noProof/>
          <w:sz w:val="24"/>
          <w:szCs w:val="24"/>
        </w:rPr>
        <w:t>(Denby, Kumar et al. 2004, Kliebenstein, Rowe et al. 2005)</w:t>
      </w:r>
      <w:r>
        <w:rPr>
          <w:sz w:val="24"/>
          <w:szCs w:val="24"/>
        </w:rPr>
        <w:fldChar w:fldCharType="end"/>
      </w:r>
      <w:r>
        <w:rPr>
          <w:sz w:val="24"/>
          <w:szCs w:val="24"/>
        </w:rPr>
        <w:t xml:space="preserve">. Spores were </w:t>
      </w:r>
      <w:r w:rsidRPr="000D6362">
        <w:rPr>
          <w:sz w:val="24"/>
          <w:szCs w:val="24"/>
        </w:rPr>
        <w:t>collected</w:t>
      </w:r>
      <w:r>
        <w:rPr>
          <w:sz w:val="24"/>
          <w:szCs w:val="24"/>
        </w:rPr>
        <w:t xml:space="preserve"> </w:t>
      </w:r>
      <w:r w:rsidRPr="000D6362">
        <w:rPr>
          <w:sz w:val="24"/>
          <w:szCs w:val="24"/>
        </w:rPr>
        <w:t xml:space="preserve">from mature </w:t>
      </w:r>
      <w:r w:rsidRPr="00D349F6">
        <w:rPr>
          <w:i/>
          <w:sz w:val="24"/>
          <w:szCs w:val="24"/>
        </w:rPr>
        <w:t>B. cinerea</w:t>
      </w:r>
      <w:r w:rsidRPr="000D6362">
        <w:rPr>
          <w:sz w:val="24"/>
          <w:szCs w:val="24"/>
        </w:rPr>
        <w:t xml:space="preserve"> cultures</w:t>
      </w:r>
      <w:r>
        <w:rPr>
          <w:sz w:val="24"/>
          <w:szCs w:val="24"/>
        </w:rPr>
        <w:t xml:space="preserve"> grown on canned peach plates</w:t>
      </w:r>
      <w:r w:rsidRPr="000D6362">
        <w:rPr>
          <w:sz w:val="24"/>
          <w:szCs w:val="24"/>
        </w:rPr>
        <w:t xml:space="preserve"> and diluted to 10 spores/ </w:t>
      </w:r>
      <w:r>
        <w:rPr>
          <w:sz w:val="24"/>
          <w:szCs w:val="24"/>
        </w:rPr>
        <w:t>µ</w:t>
      </w:r>
      <w:r w:rsidRPr="000D6362">
        <w:rPr>
          <w:sz w:val="24"/>
          <w:szCs w:val="24"/>
        </w:rPr>
        <w:t xml:space="preserve">L in filter-sterilized 50% </w:t>
      </w:r>
      <w:r>
        <w:rPr>
          <w:sz w:val="24"/>
          <w:szCs w:val="24"/>
        </w:rPr>
        <w:t xml:space="preserve">organic </w:t>
      </w:r>
      <w:r w:rsidRPr="000D6362">
        <w:rPr>
          <w:sz w:val="24"/>
          <w:szCs w:val="24"/>
        </w:rPr>
        <w:t xml:space="preserve">grape juice. </w:t>
      </w:r>
      <w:bookmarkStart w:id="67" w:name="_Hlk514242071"/>
      <w:r w:rsidR="006A6D7B">
        <w:rPr>
          <w:sz w:val="24"/>
          <w:szCs w:val="24"/>
        </w:rPr>
        <w:lastRenderedPageBreak/>
        <w:t>Spores in grape juice were maintained in 4</w:t>
      </w:r>
      <w:r w:rsidR="006A6D7B">
        <w:rPr>
          <w:rFonts w:cstheme="minorHAnsi"/>
          <w:sz w:val="24"/>
          <w:szCs w:val="24"/>
        </w:rPr>
        <w:t>°</w:t>
      </w:r>
      <w:r w:rsidR="006A6D7B">
        <w:rPr>
          <w:sz w:val="24"/>
          <w:szCs w:val="24"/>
        </w:rPr>
        <w:t xml:space="preserve">C refrigeration or </w:t>
      </w:r>
      <w:r w:rsidR="00A03AD5">
        <w:rPr>
          <w:sz w:val="24"/>
          <w:szCs w:val="24"/>
        </w:rPr>
        <w:t>on</w:t>
      </w:r>
      <w:r w:rsidR="006A6D7B">
        <w:rPr>
          <w:sz w:val="24"/>
          <w:szCs w:val="24"/>
        </w:rPr>
        <w:t xml:space="preserve"> ice from the time of collection, to </w:t>
      </w:r>
      <w:r w:rsidR="00BB369B">
        <w:rPr>
          <w:sz w:val="24"/>
          <w:szCs w:val="24"/>
        </w:rPr>
        <w:t>inhibit</w:t>
      </w:r>
      <w:r w:rsidR="006A6D7B">
        <w:rPr>
          <w:sz w:val="24"/>
          <w:szCs w:val="24"/>
        </w:rPr>
        <w:t xml:space="preserve"> germination prior to inoculation. </w:t>
      </w:r>
      <w:bookmarkEnd w:id="67"/>
      <w:r w:rsidR="006D3CB6">
        <w:rPr>
          <w:sz w:val="24"/>
          <w:szCs w:val="24"/>
        </w:rPr>
        <w:t>The diluted s</w:t>
      </w:r>
      <w:r w:rsidR="00FB6D1C">
        <w:rPr>
          <w:sz w:val="24"/>
          <w:szCs w:val="24"/>
        </w:rPr>
        <w:t xml:space="preserve">pore suspensions were </w:t>
      </w:r>
      <w:r w:rsidR="006D3CB6">
        <w:rPr>
          <w:sz w:val="24"/>
          <w:szCs w:val="24"/>
        </w:rPr>
        <w:t>homogenized by agitation</w:t>
      </w:r>
      <w:r w:rsidR="00EE6645">
        <w:rPr>
          <w:sz w:val="24"/>
          <w:szCs w:val="24"/>
        </w:rPr>
        <w:t xml:space="preserve"> continuously during the entire process of applying the spores to all samples. This maintains the spores in the suspension and ensures even application across samples</w:t>
      </w:r>
      <w:r w:rsidR="006D3CB6">
        <w:rPr>
          <w:sz w:val="24"/>
          <w:szCs w:val="24"/>
        </w:rPr>
        <w:t xml:space="preserve">, then </w:t>
      </w:r>
      <w:r>
        <w:rPr>
          <w:sz w:val="24"/>
          <w:szCs w:val="24"/>
        </w:rPr>
        <w:t>4µ</w:t>
      </w:r>
      <w:r w:rsidRPr="000D6362">
        <w:rPr>
          <w:sz w:val="24"/>
          <w:szCs w:val="24"/>
        </w:rPr>
        <w:t xml:space="preserve">l droplets </w:t>
      </w:r>
      <w:r>
        <w:rPr>
          <w:sz w:val="24"/>
          <w:szCs w:val="24"/>
        </w:rPr>
        <w:t xml:space="preserve">were placed onto the detached leaflets </w:t>
      </w:r>
      <w:r w:rsidRPr="000D6362">
        <w:rPr>
          <w:sz w:val="24"/>
          <w:szCs w:val="24"/>
        </w:rPr>
        <w:t>at room temperature.</w:t>
      </w:r>
      <w:r w:rsidR="00A03AD5">
        <w:rPr>
          <w:sz w:val="24"/>
          <w:szCs w:val="24"/>
        </w:rPr>
        <w:t xml:space="preserve"> The entire inoculation took approximately 2 hour of time per experiment.</w:t>
      </w:r>
      <w:r w:rsidRPr="000D6362">
        <w:rPr>
          <w:sz w:val="24"/>
          <w:szCs w:val="24"/>
        </w:rPr>
        <w:t xml:space="preserve"> </w:t>
      </w:r>
      <w:r>
        <w:rPr>
          <w:sz w:val="24"/>
          <w:szCs w:val="24"/>
        </w:rPr>
        <w:t>Mock-inoculated c</w:t>
      </w:r>
      <w:r w:rsidRPr="000D6362">
        <w:rPr>
          <w:sz w:val="24"/>
          <w:szCs w:val="24"/>
        </w:rPr>
        <w:t xml:space="preserve">ontrol leaves </w:t>
      </w:r>
      <w:r>
        <w:rPr>
          <w:sz w:val="24"/>
          <w:szCs w:val="24"/>
        </w:rPr>
        <w:t>were treated with</w:t>
      </w:r>
      <w:r w:rsidRPr="000D6362">
        <w:rPr>
          <w:sz w:val="24"/>
          <w:szCs w:val="24"/>
        </w:rPr>
        <w:t xml:space="preserve"> 4</w:t>
      </w:r>
      <w:r>
        <w:rPr>
          <w:sz w:val="24"/>
          <w:szCs w:val="24"/>
        </w:rPr>
        <w:t>µ</w:t>
      </w:r>
      <w:r w:rsidRPr="000D6362">
        <w:rPr>
          <w:sz w:val="24"/>
          <w:szCs w:val="24"/>
        </w:rPr>
        <w:t xml:space="preserve">L of </w:t>
      </w:r>
      <w:r>
        <w:rPr>
          <w:sz w:val="24"/>
          <w:szCs w:val="24"/>
        </w:rPr>
        <w:t>50</w:t>
      </w:r>
      <w:r w:rsidRPr="000D6362">
        <w:rPr>
          <w:sz w:val="24"/>
          <w:szCs w:val="24"/>
        </w:rPr>
        <w:t xml:space="preserve">% </w:t>
      </w:r>
      <w:r>
        <w:rPr>
          <w:sz w:val="24"/>
          <w:szCs w:val="24"/>
        </w:rPr>
        <w:t xml:space="preserve">organic </w:t>
      </w:r>
      <w:r w:rsidRPr="000D6362">
        <w:rPr>
          <w:sz w:val="24"/>
          <w:szCs w:val="24"/>
        </w:rPr>
        <w:t>grape juice</w:t>
      </w:r>
      <w:r w:rsidRPr="000D6362" w:rsidDel="00374962">
        <w:rPr>
          <w:sz w:val="24"/>
          <w:szCs w:val="24"/>
        </w:rPr>
        <w:t xml:space="preserve"> </w:t>
      </w:r>
      <w:r w:rsidRPr="000D6362">
        <w:rPr>
          <w:sz w:val="24"/>
          <w:szCs w:val="24"/>
        </w:rPr>
        <w:t>without spores.</w:t>
      </w:r>
      <w:r>
        <w:rPr>
          <w:sz w:val="24"/>
          <w:szCs w:val="24"/>
        </w:rPr>
        <w:t xml:space="preserve"> Digital photos were taken of all </w:t>
      </w:r>
      <w:r w:rsidRPr="000D6362">
        <w:rPr>
          <w:sz w:val="24"/>
          <w:szCs w:val="24"/>
        </w:rPr>
        <w:t>leaflets at 24, 48, and 72 hours post inoculation</w:t>
      </w:r>
      <w:r>
        <w:rPr>
          <w:sz w:val="24"/>
          <w:szCs w:val="24"/>
        </w:rPr>
        <w:t xml:space="preserve"> and automated image analysis was used to measure lesion size.</w:t>
      </w:r>
    </w:p>
    <w:p w14:paraId="4B49936C" w14:textId="77777777" w:rsidR="00D91DB6" w:rsidRPr="000D6362" w:rsidRDefault="00D91DB6" w:rsidP="00D91DB6">
      <w:pPr>
        <w:spacing w:line="480" w:lineRule="auto"/>
        <w:rPr>
          <w:sz w:val="24"/>
          <w:szCs w:val="24"/>
        </w:rPr>
      </w:pPr>
    </w:p>
    <w:p w14:paraId="60A9710C" w14:textId="77777777" w:rsidR="00D91DB6" w:rsidRPr="000D6362" w:rsidRDefault="00D91DB6" w:rsidP="00D91DB6">
      <w:pPr>
        <w:spacing w:line="480" w:lineRule="auto"/>
        <w:rPr>
          <w:b/>
          <w:sz w:val="24"/>
          <w:szCs w:val="24"/>
        </w:rPr>
      </w:pPr>
      <w:r w:rsidRPr="000D6362">
        <w:rPr>
          <w:b/>
          <w:sz w:val="24"/>
          <w:szCs w:val="24"/>
        </w:rPr>
        <w:t>Automated Image Analysis</w:t>
      </w:r>
    </w:p>
    <w:p w14:paraId="5F62B8E4" w14:textId="4EA39EDB" w:rsidR="00D91DB6" w:rsidRDefault="00D91DB6" w:rsidP="00D91DB6">
      <w:pPr>
        <w:spacing w:line="480" w:lineRule="auto"/>
        <w:ind w:firstLine="720"/>
        <w:rPr>
          <w:sz w:val="24"/>
          <w:szCs w:val="24"/>
        </w:rPr>
      </w:pPr>
      <w:r>
        <w:rPr>
          <w:sz w:val="24"/>
          <w:szCs w:val="24"/>
        </w:rPr>
        <w:t>Lesion area was digitally measured</w:t>
      </w:r>
      <w:r w:rsidRPr="000D6362">
        <w:rPr>
          <w:sz w:val="24"/>
          <w:szCs w:val="24"/>
        </w:rPr>
        <w:t xml:space="preserve">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w:t>
      </w:r>
      <w:r>
        <w:rPr>
          <w:sz w:val="24"/>
          <w:szCs w:val="24"/>
        </w:rPr>
        <w:fldChar w:fldCharType="begin"/>
      </w:r>
      <w:r w:rsidR="005F1A4E">
        <w:rPr>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Pr>
          <w:sz w:val="24"/>
          <w:szCs w:val="24"/>
        </w:rPr>
        <w:fldChar w:fldCharType="separate"/>
      </w:r>
      <w:r>
        <w:rPr>
          <w:noProof/>
          <w:sz w:val="24"/>
          <w:szCs w:val="24"/>
        </w:rPr>
        <w:t>(Pau, Fuchs et al. 2010, Failmezger, Yuan et al. 2012)</w:t>
      </w:r>
      <w:r>
        <w:rPr>
          <w:sz w:val="24"/>
          <w:szCs w:val="24"/>
        </w:rPr>
        <w:fldChar w:fldCharType="end"/>
      </w:r>
      <w:r>
        <w:rPr>
          <w:sz w:val="24"/>
          <w:szCs w:val="24"/>
        </w:rPr>
        <w:t xml:space="preserve"> </w:t>
      </w:r>
      <w:r w:rsidRPr="000D6362">
        <w:rPr>
          <w:sz w:val="24"/>
          <w:szCs w:val="24"/>
        </w:rPr>
        <w:t>in</w:t>
      </w:r>
      <w:r>
        <w:rPr>
          <w:sz w:val="24"/>
          <w:szCs w:val="24"/>
        </w:rPr>
        <w:t xml:space="preserve"> the R statistical environment </w:t>
      </w:r>
      <w:r>
        <w:rPr>
          <w:sz w:val="24"/>
          <w:szCs w:val="24"/>
        </w:rPr>
        <w:fldChar w:fldCharType="begin"/>
      </w:r>
      <w:r w:rsidR="005F1A4E">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Pr>
          <w:sz w:val="24"/>
          <w:szCs w:val="24"/>
        </w:rPr>
        <w:fldChar w:fldCharType="separate"/>
      </w:r>
      <w:r>
        <w:rPr>
          <w:noProof/>
          <w:sz w:val="24"/>
          <w:szCs w:val="24"/>
        </w:rPr>
        <w:t>(R Development Core Team 2008)</w:t>
      </w:r>
      <w:r>
        <w:rPr>
          <w:sz w:val="24"/>
          <w:szCs w:val="24"/>
        </w:rPr>
        <w:fldChar w:fldCharType="end"/>
      </w:r>
      <w:r>
        <w:rPr>
          <w:sz w:val="24"/>
          <w:szCs w:val="24"/>
        </w:rPr>
        <w:t xml:space="preserve">, as previously described </w:t>
      </w:r>
      <w:r>
        <w:rPr>
          <w:sz w:val="24"/>
          <w:szCs w:val="24"/>
        </w:rPr>
        <w:fldChar w:fldCharType="begin"/>
      </w:r>
      <w:r w:rsidR="005F1A4E">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Pr>
          <w:sz w:val="24"/>
          <w:szCs w:val="24"/>
        </w:rPr>
        <w:fldChar w:fldCharType="separate"/>
      </w:r>
      <w:r>
        <w:rPr>
          <w:noProof/>
          <w:sz w:val="24"/>
          <w:szCs w:val="24"/>
        </w:rPr>
        <w:t>(Corwin, Copeland et al. 2016, Corwin, Subedy et al. 2016)</w:t>
      </w:r>
      <w:r>
        <w:rPr>
          <w:sz w:val="24"/>
          <w:szCs w:val="24"/>
        </w:rPr>
        <w:fldChar w:fldCharType="end"/>
      </w:r>
      <w:r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0D6362" w:rsidRDefault="00D91DB6" w:rsidP="00D91DB6">
      <w:pPr>
        <w:spacing w:line="480" w:lineRule="auto"/>
        <w:ind w:firstLine="720"/>
        <w:rPr>
          <w:sz w:val="24"/>
          <w:szCs w:val="24"/>
        </w:rPr>
      </w:pPr>
    </w:p>
    <w:p w14:paraId="0794569C" w14:textId="77777777" w:rsidR="00D91DB6" w:rsidRPr="000D6362" w:rsidRDefault="00D91DB6" w:rsidP="00D91DB6">
      <w:pPr>
        <w:spacing w:line="480" w:lineRule="auto"/>
        <w:rPr>
          <w:b/>
          <w:sz w:val="24"/>
          <w:szCs w:val="24"/>
        </w:rPr>
      </w:pPr>
      <w:r w:rsidRPr="000D6362">
        <w:rPr>
          <w:b/>
          <w:sz w:val="24"/>
          <w:szCs w:val="24"/>
        </w:rPr>
        <w:t>Data analysis</w:t>
      </w:r>
    </w:p>
    <w:p w14:paraId="60CB6301" w14:textId="73EEB81D" w:rsidR="00D91DB6" w:rsidRDefault="00D91DB6" w:rsidP="00D91DB6">
      <w:pPr>
        <w:spacing w:line="480" w:lineRule="auto"/>
        <w:rPr>
          <w:sz w:val="24"/>
          <w:szCs w:val="24"/>
        </w:rPr>
      </w:pPr>
      <w:r w:rsidRPr="000D6362">
        <w:rPr>
          <w:sz w:val="24"/>
          <w:szCs w:val="24"/>
        </w:rPr>
        <w:lastRenderedPageBreak/>
        <w:tab/>
        <w:t xml:space="preserve">We analyzed </w:t>
      </w:r>
      <w:r>
        <w:rPr>
          <w:sz w:val="24"/>
          <w:szCs w:val="24"/>
        </w:rPr>
        <w:t xml:space="preserve">lesion areas using a general </w:t>
      </w:r>
      <w:r w:rsidRPr="000D6362">
        <w:rPr>
          <w:sz w:val="24"/>
          <w:szCs w:val="24"/>
        </w:rPr>
        <w:t xml:space="preserve">linear model for the full experiment, including the </w:t>
      </w:r>
      <w:r>
        <w:rPr>
          <w:sz w:val="24"/>
          <w:szCs w:val="24"/>
        </w:rPr>
        <w:t xml:space="preserve">fixed </w:t>
      </w:r>
      <w:r w:rsidRPr="000D6362">
        <w:rPr>
          <w:sz w:val="24"/>
          <w:szCs w:val="24"/>
        </w:rPr>
        <w:t xml:space="preserve">effects of </w:t>
      </w:r>
      <w:r>
        <w:rPr>
          <w:sz w:val="24"/>
          <w:szCs w:val="24"/>
        </w:rPr>
        <w:t>isolate genotype, plant domestication (</w:t>
      </w:r>
      <w:r w:rsidRPr="006046FA">
        <w:rPr>
          <w:i/>
          <w:sz w:val="24"/>
          <w:szCs w:val="24"/>
        </w:rPr>
        <w:t xml:space="preserve">S. </w:t>
      </w:r>
      <w:proofErr w:type="spellStart"/>
      <w:r w:rsidRPr="006046FA">
        <w:rPr>
          <w:i/>
          <w:sz w:val="24"/>
          <w:szCs w:val="24"/>
        </w:rPr>
        <w:t>lycopersicum</w:t>
      </w:r>
      <w:proofErr w:type="spellEnd"/>
      <w:r>
        <w:rPr>
          <w:sz w:val="24"/>
          <w:szCs w:val="24"/>
        </w:rPr>
        <w:t xml:space="preserve"> or </w:t>
      </w:r>
      <w:r w:rsidRPr="006046FA">
        <w:rPr>
          <w:i/>
          <w:sz w:val="24"/>
          <w:szCs w:val="24"/>
        </w:rPr>
        <w:t xml:space="preserve">S. </w:t>
      </w:r>
      <w:proofErr w:type="spellStart"/>
      <w:r w:rsidRPr="006046FA">
        <w:rPr>
          <w:i/>
          <w:sz w:val="24"/>
          <w:szCs w:val="24"/>
        </w:rPr>
        <w:t>pimpinellifolium</w:t>
      </w:r>
      <w:proofErr w:type="spellEnd"/>
      <w:r>
        <w:rPr>
          <w:sz w:val="24"/>
          <w:szCs w:val="24"/>
        </w:rPr>
        <w:t>), plant genotype (which is nested within domestication status), experiment, and block (nested within experiment) on lesion area, as well as their interactions (</w:t>
      </w:r>
      <w:r w:rsidR="00473273">
        <w:rPr>
          <w:sz w:val="24"/>
          <w:szCs w:val="24"/>
        </w:rPr>
        <w:t xml:space="preserve">R </w:t>
      </w:r>
      <w:r>
        <w:rPr>
          <w:sz w:val="24"/>
          <w:szCs w:val="24"/>
        </w:rPr>
        <w:t>lme4</w:t>
      </w:r>
      <w:r w:rsidR="00473273">
        <w:rPr>
          <w:sz w:val="24"/>
          <w:szCs w:val="24"/>
        </w:rPr>
        <w:t xml:space="preserve"> package</w:t>
      </w:r>
      <w:r>
        <w:rPr>
          <w:sz w:val="24"/>
          <w:szCs w:val="24"/>
        </w:rPr>
        <w:t xml:space="preserve">; </w:t>
      </w:r>
      <w:r>
        <w:rPr>
          <w:sz w:val="24"/>
          <w:szCs w:val="24"/>
        </w:rPr>
        <w:fldChar w:fldCharType="begin"/>
      </w:r>
      <w:r w:rsidR="00473273">
        <w:rPr>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sz w:val="24"/>
          <w:szCs w:val="24"/>
        </w:rPr>
        <w:fldChar w:fldCharType="separate"/>
      </w:r>
      <w:r w:rsidR="00473273">
        <w:rPr>
          <w:noProof/>
          <w:sz w:val="24"/>
          <w:szCs w:val="24"/>
        </w:rPr>
        <w:t>(Bates, Maechler et al. 2015)</w:t>
      </w:r>
      <w:r>
        <w:rPr>
          <w:sz w:val="24"/>
          <w:szCs w:val="24"/>
        </w:rPr>
        <w:fldChar w:fldCharType="end"/>
      </w:r>
      <w:r>
        <w:rPr>
          <w:sz w:val="24"/>
          <w:szCs w:val="24"/>
        </w:rPr>
        <w:t>). Two of our 97 isolates that did not have replication across 2 experiments were dropped at this stage of analysis. The</w:t>
      </w:r>
      <w:del w:id="68" w:author="N S" w:date="2018-08-13T14:53:00Z">
        <w:r w:rsidDel="00154DD4">
          <w:rPr>
            <w:sz w:val="24"/>
            <w:szCs w:val="24"/>
          </w:rPr>
          <w:delText xml:space="preserve">re was no difference in the results if </w:delText>
        </w:r>
      </w:del>
      <w:ins w:id="69" w:author="N S" w:date="2018-08-13T14:53:00Z">
        <w:r w:rsidR="00154DD4">
          <w:rPr>
            <w:sz w:val="24"/>
            <w:szCs w:val="24"/>
          </w:rPr>
          <w:t xml:space="preserve"> significance of individual terms in </w:t>
        </w:r>
      </w:ins>
      <w:ins w:id="70" w:author="N S" w:date="2018-08-13T14:54:00Z">
        <w:r w:rsidR="00154DD4">
          <w:rPr>
            <w:sz w:val="24"/>
            <w:szCs w:val="24"/>
          </w:rPr>
          <w:t xml:space="preserve">the model did not change if </w:t>
        </w:r>
      </w:ins>
      <w:r>
        <w:rPr>
          <w:sz w:val="24"/>
          <w:szCs w:val="24"/>
        </w:rPr>
        <w:t xml:space="preserve">experiment and block were treated as random effects. Adding terms for individual plant, leaf, and leaflet position did not significantly improve the full model, so they were omitted from further analysis. </w:t>
      </w:r>
      <w:del w:id="71" w:author="N S" w:date="2018-08-13T14:54:00Z">
        <w:r w:rsidDel="00154DD4">
          <w:rPr>
            <w:sz w:val="24"/>
            <w:szCs w:val="24"/>
          </w:rPr>
          <w:delText xml:space="preserve">We also tested a mixed model with random effects of experiment and block, but this did not affect our interpretation of the fixed effects. </w:delText>
        </w:r>
      </w:del>
      <w:r>
        <w:rPr>
          <w:sz w:val="24"/>
          <w:szCs w:val="24"/>
        </w:rPr>
        <w:t xml:space="preserve">This model was used to calculate the significance of each factor and to obtain </w:t>
      </w:r>
      <w:r w:rsidRPr="000D6362">
        <w:rPr>
          <w:sz w:val="24"/>
          <w:szCs w:val="24"/>
        </w:rPr>
        <w:t>the least-squared means of lesion size</w:t>
      </w:r>
      <w:r>
        <w:rPr>
          <w:sz w:val="24"/>
          <w:szCs w:val="24"/>
        </w:rPr>
        <w:t xml:space="preserve"> for each </w:t>
      </w:r>
      <w:r w:rsidRPr="002B1D25">
        <w:rPr>
          <w:i/>
          <w:sz w:val="24"/>
          <w:szCs w:val="24"/>
        </w:rPr>
        <w:t>B. cinerea</w:t>
      </w:r>
      <w:r>
        <w:rPr>
          <w:sz w:val="24"/>
          <w:szCs w:val="24"/>
        </w:rPr>
        <w:t xml:space="preserve"> isolate x tomato accession as well as for each </w:t>
      </w:r>
      <w:r w:rsidRPr="00685345">
        <w:rPr>
          <w:i/>
          <w:sz w:val="24"/>
          <w:szCs w:val="24"/>
        </w:rPr>
        <w:t>B. cinerea</w:t>
      </w:r>
      <w:r>
        <w:rPr>
          <w:sz w:val="24"/>
          <w:szCs w:val="24"/>
        </w:rPr>
        <w:t xml:space="preserve"> isolate x domestic/wild tomato</w:t>
      </w:r>
      <w:r w:rsidRPr="000D6362">
        <w:rPr>
          <w:sz w:val="24"/>
          <w:szCs w:val="24"/>
        </w:rPr>
        <w:t>.</w:t>
      </w:r>
      <w:r>
        <w:rPr>
          <w:sz w:val="24"/>
          <w:szCs w:val="24"/>
        </w:rPr>
        <w:t xml:space="preserve"> We also calculated a domestication sensitivity phenotype, Sensitivity = (Domesticated lesion size – Wild lesion size) / Domesticated lesion size.</w:t>
      </w:r>
    </w:p>
    <w:p w14:paraId="340DC15F" w14:textId="4BC61E81" w:rsidR="00587F2F" w:rsidRDefault="00587F2F" w:rsidP="00D91DB6">
      <w:pPr>
        <w:spacing w:line="480" w:lineRule="auto"/>
        <w:rPr>
          <w:sz w:val="24"/>
          <w:szCs w:val="24"/>
        </w:rPr>
      </w:pPr>
      <w:r>
        <w:rPr>
          <w:sz w:val="24"/>
          <w:szCs w:val="24"/>
        </w:rPr>
        <w:tab/>
      </w:r>
      <w:r w:rsidR="00FE1550">
        <w:rPr>
          <w:sz w:val="24"/>
          <w:szCs w:val="24"/>
        </w:rPr>
        <w:t>Using</w:t>
      </w:r>
      <w:r>
        <w:rPr>
          <w:sz w:val="24"/>
          <w:szCs w:val="24"/>
        </w:rPr>
        <w:t xml:space="preserve"> tomato </w:t>
      </w:r>
      <w:r w:rsidR="00FE1550">
        <w:rPr>
          <w:sz w:val="24"/>
          <w:szCs w:val="24"/>
        </w:rPr>
        <w:t>sequence</w:t>
      </w:r>
      <w:r>
        <w:rPr>
          <w:sz w:val="24"/>
          <w:szCs w:val="24"/>
        </w:rPr>
        <w:t xml:space="preserve"> data from </w:t>
      </w:r>
      <w:r w:rsidR="00D66E95">
        <w:rPr>
          <w:sz w:val="24"/>
          <w:szCs w:val="24"/>
        </w:rPr>
        <w:t xml:space="preserve">the </w:t>
      </w:r>
      <w:proofErr w:type="spellStart"/>
      <w:r w:rsidR="00D66E95">
        <w:rPr>
          <w:sz w:val="24"/>
          <w:szCs w:val="24"/>
        </w:rPr>
        <w:t>SolCAP</w:t>
      </w:r>
      <w:proofErr w:type="spellEnd"/>
      <w:r>
        <w:rPr>
          <w:sz w:val="24"/>
          <w:szCs w:val="24"/>
        </w:rPr>
        <w:t xml:space="preserve"> diversity panel</w:t>
      </w:r>
      <w:r w:rsidR="00FE1550">
        <w:rPr>
          <w:sz w:val="24"/>
          <w:szCs w:val="24"/>
        </w:rPr>
        <w:t xml:space="preserve"> that contained 9 of our 12 accessions,</w:t>
      </w:r>
      <w:r>
        <w:rPr>
          <w:sz w:val="24"/>
          <w:szCs w:val="24"/>
        </w:rPr>
        <w:t xml:space="preserve"> </w:t>
      </w:r>
      <w:r w:rsidR="00FE1550">
        <w:rPr>
          <w:sz w:val="24"/>
          <w:szCs w:val="24"/>
        </w:rPr>
        <w:t xml:space="preserve">we </w:t>
      </w:r>
      <w:r>
        <w:rPr>
          <w:sz w:val="24"/>
          <w:szCs w:val="24"/>
        </w:rPr>
        <w:t>determine</w:t>
      </w:r>
      <w:r w:rsidR="00FE1550">
        <w:rPr>
          <w:sz w:val="24"/>
          <w:szCs w:val="24"/>
        </w:rPr>
        <w:t>d</w:t>
      </w:r>
      <w:r>
        <w:rPr>
          <w:sz w:val="24"/>
          <w:szCs w:val="24"/>
        </w:rPr>
        <w:t xml:space="preserve"> pairwise genetic distances </w:t>
      </w:r>
      <w:r w:rsidR="00D03171">
        <w:rPr>
          <w:sz w:val="24"/>
          <w:szCs w:val="24"/>
        </w:rPr>
        <w:fldChar w:fldCharType="begin"/>
      </w:r>
      <w:r w:rsidR="005F1A4E">
        <w:rPr>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Pr>
          <w:sz w:val="24"/>
          <w:szCs w:val="24"/>
        </w:rPr>
        <w:fldChar w:fldCharType="separate"/>
      </w:r>
      <w:r w:rsidR="00D03171">
        <w:rPr>
          <w:noProof/>
          <w:sz w:val="24"/>
          <w:szCs w:val="24"/>
        </w:rPr>
        <w:t>(Sim, Durstewitz et al. 2012)</w:t>
      </w:r>
      <w:r w:rsidR="00D03171">
        <w:rPr>
          <w:sz w:val="24"/>
          <w:szCs w:val="24"/>
        </w:rPr>
        <w:fldChar w:fldCharType="end"/>
      </w:r>
      <w:r>
        <w:rPr>
          <w:sz w:val="24"/>
          <w:szCs w:val="24"/>
        </w:rPr>
        <w:t xml:space="preserve">. </w:t>
      </w:r>
      <w:r w:rsidR="00D66E95">
        <w:rPr>
          <w:sz w:val="24"/>
          <w:szCs w:val="24"/>
        </w:rPr>
        <w:t>We calculated pairwise</w:t>
      </w:r>
      <w:r w:rsidR="00D66E95" w:rsidRPr="00D66E95">
        <w:rPr>
          <w:sz w:val="24"/>
          <w:szCs w:val="24"/>
        </w:rPr>
        <w:t xml:space="preserve"> Euclidean distances between 426 wild and domesticated tomato accessions from Infinium SNP genotyping at 7,720 loci </w:t>
      </w:r>
      <w:r w:rsidR="00D66E95">
        <w:rPr>
          <w:sz w:val="24"/>
          <w:szCs w:val="24"/>
        </w:rPr>
        <w:t>using</w:t>
      </w:r>
      <w:r w:rsidR="00473273">
        <w:rPr>
          <w:sz w:val="24"/>
          <w:szCs w:val="24"/>
        </w:rPr>
        <w:t xml:space="preserve"> the</w:t>
      </w:r>
      <w:r w:rsidR="00D66E95">
        <w:rPr>
          <w:sz w:val="24"/>
          <w:szCs w:val="24"/>
        </w:rPr>
        <w:t xml:space="preserve"> R </w:t>
      </w:r>
      <w:proofErr w:type="spellStart"/>
      <w:r w:rsidR="00D66E95">
        <w:rPr>
          <w:sz w:val="24"/>
          <w:szCs w:val="24"/>
        </w:rPr>
        <w:t>adegenet</w:t>
      </w:r>
      <w:proofErr w:type="spellEnd"/>
      <w:r w:rsidR="00473273">
        <w:rPr>
          <w:sz w:val="24"/>
          <w:szCs w:val="24"/>
        </w:rPr>
        <w:t xml:space="preserve"> package</w:t>
      </w:r>
      <w:r w:rsidR="00D66E95">
        <w:rPr>
          <w:sz w:val="24"/>
          <w:szCs w:val="24"/>
        </w:rPr>
        <w:t xml:space="preserve"> </w:t>
      </w:r>
      <w:r w:rsidR="00D03171">
        <w:rPr>
          <w:sz w:val="24"/>
          <w:szCs w:val="24"/>
        </w:rPr>
        <w:fldChar w:fldCharType="begin"/>
      </w:r>
      <w:r w:rsidR="00473273">
        <w:rPr>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Pr>
          <w:sz w:val="24"/>
          <w:szCs w:val="24"/>
        </w:rPr>
        <w:fldChar w:fldCharType="separate"/>
      </w:r>
      <w:r w:rsidR="00473273">
        <w:rPr>
          <w:noProof/>
          <w:sz w:val="24"/>
          <w:szCs w:val="24"/>
        </w:rPr>
        <w:t>(Jombart , Sim, Durstewitz et al. 2012)</w:t>
      </w:r>
      <w:r w:rsidR="00D03171">
        <w:rPr>
          <w:sz w:val="24"/>
          <w:szCs w:val="24"/>
        </w:rPr>
        <w:fldChar w:fldCharType="end"/>
      </w:r>
      <w:r w:rsidR="00D66E95" w:rsidRPr="00D66E95">
        <w:rPr>
          <w:sz w:val="24"/>
          <w:szCs w:val="24"/>
        </w:rPr>
        <w:t>.</w:t>
      </w:r>
      <w:r w:rsidR="00D66E95">
        <w:rPr>
          <w:sz w:val="24"/>
          <w:szCs w:val="24"/>
        </w:rPr>
        <w:t xml:space="preserve"> </w:t>
      </w:r>
      <w:r w:rsidR="00D66E95" w:rsidRPr="00D66E95">
        <w:rPr>
          <w:sz w:val="24"/>
          <w:szCs w:val="24"/>
        </w:rPr>
        <w:t xml:space="preserve">Clustering is by R </w:t>
      </w:r>
      <w:proofErr w:type="spellStart"/>
      <w:r w:rsidR="00D66E95" w:rsidRPr="00D66E95">
        <w:rPr>
          <w:sz w:val="24"/>
          <w:szCs w:val="24"/>
        </w:rPr>
        <w:t>hclust</w:t>
      </w:r>
      <w:proofErr w:type="spellEnd"/>
      <w:r w:rsidR="00190ECE">
        <w:rPr>
          <w:sz w:val="24"/>
          <w:szCs w:val="24"/>
        </w:rPr>
        <w:t xml:space="preserve"> </w:t>
      </w:r>
      <w:r w:rsidR="00473273">
        <w:rPr>
          <w:sz w:val="24"/>
          <w:szCs w:val="24"/>
        </w:rPr>
        <w:t xml:space="preserve">(in the </w:t>
      </w:r>
      <w:r w:rsidR="00190ECE">
        <w:rPr>
          <w:sz w:val="24"/>
          <w:szCs w:val="24"/>
        </w:rPr>
        <w:t>stats</w:t>
      </w:r>
      <w:r w:rsidR="00473273">
        <w:rPr>
          <w:sz w:val="24"/>
          <w:szCs w:val="24"/>
        </w:rPr>
        <w:t xml:space="preserve"> package)</w:t>
      </w:r>
      <w:r w:rsidR="00D66E95" w:rsidRPr="00D66E95">
        <w:rPr>
          <w:sz w:val="24"/>
          <w:szCs w:val="24"/>
        </w:rPr>
        <w:t xml:space="preserve"> default UPGMA method</w:t>
      </w:r>
      <w:r w:rsidR="00190ECE">
        <w:rPr>
          <w:sz w:val="24"/>
          <w:szCs w:val="24"/>
        </w:rPr>
        <w:t xml:space="preserve"> </w:t>
      </w:r>
      <w:r w:rsidR="00190ECE">
        <w:rPr>
          <w:sz w:val="24"/>
          <w:szCs w:val="24"/>
        </w:rPr>
        <w:fldChar w:fldCharType="begin"/>
      </w:r>
      <w:r w:rsidR="00190ECE">
        <w:rPr>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Pr>
          <w:sz w:val="24"/>
          <w:szCs w:val="24"/>
        </w:rPr>
        <w:fldChar w:fldCharType="separate"/>
      </w:r>
      <w:r w:rsidR="00190ECE">
        <w:rPr>
          <w:noProof/>
          <w:sz w:val="24"/>
          <w:szCs w:val="24"/>
        </w:rPr>
        <w:t>(R Development Core Team 2008)</w:t>
      </w:r>
      <w:r w:rsidR="00190ECE">
        <w:rPr>
          <w:sz w:val="24"/>
          <w:szCs w:val="24"/>
        </w:rPr>
        <w:fldChar w:fldCharType="end"/>
      </w:r>
      <w:r w:rsidR="00D66E95" w:rsidRPr="00D66E95">
        <w:rPr>
          <w:sz w:val="24"/>
          <w:szCs w:val="24"/>
        </w:rPr>
        <w:t>.</w:t>
      </w:r>
    </w:p>
    <w:p w14:paraId="75A21060" w14:textId="77777777" w:rsidR="00D91DB6" w:rsidRDefault="00D91DB6" w:rsidP="00D91DB6">
      <w:pPr>
        <w:spacing w:line="480" w:lineRule="auto"/>
        <w:rPr>
          <w:sz w:val="24"/>
          <w:szCs w:val="24"/>
        </w:rPr>
      </w:pPr>
      <w:r>
        <w:rPr>
          <w:sz w:val="24"/>
          <w:szCs w:val="24"/>
        </w:rPr>
        <w:lastRenderedPageBreak/>
        <w:tab/>
      </w:r>
      <w:r w:rsidRPr="00415881">
        <w:rPr>
          <w:sz w:val="24"/>
          <w:szCs w:val="24"/>
        </w:rPr>
        <w:t xml:space="preserve">We used several methods to examine host specialization to tomato within </w:t>
      </w:r>
      <w:r w:rsidRPr="009D2979">
        <w:rPr>
          <w:i/>
          <w:sz w:val="24"/>
          <w:szCs w:val="24"/>
        </w:rPr>
        <w:t>B. cinerea</w:t>
      </w:r>
      <w:r w:rsidRPr="00415881">
        <w:rPr>
          <w:sz w:val="24"/>
          <w:szCs w:val="24"/>
        </w:rPr>
        <w:t>. First, we s</w:t>
      </w:r>
      <w:r>
        <w:rPr>
          <w:sz w:val="24"/>
          <w:szCs w:val="24"/>
        </w:rPr>
        <w:t xml:space="preserve">plit our </w:t>
      </w:r>
      <w:r w:rsidRPr="009D2979">
        <w:rPr>
          <w:i/>
          <w:sz w:val="24"/>
          <w:szCs w:val="24"/>
        </w:rPr>
        <w:t>B. cinerea</w:t>
      </w:r>
      <w:r>
        <w:rPr>
          <w:sz w:val="24"/>
          <w:szCs w:val="24"/>
        </w:rPr>
        <w:t xml:space="preserve"> population </w:t>
      </w:r>
      <w:r w:rsidRPr="00415881">
        <w:rPr>
          <w:sz w:val="24"/>
          <w:szCs w:val="24"/>
        </w:rPr>
        <w:t>into isolates collected from tomato tissue vs. other hosts. We compared these</w:t>
      </w:r>
      <w:r>
        <w:rPr>
          <w:sz w:val="24"/>
          <w:szCs w:val="24"/>
        </w:rPr>
        <w:t xml:space="preserve"> groups by t-test for virulence </w:t>
      </w:r>
      <w:r w:rsidRPr="00415881">
        <w:rPr>
          <w:sz w:val="24"/>
          <w:szCs w:val="24"/>
        </w:rPr>
        <w:t>on domesticated tomato genotypes, wild tomato geno</w:t>
      </w:r>
      <w:r>
        <w:rPr>
          <w:sz w:val="24"/>
          <w:szCs w:val="24"/>
        </w:rPr>
        <w:t xml:space="preserve">types, or all tomato genotypes. </w:t>
      </w:r>
      <w:r w:rsidRPr="00415881">
        <w:rPr>
          <w:sz w:val="24"/>
          <w:szCs w:val="24"/>
        </w:rPr>
        <w:t xml:space="preserve">Next, we used a Wilcoxon signed-rank test to compare the rank order distribution of lesion sizes </w:t>
      </w:r>
      <w:r>
        <w:rPr>
          <w:sz w:val="24"/>
          <w:szCs w:val="24"/>
        </w:rPr>
        <w:t xml:space="preserve">across paired tomato genotypes. </w:t>
      </w:r>
      <w:r w:rsidRPr="00415881">
        <w:rPr>
          <w:sz w:val="24"/>
          <w:szCs w:val="24"/>
        </w:rPr>
        <w:t xml:space="preserve">To examine host specialization to tomato domestication within </w:t>
      </w:r>
      <w:r w:rsidRPr="009D2979">
        <w:rPr>
          <w:i/>
          <w:sz w:val="24"/>
          <w:szCs w:val="24"/>
        </w:rPr>
        <w:t>B. cinerea</w:t>
      </w:r>
      <w:r w:rsidRPr="00415881">
        <w:rPr>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655B2C1B" w14:textId="657D3994" w:rsidR="00D91DB6" w:rsidRDefault="00D91DB6" w:rsidP="00D91DB6">
      <w:pPr>
        <w:spacing w:line="480" w:lineRule="auto"/>
        <w:ind w:firstLine="720"/>
        <w:rPr>
          <w:rFonts w:cs="Arial"/>
          <w:color w:val="222222"/>
          <w:sz w:val="24"/>
          <w:szCs w:val="24"/>
          <w:shd w:val="clear" w:color="auto" w:fill="FFFFFF"/>
        </w:rPr>
      </w:pPr>
      <w:r>
        <w:rPr>
          <w:sz w:val="24"/>
          <w:szCs w:val="24"/>
        </w:rPr>
        <w:t xml:space="preserve">The model means and </w:t>
      </w:r>
      <w:r w:rsidR="00473273">
        <w:rPr>
          <w:sz w:val="24"/>
          <w:szCs w:val="24"/>
        </w:rPr>
        <w:t xml:space="preserve">Domestication </w:t>
      </w:r>
      <w:r>
        <w:rPr>
          <w:sz w:val="24"/>
          <w:szCs w:val="24"/>
        </w:rPr>
        <w:t>Sensitivity were used as the phenotypic input for GWA using</w:t>
      </w:r>
      <w:r w:rsidRPr="000D6362">
        <w:rPr>
          <w:sz w:val="24"/>
          <w:szCs w:val="24"/>
        </w:rPr>
        <w:t xml:space="preserve"> </w:t>
      </w:r>
      <w:proofErr w:type="spellStart"/>
      <w:r w:rsidRPr="000D6362">
        <w:rPr>
          <w:sz w:val="24"/>
          <w:szCs w:val="24"/>
        </w:rPr>
        <w:t>bigRR</w:t>
      </w:r>
      <w:proofErr w:type="spellEnd"/>
      <w:r>
        <w:rPr>
          <w:sz w:val="24"/>
          <w:szCs w:val="24"/>
        </w:rPr>
        <w:t xml:space="preserve">, a heteroskedastic ridge regression method that incorporates SNP-specific shrinkage </w:t>
      </w:r>
      <w:r>
        <w:rPr>
          <w:sz w:val="24"/>
          <w:szCs w:val="24"/>
        </w:rPr>
        <w:fldChar w:fldCharType="begin"/>
      </w:r>
      <w:r w:rsidR="005F1A4E">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Pr>
          <w:sz w:val="24"/>
          <w:szCs w:val="24"/>
        </w:rPr>
        <w:fldChar w:fldCharType="separate"/>
      </w:r>
      <w:r>
        <w:rPr>
          <w:noProof/>
          <w:sz w:val="24"/>
          <w:szCs w:val="24"/>
        </w:rPr>
        <w:t>(Shen, Alam et al. 2013)</w:t>
      </w:r>
      <w:r>
        <w:rPr>
          <w:sz w:val="24"/>
          <w:szCs w:val="24"/>
        </w:rPr>
        <w:fldChar w:fldCharType="end"/>
      </w:r>
      <w:r>
        <w:rPr>
          <w:sz w:val="24"/>
          <w:szCs w:val="24"/>
        </w:rPr>
        <w:t xml:space="preserve">. This approach has previously had a high validation rate </w:t>
      </w:r>
      <w:r>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dCBQaHlzaW9sb2d5PC9zZWNvbmRhcnktdGl0bGU+PC90aXRsZXM+PHBhZ2VzPnBwLiAwMDk5Ny4y
MDE1PC9wYWdlcz48ZGF0ZXM+PHllYXI+MjAxNjwveWVhcj48L2RhdGVzPjxpc2JuPjE1MzItMjU0
ODwvaXNibj48dXJscz48L3VybHM+PC9yZWNvcmQ+PC9DaXRlPjwvRW5kTm90ZT5=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dCBQaHlzaW9sb2d5PC9zZWNvbmRhcnktdGl0bGU+PC90aXRsZXM+PHBhZ2VzPnBwLiAwMDk5Ny4y
MDE1PC9wYWdlcz48ZGF0ZXM+PHllYXI+MjAxNjwveWVhcj48L2RhdGVzPjxpc2JuPjE1MzItMjU0
ODwvaXNibj48dXJscz48L3VybHM+PC9yZWNvcmQ+PC9DaXRlPjwvRW5kTm90ZT5=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Pr>
          <w:sz w:val="24"/>
          <w:szCs w:val="24"/>
        </w:rPr>
      </w:r>
      <w:r>
        <w:rPr>
          <w:sz w:val="24"/>
          <w:szCs w:val="24"/>
        </w:rPr>
        <w:fldChar w:fldCharType="separate"/>
      </w:r>
      <w:r>
        <w:rPr>
          <w:noProof/>
          <w:sz w:val="24"/>
          <w:szCs w:val="24"/>
        </w:rPr>
        <w:t>(Ober, Huang et al. 2015, Corwin, Copeland et al. 2016, Francisco, Joseph et al. 2016, Kooke, Kruijer et al. 2016)</w:t>
      </w:r>
      <w:r>
        <w:rPr>
          <w:sz w:val="24"/>
          <w:szCs w:val="24"/>
        </w:rPr>
        <w:fldChar w:fldCharType="end"/>
      </w:r>
      <w:r>
        <w:rPr>
          <w:sz w:val="24"/>
          <w:szCs w:val="24"/>
        </w:rPr>
        <w:t xml:space="preserve">. The </w:t>
      </w:r>
      <w:r w:rsidRPr="00685345">
        <w:rPr>
          <w:i/>
          <w:sz w:val="24"/>
          <w:szCs w:val="24"/>
        </w:rPr>
        <w:t>B. cinerea</w:t>
      </w:r>
      <w:r>
        <w:rPr>
          <w:sz w:val="24"/>
          <w:szCs w:val="24"/>
        </w:rPr>
        <w:t xml:space="preserve"> </w:t>
      </w:r>
      <w:proofErr w:type="spellStart"/>
      <w:r w:rsidR="0068792F">
        <w:rPr>
          <w:sz w:val="24"/>
          <w:szCs w:val="24"/>
        </w:rPr>
        <w:t>bigRR</w:t>
      </w:r>
      <w:proofErr w:type="spellEnd"/>
      <w:r w:rsidR="0068792F">
        <w:rPr>
          <w:sz w:val="24"/>
          <w:szCs w:val="24"/>
        </w:rPr>
        <w:t xml:space="preserve"> </w:t>
      </w:r>
      <w:r>
        <w:rPr>
          <w:sz w:val="24"/>
          <w:szCs w:val="24"/>
        </w:rPr>
        <w:t xml:space="preserve">GWA used 272,672 SNPs at MAF 0.20 or greater and &lt;10% missing SNP calls as described above. </w:t>
      </w:r>
      <w:r w:rsidRPr="000D6362">
        <w:rPr>
          <w:sz w:val="24"/>
          <w:szCs w:val="24"/>
        </w:rPr>
        <w:t xml:space="preserve">Because </w:t>
      </w:r>
      <w:proofErr w:type="spellStart"/>
      <w:r w:rsidRPr="000D6362">
        <w:rPr>
          <w:sz w:val="24"/>
          <w:szCs w:val="24"/>
        </w:rPr>
        <w:t>bigRR</w:t>
      </w:r>
      <w:proofErr w:type="spellEnd"/>
      <w:r w:rsidRPr="000D6362">
        <w:rPr>
          <w:sz w:val="24"/>
          <w:szCs w:val="24"/>
        </w:rPr>
        <w:t xml:space="preserve"> provides an estimated effect size, but not a p-value, </w:t>
      </w:r>
      <w:r>
        <w:rPr>
          <w:sz w:val="24"/>
          <w:szCs w:val="24"/>
        </w:rPr>
        <w:t>significance was es</w:t>
      </w:r>
      <w:bookmarkStart w:id="72" w:name="_GoBack"/>
      <w:bookmarkEnd w:id="72"/>
      <w:r>
        <w:rPr>
          <w:sz w:val="24"/>
          <w:szCs w:val="24"/>
        </w:rPr>
        <w:t>timated using 1000</w:t>
      </w:r>
      <w:r w:rsidRPr="000D6362">
        <w:rPr>
          <w:sz w:val="24"/>
          <w:szCs w:val="24"/>
        </w:rPr>
        <w:t xml:space="preserve"> permutation</w:t>
      </w:r>
      <w:r>
        <w:rPr>
          <w:sz w:val="24"/>
          <w:szCs w:val="24"/>
        </w:rPr>
        <w:t>s</w:t>
      </w:r>
      <w:r w:rsidRPr="000D6362">
        <w:rPr>
          <w:sz w:val="24"/>
          <w:szCs w:val="24"/>
        </w:rPr>
        <w:t xml:space="preserve"> </w:t>
      </w:r>
      <w:r>
        <w:rPr>
          <w:sz w:val="24"/>
          <w:szCs w:val="24"/>
        </w:rPr>
        <w:t>to</w:t>
      </w:r>
      <w:r w:rsidRPr="000D6362">
        <w:rPr>
          <w:sz w:val="24"/>
          <w:szCs w:val="24"/>
        </w:rPr>
        <w:t xml:space="preserve"> determine effect significance</w:t>
      </w:r>
      <w:r>
        <w:rPr>
          <w:sz w:val="24"/>
          <w:szCs w:val="24"/>
        </w:rPr>
        <w:t xml:space="preserve"> at</w:t>
      </w:r>
      <w:r w:rsidRPr="000D6362">
        <w:rPr>
          <w:sz w:val="24"/>
          <w:szCs w:val="24"/>
        </w:rPr>
        <w:t xml:space="preserve"> 95%, 99%, and 99.9% thresholds </w:t>
      </w:r>
      <w:r>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Pr>
          <w:sz w:val="24"/>
          <w:szCs w:val="24"/>
        </w:rPr>
      </w:r>
      <w:r>
        <w:rPr>
          <w:sz w:val="24"/>
          <w:szCs w:val="24"/>
        </w:rPr>
        <w:fldChar w:fldCharType="separate"/>
      </w:r>
      <w:r>
        <w:rPr>
          <w:noProof/>
          <w:sz w:val="24"/>
          <w:szCs w:val="24"/>
        </w:rPr>
        <w:t>(Doerge and Churchill 1996, Shen, Alam et al. 2013, Corwin, Copeland et al. 2016)</w:t>
      </w:r>
      <w:r>
        <w:rPr>
          <w:sz w:val="24"/>
          <w:szCs w:val="24"/>
        </w:rPr>
        <w:fldChar w:fldCharType="end"/>
      </w:r>
      <w:r w:rsidRPr="000D6362">
        <w:rPr>
          <w:sz w:val="24"/>
          <w:szCs w:val="24"/>
        </w:rPr>
        <w:t>.</w:t>
      </w:r>
      <w:r>
        <w:rPr>
          <w:sz w:val="24"/>
          <w:szCs w:val="24"/>
        </w:rPr>
        <w:t xml:space="preserve"> SNPs were annotated</w:t>
      </w:r>
      <w:r w:rsidRPr="00BF2068">
        <w:rPr>
          <w:rFonts w:cs="Arial"/>
          <w:color w:val="222222"/>
          <w:sz w:val="24"/>
          <w:szCs w:val="24"/>
          <w:shd w:val="clear" w:color="auto" w:fill="FFFFFF"/>
        </w:rPr>
        <w:t xml:space="preserve"> </w:t>
      </w:r>
      <w:r w:rsidR="00190ECE">
        <w:rPr>
          <w:rFonts w:cs="Arial"/>
          <w:color w:val="222222"/>
          <w:sz w:val="24"/>
          <w:szCs w:val="24"/>
          <w:shd w:val="clear" w:color="auto" w:fill="FFFFFF"/>
        </w:rPr>
        <w:t xml:space="preserve">by custom R scripts </w:t>
      </w:r>
      <w:r w:rsidRPr="00BF2068">
        <w:rPr>
          <w:rFonts w:cs="Arial"/>
          <w:color w:val="222222"/>
          <w:sz w:val="24"/>
          <w:szCs w:val="24"/>
          <w:shd w:val="clear" w:color="auto" w:fill="FFFFFF"/>
        </w:rPr>
        <w:t xml:space="preserve">with </w:t>
      </w:r>
      <w:r>
        <w:rPr>
          <w:rFonts w:cs="Arial"/>
          <w:color w:val="222222"/>
          <w:sz w:val="24"/>
          <w:szCs w:val="24"/>
          <w:shd w:val="clear" w:color="auto" w:fill="FFFFFF"/>
        </w:rPr>
        <w:t>gene transfer format file</w:t>
      </w:r>
      <w:r w:rsidRPr="00BF2068">
        <w:rPr>
          <w:rFonts w:cs="Arial"/>
          <w:color w:val="222222"/>
          <w:sz w:val="24"/>
          <w:szCs w:val="24"/>
          <w:shd w:val="clear" w:color="auto" w:fill="FFFFFF"/>
        </w:rPr>
        <w:t xml:space="preserve"> construction from the T4 gene models for genomic DNA </w:t>
      </w:r>
      <w:r>
        <w:rPr>
          <w:rFonts w:cs="Arial"/>
          <w:color w:val="222222"/>
          <w:sz w:val="24"/>
          <w:szCs w:val="24"/>
          <w:shd w:val="clear" w:color="auto" w:fill="FFFFFF"/>
        </w:rPr>
        <w:t xml:space="preserve">by linking the SNP to genes within a 2kbp window </w:t>
      </w:r>
      <w:r w:rsidRPr="00BF2068">
        <w:rPr>
          <w:rFonts w:cs="Arial"/>
          <w:color w:val="222222"/>
          <w:sz w:val="24"/>
          <w:szCs w:val="24"/>
          <w:shd w:val="clear" w:color="auto" w:fill="FFFFFF"/>
        </w:rPr>
        <w:t>(</w:t>
      </w:r>
      <w:hyperlink r:id="rId12" w:tgtFrame="_blank" w:history="1">
        <w:r w:rsidRPr="00BF2068">
          <w:rPr>
            <w:rStyle w:val="Hyperlink"/>
            <w:rFonts w:cs="Arial"/>
            <w:color w:val="1155CC"/>
            <w:sz w:val="24"/>
            <w:szCs w:val="24"/>
            <w:shd w:val="clear" w:color="auto" w:fill="FFFFFF"/>
          </w:rPr>
          <w:t>http://www.broadinstitute.org</w:t>
        </w:r>
      </w:hyperlink>
      <w:r>
        <w:rPr>
          <w:rFonts w:cs="Arial"/>
          <w:color w:val="222222"/>
          <w:sz w:val="24"/>
          <w:szCs w:val="24"/>
          <w:shd w:val="clear" w:color="auto" w:fill="FFFFFF"/>
        </w:rPr>
        <w:t xml:space="preserve">, </w:t>
      </w:r>
      <w:r>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Pr>
          <w:rFonts w:cs="Arial"/>
          <w:color w:val="222222"/>
          <w:sz w:val="24"/>
          <w:szCs w:val="24"/>
          <w:shd w:val="clear" w:color="auto" w:fill="FFFFFF"/>
        </w:rPr>
        <w:fldChar w:fldCharType="separate"/>
      </w:r>
      <w:r>
        <w:rPr>
          <w:rFonts w:cs="Arial"/>
          <w:noProof/>
          <w:color w:val="222222"/>
          <w:sz w:val="24"/>
          <w:szCs w:val="24"/>
          <w:shd w:val="clear" w:color="auto" w:fill="FFFFFF"/>
        </w:rPr>
        <w:t>(Staats and van Kan 2012)</w:t>
      </w:r>
      <w:r>
        <w:rPr>
          <w:rFonts w:cs="Arial"/>
          <w:color w:val="222222"/>
          <w:sz w:val="24"/>
          <w:szCs w:val="24"/>
          <w:shd w:val="clear" w:color="auto" w:fill="FFFFFF"/>
        </w:rPr>
        <w:fldChar w:fldCharType="end"/>
      </w:r>
      <w:r>
        <w:rPr>
          <w:rFonts w:cs="Arial"/>
          <w:color w:val="222222"/>
          <w:sz w:val="24"/>
          <w:szCs w:val="24"/>
          <w:shd w:val="clear" w:color="auto" w:fill="FFFFFF"/>
        </w:rPr>
        <w:t>)</w:t>
      </w:r>
      <w:r w:rsidRPr="00BF2068">
        <w:rPr>
          <w:rFonts w:cs="Arial"/>
          <w:color w:val="222222"/>
          <w:sz w:val="24"/>
          <w:szCs w:val="24"/>
          <w:shd w:val="clear" w:color="auto" w:fill="FFFFFF"/>
        </w:rPr>
        <w:t>.</w:t>
      </w:r>
      <w:r>
        <w:rPr>
          <w:rFonts w:cs="Arial"/>
          <w:color w:val="222222"/>
          <w:sz w:val="24"/>
          <w:szCs w:val="24"/>
          <w:shd w:val="clear" w:color="auto" w:fill="FFFFFF"/>
        </w:rPr>
        <w:t xml:space="preserve"> </w:t>
      </w:r>
      <w:r w:rsidRPr="004007E9">
        <w:rPr>
          <w:rFonts w:cs="Arial"/>
          <w:color w:val="222222"/>
          <w:sz w:val="24"/>
          <w:szCs w:val="24"/>
          <w:shd w:val="clear" w:color="auto" w:fill="FFFFFF"/>
        </w:rPr>
        <w:t xml:space="preserve">Functional annotations are based on the T4 gene models for genomic DNA (http://www.broadinstitute.org, </w:t>
      </w:r>
      <w:r w:rsidRPr="00D349F6">
        <w:rPr>
          <w:rFonts w:cs="Arial"/>
          <w:i/>
          <w:color w:val="222222"/>
          <w:sz w:val="24"/>
          <w:szCs w:val="24"/>
          <w:shd w:val="clear" w:color="auto" w:fill="FFFFFF"/>
        </w:rPr>
        <w:t>B. cinerea</w:t>
      </w:r>
      <w:r>
        <w:rPr>
          <w:rFonts w:cs="Arial"/>
          <w:color w:val="222222"/>
          <w:sz w:val="24"/>
          <w:szCs w:val="24"/>
          <w:shd w:val="clear" w:color="auto" w:fill="FFFFFF"/>
        </w:rPr>
        <w:t xml:space="preserve">; </w:t>
      </w:r>
      <w:r>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Pr>
          <w:rFonts w:cs="Arial"/>
          <w:color w:val="222222"/>
          <w:sz w:val="24"/>
          <w:szCs w:val="24"/>
          <w:shd w:val="clear" w:color="auto" w:fill="FFFFFF"/>
        </w:rPr>
        <w:fldChar w:fldCharType="separate"/>
      </w:r>
      <w:r>
        <w:rPr>
          <w:rFonts w:cs="Arial"/>
          <w:noProof/>
          <w:color w:val="222222"/>
          <w:sz w:val="24"/>
          <w:szCs w:val="24"/>
          <w:shd w:val="clear" w:color="auto" w:fill="FFFFFF"/>
        </w:rPr>
        <w:t>(Staats and van Kan 2012)</w:t>
      </w:r>
      <w:r>
        <w:rPr>
          <w:rFonts w:cs="Arial"/>
          <w:color w:val="222222"/>
          <w:sz w:val="24"/>
          <w:szCs w:val="24"/>
          <w:shd w:val="clear" w:color="auto" w:fill="FFFFFF"/>
        </w:rPr>
        <w:fldChar w:fldCharType="end"/>
      </w:r>
      <w:r w:rsidRPr="004007E9">
        <w:rPr>
          <w:rFonts w:cs="Arial"/>
          <w:color w:val="222222"/>
          <w:sz w:val="24"/>
          <w:szCs w:val="24"/>
          <w:shd w:val="clear" w:color="auto" w:fill="FFFFFF"/>
        </w:rPr>
        <w:t xml:space="preserve">). Additional genes of </w:t>
      </w:r>
      <w:r w:rsidRPr="004007E9">
        <w:rPr>
          <w:rFonts w:cs="Arial"/>
          <w:color w:val="222222"/>
          <w:sz w:val="24"/>
          <w:szCs w:val="24"/>
          <w:shd w:val="clear" w:color="auto" w:fill="FFFFFF"/>
        </w:rPr>
        <w:lastRenderedPageBreak/>
        <w:t>interest</w:t>
      </w:r>
      <w:r>
        <w:rPr>
          <w:rFonts w:cs="Arial"/>
          <w:color w:val="222222"/>
          <w:sz w:val="24"/>
          <w:szCs w:val="24"/>
          <w:shd w:val="clear" w:color="auto" w:fill="FFFFFF"/>
        </w:rPr>
        <w:t>, based on a broad literature search of known virulence loci,</w:t>
      </w:r>
      <w:r w:rsidRPr="004007E9">
        <w:rPr>
          <w:rFonts w:cs="Arial"/>
          <w:color w:val="222222"/>
          <w:sz w:val="24"/>
          <w:szCs w:val="24"/>
          <w:shd w:val="clear" w:color="auto" w:fill="FFFFFF"/>
        </w:rPr>
        <w:t xml:space="preserve"> were taken from NCBI (https://www.ncbi.nlm.nih.gov/) and included by mapping sequence to the </w:t>
      </w:r>
      <w:r>
        <w:rPr>
          <w:rFonts w:cs="Arial"/>
          <w:color w:val="222222"/>
          <w:sz w:val="24"/>
          <w:szCs w:val="24"/>
          <w:shd w:val="clear" w:color="auto" w:fill="FFFFFF"/>
        </w:rPr>
        <w:t xml:space="preserve">T4 reference using </w:t>
      </w:r>
      <w:proofErr w:type="spellStart"/>
      <w:r>
        <w:rPr>
          <w:rFonts w:cs="Arial"/>
          <w:color w:val="222222"/>
          <w:sz w:val="24"/>
          <w:szCs w:val="24"/>
          <w:shd w:val="clear" w:color="auto" w:fill="FFFFFF"/>
        </w:rPr>
        <w:t>MUMmer</w:t>
      </w:r>
      <w:proofErr w:type="spellEnd"/>
      <w:r>
        <w:rPr>
          <w:rFonts w:cs="Arial"/>
          <w:color w:val="222222"/>
          <w:sz w:val="24"/>
          <w:szCs w:val="24"/>
          <w:shd w:val="clear" w:color="auto" w:fill="FFFFFF"/>
        </w:rPr>
        <w:t xml:space="preserve"> v3.0 </w:t>
      </w:r>
      <w:r>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Pr>
          <w:rFonts w:cs="Arial"/>
          <w:color w:val="222222"/>
          <w:sz w:val="24"/>
          <w:szCs w:val="24"/>
          <w:shd w:val="clear" w:color="auto" w:fill="FFFFFF"/>
        </w:rPr>
        <w:fldChar w:fldCharType="separate"/>
      </w:r>
      <w:r>
        <w:rPr>
          <w:rFonts w:cs="Arial"/>
          <w:noProof/>
          <w:color w:val="222222"/>
          <w:sz w:val="24"/>
          <w:szCs w:val="24"/>
          <w:shd w:val="clear" w:color="auto" w:fill="FFFFFF"/>
        </w:rPr>
        <w:t>(Kurtz, Phillippy et al. 2004)</w:t>
      </w:r>
      <w:r>
        <w:rPr>
          <w:rFonts w:cs="Arial"/>
          <w:color w:val="222222"/>
          <w:sz w:val="24"/>
          <w:szCs w:val="24"/>
          <w:shd w:val="clear" w:color="auto" w:fill="FFFFFF"/>
        </w:rPr>
        <w:fldChar w:fldCharType="end"/>
      </w:r>
      <w:r w:rsidRPr="004007E9">
        <w:rPr>
          <w:rFonts w:cs="Arial"/>
          <w:color w:val="222222"/>
          <w:sz w:val="24"/>
          <w:szCs w:val="24"/>
          <w:shd w:val="clear" w:color="auto" w:fill="FFFFFF"/>
        </w:rPr>
        <w:t xml:space="preserve">. </w:t>
      </w:r>
    </w:p>
    <w:p w14:paraId="759BD8F7" w14:textId="253D05F3" w:rsidR="0068792F" w:rsidRPr="002E5804" w:rsidRDefault="00D53C6D" w:rsidP="00EC6C0F">
      <w:pPr>
        <w:spacing w:line="480" w:lineRule="auto"/>
        <w:ind w:firstLine="720"/>
        <w:rPr>
          <w:rFonts w:cs="Arial"/>
          <w:color w:val="222222"/>
          <w:sz w:val="24"/>
          <w:szCs w:val="24"/>
          <w:shd w:val="clear" w:color="auto" w:fill="FFFFFF"/>
        </w:rPr>
      </w:pPr>
      <w:r>
        <w:rPr>
          <w:rFonts w:cs="Arial"/>
          <w:color w:val="222222"/>
          <w:sz w:val="24"/>
          <w:szCs w:val="24"/>
          <w:shd w:val="clear" w:color="auto" w:fill="FFFFFF"/>
        </w:rPr>
        <w:t xml:space="preserve">To predict expected overlap of significant SNPs across plant genotypes, we used the average number of significant SNPs per each of the 12 plant genotypes (14,000 SNPs) and calculated expected overlap between those 12 lists using binomial </w:t>
      </w:r>
      <w:proofErr w:type="spellStart"/>
      <w:proofErr w:type="gramStart"/>
      <w:r>
        <w:rPr>
          <w:rFonts w:cs="Arial"/>
          <w:color w:val="222222"/>
          <w:sz w:val="24"/>
          <w:szCs w:val="24"/>
          <w:shd w:val="clear" w:color="auto" w:fill="FFFFFF"/>
        </w:rPr>
        <w:t>coefficients.</w:t>
      </w:r>
      <w:r w:rsidR="0068792F">
        <w:rPr>
          <w:sz w:val="24"/>
          <w:szCs w:val="24"/>
        </w:rPr>
        <w:t>The</w:t>
      </w:r>
      <w:proofErr w:type="spellEnd"/>
      <w:proofErr w:type="gramEnd"/>
      <w:r w:rsidR="0068792F">
        <w:rPr>
          <w:sz w:val="24"/>
          <w:szCs w:val="24"/>
        </w:rPr>
        <w:t xml:space="preserve"> </w:t>
      </w:r>
      <w:r w:rsidR="0068792F" w:rsidRPr="00685345">
        <w:rPr>
          <w:i/>
          <w:sz w:val="24"/>
          <w:szCs w:val="24"/>
        </w:rPr>
        <w:t>B. cinerea</w:t>
      </w:r>
      <w:r w:rsidR="0068792F">
        <w:rPr>
          <w:sz w:val="24"/>
          <w:szCs w:val="24"/>
        </w:rPr>
        <w:t xml:space="preserve"> GEMMA used</w:t>
      </w:r>
      <w:r w:rsidR="00473114">
        <w:rPr>
          <w:sz w:val="24"/>
          <w:szCs w:val="24"/>
        </w:rPr>
        <w:t xml:space="preserve"> 237,878</w:t>
      </w:r>
      <w:r w:rsidR="0068792F">
        <w:rPr>
          <w:sz w:val="24"/>
          <w:szCs w:val="24"/>
        </w:rPr>
        <w:t xml:space="preserve"> SNPs at MAF </w:t>
      </w:r>
      <w:r w:rsidR="00473114">
        <w:rPr>
          <w:sz w:val="24"/>
          <w:szCs w:val="24"/>
        </w:rPr>
        <w:t>0.20</w:t>
      </w:r>
      <w:r w:rsidR="0068792F">
        <w:rPr>
          <w:sz w:val="24"/>
          <w:szCs w:val="24"/>
        </w:rPr>
        <w:t xml:space="preserve"> or greater</w:t>
      </w:r>
      <w:r w:rsidR="00E41145">
        <w:rPr>
          <w:sz w:val="24"/>
          <w:szCs w:val="24"/>
        </w:rPr>
        <w:t>,</w:t>
      </w:r>
      <w:r w:rsidR="0068792F">
        <w:rPr>
          <w:sz w:val="24"/>
          <w:szCs w:val="24"/>
        </w:rPr>
        <w:t xml:space="preserve"> and </w:t>
      </w:r>
      <w:r w:rsidR="00473114">
        <w:rPr>
          <w:sz w:val="24"/>
          <w:szCs w:val="24"/>
        </w:rPr>
        <w:t>less than 10%</w:t>
      </w:r>
      <w:r w:rsidR="0068792F">
        <w:rPr>
          <w:sz w:val="24"/>
          <w:szCs w:val="24"/>
        </w:rPr>
        <w:t xml:space="preserve"> missing SNP calls as described above. To determine significance of SNPs by GEMMA, we used 1000</w:t>
      </w:r>
      <w:r w:rsidR="0068792F" w:rsidRPr="000D6362">
        <w:rPr>
          <w:sz w:val="24"/>
          <w:szCs w:val="24"/>
        </w:rPr>
        <w:t xml:space="preserve"> permutation</w:t>
      </w:r>
      <w:r w:rsidR="0068792F">
        <w:rPr>
          <w:sz w:val="24"/>
          <w:szCs w:val="24"/>
        </w:rPr>
        <w:t>s</w:t>
      </w:r>
      <w:r w:rsidR="0068792F" w:rsidRPr="000D6362">
        <w:rPr>
          <w:sz w:val="24"/>
          <w:szCs w:val="24"/>
        </w:rPr>
        <w:t xml:space="preserve"> </w:t>
      </w:r>
      <w:r w:rsidR="0068792F">
        <w:rPr>
          <w:sz w:val="24"/>
          <w:szCs w:val="24"/>
        </w:rPr>
        <w:t>to</w:t>
      </w:r>
      <w:r w:rsidR="0068792F" w:rsidRPr="000D6362">
        <w:rPr>
          <w:sz w:val="24"/>
          <w:szCs w:val="24"/>
        </w:rPr>
        <w:t xml:space="preserve"> determine </w:t>
      </w:r>
      <w:r w:rsidR="0068792F">
        <w:rPr>
          <w:sz w:val="24"/>
          <w:szCs w:val="24"/>
        </w:rPr>
        <w:t xml:space="preserve">p-value </w:t>
      </w:r>
      <w:r w:rsidR="0068792F" w:rsidRPr="000D6362">
        <w:rPr>
          <w:sz w:val="24"/>
          <w:szCs w:val="24"/>
        </w:rPr>
        <w:t>significance</w:t>
      </w:r>
      <w:r w:rsidR="0068792F">
        <w:rPr>
          <w:sz w:val="24"/>
          <w:szCs w:val="24"/>
        </w:rPr>
        <w:t xml:space="preserve"> at</w:t>
      </w:r>
      <w:r w:rsidR="0068792F" w:rsidRPr="000D6362">
        <w:rPr>
          <w:sz w:val="24"/>
          <w:szCs w:val="24"/>
        </w:rPr>
        <w:t xml:space="preserve"> </w:t>
      </w:r>
      <w:r w:rsidR="0068792F">
        <w:rPr>
          <w:sz w:val="24"/>
          <w:szCs w:val="24"/>
        </w:rPr>
        <w:t>the</w:t>
      </w:r>
      <w:r w:rsidR="0068792F" w:rsidRPr="000D6362">
        <w:rPr>
          <w:sz w:val="24"/>
          <w:szCs w:val="24"/>
        </w:rPr>
        <w:t xml:space="preserve"> 99%, and 99.9% thresholds </w:t>
      </w:r>
      <w:r w:rsidR="0068792F">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Pr>
          <w:sz w:val="24"/>
          <w:szCs w:val="24"/>
        </w:rPr>
        <w:instrText xml:space="preserve"> ADDIN EN.CITE </w:instrText>
      </w:r>
      <w:r w:rsidR="005F1A4E">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Pr>
          <w:sz w:val="24"/>
          <w:szCs w:val="24"/>
        </w:rPr>
        <w:instrText xml:space="preserve"> ADDIN EN.CITE.DATA </w:instrText>
      </w:r>
      <w:r w:rsidR="005F1A4E">
        <w:rPr>
          <w:sz w:val="24"/>
          <w:szCs w:val="24"/>
        </w:rPr>
      </w:r>
      <w:r w:rsidR="005F1A4E">
        <w:rPr>
          <w:sz w:val="24"/>
          <w:szCs w:val="24"/>
        </w:rPr>
        <w:fldChar w:fldCharType="end"/>
      </w:r>
      <w:r w:rsidR="0068792F">
        <w:rPr>
          <w:sz w:val="24"/>
          <w:szCs w:val="24"/>
        </w:rPr>
      </w:r>
      <w:r w:rsidR="0068792F">
        <w:rPr>
          <w:sz w:val="24"/>
          <w:szCs w:val="24"/>
        </w:rPr>
        <w:fldChar w:fldCharType="separate"/>
      </w:r>
      <w:r w:rsidR="0068792F">
        <w:rPr>
          <w:noProof/>
          <w:sz w:val="24"/>
          <w:szCs w:val="24"/>
        </w:rPr>
        <w:t>(Doerge and Churchill 1996, Shen, Alam et al. 2013, Corwin, Copeland et al. 2016)</w:t>
      </w:r>
      <w:r w:rsidR="0068792F">
        <w:rPr>
          <w:sz w:val="24"/>
          <w:szCs w:val="24"/>
        </w:rPr>
        <w:fldChar w:fldCharType="end"/>
      </w:r>
      <w:r w:rsidR="0068792F" w:rsidRPr="000D6362">
        <w:rPr>
          <w:sz w:val="24"/>
          <w:szCs w:val="24"/>
        </w:rPr>
        <w:t>.</w:t>
      </w:r>
      <w:r w:rsidR="0068792F">
        <w:rPr>
          <w:sz w:val="24"/>
          <w:szCs w:val="24"/>
        </w:rPr>
        <w:t xml:space="preserve"> </w:t>
      </w:r>
      <w:r w:rsidR="0068792F" w:rsidRPr="002E5804">
        <w:rPr>
          <w:sz w:val="24"/>
          <w:szCs w:val="24"/>
        </w:rPr>
        <w:t>SNPs were annotated</w:t>
      </w:r>
      <w:r w:rsidR="0068792F" w:rsidRPr="002E5804">
        <w:rPr>
          <w:rFonts w:cs="Arial"/>
          <w:color w:val="222222"/>
          <w:sz w:val="24"/>
          <w:szCs w:val="24"/>
          <w:shd w:val="clear" w:color="auto" w:fill="FFFFFF"/>
        </w:rPr>
        <w:t xml:space="preserve"> using </w:t>
      </w:r>
      <w:r w:rsidRPr="002E5804">
        <w:rPr>
          <w:rFonts w:cs="Arial"/>
          <w:color w:val="222222"/>
          <w:sz w:val="24"/>
          <w:szCs w:val="24"/>
          <w:shd w:val="clear" w:color="auto" w:fill="FFFFFF"/>
        </w:rPr>
        <w:t xml:space="preserve">a custom R script linking the SNP to genes within a 2kbp window from the gene transfer format file construction from the B05.10 gene models for genomic DNA </w:t>
      </w:r>
      <w:r w:rsidR="00D03171">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D03171">
        <w:rPr>
          <w:rFonts w:cs="Arial"/>
          <w:color w:val="222222"/>
          <w:sz w:val="24"/>
          <w:szCs w:val="24"/>
          <w:shd w:val="clear" w:color="auto" w:fill="FFFFFF"/>
        </w:rPr>
        <w:fldChar w:fldCharType="separate"/>
      </w:r>
      <w:r w:rsidR="00D03171">
        <w:rPr>
          <w:rFonts w:cs="Arial"/>
          <w:noProof/>
          <w:color w:val="222222"/>
          <w:sz w:val="24"/>
          <w:szCs w:val="24"/>
          <w:shd w:val="clear" w:color="auto" w:fill="FFFFFF"/>
        </w:rPr>
        <w:t>(Staats and van Kan 2012, Zerbino, Achuthan et al. 2017)</w:t>
      </w:r>
      <w:r w:rsidR="00D03171">
        <w:rPr>
          <w:rFonts w:cs="Arial"/>
          <w:color w:val="222222"/>
          <w:sz w:val="24"/>
          <w:szCs w:val="24"/>
          <w:shd w:val="clear" w:color="auto" w:fill="FFFFFF"/>
        </w:rPr>
        <w:fldChar w:fldCharType="end"/>
      </w:r>
      <w:r w:rsidRPr="002E5804">
        <w:rPr>
          <w:rFonts w:cs="Arial"/>
          <w:color w:val="222222"/>
          <w:sz w:val="24"/>
          <w:szCs w:val="24"/>
          <w:shd w:val="clear" w:color="auto" w:fill="FFFFFF"/>
        </w:rPr>
        <w:t>.</w:t>
      </w:r>
      <w:r w:rsidR="008701DA" w:rsidRPr="002E5804">
        <w:rPr>
          <w:rFonts w:cs="Arial"/>
          <w:color w:val="222222"/>
          <w:sz w:val="24"/>
          <w:szCs w:val="24"/>
          <w:shd w:val="clear" w:color="auto" w:fill="FFFFFF"/>
        </w:rPr>
        <w:t xml:space="preserve"> A table of gene name translations across genome annotations was pulled from </w:t>
      </w:r>
      <w:r w:rsidR="00D41C0D" w:rsidRPr="002E5804">
        <w:rPr>
          <w:rFonts w:cs="Arial"/>
          <w:color w:val="222222"/>
          <w:sz w:val="24"/>
          <w:szCs w:val="24"/>
          <w:shd w:val="clear" w:color="auto" w:fill="FFFFFF"/>
        </w:rPr>
        <w:t xml:space="preserve">the </w:t>
      </w:r>
      <w:r w:rsidR="00473273">
        <w:rPr>
          <w:rFonts w:cs="Arial"/>
          <w:color w:val="222222"/>
          <w:sz w:val="24"/>
          <w:szCs w:val="24"/>
          <w:shd w:val="clear" w:color="auto" w:fill="FFFFFF"/>
        </w:rPr>
        <w:t>g</w:t>
      </w:r>
      <w:r w:rsidRPr="002E5804">
        <w:rPr>
          <w:rFonts w:cs="Arial"/>
          <w:color w:val="222222"/>
          <w:sz w:val="24"/>
          <w:szCs w:val="24"/>
          <w:shd w:val="clear" w:color="auto" w:fill="FFFFFF"/>
        </w:rPr>
        <w:t xml:space="preserve">ene overlap between the </w:t>
      </w:r>
      <w:proofErr w:type="spellStart"/>
      <w:r w:rsidRPr="002E5804">
        <w:rPr>
          <w:rFonts w:cs="Arial"/>
          <w:color w:val="222222"/>
          <w:sz w:val="24"/>
          <w:szCs w:val="24"/>
          <w:shd w:val="clear" w:color="auto" w:fill="FFFFFF"/>
        </w:rPr>
        <w:t>bigRR</w:t>
      </w:r>
      <w:proofErr w:type="spellEnd"/>
      <w:r w:rsidRPr="002E5804">
        <w:rPr>
          <w:rFonts w:cs="Arial"/>
          <w:color w:val="222222"/>
          <w:sz w:val="24"/>
          <w:szCs w:val="24"/>
          <w:shd w:val="clear" w:color="auto" w:fill="FFFFFF"/>
        </w:rPr>
        <w:t xml:space="preserve"> T4 annotation and GEMMA B05.10 annotation using a custom R script</w:t>
      </w:r>
      <w:r w:rsidR="002E5804" w:rsidRPr="002E5804">
        <w:rPr>
          <w:rFonts w:cs="Arial"/>
          <w:color w:val="222222"/>
          <w:sz w:val="24"/>
          <w:szCs w:val="24"/>
          <w:shd w:val="clear" w:color="auto" w:fill="FFFFFF"/>
        </w:rPr>
        <w:t xml:space="preserve"> and gene name t</w:t>
      </w:r>
      <w:r w:rsidR="002E5804" w:rsidRPr="00473114">
        <w:rPr>
          <w:rFonts w:cs="Arial"/>
          <w:color w:val="222222"/>
          <w:sz w:val="24"/>
          <w:szCs w:val="24"/>
          <w:shd w:val="clear" w:color="auto" w:fill="FFFFFF"/>
        </w:rPr>
        <w:t xml:space="preserve">ranslations pulled from the </w:t>
      </w:r>
      <w:r w:rsidR="002E5804" w:rsidRPr="002E5804">
        <w:rPr>
          <w:rFonts w:cs="Arial"/>
          <w:color w:val="222222"/>
          <w:sz w:val="24"/>
          <w:szCs w:val="24"/>
          <w:shd w:val="clear" w:color="auto" w:fill="FFFFFF"/>
        </w:rPr>
        <w:t xml:space="preserve">INRA </w:t>
      </w:r>
      <w:r w:rsidR="002E5804" w:rsidRPr="002E5804">
        <w:rPr>
          <w:rFonts w:cs="Arial"/>
          <w:i/>
          <w:color w:val="222222"/>
          <w:sz w:val="24"/>
          <w:szCs w:val="24"/>
          <w:shd w:val="clear" w:color="auto" w:fill="FFFFFF"/>
        </w:rPr>
        <w:t xml:space="preserve">Botrytis cinerea </w:t>
      </w:r>
      <w:r w:rsidR="002E5804" w:rsidRPr="002E5804">
        <w:rPr>
          <w:rFonts w:cs="Arial"/>
          <w:color w:val="222222"/>
          <w:sz w:val="24"/>
          <w:szCs w:val="24"/>
          <w:shd w:val="clear" w:color="auto" w:fill="FFFFFF"/>
        </w:rPr>
        <w:t xml:space="preserve">Portal </w:t>
      </w:r>
      <w:r w:rsidR="00D03171">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instrText>
      </w:r>
      <w:r w:rsidR="00D03171">
        <w:rPr>
          <w:rFonts w:cs="Arial"/>
          <w:color w:val="222222"/>
          <w:sz w:val="24"/>
          <w:szCs w:val="24"/>
          <w:shd w:val="clear" w:color="auto" w:fill="FFFFFF"/>
        </w:rPr>
        <w:fldChar w:fldCharType="separate"/>
      </w:r>
      <w:r w:rsidR="00D03171">
        <w:rPr>
          <w:rFonts w:cs="Arial"/>
          <w:noProof/>
          <w:color w:val="222222"/>
          <w:sz w:val="24"/>
          <w:szCs w:val="24"/>
          <w:shd w:val="clear" w:color="auto" w:fill="FFFFFF"/>
        </w:rPr>
        <w:t>(Choquer, Fournier et al. 2007, Viaud, Adam-Blondon et al. 2012)</w:t>
      </w:r>
      <w:r w:rsidR="00D03171">
        <w:rPr>
          <w:rFonts w:cs="Arial"/>
          <w:color w:val="222222"/>
          <w:sz w:val="24"/>
          <w:szCs w:val="24"/>
          <w:shd w:val="clear" w:color="auto" w:fill="FFFFFF"/>
        </w:rPr>
        <w:fldChar w:fldCharType="end"/>
      </w:r>
      <w:r w:rsidR="002E5804" w:rsidRPr="002E5804">
        <w:rPr>
          <w:rFonts w:cs="Arial"/>
          <w:color w:val="222222"/>
          <w:sz w:val="24"/>
          <w:szCs w:val="24"/>
          <w:shd w:val="clear" w:color="auto" w:fill="FFFFFF"/>
        </w:rPr>
        <w:t>.  F</w:t>
      </w:r>
      <w:r w:rsidR="0068792F" w:rsidRPr="002E5804">
        <w:rPr>
          <w:rFonts w:cs="Arial"/>
          <w:color w:val="222222"/>
          <w:sz w:val="24"/>
          <w:szCs w:val="24"/>
          <w:shd w:val="clear" w:color="auto" w:fill="FFFFFF"/>
        </w:rPr>
        <w:t xml:space="preserve">unctional annotations </w:t>
      </w:r>
      <w:r w:rsidRPr="002E5804">
        <w:rPr>
          <w:rFonts w:cs="Arial"/>
          <w:color w:val="222222"/>
          <w:sz w:val="24"/>
          <w:szCs w:val="24"/>
          <w:shd w:val="clear" w:color="auto" w:fill="FFFFFF"/>
        </w:rPr>
        <w:t xml:space="preserve">of the overlap lists </w:t>
      </w:r>
      <w:r w:rsidR="0068792F" w:rsidRPr="002E5804">
        <w:rPr>
          <w:rFonts w:cs="Arial"/>
          <w:color w:val="222222"/>
          <w:sz w:val="24"/>
          <w:szCs w:val="24"/>
          <w:shd w:val="clear" w:color="auto" w:fill="FFFFFF"/>
        </w:rPr>
        <w:t>are based on the T</w:t>
      </w:r>
      <w:r w:rsidR="0068792F" w:rsidRPr="00844E7F">
        <w:rPr>
          <w:rFonts w:cs="Arial"/>
          <w:color w:val="222222"/>
          <w:sz w:val="24"/>
          <w:szCs w:val="24"/>
          <w:shd w:val="clear" w:color="auto" w:fill="FFFFFF"/>
        </w:rPr>
        <w:t xml:space="preserve">4 gene models for genomic DNA (http://www.broadinstitute.org, </w:t>
      </w:r>
      <w:r w:rsidR="0068792F" w:rsidRPr="00844E7F">
        <w:rPr>
          <w:rFonts w:cs="Arial"/>
          <w:i/>
          <w:color w:val="222222"/>
          <w:sz w:val="24"/>
          <w:szCs w:val="24"/>
          <w:shd w:val="clear" w:color="auto" w:fill="FFFFFF"/>
        </w:rPr>
        <w:t>B. cinerea</w:t>
      </w:r>
      <w:r w:rsidR="0068792F" w:rsidRPr="00844E7F">
        <w:rPr>
          <w:rFonts w:cs="Arial"/>
          <w:color w:val="222222"/>
          <w:sz w:val="24"/>
          <w:szCs w:val="24"/>
          <w:shd w:val="clear" w:color="auto" w:fill="FFFFFF"/>
        </w:rPr>
        <w:t xml:space="preserve">; </w:t>
      </w:r>
      <w:r w:rsidR="0068792F" w:rsidRPr="00844E7F">
        <w:rPr>
          <w:rFonts w:cs="Arial"/>
          <w:color w:val="222222"/>
          <w:sz w:val="24"/>
          <w:szCs w:val="24"/>
          <w:shd w:val="clear" w:color="auto" w:fill="FFFFFF"/>
        </w:rPr>
        <w:fldChar w:fldCharType="begin"/>
      </w:r>
      <w:r w:rsidR="005F1A4E">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44E7F">
        <w:rPr>
          <w:rFonts w:cs="Arial"/>
          <w:color w:val="222222"/>
          <w:sz w:val="24"/>
          <w:szCs w:val="24"/>
          <w:shd w:val="clear" w:color="auto" w:fill="FFFFFF"/>
        </w:rPr>
        <w:fldChar w:fldCharType="separate"/>
      </w:r>
      <w:r w:rsidR="0068792F" w:rsidRPr="00844E7F">
        <w:rPr>
          <w:rFonts w:cs="Arial"/>
          <w:noProof/>
          <w:color w:val="222222"/>
          <w:sz w:val="24"/>
          <w:szCs w:val="24"/>
          <w:shd w:val="clear" w:color="auto" w:fill="FFFFFF"/>
        </w:rPr>
        <w:t>(Staats and van Kan 2012)</w:t>
      </w:r>
      <w:r w:rsidR="0068792F" w:rsidRPr="00844E7F">
        <w:rPr>
          <w:rFonts w:cs="Arial"/>
          <w:color w:val="222222"/>
          <w:sz w:val="24"/>
          <w:szCs w:val="24"/>
          <w:shd w:val="clear" w:color="auto" w:fill="FFFFFF"/>
        </w:rPr>
        <w:fldChar w:fldCharType="end"/>
      </w:r>
      <w:r w:rsidR="0068792F" w:rsidRPr="00844E7F">
        <w:rPr>
          <w:rFonts w:cs="Arial"/>
          <w:color w:val="222222"/>
          <w:sz w:val="24"/>
          <w:szCs w:val="24"/>
          <w:shd w:val="clear" w:color="auto" w:fill="FFFFFF"/>
        </w:rPr>
        <w:t>.</w:t>
      </w:r>
    </w:p>
    <w:p w14:paraId="6A0CF3D5" w14:textId="311A0C20" w:rsidR="008F65C4" w:rsidRDefault="008F65C4" w:rsidP="00EC6C0F">
      <w:pPr>
        <w:spacing w:line="480" w:lineRule="auto"/>
        <w:ind w:firstLine="720"/>
        <w:rPr>
          <w:b/>
          <w:sz w:val="24"/>
          <w:szCs w:val="24"/>
        </w:rPr>
        <w:pPrChange w:id="73" w:author="N S" w:date="2018-08-13T10:37:00Z">
          <w:pPr/>
        </w:pPrChange>
      </w:pPr>
      <w:r>
        <w:rPr>
          <w:b/>
          <w:sz w:val="24"/>
          <w:szCs w:val="24"/>
        </w:rPr>
        <w:br w:type="page"/>
      </w:r>
    </w:p>
    <w:p w14:paraId="2E768C51" w14:textId="55D82A2A" w:rsidR="00416136" w:rsidRPr="001F46F8" w:rsidRDefault="008A0D22" w:rsidP="001F46F8">
      <w:pPr>
        <w:rPr>
          <w:b/>
          <w:sz w:val="24"/>
          <w:szCs w:val="24"/>
        </w:rPr>
      </w:pPr>
      <w:r w:rsidRPr="008A0D22">
        <w:rPr>
          <w:b/>
          <w:sz w:val="24"/>
          <w:szCs w:val="24"/>
        </w:rPr>
        <w:lastRenderedPageBreak/>
        <w:t>References</w:t>
      </w:r>
    </w:p>
    <w:p w14:paraId="6B3D49C3" w14:textId="77777777" w:rsidR="002450E5" w:rsidRPr="002450E5" w:rsidRDefault="00416136" w:rsidP="002450E5">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2450E5" w:rsidRPr="002450E5">
        <w:t xml:space="preserve">Abramovitch, R. B. and G. B. Martin (2004). "Strategies used by bacterial pathogens to suppress plant defenses." </w:t>
      </w:r>
      <w:r w:rsidR="002450E5" w:rsidRPr="002450E5">
        <w:rPr>
          <w:u w:val="single"/>
        </w:rPr>
        <w:t>Current opinion in plant biology</w:t>
      </w:r>
      <w:r w:rsidR="002450E5" w:rsidRPr="002450E5">
        <w:t xml:space="preserve"> </w:t>
      </w:r>
      <w:r w:rsidR="002450E5" w:rsidRPr="002450E5">
        <w:rPr>
          <w:b/>
        </w:rPr>
        <w:t>7</w:t>
      </w:r>
      <w:r w:rsidR="002450E5" w:rsidRPr="002450E5">
        <w:t>(4): 356-364.</w:t>
      </w:r>
    </w:p>
    <w:p w14:paraId="6A2F0F38" w14:textId="77777777" w:rsidR="002450E5" w:rsidRPr="002450E5" w:rsidRDefault="002450E5" w:rsidP="002450E5">
      <w:pPr>
        <w:pStyle w:val="EndNoteBibliography"/>
      </w:pPr>
      <w:r w:rsidRPr="002450E5">
        <w:t xml:space="preserve">AbuQamar, S., M.-F. Chai, H. Luo, F. Song and T. Mengiste (2008). "Tomato protein kinase 1b mediates signaling of plant responses to necrotrophic fungi and insect herbivory." </w:t>
      </w:r>
      <w:r w:rsidRPr="002450E5">
        <w:rPr>
          <w:u w:val="single"/>
        </w:rPr>
        <w:t>The Plant Cell</w:t>
      </w:r>
      <w:r w:rsidRPr="002450E5">
        <w:t xml:space="preserve"> </w:t>
      </w:r>
      <w:r w:rsidRPr="002450E5">
        <w:rPr>
          <w:b/>
        </w:rPr>
        <w:t>20</w:t>
      </w:r>
      <w:r w:rsidRPr="002450E5">
        <w:t>(7): 1964-1983.</w:t>
      </w:r>
    </w:p>
    <w:p w14:paraId="403990F7" w14:textId="77777777" w:rsidR="002450E5" w:rsidRPr="002450E5" w:rsidRDefault="002450E5" w:rsidP="002450E5">
      <w:pPr>
        <w:pStyle w:val="EndNoteBibliography"/>
      </w:pPr>
      <w:r w:rsidRPr="002450E5">
        <w:t xml:space="preserve">Atwell, S., J. Corwin, N. Soltis, A. Subedy, K. Denby and D. J. Kliebenstein (2015). "Whole genome resequencing of Botrytis cinerea isolates identifies high levels of standing diversity." </w:t>
      </w:r>
      <w:r w:rsidRPr="002450E5">
        <w:rPr>
          <w:u w:val="single"/>
        </w:rPr>
        <w:t>Frontiers in microbiology</w:t>
      </w:r>
      <w:r w:rsidRPr="002450E5">
        <w:t xml:space="preserve"> </w:t>
      </w:r>
      <w:r w:rsidRPr="002450E5">
        <w:rPr>
          <w:b/>
        </w:rPr>
        <w:t>6</w:t>
      </w:r>
      <w:r w:rsidRPr="002450E5">
        <w:t>: 996.</w:t>
      </w:r>
    </w:p>
    <w:p w14:paraId="404AE34E" w14:textId="77777777" w:rsidR="002450E5" w:rsidRPr="002450E5" w:rsidRDefault="002450E5" w:rsidP="002450E5">
      <w:pPr>
        <w:pStyle w:val="EndNoteBibliography"/>
      </w:pPr>
      <w:r w:rsidRPr="002450E5">
        <w:t xml:space="preserve">Bai, Y. and P. Lindhout (2007). "Domestication and breeding of tomatoes: what have we gained and what can we gain in the future?" </w:t>
      </w:r>
      <w:r w:rsidRPr="002450E5">
        <w:rPr>
          <w:u w:val="single"/>
        </w:rPr>
        <w:t>Annals of botany</w:t>
      </w:r>
      <w:r w:rsidRPr="002450E5">
        <w:t xml:space="preserve"> </w:t>
      </w:r>
      <w:r w:rsidRPr="002450E5">
        <w:rPr>
          <w:b/>
        </w:rPr>
        <w:t>100</w:t>
      </w:r>
      <w:r w:rsidRPr="002450E5">
        <w:t>(5): 1085-1094.</w:t>
      </w:r>
    </w:p>
    <w:p w14:paraId="479759C5" w14:textId="77777777" w:rsidR="002450E5" w:rsidRPr="002450E5" w:rsidRDefault="002450E5" w:rsidP="002450E5">
      <w:pPr>
        <w:pStyle w:val="EndNoteBibliography"/>
      </w:pPr>
      <w:r w:rsidRPr="002450E5">
        <w:t xml:space="preserve">Ballaré, C. L. and R. Pierik (2017). "The shade‐avoidance syndrome: multiple signals and ecological consequences." </w:t>
      </w:r>
      <w:r w:rsidRPr="002450E5">
        <w:rPr>
          <w:u w:val="single"/>
        </w:rPr>
        <w:t>Plant, cell &amp; environment</w:t>
      </w:r>
      <w:r w:rsidRPr="002450E5">
        <w:t xml:space="preserve"> </w:t>
      </w:r>
      <w:r w:rsidRPr="002450E5">
        <w:rPr>
          <w:b/>
        </w:rPr>
        <w:t>40</w:t>
      </w:r>
      <w:r w:rsidRPr="002450E5">
        <w:t>(11): 2530-2543.</w:t>
      </w:r>
    </w:p>
    <w:p w14:paraId="007C234B" w14:textId="77777777" w:rsidR="002450E5" w:rsidRPr="002450E5" w:rsidRDefault="002450E5" w:rsidP="002450E5">
      <w:pPr>
        <w:pStyle w:val="EndNoteBibliography"/>
      </w:pPr>
      <w:r w:rsidRPr="002450E5">
        <w:t xml:space="preserve">Barrett, L. G. and M. Heil (2012). "Unifying concepts and mechanisms in the specificity of plant–enemy interactions." </w:t>
      </w:r>
      <w:r w:rsidRPr="002450E5">
        <w:rPr>
          <w:u w:val="single"/>
        </w:rPr>
        <w:t>Trends in plant science</w:t>
      </w:r>
      <w:r w:rsidRPr="002450E5">
        <w:t xml:space="preserve"> </w:t>
      </w:r>
      <w:r w:rsidRPr="002450E5">
        <w:rPr>
          <w:b/>
        </w:rPr>
        <w:t>17</w:t>
      </w:r>
      <w:r w:rsidRPr="002450E5">
        <w:t>(5): 282-292.</w:t>
      </w:r>
    </w:p>
    <w:p w14:paraId="67811C61" w14:textId="77777777" w:rsidR="002450E5" w:rsidRPr="002450E5" w:rsidRDefault="002450E5" w:rsidP="002450E5">
      <w:pPr>
        <w:pStyle w:val="EndNoteBibliography"/>
      </w:pPr>
      <w:r w:rsidRPr="002450E5">
        <w:t xml:space="preserve">Barrett, L. G., J. M. Kniskern, N. Bodenhausen, W. Zhang and J. Bergelson (2009). "Continua of specificity and virulence in plant host–pathogen interactions: causes and consequences." </w:t>
      </w:r>
      <w:r w:rsidRPr="002450E5">
        <w:rPr>
          <w:u w:val="single"/>
        </w:rPr>
        <w:t>New Phytologist</w:t>
      </w:r>
      <w:r w:rsidRPr="002450E5">
        <w:t xml:space="preserve"> </w:t>
      </w:r>
      <w:r w:rsidRPr="002450E5">
        <w:rPr>
          <w:b/>
        </w:rPr>
        <w:t>183</w:t>
      </w:r>
      <w:r w:rsidRPr="002450E5">
        <w:t>(3): 513-529.</w:t>
      </w:r>
    </w:p>
    <w:p w14:paraId="00F32A98" w14:textId="77777777" w:rsidR="002450E5" w:rsidRPr="002450E5" w:rsidRDefault="002450E5" w:rsidP="002450E5">
      <w:pPr>
        <w:pStyle w:val="EndNoteBibliography"/>
      </w:pPr>
      <w:r w:rsidRPr="002450E5">
        <w:t xml:space="preserve">Bartoli, C. and F. Roux (2017). "Genome-Wide Association Studies In Plant Pathosystems: Toward an Ecological Genomics Approach." </w:t>
      </w:r>
      <w:r w:rsidRPr="002450E5">
        <w:rPr>
          <w:u w:val="single"/>
        </w:rPr>
        <w:t>Frontiers in plant science</w:t>
      </w:r>
      <w:r w:rsidRPr="002450E5">
        <w:t xml:space="preserve"> </w:t>
      </w:r>
      <w:r w:rsidRPr="002450E5">
        <w:rPr>
          <w:b/>
        </w:rPr>
        <w:t>8</w:t>
      </w:r>
      <w:r w:rsidRPr="002450E5">
        <w:t>.</w:t>
      </w:r>
    </w:p>
    <w:p w14:paraId="514919DA" w14:textId="77777777" w:rsidR="002450E5" w:rsidRPr="002450E5" w:rsidRDefault="002450E5" w:rsidP="002450E5">
      <w:pPr>
        <w:pStyle w:val="EndNoteBibliography"/>
      </w:pPr>
      <w:r w:rsidRPr="002450E5">
        <w:t xml:space="preserve">Bates, D., M. Maechler, B. Bolker and S. Walker (2015). "Fitting Linear Mixed-Effects Models Using lme4." </w:t>
      </w:r>
      <w:r w:rsidRPr="002450E5">
        <w:rPr>
          <w:u w:val="single"/>
        </w:rPr>
        <w:t>Journal of Statistical Software</w:t>
      </w:r>
      <w:r w:rsidRPr="002450E5">
        <w:t xml:space="preserve"> </w:t>
      </w:r>
      <w:r w:rsidRPr="002450E5">
        <w:rPr>
          <w:b/>
        </w:rPr>
        <w:t>67</w:t>
      </w:r>
      <w:r w:rsidRPr="002450E5">
        <w:t>(1): 1-48.</w:t>
      </w:r>
    </w:p>
    <w:p w14:paraId="2BBC4DA0" w14:textId="77777777" w:rsidR="002450E5" w:rsidRPr="002450E5" w:rsidRDefault="002450E5" w:rsidP="002450E5">
      <w:pPr>
        <w:pStyle w:val="EndNoteBibliography"/>
      </w:pPr>
      <w:r w:rsidRPr="002450E5">
        <w:t xml:space="preserve">Bergougnoux, V. (2014). "The history of tomato: from domestication to biopharming." </w:t>
      </w:r>
      <w:r w:rsidRPr="002450E5">
        <w:rPr>
          <w:u w:val="single"/>
        </w:rPr>
        <w:t>Biotechnology advances</w:t>
      </w:r>
      <w:r w:rsidRPr="002450E5">
        <w:t xml:space="preserve"> </w:t>
      </w:r>
      <w:r w:rsidRPr="002450E5">
        <w:rPr>
          <w:b/>
        </w:rPr>
        <w:t>32</w:t>
      </w:r>
      <w:r w:rsidRPr="002450E5">
        <w:t>(1): 170-189.</w:t>
      </w:r>
    </w:p>
    <w:p w14:paraId="22E69256" w14:textId="77777777" w:rsidR="002450E5" w:rsidRPr="002450E5" w:rsidRDefault="002450E5" w:rsidP="002450E5">
      <w:pPr>
        <w:pStyle w:val="EndNoteBibliography"/>
      </w:pPr>
      <w:r w:rsidRPr="002450E5">
        <w:t xml:space="preserve">Bhardwaj, V., S. Meier, L. N. Petersen, R. A. Ingle and L. C. Roden (2011). "Defence responses of Arabidopsis thaliana to infection by Pseudomonas syringae are regulated by the circadian clock." </w:t>
      </w:r>
      <w:r w:rsidRPr="002450E5">
        <w:rPr>
          <w:u w:val="single"/>
        </w:rPr>
        <w:t>PloS one</w:t>
      </w:r>
      <w:r w:rsidRPr="002450E5">
        <w:t xml:space="preserve"> </w:t>
      </w:r>
      <w:r w:rsidRPr="002450E5">
        <w:rPr>
          <w:b/>
        </w:rPr>
        <w:t>6</w:t>
      </w:r>
      <w:r w:rsidRPr="002450E5">
        <w:t>(10): e26968.</w:t>
      </w:r>
    </w:p>
    <w:p w14:paraId="08CAB6FA" w14:textId="77777777" w:rsidR="002450E5" w:rsidRPr="002450E5" w:rsidRDefault="002450E5" w:rsidP="002450E5">
      <w:pPr>
        <w:pStyle w:val="EndNoteBibliography"/>
      </w:pPr>
      <w:r w:rsidRPr="002450E5">
        <w:t xml:space="preserve">Bittel, P. and S. Robatzek (2007). "Microbe-associated molecular patterns (MAMPs) probe plant immunity." </w:t>
      </w:r>
      <w:r w:rsidRPr="002450E5">
        <w:rPr>
          <w:u w:val="single"/>
        </w:rPr>
        <w:t>Current opinion in plant biology</w:t>
      </w:r>
      <w:r w:rsidRPr="002450E5">
        <w:t xml:space="preserve"> </w:t>
      </w:r>
      <w:r w:rsidRPr="002450E5">
        <w:rPr>
          <w:b/>
        </w:rPr>
        <w:t>10</w:t>
      </w:r>
      <w:r w:rsidRPr="002450E5">
        <w:t>(4): 335-341.</w:t>
      </w:r>
    </w:p>
    <w:p w14:paraId="36B80BF8" w14:textId="77777777" w:rsidR="002450E5" w:rsidRPr="002450E5" w:rsidRDefault="002450E5" w:rsidP="002450E5">
      <w:pPr>
        <w:pStyle w:val="EndNoteBibliography"/>
      </w:pPr>
      <w:r w:rsidRPr="002450E5">
        <w:t xml:space="preserve">Blanca, J., J. Montero-Pau, C. Sauvage, G. Bauchet, E. Illa, M. J. Díez, D. Francis, M. Causse, E. van der Knaap and J. Cañizares (2015). "Genomic variation in tomato, from wild ancestors to contemporary breeding accessions." </w:t>
      </w:r>
      <w:r w:rsidRPr="002450E5">
        <w:rPr>
          <w:u w:val="single"/>
        </w:rPr>
        <w:t>BMC genomics</w:t>
      </w:r>
      <w:r w:rsidRPr="002450E5">
        <w:t xml:space="preserve"> </w:t>
      </w:r>
      <w:r w:rsidRPr="002450E5">
        <w:rPr>
          <w:b/>
        </w:rPr>
        <w:t>16</w:t>
      </w:r>
      <w:r w:rsidRPr="002450E5">
        <w:t>(1): 257.</w:t>
      </w:r>
    </w:p>
    <w:p w14:paraId="5DFF4D94" w14:textId="77777777" w:rsidR="002450E5" w:rsidRPr="002450E5" w:rsidRDefault="002450E5" w:rsidP="002450E5">
      <w:pPr>
        <w:pStyle w:val="EndNoteBibliography"/>
      </w:pPr>
      <w:r w:rsidRPr="002450E5">
        <w:t xml:space="preserve">Blanco-Ulate, B., A. Morales-Cruz, K. C. Amrine, J. M. Labavitch, A. L. Powell and D. Cantu (2014). "Genome-wide transcriptional profiling of Botrytis cinerea genes targeting plant cell walls during infections of different hosts." </w:t>
      </w:r>
      <w:r w:rsidRPr="002450E5">
        <w:rPr>
          <w:u w:val="single"/>
        </w:rPr>
        <w:t>Frontiers in plant science</w:t>
      </w:r>
      <w:r w:rsidRPr="002450E5">
        <w:t xml:space="preserve"> </w:t>
      </w:r>
      <w:r w:rsidRPr="002450E5">
        <w:rPr>
          <w:b/>
        </w:rPr>
        <w:t>5</w:t>
      </w:r>
      <w:r w:rsidRPr="002450E5">
        <w:t>.</w:t>
      </w:r>
    </w:p>
    <w:p w14:paraId="695EA782" w14:textId="77777777" w:rsidR="002450E5" w:rsidRPr="002450E5" w:rsidRDefault="002450E5" w:rsidP="002450E5">
      <w:pPr>
        <w:pStyle w:val="EndNoteBibliography"/>
      </w:pPr>
      <w:r w:rsidRPr="002450E5">
        <w:t xml:space="preserve">Boller, T. and S. Y. He (2009). "Innate immunity in plants: an arms race between pattern recognition receptors in plants and effectors in microbial pathogens." </w:t>
      </w:r>
      <w:r w:rsidRPr="002450E5">
        <w:rPr>
          <w:u w:val="single"/>
        </w:rPr>
        <w:t>Science</w:t>
      </w:r>
      <w:r w:rsidRPr="002450E5">
        <w:t xml:space="preserve"> </w:t>
      </w:r>
      <w:r w:rsidRPr="002450E5">
        <w:rPr>
          <w:b/>
        </w:rPr>
        <w:t>324</w:t>
      </w:r>
      <w:r w:rsidRPr="002450E5">
        <w:t>(5928): 742-744.</w:t>
      </w:r>
    </w:p>
    <w:p w14:paraId="4DF06872" w14:textId="77777777" w:rsidR="002450E5" w:rsidRPr="002450E5" w:rsidRDefault="002450E5" w:rsidP="002450E5">
      <w:pPr>
        <w:pStyle w:val="EndNoteBibliography"/>
      </w:pPr>
      <w:r w:rsidRPr="002450E5">
        <w:t xml:space="preserve">Boyd, L. A., C. Ridout, D. M. O'Sullivan, J. E. Leach and H. Leung (2013). "Plant–pathogen interactions: disease resistance in modern agriculture." </w:t>
      </w:r>
      <w:r w:rsidRPr="002450E5">
        <w:rPr>
          <w:u w:val="single"/>
        </w:rPr>
        <w:t>Trends in genetics</w:t>
      </w:r>
      <w:r w:rsidRPr="002450E5">
        <w:t xml:space="preserve"> </w:t>
      </w:r>
      <w:r w:rsidRPr="002450E5">
        <w:rPr>
          <w:b/>
        </w:rPr>
        <w:t>29</w:t>
      </w:r>
      <w:r w:rsidRPr="002450E5">
        <w:t>(4): 233-240.</w:t>
      </w:r>
    </w:p>
    <w:p w14:paraId="735395BB" w14:textId="77777777" w:rsidR="002450E5" w:rsidRPr="002450E5" w:rsidRDefault="002450E5" w:rsidP="002450E5">
      <w:pPr>
        <w:pStyle w:val="EndNoteBibliography"/>
      </w:pPr>
      <w:r w:rsidRPr="002450E5">
        <w:t xml:space="preserve">Campos, M. L., Y. Yoshida, I. T. Major, D. de Oliveira Ferreira, S. M. Weraduwage, J. E. Froehlich, B. F. Johnson, D. M. Kramer, G. Jander and T. D. Sharkey (2016). "Rewiring of jasmonate and phytochrome B signalling uncouples plant growth-defense tradeoffs." </w:t>
      </w:r>
      <w:r w:rsidRPr="002450E5">
        <w:rPr>
          <w:u w:val="single"/>
        </w:rPr>
        <w:t>Nature communications</w:t>
      </w:r>
      <w:r w:rsidRPr="002450E5">
        <w:t xml:space="preserve"> </w:t>
      </w:r>
      <w:r w:rsidRPr="002450E5">
        <w:rPr>
          <w:b/>
        </w:rPr>
        <w:t>7</w:t>
      </w:r>
      <w:r w:rsidRPr="002450E5">
        <w:t>: 12570.</w:t>
      </w:r>
    </w:p>
    <w:p w14:paraId="1A2E7A5C" w14:textId="77777777" w:rsidR="002450E5" w:rsidRPr="002450E5" w:rsidRDefault="002450E5" w:rsidP="002450E5">
      <w:pPr>
        <w:pStyle w:val="EndNoteBibliography"/>
      </w:pPr>
      <w:r w:rsidRPr="002450E5">
        <w:t xml:space="preserve">Cerveny, L., A. Straskova, V. Dankova, A. Hartlova, M. Ceckova, F. Staud and J. Stulik (2013). "Tetratricopeptide repeat motifs in the world of bacterial pathogens: role in virulence mechanisms." </w:t>
      </w:r>
      <w:r w:rsidRPr="002450E5">
        <w:rPr>
          <w:u w:val="single"/>
        </w:rPr>
        <w:t>Infection and immunity</w:t>
      </w:r>
      <w:r w:rsidRPr="002450E5">
        <w:t xml:space="preserve"> </w:t>
      </w:r>
      <w:r w:rsidRPr="002450E5">
        <w:rPr>
          <w:b/>
        </w:rPr>
        <w:t>81</w:t>
      </w:r>
      <w:r w:rsidRPr="002450E5">
        <w:t>(3): 629-635.</w:t>
      </w:r>
    </w:p>
    <w:p w14:paraId="2F2D7049" w14:textId="77777777" w:rsidR="002450E5" w:rsidRPr="002450E5" w:rsidRDefault="002450E5" w:rsidP="002450E5">
      <w:pPr>
        <w:pStyle w:val="EndNoteBibliography"/>
      </w:pPr>
      <w:r w:rsidRPr="002450E5">
        <w:t xml:space="preserve">Chaudhary, B. (2013). "Plant domestication and resistance to herbivory." </w:t>
      </w:r>
      <w:r w:rsidRPr="002450E5">
        <w:rPr>
          <w:u w:val="single"/>
        </w:rPr>
        <w:t>International journal of plant genomics</w:t>
      </w:r>
      <w:r w:rsidRPr="002450E5">
        <w:t xml:space="preserve"> </w:t>
      </w:r>
      <w:r w:rsidRPr="002450E5">
        <w:rPr>
          <w:b/>
        </w:rPr>
        <w:t>2013</w:t>
      </w:r>
      <w:r w:rsidRPr="002450E5">
        <w:t>.</w:t>
      </w:r>
    </w:p>
    <w:p w14:paraId="0E694434" w14:textId="77777777" w:rsidR="002450E5" w:rsidRPr="002450E5" w:rsidRDefault="002450E5" w:rsidP="002450E5">
      <w:pPr>
        <w:pStyle w:val="EndNoteBibliography"/>
      </w:pPr>
      <w:r w:rsidRPr="002450E5">
        <w:lastRenderedPageBreak/>
        <w:t xml:space="preserve">Choquer, M., E. Fournier, C. Kunz, C. Levis, J.-M. Pradier, A. Simon and M. Viaud (2007). "Botrytis cinerea virulence factors: new insights into a necrotrophic and polyphageous pathogen." </w:t>
      </w:r>
      <w:r w:rsidRPr="002450E5">
        <w:rPr>
          <w:u w:val="single"/>
        </w:rPr>
        <w:t>FEMS microbiology letters</w:t>
      </w:r>
      <w:r w:rsidRPr="002450E5">
        <w:t xml:space="preserve"> </w:t>
      </w:r>
      <w:r w:rsidRPr="002450E5">
        <w:rPr>
          <w:b/>
        </w:rPr>
        <w:t>277</w:t>
      </w:r>
      <w:r w:rsidRPr="002450E5">
        <w:t>(1): 1-10.</w:t>
      </w:r>
    </w:p>
    <w:p w14:paraId="16DA769D" w14:textId="77777777" w:rsidR="002450E5" w:rsidRPr="002450E5" w:rsidRDefault="002450E5" w:rsidP="002450E5">
      <w:pPr>
        <w:pStyle w:val="EndNoteBibliography"/>
      </w:pPr>
      <w:r w:rsidRPr="002450E5">
        <w:t xml:space="preserve">Corwin, J. A., D. Copeland, J. Feusier, A. Subedy, R. Eshbaugh, C. Palmer, J. Maloof and D. J. Kliebenstein (2016). "The quantitative basis of the Arabidopsis innate immune system to endemic pathogens depends on pathogen genetics." </w:t>
      </w:r>
      <w:r w:rsidRPr="002450E5">
        <w:rPr>
          <w:u w:val="single"/>
        </w:rPr>
        <w:t>PLoS Genet</w:t>
      </w:r>
      <w:r w:rsidRPr="002450E5">
        <w:t xml:space="preserve"> </w:t>
      </w:r>
      <w:r w:rsidRPr="002450E5">
        <w:rPr>
          <w:b/>
        </w:rPr>
        <w:t>12</w:t>
      </w:r>
      <w:r w:rsidRPr="002450E5">
        <w:t>(2): e1005789.</w:t>
      </w:r>
    </w:p>
    <w:p w14:paraId="360F7CD3" w14:textId="77777777" w:rsidR="002450E5" w:rsidRPr="002450E5" w:rsidRDefault="002450E5" w:rsidP="002450E5">
      <w:pPr>
        <w:pStyle w:val="EndNoteBibliography"/>
      </w:pPr>
      <w:r w:rsidRPr="002450E5">
        <w:t xml:space="preserve">Corwin, J. A., A. Subedy, R. Eshbaugh and D. J. Kliebenstein (2016). "Expansive phenotypic landscape of Botrytis cinerea shows differential contribution of genetic diversity and plasticity." </w:t>
      </w:r>
      <w:r w:rsidRPr="002450E5">
        <w:rPr>
          <w:u w:val="single"/>
        </w:rPr>
        <w:t>Molecular Plant-Microbe Interactions</w:t>
      </w:r>
      <w:r w:rsidRPr="002450E5">
        <w:t xml:space="preserve"> </w:t>
      </w:r>
      <w:r w:rsidRPr="002450E5">
        <w:rPr>
          <w:b/>
        </w:rPr>
        <w:t>29</w:t>
      </w:r>
      <w:r w:rsidRPr="002450E5">
        <w:t>(4): 287-298.</w:t>
      </w:r>
    </w:p>
    <w:p w14:paraId="63EB3F22" w14:textId="77777777" w:rsidR="002450E5" w:rsidRPr="002450E5" w:rsidRDefault="002450E5" w:rsidP="002450E5">
      <w:pPr>
        <w:pStyle w:val="EndNoteBibliography"/>
      </w:pPr>
      <w:r w:rsidRPr="002450E5">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2450E5">
        <w:rPr>
          <w:u w:val="single"/>
        </w:rPr>
        <w:t>Genetics</w:t>
      </w:r>
      <w:r w:rsidRPr="002450E5">
        <w:t xml:space="preserve"> </w:t>
      </w:r>
      <w:r w:rsidRPr="002450E5">
        <w:rPr>
          <w:b/>
        </w:rPr>
        <w:t>170</w:t>
      </w:r>
      <w:r w:rsidRPr="002450E5">
        <w:t>(2): 613-630.</w:t>
      </w:r>
    </w:p>
    <w:p w14:paraId="6132C4E8" w14:textId="77777777" w:rsidR="002450E5" w:rsidRPr="002450E5" w:rsidRDefault="002450E5" w:rsidP="002450E5">
      <w:pPr>
        <w:pStyle w:val="EndNoteBibliography"/>
      </w:pPr>
      <w:r w:rsidRPr="002450E5">
        <w:t xml:space="preserve">Dalmais, B., J. Schumacher, J. Moraga, P. Le Pecheur, B. Tudzynski, I. G. Collado and M. Viaud (2011). "The Botrytis cinerea phytotoxin botcinic acid requires two polyketide synthases for production and has a redundant role in virulence with botrydial." </w:t>
      </w:r>
      <w:r w:rsidRPr="002450E5">
        <w:rPr>
          <w:u w:val="single"/>
        </w:rPr>
        <w:t>Molecular plant pathology</w:t>
      </w:r>
      <w:r w:rsidRPr="002450E5">
        <w:t xml:space="preserve"> </w:t>
      </w:r>
      <w:r w:rsidRPr="002450E5">
        <w:rPr>
          <w:b/>
        </w:rPr>
        <w:t>12</w:t>
      </w:r>
      <w:r w:rsidRPr="002450E5">
        <w:t>(6): 564-579.</w:t>
      </w:r>
    </w:p>
    <w:p w14:paraId="6AE55B11" w14:textId="77777777" w:rsidR="002450E5" w:rsidRPr="002450E5" w:rsidRDefault="002450E5" w:rsidP="002450E5">
      <w:pPr>
        <w:pStyle w:val="EndNoteBibliography"/>
      </w:pPr>
      <w:r w:rsidRPr="002450E5">
        <w:t xml:space="preserve">Dalman, K., K. Himmelstrand, Å. Olson, M. Lind, M. Brandström-Durling and J. Stenlid (2013). "A genome-wide association study identifies genomic regions for virulence in the non-model organism Heterobasidion annosum ss." </w:t>
      </w:r>
      <w:r w:rsidRPr="002450E5">
        <w:rPr>
          <w:u w:val="single"/>
        </w:rPr>
        <w:t>PLoS One</w:t>
      </w:r>
      <w:r w:rsidRPr="002450E5">
        <w:t xml:space="preserve"> </w:t>
      </w:r>
      <w:r w:rsidRPr="002450E5">
        <w:rPr>
          <w:b/>
        </w:rPr>
        <w:t>8</w:t>
      </w:r>
      <w:r w:rsidRPr="002450E5">
        <w:t>(1): e53525.</w:t>
      </w:r>
    </w:p>
    <w:p w14:paraId="6345E728" w14:textId="77777777" w:rsidR="002450E5" w:rsidRPr="002450E5" w:rsidRDefault="002450E5" w:rsidP="002450E5">
      <w:pPr>
        <w:pStyle w:val="EndNoteBibliography"/>
      </w:pPr>
      <w:r w:rsidRPr="002450E5">
        <w:t xml:space="preserve">Dangl, J. L. and J. D. Jones (2001). "Plant pathogens and integrated defence responses to infection." </w:t>
      </w:r>
      <w:r w:rsidRPr="002450E5">
        <w:rPr>
          <w:u w:val="single"/>
        </w:rPr>
        <w:t>nature</w:t>
      </w:r>
      <w:r w:rsidRPr="002450E5">
        <w:t xml:space="preserve"> </w:t>
      </w:r>
      <w:r w:rsidRPr="002450E5">
        <w:rPr>
          <w:b/>
        </w:rPr>
        <w:t>411</w:t>
      </w:r>
      <w:r w:rsidRPr="002450E5">
        <w:t>(6839): 826-833.</w:t>
      </w:r>
    </w:p>
    <w:p w14:paraId="2ECBF02A" w14:textId="77777777" w:rsidR="002450E5" w:rsidRPr="002450E5" w:rsidRDefault="002450E5" w:rsidP="002450E5">
      <w:pPr>
        <w:pStyle w:val="EndNoteBibliography"/>
      </w:pPr>
      <w:r w:rsidRPr="002450E5">
        <w:t xml:space="preserve">De Feyter, R., Y. Yang and D. W. Gabriel (1993). "Gene-for-genes interactions between cotton R genes and Xanthomonas campestris pv. malvacearum avr genes." </w:t>
      </w:r>
      <w:r w:rsidRPr="002450E5">
        <w:rPr>
          <w:u w:val="single"/>
        </w:rPr>
        <w:t>Molecular plant-microbe interactions: MPMI</w:t>
      </w:r>
      <w:r w:rsidRPr="002450E5">
        <w:t xml:space="preserve"> </w:t>
      </w:r>
      <w:r w:rsidRPr="002450E5">
        <w:rPr>
          <w:b/>
        </w:rPr>
        <w:t>6</w:t>
      </w:r>
      <w:r w:rsidRPr="002450E5">
        <w:t>(2): 225-237.</w:t>
      </w:r>
    </w:p>
    <w:p w14:paraId="3FD7A2E1" w14:textId="77777777" w:rsidR="002450E5" w:rsidRPr="002450E5" w:rsidRDefault="002450E5" w:rsidP="002450E5">
      <w:pPr>
        <w:pStyle w:val="EndNoteBibliography"/>
      </w:pPr>
      <w:r w:rsidRPr="002450E5">
        <w:t xml:space="preserve">Dean, R., J. A. Van Kan, Z. A. Pretorius, K. E. Hammond‐Kosack, A. Di Pietro, P. D. Spanu, J. J. Rudd, M. Dickman, R. Kahmann and J. Ellis (2012). "The Top 10 fungal pathogens in molecular plant pathology." </w:t>
      </w:r>
      <w:r w:rsidRPr="002450E5">
        <w:rPr>
          <w:u w:val="single"/>
        </w:rPr>
        <w:t>Molecular plant pathology</w:t>
      </w:r>
      <w:r w:rsidRPr="002450E5">
        <w:t xml:space="preserve"> </w:t>
      </w:r>
      <w:r w:rsidRPr="002450E5">
        <w:rPr>
          <w:b/>
        </w:rPr>
        <w:t>13</w:t>
      </w:r>
      <w:r w:rsidRPr="002450E5">
        <w:t>(4): 414-430.</w:t>
      </w:r>
    </w:p>
    <w:p w14:paraId="3E065CFD" w14:textId="77777777" w:rsidR="002450E5" w:rsidRPr="002450E5" w:rsidRDefault="002450E5" w:rsidP="002450E5">
      <w:pPr>
        <w:pStyle w:val="EndNoteBibliography"/>
      </w:pPr>
      <w:r w:rsidRPr="002450E5">
        <w:t xml:space="preserve">Deighton, N., I. Muckenschnabel, A. J. Colmenares, I. G. Collado and B. Williamson (2001). "Botrydial is produced in plant tissues infected by Botrytis cinerea." </w:t>
      </w:r>
      <w:r w:rsidRPr="002450E5">
        <w:rPr>
          <w:u w:val="single"/>
        </w:rPr>
        <w:t>Phytochemistry</w:t>
      </w:r>
      <w:r w:rsidRPr="002450E5">
        <w:t xml:space="preserve"> </w:t>
      </w:r>
      <w:r w:rsidRPr="002450E5">
        <w:rPr>
          <w:b/>
        </w:rPr>
        <w:t>57</w:t>
      </w:r>
      <w:r w:rsidRPr="002450E5">
        <w:t>(5): 689-692.</w:t>
      </w:r>
    </w:p>
    <w:p w14:paraId="61C84E1B" w14:textId="77777777" w:rsidR="002450E5" w:rsidRPr="002450E5" w:rsidRDefault="002450E5" w:rsidP="002450E5">
      <w:pPr>
        <w:pStyle w:val="EndNoteBibliography"/>
      </w:pPr>
      <w:r w:rsidRPr="002450E5">
        <w:t xml:space="preserve">Denby, K. J., P. Kumar and D. J. Kliebenstein (2004). "Identification of Botrytis cinerea susceptibility loci in Arabidopsis thaliana." </w:t>
      </w:r>
      <w:r w:rsidRPr="002450E5">
        <w:rPr>
          <w:u w:val="single"/>
        </w:rPr>
        <w:t>The Plant Journal</w:t>
      </w:r>
      <w:r w:rsidRPr="002450E5">
        <w:t xml:space="preserve"> </w:t>
      </w:r>
      <w:r w:rsidRPr="002450E5">
        <w:rPr>
          <w:b/>
        </w:rPr>
        <w:t>38</w:t>
      </w:r>
      <w:r w:rsidRPr="002450E5">
        <w:t>(3): 473-486.</w:t>
      </w:r>
    </w:p>
    <w:p w14:paraId="262B2C9B" w14:textId="77777777" w:rsidR="002450E5" w:rsidRPr="002450E5" w:rsidRDefault="002450E5" w:rsidP="002450E5">
      <w:pPr>
        <w:pStyle w:val="EndNoteBibliography"/>
      </w:pPr>
      <w:r w:rsidRPr="002450E5">
        <w:t xml:space="preserve">Desjardins, C. A., K. A. Cohen, V. Munsamy, T. Abeel, K. Maharaj, B. J. Walker, T. P. Shea, D. V. Almeida, A. L. Manson and A. Salazar (2016). "Genomic and functional analyses of Mycobacterium tuberculosis strains implicate ald in D-cycloserine resistance." </w:t>
      </w:r>
      <w:r w:rsidRPr="002450E5">
        <w:rPr>
          <w:u w:val="single"/>
        </w:rPr>
        <w:t>Nature genetics</w:t>
      </w:r>
      <w:r w:rsidRPr="002450E5">
        <w:t xml:space="preserve"> </w:t>
      </w:r>
      <w:r w:rsidRPr="002450E5">
        <w:rPr>
          <w:b/>
        </w:rPr>
        <w:t>48</w:t>
      </w:r>
      <w:r w:rsidRPr="002450E5">
        <w:t>(5): 544-551.</w:t>
      </w:r>
    </w:p>
    <w:p w14:paraId="798AE162" w14:textId="77777777" w:rsidR="002450E5" w:rsidRPr="002450E5" w:rsidRDefault="002450E5" w:rsidP="002450E5">
      <w:pPr>
        <w:pStyle w:val="EndNoteBibliography"/>
      </w:pPr>
      <w:r w:rsidRPr="002450E5">
        <w:t xml:space="preserve">Dıaz, J., A. ten Have and J. A. van Kan (2002). "The role of ethylene and wound signaling in resistance of tomato to Botrytis cinerea." </w:t>
      </w:r>
      <w:r w:rsidRPr="002450E5">
        <w:rPr>
          <w:u w:val="single"/>
        </w:rPr>
        <w:t>Plant physiology</w:t>
      </w:r>
      <w:r w:rsidRPr="002450E5">
        <w:t xml:space="preserve"> </w:t>
      </w:r>
      <w:r w:rsidRPr="002450E5">
        <w:rPr>
          <w:b/>
        </w:rPr>
        <w:t>129</w:t>
      </w:r>
      <w:r w:rsidRPr="002450E5">
        <w:t>(3): 1341-1351.</w:t>
      </w:r>
    </w:p>
    <w:p w14:paraId="35E6DF78" w14:textId="77777777" w:rsidR="002450E5" w:rsidRPr="002450E5" w:rsidRDefault="002450E5" w:rsidP="002450E5">
      <w:pPr>
        <w:pStyle w:val="EndNoteBibliography"/>
      </w:pPr>
      <w:r w:rsidRPr="002450E5">
        <w:t xml:space="preserve">Dodds, P. N. and J. P. Rathjen (2010). "Plant immunity: towards an integrated view of plant–pathogen interactions." </w:t>
      </w:r>
      <w:r w:rsidRPr="002450E5">
        <w:rPr>
          <w:u w:val="single"/>
        </w:rPr>
        <w:t>Nature Reviews Genetics</w:t>
      </w:r>
      <w:r w:rsidRPr="002450E5">
        <w:t xml:space="preserve"> </w:t>
      </w:r>
      <w:r w:rsidRPr="002450E5">
        <w:rPr>
          <w:b/>
        </w:rPr>
        <w:t>11</w:t>
      </w:r>
      <w:r w:rsidRPr="002450E5">
        <w:t>(8): 539-548.</w:t>
      </w:r>
    </w:p>
    <w:p w14:paraId="0FE91D90" w14:textId="77777777" w:rsidR="002450E5" w:rsidRPr="002450E5" w:rsidRDefault="002450E5" w:rsidP="002450E5">
      <w:pPr>
        <w:pStyle w:val="EndNoteBibliography"/>
      </w:pPr>
      <w:r w:rsidRPr="002450E5">
        <w:t xml:space="preserve">Doebley, J. F., B. S. Gaut and B. D. Smith (2006). "The molecular genetics of crop domestication." </w:t>
      </w:r>
      <w:r w:rsidRPr="002450E5">
        <w:rPr>
          <w:u w:val="single"/>
        </w:rPr>
        <w:t>Cell</w:t>
      </w:r>
      <w:r w:rsidRPr="002450E5">
        <w:t xml:space="preserve"> </w:t>
      </w:r>
      <w:r w:rsidRPr="002450E5">
        <w:rPr>
          <w:b/>
        </w:rPr>
        <w:t>127</w:t>
      </w:r>
      <w:r w:rsidRPr="002450E5">
        <w:t>(7): 1309-1321.</w:t>
      </w:r>
    </w:p>
    <w:p w14:paraId="49AABAC5" w14:textId="77777777" w:rsidR="002450E5" w:rsidRPr="002450E5" w:rsidRDefault="002450E5" w:rsidP="002450E5">
      <w:pPr>
        <w:pStyle w:val="EndNoteBibliography"/>
      </w:pPr>
      <w:r w:rsidRPr="002450E5">
        <w:t xml:space="preserve">Doerge, R. W. and G. A. Churchill (1996). "Permutation tests for multiple loci affecting a quantitative character." </w:t>
      </w:r>
      <w:r w:rsidRPr="002450E5">
        <w:rPr>
          <w:u w:val="single"/>
        </w:rPr>
        <w:t>Genetics</w:t>
      </w:r>
      <w:r w:rsidRPr="002450E5">
        <w:t xml:space="preserve"> </w:t>
      </w:r>
      <w:r w:rsidRPr="002450E5">
        <w:rPr>
          <w:b/>
        </w:rPr>
        <w:t>142</w:t>
      </w:r>
      <w:r w:rsidRPr="002450E5">
        <w:t>(1): 285-294.</w:t>
      </w:r>
    </w:p>
    <w:p w14:paraId="66855F8E" w14:textId="77777777" w:rsidR="002450E5" w:rsidRPr="002450E5" w:rsidRDefault="002450E5" w:rsidP="002450E5">
      <w:pPr>
        <w:pStyle w:val="EndNoteBibliography"/>
      </w:pPr>
      <w:r w:rsidRPr="002450E5">
        <w:t xml:space="preserve">Dwivedi, S. L., H. D. Upadhyaya, H. T. Stalker, M. W. Blair, D. J. Bertioli, S. Nielen and R. Ortiz (2008). "Enhancing crop gene pools with beneficial traits using wild relatives." </w:t>
      </w:r>
      <w:r w:rsidRPr="002450E5">
        <w:rPr>
          <w:u w:val="single"/>
        </w:rPr>
        <w:t>Plant Breeding Reviews</w:t>
      </w:r>
      <w:r w:rsidRPr="002450E5">
        <w:t xml:space="preserve"> </w:t>
      </w:r>
      <w:r w:rsidRPr="002450E5">
        <w:rPr>
          <w:b/>
        </w:rPr>
        <w:t>30</w:t>
      </w:r>
      <w:r w:rsidRPr="002450E5">
        <w:t>: 179.</w:t>
      </w:r>
    </w:p>
    <w:p w14:paraId="51321294" w14:textId="77777777" w:rsidR="002450E5" w:rsidRPr="002450E5" w:rsidRDefault="002450E5" w:rsidP="002450E5">
      <w:pPr>
        <w:pStyle w:val="EndNoteBibliography"/>
      </w:pPr>
      <w:r w:rsidRPr="002450E5">
        <w:t xml:space="preserve">Egashira, H., A. Kuwashima, H. Ishiguro, K. Fukushima, T. Kaya and S. Imanishi (2000). "Screening of wild accessions resistant to gray mold (Botrytis cinerea Pers.) in Lycopersicon." </w:t>
      </w:r>
      <w:r w:rsidRPr="002450E5">
        <w:rPr>
          <w:u w:val="single"/>
        </w:rPr>
        <w:t>Acta physiologiae plantarum</w:t>
      </w:r>
      <w:r w:rsidRPr="002450E5">
        <w:t xml:space="preserve"> </w:t>
      </w:r>
      <w:r w:rsidRPr="002450E5">
        <w:rPr>
          <w:b/>
        </w:rPr>
        <w:t>22</w:t>
      </w:r>
      <w:r w:rsidRPr="002450E5">
        <w:t>(3): 324-326.</w:t>
      </w:r>
    </w:p>
    <w:p w14:paraId="643A9911" w14:textId="77777777" w:rsidR="002450E5" w:rsidRPr="002450E5" w:rsidRDefault="002450E5" w:rsidP="002450E5">
      <w:pPr>
        <w:pStyle w:val="EndNoteBibliography"/>
      </w:pPr>
      <w:r w:rsidRPr="002450E5">
        <w:lastRenderedPageBreak/>
        <w:t xml:space="preserve">Elad, Y., B. Williamson, P. Tudzynski and N. Delen (2007). Botrytis spp. and diseases they cause in agricultural systems–an introduction. </w:t>
      </w:r>
      <w:r w:rsidRPr="002450E5">
        <w:rPr>
          <w:u w:val="single"/>
        </w:rPr>
        <w:t>Botrytis: Biology, pathology and control</w:t>
      </w:r>
      <w:r w:rsidRPr="002450E5">
        <w:t>, Springer</w:t>
      </w:r>
      <w:r w:rsidRPr="002450E5">
        <w:rPr>
          <w:b/>
        </w:rPr>
        <w:t xml:space="preserve">: </w:t>
      </w:r>
      <w:r w:rsidRPr="002450E5">
        <w:t>1-8.</w:t>
      </w:r>
    </w:p>
    <w:p w14:paraId="591EC7D1" w14:textId="77777777" w:rsidR="002450E5" w:rsidRPr="002450E5" w:rsidRDefault="002450E5" w:rsidP="002450E5">
      <w:pPr>
        <w:pStyle w:val="EndNoteBibliography"/>
        <w:rPr>
          <w:u w:val="single"/>
        </w:rPr>
      </w:pPr>
      <w:r w:rsidRPr="002450E5">
        <w:t xml:space="preserve">Failmezger, H., Y. Yuan, O. Rueda, F. Markowetz and M. H. Failmezger (2012). "CRImage: CRImage a package to classify cells and calculate tumour cellularity." </w:t>
      </w:r>
      <w:r w:rsidRPr="002450E5">
        <w:rPr>
          <w:u w:val="single"/>
        </w:rPr>
        <w:t>R package version 1.24.0.</w:t>
      </w:r>
    </w:p>
    <w:p w14:paraId="7AACF24F" w14:textId="77777777" w:rsidR="002450E5" w:rsidRPr="002450E5" w:rsidRDefault="002450E5" w:rsidP="002450E5">
      <w:pPr>
        <w:pStyle w:val="EndNoteBibliography"/>
      </w:pPr>
      <w:r w:rsidRPr="002450E5">
        <w:t xml:space="preserve">Farhat, M. R., B. J. Shapiro, K. J. Kieser, R. Sultana, K. R. Jacobson, T. C. Victor, R. M. Warren, E. M. Streicher, A. Calver and A. Sloutsky (2013). "Genomic analysis identifies targets of convergent positive selection in drug-resistant Mycobacterium tuberculosis." </w:t>
      </w:r>
      <w:r w:rsidRPr="002450E5">
        <w:rPr>
          <w:u w:val="single"/>
        </w:rPr>
        <w:t>Nature genetics</w:t>
      </w:r>
      <w:r w:rsidRPr="002450E5">
        <w:t xml:space="preserve"> </w:t>
      </w:r>
      <w:r w:rsidRPr="002450E5">
        <w:rPr>
          <w:b/>
        </w:rPr>
        <w:t>45</w:t>
      </w:r>
      <w:r w:rsidRPr="002450E5">
        <w:t>(10): 1183-1189.</w:t>
      </w:r>
    </w:p>
    <w:p w14:paraId="3275A3C5" w14:textId="77777777" w:rsidR="002450E5" w:rsidRPr="002450E5" w:rsidRDefault="002450E5" w:rsidP="002450E5">
      <w:pPr>
        <w:pStyle w:val="EndNoteBibliography"/>
      </w:pPr>
      <w:r w:rsidRPr="002450E5">
        <w:t xml:space="preserve">Fekete, É., E. Fekete, L. Irinyi, L. Karaffa, M. Árnyasi, M. Asadollahi and E. Sándor (2012). "Genetic diversity of a Botrytis cinerea cryptic species complex in Hungary." </w:t>
      </w:r>
      <w:r w:rsidRPr="002450E5">
        <w:rPr>
          <w:u w:val="single"/>
        </w:rPr>
        <w:t>Microbiological Research</w:t>
      </w:r>
      <w:r w:rsidRPr="002450E5">
        <w:t xml:space="preserve"> </w:t>
      </w:r>
      <w:r w:rsidRPr="002450E5">
        <w:rPr>
          <w:b/>
        </w:rPr>
        <w:t>167</w:t>
      </w:r>
      <w:r w:rsidRPr="002450E5">
        <w:t>(5): 283-291.</w:t>
      </w:r>
    </w:p>
    <w:p w14:paraId="2E1311A0" w14:textId="77777777" w:rsidR="002450E5" w:rsidRPr="002450E5" w:rsidRDefault="002450E5" w:rsidP="002450E5">
      <w:pPr>
        <w:pStyle w:val="EndNoteBibliography"/>
      </w:pPr>
      <w:r w:rsidRPr="002450E5">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2450E5">
        <w:rPr>
          <w:u w:val="single"/>
        </w:rPr>
        <w:t>Plant physiology</w:t>
      </w:r>
      <w:r w:rsidRPr="002450E5">
        <w:t xml:space="preserve"> </w:t>
      </w:r>
      <w:r w:rsidRPr="002450E5">
        <w:rPr>
          <w:b/>
        </w:rPr>
        <w:t>144</w:t>
      </w:r>
      <w:r w:rsidRPr="002450E5">
        <w:t>(1): 367-379.</w:t>
      </w:r>
    </w:p>
    <w:p w14:paraId="25E04007" w14:textId="77777777" w:rsidR="002450E5" w:rsidRPr="002450E5" w:rsidRDefault="002450E5" w:rsidP="002450E5">
      <w:pPr>
        <w:pStyle w:val="EndNoteBibliography"/>
      </w:pPr>
      <w:r w:rsidRPr="002450E5">
        <w:t xml:space="preserve">Ferrari, S., J. M. Plotnikova, G. De Lorenzo and F. M. Ausubel (2003). "Arabidopsis local resistance to Botrytis cinerea involves salicylic acid and camalexin and requires EDS4 and PAD2, but not SID2, EDS5 or PAD4." </w:t>
      </w:r>
      <w:r w:rsidRPr="002450E5">
        <w:rPr>
          <w:u w:val="single"/>
        </w:rPr>
        <w:t>The Plant Journal</w:t>
      </w:r>
      <w:r w:rsidRPr="002450E5">
        <w:t xml:space="preserve"> </w:t>
      </w:r>
      <w:r w:rsidRPr="002450E5">
        <w:rPr>
          <w:b/>
        </w:rPr>
        <w:t>35</w:t>
      </w:r>
      <w:r w:rsidRPr="002450E5">
        <w:t>(2): 193-205.</w:t>
      </w:r>
    </w:p>
    <w:p w14:paraId="081D77A0" w14:textId="77777777" w:rsidR="002450E5" w:rsidRPr="002450E5" w:rsidRDefault="002450E5" w:rsidP="002450E5">
      <w:pPr>
        <w:pStyle w:val="EndNoteBibliography"/>
      </w:pPr>
      <w:r w:rsidRPr="002450E5">
        <w:t xml:space="preserve">Fillinger, S. and Y. Elad (2015). </w:t>
      </w:r>
      <w:r w:rsidRPr="002450E5">
        <w:rPr>
          <w:u w:val="single"/>
        </w:rPr>
        <w:t>Botrytis-the Fungus, the Pathogen and Its Management in Agricultural Systems</w:t>
      </w:r>
      <w:r w:rsidRPr="002450E5">
        <w:t>, Springer.</w:t>
      </w:r>
    </w:p>
    <w:p w14:paraId="27339795" w14:textId="77777777" w:rsidR="002450E5" w:rsidRPr="002450E5" w:rsidRDefault="002450E5" w:rsidP="002450E5">
      <w:pPr>
        <w:pStyle w:val="EndNoteBibliography"/>
      </w:pPr>
      <w:r w:rsidRPr="002450E5">
        <w:t xml:space="preserve">Finkers, R., Y. Bai, P. van den Berg, R. van Berloo, F. Meijer-Dekens, A. Ten Have, J. van Kan, P. Lindhout and A. W. van Heusden (2008). "Quantitative resistance to Botrytis cinerea from Solanum neorickii." </w:t>
      </w:r>
      <w:r w:rsidRPr="002450E5">
        <w:rPr>
          <w:u w:val="single"/>
        </w:rPr>
        <w:t>Euphytica</w:t>
      </w:r>
      <w:r w:rsidRPr="002450E5">
        <w:t xml:space="preserve"> </w:t>
      </w:r>
      <w:r w:rsidRPr="002450E5">
        <w:rPr>
          <w:b/>
        </w:rPr>
        <w:t>159</w:t>
      </w:r>
      <w:r w:rsidRPr="002450E5">
        <w:t>(1-2): 83-92.</w:t>
      </w:r>
    </w:p>
    <w:p w14:paraId="0C19D171" w14:textId="77777777" w:rsidR="002450E5" w:rsidRPr="002450E5" w:rsidRDefault="002450E5" w:rsidP="002450E5">
      <w:pPr>
        <w:pStyle w:val="EndNoteBibliography"/>
      </w:pPr>
      <w:r w:rsidRPr="002450E5">
        <w:t xml:space="preserve">Finkers, R., A. W. van Heusden, F. Meijer-Dekens, J. A. van Kan, P. Maris and P. Lindhout (2007). "The construction of a Solanum habrochaites LYC4 introgression line population and the identification of QTLs for resistance to Botrytis cinerea." </w:t>
      </w:r>
      <w:r w:rsidRPr="002450E5">
        <w:rPr>
          <w:u w:val="single"/>
        </w:rPr>
        <w:t>Theoretical and Applied Genetics</w:t>
      </w:r>
      <w:r w:rsidRPr="002450E5">
        <w:t xml:space="preserve"> </w:t>
      </w:r>
      <w:r w:rsidRPr="002450E5">
        <w:rPr>
          <w:b/>
        </w:rPr>
        <w:t>114</w:t>
      </w:r>
      <w:r w:rsidRPr="002450E5">
        <w:t>(6): 1071-1080.</w:t>
      </w:r>
    </w:p>
    <w:p w14:paraId="7203134B" w14:textId="77777777" w:rsidR="002450E5" w:rsidRPr="002450E5" w:rsidRDefault="002450E5" w:rsidP="002450E5">
      <w:pPr>
        <w:pStyle w:val="EndNoteBibliography"/>
      </w:pPr>
      <w:r w:rsidRPr="002450E5">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2450E5">
        <w:rPr>
          <w:u w:val="single"/>
        </w:rPr>
        <w:t>Frontiers in plant science</w:t>
      </w:r>
      <w:r w:rsidRPr="002450E5">
        <w:t xml:space="preserve"> </w:t>
      </w:r>
      <w:r w:rsidRPr="002450E5">
        <w:rPr>
          <w:b/>
        </w:rPr>
        <w:t>7</w:t>
      </w:r>
      <w:r w:rsidRPr="002450E5">
        <w:t>.</w:t>
      </w:r>
    </w:p>
    <w:p w14:paraId="322E8973" w14:textId="77777777" w:rsidR="002450E5" w:rsidRPr="002450E5" w:rsidRDefault="002450E5" w:rsidP="002450E5">
      <w:pPr>
        <w:pStyle w:val="EndNoteBibliography"/>
      </w:pPr>
      <w:r w:rsidRPr="002450E5">
        <w:t xml:space="preserve">Gao, Y., Z. Liu, J. D. Faris, J. Richards, R. S. Brueggeman, X. Li, R. P. Oliver, B. A. McDonald and T. L. Friesen (2016). "Validation of genome-wide association studies as a tool to identify virulence factors in Parastagonospora nodorum." </w:t>
      </w:r>
      <w:r w:rsidRPr="002450E5">
        <w:rPr>
          <w:u w:val="single"/>
        </w:rPr>
        <w:t>Phytopathology</w:t>
      </w:r>
      <w:r w:rsidRPr="002450E5">
        <w:t xml:space="preserve"> </w:t>
      </w:r>
      <w:r w:rsidRPr="002450E5">
        <w:rPr>
          <w:b/>
        </w:rPr>
        <w:t>106</w:t>
      </w:r>
      <w:r w:rsidRPr="002450E5">
        <w:t>(10): 1177-1185.</w:t>
      </w:r>
    </w:p>
    <w:p w14:paraId="7C2A6252" w14:textId="77777777" w:rsidR="002450E5" w:rsidRPr="002450E5" w:rsidRDefault="002450E5" w:rsidP="002450E5">
      <w:pPr>
        <w:pStyle w:val="EndNoteBibliography"/>
      </w:pPr>
      <w:r w:rsidRPr="002450E5">
        <w:t xml:space="preserve">Giraud, T., D. Fortini, C. Levis, C. Lamarque, P. Leroux, K. LoBuglio and Y. Brygoo (1999). "Two sibling species of the Botrytis cinerea complex, transposa and vacuma, are found in sympatry on numerous host plants." </w:t>
      </w:r>
      <w:r w:rsidRPr="002450E5">
        <w:rPr>
          <w:u w:val="single"/>
        </w:rPr>
        <w:t>Phytopathology</w:t>
      </w:r>
      <w:r w:rsidRPr="002450E5">
        <w:t xml:space="preserve"> </w:t>
      </w:r>
      <w:r w:rsidRPr="002450E5">
        <w:rPr>
          <w:b/>
        </w:rPr>
        <w:t>89</w:t>
      </w:r>
      <w:r w:rsidRPr="002450E5">
        <w:t>(10): 967-973.</w:t>
      </w:r>
    </w:p>
    <w:p w14:paraId="09BDBF06" w14:textId="77777777" w:rsidR="002450E5" w:rsidRPr="002450E5" w:rsidRDefault="002450E5" w:rsidP="002450E5">
      <w:pPr>
        <w:pStyle w:val="EndNoteBibliography"/>
      </w:pPr>
      <w:r w:rsidRPr="002450E5">
        <w:t xml:space="preserve">Glazebrook, J. (2005). "Contrasting mechanisms of defense against biotrophic and necrotrophic pathogens." </w:t>
      </w:r>
      <w:r w:rsidRPr="002450E5">
        <w:rPr>
          <w:u w:val="single"/>
        </w:rPr>
        <w:t>Annu. Rev. Phytopathol.</w:t>
      </w:r>
      <w:r w:rsidRPr="002450E5">
        <w:t xml:space="preserve"> </w:t>
      </w:r>
      <w:r w:rsidRPr="002450E5">
        <w:rPr>
          <w:b/>
        </w:rPr>
        <w:t>43</w:t>
      </w:r>
      <w:r w:rsidRPr="002450E5">
        <w:t>: 205-227.</w:t>
      </w:r>
    </w:p>
    <w:p w14:paraId="6991BFD9" w14:textId="77777777" w:rsidR="002450E5" w:rsidRPr="002450E5" w:rsidRDefault="002450E5" w:rsidP="002450E5">
      <w:pPr>
        <w:pStyle w:val="EndNoteBibliography"/>
      </w:pPr>
      <w:r w:rsidRPr="002450E5">
        <w:t xml:space="preserve">Goss, E. M. and J. Bergelson (2006). "Variation in resistance and virulence in the interaction between Arabidopsis thaliana and a bacterial pathogen." </w:t>
      </w:r>
      <w:r w:rsidRPr="002450E5">
        <w:rPr>
          <w:u w:val="single"/>
        </w:rPr>
        <w:t>Evolution</w:t>
      </w:r>
      <w:r w:rsidRPr="002450E5">
        <w:t xml:space="preserve"> </w:t>
      </w:r>
      <w:r w:rsidRPr="002450E5">
        <w:rPr>
          <w:b/>
        </w:rPr>
        <w:t>60</w:t>
      </w:r>
      <w:r w:rsidRPr="002450E5">
        <w:t>(8): 1562-1573.</w:t>
      </w:r>
    </w:p>
    <w:p w14:paraId="39F77391" w14:textId="77777777" w:rsidR="002450E5" w:rsidRPr="002450E5" w:rsidRDefault="002450E5" w:rsidP="002450E5">
      <w:pPr>
        <w:pStyle w:val="EndNoteBibliography"/>
      </w:pPr>
      <w:r w:rsidRPr="002450E5">
        <w:t xml:space="preserve">Guimaraes, R. L., R. T. Chetelat and H. U. Stotz (2004). "Resistance to Botrytis cinerea in Solanum lycopersicoides is dominant in hybrids with tomato, and involves induced hyphal death." </w:t>
      </w:r>
      <w:r w:rsidRPr="002450E5">
        <w:rPr>
          <w:u w:val="single"/>
        </w:rPr>
        <w:t>European journal of plant pathology</w:t>
      </w:r>
      <w:r w:rsidRPr="002450E5">
        <w:t xml:space="preserve"> </w:t>
      </w:r>
      <w:r w:rsidRPr="002450E5">
        <w:rPr>
          <w:b/>
        </w:rPr>
        <w:t>110</w:t>
      </w:r>
      <w:r w:rsidRPr="002450E5">
        <w:t>(1): 13-23.</w:t>
      </w:r>
    </w:p>
    <w:p w14:paraId="55261B95" w14:textId="77777777" w:rsidR="002450E5" w:rsidRPr="002450E5" w:rsidRDefault="002450E5" w:rsidP="002450E5">
      <w:pPr>
        <w:pStyle w:val="EndNoteBibliography"/>
      </w:pPr>
      <w:r w:rsidRPr="002450E5">
        <w:t xml:space="preserve">Hacquard, S., B. Kracher, T. Maekawa, S. Vernaldi, P. Schulze-Lefert and E. V. L. van Themaat (2013). "Mosaic genome structure of the barley powdery mildew pathogen and conservation of transcriptional programs in divergent hosts." </w:t>
      </w:r>
      <w:r w:rsidRPr="002450E5">
        <w:rPr>
          <w:u w:val="single"/>
        </w:rPr>
        <w:t>Proceedings of the National Academy of Sciences</w:t>
      </w:r>
      <w:r w:rsidRPr="002450E5">
        <w:t xml:space="preserve"> </w:t>
      </w:r>
      <w:r w:rsidRPr="002450E5">
        <w:rPr>
          <w:b/>
        </w:rPr>
        <w:t>110</w:t>
      </w:r>
      <w:r w:rsidRPr="002450E5">
        <w:t>(24): E2219-E2228.</w:t>
      </w:r>
    </w:p>
    <w:p w14:paraId="5192C6FD" w14:textId="77777777" w:rsidR="002450E5" w:rsidRPr="002450E5" w:rsidRDefault="002450E5" w:rsidP="002450E5">
      <w:pPr>
        <w:pStyle w:val="EndNoteBibliography"/>
      </w:pPr>
      <w:r w:rsidRPr="002450E5">
        <w:t xml:space="preserve">Hahn, M. (2014). "The rising threat of fungicide resistance in plant pathogenic fungi: Botrytis as a case study." </w:t>
      </w:r>
      <w:r w:rsidRPr="002450E5">
        <w:rPr>
          <w:u w:val="single"/>
        </w:rPr>
        <w:t>Journal of chemical biology</w:t>
      </w:r>
      <w:r w:rsidRPr="002450E5">
        <w:t xml:space="preserve"> </w:t>
      </w:r>
      <w:r w:rsidRPr="002450E5">
        <w:rPr>
          <w:b/>
        </w:rPr>
        <w:t>7</w:t>
      </w:r>
      <w:r w:rsidRPr="002450E5">
        <w:t>(4): 133-141.</w:t>
      </w:r>
    </w:p>
    <w:p w14:paraId="3C6BA962" w14:textId="77777777" w:rsidR="002450E5" w:rsidRPr="002450E5" w:rsidRDefault="002450E5" w:rsidP="002450E5">
      <w:pPr>
        <w:pStyle w:val="EndNoteBibliography"/>
      </w:pPr>
      <w:r w:rsidRPr="002450E5">
        <w:t xml:space="preserve">Hevia, M. A., P. Canessa, H. Müller-Esparza and L. F. Larrondo (2015). "A circadian oscillator in the fungus Botrytis cinerea regulates virulence when infecting Arabidopsis thaliana." </w:t>
      </w:r>
      <w:r w:rsidRPr="002450E5">
        <w:rPr>
          <w:u w:val="single"/>
        </w:rPr>
        <w:t>Proceedings of the National Academy of Sciences</w:t>
      </w:r>
      <w:r w:rsidRPr="002450E5">
        <w:t xml:space="preserve"> </w:t>
      </w:r>
      <w:r w:rsidRPr="002450E5">
        <w:rPr>
          <w:b/>
        </w:rPr>
        <w:t>112</w:t>
      </w:r>
      <w:r w:rsidRPr="002450E5">
        <w:t>(28): 8744-8749.</w:t>
      </w:r>
    </w:p>
    <w:p w14:paraId="7C1F8349" w14:textId="77777777" w:rsidR="002450E5" w:rsidRPr="002450E5" w:rsidRDefault="002450E5" w:rsidP="002450E5">
      <w:pPr>
        <w:pStyle w:val="EndNoteBibliography"/>
      </w:pPr>
      <w:r w:rsidRPr="002450E5">
        <w:lastRenderedPageBreak/>
        <w:t xml:space="preserve">Hyten, D. L., Q. Song, Y. Zhu, I.-Y. Choi, R. L. Nelson, J. M. Costa, J. E. Specht, R. C. Shoemaker and P. B. Cregan (2006). "Impacts of genetic bottlenecks on soybean genome diversity." </w:t>
      </w:r>
      <w:r w:rsidRPr="002450E5">
        <w:rPr>
          <w:u w:val="single"/>
        </w:rPr>
        <w:t>Proceedings of the National Academy of Sciences</w:t>
      </w:r>
      <w:r w:rsidRPr="002450E5">
        <w:t xml:space="preserve"> </w:t>
      </w:r>
      <w:r w:rsidRPr="002450E5">
        <w:rPr>
          <w:b/>
        </w:rPr>
        <w:t>103</w:t>
      </w:r>
      <w:r w:rsidRPr="002450E5">
        <w:t>(45): 16666-16671.</w:t>
      </w:r>
    </w:p>
    <w:p w14:paraId="7FEA1CFC" w14:textId="77777777" w:rsidR="002450E5" w:rsidRPr="002450E5" w:rsidRDefault="002450E5" w:rsidP="002450E5">
      <w:pPr>
        <w:pStyle w:val="EndNoteBibliography"/>
      </w:pPr>
      <w:r w:rsidRPr="002450E5">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2450E5">
        <w:rPr>
          <w:u w:val="single"/>
        </w:rPr>
        <w:t>Environmental microbiology</w:t>
      </w:r>
      <w:r w:rsidRPr="002450E5">
        <w:t>.</w:t>
      </w:r>
    </w:p>
    <w:p w14:paraId="2FA68376" w14:textId="77777777" w:rsidR="002450E5" w:rsidRPr="002450E5" w:rsidRDefault="002450E5" w:rsidP="002450E5">
      <w:pPr>
        <w:pStyle w:val="EndNoteBibliography"/>
      </w:pPr>
      <w:r w:rsidRPr="002450E5">
        <w:t xml:space="preserve">Jombart, T. (2008). "adegenet: a R package for the multivariate analysis of genetic markers." </w:t>
      </w:r>
      <w:r w:rsidRPr="002450E5">
        <w:rPr>
          <w:u w:val="single"/>
        </w:rPr>
        <w:t>Bioinformatics</w:t>
      </w:r>
      <w:r w:rsidRPr="002450E5">
        <w:t xml:space="preserve"> </w:t>
      </w:r>
      <w:r w:rsidRPr="002450E5">
        <w:rPr>
          <w:b/>
        </w:rPr>
        <w:t>24</w:t>
      </w:r>
      <w:r w:rsidRPr="002450E5">
        <w:t>(11): 1403-1405.</w:t>
      </w:r>
    </w:p>
    <w:p w14:paraId="0FAFF949" w14:textId="77777777" w:rsidR="002450E5" w:rsidRPr="002450E5" w:rsidRDefault="002450E5" w:rsidP="002450E5">
      <w:pPr>
        <w:pStyle w:val="EndNoteBibliography"/>
      </w:pPr>
      <w:r w:rsidRPr="002450E5">
        <w:t xml:space="preserve">Jones, J. D. and J. L. Dangl (2006). "The plant immune system." </w:t>
      </w:r>
      <w:r w:rsidRPr="002450E5">
        <w:rPr>
          <w:u w:val="single"/>
        </w:rPr>
        <w:t>Nature</w:t>
      </w:r>
      <w:r w:rsidRPr="002450E5">
        <w:t xml:space="preserve"> </w:t>
      </w:r>
      <w:r w:rsidRPr="002450E5">
        <w:rPr>
          <w:b/>
        </w:rPr>
        <w:t>444</w:t>
      </w:r>
      <w:r w:rsidRPr="002450E5">
        <w:t>(7117): 323-329.</w:t>
      </w:r>
    </w:p>
    <w:p w14:paraId="04AE4062" w14:textId="77777777" w:rsidR="002450E5" w:rsidRPr="002450E5" w:rsidRDefault="002450E5" w:rsidP="002450E5">
      <w:pPr>
        <w:pStyle w:val="EndNoteBibliography"/>
      </w:pPr>
      <w:r w:rsidRPr="002450E5">
        <w:t xml:space="preserve">Katan, T. (1999). "Current status of vegetative compatibility groups in Fusarium oxysporum." </w:t>
      </w:r>
      <w:r w:rsidRPr="002450E5">
        <w:rPr>
          <w:u w:val="single"/>
        </w:rPr>
        <w:t>Phytoparasitica</w:t>
      </w:r>
      <w:r w:rsidRPr="002450E5">
        <w:t xml:space="preserve"> </w:t>
      </w:r>
      <w:r w:rsidRPr="002450E5">
        <w:rPr>
          <w:b/>
        </w:rPr>
        <w:t>27</w:t>
      </w:r>
      <w:r w:rsidRPr="002450E5">
        <w:t>(1): 51-64.</w:t>
      </w:r>
    </w:p>
    <w:p w14:paraId="162F8EAA" w14:textId="77777777" w:rsidR="002450E5" w:rsidRPr="002450E5" w:rsidRDefault="002450E5" w:rsidP="002450E5">
      <w:pPr>
        <w:pStyle w:val="EndNoteBibliography"/>
      </w:pPr>
      <w:r w:rsidRPr="002450E5">
        <w:t xml:space="preserve">Keen, N. (1992). "The molecular biology of disease resistance." </w:t>
      </w:r>
      <w:r w:rsidRPr="002450E5">
        <w:rPr>
          <w:u w:val="single"/>
        </w:rPr>
        <w:t>Plant molecular biology</w:t>
      </w:r>
      <w:r w:rsidRPr="002450E5">
        <w:t xml:space="preserve"> </w:t>
      </w:r>
      <w:r w:rsidRPr="002450E5">
        <w:rPr>
          <w:b/>
        </w:rPr>
        <w:t>19</w:t>
      </w:r>
      <w:r w:rsidRPr="002450E5">
        <w:t>(1): 109-122.</w:t>
      </w:r>
    </w:p>
    <w:p w14:paraId="06B2BED8" w14:textId="77777777" w:rsidR="002450E5" w:rsidRPr="002450E5" w:rsidRDefault="002450E5" w:rsidP="002450E5">
      <w:pPr>
        <w:pStyle w:val="EndNoteBibliography"/>
      </w:pPr>
      <w:r w:rsidRPr="002450E5">
        <w:t xml:space="preserve">Kliebenstein, D. J., H. C. Rowe and K. J. Denby (2005). "Secondary metabolites influence Arabidopsis/Botrytis interactions: variation in host production and pathogen sensitivity." </w:t>
      </w:r>
      <w:r w:rsidRPr="002450E5">
        <w:rPr>
          <w:u w:val="single"/>
        </w:rPr>
        <w:t>The Plant Journal</w:t>
      </w:r>
      <w:r w:rsidRPr="002450E5">
        <w:t xml:space="preserve"> </w:t>
      </w:r>
      <w:r w:rsidRPr="002450E5">
        <w:rPr>
          <w:b/>
        </w:rPr>
        <w:t>44</w:t>
      </w:r>
      <w:r w:rsidRPr="002450E5">
        <w:t>(1): 25-36.</w:t>
      </w:r>
    </w:p>
    <w:p w14:paraId="3D299A0C" w14:textId="77777777" w:rsidR="002450E5" w:rsidRPr="002450E5" w:rsidRDefault="002450E5" w:rsidP="002450E5">
      <w:pPr>
        <w:pStyle w:val="EndNoteBibliography"/>
      </w:pPr>
      <w:r w:rsidRPr="002450E5">
        <w:t xml:space="preserve">Koenig, D., J. M. Jiménez-Gómez, S. Kimura, D. Fulop, D. H. Chitwood, L. R. Headland, R. Kumar, M. F. Covington, U. K. Devisetty and A. V. Tat (2013). "Comparative transcriptomics reveals patterns of selection in domesticated and wild tomato." </w:t>
      </w:r>
      <w:r w:rsidRPr="002450E5">
        <w:rPr>
          <w:u w:val="single"/>
        </w:rPr>
        <w:t>Proceedings of the National Academy of Sciences</w:t>
      </w:r>
      <w:r w:rsidRPr="002450E5">
        <w:t xml:space="preserve"> </w:t>
      </w:r>
      <w:r w:rsidRPr="002450E5">
        <w:rPr>
          <w:b/>
        </w:rPr>
        <w:t>110</w:t>
      </w:r>
      <w:r w:rsidRPr="002450E5">
        <w:t>(28): E2655-E2662.</w:t>
      </w:r>
    </w:p>
    <w:p w14:paraId="10EA2A62" w14:textId="77777777" w:rsidR="002450E5" w:rsidRPr="002450E5" w:rsidRDefault="002450E5" w:rsidP="002450E5">
      <w:pPr>
        <w:pStyle w:val="EndNoteBibliography"/>
      </w:pPr>
      <w:r w:rsidRPr="002450E5">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2450E5">
        <w:rPr>
          <w:u w:val="single"/>
        </w:rPr>
        <w:t>Plant Physiology</w:t>
      </w:r>
      <w:r w:rsidRPr="002450E5">
        <w:t>: pp. 00997.02015.</w:t>
      </w:r>
    </w:p>
    <w:p w14:paraId="059CEA67" w14:textId="77777777" w:rsidR="002450E5" w:rsidRPr="002450E5" w:rsidRDefault="002450E5" w:rsidP="002450E5">
      <w:pPr>
        <w:pStyle w:val="EndNoteBibliography"/>
      </w:pPr>
      <w:r w:rsidRPr="002450E5">
        <w:t xml:space="preserve">Kover, P. X. and B. A. Schaal (2002). "Genetic variation for disease resistance and tolerance among Arabidopsis thaliana accessions." </w:t>
      </w:r>
      <w:r w:rsidRPr="002450E5">
        <w:rPr>
          <w:u w:val="single"/>
        </w:rPr>
        <w:t>Proceedings of the National Academy of Sciences</w:t>
      </w:r>
      <w:r w:rsidRPr="002450E5">
        <w:t xml:space="preserve"> </w:t>
      </w:r>
      <w:r w:rsidRPr="002450E5">
        <w:rPr>
          <w:b/>
        </w:rPr>
        <w:t>99</w:t>
      </w:r>
      <w:r w:rsidRPr="002450E5">
        <w:t>(17): 11270-11274.</w:t>
      </w:r>
    </w:p>
    <w:p w14:paraId="7879598A" w14:textId="77777777" w:rsidR="002450E5" w:rsidRPr="002450E5" w:rsidRDefault="002450E5" w:rsidP="002450E5">
      <w:pPr>
        <w:pStyle w:val="EndNoteBibliography"/>
      </w:pPr>
      <w:r w:rsidRPr="002450E5">
        <w:t xml:space="preserve">Kretschmer, M. and M. Hahn (2008). "Fungicide resistance and genetic diversity of Botrytis cinerea isolates from a vineyard in Germany." </w:t>
      </w:r>
      <w:r w:rsidRPr="002450E5">
        <w:rPr>
          <w:u w:val="single"/>
        </w:rPr>
        <w:t>Journal of Plant Diseases and Protection</w:t>
      </w:r>
      <w:r w:rsidRPr="002450E5">
        <w:t>: 214-219.</w:t>
      </w:r>
    </w:p>
    <w:p w14:paraId="0502FB4E" w14:textId="77777777" w:rsidR="002450E5" w:rsidRPr="002450E5" w:rsidRDefault="002450E5" w:rsidP="002450E5">
      <w:pPr>
        <w:pStyle w:val="EndNoteBibliography"/>
      </w:pPr>
      <w:r w:rsidRPr="002450E5">
        <w:t xml:space="preserve">Kurtz, S., A. Phillippy, A. L. Delcher, M. Smoot, M. Shumway, C. Antonescu and S. L. Salzberg (2004). "Versatile and open software for comparing large genomes." </w:t>
      </w:r>
      <w:r w:rsidRPr="002450E5">
        <w:rPr>
          <w:u w:val="single"/>
        </w:rPr>
        <w:t>Genome biology</w:t>
      </w:r>
      <w:r w:rsidRPr="002450E5">
        <w:t xml:space="preserve"> </w:t>
      </w:r>
      <w:r w:rsidRPr="002450E5">
        <w:rPr>
          <w:b/>
        </w:rPr>
        <w:t>5</w:t>
      </w:r>
      <w:r w:rsidRPr="002450E5">
        <w:t>(2): R12.</w:t>
      </w:r>
    </w:p>
    <w:p w14:paraId="4300BF4F" w14:textId="77777777" w:rsidR="002450E5" w:rsidRPr="002450E5" w:rsidRDefault="002450E5" w:rsidP="002450E5">
      <w:pPr>
        <w:pStyle w:val="EndNoteBibliography"/>
      </w:pPr>
      <w:r w:rsidRPr="002450E5">
        <w:t xml:space="preserve">Lin, T., G. Zhu, J. Zhang, X. Xu, Q. Yu, Z. Zheng, Z. Zhang, Y. Lun, S. Li and X. Wang (2014). "Genomic analyses provide insights into the history of tomato breeding." </w:t>
      </w:r>
      <w:r w:rsidRPr="002450E5">
        <w:rPr>
          <w:u w:val="single"/>
        </w:rPr>
        <w:t>Nature genetics</w:t>
      </w:r>
      <w:r w:rsidRPr="002450E5">
        <w:t xml:space="preserve"> </w:t>
      </w:r>
      <w:r w:rsidRPr="002450E5">
        <w:rPr>
          <w:b/>
        </w:rPr>
        <w:t>46</w:t>
      </w:r>
      <w:r w:rsidRPr="002450E5">
        <w:t>(11): 1220.</w:t>
      </w:r>
    </w:p>
    <w:p w14:paraId="522EACAF" w14:textId="77777777" w:rsidR="002450E5" w:rsidRPr="002450E5" w:rsidRDefault="002450E5" w:rsidP="002450E5">
      <w:pPr>
        <w:pStyle w:val="EndNoteBibliography"/>
      </w:pPr>
      <w:r w:rsidRPr="002450E5">
        <w:t xml:space="preserve">Liu, B., Y.-B. Hong, Y.-F. Zhang, X.-H. Li, L. Huang, H.-J. Zhang, D.-Y. Li and F.-M. Song (2014). "Tomato WRKY transcriptional factor SlDRW1 is required for disease resistance against Botrytis cinerea and tolerance to oxidative stress." </w:t>
      </w:r>
      <w:r w:rsidRPr="002450E5">
        <w:rPr>
          <w:u w:val="single"/>
        </w:rPr>
        <w:t>Plant Science</w:t>
      </w:r>
      <w:r w:rsidRPr="002450E5">
        <w:t xml:space="preserve"> </w:t>
      </w:r>
      <w:r w:rsidRPr="002450E5">
        <w:rPr>
          <w:b/>
        </w:rPr>
        <w:t>227</w:t>
      </w:r>
      <w:r w:rsidRPr="002450E5">
        <w:t>: 145-156.</w:t>
      </w:r>
    </w:p>
    <w:p w14:paraId="0D402468" w14:textId="77777777" w:rsidR="002450E5" w:rsidRPr="002450E5" w:rsidRDefault="002450E5" w:rsidP="002450E5">
      <w:pPr>
        <w:pStyle w:val="EndNoteBibliography"/>
      </w:pPr>
      <w:r w:rsidRPr="002450E5">
        <w:t xml:space="preserve">Lo Presti, L., C. López Díaz, D. Turrà, A. Di Pietro, M. Hampel, K. Heimel and R. Kahmann (2016). "A conserved co‐chaperone is required for virulence in fungal plant pathogens." </w:t>
      </w:r>
      <w:r w:rsidRPr="002450E5">
        <w:rPr>
          <w:u w:val="single"/>
        </w:rPr>
        <w:t>New Phytologist</w:t>
      </w:r>
      <w:r w:rsidRPr="002450E5">
        <w:t xml:space="preserve"> </w:t>
      </w:r>
      <w:r w:rsidRPr="002450E5">
        <w:rPr>
          <w:b/>
        </w:rPr>
        <w:t>209</w:t>
      </w:r>
      <w:r w:rsidRPr="002450E5">
        <w:t>(3): 1135-1148.</w:t>
      </w:r>
    </w:p>
    <w:p w14:paraId="473FE656" w14:textId="77777777" w:rsidR="002450E5" w:rsidRPr="002450E5" w:rsidRDefault="002450E5" w:rsidP="002450E5">
      <w:pPr>
        <w:pStyle w:val="EndNoteBibliography"/>
      </w:pPr>
      <w:r w:rsidRPr="002450E5">
        <w:t xml:space="preserve">Loxdale, H. D., G. Lushai and J. A. Harvey (2011). "The evolutionary improbability of ‘generalism’in nature, with special reference to insects." </w:t>
      </w:r>
      <w:r w:rsidRPr="002450E5">
        <w:rPr>
          <w:u w:val="single"/>
        </w:rPr>
        <w:t>Biological Journal of the Linnean Society</w:t>
      </w:r>
      <w:r w:rsidRPr="002450E5">
        <w:t xml:space="preserve"> </w:t>
      </w:r>
      <w:r w:rsidRPr="002450E5">
        <w:rPr>
          <w:b/>
        </w:rPr>
        <w:t>103</w:t>
      </w:r>
      <w:r w:rsidRPr="002450E5">
        <w:t>(1): 1-18.</w:t>
      </w:r>
    </w:p>
    <w:p w14:paraId="2EA1FCE2" w14:textId="77777777" w:rsidR="002450E5" w:rsidRPr="002450E5" w:rsidRDefault="002450E5" w:rsidP="002450E5">
      <w:pPr>
        <w:pStyle w:val="EndNoteBibliography"/>
      </w:pPr>
      <w:r w:rsidRPr="002450E5">
        <w:t xml:space="preserve">Ma, Z. and T. J. Michailides (2005). "Genetic structure of Botrytis cinerea populations from different host plants in California." </w:t>
      </w:r>
      <w:r w:rsidRPr="002450E5">
        <w:rPr>
          <w:u w:val="single"/>
        </w:rPr>
        <w:t>Plant disease</w:t>
      </w:r>
      <w:r w:rsidRPr="002450E5">
        <w:t xml:space="preserve"> </w:t>
      </w:r>
      <w:r w:rsidRPr="002450E5">
        <w:rPr>
          <w:b/>
        </w:rPr>
        <w:t>89</w:t>
      </w:r>
      <w:r w:rsidRPr="002450E5">
        <w:t>(10): 1083-1089.</w:t>
      </w:r>
    </w:p>
    <w:p w14:paraId="1DC2BF7A" w14:textId="77777777" w:rsidR="002450E5" w:rsidRPr="002450E5" w:rsidRDefault="002450E5" w:rsidP="002450E5">
      <w:pPr>
        <w:pStyle w:val="EndNoteBibliography"/>
      </w:pPr>
      <w:r w:rsidRPr="002450E5">
        <w:t xml:space="preserve">Martinez, F., D. Blancard, P. Lecomte, C. Levis, B. Dubos and M. Fermaud (2003). "Phenotypic differences between vacuma and transposa subpopulations of Botrytis cinerea." </w:t>
      </w:r>
      <w:r w:rsidRPr="002450E5">
        <w:rPr>
          <w:u w:val="single"/>
        </w:rPr>
        <w:t>European Journal of Plant Pathology</w:t>
      </w:r>
      <w:r w:rsidRPr="002450E5">
        <w:t xml:space="preserve"> </w:t>
      </w:r>
      <w:r w:rsidRPr="002450E5">
        <w:rPr>
          <w:b/>
        </w:rPr>
        <w:t>109</w:t>
      </w:r>
      <w:r w:rsidRPr="002450E5">
        <w:t>(5): 479-488.</w:t>
      </w:r>
    </w:p>
    <w:p w14:paraId="6DA71CDF" w14:textId="77777777" w:rsidR="002450E5" w:rsidRPr="002450E5" w:rsidRDefault="002450E5" w:rsidP="002450E5">
      <w:pPr>
        <w:pStyle w:val="EndNoteBibliography"/>
      </w:pPr>
      <w:r w:rsidRPr="002450E5">
        <w:t xml:space="preserve">Miller, J. and S. Tanksley (1990). "RFLP analysis of phylogenetic relationships and genetic variation in the genus Lycopersicon." </w:t>
      </w:r>
      <w:r w:rsidRPr="002450E5">
        <w:rPr>
          <w:u w:val="single"/>
        </w:rPr>
        <w:t>TAG Theoretical and Applied Genetics</w:t>
      </w:r>
      <w:r w:rsidRPr="002450E5">
        <w:t xml:space="preserve"> </w:t>
      </w:r>
      <w:r w:rsidRPr="002450E5">
        <w:rPr>
          <w:b/>
        </w:rPr>
        <w:t>80</w:t>
      </w:r>
      <w:r w:rsidRPr="002450E5">
        <w:t>(4): 437-448.</w:t>
      </w:r>
    </w:p>
    <w:p w14:paraId="22D94203" w14:textId="77777777" w:rsidR="002450E5" w:rsidRPr="002450E5" w:rsidRDefault="002450E5" w:rsidP="002450E5">
      <w:pPr>
        <w:pStyle w:val="EndNoteBibliography"/>
      </w:pPr>
      <w:r w:rsidRPr="002450E5">
        <w:lastRenderedPageBreak/>
        <w:t xml:space="preserve">Müller, N. A., C. L. Wijnen, A. Srinivasan, M. Ryngajllo, I. Ofner, T. Lin, A. Ranjan, D. West, J. N. Maloof and N. R. Sinha (2016). "Domestication selected for deceleration of the circadian clock in cultivated tomato." </w:t>
      </w:r>
      <w:r w:rsidRPr="002450E5">
        <w:rPr>
          <w:u w:val="single"/>
        </w:rPr>
        <w:t>Nature genetics</w:t>
      </w:r>
      <w:r w:rsidRPr="002450E5">
        <w:t xml:space="preserve"> </w:t>
      </w:r>
      <w:r w:rsidRPr="002450E5">
        <w:rPr>
          <w:b/>
        </w:rPr>
        <w:t>48</w:t>
      </w:r>
      <w:r w:rsidRPr="002450E5">
        <w:t>(1): 89-93.</w:t>
      </w:r>
    </w:p>
    <w:p w14:paraId="64F89408" w14:textId="77777777" w:rsidR="002450E5" w:rsidRPr="002450E5" w:rsidRDefault="002450E5" w:rsidP="002450E5">
      <w:pPr>
        <w:pStyle w:val="EndNoteBibliography"/>
      </w:pPr>
      <w:r w:rsidRPr="002450E5">
        <w:t xml:space="preserve">Nicot, P., A. Moretti, C. Romiti, M. Bardin, C. Caranta and H. Ferriere (2002). "Differences in susceptibility of pruning wounds and leaves to infection by Botrytis cinerea among wild tomato accessions." </w:t>
      </w:r>
      <w:r w:rsidRPr="002450E5">
        <w:rPr>
          <w:u w:val="single"/>
        </w:rPr>
        <w:t>TGC Report</w:t>
      </w:r>
      <w:r w:rsidRPr="002450E5">
        <w:t xml:space="preserve"> </w:t>
      </w:r>
      <w:r w:rsidRPr="002450E5">
        <w:rPr>
          <w:b/>
        </w:rPr>
        <w:t>52</w:t>
      </w:r>
      <w:r w:rsidRPr="002450E5">
        <w:t>: 24-26.</w:t>
      </w:r>
    </w:p>
    <w:p w14:paraId="3CED6573" w14:textId="77777777" w:rsidR="002450E5" w:rsidRPr="002450E5" w:rsidRDefault="002450E5" w:rsidP="002450E5">
      <w:pPr>
        <w:pStyle w:val="EndNoteBibliography"/>
      </w:pPr>
      <w:r w:rsidRPr="002450E5">
        <w:t xml:space="preserve">Nicot, P. C. and A. Baille (1996). Integrated control of Botrytis cinerea on greenhouse tomatoes. </w:t>
      </w:r>
      <w:r w:rsidRPr="002450E5">
        <w:rPr>
          <w:u w:val="single"/>
        </w:rPr>
        <w:t>Aerial Plant Surface Microbiology</w:t>
      </w:r>
      <w:r w:rsidRPr="002450E5">
        <w:t>, Springer</w:t>
      </w:r>
      <w:r w:rsidRPr="002450E5">
        <w:rPr>
          <w:b/>
        </w:rPr>
        <w:t xml:space="preserve">: </w:t>
      </w:r>
      <w:r w:rsidRPr="002450E5">
        <w:t>169-189.</w:t>
      </w:r>
    </w:p>
    <w:p w14:paraId="6E4095EB" w14:textId="77777777" w:rsidR="002450E5" w:rsidRPr="002450E5" w:rsidRDefault="002450E5" w:rsidP="002450E5">
      <w:pPr>
        <w:pStyle w:val="EndNoteBibliography"/>
      </w:pPr>
      <w:r w:rsidRPr="002450E5">
        <w:t xml:space="preserve">Nomura, K., M. Melotto and S.-Y. He (2005). "Suppression of host defense in compatible plant–Pseudomonas syringae interactions." </w:t>
      </w:r>
      <w:r w:rsidRPr="002450E5">
        <w:rPr>
          <w:u w:val="single"/>
        </w:rPr>
        <w:t>Current opinion in plant biology</w:t>
      </w:r>
      <w:r w:rsidRPr="002450E5">
        <w:t xml:space="preserve"> </w:t>
      </w:r>
      <w:r w:rsidRPr="002450E5">
        <w:rPr>
          <w:b/>
        </w:rPr>
        <w:t>8</w:t>
      </w:r>
      <w:r w:rsidRPr="002450E5">
        <w:t>(4): 361-368.</w:t>
      </w:r>
    </w:p>
    <w:p w14:paraId="43E9F6AB" w14:textId="77777777" w:rsidR="002450E5" w:rsidRPr="002450E5" w:rsidRDefault="002450E5" w:rsidP="002450E5">
      <w:pPr>
        <w:pStyle w:val="EndNoteBibliography"/>
      </w:pPr>
      <w:r w:rsidRPr="002450E5">
        <w:t xml:space="preserve">Ober, U., W. Huang, M. Magwire, M. Schlather, H. Simianer and T. F. Mackay (2015). "Accounting for genetic architecture improves sequence based genomic prediction for a Drosophila fitness trait." </w:t>
      </w:r>
      <w:r w:rsidRPr="002450E5">
        <w:rPr>
          <w:u w:val="single"/>
        </w:rPr>
        <w:t>PLoS One</w:t>
      </w:r>
      <w:r w:rsidRPr="002450E5">
        <w:t xml:space="preserve"> </w:t>
      </w:r>
      <w:r w:rsidRPr="002450E5">
        <w:rPr>
          <w:b/>
        </w:rPr>
        <w:t>10</w:t>
      </w:r>
      <w:r w:rsidRPr="002450E5">
        <w:t>(5): e0126880.</w:t>
      </w:r>
    </w:p>
    <w:p w14:paraId="4366A194" w14:textId="77777777" w:rsidR="002450E5" w:rsidRPr="002450E5" w:rsidRDefault="002450E5" w:rsidP="002450E5">
      <w:pPr>
        <w:pStyle w:val="EndNoteBibliography"/>
      </w:pPr>
      <w:r w:rsidRPr="002450E5">
        <w:t xml:space="preserve">Ormond, E. L., A. P. Thomas, P. J. Pugh, J. K. Pell and H. E. Roy (2010). "A fungal pathogen in time and space: the population dynamics of Beauveria bassiana in a conifer forest." </w:t>
      </w:r>
      <w:r w:rsidRPr="002450E5">
        <w:rPr>
          <w:u w:val="single"/>
        </w:rPr>
        <w:t>FEMS microbiology ecology</w:t>
      </w:r>
      <w:r w:rsidRPr="002450E5">
        <w:t xml:space="preserve"> </w:t>
      </w:r>
      <w:r w:rsidRPr="002450E5">
        <w:rPr>
          <w:b/>
        </w:rPr>
        <w:t>74</w:t>
      </w:r>
      <w:r w:rsidRPr="002450E5">
        <w:t>(1): 146-154.</w:t>
      </w:r>
    </w:p>
    <w:p w14:paraId="3F2F4797" w14:textId="77777777" w:rsidR="002450E5" w:rsidRPr="002450E5" w:rsidRDefault="002450E5" w:rsidP="002450E5">
      <w:pPr>
        <w:pStyle w:val="EndNoteBibliography"/>
      </w:pPr>
      <w:r w:rsidRPr="002450E5">
        <w:t xml:space="preserve">Panthee, D. R. and F. Chen (2010). "Genomics of fungal disease resistance in tomato." </w:t>
      </w:r>
      <w:r w:rsidRPr="002450E5">
        <w:rPr>
          <w:u w:val="single"/>
        </w:rPr>
        <w:t>Current genomics</w:t>
      </w:r>
      <w:r w:rsidRPr="002450E5">
        <w:t xml:space="preserve"> </w:t>
      </w:r>
      <w:r w:rsidRPr="002450E5">
        <w:rPr>
          <w:b/>
        </w:rPr>
        <w:t>11</w:t>
      </w:r>
      <w:r w:rsidRPr="002450E5">
        <w:t>(1): 30-39.</w:t>
      </w:r>
    </w:p>
    <w:p w14:paraId="377711EC" w14:textId="77777777" w:rsidR="002450E5" w:rsidRPr="002450E5" w:rsidRDefault="002450E5" w:rsidP="002450E5">
      <w:pPr>
        <w:pStyle w:val="EndNoteBibliography"/>
      </w:pPr>
      <w:r w:rsidRPr="002450E5">
        <w:t xml:space="preserve">Parlevliet, J. E. (2002). "Durability of resistance against fungal, bacterial and viral pathogens; present situation." </w:t>
      </w:r>
      <w:r w:rsidRPr="002450E5">
        <w:rPr>
          <w:u w:val="single"/>
        </w:rPr>
        <w:t>Euphytica</w:t>
      </w:r>
      <w:r w:rsidRPr="002450E5">
        <w:t xml:space="preserve"> </w:t>
      </w:r>
      <w:r w:rsidRPr="002450E5">
        <w:rPr>
          <w:b/>
        </w:rPr>
        <w:t>124</w:t>
      </w:r>
      <w:r w:rsidRPr="002450E5">
        <w:t>(2): 147-156.</w:t>
      </w:r>
    </w:p>
    <w:p w14:paraId="6240FFA3" w14:textId="77777777" w:rsidR="002450E5" w:rsidRPr="002450E5" w:rsidRDefault="002450E5" w:rsidP="002450E5">
      <w:pPr>
        <w:pStyle w:val="EndNoteBibliography"/>
      </w:pPr>
      <w:r w:rsidRPr="002450E5">
        <w:t xml:space="preserve">Pau, G., F. Fuchs, O. Sklyar, M. Boutros and W. Huber (2010). "EBImage—an R package for image processing with applications to cellular phenotypes." </w:t>
      </w:r>
      <w:r w:rsidRPr="002450E5">
        <w:rPr>
          <w:u w:val="single"/>
        </w:rPr>
        <w:t>Bioinformatics</w:t>
      </w:r>
      <w:r w:rsidRPr="002450E5">
        <w:t xml:space="preserve"> </w:t>
      </w:r>
      <w:r w:rsidRPr="002450E5">
        <w:rPr>
          <w:b/>
        </w:rPr>
        <w:t>26</w:t>
      </w:r>
      <w:r w:rsidRPr="002450E5">
        <w:t>(7): 979-981.</w:t>
      </w:r>
    </w:p>
    <w:p w14:paraId="5420509F" w14:textId="77777777" w:rsidR="002450E5" w:rsidRPr="002450E5" w:rsidRDefault="002450E5" w:rsidP="002450E5">
      <w:pPr>
        <w:pStyle w:val="EndNoteBibliography"/>
      </w:pPr>
      <w:r w:rsidRPr="002450E5">
        <w:t xml:space="preserve">Pedras, M. S. C. and P. W. Ahiahonu (2005). "Metabolism and detoxification of phytoalexins and analogs by phytopathogenic fungi." </w:t>
      </w:r>
      <w:r w:rsidRPr="002450E5">
        <w:rPr>
          <w:u w:val="single"/>
        </w:rPr>
        <w:t>Phytochemistry</w:t>
      </w:r>
      <w:r w:rsidRPr="002450E5">
        <w:t xml:space="preserve"> </w:t>
      </w:r>
      <w:r w:rsidRPr="002450E5">
        <w:rPr>
          <w:b/>
        </w:rPr>
        <w:t>66</w:t>
      </w:r>
      <w:r w:rsidRPr="002450E5">
        <w:t>(4): 391-411.</w:t>
      </w:r>
    </w:p>
    <w:p w14:paraId="444B3300" w14:textId="77777777" w:rsidR="002450E5" w:rsidRPr="002450E5" w:rsidRDefault="002450E5" w:rsidP="002450E5">
      <w:pPr>
        <w:pStyle w:val="EndNoteBibliography"/>
      </w:pPr>
      <w:r w:rsidRPr="002450E5">
        <w:t xml:space="preserve">Pedras, M. S. C., S. Hossain and R. B. Snitynsky (2011). "Detoxification of cruciferous phytoalexins in Botrytis cinerea: Spontaneous dimerization of a camalexin metabolite." </w:t>
      </w:r>
      <w:r w:rsidRPr="002450E5">
        <w:rPr>
          <w:u w:val="single"/>
        </w:rPr>
        <w:t>Phytochemistry</w:t>
      </w:r>
      <w:r w:rsidRPr="002450E5">
        <w:t xml:space="preserve"> </w:t>
      </w:r>
      <w:r w:rsidRPr="002450E5">
        <w:rPr>
          <w:b/>
        </w:rPr>
        <w:t>72</w:t>
      </w:r>
      <w:r w:rsidRPr="002450E5">
        <w:t>(2): 199-206.</w:t>
      </w:r>
    </w:p>
    <w:p w14:paraId="2FBEC955" w14:textId="77777777" w:rsidR="002450E5" w:rsidRPr="002450E5" w:rsidRDefault="002450E5" w:rsidP="002450E5">
      <w:pPr>
        <w:pStyle w:val="EndNoteBibliography"/>
      </w:pPr>
      <w:r w:rsidRPr="002450E5">
        <w:t xml:space="preserve">Peralta, I., D. Spooner and S. Knapp (2008). "The taxonomy of tomatoes: a revision of wild tomatoes (Solanum section Lycopersicon) and their outgroup relatives in sections Juglandifolium and Lycopersicoides." </w:t>
      </w:r>
      <w:r w:rsidRPr="002450E5">
        <w:rPr>
          <w:u w:val="single"/>
        </w:rPr>
        <w:t>Syst Bot Monogr</w:t>
      </w:r>
      <w:r w:rsidRPr="002450E5">
        <w:t xml:space="preserve"> </w:t>
      </w:r>
      <w:r w:rsidRPr="002450E5">
        <w:rPr>
          <w:b/>
        </w:rPr>
        <w:t>84</w:t>
      </w:r>
      <w:r w:rsidRPr="002450E5">
        <w:t>: 1-186.</w:t>
      </w:r>
    </w:p>
    <w:p w14:paraId="09D595B9" w14:textId="77777777" w:rsidR="002450E5" w:rsidRPr="002450E5" w:rsidRDefault="002450E5" w:rsidP="002450E5">
      <w:pPr>
        <w:pStyle w:val="EndNoteBibliography"/>
      </w:pPr>
      <w:r w:rsidRPr="002450E5">
        <w:t xml:space="preserve">Persoons, A., E. Morin, C. Delaruelle, T. Payen, F. Halkett, P. Frey, S. De Mita and S. Duplessis (2014). "Patterns of genomic variation in the poplar rust fungus Melampsora larici-populina identify pathogenesis-related factors." </w:t>
      </w:r>
      <w:r w:rsidRPr="002450E5">
        <w:rPr>
          <w:u w:val="single"/>
        </w:rPr>
        <w:t>Frontiers in plant science</w:t>
      </w:r>
      <w:r w:rsidRPr="002450E5">
        <w:t xml:space="preserve"> </w:t>
      </w:r>
      <w:r w:rsidRPr="002450E5">
        <w:rPr>
          <w:b/>
        </w:rPr>
        <w:t>5</w:t>
      </w:r>
      <w:r w:rsidRPr="002450E5">
        <w:t>.</w:t>
      </w:r>
    </w:p>
    <w:p w14:paraId="0B2CA8C7" w14:textId="77777777" w:rsidR="002450E5" w:rsidRPr="002450E5" w:rsidRDefault="002450E5" w:rsidP="002450E5">
      <w:pPr>
        <w:pStyle w:val="EndNoteBibliography"/>
      </w:pPr>
      <w:r w:rsidRPr="002450E5">
        <w:t xml:space="preserve">Pieterse, C. M., D. Van der Does, C. Zamioudis, A. Leon-Reyes and S. C. Van Wees (2012). "Hormonal modulation of plant immunity." </w:t>
      </w:r>
      <w:r w:rsidRPr="002450E5">
        <w:rPr>
          <w:u w:val="single"/>
        </w:rPr>
        <w:t>Annual review of cell and developmental biology</w:t>
      </w:r>
      <w:r w:rsidRPr="002450E5">
        <w:t xml:space="preserve"> </w:t>
      </w:r>
      <w:r w:rsidRPr="002450E5">
        <w:rPr>
          <w:b/>
        </w:rPr>
        <w:t>28</w:t>
      </w:r>
      <w:r w:rsidRPr="002450E5">
        <w:t>: 489-521.</w:t>
      </w:r>
    </w:p>
    <w:p w14:paraId="3798F1A8" w14:textId="77777777" w:rsidR="002450E5" w:rsidRPr="002450E5" w:rsidRDefault="002450E5" w:rsidP="002450E5">
      <w:pPr>
        <w:pStyle w:val="EndNoteBibliography"/>
      </w:pPr>
      <w:r w:rsidRPr="002450E5">
        <w:t xml:space="preserve">Poland, J. A., P. J. Balint-Kurti, R. J. Wisser, R. C. Pratt and R. J. Nelson (2009). "Shades of gray: the world of quantitative disease resistance." </w:t>
      </w:r>
      <w:r w:rsidRPr="002450E5">
        <w:rPr>
          <w:u w:val="single"/>
        </w:rPr>
        <w:t>Trends in plant science</w:t>
      </w:r>
      <w:r w:rsidRPr="002450E5">
        <w:t xml:space="preserve"> </w:t>
      </w:r>
      <w:r w:rsidRPr="002450E5">
        <w:rPr>
          <w:b/>
        </w:rPr>
        <w:t>14</w:t>
      </w:r>
      <w:r w:rsidRPr="002450E5">
        <w:t>(1): 21-29.</w:t>
      </w:r>
    </w:p>
    <w:p w14:paraId="5B312974" w14:textId="77777777" w:rsidR="002450E5" w:rsidRPr="002450E5" w:rsidRDefault="002450E5" w:rsidP="002450E5">
      <w:pPr>
        <w:pStyle w:val="EndNoteBibliography"/>
      </w:pPr>
      <w:r w:rsidRPr="002450E5">
        <w:t xml:space="preserve">Power, R. A., J. Parkhill and T. de Oliveira (2017). "Microbial genome-wide association studies: lessons from human GWAS." </w:t>
      </w:r>
      <w:r w:rsidRPr="002450E5">
        <w:rPr>
          <w:u w:val="single"/>
        </w:rPr>
        <w:t>Nature Reviews Genetics</w:t>
      </w:r>
      <w:r w:rsidRPr="002450E5">
        <w:t xml:space="preserve"> </w:t>
      </w:r>
      <w:r w:rsidRPr="002450E5">
        <w:rPr>
          <w:b/>
        </w:rPr>
        <w:t>18</w:t>
      </w:r>
      <w:r w:rsidRPr="002450E5">
        <w:t>(1): 41-50.</w:t>
      </w:r>
    </w:p>
    <w:p w14:paraId="6F847673" w14:textId="77777777" w:rsidR="002450E5" w:rsidRPr="002450E5" w:rsidRDefault="002450E5" w:rsidP="002450E5">
      <w:pPr>
        <w:pStyle w:val="EndNoteBibliography"/>
      </w:pPr>
      <w:r w:rsidRPr="002450E5">
        <w:t xml:space="preserve">Quidde, T., P. Büttner and P. Tudzynski (1999). "Evidence for three different specific saponin-detoxifying activities in Botrytis cinerea and cloning and functional analysis of a gene coding for a putative avenacinase." </w:t>
      </w:r>
      <w:r w:rsidRPr="002450E5">
        <w:rPr>
          <w:u w:val="single"/>
        </w:rPr>
        <w:t>European Journal of Plant Pathology</w:t>
      </w:r>
      <w:r w:rsidRPr="002450E5">
        <w:t xml:space="preserve"> </w:t>
      </w:r>
      <w:r w:rsidRPr="002450E5">
        <w:rPr>
          <w:b/>
        </w:rPr>
        <w:t>105</w:t>
      </w:r>
      <w:r w:rsidRPr="002450E5">
        <w:t>(3): 273-283.</w:t>
      </w:r>
    </w:p>
    <w:p w14:paraId="53F7DBFC" w14:textId="77777777" w:rsidR="002450E5" w:rsidRPr="002450E5" w:rsidRDefault="002450E5" w:rsidP="002450E5">
      <w:pPr>
        <w:pStyle w:val="EndNoteBibliography"/>
      </w:pPr>
      <w:r w:rsidRPr="002450E5">
        <w:t xml:space="preserve">Quidde, T., A. Osbourn and P. Tudzynski (1998). "Detoxification of α-tomatine by Botrytis cinerea." </w:t>
      </w:r>
      <w:r w:rsidRPr="002450E5">
        <w:rPr>
          <w:u w:val="single"/>
        </w:rPr>
        <w:t>Physiological and Molecular Plant Pathology</w:t>
      </w:r>
      <w:r w:rsidRPr="002450E5">
        <w:t xml:space="preserve"> </w:t>
      </w:r>
      <w:r w:rsidRPr="002450E5">
        <w:rPr>
          <w:b/>
        </w:rPr>
        <w:t>52</w:t>
      </w:r>
      <w:r w:rsidRPr="002450E5">
        <w:t>(3): 151-165.</w:t>
      </w:r>
    </w:p>
    <w:p w14:paraId="5DBE572F" w14:textId="77777777" w:rsidR="002450E5" w:rsidRPr="002450E5" w:rsidRDefault="002450E5" w:rsidP="002450E5">
      <w:pPr>
        <w:pStyle w:val="EndNoteBibliography"/>
      </w:pPr>
      <w:r w:rsidRPr="002450E5">
        <w:t xml:space="preserve">R Development Core Team (2008). "R: A language and environment for statistical computing." </w:t>
      </w:r>
      <w:r w:rsidRPr="002450E5">
        <w:rPr>
          <w:u w:val="single"/>
        </w:rPr>
        <w:t>R Foundation for Statistical Computing,Vienna, Austria. ISBN 3-900051-07-0</w:t>
      </w:r>
      <w:r w:rsidRPr="002450E5">
        <w:t>.</w:t>
      </w:r>
    </w:p>
    <w:p w14:paraId="75FCE073" w14:textId="77777777" w:rsidR="002450E5" w:rsidRPr="002450E5" w:rsidRDefault="002450E5" w:rsidP="002450E5">
      <w:pPr>
        <w:pStyle w:val="EndNoteBibliography"/>
      </w:pPr>
      <w:r w:rsidRPr="002450E5">
        <w:t xml:space="preserve">Romanazzi, G. and S. Droby (2016). Control Strategies for Postharvest Grey Mould on Fruit Crops. </w:t>
      </w:r>
      <w:r w:rsidRPr="002450E5">
        <w:rPr>
          <w:u w:val="single"/>
        </w:rPr>
        <w:t>Botrytis–the Fungus, the Pathogen and its Management in Agricultural Systems</w:t>
      </w:r>
      <w:r w:rsidRPr="002450E5">
        <w:t>, Springer</w:t>
      </w:r>
      <w:r w:rsidRPr="002450E5">
        <w:rPr>
          <w:b/>
        </w:rPr>
        <w:t xml:space="preserve">: </w:t>
      </w:r>
      <w:r w:rsidRPr="002450E5">
        <w:t>217-228.</w:t>
      </w:r>
    </w:p>
    <w:p w14:paraId="075E9EE3" w14:textId="77777777" w:rsidR="002450E5" w:rsidRPr="002450E5" w:rsidRDefault="002450E5" w:rsidP="002450E5">
      <w:pPr>
        <w:pStyle w:val="EndNoteBibliography"/>
      </w:pPr>
      <w:r w:rsidRPr="002450E5">
        <w:lastRenderedPageBreak/>
        <w:t xml:space="preserve">Rosenthal, J. P. and R. Dirzo (1997). "Effects of life history, domestication and agronomic selection on plant defence against insects: evidence from maizes and wild relatives." </w:t>
      </w:r>
      <w:r w:rsidRPr="002450E5">
        <w:rPr>
          <w:u w:val="single"/>
        </w:rPr>
        <w:t>Evolutionary Ecology</w:t>
      </w:r>
      <w:r w:rsidRPr="002450E5">
        <w:t xml:space="preserve"> </w:t>
      </w:r>
      <w:r w:rsidRPr="002450E5">
        <w:rPr>
          <w:b/>
        </w:rPr>
        <w:t>11</w:t>
      </w:r>
      <w:r w:rsidRPr="002450E5">
        <w:t>(3): 337-355.</w:t>
      </w:r>
    </w:p>
    <w:p w14:paraId="6E0D31B3" w14:textId="77777777" w:rsidR="002450E5" w:rsidRPr="002450E5" w:rsidRDefault="002450E5" w:rsidP="002450E5">
      <w:pPr>
        <w:pStyle w:val="EndNoteBibliography"/>
      </w:pPr>
      <w:r w:rsidRPr="002450E5">
        <w:t xml:space="preserve">Rowe, H. C. and D. J. Kliebenstein (2007). "Elevated genetic variation within virulence-associated Botrytis cinerea polygalacturonase loci." </w:t>
      </w:r>
      <w:r w:rsidRPr="002450E5">
        <w:rPr>
          <w:u w:val="single"/>
        </w:rPr>
        <w:t>Molecular Plant-Microbe Interactions</w:t>
      </w:r>
      <w:r w:rsidRPr="002450E5">
        <w:t xml:space="preserve"> </w:t>
      </w:r>
      <w:r w:rsidRPr="002450E5">
        <w:rPr>
          <w:b/>
        </w:rPr>
        <w:t>20</w:t>
      </w:r>
      <w:r w:rsidRPr="002450E5">
        <w:t>(9): 1126-1137.</w:t>
      </w:r>
    </w:p>
    <w:p w14:paraId="44F4FBC2" w14:textId="77777777" w:rsidR="002450E5" w:rsidRPr="002450E5" w:rsidRDefault="002450E5" w:rsidP="002450E5">
      <w:pPr>
        <w:pStyle w:val="EndNoteBibliography"/>
      </w:pPr>
      <w:r w:rsidRPr="002450E5">
        <w:t xml:space="preserve">Rowe, H. C. and D. J. Kliebenstein (2008). "Complex genetics control natural variation in Arabidopsis thaliana resistance to Botrytis cinerea." </w:t>
      </w:r>
      <w:r w:rsidRPr="002450E5">
        <w:rPr>
          <w:u w:val="single"/>
        </w:rPr>
        <w:t>Genetics</w:t>
      </w:r>
      <w:r w:rsidRPr="002450E5">
        <w:t xml:space="preserve"> </w:t>
      </w:r>
      <w:r w:rsidRPr="002450E5">
        <w:rPr>
          <w:b/>
        </w:rPr>
        <w:t>180</w:t>
      </w:r>
      <w:r w:rsidRPr="002450E5">
        <w:t>(4): 2237-2250.</w:t>
      </w:r>
    </w:p>
    <w:p w14:paraId="33C9EF53" w14:textId="77777777" w:rsidR="002450E5" w:rsidRPr="002450E5" w:rsidRDefault="002450E5" w:rsidP="002450E5">
      <w:pPr>
        <w:pStyle w:val="EndNoteBibliography"/>
      </w:pPr>
      <w:r w:rsidRPr="002450E5">
        <w:t xml:space="preserve">Samuel, S., T. Veloukas, A. Papavasileiou and G. S. Karaoglanidis (2012). "Differences in frequency of transposable elements presence in Botrytis cinerea populations from several hosts in Greece." </w:t>
      </w:r>
      <w:r w:rsidRPr="002450E5">
        <w:rPr>
          <w:u w:val="single"/>
        </w:rPr>
        <w:t>Plant disease</w:t>
      </w:r>
      <w:r w:rsidRPr="002450E5">
        <w:t xml:space="preserve"> </w:t>
      </w:r>
      <w:r w:rsidRPr="002450E5">
        <w:rPr>
          <w:b/>
        </w:rPr>
        <w:t>96</w:t>
      </w:r>
      <w:r w:rsidRPr="002450E5">
        <w:t>(9): 1286-1290.</w:t>
      </w:r>
    </w:p>
    <w:p w14:paraId="25C8415E" w14:textId="77777777" w:rsidR="002450E5" w:rsidRPr="002450E5" w:rsidRDefault="002450E5" w:rsidP="002450E5">
      <w:pPr>
        <w:pStyle w:val="EndNoteBibliography"/>
      </w:pPr>
      <w:r w:rsidRPr="002450E5">
        <w:t xml:space="preserve">Sauerbrunn, N. and N. L. Schlaich (2004). "PCC1: a merging point for pathogen defence and circadian signalling in Arabidopsis." </w:t>
      </w:r>
      <w:r w:rsidRPr="002450E5">
        <w:rPr>
          <w:u w:val="single"/>
        </w:rPr>
        <w:t>Planta</w:t>
      </w:r>
      <w:r w:rsidRPr="002450E5">
        <w:t xml:space="preserve"> </w:t>
      </w:r>
      <w:r w:rsidRPr="002450E5">
        <w:rPr>
          <w:b/>
        </w:rPr>
        <w:t>218</w:t>
      </w:r>
      <w:r w:rsidRPr="002450E5">
        <w:t>(4): 552-561.</w:t>
      </w:r>
    </w:p>
    <w:p w14:paraId="2F7902C6" w14:textId="77777777" w:rsidR="002450E5" w:rsidRPr="002450E5" w:rsidRDefault="002450E5" w:rsidP="002450E5">
      <w:pPr>
        <w:pStyle w:val="EndNoteBibliography"/>
      </w:pPr>
      <w:r w:rsidRPr="002450E5">
        <w:t xml:space="preserve">Schumacher, J., J.-M. Pradier, A. Simon, S. Traeger, J. Moraga, I. G. Collado, M. Viaud and B. Tudzynski (2012). "Natural variation in the VELVET gene bcvel1 affects virulence and light-dependent differentiation in Botrytis cinerea." </w:t>
      </w:r>
      <w:r w:rsidRPr="002450E5">
        <w:rPr>
          <w:u w:val="single"/>
        </w:rPr>
        <w:t>PLoS One</w:t>
      </w:r>
      <w:r w:rsidRPr="002450E5">
        <w:t xml:space="preserve"> </w:t>
      </w:r>
      <w:r w:rsidRPr="002450E5">
        <w:rPr>
          <w:b/>
        </w:rPr>
        <w:t>7</w:t>
      </w:r>
      <w:r w:rsidRPr="002450E5">
        <w:t>(10): e47840.</w:t>
      </w:r>
    </w:p>
    <w:p w14:paraId="62CEC622" w14:textId="77777777" w:rsidR="002450E5" w:rsidRPr="002450E5" w:rsidRDefault="002450E5" w:rsidP="002450E5">
      <w:pPr>
        <w:pStyle w:val="EndNoteBibliography"/>
      </w:pPr>
      <w:r w:rsidRPr="002450E5">
        <w:t xml:space="preserve">Shen, X., M. Alam, F. Fikse and L. Rönnegård (2013). "A novel generalized ridge regression method for quantitative genetics." </w:t>
      </w:r>
      <w:r w:rsidRPr="002450E5">
        <w:rPr>
          <w:u w:val="single"/>
        </w:rPr>
        <w:t>Genetics</w:t>
      </w:r>
      <w:r w:rsidRPr="002450E5">
        <w:t xml:space="preserve"> </w:t>
      </w:r>
      <w:r w:rsidRPr="002450E5">
        <w:rPr>
          <w:b/>
        </w:rPr>
        <w:t>193</w:t>
      </w:r>
      <w:r w:rsidRPr="002450E5">
        <w:t>(4): 1255-1268.</w:t>
      </w:r>
    </w:p>
    <w:p w14:paraId="47AF3B95" w14:textId="77777777" w:rsidR="002450E5" w:rsidRPr="002450E5" w:rsidRDefault="002450E5" w:rsidP="002450E5">
      <w:pPr>
        <w:pStyle w:val="EndNoteBibliography"/>
      </w:pPr>
      <w:r w:rsidRPr="002450E5">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2450E5">
        <w:rPr>
          <w:u w:val="single"/>
        </w:rPr>
        <w:t>Molecular plant-microbe interactions</w:t>
      </w:r>
      <w:r w:rsidRPr="002450E5">
        <w:t xml:space="preserve"> </w:t>
      </w:r>
      <w:r w:rsidRPr="002450E5">
        <w:rPr>
          <w:b/>
        </w:rPr>
        <w:t>18</w:t>
      </w:r>
      <w:r w:rsidRPr="002450E5">
        <w:t>(6): 602-612.</w:t>
      </w:r>
    </w:p>
    <w:p w14:paraId="1D0781EC" w14:textId="77777777" w:rsidR="002450E5" w:rsidRPr="002450E5" w:rsidRDefault="002450E5" w:rsidP="002450E5">
      <w:pPr>
        <w:pStyle w:val="EndNoteBibliography"/>
      </w:pPr>
      <w:r w:rsidRPr="002450E5">
        <w:t xml:space="preserve">Sim, S.-C., G. Durstewitz, J. Plieske, R. Wieseke, M. W. Ganal, A. Van Deynze, J. P. Hamilton, C. R. Buell, M. Causse and S. Wijeratne (2012). "Development of a large SNP genotyping array and generation of high-density genetic maps in tomato." </w:t>
      </w:r>
      <w:r w:rsidRPr="002450E5">
        <w:rPr>
          <w:u w:val="single"/>
        </w:rPr>
        <w:t>PloS one</w:t>
      </w:r>
      <w:r w:rsidRPr="002450E5">
        <w:t xml:space="preserve"> </w:t>
      </w:r>
      <w:r w:rsidRPr="002450E5">
        <w:rPr>
          <w:b/>
        </w:rPr>
        <w:t>7</w:t>
      </w:r>
      <w:r w:rsidRPr="002450E5">
        <w:t>(7): e40563.</w:t>
      </w:r>
    </w:p>
    <w:p w14:paraId="33157513" w14:textId="77777777" w:rsidR="002450E5" w:rsidRPr="002450E5" w:rsidRDefault="002450E5" w:rsidP="002450E5">
      <w:pPr>
        <w:pStyle w:val="EndNoteBibliography"/>
      </w:pPr>
      <w:r w:rsidRPr="002450E5">
        <w:t>Smale, M. (1996). "Understanding global trends in the use of wheat diversity and international flows of wheat genetic resources."</w:t>
      </w:r>
    </w:p>
    <w:p w14:paraId="178FF8F0" w14:textId="77777777" w:rsidR="002450E5" w:rsidRPr="002450E5" w:rsidRDefault="002450E5" w:rsidP="002450E5">
      <w:pPr>
        <w:pStyle w:val="EndNoteBibliography"/>
      </w:pPr>
      <w:r w:rsidRPr="002450E5">
        <w:t xml:space="preserve">Staats, M. and J. A. van Kan (2012). "Genome update of Botrytis cinerea strains B05. 10 and T4." </w:t>
      </w:r>
      <w:r w:rsidRPr="002450E5">
        <w:rPr>
          <w:u w:val="single"/>
        </w:rPr>
        <w:t>Eukaryotic cell</w:t>
      </w:r>
      <w:r w:rsidRPr="002450E5">
        <w:t xml:space="preserve"> </w:t>
      </w:r>
      <w:r w:rsidRPr="002450E5">
        <w:rPr>
          <w:b/>
        </w:rPr>
        <w:t>11</w:t>
      </w:r>
      <w:r w:rsidRPr="002450E5">
        <w:t>(11): 1413-1414.</w:t>
      </w:r>
    </w:p>
    <w:p w14:paraId="2124928B" w14:textId="77777777" w:rsidR="002450E5" w:rsidRPr="002450E5" w:rsidRDefault="002450E5" w:rsidP="002450E5">
      <w:pPr>
        <w:pStyle w:val="EndNoteBibliography"/>
      </w:pPr>
      <w:r w:rsidRPr="002450E5">
        <w:t xml:space="preserve">Stefanato, F. L., E. Abou‐Mansour, A. Buchala, M. Kretschmer, A. Mosbach, M. Hahn, C. G. Bochet, J. P. Métraux and H. j. Schoonbeek (2009). "The ABC transporter BcatrB from Botrytis cinerea exports camalexin and is a virulence factor on Arabidopsis thaliana." </w:t>
      </w:r>
      <w:r w:rsidRPr="002450E5">
        <w:rPr>
          <w:u w:val="single"/>
        </w:rPr>
        <w:t>The Plant Journal</w:t>
      </w:r>
      <w:r w:rsidRPr="002450E5">
        <w:t xml:space="preserve"> </w:t>
      </w:r>
      <w:r w:rsidRPr="002450E5">
        <w:rPr>
          <w:b/>
        </w:rPr>
        <w:t>58</w:t>
      </w:r>
      <w:r w:rsidRPr="002450E5">
        <w:t>(3): 499-510.</w:t>
      </w:r>
    </w:p>
    <w:p w14:paraId="683D7D56" w14:textId="77777777" w:rsidR="002450E5" w:rsidRPr="002450E5" w:rsidRDefault="002450E5" w:rsidP="002450E5">
      <w:pPr>
        <w:pStyle w:val="EndNoteBibliography"/>
      </w:pPr>
      <w:r w:rsidRPr="002450E5">
        <w:t xml:space="preserve">Stukenbrock, E. H. and B. A. McDonald (2008). "The origins of plant pathogens in agro-ecosystems." </w:t>
      </w:r>
      <w:r w:rsidRPr="002450E5">
        <w:rPr>
          <w:u w:val="single"/>
        </w:rPr>
        <w:t>Annu. Rev. Phytopathol.</w:t>
      </w:r>
      <w:r w:rsidRPr="002450E5">
        <w:t xml:space="preserve"> </w:t>
      </w:r>
      <w:r w:rsidRPr="002450E5">
        <w:rPr>
          <w:b/>
        </w:rPr>
        <w:t>46</w:t>
      </w:r>
      <w:r w:rsidRPr="002450E5">
        <w:t>: 75-100.</w:t>
      </w:r>
    </w:p>
    <w:p w14:paraId="56008F0C" w14:textId="77777777" w:rsidR="002450E5" w:rsidRPr="002450E5" w:rsidRDefault="002450E5" w:rsidP="002450E5">
      <w:pPr>
        <w:pStyle w:val="EndNoteBibliography"/>
      </w:pPr>
      <w:r w:rsidRPr="002450E5">
        <w:t xml:space="preserve">Talas, F., R. Kalih, T. Miedaner and B. A. McDonald (2016). "Genome-wide association study identifies novel candidate genes for aggressiveness, deoxynivalenol production, and azole sensitivity in natural field populations of Fusarium graminearum." </w:t>
      </w:r>
      <w:r w:rsidRPr="002450E5">
        <w:rPr>
          <w:u w:val="single"/>
        </w:rPr>
        <w:t>Molecular Plant-Microbe Interactions</w:t>
      </w:r>
      <w:r w:rsidRPr="002450E5">
        <w:t xml:space="preserve"> </w:t>
      </w:r>
      <w:r w:rsidRPr="002450E5">
        <w:rPr>
          <w:b/>
        </w:rPr>
        <w:t>29</w:t>
      </w:r>
      <w:r w:rsidRPr="002450E5">
        <w:t>(5): 417-430.</w:t>
      </w:r>
    </w:p>
    <w:p w14:paraId="21E90D61" w14:textId="77777777" w:rsidR="002450E5" w:rsidRPr="002450E5" w:rsidRDefault="002450E5" w:rsidP="002450E5">
      <w:pPr>
        <w:pStyle w:val="EndNoteBibliography"/>
      </w:pPr>
      <w:r w:rsidRPr="002450E5">
        <w:t xml:space="preserve">Tanksley, S. D. (2004). "The genetic, developmental, and molecular bases of fruit size and shape variation in tomato." </w:t>
      </w:r>
      <w:r w:rsidRPr="002450E5">
        <w:rPr>
          <w:u w:val="single"/>
        </w:rPr>
        <w:t>The plant cell</w:t>
      </w:r>
      <w:r w:rsidRPr="002450E5">
        <w:t xml:space="preserve"> </w:t>
      </w:r>
      <w:r w:rsidRPr="002450E5">
        <w:rPr>
          <w:b/>
        </w:rPr>
        <w:t>16</w:t>
      </w:r>
      <w:r w:rsidRPr="002450E5">
        <w:t>(suppl 1): S181-S189.</w:t>
      </w:r>
    </w:p>
    <w:p w14:paraId="431E00BC" w14:textId="77777777" w:rsidR="002450E5" w:rsidRPr="002450E5" w:rsidRDefault="002450E5" w:rsidP="002450E5">
      <w:pPr>
        <w:pStyle w:val="EndNoteBibliography"/>
      </w:pPr>
      <w:r w:rsidRPr="002450E5">
        <w:t xml:space="preserve">Tanksley, S. D. and S. R. McCouch (1997). "Seed banks and molecular maps: unlocking genetic potential from the wild." </w:t>
      </w:r>
      <w:r w:rsidRPr="002450E5">
        <w:rPr>
          <w:u w:val="single"/>
        </w:rPr>
        <w:t>Science</w:t>
      </w:r>
      <w:r w:rsidRPr="002450E5">
        <w:t xml:space="preserve"> </w:t>
      </w:r>
      <w:r w:rsidRPr="002450E5">
        <w:rPr>
          <w:b/>
        </w:rPr>
        <w:t>277</w:t>
      </w:r>
      <w:r w:rsidRPr="002450E5">
        <w:t>(5329): 1063-1066.</w:t>
      </w:r>
    </w:p>
    <w:p w14:paraId="6A14AB3F" w14:textId="77777777" w:rsidR="002450E5" w:rsidRPr="002450E5" w:rsidRDefault="002450E5" w:rsidP="002450E5">
      <w:pPr>
        <w:pStyle w:val="EndNoteBibliography"/>
      </w:pPr>
      <w:r w:rsidRPr="002450E5">
        <w:t xml:space="preserve">ten Have, A., W. Mulder, J. Visser and J. A. van Kan (1998). "The endopolygalacturonase gene Bcpg1 is required for full virulence of Botrytis cinerea." </w:t>
      </w:r>
      <w:r w:rsidRPr="002450E5">
        <w:rPr>
          <w:u w:val="single"/>
        </w:rPr>
        <w:t>Molecular Plant-Microbe Interactions</w:t>
      </w:r>
      <w:r w:rsidRPr="002450E5">
        <w:t xml:space="preserve"> </w:t>
      </w:r>
      <w:r w:rsidRPr="002450E5">
        <w:rPr>
          <w:b/>
        </w:rPr>
        <w:t>11</w:t>
      </w:r>
      <w:r w:rsidRPr="002450E5">
        <w:t>(10): 1009-1016.</w:t>
      </w:r>
    </w:p>
    <w:p w14:paraId="4879BCAA" w14:textId="77777777" w:rsidR="002450E5" w:rsidRPr="002450E5" w:rsidRDefault="002450E5" w:rsidP="002450E5">
      <w:pPr>
        <w:pStyle w:val="EndNoteBibliography"/>
      </w:pPr>
      <w:r w:rsidRPr="002450E5">
        <w:t xml:space="preserve">Ten Have, A., R. van Berloo, P. Lindhout and J. A. van Kan (2007). "Partial stem and leaf resistance against the fungal pathogen Botrytis cinerea in wild relatives of tomato." </w:t>
      </w:r>
      <w:r w:rsidRPr="002450E5">
        <w:rPr>
          <w:u w:val="single"/>
        </w:rPr>
        <w:t>European journal of plant pathology</w:t>
      </w:r>
      <w:r w:rsidRPr="002450E5">
        <w:t xml:space="preserve"> </w:t>
      </w:r>
      <w:r w:rsidRPr="002450E5">
        <w:rPr>
          <w:b/>
        </w:rPr>
        <w:t>117</w:t>
      </w:r>
      <w:r w:rsidRPr="002450E5">
        <w:t>(2): 153-166.</w:t>
      </w:r>
    </w:p>
    <w:p w14:paraId="656CF9B5" w14:textId="77777777" w:rsidR="002450E5" w:rsidRPr="002450E5" w:rsidRDefault="002450E5" w:rsidP="002450E5">
      <w:pPr>
        <w:pStyle w:val="EndNoteBibliography"/>
      </w:pPr>
      <w:r w:rsidRPr="002450E5">
        <w:t xml:space="preserve">Tiffin, P. and D. A. Moeller (2006). "Molecular evolution of plant immune system genes." </w:t>
      </w:r>
      <w:r w:rsidRPr="002450E5">
        <w:rPr>
          <w:u w:val="single"/>
        </w:rPr>
        <w:t>Trends in genetics</w:t>
      </w:r>
      <w:r w:rsidRPr="002450E5">
        <w:t xml:space="preserve"> </w:t>
      </w:r>
      <w:r w:rsidRPr="002450E5">
        <w:rPr>
          <w:b/>
        </w:rPr>
        <w:t>22</w:t>
      </w:r>
      <w:r w:rsidRPr="002450E5">
        <w:t>(12): 662-670.</w:t>
      </w:r>
    </w:p>
    <w:p w14:paraId="220B36DA" w14:textId="77777777" w:rsidR="002450E5" w:rsidRPr="002450E5" w:rsidRDefault="002450E5" w:rsidP="002450E5">
      <w:pPr>
        <w:pStyle w:val="EndNoteBibliography"/>
      </w:pPr>
      <w:r w:rsidRPr="002450E5">
        <w:lastRenderedPageBreak/>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2450E5">
        <w:rPr>
          <w:u w:val="single"/>
        </w:rPr>
        <w:t>Frontiers in plant science</w:t>
      </w:r>
      <w:r w:rsidRPr="002450E5">
        <w:t xml:space="preserve"> </w:t>
      </w:r>
      <w:r w:rsidRPr="002450E5">
        <w:rPr>
          <w:b/>
        </w:rPr>
        <w:t>5</w:t>
      </w:r>
      <w:r w:rsidRPr="002450E5">
        <w:t>.</w:t>
      </w:r>
    </w:p>
    <w:p w14:paraId="316A1249" w14:textId="77777777" w:rsidR="002450E5" w:rsidRPr="002450E5" w:rsidRDefault="002450E5" w:rsidP="002450E5">
      <w:pPr>
        <w:pStyle w:val="EndNoteBibliography"/>
      </w:pPr>
      <w:r w:rsidRPr="002450E5">
        <w:t xml:space="preserve">Valette-Collet, O., A. Cimerman, P. Reignault, C. Levis and M. Boccara (2003). "Disruption of Botrytis cinerea pectin methylesterase gene Bcpme1 reduces virulence on several host plants." </w:t>
      </w:r>
      <w:r w:rsidRPr="002450E5">
        <w:rPr>
          <w:u w:val="single"/>
        </w:rPr>
        <w:t>Molecular Plant-Microbe Interactions</w:t>
      </w:r>
      <w:r w:rsidRPr="002450E5">
        <w:t xml:space="preserve"> </w:t>
      </w:r>
      <w:r w:rsidRPr="002450E5">
        <w:rPr>
          <w:b/>
        </w:rPr>
        <w:t>16</w:t>
      </w:r>
      <w:r w:rsidRPr="002450E5">
        <w:t>(4): 360-367.</w:t>
      </w:r>
    </w:p>
    <w:p w14:paraId="4AE28FDC" w14:textId="77777777" w:rsidR="002450E5" w:rsidRPr="002450E5" w:rsidRDefault="002450E5" w:rsidP="002450E5">
      <w:pPr>
        <w:pStyle w:val="EndNoteBibliography"/>
      </w:pPr>
      <w:r w:rsidRPr="002450E5">
        <w:t xml:space="preserve">Viaud, M., A.-F. Adam-Blondon, J. Amselem, P. Bally, A. Cimerman, B. Dalmais-Lenaers, N. Lapalu, M.-H. Lebrun, B. Poinssot and J. M. Pradier (2012). "Le génome de Botrytis décrypté." </w:t>
      </w:r>
      <w:r w:rsidRPr="002450E5">
        <w:rPr>
          <w:u w:val="single"/>
        </w:rPr>
        <w:t>Revue des oenologues et des techniques vitivinicoles et oenologiques</w:t>
      </w:r>
      <w:r w:rsidRPr="002450E5">
        <w:t>(142): 9-11.</w:t>
      </w:r>
    </w:p>
    <w:p w14:paraId="40AE29C3" w14:textId="77777777" w:rsidR="002450E5" w:rsidRPr="002450E5" w:rsidRDefault="002450E5" w:rsidP="002450E5">
      <w:pPr>
        <w:pStyle w:val="EndNoteBibliography"/>
      </w:pPr>
      <w:r w:rsidRPr="002450E5">
        <w:t xml:space="preserve">Vleeshouwers, V. G. and R. P. Oliver (2014). "Effectors as tools in disease resistance breeding against biotrophic, hemibiotrophic, and necrotrophic plant pathogens." </w:t>
      </w:r>
      <w:r w:rsidRPr="002450E5">
        <w:rPr>
          <w:u w:val="single"/>
        </w:rPr>
        <w:t>Molecular plant-microbe interactions</w:t>
      </w:r>
      <w:r w:rsidRPr="002450E5">
        <w:t xml:space="preserve"> </w:t>
      </w:r>
      <w:r w:rsidRPr="002450E5">
        <w:rPr>
          <w:b/>
        </w:rPr>
        <w:t>27</w:t>
      </w:r>
      <w:r w:rsidRPr="002450E5">
        <w:t>(3): 196-206.</w:t>
      </w:r>
    </w:p>
    <w:p w14:paraId="7EECD8DB" w14:textId="77777777" w:rsidR="002450E5" w:rsidRPr="002450E5" w:rsidRDefault="002450E5" w:rsidP="002450E5">
      <w:pPr>
        <w:pStyle w:val="EndNoteBibliography"/>
      </w:pPr>
      <w:r w:rsidRPr="002450E5">
        <w:t xml:space="preserve">Weyman, P. D., Z. Pan, Q. Feng, D. G. Gilchrist and R. M. Bostock (2006). "A circadian rhythm-regulated tomato gene is induced by arachidonic acid and Phythophthora infestans infection." </w:t>
      </w:r>
      <w:r w:rsidRPr="002450E5">
        <w:rPr>
          <w:u w:val="single"/>
        </w:rPr>
        <w:t>Plant physiology</w:t>
      </w:r>
      <w:r w:rsidRPr="002450E5">
        <w:t xml:space="preserve"> </w:t>
      </w:r>
      <w:r w:rsidRPr="002450E5">
        <w:rPr>
          <w:b/>
        </w:rPr>
        <w:t>140</w:t>
      </w:r>
      <w:r w:rsidRPr="002450E5">
        <w:t>(1): 235-248.</w:t>
      </w:r>
    </w:p>
    <w:p w14:paraId="4864683C" w14:textId="77777777" w:rsidR="002450E5" w:rsidRPr="002450E5" w:rsidRDefault="002450E5" w:rsidP="002450E5">
      <w:pPr>
        <w:pStyle w:val="EndNoteBibliography"/>
      </w:pPr>
      <w:r w:rsidRPr="002450E5">
        <w:t xml:space="preserve">Wicker, T., S. Oberhaensli, F. Parlange, J. P. Buchmann, M. Shatalina, S. Roffler, R. Ben-David, J. Doležel, H. Šimková and P. Schulze-Lefert (2013). "The wheat powdery mildew genome shows the unique evolution of an obligate biotroph." </w:t>
      </w:r>
      <w:r w:rsidRPr="002450E5">
        <w:rPr>
          <w:u w:val="single"/>
        </w:rPr>
        <w:t>Nature Genetics</w:t>
      </w:r>
      <w:r w:rsidRPr="002450E5">
        <w:t xml:space="preserve"> </w:t>
      </w:r>
      <w:r w:rsidRPr="002450E5">
        <w:rPr>
          <w:b/>
        </w:rPr>
        <w:t>45</w:t>
      </w:r>
      <w:r w:rsidRPr="002450E5">
        <w:t>(9): 1092-1096.</w:t>
      </w:r>
    </w:p>
    <w:p w14:paraId="3DB32CEA" w14:textId="77777777" w:rsidR="002450E5" w:rsidRPr="002450E5" w:rsidRDefault="002450E5" w:rsidP="002450E5">
      <w:pPr>
        <w:pStyle w:val="EndNoteBibliography"/>
      </w:pPr>
      <w:r w:rsidRPr="002450E5">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2450E5">
        <w:rPr>
          <w:u w:val="single"/>
        </w:rPr>
        <w:t>Frontiers in plant science</w:t>
      </w:r>
      <w:r w:rsidRPr="002450E5">
        <w:t xml:space="preserve"> </w:t>
      </w:r>
      <w:r w:rsidRPr="002450E5">
        <w:rPr>
          <w:b/>
        </w:rPr>
        <w:t>8</w:t>
      </w:r>
      <w:r w:rsidRPr="002450E5">
        <w:t>.</w:t>
      </w:r>
    </w:p>
    <w:p w14:paraId="18486784" w14:textId="77777777" w:rsidR="002450E5" w:rsidRPr="002450E5" w:rsidRDefault="002450E5" w:rsidP="002450E5">
      <w:pPr>
        <w:pStyle w:val="EndNoteBibliography"/>
      </w:pPr>
      <w:r w:rsidRPr="002450E5">
        <w:t xml:space="preserve">Zerbino, D. R., P. Achuthan, W. Akanni, M. R. Amode, D. Barrell, J. Bhai, K. Billis, C. Cummins, A. Gall and C. G. Girón (2017). "Ensembl 2018." </w:t>
      </w:r>
      <w:r w:rsidRPr="002450E5">
        <w:rPr>
          <w:u w:val="single"/>
        </w:rPr>
        <w:t>Nucleic acids research</w:t>
      </w:r>
      <w:r w:rsidRPr="002450E5">
        <w:t xml:space="preserve"> </w:t>
      </w:r>
      <w:r w:rsidRPr="002450E5">
        <w:rPr>
          <w:b/>
        </w:rPr>
        <w:t>46</w:t>
      </w:r>
      <w:r w:rsidRPr="002450E5">
        <w:t>(D1): D754-D761.</w:t>
      </w:r>
    </w:p>
    <w:p w14:paraId="46C81C89" w14:textId="77777777" w:rsidR="002450E5" w:rsidRPr="002450E5" w:rsidRDefault="002450E5" w:rsidP="002450E5">
      <w:pPr>
        <w:pStyle w:val="EndNoteBibliography"/>
      </w:pPr>
      <w:r w:rsidRPr="002450E5">
        <w:t xml:space="preserve">Zhang, L., A. Khan, D. Nino-Liu and M. Foolad (2002). "A molecular linkage map of tomato displaying chromosomal locations of resistance gene analogs based on a Lycopersicon esculentum× Lycopersicon hirsutum cross." </w:t>
      </w:r>
      <w:r w:rsidRPr="002450E5">
        <w:rPr>
          <w:u w:val="single"/>
        </w:rPr>
        <w:t>Genome</w:t>
      </w:r>
      <w:r w:rsidRPr="002450E5">
        <w:t xml:space="preserve"> </w:t>
      </w:r>
      <w:r w:rsidRPr="002450E5">
        <w:rPr>
          <w:b/>
        </w:rPr>
        <w:t>45</w:t>
      </w:r>
      <w:r w:rsidRPr="002450E5">
        <w:t>(1): 133-146.</w:t>
      </w:r>
    </w:p>
    <w:p w14:paraId="7B0195B8" w14:textId="77777777" w:rsidR="002450E5" w:rsidRPr="002450E5" w:rsidRDefault="002450E5" w:rsidP="002450E5">
      <w:pPr>
        <w:pStyle w:val="EndNoteBibliography"/>
      </w:pPr>
      <w:r w:rsidRPr="002450E5">
        <w:t>Zhang, W., J. A. Corwin, D. Copeland, J. Feusier, R. Eshbaugh, F. Chen, S. Atwell and D. J. Kliebenstein (2017). "Differential Canalization across Arabidopsis Defenses against Botrytis cinerea Genetic Variation."</w:t>
      </w:r>
    </w:p>
    <w:p w14:paraId="65CF2548" w14:textId="77777777" w:rsidR="002450E5" w:rsidRPr="002450E5" w:rsidRDefault="002450E5" w:rsidP="002450E5">
      <w:pPr>
        <w:pStyle w:val="EndNoteBibliography"/>
      </w:pPr>
      <w:r w:rsidRPr="002450E5">
        <w:t xml:space="preserve">Zhou, X. and M. Stephens (2012). "Genome-wide efficient mixed-model analysis for association studies." </w:t>
      </w:r>
      <w:r w:rsidRPr="002450E5">
        <w:rPr>
          <w:u w:val="single"/>
        </w:rPr>
        <w:t>Nature genetics</w:t>
      </w:r>
      <w:r w:rsidRPr="002450E5">
        <w:t xml:space="preserve"> </w:t>
      </w:r>
      <w:r w:rsidRPr="002450E5">
        <w:rPr>
          <w:b/>
        </w:rPr>
        <w:t>44</w:t>
      </w:r>
      <w:r w:rsidRPr="002450E5">
        <w:t>(7): 821.</w:t>
      </w:r>
    </w:p>
    <w:p w14:paraId="6F689C54" w14:textId="77777777" w:rsidR="002450E5" w:rsidRPr="002450E5" w:rsidRDefault="002450E5" w:rsidP="002450E5">
      <w:pPr>
        <w:pStyle w:val="EndNoteBibliography"/>
      </w:pPr>
      <w:r w:rsidRPr="002450E5">
        <w:t xml:space="preserve">Zipfel, C., S. Robatzek, L. Navarro and E. J. Oakeley (2004). "Bacterial disease resistance in Arabidopsis through flagellin perception." </w:t>
      </w:r>
      <w:r w:rsidRPr="002450E5">
        <w:rPr>
          <w:u w:val="single"/>
        </w:rPr>
        <w:t>Nature</w:t>
      </w:r>
      <w:r w:rsidRPr="002450E5">
        <w:t xml:space="preserve"> </w:t>
      </w:r>
      <w:r w:rsidRPr="002450E5">
        <w:rPr>
          <w:b/>
        </w:rPr>
        <w:t>428</w:t>
      </w:r>
      <w:r w:rsidRPr="002450E5">
        <w:t>(6984): 764.</w:t>
      </w:r>
    </w:p>
    <w:p w14:paraId="55F57663" w14:textId="77777777" w:rsidR="002450E5" w:rsidRPr="002450E5" w:rsidRDefault="002450E5" w:rsidP="002450E5">
      <w:pPr>
        <w:pStyle w:val="EndNoteBibliography"/>
      </w:pPr>
      <w:r w:rsidRPr="002450E5">
        <w:t xml:space="preserve">Züst, T. and A. A. Agrawal (2017). "Trade-offs between plant growth and defense against insect herbivory: an emerging mechanistic synthesis." </w:t>
      </w:r>
      <w:r w:rsidRPr="002450E5">
        <w:rPr>
          <w:u w:val="single"/>
        </w:rPr>
        <w:t>Annual review of plant biology</w:t>
      </w:r>
      <w:r w:rsidRPr="002450E5">
        <w:t xml:space="preserve"> </w:t>
      </w:r>
      <w:r w:rsidRPr="002450E5">
        <w:rPr>
          <w:b/>
        </w:rPr>
        <w:t>68</w:t>
      </w:r>
      <w:r w:rsidRPr="002450E5">
        <w:t>: 513-534.</w:t>
      </w:r>
    </w:p>
    <w:p w14:paraId="4FDF3002" w14:textId="1B4234EF" w:rsidR="0097612A" w:rsidRPr="00572481" w:rsidRDefault="00416136" w:rsidP="00FF5308">
      <w:pPr>
        <w:spacing w:line="480" w:lineRule="auto"/>
        <w:ind w:left="720" w:hanging="720"/>
        <w:rPr>
          <w:sz w:val="24"/>
          <w:szCs w:val="24"/>
        </w:rPr>
      </w:pPr>
      <w:r>
        <w:rPr>
          <w:sz w:val="24"/>
          <w:szCs w:val="24"/>
        </w:rPr>
        <w:fldChar w:fldCharType="end"/>
      </w:r>
    </w:p>
    <w:sectPr w:rsidR="0097612A" w:rsidRPr="00572481" w:rsidSect="00B770AF">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N S" w:date="2018-08-13T14:51:00Z" w:initials="NS">
    <w:p w14:paraId="21C71F52" w14:textId="2DD59F71" w:rsidR="00320134" w:rsidRDefault="00320134">
      <w:pPr>
        <w:pStyle w:val="CommentText"/>
      </w:pPr>
      <w:r>
        <w:rPr>
          <w:rStyle w:val="CommentReference"/>
        </w:rPr>
        <w:annotationRef/>
      </w:r>
      <w:r>
        <w:t>Start here</w:t>
      </w:r>
    </w:p>
  </w:comment>
  <w:comment w:id="41" w:author="N S" w:date="2018-08-13T18:17:00Z" w:initials="NS">
    <w:p w14:paraId="6EEBB5C6" w14:textId="2BE7278B" w:rsidR="001E57D3" w:rsidRDefault="001E57D3">
      <w:pPr>
        <w:pStyle w:val="CommentText"/>
      </w:pPr>
      <w:r>
        <w:rPr>
          <w:rStyle w:val="CommentReference"/>
        </w:rPr>
        <w:annotationRef/>
      </w:r>
      <w:r>
        <w:t>Keep/ omit?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C71F52" w15:done="0"/>
  <w15:commentEx w15:paraId="6EEBB5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C71F52" w16cid:durableId="1F1C1989"/>
  <w16cid:commentId w16cid:paraId="6EEBB5C6" w16cid:durableId="1F1C49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D21CA" w14:textId="77777777" w:rsidR="00FD25A8" w:rsidRDefault="00FD25A8" w:rsidP="00B770AF">
      <w:r>
        <w:separator/>
      </w:r>
    </w:p>
  </w:endnote>
  <w:endnote w:type="continuationSeparator" w:id="0">
    <w:p w14:paraId="5714A653" w14:textId="77777777" w:rsidR="00FD25A8" w:rsidRDefault="00FD25A8"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3C99F013" w:rsidR="00320134" w:rsidRDefault="00320134">
        <w:pPr>
          <w:pStyle w:val="Footer"/>
          <w:jc w:val="right"/>
        </w:pPr>
        <w:r>
          <w:fldChar w:fldCharType="begin"/>
        </w:r>
        <w:r>
          <w:instrText xml:space="preserve"> PAGE   \* MERGEFORMAT </w:instrText>
        </w:r>
        <w:r>
          <w:fldChar w:fldCharType="separate"/>
        </w:r>
        <w:r>
          <w:rPr>
            <w:noProof/>
          </w:rPr>
          <w:t>35</w:t>
        </w:r>
        <w:r>
          <w:rPr>
            <w:noProof/>
          </w:rPr>
          <w:fldChar w:fldCharType="end"/>
        </w:r>
      </w:p>
    </w:sdtContent>
  </w:sdt>
  <w:p w14:paraId="2A87802D" w14:textId="77777777" w:rsidR="00320134" w:rsidRDefault="00320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AC6C7" w14:textId="77777777" w:rsidR="00FD25A8" w:rsidRDefault="00FD25A8" w:rsidP="00B770AF">
      <w:r>
        <w:separator/>
      </w:r>
    </w:p>
  </w:footnote>
  <w:footnote w:type="continuationSeparator" w:id="0">
    <w:p w14:paraId="1C3B10F6" w14:textId="77777777" w:rsidR="00FD25A8" w:rsidRDefault="00FD25A8"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8&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30F30"/>
    <w:rsid w:val="000328E8"/>
    <w:rsid w:val="00036746"/>
    <w:rsid w:val="000411CA"/>
    <w:rsid w:val="00042D5F"/>
    <w:rsid w:val="00043732"/>
    <w:rsid w:val="000448B9"/>
    <w:rsid w:val="00045BC3"/>
    <w:rsid w:val="0004790C"/>
    <w:rsid w:val="0005030A"/>
    <w:rsid w:val="000526D0"/>
    <w:rsid w:val="00053BF8"/>
    <w:rsid w:val="00055050"/>
    <w:rsid w:val="00056149"/>
    <w:rsid w:val="0005618A"/>
    <w:rsid w:val="0005656C"/>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2BAE"/>
    <w:rsid w:val="00093283"/>
    <w:rsid w:val="00094ADA"/>
    <w:rsid w:val="0009579B"/>
    <w:rsid w:val="000965C4"/>
    <w:rsid w:val="000A0CC4"/>
    <w:rsid w:val="000A0DCC"/>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1B51"/>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11AF8"/>
    <w:rsid w:val="00111B83"/>
    <w:rsid w:val="00114BEC"/>
    <w:rsid w:val="00115A56"/>
    <w:rsid w:val="0012005A"/>
    <w:rsid w:val="00123ADB"/>
    <w:rsid w:val="00124798"/>
    <w:rsid w:val="00124B90"/>
    <w:rsid w:val="00127063"/>
    <w:rsid w:val="00127BF2"/>
    <w:rsid w:val="0013192E"/>
    <w:rsid w:val="001327D3"/>
    <w:rsid w:val="00134F7E"/>
    <w:rsid w:val="0013514F"/>
    <w:rsid w:val="001400F1"/>
    <w:rsid w:val="00141F54"/>
    <w:rsid w:val="0014362A"/>
    <w:rsid w:val="00144E17"/>
    <w:rsid w:val="0014650D"/>
    <w:rsid w:val="00150E38"/>
    <w:rsid w:val="00152DF4"/>
    <w:rsid w:val="00152E96"/>
    <w:rsid w:val="00153346"/>
    <w:rsid w:val="00154703"/>
    <w:rsid w:val="00154DD4"/>
    <w:rsid w:val="00155EFE"/>
    <w:rsid w:val="00161060"/>
    <w:rsid w:val="00161A6D"/>
    <w:rsid w:val="001623F8"/>
    <w:rsid w:val="001659E8"/>
    <w:rsid w:val="00167A52"/>
    <w:rsid w:val="00167C8A"/>
    <w:rsid w:val="00170610"/>
    <w:rsid w:val="00170827"/>
    <w:rsid w:val="00171F81"/>
    <w:rsid w:val="00172436"/>
    <w:rsid w:val="00173A62"/>
    <w:rsid w:val="001771F9"/>
    <w:rsid w:val="001774B9"/>
    <w:rsid w:val="0017752E"/>
    <w:rsid w:val="001803A3"/>
    <w:rsid w:val="00182A6D"/>
    <w:rsid w:val="00183B7F"/>
    <w:rsid w:val="00184107"/>
    <w:rsid w:val="00190ECE"/>
    <w:rsid w:val="001923E8"/>
    <w:rsid w:val="0019360C"/>
    <w:rsid w:val="00194896"/>
    <w:rsid w:val="00194A40"/>
    <w:rsid w:val="00196E78"/>
    <w:rsid w:val="00197A11"/>
    <w:rsid w:val="001A4719"/>
    <w:rsid w:val="001A47DC"/>
    <w:rsid w:val="001B1226"/>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21B6"/>
    <w:rsid w:val="001F2695"/>
    <w:rsid w:val="001F318E"/>
    <w:rsid w:val="001F3C31"/>
    <w:rsid w:val="001F3E05"/>
    <w:rsid w:val="001F46F8"/>
    <w:rsid w:val="001F4FA6"/>
    <w:rsid w:val="00200F30"/>
    <w:rsid w:val="00201913"/>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6995"/>
    <w:rsid w:val="00243223"/>
    <w:rsid w:val="00245091"/>
    <w:rsid w:val="002450E5"/>
    <w:rsid w:val="00247CE3"/>
    <w:rsid w:val="002504BF"/>
    <w:rsid w:val="00251C08"/>
    <w:rsid w:val="002567C1"/>
    <w:rsid w:val="00256FFF"/>
    <w:rsid w:val="002579BB"/>
    <w:rsid w:val="00257B0E"/>
    <w:rsid w:val="00262722"/>
    <w:rsid w:val="0026464C"/>
    <w:rsid w:val="00264F6D"/>
    <w:rsid w:val="002652A8"/>
    <w:rsid w:val="00270024"/>
    <w:rsid w:val="0027089D"/>
    <w:rsid w:val="002713D0"/>
    <w:rsid w:val="00272E80"/>
    <w:rsid w:val="002731BB"/>
    <w:rsid w:val="00273A10"/>
    <w:rsid w:val="0027577D"/>
    <w:rsid w:val="002767B3"/>
    <w:rsid w:val="00276B35"/>
    <w:rsid w:val="00277283"/>
    <w:rsid w:val="002817BF"/>
    <w:rsid w:val="00283972"/>
    <w:rsid w:val="0028412F"/>
    <w:rsid w:val="00284803"/>
    <w:rsid w:val="00286965"/>
    <w:rsid w:val="00290C06"/>
    <w:rsid w:val="00291384"/>
    <w:rsid w:val="002914F6"/>
    <w:rsid w:val="00292BB4"/>
    <w:rsid w:val="00294C92"/>
    <w:rsid w:val="00295A10"/>
    <w:rsid w:val="002A0FB9"/>
    <w:rsid w:val="002A0FDF"/>
    <w:rsid w:val="002A4EC3"/>
    <w:rsid w:val="002A56DC"/>
    <w:rsid w:val="002A6387"/>
    <w:rsid w:val="002B028F"/>
    <w:rsid w:val="002B1D25"/>
    <w:rsid w:val="002B206B"/>
    <w:rsid w:val="002B218B"/>
    <w:rsid w:val="002B2629"/>
    <w:rsid w:val="002B35B9"/>
    <w:rsid w:val="002B7378"/>
    <w:rsid w:val="002C1157"/>
    <w:rsid w:val="002C1318"/>
    <w:rsid w:val="002C63EB"/>
    <w:rsid w:val="002C6CAE"/>
    <w:rsid w:val="002D1B03"/>
    <w:rsid w:val="002D4733"/>
    <w:rsid w:val="002D51E1"/>
    <w:rsid w:val="002D569C"/>
    <w:rsid w:val="002D7C4D"/>
    <w:rsid w:val="002E0F7F"/>
    <w:rsid w:val="002E28FD"/>
    <w:rsid w:val="002E5804"/>
    <w:rsid w:val="002F05BE"/>
    <w:rsid w:val="002F1884"/>
    <w:rsid w:val="002F2ACA"/>
    <w:rsid w:val="002F49A1"/>
    <w:rsid w:val="00300AAD"/>
    <w:rsid w:val="00300B3E"/>
    <w:rsid w:val="003027BB"/>
    <w:rsid w:val="00303669"/>
    <w:rsid w:val="00303F28"/>
    <w:rsid w:val="003053D3"/>
    <w:rsid w:val="003055C5"/>
    <w:rsid w:val="00305872"/>
    <w:rsid w:val="00305F67"/>
    <w:rsid w:val="003073F4"/>
    <w:rsid w:val="0031422C"/>
    <w:rsid w:val="0031442C"/>
    <w:rsid w:val="00314B51"/>
    <w:rsid w:val="00314FD8"/>
    <w:rsid w:val="0031540A"/>
    <w:rsid w:val="00317179"/>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E91"/>
    <w:rsid w:val="0036598C"/>
    <w:rsid w:val="00365F7D"/>
    <w:rsid w:val="003672AB"/>
    <w:rsid w:val="00373761"/>
    <w:rsid w:val="0037407F"/>
    <w:rsid w:val="003748A4"/>
    <w:rsid w:val="00374962"/>
    <w:rsid w:val="00374C11"/>
    <w:rsid w:val="00377637"/>
    <w:rsid w:val="00383614"/>
    <w:rsid w:val="00387539"/>
    <w:rsid w:val="003876EB"/>
    <w:rsid w:val="003935C7"/>
    <w:rsid w:val="0039444C"/>
    <w:rsid w:val="0039512C"/>
    <w:rsid w:val="0039692A"/>
    <w:rsid w:val="00397814"/>
    <w:rsid w:val="00397ECB"/>
    <w:rsid w:val="003A1368"/>
    <w:rsid w:val="003A4708"/>
    <w:rsid w:val="003A55C2"/>
    <w:rsid w:val="003A583C"/>
    <w:rsid w:val="003B07E2"/>
    <w:rsid w:val="003B20C3"/>
    <w:rsid w:val="003B432E"/>
    <w:rsid w:val="003B47F1"/>
    <w:rsid w:val="003B519E"/>
    <w:rsid w:val="003B5C8F"/>
    <w:rsid w:val="003B63E6"/>
    <w:rsid w:val="003B67EC"/>
    <w:rsid w:val="003B75F5"/>
    <w:rsid w:val="003B7D87"/>
    <w:rsid w:val="003C00D0"/>
    <w:rsid w:val="003C1D22"/>
    <w:rsid w:val="003C75AE"/>
    <w:rsid w:val="003D0236"/>
    <w:rsid w:val="003D26E5"/>
    <w:rsid w:val="003D4F7E"/>
    <w:rsid w:val="003D632D"/>
    <w:rsid w:val="003D6AE2"/>
    <w:rsid w:val="003E0704"/>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6C8"/>
    <w:rsid w:val="00415881"/>
    <w:rsid w:val="00416136"/>
    <w:rsid w:val="0041714B"/>
    <w:rsid w:val="004174BA"/>
    <w:rsid w:val="0042140A"/>
    <w:rsid w:val="00421A0B"/>
    <w:rsid w:val="0042327E"/>
    <w:rsid w:val="004254F5"/>
    <w:rsid w:val="004263A2"/>
    <w:rsid w:val="0042682B"/>
    <w:rsid w:val="00427063"/>
    <w:rsid w:val="004279EC"/>
    <w:rsid w:val="00430EA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115D"/>
    <w:rsid w:val="00461AE7"/>
    <w:rsid w:val="00461EBF"/>
    <w:rsid w:val="00463E6F"/>
    <w:rsid w:val="00471076"/>
    <w:rsid w:val="00473114"/>
    <w:rsid w:val="00473273"/>
    <w:rsid w:val="00473AA6"/>
    <w:rsid w:val="00473ACC"/>
    <w:rsid w:val="004744E1"/>
    <w:rsid w:val="004760CA"/>
    <w:rsid w:val="004766F2"/>
    <w:rsid w:val="00477EE5"/>
    <w:rsid w:val="00483511"/>
    <w:rsid w:val="004836F6"/>
    <w:rsid w:val="0048466E"/>
    <w:rsid w:val="00491F26"/>
    <w:rsid w:val="00493503"/>
    <w:rsid w:val="00494935"/>
    <w:rsid w:val="00496F1B"/>
    <w:rsid w:val="0049758B"/>
    <w:rsid w:val="004A0709"/>
    <w:rsid w:val="004A0949"/>
    <w:rsid w:val="004A134F"/>
    <w:rsid w:val="004A1B55"/>
    <w:rsid w:val="004A428B"/>
    <w:rsid w:val="004A51ED"/>
    <w:rsid w:val="004A6AE6"/>
    <w:rsid w:val="004B451C"/>
    <w:rsid w:val="004B5029"/>
    <w:rsid w:val="004B6015"/>
    <w:rsid w:val="004B7A8C"/>
    <w:rsid w:val="004B7C6E"/>
    <w:rsid w:val="004C0499"/>
    <w:rsid w:val="004C185F"/>
    <w:rsid w:val="004C1ADB"/>
    <w:rsid w:val="004C21DA"/>
    <w:rsid w:val="004C372B"/>
    <w:rsid w:val="004C6F15"/>
    <w:rsid w:val="004C7CFA"/>
    <w:rsid w:val="004D38F6"/>
    <w:rsid w:val="004D42B7"/>
    <w:rsid w:val="004D6C07"/>
    <w:rsid w:val="004D6EC4"/>
    <w:rsid w:val="004D7AF9"/>
    <w:rsid w:val="004E0DD7"/>
    <w:rsid w:val="004E20FE"/>
    <w:rsid w:val="004E24F5"/>
    <w:rsid w:val="004E4DDA"/>
    <w:rsid w:val="004E5A9E"/>
    <w:rsid w:val="004F012E"/>
    <w:rsid w:val="004F17F2"/>
    <w:rsid w:val="004F4F2D"/>
    <w:rsid w:val="004F7F9A"/>
    <w:rsid w:val="00502CFB"/>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634"/>
    <w:rsid w:val="0055730F"/>
    <w:rsid w:val="005602D8"/>
    <w:rsid w:val="0056079C"/>
    <w:rsid w:val="00561797"/>
    <w:rsid w:val="00561E35"/>
    <w:rsid w:val="005639F2"/>
    <w:rsid w:val="00565BF2"/>
    <w:rsid w:val="005665ED"/>
    <w:rsid w:val="00566D60"/>
    <w:rsid w:val="00567AFE"/>
    <w:rsid w:val="00572481"/>
    <w:rsid w:val="0057455A"/>
    <w:rsid w:val="005802AD"/>
    <w:rsid w:val="0058052E"/>
    <w:rsid w:val="005847FE"/>
    <w:rsid w:val="005859AA"/>
    <w:rsid w:val="005862D6"/>
    <w:rsid w:val="00587041"/>
    <w:rsid w:val="00587F2F"/>
    <w:rsid w:val="00590160"/>
    <w:rsid w:val="00591543"/>
    <w:rsid w:val="00592F7C"/>
    <w:rsid w:val="005970F3"/>
    <w:rsid w:val="00597242"/>
    <w:rsid w:val="0059795E"/>
    <w:rsid w:val="005A224E"/>
    <w:rsid w:val="005A234C"/>
    <w:rsid w:val="005A32CB"/>
    <w:rsid w:val="005A3A13"/>
    <w:rsid w:val="005A4150"/>
    <w:rsid w:val="005A4ECB"/>
    <w:rsid w:val="005A53C3"/>
    <w:rsid w:val="005A544C"/>
    <w:rsid w:val="005A7716"/>
    <w:rsid w:val="005B1302"/>
    <w:rsid w:val="005C1B0B"/>
    <w:rsid w:val="005C2E14"/>
    <w:rsid w:val="005C464E"/>
    <w:rsid w:val="005C46FF"/>
    <w:rsid w:val="005C4B05"/>
    <w:rsid w:val="005C4EA6"/>
    <w:rsid w:val="005C5BE9"/>
    <w:rsid w:val="005D0AE7"/>
    <w:rsid w:val="005D0DE7"/>
    <w:rsid w:val="005D0EEF"/>
    <w:rsid w:val="005D1FD2"/>
    <w:rsid w:val="005D30B2"/>
    <w:rsid w:val="005D3672"/>
    <w:rsid w:val="005D3F95"/>
    <w:rsid w:val="005D4040"/>
    <w:rsid w:val="005D46F5"/>
    <w:rsid w:val="005D7BA2"/>
    <w:rsid w:val="005E248E"/>
    <w:rsid w:val="005E2F1E"/>
    <w:rsid w:val="005E447B"/>
    <w:rsid w:val="005F19C7"/>
    <w:rsid w:val="005F1A4E"/>
    <w:rsid w:val="005F5F4B"/>
    <w:rsid w:val="005F71AF"/>
    <w:rsid w:val="005F7408"/>
    <w:rsid w:val="00600DE3"/>
    <w:rsid w:val="006046FA"/>
    <w:rsid w:val="00605543"/>
    <w:rsid w:val="006068CF"/>
    <w:rsid w:val="006115F0"/>
    <w:rsid w:val="006127A5"/>
    <w:rsid w:val="006158B2"/>
    <w:rsid w:val="00623B67"/>
    <w:rsid w:val="0062421C"/>
    <w:rsid w:val="00625929"/>
    <w:rsid w:val="00626599"/>
    <w:rsid w:val="00632015"/>
    <w:rsid w:val="00635624"/>
    <w:rsid w:val="0064046D"/>
    <w:rsid w:val="006410B8"/>
    <w:rsid w:val="00650319"/>
    <w:rsid w:val="0065243C"/>
    <w:rsid w:val="00652DA2"/>
    <w:rsid w:val="00652E98"/>
    <w:rsid w:val="00655B76"/>
    <w:rsid w:val="00660515"/>
    <w:rsid w:val="00661ADC"/>
    <w:rsid w:val="00664B59"/>
    <w:rsid w:val="00671868"/>
    <w:rsid w:val="00671F86"/>
    <w:rsid w:val="006755B8"/>
    <w:rsid w:val="00675AC6"/>
    <w:rsid w:val="00682119"/>
    <w:rsid w:val="006830A0"/>
    <w:rsid w:val="00684D36"/>
    <w:rsid w:val="00685345"/>
    <w:rsid w:val="00685CD2"/>
    <w:rsid w:val="00685E4A"/>
    <w:rsid w:val="00686E9E"/>
    <w:rsid w:val="006871D2"/>
    <w:rsid w:val="0068792F"/>
    <w:rsid w:val="00687947"/>
    <w:rsid w:val="00692C40"/>
    <w:rsid w:val="00695F36"/>
    <w:rsid w:val="006A1323"/>
    <w:rsid w:val="006A1D00"/>
    <w:rsid w:val="006A6D7B"/>
    <w:rsid w:val="006A6FB6"/>
    <w:rsid w:val="006B4DBC"/>
    <w:rsid w:val="006B5011"/>
    <w:rsid w:val="006B54EE"/>
    <w:rsid w:val="006B6D32"/>
    <w:rsid w:val="006B7D97"/>
    <w:rsid w:val="006C1C31"/>
    <w:rsid w:val="006C499C"/>
    <w:rsid w:val="006C7FE0"/>
    <w:rsid w:val="006D3CB6"/>
    <w:rsid w:val="006D434C"/>
    <w:rsid w:val="006D459D"/>
    <w:rsid w:val="006D4B10"/>
    <w:rsid w:val="006D6CB9"/>
    <w:rsid w:val="006E0975"/>
    <w:rsid w:val="006E1BB2"/>
    <w:rsid w:val="006E28C1"/>
    <w:rsid w:val="006E3AFF"/>
    <w:rsid w:val="006E407F"/>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4866"/>
    <w:rsid w:val="007057E8"/>
    <w:rsid w:val="00705F13"/>
    <w:rsid w:val="00706E82"/>
    <w:rsid w:val="00706F1B"/>
    <w:rsid w:val="00710DE6"/>
    <w:rsid w:val="00716067"/>
    <w:rsid w:val="007170E9"/>
    <w:rsid w:val="007201E6"/>
    <w:rsid w:val="00722316"/>
    <w:rsid w:val="007240A7"/>
    <w:rsid w:val="00725782"/>
    <w:rsid w:val="00726003"/>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90412"/>
    <w:rsid w:val="00790D1E"/>
    <w:rsid w:val="00791691"/>
    <w:rsid w:val="00792DBD"/>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3EED"/>
    <w:rsid w:val="007F4760"/>
    <w:rsid w:val="00802A76"/>
    <w:rsid w:val="0080338F"/>
    <w:rsid w:val="00803F9F"/>
    <w:rsid w:val="00804495"/>
    <w:rsid w:val="00805627"/>
    <w:rsid w:val="008077A8"/>
    <w:rsid w:val="0081033D"/>
    <w:rsid w:val="00813877"/>
    <w:rsid w:val="00814794"/>
    <w:rsid w:val="00814B0C"/>
    <w:rsid w:val="00814D01"/>
    <w:rsid w:val="00817719"/>
    <w:rsid w:val="00820D31"/>
    <w:rsid w:val="0082133B"/>
    <w:rsid w:val="00824451"/>
    <w:rsid w:val="00825C40"/>
    <w:rsid w:val="0083221A"/>
    <w:rsid w:val="00833029"/>
    <w:rsid w:val="008332FD"/>
    <w:rsid w:val="00833708"/>
    <w:rsid w:val="00837921"/>
    <w:rsid w:val="008418B3"/>
    <w:rsid w:val="00841F5D"/>
    <w:rsid w:val="00844E7F"/>
    <w:rsid w:val="008478A5"/>
    <w:rsid w:val="00847ADB"/>
    <w:rsid w:val="00847F0D"/>
    <w:rsid w:val="00850B05"/>
    <w:rsid w:val="00854928"/>
    <w:rsid w:val="00854A87"/>
    <w:rsid w:val="00855B91"/>
    <w:rsid w:val="00857694"/>
    <w:rsid w:val="00861B3B"/>
    <w:rsid w:val="00864CF6"/>
    <w:rsid w:val="00865D8D"/>
    <w:rsid w:val="00865EDB"/>
    <w:rsid w:val="008664CC"/>
    <w:rsid w:val="008701DA"/>
    <w:rsid w:val="00870396"/>
    <w:rsid w:val="00870D27"/>
    <w:rsid w:val="00871989"/>
    <w:rsid w:val="00871C26"/>
    <w:rsid w:val="00874893"/>
    <w:rsid w:val="00876347"/>
    <w:rsid w:val="00877AE8"/>
    <w:rsid w:val="00881D87"/>
    <w:rsid w:val="008828FA"/>
    <w:rsid w:val="008869A9"/>
    <w:rsid w:val="00890F0E"/>
    <w:rsid w:val="00891BDB"/>
    <w:rsid w:val="008945F3"/>
    <w:rsid w:val="0089779F"/>
    <w:rsid w:val="008A0D22"/>
    <w:rsid w:val="008A25B9"/>
    <w:rsid w:val="008A2C55"/>
    <w:rsid w:val="008A387A"/>
    <w:rsid w:val="008A562C"/>
    <w:rsid w:val="008A5E00"/>
    <w:rsid w:val="008A5ED9"/>
    <w:rsid w:val="008B0B54"/>
    <w:rsid w:val="008B143E"/>
    <w:rsid w:val="008B1592"/>
    <w:rsid w:val="008B1FAA"/>
    <w:rsid w:val="008B2680"/>
    <w:rsid w:val="008B366F"/>
    <w:rsid w:val="008B4E33"/>
    <w:rsid w:val="008B50B7"/>
    <w:rsid w:val="008B530E"/>
    <w:rsid w:val="008B5C25"/>
    <w:rsid w:val="008B76F7"/>
    <w:rsid w:val="008C1E09"/>
    <w:rsid w:val="008C2128"/>
    <w:rsid w:val="008C2294"/>
    <w:rsid w:val="008C22E9"/>
    <w:rsid w:val="008C506F"/>
    <w:rsid w:val="008C52A1"/>
    <w:rsid w:val="008C568F"/>
    <w:rsid w:val="008C713C"/>
    <w:rsid w:val="008D0527"/>
    <w:rsid w:val="008D0E21"/>
    <w:rsid w:val="008D11A7"/>
    <w:rsid w:val="008D28CD"/>
    <w:rsid w:val="008D3FE5"/>
    <w:rsid w:val="008D4F2C"/>
    <w:rsid w:val="008D768E"/>
    <w:rsid w:val="008E0E9E"/>
    <w:rsid w:val="008E5F1F"/>
    <w:rsid w:val="008E6715"/>
    <w:rsid w:val="008E68AA"/>
    <w:rsid w:val="008F3BDD"/>
    <w:rsid w:val="008F425E"/>
    <w:rsid w:val="008F47C7"/>
    <w:rsid w:val="008F65C4"/>
    <w:rsid w:val="008F771F"/>
    <w:rsid w:val="008F7E60"/>
    <w:rsid w:val="00900A9B"/>
    <w:rsid w:val="0090670B"/>
    <w:rsid w:val="00907A4A"/>
    <w:rsid w:val="00913826"/>
    <w:rsid w:val="0091385C"/>
    <w:rsid w:val="00915683"/>
    <w:rsid w:val="00915C2C"/>
    <w:rsid w:val="00917199"/>
    <w:rsid w:val="00920521"/>
    <w:rsid w:val="00921B4A"/>
    <w:rsid w:val="00921C53"/>
    <w:rsid w:val="0092425F"/>
    <w:rsid w:val="00924546"/>
    <w:rsid w:val="00925EE1"/>
    <w:rsid w:val="00926308"/>
    <w:rsid w:val="009268BB"/>
    <w:rsid w:val="00932108"/>
    <w:rsid w:val="00935BFC"/>
    <w:rsid w:val="00942914"/>
    <w:rsid w:val="00943C53"/>
    <w:rsid w:val="00944FD4"/>
    <w:rsid w:val="00945345"/>
    <w:rsid w:val="0095058D"/>
    <w:rsid w:val="00957788"/>
    <w:rsid w:val="00961651"/>
    <w:rsid w:val="009626AB"/>
    <w:rsid w:val="00962D87"/>
    <w:rsid w:val="00963B8C"/>
    <w:rsid w:val="009661E5"/>
    <w:rsid w:val="00967E64"/>
    <w:rsid w:val="009707C0"/>
    <w:rsid w:val="00970D99"/>
    <w:rsid w:val="00972C6B"/>
    <w:rsid w:val="00973ACC"/>
    <w:rsid w:val="00973F87"/>
    <w:rsid w:val="00974426"/>
    <w:rsid w:val="0097612A"/>
    <w:rsid w:val="00977060"/>
    <w:rsid w:val="00977904"/>
    <w:rsid w:val="00977E7D"/>
    <w:rsid w:val="009803E4"/>
    <w:rsid w:val="009810DC"/>
    <w:rsid w:val="009814E1"/>
    <w:rsid w:val="00981BE2"/>
    <w:rsid w:val="00982B89"/>
    <w:rsid w:val="009836A7"/>
    <w:rsid w:val="009837F4"/>
    <w:rsid w:val="00985CC9"/>
    <w:rsid w:val="009877A1"/>
    <w:rsid w:val="00990039"/>
    <w:rsid w:val="00990316"/>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3AD5"/>
    <w:rsid w:val="00A0646B"/>
    <w:rsid w:val="00A16843"/>
    <w:rsid w:val="00A172A1"/>
    <w:rsid w:val="00A172E3"/>
    <w:rsid w:val="00A20172"/>
    <w:rsid w:val="00A205B0"/>
    <w:rsid w:val="00A2269E"/>
    <w:rsid w:val="00A24C96"/>
    <w:rsid w:val="00A252D7"/>
    <w:rsid w:val="00A254EC"/>
    <w:rsid w:val="00A272AB"/>
    <w:rsid w:val="00A27AF5"/>
    <w:rsid w:val="00A303A1"/>
    <w:rsid w:val="00A333FE"/>
    <w:rsid w:val="00A33EE1"/>
    <w:rsid w:val="00A36FBD"/>
    <w:rsid w:val="00A42B96"/>
    <w:rsid w:val="00A450A5"/>
    <w:rsid w:val="00A4754B"/>
    <w:rsid w:val="00A50C30"/>
    <w:rsid w:val="00A51922"/>
    <w:rsid w:val="00A51F15"/>
    <w:rsid w:val="00A52DC5"/>
    <w:rsid w:val="00A54829"/>
    <w:rsid w:val="00A55BC9"/>
    <w:rsid w:val="00A56237"/>
    <w:rsid w:val="00A60CBA"/>
    <w:rsid w:val="00A615A8"/>
    <w:rsid w:val="00A63631"/>
    <w:rsid w:val="00A65664"/>
    <w:rsid w:val="00A658A6"/>
    <w:rsid w:val="00A65CA2"/>
    <w:rsid w:val="00A662C7"/>
    <w:rsid w:val="00A676D8"/>
    <w:rsid w:val="00A710D9"/>
    <w:rsid w:val="00A71D18"/>
    <w:rsid w:val="00A7418A"/>
    <w:rsid w:val="00A74267"/>
    <w:rsid w:val="00A7542E"/>
    <w:rsid w:val="00A758DF"/>
    <w:rsid w:val="00A765A1"/>
    <w:rsid w:val="00A772F5"/>
    <w:rsid w:val="00A804CB"/>
    <w:rsid w:val="00A811CB"/>
    <w:rsid w:val="00A81BCD"/>
    <w:rsid w:val="00A82868"/>
    <w:rsid w:val="00A83157"/>
    <w:rsid w:val="00A83BD4"/>
    <w:rsid w:val="00A858D1"/>
    <w:rsid w:val="00A864BB"/>
    <w:rsid w:val="00A906FC"/>
    <w:rsid w:val="00A91200"/>
    <w:rsid w:val="00A91962"/>
    <w:rsid w:val="00A91DC7"/>
    <w:rsid w:val="00A951D7"/>
    <w:rsid w:val="00A97906"/>
    <w:rsid w:val="00A97F5F"/>
    <w:rsid w:val="00AA15B1"/>
    <w:rsid w:val="00AA3069"/>
    <w:rsid w:val="00AA35C0"/>
    <w:rsid w:val="00AA46AC"/>
    <w:rsid w:val="00AA4A31"/>
    <w:rsid w:val="00AA5497"/>
    <w:rsid w:val="00AB3126"/>
    <w:rsid w:val="00AB46FC"/>
    <w:rsid w:val="00AB6E3E"/>
    <w:rsid w:val="00AB6F64"/>
    <w:rsid w:val="00AB7E14"/>
    <w:rsid w:val="00AB7EAD"/>
    <w:rsid w:val="00AC08ED"/>
    <w:rsid w:val="00AC1CE5"/>
    <w:rsid w:val="00AC39BC"/>
    <w:rsid w:val="00AC3D7C"/>
    <w:rsid w:val="00AC59C2"/>
    <w:rsid w:val="00AC6DA6"/>
    <w:rsid w:val="00AC6EA1"/>
    <w:rsid w:val="00AC7BFC"/>
    <w:rsid w:val="00AD0902"/>
    <w:rsid w:val="00AD09E6"/>
    <w:rsid w:val="00AD0A72"/>
    <w:rsid w:val="00AD1C0B"/>
    <w:rsid w:val="00AD7542"/>
    <w:rsid w:val="00AE3A47"/>
    <w:rsid w:val="00AE4308"/>
    <w:rsid w:val="00AE642B"/>
    <w:rsid w:val="00AF1DD1"/>
    <w:rsid w:val="00AF2308"/>
    <w:rsid w:val="00B038B8"/>
    <w:rsid w:val="00B05CDB"/>
    <w:rsid w:val="00B1388E"/>
    <w:rsid w:val="00B1466E"/>
    <w:rsid w:val="00B14FCF"/>
    <w:rsid w:val="00B23CB8"/>
    <w:rsid w:val="00B2599B"/>
    <w:rsid w:val="00B27CB5"/>
    <w:rsid w:val="00B3367D"/>
    <w:rsid w:val="00B34204"/>
    <w:rsid w:val="00B3570C"/>
    <w:rsid w:val="00B376C6"/>
    <w:rsid w:val="00B37A38"/>
    <w:rsid w:val="00B41031"/>
    <w:rsid w:val="00B411E9"/>
    <w:rsid w:val="00B428C6"/>
    <w:rsid w:val="00B436E4"/>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CAE"/>
    <w:rsid w:val="00B84524"/>
    <w:rsid w:val="00B8455E"/>
    <w:rsid w:val="00B84662"/>
    <w:rsid w:val="00B84878"/>
    <w:rsid w:val="00B84B4D"/>
    <w:rsid w:val="00B877F0"/>
    <w:rsid w:val="00B91AC0"/>
    <w:rsid w:val="00B95FEA"/>
    <w:rsid w:val="00BA2199"/>
    <w:rsid w:val="00BA5DC0"/>
    <w:rsid w:val="00BA6180"/>
    <w:rsid w:val="00BA7E62"/>
    <w:rsid w:val="00BB369B"/>
    <w:rsid w:val="00BB47CC"/>
    <w:rsid w:val="00BB5375"/>
    <w:rsid w:val="00BB795E"/>
    <w:rsid w:val="00BC36F7"/>
    <w:rsid w:val="00BC4616"/>
    <w:rsid w:val="00BC5308"/>
    <w:rsid w:val="00BC708D"/>
    <w:rsid w:val="00BD1A5C"/>
    <w:rsid w:val="00BD23BD"/>
    <w:rsid w:val="00BD2830"/>
    <w:rsid w:val="00BD351C"/>
    <w:rsid w:val="00BD37C1"/>
    <w:rsid w:val="00BD41BE"/>
    <w:rsid w:val="00BD42C9"/>
    <w:rsid w:val="00BD610E"/>
    <w:rsid w:val="00BD6658"/>
    <w:rsid w:val="00BE1100"/>
    <w:rsid w:val="00BE274C"/>
    <w:rsid w:val="00BE2917"/>
    <w:rsid w:val="00BE338C"/>
    <w:rsid w:val="00BE4194"/>
    <w:rsid w:val="00BE6EB5"/>
    <w:rsid w:val="00BF0606"/>
    <w:rsid w:val="00BF0EF7"/>
    <w:rsid w:val="00BF158A"/>
    <w:rsid w:val="00BF2068"/>
    <w:rsid w:val="00BF2E78"/>
    <w:rsid w:val="00BF3918"/>
    <w:rsid w:val="00BF5072"/>
    <w:rsid w:val="00BF5AEC"/>
    <w:rsid w:val="00BF6B48"/>
    <w:rsid w:val="00BF798F"/>
    <w:rsid w:val="00C00EF7"/>
    <w:rsid w:val="00C02A92"/>
    <w:rsid w:val="00C07530"/>
    <w:rsid w:val="00C12090"/>
    <w:rsid w:val="00C125BD"/>
    <w:rsid w:val="00C1756B"/>
    <w:rsid w:val="00C2121E"/>
    <w:rsid w:val="00C2330B"/>
    <w:rsid w:val="00C2538C"/>
    <w:rsid w:val="00C274C1"/>
    <w:rsid w:val="00C30074"/>
    <w:rsid w:val="00C30B68"/>
    <w:rsid w:val="00C330D2"/>
    <w:rsid w:val="00C33B56"/>
    <w:rsid w:val="00C341C9"/>
    <w:rsid w:val="00C344A5"/>
    <w:rsid w:val="00C34FB7"/>
    <w:rsid w:val="00C3507D"/>
    <w:rsid w:val="00C36A31"/>
    <w:rsid w:val="00C407DA"/>
    <w:rsid w:val="00C409C8"/>
    <w:rsid w:val="00C415CE"/>
    <w:rsid w:val="00C41799"/>
    <w:rsid w:val="00C41B23"/>
    <w:rsid w:val="00C436F8"/>
    <w:rsid w:val="00C448B0"/>
    <w:rsid w:val="00C449F6"/>
    <w:rsid w:val="00C44A9A"/>
    <w:rsid w:val="00C44D43"/>
    <w:rsid w:val="00C45886"/>
    <w:rsid w:val="00C51BBB"/>
    <w:rsid w:val="00C53BA7"/>
    <w:rsid w:val="00C54721"/>
    <w:rsid w:val="00C560C2"/>
    <w:rsid w:val="00C5620F"/>
    <w:rsid w:val="00C568A4"/>
    <w:rsid w:val="00C56D14"/>
    <w:rsid w:val="00C6118B"/>
    <w:rsid w:val="00C623D9"/>
    <w:rsid w:val="00C62C06"/>
    <w:rsid w:val="00C62E3D"/>
    <w:rsid w:val="00C65355"/>
    <w:rsid w:val="00C676E0"/>
    <w:rsid w:val="00C676F1"/>
    <w:rsid w:val="00C7363A"/>
    <w:rsid w:val="00C73C50"/>
    <w:rsid w:val="00C765E0"/>
    <w:rsid w:val="00C76EE4"/>
    <w:rsid w:val="00C81AC1"/>
    <w:rsid w:val="00C81BC0"/>
    <w:rsid w:val="00C8442F"/>
    <w:rsid w:val="00C84C63"/>
    <w:rsid w:val="00C87988"/>
    <w:rsid w:val="00C911AD"/>
    <w:rsid w:val="00C97B8A"/>
    <w:rsid w:val="00CA3232"/>
    <w:rsid w:val="00CA37C4"/>
    <w:rsid w:val="00CA4ECA"/>
    <w:rsid w:val="00CA5586"/>
    <w:rsid w:val="00CB029A"/>
    <w:rsid w:val="00CB0B18"/>
    <w:rsid w:val="00CB0FF3"/>
    <w:rsid w:val="00CB2888"/>
    <w:rsid w:val="00CB39BA"/>
    <w:rsid w:val="00CB598B"/>
    <w:rsid w:val="00CB67E3"/>
    <w:rsid w:val="00CC08DA"/>
    <w:rsid w:val="00CC42C4"/>
    <w:rsid w:val="00CC4E31"/>
    <w:rsid w:val="00CC52DA"/>
    <w:rsid w:val="00CC6081"/>
    <w:rsid w:val="00CD6C0E"/>
    <w:rsid w:val="00CD7EB5"/>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4535"/>
    <w:rsid w:val="00CF6F9C"/>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121D"/>
    <w:rsid w:val="00D32C9D"/>
    <w:rsid w:val="00D33F40"/>
    <w:rsid w:val="00D349BC"/>
    <w:rsid w:val="00D349F6"/>
    <w:rsid w:val="00D34FF7"/>
    <w:rsid w:val="00D36B3C"/>
    <w:rsid w:val="00D417ED"/>
    <w:rsid w:val="00D41C0D"/>
    <w:rsid w:val="00D4223F"/>
    <w:rsid w:val="00D427D6"/>
    <w:rsid w:val="00D439F9"/>
    <w:rsid w:val="00D43D9E"/>
    <w:rsid w:val="00D43E34"/>
    <w:rsid w:val="00D468C9"/>
    <w:rsid w:val="00D46F73"/>
    <w:rsid w:val="00D477E5"/>
    <w:rsid w:val="00D5093E"/>
    <w:rsid w:val="00D53C6D"/>
    <w:rsid w:val="00D54347"/>
    <w:rsid w:val="00D56E71"/>
    <w:rsid w:val="00D61809"/>
    <w:rsid w:val="00D62555"/>
    <w:rsid w:val="00D66E95"/>
    <w:rsid w:val="00D6757A"/>
    <w:rsid w:val="00D67BAC"/>
    <w:rsid w:val="00D702E6"/>
    <w:rsid w:val="00D70F24"/>
    <w:rsid w:val="00D71B30"/>
    <w:rsid w:val="00D741FF"/>
    <w:rsid w:val="00D7511B"/>
    <w:rsid w:val="00D759AF"/>
    <w:rsid w:val="00D777CC"/>
    <w:rsid w:val="00D77859"/>
    <w:rsid w:val="00D83170"/>
    <w:rsid w:val="00D844F2"/>
    <w:rsid w:val="00D85DC4"/>
    <w:rsid w:val="00D91DB6"/>
    <w:rsid w:val="00D933AF"/>
    <w:rsid w:val="00D9343F"/>
    <w:rsid w:val="00D941A2"/>
    <w:rsid w:val="00DA0FF8"/>
    <w:rsid w:val="00DA16B0"/>
    <w:rsid w:val="00DA3F66"/>
    <w:rsid w:val="00DA52D1"/>
    <w:rsid w:val="00DA7FA8"/>
    <w:rsid w:val="00DB2841"/>
    <w:rsid w:val="00DB2CF8"/>
    <w:rsid w:val="00DB5962"/>
    <w:rsid w:val="00DB64CE"/>
    <w:rsid w:val="00DC14F4"/>
    <w:rsid w:val="00DC2B44"/>
    <w:rsid w:val="00DC2D98"/>
    <w:rsid w:val="00DC496B"/>
    <w:rsid w:val="00DC4D1D"/>
    <w:rsid w:val="00DC6C6F"/>
    <w:rsid w:val="00DC717E"/>
    <w:rsid w:val="00DC7B96"/>
    <w:rsid w:val="00DD0068"/>
    <w:rsid w:val="00DD0B46"/>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E22"/>
    <w:rsid w:val="00E210A2"/>
    <w:rsid w:val="00E2127D"/>
    <w:rsid w:val="00E248FF"/>
    <w:rsid w:val="00E25C28"/>
    <w:rsid w:val="00E26DA5"/>
    <w:rsid w:val="00E27E88"/>
    <w:rsid w:val="00E310BD"/>
    <w:rsid w:val="00E310DC"/>
    <w:rsid w:val="00E32AA9"/>
    <w:rsid w:val="00E33AB3"/>
    <w:rsid w:val="00E35BD9"/>
    <w:rsid w:val="00E3776C"/>
    <w:rsid w:val="00E37CED"/>
    <w:rsid w:val="00E4049F"/>
    <w:rsid w:val="00E41145"/>
    <w:rsid w:val="00E4166C"/>
    <w:rsid w:val="00E4188C"/>
    <w:rsid w:val="00E433F2"/>
    <w:rsid w:val="00E4356C"/>
    <w:rsid w:val="00E437E9"/>
    <w:rsid w:val="00E4499D"/>
    <w:rsid w:val="00E5266A"/>
    <w:rsid w:val="00E5272B"/>
    <w:rsid w:val="00E5329A"/>
    <w:rsid w:val="00E536FD"/>
    <w:rsid w:val="00E53D12"/>
    <w:rsid w:val="00E54248"/>
    <w:rsid w:val="00E54CEE"/>
    <w:rsid w:val="00E5522B"/>
    <w:rsid w:val="00E55832"/>
    <w:rsid w:val="00E5730C"/>
    <w:rsid w:val="00E6013B"/>
    <w:rsid w:val="00E602B4"/>
    <w:rsid w:val="00E60E08"/>
    <w:rsid w:val="00E62798"/>
    <w:rsid w:val="00E62AE8"/>
    <w:rsid w:val="00E74B44"/>
    <w:rsid w:val="00E74B88"/>
    <w:rsid w:val="00E75C3D"/>
    <w:rsid w:val="00E76177"/>
    <w:rsid w:val="00E764BE"/>
    <w:rsid w:val="00E773AB"/>
    <w:rsid w:val="00E77651"/>
    <w:rsid w:val="00E81D1E"/>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45DB"/>
    <w:rsid w:val="00EE114F"/>
    <w:rsid w:val="00EE1563"/>
    <w:rsid w:val="00EE3044"/>
    <w:rsid w:val="00EE40D8"/>
    <w:rsid w:val="00EE4543"/>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39E8"/>
    <w:rsid w:val="00F83E7A"/>
    <w:rsid w:val="00F8407B"/>
    <w:rsid w:val="00F84BF6"/>
    <w:rsid w:val="00F86FAA"/>
    <w:rsid w:val="00F9057D"/>
    <w:rsid w:val="00F90C40"/>
    <w:rsid w:val="00F919BB"/>
    <w:rsid w:val="00F947B4"/>
    <w:rsid w:val="00F94C1A"/>
    <w:rsid w:val="00F94F58"/>
    <w:rsid w:val="00FA359A"/>
    <w:rsid w:val="00FA4ED9"/>
    <w:rsid w:val="00FA61BA"/>
    <w:rsid w:val="00FA6EF3"/>
    <w:rsid w:val="00FA6FB9"/>
    <w:rsid w:val="00FA7F5C"/>
    <w:rsid w:val="00FB6D1C"/>
    <w:rsid w:val="00FB6FB3"/>
    <w:rsid w:val="00FC1392"/>
    <w:rsid w:val="00FC6086"/>
    <w:rsid w:val="00FC71BF"/>
    <w:rsid w:val="00FC7461"/>
    <w:rsid w:val="00FD07E7"/>
    <w:rsid w:val="00FD1429"/>
    <w:rsid w:val="00FD25A8"/>
    <w:rsid w:val="00FD28D9"/>
    <w:rsid w:val="00FD2B5C"/>
    <w:rsid w:val="00FD31A2"/>
    <w:rsid w:val="00FD3221"/>
    <w:rsid w:val="00FD66D5"/>
    <w:rsid w:val="00FD6C46"/>
    <w:rsid w:val="00FD6D56"/>
    <w:rsid w:val="00FE0CB0"/>
    <w:rsid w:val="00FE1550"/>
    <w:rsid w:val="00FE1826"/>
    <w:rsid w:val="00FE1BFF"/>
    <w:rsid w:val="00FE299F"/>
    <w:rsid w:val="00FE341C"/>
    <w:rsid w:val="00FE7C80"/>
    <w:rsid w:val="00FF08BA"/>
    <w:rsid w:val="00FF0C34"/>
    <w:rsid w:val="00FF18D1"/>
    <w:rsid w:val="00FF1E8F"/>
    <w:rsid w:val="00FF4C2B"/>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4C3713FD-97A5-4827-87BA-36F2B4AB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styleId="UnresolvedMention">
    <w:name w:val="Unresolved Mention"/>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9551-56B9-4589-BE26-CBE03EA65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4595</TotalTime>
  <Pages>41</Pages>
  <Words>20434</Words>
  <Characters>116475</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136636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30</cp:revision>
  <cp:lastPrinted>2018-01-26T01:31:00Z</cp:lastPrinted>
  <dcterms:created xsi:type="dcterms:W3CDTF">2018-05-23T20:21:00Z</dcterms:created>
  <dcterms:modified xsi:type="dcterms:W3CDTF">2018-08-14T01:55:00Z</dcterms:modified>
</cp:coreProperties>
</file>