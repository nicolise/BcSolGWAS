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0F79B1" w:rsidRDefault="00F839E8" w:rsidP="00F839E8">
      <w:pPr>
        <w:spacing w:line="480" w:lineRule="auto"/>
        <w:rPr>
          <w:b/>
          <w:sz w:val="24"/>
          <w:szCs w:val="24"/>
        </w:rPr>
      </w:pPr>
      <w:bookmarkStart w:id="0" w:name="_Hlk521674024"/>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Pr="000F79B1">
        <w:rPr>
          <w:b/>
          <w:sz w:val="24"/>
          <w:szCs w:val="24"/>
          <w:vertAlign w:val="superscript"/>
        </w:rPr>
        <w:t>1,</w:t>
      </w:r>
      <w:r>
        <w:rPr>
          <w:b/>
          <w:sz w:val="24"/>
          <w:szCs w:val="24"/>
          <w:vertAlign w:val="superscript"/>
        </w:rPr>
        <w:t>3</w:t>
      </w:r>
      <w:r w:rsidRPr="000F79B1">
        <w:rPr>
          <w:b/>
          <w:sz w:val="24"/>
          <w:szCs w:val="24"/>
        </w:rPr>
        <w:t xml:space="preserve">, </w:t>
      </w:r>
      <w:proofErr w:type="spellStart"/>
      <w:r>
        <w:rPr>
          <w:b/>
          <w:sz w:val="24"/>
          <w:szCs w:val="24"/>
        </w:rPr>
        <w:t>Dihan</w:t>
      </w:r>
      <w:proofErr w:type="spellEnd"/>
      <w:r>
        <w:rPr>
          <w:b/>
          <w:sz w:val="24"/>
          <w:szCs w:val="24"/>
        </w:rPr>
        <w:t xml:space="preserve"> Gao</w:t>
      </w:r>
      <w:r>
        <w:rPr>
          <w:b/>
          <w:sz w:val="24"/>
          <w:szCs w:val="24"/>
          <w:vertAlign w:val="superscript"/>
        </w:rPr>
        <w:t>1</w:t>
      </w:r>
      <w:r>
        <w:rPr>
          <w:b/>
          <w:sz w:val="24"/>
          <w:szCs w:val="24"/>
        </w:rPr>
        <w:t xml:space="preserve">, </w:t>
      </w:r>
      <w:proofErr w:type="spellStart"/>
      <w:r>
        <w:rPr>
          <w:b/>
          <w:sz w:val="24"/>
          <w:szCs w:val="24"/>
        </w:rPr>
        <w:t>Aysha</w:t>
      </w:r>
      <w:proofErr w:type="spellEnd"/>
      <w:r>
        <w:rPr>
          <w:b/>
          <w:sz w:val="24"/>
          <w:szCs w:val="24"/>
        </w:rPr>
        <w:t xml:space="preserve"> Shafi</w:t>
      </w:r>
      <w:r>
        <w:rPr>
          <w:b/>
          <w:sz w:val="24"/>
          <w:szCs w:val="24"/>
          <w:vertAlign w:val="superscript"/>
        </w:rPr>
        <w:t>1</w:t>
      </w:r>
      <w:r>
        <w:rPr>
          <w:b/>
          <w:sz w:val="24"/>
          <w:szCs w:val="24"/>
        </w:rPr>
        <w:t xml:space="preserve">, </w:t>
      </w:r>
      <w:r w:rsidRPr="000F79B1">
        <w:rPr>
          <w:b/>
          <w:sz w:val="24"/>
          <w:szCs w:val="24"/>
        </w:rPr>
        <w:t xml:space="preserve">Daniel J. </w:t>
      </w:r>
      <w:proofErr w:type="spellStart"/>
      <w:r w:rsidRPr="000F79B1">
        <w:rPr>
          <w:b/>
          <w:sz w:val="24"/>
          <w:szCs w:val="24"/>
        </w:rPr>
        <w:t>Kliebenstein</w:t>
      </w:r>
      <w:proofErr w:type="spellEnd"/>
      <w:r>
        <w:rPr>
          <w:b/>
          <w:sz w:val="24"/>
          <w:szCs w:val="24"/>
        </w:rPr>
        <w:t>*</w:t>
      </w:r>
      <w:r w:rsidRPr="000F79B1">
        <w:rPr>
          <w:b/>
          <w:sz w:val="24"/>
          <w:szCs w:val="24"/>
          <w:vertAlign w:val="superscript"/>
        </w:rPr>
        <w:t>1,</w:t>
      </w:r>
      <w:r>
        <w:rPr>
          <w:b/>
          <w:sz w:val="24"/>
          <w:szCs w:val="24"/>
          <w:vertAlign w:val="superscript"/>
        </w:rPr>
        <w:t>4</w:t>
      </w:r>
    </w:p>
    <w:p w14:paraId="46742995" w14:textId="77777777" w:rsidR="00F839E8" w:rsidRPr="00E764BE" w:rsidRDefault="00F839E8" w:rsidP="00F839E8">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716C0926" w14:textId="77777777" w:rsidR="00F839E8" w:rsidRPr="00E764BE" w:rsidRDefault="00F839E8" w:rsidP="00F839E8">
      <w:pPr>
        <w:spacing w:before="100" w:beforeAutospacing="1"/>
        <w:rPr>
          <w:sz w:val="24"/>
          <w:szCs w:val="24"/>
        </w:rPr>
      </w:pPr>
      <w:r w:rsidRPr="00E764BE">
        <w:rPr>
          <w:sz w:val="24"/>
          <w:szCs w:val="24"/>
          <w:vertAlign w:val="superscript"/>
        </w:rPr>
        <w:t>2</w:t>
      </w:r>
      <w:r>
        <w:rPr>
          <w:sz w:val="24"/>
          <w:szCs w:val="24"/>
        </w:rPr>
        <w:t>Department of Plant Pathology, North Dakota State University, Fargo, ND, 58102, USA</w:t>
      </w:r>
    </w:p>
    <w:p w14:paraId="58A7F6B5" w14:textId="77777777" w:rsidR="00F839E8" w:rsidRDefault="00F839E8" w:rsidP="00F839E8">
      <w:pPr>
        <w:spacing w:before="100" w:beforeAutospacing="1"/>
        <w:rPr>
          <w:sz w:val="24"/>
          <w:szCs w:val="24"/>
        </w:rPr>
      </w:pPr>
      <w:r>
        <w:rPr>
          <w:sz w:val="24"/>
          <w:szCs w:val="24"/>
          <w:vertAlign w:val="superscript"/>
        </w:rPr>
        <w:t>3</w:t>
      </w:r>
      <w:r>
        <w:rPr>
          <w:sz w:val="24"/>
          <w:szCs w:val="24"/>
        </w:rPr>
        <w:t xml:space="preserve">Department of Agriculture, </w:t>
      </w:r>
      <w:proofErr w:type="spellStart"/>
      <w:r>
        <w:rPr>
          <w:sz w:val="24"/>
          <w:szCs w:val="24"/>
        </w:rPr>
        <w:t>Universidade</w:t>
      </w:r>
      <w:proofErr w:type="spellEnd"/>
      <w:r>
        <w:rPr>
          <w:sz w:val="24"/>
          <w:szCs w:val="24"/>
        </w:rPr>
        <w:t xml:space="preserve"> Federal de </w:t>
      </w:r>
      <w:proofErr w:type="spellStart"/>
      <w:r>
        <w:rPr>
          <w:sz w:val="24"/>
          <w:szCs w:val="24"/>
        </w:rPr>
        <w:t>Lavras</w:t>
      </w:r>
      <w:proofErr w:type="spellEnd"/>
      <w:r>
        <w:rPr>
          <w:sz w:val="24"/>
          <w:szCs w:val="24"/>
        </w:rPr>
        <w:t xml:space="preserve">, </w:t>
      </w:r>
      <w:proofErr w:type="spellStart"/>
      <w:r w:rsidRPr="003A2C5B">
        <w:rPr>
          <w:sz w:val="24"/>
          <w:szCs w:val="24"/>
        </w:rPr>
        <w:t>Lavras</w:t>
      </w:r>
      <w:proofErr w:type="spellEnd"/>
      <w:r w:rsidRPr="003A2C5B">
        <w:rPr>
          <w:sz w:val="24"/>
          <w:szCs w:val="24"/>
        </w:rPr>
        <w:t xml:space="preserve"> - MG, 37200-000, Brazil</w:t>
      </w:r>
    </w:p>
    <w:p w14:paraId="3EB059FE" w14:textId="77777777" w:rsidR="00F839E8" w:rsidRPr="00CE7E3C" w:rsidRDefault="00F839E8" w:rsidP="00F839E8">
      <w:pPr>
        <w:spacing w:before="100" w:beforeAutospacing="1"/>
        <w:rPr>
          <w:rFonts w:eastAsia="Arial Unicode MS"/>
          <w:sz w:val="24"/>
          <w:szCs w:val="24"/>
        </w:rPr>
      </w:pPr>
      <w:r>
        <w:rPr>
          <w:sz w:val="24"/>
          <w:szCs w:val="24"/>
          <w:vertAlign w:val="superscript"/>
        </w:rPr>
        <w:t>4</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3B350416" w14:textId="54EE70A5" w:rsidR="00D43E34" w:rsidRPr="00E764BE" w:rsidRDefault="00D43E34" w:rsidP="00D43E34">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hyperlink r:id="rId8" w:history="1">
        <w:r w:rsidR="00232EF8" w:rsidRPr="006D55FB">
          <w:rPr>
            <w:rStyle w:val="Hyperlink"/>
            <w:sz w:val="24"/>
            <w:szCs w:val="24"/>
          </w:rPr>
          <w:t>kliebenstein@ucdavis.edu</w:t>
        </w:r>
      </w:hyperlink>
      <w:r w:rsidR="00232EF8">
        <w:rPr>
          <w:sz w:val="24"/>
          <w:szCs w:val="24"/>
        </w:rPr>
        <w:t xml:space="preserve"> </w:t>
      </w:r>
      <w:r w:rsidRPr="00E764BE">
        <w:rPr>
          <w:sz w:val="24"/>
          <w:szCs w:val="24"/>
          <w:lang w:val="de-DE"/>
        </w:rPr>
        <w:t>Daniel J. Kliebenstein</w:t>
      </w:r>
    </w:p>
    <w:p w14:paraId="26265A6F" w14:textId="77777777" w:rsidR="00232EF8" w:rsidRDefault="00232EF8" w:rsidP="00232EF8">
      <w:pPr>
        <w:spacing w:line="480" w:lineRule="auto"/>
        <w:rPr>
          <w:b/>
          <w:sz w:val="24"/>
          <w:szCs w:val="24"/>
        </w:rPr>
      </w:pPr>
    </w:p>
    <w:p w14:paraId="468AEFF6" w14:textId="0FDAD1C1" w:rsidR="00F839E8" w:rsidRDefault="00232EF8" w:rsidP="00473ACC">
      <w:pPr>
        <w:spacing w:line="480" w:lineRule="auto"/>
        <w:rPr>
          <w:b/>
          <w:sz w:val="24"/>
          <w:szCs w:val="24"/>
        </w:rPr>
      </w:pPr>
      <w:r>
        <w:rPr>
          <w:b/>
          <w:sz w:val="24"/>
          <w:szCs w:val="24"/>
        </w:rPr>
        <w:t xml:space="preserve">Title: Crop domestication and pathogen virulence: Interactions of tomato and </w:t>
      </w:r>
      <w:r w:rsidRPr="001C7AD0">
        <w:rPr>
          <w:b/>
          <w:i/>
          <w:sz w:val="24"/>
          <w:szCs w:val="24"/>
        </w:rPr>
        <w:t xml:space="preserve">Botrytis </w:t>
      </w:r>
      <w:r>
        <w:rPr>
          <w:b/>
          <w:sz w:val="24"/>
          <w:szCs w:val="24"/>
        </w:rPr>
        <w:t>genetic diversity</w:t>
      </w:r>
    </w:p>
    <w:p w14:paraId="42769B92" w14:textId="524F4806" w:rsidR="00206FF5" w:rsidRPr="0004790C" w:rsidRDefault="00206FF5" w:rsidP="00473ACC">
      <w:pPr>
        <w:spacing w:line="480" w:lineRule="auto"/>
        <w:rPr>
          <w:rFonts w:cstheme="minorHAnsi"/>
          <w:b/>
          <w:sz w:val="24"/>
          <w:szCs w:val="24"/>
        </w:rPr>
      </w:pPr>
      <w:r w:rsidRPr="0004790C">
        <w:rPr>
          <w:rFonts w:cstheme="minorHAnsi"/>
          <w:b/>
          <w:sz w:val="24"/>
          <w:szCs w:val="24"/>
        </w:rPr>
        <w:t>Short title: Interactions of tomato and Botrytis genetic</w:t>
      </w:r>
      <w:r w:rsidR="00A51922" w:rsidRPr="0004790C">
        <w:rPr>
          <w:rFonts w:cstheme="minorHAnsi"/>
          <w:b/>
          <w:sz w:val="24"/>
          <w:szCs w:val="24"/>
        </w:rPr>
        <w:t>s</w:t>
      </w:r>
    </w:p>
    <w:bookmarkEnd w:id="0"/>
    <w:p w14:paraId="11A97889" w14:textId="341E89EF" w:rsidR="00775072" w:rsidRPr="0004790C" w:rsidRDefault="00232EF8" w:rsidP="00972C6B">
      <w:pPr>
        <w:spacing w:line="480" w:lineRule="auto"/>
        <w:rPr>
          <w:rStyle w:val="Hyperlink0"/>
          <w:rFonts w:asciiTheme="minorHAnsi" w:eastAsiaTheme="minorHAnsi" w:hAnsiTheme="minorHAnsi" w:cstheme="minorHAnsi"/>
          <w:b/>
          <w:color w:val="auto"/>
          <w:u w:val="none"/>
        </w:rPr>
      </w:pPr>
      <w:r w:rsidRPr="0004790C">
        <w:rPr>
          <w:rFonts w:cstheme="minorHAnsi"/>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04790C">
        <w:rPr>
          <w:rFonts w:cstheme="minorHAnsi"/>
          <w:color w:val="000000"/>
          <w:sz w:val="24"/>
          <w:szCs w:val="24"/>
          <w:shd w:val="clear" w:color="auto" w:fill="FFFFFF"/>
        </w:rPr>
        <w:t>Kliebenstein</w:t>
      </w:r>
      <w:proofErr w:type="spellEnd"/>
      <w:r w:rsidRPr="0004790C">
        <w:rPr>
          <w:rFonts w:cstheme="minorHAnsi"/>
          <w:color w:val="000000"/>
          <w:sz w:val="24"/>
          <w:szCs w:val="24"/>
          <w:shd w:val="clear" w:color="auto" w:fill="FFFFFF"/>
        </w:rPr>
        <w:t xml:space="preserve"> (kliebenstein@ucdavis.edu).</w:t>
      </w:r>
    </w:p>
    <w:p w14:paraId="08C5A0E7" w14:textId="77777777" w:rsidR="00D54347" w:rsidRDefault="00D54347">
      <w:pPr>
        <w:rPr>
          <w:b/>
          <w:sz w:val="24"/>
          <w:szCs w:val="24"/>
        </w:rPr>
      </w:pPr>
      <w:r>
        <w:rPr>
          <w:b/>
          <w:sz w:val="24"/>
          <w:szCs w:val="24"/>
        </w:rPr>
        <w:br w:type="page"/>
      </w:r>
    </w:p>
    <w:p w14:paraId="6811A4F9" w14:textId="77777777" w:rsidR="005D0EEF" w:rsidRPr="000F79B1" w:rsidRDefault="005D0EEF" w:rsidP="00473ACC">
      <w:pPr>
        <w:spacing w:line="480" w:lineRule="auto"/>
        <w:rPr>
          <w:b/>
          <w:sz w:val="24"/>
          <w:szCs w:val="24"/>
        </w:rPr>
      </w:pPr>
    </w:p>
    <w:p w14:paraId="172B351F" w14:textId="563B23FD" w:rsidR="000F79B1" w:rsidRDefault="000F79B1">
      <w:pPr>
        <w:rPr>
          <w:b/>
          <w:sz w:val="24"/>
          <w:szCs w:val="24"/>
        </w:rPr>
      </w:pPr>
    </w:p>
    <w:p w14:paraId="3EFE8ABF" w14:textId="4E54681E" w:rsidR="000F79B1" w:rsidRDefault="000F79B1" w:rsidP="00EA6EAB">
      <w:pPr>
        <w:spacing w:line="480" w:lineRule="auto"/>
        <w:rPr>
          <w:b/>
          <w:sz w:val="24"/>
          <w:szCs w:val="24"/>
        </w:rPr>
      </w:pPr>
      <w:r>
        <w:rPr>
          <w:b/>
          <w:sz w:val="24"/>
          <w:szCs w:val="24"/>
        </w:rPr>
        <w:t>Abstract</w:t>
      </w:r>
    </w:p>
    <w:p w14:paraId="79CD26BF" w14:textId="6C113E9D" w:rsidR="000F79B1" w:rsidRDefault="003E70BE" w:rsidP="00A03AD5">
      <w:pPr>
        <w:spacing w:line="480" w:lineRule="auto"/>
        <w:ind w:firstLine="720"/>
        <w:rPr>
          <w:b/>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 xml:space="preserve">resistance. </w:t>
      </w:r>
      <w:r w:rsidR="009268BB">
        <w:rPr>
          <w:sz w:val="24"/>
          <w:szCs w:val="24"/>
        </w:rPr>
        <w:t>Little</w:t>
      </w:r>
      <w:r>
        <w:rPr>
          <w:sz w:val="24"/>
          <w:szCs w:val="24"/>
        </w:rPr>
        <w:t xml:space="preserve">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w:t>
      </w:r>
      <w:proofErr w:type="spellStart"/>
      <w:r w:rsidR="00197A11" w:rsidRPr="00197A11">
        <w:rPr>
          <w:i/>
          <w:sz w:val="24"/>
          <w:szCs w:val="24"/>
        </w:rPr>
        <w:t>lycopersicum</w:t>
      </w:r>
      <w:proofErr w:type="spellEnd"/>
      <w:r w:rsidR="00197A11" w:rsidRPr="00197A11">
        <w:rPr>
          <w:i/>
          <w:sz w:val="24"/>
          <w:szCs w:val="24"/>
        </w:rPr>
        <w:t xml:space="preserve"> </w:t>
      </w:r>
      <w:r w:rsidR="00197A11" w:rsidRPr="00197A11">
        <w:rPr>
          <w:sz w:val="24"/>
          <w:szCs w:val="24"/>
        </w:rPr>
        <w:t xml:space="preserve">and 6 wild </w:t>
      </w:r>
      <w:r w:rsidR="00197A11" w:rsidRPr="00197A11">
        <w:rPr>
          <w:i/>
          <w:sz w:val="24"/>
          <w:szCs w:val="24"/>
        </w:rPr>
        <w:t xml:space="preserve">S. </w:t>
      </w:r>
      <w:proofErr w:type="spellStart"/>
      <w:r w:rsidR="00197A11" w:rsidRPr="00197A11">
        <w:rPr>
          <w:i/>
          <w:sz w:val="24"/>
          <w:szCs w:val="24"/>
        </w:rPr>
        <w:t>pimpinellifolium</w:t>
      </w:r>
      <w:proofErr w:type="spellEnd"/>
      <w:r w:rsidR="00197A11" w:rsidRPr="00197A11">
        <w:rPr>
          <w:i/>
          <w:sz w:val="24"/>
          <w:szCs w:val="24"/>
        </w:rPr>
        <w:t xml:space="preserve"> </w:t>
      </w:r>
      <w:r w:rsidR="00197A11" w:rsidRPr="00197A11">
        <w:rPr>
          <w:sz w:val="24"/>
          <w:szCs w:val="24"/>
        </w:rPr>
        <w:t>genotypes.</w:t>
      </w:r>
      <w:r w:rsidR="00CF11DF">
        <w:rPr>
          <w:sz w:val="24"/>
          <w:szCs w:val="24"/>
        </w:rPr>
        <w:t xml:space="preserve"> </w:t>
      </w:r>
      <w:r w:rsidR="009268BB">
        <w:rPr>
          <w:sz w:val="24"/>
          <w:szCs w:val="24"/>
        </w:rPr>
        <w:t>Lesion</w:t>
      </w:r>
      <w:r w:rsidR="00CF11DF">
        <w:rPr>
          <w:sz w:val="24"/>
          <w:szCs w:val="24"/>
        </w:rPr>
        <w:t xml:space="preserve"> size </w:t>
      </w:r>
      <w:r w:rsidR="00373761">
        <w:rPr>
          <w:sz w:val="24"/>
          <w:szCs w:val="24"/>
        </w:rPr>
        <w:t>wa</w:t>
      </w:r>
      <w:r w:rsidR="00CF11DF">
        <w:rPr>
          <w:sz w:val="24"/>
          <w:szCs w:val="24"/>
        </w:rPr>
        <w:t>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D43D9E">
        <w:rPr>
          <w:sz w:val="24"/>
          <w:szCs w:val="24"/>
        </w:rPr>
        <w:t xml:space="preserve">tomato </w:t>
      </w:r>
      <w:r w:rsidR="00AA46AC">
        <w:rPr>
          <w:sz w:val="24"/>
          <w:szCs w:val="24"/>
        </w:rPr>
        <w:t>accessions</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domesticated crop.</w:t>
      </w:r>
      <w:r w:rsidR="005A32CB">
        <w:rPr>
          <w:sz w:val="24"/>
          <w:szCs w:val="24"/>
        </w:rPr>
        <w:t xml:space="preserve"> </w:t>
      </w:r>
    </w:p>
    <w:p w14:paraId="7964E2B9" w14:textId="77777777" w:rsidR="00A03AD5" w:rsidRPr="00A03AD5" w:rsidRDefault="00A03AD5" w:rsidP="00A03AD5">
      <w:pPr>
        <w:spacing w:line="480" w:lineRule="auto"/>
        <w:rPr>
          <w:b/>
          <w:sz w:val="24"/>
          <w:szCs w:val="24"/>
        </w:rPr>
      </w:pPr>
      <w:r w:rsidRPr="00A03AD5">
        <w:rPr>
          <w:b/>
          <w:sz w:val="24"/>
          <w:szCs w:val="24"/>
        </w:rPr>
        <w:t>Introduction</w:t>
      </w:r>
    </w:p>
    <w:p w14:paraId="59F5A64D" w14:textId="30CE677D" w:rsidR="00E8258B" w:rsidRPr="00E764BE" w:rsidRDefault="004F012E" w:rsidP="00A03AD5">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xml:space="preserve">. The specific outcome of any interaction is </w:t>
      </w:r>
      <w:r w:rsidR="00833029">
        <w:rPr>
          <w:sz w:val="24"/>
          <w:szCs w:val="24"/>
        </w:rPr>
        <w:lastRenderedPageBreak/>
        <w:t>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Pr>
          <w:sz w:val="24"/>
          <w:szCs w:val="24"/>
        </w:rPr>
        <w:instrText xml:space="preserve"> ADDIN EN.CITE </w:instrText>
      </w:r>
      <w:r w:rsidR="005F1A4E">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flagellin</w:t>
      </w:r>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42D083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 xml:space="preserve">genes </w:t>
      </w:r>
      <w:r w:rsidR="00E8258B" w:rsidRPr="00E764BE">
        <w:rPr>
          <w:sz w:val="24"/>
          <w:szCs w:val="24"/>
        </w:rPr>
        <w:lastRenderedPageBreak/>
        <w:t>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053BF8">
        <w:rPr>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053BF8">
        <w:rPr>
          <w:sz w:val="24"/>
          <w:szCs w:val="24"/>
        </w:rPr>
      </w:r>
      <w:r w:rsidR="00053BF8">
        <w:rPr>
          <w:sz w:val="24"/>
          <w:szCs w:val="24"/>
        </w:rPr>
        <w:fldChar w:fldCharType="separate"/>
      </w:r>
      <w:r w:rsidR="00053BF8">
        <w:rPr>
          <w:noProof/>
          <w:sz w:val="24"/>
          <w:szCs w:val="24"/>
        </w:rPr>
        <w:t>(Kliebenstein, Rowe et al. 2005, Pedras and Ahiahonu 2005, Stefanato, Abou‐Mansour et al. 2009, Pedras, Hossain et al. 2011)</w:t>
      </w:r>
      <w:r w:rsidR="00053BF8">
        <w:rPr>
          <w:sz w:val="24"/>
          <w:szCs w:val="24"/>
        </w:rPr>
        <w:fldChar w:fldCharType="end"/>
      </w:r>
      <w:r w:rsidR="00053BF8">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tomatine </w:t>
      </w:r>
      <w:r w:rsidR="00B3570C">
        <w:rPr>
          <w:sz w:val="24"/>
          <w:szCs w:val="24"/>
        </w:rPr>
        <w:fldChar w:fldCharType="begin"/>
      </w:r>
      <w:r w:rsidR="005F1A4E">
        <w:rPr>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9810DC">
        <w:rPr>
          <w:noProof/>
          <w:sz w:val="24"/>
          <w:szCs w:val="24"/>
        </w:rPr>
        <w:t>(Quidde, Osbourn et al. 1998, Quidde, Büttner et al. 1999)</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053BF8">
        <w:rPr>
          <w:sz w:val="24"/>
          <w:szCs w:val="24"/>
        </w:rPr>
        <w:t xml:space="preserve"> </w:t>
      </w:r>
      <w:r w:rsidR="00053BF8">
        <w:rPr>
          <w:sz w:val="24"/>
          <w:szCs w:val="24"/>
        </w:rPr>
        <w:fldChar w:fldCharType="begin"/>
      </w:r>
      <w:r w:rsidR="005F1A4E">
        <w:rPr>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Pr>
          <w:sz w:val="24"/>
          <w:szCs w:val="24"/>
        </w:rPr>
        <w:fldChar w:fldCharType="separate"/>
      </w:r>
      <w:r w:rsidR="00053BF8">
        <w:rPr>
          <w:noProof/>
          <w:sz w:val="24"/>
          <w:szCs w:val="24"/>
        </w:rPr>
        <w:t>(Bartoli and Roux 2017)</w:t>
      </w:r>
      <w:r w:rsidR="00053BF8">
        <w:rPr>
          <w:sz w:val="24"/>
          <w:szCs w:val="24"/>
        </w:rPr>
        <w:fldChar w:fldCharType="end"/>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56D436A" w:rsidR="009836A7" w:rsidRPr="00471076" w:rsidRDefault="00DD787D" w:rsidP="007B72CF">
      <w:pPr>
        <w:spacing w:line="480" w:lineRule="auto"/>
        <w:ind w:firstLine="720"/>
        <w:rPr>
          <w:sz w:val="24"/>
          <w:szCs w:val="24"/>
        </w:rPr>
      </w:pPr>
      <w:r>
        <w:rPr>
          <w:sz w:val="24"/>
          <w:szCs w:val="24"/>
        </w:rPr>
        <w:lastRenderedPageBreak/>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5F1A4E">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6525CC6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lastRenderedPageBreak/>
        <w:t xml:space="preserve">in contrast to pathogens like </w:t>
      </w:r>
      <w:r w:rsidR="00EA6EAB" w:rsidRPr="00DA7FA8">
        <w:rPr>
          <w:i/>
          <w:sz w:val="24"/>
          <w:szCs w:val="24"/>
        </w:rPr>
        <w:t xml:space="preserve">Fusarium </w:t>
      </w:r>
      <w:proofErr w:type="spellStart"/>
      <w:r w:rsidR="00EA6EAB" w:rsidRPr="00DA7FA8">
        <w:rPr>
          <w:i/>
          <w:sz w:val="24"/>
          <w:szCs w:val="24"/>
        </w:rPr>
        <w:t>oxysporum</w:t>
      </w:r>
      <w:proofErr w:type="spellEnd"/>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0F22E7">
        <w:rPr>
          <w:sz w:val="24"/>
          <w:szCs w:val="24"/>
        </w:rPr>
        <w:t xml:space="preserve"> </w:t>
      </w:r>
      <w:proofErr w:type="spellStart"/>
      <w:r w:rsidR="00D3121D" w:rsidRPr="00DA7FA8">
        <w:rPr>
          <w:sz w:val="24"/>
          <w:szCs w:val="24"/>
        </w:rPr>
        <w:t>botrydial</w:t>
      </w:r>
      <w:proofErr w:type="spellEnd"/>
      <w:r w:rsidR="00D3121D" w:rsidRPr="00DA7FA8">
        <w:rPr>
          <w:sz w:val="24"/>
          <w:szCs w:val="24"/>
        </w:rPr>
        <w:t xml:space="preserve"> and </w:t>
      </w:r>
      <w:proofErr w:type="spellStart"/>
      <w:r w:rsidR="00D3121D" w:rsidRPr="00DA7FA8">
        <w:rPr>
          <w:sz w:val="24"/>
          <w:szCs w:val="24"/>
        </w:rPr>
        <w:t>botcinic</w:t>
      </w:r>
      <w:proofErr w:type="spellEnd"/>
      <w:r w:rsidR="00D3121D" w:rsidRPr="00DA7FA8">
        <w:rPr>
          <w:sz w:val="24"/>
          <w:szCs w:val="24"/>
        </w:rPr>
        <w:t xml:space="preserve"> acid</w:t>
      </w:r>
      <w:r w:rsidR="00CE6D3B">
        <w:rPr>
          <w:sz w:val="24"/>
          <w:szCs w:val="24"/>
        </w:rPr>
        <w:t xml:space="preserve"> </w:t>
      </w:r>
      <w:r w:rsidR="009B208D">
        <w:rPr>
          <w:sz w:val="24"/>
          <w:szCs w:val="24"/>
        </w:rPr>
        <w:fldChar w:fldCharType="begin"/>
      </w:r>
      <w:r w:rsidR="005F1A4E">
        <w:rPr>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5F1A4E">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5F1A4E">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r>
      <w:r w:rsidR="002450E5">
        <w:rPr>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Pr>
          <w:sz w:val="24"/>
          <w:szCs w:val="24"/>
        </w:rPr>
        <w:fldChar w:fldCharType="separate"/>
      </w:r>
      <w:r w:rsidR="002450E5">
        <w:rPr>
          <w:noProof/>
          <w:sz w:val="24"/>
          <w:szCs w:val="24"/>
        </w:rPr>
        <w:t>(Rowe and Kliebenstein 2007, Fekete, Fekete et al. 2012)</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biotroph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stem rust pathogen </w:t>
      </w:r>
      <w:r w:rsidR="00C30B68" w:rsidRPr="000224F6">
        <w:rPr>
          <w:i/>
          <w:sz w:val="24"/>
          <w:szCs w:val="24"/>
        </w:rPr>
        <w:t xml:space="preserve">Puccinia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AA4A31">
        <w:rPr>
          <w:i/>
          <w:sz w:val="24"/>
          <w:szCs w:val="24"/>
        </w:rPr>
        <w:t>t</w:t>
      </w:r>
      <w:r w:rsidR="001F21B6" w:rsidRPr="000224F6">
        <w:rPr>
          <w:i/>
          <w:sz w:val="24"/>
          <w:szCs w:val="24"/>
        </w:rPr>
        <w:t>ritici</w:t>
      </w:r>
      <w:proofErr w:type="spellEnd"/>
      <w:r w:rsidR="00AA4A31">
        <w:rPr>
          <w:sz w:val="24"/>
          <w:szCs w:val="24"/>
        </w:rPr>
        <w:t>, from a small non-random sample of isolates</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5F1A4E">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w:t>
      </w:r>
      <w:r w:rsidR="00053BF8" w:rsidRPr="00053BF8">
        <w:rPr>
          <w:i/>
          <w:sz w:val="24"/>
          <w:szCs w:val="24"/>
        </w:rPr>
        <w:t>B. cinerea</w:t>
      </w:r>
      <w:r w:rsidR="00A01C5A">
        <w:rPr>
          <w:sz w:val="24"/>
          <w:szCs w:val="24"/>
        </w:rPr>
        <w:t xml:space="preserve"> has a high level of recombination and genomic admixture</w:t>
      </w:r>
      <w:r w:rsidR="000B0044">
        <w:rPr>
          <w:sz w:val="24"/>
          <w:szCs w:val="24"/>
        </w:rPr>
        <w:t>,</w:t>
      </w:r>
      <w:r w:rsidR="003F292E">
        <w:rPr>
          <w:sz w:val="24"/>
          <w:szCs w:val="24"/>
        </w:rPr>
        <w:t xml:space="preserve"> as if it were a randomly intermating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 xml:space="preserve">B. </w:t>
      </w:r>
      <w:r w:rsidR="00D3121D" w:rsidRPr="00DA7FA8">
        <w:rPr>
          <w:i/>
          <w:sz w:val="24"/>
          <w:szCs w:val="24"/>
        </w:rPr>
        <w:lastRenderedPageBreak/>
        <w:t>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053BF8">
        <w:rPr>
          <w:sz w:val="24"/>
          <w:szCs w:val="24"/>
        </w:rPr>
        <w:t xml:space="preserve"> </w:t>
      </w:r>
      <w:r w:rsidR="00053BF8">
        <w:rPr>
          <w:sz w:val="24"/>
          <w:szCs w:val="24"/>
        </w:rPr>
        <w:fldChar w:fldCharType="begin"/>
      </w:r>
      <w:r w:rsidR="005F1A4E">
        <w:rPr>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Pr>
          <w:sz w:val="24"/>
          <w:szCs w:val="24"/>
        </w:rPr>
        <w:fldChar w:fldCharType="separate"/>
      </w:r>
      <w:r w:rsidR="00053BF8">
        <w:rPr>
          <w:noProof/>
          <w:sz w:val="24"/>
          <w:szCs w:val="24"/>
        </w:rPr>
        <w:t>(Bartoli and Roux 2017)</w:t>
      </w:r>
      <w:r w:rsidR="00053BF8">
        <w:rPr>
          <w:sz w:val="24"/>
          <w:szCs w:val="24"/>
        </w:rPr>
        <w:fldChar w:fldCharType="end"/>
      </w:r>
      <w:r w:rsidR="00D3121D" w:rsidRPr="00DA7FA8">
        <w:rPr>
          <w:sz w:val="24"/>
          <w:szCs w:val="24"/>
        </w:rPr>
        <w:t>.</w:t>
      </w:r>
    </w:p>
    <w:p w14:paraId="52C2E367" w14:textId="1C6A92FA" w:rsidR="00EA6EAB" w:rsidRPr="00471076" w:rsidRDefault="000F79B1" w:rsidP="00825C40">
      <w:pPr>
        <w:spacing w:line="480" w:lineRule="auto"/>
        <w:ind w:firstLine="720"/>
        <w:rPr>
          <w:sz w:val="24"/>
          <w:szCs w:val="24"/>
        </w:rPr>
      </w:pPr>
      <w:r w:rsidRPr="00471076">
        <w:rPr>
          <w:sz w:val="24"/>
          <w:szCs w:val="24"/>
        </w:rPr>
        <w:t xml:space="preserve">A model </w:t>
      </w:r>
      <w:proofErr w:type="spellStart"/>
      <w:r w:rsidRPr="00471076">
        <w:rPr>
          <w:sz w:val="24"/>
          <w:szCs w:val="24"/>
        </w:rPr>
        <w:t>pathosystem</w:t>
      </w:r>
      <w:proofErr w:type="spellEnd"/>
      <w:r w:rsidRPr="00471076">
        <w:rPr>
          <w:sz w:val="24"/>
          <w:szCs w:val="24"/>
        </w:rPr>
        <w:t xml:space="preserve">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Pr>
          <w:sz w:val="24"/>
          <w:szCs w:val="24"/>
        </w:rPr>
        <w:instrText xml:space="preserve"> ADDIN EN.CITE </w:instrText>
      </w:r>
      <w:r w:rsidR="005F1A4E">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00540B3E">
        <w:rPr>
          <w:sz w:val="24"/>
          <w:szCs w:val="24"/>
        </w:rPr>
        <w:t xml:space="preserve">Tomato domestication </w:t>
      </w:r>
      <w:r w:rsidR="00E55832">
        <w:rPr>
          <w:sz w:val="24"/>
          <w:szCs w:val="24"/>
        </w:rPr>
        <w:t>is typically</w:t>
      </w:r>
      <w:r w:rsidR="00540B3E">
        <w:rPr>
          <w:sz w:val="24"/>
          <w:szCs w:val="24"/>
        </w:rPr>
        <w:t xml:space="preserve"> considered a single event, followed by extensive crop improvement </w:t>
      </w:r>
      <w:r w:rsidR="00075FF0">
        <w:rPr>
          <w:sz w:val="24"/>
          <w:szCs w:val="24"/>
        </w:rPr>
        <w:fldChar w:fldCharType="begin"/>
      </w:r>
      <w:r w:rsidR="00190ECE">
        <w:rPr>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Pr>
          <w:sz w:val="24"/>
          <w:szCs w:val="24"/>
        </w:rPr>
        <w:fldChar w:fldCharType="separate"/>
      </w:r>
      <w:r w:rsidR="00190ECE">
        <w:rPr>
          <w:noProof/>
          <w:sz w:val="24"/>
          <w:szCs w:val="24"/>
        </w:rPr>
        <w:t>(Lin, Zhu et al. 2014, Blanca, Montero-Pau et al. 2015)</w:t>
      </w:r>
      <w:r w:rsidR="00075FF0">
        <w:rPr>
          <w:sz w:val="24"/>
          <w:szCs w:val="24"/>
        </w:rPr>
        <w:fldChar w:fldCharType="end"/>
      </w:r>
      <w:r w:rsidR="00540B3E">
        <w:rPr>
          <w:sz w:val="24"/>
          <w:szCs w:val="24"/>
        </w:rPr>
        <w:t xml:space="preserve">. </w:t>
      </w:r>
      <w:r w:rsidR="0053312D"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w:t>
      </w:r>
      <w:proofErr w:type="spellStart"/>
      <w:r w:rsidRPr="00471076">
        <w:rPr>
          <w:sz w:val="24"/>
          <w:szCs w:val="24"/>
        </w:rPr>
        <w:t>pathosystem</w:t>
      </w:r>
      <w:proofErr w:type="spellEnd"/>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 xml:space="preserve">to better understand the evolution of this </w:t>
      </w:r>
      <w:proofErr w:type="spellStart"/>
      <w:r w:rsidR="00F442A5">
        <w:rPr>
          <w:sz w:val="24"/>
          <w:szCs w:val="24"/>
        </w:rPr>
        <w:t>pathosystem</w:t>
      </w:r>
      <w:proofErr w:type="spellEnd"/>
      <w:r w:rsidRPr="00471076">
        <w:rPr>
          <w:sz w:val="24"/>
          <w:szCs w:val="24"/>
        </w:rPr>
        <w:t>.</w:t>
      </w:r>
      <w:r w:rsidR="009836A7">
        <w:rPr>
          <w:sz w:val="24"/>
          <w:szCs w:val="24"/>
        </w:rPr>
        <w:t xml:space="preserve"> </w:t>
      </w:r>
    </w:p>
    <w:p w14:paraId="35B05A4C" w14:textId="4E9904F3" w:rsidR="009E7104" w:rsidRDefault="00105CC5" w:rsidP="00AC7BFC">
      <w:pPr>
        <w:spacing w:line="480" w:lineRule="auto"/>
        <w:ind w:firstLine="720"/>
        <w:rPr>
          <w:sz w:val="24"/>
          <w:szCs w:val="24"/>
        </w:rPr>
      </w:pPr>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 xml:space="preserve">S. </w:t>
      </w:r>
      <w:proofErr w:type="spellStart"/>
      <w:r w:rsidR="00D02CC3">
        <w:rPr>
          <w:i/>
          <w:sz w:val="24"/>
          <w:szCs w:val="24"/>
        </w:rPr>
        <w:t>lycopersicum</w:t>
      </w:r>
      <w:proofErr w:type="spellEnd"/>
      <w:r w:rsidR="00F442A5">
        <w:rPr>
          <w:sz w:val="24"/>
          <w:szCs w:val="24"/>
        </w:rPr>
        <w:t xml:space="preserve">, and wild tomato, </w:t>
      </w:r>
      <w:r w:rsidR="00D02CC3">
        <w:rPr>
          <w:i/>
          <w:sz w:val="24"/>
          <w:szCs w:val="24"/>
        </w:rPr>
        <w:t xml:space="preserve">S. </w:t>
      </w:r>
      <w:proofErr w:type="spellStart"/>
      <w:r w:rsidR="00D02CC3">
        <w:rPr>
          <w:i/>
          <w:sz w:val="24"/>
          <w:szCs w:val="24"/>
        </w:rPr>
        <w:t>pimpinellifolium</w:t>
      </w:r>
      <w:proofErr w:type="spellEnd"/>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w:t>
      </w:r>
      <w:proofErr w:type="spellStart"/>
      <w:r w:rsidR="00890F0E" w:rsidRPr="00685345">
        <w:rPr>
          <w:i/>
          <w:sz w:val="24"/>
          <w:szCs w:val="24"/>
        </w:rPr>
        <w:t>lycopersicum</w:t>
      </w:r>
      <w:proofErr w:type="spellEnd"/>
      <w:r w:rsidR="00890F0E" w:rsidRPr="00685345">
        <w:rPr>
          <w:i/>
          <w:sz w:val="24"/>
          <w:szCs w:val="24"/>
        </w:rPr>
        <w:t xml:space="preserve"> </w:t>
      </w:r>
      <w:r w:rsidR="00890F0E">
        <w:rPr>
          <w:sz w:val="24"/>
          <w:szCs w:val="24"/>
        </w:rPr>
        <w:t xml:space="preserve">and </w:t>
      </w:r>
      <w:r w:rsidR="00890F0E" w:rsidRPr="00685345">
        <w:rPr>
          <w:i/>
          <w:sz w:val="24"/>
          <w:szCs w:val="24"/>
        </w:rPr>
        <w:t xml:space="preserve">S. </w:t>
      </w:r>
      <w:proofErr w:type="spellStart"/>
      <w:r w:rsidR="00890F0E" w:rsidRPr="00685345">
        <w:rPr>
          <w:i/>
          <w:sz w:val="24"/>
          <w:szCs w:val="24"/>
        </w:rPr>
        <w:t>pimpinellifolium</w:t>
      </w:r>
      <w:proofErr w:type="spellEnd"/>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w:t>
      </w:r>
      <w:r w:rsidR="0064046D">
        <w:rPr>
          <w:sz w:val="24"/>
          <w:szCs w:val="24"/>
        </w:rPr>
        <w:t>We selected accessions to sample major geographic origins of the progenitor</w:t>
      </w:r>
      <w:r w:rsidR="00E55832">
        <w:rPr>
          <w:sz w:val="24"/>
          <w:szCs w:val="24"/>
        </w:rPr>
        <w:t xml:space="preserve"> species</w:t>
      </w:r>
      <w:r w:rsidR="0064046D">
        <w:rPr>
          <w:sz w:val="24"/>
          <w:szCs w:val="24"/>
        </w:rPr>
        <w:t xml:space="preserve">, and </w:t>
      </w:r>
      <w:r w:rsidR="00E55832">
        <w:rPr>
          <w:sz w:val="24"/>
          <w:szCs w:val="24"/>
        </w:rPr>
        <w:t>focused the domesticated germplasm</w:t>
      </w:r>
      <w:r w:rsidR="0064046D">
        <w:rPr>
          <w:sz w:val="24"/>
          <w:szCs w:val="24"/>
        </w:rPr>
        <w:t xml:space="preserve"> on </w:t>
      </w:r>
      <w:r w:rsidR="0054531C">
        <w:rPr>
          <w:sz w:val="24"/>
          <w:szCs w:val="24"/>
        </w:rPr>
        <w:t xml:space="preserve">diverse </w:t>
      </w:r>
      <w:r w:rsidR="0064046D">
        <w:rPr>
          <w:sz w:val="24"/>
          <w:szCs w:val="24"/>
        </w:rPr>
        <w:t>mid- to late- 20</w:t>
      </w:r>
      <w:r w:rsidR="0064046D" w:rsidRPr="00B05CDB">
        <w:rPr>
          <w:sz w:val="24"/>
          <w:szCs w:val="24"/>
          <w:vertAlign w:val="superscript"/>
        </w:rPr>
        <w:t>th</w:t>
      </w:r>
      <w:r w:rsidR="0064046D">
        <w:rPr>
          <w:sz w:val="24"/>
          <w:szCs w:val="24"/>
        </w:rPr>
        <w:t xml:space="preserve"> century improved germplasm </w:t>
      </w:r>
      <w:r w:rsidR="00075FF0">
        <w:rPr>
          <w:sz w:val="24"/>
          <w:szCs w:val="24"/>
        </w:rPr>
        <w:fldChar w:fldCharType="begin"/>
      </w:r>
      <w:r w:rsidR="00510E9C">
        <w:rPr>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Pr>
          <w:sz w:val="24"/>
          <w:szCs w:val="24"/>
        </w:rPr>
        <w:fldChar w:fldCharType="separate"/>
      </w:r>
      <w:r w:rsidR="00510E9C">
        <w:rPr>
          <w:noProof/>
          <w:sz w:val="24"/>
          <w:szCs w:val="24"/>
        </w:rPr>
        <w:t>(Lin, Zhu et al. 2014, Blanca, Montero-Pau et al. 2015)</w:t>
      </w:r>
      <w:r w:rsidR="00075FF0">
        <w:rPr>
          <w:sz w:val="24"/>
          <w:szCs w:val="24"/>
        </w:rPr>
        <w:fldChar w:fldCharType="end"/>
      </w:r>
      <w:r w:rsidR="0064046D">
        <w:rPr>
          <w:sz w:val="24"/>
          <w:szCs w:val="24"/>
        </w:rPr>
        <w:t xml:space="preserve">. </w:t>
      </w:r>
      <w:r w:rsidR="00890F0E">
        <w:rPr>
          <w:sz w:val="24"/>
          <w:szCs w:val="24"/>
        </w:rPr>
        <w:t xml:space="preserve">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w:t>
      </w:r>
      <w:r w:rsidR="0053312D" w:rsidRPr="00471076">
        <w:rPr>
          <w:sz w:val="24"/>
          <w:szCs w:val="24"/>
        </w:rPr>
        <w:t>is</w:t>
      </w:r>
      <w:r w:rsidR="00EA6EAB" w:rsidRPr="00471076">
        <w:rPr>
          <w:sz w:val="24"/>
          <w:szCs w:val="24"/>
        </w:rPr>
        <w:t xml:space="preserv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w:t>
      </w:r>
      <w:r w:rsidR="00FC7461">
        <w:rPr>
          <w:sz w:val="24"/>
          <w:szCs w:val="24"/>
        </w:rPr>
        <w:lastRenderedPageBreak/>
        <w:t>domestication</w:t>
      </w:r>
      <w:r w:rsidR="00AC7BFC">
        <w:rPr>
          <w:sz w:val="24"/>
          <w:szCs w:val="24"/>
        </w:rPr>
        <w:t xml:space="preserve">. </w:t>
      </w:r>
      <w:r w:rsidR="00397ECB">
        <w:rPr>
          <w:sz w:val="24"/>
          <w:szCs w:val="24"/>
        </w:rPr>
        <w:t xml:space="preserve">Few </w:t>
      </w:r>
      <w:r w:rsidR="00AC7BFC">
        <w:rPr>
          <w:sz w:val="24"/>
          <w:szCs w:val="24"/>
        </w:rPr>
        <w:t>studies have conducted GWA in plant pathogens for virulence phenotypes,</w:t>
      </w:r>
      <w:r w:rsidR="00397ECB">
        <w:rPr>
          <w:sz w:val="24"/>
          <w:szCs w:val="24"/>
        </w:rPr>
        <w:t xml:space="preserve"> and most of </w:t>
      </w:r>
      <w:r w:rsidR="00AC7BFC">
        <w:rPr>
          <w:sz w:val="24"/>
          <w:szCs w:val="24"/>
        </w:rPr>
        <w:t xml:space="preserve">these were limited by few variable loci or few genetically distinct isolates </w:t>
      </w:r>
      <w:r w:rsidR="008869A9">
        <w:rPr>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8869A9">
        <w:rPr>
          <w:sz w:val="24"/>
          <w:szCs w:val="24"/>
        </w:rPr>
      </w:r>
      <w:r w:rsidR="008869A9">
        <w:rPr>
          <w:sz w:val="24"/>
          <w:szCs w:val="24"/>
        </w:rPr>
        <w:fldChar w:fldCharType="separate"/>
      </w:r>
      <w:r w:rsidR="008869A9">
        <w:rPr>
          <w:noProof/>
          <w:sz w:val="24"/>
          <w:szCs w:val="24"/>
        </w:rPr>
        <w:t>(Dalman, Himmelstrand et al. 2013, Gao, Liu et al. 2016, Talas, Kalih et al. 2016, Wu, Sakthikumar et al. 2017)</w:t>
      </w:r>
      <w:r w:rsidR="008869A9">
        <w:rPr>
          <w:sz w:val="24"/>
          <w:szCs w:val="24"/>
        </w:rPr>
        <w:fldChar w:fldCharType="end"/>
      </w:r>
      <w:r w:rsidR="00AC7BFC">
        <w:rPr>
          <w:sz w:val="24"/>
          <w:szCs w:val="24"/>
        </w:rPr>
        <w:t>.</w:t>
      </w:r>
      <w:r w:rsidR="008869A9">
        <w:rPr>
          <w:sz w:val="24"/>
          <w:szCs w:val="24"/>
        </w:rPr>
        <w:t xml:space="preserve"> </w:t>
      </w:r>
      <w:r w:rsidR="00B376C6">
        <w:rPr>
          <w:sz w:val="24"/>
          <w:szCs w:val="24"/>
        </w:rPr>
        <w:t xml:space="preserve">To </w:t>
      </w:r>
      <w:r w:rsidR="00E55832">
        <w:rPr>
          <w:sz w:val="24"/>
          <w:szCs w:val="24"/>
        </w:rPr>
        <w:t>ensure that</w:t>
      </w:r>
      <w:r w:rsidR="00B376C6">
        <w:rPr>
          <w:sz w:val="24"/>
          <w:szCs w:val="24"/>
        </w:rPr>
        <w:t xml:space="preserve"> genetic inference</w:t>
      </w:r>
      <w:r w:rsidR="00E55832">
        <w:rPr>
          <w:sz w:val="24"/>
          <w:szCs w:val="24"/>
        </w:rPr>
        <w:t xml:space="preserve"> was</w:t>
      </w:r>
      <w:r w:rsidR="00B376C6">
        <w:rPr>
          <w:sz w:val="24"/>
          <w:szCs w:val="24"/>
        </w:rPr>
        <w:t xml:space="preserve"> independent of</w:t>
      </w:r>
      <w:r w:rsidR="00E55832">
        <w:rPr>
          <w:sz w:val="24"/>
          <w:szCs w:val="24"/>
        </w:rPr>
        <w:t xml:space="preserve"> the</w:t>
      </w:r>
      <w:r w:rsidR="00B376C6">
        <w:rPr>
          <w:sz w:val="24"/>
          <w:szCs w:val="24"/>
        </w:rPr>
        <w:t xml:space="preserve"> GWA method</w:t>
      </w:r>
      <w:r w:rsidR="00E55832">
        <w:rPr>
          <w:sz w:val="24"/>
          <w:szCs w:val="24"/>
        </w:rPr>
        <w:t xml:space="preserve"> or SNP diversity reference</w:t>
      </w:r>
      <w:r w:rsidR="00B376C6">
        <w:rPr>
          <w:sz w:val="24"/>
          <w:szCs w:val="24"/>
        </w:rPr>
        <w:t xml:space="preserve">, we repeated genetic analysis with two different association methods </w:t>
      </w:r>
      <w:r w:rsidR="00B2599B">
        <w:rPr>
          <w:sz w:val="24"/>
          <w:szCs w:val="24"/>
        </w:rPr>
        <w:t>(</w:t>
      </w:r>
      <w:proofErr w:type="spellStart"/>
      <w:r w:rsidR="00B2599B">
        <w:rPr>
          <w:sz w:val="24"/>
          <w:szCs w:val="24"/>
        </w:rPr>
        <w:t>bigRR</w:t>
      </w:r>
      <w:proofErr w:type="spellEnd"/>
      <w:r w:rsidR="00B2599B">
        <w:rPr>
          <w:sz w:val="24"/>
          <w:szCs w:val="24"/>
        </w:rPr>
        <w:t xml:space="preserve"> and GEMMA) </w:t>
      </w:r>
      <w:r w:rsidR="00E55832">
        <w:rPr>
          <w:sz w:val="24"/>
          <w:szCs w:val="24"/>
        </w:rPr>
        <w:t>using SNPs called in comparison to</w:t>
      </w:r>
      <w:r w:rsidR="00B376C6">
        <w:rPr>
          <w:sz w:val="24"/>
          <w:szCs w:val="24"/>
        </w:rPr>
        <w:t xml:space="preserve"> two published </w:t>
      </w:r>
      <w:r w:rsidR="00B376C6" w:rsidRPr="00473114">
        <w:rPr>
          <w:i/>
          <w:sz w:val="24"/>
          <w:szCs w:val="24"/>
        </w:rPr>
        <w:t>B. cinerea</w:t>
      </w:r>
      <w:r w:rsidR="00B376C6">
        <w:rPr>
          <w:sz w:val="24"/>
          <w:szCs w:val="24"/>
        </w:rPr>
        <w:t xml:space="preserve"> genomes</w:t>
      </w:r>
      <w:r w:rsidR="00B2599B">
        <w:rPr>
          <w:sz w:val="24"/>
          <w:szCs w:val="24"/>
        </w:rPr>
        <w:t xml:space="preserve"> (T4 and B05.10)</w:t>
      </w:r>
      <w:r w:rsidR="00B376C6">
        <w:rPr>
          <w:sz w:val="24"/>
          <w:szCs w:val="24"/>
        </w:rPr>
        <w:t xml:space="preserve">. </w:t>
      </w:r>
      <w:r w:rsidR="00E55832">
        <w:rPr>
          <w:sz w:val="24"/>
          <w:szCs w:val="24"/>
        </w:rPr>
        <w:t>All methods converged on the same image of genetic architecture</w:t>
      </w:r>
      <w:r w:rsidR="002B7378">
        <w:rPr>
          <w:sz w:val="24"/>
          <w:szCs w:val="24"/>
        </w:rPr>
        <w:t xml:space="preserve">; </w:t>
      </w:r>
      <w:r w:rsidR="00847ADB">
        <w:rPr>
          <w:sz w:val="24"/>
          <w:szCs w:val="24"/>
        </w:rPr>
        <w:t xml:space="preserve">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1A52BEE2" w14:textId="77777777" w:rsidR="00352371" w:rsidRPr="000D6362" w:rsidRDefault="00352371" w:rsidP="00D91DB6">
      <w:pPr>
        <w:spacing w:line="480" w:lineRule="auto"/>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0970C135" w14:textId="708DBE9E" w:rsidR="00A50C30" w:rsidRPr="007B065E" w:rsidRDefault="00A33EE1" w:rsidP="007B065E">
      <w:pPr>
        <w:spacing w:line="480" w:lineRule="auto"/>
        <w:ind w:firstLine="720"/>
        <w:rPr>
          <w:noProof/>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5F1A4E">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 xml:space="preserve">(Peralta, Spooner et al. 2008, Müller, Wijnen et al. </w:t>
      </w:r>
      <w:r w:rsidR="00042D5F">
        <w:rPr>
          <w:noProof/>
          <w:sz w:val="24"/>
          <w:szCs w:val="24"/>
        </w:rPr>
        <w:lastRenderedPageBreak/>
        <w:t>2016)</w:t>
      </w:r>
      <w:r w:rsidR="00B3570C">
        <w:rPr>
          <w:sz w:val="24"/>
          <w:szCs w:val="24"/>
        </w:rPr>
        <w:fldChar w:fldCharType="end"/>
      </w:r>
      <w:r w:rsidR="00402360">
        <w:rPr>
          <w:sz w:val="24"/>
          <w:szCs w:val="24"/>
        </w:rPr>
        <w:t>(Figure S</w:t>
      </w:r>
      <w:r w:rsidR="007028AA">
        <w:rPr>
          <w:sz w:val="24"/>
          <w:szCs w:val="24"/>
        </w:rPr>
        <w:t>1</w:t>
      </w:r>
      <w:r w:rsidR="00402360">
        <w:rPr>
          <w:sz w:val="24"/>
          <w:szCs w:val="24"/>
        </w:rPr>
        <w:t>)</w:t>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r w:rsidR="004A6AE6">
        <w:rPr>
          <w:sz w:val="24"/>
          <w:szCs w:val="24"/>
        </w:rPr>
        <w:t xml:space="preserve"> It should be noted that we are not focusing on MAMP or PAMP specific host/pathogen interactions with this study</w:t>
      </w:r>
      <w:r w:rsidR="002B7378">
        <w:rPr>
          <w:sz w:val="24"/>
          <w:szCs w:val="24"/>
        </w:rPr>
        <w:t>,</w:t>
      </w:r>
      <w:r w:rsidR="004A6AE6">
        <w:rPr>
          <w:sz w:val="24"/>
          <w:szCs w:val="24"/>
        </w:rPr>
        <w:t xml:space="preserve"> we are instead allowing the identification of any mechanism that may influence the host/pathogen interaction including metabolism, development or any other unknown component. </w:t>
      </w:r>
      <w:r w:rsidR="0031442C">
        <w:rPr>
          <w:sz w:val="24"/>
          <w:szCs w:val="24"/>
        </w:rPr>
        <w:t xml:space="preserve">If </w:t>
      </w:r>
      <w:r w:rsidR="004A6AE6">
        <w:rPr>
          <w:sz w:val="24"/>
          <w:szCs w:val="24"/>
        </w:rPr>
        <w:t>there is genetic variation affecting the trait</w:t>
      </w:r>
      <w:r w:rsidR="00510E9C">
        <w:rPr>
          <w:sz w:val="24"/>
          <w:szCs w:val="24"/>
        </w:rPr>
        <w:t>,</w:t>
      </w:r>
      <w:r w:rsidR="004A6AE6">
        <w:rPr>
          <w:sz w:val="24"/>
          <w:szCs w:val="24"/>
        </w:rPr>
        <w:t xml:space="preserve"> and the trait influences the interaction of host and pathogen</w:t>
      </w:r>
      <w:r w:rsidR="00510E9C">
        <w:rPr>
          <w:sz w:val="24"/>
          <w:szCs w:val="24"/>
        </w:rPr>
        <w:t>,</w:t>
      </w:r>
      <w:r w:rsidR="004A6AE6">
        <w:rPr>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Pr>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Pr>
          <w:sz w:val="24"/>
          <w:szCs w:val="24"/>
        </w:rPr>
        <w:instrText xml:space="preserve"> ADDIN EN.CITE </w:instrText>
      </w:r>
      <w:r w:rsidR="007B065E">
        <w:rPr>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Pr>
          <w:sz w:val="24"/>
          <w:szCs w:val="24"/>
        </w:rPr>
        <w:instrText xml:space="preserve"> ADDIN EN.CITE.DATA </w:instrText>
      </w:r>
      <w:r w:rsidR="007B065E">
        <w:rPr>
          <w:sz w:val="24"/>
          <w:szCs w:val="24"/>
        </w:rPr>
      </w:r>
      <w:r w:rsidR="007B065E">
        <w:rPr>
          <w:sz w:val="24"/>
          <w:szCs w:val="24"/>
        </w:rPr>
        <w:fldChar w:fldCharType="end"/>
      </w:r>
      <w:r w:rsidR="007B065E">
        <w:rPr>
          <w:sz w:val="24"/>
          <w:szCs w:val="24"/>
        </w:rPr>
      </w:r>
      <w:r w:rsidR="007B065E">
        <w:rPr>
          <w:sz w:val="24"/>
          <w:szCs w:val="24"/>
        </w:rPr>
        <w:fldChar w:fldCharType="separate"/>
      </w:r>
      <w:r w:rsidR="007B065E">
        <w:rPr>
          <w:noProof/>
          <w:sz w:val="24"/>
          <w:szCs w:val="24"/>
        </w:rPr>
        <w:t>(Campos, Yoshida et al. 2016, Ballaré and Pierik 2017, Züst and Agrawal 2017, Izquierdo‐Bueno, González‐Rodríguez et al. 2018)</w:t>
      </w:r>
      <w:r w:rsidR="007B065E">
        <w:rPr>
          <w:sz w:val="24"/>
          <w:szCs w:val="24"/>
        </w:rPr>
        <w:fldChar w:fldCharType="end"/>
      </w:r>
      <w:r w:rsidR="007B065E">
        <w:rPr>
          <w:noProof/>
          <w:sz w:val="24"/>
          <w:szCs w:val="24"/>
        </w:rPr>
        <w:t>.</w:t>
      </w:r>
      <w:bookmarkEnd w:id="1"/>
    </w:p>
    <w:p w14:paraId="1D484540" w14:textId="77777777" w:rsidR="003B5C8F" w:rsidRDefault="003B5C8F" w:rsidP="00EB1234">
      <w:pPr>
        <w:spacing w:line="480" w:lineRule="auto"/>
        <w:rPr>
          <w:b/>
          <w:sz w:val="24"/>
          <w:szCs w:val="24"/>
        </w:rPr>
      </w:pPr>
    </w:p>
    <w:p w14:paraId="091AC936" w14:textId="77777777" w:rsidR="003B5C8F" w:rsidRDefault="003B5C8F" w:rsidP="00EB1234">
      <w:pPr>
        <w:spacing w:line="480" w:lineRule="auto"/>
        <w:rPr>
          <w:b/>
          <w:sz w:val="24"/>
          <w:szCs w:val="24"/>
        </w:rPr>
      </w:pPr>
    </w:p>
    <w:p w14:paraId="5B7E0916" w14:textId="29C1C121" w:rsidR="00F803BC" w:rsidRDefault="005862D6" w:rsidP="00EB1234">
      <w:pPr>
        <w:spacing w:line="480" w:lineRule="auto"/>
        <w:rPr>
          <w:b/>
          <w:sz w:val="24"/>
          <w:szCs w:val="24"/>
        </w:rPr>
      </w:pPr>
      <w:r w:rsidRPr="00EB1234">
        <w:rPr>
          <w:b/>
          <w:sz w:val="24"/>
          <w:szCs w:val="24"/>
        </w:rPr>
        <w:lastRenderedPageBreak/>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064B5B0"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w:t>
      </w:r>
      <w:r w:rsidR="008B4E33">
        <w:rPr>
          <w:sz w:val="24"/>
          <w:szCs w:val="24"/>
        </w:rPr>
        <w:t>became</w:t>
      </w:r>
      <w:r>
        <w:rPr>
          <w:sz w:val="24"/>
          <w:szCs w:val="24"/>
        </w:rPr>
        <w:t xml:space="preserve"> visible surrounding the location of the spore droplet, but no expansion </w:t>
      </w:r>
      <w:r w:rsidR="00A906FC">
        <w:rPr>
          <w:sz w:val="24"/>
          <w:szCs w:val="24"/>
        </w:rPr>
        <w:t>was</w:t>
      </w:r>
      <w:r>
        <w:rPr>
          <w:sz w:val="24"/>
          <w:szCs w:val="24"/>
        </w:rPr>
        <w:t xml:space="preserve">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in their lesion size across tomato genotypes</w:t>
      </w:r>
      <w:r w:rsidR="00D03A16">
        <w:rPr>
          <w:sz w:val="24"/>
          <w:szCs w:val="24"/>
        </w:rPr>
        <w:t xml:space="preserve"> (Figure 1 c-h</w:t>
      </w:r>
      <w:r w:rsidR="00B65FBE">
        <w:rPr>
          <w:sz w:val="24"/>
          <w:szCs w:val="24"/>
        </w:rPr>
        <w:t>)</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A906FC">
        <w:rPr>
          <w:sz w:val="24"/>
          <w:szCs w:val="24"/>
        </w:rPr>
        <w:t>(</w:t>
      </w:r>
      <w:r w:rsidR="002652A8">
        <w:rPr>
          <w:sz w:val="24"/>
          <w:szCs w:val="24"/>
        </w:rPr>
        <w:t>CV</w:t>
      </w:r>
      <w:r w:rsidR="00A906FC">
        <w:rPr>
          <w:sz w:val="24"/>
          <w:szCs w:val="24"/>
        </w:rPr>
        <w:t>)</w:t>
      </w:r>
      <w:r w:rsidR="002652A8">
        <w:rPr>
          <w:sz w:val="24"/>
          <w:szCs w:val="24"/>
        </w:rPr>
        <w:t xml:space="preserve"> from 0.51 to 1.68</w:t>
      </w:r>
      <w:r w:rsidR="00B65FBE">
        <w:rPr>
          <w:sz w:val="24"/>
          <w:szCs w:val="24"/>
        </w:rPr>
        <w:t xml:space="preserve"> across </w:t>
      </w:r>
      <w:r w:rsidR="00CE722A">
        <w:rPr>
          <w:sz w:val="24"/>
          <w:szCs w:val="24"/>
        </w:rPr>
        <w:t>all observations on all tomato genotypes</w:t>
      </w:r>
      <w:r w:rsidR="00FF4C2B">
        <w:rPr>
          <w:sz w:val="24"/>
          <w:szCs w:val="24"/>
        </w:rPr>
        <w:t xml:space="preserve"> (Table S1)</w:t>
      </w:r>
      <w:r w:rsidR="002652A8">
        <w:rPr>
          <w:sz w:val="24"/>
          <w:szCs w:val="24"/>
        </w:rPr>
        <w:t xml:space="preserve">. </w:t>
      </w:r>
      <w:r w:rsidR="00B65FBE">
        <w:rPr>
          <w:sz w:val="24"/>
          <w:szCs w:val="24"/>
        </w:rPr>
        <w:t xml:space="preserve">A subset of these isolates </w:t>
      </w:r>
      <w:r w:rsidR="00DD0068">
        <w:rPr>
          <w:sz w:val="24"/>
          <w:szCs w:val="24"/>
        </w:rPr>
        <w:t xml:space="preserve">is </w:t>
      </w:r>
      <w:r w:rsidR="00B65FBE">
        <w:rPr>
          <w:sz w:val="24"/>
          <w:szCs w:val="24"/>
        </w:rPr>
        <w:t>highly virulent on tomato (mean lesion size &gt; 1.05 cm</w:t>
      </w:r>
      <w:r w:rsidR="00B65FBE" w:rsidRPr="002652A8">
        <w:rPr>
          <w:sz w:val="24"/>
          <w:szCs w:val="24"/>
          <w:vertAlign w:val="superscript"/>
        </w:rPr>
        <w:t>2</w:t>
      </w:r>
      <w:r w:rsidR="00B65FBE">
        <w:rPr>
          <w:sz w:val="24"/>
          <w:szCs w:val="24"/>
        </w:rPr>
        <w:t xml:space="preserve">, Figure </w:t>
      </w:r>
      <w:r w:rsidR="00D03A16">
        <w:rPr>
          <w:sz w:val="24"/>
          <w:szCs w:val="24"/>
        </w:rPr>
        <w:t>1e</w:t>
      </w:r>
      <w:r w:rsidR="00B65FBE">
        <w:rPr>
          <w:sz w:val="24"/>
          <w:szCs w:val="24"/>
        </w:rPr>
        <w:t>), and a subset can be considered saprophytic (mean lesion size &lt; 0.3 cm</w:t>
      </w:r>
      <w:r w:rsidR="00B65FBE" w:rsidRPr="002652A8">
        <w:rPr>
          <w:sz w:val="24"/>
          <w:szCs w:val="24"/>
          <w:vertAlign w:val="superscript"/>
        </w:rPr>
        <w:t>2</w:t>
      </w:r>
      <w:r w:rsidR="00B65FBE">
        <w:rPr>
          <w:sz w:val="24"/>
          <w:szCs w:val="24"/>
        </w:rPr>
        <w:t xml:space="preserve">, Figure </w:t>
      </w:r>
      <w:r w:rsidR="00D03A16">
        <w:rPr>
          <w:sz w:val="24"/>
          <w:szCs w:val="24"/>
        </w:rPr>
        <w:t>1f</w:t>
      </w:r>
      <w:r w:rsidR="00B65FBE">
        <w:rPr>
          <w:sz w:val="24"/>
          <w:szCs w:val="24"/>
        </w:rPr>
        <w:t xml:space="preserve">). </w:t>
      </w:r>
    </w:p>
    <w:p w14:paraId="45B72C43" w14:textId="7F4481A0" w:rsidR="00082C15" w:rsidRDefault="00082C15" w:rsidP="00082C15">
      <w:pPr>
        <w:rPr>
          <w:b/>
          <w:sz w:val="24"/>
          <w:szCs w:val="24"/>
        </w:rPr>
      </w:pPr>
    </w:p>
    <w:p w14:paraId="74D23306" w14:textId="14B527DE" w:rsidR="00772A6B" w:rsidRPr="00772A6B" w:rsidRDefault="00E019E8" w:rsidP="00082C15">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F49F64D" w14:textId="1240B959" w:rsidR="00505B78" w:rsidRPr="00505B78" w:rsidRDefault="00127063" w:rsidP="00BC708D">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9810DC">
        <w:rPr>
          <w:sz w:val="24"/>
          <w:szCs w:val="24"/>
        </w:rPr>
        <w:t>susceptibility</w:t>
      </w:r>
      <w:r w:rsidR="00530DA9">
        <w:rPr>
          <w:sz w:val="24"/>
          <w:szCs w:val="24"/>
        </w:rPr>
        <w:t xml:space="preserv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5F1A4E">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proofErr w:type="gramStart"/>
      <w:r w:rsidR="001C0D4A">
        <w:rPr>
          <w:sz w:val="24"/>
          <w:szCs w:val="24"/>
        </w:rPr>
        <w:t>3.5</w:t>
      </w:r>
      <w:r w:rsidR="00415881">
        <w:rPr>
          <w:sz w:val="24"/>
          <w:szCs w:val="24"/>
        </w:rPr>
        <w:t xml:space="preserve"> fold</w:t>
      </w:r>
      <w:proofErr w:type="gramEnd"/>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lastRenderedPageBreak/>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D03A16">
        <w:rPr>
          <w:sz w:val="24"/>
          <w:szCs w:val="24"/>
        </w:rPr>
        <w:t>1c</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3CF549C9" w14:textId="77777777" w:rsidR="005F5F4B" w:rsidRPr="007A1D3B" w:rsidRDefault="005F5F4B" w:rsidP="005F5F4B">
      <w:pPr>
        <w:rPr>
          <w:b/>
          <w:sz w:val="24"/>
          <w:szCs w:val="24"/>
        </w:rPr>
      </w:pPr>
      <w:r>
        <w:rPr>
          <w:b/>
          <w:sz w:val="24"/>
          <w:szCs w:val="24"/>
        </w:rPr>
        <w:t xml:space="preserve">Table </w:t>
      </w:r>
      <w:r w:rsidRPr="007A1D3B">
        <w:rPr>
          <w:b/>
          <w:sz w:val="24"/>
          <w:szCs w:val="24"/>
        </w:rPr>
        <w:t>1. ANOVA results of the interaction between 12 tomato accessions and 9</w:t>
      </w:r>
      <w:r>
        <w:rPr>
          <w:b/>
          <w:sz w:val="24"/>
          <w:szCs w:val="24"/>
        </w:rPr>
        <w:t>5</w:t>
      </w:r>
      <w:r w:rsidRPr="007A1D3B">
        <w:rPr>
          <w:b/>
          <w:sz w:val="24"/>
          <w:szCs w:val="24"/>
        </w:rPr>
        <w:t xml:space="preserve"> </w:t>
      </w:r>
      <w:r w:rsidRPr="007A1D3B">
        <w:rPr>
          <w:b/>
          <w:i/>
          <w:sz w:val="24"/>
          <w:szCs w:val="24"/>
        </w:rPr>
        <w:t>B. cinerea</w:t>
      </w:r>
      <w:r w:rsidRPr="007A1D3B">
        <w:rPr>
          <w:b/>
          <w:sz w:val="24"/>
          <w:szCs w:val="24"/>
        </w:rPr>
        <w:t xml:space="preserve"> isolates measured as lesion area.</w:t>
      </w:r>
    </w:p>
    <w:p w14:paraId="291C7A1D" w14:textId="77777777" w:rsidR="005F5F4B" w:rsidRDefault="005F5F4B" w:rsidP="005F5F4B">
      <w:pPr>
        <w:rPr>
          <w:sz w:val="24"/>
          <w:szCs w:val="24"/>
        </w:rPr>
      </w:pPr>
      <w:r>
        <w:rPr>
          <w:sz w:val="24"/>
          <w:szCs w:val="24"/>
        </w:rPr>
        <w:t xml:space="preserve">The Type III Sums-of-Squares, F-value, Degrees of Freedom and p-value for the linear modelling of lesion area for 12 tomato accessions by 95 </w:t>
      </w:r>
      <w:r>
        <w:rPr>
          <w:i/>
          <w:sz w:val="24"/>
          <w:szCs w:val="24"/>
        </w:rPr>
        <w:t xml:space="preserve">B. cinerea </w:t>
      </w:r>
      <w:r>
        <w:rPr>
          <w:sz w:val="24"/>
          <w:szCs w:val="24"/>
        </w:rPr>
        <w:t xml:space="preserve">isolates is shown. Two of our 97 isolates did not have replication across 2 experiments, so they were dropped at this stage of analysis. The terms are as follows; Isolate is the 95 </w:t>
      </w:r>
      <w:r>
        <w:rPr>
          <w:i/>
          <w:sz w:val="24"/>
          <w:szCs w:val="24"/>
        </w:rPr>
        <w:t>B. cinerea</w:t>
      </w:r>
      <w:r>
        <w:rPr>
          <w:sz w:val="24"/>
          <w:szCs w:val="24"/>
        </w:rPr>
        <w:t xml:space="preserve"> isolates, Domestication is wild tomato, </w:t>
      </w:r>
      <w:r w:rsidRPr="00D20BC2">
        <w:rPr>
          <w:i/>
          <w:sz w:val="24"/>
          <w:szCs w:val="24"/>
        </w:rPr>
        <w:t xml:space="preserve">S. </w:t>
      </w:r>
      <w:proofErr w:type="spellStart"/>
      <w:r w:rsidRPr="00D20BC2">
        <w:rPr>
          <w:i/>
          <w:sz w:val="24"/>
          <w:szCs w:val="24"/>
        </w:rPr>
        <w:t>pimpinellifolium</w:t>
      </w:r>
      <w:proofErr w:type="spellEnd"/>
      <w:r>
        <w:rPr>
          <w:sz w:val="24"/>
          <w:szCs w:val="24"/>
        </w:rPr>
        <w:t xml:space="preserve">, versus domestic tomato, </w:t>
      </w:r>
      <w:r w:rsidRPr="00D20BC2">
        <w:rPr>
          <w:i/>
          <w:sz w:val="24"/>
          <w:szCs w:val="24"/>
        </w:rPr>
        <w:t xml:space="preserve">S. </w:t>
      </w:r>
      <w:proofErr w:type="spellStart"/>
      <w:r w:rsidRPr="00D20BC2">
        <w:rPr>
          <w:i/>
          <w:sz w:val="24"/>
          <w:szCs w:val="24"/>
        </w:rPr>
        <w:t>lycopersicum</w:t>
      </w:r>
      <w:proofErr w:type="spellEnd"/>
      <w:r>
        <w:rPr>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Default="00726003" w:rsidP="00726003">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726003" w:rsidRPr="00C448B0"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C448B0" w:rsidRDefault="00726003" w:rsidP="00726003">
            <w:pPr>
              <w:rPr>
                <w:sz w:val="24"/>
                <w:szCs w:val="24"/>
              </w:rPr>
            </w:pPr>
            <w:r w:rsidRPr="00C448B0">
              <w:rPr>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p</w:t>
            </w:r>
          </w:p>
        </w:tc>
      </w:tr>
      <w:tr w:rsidR="00726003" w:rsidRPr="00C448B0"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C448B0" w:rsidRDefault="00726003" w:rsidP="00726003">
            <w:pPr>
              <w:rPr>
                <w:sz w:val="24"/>
                <w:szCs w:val="24"/>
              </w:rPr>
            </w:pPr>
            <w:r w:rsidRPr="00C448B0">
              <w:rPr>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C448B0" w:rsidRDefault="00726003" w:rsidP="00B05CDB">
            <w:pPr>
              <w:jc w:val="right"/>
              <w:rPr>
                <w:sz w:val="24"/>
                <w:szCs w:val="24"/>
              </w:rPr>
            </w:pPr>
            <w:r w:rsidRPr="00C448B0">
              <w:rPr>
                <w:b/>
                <w:bCs/>
                <w:sz w:val="24"/>
                <w:szCs w:val="24"/>
              </w:rPr>
              <w:t>&lt;2e-16</w:t>
            </w:r>
          </w:p>
        </w:tc>
      </w:tr>
      <w:tr w:rsidR="00726003" w:rsidRPr="00C448B0"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C448B0" w:rsidRDefault="00726003" w:rsidP="00726003">
            <w:pPr>
              <w:rPr>
                <w:sz w:val="24"/>
                <w:szCs w:val="24"/>
              </w:rPr>
            </w:pPr>
            <w:r w:rsidRPr="00C448B0">
              <w:rPr>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C448B0" w:rsidRDefault="00726003" w:rsidP="00B05CDB">
            <w:pPr>
              <w:jc w:val="right"/>
              <w:rPr>
                <w:sz w:val="24"/>
                <w:szCs w:val="24"/>
              </w:rPr>
            </w:pPr>
            <w:r w:rsidRPr="00C448B0">
              <w:rPr>
                <w:sz w:val="24"/>
                <w:szCs w:val="24"/>
              </w:rPr>
              <w:t>19.</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96.</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C448B0" w:rsidRDefault="00726003" w:rsidP="00726003">
            <w:pPr>
              <w:rPr>
                <w:sz w:val="24"/>
                <w:szCs w:val="24"/>
              </w:rPr>
            </w:pPr>
            <w:proofErr w:type="spellStart"/>
            <w:r w:rsidRPr="00C448B0">
              <w:rPr>
                <w:sz w:val="24"/>
                <w:szCs w:val="24"/>
              </w:rPr>
              <w:t>Domest</w:t>
            </w:r>
            <w:proofErr w:type="spell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73.</w:t>
            </w:r>
            <w:r w:rsidR="00411B7E">
              <w:rPr>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C448B0" w:rsidRDefault="00726003" w:rsidP="00726003">
            <w:pPr>
              <w:rPr>
                <w:sz w:val="24"/>
                <w:szCs w:val="24"/>
              </w:rPr>
            </w:pPr>
            <w:proofErr w:type="spellStart"/>
            <w:proofErr w:type="gramStart"/>
            <w:r w:rsidRPr="00C448B0">
              <w:rPr>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C448B0" w:rsidRDefault="00726003" w:rsidP="00B05CDB">
            <w:pPr>
              <w:jc w:val="right"/>
              <w:rPr>
                <w:sz w:val="24"/>
                <w:szCs w:val="24"/>
              </w:rPr>
            </w:pPr>
            <w:r w:rsidRPr="00C448B0">
              <w:rPr>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20.</w:t>
            </w:r>
            <w:r w:rsidR="00411B7E">
              <w:rPr>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r w:rsidR="00411B7E">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0.260</w:t>
            </w:r>
          </w:p>
        </w:tc>
      </w:tr>
      <w:tr w:rsidR="00726003" w:rsidRPr="00C448B0"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C448B0" w:rsidRDefault="00726003" w:rsidP="00726003">
            <w:pPr>
              <w:rPr>
                <w:sz w:val="24"/>
                <w:szCs w:val="24"/>
              </w:rPr>
            </w:pPr>
            <w:proofErr w:type="spellStart"/>
            <w:proofErr w:type="gramStart"/>
            <w:r w:rsidRPr="00C448B0">
              <w:rPr>
                <w:sz w:val="24"/>
                <w:szCs w:val="24"/>
              </w:rPr>
              <w:t>Iso:Domest</w:t>
            </w:r>
            <w:proofErr w:type="spellEnd"/>
            <w:proofErr w:type="gram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C448B0" w:rsidRDefault="00411B7E" w:rsidP="00B05CDB">
            <w:pPr>
              <w:jc w:val="right"/>
              <w:rPr>
                <w:sz w:val="24"/>
                <w:szCs w:val="24"/>
              </w:rPr>
            </w:pPr>
            <w:r>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0.623</w:t>
            </w:r>
          </w:p>
        </w:tc>
      </w:tr>
      <w:tr w:rsidR="00726003" w:rsidRPr="00C448B0"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C448B0" w:rsidRDefault="00726003" w:rsidP="00726003">
            <w:pPr>
              <w:rPr>
                <w:sz w:val="24"/>
                <w:szCs w:val="24"/>
              </w:rPr>
            </w:pPr>
            <w:r w:rsidRPr="00C448B0">
              <w:rPr>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C448B0" w:rsidRDefault="00726003" w:rsidP="00726003">
            <w:pPr>
              <w:rPr>
                <w:sz w:val="24"/>
                <w:szCs w:val="24"/>
              </w:rPr>
            </w:pPr>
            <w:r w:rsidRPr="00C448B0">
              <w:rPr>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C448B0" w:rsidRDefault="00726003" w:rsidP="00726003">
            <w:pPr>
              <w:rPr>
                <w:sz w:val="24"/>
                <w:szCs w:val="24"/>
              </w:rPr>
            </w:pPr>
            <w:proofErr w:type="spellStart"/>
            <w:proofErr w:type="gramStart"/>
            <w:r w:rsidRPr="00C448B0">
              <w:rPr>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C448B0" w:rsidRDefault="00726003" w:rsidP="00726003">
            <w:pPr>
              <w:rPr>
                <w:sz w:val="24"/>
                <w:szCs w:val="24"/>
              </w:rPr>
            </w:pPr>
            <w:proofErr w:type="spellStart"/>
            <w:proofErr w:type="gramStart"/>
            <w:r w:rsidRPr="00C448B0">
              <w:rPr>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C448B0" w:rsidRDefault="00726003" w:rsidP="00B05CDB">
            <w:pPr>
              <w:jc w:val="right"/>
              <w:rPr>
                <w:sz w:val="24"/>
                <w:szCs w:val="24"/>
              </w:rPr>
            </w:pPr>
            <w:r w:rsidRPr="00C448B0">
              <w:rPr>
                <w:sz w:val="24"/>
                <w:szCs w:val="24"/>
              </w:rPr>
              <w:t>0</w:t>
            </w:r>
            <w:r w:rsidR="00411B7E">
              <w:rPr>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w:t>
            </w:r>
            <w:r w:rsidR="00411B7E">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0.043</w:t>
            </w:r>
          </w:p>
        </w:tc>
      </w:tr>
      <w:tr w:rsidR="00726003" w:rsidRPr="00C448B0"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C448B0" w:rsidRDefault="00726003" w:rsidP="00726003">
            <w:pPr>
              <w:rPr>
                <w:sz w:val="24"/>
                <w:szCs w:val="24"/>
              </w:rPr>
            </w:pPr>
            <w:proofErr w:type="spellStart"/>
            <w:proofErr w:type="gramStart"/>
            <w:r w:rsidRPr="00C448B0">
              <w:rPr>
                <w:sz w:val="24"/>
                <w:szCs w:val="24"/>
              </w:rPr>
              <w:lastRenderedPageBreak/>
              <w:t>Exp:Domest</w:t>
            </w:r>
            <w:proofErr w:type="spellEnd"/>
            <w:proofErr w:type="gram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23.</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 </w:t>
            </w:r>
          </w:p>
        </w:tc>
      </w:tr>
      <w:tr w:rsidR="00726003" w:rsidRPr="00C448B0"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C448B0" w:rsidRDefault="00726003" w:rsidP="00726003">
            <w:pPr>
              <w:rPr>
                <w:sz w:val="24"/>
                <w:szCs w:val="24"/>
              </w:rPr>
            </w:pPr>
            <w:r w:rsidRPr="00C448B0">
              <w:rPr>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C448B0" w:rsidRDefault="00726003" w:rsidP="00B05CDB">
            <w:pPr>
              <w:jc w:val="right"/>
              <w:rPr>
                <w:sz w:val="24"/>
                <w:szCs w:val="24"/>
              </w:rPr>
            </w:pPr>
          </w:p>
        </w:tc>
      </w:tr>
    </w:tbl>
    <w:p w14:paraId="78253255" w14:textId="77777777" w:rsidR="005F5F4B" w:rsidRDefault="005F5F4B" w:rsidP="005F5F4B">
      <w:pPr>
        <w:rPr>
          <w:b/>
          <w:sz w:val="24"/>
          <w:szCs w:val="24"/>
        </w:rPr>
      </w:pPr>
    </w:p>
    <w:p w14:paraId="577116E2" w14:textId="0F467ADC" w:rsidR="005F5F4B" w:rsidRDefault="005F5F4B" w:rsidP="00BC708D">
      <w:pPr>
        <w:rPr>
          <w:b/>
          <w:sz w:val="24"/>
          <w:szCs w:val="24"/>
        </w:rPr>
      </w:pPr>
    </w:p>
    <w:p w14:paraId="4B8E75BC" w14:textId="5C3424B5" w:rsidR="00A52DC5" w:rsidRDefault="00F126CA" w:rsidP="00BC708D">
      <w:pPr>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2CE92E8B"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w:t>
      </w:r>
      <w:r w:rsidR="00A758DF">
        <w:rPr>
          <w:sz w:val="24"/>
          <w:szCs w:val="24"/>
        </w:rPr>
        <w:t>significantly greater</w:t>
      </w:r>
      <w:r w:rsidR="00295A10">
        <w:rPr>
          <w:sz w:val="24"/>
          <w:szCs w:val="24"/>
        </w:rPr>
        <w:t xml:space="preserve"> (</w:t>
      </w:r>
      <w:r w:rsidR="00664B59">
        <w:rPr>
          <w:sz w:val="24"/>
          <w:szCs w:val="24"/>
        </w:rPr>
        <w:t>18%</w:t>
      </w:r>
      <w:r w:rsidR="00295A10">
        <w:rPr>
          <w:sz w:val="24"/>
          <w:szCs w:val="24"/>
        </w:rPr>
        <w:t>)</w:t>
      </w:r>
      <w:r w:rsidR="00664B59">
        <w:rPr>
          <w:sz w:val="24"/>
          <w:szCs w:val="24"/>
        </w:rPr>
        <w:t xml:space="preserve"> </w:t>
      </w:r>
      <w:r w:rsidR="00E019E8">
        <w:rPr>
          <w:sz w:val="24"/>
          <w:szCs w:val="24"/>
        </w:rPr>
        <w:t xml:space="preserve">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D03A16">
        <w:rPr>
          <w:sz w:val="24"/>
          <w:szCs w:val="24"/>
        </w:rPr>
        <w:t>2</w:t>
      </w:r>
      <w:r w:rsidR="00411B7E">
        <w:rPr>
          <w:sz w:val="24"/>
          <w:szCs w:val="24"/>
        </w:rPr>
        <w:t xml:space="preserve"> and 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31442C">
        <w:rPr>
          <w:sz w:val="24"/>
          <w:szCs w:val="24"/>
        </w:rPr>
        <w:t>3.8-fold</w:t>
      </w:r>
      <w:r w:rsidR="006C7FE0">
        <w:rPr>
          <w:sz w:val="24"/>
          <w:szCs w:val="24"/>
        </w:rPr>
        <w:t xml:space="preserve">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 </w:t>
      </w:r>
      <w:r w:rsidR="00295A10">
        <w:rPr>
          <w:sz w:val="24"/>
          <w:szCs w:val="24"/>
        </w:rPr>
        <w:t>W</w:t>
      </w:r>
      <w:r w:rsidR="00CC4E31">
        <w:rPr>
          <w:sz w:val="24"/>
          <w:szCs w:val="24"/>
        </w:rPr>
        <w:t xml:space="preserve">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123BA947" w14:textId="60EBDA72" w:rsidR="005C4EA6" w:rsidRDefault="009C5523" w:rsidP="00184107">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600DE3">
        <w:rPr>
          <w:sz w:val="24"/>
          <w:szCs w:val="24"/>
        </w:rPr>
        <w:t xml:space="preserve">We would expect this </w:t>
      </w:r>
      <w:r w:rsidR="00CC4E31">
        <w:rPr>
          <w:sz w:val="24"/>
          <w:szCs w:val="24"/>
        </w:rPr>
        <w:t xml:space="preserve">decreased genetic variation </w:t>
      </w:r>
      <w:r w:rsidR="00600DE3">
        <w:rPr>
          <w:sz w:val="24"/>
          <w:szCs w:val="24"/>
        </w:rPr>
        <w:t>to</w:t>
      </w:r>
      <w:r w:rsidR="009F1408">
        <w:rPr>
          <w:sz w:val="24"/>
          <w:szCs w:val="24"/>
        </w:rPr>
        <w:t xml:space="preserve">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w:t>
      </w:r>
      <w:r w:rsidR="00600DE3">
        <w:rPr>
          <w:sz w:val="24"/>
          <w:szCs w:val="24"/>
        </w:rPr>
        <w:t>Rather</w:t>
      </w:r>
      <w:r w:rsidR="00944FD4">
        <w:rPr>
          <w:sz w:val="24"/>
          <w:szCs w:val="24"/>
        </w:rPr>
        <w:t xml:space="preserve">,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A906FC">
        <w:rPr>
          <w:sz w:val="24"/>
          <w:szCs w:val="24"/>
        </w:rPr>
        <w:t>spanned</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lastRenderedPageBreak/>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96,96</w:t>
      </w:r>
      <w:r w:rsidR="005F7408">
        <w:rPr>
          <w:sz w:val="24"/>
          <w:szCs w:val="24"/>
        </w:rPr>
        <w:t>=1.39,</w:t>
      </w:r>
      <w:r w:rsidR="00016D5A">
        <w:rPr>
          <w:sz w:val="24"/>
          <w:szCs w:val="24"/>
        </w:rPr>
        <w:t xml:space="preserve"> p=0.11)</w:t>
      </w:r>
      <w:r w:rsidR="0019360C">
        <w:rPr>
          <w:sz w:val="24"/>
          <w:szCs w:val="24"/>
        </w:rPr>
        <w:t xml:space="preserve"> </w:t>
      </w:r>
      <w:r w:rsidR="004D38F6">
        <w:rPr>
          <w:sz w:val="24"/>
          <w:szCs w:val="24"/>
        </w:rPr>
        <w:t xml:space="preserve">(Figure </w:t>
      </w:r>
      <w:r w:rsidR="00D03A16">
        <w:rPr>
          <w:sz w:val="24"/>
          <w:szCs w:val="24"/>
        </w:rPr>
        <w:t>3</w:t>
      </w:r>
      <w:r w:rsidR="00540B3E">
        <w:rPr>
          <w:sz w:val="24"/>
          <w:szCs w:val="24"/>
        </w:rPr>
        <w:t>, Figure S1</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2F6C7307" w14:textId="37A4AA2D" w:rsidR="00F05926" w:rsidRPr="00F05926" w:rsidRDefault="00F803BC" w:rsidP="00082C15">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1EE70538" w:rsidR="004D38F6" w:rsidRDefault="00E019E8" w:rsidP="00970D99">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w:t>
      </w:r>
      <w:r w:rsidR="001D275E">
        <w:rPr>
          <w:sz w:val="24"/>
          <w:szCs w:val="24"/>
        </w:rPr>
        <w:t>plant-</w:t>
      </w:r>
      <w:r>
        <w:rPr>
          <w:sz w:val="24"/>
          <w:szCs w:val="24"/>
        </w:rPr>
        <w:t>generalist pathogen</w:t>
      </w:r>
      <w:r w:rsidR="001D275E">
        <w:rPr>
          <w:sz w:val="24"/>
          <w:szCs w:val="24"/>
        </w:rPr>
        <w:t xml:space="preserve"> interaction</w:t>
      </w:r>
      <w:r w:rsidR="00435AF3">
        <w:rPr>
          <w:sz w:val="24"/>
          <w:szCs w:val="24"/>
        </w:rPr>
        <w:t>s</w:t>
      </w:r>
      <w:r w:rsidR="001D275E">
        <w:rPr>
          <w:sz w:val="24"/>
          <w:szCs w:val="24"/>
        </w:rPr>
        <w:t xml:space="preserve"> </w:t>
      </w:r>
      <w:r>
        <w:rPr>
          <w:sz w:val="24"/>
          <w:szCs w:val="24"/>
        </w:rPr>
        <w:t>suggests that</w:t>
      </w:r>
      <w:r w:rsidR="00970D99">
        <w:rPr>
          <w:sz w:val="24"/>
          <w:szCs w:val="24"/>
        </w:rPr>
        <w:t xml:space="preserve"> </w:t>
      </w:r>
      <w:r w:rsidR="00F60037">
        <w:rPr>
          <w:sz w:val="24"/>
          <w:szCs w:val="24"/>
        </w:rPr>
        <w:t>generalist</w:t>
      </w:r>
      <w:r w:rsidR="00016D5A">
        <w:rPr>
          <w:sz w:val="24"/>
          <w:szCs w:val="24"/>
        </w:rPr>
        <w:t xml:space="preserve"> </w:t>
      </w:r>
      <w:r w:rsidR="00E75C3D">
        <w:rPr>
          <w:sz w:val="24"/>
          <w:szCs w:val="24"/>
        </w:rPr>
        <w:t xml:space="preserve">pathogen </w:t>
      </w:r>
      <w:r w:rsidR="00970D99">
        <w:rPr>
          <w:sz w:val="24"/>
          <w:szCs w:val="24"/>
        </w:rPr>
        <w:t>isolates</w:t>
      </w:r>
      <w:r w:rsidR="00435AF3">
        <w:rPr>
          <w:sz w:val="24"/>
          <w:szCs w:val="24"/>
        </w:rPr>
        <w:t xml:space="preserve"> within a species</w:t>
      </w:r>
      <w:r>
        <w:rPr>
          <w:sz w:val="24"/>
          <w:szCs w:val="24"/>
        </w:rPr>
        <w:t xml:space="preserve"> may </w:t>
      </w:r>
      <w:r w:rsidR="006830A0">
        <w:rPr>
          <w:sz w:val="24"/>
          <w:szCs w:val="24"/>
        </w:rPr>
        <w:t xml:space="preserve">specialize </w:t>
      </w:r>
      <w:r w:rsidR="00435AF3">
        <w:rPr>
          <w:sz w:val="24"/>
          <w:szCs w:val="24"/>
        </w:rPr>
        <w:t xml:space="preserve">for </w:t>
      </w:r>
      <w:r w:rsidR="00970D99">
        <w:rPr>
          <w:sz w:val="24"/>
          <w:szCs w:val="24"/>
        </w:rPr>
        <w:t>interaction with</w:t>
      </w:r>
      <w:r w:rsidR="006830A0">
        <w:rPr>
          <w:sz w:val="24"/>
          <w:szCs w:val="24"/>
        </w:rPr>
        <w:t xml:space="preserve">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w:t>
      </w:r>
      <w:r w:rsidR="00970D99">
        <w:rPr>
          <w:sz w:val="24"/>
          <w:szCs w:val="24"/>
        </w:rPr>
        <w:t xml:space="preserve">generalist </w:t>
      </w:r>
      <w:r w:rsidR="00F60037">
        <w:rPr>
          <w:sz w:val="24"/>
          <w:szCs w:val="24"/>
        </w:rPr>
        <w:t>isolates may</w:t>
      </w:r>
      <w:r w:rsidR="00970D99">
        <w:rPr>
          <w:sz w:val="24"/>
          <w:szCs w:val="24"/>
        </w:rPr>
        <w:t xml:space="preserve"> show no host specialization or preference</w:t>
      </w:r>
      <w:r w:rsidR="00C45886">
        <w:rPr>
          <w:sz w:val="24"/>
          <w:szCs w:val="24"/>
        </w:rPr>
        <w:t>.</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w:t>
      </w:r>
      <w:r w:rsidR="00970D99">
        <w:rPr>
          <w:sz w:val="24"/>
          <w:szCs w:val="24"/>
        </w:rPr>
        <w:t>isolates that</w:t>
      </w:r>
      <w:r w:rsidR="00E75C3D">
        <w:rPr>
          <w:sz w:val="24"/>
          <w:szCs w:val="24"/>
        </w:rPr>
        <w:t xml:space="preserve">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D03A16">
        <w:rPr>
          <w:sz w:val="24"/>
          <w:szCs w:val="24"/>
        </w:rPr>
        <w:t>1g</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D03A16">
        <w:rPr>
          <w:sz w:val="24"/>
          <w:szCs w:val="24"/>
        </w:rPr>
        <w:t>1g</w:t>
      </w:r>
      <w:r w:rsidR="00854A87">
        <w:rPr>
          <w:sz w:val="24"/>
          <w:szCs w:val="24"/>
        </w:rPr>
        <w:t>)</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1FBFF629" w:rsidR="00920521" w:rsidRPr="00F05926" w:rsidRDefault="00920521" w:rsidP="00920521">
      <w:pPr>
        <w:spacing w:line="480" w:lineRule="auto"/>
        <w:rPr>
          <w:b/>
          <w:sz w:val="24"/>
          <w:szCs w:val="24"/>
        </w:rPr>
      </w:pPr>
      <w:r w:rsidRPr="00F05926">
        <w:rPr>
          <w:b/>
          <w:sz w:val="24"/>
          <w:szCs w:val="24"/>
        </w:rPr>
        <w:lastRenderedPageBreak/>
        <w:t>Pathogen</w:t>
      </w:r>
      <w:r>
        <w:rPr>
          <w:b/>
          <w:sz w:val="24"/>
          <w:szCs w:val="24"/>
        </w:rPr>
        <w:t xml:space="preserve"> </w:t>
      </w:r>
      <w:r w:rsidR="00403BBD">
        <w:rPr>
          <w:b/>
          <w:sz w:val="24"/>
          <w:szCs w:val="24"/>
        </w:rPr>
        <w:t xml:space="preserve">Specialization to Host </w:t>
      </w:r>
      <w:r w:rsidR="0034153E">
        <w:rPr>
          <w:b/>
          <w:sz w:val="24"/>
          <w:szCs w:val="24"/>
        </w:rPr>
        <w:t>Genotype</w:t>
      </w:r>
    </w:p>
    <w:p w14:paraId="660F9F13" w14:textId="4CF38675"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D03A16">
        <w:rPr>
          <w:sz w:val="24"/>
          <w:szCs w:val="24"/>
        </w:rPr>
        <w:t>1 c-h</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xml:space="preserve">. </w:t>
      </w:r>
      <w:ins w:id="2" w:author="N S" w:date="2018-08-13T14:46:00Z">
        <w:r w:rsidR="00154DD4">
          <w:rPr>
            <w:sz w:val="24"/>
            <w:szCs w:val="24"/>
          </w:rPr>
          <w:t>Interactio</w:t>
        </w:r>
        <w:bookmarkStart w:id="3" w:name="_GoBack"/>
        <w:bookmarkEnd w:id="3"/>
        <w:r w:rsidR="00154DD4">
          <w:rPr>
            <w:sz w:val="24"/>
            <w:szCs w:val="24"/>
          </w:rPr>
          <w:t>n effec</w:t>
        </w:r>
      </w:ins>
      <w:ins w:id="4" w:author="N S" w:date="2018-08-13T14:47:00Z">
        <w:r w:rsidR="00154DD4">
          <w:rPr>
            <w:sz w:val="24"/>
            <w:szCs w:val="24"/>
          </w:rPr>
          <w:t>ts</w:t>
        </w:r>
      </w:ins>
      <w:ins w:id="5" w:author="Dan Kliebenstein" w:date="2018-08-14T14:45:00Z">
        <w:r w:rsidR="00C45692">
          <w:rPr>
            <w:sz w:val="24"/>
            <w:szCs w:val="24"/>
          </w:rPr>
          <w:t xml:space="preserve"> in large datasets can</w:t>
        </w:r>
      </w:ins>
      <w:ins w:id="6" w:author="N S" w:date="2018-08-13T14:47:00Z">
        <w:del w:id="7" w:author="Dan Kliebenstein" w:date="2018-08-14T14:45:00Z">
          <w:r w:rsidR="00154DD4" w:rsidDel="00C45692">
            <w:rPr>
              <w:sz w:val="24"/>
              <w:szCs w:val="24"/>
            </w:rPr>
            <w:delText xml:space="preserve"> may</w:delText>
          </w:r>
        </w:del>
        <w:r w:rsidR="00154DD4">
          <w:rPr>
            <w:sz w:val="24"/>
            <w:szCs w:val="24"/>
          </w:rPr>
          <w:t xml:space="preserve"> be difficult to identify using mixed models, so we used a second standard statistical approach, </w:t>
        </w:r>
      </w:ins>
      <w:del w:id="8" w:author="N S" w:date="2018-08-13T14:47:00Z">
        <w:r w:rsidR="00F803BC" w:rsidDel="00154DD4">
          <w:rPr>
            <w:sz w:val="24"/>
            <w:szCs w:val="24"/>
          </w:rPr>
          <w:delText>However, this negative result may also be</w:delText>
        </w:r>
        <w:r w:rsidR="005C464E" w:rsidDel="00154DD4">
          <w:rPr>
            <w:sz w:val="24"/>
            <w:szCs w:val="24"/>
          </w:rPr>
          <w:delText xml:space="preserve"> </w:delText>
        </w:r>
        <w:r w:rsidR="00915683" w:rsidDel="00154DD4">
          <w:rPr>
            <w:sz w:val="24"/>
            <w:szCs w:val="24"/>
          </w:rPr>
          <w:delText xml:space="preserve">due to low power in </w:delText>
        </w:r>
        <w:r w:rsidR="00E33AB3" w:rsidDel="00154DD4">
          <w:rPr>
            <w:sz w:val="24"/>
            <w:szCs w:val="24"/>
          </w:rPr>
          <w:delText xml:space="preserve">F-tests </w:delText>
        </w:r>
        <w:r w:rsidR="008478A5" w:rsidDel="00154DD4">
          <w:rPr>
            <w:sz w:val="24"/>
            <w:szCs w:val="24"/>
          </w:rPr>
          <w:delText xml:space="preserve">in factors with </w:delText>
        </w:r>
        <w:r w:rsidR="00E33AB3" w:rsidDel="00154DD4">
          <w:rPr>
            <w:sz w:val="24"/>
            <w:szCs w:val="24"/>
          </w:rPr>
          <w:delText xml:space="preserve">high degrees of freedom, as in the case of the isolate </w:delText>
        </w:r>
        <w:r w:rsidR="00415881" w:rsidDel="00154DD4">
          <w:rPr>
            <w:sz w:val="24"/>
            <w:szCs w:val="24"/>
          </w:rPr>
          <w:delText>by</w:delText>
        </w:r>
        <w:r w:rsidR="00E33AB3" w:rsidDel="00154DD4">
          <w:rPr>
            <w:sz w:val="24"/>
            <w:szCs w:val="24"/>
          </w:rPr>
          <w:delText xml:space="preserve"> plant genotype interaction term </w:delText>
        </w:r>
        <w:r w:rsidR="009F1408" w:rsidDel="00154DD4">
          <w:rPr>
            <w:sz w:val="24"/>
            <w:szCs w:val="24"/>
          </w:rPr>
          <w:delText xml:space="preserve">with 940 degrees of freedom (Table </w:delText>
        </w:r>
        <w:r w:rsidR="00B41031" w:rsidDel="00154DD4">
          <w:rPr>
            <w:sz w:val="24"/>
            <w:szCs w:val="24"/>
          </w:rPr>
          <w:delText>1</w:delText>
        </w:r>
        <w:r w:rsidR="009F1408" w:rsidDel="00154DD4">
          <w:rPr>
            <w:sz w:val="24"/>
            <w:szCs w:val="24"/>
          </w:rPr>
          <w:delText>)</w:delText>
        </w:r>
        <w:r w:rsidR="00E33AB3" w:rsidDel="00154DD4">
          <w:rPr>
            <w:sz w:val="24"/>
            <w:szCs w:val="24"/>
          </w:rPr>
          <w:delText xml:space="preserve">. </w:delText>
        </w:r>
        <w:r w:rsidR="008478A5" w:rsidDel="00154DD4">
          <w:rPr>
            <w:sz w:val="24"/>
            <w:szCs w:val="24"/>
          </w:rPr>
          <w:delText xml:space="preserve">To </w:delText>
        </w:r>
        <w:r w:rsidR="009F1408" w:rsidDel="00154DD4">
          <w:rPr>
            <w:sz w:val="24"/>
            <w:szCs w:val="24"/>
          </w:rPr>
          <w:delText xml:space="preserve">assess </w:delText>
        </w:r>
        <w:r w:rsidR="008478A5" w:rsidDel="00154DD4">
          <w:rPr>
            <w:sz w:val="24"/>
            <w:szCs w:val="24"/>
          </w:rPr>
          <w:delText>these possibilities, we used</w:delText>
        </w:r>
        <w:r w:rsidR="00E33AB3" w:rsidDel="00154DD4">
          <w:rPr>
            <w:sz w:val="24"/>
            <w:szCs w:val="24"/>
          </w:rPr>
          <w:delText xml:space="preserve"> an additional </w:delText>
        </w:r>
        <w:r w:rsidR="008478A5" w:rsidDel="00154DD4">
          <w:rPr>
            <w:sz w:val="24"/>
            <w:szCs w:val="24"/>
          </w:rPr>
          <w:delText xml:space="preserve">statistical </w:delText>
        </w:r>
        <w:r w:rsidR="00E33AB3" w:rsidDel="00154DD4">
          <w:rPr>
            <w:sz w:val="24"/>
            <w:szCs w:val="24"/>
          </w:rPr>
          <w:delText xml:space="preserve">approach to test for an interaction between </w:delText>
        </w:r>
        <w:r w:rsidR="00E33AB3" w:rsidRPr="003444D9" w:rsidDel="00154DD4">
          <w:rPr>
            <w:i/>
            <w:sz w:val="24"/>
            <w:szCs w:val="24"/>
          </w:rPr>
          <w:delText>B. cinerea</w:delText>
        </w:r>
        <w:r w:rsidR="00E33AB3" w:rsidDel="00154DD4">
          <w:rPr>
            <w:sz w:val="24"/>
            <w:szCs w:val="24"/>
          </w:rPr>
          <w:delText xml:space="preserve"> and host genotype. </w:delText>
        </w:r>
        <w:r w:rsidR="008478A5" w:rsidDel="00154DD4">
          <w:rPr>
            <w:sz w:val="24"/>
            <w:szCs w:val="24"/>
          </w:rPr>
          <w:delText xml:space="preserve">We </w:delText>
        </w:r>
        <w:r w:rsidR="009F1408" w:rsidDel="00154DD4">
          <w:rPr>
            <w:sz w:val="24"/>
            <w:szCs w:val="24"/>
          </w:rPr>
          <w:delText xml:space="preserve">used </w:delText>
        </w:r>
      </w:del>
      <w:r w:rsidR="009F1408">
        <w:rPr>
          <w:sz w:val="24"/>
          <w:szCs w:val="24"/>
        </w:rPr>
        <w:t>a Wilcoxon signed-rank test</w:t>
      </w:r>
      <w:ins w:id="9" w:author="N S" w:date="2018-08-13T14:48:00Z">
        <w:r w:rsidR="00154DD4">
          <w:rPr>
            <w:sz w:val="24"/>
            <w:szCs w:val="24"/>
          </w:rPr>
          <w:t>,</w:t>
        </w:r>
      </w:ins>
      <w:r w:rsidR="009F1408">
        <w:rPr>
          <w:sz w:val="24"/>
          <w:szCs w:val="24"/>
        </w:rPr>
        <w:t xml:space="preserve">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w:t>
      </w:r>
      <w:proofErr w:type="spellStart"/>
      <w:r w:rsidR="009A731B">
        <w:rPr>
          <w:sz w:val="24"/>
          <w:szCs w:val="24"/>
        </w:rPr>
        <w:t>B</w:t>
      </w:r>
      <w:r w:rsidR="00567AFE">
        <w:rPr>
          <w:sz w:val="24"/>
          <w:szCs w:val="24"/>
        </w:rPr>
        <w:t>enjamini</w:t>
      </w:r>
      <w:proofErr w:type="spellEnd"/>
      <w:r w:rsidR="00567AFE">
        <w:rPr>
          <w:sz w:val="24"/>
          <w:szCs w:val="24"/>
        </w:rPr>
        <w:t>-</w:t>
      </w:r>
      <w:r w:rsidR="009A731B">
        <w:rPr>
          <w:sz w:val="24"/>
          <w:szCs w:val="24"/>
        </w:rPr>
        <w:t>H</w:t>
      </w:r>
      <w:r w:rsidR="00567AFE">
        <w:rPr>
          <w:sz w:val="24"/>
          <w:szCs w:val="24"/>
        </w:rPr>
        <w:t>ochberg</w:t>
      </w:r>
      <w:r w:rsidR="009A731B">
        <w:rPr>
          <w:sz w:val="24"/>
          <w:szCs w:val="24"/>
        </w:rPr>
        <w:t xml:space="preserve"> </w:t>
      </w:r>
      <w:r w:rsidR="001D7B0D">
        <w:rPr>
          <w:sz w:val="24"/>
          <w:szCs w:val="24"/>
        </w:rPr>
        <w:t>FDR-correction</w:t>
      </w:r>
      <w:r w:rsidR="009B4A66">
        <w:rPr>
          <w:sz w:val="24"/>
          <w:szCs w:val="24"/>
        </w:rPr>
        <w:t xml:space="preserve">, </w:t>
      </w:r>
      <w:r w:rsidR="00415881">
        <w:rPr>
          <w:sz w:val="24"/>
          <w:szCs w:val="24"/>
        </w:rPr>
        <w:t xml:space="preserve">Table </w:t>
      </w:r>
      <w:r w:rsidR="00722316">
        <w:rPr>
          <w:sz w:val="24"/>
          <w:szCs w:val="24"/>
        </w:rPr>
        <w:t>2</w:t>
      </w:r>
      <w:r w:rsidR="00BB5375">
        <w:rPr>
          <w:sz w:val="24"/>
          <w:szCs w:val="24"/>
        </w:rPr>
        <w:t xml:space="preserve">, Figure </w:t>
      </w:r>
      <w:r w:rsidR="007028AA">
        <w:rPr>
          <w:sz w:val="24"/>
          <w:szCs w:val="24"/>
        </w:rPr>
        <w:t>S2</w:t>
      </w:r>
      <w:r w:rsidR="00FF4C2B">
        <w:rPr>
          <w:sz w:val="24"/>
          <w:szCs w:val="24"/>
        </w:rPr>
        <w:t>,</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 xml:space="preserve">providing </w:t>
      </w:r>
      <w:r w:rsidR="00CB598B">
        <w:rPr>
          <w:sz w:val="24"/>
          <w:szCs w:val="24"/>
        </w:rPr>
        <w:lastRenderedPageBreak/>
        <w:t>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9B4A66">
        <w:rPr>
          <w:sz w:val="24"/>
          <w:szCs w:val="24"/>
        </w:rPr>
        <w:t>Wilcoxon signed-rank test</w:t>
      </w:r>
      <w:r w:rsidR="0022108E">
        <w:rPr>
          <w:sz w:val="24"/>
          <w:szCs w:val="24"/>
        </w:rPr>
        <w:t xml:space="preserve"> with </w:t>
      </w:r>
      <w:r w:rsidR="009A731B">
        <w:rPr>
          <w:sz w:val="24"/>
          <w:szCs w:val="24"/>
        </w:rPr>
        <w:t>B</w:t>
      </w:r>
      <w:r w:rsidR="00567AFE">
        <w:rPr>
          <w:sz w:val="24"/>
          <w:szCs w:val="24"/>
        </w:rPr>
        <w:t>-</w:t>
      </w:r>
      <w:r w:rsidR="009A731B">
        <w:rPr>
          <w:sz w:val="24"/>
          <w:szCs w:val="24"/>
        </w:rPr>
        <w:t xml:space="preserve">H </w:t>
      </w:r>
      <w:r w:rsidR="0022108E">
        <w:rPr>
          <w:sz w:val="24"/>
          <w:szCs w:val="24"/>
        </w:rPr>
        <w:t>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560FD545"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w:t>
      </w:r>
      <w:r w:rsidR="00D03A16">
        <w:rPr>
          <w:sz w:val="24"/>
          <w:szCs w:val="24"/>
        </w:rPr>
        <w:t>3</w:t>
      </w:r>
      <w:r w:rsidR="00E35BD9">
        <w:rPr>
          <w:sz w:val="24"/>
          <w:szCs w:val="24"/>
        </w:rPr>
        <w:t xml:space="preserve">).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 xml:space="preserve">5946, p-value = 0.002) (Figure </w:t>
      </w:r>
      <w:r w:rsidR="00D03A16">
        <w:rPr>
          <w:sz w:val="24"/>
          <w:szCs w:val="24"/>
        </w:rPr>
        <w:t>3</w:t>
      </w:r>
      <w:r w:rsidR="00BB5375">
        <w:rPr>
          <w:sz w:val="24"/>
          <w:szCs w:val="24"/>
        </w:rPr>
        <w:t>)</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D03A16">
        <w:rPr>
          <w:sz w:val="24"/>
          <w:szCs w:val="24"/>
        </w:rPr>
        <w:t>1h</w:t>
      </w:r>
      <w:r w:rsidR="00784448">
        <w:rPr>
          <w:sz w:val="24"/>
          <w:szCs w:val="24"/>
        </w:rPr>
        <w:t>)</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proofErr w:type="gramStart"/>
      <w:r w:rsidR="00FD6C46">
        <w:rPr>
          <w:sz w:val="24"/>
          <w:szCs w:val="24"/>
        </w:rPr>
        <w:t>Both</w:t>
      </w:r>
      <w:r w:rsidR="00173A62">
        <w:rPr>
          <w:sz w:val="24"/>
          <w:szCs w:val="24"/>
        </w:rPr>
        <w:t xml:space="preserve"> of these</w:t>
      </w:r>
      <w:proofErr w:type="gramEnd"/>
      <w:r w:rsidR="00173A62">
        <w:rPr>
          <w:sz w:val="24"/>
          <w:szCs w:val="24"/>
        </w:rPr>
        <w:t xml:space="preserv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A81BCD">
        <w:rPr>
          <w:sz w:val="24"/>
          <w:szCs w:val="24"/>
        </w:rPr>
        <w:t xml:space="preserve">sensitivity to </w:t>
      </w:r>
      <w:r w:rsidR="003225BE">
        <w:rPr>
          <w:sz w:val="24"/>
          <w:szCs w:val="24"/>
        </w:rPr>
        <w:t xml:space="preserve">tomato </w:t>
      </w:r>
      <w:r w:rsidR="00A81BCD">
        <w:rPr>
          <w:sz w:val="24"/>
          <w:szCs w:val="24"/>
        </w:rPr>
        <w:t>genetic variation</w:t>
      </w:r>
      <w:r w:rsidR="003225BE">
        <w:rPr>
          <w:sz w:val="24"/>
          <w:szCs w:val="24"/>
        </w:rPr>
        <w:t>.</w:t>
      </w:r>
    </w:p>
    <w:p w14:paraId="38758DDC" w14:textId="1117572E" w:rsidR="008F771F" w:rsidRDefault="008F771F" w:rsidP="0032415F">
      <w:pPr>
        <w:spacing w:line="480" w:lineRule="auto"/>
        <w:ind w:firstLine="720"/>
        <w:rPr>
          <w:sz w:val="24"/>
          <w:szCs w:val="24"/>
        </w:rPr>
      </w:pPr>
    </w:p>
    <w:p w14:paraId="47784BD7" w14:textId="2FD36872" w:rsidR="008F771F" w:rsidRDefault="008F771F" w:rsidP="0032415F">
      <w:pPr>
        <w:spacing w:line="480" w:lineRule="auto"/>
        <w:ind w:firstLine="720"/>
        <w:rPr>
          <w:sz w:val="24"/>
          <w:szCs w:val="24"/>
        </w:rPr>
      </w:pPr>
    </w:p>
    <w:p w14:paraId="5C5A9B27" w14:textId="7D4D5643" w:rsidR="008F771F" w:rsidRDefault="008F771F" w:rsidP="0032415F">
      <w:pPr>
        <w:spacing w:line="480" w:lineRule="auto"/>
        <w:ind w:firstLine="720"/>
        <w:rPr>
          <w:sz w:val="24"/>
          <w:szCs w:val="24"/>
        </w:rPr>
      </w:pPr>
    </w:p>
    <w:p w14:paraId="1AF343C0" w14:textId="021E1B43" w:rsidR="008F771F" w:rsidRDefault="008F771F" w:rsidP="0032415F">
      <w:pPr>
        <w:spacing w:line="480" w:lineRule="auto"/>
        <w:ind w:firstLine="720"/>
        <w:rPr>
          <w:sz w:val="24"/>
          <w:szCs w:val="24"/>
        </w:rPr>
      </w:pPr>
    </w:p>
    <w:p w14:paraId="1F87CC12" w14:textId="77777777" w:rsidR="000526D0" w:rsidRPr="009A731B" w:rsidRDefault="000526D0" w:rsidP="000526D0">
      <w:pPr>
        <w:rPr>
          <w:b/>
        </w:rPr>
      </w:pPr>
      <w:r>
        <w:rPr>
          <w:b/>
          <w:sz w:val="24"/>
          <w:szCs w:val="24"/>
        </w:rPr>
        <w:t xml:space="preserve">Table 2. </w:t>
      </w:r>
      <w:r w:rsidRPr="009A731B">
        <w:rPr>
          <w:b/>
          <w:bCs/>
        </w:rPr>
        <w:t xml:space="preserve">Rank order shifts of 97 </w:t>
      </w:r>
      <w:r w:rsidRPr="009A731B">
        <w:rPr>
          <w:b/>
          <w:bCs/>
          <w:i/>
          <w:iCs/>
        </w:rPr>
        <w:t xml:space="preserve">B. cinerea </w:t>
      </w:r>
      <w:r w:rsidRPr="009A731B">
        <w:rPr>
          <w:b/>
          <w:bCs/>
        </w:rPr>
        <w:t xml:space="preserve">isolates by lesion area across </w:t>
      </w:r>
      <w:proofErr w:type="gramStart"/>
      <w:r w:rsidRPr="009A731B">
        <w:rPr>
          <w:b/>
          <w:bCs/>
        </w:rPr>
        <w:t>all of</w:t>
      </w:r>
      <w:proofErr w:type="gramEnd"/>
      <w:r w:rsidRPr="009A731B">
        <w:rPr>
          <w:b/>
          <w:bCs/>
        </w:rPr>
        <w:t xml:space="preserve"> the tomato accessions.</w:t>
      </w:r>
    </w:p>
    <w:p w14:paraId="37AC9D4A" w14:textId="77777777" w:rsidR="000526D0" w:rsidRDefault="000526D0" w:rsidP="000526D0">
      <w:pPr>
        <w:rPr>
          <w:sz w:val="24"/>
          <w:szCs w:val="24"/>
        </w:rPr>
      </w:pPr>
      <w:bookmarkStart w:id="10" w:name="_Hlk514246344"/>
      <w:r w:rsidRPr="00567AFE">
        <w:rPr>
          <w:sz w:val="24"/>
          <w:szCs w:val="24"/>
        </w:rPr>
        <w:t xml:space="preserve">Wilcoxon signed-rank test comparing mean </w:t>
      </w:r>
      <w:r w:rsidRPr="00567AFE">
        <w:rPr>
          <w:i/>
          <w:iCs/>
          <w:sz w:val="24"/>
          <w:szCs w:val="24"/>
        </w:rPr>
        <w:t>B. cinerea</w:t>
      </w:r>
      <w:r w:rsidRPr="00567AFE">
        <w:rPr>
          <w:sz w:val="24"/>
          <w:szCs w:val="24"/>
        </w:rPr>
        <w:t xml:space="preserve"> lesion area on tomato accessions. This tests for a change in the rank order of the 97 isolates between each pair of tomato accessions. </w:t>
      </w:r>
      <w:bookmarkEnd w:id="10"/>
      <w:r w:rsidRPr="00567AFE">
        <w:rPr>
          <w:sz w:val="24"/>
          <w:szCs w:val="24"/>
        </w:rPr>
        <w:t xml:space="preserve">A significant p-value suggests that the relative performance of individual isolates is altered from one host to the other. </w:t>
      </w:r>
      <w:bookmarkStart w:id="11" w:name="_Hlk514243931"/>
      <w:r w:rsidRPr="00567AFE">
        <w:rPr>
          <w:sz w:val="24"/>
          <w:szCs w:val="24"/>
        </w:rPr>
        <w:t xml:space="preserve">The lower left corner of the chart includes </w:t>
      </w:r>
      <w:r>
        <w:rPr>
          <w:sz w:val="24"/>
          <w:szCs w:val="24"/>
        </w:rPr>
        <w:t xml:space="preserve">B-H </w:t>
      </w:r>
      <w:r w:rsidRPr="00567AFE">
        <w:rPr>
          <w:sz w:val="24"/>
          <w:szCs w:val="24"/>
        </w:rPr>
        <w:t xml:space="preserve">FDR-corrected p-values, the upper right corner includes the test statistic (W). </w:t>
      </w:r>
      <w:bookmarkEnd w:id="11"/>
      <w:r w:rsidRPr="00567AFE">
        <w:rPr>
          <w:sz w:val="24"/>
          <w:szCs w:val="24"/>
        </w:rPr>
        <w:t>Bold text indicates significance at p</w:t>
      </w:r>
      <w:r>
        <w:rPr>
          <w:sz w:val="24"/>
          <w:szCs w:val="24"/>
        </w:rPr>
        <w:t xml:space="preserve"> </w:t>
      </w:r>
      <w:r w:rsidRPr="00567AFE">
        <w:rPr>
          <w:sz w:val="24"/>
          <w:szCs w:val="24"/>
        </w:rPr>
        <w:t>&lt;</w:t>
      </w:r>
      <w:r>
        <w:rPr>
          <w:sz w:val="24"/>
          <w:szCs w:val="24"/>
        </w:rPr>
        <w:t xml:space="preserve"> </w:t>
      </w:r>
      <w:r w:rsidRPr="00567AFE">
        <w:rPr>
          <w:sz w:val="24"/>
          <w:szCs w:val="24"/>
        </w:rPr>
        <w:t>0.01 after correction, italicized text indicates suggestive p-values 0.01 &lt; p &lt; 0.1. NS shows non-significant interactions.</w:t>
      </w:r>
    </w:p>
    <w:p w14:paraId="5808901C" w14:textId="77777777" w:rsidR="008F771F" w:rsidRDefault="008F771F" w:rsidP="0032415F">
      <w:pPr>
        <w:spacing w:line="480" w:lineRule="auto"/>
        <w:ind w:firstLine="720"/>
        <w:rPr>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F771F"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Domesticated</w:t>
            </w:r>
          </w:p>
        </w:tc>
      </w:tr>
      <w:tr w:rsidR="008F771F" w:rsidRPr="008F771F"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F771F" w:rsidRDefault="008F771F" w:rsidP="008F771F">
            <w:pPr>
              <w:rPr>
                <w:rFonts w:ascii="Calibri" w:eastAsia="Times New Roman" w:hAnsi="Calibri" w:cs="Times New Roman"/>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LA4355</w:t>
            </w:r>
          </w:p>
        </w:tc>
      </w:tr>
      <w:tr w:rsidR="008F771F" w:rsidRPr="008F771F"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2970</w:t>
            </w:r>
          </w:p>
        </w:tc>
      </w:tr>
      <w:tr w:rsidR="008F771F" w:rsidRPr="008F771F" w14:paraId="69FD1497" w14:textId="77777777" w:rsidTr="00A973A4">
        <w:trPr>
          <w:trHeight w:val="550"/>
        </w:trPr>
        <w:tc>
          <w:tcPr>
            <w:tcW w:w="423" w:type="dxa"/>
            <w:vMerge/>
            <w:tcBorders>
              <w:left w:val="single" w:sz="4" w:space="0" w:color="auto"/>
              <w:right w:val="single" w:sz="4" w:space="0" w:color="auto"/>
            </w:tcBorders>
            <w:textDirection w:val="btLr"/>
          </w:tcPr>
          <w:p w14:paraId="5A3B0004"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4426</w:t>
            </w:r>
          </w:p>
        </w:tc>
      </w:tr>
      <w:tr w:rsidR="008F771F" w:rsidRPr="008F771F" w14:paraId="17E8F29B" w14:textId="77777777" w:rsidTr="00A973A4">
        <w:trPr>
          <w:trHeight w:val="550"/>
        </w:trPr>
        <w:tc>
          <w:tcPr>
            <w:tcW w:w="423" w:type="dxa"/>
            <w:vMerge/>
            <w:tcBorders>
              <w:left w:val="single" w:sz="4" w:space="0" w:color="auto"/>
              <w:right w:val="single" w:sz="4" w:space="0" w:color="auto"/>
            </w:tcBorders>
            <w:textDirection w:val="btLr"/>
          </w:tcPr>
          <w:p w14:paraId="56290CDD"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3810</w:t>
            </w:r>
          </w:p>
        </w:tc>
      </w:tr>
      <w:tr w:rsidR="008F771F" w:rsidRPr="008F771F" w14:paraId="742A7734" w14:textId="77777777" w:rsidTr="00A973A4">
        <w:trPr>
          <w:trHeight w:val="550"/>
        </w:trPr>
        <w:tc>
          <w:tcPr>
            <w:tcW w:w="423" w:type="dxa"/>
            <w:vMerge/>
            <w:tcBorders>
              <w:left w:val="single" w:sz="4" w:space="0" w:color="auto"/>
              <w:right w:val="single" w:sz="4" w:space="0" w:color="auto"/>
            </w:tcBorders>
            <w:textDirection w:val="btLr"/>
          </w:tcPr>
          <w:p w14:paraId="385D0242"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4384</w:t>
            </w:r>
          </w:p>
        </w:tc>
      </w:tr>
      <w:tr w:rsidR="008F771F" w:rsidRPr="008F771F" w14:paraId="3171DA83" w14:textId="77777777" w:rsidTr="00A973A4">
        <w:trPr>
          <w:trHeight w:val="550"/>
        </w:trPr>
        <w:tc>
          <w:tcPr>
            <w:tcW w:w="423" w:type="dxa"/>
            <w:vMerge/>
            <w:tcBorders>
              <w:left w:val="single" w:sz="4" w:space="0" w:color="auto"/>
              <w:right w:val="single" w:sz="4" w:space="0" w:color="auto"/>
            </w:tcBorders>
            <w:textDirection w:val="btLr"/>
          </w:tcPr>
          <w:p w14:paraId="3D33D0A2"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5610</w:t>
            </w:r>
          </w:p>
        </w:tc>
      </w:tr>
      <w:tr w:rsidR="008F771F" w:rsidRPr="008F771F" w14:paraId="1929F751" w14:textId="77777777" w:rsidTr="00A973A4">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4869</w:t>
            </w:r>
          </w:p>
        </w:tc>
      </w:tr>
      <w:tr w:rsidR="008F771F" w:rsidRPr="008F771F" w14:paraId="1A265557" w14:textId="77777777" w:rsidTr="008D7F66">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5794</w:t>
            </w:r>
          </w:p>
        </w:tc>
      </w:tr>
      <w:tr w:rsidR="008F771F" w:rsidRPr="008F771F" w14:paraId="241EEE73" w14:textId="77777777" w:rsidTr="008D7F66">
        <w:trPr>
          <w:trHeight w:val="550"/>
        </w:trPr>
        <w:tc>
          <w:tcPr>
            <w:tcW w:w="423" w:type="dxa"/>
            <w:vMerge/>
            <w:tcBorders>
              <w:left w:val="single" w:sz="4" w:space="0" w:color="auto"/>
              <w:right w:val="single" w:sz="4" w:space="0" w:color="auto"/>
            </w:tcBorders>
            <w:textDirection w:val="btLr"/>
          </w:tcPr>
          <w:p w14:paraId="2FF2DE23"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4283</w:t>
            </w:r>
          </w:p>
        </w:tc>
      </w:tr>
      <w:tr w:rsidR="008F771F" w:rsidRPr="008F771F" w14:paraId="3C0C5D80" w14:textId="77777777" w:rsidTr="008D7F66">
        <w:trPr>
          <w:trHeight w:val="550"/>
        </w:trPr>
        <w:tc>
          <w:tcPr>
            <w:tcW w:w="423" w:type="dxa"/>
            <w:vMerge/>
            <w:tcBorders>
              <w:left w:val="single" w:sz="4" w:space="0" w:color="auto"/>
              <w:right w:val="single" w:sz="4" w:space="0" w:color="auto"/>
            </w:tcBorders>
            <w:textDirection w:val="btLr"/>
          </w:tcPr>
          <w:p w14:paraId="350F0871"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6022</w:t>
            </w:r>
          </w:p>
        </w:tc>
      </w:tr>
      <w:tr w:rsidR="008F771F" w:rsidRPr="008F771F" w14:paraId="4FC69C39" w14:textId="77777777" w:rsidTr="008D7F66">
        <w:trPr>
          <w:trHeight w:val="470"/>
        </w:trPr>
        <w:tc>
          <w:tcPr>
            <w:tcW w:w="423" w:type="dxa"/>
            <w:vMerge/>
            <w:tcBorders>
              <w:left w:val="single" w:sz="4" w:space="0" w:color="auto"/>
              <w:right w:val="single" w:sz="4" w:space="0" w:color="auto"/>
            </w:tcBorders>
            <w:textDirection w:val="btLr"/>
          </w:tcPr>
          <w:p w14:paraId="182FA5FB"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6820</w:t>
            </w:r>
          </w:p>
        </w:tc>
      </w:tr>
      <w:tr w:rsidR="008F771F" w:rsidRPr="008F771F" w14:paraId="1FD00727" w14:textId="77777777" w:rsidTr="008D7F66">
        <w:trPr>
          <w:trHeight w:val="550"/>
        </w:trPr>
        <w:tc>
          <w:tcPr>
            <w:tcW w:w="423" w:type="dxa"/>
            <w:vMerge/>
            <w:tcBorders>
              <w:left w:val="single" w:sz="4" w:space="0" w:color="auto"/>
              <w:right w:val="single" w:sz="4" w:space="0" w:color="auto"/>
            </w:tcBorders>
            <w:textDirection w:val="btLr"/>
          </w:tcPr>
          <w:p w14:paraId="3A64181C"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3601</w:t>
            </w:r>
          </w:p>
        </w:tc>
      </w:tr>
      <w:tr w:rsidR="008F771F" w:rsidRPr="008F771F" w14:paraId="4CE864DE" w14:textId="77777777" w:rsidTr="008D7F66">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r>
    </w:tbl>
    <w:p w14:paraId="71EBB3B4" w14:textId="77777777" w:rsidR="009A731B" w:rsidRDefault="009A731B">
      <w:pPr>
        <w:rPr>
          <w:b/>
          <w:sz w:val="24"/>
          <w:szCs w:val="24"/>
        </w:rPr>
      </w:pPr>
    </w:p>
    <w:p w14:paraId="3A26EE41" w14:textId="77777777" w:rsidR="008F771F" w:rsidRPr="008F771F" w:rsidRDefault="008F771F" w:rsidP="008F771F">
      <w:pPr>
        <w:rPr>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26E6504A"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 xml:space="preserve">This suggests that there is genetic variation </w:t>
      </w:r>
      <w:r>
        <w:rPr>
          <w:sz w:val="24"/>
          <w:szCs w:val="24"/>
        </w:rPr>
        <w:lastRenderedPageBreak/>
        <w:t>within the pathogen</w:t>
      </w:r>
      <w:r w:rsidR="00F2371C">
        <w:rPr>
          <w:sz w:val="24"/>
          <w:szCs w:val="24"/>
        </w:rPr>
        <w:t>,</w:t>
      </w:r>
      <w:r w:rsidR="00652DA2">
        <w:rPr>
          <w:sz w:val="24"/>
          <w:szCs w:val="24"/>
        </w:rPr>
        <w:t xml:space="preserve"> in which</w:t>
      </w:r>
      <w:r>
        <w:rPr>
          <w:sz w:val="24"/>
          <w:szCs w:val="24"/>
        </w:rPr>
        <w:t xml:space="preserve"> some alleles </w:t>
      </w:r>
      <w:r w:rsidR="00F2371C">
        <w:rPr>
          <w:sz w:val="24"/>
          <w:szCs w:val="24"/>
        </w:rPr>
        <w:t>enhance</w:t>
      </w:r>
      <w:r w:rsidR="00016B74">
        <w:rPr>
          <w:sz w:val="24"/>
          <w:szCs w:val="24"/>
        </w:rPr>
        <w:t>,</w:t>
      </w:r>
      <w:r>
        <w:rPr>
          <w:sz w:val="24"/>
          <w:szCs w:val="24"/>
        </w:rPr>
        <w:t xml:space="preserv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w:t>
      </w:r>
      <w:r w:rsidR="008664CC">
        <w:rPr>
          <w:sz w:val="24"/>
          <w:szCs w:val="24"/>
        </w:rPr>
        <w:t>GWA</w:t>
      </w:r>
      <w:r>
        <w:rPr>
          <w:sz w:val="24"/>
          <w:szCs w:val="24"/>
        </w:rPr>
        <w:t xml:space="preserve"> mapping analysis</w:t>
      </w:r>
      <w:r w:rsidR="00970D99">
        <w:rPr>
          <w:sz w:val="24"/>
          <w:szCs w:val="24"/>
        </w:rPr>
        <w:t xml:space="preserve"> within the pathogen</w:t>
      </w:r>
      <w:r>
        <w:rPr>
          <w:sz w:val="24"/>
          <w:szCs w:val="24"/>
        </w:rPr>
        <w:t xml:space="preserve"> </w:t>
      </w:r>
      <w:r w:rsidR="005B1302">
        <w:rPr>
          <w:sz w:val="24"/>
          <w:szCs w:val="24"/>
        </w:rPr>
        <w:t>by two approaches</w:t>
      </w:r>
      <w:r>
        <w:rPr>
          <w:sz w:val="24"/>
          <w:szCs w:val="24"/>
        </w:rPr>
        <w:t>.</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xml:space="preserve">. We </w:t>
      </w:r>
      <w:r w:rsidR="00036746">
        <w:rPr>
          <w:sz w:val="24"/>
          <w:szCs w:val="24"/>
        </w:rPr>
        <w:t xml:space="preserve">first </w:t>
      </w:r>
      <w:r w:rsidR="005D0AE7">
        <w:rPr>
          <w:sz w:val="24"/>
          <w:szCs w:val="24"/>
        </w:rPr>
        <w:t>used a ridge-regression approach</w:t>
      </w:r>
      <w:r>
        <w:rPr>
          <w:sz w:val="24"/>
          <w:szCs w:val="24"/>
        </w:rPr>
        <w:t xml:space="preserve"> </w:t>
      </w:r>
      <w:r w:rsidR="00F2371C">
        <w:rPr>
          <w:sz w:val="24"/>
          <w:szCs w:val="24"/>
        </w:rPr>
        <w:t>(</w:t>
      </w:r>
      <w:proofErr w:type="spellStart"/>
      <w:r w:rsidR="00F2371C">
        <w:rPr>
          <w:sz w:val="24"/>
          <w:szCs w:val="24"/>
        </w:rPr>
        <w:t>bigRR</w:t>
      </w:r>
      <w:proofErr w:type="spellEnd"/>
      <w:r w:rsidR="00F2371C">
        <w:rPr>
          <w:sz w:val="24"/>
          <w:szCs w:val="24"/>
        </w:rPr>
        <w:t xml:space="preserve">) </w:t>
      </w:r>
      <w:r>
        <w:rPr>
          <w:sz w:val="24"/>
          <w:szCs w:val="24"/>
        </w:rPr>
        <w:t xml:space="preserve">in combination with </w:t>
      </w:r>
      <w:r w:rsidR="00FE1826">
        <w:rPr>
          <w:sz w:val="24"/>
          <w:szCs w:val="24"/>
        </w:rPr>
        <w:t xml:space="preserve">272,672 </w:t>
      </w:r>
      <w:r>
        <w:rPr>
          <w:sz w:val="24"/>
          <w:szCs w:val="24"/>
        </w:rPr>
        <w:t xml:space="preserve">SNPs from </w:t>
      </w:r>
      <w:r w:rsidRPr="004A0949">
        <w:rPr>
          <w:i/>
          <w:sz w:val="24"/>
          <w:szCs w:val="24"/>
        </w:rPr>
        <w:t xml:space="preserve">B. cinerea </w:t>
      </w:r>
      <w:r w:rsidR="00036746">
        <w:rPr>
          <w:sz w:val="24"/>
          <w:szCs w:val="24"/>
        </w:rPr>
        <w:t xml:space="preserve">compared to the T4 reference genome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w:t>
      </w:r>
      <w:r w:rsidR="005B1302">
        <w:rPr>
          <w:sz w:val="24"/>
          <w:szCs w:val="24"/>
        </w:rPr>
        <w:t xml:space="preserve">To verify these patterns, we also implemented a </w:t>
      </w:r>
      <w:r w:rsidR="003B63E6">
        <w:rPr>
          <w:sz w:val="24"/>
          <w:szCs w:val="24"/>
        </w:rPr>
        <w:t>Genome-wide Efficient M</w:t>
      </w:r>
      <w:r w:rsidR="005B1302">
        <w:rPr>
          <w:sz w:val="24"/>
          <w:szCs w:val="24"/>
        </w:rPr>
        <w:t>ixed-</w:t>
      </w:r>
      <w:r w:rsidR="003B63E6">
        <w:rPr>
          <w:sz w:val="24"/>
          <w:szCs w:val="24"/>
        </w:rPr>
        <w:t>M</w:t>
      </w:r>
      <w:r w:rsidR="005B1302">
        <w:rPr>
          <w:sz w:val="24"/>
          <w:szCs w:val="24"/>
        </w:rPr>
        <w:t xml:space="preserve">odel </w:t>
      </w:r>
      <w:r w:rsidR="003B63E6">
        <w:rPr>
          <w:sz w:val="24"/>
          <w:szCs w:val="24"/>
        </w:rPr>
        <w:t xml:space="preserve">Association (GEMMA) </w:t>
      </w:r>
      <w:r w:rsidR="005B1302">
        <w:rPr>
          <w:sz w:val="24"/>
          <w:szCs w:val="24"/>
        </w:rPr>
        <w:t xml:space="preserve">analysis with a </w:t>
      </w:r>
      <w:r w:rsidR="00182A6D">
        <w:rPr>
          <w:sz w:val="24"/>
          <w:szCs w:val="24"/>
        </w:rPr>
        <w:t>centered relatedness</w:t>
      </w:r>
      <w:r w:rsidR="005B1302">
        <w:rPr>
          <w:sz w:val="24"/>
          <w:szCs w:val="24"/>
        </w:rPr>
        <w:t xml:space="preserve"> matrix to control for the effects of population structure </w:t>
      </w:r>
      <w:r w:rsidR="00075FF0">
        <w:rPr>
          <w:sz w:val="24"/>
          <w:szCs w:val="24"/>
        </w:rPr>
        <w:fldChar w:fldCharType="begin"/>
      </w:r>
      <w:r w:rsidR="005F1A4E">
        <w:rPr>
          <w:sz w:val="24"/>
          <w:szCs w:val="24"/>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075FF0">
        <w:rPr>
          <w:sz w:val="24"/>
          <w:szCs w:val="24"/>
        </w:rPr>
        <w:fldChar w:fldCharType="separate"/>
      </w:r>
      <w:r w:rsidR="00D03171">
        <w:rPr>
          <w:noProof/>
          <w:sz w:val="24"/>
          <w:szCs w:val="24"/>
        </w:rPr>
        <w:t>(Zhou and Stephens 2012)</w:t>
      </w:r>
      <w:r w:rsidR="00075FF0">
        <w:rPr>
          <w:sz w:val="24"/>
          <w:szCs w:val="24"/>
        </w:rPr>
        <w:fldChar w:fldCharType="end"/>
      </w:r>
      <w:r w:rsidR="005B1302">
        <w:rPr>
          <w:sz w:val="24"/>
          <w:szCs w:val="24"/>
        </w:rPr>
        <w:t>. In GEMMA, we included</w:t>
      </w:r>
      <w:r w:rsidR="000C4DD8">
        <w:rPr>
          <w:sz w:val="24"/>
          <w:szCs w:val="24"/>
        </w:rPr>
        <w:t xml:space="preserve"> 237,878</w:t>
      </w:r>
      <w:r w:rsidR="005B1302">
        <w:rPr>
          <w:sz w:val="24"/>
          <w:szCs w:val="24"/>
        </w:rPr>
        <w:t xml:space="preserve"> SNPs from </w:t>
      </w:r>
      <w:r w:rsidR="005B1302" w:rsidRPr="003C2E6D">
        <w:rPr>
          <w:i/>
          <w:sz w:val="24"/>
          <w:szCs w:val="24"/>
        </w:rPr>
        <w:t>B. cinerea</w:t>
      </w:r>
      <w:r w:rsidR="005B1302">
        <w:rPr>
          <w:sz w:val="24"/>
          <w:szCs w:val="24"/>
        </w:rPr>
        <w:t xml:space="preserve"> compared to the B05.10 reference genome. </w:t>
      </w:r>
      <w:r w:rsidR="005D0AE7">
        <w:rPr>
          <w:sz w:val="24"/>
          <w:szCs w:val="24"/>
        </w:rPr>
        <w:t xml:space="preserve">To determine significance of SNP </w:t>
      </w:r>
      <w:r w:rsidR="004A0949">
        <w:rPr>
          <w:sz w:val="24"/>
          <w:szCs w:val="24"/>
        </w:rPr>
        <w:t>effects</w:t>
      </w:r>
      <w:r w:rsidR="00E5266A">
        <w:rPr>
          <w:sz w:val="24"/>
          <w:szCs w:val="24"/>
        </w:rPr>
        <w:t xml:space="preserve"> under both GWA methods</w:t>
      </w:r>
      <w:r w:rsidR="004A0949">
        <w:rPr>
          <w:sz w:val="24"/>
          <w:szCs w:val="24"/>
        </w:rPr>
        <w:t xml:space="preserve">,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del w:id="12" w:author="N S" w:date="2018-08-13T15:03:00Z">
        <w:r w:rsidDel="002450E5">
          <w:rPr>
            <w:sz w:val="24"/>
            <w:szCs w:val="24"/>
          </w:rPr>
          <w:delText xml:space="preserve">This </w:delText>
        </w:r>
      </w:del>
      <w:ins w:id="13" w:author="N S" w:date="2018-08-13T15:03:00Z">
        <w:r w:rsidR="002450E5">
          <w:rPr>
            <w:sz w:val="24"/>
            <w:szCs w:val="24"/>
          </w:rPr>
          <w:t xml:space="preserve">Under both methods, </w:t>
        </w:r>
        <w:del w:id="14" w:author="Dan Kliebenstein" w:date="2018-08-14T14:46:00Z">
          <w:r w:rsidR="002450E5" w:rsidDel="00C45692">
            <w:rPr>
              <w:sz w:val="24"/>
              <w:szCs w:val="24"/>
            </w:rPr>
            <w:delText xml:space="preserve">this </w:delText>
          </w:r>
        </w:del>
      </w:ins>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moveToRangeStart w:id="15" w:author="N S" w:date="2018-08-13T15:19:00Z" w:name="move521936901"/>
      <w:moveTo w:id="16" w:author="N S" w:date="2018-08-13T15:19:00Z">
        <w:del w:id="17" w:author="N S" w:date="2018-08-13T15:20:00Z">
          <w:r w:rsidR="00F2371C" w:rsidDel="00F2371C">
            <w:rPr>
              <w:sz w:val="24"/>
              <w:szCs w:val="24"/>
            </w:rPr>
            <w:delText>There were</w:delText>
          </w:r>
        </w:del>
      </w:moveTo>
      <w:ins w:id="18" w:author="N S" w:date="2018-08-13T15:25:00Z">
        <w:r w:rsidR="00F2371C">
          <w:rPr>
            <w:sz w:val="24"/>
            <w:szCs w:val="24"/>
          </w:rPr>
          <w:t>Consistent with a polygenic structure of this trait in the pathogen, n</w:t>
        </w:r>
      </w:ins>
      <w:ins w:id="19" w:author="N S" w:date="2018-08-13T15:20:00Z">
        <w:r w:rsidR="00F2371C">
          <w:rPr>
            <w:sz w:val="24"/>
            <w:szCs w:val="24"/>
          </w:rPr>
          <w:t>either method of GWA identified</w:t>
        </w:r>
      </w:ins>
      <w:ins w:id="20" w:author="N S" w:date="2018-08-13T15:24:00Z">
        <w:r w:rsidR="00F2371C">
          <w:rPr>
            <w:sz w:val="24"/>
            <w:szCs w:val="24"/>
          </w:rPr>
          <w:t xml:space="preserve"> large-</w:t>
        </w:r>
        <w:proofErr w:type="spellStart"/>
        <w:r w:rsidR="00F2371C">
          <w:rPr>
            <w:sz w:val="24"/>
            <w:szCs w:val="24"/>
          </w:rPr>
          <w:t>effect</w:t>
        </w:r>
      </w:ins>
      <w:moveTo w:id="21" w:author="N S" w:date="2018-08-13T15:19:00Z">
        <w:del w:id="22" w:author="N S" w:date="2018-08-13T15:20:00Z">
          <w:r w:rsidR="00F2371C" w:rsidDel="00F2371C">
            <w:rPr>
              <w:sz w:val="24"/>
              <w:szCs w:val="24"/>
            </w:rPr>
            <w:delText xml:space="preserve"> no </w:delText>
          </w:r>
        </w:del>
        <w:r w:rsidR="00F2371C">
          <w:rPr>
            <w:sz w:val="24"/>
            <w:szCs w:val="24"/>
          </w:rPr>
          <w:t>SNPs</w:t>
        </w:r>
        <w:proofErr w:type="spellEnd"/>
        <w:del w:id="23" w:author="N S" w:date="2018-08-13T15:24:00Z">
          <w:r w:rsidR="00F2371C" w:rsidDel="00F2371C">
            <w:rPr>
              <w:sz w:val="24"/>
              <w:szCs w:val="24"/>
            </w:rPr>
            <w:delText xml:space="preserve"> with large effect sizes</w:delText>
          </w:r>
        </w:del>
        <w:del w:id="24" w:author="N S" w:date="2018-08-13T15:25:00Z">
          <w:r w:rsidR="00F2371C" w:rsidDel="00F2371C">
            <w:rPr>
              <w:sz w:val="24"/>
              <w:szCs w:val="24"/>
            </w:rPr>
            <w:delText>, showing the polygenic nature of the trait in the pathogen</w:delText>
          </w:r>
        </w:del>
        <w:r w:rsidR="00F2371C">
          <w:rPr>
            <w:sz w:val="24"/>
            <w:szCs w:val="24"/>
          </w:rPr>
          <w:t xml:space="preserve"> (Figure 4). </w:t>
        </w:r>
      </w:moveTo>
      <w:moveToRangeEnd w:id="15"/>
      <w:r w:rsidR="007A15C7">
        <w:rPr>
          <w:sz w:val="24"/>
          <w:szCs w:val="24"/>
        </w:rPr>
        <w:t>The ridge-regression approach (</w:t>
      </w:r>
      <w:proofErr w:type="spellStart"/>
      <w:r w:rsidR="00435AF3">
        <w:rPr>
          <w:sz w:val="24"/>
          <w:szCs w:val="24"/>
        </w:rPr>
        <w:t>b</w:t>
      </w:r>
      <w:r w:rsidR="007A15C7">
        <w:rPr>
          <w:sz w:val="24"/>
          <w:szCs w:val="24"/>
        </w:rPr>
        <w:t>igRR</w:t>
      </w:r>
      <w:proofErr w:type="spellEnd"/>
      <w:r w:rsidR="007A15C7">
        <w:rPr>
          <w:sz w:val="24"/>
          <w:szCs w:val="24"/>
        </w:rPr>
        <w:t xml:space="preserve">) </w:t>
      </w:r>
      <w:r w:rsidR="00847F0D">
        <w:rPr>
          <w:sz w:val="24"/>
          <w:szCs w:val="24"/>
        </w:rPr>
        <w:t>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r w:rsidR="00A50C30">
        <w:rPr>
          <w:sz w:val="24"/>
          <w:szCs w:val="24"/>
        </w:rPr>
        <w:t xml:space="preserve">significance was determined by the </w:t>
      </w:r>
      <w:r w:rsidR="000D7C3A">
        <w:rPr>
          <w:sz w:val="24"/>
          <w:szCs w:val="24"/>
        </w:rPr>
        <w:t xml:space="preserve">SNP effect size estimate </w:t>
      </w:r>
      <w:r w:rsidR="00A50C30">
        <w:rPr>
          <w:sz w:val="24"/>
          <w:szCs w:val="24"/>
        </w:rPr>
        <w:t xml:space="preserve">exceeding </w:t>
      </w:r>
      <w:r w:rsidR="000D7C3A">
        <w:rPr>
          <w:sz w:val="24"/>
          <w:szCs w:val="24"/>
        </w:rPr>
        <w:t xml:space="preserve">the 99% </w:t>
      </w:r>
      <w:r w:rsidR="007B203C">
        <w:rPr>
          <w:sz w:val="24"/>
          <w:szCs w:val="24"/>
        </w:rPr>
        <w:t>1000-</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moveFromRangeStart w:id="25" w:author="N S" w:date="2018-08-13T15:19:00Z" w:name="move521936901"/>
      <w:moveFrom w:id="26" w:author="N S" w:date="2018-08-13T15:19:00Z">
        <w:r w:rsidR="00A50C30" w:rsidDel="00F2371C">
          <w:rPr>
            <w:sz w:val="24"/>
            <w:szCs w:val="24"/>
          </w:rPr>
          <w:t>There were no SNPs with large effect sizes</w:t>
        </w:r>
        <w:r w:rsidR="004D42B7" w:rsidDel="00F2371C">
          <w:rPr>
            <w:sz w:val="24"/>
            <w:szCs w:val="24"/>
          </w:rPr>
          <w:t>,</w:t>
        </w:r>
        <w:r w:rsidR="00A50C30" w:rsidDel="00F2371C">
          <w:rPr>
            <w:sz w:val="24"/>
            <w:szCs w:val="24"/>
          </w:rPr>
          <w:t xml:space="preserve"> </w:t>
        </w:r>
        <w:r w:rsidR="00A50C30" w:rsidDel="00F2371C">
          <w:rPr>
            <w:sz w:val="24"/>
            <w:szCs w:val="24"/>
          </w:rPr>
          <w:lastRenderedPageBreak/>
          <w:t>showing the polygenic nature of the trait in the pathogen</w:t>
        </w:r>
        <w:r w:rsidR="00BA5DC0" w:rsidDel="00F2371C">
          <w:rPr>
            <w:sz w:val="24"/>
            <w:szCs w:val="24"/>
          </w:rPr>
          <w:t xml:space="preserve"> </w:t>
        </w:r>
        <w:r w:rsidR="00EB21B5" w:rsidDel="00F2371C">
          <w:rPr>
            <w:sz w:val="24"/>
            <w:szCs w:val="24"/>
          </w:rPr>
          <w:t xml:space="preserve">(Figure </w:t>
        </w:r>
        <w:r w:rsidR="00C65355" w:rsidDel="00F2371C">
          <w:rPr>
            <w:sz w:val="24"/>
            <w:szCs w:val="24"/>
          </w:rPr>
          <w:t>4</w:t>
        </w:r>
        <w:r w:rsidR="00EB21B5" w:rsidDel="00F2371C">
          <w:rPr>
            <w:sz w:val="24"/>
            <w:szCs w:val="24"/>
          </w:rPr>
          <w:t>).</w:t>
        </w:r>
        <w:r w:rsidR="00036746" w:rsidDel="00F2371C">
          <w:rPr>
            <w:sz w:val="24"/>
            <w:szCs w:val="24"/>
          </w:rPr>
          <w:t xml:space="preserve"> </w:t>
        </w:r>
      </w:moveFrom>
      <w:moveFromRangeEnd w:id="25"/>
      <w:r w:rsidR="007A15C7">
        <w:rPr>
          <w:sz w:val="24"/>
          <w:szCs w:val="24"/>
        </w:rPr>
        <w:t>The model accounting for population structure (G</w:t>
      </w:r>
      <w:r w:rsidR="00435AF3">
        <w:rPr>
          <w:sz w:val="24"/>
          <w:szCs w:val="24"/>
        </w:rPr>
        <w:t>EMMA</w:t>
      </w:r>
      <w:r w:rsidR="007A15C7">
        <w:rPr>
          <w:sz w:val="24"/>
          <w:szCs w:val="24"/>
        </w:rPr>
        <w:t>)</w:t>
      </w:r>
      <w:r w:rsidR="00C623D9">
        <w:rPr>
          <w:sz w:val="24"/>
          <w:szCs w:val="24"/>
        </w:rPr>
        <w:t xml:space="preserve"> confirmed our finding of a highly polygenic nature of lesion size in the pathogen (Figure S</w:t>
      </w:r>
      <w:r w:rsidR="007028AA">
        <w:rPr>
          <w:sz w:val="24"/>
          <w:szCs w:val="24"/>
        </w:rPr>
        <w:t>3</w:t>
      </w:r>
      <w:r w:rsidR="00C623D9">
        <w:rPr>
          <w:sz w:val="24"/>
          <w:szCs w:val="24"/>
        </w:rPr>
        <w:t>)</w:t>
      </w:r>
      <w:r w:rsidR="007B203C">
        <w:rPr>
          <w:sz w:val="24"/>
          <w:szCs w:val="24"/>
        </w:rPr>
        <w:t xml:space="preserve">, with </w:t>
      </w:r>
      <w:r w:rsidR="0065243C" w:rsidRPr="0065243C">
        <w:rPr>
          <w:sz w:val="24"/>
          <w:szCs w:val="24"/>
        </w:rPr>
        <w:t>2</w:t>
      </w:r>
      <w:r w:rsidR="0065243C">
        <w:rPr>
          <w:sz w:val="24"/>
          <w:szCs w:val="24"/>
        </w:rPr>
        <w:t>,</w:t>
      </w:r>
      <w:r w:rsidR="0065243C" w:rsidRPr="0065243C">
        <w:rPr>
          <w:sz w:val="24"/>
          <w:szCs w:val="24"/>
        </w:rPr>
        <w:t>530 to 8</w:t>
      </w:r>
      <w:r w:rsidR="0065243C">
        <w:rPr>
          <w:sz w:val="24"/>
          <w:szCs w:val="24"/>
        </w:rPr>
        <w:t>,</w:t>
      </w:r>
      <w:r w:rsidR="0065243C" w:rsidRPr="0065243C">
        <w:rPr>
          <w:sz w:val="24"/>
          <w:szCs w:val="24"/>
        </w:rPr>
        <w:t xml:space="preserve">221 </w:t>
      </w:r>
      <w:r w:rsidR="007B203C">
        <w:rPr>
          <w:sz w:val="24"/>
          <w:szCs w:val="24"/>
        </w:rPr>
        <w:t xml:space="preserve">SNPs significantly associated with virulence </w:t>
      </w:r>
      <w:r w:rsidR="0065243C">
        <w:rPr>
          <w:sz w:val="24"/>
          <w:szCs w:val="24"/>
        </w:rPr>
        <w:t xml:space="preserve">at the 99% threshold, and 288 to 1,361 SNPs at the 99.9% threshold </w:t>
      </w:r>
      <w:r w:rsidR="007B203C">
        <w:rPr>
          <w:sz w:val="24"/>
          <w:szCs w:val="24"/>
        </w:rPr>
        <w:t>(</w:t>
      </w:r>
      <w:commentRangeStart w:id="27"/>
      <w:r w:rsidR="007B203C">
        <w:rPr>
          <w:sz w:val="24"/>
          <w:szCs w:val="24"/>
        </w:rPr>
        <w:t xml:space="preserve">significance was determined </w:t>
      </w:r>
      <w:r w:rsidR="00EC2B40">
        <w:rPr>
          <w:sz w:val="24"/>
          <w:szCs w:val="24"/>
        </w:rPr>
        <w:t>using an empirically determined</w:t>
      </w:r>
      <w:r w:rsidR="0065243C">
        <w:rPr>
          <w:sz w:val="24"/>
          <w:szCs w:val="24"/>
        </w:rPr>
        <w:t xml:space="preserve"> </w:t>
      </w:r>
      <w:r w:rsidR="007B203C">
        <w:rPr>
          <w:sz w:val="24"/>
          <w:szCs w:val="24"/>
        </w:rPr>
        <w:t>1000-permutation threshold</w:t>
      </w:r>
      <w:commentRangeEnd w:id="27"/>
      <w:r w:rsidR="00C45692">
        <w:rPr>
          <w:rStyle w:val="CommentReference"/>
        </w:rPr>
        <w:commentReference w:id="27"/>
      </w:r>
      <w:r w:rsidR="007B203C">
        <w:rPr>
          <w:sz w:val="24"/>
          <w:szCs w:val="24"/>
        </w:rPr>
        <w:t>).</w:t>
      </w:r>
      <w:ins w:id="28" w:author="N S" w:date="2018-08-13T15:15:00Z">
        <w:r w:rsidR="00833708">
          <w:rPr>
            <w:sz w:val="24"/>
            <w:szCs w:val="24"/>
          </w:rPr>
          <w:t xml:space="preserve"> </w:t>
        </w:r>
      </w:ins>
    </w:p>
    <w:p w14:paraId="3224E1DF" w14:textId="6752E487" w:rsidR="00082C15" w:rsidRDefault="004D42B7" w:rsidP="00184107">
      <w:pPr>
        <w:spacing w:line="480" w:lineRule="auto"/>
        <w:ind w:firstLine="720"/>
        <w:rPr>
          <w:sz w:val="24"/>
          <w:szCs w:val="24"/>
        </w:rPr>
      </w:pPr>
      <w:del w:id="29" w:author="N S" w:date="2018-08-13T15:07:00Z">
        <w:r w:rsidDel="00833708">
          <w:rPr>
            <w:sz w:val="24"/>
            <w:szCs w:val="24"/>
          </w:rPr>
          <w:delText>While</w:delText>
        </w:r>
        <w:r w:rsidR="00A50C30" w:rsidDel="00833708">
          <w:rPr>
            <w:sz w:val="24"/>
            <w:szCs w:val="24"/>
          </w:rPr>
          <w:delText xml:space="preserve"> only </w:delText>
        </w:r>
        <w:r w:rsidR="007820BE" w:rsidDel="00833708">
          <w:rPr>
            <w:sz w:val="24"/>
            <w:szCs w:val="24"/>
          </w:rPr>
          <w:delText>a small subset o</w:delText>
        </w:r>
        <w:r w:rsidR="00847F0D" w:rsidDel="00833708">
          <w:rPr>
            <w:sz w:val="24"/>
            <w:szCs w:val="24"/>
          </w:rPr>
          <w:delText xml:space="preserve">f these </w:delText>
        </w:r>
        <w:r w:rsidR="008664CC" w:rsidDel="00833708">
          <w:rPr>
            <w:i/>
            <w:sz w:val="24"/>
            <w:szCs w:val="24"/>
          </w:rPr>
          <w:delText xml:space="preserve">B. cinerea </w:delText>
        </w:r>
        <w:r w:rsidR="00847F0D" w:rsidDel="00833708">
          <w:rPr>
            <w:sz w:val="24"/>
            <w:szCs w:val="24"/>
          </w:rPr>
          <w:delText xml:space="preserve">SNPs were </w:delText>
        </w:r>
        <w:r w:rsidR="007820BE" w:rsidDel="00833708">
          <w:rPr>
            <w:sz w:val="24"/>
            <w:szCs w:val="24"/>
          </w:rPr>
          <w:delText>linked to</w:delText>
        </w:r>
        <w:r w:rsidR="00847F0D" w:rsidDel="00833708">
          <w:rPr>
            <w:sz w:val="24"/>
            <w:szCs w:val="24"/>
          </w:rPr>
          <w:delText xml:space="preserve"> </w:delText>
        </w:r>
        <w:r w:rsidR="000D7C3A" w:rsidDel="00833708">
          <w:rPr>
            <w:sz w:val="24"/>
            <w:szCs w:val="24"/>
          </w:rPr>
          <w:delText xml:space="preserve">virulence on </w:delText>
        </w:r>
        <w:r w:rsidR="003B63E6" w:rsidDel="00833708">
          <w:rPr>
            <w:sz w:val="24"/>
            <w:szCs w:val="24"/>
          </w:rPr>
          <w:delText>all</w:delText>
        </w:r>
        <w:r w:rsidR="00493503" w:rsidDel="00833708">
          <w:rPr>
            <w:sz w:val="24"/>
            <w:szCs w:val="24"/>
          </w:rPr>
          <w:delText xml:space="preserve"> </w:delText>
        </w:r>
        <w:r w:rsidR="00847F0D" w:rsidDel="00833708">
          <w:rPr>
            <w:sz w:val="24"/>
            <w:szCs w:val="24"/>
          </w:rPr>
          <w:delText>the tomato genotypes</w:delText>
        </w:r>
        <w:r w:rsidR="00A50C30" w:rsidDel="00833708">
          <w:rPr>
            <w:sz w:val="24"/>
            <w:szCs w:val="24"/>
          </w:rPr>
          <w:delText>, we were able to obtain better overlap by focusing on gene windows</w:delText>
        </w:r>
        <w:r w:rsidR="00457120" w:rsidDel="00833708">
          <w:rPr>
            <w:sz w:val="24"/>
            <w:szCs w:val="24"/>
          </w:rPr>
          <w:delText>.</w:delText>
        </w:r>
        <w:r w:rsidR="00290C06" w:rsidDel="00833708">
          <w:rPr>
            <w:sz w:val="24"/>
            <w:szCs w:val="24"/>
          </w:rPr>
          <w:delText xml:space="preserve"> </w:delText>
        </w:r>
      </w:del>
      <w:moveFromRangeStart w:id="30" w:author="N S" w:date="2018-08-13T15:06:00Z" w:name="move521936093"/>
      <w:moveFrom w:id="31" w:author="N S" w:date="2018-08-13T15:06:00Z">
        <w:r w:rsidR="00457120" w:rsidDel="002450E5">
          <w:rPr>
            <w:sz w:val="24"/>
            <w:szCs w:val="24"/>
          </w:rPr>
          <w:t>We found</w:t>
        </w:r>
        <w:r w:rsidR="00847F0D" w:rsidDel="002450E5">
          <w:rPr>
            <w:sz w:val="24"/>
            <w:szCs w:val="24"/>
          </w:rPr>
          <w:t xml:space="preserve"> </w:t>
        </w:r>
        <w:r w:rsidR="00BA5DC0" w:rsidDel="002450E5">
          <w:rPr>
            <w:sz w:val="24"/>
            <w:szCs w:val="24"/>
          </w:rPr>
          <w:t xml:space="preserve">five </w:t>
        </w:r>
        <w:r w:rsidR="008664CC" w:rsidDel="002450E5">
          <w:rPr>
            <w:i/>
            <w:sz w:val="24"/>
            <w:szCs w:val="24"/>
          </w:rPr>
          <w:t xml:space="preserve">B. cinerea </w:t>
        </w:r>
        <w:r w:rsidR="004017B8" w:rsidDel="002450E5">
          <w:rPr>
            <w:sz w:val="24"/>
            <w:szCs w:val="24"/>
          </w:rPr>
          <w:t xml:space="preserve">SNPs </w:t>
        </w:r>
        <w:r w:rsidR="000D7C3A" w:rsidDel="002450E5">
          <w:rPr>
            <w:sz w:val="24"/>
            <w:szCs w:val="24"/>
          </w:rPr>
          <w:t>significant</w:t>
        </w:r>
        <w:r w:rsidR="008664CC" w:rsidDel="002450E5">
          <w:rPr>
            <w:sz w:val="24"/>
            <w:szCs w:val="24"/>
          </w:rPr>
          <w:t>ly</w:t>
        </w:r>
        <w:r w:rsidR="000D7C3A" w:rsidDel="002450E5">
          <w:rPr>
            <w:sz w:val="24"/>
            <w:szCs w:val="24"/>
          </w:rPr>
          <w:t xml:space="preserve"> </w:t>
        </w:r>
        <w:r w:rsidR="008664CC" w:rsidDel="002450E5">
          <w:rPr>
            <w:sz w:val="24"/>
            <w:szCs w:val="24"/>
          </w:rPr>
          <w:t xml:space="preserve">linked to altered lesion size </w:t>
        </w:r>
        <w:r w:rsidR="000D7C3A" w:rsidDel="002450E5">
          <w:rPr>
            <w:sz w:val="24"/>
            <w:szCs w:val="24"/>
          </w:rPr>
          <w:t>on</w:t>
        </w:r>
        <w:r w:rsidR="004017B8" w:rsidDel="002450E5">
          <w:rPr>
            <w:sz w:val="24"/>
            <w:szCs w:val="24"/>
          </w:rPr>
          <w:t xml:space="preserve"> </w:t>
        </w:r>
        <w:r w:rsidR="009B50C9" w:rsidDel="002450E5">
          <w:rPr>
            <w:sz w:val="24"/>
            <w:szCs w:val="24"/>
          </w:rPr>
          <w:t>all 12</w:t>
        </w:r>
        <w:r w:rsidR="00847F0D" w:rsidDel="002450E5">
          <w:rPr>
            <w:sz w:val="24"/>
            <w:szCs w:val="24"/>
          </w:rPr>
          <w:t xml:space="preserve"> tomato</w:t>
        </w:r>
        <w:r w:rsidR="004017B8" w:rsidDel="002450E5">
          <w:rPr>
            <w:sz w:val="24"/>
            <w:szCs w:val="24"/>
          </w:rPr>
          <w:t xml:space="preserve"> </w:t>
        </w:r>
        <w:r w:rsidR="008664CC" w:rsidDel="002450E5">
          <w:rPr>
            <w:sz w:val="24"/>
            <w:szCs w:val="24"/>
          </w:rPr>
          <w:t xml:space="preserve">accessions </w:t>
        </w:r>
        <w:r w:rsidR="00EC2B40" w:rsidDel="002450E5">
          <w:rPr>
            <w:sz w:val="24"/>
            <w:szCs w:val="24"/>
          </w:rPr>
          <w:t>using the</w:t>
        </w:r>
        <w:r w:rsidR="00493503" w:rsidDel="002450E5">
          <w:rPr>
            <w:sz w:val="24"/>
            <w:szCs w:val="24"/>
          </w:rPr>
          <w:t xml:space="preserve"> bigRR analysis </w:t>
        </w:r>
        <w:r w:rsidR="004017B8" w:rsidDel="002450E5">
          <w:rPr>
            <w:sz w:val="24"/>
            <w:szCs w:val="24"/>
          </w:rPr>
          <w:t>(F</w:t>
        </w:r>
        <w:r w:rsidR="00BB5375" w:rsidDel="002450E5">
          <w:rPr>
            <w:sz w:val="24"/>
            <w:szCs w:val="24"/>
          </w:rPr>
          <w:t xml:space="preserve">igure </w:t>
        </w:r>
        <w:r w:rsidR="00C65355" w:rsidDel="002450E5">
          <w:rPr>
            <w:sz w:val="24"/>
            <w:szCs w:val="24"/>
          </w:rPr>
          <w:t>4b</w:t>
        </w:r>
        <w:r w:rsidR="00847F0D" w:rsidDel="002450E5">
          <w:rPr>
            <w:sz w:val="24"/>
            <w:szCs w:val="24"/>
          </w:rPr>
          <w:t>)</w:t>
        </w:r>
        <w:r w:rsidR="000D7C3A" w:rsidDel="002450E5">
          <w:rPr>
            <w:sz w:val="24"/>
            <w:szCs w:val="24"/>
          </w:rPr>
          <w:t xml:space="preserve">. </w:t>
        </w:r>
        <w:r w:rsidR="007820BE" w:rsidDel="002450E5">
          <w:rPr>
            <w:sz w:val="24"/>
            <w:szCs w:val="24"/>
          </w:rPr>
          <w:t xml:space="preserve">215 SNPs were called in at least </w:t>
        </w:r>
        <w:r w:rsidR="00BA5DC0" w:rsidDel="002450E5">
          <w:rPr>
            <w:sz w:val="24"/>
            <w:szCs w:val="24"/>
          </w:rPr>
          <w:t xml:space="preserve">ten </w:t>
        </w:r>
        <w:r w:rsidR="007820BE" w:rsidDel="002450E5">
          <w:rPr>
            <w:sz w:val="24"/>
            <w:szCs w:val="24"/>
          </w:rPr>
          <w:t xml:space="preserve">hosts, and 3.3k SNPs were called in at least half of the hosts while 27% (46,000) of the significant SNPs were linked to virulence on only a single host tomato genotype. These levels of overlap </w:t>
        </w:r>
        <w:r w:rsidR="00EB21B5" w:rsidDel="002450E5">
          <w:rPr>
            <w:sz w:val="24"/>
            <w:szCs w:val="24"/>
          </w:rPr>
          <w:t>exceed</w:t>
        </w:r>
        <w:r w:rsidR="00790D1E" w:rsidDel="002450E5">
          <w:rPr>
            <w:sz w:val="24"/>
            <w:szCs w:val="24"/>
          </w:rPr>
          <w:t xml:space="preserve"> the expected overla</w:t>
        </w:r>
        <w:r w:rsidR="00BB5375" w:rsidDel="002450E5">
          <w:rPr>
            <w:sz w:val="24"/>
            <w:szCs w:val="24"/>
          </w:rPr>
          <w:t xml:space="preserve">p due to random chance (Figure </w:t>
        </w:r>
        <w:r w:rsidR="00C65355" w:rsidDel="002450E5">
          <w:rPr>
            <w:sz w:val="24"/>
            <w:szCs w:val="24"/>
          </w:rPr>
          <w:t>5a</w:t>
        </w:r>
        <w:r w:rsidR="00790D1E" w:rsidDel="002450E5">
          <w:rPr>
            <w:sz w:val="24"/>
            <w:szCs w:val="24"/>
          </w:rPr>
          <w:t xml:space="preserve">). </w:t>
        </w:r>
        <w:r w:rsidR="00C623D9" w:rsidDel="002450E5">
          <w:rPr>
            <w:sz w:val="24"/>
            <w:szCs w:val="24"/>
          </w:rPr>
          <w:t xml:space="preserve">GEMMA analysis </w:t>
        </w:r>
        <w:r w:rsidR="00B34204" w:rsidDel="002450E5">
          <w:rPr>
            <w:sz w:val="24"/>
            <w:szCs w:val="24"/>
          </w:rPr>
          <w:t>also found significant SNP overlap between hosts</w:t>
        </w:r>
        <w:r w:rsidR="00C623D9" w:rsidDel="002450E5">
          <w:rPr>
            <w:sz w:val="24"/>
            <w:szCs w:val="24"/>
          </w:rPr>
          <w:t xml:space="preserve"> </w:t>
        </w:r>
        <w:r w:rsidR="00C409C8" w:rsidDel="002450E5">
          <w:rPr>
            <w:sz w:val="24"/>
            <w:szCs w:val="24"/>
          </w:rPr>
          <w:t xml:space="preserve">at the 99% permutation threshold, </w:t>
        </w:r>
        <w:r w:rsidR="00493503" w:rsidDel="002450E5">
          <w:rPr>
            <w:sz w:val="24"/>
            <w:szCs w:val="24"/>
          </w:rPr>
          <w:t xml:space="preserve">with </w:t>
        </w:r>
        <w:r w:rsidR="00B34204" w:rsidDel="002450E5">
          <w:rPr>
            <w:sz w:val="24"/>
            <w:szCs w:val="24"/>
          </w:rPr>
          <w:t xml:space="preserve">89 SNPs in at least ten hosts, 859 SNPs in at least half of the hosts, and 63% (19,270) </w:t>
        </w:r>
        <w:r w:rsidR="00182A6D" w:rsidDel="002450E5">
          <w:rPr>
            <w:sz w:val="24"/>
            <w:szCs w:val="24"/>
          </w:rPr>
          <w:t xml:space="preserve">of significant </w:t>
        </w:r>
        <w:r w:rsidR="00B34204" w:rsidDel="002450E5">
          <w:rPr>
            <w:sz w:val="24"/>
            <w:szCs w:val="24"/>
          </w:rPr>
          <w:t xml:space="preserve">SNPs unique to a single host. </w:t>
        </w:r>
        <w:r w:rsidR="00493503" w:rsidDel="002450E5">
          <w:rPr>
            <w:sz w:val="24"/>
            <w:szCs w:val="24"/>
          </w:rPr>
          <w:t xml:space="preserve">SNP calling between hosts was lower for GEMMA at the 99.9% permutation threshold, with 78% of significant SNPs (4269) in a single host, </w:t>
        </w:r>
        <w:r w:rsidR="00C409C8" w:rsidDel="002450E5">
          <w:rPr>
            <w:sz w:val="24"/>
            <w:szCs w:val="24"/>
          </w:rPr>
          <w:t>and 38 SNPs significant across at least half of the hosts</w:t>
        </w:r>
        <w:r w:rsidR="00B34204" w:rsidDel="002450E5">
          <w:rPr>
            <w:sz w:val="24"/>
            <w:szCs w:val="24"/>
          </w:rPr>
          <w:t xml:space="preserve"> (Figure S</w:t>
        </w:r>
        <w:r w:rsidR="007028AA" w:rsidDel="002450E5">
          <w:rPr>
            <w:sz w:val="24"/>
            <w:szCs w:val="24"/>
          </w:rPr>
          <w:t>4</w:t>
        </w:r>
        <w:r w:rsidR="00567AFE" w:rsidDel="002450E5">
          <w:rPr>
            <w:sz w:val="24"/>
            <w:szCs w:val="24"/>
          </w:rPr>
          <w:t>a</w:t>
        </w:r>
        <w:r w:rsidR="00B34204" w:rsidDel="002450E5">
          <w:rPr>
            <w:sz w:val="24"/>
            <w:szCs w:val="24"/>
          </w:rPr>
          <w:t>)</w:t>
        </w:r>
        <w:r w:rsidR="00C409C8" w:rsidDel="002450E5">
          <w:rPr>
            <w:sz w:val="24"/>
            <w:szCs w:val="24"/>
          </w:rPr>
          <w:t xml:space="preserve">. </w:t>
        </w:r>
      </w:moveFrom>
      <w:moveFromRangeEnd w:id="30"/>
      <w:r w:rsidR="007820BE">
        <w:rPr>
          <w:sz w:val="24"/>
          <w:szCs w:val="24"/>
        </w:rPr>
        <w:t xml:space="preserve">To </w:t>
      </w:r>
      <w:del w:id="32" w:author="N S" w:date="2018-08-13T15:08:00Z">
        <w:r w:rsidR="007820BE" w:rsidDel="00833708">
          <w:rPr>
            <w:sz w:val="24"/>
            <w:szCs w:val="24"/>
          </w:rPr>
          <w:delText xml:space="preserve">change </w:delText>
        </w:r>
        <w:r w:rsidR="0036598C" w:rsidDel="00833708">
          <w:rPr>
            <w:sz w:val="24"/>
            <w:szCs w:val="24"/>
          </w:rPr>
          <w:delText>from a SNP</w:delText>
        </w:r>
        <w:r w:rsidR="00EB3F3F" w:rsidDel="00833708">
          <w:rPr>
            <w:sz w:val="24"/>
            <w:szCs w:val="24"/>
          </w:rPr>
          <w:delText>-</w:delText>
        </w:r>
        <w:r w:rsidR="0036598C" w:rsidDel="00833708">
          <w:rPr>
            <w:sz w:val="24"/>
            <w:szCs w:val="24"/>
          </w:rPr>
          <w:delText>by</w:delText>
        </w:r>
        <w:r w:rsidR="00EB3F3F" w:rsidDel="00833708">
          <w:rPr>
            <w:sz w:val="24"/>
            <w:szCs w:val="24"/>
          </w:rPr>
          <w:delText>-</w:delText>
        </w:r>
        <w:r w:rsidR="0036598C" w:rsidDel="00833708">
          <w:rPr>
            <w:sz w:val="24"/>
            <w:szCs w:val="24"/>
          </w:rPr>
          <w:delText xml:space="preserve">SNP focus to </w:delText>
        </w:r>
        <w:r w:rsidR="007820BE" w:rsidDel="00833708">
          <w:rPr>
            <w:sz w:val="24"/>
            <w:szCs w:val="24"/>
          </w:rPr>
          <w:delText>a gene</w:delText>
        </w:r>
        <w:r w:rsidR="00891BDB" w:rsidDel="00833708">
          <w:rPr>
            <w:sz w:val="24"/>
            <w:szCs w:val="24"/>
          </w:rPr>
          <w:delText>-</w:delText>
        </w:r>
        <w:r w:rsidR="007820BE" w:rsidDel="00833708">
          <w:rPr>
            <w:sz w:val="24"/>
            <w:szCs w:val="24"/>
          </w:rPr>
          <w:delText>centric focus</w:delText>
        </w:r>
      </w:del>
      <w:ins w:id="33" w:author="N S" w:date="2018-08-13T15:08:00Z">
        <w:r w:rsidR="00833708">
          <w:rPr>
            <w:sz w:val="24"/>
            <w:szCs w:val="24"/>
          </w:rPr>
          <w:t xml:space="preserve">focus on </w:t>
        </w:r>
      </w:ins>
      <w:ins w:id="34" w:author="N S" w:date="2018-08-13T15:26:00Z">
        <w:r w:rsidR="007804B5">
          <w:rPr>
            <w:sz w:val="24"/>
            <w:szCs w:val="24"/>
          </w:rPr>
          <w:t xml:space="preserve">the small-effect </w:t>
        </w:r>
      </w:ins>
      <w:ins w:id="35" w:author="N S" w:date="2018-08-13T15:08:00Z">
        <w:r w:rsidR="00833708">
          <w:rPr>
            <w:sz w:val="24"/>
            <w:szCs w:val="24"/>
          </w:rPr>
          <w:t xml:space="preserve">genes linked to </w:t>
        </w:r>
      </w:ins>
      <w:ins w:id="36" w:author="N S" w:date="2018-08-13T15:09:00Z">
        <w:r w:rsidR="00833708" w:rsidRPr="00833708">
          <w:rPr>
            <w:i/>
            <w:sz w:val="24"/>
            <w:szCs w:val="24"/>
          </w:rPr>
          <w:t>B. cinerea</w:t>
        </w:r>
        <w:r w:rsidR="00833708">
          <w:rPr>
            <w:sz w:val="24"/>
            <w:szCs w:val="24"/>
          </w:rPr>
          <w:t xml:space="preserve"> virulence</w:t>
        </w:r>
      </w:ins>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codon for a given gene</w:t>
      </w:r>
      <w:r w:rsidR="007820BE">
        <w:rPr>
          <w:sz w:val="24"/>
          <w:szCs w:val="24"/>
        </w:rPr>
        <w:t>.</w:t>
      </w:r>
      <w:r w:rsidR="0036598C">
        <w:rPr>
          <w:sz w:val="24"/>
          <w:szCs w:val="24"/>
        </w:rPr>
        <w:t xml:space="preserve"> </w:t>
      </w:r>
      <w:r w:rsidR="00277283">
        <w:rPr>
          <w:sz w:val="24"/>
          <w:szCs w:val="24"/>
        </w:rPr>
        <w:t xml:space="preserve">This </w:t>
      </w:r>
      <w:r w:rsidR="009B5088">
        <w:rPr>
          <w:sz w:val="24"/>
          <w:szCs w:val="24"/>
        </w:rPr>
        <w:t>analysis identified</w:t>
      </w:r>
      <w:r w:rsidR="00277283">
        <w:rPr>
          <w:sz w:val="24"/>
          <w:szCs w:val="24"/>
        </w:rPr>
        <w:t xml:space="preserve"> </w:t>
      </w:r>
      <w:r w:rsidR="001D3CDA">
        <w:rPr>
          <w:sz w:val="24"/>
          <w:szCs w:val="24"/>
        </w:rPr>
        <w:t xml:space="preserve">14 </w:t>
      </w:r>
      <w:r w:rsidR="00277283">
        <w:rPr>
          <w:sz w:val="24"/>
          <w:szCs w:val="24"/>
        </w:rPr>
        <w:t>genes linked to differential virulence in all 12 tomato accessions</w:t>
      </w:r>
      <w:r w:rsidR="00C65355">
        <w:rPr>
          <w:sz w:val="24"/>
          <w:szCs w:val="24"/>
        </w:rPr>
        <w:t xml:space="preserve"> </w:t>
      </w:r>
      <w:r w:rsidR="00A676D8">
        <w:rPr>
          <w:sz w:val="24"/>
          <w:szCs w:val="24"/>
        </w:rPr>
        <w:t xml:space="preserve">by </w:t>
      </w:r>
      <w:proofErr w:type="spellStart"/>
      <w:r w:rsidR="00A676D8">
        <w:rPr>
          <w:sz w:val="24"/>
          <w:szCs w:val="24"/>
        </w:rPr>
        <w:t>bigRR</w:t>
      </w:r>
      <w:proofErr w:type="spellEnd"/>
      <w:r w:rsidR="00A676D8">
        <w:rPr>
          <w:sz w:val="24"/>
          <w:szCs w:val="24"/>
        </w:rPr>
        <w:t xml:space="preserve"> </w:t>
      </w:r>
      <w:r w:rsidR="00C65355">
        <w:rPr>
          <w:sz w:val="24"/>
          <w:szCs w:val="24"/>
        </w:rPr>
        <w:t>(Figure 5</w:t>
      </w:r>
      <w:r w:rsidR="00BD2830">
        <w:rPr>
          <w:sz w:val="24"/>
          <w:szCs w:val="24"/>
        </w:rPr>
        <w:t>b</w:t>
      </w:r>
      <w:r w:rsidR="00722316">
        <w:rPr>
          <w:sz w:val="24"/>
          <w:szCs w:val="24"/>
        </w:rPr>
        <w:t xml:space="preserve">, Table </w:t>
      </w:r>
      <w:r w:rsidR="00410703">
        <w:rPr>
          <w:sz w:val="24"/>
          <w:szCs w:val="24"/>
        </w:rPr>
        <w:t>S2e</w:t>
      </w:r>
      <w:r w:rsidR="00BD2830">
        <w:rPr>
          <w:sz w:val="24"/>
          <w:szCs w:val="24"/>
        </w:rPr>
        <w:t>)</w:t>
      </w:r>
      <w:r w:rsidR="00277283">
        <w:rPr>
          <w:sz w:val="24"/>
          <w:szCs w:val="24"/>
        </w:rPr>
        <w:t>, as</w:t>
      </w:r>
      <w:r w:rsidR="009B5088">
        <w:rPr>
          <w:sz w:val="24"/>
          <w:szCs w:val="24"/>
        </w:rPr>
        <w:t xml:space="preserve"> some SNPs within a gene had accession-specific phenotypes</w:t>
      </w:r>
      <w:r w:rsidR="00277283">
        <w:rPr>
          <w:sz w:val="24"/>
          <w:szCs w:val="24"/>
        </w:rPr>
        <w:t xml:space="preserve"> (significant in &lt;12 tomato accessions). A further </w:t>
      </w:r>
      <w:r w:rsidR="001D3CDA">
        <w:rPr>
          <w:sz w:val="24"/>
          <w:szCs w:val="24"/>
        </w:rPr>
        <w:t xml:space="preserve">1045 </w:t>
      </w:r>
      <w:r w:rsidR="00277283">
        <w:rPr>
          <w:sz w:val="24"/>
          <w:szCs w:val="24"/>
        </w:rPr>
        <w:t xml:space="preserve">genes were linked to </w:t>
      </w:r>
      <w:r w:rsidR="00277283">
        <w:rPr>
          <w:sz w:val="24"/>
          <w:szCs w:val="24"/>
        </w:rPr>
        <w:lastRenderedPageBreak/>
        <w:t>differential virulence on</w:t>
      </w:r>
      <w:r w:rsidR="00A50C30">
        <w:rPr>
          <w:sz w:val="24"/>
          <w:szCs w:val="24"/>
        </w:rPr>
        <w:t xml:space="preserve"> </w:t>
      </w:r>
      <w:r w:rsidR="00277283">
        <w:rPr>
          <w:sz w:val="24"/>
          <w:szCs w:val="24"/>
        </w:rPr>
        <w:t xml:space="preserve">7 </w:t>
      </w:r>
      <w:r w:rsidR="0051168B">
        <w:rPr>
          <w:sz w:val="24"/>
          <w:szCs w:val="24"/>
        </w:rPr>
        <w:t xml:space="preserve">to </w:t>
      </w:r>
      <w:r w:rsidR="00277283">
        <w:rPr>
          <w:sz w:val="24"/>
          <w:szCs w:val="24"/>
        </w:rPr>
        <w:t xml:space="preserve">11 </w:t>
      </w:r>
      <w:r w:rsidR="0051168B">
        <w:rPr>
          <w:sz w:val="24"/>
          <w:szCs w:val="24"/>
        </w:rPr>
        <w:t xml:space="preserve">of the </w:t>
      </w:r>
      <w:r w:rsidR="00277283">
        <w:rPr>
          <w:sz w:val="24"/>
          <w:szCs w:val="24"/>
        </w:rPr>
        <w:t>tomato accessions</w:t>
      </w:r>
      <w:r w:rsidR="00C65355">
        <w:rPr>
          <w:sz w:val="24"/>
          <w:szCs w:val="24"/>
        </w:rPr>
        <w:t xml:space="preserve"> </w:t>
      </w:r>
      <w:r w:rsidR="00A676D8">
        <w:rPr>
          <w:sz w:val="24"/>
          <w:szCs w:val="24"/>
        </w:rPr>
        <w:t xml:space="preserve">by </w:t>
      </w:r>
      <w:proofErr w:type="spellStart"/>
      <w:r w:rsidR="00A676D8">
        <w:rPr>
          <w:sz w:val="24"/>
          <w:szCs w:val="24"/>
        </w:rPr>
        <w:t>bigRR</w:t>
      </w:r>
      <w:proofErr w:type="spellEnd"/>
      <w:r w:rsidR="00A676D8">
        <w:rPr>
          <w:sz w:val="24"/>
          <w:szCs w:val="24"/>
        </w:rPr>
        <w:t xml:space="preserve"> </w:t>
      </w:r>
      <w:r w:rsidR="00C65355">
        <w:rPr>
          <w:sz w:val="24"/>
          <w:szCs w:val="24"/>
        </w:rPr>
        <w:t>(Figure 5</w:t>
      </w:r>
      <w:r w:rsidR="00722316">
        <w:rPr>
          <w:sz w:val="24"/>
          <w:szCs w:val="24"/>
        </w:rPr>
        <w:t xml:space="preserve">b, Table </w:t>
      </w:r>
      <w:r w:rsidR="00410703">
        <w:rPr>
          <w:sz w:val="24"/>
          <w:szCs w:val="24"/>
        </w:rPr>
        <w:t>S2e</w:t>
      </w:r>
      <w:r w:rsidR="006F171A">
        <w:rPr>
          <w:sz w:val="24"/>
          <w:szCs w:val="24"/>
        </w:rPr>
        <w:t>)</w:t>
      </w:r>
      <w:r w:rsidR="00277283">
        <w:rPr>
          <w:sz w:val="24"/>
          <w:szCs w:val="24"/>
        </w:rPr>
        <w:t xml:space="preserve">. </w:t>
      </w:r>
      <w:r w:rsidR="0051168B">
        <w:rPr>
          <w:sz w:val="24"/>
          <w:szCs w:val="24"/>
        </w:rPr>
        <w:t xml:space="preserve">At the 99.9% SNP significance threshold, GEMMA identified </w:t>
      </w:r>
      <w:r w:rsidR="00ED17B2">
        <w:rPr>
          <w:sz w:val="24"/>
          <w:szCs w:val="24"/>
        </w:rPr>
        <w:t xml:space="preserve">23 </w:t>
      </w:r>
      <w:r w:rsidR="0051168B">
        <w:rPr>
          <w:sz w:val="24"/>
          <w:szCs w:val="24"/>
        </w:rPr>
        <w:t>genes across 7 to 9 of the tomato accessions (</w:t>
      </w:r>
      <w:r w:rsidR="00182A6D">
        <w:rPr>
          <w:sz w:val="24"/>
          <w:szCs w:val="24"/>
        </w:rPr>
        <w:t>Figure S</w:t>
      </w:r>
      <w:r w:rsidR="007028AA">
        <w:rPr>
          <w:sz w:val="24"/>
          <w:szCs w:val="24"/>
        </w:rPr>
        <w:t>4</w:t>
      </w:r>
      <w:r w:rsidR="0051168B">
        <w:rPr>
          <w:sz w:val="24"/>
          <w:szCs w:val="24"/>
        </w:rPr>
        <w:t xml:space="preserve">). </w:t>
      </w:r>
    </w:p>
    <w:p w14:paraId="159340F7" w14:textId="77777777" w:rsidR="007240A7" w:rsidRDefault="007240A7">
      <w:pPr>
        <w:rPr>
          <w:sz w:val="24"/>
          <w:szCs w:val="24"/>
        </w:rPr>
      </w:pPr>
    </w:p>
    <w:p w14:paraId="7301DEFC" w14:textId="6A04F823" w:rsidR="00924546" w:rsidRDefault="00924546" w:rsidP="00924546">
      <w:pPr>
        <w:spacing w:line="480" w:lineRule="auto"/>
        <w:ind w:firstLine="720"/>
        <w:rPr>
          <w:sz w:val="24"/>
          <w:szCs w:val="24"/>
        </w:rPr>
      </w:pPr>
      <w:r>
        <w:rPr>
          <w:sz w:val="24"/>
          <w:szCs w:val="24"/>
        </w:rPr>
        <w:t xml:space="preserve">Of the </w:t>
      </w:r>
      <w:r w:rsidR="00D32C9D">
        <w:rPr>
          <w:sz w:val="24"/>
          <w:szCs w:val="24"/>
        </w:rPr>
        <w:t>14</w:t>
      </w:r>
      <w:r>
        <w:rPr>
          <w:sz w:val="24"/>
          <w:szCs w:val="24"/>
        </w:rPr>
        <w:t xml:space="preserve"> genes with SNPs significantly associated with </w:t>
      </w:r>
      <w:r w:rsidRPr="004D42B7">
        <w:rPr>
          <w:i/>
          <w:sz w:val="24"/>
          <w:szCs w:val="24"/>
        </w:rPr>
        <w:t>B. cinerea</w:t>
      </w:r>
      <w:r>
        <w:rPr>
          <w:sz w:val="24"/>
          <w:szCs w:val="24"/>
        </w:rPr>
        <w:t xml:space="preserve"> virulence on all </w:t>
      </w:r>
    </w:p>
    <w:p w14:paraId="5D833F64" w14:textId="7874986F" w:rsidR="00082C15" w:rsidRDefault="00A50C30" w:rsidP="00082C15">
      <w:pPr>
        <w:spacing w:line="480" w:lineRule="auto"/>
        <w:rPr>
          <w:sz w:val="24"/>
          <w:szCs w:val="24"/>
        </w:rPr>
      </w:pPr>
      <w:r>
        <w:rPr>
          <w:sz w:val="24"/>
          <w:szCs w:val="24"/>
        </w:rPr>
        <w:t>tomato genotypes</w:t>
      </w:r>
      <w:r w:rsidR="006B54EE">
        <w:rPr>
          <w:sz w:val="24"/>
          <w:szCs w:val="24"/>
        </w:rPr>
        <w:t xml:space="preserve"> by </w:t>
      </w:r>
      <w:proofErr w:type="spellStart"/>
      <w:r w:rsidR="006B54EE">
        <w:rPr>
          <w:sz w:val="24"/>
          <w:szCs w:val="24"/>
        </w:rPr>
        <w:t>bigRR</w:t>
      </w:r>
      <w:proofErr w:type="spellEnd"/>
      <w:r w:rsidR="006F171A">
        <w:rPr>
          <w:sz w:val="24"/>
          <w:szCs w:val="24"/>
        </w:rPr>
        <w:t xml:space="preserve">, </w:t>
      </w:r>
      <w:r w:rsidR="001F3E05">
        <w:rPr>
          <w:sz w:val="24"/>
          <w:szCs w:val="24"/>
        </w:rPr>
        <w:t>most have not been formally linked to pathogen virulence.</w:t>
      </w:r>
      <w:r>
        <w:rPr>
          <w:sz w:val="24"/>
          <w:szCs w:val="24"/>
        </w:rPr>
        <w:t xml:space="preserve"> </w:t>
      </w:r>
      <w:r w:rsidR="001F3E05">
        <w:rPr>
          <w:sz w:val="24"/>
          <w:szCs w:val="24"/>
        </w:rPr>
        <w:t xml:space="preserve">However, SNPs within a </w:t>
      </w:r>
      <w:proofErr w:type="spellStart"/>
      <w:r w:rsidR="001F3E05">
        <w:rPr>
          <w:sz w:val="24"/>
          <w:szCs w:val="24"/>
        </w:rPr>
        <w:t>pectinesterase</w:t>
      </w:r>
      <w:proofErr w:type="spellEnd"/>
      <w:r w:rsidR="001F3E05">
        <w:rPr>
          <w:sz w:val="24"/>
          <w:szCs w:val="24"/>
        </w:rPr>
        <w:t xml:space="preserve"> gene (BcT4_6001, Bcin14g00870) were associated </w:t>
      </w:r>
      <w:r w:rsidR="00EC2B40">
        <w:rPr>
          <w:sz w:val="24"/>
          <w:szCs w:val="24"/>
        </w:rPr>
        <w:t>to virulence across</w:t>
      </w:r>
      <w:r w:rsidR="001F3E05">
        <w:rPr>
          <w:sz w:val="24"/>
          <w:szCs w:val="24"/>
        </w:rPr>
        <w:t xml:space="preserve"> 11 tomato accessions. </w:t>
      </w:r>
      <w:proofErr w:type="spellStart"/>
      <w:r w:rsidR="001F3E05">
        <w:rPr>
          <w:sz w:val="24"/>
          <w:szCs w:val="24"/>
        </w:rPr>
        <w:t>P</w:t>
      </w:r>
      <w:r>
        <w:rPr>
          <w:sz w:val="24"/>
          <w:szCs w:val="24"/>
        </w:rPr>
        <w:t>ectinesterase</w:t>
      </w:r>
      <w:r w:rsidR="00030F30">
        <w:rPr>
          <w:sz w:val="24"/>
          <w:szCs w:val="24"/>
        </w:rPr>
        <w:t>s</w:t>
      </w:r>
      <w:proofErr w:type="spellEnd"/>
      <w:r>
        <w:rPr>
          <w:sz w:val="24"/>
          <w:szCs w:val="24"/>
        </w:rPr>
        <w:t xml:space="preserve"> </w:t>
      </w:r>
      <w:r w:rsidR="00030F30">
        <w:rPr>
          <w:sz w:val="24"/>
          <w:szCs w:val="24"/>
        </w:rPr>
        <w:t>are</w:t>
      </w:r>
      <w:r>
        <w:rPr>
          <w:sz w:val="24"/>
          <w:szCs w:val="24"/>
        </w:rPr>
        <w:t xml:space="preserve"> key enzyme</w:t>
      </w:r>
      <w:r w:rsidR="00030F30">
        <w:rPr>
          <w:sz w:val="24"/>
          <w:szCs w:val="24"/>
        </w:rPr>
        <w:t>s</w:t>
      </w:r>
      <w:r>
        <w:rPr>
          <w:sz w:val="24"/>
          <w:szCs w:val="24"/>
        </w:rPr>
        <w:t xml:space="preserve"> for attacking the host cell wall</w:t>
      </w:r>
      <w:r w:rsidR="007E100C">
        <w:rPr>
          <w:sz w:val="24"/>
          <w:szCs w:val="24"/>
        </w:rPr>
        <w:t>,</w:t>
      </w:r>
      <w:r>
        <w:rPr>
          <w:sz w:val="24"/>
          <w:szCs w:val="24"/>
        </w:rPr>
        <w:t xml:space="preserve"> suggesting that variation in this</w:t>
      </w:r>
      <w:r w:rsidR="00030F30">
        <w:rPr>
          <w:sz w:val="24"/>
          <w:szCs w:val="24"/>
        </w:rPr>
        <w:t xml:space="preserve"> </w:t>
      </w:r>
      <w:proofErr w:type="spellStart"/>
      <w:r w:rsidR="00030F30">
        <w:rPr>
          <w:sz w:val="24"/>
          <w:szCs w:val="24"/>
        </w:rPr>
        <w:t>pectinesterase</w:t>
      </w:r>
      <w:proofErr w:type="spellEnd"/>
      <w:r>
        <w:rPr>
          <w:sz w:val="24"/>
          <w:szCs w:val="24"/>
        </w:rPr>
        <w:t xml:space="preserve"> locus and the other loci may influence pathogen virulence across all the tomato genotypes </w:t>
      </w:r>
      <w:r w:rsidR="009810DC">
        <w:rPr>
          <w:sz w:val="24"/>
          <w:szCs w:val="24"/>
        </w:rPr>
        <w:fldChar w:fldCharType="begin"/>
      </w:r>
      <w:r w:rsidR="005F1A4E">
        <w:rPr>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Pr>
          <w:sz w:val="24"/>
          <w:szCs w:val="24"/>
        </w:rPr>
        <w:fldChar w:fldCharType="separate"/>
      </w:r>
      <w:r w:rsidR="009810DC">
        <w:rPr>
          <w:noProof/>
          <w:sz w:val="24"/>
          <w:szCs w:val="24"/>
        </w:rPr>
        <w:t>(Valette-Collet, Cimerman et al. 2003)</w:t>
      </w:r>
      <w:r w:rsidR="009810DC">
        <w:rPr>
          <w:sz w:val="24"/>
          <w:szCs w:val="24"/>
        </w:rPr>
        <w:fldChar w:fldCharType="end"/>
      </w:r>
      <w:r>
        <w:rPr>
          <w:sz w:val="24"/>
          <w:szCs w:val="24"/>
        </w:rPr>
        <w:t>.</w:t>
      </w:r>
      <w:r w:rsidR="00802A76">
        <w:rPr>
          <w:sz w:val="24"/>
          <w:szCs w:val="24"/>
        </w:rPr>
        <w:t xml:space="preserve"> </w:t>
      </w:r>
      <w:r w:rsidR="00435AF3">
        <w:rPr>
          <w:sz w:val="24"/>
          <w:szCs w:val="24"/>
        </w:rPr>
        <w:t xml:space="preserve">Therefore, </w:t>
      </w:r>
      <w:r w:rsidR="00FF0C34">
        <w:rPr>
          <w:sz w:val="24"/>
          <w:szCs w:val="24"/>
        </w:rPr>
        <w:t>w</w:t>
      </w:r>
      <w:r w:rsidR="00973ACC">
        <w:rPr>
          <w:sz w:val="24"/>
          <w:szCs w:val="24"/>
        </w:rPr>
        <w:t xml:space="preserve">e looked for evidence of </w:t>
      </w:r>
      <w:r w:rsidR="00802A76">
        <w:rPr>
          <w:sz w:val="24"/>
          <w:szCs w:val="24"/>
        </w:rPr>
        <w:t>multiple haplotypes in this locus linked to virulence</w:t>
      </w:r>
      <w:r w:rsidR="00FF0C34">
        <w:rPr>
          <w:sz w:val="24"/>
          <w:szCs w:val="24"/>
        </w:rPr>
        <w:t xml:space="preserve"> by</w:t>
      </w:r>
      <w:r w:rsidR="003A583C">
        <w:rPr>
          <w:sz w:val="24"/>
          <w:szCs w:val="24"/>
        </w:rPr>
        <w:t xml:space="preserve"> visualiz</w:t>
      </w:r>
      <w:r w:rsidR="00FF0C34">
        <w:rPr>
          <w:sz w:val="24"/>
          <w:szCs w:val="24"/>
        </w:rPr>
        <w:t>ing</w:t>
      </w:r>
      <w:r w:rsidR="003A583C">
        <w:rPr>
          <w:sz w:val="24"/>
          <w:szCs w:val="24"/>
        </w:rPr>
        <w:t xml:space="preserve"> the SNP effects across </w:t>
      </w:r>
      <w:r w:rsidR="00FF0C34">
        <w:rPr>
          <w:sz w:val="24"/>
          <w:szCs w:val="24"/>
        </w:rPr>
        <w:t xml:space="preserve">the </w:t>
      </w:r>
      <w:proofErr w:type="spellStart"/>
      <w:r w:rsidR="00FF0C34">
        <w:rPr>
          <w:sz w:val="24"/>
          <w:szCs w:val="24"/>
        </w:rPr>
        <w:t>pectinesterase</w:t>
      </w:r>
      <w:proofErr w:type="spellEnd"/>
      <w:r w:rsidR="00FF0C34">
        <w:rPr>
          <w:sz w:val="24"/>
          <w:szCs w:val="24"/>
        </w:rPr>
        <w:t xml:space="preserve"> </w:t>
      </w:r>
      <w:r w:rsidR="003A583C">
        <w:rPr>
          <w:sz w:val="24"/>
          <w:szCs w:val="24"/>
        </w:rPr>
        <w:t>gene</w:t>
      </w:r>
      <w:r w:rsidR="00FF0C34">
        <w:rPr>
          <w:sz w:val="24"/>
          <w:szCs w:val="24"/>
        </w:rPr>
        <w:t>.</w:t>
      </w:r>
      <w:r w:rsidR="003A583C">
        <w:rPr>
          <w:sz w:val="24"/>
          <w:szCs w:val="24"/>
        </w:rPr>
        <w:t xml:space="preserve"> </w:t>
      </w:r>
      <w:r w:rsidR="00FF0C34">
        <w:rPr>
          <w:sz w:val="24"/>
          <w:szCs w:val="24"/>
        </w:rPr>
        <w:t>W</w:t>
      </w:r>
      <w:r w:rsidR="003A583C">
        <w:rPr>
          <w:sz w:val="24"/>
          <w:szCs w:val="24"/>
        </w:rPr>
        <w:t xml:space="preserve">e </w:t>
      </w:r>
      <w:r w:rsidR="00802A76">
        <w:rPr>
          <w:sz w:val="24"/>
          <w:szCs w:val="24"/>
        </w:rPr>
        <w:t>plotted the effect sizes for all SNPs in this gene and investigated the linkage disequilibrium amongst these SNPs</w:t>
      </w:r>
      <w:r w:rsidR="00C65355">
        <w:rPr>
          <w:sz w:val="24"/>
          <w:szCs w:val="24"/>
        </w:rPr>
        <w:t xml:space="preserve"> (Figure 6</w:t>
      </w:r>
      <w:r w:rsidR="00402701">
        <w:rPr>
          <w:sz w:val="24"/>
          <w:szCs w:val="24"/>
        </w:rPr>
        <w:t>)</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C65355">
        <w:rPr>
          <w:sz w:val="24"/>
          <w:szCs w:val="24"/>
        </w:rPr>
        <w:t xml:space="preserve"> (Figure 6</w:t>
      </w:r>
      <w:r w:rsidR="0036234E">
        <w:rPr>
          <w:sz w:val="24"/>
          <w:szCs w:val="24"/>
        </w:rPr>
        <w:t>a)</w:t>
      </w:r>
      <w:r w:rsidR="00FF0C34">
        <w:rPr>
          <w:sz w:val="24"/>
          <w:szCs w:val="24"/>
        </w:rPr>
        <w:t>. We identified</w:t>
      </w:r>
      <w:r w:rsidR="00802A76">
        <w:rPr>
          <w:sz w:val="24"/>
          <w:szCs w:val="24"/>
        </w:rPr>
        <w:t xml:space="preserve"> two </w:t>
      </w:r>
      <w:r w:rsidR="0036234E">
        <w:rPr>
          <w:sz w:val="24"/>
          <w:szCs w:val="24"/>
        </w:rPr>
        <w:t>haplotype blocks contribut</w:t>
      </w:r>
      <w:r w:rsidR="00802A76">
        <w:rPr>
          <w:sz w:val="24"/>
          <w:szCs w:val="24"/>
        </w:rPr>
        <w:t>ing</w:t>
      </w:r>
      <w:r w:rsidR="0036234E">
        <w:rPr>
          <w:sz w:val="24"/>
          <w:szCs w:val="24"/>
        </w:rPr>
        <w:t xml:space="preserve"> to the association of this gene to t</w:t>
      </w:r>
      <w:r w:rsidR="00C65355">
        <w:rPr>
          <w:sz w:val="24"/>
          <w:szCs w:val="24"/>
        </w:rPr>
        <w:t>he virulence phenotype (Figure 6</w:t>
      </w:r>
      <w:r w:rsidR="0036234E">
        <w:rPr>
          <w:sz w:val="24"/>
          <w:szCs w:val="24"/>
        </w:rPr>
        <w:t xml:space="preserve">b). </w:t>
      </w:r>
      <w:r w:rsidR="00802A76">
        <w:rPr>
          <w:sz w:val="24"/>
          <w:szCs w:val="24"/>
        </w:rPr>
        <w:t xml:space="preserve">One block is associated with SNPs in the </w:t>
      </w:r>
      <w:r w:rsidR="008A562C">
        <w:rPr>
          <w:sz w:val="24"/>
          <w:szCs w:val="24"/>
        </w:rPr>
        <w:t>5</w:t>
      </w:r>
      <w:r w:rsidR="002C1318">
        <w:rPr>
          <w:sz w:val="24"/>
          <w:szCs w:val="24"/>
        </w:rPr>
        <w:t>’</w:t>
      </w:r>
      <w:r w:rsidR="008A562C">
        <w:rPr>
          <w:sz w:val="24"/>
          <w:szCs w:val="24"/>
        </w:rPr>
        <w:t xml:space="preserve"> untranslated region</w:t>
      </w:r>
      <w:r w:rsidR="00802A76">
        <w:rPr>
          <w:sz w:val="24"/>
          <w:szCs w:val="24"/>
        </w:rPr>
        <w:t xml:space="preserve"> in SNPs 5-11</w:t>
      </w:r>
      <w:r w:rsidR="004526A2">
        <w:rPr>
          <w:sz w:val="24"/>
          <w:szCs w:val="24"/>
        </w:rPr>
        <w:t>,</w:t>
      </w:r>
      <w:r w:rsidR="00802A76">
        <w:rPr>
          <w:sz w:val="24"/>
          <w:szCs w:val="24"/>
        </w:rPr>
        <w:t xml:space="preserve"> and the second block is SNPs that span the entirety of the gene</w:t>
      </w:r>
      <w:r w:rsidR="002C1318">
        <w:rPr>
          <w:sz w:val="24"/>
          <w:szCs w:val="24"/>
        </w:rPr>
        <w:t xml:space="preserve"> in SNPs 13-26</w:t>
      </w:r>
      <w:r w:rsidR="00802A76">
        <w:rPr>
          <w:sz w:val="24"/>
          <w:szCs w:val="24"/>
        </w:rPr>
        <w:t xml:space="preserve">. Interestingly, there </w:t>
      </w:r>
      <w:r w:rsidR="002C1318">
        <w:rPr>
          <w:sz w:val="24"/>
          <w:szCs w:val="24"/>
        </w:rPr>
        <w:t>are only two</w:t>
      </w:r>
      <w:r w:rsidR="00802A76">
        <w:rPr>
          <w:sz w:val="24"/>
          <w:szCs w:val="24"/>
        </w:rPr>
        <w:t xml:space="preserve"> SNP</w:t>
      </w:r>
      <w:r w:rsidR="002C1318">
        <w:rPr>
          <w:sz w:val="24"/>
          <w:szCs w:val="24"/>
        </w:rPr>
        <w:t>s</w:t>
      </w:r>
      <w:r w:rsidR="00802A76">
        <w:rPr>
          <w:sz w:val="24"/>
          <w:szCs w:val="24"/>
        </w:rPr>
        <w:t xml:space="preserve"> in the open reading frame </w:t>
      </w:r>
      <w:r w:rsidR="00FB6FB3">
        <w:rPr>
          <w:sz w:val="24"/>
          <w:szCs w:val="24"/>
        </w:rPr>
        <w:t>of the associated</w:t>
      </w:r>
      <w:r w:rsidR="00802A76">
        <w:rPr>
          <w:sz w:val="24"/>
          <w:szCs w:val="24"/>
        </w:rPr>
        <w:t xml:space="preserve"> gene (Figure </w:t>
      </w:r>
      <w:r w:rsidR="00070D24">
        <w:rPr>
          <w:sz w:val="24"/>
          <w:szCs w:val="24"/>
        </w:rPr>
        <w:t>6</w:t>
      </w:r>
      <w:r w:rsidR="00802A76">
        <w:rPr>
          <w:sz w:val="24"/>
          <w:szCs w:val="24"/>
        </w:rPr>
        <w:t xml:space="preserve">). This suggests that the major variation surrounding this locus is controlling the regulatory motifs for this </w:t>
      </w:r>
      <w:proofErr w:type="spellStart"/>
      <w:r w:rsidR="00802A76">
        <w:rPr>
          <w:sz w:val="24"/>
          <w:szCs w:val="24"/>
        </w:rPr>
        <w:t>pectinesterase</w:t>
      </w:r>
      <w:proofErr w:type="spellEnd"/>
      <w:r w:rsidR="00802A76">
        <w:rPr>
          <w:sz w:val="24"/>
          <w:szCs w:val="24"/>
        </w:rPr>
        <w:t>. Thus,</w:t>
      </w:r>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874893">
        <w:rPr>
          <w:sz w:val="24"/>
          <w:szCs w:val="24"/>
        </w:rPr>
        <w:t>.</w:t>
      </w:r>
      <w:r w:rsidR="002176E8">
        <w:rPr>
          <w:sz w:val="24"/>
          <w:szCs w:val="24"/>
        </w:rPr>
        <w:t xml:space="preserve"> </w:t>
      </w:r>
      <w:r w:rsidR="00802A76">
        <w:rPr>
          <w:sz w:val="24"/>
          <w:szCs w:val="24"/>
        </w:rPr>
        <w:t>This suggests that</w:t>
      </w:r>
      <w:r w:rsidR="004C21DA">
        <w:rPr>
          <w:sz w:val="24"/>
          <w:szCs w:val="24"/>
        </w:rPr>
        <w:t xml:space="preserve"> </w:t>
      </w:r>
      <w:r w:rsidR="00A42B96">
        <w:rPr>
          <w:sz w:val="24"/>
          <w:szCs w:val="24"/>
        </w:rPr>
        <w:t xml:space="preserve">the pathogen </w:t>
      </w:r>
      <w:r w:rsidR="00802A76">
        <w:rPr>
          <w:sz w:val="24"/>
          <w:szCs w:val="24"/>
        </w:rPr>
        <w:t>relies</w:t>
      </w:r>
      <w:r w:rsidR="00A42B96">
        <w:rPr>
          <w:sz w:val="24"/>
          <w:szCs w:val="24"/>
        </w:rPr>
        <w:t xml:space="preserve"> on polyge</w:t>
      </w:r>
      <w:r w:rsidR="004A428B">
        <w:rPr>
          <w:sz w:val="24"/>
          <w:szCs w:val="24"/>
        </w:rPr>
        <w:t>nic small effect loci</w:t>
      </w:r>
      <w:r w:rsidR="00802A76">
        <w:rPr>
          <w:sz w:val="24"/>
          <w:szCs w:val="24"/>
        </w:rPr>
        <w:t xml:space="preserve">, potentially allowing selection to </w:t>
      </w:r>
      <w:r w:rsidR="004A428B">
        <w:rPr>
          <w:sz w:val="24"/>
          <w:szCs w:val="24"/>
        </w:rPr>
        <w:t>customize</w:t>
      </w:r>
      <w:r w:rsidR="00A42B96">
        <w:rPr>
          <w:sz w:val="24"/>
          <w:szCs w:val="24"/>
        </w:rPr>
        <w:t xml:space="preserve"> virulence on the different tomato hosts.</w:t>
      </w:r>
    </w:p>
    <w:p w14:paraId="7FF89CA2" w14:textId="2D16ABFC" w:rsidR="00D61809" w:rsidRDefault="00D61809" w:rsidP="00082C15">
      <w:pPr>
        <w:spacing w:line="480" w:lineRule="auto"/>
        <w:rPr>
          <w:ins w:id="37" w:author="N S" w:date="2018-08-13T15:06:00Z"/>
          <w:sz w:val="24"/>
          <w:szCs w:val="24"/>
        </w:rPr>
      </w:pPr>
      <w:r>
        <w:rPr>
          <w:sz w:val="24"/>
          <w:szCs w:val="24"/>
        </w:rPr>
        <w:lastRenderedPageBreak/>
        <w:tab/>
      </w:r>
      <w:commentRangeStart w:id="38"/>
      <w:commentRangeStart w:id="39"/>
      <w:r w:rsidR="002B218B">
        <w:rPr>
          <w:sz w:val="24"/>
          <w:szCs w:val="24"/>
        </w:rPr>
        <w:t xml:space="preserve">To </w:t>
      </w:r>
      <w:r w:rsidR="00272E80">
        <w:rPr>
          <w:sz w:val="24"/>
          <w:szCs w:val="24"/>
        </w:rPr>
        <w:t>identify</w:t>
      </w:r>
      <w:r w:rsidR="002B218B">
        <w:rPr>
          <w:sz w:val="24"/>
          <w:szCs w:val="24"/>
        </w:rPr>
        <w:t xml:space="preserve"> genes</w:t>
      </w:r>
      <w:r w:rsidR="00272E80">
        <w:rPr>
          <w:sz w:val="24"/>
          <w:szCs w:val="24"/>
        </w:rPr>
        <w:t xml:space="preserve"> consistently </w:t>
      </w:r>
      <w:r w:rsidR="002B218B">
        <w:rPr>
          <w:sz w:val="24"/>
          <w:szCs w:val="24"/>
        </w:rPr>
        <w:t>associate</w:t>
      </w:r>
      <w:r w:rsidR="00272E80">
        <w:rPr>
          <w:sz w:val="24"/>
          <w:szCs w:val="24"/>
        </w:rPr>
        <w:t>d</w:t>
      </w:r>
      <w:r w:rsidR="002B218B">
        <w:rPr>
          <w:sz w:val="24"/>
          <w:szCs w:val="24"/>
        </w:rPr>
        <w:t xml:space="preserve"> with </w:t>
      </w:r>
      <w:r w:rsidR="002B218B" w:rsidRPr="001F3E05">
        <w:rPr>
          <w:i/>
          <w:sz w:val="24"/>
          <w:szCs w:val="24"/>
        </w:rPr>
        <w:t>B. cinerea</w:t>
      </w:r>
      <w:r w:rsidR="002B218B">
        <w:rPr>
          <w:sz w:val="24"/>
          <w:szCs w:val="24"/>
        </w:rPr>
        <w:t xml:space="preserve"> virulence on tomato</w:t>
      </w:r>
      <w:r w:rsidR="00272E80">
        <w:rPr>
          <w:sz w:val="24"/>
          <w:szCs w:val="24"/>
        </w:rPr>
        <w:t xml:space="preserve"> across</w:t>
      </w:r>
      <w:r w:rsidR="002B218B">
        <w:rPr>
          <w:sz w:val="24"/>
          <w:szCs w:val="24"/>
        </w:rPr>
        <w:t xml:space="preserve"> GWA method</w:t>
      </w:r>
      <w:r w:rsidR="00272E80">
        <w:rPr>
          <w:sz w:val="24"/>
          <w:szCs w:val="24"/>
        </w:rPr>
        <w:t>s</w:t>
      </w:r>
      <w:r w:rsidR="002B218B">
        <w:rPr>
          <w:sz w:val="24"/>
          <w:szCs w:val="24"/>
        </w:rPr>
        <w:t>, we examined the gene overlap between</w:t>
      </w:r>
      <w:r w:rsidR="001F3E05">
        <w:rPr>
          <w:sz w:val="24"/>
          <w:szCs w:val="24"/>
        </w:rPr>
        <w:t xml:space="preserve"> significant associations identified by</w:t>
      </w:r>
      <w:r w:rsidR="002B218B">
        <w:rPr>
          <w:sz w:val="24"/>
          <w:szCs w:val="24"/>
        </w:rPr>
        <w:t xml:space="preserve"> GEMMA on the B05.10 genome and </w:t>
      </w:r>
      <w:proofErr w:type="spellStart"/>
      <w:r w:rsidR="002B218B">
        <w:rPr>
          <w:sz w:val="24"/>
          <w:szCs w:val="24"/>
        </w:rPr>
        <w:t>bigRR</w:t>
      </w:r>
      <w:proofErr w:type="spellEnd"/>
      <w:r w:rsidR="002B218B">
        <w:rPr>
          <w:sz w:val="24"/>
          <w:szCs w:val="24"/>
        </w:rPr>
        <w:t xml:space="preserve"> on the T4 genome. </w:t>
      </w:r>
      <w:r w:rsidR="005A3A13">
        <w:rPr>
          <w:sz w:val="24"/>
          <w:szCs w:val="24"/>
        </w:rPr>
        <w:t xml:space="preserve">We conservatively identified genes within 2kb of significant SNPs at the 99% permutation threshold for </w:t>
      </w:r>
      <w:proofErr w:type="spellStart"/>
      <w:r w:rsidR="005A3A13">
        <w:rPr>
          <w:sz w:val="24"/>
          <w:szCs w:val="24"/>
        </w:rPr>
        <w:t>bigRR</w:t>
      </w:r>
      <w:proofErr w:type="spellEnd"/>
      <w:r w:rsidR="005A3A13">
        <w:rPr>
          <w:sz w:val="24"/>
          <w:szCs w:val="24"/>
        </w:rPr>
        <w:t xml:space="preserve">, and at the 99.9% permutation threshold for GEMMA. Among these, </w:t>
      </w:r>
      <w:r w:rsidR="008D28CD">
        <w:rPr>
          <w:sz w:val="24"/>
          <w:szCs w:val="24"/>
        </w:rPr>
        <w:t>263</w:t>
      </w:r>
      <w:r w:rsidR="005A3A13">
        <w:rPr>
          <w:sz w:val="24"/>
          <w:szCs w:val="24"/>
        </w:rPr>
        <w:t xml:space="preserve"> genes were linked to at least two plant genotypes by both methods (Table S</w:t>
      </w:r>
      <w:r w:rsidR="00410703">
        <w:rPr>
          <w:sz w:val="24"/>
          <w:szCs w:val="24"/>
        </w:rPr>
        <w:t>2</w:t>
      </w:r>
      <w:r w:rsidR="006B5011">
        <w:rPr>
          <w:sz w:val="24"/>
          <w:szCs w:val="24"/>
        </w:rPr>
        <w:t>a</w:t>
      </w:r>
      <w:r w:rsidR="005A3A13">
        <w:rPr>
          <w:sz w:val="24"/>
          <w:szCs w:val="24"/>
        </w:rPr>
        <w:t xml:space="preserve">). </w:t>
      </w:r>
      <w:r w:rsidR="001A47DC">
        <w:rPr>
          <w:sz w:val="24"/>
          <w:szCs w:val="24"/>
        </w:rPr>
        <w:t>These genes include transporters and enzymes</w:t>
      </w:r>
      <w:r w:rsidR="00EC2B40">
        <w:rPr>
          <w:sz w:val="24"/>
          <w:szCs w:val="24"/>
        </w:rPr>
        <w:t xml:space="preserve"> that can be important for Botrytis toxin production and/or detoxification of plant defense compounds and are key to virulence. Other known and </w:t>
      </w:r>
      <w:r w:rsidR="008F47C7">
        <w:rPr>
          <w:sz w:val="24"/>
          <w:szCs w:val="24"/>
        </w:rPr>
        <w:t>predicted pathogen virulence functions</w:t>
      </w:r>
      <w:r w:rsidR="00EC2B40">
        <w:rPr>
          <w:sz w:val="24"/>
          <w:szCs w:val="24"/>
        </w:rPr>
        <w:t xml:space="preserve"> were largely not identified</w:t>
      </w:r>
      <w:r w:rsidR="008F47C7">
        <w:rPr>
          <w:sz w:val="24"/>
          <w:szCs w:val="24"/>
        </w:rPr>
        <w:t xml:space="preserve"> (Table S</w:t>
      </w:r>
      <w:r w:rsidR="00410703">
        <w:rPr>
          <w:sz w:val="24"/>
          <w:szCs w:val="24"/>
        </w:rPr>
        <w:t>2</w:t>
      </w:r>
      <w:r w:rsidR="006B5011">
        <w:rPr>
          <w:sz w:val="24"/>
          <w:szCs w:val="24"/>
        </w:rPr>
        <w:t>a, c</w:t>
      </w:r>
      <w:r w:rsidR="008F47C7">
        <w:rPr>
          <w:sz w:val="24"/>
          <w:szCs w:val="24"/>
        </w:rPr>
        <w:t xml:space="preserve">). </w:t>
      </w:r>
      <w:commentRangeEnd w:id="38"/>
      <w:r w:rsidR="001E57D3">
        <w:rPr>
          <w:rStyle w:val="CommentReference"/>
        </w:rPr>
        <w:commentReference w:id="38"/>
      </w:r>
      <w:commentRangeEnd w:id="39"/>
      <w:r w:rsidR="00C45692">
        <w:rPr>
          <w:rStyle w:val="CommentReference"/>
        </w:rPr>
        <w:commentReference w:id="39"/>
      </w:r>
    </w:p>
    <w:p w14:paraId="6FD4B0D5" w14:textId="3E40DB7A" w:rsidR="00082C15" w:rsidRDefault="00833708" w:rsidP="001E57D3">
      <w:pPr>
        <w:spacing w:line="480" w:lineRule="auto"/>
        <w:ind w:firstLine="720"/>
        <w:rPr>
          <w:sz w:val="24"/>
          <w:szCs w:val="24"/>
        </w:rPr>
      </w:pPr>
      <w:ins w:id="40" w:author="N S" w:date="2018-08-13T15:06:00Z">
        <w:r>
          <w:rPr>
            <w:sz w:val="24"/>
            <w:szCs w:val="24"/>
          </w:rPr>
          <w:t xml:space="preserve">At the SNP level, </w:t>
        </w:r>
      </w:ins>
      <w:ins w:id="41" w:author="N S" w:date="2018-08-13T15:07:00Z">
        <w:r>
          <w:rPr>
            <w:sz w:val="24"/>
            <w:szCs w:val="24"/>
          </w:rPr>
          <w:t xml:space="preserve">fewer loci contribute to virulence across all hosts and both GWA methods. </w:t>
        </w:r>
      </w:ins>
      <w:moveToRangeStart w:id="42" w:author="N S" w:date="2018-08-13T15:06:00Z" w:name="move521936093"/>
      <w:moveTo w:id="43" w:author="N S" w:date="2018-08-13T15:06:00Z">
        <w:r>
          <w:rPr>
            <w:sz w:val="24"/>
            <w:szCs w:val="24"/>
          </w:rPr>
          <w:t xml:space="preserve">We found five </w:t>
        </w:r>
        <w:r>
          <w:rPr>
            <w:i/>
            <w:sz w:val="24"/>
            <w:szCs w:val="24"/>
          </w:rPr>
          <w:t xml:space="preserve">B. cinerea </w:t>
        </w:r>
        <w:r>
          <w:rPr>
            <w:sz w:val="24"/>
            <w:szCs w:val="24"/>
          </w:rPr>
          <w:t xml:space="preserve">SNPs significantly linked to altered lesion size on all 12 tomato accessions using the </w:t>
        </w:r>
        <w:proofErr w:type="spellStart"/>
        <w:r>
          <w:rPr>
            <w:sz w:val="24"/>
            <w:szCs w:val="24"/>
          </w:rPr>
          <w:t>bigRR</w:t>
        </w:r>
        <w:proofErr w:type="spellEnd"/>
        <w:r>
          <w:rPr>
            <w:sz w:val="24"/>
            <w:szCs w:val="24"/>
          </w:rPr>
          <w:t xml:space="preserve"> analysis (Figure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GEMMA analysis also found significant SNP overlap between hosts at the 99% permutation threshold, with 89 SNPs in at least ten hosts, 859 SNPs in at least half of the hosts, and 63% (19,270) of significant SNPs unique to a single host. SNP calling between hosts was lower for GEMMA at the 99.9% permutation threshold, with 78% of significant SNPs (4269) in a single host, and 38 SNPs significant across at least half of the hosts (Figure S4a).</w:t>
        </w:r>
      </w:moveTo>
      <w:moveToRangeEnd w:id="42"/>
      <w:ins w:id="44" w:author="N S" w:date="2018-08-13T15:08:00Z">
        <w:r>
          <w:rPr>
            <w:sz w:val="24"/>
            <w:szCs w:val="24"/>
          </w:rPr>
          <w:t xml:space="preserve"> While only a small subset of these </w:t>
        </w:r>
        <w:r>
          <w:rPr>
            <w:i/>
            <w:sz w:val="24"/>
            <w:szCs w:val="24"/>
          </w:rPr>
          <w:t xml:space="preserve">B. cinerea </w:t>
        </w:r>
        <w:r>
          <w:rPr>
            <w:sz w:val="24"/>
            <w:szCs w:val="24"/>
          </w:rPr>
          <w:t xml:space="preserve">SNPs were linked to virulence on all the tomato genotypes, we </w:t>
        </w:r>
      </w:ins>
      <w:ins w:id="45" w:author="N S" w:date="2018-08-13T18:02:00Z">
        <w:r w:rsidR="00974426">
          <w:rPr>
            <w:sz w:val="24"/>
            <w:szCs w:val="24"/>
          </w:rPr>
          <w:t>obtained</w:t>
        </w:r>
      </w:ins>
      <w:ins w:id="46" w:author="N S" w:date="2018-08-13T15:08:00Z">
        <w:r>
          <w:rPr>
            <w:sz w:val="24"/>
            <w:szCs w:val="24"/>
          </w:rPr>
          <w:t xml:space="preserve"> better overlap across host genotypes by focusing on gene windows.</w:t>
        </w:r>
      </w:ins>
    </w:p>
    <w:p w14:paraId="5AF33E15" w14:textId="77777777" w:rsidR="0036598C" w:rsidRDefault="0036598C" w:rsidP="00082C15">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059898C6" w14:textId="1671CBFC" w:rsidR="00082C15" w:rsidRDefault="00A83BD4" w:rsidP="0018410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w:t>
      </w:r>
      <w:proofErr w:type="spellStart"/>
      <w:r w:rsidR="00561E35">
        <w:rPr>
          <w:sz w:val="24"/>
          <w:szCs w:val="24"/>
        </w:rPr>
        <w:t>bigRR</w:t>
      </w:r>
      <w:proofErr w:type="spellEnd"/>
      <w:r w:rsidR="00561E35">
        <w:rPr>
          <w:sz w:val="24"/>
          <w:szCs w:val="24"/>
        </w:rPr>
        <w:t xml:space="preserve"> </w:t>
      </w:r>
      <w:r w:rsidR="00A42B96">
        <w:rPr>
          <w:sz w:val="24"/>
          <w:szCs w:val="24"/>
        </w:rPr>
        <w:t xml:space="preserve">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w:t>
      </w:r>
      <w:r w:rsidR="004F17F2">
        <w:rPr>
          <w:sz w:val="24"/>
          <w:szCs w:val="24"/>
        </w:rPr>
        <w:t>ated</w:t>
      </w:r>
      <w:r w:rsidR="00B623B3">
        <w:rPr>
          <w:sz w:val="24"/>
          <w:szCs w:val="24"/>
        </w:rPr>
        <w:t xml:space="preserve"> tomato hosts identified a complex</w:t>
      </w:r>
      <w:ins w:id="47" w:author="N S" w:date="2018-08-13T18:05:00Z">
        <w:r w:rsidR="00974426">
          <w:rPr>
            <w:sz w:val="24"/>
            <w:szCs w:val="24"/>
          </w:rPr>
          <w:t>, highly polygenic</w:t>
        </w:r>
      </w:ins>
      <w:r w:rsidR="00B623B3">
        <w:rPr>
          <w:sz w:val="24"/>
          <w:szCs w:val="24"/>
        </w:rPr>
        <w:t xml:space="preserve"> pattern of significant SNPs </w:t>
      </w:r>
      <w:proofErr w:type="gramStart"/>
      <w:r w:rsidR="00B623B3">
        <w:rPr>
          <w:sz w:val="24"/>
          <w:szCs w:val="24"/>
        </w:rPr>
        <w:t>similar to</w:t>
      </w:r>
      <w:proofErr w:type="gramEnd"/>
      <w:r w:rsidR="00B623B3">
        <w:rPr>
          <w:sz w:val="24"/>
          <w:szCs w:val="24"/>
        </w:rPr>
        <w:t xml:space="preserve"> the individual tomato accessions</w:t>
      </w:r>
      <w:r>
        <w:rPr>
          <w:sz w:val="24"/>
          <w:szCs w:val="24"/>
        </w:rPr>
        <w:t xml:space="preserve"> (</w:t>
      </w:r>
      <w:r w:rsidRPr="00150E38">
        <w:rPr>
          <w:sz w:val="24"/>
          <w:szCs w:val="24"/>
        </w:rPr>
        <w:t>F</w:t>
      </w:r>
      <w:r w:rsidR="00BB5375">
        <w:rPr>
          <w:sz w:val="24"/>
          <w:szCs w:val="24"/>
        </w:rPr>
        <w:t xml:space="preserve">igure </w:t>
      </w:r>
      <w:r w:rsidR="00C65355">
        <w:rPr>
          <w:sz w:val="24"/>
          <w:szCs w:val="24"/>
        </w:rPr>
        <w:t>4</w:t>
      </w:r>
      <w:r w:rsidR="00BB5375">
        <w:rPr>
          <w:sz w:val="24"/>
          <w:szCs w:val="24"/>
        </w:rPr>
        <w:t xml:space="preserve">, Figure </w:t>
      </w:r>
      <w:r w:rsidR="00070D24">
        <w:rPr>
          <w:sz w:val="24"/>
          <w:szCs w:val="24"/>
        </w:rPr>
        <w:t>7</w:t>
      </w:r>
      <w:r>
        <w:rPr>
          <w:sz w:val="24"/>
          <w:szCs w:val="24"/>
        </w:rPr>
        <w:t>).</w:t>
      </w:r>
      <w:r w:rsidR="00B623B3">
        <w:rPr>
          <w:sz w:val="24"/>
          <w:szCs w:val="24"/>
        </w:rPr>
        <w:t xml:space="preserve"> This had a high degree of overlap between the </w:t>
      </w:r>
      <w:del w:id="48" w:author="N S" w:date="2018-08-13T18:10:00Z">
        <w:r w:rsidR="00B623B3" w:rsidDel="000D54AE">
          <w:rPr>
            <w:sz w:val="24"/>
            <w:szCs w:val="24"/>
          </w:rPr>
          <w:delText>two traits</w:delText>
        </w:r>
      </w:del>
      <w:ins w:id="49" w:author="N S" w:date="2018-08-13T18:10:00Z">
        <w:r w:rsidR="000D54AE">
          <w:rPr>
            <w:sz w:val="24"/>
            <w:szCs w:val="24"/>
          </w:rPr>
          <w:t>wild phenotype and domesticated phenotype</w:t>
        </w:r>
      </w:ins>
      <w:r w:rsidR="00B623B3">
        <w:rPr>
          <w:sz w:val="24"/>
          <w:szCs w:val="24"/>
        </w:rPr>
        <w:t xml:space="preserve">. In contrast, the Domestication Sensitivity trait identified a much more limited set of SNPs that had less overlap with </w:t>
      </w:r>
      <w:del w:id="50" w:author="N S" w:date="2018-08-13T18:10:00Z">
        <w:r w:rsidR="00B623B3" w:rsidDel="000D54AE">
          <w:rPr>
            <w:sz w:val="24"/>
            <w:szCs w:val="24"/>
          </w:rPr>
          <w:delText xml:space="preserve">either </w:delText>
        </w:r>
      </w:del>
      <w:r w:rsidR="00B623B3">
        <w:rPr>
          <w:sz w:val="24"/>
          <w:szCs w:val="24"/>
        </w:rPr>
        <w:t xml:space="preserve">the mean lesion area on </w:t>
      </w:r>
      <w:ins w:id="51" w:author="N S" w:date="2018-08-13T18:10:00Z">
        <w:r w:rsidR="000D54AE">
          <w:rPr>
            <w:sz w:val="24"/>
            <w:szCs w:val="24"/>
          </w:rPr>
          <w:t xml:space="preserve">either </w:t>
        </w:r>
      </w:ins>
      <w:r w:rsidR="00B623B3">
        <w:rPr>
          <w:sz w:val="24"/>
          <w:szCs w:val="24"/>
        </w:rPr>
        <w:t>Domestic</w:t>
      </w:r>
      <w:r w:rsidR="00A65664">
        <w:rPr>
          <w:sz w:val="24"/>
          <w:szCs w:val="24"/>
        </w:rPr>
        <w:t>ated</w:t>
      </w:r>
      <w:r w:rsidR="00B623B3">
        <w:rPr>
          <w:sz w:val="24"/>
          <w:szCs w:val="24"/>
        </w:rPr>
        <w:t xml:space="preserve"> or Wild tomato (F</w:t>
      </w:r>
      <w:r w:rsidR="00BB5375">
        <w:rPr>
          <w:sz w:val="24"/>
          <w:szCs w:val="24"/>
        </w:rPr>
        <w:t xml:space="preserve">igure </w:t>
      </w:r>
      <w:r w:rsidR="00070D24">
        <w:rPr>
          <w:sz w:val="24"/>
          <w:szCs w:val="24"/>
        </w:rPr>
        <w:t>7</w:t>
      </w:r>
      <w:r w:rsidR="00BB5375">
        <w:rPr>
          <w:sz w:val="24"/>
          <w:szCs w:val="24"/>
        </w:rPr>
        <w:t>)</w:t>
      </w:r>
      <w:r w:rsidR="00B623B3">
        <w:rPr>
          <w:sz w:val="24"/>
          <w:szCs w:val="24"/>
        </w:rPr>
        <w:t>.</w:t>
      </w:r>
      <w:r w:rsidR="00561E35">
        <w:rPr>
          <w:sz w:val="24"/>
          <w:szCs w:val="24"/>
        </w:rPr>
        <w:t xml:space="preserve"> </w:t>
      </w:r>
      <w:r w:rsidR="00792DBD">
        <w:rPr>
          <w:sz w:val="24"/>
          <w:szCs w:val="24"/>
        </w:rPr>
        <w:t>GWA of these domestication traits by</w:t>
      </w:r>
      <w:r w:rsidR="00561E35">
        <w:rPr>
          <w:sz w:val="24"/>
          <w:szCs w:val="24"/>
        </w:rPr>
        <w:t xml:space="preserve"> GEMMA</w:t>
      </w:r>
      <w:r w:rsidR="00B623B3">
        <w:rPr>
          <w:sz w:val="24"/>
          <w:szCs w:val="24"/>
        </w:rPr>
        <w:t xml:space="preserve"> </w:t>
      </w:r>
      <w:r w:rsidR="00792DBD">
        <w:rPr>
          <w:sz w:val="24"/>
          <w:szCs w:val="24"/>
        </w:rPr>
        <w:t>identified similar patterns</w:t>
      </w:r>
      <w:r w:rsidR="004F17F2">
        <w:rPr>
          <w:sz w:val="24"/>
          <w:szCs w:val="24"/>
        </w:rPr>
        <w:t xml:space="preserve"> of</w:t>
      </w:r>
      <w:ins w:id="52" w:author="N S" w:date="2018-08-13T18:12:00Z">
        <w:r w:rsidR="001E57D3">
          <w:rPr>
            <w:sz w:val="24"/>
            <w:szCs w:val="24"/>
          </w:rPr>
          <w:t xml:space="preserve"> polygenic structure,</w:t>
        </w:r>
      </w:ins>
      <w:r w:rsidR="004F17F2">
        <w:rPr>
          <w:sz w:val="24"/>
          <w:szCs w:val="24"/>
        </w:rPr>
        <w:t xml:space="preserve"> high overlap between SNPs and genes </w:t>
      </w:r>
      <w:del w:id="53" w:author="N S" w:date="2018-08-13T18:13:00Z">
        <w:r w:rsidR="004F17F2" w:rsidDel="001E57D3">
          <w:rPr>
            <w:sz w:val="24"/>
            <w:szCs w:val="24"/>
          </w:rPr>
          <w:delText xml:space="preserve">between </w:delText>
        </w:r>
        <w:r w:rsidR="004F17F2" w:rsidRPr="004526A2" w:rsidDel="001E57D3">
          <w:rPr>
            <w:i/>
            <w:sz w:val="24"/>
            <w:szCs w:val="24"/>
          </w:rPr>
          <w:delText>Botrytis</w:delText>
        </w:r>
        <w:r w:rsidR="004F17F2" w:rsidDel="001E57D3">
          <w:rPr>
            <w:sz w:val="24"/>
            <w:szCs w:val="24"/>
          </w:rPr>
          <w:delText xml:space="preserve"> virulence </w:delText>
        </w:r>
      </w:del>
      <w:r w:rsidR="004F17F2">
        <w:rPr>
          <w:sz w:val="24"/>
          <w:szCs w:val="24"/>
        </w:rPr>
        <w:t>on wild or domesticated tomato hosts, and rare overlap with Domestication Sensitivity</w:t>
      </w:r>
      <w:r w:rsidR="00792DBD">
        <w:rPr>
          <w:sz w:val="24"/>
          <w:szCs w:val="24"/>
        </w:rPr>
        <w:t xml:space="preserve"> (Figure S</w:t>
      </w:r>
      <w:r w:rsidR="00623B67">
        <w:rPr>
          <w:sz w:val="24"/>
          <w:szCs w:val="24"/>
        </w:rPr>
        <w:t>5</w:t>
      </w:r>
      <w:r w:rsidR="00792DBD">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w:t>
      </w:r>
      <w:del w:id="54" w:author="N S" w:date="2018-08-13T18:13:00Z">
        <w:r w:rsidR="00BB5375" w:rsidDel="001E57D3">
          <w:rPr>
            <w:sz w:val="24"/>
            <w:szCs w:val="24"/>
          </w:rPr>
          <w:delText xml:space="preserve">that </w:delText>
        </w:r>
      </w:del>
      <w:ins w:id="55" w:author="N S" w:date="2018-08-13T18:13:00Z">
        <w:r w:rsidR="001E57D3">
          <w:rPr>
            <w:sz w:val="24"/>
            <w:szCs w:val="24"/>
          </w:rPr>
          <w:t xml:space="preserve">the </w:t>
        </w:r>
      </w:ins>
      <w:r w:rsidR="00BB5375">
        <w:rPr>
          <w:sz w:val="24"/>
          <w:szCs w:val="24"/>
        </w:rPr>
        <w:t xml:space="preserve">gene (Figure </w:t>
      </w:r>
      <w:r w:rsidR="00070D24">
        <w:rPr>
          <w:sz w:val="24"/>
          <w:szCs w:val="24"/>
        </w:rPr>
        <w:t>7c</w:t>
      </w:r>
      <w:r w:rsidR="00E62AE8">
        <w:rPr>
          <w:sz w:val="24"/>
          <w:szCs w:val="24"/>
        </w:rPr>
        <w:t>).</w:t>
      </w:r>
      <w:r w:rsidR="007F3EED">
        <w:rPr>
          <w:sz w:val="24"/>
          <w:szCs w:val="24"/>
        </w:rPr>
        <w:t xml:space="preserve"> </w:t>
      </w:r>
      <w:r w:rsidR="008C568F">
        <w:rPr>
          <w:sz w:val="24"/>
          <w:szCs w:val="24"/>
        </w:rPr>
        <w:t xml:space="preserve">We also examined </w:t>
      </w:r>
      <w:del w:id="56" w:author="N S" w:date="2018-08-13T18:14:00Z">
        <w:r w:rsidR="008C568F" w:rsidDel="001E57D3">
          <w:rPr>
            <w:sz w:val="24"/>
            <w:szCs w:val="24"/>
          </w:rPr>
          <w:delText>the overlap in</w:delText>
        </w:r>
      </w:del>
      <w:proofErr w:type="gramStart"/>
      <w:ins w:id="57" w:author="N S" w:date="2018-08-13T18:14:00Z">
        <w:r w:rsidR="001E57D3">
          <w:rPr>
            <w:sz w:val="24"/>
            <w:szCs w:val="24"/>
          </w:rPr>
          <w:t xml:space="preserve">the </w:t>
        </w:r>
      </w:ins>
      <w:r w:rsidR="008C568F">
        <w:rPr>
          <w:sz w:val="24"/>
          <w:szCs w:val="24"/>
        </w:rPr>
        <w:t xml:space="preserve"> genes</w:t>
      </w:r>
      <w:proofErr w:type="gramEnd"/>
      <w:r w:rsidR="008C568F">
        <w:rPr>
          <w:sz w:val="24"/>
          <w:szCs w:val="24"/>
        </w:rPr>
        <w:t xml:space="preserve"> associated </w:t>
      </w:r>
      <w:r w:rsidR="00A03AD5">
        <w:rPr>
          <w:sz w:val="24"/>
          <w:szCs w:val="24"/>
        </w:rPr>
        <w:t>with</w:t>
      </w:r>
      <w:r w:rsidR="008C568F">
        <w:rPr>
          <w:sz w:val="24"/>
          <w:szCs w:val="24"/>
        </w:rPr>
        <w:t xml:space="preserve"> these domestication </w:t>
      </w:r>
      <w:r w:rsidR="00A03AD5">
        <w:rPr>
          <w:sz w:val="24"/>
          <w:szCs w:val="24"/>
        </w:rPr>
        <w:t xml:space="preserve">virulence </w:t>
      </w:r>
      <w:r w:rsidR="008C568F">
        <w:rPr>
          <w:sz w:val="24"/>
          <w:szCs w:val="24"/>
        </w:rPr>
        <w:t>traits</w:t>
      </w:r>
      <w:r w:rsidR="00A03AD5">
        <w:rPr>
          <w:sz w:val="24"/>
          <w:szCs w:val="24"/>
        </w:rPr>
        <w:t xml:space="preserve"> found by both</w:t>
      </w:r>
      <w:r w:rsidR="008C568F">
        <w:rPr>
          <w:sz w:val="24"/>
          <w:szCs w:val="24"/>
        </w:rPr>
        <w:t xml:space="preserve"> </w:t>
      </w:r>
      <w:proofErr w:type="spellStart"/>
      <w:r w:rsidR="008C568F">
        <w:rPr>
          <w:sz w:val="24"/>
          <w:szCs w:val="24"/>
        </w:rPr>
        <w:t>bigRR</w:t>
      </w:r>
      <w:proofErr w:type="spellEnd"/>
      <w:r w:rsidR="008C568F">
        <w:rPr>
          <w:sz w:val="24"/>
          <w:szCs w:val="24"/>
        </w:rPr>
        <w:t xml:space="preserve"> and GEMMA</w:t>
      </w:r>
      <w:r w:rsidR="00A03AD5">
        <w:rPr>
          <w:sz w:val="24"/>
          <w:szCs w:val="24"/>
        </w:rPr>
        <w:t xml:space="preserve">. This overlap identified </w:t>
      </w:r>
      <w:r w:rsidR="00510E9C">
        <w:rPr>
          <w:sz w:val="24"/>
          <w:szCs w:val="24"/>
        </w:rPr>
        <w:t>200</w:t>
      </w:r>
      <w:r w:rsidR="008C568F">
        <w:rPr>
          <w:sz w:val="24"/>
          <w:szCs w:val="24"/>
        </w:rPr>
        <w:t xml:space="preserve"> </w:t>
      </w:r>
      <w:r w:rsidR="008C568F">
        <w:rPr>
          <w:sz w:val="24"/>
          <w:szCs w:val="24"/>
        </w:rPr>
        <w:lastRenderedPageBreak/>
        <w:t>unique genes</w:t>
      </w:r>
      <w:r w:rsidR="00A03AD5">
        <w:rPr>
          <w:sz w:val="24"/>
          <w:szCs w:val="24"/>
        </w:rPr>
        <w:t xml:space="preserve"> including</w:t>
      </w:r>
      <w:r w:rsidR="008C568F">
        <w:rPr>
          <w:sz w:val="24"/>
          <w:szCs w:val="24"/>
        </w:rPr>
        <w:t xml:space="preserve"> </w:t>
      </w:r>
      <w:r w:rsidR="00A03AD5">
        <w:rPr>
          <w:sz w:val="24"/>
          <w:szCs w:val="24"/>
        </w:rPr>
        <w:t xml:space="preserve">several transporters and enzymes, with few predicted virulence genes </w:t>
      </w:r>
      <w:r w:rsidR="008C568F">
        <w:rPr>
          <w:sz w:val="24"/>
          <w:szCs w:val="24"/>
        </w:rPr>
        <w:t>(Table S</w:t>
      </w:r>
      <w:r w:rsidR="00410703">
        <w:rPr>
          <w:sz w:val="24"/>
          <w:szCs w:val="24"/>
        </w:rPr>
        <w:t>2</w:t>
      </w:r>
      <w:r w:rsidR="00B27CB5">
        <w:rPr>
          <w:sz w:val="24"/>
          <w:szCs w:val="24"/>
        </w:rPr>
        <w:t>b</w:t>
      </w:r>
      <w:r w:rsidR="008C568F">
        <w:rPr>
          <w:sz w:val="24"/>
          <w:szCs w:val="24"/>
        </w:rPr>
        <w:t>). One gene from this overlap list (</w:t>
      </w:r>
      <w:r w:rsidR="008C568F" w:rsidRPr="004526A2">
        <w:rPr>
          <w:sz w:val="24"/>
          <w:szCs w:val="24"/>
        </w:rPr>
        <w:t>Bcin01g05800</w:t>
      </w:r>
      <w:r w:rsidR="008C568F">
        <w:rPr>
          <w:sz w:val="24"/>
          <w:szCs w:val="24"/>
        </w:rPr>
        <w:t xml:space="preserve">) contains TPR repeats, which are common in bacterial virulence proteins </w:t>
      </w:r>
      <w:r w:rsidR="00D03171">
        <w:rPr>
          <w:sz w:val="24"/>
          <w:szCs w:val="24"/>
        </w:rPr>
        <w:fldChar w:fldCharType="begin"/>
      </w:r>
      <w:r w:rsidR="005F1A4E">
        <w:rPr>
          <w:sz w:val="24"/>
          <w:szCs w:val="24"/>
        </w:rPr>
        <w: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instrText>
      </w:r>
      <w:r w:rsidR="00D03171">
        <w:rPr>
          <w:sz w:val="24"/>
          <w:szCs w:val="24"/>
        </w:rPr>
        <w:fldChar w:fldCharType="separate"/>
      </w:r>
      <w:r w:rsidR="00D03171">
        <w:rPr>
          <w:noProof/>
          <w:sz w:val="24"/>
          <w:szCs w:val="24"/>
        </w:rPr>
        <w:t>(Cerveny, Straskova et al. 2013)</w:t>
      </w:r>
      <w:r w:rsidR="00D03171">
        <w:rPr>
          <w:sz w:val="24"/>
          <w:szCs w:val="24"/>
        </w:rPr>
        <w:fldChar w:fldCharType="end"/>
      </w:r>
      <w:r w:rsidR="00C44D43">
        <w:rPr>
          <w:sz w:val="24"/>
          <w:szCs w:val="24"/>
        </w:rPr>
        <w:t xml:space="preserve"> and are among the proteins secreted by the plant pathogen </w:t>
      </w:r>
      <w:proofErr w:type="spellStart"/>
      <w:r w:rsidR="00C44D43">
        <w:rPr>
          <w:rFonts w:ascii="Arial" w:hAnsi="Arial" w:cs="Arial"/>
          <w:i/>
          <w:iCs/>
          <w:color w:val="1C1D1E"/>
          <w:shd w:val="clear" w:color="auto" w:fill="FFFFFF"/>
        </w:rPr>
        <w:t>Ustilago</w:t>
      </w:r>
      <w:proofErr w:type="spellEnd"/>
      <w:r w:rsidR="00C44D43">
        <w:rPr>
          <w:rFonts w:ascii="Arial" w:hAnsi="Arial" w:cs="Arial"/>
          <w:i/>
          <w:iCs/>
          <w:color w:val="1C1D1E"/>
          <w:shd w:val="clear" w:color="auto" w:fill="FFFFFF"/>
        </w:rPr>
        <w:t xml:space="preserve"> maydis </w:t>
      </w:r>
      <w:r w:rsidR="00D03171">
        <w:rPr>
          <w:rFonts w:ascii="Arial" w:hAnsi="Arial" w:cs="Arial"/>
          <w:iCs/>
          <w:color w:val="1C1D1E"/>
          <w:sz w:val="20"/>
          <w:shd w:val="clear" w:color="auto" w:fill="FFFFFF"/>
        </w:rPr>
        <w:fldChar w:fldCharType="begin"/>
      </w:r>
      <w:r w:rsidR="005F1A4E">
        <w:rPr>
          <w:rFonts w:ascii="Arial" w:hAnsi="Arial" w:cs="Arial"/>
          <w:iCs/>
          <w:color w:val="1C1D1E"/>
          <w:sz w:val="20"/>
          <w:shd w:val="clear" w:color="auto" w:fill="FFFFFF"/>
        </w:rPr>
        <w: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instrText>
      </w:r>
      <w:r w:rsidR="005F1A4E">
        <w:rPr>
          <w:rFonts w:ascii="Cambria Math" w:hAnsi="Cambria Math" w:cs="Cambria Math"/>
          <w:iCs/>
          <w:color w:val="1C1D1E"/>
          <w:sz w:val="20"/>
          <w:shd w:val="clear" w:color="auto" w:fill="FFFFFF"/>
        </w:rPr>
        <w:instrText>‐</w:instrText>
      </w:r>
      <w:r w:rsidR="005F1A4E">
        <w:rPr>
          <w:rFonts w:ascii="Arial" w:hAnsi="Arial" w:cs="Arial"/>
          <w:iCs/>
          <w:color w:val="1C1D1E"/>
          <w:sz w:val="20"/>
          <w:shd w:val="clear" w:color="auto" w:fill="FFFFFF"/>
        </w:rPr>
        <w: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instrText>
      </w:r>
      <w:r w:rsidR="00D03171">
        <w:rPr>
          <w:rFonts w:ascii="Arial" w:hAnsi="Arial" w:cs="Arial"/>
          <w:iCs/>
          <w:color w:val="1C1D1E"/>
          <w:sz w:val="20"/>
          <w:shd w:val="clear" w:color="auto" w:fill="FFFFFF"/>
        </w:rPr>
        <w:fldChar w:fldCharType="separate"/>
      </w:r>
      <w:r w:rsidR="00D03171">
        <w:rPr>
          <w:rFonts w:ascii="Arial" w:hAnsi="Arial" w:cs="Arial"/>
          <w:iCs/>
          <w:noProof/>
          <w:color w:val="1C1D1E"/>
          <w:sz w:val="20"/>
          <w:shd w:val="clear" w:color="auto" w:fill="FFFFFF"/>
        </w:rPr>
        <w:t xml:space="preserve">(Lo Presti, </w:t>
      </w:r>
      <w:r w:rsidR="00D03171" w:rsidRPr="001E57D3">
        <w:rPr>
          <w:rFonts w:cstheme="minorHAnsi"/>
          <w:iCs/>
          <w:noProof/>
          <w:color w:val="1C1D1E"/>
          <w:sz w:val="24"/>
          <w:szCs w:val="24"/>
          <w:shd w:val="clear" w:color="auto" w:fill="FFFFFF"/>
        </w:rPr>
        <w:t>López</w:t>
      </w:r>
      <w:r w:rsidR="00D03171">
        <w:rPr>
          <w:rFonts w:ascii="Arial" w:hAnsi="Arial" w:cs="Arial"/>
          <w:iCs/>
          <w:noProof/>
          <w:color w:val="1C1D1E"/>
          <w:sz w:val="20"/>
          <w:shd w:val="clear" w:color="auto" w:fill="FFFFFF"/>
        </w:rPr>
        <w:t xml:space="preserve"> Díaz et al. 2016)</w:t>
      </w:r>
      <w:r w:rsidR="00D03171">
        <w:rPr>
          <w:rFonts w:ascii="Arial" w:hAnsi="Arial" w:cs="Arial"/>
          <w:iCs/>
          <w:color w:val="1C1D1E"/>
          <w:sz w:val="20"/>
          <w:shd w:val="clear" w:color="auto" w:fill="FFFFFF"/>
        </w:rPr>
        <w:fldChar w:fldCharType="end"/>
      </w:r>
      <w:r w:rsidR="008C568F">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A03AD5">
        <w:rPr>
          <w:sz w:val="24"/>
          <w:szCs w:val="24"/>
        </w:rPr>
        <w:t xml:space="preserve">traits </w:t>
      </w:r>
      <w:r w:rsidR="00792DBD">
        <w:rPr>
          <w:sz w:val="24"/>
          <w:szCs w:val="24"/>
        </w:rPr>
        <w:t xml:space="preserve">by </w:t>
      </w:r>
      <w:proofErr w:type="spellStart"/>
      <w:r w:rsidR="00792DBD">
        <w:rPr>
          <w:sz w:val="24"/>
          <w:szCs w:val="24"/>
        </w:rPr>
        <w:t>bigRR</w:t>
      </w:r>
      <w:proofErr w:type="spellEnd"/>
      <w:r w:rsidR="00792DBD">
        <w:rPr>
          <w:sz w:val="24"/>
          <w:szCs w:val="24"/>
        </w:rPr>
        <w:t xml:space="preserve"> </w:t>
      </w:r>
      <w:r w:rsidR="00802A76">
        <w:rPr>
          <w:sz w:val="24"/>
          <w:szCs w:val="24"/>
        </w:rPr>
        <w:t xml:space="preserve">for </w:t>
      </w:r>
      <w:r w:rsidR="00277283">
        <w:rPr>
          <w:sz w:val="24"/>
          <w:szCs w:val="24"/>
        </w:rPr>
        <w:t xml:space="preserve">a </w:t>
      </w:r>
      <w:r w:rsidR="00D46F73">
        <w:rPr>
          <w:sz w:val="24"/>
          <w:szCs w:val="24"/>
        </w:rPr>
        <w:t xml:space="preserve">functional </w:t>
      </w:r>
      <w:r w:rsidR="004526A2">
        <w:rPr>
          <w:sz w:val="24"/>
          <w:szCs w:val="24"/>
        </w:rPr>
        <w:t xml:space="preserve">enrichment analysis found only 22 significantly overrepresented biological functions (Fisher exact test, p&lt;0.05, Table S2f) when compared to the whole-genome T4 gene annotation. We also examined functional enrichment for </w:t>
      </w:r>
      <w:ins w:id="58" w:author="N S" w:date="2018-08-13T18:14:00Z">
        <w:r w:rsidR="001E57D3">
          <w:rPr>
            <w:sz w:val="24"/>
            <w:szCs w:val="24"/>
          </w:rPr>
          <w:t xml:space="preserve">the </w:t>
        </w:r>
      </w:ins>
      <w:r w:rsidR="004526A2">
        <w:rPr>
          <w:sz w:val="24"/>
          <w:szCs w:val="24"/>
        </w:rPr>
        <w:t xml:space="preserve">genes associated with domestication traits by both GEMMA and </w:t>
      </w:r>
      <w:proofErr w:type="spellStart"/>
      <w:r w:rsidR="004526A2">
        <w:rPr>
          <w:sz w:val="24"/>
          <w:szCs w:val="24"/>
        </w:rPr>
        <w:t>bigRR</w:t>
      </w:r>
      <w:proofErr w:type="spellEnd"/>
      <w:r w:rsidR="004526A2">
        <w:rPr>
          <w:sz w:val="24"/>
          <w:szCs w:val="24"/>
        </w:rPr>
        <w:t xml:space="preserve">. We found 41 significantly overrepresented biological functions (Table S2d). In both datasets, the enrichments were largely surrounding enzyme and transport functions, which are known to be key components of how the pathogen produces toxic metabolites and conversely detoxifies plant defense compounds. Thus, there is an apparent subset of </w:t>
      </w:r>
      <w:r w:rsidR="004526A2">
        <w:rPr>
          <w:i/>
          <w:sz w:val="24"/>
          <w:szCs w:val="24"/>
        </w:rPr>
        <w:t xml:space="preserve">B. </w:t>
      </w:r>
      <w:r w:rsidR="004526A2" w:rsidRPr="00150E38">
        <w:rPr>
          <w:i/>
          <w:sz w:val="24"/>
        </w:rPr>
        <w:t>cinerea</w:t>
      </w:r>
      <w:r w:rsidR="004526A2" w:rsidRPr="00150E38">
        <w:rPr>
          <w:sz w:val="24"/>
        </w:rPr>
        <w:t xml:space="preserve"> genes</w:t>
      </w:r>
      <w:r w:rsidR="004526A2" w:rsidRPr="0009579B">
        <w:rPr>
          <w:sz w:val="24"/>
          <w:szCs w:val="24"/>
        </w:rPr>
        <w:t xml:space="preserve"> </w:t>
      </w:r>
      <w:r w:rsidR="004526A2">
        <w:rPr>
          <w:sz w:val="24"/>
          <w:szCs w:val="24"/>
        </w:rPr>
        <w:t xml:space="preserve">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Default="005C4EA6" w:rsidP="00587041">
      <w:pPr>
        <w:rPr>
          <w:b/>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50B928FA" w14:textId="4227B429" w:rsidR="00082C15" w:rsidRPr="00F8407B" w:rsidRDefault="00E2127D" w:rsidP="00082C15">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w:t>
      </w:r>
      <w:r w:rsidR="00E62AE8">
        <w:rPr>
          <w:sz w:val="24"/>
          <w:szCs w:val="24"/>
        </w:rPr>
        <w:lastRenderedPageBreak/>
        <w:t>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 xml:space="preserve">with </w:t>
      </w:r>
      <w:r w:rsidR="004526A2">
        <w:rPr>
          <w:sz w:val="24"/>
          <w:szCs w:val="24"/>
        </w:rPr>
        <w:t xml:space="preserve">similar variance in resistance between </w:t>
      </w:r>
      <w:r w:rsidR="00E62AE8">
        <w:rPr>
          <w:sz w:val="24"/>
          <w:szCs w:val="24"/>
        </w:rPr>
        <w:t>the wild and domestic</w:t>
      </w:r>
      <w:r w:rsidR="000F22E7">
        <w:rPr>
          <w:sz w:val="24"/>
          <w:szCs w:val="24"/>
        </w:rPr>
        <w:t>ated</w:t>
      </w:r>
      <w:r w:rsidR="00E62AE8">
        <w:rPr>
          <w:sz w:val="24"/>
          <w:szCs w:val="24"/>
        </w:rPr>
        <w:t xml:space="preserve"> tomato accessions </w:t>
      </w:r>
      <w:r w:rsidR="00415881">
        <w:rPr>
          <w:sz w:val="24"/>
          <w:szCs w:val="24"/>
        </w:rPr>
        <w:t xml:space="preserve">(Table </w:t>
      </w:r>
      <w:r w:rsidR="00D03A16">
        <w:rPr>
          <w:sz w:val="24"/>
          <w:szCs w:val="24"/>
        </w:rPr>
        <w:t>1, Figure 2</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D03A16">
        <w:rPr>
          <w:sz w:val="24"/>
          <w:szCs w:val="24"/>
        </w:rPr>
        <w:t>1 c-h</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Pr>
          <w:sz w:val="24"/>
          <w:szCs w:val="24"/>
        </w:rPr>
        <w:instrText xml:space="preserve"> ADDIN EN.CITE </w:instrText>
      </w:r>
      <w:r w:rsidR="005F1A4E">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C65355">
        <w:rPr>
          <w:sz w:val="24"/>
          <w:szCs w:val="24"/>
        </w:rPr>
        <w:t xml:space="preserve"> (Figure 5</w:t>
      </w:r>
      <w:r w:rsidR="00BB5375">
        <w:rPr>
          <w:sz w:val="24"/>
          <w:szCs w:val="24"/>
        </w:rPr>
        <w:t xml:space="preserve">, Figure </w:t>
      </w:r>
      <w:r w:rsidR="00070D24">
        <w:rPr>
          <w:sz w:val="24"/>
          <w:szCs w:val="24"/>
        </w:rPr>
        <w:t>7</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722316">
        <w:rPr>
          <w:sz w:val="24"/>
          <w:szCs w:val="24"/>
        </w:rPr>
        <w:t xml:space="preserve"> (Table </w:t>
      </w:r>
      <w:r w:rsidR="00410703">
        <w:rPr>
          <w:sz w:val="24"/>
          <w:szCs w:val="24"/>
        </w:rPr>
        <w:t>S2b</w:t>
      </w:r>
      <w:r w:rsidR="005A224E">
        <w:rPr>
          <w:sz w:val="24"/>
          <w:szCs w:val="24"/>
        </w:rPr>
        <w:t>, d, f</w:t>
      </w:r>
      <w:r w:rsidR="00A82868">
        <w:rPr>
          <w:sz w:val="24"/>
          <w:szCs w:val="24"/>
        </w:rPr>
        <w:t>)</w:t>
      </w:r>
      <w:r w:rsidR="005533EE">
        <w:rPr>
          <w:sz w:val="24"/>
          <w:szCs w:val="24"/>
        </w:rPr>
        <w:t>.</w:t>
      </w:r>
      <w:r w:rsidR="00686E9E">
        <w:rPr>
          <w:sz w:val="24"/>
          <w:szCs w:val="24"/>
        </w:rPr>
        <w:t xml:space="preserve"> </w:t>
      </w:r>
      <w:r w:rsidR="005533EE">
        <w:rPr>
          <w:sz w:val="24"/>
          <w:szCs w:val="24"/>
        </w:rPr>
        <w:t xml:space="preserve"> </w:t>
      </w:r>
      <w:r w:rsidR="00F8407B">
        <w:rPr>
          <w:sz w:val="24"/>
          <w:szCs w:val="24"/>
        </w:rPr>
        <w:t xml:space="preserve">We also identified a conservative subset of genes whose association to differential </w:t>
      </w:r>
      <w:r w:rsidR="00F8407B">
        <w:rPr>
          <w:i/>
          <w:sz w:val="24"/>
          <w:szCs w:val="24"/>
        </w:rPr>
        <w:t xml:space="preserve">Botrytis cinerea </w:t>
      </w:r>
      <w:r w:rsidR="00F8407B">
        <w:rPr>
          <w:sz w:val="24"/>
          <w:szCs w:val="24"/>
        </w:rPr>
        <w:t xml:space="preserve">virulence is </w:t>
      </w:r>
      <w:del w:id="59" w:author="N S" w:date="2018-08-13T18:18:00Z">
        <w:r w:rsidR="00F8407B" w:rsidDel="006E6E83">
          <w:rPr>
            <w:sz w:val="24"/>
            <w:szCs w:val="24"/>
          </w:rPr>
          <w:delText>insensitive to</w:delText>
        </w:r>
      </w:del>
      <w:ins w:id="60" w:author="N S" w:date="2018-08-13T18:18:00Z">
        <w:r w:rsidR="006E6E83">
          <w:rPr>
            <w:sz w:val="24"/>
            <w:szCs w:val="24"/>
          </w:rPr>
          <w:t>consistent across</w:t>
        </w:r>
      </w:ins>
      <w:r w:rsidR="00F8407B">
        <w:rPr>
          <w:sz w:val="24"/>
          <w:szCs w:val="24"/>
        </w:rPr>
        <w:t xml:space="preserve"> GWA method</w:t>
      </w:r>
      <w:ins w:id="61" w:author="N S" w:date="2018-08-13T18:18:00Z">
        <w:r w:rsidR="006E6E83">
          <w:rPr>
            <w:sz w:val="24"/>
            <w:szCs w:val="24"/>
          </w:rPr>
          <w:t>s</w:t>
        </w:r>
      </w:ins>
      <w:r w:rsidR="00F8407B">
        <w:rPr>
          <w:sz w:val="24"/>
          <w:szCs w:val="24"/>
        </w:rPr>
        <w:t xml:space="preserve"> and </w:t>
      </w:r>
      <w:r w:rsidR="0034153E">
        <w:rPr>
          <w:sz w:val="24"/>
          <w:szCs w:val="24"/>
        </w:rPr>
        <w:t>reference genome</w:t>
      </w:r>
      <w:ins w:id="62" w:author="N S" w:date="2018-08-13T18:18:00Z">
        <w:r w:rsidR="006E6E83">
          <w:rPr>
            <w:sz w:val="24"/>
            <w:szCs w:val="24"/>
          </w:rPr>
          <w:t>s</w:t>
        </w:r>
      </w:ins>
      <w:r w:rsidR="00F8407B">
        <w:rPr>
          <w:sz w:val="24"/>
          <w:szCs w:val="24"/>
        </w:rPr>
        <w:t xml:space="preserve"> (Table S</w:t>
      </w:r>
      <w:r w:rsidR="00410703">
        <w:rPr>
          <w:sz w:val="24"/>
          <w:szCs w:val="24"/>
        </w:rPr>
        <w:t>2</w:t>
      </w:r>
      <w:r w:rsidR="00F8407B">
        <w:rPr>
          <w:sz w:val="24"/>
          <w:szCs w:val="24"/>
        </w:rPr>
        <w:t xml:space="preserve"> a, b, c, d).</w:t>
      </w:r>
      <w:r w:rsidR="004A6AE6">
        <w:rPr>
          <w:sz w:val="24"/>
          <w:szCs w:val="24"/>
        </w:rPr>
        <w:t xml:space="preserve"> </w:t>
      </w:r>
    </w:p>
    <w:p w14:paraId="64CCFAAB" w14:textId="77777777" w:rsidR="005C4EA6" w:rsidRDefault="005C4EA6" w:rsidP="00E2127D">
      <w:pPr>
        <w:spacing w:line="480" w:lineRule="auto"/>
        <w:rPr>
          <w:b/>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1F68078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loci linked to differential virulence across wild and domestic tomatoes</w:t>
      </w:r>
      <w:r w:rsidR="00A82868">
        <w:rPr>
          <w:sz w:val="24"/>
          <w:szCs w:val="24"/>
        </w:rPr>
        <w:t xml:space="preserve"> (Figure </w:t>
      </w:r>
      <w:r w:rsidR="00D03A16">
        <w:rPr>
          <w:sz w:val="24"/>
          <w:szCs w:val="24"/>
        </w:rPr>
        <w:t>1 c-h</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D544D4"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D03A16">
        <w:rPr>
          <w:sz w:val="24"/>
          <w:szCs w:val="24"/>
        </w:rPr>
        <w:t>2, Figure 3</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5F1A4E">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w:t>
      </w:r>
      <w:r w:rsidR="00DC14F4">
        <w:rPr>
          <w:sz w:val="24"/>
          <w:szCs w:val="24"/>
        </w:rPr>
        <w:lastRenderedPageBreak/>
        <w:t xml:space="preserve">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92381C0"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C65355">
        <w:rPr>
          <w:sz w:val="24"/>
          <w:szCs w:val="24"/>
        </w:rPr>
        <w:t>4</w:t>
      </w:r>
      <w:r w:rsidR="00167C8A">
        <w:rPr>
          <w:sz w:val="24"/>
          <w:szCs w:val="24"/>
        </w:rPr>
        <w:t>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C65355">
        <w:rPr>
          <w:sz w:val="24"/>
          <w:szCs w:val="24"/>
        </w:rPr>
        <w:t>5</w:t>
      </w:r>
      <w:r w:rsidR="00167C8A">
        <w:rPr>
          <w:sz w:val="24"/>
          <w:szCs w:val="24"/>
        </w:rPr>
        <w:t>)</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Pr>
          <w:sz w:val="24"/>
          <w:szCs w:val="24"/>
        </w:rPr>
        <w:instrText xml:space="preserve"> ADDIN EN.CITE </w:instrText>
      </w:r>
      <w:r w:rsidR="005F1A4E">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513357BF" w14:textId="728AF31B" w:rsidR="00A42B96" w:rsidRPr="003F2A1B" w:rsidRDefault="008F65C4" w:rsidP="003B519E">
      <w:pPr>
        <w:spacing w:line="480" w:lineRule="auto"/>
        <w:ind w:firstLine="720"/>
        <w:rPr>
          <w:b/>
          <w:sz w:val="24"/>
          <w:szCs w:val="24"/>
        </w:rPr>
      </w:pPr>
      <w:r>
        <w:rPr>
          <w:sz w:val="24"/>
          <w:szCs w:val="24"/>
        </w:rPr>
        <w:lastRenderedPageBreak/>
        <w:t xml:space="preserve">These </w:t>
      </w:r>
      <w:r w:rsidR="005A4150">
        <w:rPr>
          <w:sz w:val="24"/>
          <w:szCs w:val="24"/>
        </w:rPr>
        <w:t xml:space="preserve">results indicate </w:t>
      </w:r>
      <w:proofErr w:type="gramStart"/>
      <w:r w:rsidR="005A4150">
        <w:rPr>
          <w:sz w:val="24"/>
          <w:szCs w:val="24"/>
        </w:rPr>
        <w:t>particular challenges</w:t>
      </w:r>
      <w:proofErr w:type="gramEnd"/>
      <w:r w:rsidR="005A4150">
        <w:rPr>
          <w:sz w:val="24"/>
          <w:szCs w:val="24"/>
        </w:rPr>
        <w:t xml:space="preserve"> for breeding durable resistance to </w:t>
      </w:r>
      <w:r w:rsidR="00EA31C3" w:rsidRPr="00B41031">
        <w:rPr>
          <w:i/>
          <w:sz w:val="24"/>
          <w:szCs w:val="24"/>
        </w:rPr>
        <w:t>B. cinerea</w:t>
      </w:r>
      <w:r w:rsidR="004526A2">
        <w:rPr>
          <w:sz w:val="24"/>
          <w:szCs w:val="24"/>
        </w:rPr>
        <w:t>,</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w:t>
      </w:r>
      <w:r w:rsidR="004526A2">
        <w:rPr>
          <w:sz w:val="24"/>
          <w:szCs w:val="24"/>
        </w:rPr>
        <w:t>,</w:t>
      </w:r>
      <w:r>
        <w:rPr>
          <w:sz w:val="24"/>
          <w:szCs w:val="24"/>
        </w:rPr>
        <w:t xml:space="preserve"> combined</w:t>
      </w:r>
      <w:r w:rsidR="00EA31C3">
        <w:rPr>
          <w:sz w:val="24"/>
          <w:szCs w:val="24"/>
        </w:rPr>
        <w:t xml:space="preserve"> with genomic sequencing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Pr>
          <w:sz w:val="24"/>
          <w:szCs w:val="24"/>
        </w:rPr>
        <w:instrText xml:space="preserve"> ADDIN EN.CITE </w:instrText>
      </w:r>
      <w:r w:rsidR="002450E5">
        <w:rPr>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Pr>
          <w:sz w:val="24"/>
          <w:szCs w:val="24"/>
        </w:rPr>
        <w:instrText xml:space="preserve"> ADDIN EN.CITE.DATA </w:instrText>
      </w:r>
      <w:r w:rsidR="002450E5">
        <w:rPr>
          <w:sz w:val="24"/>
          <w:szCs w:val="24"/>
        </w:rPr>
      </w:r>
      <w:r w:rsidR="002450E5">
        <w:rPr>
          <w:sz w:val="24"/>
          <w:szCs w:val="24"/>
        </w:rPr>
        <w:fldChar w:fldCharType="end"/>
      </w:r>
      <w:r w:rsidR="00F30CF0">
        <w:rPr>
          <w:sz w:val="24"/>
          <w:szCs w:val="24"/>
        </w:rPr>
      </w:r>
      <w:r w:rsidR="00F30CF0">
        <w:rPr>
          <w:sz w:val="24"/>
          <w:szCs w:val="24"/>
        </w:rPr>
        <w:fldChar w:fldCharType="separate"/>
      </w:r>
      <w:r w:rsidR="002450E5">
        <w:rPr>
          <w:noProof/>
          <w:sz w:val="24"/>
          <w:szCs w:val="24"/>
        </w:rPr>
        <w:t>(Rowe and Kliebenstein 2007, Fekete, Fekete et al. 2012, Atwell, Corwin et al. 2015)</w:t>
      </w:r>
      <w:r w:rsidR="00F30CF0">
        <w:rPr>
          <w:sz w:val="24"/>
          <w:szCs w:val="24"/>
        </w:rPr>
        <w:fldChar w:fldCharType="end"/>
      </w:r>
      <w:r w:rsidR="00EA31C3">
        <w:rPr>
          <w:sz w:val="24"/>
          <w:szCs w:val="24"/>
        </w:rPr>
        <w:t xml:space="preserve">. Thus, it is not </w:t>
      </w:r>
      <w:proofErr w:type="gramStart"/>
      <w:r w:rsidR="00EA31C3">
        <w:rPr>
          <w:sz w:val="24"/>
          <w:szCs w:val="24"/>
        </w:rPr>
        <w:t>sufficient</w:t>
      </w:r>
      <w:proofErr w:type="gramEnd"/>
      <w:r w:rsidR="00EA31C3">
        <w:rPr>
          <w:sz w:val="24"/>
          <w:szCs w:val="24"/>
        </w:rPr>
        <w:t xml:space="preserve">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4526A2">
        <w:rPr>
          <w:sz w:val="24"/>
          <w:szCs w:val="24"/>
        </w:rPr>
        <w:t>Further,</w:t>
      </w:r>
      <w:r w:rsidR="001659E8">
        <w:rPr>
          <w:sz w:val="24"/>
          <w:szCs w:val="24"/>
        </w:rPr>
        <w:t xml:space="preserve">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w:t>
      </w:r>
      <w:proofErr w:type="gramStart"/>
      <w:r w:rsidR="007B20FD">
        <w:rPr>
          <w:sz w:val="24"/>
          <w:szCs w:val="24"/>
        </w:rPr>
        <w:t>sufficient</w:t>
      </w:r>
      <w:proofErr w:type="gramEnd"/>
      <w:r w:rsidR="007B20FD">
        <w:rPr>
          <w:sz w:val="24"/>
          <w:szCs w:val="24"/>
        </w:rPr>
        <w:t xml:space="preserve">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359407C8" w14:textId="13AA7C37" w:rsidR="00012693" w:rsidRDefault="00CB0B18" w:rsidP="00350362">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r w:rsidR="0062421C">
        <w:rPr>
          <w:i/>
          <w:sz w:val="24"/>
          <w:szCs w:val="24"/>
        </w:rPr>
        <w:t xml:space="preserve">cinerea </w:t>
      </w:r>
      <w:proofErr w:type="spellStart"/>
      <w:r w:rsidR="0062421C">
        <w:rPr>
          <w:sz w:val="24"/>
          <w:szCs w:val="24"/>
        </w:rPr>
        <w:t>pathosystem</w:t>
      </w:r>
      <w:proofErr w:type="spell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w:t>
      </w:r>
      <w:proofErr w:type="spellStart"/>
      <w:r w:rsidR="00234632">
        <w:rPr>
          <w:sz w:val="24"/>
          <w:szCs w:val="24"/>
        </w:rPr>
        <w:t>pathosystem</w:t>
      </w:r>
      <w:proofErr w:type="spellEnd"/>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w:t>
      </w:r>
      <w:r w:rsidR="00234632">
        <w:rPr>
          <w:sz w:val="24"/>
          <w:szCs w:val="24"/>
        </w:rPr>
        <w:lastRenderedPageBreak/>
        <w:t xml:space="preserve">are necessary to test if this pattern of domestication responses in tomato </w:t>
      </w:r>
      <w:r w:rsidR="006E3AFF">
        <w:rPr>
          <w:sz w:val="24"/>
          <w:szCs w:val="24"/>
        </w:rPr>
        <w:t>is</w:t>
      </w:r>
      <w:r w:rsidR="00234632">
        <w:rPr>
          <w:sz w:val="24"/>
          <w:szCs w:val="24"/>
        </w:rPr>
        <w:t xml:space="preserve"> </w:t>
      </w:r>
      <w:proofErr w:type="gramStart"/>
      <w:r w:rsidR="00234632">
        <w:rPr>
          <w:sz w:val="24"/>
          <w:szCs w:val="24"/>
        </w:rPr>
        <w:t>similar to</w:t>
      </w:r>
      <w:proofErr w:type="gramEnd"/>
      <w:r w:rsidR="00234632">
        <w:rPr>
          <w:sz w:val="24"/>
          <w:szCs w:val="24"/>
        </w:rPr>
        <w:t xml:space="preserve"> </w:t>
      </w:r>
      <w:r w:rsidR="004526A2">
        <w:rPr>
          <w:sz w:val="24"/>
          <w:szCs w:val="24"/>
        </w:rPr>
        <w:t xml:space="preserve">patterns </w:t>
      </w:r>
      <w:r w:rsidR="00234632">
        <w:rPr>
          <w:sz w:val="24"/>
          <w:szCs w:val="24"/>
        </w:rPr>
        <w:t xml:space="preserve">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4526A2">
        <w:rPr>
          <w:sz w:val="24"/>
          <w:szCs w:val="24"/>
        </w:rPr>
        <w:t>whether</w:t>
      </w:r>
      <w:r w:rsidR="007A4628">
        <w:rPr>
          <w:sz w:val="24"/>
          <w:szCs w:val="24"/>
        </w:rPr>
        <w:t xml:space="preserve">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217174D4" w14:textId="77777777" w:rsidR="00D91DB6" w:rsidRDefault="00D91DB6" w:rsidP="00D91DB6">
      <w:pPr>
        <w:spacing w:line="480" w:lineRule="auto"/>
        <w:rPr>
          <w:b/>
          <w:sz w:val="24"/>
          <w:szCs w:val="24"/>
        </w:rPr>
      </w:pPr>
    </w:p>
    <w:p w14:paraId="3D6694A8" w14:textId="670BCA95" w:rsidR="00D91DB6" w:rsidRDefault="00D91DB6" w:rsidP="00D91DB6">
      <w:pPr>
        <w:spacing w:line="480" w:lineRule="auto"/>
        <w:rPr>
          <w:b/>
          <w:sz w:val="24"/>
          <w:szCs w:val="24"/>
        </w:rPr>
      </w:pPr>
      <w:r>
        <w:rPr>
          <w:b/>
          <w:sz w:val="24"/>
          <w:szCs w:val="24"/>
        </w:rPr>
        <w:t>Methods</w:t>
      </w:r>
    </w:p>
    <w:p w14:paraId="2361D4EA" w14:textId="77777777" w:rsidR="00D91DB6" w:rsidRPr="000D6362" w:rsidRDefault="00D91DB6" w:rsidP="00D91DB6">
      <w:pPr>
        <w:spacing w:line="480" w:lineRule="auto"/>
        <w:rPr>
          <w:b/>
          <w:sz w:val="24"/>
          <w:szCs w:val="24"/>
        </w:rPr>
      </w:pPr>
      <w:r w:rsidRPr="000D6362">
        <w:rPr>
          <w:b/>
          <w:sz w:val="24"/>
          <w:szCs w:val="24"/>
        </w:rPr>
        <w:t>Tomato genetic resources</w:t>
      </w:r>
    </w:p>
    <w:p w14:paraId="7B31CD5A" w14:textId="7F3B493F" w:rsidR="00D91DB6" w:rsidRPr="000D6362" w:rsidRDefault="00D91DB6" w:rsidP="00D91DB6">
      <w:pPr>
        <w:spacing w:line="480" w:lineRule="auto"/>
        <w:ind w:firstLine="720"/>
        <w:rPr>
          <w:sz w:val="24"/>
          <w:szCs w:val="24"/>
        </w:rPr>
      </w:pPr>
      <w:r w:rsidRPr="000D6362">
        <w:rPr>
          <w:sz w:val="24"/>
          <w:szCs w:val="24"/>
        </w:rPr>
        <w:t>We obtained seeds for 12 selected tomato genotypes in consultation with the UC Davis T</w:t>
      </w:r>
      <w:r>
        <w:rPr>
          <w:sz w:val="24"/>
          <w:szCs w:val="24"/>
        </w:rPr>
        <w:t xml:space="preserve">omato </w:t>
      </w:r>
      <w:r w:rsidRPr="000D6362">
        <w:rPr>
          <w:sz w:val="24"/>
          <w:szCs w:val="24"/>
        </w:rPr>
        <w:t>G</w:t>
      </w:r>
      <w:r>
        <w:rPr>
          <w:sz w:val="24"/>
          <w:szCs w:val="24"/>
        </w:rPr>
        <w:t xml:space="preserve">enetics </w:t>
      </w:r>
      <w:r w:rsidRPr="000D6362">
        <w:rPr>
          <w:sz w:val="24"/>
          <w:szCs w:val="24"/>
        </w:rPr>
        <w:t>R</w:t>
      </w:r>
      <w:r>
        <w:rPr>
          <w:sz w:val="24"/>
          <w:szCs w:val="24"/>
        </w:rPr>
        <w:t xml:space="preserve">esource </w:t>
      </w:r>
      <w:r w:rsidRPr="000D6362">
        <w:rPr>
          <w:sz w:val="24"/>
          <w:szCs w:val="24"/>
        </w:rPr>
        <w:t>C</w:t>
      </w:r>
      <w:r>
        <w:rPr>
          <w:sz w:val="24"/>
          <w:szCs w:val="24"/>
        </w:rPr>
        <w:t>enter</w:t>
      </w:r>
      <w:r w:rsidRPr="000D6362">
        <w:rPr>
          <w:sz w:val="24"/>
          <w:szCs w:val="24"/>
        </w:rPr>
        <w:t>.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w:t>
      </w:r>
      <w:r w:rsidR="00FD07E7">
        <w:rPr>
          <w:sz w:val="24"/>
          <w:szCs w:val="24"/>
        </w:rPr>
        <w:t>sampling across its major geographic regions</w:t>
      </w:r>
      <w:r w:rsidRPr="000D6362">
        <w:rPr>
          <w:sz w:val="24"/>
          <w:szCs w:val="24"/>
        </w:rPr>
        <w:t xml:space="preserve"> (Peru, Ecuador) </w:t>
      </w:r>
      <w:r>
        <w:rPr>
          <w:sz w:val="24"/>
          <w:szCs w:val="24"/>
        </w:rPr>
        <w:t>and</w:t>
      </w:r>
      <w:r w:rsidRPr="000D6362">
        <w:rPr>
          <w:sz w:val="24"/>
          <w:szCs w:val="24"/>
        </w:rPr>
        <w:t xml:space="preserve"> 6 heritage and modern varieties of </w:t>
      </w:r>
      <w:r w:rsidRPr="008D768E">
        <w:rPr>
          <w:i/>
          <w:sz w:val="24"/>
          <w:szCs w:val="24"/>
        </w:rPr>
        <w:t xml:space="preserve">S. </w:t>
      </w:r>
      <w:proofErr w:type="spellStart"/>
      <w:r w:rsidRPr="008D768E">
        <w:rPr>
          <w:i/>
          <w:sz w:val="24"/>
          <w:szCs w:val="24"/>
        </w:rPr>
        <w:t>lycopersicum</w:t>
      </w:r>
      <w:proofErr w:type="spellEnd"/>
      <w:r w:rsidR="00FD07E7">
        <w:rPr>
          <w:sz w:val="24"/>
          <w:szCs w:val="24"/>
        </w:rPr>
        <w:t xml:space="preserve">, </w:t>
      </w:r>
      <w:r w:rsidR="00C274C1">
        <w:rPr>
          <w:sz w:val="24"/>
          <w:szCs w:val="24"/>
        </w:rPr>
        <w:t>focusing on mid- to late-20</w:t>
      </w:r>
      <w:r w:rsidR="00C274C1" w:rsidRPr="00190ECE">
        <w:rPr>
          <w:sz w:val="24"/>
          <w:szCs w:val="24"/>
          <w:vertAlign w:val="superscript"/>
        </w:rPr>
        <w:t>th</w:t>
      </w:r>
      <w:r w:rsidR="00C274C1">
        <w:rPr>
          <w:sz w:val="24"/>
          <w:szCs w:val="24"/>
        </w:rPr>
        <w:t xml:space="preserve"> century improved varieties </w:t>
      </w:r>
      <w:r w:rsidR="00075FF0">
        <w:rPr>
          <w:sz w:val="24"/>
          <w:szCs w:val="24"/>
        </w:rPr>
        <w:fldChar w:fldCharType="begin"/>
      </w:r>
      <w:r w:rsidR="005F1A4E">
        <w:rPr>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Pr>
          <w:sz w:val="24"/>
          <w:szCs w:val="24"/>
        </w:rPr>
        <w:fldChar w:fldCharType="separate"/>
      </w:r>
      <w:r w:rsidR="00D03171">
        <w:rPr>
          <w:noProof/>
          <w:sz w:val="24"/>
          <w:szCs w:val="24"/>
        </w:rPr>
        <w:t>(Lin, Zhu et al. 2014, Blanca, Montero-Pau et al. 2015)</w:t>
      </w:r>
      <w:r w:rsidR="00075FF0">
        <w:rPr>
          <w:sz w:val="24"/>
          <w:szCs w:val="24"/>
        </w:rPr>
        <w:fldChar w:fldCharType="end"/>
      </w:r>
      <w:r w:rsidRPr="000D6362">
        <w:rPr>
          <w:sz w:val="24"/>
          <w:szCs w:val="24"/>
        </w:rPr>
        <w:t>.</w:t>
      </w:r>
      <w:r w:rsidR="00C274C1">
        <w:rPr>
          <w:sz w:val="24"/>
          <w:szCs w:val="24"/>
        </w:rPr>
        <w:t xml:space="preserve"> </w:t>
      </w:r>
      <w:r w:rsidR="00A03AD5">
        <w:rPr>
          <w:sz w:val="24"/>
          <w:szCs w:val="24"/>
        </w:rPr>
        <w:t>While g</w:t>
      </w:r>
      <w:r w:rsidR="00C274C1">
        <w:rPr>
          <w:sz w:val="24"/>
          <w:szCs w:val="24"/>
        </w:rPr>
        <w:t xml:space="preserve">enetic data is not available for all of our </w:t>
      </w:r>
      <w:r w:rsidR="00C274C1">
        <w:rPr>
          <w:i/>
          <w:sz w:val="24"/>
          <w:szCs w:val="24"/>
        </w:rPr>
        <w:t xml:space="preserve">S. </w:t>
      </w:r>
      <w:proofErr w:type="spellStart"/>
      <w:r w:rsidR="00C274C1">
        <w:rPr>
          <w:i/>
          <w:sz w:val="24"/>
          <w:szCs w:val="24"/>
        </w:rPr>
        <w:t>pimpinellifolium</w:t>
      </w:r>
      <w:proofErr w:type="spellEnd"/>
      <w:r w:rsidR="00C274C1">
        <w:rPr>
          <w:sz w:val="24"/>
          <w:szCs w:val="24"/>
        </w:rPr>
        <w:t xml:space="preserve"> accessions, 9 of the 12 accessions have been genotyped and span the mappable diversity in domesticated tomato and its close relatives </w:t>
      </w:r>
      <w:r w:rsidR="00D03171">
        <w:rPr>
          <w:sz w:val="24"/>
          <w:szCs w:val="24"/>
        </w:rPr>
        <w:fldChar w:fldCharType="begin"/>
      </w:r>
      <w:r w:rsidR="005F1A4E">
        <w:rPr>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Pr>
          <w:sz w:val="24"/>
          <w:szCs w:val="24"/>
        </w:rPr>
        <w:fldChar w:fldCharType="separate"/>
      </w:r>
      <w:r w:rsidR="00D03171">
        <w:rPr>
          <w:noProof/>
          <w:sz w:val="24"/>
          <w:szCs w:val="24"/>
        </w:rPr>
        <w:t>(Sim, Durstewitz et al. 2012)</w:t>
      </w:r>
      <w:r w:rsidR="00D03171">
        <w:rPr>
          <w:sz w:val="24"/>
          <w:szCs w:val="24"/>
        </w:rPr>
        <w:fldChar w:fldCharType="end"/>
      </w:r>
      <w:r w:rsidR="00C73C50">
        <w:rPr>
          <w:sz w:val="24"/>
          <w:szCs w:val="24"/>
        </w:rPr>
        <w:t xml:space="preserve"> (Figure S1)</w:t>
      </w:r>
      <w:r w:rsidR="00C274C1">
        <w:rPr>
          <w:sz w:val="24"/>
          <w:szCs w:val="24"/>
        </w:rPr>
        <w:t xml:space="preserve">. </w:t>
      </w:r>
      <w:r w:rsidRPr="000D6362">
        <w:rPr>
          <w:sz w:val="24"/>
          <w:szCs w:val="24"/>
        </w:rPr>
        <w:t xml:space="preserve"> We bulked all genotypes in long-day (16h photoperiod) greenhouse conditions at UC Davis in fall 2014. </w:t>
      </w:r>
      <w:r>
        <w:rPr>
          <w:sz w:val="24"/>
          <w:szCs w:val="24"/>
        </w:rPr>
        <w:t>We grew p</w:t>
      </w:r>
      <w:r w:rsidRPr="000D6362">
        <w:rPr>
          <w:sz w:val="24"/>
          <w:szCs w:val="24"/>
        </w:rPr>
        <w:t xml:space="preserve">lants under metal-halide lamps using day/night temperatures at 25°C/18°C in 4” pots filled with standard potting soil (Sunshine mix #1, Sun Gro Horticulture). </w:t>
      </w:r>
      <w:r>
        <w:rPr>
          <w:sz w:val="24"/>
          <w:szCs w:val="24"/>
        </w:rPr>
        <w:t xml:space="preserve">Plants were watered </w:t>
      </w:r>
      <w:r w:rsidRPr="000D6362">
        <w:rPr>
          <w:sz w:val="24"/>
          <w:szCs w:val="24"/>
        </w:rPr>
        <w:t>once daily</w:t>
      </w:r>
      <w:r>
        <w:rPr>
          <w:sz w:val="24"/>
          <w:szCs w:val="24"/>
        </w:rPr>
        <w:t xml:space="preserve"> and pruned and staked to maintain upright growth. Fruits were collected at maturity and stored </w:t>
      </w:r>
      <w:r w:rsidRPr="000D6362">
        <w:rPr>
          <w:sz w:val="24"/>
          <w:szCs w:val="24"/>
        </w:rPr>
        <w:t xml:space="preserve">at 4°C in dry paper bags until seed cleaning. </w:t>
      </w:r>
      <w:r>
        <w:rPr>
          <w:sz w:val="24"/>
          <w:szCs w:val="24"/>
        </w:rPr>
        <w:t>To clean the seeds, we incubated s</w:t>
      </w:r>
      <w:r w:rsidRPr="000D6362">
        <w:rPr>
          <w:sz w:val="24"/>
          <w:szCs w:val="24"/>
        </w:rPr>
        <w:t xml:space="preserve">eeds and locule </w:t>
      </w:r>
      <w:r w:rsidRPr="000D6362">
        <w:rPr>
          <w:sz w:val="24"/>
          <w:szCs w:val="24"/>
        </w:rPr>
        <w:lastRenderedPageBreak/>
        <w:t>contents at 24°C in 1% protease solution (</w:t>
      </w:r>
      <w:proofErr w:type="spellStart"/>
      <w:r w:rsidRPr="000D6362">
        <w:rPr>
          <w:sz w:val="24"/>
          <w:szCs w:val="24"/>
        </w:rPr>
        <w:t>Rapidase</w:t>
      </w:r>
      <w:proofErr w:type="spellEnd"/>
      <w:r w:rsidRPr="000D6362">
        <w:rPr>
          <w:sz w:val="24"/>
          <w:szCs w:val="24"/>
        </w:rPr>
        <w:t xml:space="preserve"> C80 Max) for 2h, then rinsed </w:t>
      </w:r>
      <w:r>
        <w:rPr>
          <w:sz w:val="24"/>
          <w:szCs w:val="24"/>
        </w:rPr>
        <w:t xml:space="preserve">them </w:t>
      </w:r>
      <w:r w:rsidRPr="000D6362">
        <w:rPr>
          <w:sz w:val="24"/>
          <w:szCs w:val="24"/>
        </w:rPr>
        <w:t xml:space="preserve">in </w:t>
      </w:r>
      <w:r>
        <w:rPr>
          <w:sz w:val="24"/>
          <w:szCs w:val="24"/>
        </w:rPr>
        <w:t>deionized water</w:t>
      </w:r>
      <w:r w:rsidRPr="000D6362">
        <w:rPr>
          <w:sz w:val="24"/>
          <w:szCs w:val="24"/>
        </w:rPr>
        <w:t xml:space="preserve"> and air-dried. </w:t>
      </w:r>
      <w:r>
        <w:rPr>
          <w:sz w:val="24"/>
          <w:szCs w:val="24"/>
        </w:rPr>
        <w:t>We then stored s</w:t>
      </w:r>
      <w:r w:rsidRPr="000D6362">
        <w:rPr>
          <w:sz w:val="24"/>
          <w:szCs w:val="24"/>
        </w:rPr>
        <w:t xml:space="preserve">eeds in a cool, dry, dark location until </w:t>
      </w:r>
      <w:r>
        <w:rPr>
          <w:sz w:val="24"/>
          <w:szCs w:val="24"/>
        </w:rPr>
        <w:t>use</w:t>
      </w:r>
      <w:r w:rsidRPr="000D6362">
        <w:rPr>
          <w:sz w:val="24"/>
          <w:szCs w:val="24"/>
        </w:rPr>
        <w:t>.</w:t>
      </w:r>
    </w:p>
    <w:p w14:paraId="409FE650" w14:textId="146D3A5E" w:rsidR="00D91DB6" w:rsidRDefault="00D91DB6" w:rsidP="00D91DB6">
      <w:pPr>
        <w:spacing w:line="480" w:lineRule="auto"/>
        <w:ind w:firstLine="720"/>
        <w:rPr>
          <w:sz w:val="24"/>
          <w:szCs w:val="24"/>
        </w:rPr>
      </w:pPr>
      <w:r>
        <w:rPr>
          <w:sz w:val="24"/>
          <w:szCs w:val="24"/>
        </w:rPr>
        <w:t>To grow plants for detached leaf assays, w</w:t>
      </w:r>
      <w:r w:rsidRPr="000D6362">
        <w:rPr>
          <w:sz w:val="24"/>
          <w:szCs w:val="24"/>
        </w:rPr>
        <w:t xml:space="preserve">e bleach-sterilized all seeds </w:t>
      </w:r>
      <w:r>
        <w:rPr>
          <w:sz w:val="24"/>
          <w:szCs w:val="24"/>
        </w:rPr>
        <w:t>and germinated them on paper in the growth chamber using flats covered with humidity domes</w:t>
      </w:r>
      <w:r w:rsidRPr="000D6362">
        <w:rPr>
          <w:sz w:val="24"/>
          <w:szCs w:val="24"/>
        </w:rPr>
        <w:t>. At 7 days</w:t>
      </w:r>
      <w:r>
        <w:rPr>
          <w:sz w:val="24"/>
          <w:szCs w:val="24"/>
        </w:rPr>
        <w:t xml:space="preserve"> </w:t>
      </w:r>
      <w:r w:rsidRPr="000D6362">
        <w:rPr>
          <w:sz w:val="24"/>
          <w:szCs w:val="24"/>
        </w:rPr>
        <w:t>we transferred seedlings to soil (</w:t>
      </w:r>
      <w:proofErr w:type="spellStart"/>
      <w:r w:rsidRPr="000D6362">
        <w:rPr>
          <w:sz w:val="24"/>
          <w:szCs w:val="24"/>
        </w:rPr>
        <w:t>SunGro</w:t>
      </w:r>
      <w:proofErr w:type="spellEnd"/>
      <w:r>
        <w:rPr>
          <w:sz w:val="24"/>
          <w:szCs w:val="24"/>
        </w:rPr>
        <w:t xml:space="preserve"> Horticulture, </w:t>
      </w:r>
      <w:r w:rsidRPr="00597242">
        <w:rPr>
          <w:sz w:val="24"/>
          <w:szCs w:val="24"/>
        </w:rPr>
        <w:t>Agawam, MA</w:t>
      </w:r>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We bottom-watered with </w:t>
      </w:r>
      <w:r>
        <w:rPr>
          <w:sz w:val="24"/>
          <w:szCs w:val="24"/>
        </w:rPr>
        <w:t>deionized water</w:t>
      </w:r>
      <w:r w:rsidRPr="000D6362">
        <w:rPr>
          <w:sz w:val="24"/>
          <w:szCs w:val="24"/>
        </w:rPr>
        <w:t xml:space="preserve"> every two days for two weeks, and at week 3 watered every two days with added nutrient solution (0.5% N-P-K fertilizer in a 2-1- 2 ratio; Grow More 4-18-38). </w:t>
      </w:r>
      <w:r>
        <w:rPr>
          <w:sz w:val="24"/>
          <w:szCs w:val="24"/>
        </w:rPr>
        <w:t>The p</w:t>
      </w:r>
      <w:r w:rsidRPr="000D6362">
        <w:rPr>
          <w:sz w:val="24"/>
          <w:szCs w:val="24"/>
        </w:rPr>
        <w:t>lants</w:t>
      </w:r>
      <w:r>
        <w:rPr>
          <w:sz w:val="24"/>
          <w:szCs w:val="24"/>
        </w:rPr>
        <w:t xml:space="preserve"> were used</w:t>
      </w:r>
      <w:r w:rsidRPr="000D6362">
        <w:rPr>
          <w:sz w:val="24"/>
          <w:szCs w:val="24"/>
        </w:rPr>
        <w:t xml:space="preserve"> for detached leaf assays 6 weeks after </w:t>
      </w:r>
      <w:r>
        <w:rPr>
          <w:sz w:val="24"/>
          <w:szCs w:val="24"/>
        </w:rPr>
        <w:t xml:space="preserve">transferring </w:t>
      </w:r>
      <w:r w:rsidRPr="000D6362">
        <w:rPr>
          <w:sz w:val="24"/>
          <w:szCs w:val="24"/>
        </w:rPr>
        <w:t>seedlings to soil.</w:t>
      </w:r>
      <w:r w:rsidR="00BC4616">
        <w:rPr>
          <w:sz w:val="24"/>
          <w:szCs w:val="24"/>
        </w:rPr>
        <w:t xml:space="preserve"> Flowering in this system did not occur until minimally 9 weeks of age for any accession</w:t>
      </w:r>
      <w:r w:rsidR="00E41145">
        <w:rPr>
          <w:sz w:val="24"/>
          <w:szCs w:val="24"/>
        </w:rPr>
        <w:t>,</w:t>
      </w:r>
      <w:r w:rsidR="00BC4616">
        <w:rPr>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Pr>
          <w:sz w:val="24"/>
          <w:szCs w:val="24"/>
        </w:rPr>
        <w:fldChar w:fldCharType="begin"/>
      </w:r>
      <w:r w:rsidR="005F1A4E">
        <w:rPr>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Pr>
          <w:sz w:val="24"/>
          <w:szCs w:val="24"/>
        </w:rPr>
        <w:fldChar w:fldCharType="separate"/>
      </w:r>
      <w:r w:rsidR="00D03171">
        <w:rPr>
          <w:noProof/>
          <w:sz w:val="24"/>
          <w:szCs w:val="24"/>
        </w:rPr>
        <w:t>(Corwin, Copeland et al. 2016)</w:t>
      </w:r>
      <w:r w:rsidR="00075FF0">
        <w:rPr>
          <w:sz w:val="24"/>
          <w:szCs w:val="24"/>
        </w:rPr>
        <w:fldChar w:fldCharType="end"/>
      </w:r>
      <w:r w:rsidR="00BC4616">
        <w:rPr>
          <w:sz w:val="24"/>
          <w:szCs w:val="24"/>
        </w:rPr>
        <w:t>.</w:t>
      </w:r>
    </w:p>
    <w:p w14:paraId="51536533" w14:textId="77777777" w:rsidR="00D91DB6" w:rsidRPr="000D6362" w:rsidRDefault="00D91DB6" w:rsidP="00D91DB6">
      <w:pPr>
        <w:spacing w:line="480" w:lineRule="auto"/>
        <w:ind w:firstLine="720"/>
        <w:rPr>
          <w:sz w:val="24"/>
          <w:szCs w:val="24"/>
        </w:rPr>
      </w:pPr>
    </w:p>
    <w:p w14:paraId="075E4314" w14:textId="77777777" w:rsidR="00D91DB6" w:rsidRPr="000D6362" w:rsidRDefault="00D91DB6" w:rsidP="00D91DB6">
      <w:pPr>
        <w:spacing w:line="480" w:lineRule="auto"/>
        <w:rPr>
          <w:b/>
          <w:sz w:val="24"/>
          <w:szCs w:val="24"/>
        </w:rPr>
      </w:pPr>
      <w:r w:rsidRPr="00DD51E1">
        <w:rPr>
          <w:b/>
          <w:i/>
          <w:sz w:val="24"/>
          <w:szCs w:val="24"/>
        </w:rPr>
        <w:t>B. cinerea</w:t>
      </w:r>
      <w:r w:rsidRPr="000D6362">
        <w:rPr>
          <w:b/>
          <w:sz w:val="24"/>
          <w:szCs w:val="24"/>
        </w:rPr>
        <w:t xml:space="preserve"> genetic resources</w:t>
      </w:r>
    </w:p>
    <w:p w14:paraId="463FF8CF" w14:textId="673DEFCF" w:rsidR="00D91DB6" w:rsidRPr="00BF6B48" w:rsidRDefault="00D91DB6" w:rsidP="00D91DB6">
      <w:pPr>
        <w:spacing w:line="480" w:lineRule="auto"/>
        <w:ind w:firstLine="720"/>
      </w:pPr>
      <w:r>
        <w:rPr>
          <w:sz w:val="24"/>
          <w:szCs w:val="24"/>
        </w:rPr>
        <w:t xml:space="preserve">We utilized a previously described collection of </w:t>
      </w:r>
      <w:r>
        <w:rPr>
          <w:i/>
          <w:sz w:val="24"/>
          <w:szCs w:val="24"/>
        </w:rPr>
        <w:t xml:space="preserve">B. cinerea </w:t>
      </w:r>
      <w:r>
        <w:rPr>
          <w:sz w:val="24"/>
          <w:szCs w:val="24"/>
        </w:rPr>
        <w:t xml:space="preserve">isolates that were isolated as single spores from natural infections of fruit and vegetable tissues collected in California and internationally </w:t>
      </w:r>
      <w:r>
        <w:rPr>
          <w:sz w:val="24"/>
          <w:szCs w:val="24"/>
        </w:rPr>
        <w:fldChar w:fldCharType="begin"/>
      </w:r>
      <w:r w:rsidR="005F1A4E">
        <w:rPr>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db-id="a2x2tzszjfd2zjed0e8psfdtd0daafwwr002" timestamp="0"&gt;548&lt;/key&gt;&lt;/foreign-keys&gt;&lt;ref-type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Pr>
          <w:sz w:val="24"/>
          <w:szCs w:val="24"/>
        </w:rPr>
        <w:fldChar w:fldCharType="separate"/>
      </w:r>
      <w:r>
        <w:rPr>
          <w:noProof/>
          <w:sz w:val="24"/>
          <w:szCs w:val="24"/>
        </w:rPr>
        <w:t>(Atwell, Corwin et al. 2015, Zhang, Corwin et al. 2017)</w:t>
      </w:r>
      <w:r>
        <w:rPr>
          <w:sz w:val="24"/>
          <w:szCs w:val="24"/>
        </w:rPr>
        <w:fldChar w:fldCharType="end"/>
      </w:r>
      <w:r>
        <w:rPr>
          <w:sz w:val="24"/>
          <w:szCs w:val="24"/>
        </w:rPr>
        <w:t>.</w:t>
      </w:r>
      <w:r>
        <w:t xml:space="preserve"> </w:t>
      </w:r>
      <w:r w:rsidRPr="00B6344E">
        <w:rPr>
          <w:sz w:val="24"/>
          <w:szCs w:val="24"/>
        </w:rPr>
        <w:t xml:space="preserve">This included five isolates obtained from natural infections of tomato. We maintained </w:t>
      </w:r>
      <w:r w:rsidRPr="00B6344E">
        <w:rPr>
          <w:i/>
          <w:sz w:val="24"/>
          <w:szCs w:val="24"/>
        </w:rPr>
        <w:t xml:space="preserve">B. cinerea </w:t>
      </w:r>
      <w:r w:rsidRPr="00B6344E">
        <w:rPr>
          <w:sz w:val="24"/>
          <w:szCs w:val="24"/>
        </w:rPr>
        <w:t>isolates as conidial suspensions in 30% glycerol for long-term storage at -80°C. For regrowth, we</w:t>
      </w:r>
      <w:r>
        <w:rPr>
          <w:sz w:val="24"/>
          <w:szCs w:val="24"/>
        </w:rPr>
        <w:t xml:space="preserve"> diluted </w:t>
      </w:r>
      <w:r w:rsidRPr="000D6362">
        <w:rPr>
          <w:sz w:val="24"/>
          <w:szCs w:val="24"/>
        </w:rPr>
        <w:t xml:space="preserve">spore solutions to 10% </w:t>
      </w:r>
      <w:r>
        <w:rPr>
          <w:sz w:val="24"/>
          <w:szCs w:val="24"/>
        </w:rPr>
        <w:t xml:space="preserve">concentration </w:t>
      </w:r>
      <w:r w:rsidRPr="000D6362">
        <w:rPr>
          <w:sz w:val="24"/>
          <w:szCs w:val="24"/>
        </w:rPr>
        <w:t xml:space="preserve">in filter-sterilized 50% grape juice, and then inoculated onto </w:t>
      </w:r>
      <w:r w:rsidRPr="000D6362">
        <w:rPr>
          <w:sz w:val="24"/>
          <w:szCs w:val="24"/>
        </w:rPr>
        <w:lastRenderedPageBreak/>
        <w:t xml:space="preserve">39g/L potato dextrose agar (PDA) media. </w:t>
      </w:r>
      <w:r>
        <w:rPr>
          <w:sz w:val="24"/>
          <w:szCs w:val="24"/>
        </w:rPr>
        <w:t>We grew i</w:t>
      </w:r>
      <w:r w:rsidRPr="000D6362">
        <w:rPr>
          <w:sz w:val="24"/>
          <w:szCs w:val="24"/>
        </w:rPr>
        <w:t xml:space="preserve">solates at 25°C in </w:t>
      </w:r>
      <w:r w:rsidRPr="00B6344E">
        <w:rPr>
          <w:sz w:val="24"/>
          <w:szCs w:val="24"/>
        </w:rPr>
        <w:t>12h light and propagated every 2 weeks.</w:t>
      </w:r>
      <w:r>
        <w:rPr>
          <w:sz w:val="24"/>
          <w:szCs w:val="24"/>
        </w:rPr>
        <w:t xml:space="preserve"> </w:t>
      </w:r>
      <w:r w:rsidRPr="00B6344E">
        <w:rPr>
          <w:sz w:val="24"/>
          <w:szCs w:val="24"/>
        </w:rPr>
        <w:t>Sequencing failed</w:t>
      </w:r>
      <w:r>
        <w:rPr>
          <w:sz w:val="24"/>
          <w:szCs w:val="24"/>
        </w:rPr>
        <w:t xml:space="preserve"> for 6 out of our 97 </w:t>
      </w:r>
      <w:proofErr w:type="spellStart"/>
      <w:r>
        <w:rPr>
          <w:sz w:val="24"/>
          <w:szCs w:val="24"/>
        </w:rPr>
        <w:t>phenotyped</w:t>
      </w:r>
      <w:proofErr w:type="spellEnd"/>
      <w:r>
        <w:rPr>
          <w:sz w:val="24"/>
          <w:szCs w:val="24"/>
        </w:rPr>
        <w:t xml:space="preserve"> </w:t>
      </w:r>
      <w:r w:rsidRPr="00B6344E">
        <w:rPr>
          <w:sz w:val="24"/>
          <w:szCs w:val="24"/>
        </w:rPr>
        <w:t>isolates. For</w:t>
      </w:r>
      <w:r>
        <w:rPr>
          <w:sz w:val="24"/>
          <w:szCs w:val="24"/>
        </w:rPr>
        <w:t xml:space="preserve"> </w:t>
      </w:r>
      <w:proofErr w:type="spellStart"/>
      <w:r w:rsidR="00695F36">
        <w:rPr>
          <w:sz w:val="24"/>
          <w:szCs w:val="24"/>
        </w:rPr>
        <w:t>bigRR</w:t>
      </w:r>
      <w:proofErr w:type="spellEnd"/>
      <w:r w:rsidR="00695F36">
        <w:rPr>
          <w:sz w:val="24"/>
          <w:szCs w:val="24"/>
        </w:rPr>
        <w:t xml:space="preserve"> </w:t>
      </w:r>
      <w:r>
        <w:rPr>
          <w:sz w:val="24"/>
          <w:szCs w:val="24"/>
        </w:rPr>
        <w:t xml:space="preserve">GWA mapping with the 91 isolates genotyped in this study, we utilized a total of </w:t>
      </w:r>
      <w:bookmarkStart w:id="63" w:name="OLE_LINK1"/>
      <w:bookmarkStart w:id="64" w:name="OLE_LINK2"/>
      <w:r>
        <w:rPr>
          <w:sz w:val="24"/>
          <w:szCs w:val="24"/>
        </w:rPr>
        <w:t xml:space="preserve">272,672 </w:t>
      </w:r>
      <w:bookmarkEnd w:id="63"/>
      <w:bookmarkEnd w:id="64"/>
      <w:r>
        <w:rPr>
          <w:sz w:val="24"/>
          <w:szCs w:val="24"/>
        </w:rPr>
        <w:t>SNPs</w:t>
      </w:r>
      <w:r w:rsidR="00695F36">
        <w:rPr>
          <w:sz w:val="24"/>
          <w:szCs w:val="24"/>
        </w:rPr>
        <w:t xml:space="preserve"> against the </w:t>
      </w:r>
      <w:r w:rsidR="00695F36" w:rsidRPr="00190ECE">
        <w:rPr>
          <w:i/>
          <w:sz w:val="24"/>
          <w:szCs w:val="24"/>
        </w:rPr>
        <w:t>B. cinerea</w:t>
      </w:r>
      <w:r w:rsidR="00695F36">
        <w:rPr>
          <w:sz w:val="24"/>
          <w:szCs w:val="24"/>
        </w:rPr>
        <w:t xml:space="preserve"> T4 genome</w:t>
      </w:r>
      <w:r>
        <w:rPr>
          <w:sz w:val="24"/>
          <w:szCs w:val="24"/>
        </w:rPr>
        <w:t xml:space="preserve"> with minor allele frequency (MAF) 0.20 or greater, and less than 10% missing calls across the isolates (SNP calls in at least 82/ 91 isolates). </w:t>
      </w:r>
      <w:r w:rsidR="00695F36">
        <w:rPr>
          <w:sz w:val="24"/>
          <w:szCs w:val="24"/>
        </w:rPr>
        <w:t xml:space="preserve">For GEMMA mapping, we used </w:t>
      </w:r>
      <w:r w:rsidR="00C53BA7">
        <w:rPr>
          <w:sz w:val="24"/>
          <w:szCs w:val="24"/>
        </w:rPr>
        <w:t>9</w:t>
      </w:r>
      <w:r w:rsidR="00BD41BE">
        <w:rPr>
          <w:sz w:val="24"/>
          <w:szCs w:val="24"/>
        </w:rPr>
        <w:t>1</w:t>
      </w:r>
      <w:r w:rsidR="00695F36">
        <w:rPr>
          <w:sz w:val="24"/>
          <w:szCs w:val="24"/>
        </w:rPr>
        <w:t xml:space="preserve"> isolates with a total of </w:t>
      </w:r>
      <w:r w:rsidR="00C53BA7">
        <w:rPr>
          <w:sz w:val="24"/>
          <w:szCs w:val="24"/>
        </w:rPr>
        <w:t>237,878</w:t>
      </w:r>
      <w:r w:rsidR="00695F36">
        <w:rPr>
          <w:sz w:val="24"/>
          <w:szCs w:val="24"/>
        </w:rPr>
        <w:t xml:space="preserve"> SNPs against the </w:t>
      </w:r>
      <w:r w:rsidR="00695F36" w:rsidRPr="00190ECE">
        <w:rPr>
          <w:i/>
          <w:sz w:val="24"/>
          <w:szCs w:val="24"/>
        </w:rPr>
        <w:t>B. cinerea</w:t>
      </w:r>
      <w:r w:rsidR="00695F36">
        <w:rPr>
          <w:sz w:val="24"/>
          <w:szCs w:val="24"/>
        </w:rPr>
        <w:t xml:space="preserve"> B05.10 genome with MAF </w:t>
      </w:r>
      <w:r w:rsidR="00C53BA7">
        <w:rPr>
          <w:sz w:val="24"/>
          <w:szCs w:val="24"/>
        </w:rPr>
        <w:t>0.20</w:t>
      </w:r>
      <w:r w:rsidR="00695F36">
        <w:rPr>
          <w:sz w:val="24"/>
          <w:szCs w:val="24"/>
        </w:rPr>
        <w:t xml:space="preserve"> or greater and less than </w:t>
      </w:r>
      <w:r w:rsidR="00C53BA7">
        <w:rPr>
          <w:sz w:val="24"/>
          <w:szCs w:val="24"/>
        </w:rPr>
        <w:t>10</w:t>
      </w:r>
      <w:r w:rsidR="00695F36">
        <w:rPr>
          <w:sz w:val="24"/>
          <w:szCs w:val="24"/>
        </w:rPr>
        <w:t>% missing calls.</w:t>
      </w:r>
      <w:r w:rsidR="00BC4616">
        <w:rPr>
          <w:sz w:val="24"/>
          <w:szCs w:val="24"/>
        </w:rPr>
        <w:t xml:space="preserve"> The overall SNP number was similar when using either reference genome.</w:t>
      </w:r>
    </w:p>
    <w:p w14:paraId="1F38ECED" w14:textId="77777777" w:rsidR="00D91DB6" w:rsidRPr="000D6362" w:rsidRDefault="00D91DB6" w:rsidP="00D91DB6">
      <w:pPr>
        <w:spacing w:line="480" w:lineRule="auto"/>
        <w:ind w:firstLine="720"/>
        <w:rPr>
          <w:sz w:val="24"/>
          <w:szCs w:val="24"/>
        </w:rPr>
      </w:pPr>
    </w:p>
    <w:p w14:paraId="65E5FDC3" w14:textId="77777777" w:rsidR="00D91DB6" w:rsidRPr="000D6362" w:rsidRDefault="00D91DB6" w:rsidP="00D91DB6">
      <w:pPr>
        <w:spacing w:line="480" w:lineRule="auto"/>
        <w:rPr>
          <w:b/>
          <w:sz w:val="24"/>
          <w:szCs w:val="24"/>
        </w:rPr>
      </w:pPr>
      <w:r w:rsidRPr="000D6362">
        <w:rPr>
          <w:b/>
          <w:sz w:val="24"/>
          <w:szCs w:val="24"/>
        </w:rPr>
        <w:t>Detached leaf assay</w:t>
      </w:r>
    </w:p>
    <w:p w14:paraId="43450E7C" w14:textId="0BDFB6ED" w:rsidR="00D91DB6" w:rsidRDefault="00D91DB6" w:rsidP="00D91DB6">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Pr>
          <w:sz w:val="24"/>
          <w:szCs w:val="24"/>
        </w:rPr>
        <w:t>7</w:t>
      </w:r>
      <w:r w:rsidRPr="000D6362">
        <w:rPr>
          <w:sz w:val="24"/>
          <w:szCs w:val="24"/>
        </w:rPr>
        <w:t xml:space="preserve"> </w:t>
      </w:r>
      <w:r w:rsidRPr="00D349F6">
        <w:rPr>
          <w:i/>
          <w:sz w:val="24"/>
          <w:szCs w:val="24"/>
        </w:rPr>
        <w:t>B. cinerea</w:t>
      </w:r>
      <w:r w:rsidRPr="000D6362">
        <w:rPr>
          <w:sz w:val="24"/>
          <w:szCs w:val="24"/>
        </w:rPr>
        <w:t xml:space="preserve"> isolates. We used a randomized complete block design for a total of 6 replicates across 2 experiments.</w:t>
      </w:r>
      <w:r>
        <w:rPr>
          <w:sz w:val="24"/>
          <w:szCs w:val="24"/>
        </w:rPr>
        <w:t xml:space="preserve"> In each experiment, this included a total of 10 plants per genotype randomized in 12 flats in 3 growth chambers. Each growth chamber block corresponded with a replicate of the detached leaf assay, such that growth chamber and replicate shared the same environmental block. </w:t>
      </w:r>
      <w:r w:rsidRPr="000D6362">
        <w:rPr>
          <w:sz w:val="24"/>
          <w:szCs w:val="24"/>
        </w:rPr>
        <w:t xml:space="preserve"> </w:t>
      </w:r>
      <w:r>
        <w:rPr>
          <w:sz w:val="24"/>
          <w:szCs w:val="24"/>
        </w:rPr>
        <w:t xml:space="preserve">At 6 weeks of age, we selected </w:t>
      </w:r>
      <w:r w:rsidRPr="000D6362">
        <w:rPr>
          <w:sz w:val="24"/>
          <w:szCs w:val="24"/>
        </w:rPr>
        <w:t>5 leaves per plant</w:t>
      </w:r>
      <w:r>
        <w:rPr>
          <w:sz w:val="24"/>
          <w:szCs w:val="24"/>
        </w:rPr>
        <w:t xml:space="preserve"> (expanded leaves from second true leaf or </w:t>
      </w:r>
      <w:r w:rsidR="00E41145">
        <w:rPr>
          <w:sz w:val="24"/>
          <w:szCs w:val="24"/>
        </w:rPr>
        <w:t>younger</w:t>
      </w:r>
      <w:r>
        <w:rPr>
          <w:sz w:val="24"/>
          <w:szCs w:val="24"/>
        </w:rPr>
        <w:t>)</w:t>
      </w:r>
      <w:r w:rsidRPr="000D6362">
        <w:rPr>
          <w:sz w:val="24"/>
          <w:szCs w:val="24"/>
        </w:rPr>
        <w:t>, and 2 leaflet pairs per leaf</w:t>
      </w:r>
      <w:r>
        <w:rPr>
          <w:sz w:val="24"/>
          <w:szCs w:val="24"/>
        </w:rPr>
        <w:t xml:space="preserve">. We randomized the order of leaves from each plant, and the leaflets were placed on </w:t>
      </w:r>
      <w:r w:rsidRPr="000D6362">
        <w:rPr>
          <w:sz w:val="24"/>
          <w:szCs w:val="24"/>
        </w:rPr>
        <w:t xml:space="preserve">1% </w:t>
      </w:r>
      <w:proofErr w:type="spellStart"/>
      <w:r w:rsidRPr="000D6362">
        <w:rPr>
          <w:sz w:val="24"/>
          <w:szCs w:val="24"/>
        </w:rPr>
        <w:t>phytoagar</w:t>
      </w:r>
      <w:proofErr w:type="spellEnd"/>
      <w:r w:rsidRPr="000D6362">
        <w:rPr>
          <w:sz w:val="24"/>
          <w:szCs w:val="24"/>
        </w:rPr>
        <w:t xml:space="preserve"> in </w:t>
      </w:r>
      <w:r>
        <w:rPr>
          <w:sz w:val="24"/>
          <w:szCs w:val="24"/>
        </w:rPr>
        <w:t>planting</w:t>
      </w:r>
      <w:r w:rsidRPr="000D6362">
        <w:rPr>
          <w:sz w:val="24"/>
          <w:szCs w:val="24"/>
        </w:rPr>
        <w:t xml:space="preserve"> f</w:t>
      </w:r>
      <w:r>
        <w:rPr>
          <w:sz w:val="24"/>
          <w:szCs w:val="24"/>
        </w:rPr>
        <w:t xml:space="preserve">lats, with humidity domes. Our inoculation protocol followed previously described methods </w:t>
      </w:r>
      <w:r>
        <w:rPr>
          <w:sz w:val="24"/>
          <w:szCs w:val="24"/>
        </w:rPr>
        <w:fldChar w:fldCharType="begin"/>
      </w:r>
      <w:r w:rsidR="005F1A4E">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Pr>
          <w:sz w:val="24"/>
          <w:szCs w:val="24"/>
        </w:rPr>
        <w:fldChar w:fldCharType="separate"/>
      </w:r>
      <w:r>
        <w:rPr>
          <w:noProof/>
          <w:sz w:val="24"/>
          <w:szCs w:val="24"/>
        </w:rPr>
        <w:t>(Denby, Kumar et al. 2004, Kliebenstein, Rowe et al. 2005)</w:t>
      </w:r>
      <w:r>
        <w:rPr>
          <w:sz w:val="24"/>
          <w:szCs w:val="24"/>
        </w:rPr>
        <w:fldChar w:fldCharType="end"/>
      </w:r>
      <w:r>
        <w:rPr>
          <w:sz w:val="24"/>
          <w:szCs w:val="24"/>
        </w:rPr>
        <w:t xml:space="preserve">. Spores were </w:t>
      </w:r>
      <w:r w:rsidRPr="000D6362">
        <w:rPr>
          <w:sz w:val="24"/>
          <w:szCs w:val="24"/>
        </w:rPr>
        <w:t>collected</w:t>
      </w:r>
      <w:r>
        <w:rPr>
          <w:sz w:val="24"/>
          <w:szCs w:val="24"/>
        </w:rPr>
        <w:t xml:space="preserve"> </w:t>
      </w:r>
      <w:r w:rsidRPr="000D6362">
        <w:rPr>
          <w:sz w:val="24"/>
          <w:szCs w:val="24"/>
        </w:rPr>
        <w:t xml:space="preserve">from mature </w:t>
      </w:r>
      <w:r w:rsidRPr="00D349F6">
        <w:rPr>
          <w:i/>
          <w:sz w:val="24"/>
          <w:szCs w:val="24"/>
        </w:rPr>
        <w:t>B. cinerea</w:t>
      </w:r>
      <w:r w:rsidRPr="000D6362">
        <w:rPr>
          <w:sz w:val="24"/>
          <w:szCs w:val="24"/>
        </w:rPr>
        <w:t xml:space="preserve"> cultures</w:t>
      </w:r>
      <w:r>
        <w:rPr>
          <w:sz w:val="24"/>
          <w:szCs w:val="24"/>
        </w:rPr>
        <w:t xml:space="preserve"> grown on canned peach plates</w:t>
      </w:r>
      <w:r w:rsidRPr="000D6362">
        <w:rPr>
          <w:sz w:val="24"/>
          <w:szCs w:val="24"/>
        </w:rPr>
        <w:t xml:space="preserve"> and diluted to 10 spores/ </w:t>
      </w:r>
      <w:r>
        <w:rPr>
          <w:sz w:val="24"/>
          <w:szCs w:val="24"/>
        </w:rPr>
        <w:t>µ</w:t>
      </w:r>
      <w:r w:rsidRPr="000D6362">
        <w:rPr>
          <w:sz w:val="24"/>
          <w:szCs w:val="24"/>
        </w:rPr>
        <w:t xml:space="preserve">L in filter-sterilized 50% </w:t>
      </w:r>
      <w:r>
        <w:rPr>
          <w:sz w:val="24"/>
          <w:szCs w:val="24"/>
        </w:rPr>
        <w:t xml:space="preserve">organic </w:t>
      </w:r>
      <w:r w:rsidRPr="000D6362">
        <w:rPr>
          <w:sz w:val="24"/>
          <w:szCs w:val="24"/>
        </w:rPr>
        <w:t xml:space="preserve">grape juice. </w:t>
      </w:r>
      <w:bookmarkStart w:id="65" w:name="_Hlk514242071"/>
      <w:r w:rsidR="006A6D7B">
        <w:rPr>
          <w:sz w:val="24"/>
          <w:szCs w:val="24"/>
        </w:rPr>
        <w:lastRenderedPageBreak/>
        <w:t>Spores in grape juice were maintained in 4</w:t>
      </w:r>
      <w:r w:rsidR="006A6D7B">
        <w:rPr>
          <w:rFonts w:cstheme="minorHAnsi"/>
          <w:sz w:val="24"/>
          <w:szCs w:val="24"/>
        </w:rPr>
        <w:t>°</w:t>
      </w:r>
      <w:r w:rsidR="006A6D7B">
        <w:rPr>
          <w:sz w:val="24"/>
          <w:szCs w:val="24"/>
        </w:rPr>
        <w:t xml:space="preserve">C refrigeration or </w:t>
      </w:r>
      <w:r w:rsidR="00A03AD5">
        <w:rPr>
          <w:sz w:val="24"/>
          <w:szCs w:val="24"/>
        </w:rPr>
        <w:t>on</w:t>
      </w:r>
      <w:r w:rsidR="006A6D7B">
        <w:rPr>
          <w:sz w:val="24"/>
          <w:szCs w:val="24"/>
        </w:rPr>
        <w:t xml:space="preserve"> ice from the time of collection, to </w:t>
      </w:r>
      <w:r w:rsidR="00BB369B">
        <w:rPr>
          <w:sz w:val="24"/>
          <w:szCs w:val="24"/>
        </w:rPr>
        <w:t>inhibit</w:t>
      </w:r>
      <w:r w:rsidR="006A6D7B">
        <w:rPr>
          <w:sz w:val="24"/>
          <w:szCs w:val="24"/>
        </w:rPr>
        <w:t xml:space="preserve"> germination prior to inoculation. </w:t>
      </w:r>
      <w:bookmarkEnd w:id="65"/>
      <w:r w:rsidR="006D3CB6">
        <w:rPr>
          <w:sz w:val="24"/>
          <w:szCs w:val="24"/>
        </w:rPr>
        <w:t>The diluted s</w:t>
      </w:r>
      <w:r w:rsidR="00FB6D1C">
        <w:rPr>
          <w:sz w:val="24"/>
          <w:szCs w:val="24"/>
        </w:rPr>
        <w:t xml:space="preserve">pore suspensions were </w:t>
      </w:r>
      <w:r w:rsidR="006D3CB6">
        <w:rPr>
          <w:sz w:val="24"/>
          <w:szCs w:val="24"/>
        </w:rPr>
        <w:t>homogenized by agitation</w:t>
      </w:r>
      <w:r w:rsidR="00EE6645">
        <w:rPr>
          <w:sz w:val="24"/>
          <w:szCs w:val="24"/>
        </w:rPr>
        <w:t xml:space="preserve"> continuously during the entire process of applying the spores to all samples. This maintains the spores in the suspension and ensures even application across samples</w:t>
      </w:r>
      <w:r w:rsidR="006D3CB6">
        <w:rPr>
          <w:sz w:val="24"/>
          <w:szCs w:val="24"/>
        </w:rPr>
        <w:t xml:space="preserve">, then </w:t>
      </w:r>
      <w:r>
        <w:rPr>
          <w:sz w:val="24"/>
          <w:szCs w:val="24"/>
        </w:rPr>
        <w:t>4µ</w:t>
      </w:r>
      <w:r w:rsidRPr="000D6362">
        <w:rPr>
          <w:sz w:val="24"/>
          <w:szCs w:val="24"/>
        </w:rPr>
        <w:t xml:space="preserve">l droplets </w:t>
      </w:r>
      <w:r>
        <w:rPr>
          <w:sz w:val="24"/>
          <w:szCs w:val="24"/>
        </w:rPr>
        <w:t xml:space="preserve">were placed onto the detached leaflets </w:t>
      </w:r>
      <w:r w:rsidRPr="000D6362">
        <w:rPr>
          <w:sz w:val="24"/>
          <w:szCs w:val="24"/>
        </w:rPr>
        <w:t>at room temperature.</w:t>
      </w:r>
      <w:r w:rsidR="00A03AD5">
        <w:rPr>
          <w:sz w:val="24"/>
          <w:szCs w:val="24"/>
        </w:rPr>
        <w:t xml:space="preserve"> The entire inoculation took approximately 2 hour of time per experiment.</w:t>
      </w:r>
      <w:r w:rsidRPr="000D6362">
        <w:rPr>
          <w:sz w:val="24"/>
          <w:szCs w:val="24"/>
        </w:rPr>
        <w:t xml:space="preserve"> </w:t>
      </w:r>
      <w:r>
        <w:rPr>
          <w:sz w:val="24"/>
          <w:szCs w:val="24"/>
        </w:rPr>
        <w:t>Mock-inoculated c</w:t>
      </w:r>
      <w:r w:rsidRPr="000D6362">
        <w:rPr>
          <w:sz w:val="24"/>
          <w:szCs w:val="24"/>
        </w:rPr>
        <w:t xml:space="preserve">ontrol leaves </w:t>
      </w:r>
      <w:r>
        <w:rPr>
          <w:sz w:val="24"/>
          <w:szCs w:val="24"/>
        </w:rPr>
        <w:t>were treated with</w:t>
      </w:r>
      <w:r w:rsidRPr="000D6362">
        <w:rPr>
          <w:sz w:val="24"/>
          <w:szCs w:val="24"/>
        </w:rPr>
        <w:t xml:space="preserve"> 4</w:t>
      </w:r>
      <w:r>
        <w:rPr>
          <w:sz w:val="24"/>
          <w:szCs w:val="24"/>
        </w:rPr>
        <w:t>µ</w:t>
      </w:r>
      <w:r w:rsidRPr="000D6362">
        <w:rPr>
          <w:sz w:val="24"/>
          <w:szCs w:val="24"/>
        </w:rPr>
        <w:t xml:space="preserve">L of </w:t>
      </w:r>
      <w:r>
        <w:rPr>
          <w:sz w:val="24"/>
          <w:szCs w:val="24"/>
        </w:rPr>
        <w:t>50</w:t>
      </w:r>
      <w:r w:rsidRPr="000D6362">
        <w:rPr>
          <w:sz w:val="24"/>
          <w:szCs w:val="24"/>
        </w:rPr>
        <w:t xml:space="preserve">% </w:t>
      </w:r>
      <w:r>
        <w:rPr>
          <w:sz w:val="24"/>
          <w:szCs w:val="24"/>
        </w:rPr>
        <w:t xml:space="preserve">organic </w:t>
      </w:r>
      <w:r w:rsidRPr="000D6362">
        <w:rPr>
          <w:sz w:val="24"/>
          <w:szCs w:val="24"/>
        </w:rPr>
        <w:t>grape juice</w:t>
      </w:r>
      <w:r w:rsidRPr="000D6362" w:rsidDel="00374962">
        <w:rPr>
          <w:sz w:val="24"/>
          <w:szCs w:val="24"/>
        </w:rPr>
        <w:t xml:space="preserve"> </w:t>
      </w:r>
      <w:r w:rsidRPr="000D6362">
        <w:rPr>
          <w:sz w:val="24"/>
          <w:szCs w:val="24"/>
        </w:rPr>
        <w:t>without spores.</w:t>
      </w:r>
      <w:r>
        <w:rPr>
          <w:sz w:val="24"/>
          <w:szCs w:val="24"/>
        </w:rPr>
        <w:t xml:space="preserve"> Digital photos were taken of all </w:t>
      </w:r>
      <w:r w:rsidRPr="000D6362">
        <w:rPr>
          <w:sz w:val="24"/>
          <w:szCs w:val="24"/>
        </w:rPr>
        <w:t>leaflets at 24, 48, and 72 hours post inoculation</w:t>
      </w:r>
      <w:r>
        <w:rPr>
          <w:sz w:val="24"/>
          <w:szCs w:val="24"/>
        </w:rPr>
        <w:t xml:space="preserve"> and automated image analysis was used to measure lesion size.</w:t>
      </w:r>
    </w:p>
    <w:p w14:paraId="4B49936C" w14:textId="77777777" w:rsidR="00D91DB6" w:rsidRPr="000D6362" w:rsidRDefault="00D91DB6" w:rsidP="00D91DB6">
      <w:pPr>
        <w:spacing w:line="480" w:lineRule="auto"/>
        <w:rPr>
          <w:sz w:val="24"/>
          <w:szCs w:val="24"/>
        </w:rPr>
      </w:pPr>
    </w:p>
    <w:p w14:paraId="60A9710C" w14:textId="77777777" w:rsidR="00D91DB6" w:rsidRPr="000D6362" w:rsidRDefault="00D91DB6" w:rsidP="00D91DB6">
      <w:pPr>
        <w:spacing w:line="480" w:lineRule="auto"/>
        <w:rPr>
          <w:b/>
          <w:sz w:val="24"/>
          <w:szCs w:val="24"/>
        </w:rPr>
      </w:pPr>
      <w:r w:rsidRPr="000D6362">
        <w:rPr>
          <w:b/>
          <w:sz w:val="24"/>
          <w:szCs w:val="24"/>
        </w:rPr>
        <w:t>Automated Image Analysis</w:t>
      </w:r>
    </w:p>
    <w:p w14:paraId="5F62B8E4" w14:textId="4EA39EDB" w:rsidR="00D91DB6" w:rsidRDefault="00D91DB6" w:rsidP="00D91DB6">
      <w:pPr>
        <w:spacing w:line="480" w:lineRule="auto"/>
        <w:ind w:firstLine="720"/>
        <w:rPr>
          <w:sz w:val="24"/>
          <w:szCs w:val="24"/>
        </w:rPr>
      </w:pPr>
      <w:r>
        <w:rPr>
          <w:sz w:val="24"/>
          <w:szCs w:val="24"/>
        </w:rPr>
        <w:t>Lesion area was digitally measured</w:t>
      </w:r>
      <w:r w:rsidRPr="000D6362">
        <w:rPr>
          <w:sz w:val="24"/>
          <w:szCs w:val="24"/>
        </w:rPr>
        <w:t xml:space="preserve">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w:t>
      </w:r>
      <w:r>
        <w:rPr>
          <w:sz w:val="24"/>
          <w:szCs w:val="24"/>
        </w:rPr>
        <w:fldChar w:fldCharType="begin"/>
      </w:r>
      <w:r w:rsidR="005F1A4E">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Pr>
          <w:sz w:val="24"/>
          <w:szCs w:val="24"/>
        </w:rPr>
        <w:fldChar w:fldCharType="separate"/>
      </w:r>
      <w:r>
        <w:rPr>
          <w:noProof/>
          <w:sz w:val="24"/>
          <w:szCs w:val="24"/>
        </w:rPr>
        <w:t>(Pau, Fuchs et al. 2010, Failmezger, Yuan et al. 2012)</w:t>
      </w:r>
      <w:r>
        <w:rPr>
          <w:sz w:val="24"/>
          <w:szCs w:val="24"/>
        </w:rPr>
        <w:fldChar w:fldCharType="end"/>
      </w:r>
      <w:r>
        <w:rPr>
          <w:sz w:val="24"/>
          <w:szCs w:val="24"/>
        </w:rPr>
        <w:t xml:space="preserve"> </w:t>
      </w:r>
      <w:r w:rsidRPr="000D6362">
        <w:rPr>
          <w:sz w:val="24"/>
          <w:szCs w:val="24"/>
        </w:rPr>
        <w:t>in</w:t>
      </w:r>
      <w:r>
        <w:rPr>
          <w:sz w:val="24"/>
          <w:szCs w:val="24"/>
        </w:rPr>
        <w:t xml:space="preserve"> the R statistical environment </w:t>
      </w:r>
      <w:r>
        <w:rPr>
          <w:sz w:val="24"/>
          <w:szCs w:val="24"/>
        </w:rPr>
        <w:fldChar w:fldCharType="begin"/>
      </w:r>
      <w:r w:rsidR="005F1A4E">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Pr>
          <w:sz w:val="24"/>
          <w:szCs w:val="24"/>
        </w:rPr>
        <w:fldChar w:fldCharType="separate"/>
      </w:r>
      <w:r>
        <w:rPr>
          <w:noProof/>
          <w:sz w:val="24"/>
          <w:szCs w:val="24"/>
        </w:rPr>
        <w:t>(R Development Core Team 2008)</w:t>
      </w:r>
      <w:r>
        <w:rPr>
          <w:sz w:val="24"/>
          <w:szCs w:val="24"/>
        </w:rPr>
        <w:fldChar w:fldCharType="end"/>
      </w:r>
      <w:r>
        <w:rPr>
          <w:sz w:val="24"/>
          <w:szCs w:val="24"/>
        </w:rPr>
        <w:t xml:space="preserve">, as previously described </w:t>
      </w:r>
      <w:r>
        <w:rPr>
          <w:sz w:val="24"/>
          <w:szCs w:val="24"/>
        </w:rPr>
        <w:fldChar w:fldCharType="begin"/>
      </w:r>
      <w:r w:rsidR="005F1A4E">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Pr>
          <w:sz w:val="24"/>
          <w:szCs w:val="24"/>
        </w:rPr>
        <w:fldChar w:fldCharType="separate"/>
      </w:r>
      <w:r>
        <w:rPr>
          <w:noProof/>
          <w:sz w:val="24"/>
          <w:szCs w:val="24"/>
        </w:rPr>
        <w:t>(Corwin, Copeland et al. 2016, Corwin, Subedy et al. 2016)</w:t>
      </w:r>
      <w:r>
        <w:rPr>
          <w:sz w:val="24"/>
          <w:szCs w:val="24"/>
        </w:rPr>
        <w:fldChar w:fldCharType="end"/>
      </w:r>
      <w:r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0D6362" w:rsidRDefault="00D91DB6" w:rsidP="00D91DB6">
      <w:pPr>
        <w:spacing w:line="480" w:lineRule="auto"/>
        <w:ind w:firstLine="720"/>
        <w:rPr>
          <w:sz w:val="24"/>
          <w:szCs w:val="24"/>
        </w:rPr>
      </w:pPr>
    </w:p>
    <w:p w14:paraId="0794569C" w14:textId="77777777" w:rsidR="00D91DB6" w:rsidRPr="000D6362" w:rsidRDefault="00D91DB6" w:rsidP="00D91DB6">
      <w:pPr>
        <w:spacing w:line="480" w:lineRule="auto"/>
        <w:rPr>
          <w:b/>
          <w:sz w:val="24"/>
          <w:szCs w:val="24"/>
        </w:rPr>
      </w:pPr>
      <w:r w:rsidRPr="000D6362">
        <w:rPr>
          <w:b/>
          <w:sz w:val="24"/>
          <w:szCs w:val="24"/>
        </w:rPr>
        <w:t>Data analysis</w:t>
      </w:r>
    </w:p>
    <w:p w14:paraId="60CB6301" w14:textId="73EEB81D" w:rsidR="00D91DB6" w:rsidRDefault="00D91DB6" w:rsidP="00D91DB6">
      <w:pPr>
        <w:spacing w:line="480" w:lineRule="auto"/>
        <w:rPr>
          <w:sz w:val="24"/>
          <w:szCs w:val="24"/>
        </w:rPr>
      </w:pPr>
      <w:r w:rsidRPr="000D6362">
        <w:rPr>
          <w:sz w:val="24"/>
          <w:szCs w:val="24"/>
        </w:rPr>
        <w:lastRenderedPageBreak/>
        <w:tab/>
        <w:t xml:space="preserve">We analyzed </w:t>
      </w:r>
      <w:r>
        <w:rPr>
          <w:sz w:val="24"/>
          <w:szCs w:val="24"/>
        </w:rPr>
        <w:t xml:space="preserve">lesion areas using a general </w:t>
      </w:r>
      <w:r w:rsidRPr="000D6362">
        <w:rPr>
          <w:sz w:val="24"/>
          <w:szCs w:val="24"/>
        </w:rPr>
        <w:t xml:space="preserve">linear model for the full experiment, including the </w:t>
      </w:r>
      <w:r>
        <w:rPr>
          <w:sz w:val="24"/>
          <w:szCs w:val="24"/>
        </w:rPr>
        <w:t xml:space="preserve">fixed </w:t>
      </w:r>
      <w:r w:rsidRPr="000D6362">
        <w:rPr>
          <w:sz w:val="24"/>
          <w:szCs w:val="24"/>
        </w:rPr>
        <w:t xml:space="preserve">effects of </w:t>
      </w:r>
      <w:r>
        <w:rPr>
          <w:sz w:val="24"/>
          <w:szCs w:val="24"/>
        </w:rPr>
        <w:t>isolate genotype, plant domestication (</w:t>
      </w:r>
      <w:r w:rsidRPr="006046FA">
        <w:rPr>
          <w:i/>
          <w:sz w:val="24"/>
          <w:szCs w:val="24"/>
        </w:rPr>
        <w:t xml:space="preserve">S. </w:t>
      </w:r>
      <w:proofErr w:type="spellStart"/>
      <w:r w:rsidRPr="006046FA">
        <w:rPr>
          <w:i/>
          <w:sz w:val="24"/>
          <w:szCs w:val="24"/>
        </w:rPr>
        <w:t>lycopersicum</w:t>
      </w:r>
      <w:proofErr w:type="spellEnd"/>
      <w:r>
        <w:rPr>
          <w:sz w:val="24"/>
          <w:szCs w:val="24"/>
        </w:rPr>
        <w:t xml:space="preserve"> or </w:t>
      </w:r>
      <w:r w:rsidRPr="006046FA">
        <w:rPr>
          <w:i/>
          <w:sz w:val="24"/>
          <w:szCs w:val="24"/>
        </w:rPr>
        <w:t xml:space="preserve">S. </w:t>
      </w:r>
      <w:proofErr w:type="spellStart"/>
      <w:r w:rsidRPr="006046FA">
        <w:rPr>
          <w:i/>
          <w:sz w:val="24"/>
          <w:szCs w:val="24"/>
        </w:rPr>
        <w:t>pimpinellifolium</w:t>
      </w:r>
      <w:proofErr w:type="spellEnd"/>
      <w:r>
        <w:rPr>
          <w:sz w:val="24"/>
          <w:szCs w:val="24"/>
        </w:rPr>
        <w:t>), plant genotype (which is nested within domestication status), experiment, and block (nested within experiment) on lesion area, as well as their interactions (</w:t>
      </w:r>
      <w:r w:rsidR="00473273">
        <w:rPr>
          <w:sz w:val="24"/>
          <w:szCs w:val="24"/>
        </w:rPr>
        <w:t xml:space="preserve">R </w:t>
      </w:r>
      <w:r>
        <w:rPr>
          <w:sz w:val="24"/>
          <w:szCs w:val="24"/>
        </w:rPr>
        <w:t>lme4</w:t>
      </w:r>
      <w:r w:rsidR="00473273">
        <w:rPr>
          <w:sz w:val="24"/>
          <w:szCs w:val="24"/>
        </w:rPr>
        <w:t xml:space="preserve"> package</w:t>
      </w:r>
      <w:r>
        <w:rPr>
          <w:sz w:val="24"/>
          <w:szCs w:val="24"/>
        </w:rPr>
        <w:t xml:space="preserve">; </w:t>
      </w:r>
      <w:r>
        <w:rPr>
          <w:sz w:val="24"/>
          <w:szCs w:val="24"/>
        </w:rPr>
        <w:fldChar w:fldCharType="begin"/>
      </w:r>
      <w:r w:rsidR="00473273">
        <w:rPr>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sz w:val="24"/>
          <w:szCs w:val="24"/>
        </w:rPr>
        <w:fldChar w:fldCharType="separate"/>
      </w:r>
      <w:r w:rsidR="00473273">
        <w:rPr>
          <w:noProof/>
          <w:sz w:val="24"/>
          <w:szCs w:val="24"/>
        </w:rPr>
        <w:t>(Bates, Maechler et al. 2015)</w:t>
      </w:r>
      <w:r>
        <w:rPr>
          <w:sz w:val="24"/>
          <w:szCs w:val="24"/>
        </w:rPr>
        <w:fldChar w:fldCharType="end"/>
      </w:r>
      <w:r>
        <w:rPr>
          <w:sz w:val="24"/>
          <w:szCs w:val="24"/>
        </w:rPr>
        <w:t>). Two of our 97 isolates that did not have replication across 2 experiments were dropped at this stage of analysis. The</w:t>
      </w:r>
      <w:del w:id="66" w:author="N S" w:date="2018-08-13T14:53:00Z">
        <w:r w:rsidDel="00154DD4">
          <w:rPr>
            <w:sz w:val="24"/>
            <w:szCs w:val="24"/>
          </w:rPr>
          <w:delText xml:space="preserve">re was no difference in the results if </w:delText>
        </w:r>
      </w:del>
      <w:ins w:id="67" w:author="N S" w:date="2018-08-13T14:53:00Z">
        <w:r w:rsidR="00154DD4">
          <w:rPr>
            <w:sz w:val="24"/>
            <w:szCs w:val="24"/>
          </w:rPr>
          <w:t xml:space="preserve"> significance of individual terms in </w:t>
        </w:r>
      </w:ins>
      <w:ins w:id="68" w:author="N S" w:date="2018-08-13T14:54:00Z">
        <w:r w:rsidR="00154DD4">
          <w:rPr>
            <w:sz w:val="24"/>
            <w:szCs w:val="24"/>
          </w:rPr>
          <w:t xml:space="preserve">the model did not change if </w:t>
        </w:r>
      </w:ins>
      <w:r>
        <w:rPr>
          <w:sz w:val="24"/>
          <w:szCs w:val="24"/>
        </w:rPr>
        <w:t xml:space="preserve">experiment and block were treated as random effects. Adding terms for individual plant, leaf, and leaflet position did not significantly improve the full model, so they were omitted from further analysis. </w:t>
      </w:r>
      <w:del w:id="69" w:author="N S" w:date="2018-08-13T14:54:00Z">
        <w:r w:rsidDel="00154DD4">
          <w:rPr>
            <w:sz w:val="24"/>
            <w:szCs w:val="24"/>
          </w:rPr>
          <w:delText xml:space="preserve">We also tested a mixed model with random effects of experiment and block, but this did not affect our interpretation of the fixed effects. </w:delText>
        </w:r>
      </w:del>
      <w:r>
        <w:rPr>
          <w:sz w:val="24"/>
          <w:szCs w:val="24"/>
        </w:rPr>
        <w:t xml:space="preserve">This model was used to calculate the significance of each factor and to obtain </w:t>
      </w:r>
      <w:r w:rsidRPr="000D6362">
        <w:rPr>
          <w:sz w:val="24"/>
          <w:szCs w:val="24"/>
        </w:rPr>
        <w:t>the least-squared means of lesion size</w:t>
      </w:r>
      <w:r>
        <w:rPr>
          <w:sz w:val="24"/>
          <w:szCs w:val="24"/>
        </w:rPr>
        <w:t xml:space="preserve"> for each </w:t>
      </w:r>
      <w:r w:rsidRPr="002B1D25">
        <w:rPr>
          <w:i/>
          <w:sz w:val="24"/>
          <w:szCs w:val="24"/>
        </w:rPr>
        <w:t>B. cinerea</w:t>
      </w:r>
      <w:r>
        <w:rPr>
          <w:sz w:val="24"/>
          <w:szCs w:val="24"/>
        </w:rPr>
        <w:t xml:space="preserve"> isolate x tomato accession as well as for each </w:t>
      </w:r>
      <w:r w:rsidRPr="00685345">
        <w:rPr>
          <w:i/>
          <w:sz w:val="24"/>
          <w:szCs w:val="24"/>
        </w:rPr>
        <w:t>B. cinerea</w:t>
      </w:r>
      <w:r>
        <w:rPr>
          <w:sz w:val="24"/>
          <w:szCs w:val="24"/>
        </w:rPr>
        <w:t xml:space="preserve"> isolate x domestic/wild tomato</w:t>
      </w:r>
      <w:r w:rsidRPr="000D6362">
        <w:rPr>
          <w:sz w:val="24"/>
          <w:szCs w:val="24"/>
        </w:rPr>
        <w:t>.</w:t>
      </w:r>
      <w:r>
        <w:rPr>
          <w:sz w:val="24"/>
          <w:szCs w:val="24"/>
        </w:rPr>
        <w:t xml:space="preserve"> We also calculated a domestication sensitivity phenotype, Sensitivity = (Domesticated lesion size – Wild lesion size) / Domesticated lesion size.</w:t>
      </w:r>
    </w:p>
    <w:p w14:paraId="340DC15F" w14:textId="4BC61E81" w:rsidR="00587F2F" w:rsidRDefault="00587F2F" w:rsidP="00D91DB6">
      <w:pPr>
        <w:spacing w:line="480" w:lineRule="auto"/>
        <w:rPr>
          <w:sz w:val="24"/>
          <w:szCs w:val="24"/>
        </w:rPr>
      </w:pPr>
      <w:r>
        <w:rPr>
          <w:sz w:val="24"/>
          <w:szCs w:val="24"/>
        </w:rPr>
        <w:tab/>
      </w:r>
      <w:r w:rsidR="00FE1550">
        <w:rPr>
          <w:sz w:val="24"/>
          <w:szCs w:val="24"/>
        </w:rPr>
        <w:t>Using</w:t>
      </w:r>
      <w:r>
        <w:rPr>
          <w:sz w:val="24"/>
          <w:szCs w:val="24"/>
        </w:rPr>
        <w:t xml:space="preserve"> tomato </w:t>
      </w:r>
      <w:r w:rsidR="00FE1550">
        <w:rPr>
          <w:sz w:val="24"/>
          <w:szCs w:val="24"/>
        </w:rPr>
        <w:t>sequence</w:t>
      </w:r>
      <w:r>
        <w:rPr>
          <w:sz w:val="24"/>
          <w:szCs w:val="24"/>
        </w:rPr>
        <w:t xml:space="preserve"> data from </w:t>
      </w:r>
      <w:r w:rsidR="00D66E95">
        <w:rPr>
          <w:sz w:val="24"/>
          <w:szCs w:val="24"/>
        </w:rPr>
        <w:t xml:space="preserve">the </w:t>
      </w:r>
      <w:proofErr w:type="spellStart"/>
      <w:r w:rsidR="00D66E95">
        <w:rPr>
          <w:sz w:val="24"/>
          <w:szCs w:val="24"/>
        </w:rPr>
        <w:t>SolCAP</w:t>
      </w:r>
      <w:proofErr w:type="spellEnd"/>
      <w:r>
        <w:rPr>
          <w:sz w:val="24"/>
          <w:szCs w:val="24"/>
        </w:rPr>
        <w:t xml:space="preserve"> diversity panel</w:t>
      </w:r>
      <w:r w:rsidR="00FE1550">
        <w:rPr>
          <w:sz w:val="24"/>
          <w:szCs w:val="24"/>
        </w:rPr>
        <w:t xml:space="preserve"> that contained 9 of our 12 accessions,</w:t>
      </w:r>
      <w:r>
        <w:rPr>
          <w:sz w:val="24"/>
          <w:szCs w:val="24"/>
        </w:rPr>
        <w:t xml:space="preserve"> </w:t>
      </w:r>
      <w:r w:rsidR="00FE1550">
        <w:rPr>
          <w:sz w:val="24"/>
          <w:szCs w:val="24"/>
        </w:rPr>
        <w:t xml:space="preserve">we </w:t>
      </w:r>
      <w:r>
        <w:rPr>
          <w:sz w:val="24"/>
          <w:szCs w:val="24"/>
        </w:rPr>
        <w:t>determine</w:t>
      </w:r>
      <w:r w:rsidR="00FE1550">
        <w:rPr>
          <w:sz w:val="24"/>
          <w:szCs w:val="24"/>
        </w:rPr>
        <w:t>d</w:t>
      </w:r>
      <w:r>
        <w:rPr>
          <w:sz w:val="24"/>
          <w:szCs w:val="24"/>
        </w:rPr>
        <w:t xml:space="preserve"> pairwise genetic distances </w:t>
      </w:r>
      <w:r w:rsidR="00D03171">
        <w:rPr>
          <w:sz w:val="24"/>
          <w:szCs w:val="24"/>
        </w:rPr>
        <w:fldChar w:fldCharType="begin"/>
      </w:r>
      <w:r w:rsidR="005F1A4E">
        <w:rPr>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Pr>
          <w:sz w:val="24"/>
          <w:szCs w:val="24"/>
        </w:rPr>
        <w:fldChar w:fldCharType="separate"/>
      </w:r>
      <w:r w:rsidR="00D03171">
        <w:rPr>
          <w:noProof/>
          <w:sz w:val="24"/>
          <w:szCs w:val="24"/>
        </w:rPr>
        <w:t>(Sim, Durstewitz et al. 2012)</w:t>
      </w:r>
      <w:r w:rsidR="00D03171">
        <w:rPr>
          <w:sz w:val="24"/>
          <w:szCs w:val="24"/>
        </w:rPr>
        <w:fldChar w:fldCharType="end"/>
      </w:r>
      <w:r>
        <w:rPr>
          <w:sz w:val="24"/>
          <w:szCs w:val="24"/>
        </w:rPr>
        <w:t xml:space="preserve">. </w:t>
      </w:r>
      <w:r w:rsidR="00D66E95">
        <w:rPr>
          <w:sz w:val="24"/>
          <w:szCs w:val="24"/>
        </w:rPr>
        <w:t>We calculated pairwise</w:t>
      </w:r>
      <w:r w:rsidR="00D66E95" w:rsidRPr="00D66E95">
        <w:rPr>
          <w:sz w:val="24"/>
          <w:szCs w:val="24"/>
        </w:rPr>
        <w:t xml:space="preserve"> Euclidean distances between 426 wild and domesticated tomato accessions from Infinium SNP genotyping at 7,720 loci </w:t>
      </w:r>
      <w:r w:rsidR="00D66E95">
        <w:rPr>
          <w:sz w:val="24"/>
          <w:szCs w:val="24"/>
        </w:rPr>
        <w:t>using</w:t>
      </w:r>
      <w:r w:rsidR="00473273">
        <w:rPr>
          <w:sz w:val="24"/>
          <w:szCs w:val="24"/>
        </w:rPr>
        <w:t xml:space="preserve"> the</w:t>
      </w:r>
      <w:r w:rsidR="00D66E95">
        <w:rPr>
          <w:sz w:val="24"/>
          <w:szCs w:val="24"/>
        </w:rPr>
        <w:t xml:space="preserve"> R </w:t>
      </w:r>
      <w:proofErr w:type="spellStart"/>
      <w:r w:rsidR="00D66E95">
        <w:rPr>
          <w:sz w:val="24"/>
          <w:szCs w:val="24"/>
        </w:rPr>
        <w:t>adegenet</w:t>
      </w:r>
      <w:proofErr w:type="spellEnd"/>
      <w:r w:rsidR="00473273">
        <w:rPr>
          <w:sz w:val="24"/>
          <w:szCs w:val="24"/>
        </w:rPr>
        <w:t xml:space="preserve"> package</w:t>
      </w:r>
      <w:r w:rsidR="00D66E95">
        <w:rPr>
          <w:sz w:val="24"/>
          <w:szCs w:val="24"/>
        </w:rPr>
        <w:t xml:space="preserve"> </w:t>
      </w:r>
      <w:r w:rsidR="00D03171">
        <w:rPr>
          <w:sz w:val="24"/>
          <w:szCs w:val="24"/>
        </w:rPr>
        <w:fldChar w:fldCharType="begin"/>
      </w:r>
      <w:r w:rsidR="00473273">
        <w:rPr>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Pr>
          <w:sz w:val="24"/>
          <w:szCs w:val="24"/>
        </w:rPr>
        <w:fldChar w:fldCharType="separate"/>
      </w:r>
      <w:r w:rsidR="00473273">
        <w:rPr>
          <w:noProof/>
          <w:sz w:val="24"/>
          <w:szCs w:val="24"/>
        </w:rPr>
        <w:t>(Jombart , Sim, Durstewitz et al. 2012)</w:t>
      </w:r>
      <w:r w:rsidR="00D03171">
        <w:rPr>
          <w:sz w:val="24"/>
          <w:szCs w:val="24"/>
        </w:rPr>
        <w:fldChar w:fldCharType="end"/>
      </w:r>
      <w:r w:rsidR="00D66E95" w:rsidRPr="00D66E95">
        <w:rPr>
          <w:sz w:val="24"/>
          <w:szCs w:val="24"/>
        </w:rPr>
        <w:t>.</w:t>
      </w:r>
      <w:r w:rsidR="00D66E95">
        <w:rPr>
          <w:sz w:val="24"/>
          <w:szCs w:val="24"/>
        </w:rPr>
        <w:t xml:space="preserve"> </w:t>
      </w:r>
      <w:r w:rsidR="00D66E95" w:rsidRPr="00D66E95">
        <w:rPr>
          <w:sz w:val="24"/>
          <w:szCs w:val="24"/>
        </w:rPr>
        <w:t xml:space="preserve">Clustering is by R </w:t>
      </w:r>
      <w:proofErr w:type="spellStart"/>
      <w:r w:rsidR="00D66E95" w:rsidRPr="00D66E95">
        <w:rPr>
          <w:sz w:val="24"/>
          <w:szCs w:val="24"/>
        </w:rPr>
        <w:t>hclust</w:t>
      </w:r>
      <w:proofErr w:type="spellEnd"/>
      <w:r w:rsidR="00190ECE">
        <w:rPr>
          <w:sz w:val="24"/>
          <w:szCs w:val="24"/>
        </w:rPr>
        <w:t xml:space="preserve"> </w:t>
      </w:r>
      <w:r w:rsidR="00473273">
        <w:rPr>
          <w:sz w:val="24"/>
          <w:szCs w:val="24"/>
        </w:rPr>
        <w:t xml:space="preserve">(in the </w:t>
      </w:r>
      <w:r w:rsidR="00190ECE">
        <w:rPr>
          <w:sz w:val="24"/>
          <w:szCs w:val="24"/>
        </w:rPr>
        <w:t>stats</w:t>
      </w:r>
      <w:r w:rsidR="00473273">
        <w:rPr>
          <w:sz w:val="24"/>
          <w:szCs w:val="24"/>
        </w:rPr>
        <w:t xml:space="preserve"> package)</w:t>
      </w:r>
      <w:r w:rsidR="00D66E95" w:rsidRPr="00D66E95">
        <w:rPr>
          <w:sz w:val="24"/>
          <w:szCs w:val="24"/>
        </w:rPr>
        <w:t xml:space="preserve"> default UPGMA method</w:t>
      </w:r>
      <w:r w:rsidR="00190ECE">
        <w:rPr>
          <w:sz w:val="24"/>
          <w:szCs w:val="24"/>
        </w:rPr>
        <w:t xml:space="preserve"> </w:t>
      </w:r>
      <w:r w:rsidR="00190ECE">
        <w:rPr>
          <w:sz w:val="24"/>
          <w:szCs w:val="24"/>
        </w:rPr>
        <w:fldChar w:fldCharType="begin"/>
      </w:r>
      <w:r w:rsidR="00190ECE">
        <w:rPr>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Pr>
          <w:sz w:val="24"/>
          <w:szCs w:val="24"/>
        </w:rPr>
        <w:fldChar w:fldCharType="separate"/>
      </w:r>
      <w:r w:rsidR="00190ECE">
        <w:rPr>
          <w:noProof/>
          <w:sz w:val="24"/>
          <w:szCs w:val="24"/>
        </w:rPr>
        <w:t>(R Development Core Team 2008)</w:t>
      </w:r>
      <w:r w:rsidR="00190ECE">
        <w:rPr>
          <w:sz w:val="24"/>
          <w:szCs w:val="24"/>
        </w:rPr>
        <w:fldChar w:fldCharType="end"/>
      </w:r>
      <w:r w:rsidR="00D66E95" w:rsidRPr="00D66E95">
        <w:rPr>
          <w:sz w:val="24"/>
          <w:szCs w:val="24"/>
        </w:rPr>
        <w:t>.</w:t>
      </w:r>
    </w:p>
    <w:p w14:paraId="75A21060" w14:textId="77777777" w:rsidR="00D91DB6" w:rsidRDefault="00D91DB6" w:rsidP="00D91DB6">
      <w:pPr>
        <w:spacing w:line="480" w:lineRule="auto"/>
        <w:rPr>
          <w:sz w:val="24"/>
          <w:szCs w:val="24"/>
        </w:rPr>
      </w:pPr>
      <w:r>
        <w:rPr>
          <w:sz w:val="24"/>
          <w:szCs w:val="24"/>
        </w:rPr>
        <w:lastRenderedPageBreak/>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657D3994" w:rsidR="00D91DB6" w:rsidRDefault="00D91DB6" w:rsidP="00D91DB6">
      <w:pPr>
        <w:spacing w:line="480" w:lineRule="auto"/>
        <w:ind w:firstLine="720"/>
        <w:rPr>
          <w:rFonts w:cs="Arial"/>
          <w:color w:val="222222"/>
          <w:sz w:val="24"/>
          <w:szCs w:val="24"/>
          <w:shd w:val="clear" w:color="auto" w:fill="FFFFFF"/>
        </w:rPr>
      </w:pPr>
      <w:r>
        <w:rPr>
          <w:sz w:val="24"/>
          <w:szCs w:val="24"/>
        </w:rPr>
        <w:t xml:space="preserve">The model means and </w:t>
      </w:r>
      <w:r w:rsidR="00473273">
        <w:rPr>
          <w:sz w:val="24"/>
          <w:szCs w:val="24"/>
        </w:rPr>
        <w:t xml:space="preserve">Domestication </w:t>
      </w:r>
      <w:r>
        <w:rPr>
          <w:sz w:val="24"/>
          <w:szCs w:val="24"/>
        </w:rPr>
        <w:t>Sensitivity were used as the phenotypic input for GWA using</w:t>
      </w:r>
      <w:r w:rsidRPr="000D6362">
        <w:rPr>
          <w:sz w:val="24"/>
          <w:szCs w:val="24"/>
        </w:rPr>
        <w:t xml:space="preserve"> </w:t>
      </w:r>
      <w:proofErr w:type="spellStart"/>
      <w:r w:rsidRPr="000D6362">
        <w:rPr>
          <w:sz w:val="24"/>
          <w:szCs w:val="24"/>
        </w:rPr>
        <w:t>bigRR</w:t>
      </w:r>
      <w:proofErr w:type="spellEnd"/>
      <w:r>
        <w:rPr>
          <w:sz w:val="24"/>
          <w:szCs w:val="24"/>
        </w:rPr>
        <w:t xml:space="preserve">, a heteroskedastic ridge regression method that incorporates SNP-specific shrinkage </w:t>
      </w:r>
      <w:r>
        <w:rPr>
          <w:sz w:val="24"/>
          <w:szCs w:val="24"/>
        </w:rPr>
        <w:fldChar w:fldCharType="begin"/>
      </w:r>
      <w:r w:rsidR="005F1A4E">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Pr>
          <w:sz w:val="24"/>
          <w:szCs w:val="24"/>
        </w:rPr>
        <w:fldChar w:fldCharType="separate"/>
      </w:r>
      <w:r>
        <w:rPr>
          <w:noProof/>
          <w:sz w:val="24"/>
          <w:szCs w:val="24"/>
        </w:rPr>
        <w:t>(Shen, Alam et al. 2013)</w:t>
      </w:r>
      <w:r>
        <w:rPr>
          <w:sz w:val="24"/>
          <w:szCs w:val="24"/>
        </w:rPr>
        <w:fldChar w:fldCharType="end"/>
      </w:r>
      <w:r>
        <w:rPr>
          <w:sz w:val="24"/>
          <w:szCs w:val="24"/>
        </w:rPr>
        <w:t xml:space="preserve">. This approach has previously had a high validation rate </w:t>
      </w:r>
      <w:r>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Pr>
          <w:sz w:val="24"/>
          <w:szCs w:val="24"/>
        </w:rPr>
      </w:r>
      <w:r>
        <w:rPr>
          <w:sz w:val="24"/>
          <w:szCs w:val="24"/>
        </w:rPr>
        <w:fldChar w:fldCharType="separate"/>
      </w:r>
      <w:r>
        <w:rPr>
          <w:noProof/>
          <w:sz w:val="24"/>
          <w:szCs w:val="24"/>
        </w:rPr>
        <w:t>(Ober, Huang et al. 2015, Corwin, Copeland et al. 2016, Francisco, Joseph et al. 2016, Kooke, Kruijer et al. 2016)</w:t>
      </w:r>
      <w:r>
        <w:rPr>
          <w:sz w:val="24"/>
          <w:szCs w:val="24"/>
        </w:rPr>
        <w:fldChar w:fldCharType="end"/>
      </w:r>
      <w:r>
        <w:rPr>
          <w:sz w:val="24"/>
          <w:szCs w:val="24"/>
        </w:rPr>
        <w:t xml:space="preserve">. The </w:t>
      </w:r>
      <w:r w:rsidRPr="00685345">
        <w:rPr>
          <w:i/>
          <w:sz w:val="24"/>
          <w:szCs w:val="24"/>
        </w:rPr>
        <w:t>B. cinerea</w:t>
      </w:r>
      <w:r>
        <w:rPr>
          <w:sz w:val="24"/>
          <w:szCs w:val="24"/>
        </w:rPr>
        <w:t xml:space="preserve"> </w:t>
      </w:r>
      <w:proofErr w:type="spellStart"/>
      <w:r w:rsidR="0068792F">
        <w:rPr>
          <w:sz w:val="24"/>
          <w:szCs w:val="24"/>
        </w:rPr>
        <w:t>bigRR</w:t>
      </w:r>
      <w:proofErr w:type="spellEnd"/>
      <w:r w:rsidR="0068792F">
        <w:rPr>
          <w:sz w:val="24"/>
          <w:szCs w:val="24"/>
        </w:rPr>
        <w:t xml:space="preserve"> </w:t>
      </w:r>
      <w:r>
        <w:rPr>
          <w:sz w:val="24"/>
          <w:szCs w:val="24"/>
        </w:rPr>
        <w:t xml:space="preserve">GWA used 272,672 SNPs at MAF 0.20 or greater and &lt;10% missing SNP calls as described above. </w:t>
      </w:r>
      <w:r w:rsidRPr="000D6362">
        <w:rPr>
          <w:sz w:val="24"/>
          <w:szCs w:val="24"/>
        </w:rPr>
        <w:t xml:space="preserve">Because </w:t>
      </w:r>
      <w:proofErr w:type="spellStart"/>
      <w:r w:rsidRPr="000D6362">
        <w:rPr>
          <w:sz w:val="24"/>
          <w:szCs w:val="24"/>
        </w:rPr>
        <w:t>bigRR</w:t>
      </w:r>
      <w:proofErr w:type="spellEnd"/>
      <w:r w:rsidRPr="000D6362">
        <w:rPr>
          <w:sz w:val="24"/>
          <w:szCs w:val="24"/>
        </w:rPr>
        <w:t xml:space="preserve"> provides an estimated effect size, but not a p-value, </w:t>
      </w:r>
      <w:r>
        <w:rPr>
          <w:sz w:val="24"/>
          <w:szCs w:val="24"/>
        </w:rPr>
        <w:t>significance was estimated using 1000</w:t>
      </w:r>
      <w:r w:rsidRPr="000D6362">
        <w:rPr>
          <w:sz w:val="24"/>
          <w:szCs w:val="24"/>
        </w:rPr>
        <w:t xml:space="preserve"> permutation</w:t>
      </w:r>
      <w:r>
        <w:rPr>
          <w:sz w:val="24"/>
          <w:szCs w:val="24"/>
        </w:rPr>
        <w:t>s</w:t>
      </w:r>
      <w:r w:rsidRPr="000D6362">
        <w:rPr>
          <w:sz w:val="24"/>
          <w:szCs w:val="24"/>
        </w:rPr>
        <w:t xml:space="preserve"> </w:t>
      </w:r>
      <w:r>
        <w:rPr>
          <w:sz w:val="24"/>
          <w:szCs w:val="24"/>
        </w:rPr>
        <w:t>to</w:t>
      </w:r>
      <w:r w:rsidRPr="000D6362">
        <w:rPr>
          <w:sz w:val="24"/>
          <w:szCs w:val="24"/>
        </w:rPr>
        <w:t xml:space="preserve"> determine effect significance</w:t>
      </w:r>
      <w:r>
        <w:rPr>
          <w:sz w:val="24"/>
          <w:szCs w:val="24"/>
        </w:rPr>
        <w:t xml:space="preserve"> at</w:t>
      </w:r>
      <w:r w:rsidRPr="000D6362">
        <w:rPr>
          <w:sz w:val="24"/>
          <w:szCs w:val="24"/>
        </w:rPr>
        <w:t xml:space="preserve"> 95%, 99%, and 99.9% thresholds </w:t>
      </w:r>
      <w:r>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Pr>
          <w:sz w:val="24"/>
          <w:szCs w:val="24"/>
        </w:rPr>
      </w:r>
      <w:r>
        <w:rPr>
          <w:sz w:val="24"/>
          <w:szCs w:val="24"/>
        </w:rPr>
        <w:fldChar w:fldCharType="separate"/>
      </w:r>
      <w:r>
        <w:rPr>
          <w:noProof/>
          <w:sz w:val="24"/>
          <w:szCs w:val="24"/>
        </w:rPr>
        <w:t>(Doerge and Churchill 1996, Shen, Alam et al. 2013, Corwin, Copeland et al. 2016)</w:t>
      </w:r>
      <w:r>
        <w:rPr>
          <w:sz w:val="24"/>
          <w:szCs w:val="24"/>
        </w:rPr>
        <w:fldChar w:fldCharType="end"/>
      </w:r>
      <w:r w:rsidRPr="000D6362">
        <w:rPr>
          <w:sz w:val="24"/>
          <w:szCs w:val="24"/>
        </w:rPr>
        <w:t>.</w:t>
      </w:r>
      <w:r>
        <w:rPr>
          <w:sz w:val="24"/>
          <w:szCs w:val="24"/>
        </w:rPr>
        <w:t xml:space="preserve"> SNPs were annotated</w:t>
      </w:r>
      <w:r w:rsidRPr="00BF2068">
        <w:rPr>
          <w:rFonts w:cs="Arial"/>
          <w:color w:val="222222"/>
          <w:sz w:val="24"/>
          <w:szCs w:val="24"/>
          <w:shd w:val="clear" w:color="auto" w:fill="FFFFFF"/>
        </w:rPr>
        <w:t xml:space="preserve"> </w:t>
      </w:r>
      <w:r w:rsidR="00190ECE">
        <w:rPr>
          <w:rFonts w:cs="Arial"/>
          <w:color w:val="222222"/>
          <w:sz w:val="24"/>
          <w:szCs w:val="24"/>
          <w:shd w:val="clear" w:color="auto" w:fill="FFFFFF"/>
        </w:rPr>
        <w:t xml:space="preserve">by custom R scripts </w:t>
      </w:r>
      <w:r w:rsidRPr="00BF2068">
        <w:rPr>
          <w:rFonts w:cs="Arial"/>
          <w:color w:val="222222"/>
          <w:sz w:val="24"/>
          <w:szCs w:val="24"/>
          <w:shd w:val="clear" w:color="auto" w:fill="FFFFFF"/>
        </w:rPr>
        <w:t xml:space="preserve">with </w:t>
      </w:r>
      <w:r>
        <w:rPr>
          <w:rFonts w:cs="Arial"/>
          <w:color w:val="222222"/>
          <w:sz w:val="24"/>
          <w:szCs w:val="24"/>
          <w:shd w:val="clear" w:color="auto" w:fill="FFFFFF"/>
        </w:rPr>
        <w:t>gene transfer format file</w:t>
      </w:r>
      <w:r w:rsidRPr="00BF2068">
        <w:rPr>
          <w:rFonts w:cs="Arial"/>
          <w:color w:val="222222"/>
          <w:sz w:val="24"/>
          <w:szCs w:val="24"/>
          <w:shd w:val="clear" w:color="auto" w:fill="FFFFFF"/>
        </w:rPr>
        <w:t xml:space="preserve"> construction from the T4 gene models for genomic DNA </w:t>
      </w:r>
      <w:r>
        <w:rPr>
          <w:rFonts w:cs="Arial"/>
          <w:color w:val="222222"/>
          <w:sz w:val="24"/>
          <w:szCs w:val="24"/>
          <w:shd w:val="clear" w:color="auto" w:fill="FFFFFF"/>
        </w:rPr>
        <w:t xml:space="preserve">by linking the SNP to genes within a 2kbp window </w:t>
      </w:r>
      <w:r w:rsidRPr="00BF2068">
        <w:rPr>
          <w:rFonts w:cs="Arial"/>
          <w:color w:val="222222"/>
          <w:sz w:val="24"/>
          <w:szCs w:val="24"/>
          <w:shd w:val="clear" w:color="auto" w:fill="FFFFFF"/>
        </w:rPr>
        <w:t>(</w:t>
      </w:r>
      <w:hyperlink r:id="rId12" w:tgtFrame="_blank" w:history="1">
        <w:r w:rsidRPr="00BF2068">
          <w:rPr>
            <w:rStyle w:val="Hyperlink"/>
            <w:rFonts w:cs="Arial"/>
            <w:color w:val="1155CC"/>
            <w:sz w:val="24"/>
            <w:szCs w:val="24"/>
            <w:shd w:val="clear" w:color="auto" w:fill="FFFFFF"/>
          </w:rPr>
          <w:t>http://www.broadinstitute.org</w:t>
        </w:r>
      </w:hyperlink>
      <w:r>
        <w:rPr>
          <w:rFonts w:cs="Arial"/>
          <w:color w:val="222222"/>
          <w:sz w:val="24"/>
          <w:szCs w:val="24"/>
          <w:shd w:val="clear" w:color="auto" w:fill="FFFFFF"/>
        </w:rPr>
        <w:t xml:space="preserve">,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(Staats and van Kan 2012)</w:t>
      </w:r>
      <w:r>
        <w:rPr>
          <w:rFonts w:cs="Arial"/>
          <w:color w:val="222222"/>
          <w:sz w:val="24"/>
          <w:szCs w:val="24"/>
          <w:shd w:val="clear" w:color="auto" w:fill="FFFFFF"/>
        </w:rPr>
        <w:fldChar w:fldCharType="end"/>
      </w:r>
      <w:r>
        <w:rPr>
          <w:rFonts w:cs="Arial"/>
          <w:color w:val="222222"/>
          <w:sz w:val="24"/>
          <w:szCs w:val="24"/>
          <w:shd w:val="clear" w:color="auto" w:fill="FFFFFF"/>
        </w:rPr>
        <w:t>)</w:t>
      </w:r>
      <w:r w:rsidRPr="00BF2068">
        <w:rPr>
          <w:rFonts w:cs="Arial"/>
          <w:color w:val="222222"/>
          <w:sz w:val="24"/>
          <w:szCs w:val="24"/>
          <w:shd w:val="clear" w:color="auto" w:fill="FFFFFF"/>
        </w:rPr>
        <w:t>.</w:t>
      </w:r>
      <w:r>
        <w:rPr>
          <w:rFonts w:cs="Arial"/>
          <w:color w:val="222222"/>
          <w:sz w:val="24"/>
          <w:szCs w:val="24"/>
          <w:shd w:val="clear" w:color="auto" w:fill="FFFFFF"/>
        </w:rPr>
        <w:t xml:space="preserve"> </w:t>
      </w:r>
      <w:r w:rsidRPr="004007E9">
        <w:rPr>
          <w:rFonts w:cs="Arial"/>
          <w:color w:val="222222"/>
          <w:sz w:val="24"/>
          <w:szCs w:val="24"/>
          <w:shd w:val="clear" w:color="auto" w:fill="FFFFFF"/>
        </w:rPr>
        <w:t xml:space="preserve">Functional annotations are based on the T4 gene models for genomic DNA (http://www.broadinstitute.org, </w:t>
      </w:r>
      <w:r w:rsidRPr="00D349F6">
        <w:rPr>
          <w:rFonts w:cs="Arial"/>
          <w:i/>
          <w:color w:val="222222"/>
          <w:sz w:val="24"/>
          <w:szCs w:val="24"/>
          <w:shd w:val="clear" w:color="auto" w:fill="FFFFFF"/>
        </w:rPr>
        <w:t>B. cinerea</w:t>
      </w:r>
      <w:r>
        <w:rPr>
          <w:rFonts w:cs="Arial"/>
          <w:color w:val="222222"/>
          <w:sz w:val="24"/>
          <w:szCs w:val="24"/>
          <w:shd w:val="clear" w:color="auto" w:fill="FFFFFF"/>
        </w:rPr>
        <w:t xml:space="preserve">;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(Staats and van Kan 2012)</w:t>
      </w:r>
      <w:r>
        <w:rPr>
          <w:rFonts w:cs="Arial"/>
          <w:color w:val="222222"/>
          <w:sz w:val="24"/>
          <w:szCs w:val="24"/>
          <w:shd w:val="clear" w:color="auto" w:fill="FFFFFF"/>
        </w:rPr>
        <w:fldChar w:fldCharType="end"/>
      </w:r>
      <w:r w:rsidRPr="004007E9">
        <w:rPr>
          <w:rFonts w:cs="Arial"/>
          <w:color w:val="222222"/>
          <w:sz w:val="24"/>
          <w:szCs w:val="24"/>
          <w:shd w:val="clear" w:color="auto" w:fill="FFFFFF"/>
        </w:rPr>
        <w:t xml:space="preserve">). Additional genes of </w:t>
      </w:r>
      <w:r w:rsidRPr="004007E9">
        <w:rPr>
          <w:rFonts w:cs="Arial"/>
          <w:color w:val="222222"/>
          <w:sz w:val="24"/>
          <w:szCs w:val="24"/>
          <w:shd w:val="clear" w:color="auto" w:fill="FFFFFF"/>
        </w:rPr>
        <w:lastRenderedPageBreak/>
        <w:t>interest</w:t>
      </w:r>
      <w:r>
        <w:rPr>
          <w:rFonts w:cs="Arial"/>
          <w:color w:val="222222"/>
          <w:sz w:val="24"/>
          <w:szCs w:val="24"/>
          <w:shd w:val="clear" w:color="auto" w:fill="FFFFFF"/>
        </w:rPr>
        <w:t>, based on a broad literature search of known virulence loci,</w:t>
      </w:r>
      <w:r w:rsidRPr="004007E9">
        <w:rPr>
          <w:rFonts w:cs="Arial"/>
          <w:color w:val="222222"/>
          <w:sz w:val="24"/>
          <w:szCs w:val="24"/>
          <w:shd w:val="clear" w:color="auto" w:fill="FFFFFF"/>
        </w:rPr>
        <w:t xml:space="preserve"> were taken from NCBI (https://www.ncbi.nlm.nih.gov/) and included by mapping sequence to the </w:t>
      </w:r>
      <w:r>
        <w:rPr>
          <w:rFonts w:cs="Arial"/>
          <w:color w:val="222222"/>
          <w:sz w:val="24"/>
          <w:szCs w:val="24"/>
          <w:shd w:val="clear" w:color="auto" w:fill="FFFFFF"/>
        </w:rPr>
        <w:t xml:space="preserve">T4 reference using </w:t>
      </w:r>
      <w:proofErr w:type="spellStart"/>
      <w:r>
        <w:rPr>
          <w:rFonts w:cs="Arial"/>
          <w:color w:val="222222"/>
          <w:sz w:val="24"/>
          <w:szCs w:val="24"/>
          <w:shd w:val="clear" w:color="auto" w:fill="FFFFFF"/>
        </w:rPr>
        <w:t>MUMmer</w:t>
      </w:r>
      <w:proofErr w:type="spellEnd"/>
      <w:r>
        <w:rPr>
          <w:rFonts w:cs="Arial"/>
          <w:color w:val="222222"/>
          <w:sz w:val="24"/>
          <w:szCs w:val="24"/>
          <w:shd w:val="clear" w:color="auto" w:fill="FFFFFF"/>
        </w:rPr>
        <w:t xml:space="preserve"> v3.0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(Kurtz, Phillippy et al. 2004)</w:t>
      </w:r>
      <w:r>
        <w:rPr>
          <w:rFonts w:cs="Arial"/>
          <w:color w:val="222222"/>
          <w:sz w:val="24"/>
          <w:szCs w:val="24"/>
          <w:shd w:val="clear" w:color="auto" w:fill="FFFFFF"/>
        </w:rPr>
        <w:fldChar w:fldCharType="end"/>
      </w:r>
      <w:r w:rsidRPr="004007E9">
        <w:rPr>
          <w:rFonts w:cs="Arial"/>
          <w:color w:val="222222"/>
          <w:sz w:val="24"/>
          <w:szCs w:val="24"/>
          <w:shd w:val="clear" w:color="auto" w:fill="FFFFFF"/>
        </w:rPr>
        <w:t xml:space="preserve">. </w:t>
      </w:r>
    </w:p>
    <w:p w14:paraId="759BD8F7" w14:textId="253D05F3" w:rsidR="0068792F" w:rsidRPr="002E5804" w:rsidRDefault="00D53C6D" w:rsidP="00EC6C0F">
      <w:pPr>
        <w:spacing w:line="480" w:lineRule="auto"/>
        <w:ind w:firstLine="720"/>
        <w:rPr>
          <w:rFonts w:cs="Arial"/>
          <w:color w:val="222222"/>
          <w:sz w:val="24"/>
          <w:szCs w:val="24"/>
          <w:shd w:val="clear" w:color="auto" w:fill="FFFFFF"/>
        </w:rPr>
      </w:pPr>
      <w:r>
        <w:rPr>
          <w:rFonts w:cs="Arial"/>
          <w:color w:val="222222"/>
          <w:sz w:val="24"/>
          <w:szCs w:val="24"/>
          <w:shd w:val="clear" w:color="auto" w:fill="FFFFFF"/>
        </w:rPr>
        <w:t xml:space="preserve">To predict expected overlap of significant SNPs across plant genotypes, we used the average number of significant SNPs per each of the 12 plant genotypes (14,000 SNPs) and calculated expected overlap between those 12 lists using binomial </w:t>
      </w:r>
      <w:proofErr w:type="spellStart"/>
      <w:proofErr w:type="gramStart"/>
      <w:r>
        <w:rPr>
          <w:rFonts w:cs="Arial"/>
          <w:color w:val="222222"/>
          <w:sz w:val="24"/>
          <w:szCs w:val="24"/>
          <w:shd w:val="clear" w:color="auto" w:fill="FFFFFF"/>
        </w:rPr>
        <w:t>coefficients.</w:t>
      </w:r>
      <w:r w:rsidR="0068792F">
        <w:rPr>
          <w:sz w:val="24"/>
          <w:szCs w:val="24"/>
        </w:rPr>
        <w:t>The</w:t>
      </w:r>
      <w:proofErr w:type="spellEnd"/>
      <w:proofErr w:type="gramEnd"/>
      <w:r w:rsidR="0068792F">
        <w:rPr>
          <w:sz w:val="24"/>
          <w:szCs w:val="24"/>
        </w:rPr>
        <w:t xml:space="preserve"> </w:t>
      </w:r>
      <w:r w:rsidR="0068792F" w:rsidRPr="00685345">
        <w:rPr>
          <w:i/>
          <w:sz w:val="24"/>
          <w:szCs w:val="24"/>
        </w:rPr>
        <w:t>B. cinerea</w:t>
      </w:r>
      <w:r w:rsidR="0068792F">
        <w:rPr>
          <w:sz w:val="24"/>
          <w:szCs w:val="24"/>
        </w:rPr>
        <w:t xml:space="preserve"> GEMMA used</w:t>
      </w:r>
      <w:r w:rsidR="00473114">
        <w:rPr>
          <w:sz w:val="24"/>
          <w:szCs w:val="24"/>
        </w:rPr>
        <w:t xml:space="preserve"> 237,878</w:t>
      </w:r>
      <w:r w:rsidR="0068792F">
        <w:rPr>
          <w:sz w:val="24"/>
          <w:szCs w:val="24"/>
        </w:rPr>
        <w:t xml:space="preserve"> SNPs at MAF </w:t>
      </w:r>
      <w:r w:rsidR="00473114">
        <w:rPr>
          <w:sz w:val="24"/>
          <w:szCs w:val="24"/>
        </w:rPr>
        <w:t>0.20</w:t>
      </w:r>
      <w:r w:rsidR="0068792F">
        <w:rPr>
          <w:sz w:val="24"/>
          <w:szCs w:val="24"/>
        </w:rPr>
        <w:t xml:space="preserve"> or greater</w:t>
      </w:r>
      <w:r w:rsidR="00E41145">
        <w:rPr>
          <w:sz w:val="24"/>
          <w:szCs w:val="24"/>
        </w:rPr>
        <w:t>,</w:t>
      </w:r>
      <w:r w:rsidR="0068792F">
        <w:rPr>
          <w:sz w:val="24"/>
          <w:szCs w:val="24"/>
        </w:rPr>
        <w:t xml:space="preserve"> and </w:t>
      </w:r>
      <w:r w:rsidR="00473114">
        <w:rPr>
          <w:sz w:val="24"/>
          <w:szCs w:val="24"/>
        </w:rPr>
        <w:t>less than 10%</w:t>
      </w:r>
      <w:r w:rsidR="0068792F">
        <w:rPr>
          <w:sz w:val="24"/>
          <w:szCs w:val="24"/>
        </w:rPr>
        <w:t xml:space="preserve"> missing SNP calls as described above. To determine significance of SNPs by GEMMA, we used 1000</w:t>
      </w:r>
      <w:r w:rsidR="0068792F" w:rsidRPr="000D6362">
        <w:rPr>
          <w:sz w:val="24"/>
          <w:szCs w:val="24"/>
        </w:rPr>
        <w:t xml:space="preserve"> permutation</w:t>
      </w:r>
      <w:r w:rsidR="0068792F">
        <w:rPr>
          <w:sz w:val="24"/>
          <w:szCs w:val="24"/>
        </w:rPr>
        <w:t>s</w:t>
      </w:r>
      <w:r w:rsidR="0068792F" w:rsidRPr="000D6362">
        <w:rPr>
          <w:sz w:val="24"/>
          <w:szCs w:val="24"/>
        </w:rPr>
        <w:t xml:space="preserve"> </w:t>
      </w:r>
      <w:r w:rsidR="0068792F">
        <w:rPr>
          <w:sz w:val="24"/>
          <w:szCs w:val="24"/>
        </w:rPr>
        <w:t>to</w:t>
      </w:r>
      <w:r w:rsidR="0068792F" w:rsidRPr="000D6362">
        <w:rPr>
          <w:sz w:val="24"/>
          <w:szCs w:val="24"/>
        </w:rPr>
        <w:t xml:space="preserve"> determine </w:t>
      </w:r>
      <w:r w:rsidR="0068792F">
        <w:rPr>
          <w:sz w:val="24"/>
          <w:szCs w:val="24"/>
        </w:rPr>
        <w:t xml:space="preserve">p-value </w:t>
      </w:r>
      <w:r w:rsidR="0068792F" w:rsidRPr="000D6362">
        <w:rPr>
          <w:sz w:val="24"/>
          <w:szCs w:val="24"/>
        </w:rPr>
        <w:t>significance</w:t>
      </w:r>
      <w:r w:rsidR="0068792F">
        <w:rPr>
          <w:sz w:val="24"/>
          <w:szCs w:val="24"/>
        </w:rPr>
        <w:t xml:space="preserve"> at</w:t>
      </w:r>
      <w:r w:rsidR="0068792F" w:rsidRPr="000D6362">
        <w:rPr>
          <w:sz w:val="24"/>
          <w:szCs w:val="24"/>
        </w:rPr>
        <w:t xml:space="preserve"> </w:t>
      </w:r>
      <w:r w:rsidR="0068792F">
        <w:rPr>
          <w:sz w:val="24"/>
          <w:szCs w:val="24"/>
        </w:rPr>
        <w:t>the</w:t>
      </w:r>
      <w:r w:rsidR="0068792F" w:rsidRPr="000D6362">
        <w:rPr>
          <w:sz w:val="24"/>
          <w:szCs w:val="24"/>
        </w:rPr>
        <w:t xml:space="preserve"> 99%, and 99.9% thresholds </w:t>
      </w:r>
      <w:r w:rsidR="0068792F">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8792F">
        <w:rPr>
          <w:sz w:val="24"/>
          <w:szCs w:val="24"/>
        </w:rPr>
      </w:r>
      <w:r w:rsidR="0068792F">
        <w:rPr>
          <w:sz w:val="24"/>
          <w:szCs w:val="24"/>
        </w:rPr>
        <w:fldChar w:fldCharType="separate"/>
      </w:r>
      <w:r w:rsidR="0068792F">
        <w:rPr>
          <w:noProof/>
          <w:sz w:val="24"/>
          <w:szCs w:val="24"/>
        </w:rPr>
        <w:t>(Doerge and Churchill 1996, Shen, Alam et al. 2013, Corwin, Copeland et al. 2016)</w:t>
      </w:r>
      <w:r w:rsidR="0068792F">
        <w:rPr>
          <w:sz w:val="24"/>
          <w:szCs w:val="24"/>
        </w:rPr>
        <w:fldChar w:fldCharType="end"/>
      </w:r>
      <w:r w:rsidR="0068792F" w:rsidRPr="000D6362">
        <w:rPr>
          <w:sz w:val="24"/>
          <w:szCs w:val="24"/>
        </w:rPr>
        <w:t>.</w:t>
      </w:r>
      <w:r w:rsidR="0068792F">
        <w:rPr>
          <w:sz w:val="24"/>
          <w:szCs w:val="24"/>
        </w:rPr>
        <w:t xml:space="preserve"> </w:t>
      </w:r>
      <w:r w:rsidR="0068792F" w:rsidRPr="002E5804">
        <w:rPr>
          <w:sz w:val="24"/>
          <w:szCs w:val="24"/>
        </w:rPr>
        <w:t>SNPs were annotated</w:t>
      </w:r>
      <w:r w:rsidR="0068792F" w:rsidRPr="002E5804">
        <w:rPr>
          <w:rFonts w:cs="Arial"/>
          <w:color w:val="222222"/>
          <w:sz w:val="24"/>
          <w:szCs w:val="24"/>
          <w:shd w:val="clear" w:color="auto" w:fill="FFFFFF"/>
        </w:rPr>
        <w:t xml:space="preserve"> using </w:t>
      </w:r>
      <w:r w:rsidRPr="002E5804">
        <w:rPr>
          <w:rFonts w:cs="Arial"/>
          <w:color w:val="222222"/>
          <w:sz w:val="24"/>
          <w:szCs w:val="24"/>
          <w:shd w:val="clear" w:color="auto" w:fill="FFFFFF"/>
        </w:rPr>
        <w:t xml:space="preserve">a custom R script linking the SNP to genes within a 2kbp window from the gene transfer format file construction from the B05.10 gene models for genomic DNA </w:t>
      </w:r>
      <w:r w:rsidR="00D03171">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D03171">
        <w:rPr>
          <w:rFonts w:cs="Arial"/>
          <w:color w:val="222222"/>
          <w:sz w:val="24"/>
          <w:szCs w:val="24"/>
          <w:shd w:val="clear" w:color="auto" w:fill="FFFFFF"/>
        </w:rPr>
        <w:fldChar w:fldCharType="separate"/>
      </w:r>
      <w:r w:rsidR="00D03171">
        <w:rPr>
          <w:rFonts w:cs="Arial"/>
          <w:noProof/>
          <w:color w:val="222222"/>
          <w:sz w:val="24"/>
          <w:szCs w:val="24"/>
          <w:shd w:val="clear" w:color="auto" w:fill="FFFFFF"/>
        </w:rPr>
        <w:t>(Staats and van Kan 2012, Zerbino, Achuthan et al. 2017)</w:t>
      </w:r>
      <w:r w:rsidR="00D03171">
        <w:rPr>
          <w:rFonts w:cs="Arial"/>
          <w:color w:val="222222"/>
          <w:sz w:val="24"/>
          <w:szCs w:val="24"/>
          <w:shd w:val="clear" w:color="auto" w:fill="FFFFFF"/>
        </w:rPr>
        <w:fldChar w:fldCharType="end"/>
      </w:r>
      <w:r w:rsidRPr="002E5804">
        <w:rPr>
          <w:rFonts w:cs="Arial"/>
          <w:color w:val="222222"/>
          <w:sz w:val="24"/>
          <w:szCs w:val="24"/>
          <w:shd w:val="clear" w:color="auto" w:fill="FFFFFF"/>
        </w:rPr>
        <w:t>.</w:t>
      </w:r>
      <w:r w:rsidR="008701DA" w:rsidRPr="002E5804">
        <w:rPr>
          <w:rFonts w:cs="Arial"/>
          <w:color w:val="222222"/>
          <w:sz w:val="24"/>
          <w:szCs w:val="24"/>
          <w:shd w:val="clear" w:color="auto" w:fill="FFFFFF"/>
        </w:rPr>
        <w:t xml:space="preserve"> A table of gene name translations across genome annotations was pulled from </w:t>
      </w:r>
      <w:r w:rsidR="00D41C0D" w:rsidRPr="002E5804">
        <w:rPr>
          <w:rFonts w:cs="Arial"/>
          <w:color w:val="222222"/>
          <w:sz w:val="24"/>
          <w:szCs w:val="24"/>
          <w:shd w:val="clear" w:color="auto" w:fill="FFFFFF"/>
        </w:rPr>
        <w:t xml:space="preserve">the </w:t>
      </w:r>
      <w:r w:rsidR="00473273">
        <w:rPr>
          <w:rFonts w:cs="Arial"/>
          <w:color w:val="222222"/>
          <w:sz w:val="24"/>
          <w:szCs w:val="24"/>
          <w:shd w:val="clear" w:color="auto" w:fill="FFFFFF"/>
        </w:rPr>
        <w:t>g</w:t>
      </w:r>
      <w:r w:rsidRPr="002E5804">
        <w:rPr>
          <w:rFonts w:cs="Arial"/>
          <w:color w:val="222222"/>
          <w:sz w:val="24"/>
          <w:szCs w:val="24"/>
          <w:shd w:val="clear" w:color="auto" w:fill="FFFFFF"/>
        </w:rPr>
        <w:t xml:space="preserve">ene overlap between the </w:t>
      </w:r>
      <w:proofErr w:type="spellStart"/>
      <w:r w:rsidRPr="002E5804">
        <w:rPr>
          <w:rFonts w:cs="Arial"/>
          <w:color w:val="222222"/>
          <w:sz w:val="24"/>
          <w:szCs w:val="24"/>
          <w:shd w:val="clear" w:color="auto" w:fill="FFFFFF"/>
        </w:rPr>
        <w:t>bigRR</w:t>
      </w:r>
      <w:proofErr w:type="spellEnd"/>
      <w:r w:rsidRPr="002E5804">
        <w:rPr>
          <w:rFonts w:cs="Arial"/>
          <w:color w:val="222222"/>
          <w:sz w:val="24"/>
          <w:szCs w:val="24"/>
          <w:shd w:val="clear" w:color="auto" w:fill="FFFFFF"/>
        </w:rPr>
        <w:t xml:space="preserve"> T4 annotation and GEMMA B05.10 annotation using a custom R script</w:t>
      </w:r>
      <w:r w:rsidR="002E5804" w:rsidRPr="002E5804">
        <w:rPr>
          <w:rFonts w:cs="Arial"/>
          <w:color w:val="222222"/>
          <w:sz w:val="24"/>
          <w:szCs w:val="24"/>
          <w:shd w:val="clear" w:color="auto" w:fill="FFFFFF"/>
        </w:rPr>
        <w:t xml:space="preserve"> and gene name t</w:t>
      </w:r>
      <w:r w:rsidR="002E5804" w:rsidRPr="00473114">
        <w:rPr>
          <w:rFonts w:cs="Arial"/>
          <w:color w:val="222222"/>
          <w:sz w:val="24"/>
          <w:szCs w:val="24"/>
          <w:shd w:val="clear" w:color="auto" w:fill="FFFFFF"/>
        </w:rPr>
        <w:t xml:space="preserve">ranslations pulled from the </w:t>
      </w:r>
      <w:r w:rsidR="002E5804" w:rsidRPr="002E5804">
        <w:rPr>
          <w:rFonts w:cs="Arial"/>
          <w:color w:val="222222"/>
          <w:sz w:val="24"/>
          <w:szCs w:val="24"/>
          <w:shd w:val="clear" w:color="auto" w:fill="FFFFFF"/>
        </w:rPr>
        <w:t xml:space="preserve">INRA </w:t>
      </w:r>
      <w:r w:rsidR="002E5804" w:rsidRPr="002E5804">
        <w:rPr>
          <w:rFonts w:cs="Arial"/>
          <w:i/>
          <w:color w:val="222222"/>
          <w:sz w:val="24"/>
          <w:szCs w:val="24"/>
          <w:shd w:val="clear" w:color="auto" w:fill="FFFFFF"/>
        </w:rPr>
        <w:t xml:space="preserve">Botrytis cinerea </w:t>
      </w:r>
      <w:r w:rsidR="002E5804" w:rsidRPr="002E5804">
        <w:rPr>
          <w:rFonts w:cs="Arial"/>
          <w:color w:val="222222"/>
          <w:sz w:val="24"/>
          <w:szCs w:val="24"/>
          <w:shd w:val="clear" w:color="auto" w:fill="FFFFFF"/>
        </w:rPr>
        <w:t xml:space="preserve">Portal </w:t>
      </w:r>
      <w:r w:rsidR="00D03171">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instrText>
      </w:r>
      <w:r w:rsidR="00D03171">
        <w:rPr>
          <w:rFonts w:cs="Arial"/>
          <w:color w:val="222222"/>
          <w:sz w:val="24"/>
          <w:szCs w:val="24"/>
          <w:shd w:val="clear" w:color="auto" w:fill="FFFFFF"/>
        </w:rPr>
        <w:fldChar w:fldCharType="separate"/>
      </w:r>
      <w:r w:rsidR="00D03171">
        <w:rPr>
          <w:rFonts w:cs="Arial"/>
          <w:noProof/>
          <w:color w:val="222222"/>
          <w:sz w:val="24"/>
          <w:szCs w:val="24"/>
          <w:shd w:val="clear" w:color="auto" w:fill="FFFFFF"/>
        </w:rPr>
        <w:t>(Choquer, Fournier et al. 2007, Viaud, Adam-Blondon et al. 2012)</w:t>
      </w:r>
      <w:r w:rsidR="00D03171">
        <w:rPr>
          <w:rFonts w:cs="Arial"/>
          <w:color w:val="222222"/>
          <w:sz w:val="24"/>
          <w:szCs w:val="24"/>
          <w:shd w:val="clear" w:color="auto" w:fill="FFFFFF"/>
        </w:rPr>
        <w:fldChar w:fldCharType="end"/>
      </w:r>
      <w:r w:rsidR="002E5804" w:rsidRPr="002E5804">
        <w:rPr>
          <w:rFonts w:cs="Arial"/>
          <w:color w:val="222222"/>
          <w:sz w:val="24"/>
          <w:szCs w:val="24"/>
          <w:shd w:val="clear" w:color="auto" w:fill="FFFFFF"/>
        </w:rPr>
        <w:t>.  F</w:t>
      </w:r>
      <w:r w:rsidR="0068792F" w:rsidRPr="002E5804">
        <w:rPr>
          <w:rFonts w:cs="Arial"/>
          <w:color w:val="222222"/>
          <w:sz w:val="24"/>
          <w:szCs w:val="24"/>
          <w:shd w:val="clear" w:color="auto" w:fill="FFFFFF"/>
        </w:rPr>
        <w:t xml:space="preserve">unctional annotations </w:t>
      </w:r>
      <w:r w:rsidRPr="002E5804">
        <w:rPr>
          <w:rFonts w:cs="Arial"/>
          <w:color w:val="222222"/>
          <w:sz w:val="24"/>
          <w:szCs w:val="24"/>
          <w:shd w:val="clear" w:color="auto" w:fill="FFFFFF"/>
        </w:rPr>
        <w:t xml:space="preserve">of the overlap lists </w:t>
      </w:r>
      <w:r w:rsidR="0068792F" w:rsidRPr="002E5804">
        <w:rPr>
          <w:rFonts w:cs="Arial"/>
          <w:color w:val="222222"/>
          <w:sz w:val="24"/>
          <w:szCs w:val="24"/>
          <w:shd w:val="clear" w:color="auto" w:fill="FFFFFF"/>
        </w:rPr>
        <w:t>are based on the T</w:t>
      </w:r>
      <w:r w:rsidR="0068792F" w:rsidRPr="00844E7F">
        <w:rPr>
          <w:rFonts w:cs="Arial"/>
          <w:color w:val="222222"/>
          <w:sz w:val="24"/>
          <w:szCs w:val="24"/>
          <w:shd w:val="clear" w:color="auto" w:fill="FFFFFF"/>
        </w:rPr>
        <w:t xml:space="preserve">4 gene models for genomic DNA (http://www.broadinstitute.org, </w:t>
      </w:r>
      <w:r w:rsidR="0068792F" w:rsidRPr="00844E7F">
        <w:rPr>
          <w:rFonts w:cs="Arial"/>
          <w:i/>
          <w:color w:val="222222"/>
          <w:sz w:val="24"/>
          <w:szCs w:val="24"/>
          <w:shd w:val="clear" w:color="auto" w:fill="FFFFFF"/>
        </w:rPr>
        <w:t>B. cinerea</w:t>
      </w:r>
      <w:r w:rsidR="0068792F" w:rsidRPr="00844E7F">
        <w:rPr>
          <w:rFonts w:cs="Arial"/>
          <w:color w:val="222222"/>
          <w:sz w:val="24"/>
          <w:szCs w:val="24"/>
          <w:shd w:val="clear" w:color="auto" w:fill="FFFFFF"/>
        </w:rPr>
        <w:t xml:space="preserve">; </w:t>
      </w:r>
      <w:r w:rsidR="0068792F" w:rsidRPr="00844E7F">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44E7F">
        <w:rPr>
          <w:rFonts w:cs="Arial"/>
          <w:color w:val="222222"/>
          <w:sz w:val="24"/>
          <w:szCs w:val="24"/>
          <w:shd w:val="clear" w:color="auto" w:fill="FFFFFF"/>
        </w:rPr>
        <w:fldChar w:fldCharType="separate"/>
      </w:r>
      <w:r w:rsidR="0068792F" w:rsidRPr="00844E7F">
        <w:rPr>
          <w:rFonts w:cs="Arial"/>
          <w:noProof/>
          <w:color w:val="222222"/>
          <w:sz w:val="24"/>
          <w:szCs w:val="24"/>
          <w:shd w:val="clear" w:color="auto" w:fill="FFFFFF"/>
        </w:rPr>
        <w:t>(Staats and van Kan 2012)</w:t>
      </w:r>
      <w:r w:rsidR="0068792F" w:rsidRPr="00844E7F">
        <w:rPr>
          <w:rFonts w:cs="Arial"/>
          <w:color w:val="222222"/>
          <w:sz w:val="24"/>
          <w:szCs w:val="24"/>
          <w:shd w:val="clear" w:color="auto" w:fill="FFFFFF"/>
        </w:rPr>
        <w:fldChar w:fldCharType="end"/>
      </w:r>
      <w:r w:rsidR="0068792F" w:rsidRPr="00844E7F">
        <w:rPr>
          <w:rFonts w:cs="Arial"/>
          <w:color w:val="222222"/>
          <w:sz w:val="24"/>
          <w:szCs w:val="24"/>
          <w:shd w:val="clear" w:color="auto" w:fill="FFFFFF"/>
        </w:rPr>
        <w:t>.</w:t>
      </w:r>
    </w:p>
    <w:p w14:paraId="6A0CF3D5" w14:textId="311A0C20" w:rsidR="008F65C4" w:rsidRDefault="008F65C4">
      <w:pPr>
        <w:spacing w:line="480" w:lineRule="auto"/>
        <w:ind w:firstLine="720"/>
        <w:rPr>
          <w:b/>
          <w:sz w:val="24"/>
          <w:szCs w:val="24"/>
        </w:rPr>
        <w:pPrChange w:id="70" w:author="N S" w:date="2018-08-13T10:37:00Z">
          <w:pPr/>
        </w:pPrChange>
      </w:pPr>
      <w:r>
        <w:rPr>
          <w:b/>
          <w:sz w:val="24"/>
          <w:szCs w:val="24"/>
        </w:rPr>
        <w:br w:type="page"/>
      </w:r>
    </w:p>
    <w:p w14:paraId="2E768C51" w14:textId="55D82A2A" w:rsidR="00416136" w:rsidRPr="001F46F8" w:rsidRDefault="008A0D22" w:rsidP="001F46F8">
      <w:pPr>
        <w:rPr>
          <w:b/>
          <w:sz w:val="24"/>
          <w:szCs w:val="24"/>
        </w:rPr>
      </w:pPr>
      <w:r w:rsidRPr="008A0D22">
        <w:rPr>
          <w:b/>
          <w:sz w:val="24"/>
          <w:szCs w:val="24"/>
        </w:rPr>
        <w:lastRenderedPageBreak/>
        <w:t>References</w:t>
      </w:r>
    </w:p>
    <w:p w14:paraId="6B3D49C3" w14:textId="77777777" w:rsidR="002450E5" w:rsidRPr="002450E5" w:rsidRDefault="00416136" w:rsidP="002450E5">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2450E5" w:rsidRPr="002450E5">
        <w:t xml:space="preserve">Abramovitch, R. B. and G. B. Martin (2004). "Strategies used by bacterial pathogens to suppress plant defenses." </w:t>
      </w:r>
      <w:r w:rsidR="002450E5" w:rsidRPr="002450E5">
        <w:rPr>
          <w:u w:val="single"/>
        </w:rPr>
        <w:t>Current opinion in plant biology</w:t>
      </w:r>
      <w:r w:rsidR="002450E5" w:rsidRPr="002450E5">
        <w:t xml:space="preserve"> </w:t>
      </w:r>
      <w:r w:rsidR="002450E5" w:rsidRPr="002450E5">
        <w:rPr>
          <w:b/>
        </w:rPr>
        <w:t>7</w:t>
      </w:r>
      <w:r w:rsidR="002450E5" w:rsidRPr="002450E5">
        <w:t>(4): 356-364.</w:t>
      </w:r>
    </w:p>
    <w:p w14:paraId="6A2F0F38" w14:textId="77777777" w:rsidR="002450E5" w:rsidRPr="002450E5" w:rsidRDefault="002450E5" w:rsidP="002450E5">
      <w:pPr>
        <w:pStyle w:val="EndNoteBibliography"/>
      </w:pPr>
      <w:r w:rsidRPr="002450E5">
        <w:t xml:space="preserve">AbuQamar, S., M.-F. Chai, H. Luo, F. Song and T. Mengiste (2008). "Tomato protein kinase 1b mediates signaling of plant responses to necrotrophic fungi and insect herbivory." </w:t>
      </w:r>
      <w:r w:rsidRPr="002450E5">
        <w:rPr>
          <w:u w:val="single"/>
        </w:rPr>
        <w:t>The Plant Cell</w:t>
      </w:r>
      <w:r w:rsidRPr="002450E5">
        <w:t xml:space="preserve"> </w:t>
      </w:r>
      <w:r w:rsidRPr="002450E5">
        <w:rPr>
          <w:b/>
        </w:rPr>
        <w:t>20</w:t>
      </w:r>
      <w:r w:rsidRPr="002450E5">
        <w:t>(7): 1964-1983.</w:t>
      </w:r>
    </w:p>
    <w:p w14:paraId="403990F7" w14:textId="77777777" w:rsidR="002450E5" w:rsidRPr="002450E5" w:rsidRDefault="002450E5" w:rsidP="002450E5">
      <w:pPr>
        <w:pStyle w:val="EndNoteBibliography"/>
      </w:pPr>
      <w:r w:rsidRPr="002450E5">
        <w:t xml:space="preserve">Atwell, S., J. Corwin, N. Soltis, A. Subedy, K. Denby and D. J. Kliebenstein (2015). "Whole genome resequencing of Botrytis cinerea isolates identifies high levels of standing diversity." </w:t>
      </w:r>
      <w:r w:rsidRPr="002450E5">
        <w:rPr>
          <w:u w:val="single"/>
        </w:rPr>
        <w:t>Frontiers in microbiology</w:t>
      </w:r>
      <w:r w:rsidRPr="002450E5">
        <w:t xml:space="preserve"> </w:t>
      </w:r>
      <w:r w:rsidRPr="002450E5">
        <w:rPr>
          <w:b/>
        </w:rPr>
        <w:t>6</w:t>
      </w:r>
      <w:r w:rsidRPr="002450E5">
        <w:t>: 996.</w:t>
      </w:r>
    </w:p>
    <w:p w14:paraId="404AE34E" w14:textId="77777777" w:rsidR="002450E5" w:rsidRPr="002450E5" w:rsidRDefault="002450E5" w:rsidP="002450E5">
      <w:pPr>
        <w:pStyle w:val="EndNoteBibliography"/>
      </w:pPr>
      <w:r w:rsidRPr="002450E5">
        <w:t xml:space="preserve">Bai, Y. and P. Lindhout (2007). "Domestication and breeding of tomatoes: what have we gained and what can we gain in the future?" </w:t>
      </w:r>
      <w:r w:rsidRPr="002450E5">
        <w:rPr>
          <w:u w:val="single"/>
        </w:rPr>
        <w:t>Annals of botany</w:t>
      </w:r>
      <w:r w:rsidRPr="002450E5">
        <w:t xml:space="preserve"> </w:t>
      </w:r>
      <w:r w:rsidRPr="002450E5">
        <w:rPr>
          <w:b/>
        </w:rPr>
        <w:t>100</w:t>
      </w:r>
      <w:r w:rsidRPr="002450E5">
        <w:t>(5): 1085-1094.</w:t>
      </w:r>
    </w:p>
    <w:p w14:paraId="479759C5" w14:textId="77777777" w:rsidR="002450E5" w:rsidRPr="002450E5" w:rsidRDefault="002450E5" w:rsidP="002450E5">
      <w:pPr>
        <w:pStyle w:val="EndNoteBibliography"/>
      </w:pPr>
      <w:r w:rsidRPr="002450E5">
        <w:t xml:space="preserve">Ballaré, C. L. and R. Pierik (2017). "The shade‐avoidance syndrome: multiple signals and ecological consequences." </w:t>
      </w:r>
      <w:r w:rsidRPr="002450E5">
        <w:rPr>
          <w:u w:val="single"/>
        </w:rPr>
        <w:t>Plant, cell &amp; environment</w:t>
      </w:r>
      <w:r w:rsidRPr="002450E5">
        <w:t xml:space="preserve"> </w:t>
      </w:r>
      <w:r w:rsidRPr="002450E5">
        <w:rPr>
          <w:b/>
        </w:rPr>
        <w:t>40</w:t>
      </w:r>
      <w:r w:rsidRPr="002450E5">
        <w:t>(11): 2530-2543.</w:t>
      </w:r>
    </w:p>
    <w:p w14:paraId="007C234B" w14:textId="77777777" w:rsidR="002450E5" w:rsidRPr="002450E5" w:rsidRDefault="002450E5" w:rsidP="002450E5">
      <w:pPr>
        <w:pStyle w:val="EndNoteBibliography"/>
      </w:pPr>
      <w:r w:rsidRPr="002450E5">
        <w:t xml:space="preserve">Barrett, L. G. and M. Heil (2012). "Unifying concepts and mechanisms in the specificity of plant–enemy interactions." </w:t>
      </w:r>
      <w:r w:rsidRPr="002450E5">
        <w:rPr>
          <w:u w:val="single"/>
        </w:rPr>
        <w:t>Trends in plant science</w:t>
      </w:r>
      <w:r w:rsidRPr="002450E5">
        <w:t xml:space="preserve"> </w:t>
      </w:r>
      <w:r w:rsidRPr="002450E5">
        <w:rPr>
          <w:b/>
        </w:rPr>
        <w:t>17</w:t>
      </w:r>
      <w:r w:rsidRPr="002450E5">
        <w:t>(5): 282-292.</w:t>
      </w:r>
    </w:p>
    <w:p w14:paraId="67811C61" w14:textId="77777777" w:rsidR="002450E5" w:rsidRPr="002450E5" w:rsidRDefault="002450E5" w:rsidP="002450E5">
      <w:pPr>
        <w:pStyle w:val="EndNoteBibliography"/>
      </w:pPr>
      <w:r w:rsidRPr="002450E5">
        <w:t xml:space="preserve">Barrett, L. G., J. M. Kniskern, N. Bodenhausen, W. Zhang and J. Bergelson (2009). "Continua of specificity and virulence in plant host–pathogen interactions: causes and consequences." </w:t>
      </w:r>
      <w:r w:rsidRPr="002450E5">
        <w:rPr>
          <w:u w:val="single"/>
        </w:rPr>
        <w:t>New Phytologist</w:t>
      </w:r>
      <w:r w:rsidRPr="002450E5">
        <w:t xml:space="preserve"> </w:t>
      </w:r>
      <w:r w:rsidRPr="002450E5">
        <w:rPr>
          <w:b/>
        </w:rPr>
        <w:t>183</w:t>
      </w:r>
      <w:r w:rsidRPr="002450E5">
        <w:t>(3): 513-529.</w:t>
      </w:r>
    </w:p>
    <w:p w14:paraId="00F32A98" w14:textId="77777777" w:rsidR="002450E5" w:rsidRPr="002450E5" w:rsidRDefault="002450E5" w:rsidP="002450E5">
      <w:pPr>
        <w:pStyle w:val="EndNoteBibliography"/>
      </w:pPr>
      <w:r w:rsidRPr="002450E5">
        <w:t xml:space="preserve">Bartoli, C. and F. Roux (2017). "Genome-Wide Association Studies In Plant Pathosystems: Toward an Ecological Genomics Approach." </w:t>
      </w:r>
      <w:r w:rsidRPr="002450E5">
        <w:rPr>
          <w:u w:val="single"/>
        </w:rPr>
        <w:t>Frontiers in plant science</w:t>
      </w:r>
      <w:r w:rsidRPr="002450E5">
        <w:t xml:space="preserve"> </w:t>
      </w:r>
      <w:r w:rsidRPr="002450E5">
        <w:rPr>
          <w:b/>
        </w:rPr>
        <w:t>8</w:t>
      </w:r>
      <w:r w:rsidRPr="002450E5">
        <w:t>.</w:t>
      </w:r>
    </w:p>
    <w:p w14:paraId="514919DA" w14:textId="77777777" w:rsidR="002450E5" w:rsidRPr="002450E5" w:rsidRDefault="002450E5" w:rsidP="002450E5">
      <w:pPr>
        <w:pStyle w:val="EndNoteBibliography"/>
      </w:pPr>
      <w:r w:rsidRPr="002450E5">
        <w:t xml:space="preserve">Bates, D., M. Maechler, B. Bolker and S. Walker (2015). "Fitting Linear Mixed-Effects Models Using lme4." </w:t>
      </w:r>
      <w:r w:rsidRPr="002450E5">
        <w:rPr>
          <w:u w:val="single"/>
        </w:rPr>
        <w:t>Journal of Statistical Software</w:t>
      </w:r>
      <w:r w:rsidRPr="002450E5">
        <w:t xml:space="preserve"> </w:t>
      </w:r>
      <w:r w:rsidRPr="002450E5">
        <w:rPr>
          <w:b/>
        </w:rPr>
        <w:t>67</w:t>
      </w:r>
      <w:r w:rsidRPr="002450E5">
        <w:t>(1): 1-48.</w:t>
      </w:r>
    </w:p>
    <w:p w14:paraId="2BBC4DA0" w14:textId="77777777" w:rsidR="002450E5" w:rsidRPr="002450E5" w:rsidRDefault="002450E5" w:rsidP="002450E5">
      <w:pPr>
        <w:pStyle w:val="EndNoteBibliography"/>
      </w:pPr>
      <w:r w:rsidRPr="002450E5">
        <w:t xml:space="preserve">Bergougnoux, V. (2014). "The history of tomato: from domestication to biopharming." </w:t>
      </w:r>
      <w:r w:rsidRPr="002450E5">
        <w:rPr>
          <w:u w:val="single"/>
        </w:rPr>
        <w:t>Biotechnology advances</w:t>
      </w:r>
      <w:r w:rsidRPr="002450E5">
        <w:t xml:space="preserve"> </w:t>
      </w:r>
      <w:r w:rsidRPr="002450E5">
        <w:rPr>
          <w:b/>
        </w:rPr>
        <w:t>32</w:t>
      </w:r>
      <w:r w:rsidRPr="002450E5">
        <w:t>(1): 170-189.</w:t>
      </w:r>
    </w:p>
    <w:p w14:paraId="22E69256" w14:textId="77777777" w:rsidR="002450E5" w:rsidRPr="002450E5" w:rsidRDefault="002450E5" w:rsidP="002450E5">
      <w:pPr>
        <w:pStyle w:val="EndNoteBibliography"/>
      </w:pPr>
      <w:r w:rsidRPr="002450E5">
        <w:t xml:space="preserve">Bhardwaj, V., S. Meier, L. N. Petersen, R. A. Ingle and L. C. Roden (2011). "Defence responses of Arabidopsis thaliana to infection by Pseudomonas syringae are regulated by the circadian clock." </w:t>
      </w:r>
      <w:r w:rsidRPr="002450E5">
        <w:rPr>
          <w:u w:val="single"/>
        </w:rPr>
        <w:t>PloS one</w:t>
      </w:r>
      <w:r w:rsidRPr="002450E5">
        <w:t xml:space="preserve"> </w:t>
      </w:r>
      <w:r w:rsidRPr="002450E5">
        <w:rPr>
          <w:b/>
        </w:rPr>
        <w:t>6</w:t>
      </w:r>
      <w:r w:rsidRPr="002450E5">
        <w:t>(10): e26968.</w:t>
      </w:r>
    </w:p>
    <w:p w14:paraId="08CAB6FA" w14:textId="77777777" w:rsidR="002450E5" w:rsidRPr="002450E5" w:rsidRDefault="002450E5" w:rsidP="002450E5">
      <w:pPr>
        <w:pStyle w:val="EndNoteBibliography"/>
      </w:pPr>
      <w:r w:rsidRPr="002450E5">
        <w:t xml:space="preserve">Bittel, P. and S. Robatzek (2007). "Microbe-associated molecular patterns (MAMPs) probe plant immunity." </w:t>
      </w:r>
      <w:r w:rsidRPr="002450E5">
        <w:rPr>
          <w:u w:val="single"/>
        </w:rPr>
        <w:t>Current opinion in plant biology</w:t>
      </w:r>
      <w:r w:rsidRPr="002450E5">
        <w:t xml:space="preserve"> </w:t>
      </w:r>
      <w:r w:rsidRPr="002450E5">
        <w:rPr>
          <w:b/>
        </w:rPr>
        <w:t>10</w:t>
      </w:r>
      <w:r w:rsidRPr="002450E5">
        <w:t>(4): 335-341.</w:t>
      </w:r>
    </w:p>
    <w:p w14:paraId="36B80BF8" w14:textId="77777777" w:rsidR="002450E5" w:rsidRPr="002450E5" w:rsidRDefault="002450E5" w:rsidP="002450E5">
      <w:pPr>
        <w:pStyle w:val="EndNoteBibliography"/>
      </w:pPr>
      <w:r w:rsidRPr="002450E5">
        <w:t xml:space="preserve">Blanca, J., J. Montero-Pau, C. Sauvage, G. Bauchet, E. Illa, M. J. Díez, D. Francis, M. Causse, E. van der Knaap and J. Cañizares (2015). "Genomic variation in tomato, from wild ancestors to contemporary breeding accessions." </w:t>
      </w:r>
      <w:r w:rsidRPr="002450E5">
        <w:rPr>
          <w:u w:val="single"/>
        </w:rPr>
        <w:t>BMC genomics</w:t>
      </w:r>
      <w:r w:rsidRPr="002450E5">
        <w:t xml:space="preserve"> </w:t>
      </w:r>
      <w:r w:rsidRPr="002450E5">
        <w:rPr>
          <w:b/>
        </w:rPr>
        <w:t>16</w:t>
      </w:r>
      <w:r w:rsidRPr="002450E5">
        <w:t>(1): 257.</w:t>
      </w:r>
    </w:p>
    <w:p w14:paraId="5DFF4D94" w14:textId="77777777" w:rsidR="002450E5" w:rsidRPr="002450E5" w:rsidRDefault="002450E5" w:rsidP="002450E5">
      <w:pPr>
        <w:pStyle w:val="EndNoteBibliography"/>
      </w:pPr>
      <w:r w:rsidRPr="002450E5">
        <w:t xml:space="preserve">Blanco-Ulate, B., A. Morales-Cruz, K. C. Amrine, J. M. Labavitch, A. L. Powell and D. Cantu (2014). "Genome-wide transcriptional profiling of Botrytis cinerea genes targeting plant cell walls during infections of different hosts." </w:t>
      </w:r>
      <w:r w:rsidRPr="002450E5">
        <w:rPr>
          <w:u w:val="single"/>
        </w:rPr>
        <w:t>Frontiers in plant science</w:t>
      </w:r>
      <w:r w:rsidRPr="002450E5">
        <w:t xml:space="preserve"> </w:t>
      </w:r>
      <w:r w:rsidRPr="002450E5">
        <w:rPr>
          <w:b/>
        </w:rPr>
        <w:t>5</w:t>
      </w:r>
      <w:r w:rsidRPr="002450E5">
        <w:t>.</w:t>
      </w:r>
    </w:p>
    <w:p w14:paraId="695EA782" w14:textId="77777777" w:rsidR="002450E5" w:rsidRPr="002450E5" w:rsidRDefault="002450E5" w:rsidP="002450E5">
      <w:pPr>
        <w:pStyle w:val="EndNoteBibliography"/>
      </w:pPr>
      <w:r w:rsidRPr="002450E5">
        <w:t xml:space="preserve">Boller, T. and S. Y. He (2009). "Innate immunity in plants: an arms race between pattern recognition receptors in plants and effectors in microbial pathogens." </w:t>
      </w:r>
      <w:r w:rsidRPr="002450E5">
        <w:rPr>
          <w:u w:val="single"/>
        </w:rPr>
        <w:t>Science</w:t>
      </w:r>
      <w:r w:rsidRPr="002450E5">
        <w:t xml:space="preserve"> </w:t>
      </w:r>
      <w:r w:rsidRPr="002450E5">
        <w:rPr>
          <w:b/>
        </w:rPr>
        <w:t>324</w:t>
      </w:r>
      <w:r w:rsidRPr="002450E5">
        <w:t>(5928): 742-744.</w:t>
      </w:r>
    </w:p>
    <w:p w14:paraId="4DF06872" w14:textId="77777777" w:rsidR="002450E5" w:rsidRPr="002450E5" w:rsidRDefault="002450E5" w:rsidP="002450E5">
      <w:pPr>
        <w:pStyle w:val="EndNoteBibliography"/>
      </w:pPr>
      <w:r w:rsidRPr="002450E5">
        <w:t xml:space="preserve">Boyd, L. A., C. Ridout, D. M. O'Sullivan, J. E. Leach and H. Leung (2013). "Plant–pathogen interactions: disease resistance in modern agriculture." </w:t>
      </w:r>
      <w:r w:rsidRPr="002450E5">
        <w:rPr>
          <w:u w:val="single"/>
        </w:rPr>
        <w:t>Trends in genetics</w:t>
      </w:r>
      <w:r w:rsidRPr="002450E5">
        <w:t xml:space="preserve"> </w:t>
      </w:r>
      <w:r w:rsidRPr="002450E5">
        <w:rPr>
          <w:b/>
        </w:rPr>
        <w:t>29</w:t>
      </w:r>
      <w:r w:rsidRPr="002450E5">
        <w:t>(4): 233-240.</w:t>
      </w:r>
    </w:p>
    <w:p w14:paraId="735395BB" w14:textId="77777777" w:rsidR="002450E5" w:rsidRPr="002450E5" w:rsidRDefault="002450E5" w:rsidP="002450E5">
      <w:pPr>
        <w:pStyle w:val="EndNoteBibliography"/>
      </w:pPr>
      <w:r w:rsidRPr="002450E5">
        <w:t xml:space="preserve">Campos, M. L., Y. Yoshida, I. T. Major, D. de Oliveira Ferreira, S. M. Weraduwage, J. E. Froehlich, B. F. Johnson, D. M. Kramer, G. Jander and T. D. Sharkey (2016). "Rewiring of jasmonate and phytochrome B signalling uncouples plant growth-defense tradeoffs." </w:t>
      </w:r>
      <w:r w:rsidRPr="002450E5">
        <w:rPr>
          <w:u w:val="single"/>
        </w:rPr>
        <w:t>Nature communications</w:t>
      </w:r>
      <w:r w:rsidRPr="002450E5">
        <w:t xml:space="preserve"> </w:t>
      </w:r>
      <w:r w:rsidRPr="002450E5">
        <w:rPr>
          <w:b/>
        </w:rPr>
        <w:t>7</w:t>
      </w:r>
      <w:r w:rsidRPr="002450E5">
        <w:t>: 12570.</w:t>
      </w:r>
    </w:p>
    <w:p w14:paraId="1A2E7A5C" w14:textId="77777777" w:rsidR="002450E5" w:rsidRPr="002450E5" w:rsidRDefault="002450E5" w:rsidP="002450E5">
      <w:pPr>
        <w:pStyle w:val="EndNoteBibliography"/>
      </w:pPr>
      <w:r w:rsidRPr="002450E5">
        <w:t xml:space="preserve">Cerveny, L., A. Straskova, V. Dankova, A. Hartlova, M. Ceckova, F. Staud and J. Stulik (2013). "Tetratricopeptide repeat motifs in the world of bacterial pathogens: role in virulence mechanisms." </w:t>
      </w:r>
      <w:r w:rsidRPr="002450E5">
        <w:rPr>
          <w:u w:val="single"/>
        </w:rPr>
        <w:t>Infection and immunity</w:t>
      </w:r>
      <w:r w:rsidRPr="002450E5">
        <w:t xml:space="preserve"> </w:t>
      </w:r>
      <w:r w:rsidRPr="002450E5">
        <w:rPr>
          <w:b/>
        </w:rPr>
        <w:t>81</w:t>
      </w:r>
      <w:r w:rsidRPr="002450E5">
        <w:t>(3): 629-635.</w:t>
      </w:r>
    </w:p>
    <w:p w14:paraId="2F2D7049" w14:textId="77777777" w:rsidR="002450E5" w:rsidRPr="002450E5" w:rsidRDefault="002450E5" w:rsidP="002450E5">
      <w:pPr>
        <w:pStyle w:val="EndNoteBibliography"/>
      </w:pPr>
      <w:r w:rsidRPr="002450E5">
        <w:t xml:space="preserve">Chaudhary, B. (2013). "Plant domestication and resistance to herbivory." </w:t>
      </w:r>
      <w:r w:rsidRPr="002450E5">
        <w:rPr>
          <w:u w:val="single"/>
        </w:rPr>
        <w:t>International journal of plant genomics</w:t>
      </w:r>
      <w:r w:rsidRPr="002450E5">
        <w:t xml:space="preserve"> </w:t>
      </w:r>
      <w:r w:rsidRPr="002450E5">
        <w:rPr>
          <w:b/>
        </w:rPr>
        <w:t>2013</w:t>
      </w:r>
      <w:r w:rsidRPr="002450E5">
        <w:t>.</w:t>
      </w:r>
    </w:p>
    <w:p w14:paraId="0E694434" w14:textId="77777777" w:rsidR="002450E5" w:rsidRPr="002450E5" w:rsidRDefault="002450E5" w:rsidP="002450E5">
      <w:pPr>
        <w:pStyle w:val="EndNoteBibliography"/>
      </w:pPr>
      <w:r w:rsidRPr="002450E5">
        <w:lastRenderedPageBreak/>
        <w:t xml:space="preserve">Choquer, M., E. Fournier, C. Kunz, C. Levis, J.-M. Pradier, A. Simon and M. Viaud (2007). "Botrytis cinerea virulence factors: new insights into a necrotrophic and polyphageous pathogen." </w:t>
      </w:r>
      <w:r w:rsidRPr="002450E5">
        <w:rPr>
          <w:u w:val="single"/>
        </w:rPr>
        <w:t>FEMS microbiology letters</w:t>
      </w:r>
      <w:r w:rsidRPr="002450E5">
        <w:t xml:space="preserve"> </w:t>
      </w:r>
      <w:r w:rsidRPr="002450E5">
        <w:rPr>
          <w:b/>
        </w:rPr>
        <w:t>277</w:t>
      </w:r>
      <w:r w:rsidRPr="002450E5">
        <w:t>(1): 1-10.</w:t>
      </w:r>
    </w:p>
    <w:p w14:paraId="16DA769D" w14:textId="77777777" w:rsidR="002450E5" w:rsidRPr="002450E5" w:rsidRDefault="002450E5" w:rsidP="002450E5">
      <w:pPr>
        <w:pStyle w:val="EndNoteBibliography"/>
      </w:pPr>
      <w:r w:rsidRPr="002450E5">
        <w:t xml:space="preserve">Corwin, J. A., D. Copeland, J. Feusier, A. Subedy, R. Eshbaugh, C. Palmer, J. Maloof and D. J. Kliebenstein (2016). "The quantitative basis of the Arabidopsis innate immune system to endemic pathogens depends on pathogen genetics." </w:t>
      </w:r>
      <w:r w:rsidRPr="002450E5">
        <w:rPr>
          <w:u w:val="single"/>
        </w:rPr>
        <w:t>PLoS Genet</w:t>
      </w:r>
      <w:r w:rsidRPr="002450E5">
        <w:t xml:space="preserve"> </w:t>
      </w:r>
      <w:r w:rsidRPr="002450E5">
        <w:rPr>
          <w:b/>
        </w:rPr>
        <w:t>12</w:t>
      </w:r>
      <w:r w:rsidRPr="002450E5">
        <w:t>(2): e1005789.</w:t>
      </w:r>
    </w:p>
    <w:p w14:paraId="360F7CD3" w14:textId="77777777" w:rsidR="002450E5" w:rsidRPr="002450E5" w:rsidRDefault="002450E5" w:rsidP="002450E5">
      <w:pPr>
        <w:pStyle w:val="EndNoteBibliography"/>
      </w:pPr>
      <w:r w:rsidRPr="002450E5">
        <w:t xml:space="preserve">Corwin, J. A., A. Subedy, R. Eshbaugh and D. J. Kliebenstein (2016). "Expansive phenotypic landscape of Botrytis cinerea shows differential contribution of genetic diversity and plasticity." </w:t>
      </w:r>
      <w:r w:rsidRPr="002450E5">
        <w:rPr>
          <w:u w:val="single"/>
        </w:rPr>
        <w:t>Molecular Plant-Microbe Interactions</w:t>
      </w:r>
      <w:r w:rsidRPr="002450E5">
        <w:t xml:space="preserve"> </w:t>
      </w:r>
      <w:r w:rsidRPr="002450E5">
        <w:rPr>
          <w:b/>
        </w:rPr>
        <w:t>29</w:t>
      </w:r>
      <w:r w:rsidRPr="002450E5">
        <w:t>(4): 287-298.</w:t>
      </w:r>
    </w:p>
    <w:p w14:paraId="63EB3F22" w14:textId="77777777" w:rsidR="002450E5" w:rsidRPr="002450E5" w:rsidRDefault="002450E5" w:rsidP="002450E5">
      <w:pPr>
        <w:pStyle w:val="EndNoteBibliography"/>
      </w:pPr>
      <w:r w:rsidRPr="002450E5">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450E5">
        <w:rPr>
          <w:u w:val="single"/>
        </w:rPr>
        <w:t>Genetics</w:t>
      </w:r>
      <w:r w:rsidRPr="002450E5">
        <w:t xml:space="preserve"> </w:t>
      </w:r>
      <w:r w:rsidRPr="002450E5">
        <w:rPr>
          <w:b/>
        </w:rPr>
        <w:t>170</w:t>
      </w:r>
      <w:r w:rsidRPr="002450E5">
        <w:t>(2): 613-630.</w:t>
      </w:r>
    </w:p>
    <w:p w14:paraId="6132C4E8" w14:textId="77777777" w:rsidR="002450E5" w:rsidRPr="002450E5" w:rsidRDefault="002450E5" w:rsidP="002450E5">
      <w:pPr>
        <w:pStyle w:val="EndNoteBibliography"/>
      </w:pPr>
      <w:r w:rsidRPr="002450E5">
        <w:t xml:space="preserve">Dalmais, B., J. Schumacher, J. Moraga, P. Le Pecheur, B. Tudzynski, I. G. Collado and M. Viaud (2011). "The Botrytis cinerea phytotoxin botcinic acid requires two polyketide synthases for production and has a redundant role in virulence with botrydial." </w:t>
      </w:r>
      <w:r w:rsidRPr="002450E5">
        <w:rPr>
          <w:u w:val="single"/>
        </w:rPr>
        <w:t>Molecular plant pathology</w:t>
      </w:r>
      <w:r w:rsidRPr="002450E5">
        <w:t xml:space="preserve"> </w:t>
      </w:r>
      <w:r w:rsidRPr="002450E5">
        <w:rPr>
          <w:b/>
        </w:rPr>
        <w:t>12</w:t>
      </w:r>
      <w:r w:rsidRPr="002450E5">
        <w:t>(6): 564-579.</w:t>
      </w:r>
    </w:p>
    <w:p w14:paraId="6AE55B11" w14:textId="77777777" w:rsidR="002450E5" w:rsidRPr="002450E5" w:rsidRDefault="002450E5" w:rsidP="002450E5">
      <w:pPr>
        <w:pStyle w:val="EndNoteBibliography"/>
      </w:pPr>
      <w:r w:rsidRPr="002450E5">
        <w:t xml:space="preserve">Dalman, K., K. Himmelstrand, Å. Olson, M. Lind, M. Brandström-Durling and J. Stenlid (2013). "A genome-wide association study identifies genomic regions for virulence in the non-model organism Heterobasidion annosum ss." </w:t>
      </w:r>
      <w:r w:rsidRPr="002450E5">
        <w:rPr>
          <w:u w:val="single"/>
        </w:rPr>
        <w:t>PLoS One</w:t>
      </w:r>
      <w:r w:rsidRPr="002450E5">
        <w:t xml:space="preserve"> </w:t>
      </w:r>
      <w:r w:rsidRPr="002450E5">
        <w:rPr>
          <w:b/>
        </w:rPr>
        <w:t>8</w:t>
      </w:r>
      <w:r w:rsidRPr="002450E5">
        <w:t>(1): e53525.</w:t>
      </w:r>
    </w:p>
    <w:p w14:paraId="6345E728" w14:textId="77777777" w:rsidR="002450E5" w:rsidRPr="002450E5" w:rsidRDefault="002450E5" w:rsidP="002450E5">
      <w:pPr>
        <w:pStyle w:val="EndNoteBibliography"/>
      </w:pPr>
      <w:r w:rsidRPr="002450E5">
        <w:t xml:space="preserve">Dangl, J. L. and J. D. Jones (2001). "Plant pathogens and integrated defence responses to infection." </w:t>
      </w:r>
      <w:r w:rsidRPr="002450E5">
        <w:rPr>
          <w:u w:val="single"/>
        </w:rPr>
        <w:t>nature</w:t>
      </w:r>
      <w:r w:rsidRPr="002450E5">
        <w:t xml:space="preserve"> </w:t>
      </w:r>
      <w:r w:rsidRPr="002450E5">
        <w:rPr>
          <w:b/>
        </w:rPr>
        <w:t>411</w:t>
      </w:r>
      <w:r w:rsidRPr="002450E5">
        <w:t>(6839): 826-833.</w:t>
      </w:r>
    </w:p>
    <w:p w14:paraId="2ECBF02A" w14:textId="77777777" w:rsidR="002450E5" w:rsidRPr="002450E5" w:rsidRDefault="002450E5" w:rsidP="002450E5">
      <w:pPr>
        <w:pStyle w:val="EndNoteBibliography"/>
      </w:pPr>
      <w:r w:rsidRPr="002450E5">
        <w:t xml:space="preserve">De Feyter, R., Y. Yang and D. W. Gabriel (1993). "Gene-for-genes interactions between cotton R genes and Xanthomonas campestris pv. malvacearum avr genes." </w:t>
      </w:r>
      <w:r w:rsidRPr="002450E5">
        <w:rPr>
          <w:u w:val="single"/>
        </w:rPr>
        <w:t>Molecular plant-microbe interactions: MPMI</w:t>
      </w:r>
      <w:r w:rsidRPr="002450E5">
        <w:t xml:space="preserve"> </w:t>
      </w:r>
      <w:r w:rsidRPr="002450E5">
        <w:rPr>
          <w:b/>
        </w:rPr>
        <w:t>6</w:t>
      </w:r>
      <w:r w:rsidRPr="002450E5">
        <w:t>(2): 225-237.</w:t>
      </w:r>
    </w:p>
    <w:p w14:paraId="3FD7A2E1" w14:textId="77777777" w:rsidR="002450E5" w:rsidRPr="002450E5" w:rsidRDefault="002450E5" w:rsidP="002450E5">
      <w:pPr>
        <w:pStyle w:val="EndNoteBibliography"/>
      </w:pPr>
      <w:r w:rsidRPr="002450E5">
        <w:t xml:space="preserve">Dean, R., J. A. Van Kan, Z. A. Pretorius, K. E. Hammond‐Kosack, A. Di Pietro, P. D. Spanu, J. J. Rudd, M. Dickman, R. Kahmann and J. Ellis (2012). "The Top 10 fungal pathogens in molecular plant pathology." </w:t>
      </w:r>
      <w:r w:rsidRPr="002450E5">
        <w:rPr>
          <w:u w:val="single"/>
        </w:rPr>
        <w:t>Molecular plant pathology</w:t>
      </w:r>
      <w:r w:rsidRPr="002450E5">
        <w:t xml:space="preserve"> </w:t>
      </w:r>
      <w:r w:rsidRPr="002450E5">
        <w:rPr>
          <w:b/>
        </w:rPr>
        <w:t>13</w:t>
      </w:r>
      <w:r w:rsidRPr="002450E5">
        <w:t>(4): 414-430.</w:t>
      </w:r>
    </w:p>
    <w:p w14:paraId="3E065CFD" w14:textId="77777777" w:rsidR="002450E5" w:rsidRPr="002450E5" w:rsidRDefault="002450E5" w:rsidP="002450E5">
      <w:pPr>
        <w:pStyle w:val="EndNoteBibliography"/>
      </w:pPr>
      <w:r w:rsidRPr="002450E5">
        <w:t xml:space="preserve">Deighton, N., I. Muckenschnabel, A. J. Colmenares, I. G. Collado and B. Williamson (2001). "Botrydial is produced in plant tissues infected by Botrytis cinerea." </w:t>
      </w:r>
      <w:r w:rsidRPr="002450E5">
        <w:rPr>
          <w:u w:val="single"/>
        </w:rPr>
        <w:t>Phytochemistry</w:t>
      </w:r>
      <w:r w:rsidRPr="002450E5">
        <w:t xml:space="preserve"> </w:t>
      </w:r>
      <w:r w:rsidRPr="002450E5">
        <w:rPr>
          <w:b/>
        </w:rPr>
        <w:t>57</w:t>
      </w:r>
      <w:r w:rsidRPr="002450E5">
        <w:t>(5): 689-692.</w:t>
      </w:r>
    </w:p>
    <w:p w14:paraId="61C84E1B" w14:textId="77777777" w:rsidR="002450E5" w:rsidRPr="002450E5" w:rsidRDefault="002450E5" w:rsidP="002450E5">
      <w:pPr>
        <w:pStyle w:val="EndNoteBibliography"/>
      </w:pPr>
      <w:r w:rsidRPr="002450E5">
        <w:t xml:space="preserve">Denby, K. J., P. Kumar and D. J. Kliebenstein (2004). "Identification of Botrytis cinerea susceptibility loci in Arabidopsis thaliana." </w:t>
      </w:r>
      <w:r w:rsidRPr="002450E5">
        <w:rPr>
          <w:u w:val="single"/>
        </w:rPr>
        <w:t>The Plant Journal</w:t>
      </w:r>
      <w:r w:rsidRPr="002450E5">
        <w:t xml:space="preserve"> </w:t>
      </w:r>
      <w:r w:rsidRPr="002450E5">
        <w:rPr>
          <w:b/>
        </w:rPr>
        <w:t>38</w:t>
      </w:r>
      <w:r w:rsidRPr="002450E5">
        <w:t>(3): 473-486.</w:t>
      </w:r>
    </w:p>
    <w:p w14:paraId="262B2C9B" w14:textId="77777777" w:rsidR="002450E5" w:rsidRPr="002450E5" w:rsidRDefault="002450E5" w:rsidP="002450E5">
      <w:pPr>
        <w:pStyle w:val="EndNoteBibliography"/>
      </w:pPr>
      <w:r w:rsidRPr="002450E5">
        <w:t xml:space="preserve">Desjardins, C. A., K. A. Cohen, V. Munsamy, T. Abeel, K. Maharaj, B. J. Walker, T. P. Shea, D. V. Almeida, A. L. Manson and A. Salazar (2016). "Genomic and functional analyses of Mycobacterium tuberculosis strains implicate ald in D-cycloserine resistance." </w:t>
      </w:r>
      <w:r w:rsidRPr="002450E5">
        <w:rPr>
          <w:u w:val="single"/>
        </w:rPr>
        <w:t>Nature genetics</w:t>
      </w:r>
      <w:r w:rsidRPr="002450E5">
        <w:t xml:space="preserve"> </w:t>
      </w:r>
      <w:r w:rsidRPr="002450E5">
        <w:rPr>
          <w:b/>
        </w:rPr>
        <w:t>48</w:t>
      </w:r>
      <w:r w:rsidRPr="002450E5">
        <w:t>(5): 544-551.</w:t>
      </w:r>
    </w:p>
    <w:p w14:paraId="798AE162" w14:textId="77777777" w:rsidR="002450E5" w:rsidRPr="002450E5" w:rsidRDefault="002450E5" w:rsidP="002450E5">
      <w:pPr>
        <w:pStyle w:val="EndNoteBibliography"/>
      </w:pPr>
      <w:r w:rsidRPr="002450E5">
        <w:t xml:space="preserve">Dıaz, J., A. ten Have and J. A. van Kan (2002). "The role of ethylene and wound signaling in resistance of tomato to Botrytis cinerea." </w:t>
      </w:r>
      <w:r w:rsidRPr="002450E5">
        <w:rPr>
          <w:u w:val="single"/>
        </w:rPr>
        <w:t>Plant physiology</w:t>
      </w:r>
      <w:r w:rsidRPr="002450E5">
        <w:t xml:space="preserve"> </w:t>
      </w:r>
      <w:r w:rsidRPr="002450E5">
        <w:rPr>
          <w:b/>
        </w:rPr>
        <w:t>129</w:t>
      </w:r>
      <w:r w:rsidRPr="002450E5">
        <w:t>(3): 1341-1351.</w:t>
      </w:r>
    </w:p>
    <w:p w14:paraId="35E6DF78" w14:textId="77777777" w:rsidR="002450E5" w:rsidRPr="002450E5" w:rsidRDefault="002450E5" w:rsidP="002450E5">
      <w:pPr>
        <w:pStyle w:val="EndNoteBibliography"/>
      </w:pPr>
      <w:r w:rsidRPr="002450E5">
        <w:t xml:space="preserve">Dodds, P. N. and J. P. Rathjen (2010). "Plant immunity: towards an integrated view of plant–pathogen interactions." </w:t>
      </w:r>
      <w:r w:rsidRPr="002450E5">
        <w:rPr>
          <w:u w:val="single"/>
        </w:rPr>
        <w:t>Nature Reviews Genetics</w:t>
      </w:r>
      <w:r w:rsidRPr="002450E5">
        <w:t xml:space="preserve"> </w:t>
      </w:r>
      <w:r w:rsidRPr="002450E5">
        <w:rPr>
          <w:b/>
        </w:rPr>
        <w:t>11</w:t>
      </w:r>
      <w:r w:rsidRPr="002450E5">
        <w:t>(8): 539-548.</w:t>
      </w:r>
    </w:p>
    <w:p w14:paraId="0FE91D90" w14:textId="77777777" w:rsidR="002450E5" w:rsidRPr="002450E5" w:rsidRDefault="002450E5" w:rsidP="002450E5">
      <w:pPr>
        <w:pStyle w:val="EndNoteBibliography"/>
      </w:pPr>
      <w:r w:rsidRPr="002450E5">
        <w:t xml:space="preserve">Doebley, J. F., B. S. Gaut and B. D. Smith (2006). "The molecular genetics of crop domestication." </w:t>
      </w:r>
      <w:r w:rsidRPr="002450E5">
        <w:rPr>
          <w:u w:val="single"/>
        </w:rPr>
        <w:t>Cell</w:t>
      </w:r>
      <w:r w:rsidRPr="002450E5">
        <w:t xml:space="preserve"> </w:t>
      </w:r>
      <w:r w:rsidRPr="002450E5">
        <w:rPr>
          <w:b/>
        </w:rPr>
        <w:t>127</w:t>
      </w:r>
      <w:r w:rsidRPr="002450E5">
        <w:t>(7): 1309-1321.</w:t>
      </w:r>
    </w:p>
    <w:p w14:paraId="49AABAC5" w14:textId="77777777" w:rsidR="002450E5" w:rsidRPr="002450E5" w:rsidRDefault="002450E5" w:rsidP="002450E5">
      <w:pPr>
        <w:pStyle w:val="EndNoteBibliography"/>
      </w:pPr>
      <w:r w:rsidRPr="002450E5">
        <w:t xml:space="preserve">Doerge, R. W. and G. A. Churchill (1996). "Permutation tests for multiple loci affecting a quantitative character." </w:t>
      </w:r>
      <w:r w:rsidRPr="002450E5">
        <w:rPr>
          <w:u w:val="single"/>
        </w:rPr>
        <w:t>Genetics</w:t>
      </w:r>
      <w:r w:rsidRPr="002450E5">
        <w:t xml:space="preserve"> </w:t>
      </w:r>
      <w:r w:rsidRPr="002450E5">
        <w:rPr>
          <w:b/>
        </w:rPr>
        <w:t>142</w:t>
      </w:r>
      <w:r w:rsidRPr="002450E5">
        <w:t>(1): 285-294.</w:t>
      </w:r>
    </w:p>
    <w:p w14:paraId="66855F8E" w14:textId="77777777" w:rsidR="002450E5" w:rsidRPr="002450E5" w:rsidRDefault="002450E5" w:rsidP="002450E5">
      <w:pPr>
        <w:pStyle w:val="EndNoteBibliography"/>
      </w:pPr>
      <w:r w:rsidRPr="002450E5">
        <w:t xml:space="preserve">Dwivedi, S. L., H. D. Upadhyaya, H. T. Stalker, M. W. Blair, D. J. Bertioli, S. Nielen and R. Ortiz (2008). "Enhancing crop gene pools with beneficial traits using wild relatives." </w:t>
      </w:r>
      <w:r w:rsidRPr="002450E5">
        <w:rPr>
          <w:u w:val="single"/>
        </w:rPr>
        <w:t>Plant Breeding Reviews</w:t>
      </w:r>
      <w:r w:rsidRPr="002450E5">
        <w:t xml:space="preserve"> </w:t>
      </w:r>
      <w:r w:rsidRPr="002450E5">
        <w:rPr>
          <w:b/>
        </w:rPr>
        <w:t>30</w:t>
      </w:r>
      <w:r w:rsidRPr="002450E5">
        <w:t>: 179.</w:t>
      </w:r>
    </w:p>
    <w:p w14:paraId="51321294" w14:textId="77777777" w:rsidR="002450E5" w:rsidRPr="002450E5" w:rsidRDefault="002450E5" w:rsidP="002450E5">
      <w:pPr>
        <w:pStyle w:val="EndNoteBibliography"/>
      </w:pPr>
      <w:r w:rsidRPr="002450E5">
        <w:t xml:space="preserve">Egashira, H., A. Kuwashima, H. Ishiguro, K. Fukushima, T. Kaya and S. Imanishi (2000). "Screening of wild accessions resistant to gray mold (Botrytis cinerea Pers.) in Lycopersicon." </w:t>
      </w:r>
      <w:r w:rsidRPr="002450E5">
        <w:rPr>
          <w:u w:val="single"/>
        </w:rPr>
        <w:t>Acta physiologiae plantarum</w:t>
      </w:r>
      <w:r w:rsidRPr="002450E5">
        <w:t xml:space="preserve"> </w:t>
      </w:r>
      <w:r w:rsidRPr="002450E5">
        <w:rPr>
          <w:b/>
        </w:rPr>
        <w:t>22</w:t>
      </w:r>
      <w:r w:rsidRPr="002450E5">
        <w:t>(3): 324-326.</w:t>
      </w:r>
    </w:p>
    <w:p w14:paraId="643A9911" w14:textId="77777777" w:rsidR="002450E5" w:rsidRPr="002450E5" w:rsidRDefault="002450E5" w:rsidP="002450E5">
      <w:pPr>
        <w:pStyle w:val="EndNoteBibliography"/>
      </w:pPr>
      <w:r w:rsidRPr="002450E5">
        <w:lastRenderedPageBreak/>
        <w:t xml:space="preserve">Elad, Y., B. Williamson, P. Tudzynski and N. Delen (2007). Botrytis spp. and diseases they cause in agricultural systems–an introduction. </w:t>
      </w:r>
      <w:r w:rsidRPr="002450E5">
        <w:rPr>
          <w:u w:val="single"/>
        </w:rPr>
        <w:t>Botrytis: Biology, pathology and control</w:t>
      </w:r>
      <w:r w:rsidRPr="002450E5">
        <w:t>, Springer</w:t>
      </w:r>
      <w:r w:rsidRPr="002450E5">
        <w:rPr>
          <w:b/>
        </w:rPr>
        <w:t xml:space="preserve">: </w:t>
      </w:r>
      <w:r w:rsidRPr="002450E5">
        <w:t>1-8.</w:t>
      </w:r>
    </w:p>
    <w:p w14:paraId="591EC7D1" w14:textId="77777777" w:rsidR="002450E5" w:rsidRPr="002450E5" w:rsidRDefault="002450E5" w:rsidP="002450E5">
      <w:pPr>
        <w:pStyle w:val="EndNoteBibliography"/>
        <w:rPr>
          <w:u w:val="single"/>
        </w:rPr>
      </w:pPr>
      <w:r w:rsidRPr="002450E5">
        <w:t xml:space="preserve">Failmezger, H., Y. Yuan, O. Rueda, F. Markowetz and M. H. Failmezger (2012). "CRImage: CRImage a package to classify cells and calculate tumour cellularity." </w:t>
      </w:r>
      <w:r w:rsidRPr="002450E5">
        <w:rPr>
          <w:u w:val="single"/>
        </w:rPr>
        <w:t>R package version 1.24.0.</w:t>
      </w:r>
    </w:p>
    <w:p w14:paraId="7AACF24F" w14:textId="77777777" w:rsidR="002450E5" w:rsidRPr="002450E5" w:rsidRDefault="002450E5" w:rsidP="002450E5">
      <w:pPr>
        <w:pStyle w:val="EndNoteBibliography"/>
      </w:pPr>
      <w:r w:rsidRPr="002450E5">
        <w:t xml:space="preserve">Farhat, M. R., B. J. Shapiro, K. J. Kieser, R. Sultana, K. R. Jacobson, T. C. Victor, R. M. Warren, E. M. Streicher, A. Calver and A. Sloutsky (2013). "Genomic analysis identifies targets of convergent positive selection in drug-resistant Mycobacterium tuberculosis." </w:t>
      </w:r>
      <w:r w:rsidRPr="002450E5">
        <w:rPr>
          <w:u w:val="single"/>
        </w:rPr>
        <w:t>Nature genetics</w:t>
      </w:r>
      <w:r w:rsidRPr="002450E5">
        <w:t xml:space="preserve"> </w:t>
      </w:r>
      <w:r w:rsidRPr="002450E5">
        <w:rPr>
          <w:b/>
        </w:rPr>
        <w:t>45</w:t>
      </w:r>
      <w:r w:rsidRPr="002450E5">
        <w:t>(10): 1183-1189.</w:t>
      </w:r>
    </w:p>
    <w:p w14:paraId="3275A3C5" w14:textId="77777777" w:rsidR="002450E5" w:rsidRPr="002450E5" w:rsidRDefault="002450E5" w:rsidP="002450E5">
      <w:pPr>
        <w:pStyle w:val="EndNoteBibliography"/>
      </w:pPr>
      <w:r w:rsidRPr="002450E5">
        <w:t xml:space="preserve">Fekete, É., E. Fekete, L. Irinyi, L. Karaffa, M. Árnyasi, M. Asadollahi and E. Sándor (2012). "Genetic diversity of a Botrytis cinerea cryptic species complex in Hungary." </w:t>
      </w:r>
      <w:r w:rsidRPr="002450E5">
        <w:rPr>
          <w:u w:val="single"/>
        </w:rPr>
        <w:t>Microbiological Research</w:t>
      </w:r>
      <w:r w:rsidRPr="002450E5">
        <w:t xml:space="preserve"> </w:t>
      </w:r>
      <w:r w:rsidRPr="002450E5">
        <w:rPr>
          <w:b/>
        </w:rPr>
        <w:t>167</w:t>
      </w:r>
      <w:r w:rsidRPr="002450E5">
        <w:t>(5): 283-291.</w:t>
      </w:r>
    </w:p>
    <w:p w14:paraId="2E1311A0" w14:textId="77777777" w:rsidR="002450E5" w:rsidRPr="002450E5" w:rsidRDefault="002450E5" w:rsidP="002450E5">
      <w:pPr>
        <w:pStyle w:val="EndNoteBibliography"/>
      </w:pPr>
      <w:r w:rsidRPr="002450E5">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450E5">
        <w:rPr>
          <w:u w:val="single"/>
        </w:rPr>
        <w:t>Plant physiology</w:t>
      </w:r>
      <w:r w:rsidRPr="002450E5">
        <w:t xml:space="preserve"> </w:t>
      </w:r>
      <w:r w:rsidRPr="002450E5">
        <w:rPr>
          <w:b/>
        </w:rPr>
        <w:t>144</w:t>
      </w:r>
      <w:r w:rsidRPr="002450E5">
        <w:t>(1): 367-379.</w:t>
      </w:r>
    </w:p>
    <w:p w14:paraId="25E04007" w14:textId="77777777" w:rsidR="002450E5" w:rsidRPr="002450E5" w:rsidRDefault="002450E5" w:rsidP="002450E5">
      <w:pPr>
        <w:pStyle w:val="EndNoteBibliography"/>
      </w:pPr>
      <w:r w:rsidRPr="002450E5">
        <w:t xml:space="preserve">Ferrari, S., J. M. Plotnikova, G. De Lorenzo and F. M. Ausubel (2003). "Arabidopsis local resistance to Botrytis cinerea involves salicylic acid and camalexin and requires EDS4 and PAD2, but not SID2, EDS5 or PAD4." </w:t>
      </w:r>
      <w:r w:rsidRPr="002450E5">
        <w:rPr>
          <w:u w:val="single"/>
        </w:rPr>
        <w:t>The Plant Journal</w:t>
      </w:r>
      <w:r w:rsidRPr="002450E5">
        <w:t xml:space="preserve"> </w:t>
      </w:r>
      <w:r w:rsidRPr="002450E5">
        <w:rPr>
          <w:b/>
        </w:rPr>
        <w:t>35</w:t>
      </w:r>
      <w:r w:rsidRPr="002450E5">
        <w:t>(2): 193-205.</w:t>
      </w:r>
    </w:p>
    <w:p w14:paraId="081D77A0" w14:textId="77777777" w:rsidR="002450E5" w:rsidRPr="002450E5" w:rsidRDefault="002450E5" w:rsidP="002450E5">
      <w:pPr>
        <w:pStyle w:val="EndNoteBibliography"/>
      </w:pPr>
      <w:r w:rsidRPr="002450E5">
        <w:t xml:space="preserve">Fillinger, S. and Y. Elad (2015). </w:t>
      </w:r>
      <w:r w:rsidRPr="002450E5">
        <w:rPr>
          <w:u w:val="single"/>
        </w:rPr>
        <w:t>Botrytis-the Fungus, the Pathogen and Its Management in Agricultural Systems</w:t>
      </w:r>
      <w:r w:rsidRPr="002450E5">
        <w:t>, Springer.</w:t>
      </w:r>
    </w:p>
    <w:p w14:paraId="27339795" w14:textId="77777777" w:rsidR="002450E5" w:rsidRPr="002450E5" w:rsidRDefault="002450E5" w:rsidP="002450E5">
      <w:pPr>
        <w:pStyle w:val="EndNoteBibliography"/>
      </w:pPr>
      <w:r w:rsidRPr="002450E5">
        <w:t xml:space="preserve">Finkers, R., Y. Bai, P. van den Berg, R. van Berloo, F. Meijer-Dekens, A. Ten Have, J. van Kan, P. Lindhout and A. W. van Heusden (2008). "Quantitative resistance to Botrytis cinerea from Solanum neorickii." </w:t>
      </w:r>
      <w:r w:rsidRPr="002450E5">
        <w:rPr>
          <w:u w:val="single"/>
        </w:rPr>
        <w:t>Euphytica</w:t>
      </w:r>
      <w:r w:rsidRPr="002450E5">
        <w:t xml:space="preserve"> </w:t>
      </w:r>
      <w:r w:rsidRPr="002450E5">
        <w:rPr>
          <w:b/>
        </w:rPr>
        <w:t>159</w:t>
      </w:r>
      <w:r w:rsidRPr="002450E5">
        <w:t>(1-2): 83-92.</w:t>
      </w:r>
    </w:p>
    <w:p w14:paraId="0C19D171" w14:textId="77777777" w:rsidR="002450E5" w:rsidRPr="002450E5" w:rsidRDefault="002450E5" w:rsidP="002450E5">
      <w:pPr>
        <w:pStyle w:val="EndNoteBibliography"/>
      </w:pPr>
      <w:r w:rsidRPr="002450E5">
        <w:t xml:space="preserve">Finkers, R., A. W. van Heusden, F. Meijer-Dekens, J. A. van Kan, P. Maris and P. Lindhout (2007). "The construction of a Solanum habrochaites LYC4 introgression line population and the identification of QTLs for resistance to Botrytis cinerea." </w:t>
      </w:r>
      <w:r w:rsidRPr="002450E5">
        <w:rPr>
          <w:u w:val="single"/>
        </w:rPr>
        <w:t>Theoretical and Applied Genetics</w:t>
      </w:r>
      <w:r w:rsidRPr="002450E5">
        <w:t xml:space="preserve"> </w:t>
      </w:r>
      <w:r w:rsidRPr="002450E5">
        <w:rPr>
          <w:b/>
        </w:rPr>
        <w:t>114</w:t>
      </w:r>
      <w:r w:rsidRPr="002450E5">
        <w:t>(6): 1071-1080.</w:t>
      </w:r>
    </w:p>
    <w:p w14:paraId="7203134B" w14:textId="77777777" w:rsidR="002450E5" w:rsidRPr="002450E5" w:rsidRDefault="002450E5" w:rsidP="002450E5">
      <w:pPr>
        <w:pStyle w:val="EndNoteBibliography"/>
      </w:pPr>
      <w:r w:rsidRPr="002450E5">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450E5">
        <w:rPr>
          <w:u w:val="single"/>
        </w:rPr>
        <w:t>Frontiers in plant science</w:t>
      </w:r>
      <w:r w:rsidRPr="002450E5">
        <w:t xml:space="preserve"> </w:t>
      </w:r>
      <w:r w:rsidRPr="002450E5">
        <w:rPr>
          <w:b/>
        </w:rPr>
        <w:t>7</w:t>
      </w:r>
      <w:r w:rsidRPr="002450E5">
        <w:t>.</w:t>
      </w:r>
    </w:p>
    <w:p w14:paraId="322E8973" w14:textId="77777777" w:rsidR="002450E5" w:rsidRPr="002450E5" w:rsidRDefault="002450E5" w:rsidP="002450E5">
      <w:pPr>
        <w:pStyle w:val="EndNoteBibliography"/>
      </w:pPr>
      <w:r w:rsidRPr="002450E5">
        <w:t xml:space="preserve">Gao, Y., Z. Liu, J. D. Faris, J. Richards, R. S. Brueggeman, X. Li, R. P. Oliver, B. A. McDonald and T. L. Friesen (2016). "Validation of genome-wide association studies as a tool to identify virulence factors in Parastagonospora nodorum." </w:t>
      </w:r>
      <w:r w:rsidRPr="002450E5">
        <w:rPr>
          <w:u w:val="single"/>
        </w:rPr>
        <w:t>Phytopathology</w:t>
      </w:r>
      <w:r w:rsidRPr="002450E5">
        <w:t xml:space="preserve"> </w:t>
      </w:r>
      <w:r w:rsidRPr="002450E5">
        <w:rPr>
          <w:b/>
        </w:rPr>
        <w:t>106</w:t>
      </w:r>
      <w:r w:rsidRPr="002450E5">
        <w:t>(10): 1177-1185.</w:t>
      </w:r>
    </w:p>
    <w:p w14:paraId="7C2A6252" w14:textId="77777777" w:rsidR="002450E5" w:rsidRPr="002450E5" w:rsidRDefault="002450E5" w:rsidP="002450E5">
      <w:pPr>
        <w:pStyle w:val="EndNoteBibliography"/>
      </w:pPr>
      <w:r w:rsidRPr="002450E5">
        <w:t xml:space="preserve">Giraud, T., D. Fortini, C. Levis, C. Lamarque, P. Leroux, K. LoBuglio and Y. Brygoo (1999). "Two sibling species of the Botrytis cinerea complex, transposa and vacuma, are found in sympatry on numerous host plants." </w:t>
      </w:r>
      <w:r w:rsidRPr="002450E5">
        <w:rPr>
          <w:u w:val="single"/>
        </w:rPr>
        <w:t>Phytopathology</w:t>
      </w:r>
      <w:r w:rsidRPr="002450E5">
        <w:t xml:space="preserve"> </w:t>
      </w:r>
      <w:r w:rsidRPr="002450E5">
        <w:rPr>
          <w:b/>
        </w:rPr>
        <w:t>89</w:t>
      </w:r>
      <w:r w:rsidRPr="002450E5">
        <w:t>(10): 967-973.</w:t>
      </w:r>
    </w:p>
    <w:p w14:paraId="09BDBF06" w14:textId="77777777" w:rsidR="002450E5" w:rsidRPr="002450E5" w:rsidRDefault="002450E5" w:rsidP="002450E5">
      <w:pPr>
        <w:pStyle w:val="EndNoteBibliography"/>
      </w:pPr>
      <w:r w:rsidRPr="002450E5">
        <w:t xml:space="preserve">Glazebrook, J. (2005). "Contrasting mechanisms of defense against biotrophic and necrotrophic pathogens." </w:t>
      </w:r>
      <w:r w:rsidRPr="002450E5">
        <w:rPr>
          <w:u w:val="single"/>
        </w:rPr>
        <w:t>Annu. Rev. Phytopathol.</w:t>
      </w:r>
      <w:r w:rsidRPr="002450E5">
        <w:t xml:space="preserve"> </w:t>
      </w:r>
      <w:r w:rsidRPr="002450E5">
        <w:rPr>
          <w:b/>
        </w:rPr>
        <w:t>43</w:t>
      </w:r>
      <w:r w:rsidRPr="002450E5">
        <w:t>: 205-227.</w:t>
      </w:r>
    </w:p>
    <w:p w14:paraId="6991BFD9" w14:textId="77777777" w:rsidR="002450E5" w:rsidRPr="002450E5" w:rsidRDefault="002450E5" w:rsidP="002450E5">
      <w:pPr>
        <w:pStyle w:val="EndNoteBibliography"/>
      </w:pPr>
      <w:r w:rsidRPr="002450E5">
        <w:t xml:space="preserve">Goss, E. M. and J. Bergelson (2006). "Variation in resistance and virulence in the interaction between Arabidopsis thaliana and a bacterial pathogen." </w:t>
      </w:r>
      <w:r w:rsidRPr="002450E5">
        <w:rPr>
          <w:u w:val="single"/>
        </w:rPr>
        <w:t>Evolution</w:t>
      </w:r>
      <w:r w:rsidRPr="002450E5">
        <w:t xml:space="preserve"> </w:t>
      </w:r>
      <w:r w:rsidRPr="002450E5">
        <w:rPr>
          <w:b/>
        </w:rPr>
        <w:t>60</w:t>
      </w:r>
      <w:r w:rsidRPr="002450E5">
        <w:t>(8): 1562-1573.</w:t>
      </w:r>
    </w:p>
    <w:p w14:paraId="39F77391" w14:textId="77777777" w:rsidR="002450E5" w:rsidRPr="002450E5" w:rsidRDefault="002450E5" w:rsidP="002450E5">
      <w:pPr>
        <w:pStyle w:val="EndNoteBibliography"/>
      </w:pPr>
      <w:r w:rsidRPr="002450E5">
        <w:t xml:space="preserve">Guimaraes, R. L., R. T. Chetelat and H. U. Stotz (2004). "Resistance to Botrytis cinerea in Solanum lycopersicoides is dominant in hybrids with tomato, and involves induced hyphal death." </w:t>
      </w:r>
      <w:r w:rsidRPr="002450E5">
        <w:rPr>
          <w:u w:val="single"/>
        </w:rPr>
        <w:t>European journal of plant pathology</w:t>
      </w:r>
      <w:r w:rsidRPr="002450E5">
        <w:t xml:space="preserve"> </w:t>
      </w:r>
      <w:r w:rsidRPr="002450E5">
        <w:rPr>
          <w:b/>
        </w:rPr>
        <w:t>110</w:t>
      </w:r>
      <w:r w:rsidRPr="002450E5">
        <w:t>(1): 13-23.</w:t>
      </w:r>
    </w:p>
    <w:p w14:paraId="55261B95" w14:textId="77777777" w:rsidR="002450E5" w:rsidRPr="002450E5" w:rsidRDefault="002450E5" w:rsidP="002450E5">
      <w:pPr>
        <w:pStyle w:val="EndNoteBibliography"/>
      </w:pPr>
      <w:r w:rsidRPr="002450E5">
        <w:t xml:space="preserve">Hacquard, S., B. Kracher, T. Maekawa, S. Vernaldi, P. Schulze-Lefert and E. V. L. van Themaat (2013). "Mosaic genome structure of the barley powdery mildew pathogen and conservation of transcriptional programs in divergent hosts." </w:t>
      </w:r>
      <w:r w:rsidRPr="002450E5">
        <w:rPr>
          <w:u w:val="single"/>
        </w:rPr>
        <w:t>Proceedings of the National Academy of Sciences</w:t>
      </w:r>
      <w:r w:rsidRPr="002450E5">
        <w:t xml:space="preserve"> </w:t>
      </w:r>
      <w:r w:rsidRPr="002450E5">
        <w:rPr>
          <w:b/>
        </w:rPr>
        <w:t>110</w:t>
      </w:r>
      <w:r w:rsidRPr="002450E5">
        <w:t>(24): E2219-E2228.</w:t>
      </w:r>
    </w:p>
    <w:p w14:paraId="5192C6FD" w14:textId="77777777" w:rsidR="002450E5" w:rsidRPr="002450E5" w:rsidRDefault="002450E5" w:rsidP="002450E5">
      <w:pPr>
        <w:pStyle w:val="EndNoteBibliography"/>
      </w:pPr>
      <w:r w:rsidRPr="002450E5">
        <w:t xml:space="preserve">Hahn, M. (2014). "The rising threat of fungicide resistance in plant pathogenic fungi: Botrytis as a case study." </w:t>
      </w:r>
      <w:r w:rsidRPr="002450E5">
        <w:rPr>
          <w:u w:val="single"/>
        </w:rPr>
        <w:t>Journal of chemical biology</w:t>
      </w:r>
      <w:r w:rsidRPr="002450E5">
        <w:t xml:space="preserve"> </w:t>
      </w:r>
      <w:r w:rsidRPr="002450E5">
        <w:rPr>
          <w:b/>
        </w:rPr>
        <w:t>7</w:t>
      </w:r>
      <w:r w:rsidRPr="002450E5">
        <w:t>(4): 133-141.</w:t>
      </w:r>
    </w:p>
    <w:p w14:paraId="3C6BA962" w14:textId="77777777" w:rsidR="002450E5" w:rsidRPr="002450E5" w:rsidRDefault="002450E5" w:rsidP="002450E5">
      <w:pPr>
        <w:pStyle w:val="EndNoteBibliography"/>
      </w:pPr>
      <w:r w:rsidRPr="002450E5">
        <w:t xml:space="preserve">Hevia, M. A., P. Canessa, H. Müller-Esparza and L. F. Larrondo (2015). "A circadian oscillator in the fungus Botrytis cinerea regulates virulence when infecting Arabidopsis thaliana." </w:t>
      </w:r>
      <w:r w:rsidRPr="002450E5">
        <w:rPr>
          <w:u w:val="single"/>
        </w:rPr>
        <w:t>Proceedings of the National Academy of Sciences</w:t>
      </w:r>
      <w:r w:rsidRPr="002450E5">
        <w:t xml:space="preserve"> </w:t>
      </w:r>
      <w:r w:rsidRPr="002450E5">
        <w:rPr>
          <w:b/>
        </w:rPr>
        <w:t>112</w:t>
      </w:r>
      <w:r w:rsidRPr="002450E5">
        <w:t>(28): 8744-8749.</w:t>
      </w:r>
    </w:p>
    <w:p w14:paraId="7C1F8349" w14:textId="77777777" w:rsidR="002450E5" w:rsidRPr="002450E5" w:rsidRDefault="002450E5" w:rsidP="002450E5">
      <w:pPr>
        <w:pStyle w:val="EndNoteBibliography"/>
      </w:pPr>
      <w:r w:rsidRPr="002450E5">
        <w:lastRenderedPageBreak/>
        <w:t xml:space="preserve">Hyten, D. L., Q. Song, Y. Zhu, I.-Y. Choi, R. L. Nelson, J. M. Costa, J. E. Specht, R. C. Shoemaker and P. B. Cregan (2006). "Impacts of genetic bottlenecks on soybean genome diversity." </w:t>
      </w:r>
      <w:r w:rsidRPr="002450E5">
        <w:rPr>
          <w:u w:val="single"/>
        </w:rPr>
        <w:t>Proceedings of the National Academy of Sciences</w:t>
      </w:r>
      <w:r w:rsidRPr="002450E5">
        <w:t xml:space="preserve"> </w:t>
      </w:r>
      <w:r w:rsidRPr="002450E5">
        <w:rPr>
          <w:b/>
        </w:rPr>
        <w:t>103</w:t>
      </w:r>
      <w:r w:rsidRPr="002450E5">
        <w:t>(45): 16666-16671.</w:t>
      </w:r>
    </w:p>
    <w:p w14:paraId="7FEA1CFC" w14:textId="77777777" w:rsidR="002450E5" w:rsidRPr="002450E5" w:rsidRDefault="002450E5" w:rsidP="002450E5">
      <w:pPr>
        <w:pStyle w:val="EndNoteBibliography"/>
      </w:pPr>
      <w:r w:rsidRPr="002450E5">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450E5">
        <w:rPr>
          <w:u w:val="single"/>
        </w:rPr>
        <w:t>Environmental microbiology</w:t>
      </w:r>
      <w:r w:rsidRPr="002450E5">
        <w:t>.</w:t>
      </w:r>
    </w:p>
    <w:p w14:paraId="2FA68376" w14:textId="77777777" w:rsidR="002450E5" w:rsidRPr="002450E5" w:rsidRDefault="002450E5" w:rsidP="002450E5">
      <w:pPr>
        <w:pStyle w:val="EndNoteBibliography"/>
      </w:pPr>
      <w:r w:rsidRPr="002450E5">
        <w:t xml:space="preserve">Jombart, T. (2008). "adegenet: a R package for the multivariate analysis of genetic markers." </w:t>
      </w:r>
      <w:r w:rsidRPr="002450E5">
        <w:rPr>
          <w:u w:val="single"/>
        </w:rPr>
        <w:t>Bioinformatics</w:t>
      </w:r>
      <w:r w:rsidRPr="002450E5">
        <w:t xml:space="preserve"> </w:t>
      </w:r>
      <w:r w:rsidRPr="002450E5">
        <w:rPr>
          <w:b/>
        </w:rPr>
        <w:t>24</w:t>
      </w:r>
      <w:r w:rsidRPr="002450E5">
        <w:t>(11): 1403-1405.</w:t>
      </w:r>
    </w:p>
    <w:p w14:paraId="0FAFF949" w14:textId="77777777" w:rsidR="002450E5" w:rsidRPr="002450E5" w:rsidRDefault="002450E5" w:rsidP="002450E5">
      <w:pPr>
        <w:pStyle w:val="EndNoteBibliography"/>
      </w:pPr>
      <w:r w:rsidRPr="002450E5">
        <w:t xml:space="preserve">Jones, J. D. and J. L. Dangl (2006). "The plant immune system." </w:t>
      </w:r>
      <w:r w:rsidRPr="002450E5">
        <w:rPr>
          <w:u w:val="single"/>
        </w:rPr>
        <w:t>Nature</w:t>
      </w:r>
      <w:r w:rsidRPr="002450E5">
        <w:t xml:space="preserve"> </w:t>
      </w:r>
      <w:r w:rsidRPr="002450E5">
        <w:rPr>
          <w:b/>
        </w:rPr>
        <w:t>444</w:t>
      </w:r>
      <w:r w:rsidRPr="002450E5">
        <w:t>(7117): 323-329.</w:t>
      </w:r>
    </w:p>
    <w:p w14:paraId="04AE4062" w14:textId="77777777" w:rsidR="002450E5" w:rsidRPr="002450E5" w:rsidRDefault="002450E5" w:rsidP="002450E5">
      <w:pPr>
        <w:pStyle w:val="EndNoteBibliography"/>
      </w:pPr>
      <w:r w:rsidRPr="002450E5">
        <w:t xml:space="preserve">Katan, T. (1999). "Current status of vegetative compatibility groups in Fusarium oxysporum." </w:t>
      </w:r>
      <w:r w:rsidRPr="002450E5">
        <w:rPr>
          <w:u w:val="single"/>
        </w:rPr>
        <w:t>Phytoparasitica</w:t>
      </w:r>
      <w:r w:rsidRPr="002450E5">
        <w:t xml:space="preserve"> </w:t>
      </w:r>
      <w:r w:rsidRPr="002450E5">
        <w:rPr>
          <w:b/>
        </w:rPr>
        <w:t>27</w:t>
      </w:r>
      <w:r w:rsidRPr="002450E5">
        <w:t>(1): 51-64.</w:t>
      </w:r>
    </w:p>
    <w:p w14:paraId="162F8EAA" w14:textId="77777777" w:rsidR="002450E5" w:rsidRPr="002450E5" w:rsidRDefault="002450E5" w:rsidP="002450E5">
      <w:pPr>
        <w:pStyle w:val="EndNoteBibliography"/>
      </w:pPr>
      <w:r w:rsidRPr="002450E5">
        <w:t xml:space="preserve">Keen, N. (1992). "The molecular biology of disease resistance." </w:t>
      </w:r>
      <w:r w:rsidRPr="002450E5">
        <w:rPr>
          <w:u w:val="single"/>
        </w:rPr>
        <w:t>Plant molecular biology</w:t>
      </w:r>
      <w:r w:rsidRPr="002450E5">
        <w:t xml:space="preserve"> </w:t>
      </w:r>
      <w:r w:rsidRPr="002450E5">
        <w:rPr>
          <w:b/>
        </w:rPr>
        <w:t>19</w:t>
      </w:r>
      <w:r w:rsidRPr="002450E5">
        <w:t>(1): 109-122.</w:t>
      </w:r>
    </w:p>
    <w:p w14:paraId="06B2BED8" w14:textId="77777777" w:rsidR="002450E5" w:rsidRPr="002450E5" w:rsidRDefault="002450E5" w:rsidP="002450E5">
      <w:pPr>
        <w:pStyle w:val="EndNoteBibliography"/>
      </w:pPr>
      <w:r w:rsidRPr="002450E5">
        <w:t xml:space="preserve">Kliebenstein, D. J., H. C. Rowe and K. J. Denby (2005). "Secondary metabolites influence Arabidopsis/Botrytis interactions: variation in host production and pathogen sensitivity." </w:t>
      </w:r>
      <w:r w:rsidRPr="002450E5">
        <w:rPr>
          <w:u w:val="single"/>
        </w:rPr>
        <w:t>The Plant Journal</w:t>
      </w:r>
      <w:r w:rsidRPr="002450E5">
        <w:t xml:space="preserve"> </w:t>
      </w:r>
      <w:r w:rsidRPr="002450E5">
        <w:rPr>
          <w:b/>
        </w:rPr>
        <w:t>44</w:t>
      </w:r>
      <w:r w:rsidRPr="002450E5">
        <w:t>(1): 25-36.</w:t>
      </w:r>
    </w:p>
    <w:p w14:paraId="3D299A0C" w14:textId="77777777" w:rsidR="002450E5" w:rsidRPr="002450E5" w:rsidRDefault="002450E5" w:rsidP="002450E5">
      <w:pPr>
        <w:pStyle w:val="EndNoteBibliography"/>
      </w:pPr>
      <w:r w:rsidRPr="002450E5">
        <w:t xml:space="preserve">Koenig, D., J. M. Jiménez-Gómez, S. Kimura, D. Fulop, D. H. Chitwood, L. R. Headland, R. Kumar, M. F. Covington, U. K. Devisetty and A. V. Tat (2013). "Comparative transcriptomics reveals patterns of selection in domesticated and wild tomato." </w:t>
      </w:r>
      <w:r w:rsidRPr="002450E5">
        <w:rPr>
          <w:u w:val="single"/>
        </w:rPr>
        <w:t>Proceedings of the National Academy of Sciences</w:t>
      </w:r>
      <w:r w:rsidRPr="002450E5">
        <w:t xml:space="preserve"> </w:t>
      </w:r>
      <w:r w:rsidRPr="002450E5">
        <w:rPr>
          <w:b/>
        </w:rPr>
        <w:t>110</w:t>
      </w:r>
      <w:r w:rsidRPr="002450E5">
        <w:t>(28): E2655-E2662.</w:t>
      </w:r>
    </w:p>
    <w:p w14:paraId="10EA2A62" w14:textId="77777777" w:rsidR="002450E5" w:rsidRPr="002450E5" w:rsidRDefault="002450E5" w:rsidP="002450E5">
      <w:pPr>
        <w:pStyle w:val="EndNoteBibliography"/>
      </w:pPr>
      <w:r w:rsidRPr="002450E5">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450E5">
        <w:rPr>
          <w:u w:val="single"/>
        </w:rPr>
        <w:t>Plant Physiology</w:t>
      </w:r>
      <w:r w:rsidRPr="002450E5">
        <w:t>: pp. 00997.02015.</w:t>
      </w:r>
    </w:p>
    <w:p w14:paraId="059CEA67" w14:textId="77777777" w:rsidR="002450E5" w:rsidRPr="002450E5" w:rsidRDefault="002450E5" w:rsidP="002450E5">
      <w:pPr>
        <w:pStyle w:val="EndNoteBibliography"/>
      </w:pPr>
      <w:r w:rsidRPr="002450E5">
        <w:t xml:space="preserve">Kover, P. X. and B. A. Schaal (2002). "Genetic variation for disease resistance and tolerance among Arabidopsis thaliana accessions." </w:t>
      </w:r>
      <w:r w:rsidRPr="002450E5">
        <w:rPr>
          <w:u w:val="single"/>
        </w:rPr>
        <w:t>Proceedings of the National Academy of Sciences</w:t>
      </w:r>
      <w:r w:rsidRPr="002450E5">
        <w:t xml:space="preserve"> </w:t>
      </w:r>
      <w:r w:rsidRPr="002450E5">
        <w:rPr>
          <w:b/>
        </w:rPr>
        <w:t>99</w:t>
      </w:r>
      <w:r w:rsidRPr="002450E5">
        <w:t>(17): 11270-11274.</w:t>
      </w:r>
    </w:p>
    <w:p w14:paraId="7879598A" w14:textId="77777777" w:rsidR="002450E5" w:rsidRPr="002450E5" w:rsidRDefault="002450E5" w:rsidP="002450E5">
      <w:pPr>
        <w:pStyle w:val="EndNoteBibliography"/>
      </w:pPr>
      <w:r w:rsidRPr="002450E5">
        <w:t xml:space="preserve">Kretschmer, M. and M. Hahn (2008). "Fungicide resistance and genetic diversity of Botrytis cinerea isolates from a vineyard in Germany." </w:t>
      </w:r>
      <w:r w:rsidRPr="002450E5">
        <w:rPr>
          <w:u w:val="single"/>
        </w:rPr>
        <w:t>Journal of Plant Diseases and Protection</w:t>
      </w:r>
      <w:r w:rsidRPr="002450E5">
        <w:t>: 214-219.</w:t>
      </w:r>
    </w:p>
    <w:p w14:paraId="0502FB4E" w14:textId="77777777" w:rsidR="002450E5" w:rsidRPr="002450E5" w:rsidRDefault="002450E5" w:rsidP="002450E5">
      <w:pPr>
        <w:pStyle w:val="EndNoteBibliography"/>
      </w:pPr>
      <w:r w:rsidRPr="002450E5">
        <w:t xml:space="preserve">Kurtz, S., A. Phillippy, A. L. Delcher, M. Smoot, M. Shumway, C. Antonescu and S. L. Salzberg (2004). "Versatile and open software for comparing large genomes." </w:t>
      </w:r>
      <w:r w:rsidRPr="002450E5">
        <w:rPr>
          <w:u w:val="single"/>
        </w:rPr>
        <w:t>Genome biology</w:t>
      </w:r>
      <w:r w:rsidRPr="002450E5">
        <w:t xml:space="preserve"> </w:t>
      </w:r>
      <w:r w:rsidRPr="002450E5">
        <w:rPr>
          <w:b/>
        </w:rPr>
        <w:t>5</w:t>
      </w:r>
      <w:r w:rsidRPr="002450E5">
        <w:t>(2): R12.</w:t>
      </w:r>
    </w:p>
    <w:p w14:paraId="4300BF4F" w14:textId="77777777" w:rsidR="002450E5" w:rsidRPr="002450E5" w:rsidRDefault="002450E5" w:rsidP="002450E5">
      <w:pPr>
        <w:pStyle w:val="EndNoteBibliography"/>
      </w:pPr>
      <w:r w:rsidRPr="002450E5">
        <w:t xml:space="preserve">Lin, T., G. Zhu, J. Zhang, X. Xu, Q. Yu, Z. Zheng, Z. Zhang, Y. Lun, S. Li and X. Wang (2014). "Genomic analyses provide insights into the history of tomato breeding." </w:t>
      </w:r>
      <w:r w:rsidRPr="002450E5">
        <w:rPr>
          <w:u w:val="single"/>
        </w:rPr>
        <w:t>Nature genetics</w:t>
      </w:r>
      <w:r w:rsidRPr="002450E5">
        <w:t xml:space="preserve"> </w:t>
      </w:r>
      <w:r w:rsidRPr="002450E5">
        <w:rPr>
          <w:b/>
        </w:rPr>
        <w:t>46</w:t>
      </w:r>
      <w:r w:rsidRPr="002450E5">
        <w:t>(11): 1220.</w:t>
      </w:r>
    </w:p>
    <w:p w14:paraId="522EACAF" w14:textId="77777777" w:rsidR="002450E5" w:rsidRPr="002450E5" w:rsidRDefault="002450E5" w:rsidP="002450E5">
      <w:pPr>
        <w:pStyle w:val="EndNoteBibliography"/>
      </w:pPr>
      <w:r w:rsidRPr="002450E5">
        <w:t xml:space="preserve">Liu, B., Y.-B. Hong, Y.-F. Zhang, X.-H. Li, L. Huang, H.-J. Zhang, D.-Y. Li and F.-M. Song (2014). "Tomato WRKY transcriptional factor SlDRW1 is required for disease resistance against Botrytis cinerea and tolerance to oxidative stress." </w:t>
      </w:r>
      <w:r w:rsidRPr="002450E5">
        <w:rPr>
          <w:u w:val="single"/>
        </w:rPr>
        <w:t>Plant Science</w:t>
      </w:r>
      <w:r w:rsidRPr="002450E5">
        <w:t xml:space="preserve"> </w:t>
      </w:r>
      <w:r w:rsidRPr="002450E5">
        <w:rPr>
          <w:b/>
        </w:rPr>
        <w:t>227</w:t>
      </w:r>
      <w:r w:rsidRPr="002450E5">
        <w:t>: 145-156.</w:t>
      </w:r>
    </w:p>
    <w:p w14:paraId="0D402468" w14:textId="77777777" w:rsidR="002450E5" w:rsidRPr="002450E5" w:rsidRDefault="002450E5" w:rsidP="002450E5">
      <w:pPr>
        <w:pStyle w:val="EndNoteBibliography"/>
      </w:pPr>
      <w:r w:rsidRPr="002450E5">
        <w:t xml:space="preserve">Lo Presti, L., C. López Díaz, D. Turrà, A. Di Pietro, M. Hampel, K. Heimel and R. Kahmann (2016). "A conserved co‐chaperone is required for virulence in fungal plant pathogens." </w:t>
      </w:r>
      <w:r w:rsidRPr="002450E5">
        <w:rPr>
          <w:u w:val="single"/>
        </w:rPr>
        <w:t>New Phytologist</w:t>
      </w:r>
      <w:r w:rsidRPr="002450E5">
        <w:t xml:space="preserve"> </w:t>
      </w:r>
      <w:r w:rsidRPr="002450E5">
        <w:rPr>
          <w:b/>
        </w:rPr>
        <w:t>209</w:t>
      </w:r>
      <w:r w:rsidRPr="002450E5">
        <w:t>(3): 1135-1148.</w:t>
      </w:r>
    </w:p>
    <w:p w14:paraId="473FE656" w14:textId="77777777" w:rsidR="002450E5" w:rsidRPr="002450E5" w:rsidRDefault="002450E5" w:rsidP="002450E5">
      <w:pPr>
        <w:pStyle w:val="EndNoteBibliography"/>
      </w:pPr>
      <w:r w:rsidRPr="002450E5">
        <w:t xml:space="preserve">Loxdale, H. D., G. Lushai and J. A. Harvey (2011). "The evolutionary improbability of ‘generalism’in nature, with special reference to insects." </w:t>
      </w:r>
      <w:r w:rsidRPr="002450E5">
        <w:rPr>
          <w:u w:val="single"/>
        </w:rPr>
        <w:t>Biological Journal of the Linnean Society</w:t>
      </w:r>
      <w:r w:rsidRPr="002450E5">
        <w:t xml:space="preserve"> </w:t>
      </w:r>
      <w:r w:rsidRPr="002450E5">
        <w:rPr>
          <w:b/>
        </w:rPr>
        <w:t>103</w:t>
      </w:r>
      <w:r w:rsidRPr="002450E5">
        <w:t>(1): 1-18.</w:t>
      </w:r>
    </w:p>
    <w:p w14:paraId="2EA1FCE2" w14:textId="77777777" w:rsidR="002450E5" w:rsidRPr="002450E5" w:rsidRDefault="002450E5" w:rsidP="002450E5">
      <w:pPr>
        <w:pStyle w:val="EndNoteBibliography"/>
      </w:pPr>
      <w:r w:rsidRPr="002450E5">
        <w:t xml:space="preserve">Ma, Z. and T. J. Michailides (2005). "Genetic structure of Botrytis cinerea populations from different host plants in California." </w:t>
      </w:r>
      <w:r w:rsidRPr="002450E5">
        <w:rPr>
          <w:u w:val="single"/>
        </w:rPr>
        <w:t>Plant disease</w:t>
      </w:r>
      <w:r w:rsidRPr="002450E5">
        <w:t xml:space="preserve"> </w:t>
      </w:r>
      <w:r w:rsidRPr="002450E5">
        <w:rPr>
          <w:b/>
        </w:rPr>
        <w:t>89</w:t>
      </w:r>
      <w:r w:rsidRPr="002450E5">
        <w:t>(10): 1083-1089.</w:t>
      </w:r>
    </w:p>
    <w:p w14:paraId="1DC2BF7A" w14:textId="77777777" w:rsidR="002450E5" w:rsidRPr="002450E5" w:rsidRDefault="002450E5" w:rsidP="002450E5">
      <w:pPr>
        <w:pStyle w:val="EndNoteBibliography"/>
      </w:pPr>
      <w:r w:rsidRPr="002450E5">
        <w:t xml:space="preserve">Martinez, F., D. Blancard, P. Lecomte, C. Levis, B. Dubos and M. Fermaud (2003). "Phenotypic differences between vacuma and transposa subpopulations of Botrytis cinerea." </w:t>
      </w:r>
      <w:r w:rsidRPr="002450E5">
        <w:rPr>
          <w:u w:val="single"/>
        </w:rPr>
        <w:t>European Journal of Plant Pathology</w:t>
      </w:r>
      <w:r w:rsidRPr="002450E5">
        <w:t xml:space="preserve"> </w:t>
      </w:r>
      <w:r w:rsidRPr="002450E5">
        <w:rPr>
          <w:b/>
        </w:rPr>
        <w:t>109</w:t>
      </w:r>
      <w:r w:rsidRPr="002450E5">
        <w:t>(5): 479-488.</w:t>
      </w:r>
    </w:p>
    <w:p w14:paraId="6DA71CDF" w14:textId="77777777" w:rsidR="002450E5" w:rsidRPr="002450E5" w:rsidRDefault="002450E5" w:rsidP="002450E5">
      <w:pPr>
        <w:pStyle w:val="EndNoteBibliography"/>
      </w:pPr>
      <w:r w:rsidRPr="002450E5">
        <w:t xml:space="preserve">Miller, J. and S. Tanksley (1990). "RFLP analysis of phylogenetic relationships and genetic variation in the genus Lycopersicon." </w:t>
      </w:r>
      <w:r w:rsidRPr="002450E5">
        <w:rPr>
          <w:u w:val="single"/>
        </w:rPr>
        <w:t>TAG Theoretical and Applied Genetics</w:t>
      </w:r>
      <w:r w:rsidRPr="002450E5">
        <w:t xml:space="preserve"> </w:t>
      </w:r>
      <w:r w:rsidRPr="002450E5">
        <w:rPr>
          <w:b/>
        </w:rPr>
        <w:t>80</w:t>
      </w:r>
      <w:r w:rsidRPr="002450E5">
        <w:t>(4): 437-448.</w:t>
      </w:r>
    </w:p>
    <w:p w14:paraId="22D94203" w14:textId="77777777" w:rsidR="002450E5" w:rsidRPr="002450E5" w:rsidRDefault="002450E5" w:rsidP="002450E5">
      <w:pPr>
        <w:pStyle w:val="EndNoteBibliography"/>
      </w:pPr>
      <w:r w:rsidRPr="002450E5">
        <w:lastRenderedPageBreak/>
        <w:t xml:space="preserve">Müller, N. A., C. L. Wijnen, A. Srinivasan, M. Ryngajllo, I. Ofner, T. Lin, A. Ranjan, D. West, J. N. Maloof and N. R. Sinha (2016). "Domestication selected for deceleration of the circadian clock in cultivated tomato." </w:t>
      </w:r>
      <w:r w:rsidRPr="002450E5">
        <w:rPr>
          <w:u w:val="single"/>
        </w:rPr>
        <w:t>Nature genetics</w:t>
      </w:r>
      <w:r w:rsidRPr="002450E5">
        <w:t xml:space="preserve"> </w:t>
      </w:r>
      <w:r w:rsidRPr="002450E5">
        <w:rPr>
          <w:b/>
        </w:rPr>
        <w:t>48</w:t>
      </w:r>
      <w:r w:rsidRPr="002450E5">
        <w:t>(1): 89-93.</w:t>
      </w:r>
    </w:p>
    <w:p w14:paraId="64F89408" w14:textId="77777777" w:rsidR="002450E5" w:rsidRPr="002450E5" w:rsidRDefault="002450E5" w:rsidP="002450E5">
      <w:pPr>
        <w:pStyle w:val="EndNoteBibliography"/>
      </w:pPr>
      <w:r w:rsidRPr="002450E5">
        <w:t xml:space="preserve">Nicot, P., A. Moretti, C. Romiti, M. Bardin, C. Caranta and H. Ferriere (2002). "Differences in susceptibility of pruning wounds and leaves to infection by Botrytis cinerea among wild tomato accessions." </w:t>
      </w:r>
      <w:r w:rsidRPr="002450E5">
        <w:rPr>
          <w:u w:val="single"/>
        </w:rPr>
        <w:t>TGC Report</w:t>
      </w:r>
      <w:r w:rsidRPr="002450E5">
        <w:t xml:space="preserve"> </w:t>
      </w:r>
      <w:r w:rsidRPr="002450E5">
        <w:rPr>
          <w:b/>
        </w:rPr>
        <w:t>52</w:t>
      </w:r>
      <w:r w:rsidRPr="002450E5">
        <w:t>: 24-26.</w:t>
      </w:r>
    </w:p>
    <w:p w14:paraId="3CED6573" w14:textId="77777777" w:rsidR="002450E5" w:rsidRPr="002450E5" w:rsidRDefault="002450E5" w:rsidP="002450E5">
      <w:pPr>
        <w:pStyle w:val="EndNoteBibliography"/>
      </w:pPr>
      <w:r w:rsidRPr="002450E5">
        <w:t xml:space="preserve">Nicot, P. C. and A. Baille (1996). Integrated control of Botrytis cinerea on greenhouse tomatoes. </w:t>
      </w:r>
      <w:r w:rsidRPr="002450E5">
        <w:rPr>
          <w:u w:val="single"/>
        </w:rPr>
        <w:t>Aerial Plant Surface Microbiology</w:t>
      </w:r>
      <w:r w:rsidRPr="002450E5">
        <w:t>, Springer</w:t>
      </w:r>
      <w:r w:rsidRPr="002450E5">
        <w:rPr>
          <w:b/>
        </w:rPr>
        <w:t xml:space="preserve">: </w:t>
      </w:r>
      <w:r w:rsidRPr="002450E5">
        <w:t>169-189.</w:t>
      </w:r>
    </w:p>
    <w:p w14:paraId="6E4095EB" w14:textId="77777777" w:rsidR="002450E5" w:rsidRPr="002450E5" w:rsidRDefault="002450E5" w:rsidP="002450E5">
      <w:pPr>
        <w:pStyle w:val="EndNoteBibliography"/>
      </w:pPr>
      <w:r w:rsidRPr="002450E5">
        <w:t xml:space="preserve">Nomura, K., M. Melotto and S.-Y. He (2005). "Suppression of host defense in compatible plant–Pseudomonas syringae interactions." </w:t>
      </w:r>
      <w:r w:rsidRPr="002450E5">
        <w:rPr>
          <w:u w:val="single"/>
        </w:rPr>
        <w:t>Current opinion in plant biology</w:t>
      </w:r>
      <w:r w:rsidRPr="002450E5">
        <w:t xml:space="preserve"> </w:t>
      </w:r>
      <w:r w:rsidRPr="002450E5">
        <w:rPr>
          <w:b/>
        </w:rPr>
        <w:t>8</w:t>
      </w:r>
      <w:r w:rsidRPr="002450E5">
        <w:t>(4): 361-368.</w:t>
      </w:r>
    </w:p>
    <w:p w14:paraId="43E9F6AB" w14:textId="77777777" w:rsidR="002450E5" w:rsidRPr="002450E5" w:rsidRDefault="002450E5" w:rsidP="002450E5">
      <w:pPr>
        <w:pStyle w:val="EndNoteBibliography"/>
      </w:pPr>
      <w:r w:rsidRPr="002450E5">
        <w:t xml:space="preserve">Ober, U., W. Huang, M. Magwire, M. Schlather, H. Simianer and T. F. Mackay (2015). "Accounting for genetic architecture improves sequence based genomic prediction for a Drosophila fitness trait." </w:t>
      </w:r>
      <w:r w:rsidRPr="002450E5">
        <w:rPr>
          <w:u w:val="single"/>
        </w:rPr>
        <w:t>PLoS One</w:t>
      </w:r>
      <w:r w:rsidRPr="002450E5">
        <w:t xml:space="preserve"> </w:t>
      </w:r>
      <w:r w:rsidRPr="002450E5">
        <w:rPr>
          <w:b/>
        </w:rPr>
        <w:t>10</w:t>
      </w:r>
      <w:r w:rsidRPr="002450E5">
        <w:t>(5): e0126880.</w:t>
      </w:r>
    </w:p>
    <w:p w14:paraId="4366A194" w14:textId="77777777" w:rsidR="002450E5" w:rsidRPr="002450E5" w:rsidRDefault="002450E5" w:rsidP="002450E5">
      <w:pPr>
        <w:pStyle w:val="EndNoteBibliography"/>
      </w:pPr>
      <w:r w:rsidRPr="002450E5">
        <w:t xml:space="preserve">Ormond, E. L., A. P. Thomas, P. J. Pugh, J. K. Pell and H. E. Roy (2010). "A fungal pathogen in time and space: the population dynamics of Beauveria bassiana in a conifer forest." </w:t>
      </w:r>
      <w:r w:rsidRPr="002450E5">
        <w:rPr>
          <w:u w:val="single"/>
        </w:rPr>
        <w:t>FEMS microbiology ecology</w:t>
      </w:r>
      <w:r w:rsidRPr="002450E5">
        <w:t xml:space="preserve"> </w:t>
      </w:r>
      <w:r w:rsidRPr="002450E5">
        <w:rPr>
          <w:b/>
        </w:rPr>
        <w:t>74</w:t>
      </w:r>
      <w:r w:rsidRPr="002450E5">
        <w:t>(1): 146-154.</w:t>
      </w:r>
    </w:p>
    <w:p w14:paraId="3F2F4797" w14:textId="77777777" w:rsidR="002450E5" w:rsidRPr="002450E5" w:rsidRDefault="002450E5" w:rsidP="002450E5">
      <w:pPr>
        <w:pStyle w:val="EndNoteBibliography"/>
      </w:pPr>
      <w:r w:rsidRPr="002450E5">
        <w:t xml:space="preserve">Panthee, D. R. and F. Chen (2010). "Genomics of fungal disease resistance in tomato." </w:t>
      </w:r>
      <w:r w:rsidRPr="002450E5">
        <w:rPr>
          <w:u w:val="single"/>
        </w:rPr>
        <w:t>Current genomics</w:t>
      </w:r>
      <w:r w:rsidRPr="002450E5">
        <w:t xml:space="preserve"> </w:t>
      </w:r>
      <w:r w:rsidRPr="002450E5">
        <w:rPr>
          <w:b/>
        </w:rPr>
        <w:t>11</w:t>
      </w:r>
      <w:r w:rsidRPr="002450E5">
        <w:t>(1): 30-39.</w:t>
      </w:r>
    </w:p>
    <w:p w14:paraId="377711EC" w14:textId="77777777" w:rsidR="002450E5" w:rsidRPr="002450E5" w:rsidRDefault="002450E5" w:rsidP="002450E5">
      <w:pPr>
        <w:pStyle w:val="EndNoteBibliography"/>
      </w:pPr>
      <w:r w:rsidRPr="002450E5">
        <w:t xml:space="preserve">Parlevliet, J. E. (2002). "Durability of resistance against fungal, bacterial and viral pathogens; present situation." </w:t>
      </w:r>
      <w:r w:rsidRPr="002450E5">
        <w:rPr>
          <w:u w:val="single"/>
        </w:rPr>
        <w:t>Euphytica</w:t>
      </w:r>
      <w:r w:rsidRPr="002450E5">
        <w:t xml:space="preserve"> </w:t>
      </w:r>
      <w:r w:rsidRPr="002450E5">
        <w:rPr>
          <w:b/>
        </w:rPr>
        <w:t>124</w:t>
      </w:r>
      <w:r w:rsidRPr="002450E5">
        <w:t>(2): 147-156.</w:t>
      </w:r>
    </w:p>
    <w:p w14:paraId="6240FFA3" w14:textId="77777777" w:rsidR="002450E5" w:rsidRPr="002450E5" w:rsidRDefault="002450E5" w:rsidP="002450E5">
      <w:pPr>
        <w:pStyle w:val="EndNoteBibliography"/>
      </w:pPr>
      <w:r w:rsidRPr="002450E5">
        <w:t xml:space="preserve">Pau, G., F. Fuchs, O. Sklyar, M. Boutros and W. Huber (2010). "EBImage—an R package for image processing with applications to cellular phenotypes." </w:t>
      </w:r>
      <w:r w:rsidRPr="002450E5">
        <w:rPr>
          <w:u w:val="single"/>
        </w:rPr>
        <w:t>Bioinformatics</w:t>
      </w:r>
      <w:r w:rsidRPr="002450E5">
        <w:t xml:space="preserve"> </w:t>
      </w:r>
      <w:r w:rsidRPr="002450E5">
        <w:rPr>
          <w:b/>
        </w:rPr>
        <w:t>26</w:t>
      </w:r>
      <w:r w:rsidRPr="002450E5">
        <w:t>(7): 979-981.</w:t>
      </w:r>
    </w:p>
    <w:p w14:paraId="5420509F" w14:textId="77777777" w:rsidR="002450E5" w:rsidRPr="002450E5" w:rsidRDefault="002450E5" w:rsidP="002450E5">
      <w:pPr>
        <w:pStyle w:val="EndNoteBibliography"/>
      </w:pPr>
      <w:r w:rsidRPr="002450E5">
        <w:t xml:space="preserve">Pedras, M. S. C. and P. W. Ahiahonu (2005). "Metabolism and detoxification of phytoalexins and analogs by phytopathogenic fungi." </w:t>
      </w:r>
      <w:r w:rsidRPr="002450E5">
        <w:rPr>
          <w:u w:val="single"/>
        </w:rPr>
        <w:t>Phytochemistry</w:t>
      </w:r>
      <w:r w:rsidRPr="002450E5">
        <w:t xml:space="preserve"> </w:t>
      </w:r>
      <w:r w:rsidRPr="002450E5">
        <w:rPr>
          <w:b/>
        </w:rPr>
        <w:t>66</w:t>
      </w:r>
      <w:r w:rsidRPr="002450E5">
        <w:t>(4): 391-411.</w:t>
      </w:r>
    </w:p>
    <w:p w14:paraId="444B3300" w14:textId="77777777" w:rsidR="002450E5" w:rsidRPr="002450E5" w:rsidRDefault="002450E5" w:rsidP="002450E5">
      <w:pPr>
        <w:pStyle w:val="EndNoteBibliography"/>
      </w:pPr>
      <w:r w:rsidRPr="002450E5">
        <w:t xml:space="preserve">Pedras, M. S. C., S. Hossain and R. B. Snitynsky (2011). "Detoxification of cruciferous phytoalexins in Botrytis cinerea: Spontaneous dimerization of a camalexin metabolite." </w:t>
      </w:r>
      <w:r w:rsidRPr="002450E5">
        <w:rPr>
          <w:u w:val="single"/>
        </w:rPr>
        <w:t>Phytochemistry</w:t>
      </w:r>
      <w:r w:rsidRPr="002450E5">
        <w:t xml:space="preserve"> </w:t>
      </w:r>
      <w:r w:rsidRPr="002450E5">
        <w:rPr>
          <w:b/>
        </w:rPr>
        <w:t>72</w:t>
      </w:r>
      <w:r w:rsidRPr="002450E5">
        <w:t>(2): 199-206.</w:t>
      </w:r>
    </w:p>
    <w:p w14:paraId="2FBEC955" w14:textId="77777777" w:rsidR="002450E5" w:rsidRPr="002450E5" w:rsidRDefault="002450E5" w:rsidP="002450E5">
      <w:pPr>
        <w:pStyle w:val="EndNoteBibliography"/>
      </w:pPr>
      <w:r w:rsidRPr="002450E5">
        <w:t xml:space="preserve">Peralta, I., D. Spooner and S. Knapp (2008). "The taxonomy of tomatoes: a revision of wild tomatoes (Solanum section Lycopersicon) and their outgroup relatives in sections Juglandifolium and Lycopersicoides." </w:t>
      </w:r>
      <w:r w:rsidRPr="002450E5">
        <w:rPr>
          <w:u w:val="single"/>
        </w:rPr>
        <w:t>Syst Bot Monogr</w:t>
      </w:r>
      <w:r w:rsidRPr="002450E5">
        <w:t xml:space="preserve"> </w:t>
      </w:r>
      <w:r w:rsidRPr="002450E5">
        <w:rPr>
          <w:b/>
        </w:rPr>
        <w:t>84</w:t>
      </w:r>
      <w:r w:rsidRPr="002450E5">
        <w:t>: 1-186.</w:t>
      </w:r>
    </w:p>
    <w:p w14:paraId="09D595B9" w14:textId="77777777" w:rsidR="002450E5" w:rsidRPr="002450E5" w:rsidRDefault="002450E5" w:rsidP="002450E5">
      <w:pPr>
        <w:pStyle w:val="EndNoteBibliography"/>
      </w:pPr>
      <w:r w:rsidRPr="002450E5">
        <w:t xml:space="preserve">Persoons, A., E. Morin, C. Delaruelle, T. Payen, F. Halkett, P. Frey, S. De Mita and S. Duplessis (2014). "Patterns of genomic variation in the poplar rust fungus Melampsora larici-populina identify pathogenesis-related factors." </w:t>
      </w:r>
      <w:r w:rsidRPr="002450E5">
        <w:rPr>
          <w:u w:val="single"/>
        </w:rPr>
        <w:t>Frontiers in plant science</w:t>
      </w:r>
      <w:r w:rsidRPr="002450E5">
        <w:t xml:space="preserve"> </w:t>
      </w:r>
      <w:r w:rsidRPr="002450E5">
        <w:rPr>
          <w:b/>
        </w:rPr>
        <w:t>5</w:t>
      </w:r>
      <w:r w:rsidRPr="002450E5">
        <w:t>.</w:t>
      </w:r>
    </w:p>
    <w:p w14:paraId="0B2CA8C7" w14:textId="77777777" w:rsidR="002450E5" w:rsidRPr="002450E5" w:rsidRDefault="002450E5" w:rsidP="002450E5">
      <w:pPr>
        <w:pStyle w:val="EndNoteBibliography"/>
      </w:pPr>
      <w:r w:rsidRPr="002450E5">
        <w:t xml:space="preserve">Pieterse, C. M., D. Van der Does, C. Zamioudis, A. Leon-Reyes and S. C. Van Wees (2012). "Hormonal modulation of plant immunity." </w:t>
      </w:r>
      <w:r w:rsidRPr="002450E5">
        <w:rPr>
          <w:u w:val="single"/>
        </w:rPr>
        <w:t>Annual review of cell and developmental biology</w:t>
      </w:r>
      <w:r w:rsidRPr="002450E5">
        <w:t xml:space="preserve"> </w:t>
      </w:r>
      <w:r w:rsidRPr="002450E5">
        <w:rPr>
          <w:b/>
        </w:rPr>
        <w:t>28</w:t>
      </w:r>
      <w:r w:rsidRPr="002450E5">
        <w:t>: 489-521.</w:t>
      </w:r>
    </w:p>
    <w:p w14:paraId="3798F1A8" w14:textId="77777777" w:rsidR="002450E5" w:rsidRPr="002450E5" w:rsidRDefault="002450E5" w:rsidP="002450E5">
      <w:pPr>
        <w:pStyle w:val="EndNoteBibliography"/>
      </w:pPr>
      <w:r w:rsidRPr="002450E5">
        <w:t xml:space="preserve">Poland, J. A., P. J. Balint-Kurti, R. J. Wisser, R. C. Pratt and R. J. Nelson (2009). "Shades of gray: the world of quantitative disease resistance." </w:t>
      </w:r>
      <w:r w:rsidRPr="002450E5">
        <w:rPr>
          <w:u w:val="single"/>
        </w:rPr>
        <w:t>Trends in plant science</w:t>
      </w:r>
      <w:r w:rsidRPr="002450E5">
        <w:t xml:space="preserve"> </w:t>
      </w:r>
      <w:r w:rsidRPr="002450E5">
        <w:rPr>
          <w:b/>
        </w:rPr>
        <w:t>14</w:t>
      </w:r>
      <w:r w:rsidRPr="002450E5">
        <w:t>(1): 21-29.</w:t>
      </w:r>
    </w:p>
    <w:p w14:paraId="5B312974" w14:textId="77777777" w:rsidR="002450E5" w:rsidRPr="002450E5" w:rsidRDefault="002450E5" w:rsidP="002450E5">
      <w:pPr>
        <w:pStyle w:val="EndNoteBibliography"/>
      </w:pPr>
      <w:r w:rsidRPr="002450E5">
        <w:t xml:space="preserve">Power, R. A., J. Parkhill and T. de Oliveira (2017). "Microbial genome-wide association studies: lessons from human GWAS." </w:t>
      </w:r>
      <w:r w:rsidRPr="002450E5">
        <w:rPr>
          <w:u w:val="single"/>
        </w:rPr>
        <w:t>Nature Reviews Genetics</w:t>
      </w:r>
      <w:r w:rsidRPr="002450E5">
        <w:t xml:space="preserve"> </w:t>
      </w:r>
      <w:r w:rsidRPr="002450E5">
        <w:rPr>
          <w:b/>
        </w:rPr>
        <w:t>18</w:t>
      </w:r>
      <w:r w:rsidRPr="002450E5">
        <w:t>(1): 41-50.</w:t>
      </w:r>
    </w:p>
    <w:p w14:paraId="6F847673" w14:textId="77777777" w:rsidR="002450E5" w:rsidRPr="002450E5" w:rsidRDefault="002450E5" w:rsidP="002450E5">
      <w:pPr>
        <w:pStyle w:val="EndNoteBibliography"/>
      </w:pPr>
      <w:r w:rsidRPr="002450E5">
        <w:t xml:space="preserve">Quidde, T., P. Büttner and P. Tudzynski (1999). "Evidence for three different specific saponin-detoxifying activities in Botrytis cinerea and cloning and functional analysis of a gene coding for a putative avenacinase." </w:t>
      </w:r>
      <w:r w:rsidRPr="002450E5">
        <w:rPr>
          <w:u w:val="single"/>
        </w:rPr>
        <w:t>European Journal of Plant Pathology</w:t>
      </w:r>
      <w:r w:rsidRPr="002450E5">
        <w:t xml:space="preserve"> </w:t>
      </w:r>
      <w:r w:rsidRPr="002450E5">
        <w:rPr>
          <w:b/>
        </w:rPr>
        <w:t>105</w:t>
      </w:r>
      <w:r w:rsidRPr="002450E5">
        <w:t>(3): 273-283.</w:t>
      </w:r>
    </w:p>
    <w:p w14:paraId="53F7DBFC" w14:textId="77777777" w:rsidR="002450E5" w:rsidRPr="002450E5" w:rsidRDefault="002450E5" w:rsidP="002450E5">
      <w:pPr>
        <w:pStyle w:val="EndNoteBibliography"/>
      </w:pPr>
      <w:r w:rsidRPr="002450E5">
        <w:t xml:space="preserve">Quidde, T., A. Osbourn and P. Tudzynski (1998). "Detoxification of α-tomatine by Botrytis cinerea." </w:t>
      </w:r>
      <w:r w:rsidRPr="002450E5">
        <w:rPr>
          <w:u w:val="single"/>
        </w:rPr>
        <w:t>Physiological and Molecular Plant Pathology</w:t>
      </w:r>
      <w:r w:rsidRPr="002450E5">
        <w:t xml:space="preserve"> </w:t>
      </w:r>
      <w:r w:rsidRPr="002450E5">
        <w:rPr>
          <w:b/>
        </w:rPr>
        <w:t>52</w:t>
      </w:r>
      <w:r w:rsidRPr="002450E5">
        <w:t>(3): 151-165.</w:t>
      </w:r>
    </w:p>
    <w:p w14:paraId="5DBE572F" w14:textId="77777777" w:rsidR="002450E5" w:rsidRPr="002450E5" w:rsidRDefault="002450E5" w:rsidP="002450E5">
      <w:pPr>
        <w:pStyle w:val="EndNoteBibliography"/>
      </w:pPr>
      <w:r w:rsidRPr="002450E5">
        <w:t xml:space="preserve">R Development Core Team (2008). "R: A language and environment for statistical computing." </w:t>
      </w:r>
      <w:r w:rsidRPr="002450E5">
        <w:rPr>
          <w:u w:val="single"/>
        </w:rPr>
        <w:t>R Foundation for Statistical Computing,Vienna, Austria. ISBN 3-900051-07-0</w:t>
      </w:r>
      <w:r w:rsidRPr="002450E5">
        <w:t>.</w:t>
      </w:r>
    </w:p>
    <w:p w14:paraId="75FCE073" w14:textId="77777777" w:rsidR="002450E5" w:rsidRPr="002450E5" w:rsidRDefault="002450E5" w:rsidP="002450E5">
      <w:pPr>
        <w:pStyle w:val="EndNoteBibliography"/>
      </w:pPr>
      <w:r w:rsidRPr="002450E5">
        <w:t xml:space="preserve">Romanazzi, G. and S. Droby (2016). Control Strategies for Postharvest Grey Mould on Fruit Crops. </w:t>
      </w:r>
      <w:r w:rsidRPr="002450E5">
        <w:rPr>
          <w:u w:val="single"/>
        </w:rPr>
        <w:t>Botrytis–the Fungus, the Pathogen and its Management in Agricultural Systems</w:t>
      </w:r>
      <w:r w:rsidRPr="002450E5">
        <w:t>, Springer</w:t>
      </w:r>
      <w:r w:rsidRPr="002450E5">
        <w:rPr>
          <w:b/>
        </w:rPr>
        <w:t xml:space="preserve">: </w:t>
      </w:r>
      <w:r w:rsidRPr="002450E5">
        <w:t>217-228.</w:t>
      </w:r>
    </w:p>
    <w:p w14:paraId="075E9EE3" w14:textId="77777777" w:rsidR="002450E5" w:rsidRPr="002450E5" w:rsidRDefault="002450E5" w:rsidP="002450E5">
      <w:pPr>
        <w:pStyle w:val="EndNoteBibliography"/>
      </w:pPr>
      <w:r w:rsidRPr="002450E5">
        <w:lastRenderedPageBreak/>
        <w:t xml:space="preserve">Rosenthal, J. P. and R. Dirzo (1997). "Effects of life history, domestication and agronomic selection on plant defence against insects: evidence from maizes and wild relatives." </w:t>
      </w:r>
      <w:r w:rsidRPr="002450E5">
        <w:rPr>
          <w:u w:val="single"/>
        </w:rPr>
        <w:t>Evolutionary Ecology</w:t>
      </w:r>
      <w:r w:rsidRPr="002450E5">
        <w:t xml:space="preserve"> </w:t>
      </w:r>
      <w:r w:rsidRPr="002450E5">
        <w:rPr>
          <w:b/>
        </w:rPr>
        <w:t>11</w:t>
      </w:r>
      <w:r w:rsidRPr="002450E5">
        <w:t>(3): 337-355.</w:t>
      </w:r>
    </w:p>
    <w:p w14:paraId="6E0D31B3" w14:textId="77777777" w:rsidR="002450E5" w:rsidRPr="002450E5" w:rsidRDefault="002450E5" w:rsidP="002450E5">
      <w:pPr>
        <w:pStyle w:val="EndNoteBibliography"/>
      </w:pPr>
      <w:r w:rsidRPr="002450E5">
        <w:t xml:space="preserve">Rowe, H. C. and D. J. Kliebenstein (2007). "Elevated genetic variation within virulence-associated Botrytis cinerea polygalacturonase loci." </w:t>
      </w:r>
      <w:r w:rsidRPr="002450E5">
        <w:rPr>
          <w:u w:val="single"/>
        </w:rPr>
        <w:t>Molecular Plant-Microbe Interactions</w:t>
      </w:r>
      <w:r w:rsidRPr="002450E5">
        <w:t xml:space="preserve"> </w:t>
      </w:r>
      <w:r w:rsidRPr="002450E5">
        <w:rPr>
          <w:b/>
        </w:rPr>
        <w:t>20</w:t>
      </w:r>
      <w:r w:rsidRPr="002450E5">
        <w:t>(9): 1126-1137.</w:t>
      </w:r>
    </w:p>
    <w:p w14:paraId="44F4FBC2" w14:textId="77777777" w:rsidR="002450E5" w:rsidRPr="002450E5" w:rsidRDefault="002450E5" w:rsidP="002450E5">
      <w:pPr>
        <w:pStyle w:val="EndNoteBibliography"/>
      </w:pPr>
      <w:r w:rsidRPr="002450E5">
        <w:t xml:space="preserve">Rowe, H. C. and D. J. Kliebenstein (2008). "Complex genetics control natural variation in Arabidopsis thaliana resistance to Botrytis cinerea." </w:t>
      </w:r>
      <w:r w:rsidRPr="002450E5">
        <w:rPr>
          <w:u w:val="single"/>
        </w:rPr>
        <w:t>Genetics</w:t>
      </w:r>
      <w:r w:rsidRPr="002450E5">
        <w:t xml:space="preserve"> </w:t>
      </w:r>
      <w:r w:rsidRPr="002450E5">
        <w:rPr>
          <w:b/>
        </w:rPr>
        <w:t>180</w:t>
      </w:r>
      <w:r w:rsidRPr="002450E5">
        <w:t>(4): 2237-2250.</w:t>
      </w:r>
    </w:p>
    <w:p w14:paraId="33C9EF53" w14:textId="77777777" w:rsidR="002450E5" w:rsidRPr="002450E5" w:rsidRDefault="002450E5" w:rsidP="002450E5">
      <w:pPr>
        <w:pStyle w:val="EndNoteBibliography"/>
      </w:pPr>
      <w:r w:rsidRPr="002450E5">
        <w:t xml:space="preserve">Samuel, S., T. Veloukas, A. Papavasileiou and G. S. Karaoglanidis (2012). "Differences in frequency of transposable elements presence in Botrytis cinerea populations from several hosts in Greece." </w:t>
      </w:r>
      <w:r w:rsidRPr="002450E5">
        <w:rPr>
          <w:u w:val="single"/>
        </w:rPr>
        <w:t>Plant disease</w:t>
      </w:r>
      <w:r w:rsidRPr="002450E5">
        <w:t xml:space="preserve"> </w:t>
      </w:r>
      <w:r w:rsidRPr="002450E5">
        <w:rPr>
          <w:b/>
        </w:rPr>
        <w:t>96</w:t>
      </w:r>
      <w:r w:rsidRPr="002450E5">
        <w:t>(9): 1286-1290.</w:t>
      </w:r>
    </w:p>
    <w:p w14:paraId="25C8415E" w14:textId="77777777" w:rsidR="002450E5" w:rsidRPr="002450E5" w:rsidRDefault="002450E5" w:rsidP="002450E5">
      <w:pPr>
        <w:pStyle w:val="EndNoteBibliography"/>
      </w:pPr>
      <w:r w:rsidRPr="002450E5">
        <w:t xml:space="preserve">Sauerbrunn, N. and N. L. Schlaich (2004). "PCC1: a merging point for pathogen defence and circadian signalling in Arabidopsis." </w:t>
      </w:r>
      <w:r w:rsidRPr="002450E5">
        <w:rPr>
          <w:u w:val="single"/>
        </w:rPr>
        <w:t>Planta</w:t>
      </w:r>
      <w:r w:rsidRPr="002450E5">
        <w:t xml:space="preserve"> </w:t>
      </w:r>
      <w:r w:rsidRPr="002450E5">
        <w:rPr>
          <w:b/>
        </w:rPr>
        <w:t>218</w:t>
      </w:r>
      <w:r w:rsidRPr="002450E5">
        <w:t>(4): 552-561.</w:t>
      </w:r>
    </w:p>
    <w:p w14:paraId="2F7902C6" w14:textId="77777777" w:rsidR="002450E5" w:rsidRPr="002450E5" w:rsidRDefault="002450E5" w:rsidP="002450E5">
      <w:pPr>
        <w:pStyle w:val="EndNoteBibliography"/>
      </w:pPr>
      <w:r w:rsidRPr="002450E5">
        <w:t xml:space="preserve">Schumacher, J., J.-M. Pradier, A. Simon, S. Traeger, J. Moraga, I. G. Collado, M. Viaud and B. Tudzynski (2012). "Natural variation in the VELVET gene bcvel1 affects virulence and light-dependent differentiation in Botrytis cinerea." </w:t>
      </w:r>
      <w:r w:rsidRPr="002450E5">
        <w:rPr>
          <w:u w:val="single"/>
        </w:rPr>
        <w:t>PLoS One</w:t>
      </w:r>
      <w:r w:rsidRPr="002450E5">
        <w:t xml:space="preserve"> </w:t>
      </w:r>
      <w:r w:rsidRPr="002450E5">
        <w:rPr>
          <w:b/>
        </w:rPr>
        <w:t>7</w:t>
      </w:r>
      <w:r w:rsidRPr="002450E5">
        <w:t>(10): e47840.</w:t>
      </w:r>
    </w:p>
    <w:p w14:paraId="62CEC622" w14:textId="77777777" w:rsidR="002450E5" w:rsidRPr="002450E5" w:rsidRDefault="002450E5" w:rsidP="002450E5">
      <w:pPr>
        <w:pStyle w:val="EndNoteBibliography"/>
      </w:pPr>
      <w:r w:rsidRPr="002450E5">
        <w:t xml:space="preserve">Shen, X., M. Alam, F. Fikse and L. Rönnegård (2013). "A novel generalized ridge regression method for quantitative genetics." </w:t>
      </w:r>
      <w:r w:rsidRPr="002450E5">
        <w:rPr>
          <w:u w:val="single"/>
        </w:rPr>
        <w:t>Genetics</w:t>
      </w:r>
      <w:r w:rsidRPr="002450E5">
        <w:t xml:space="preserve"> </w:t>
      </w:r>
      <w:r w:rsidRPr="002450E5">
        <w:rPr>
          <w:b/>
        </w:rPr>
        <w:t>193</w:t>
      </w:r>
      <w:r w:rsidRPr="002450E5">
        <w:t>(4): 1255-1268.</w:t>
      </w:r>
    </w:p>
    <w:p w14:paraId="47AF3B95" w14:textId="77777777" w:rsidR="002450E5" w:rsidRPr="002450E5" w:rsidRDefault="002450E5" w:rsidP="002450E5">
      <w:pPr>
        <w:pStyle w:val="EndNoteBibliography"/>
      </w:pPr>
      <w:r w:rsidRPr="002450E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450E5">
        <w:rPr>
          <w:u w:val="single"/>
        </w:rPr>
        <w:t>Molecular plant-microbe interactions</w:t>
      </w:r>
      <w:r w:rsidRPr="002450E5">
        <w:t xml:space="preserve"> </w:t>
      </w:r>
      <w:r w:rsidRPr="002450E5">
        <w:rPr>
          <w:b/>
        </w:rPr>
        <w:t>18</w:t>
      </w:r>
      <w:r w:rsidRPr="002450E5">
        <w:t>(6): 602-612.</w:t>
      </w:r>
    </w:p>
    <w:p w14:paraId="1D0781EC" w14:textId="77777777" w:rsidR="002450E5" w:rsidRPr="002450E5" w:rsidRDefault="002450E5" w:rsidP="002450E5">
      <w:pPr>
        <w:pStyle w:val="EndNoteBibliography"/>
      </w:pPr>
      <w:r w:rsidRPr="002450E5">
        <w:t xml:space="preserve">Sim, S.-C., G. Durstewitz, J. Plieske, R. Wieseke, M. W. Ganal, A. Van Deynze, J. P. Hamilton, C. R. Buell, M. Causse and S. Wijeratne (2012). "Development of a large SNP genotyping array and generation of high-density genetic maps in tomato." </w:t>
      </w:r>
      <w:r w:rsidRPr="002450E5">
        <w:rPr>
          <w:u w:val="single"/>
        </w:rPr>
        <w:t>PloS one</w:t>
      </w:r>
      <w:r w:rsidRPr="002450E5">
        <w:t xml:space="preserve"> </w:t>
      </w:r>
      <w:r w:rsidRPr="002450E5">
        <w:rPr>
          <w:b/>
        </w:rPr>
        <w:t>7</w:t>
      </w:r>
      <w:r w:rsidRPr="002450E5">
        <w:t>(7): e40563.</w:t>
      </w:r>
    </w:p>
    <w:p w14:paraId="33157513" w14:textId="77777777" w:rsidR="002450E5" w:rsidRPr="002450E5" w:rsidRDefault="002450E5" w:rsidP="002450E5">
      <w:pPr>
        <w:pStyle w:val="EndNoteBibliography"/>
      </w:pPr>
      <w:r w:rsidRPr="002450E5">
        <w:t>Smale, M. (1996). "Understanding global trends in the use of wheat diversity and international flows of wheat genetic resources."</w:t>
      </w:r>
    </w:p>
    <w:p w14:paraId="178FF8F0" w14:textId="77777777" w:rsidR="002450E5" w:rsidRPr="002450E5" w:rsidRDefault="002450E5" w:rsidP="002450E5">
      <w:pPr>
        <w:pStyle w:val="EndNoteBibliography"/>
      </w:pPr>
      <w:r w:rsidRPr="002450E5">
        <w:t xml:space="preserve">Staats, M. and J. A. van Kan (2012). "Genome update of Botrytis cinerea strains B05. 10 and T4." </w:t>
      </w:r>
      <w:r w:rsidRPr="002450E5">
        <w:rPr>
          <w:u w:val="single"/>
        </w:rPr>
        <w:t>Eukaryotic cell</w:t>
      </w:r>
      <w:r w:rsidRPr="002450E5">
        <w:t xml:space="preserve"> </w:t>
      </w:r>
      <w:r w:rsidRPr="002450E5">
        <w:rPr>
          <w:b/>
        </w:rPr>
        <w:t>11</w:t>
      </w:r>
      <w:r w:rsidRPr="002450E5">
        <w:t>(11): 1413-1414.</w:t>
      </w:r>
    </w:p>
    <w:p w14:paraId="2124928B" w14:textId="77777777" w:rsidR="002450E5" w:rsidRPr="002450E5" w:rsidRDefault="002450E5" w:rsidP="002450E5">
      <w:pPr>
        <w:pStyle w:val="EndNoteBibliography"/>
      </w:pPr>
      <w:r w:rsidRPr="002450E5">
        <w:t xml:space="preserve">Stefanato, F. L., E. Abou‐Mansour, A. Buchala, M. Kretschmer, A. Mosbach, M. Hahn, C. G. Bochet, J. P. Métraux and H. j. Schoonbeek (2009). "The ABC transporter BcatrB from Botrytis cinerea exports camalexin and is a virulence factor on Arabidopsis thaliana." </w:t>
      </w:r>
      <w:r w:rsidRPr="002450E5">
        <w:rPr>
          <w:u w:val="single"/>
        </w:rPr>
        <w:t>The Plant Journal</w:t>
      </w:r>
      <w:r w:rsidRPr="002450E5">
        <w:t xml:space="preserve"> </w:t>
      </w:r>
      <w:r w:rsidRPr="002450E5">
        <w:rPr>
          <w:b/>
        </w:rPr>
        <w:t>58</w:t>
      </w:r>
      <w:r w:rsidRPr="002450E5">
        <w:t>(3): 499-510.</w:t>
      </w:r>
    </w:p>
    <w:p w14:paraId="683D7D56" w14:textId="77777777" w:rsidR="002450E5" w:rsidRPr="002450E5" w:rsidRDefault="002450E5" w:rsidP="002450E5">
      <w:pPr>
        <w:pStyle w:val="EndNoteBibliography"/>
      </w:pPr>
      <w:r w:rsidRPr="002450E5">
        <w:t xml:space="preserve">Stukenbrock, E. H. and B. A. McDonald (2008). "The origins of plant pathogens in agro-ecosystems." </w:t>
      </w:r>
      <w:r w:rsidRPr="002450E5">
        <w:rPr>
          <w:u w:val="single"/>
        </w:rPr>
        <w:t>Annu. Rev. Phytopathol.</w:t>
      </w:r>
      <w:r w:rsidRPr="002450E5">
        <w:t xml:space="preserve"> </w:t>
      </w:r>
      <w:r w:rsidRPr="002450E5">
        <w:rPr>
          <w:b/>
        </w:rPr>
        <w:t>46</w:t>
      </w:r>
      <w:r w:rsidRPr="002450E5">
        <w:t>: 75-100.</w:t>
      </w:r>
    </w:p>
    <w:p w14:paraId="56008F0C" w14:textId="77777777" w:rsidR="002450E5" w:rsidRPr="002450E5" w:rsidRDefault="002450E5" w:rsidP="002450E5">
      <w:pPr>
        <w:pStyle w:val="EndNoteBibliography"/>
      </w:pPr>
      <w:r w:rsidRPr="002450E5">
        <w:t xml:space="preserve">Talas, F., R. Kalih, T. Miedaner and B. A. McDonald (2016). "Genome-wide association study identifies novel candidate genes for aggressiveness, deoxynivalenol production, and azole sensitivity in natural field populations of Fusarium graminearum." </w:t>
      </w:r>
      <w:r w:rsidRPr="002450E5">
        <w:rPr>
          <w:u w:val="single"/>
        </w:rPr>
        <w:t>Molecular Plant-Microbe Interactions</w:t>
      </w:r>
      <w:r w:rsidRPr="002450E5">
        <w:t xml:space="preserve"> </w:t>
      </w:r>
      <w:r w:rsidRPr="002450E5">
        <w:rPr>
          <w:b/>
        </w:rPr>
        <w:t>29</w:t>
      </w:r>
      <w:r w:rsidRPr="002450E5">
        <w:t>(5): 417-430.</w:t>
      </w:r>
    </w:p>
    <w:p w14:paraId="21E90D61" w14:textId="77777777" w:rsidR="002450E5" w:rsidRPr="002450E5" w:rsidRDefault="002450E5" w:rsidP="002450E5">
      <w:pPr>
        <w:pStyle w:val="EndNoteBibliography"/>
      </w:pPr>
      <w:r w:rsidRPr="002450E5">
        <w:t xml:space="preserve">Tanksley, S. D. (2004). "The genetic, developmental, and molecular bases of fruit size and shape variation in tomato." </w:t>
      </w:r>
      <w:r w:rsidRPr="002450E5">
        <w:rPr>
          <w:u w:val="single"/>
        </w:rPr>
        <w:t>The plant cell</w:t>
      </w:r>
      <w:r w:rsidRPr="002450E5">
        <w:t xml:space="preserve"> </w:t>
      </w:r>
      <w:r w:rsidRPr="002450E5">
        <w:rPr>
          <w:b/>
        </w:rPr>
        <w:t>16</w:t>
      </w:r>
      <w:r w:rsidRPr="002450E5">
        <w:t>(suppl 1): S181-S189.</w:t>
      </w:r>
    </w:p>
    <w:p w14:paraId="431E00BC" w14:textId="77777777" w:rsidR="002450E5" w:rsidRPr="002450E5" w:rsidRDefault="002450E5" w:rsidP="002450E5">
      <w:pPr>
        <w:pStyle w:val="EndNoteBibliography"/>
      </w:pPr>
      <w:r w:rsidRPr="002450E5">
        <w:t xml:space="preserve">Tanksley, S. D. and S. R. McCouch (1997). "Seed banks and molecular maps: unlocking genetic potential from the wild." </w:t>
      </w:r>
      <w:r w:rsidRPr="002450E5">
        <w:rPr>
          <w:u w:val="single"/>
        </w:rPr>
        <w:t>Science</w:t>
      </w:r>
      <w:r w:rsidRPr="002450E5">
        <w:t xml:space="preserve"> </w:t>
      </w:r>
      <w:r w:rsidRPr="002450E5">
        <w:rPr>
          <w:b/>
        </w:rPr>
        <w:t>277</w:t>
      </w:r>
      <w:r w:rsidRPr="002450E5">
        <w:t>(5329): 1063-1066.</w:t>
      </w:r>
    </w:p>
    <w:p w14:paraId="6A14AB3F" w14:textId="77777777" w:rsidR="002450E5" w:rsidRPr="002450E5" w:rsidRDefault="002450E5" w:rsidP="002450E5">
      <w:pPr>
        <w:pStyle w:val="EndNoteBibliography"/>
      </w:pPr>
      <w:r w:rsidRPr="002450E5">
        <w:t xml:space="preserve">ten Have, A., W. Mulder, J. Visser and J. A. van Kan (1998). "The endopolygalacturonase gene Bcpg1 is required for full virulence of Botrytis cinerea." </w:t>
      </w:r>
      <w:r w:rsidRPr="002450E5">
        <w:rPr>
          <w:u w:val="single"/>
        </w:rPr>
        <w:t>Molecular Plant-Microbe Interactions</w:t>
      </w:r>
      <w:r w:rsidRPr="002450E5">
        <w:t xml:space="preserve"> </w:t>
      </w:r>
      <w:r w:rsidRPr="002450E5">
        <w:rPr>
          <w:b/>
        </w:rPr>
        <w:t>11</w:t>
      </w:r>
      <w:r w:rsidRPr="002450E5">
        <w:t>(10): 1009-1016.</w:t>
      </w:r>
    </w:p>
    <w:p w14:paraId="4879BCAA" w14:textId="77777777" w:rsidR="002450E5" w:rsidRPr="002450E5" w:rsidRDefault="002450E5" w:rsidP="002450E5">
      <w:pPr>
        <w:pStyle w:val="EndNoteBibliography"/>
      </w:pPr>
      <w:r w:rsidRPr="002450E5">
        <w:t xml:space="preserve">Ten Have, A., R. van Berloo, P. Lindhout and J. A. van Kan (2007). "Partial stem and leaf resistance against the fungal pathogen Botrytis cinerea in wild relatives of tomato." </w:t>
      </w:r>
      <w:r w:rsidRPr="002450E5">
        <w:rPr>
          <w:u w:val="single"/>
        </w:rPr>
        <w:t>European journal of plant pathology</w:t>
      </w:r>
      <w:r w:rsidRPr="002450E5">
        <w:t xml:space="preserve"> </w:t>
      </w:r>
      <w:r w:rsidRPr="002450E5">
        <w:rPr>
          <w:b/>
        </w:rPr>
        <w:t>117</w:t>
      </w:r>
      <w:r w:rsidRPr="002450E5">
        <w:t>(2): 153-166.</w:t>
      </w:r>
    </w:p>
    <w:p w14:paraId="656CF9B5" w14:textId="77777777" w:rsidR="002450E5" w:rsidRPr="002450E5" w:rsidRDefault="002450E5" w:rsidP="002450E5">
      <w:pPr>
        <w:pStyle w:val="EndNoteBibliography"/>
      </w:pPr>
      <w:r w:rsidRPr="002450E5">
        <w:t xml:space="preserve">Tiffin, P. and D. A. Moeller (2006). "Molecular evolution of plant immune system genes." </w:t>
      </w:r>
      <w:r w:rsidRPr="002450E5">
        <w:rPr>
          <w:u w:val="single"/>
        </w:rPr>
        <w:t>Trends in genetics</w:t>
      </w:r>
      <w:r w:rsidRPr="002450E5">
        <w:t xml:space="preserve"> </w:t>
      </w:r>
      <w:r w:rsidRPr="002450E5">
        <w:rPr>
          <w:b/>
        </w:rPr>
        <w:t>22</w:t>
      </w:r>
      <w:r w:rsidRPr="002450E5">
        <w:t>(12): 662-670.</w:t>
      </w:r>
    </w:p>
    <w:p w14:paraId="220B36DA" w14:textId="77777777" w:rsidR="002450E5" w:rsidRPr="002450E5" w:rsidRDefault="002450E5" w:rsidP="002450E5">
      <w:pPr>
        <w:pStyle w:val="EndNoteBibliography"/>
      </w:pPr>
      <w:r w:rsidRPr="002450E5">
        <w:lastRenderedPageBreak/>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2450E5">
        <w:rPr>
          <w:u w:val="single"/>
        </w:rPr>
        <w:t>Frontiers in plant science</w:t>
      </w:r>
      <w:r w:rsidRPr="002450E5">
        <w:t xml:space="preserve"> </w:t>
      </w:r>
      <w:r w:rsidRPr="002450E5">
        <w:rPr>
          <w:b/>
        </w:rPr>
        <w:t>5</w:t>
      </w:r>
      <w:r w:rsidRPr="002450E5">
        <w:t>.</w:t>
      </w:r>
    </w:p>
    <w:p w14:paraId="316A1249" w14:textId="77777777" w:rsidR="002450E5" w:rsidRPr="002450E5" w:rsidRDefault="002450E5" w:rsidP="002450E5">
      <w:pPr>
        <w:pStyle w:val="EndNoteBibliography"/>
      </w:pPr>
      <w:r w:rsidRPr="002450E5">
        <w:t xml:space="preserve">Valette-Collet, O., A. Cimerman, P. Reignault, C. Levis and M. Boccara (2003). "Disruption of Botrytis cinerea pectin methylesterase gene Bcpme1 reduces virulence on several host plants." </w:t>
      </w:r>
      <w:r w:rsidRPr="002450E5">
        <w:rPr>
          <w:u w:val="single"/>
        </w:rPr>
        <w:t>Molecular Plant-Microbe Interactions</w:t>
      </w:r>
      <w:r w:rsidRPr="002450E5">
        <w:t xml:space="preserve"> </w:t>
      </w:r>
      <w:r w:rsidRPr="002450E5">
        <w:rPr>
          <w:b/>
        </w:rPr>
        <w:t>16</w:t>
      </w:r>
      <w:r w:rsidRPr="002450E5">
        <w:t>(4): 360-367.</w:t>
      </w:r>
    </w:p>
    <w:p w14:paraId="4AE28FDC" w14:textId="77777777" w:rsidR="002450E5" w:rsidRPr="002450E5" w:rsidRDefault="002450E5" w:rsidP="002450E5">
      <w:pPr>
        <w:pStyle w:val="EndNoteBibliography"/>
      </w:pPr>
      <w:r w:rsidRPr="002450E5">
        <w:t xml:space="preserve">Viaud, M., A.-F. Adam-Blondon, J. Amselem, P. Bally, A. Cimerman, B. Dalmais-Lenaers, N. Lapalu, M.-H. Lebrun, B. Poinssot and J. M. Pradier (2012). "Le génome de Botrytis décrypté." </w:t>
      </w:r>
      <w:r w:rsidRPr="002450E5">
        <w:rPr>
          <w:u w:val="single"/>
        </w:rPr>
        <w:t>Revue des oenologues et des techniques vitivinicoles et oenologiques</w:t>
      </w:r>
      <w:r w:rsidRPr="002450E5">
        <w:t>(142): 9-11.</w:t>
      </w:r>
    </w:p>
    <w:p w14:paraId="40AE29C3" w14:textId="77777777" w:rsidR="002450E5" w:rsidRPr="002450E5" w:rsidRDefault="002450E5" w:rsidP="002450E5">
      <w:pPr>
        <w:pStyle w:val="EndNoteBibliography"/>
      </w:pPr>
      <w:r w:rsidRPr="002450E5">
        <w:t xml:space="preserve">Vleeshouwers, V. G. and R. P. Oliver (2014). "Effectors as tools in disease resistance breeding against biotrophic, hemibiotrophic, and necrotrophic plant pathogens." </w:t>
      </w:r>
      <w:r w:rsidRPr="002450E5">
        <w:rPr>
          <w:u w:val="single"/>
        </w:rPr>
        <w:t>Molecular plant-microbe interactions</w:t>
      </w:r>
      <w:r w:rsidRPr="002450E5">
        <w:t xml:space="preserve"> </w:t>
      </w:r>
      <w:r w:rsidRPr="002450E5">
        <w:rPr>
          <w:b/>
        </w:rPr>
        <w:t>27</w:t>
      </w:r>
      <w:r w:rsidRPr="002450E5">
        <w:t>(3): 196-206.</w:t>
      </w:r>
    </w:p>
    <w:p w14:paraId="7EECD8DB" w14:textId="77777777" w:rsidR="002450E5" w:rsidRPr="002450E5" w:rsidRDefault="002450E5" w:rsidP="002450E5">
      <w:pPr>
        <w:pStyle w:val="EndNoteBibliography"/>
      </w:pPr>
      <w:r w:rsidRPr="002450E5">
        <w:t xml:space="preserve">Weyman, P. D., Z. Pan, Q. Feng, D. G. Gilchrist and R. M. Bostock (2006). "A circadian rhythm-regulated tomato gene is induced by arachidonic acid and Phythophthora infestans infection." </w:t>
      </w:r>
      <w:r w:rsidRPr="002450E5">
        <w:rPr>
          <w:u w:val="single"/>
        </w:rPr>
        <w:t>Plant physiology</w:t>
      </w:r>
      <w:r w:rsidRPr="002450E5">
        <w:t xml:space="preserve"> </w:t>
      </w:r>
      <w:r w:rsidRPr="002450E5">
        <w:rPr>
          <w:b/>
        </w:rPr>
        <w:t>140</w:t>
      </w:r>
      <w:r w:rsidRPr="002450E5">
        <w:t>(1): 235-248.</w:t>
      </w:r>
    </w:p>
    <w:p w14:paraId="4864683C" w14:textId="77777777" w:rsidR="002450E5" w:rsidRPr="002450E5" w:rsidRDefault="002450E5" w:rsidP="002450E5">
      <w:pPr>
        <w:pStyle w:val="EndNoteBibliography"/>
      </w:pPr>
      <w:r w:rsidRPr="002450E5">
        <w:t xml:space="preserve">Wicker, T., S. Oberhaensli, F. Parlange, J. P. Buchmann, M. Shatalina, S. Roffler, R. Ben-David, J. Doležel, H. Šimková and P. Schulze-Lefert (2013). "The wheat powdery mildew genome shows the unique evolution of an obligate biotroph." </w:t>
      </w:r>
      <w:r w:rsidRPr="002450E5">
        <w:rPr>
          <w:u w:val="single"/>
        </w:rPr>
        <w:t>Nature Genetics</w:t>
      </w:r>
      <w:r w:rsidRPr="002450E5">
        <w:t xml:space="preserve"> </w:t>
      </w:r>
      <w:r w:rsidRPr="002450E5">
        <w:rPr>
          <w:b/>
        </w:rPr>
        <w:t>45</w:t>
      </w:r>
      <w:r w:rsidRPr="002450E5">
        <w:t>(9): 1092-1096.</w:t>
      </w:r>
    </w:p>
    <w:p w14:paraId="3DB32CEA" w14:textId="77777777" w:rsidR="002450E5" w:rsidRPr="002450E5" w:rsidRDefault="002450E5" w:rsidP="002450E5">
      <w:pPr>
        <w:pStyle w:val="EndNoteBibliography"/>
      </w:pPr>
      <w:r w:rsidRPr="002450E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450E5">
        <w:rPr>
          <w:u w:val="single"/>
        </w:rPr>
        <w:t>Frontiers in plant science</w:t>
      </w:r>
      <w:r w:rsidRPr="002450E5">
        <w:t xml:space="preserve"> </w:t>
      </w:r>
      <w:r w:rsidRPr="002450E5">
        <w:rPr>
          <w:b/>
        </w:rPr>
        <w:t>8</w:t>
      </w:r>
      <w:r w:rsidRPr="002450E5">
        <w:t>.</w:t>
      </w:r>
    </w:p>
    <w:p w14:paraId="18486784" w14:textId="77777777" w:rsidR="002450E5" w:rsidRPr="002450E5" w:rsidRDefault="002450E5" w:rsidP="002450E5">
      <w:pPr>
        <w:pStyle w:val="EndNoteBibliography"/>
      </w:pPr>
      <w:r w:rsidRPr="002450E5">
        <w:t xml:space="preserve">Zerbino, D. R., P. Achuthan, W. Akanni, M. R. Amode, D. Barrell, J. Bhai, K. Billis, C. Cummins, A. Gall and C. G. Girón (2017). "Ensembl 2018." </w:t>
      </w:r>
      <w:r w:rsidRPr="002450E5">
        <w:rPr>
          <w:u w:val="single"/>
        </w:rPr>
        <w:t>Nucleic acids research</w:t>
      </w:r>
      <w:r w:rsidRPr="002450E5">
        <w:t xml:space="preserve"> </w:t>
      </w:r>
      <w:r w:rsidRPr="002450E5">
        <w:rPr>
          <w:b/>
        </w:rPr>
        <w:t>46</w:t>
      </w:r>
      <w:r w:rsidRPr="002450E5">
        <w:t>(D1): D754-D761.</w:t>
      </w:r>
    </w:p>
    <w:p w14:paraId="46C81C89" w14:textId="77777777" w:rsidR="002450E5" w:rsidRPr="002450E5" w:rsidRDefault="002450E5" w:rsidP="002450E5">
      <w:pPr>
        <w:pStyle w:val="EndNoteBibliography"/>
      </w:pPr>
      <w:r w:rsidRPr="002450E5">
        <w:t xml:space="preserve">Zhang, L., A. Khan, D. Nino-Liu and M. Foolad (2002). "A molecular linkage map of tomato displaying chromosomal locations of resistance gene analogs based on a Lycopersicon esculentum× Lycopersicon hirsutum cross." </w:t>
      </w:r>
      <w:r w:rsidRPr="002450E5">
        <w:rPr>
          <w:u w:val="single"/>
        </w:rPr>
        <w:t>Genome</w:t>
      </w:r>
      <w:r w:rsidRPr="002450E5">
        <w:t xml:space="preserve"> </w:t>
      </w:r>
      <w:r w:rsidRPr="002450E5">
        <w:rPr>
          <w:b/>
        </w:rPr>
        <w:t>45</w:t>
      </w:r>
      <w:r w:rsidRPr="002450E5">
        <w:t>(1): 133-146.</w:t>
      </w:r>
    </w:p>
    <w:p w14:paraId="7B0195B8" w14:textId="77777777" w:rsidR="002450E5" w:rsidRPr="002450E5" w:rsidRDefault="002450E5" w:rsidP="002450E5">
      <w:pPr>
        <w:pStyle w:val="EndNoteBibliography"/>
      </w:pPr>
      <w:r w:rsidRPr="002450E5">
        <w:t>Zhang, W., J. A. Corwin, D. Copeland, J. Feusier, R. Eshbaugh, F. Chen, S. Atwell and D. J. Kliebenstein (2017). "Differential Canalization across Arabidopsis Defenses against Botrytis cinerea Genetic Variation."</w:t>
      </w:r>
    </w:p>
    <w:p w14:paraId="65CF2548" w14:textId="77777777" w:rsidR="002450E5" w:rsidRPr="002450E5" w:rsidRDefault="002450E5" w:rsidP="002450E5">
      <w:pPr>
        <w:pStyle w:val="EndNoteBibliography"/>
      </w:pPr>
      <w:r w:rsidRPr="002450E5">
        <w:t xml:space="preserve">Zhou, X. and M. Stephens (2012). "Genome-wide efficient mixed-model analysis for association studies." </w:t>
      </w:r>
      <w:r w:rsidRPr="002450E5">
        <w:rPr>
          <w:u w:val="single"/>
        </w:rPr>
        <w:t>Nature genetics</w:t>
      </w:r>
      <w:r w:rsidRPr="002450E5">
        <w:t xml:space="preserve"> </w:t>
      </w:r>
      <w:r w:rsidRPr="002450E5">
        <w:rPr>
          <w:b/>
        </w:rPr>
        <w:t>44</w:t>
      </w:r>
      <w:r w:rsidRPr="002450E5">
        <w:t>(7): 821.</w:t>
      </w:r>
    </w:p>
    <w:p w14:paraId="6F689C54" w14:textId="77777777" w:rsidR="002450E5" w:rsidRPr="002450E5" w:rsidRDefault="002450E5" w:rsidP="002450E5">
      <w:pPr>
        <w:pStyle w:val="EndNoteBibliography"/>
      </w:pPr>
      <w:r w:rsidRPr="002450E5">
        <w:t xml:space="preserve">Zipfel, C., S. Robatzek, L. Navarro and E. J. Oakeley (2004). "Bacterial disease resistance in Arabidopsis through flagellin perception." </w:t>
      </w:r>
      <w:r w:rsidRPr="002450E5">
        <w:rPr>
          <w:u w:val="single"/>
        </w:rPr>
        <w:t>Nature</w:t>
      </w:r>
      <w:r w:rsidRPr="002450E5">
        <w:t xml:space="preserve"> </w:t>
      </w:r>
      <w:r w:rsidRPr="002450E5">
        <w:rPr>
          <w:b/>
        </w:rPr>
        <w:t>428</w:t>
      </w:r>
      <w:r w:rsidRPr="002450E5">
        <w:t>(6984): 764.</w:t>
      </w:r>
    </w:p>
    <w:p w14:paraId="55F57663" w14:textId="77777777" w:rsidR="002450E5" w:rsidRPr="002450E5" w:rsidRDefault="002450E5" w:rsidP="002450E5">
      <w:pPr>
        <w:pStyle w:val="EndNoteBibliography"/>
      </w:pPr>
      <w:r w:rsidRPr="002450E5">
        <w:t xml:space="preserve">Züst, T. and A. A. Agrawal (2017). "Trade-offs between plant growth and defense against insect herbivory: an emerging mechanistic synthesis." </w:t>
      </w:r>
      <w:r w:rsidRPr="002450E5">
        <w:rPr>
          <w:u w:val="single"/>
        </w:rPr>
        <w:t>Annual review of plant biology</w:t>
      </w:r>
      <w:r w:rsidRPr="002450E5">
        <w:t xml:space="preserve"> </w:t>
      </w:r>
      <w:r w:rsidRPr="002450E5">
        <w:rPr>
          <w:b/>
        </w:rPr>
        <w:t>68</w:t>
      </w:r>
      <w:r w:rsidRPr="002450E5">
        <w:t>: 513-534.</w:t>
      </w:r>
    </w:p>
    <w:p w14:paraId="4FDF3002" w14:textId="1B4234EF" w:rsidR="0097612A" w:rsidRPr="00572481" w:rsidRDefault="00416136" w:rsidP="00FF5308">
      <w:pPr>
        <w:spacing w:line="480" w:lineRule="auto"/>
        <w:ind w:left="720" w:hanging="720"/>
        <w:rPr>
          <w:sz w:val="24"/>
          <w:szCs w:val="24"/>
        </w:rPr>
      </w:pPr>
      <w:r>
        <w:rPr>
          <w:sz w:val="24"/>
          <w:szCs w:val="24"/>
        </w:rPr>
        <w:fldChar w:fldCharType="end"/>
      </w:r>
    </w:p>
    <w:sectPr w:rsidR="0097612A" w:rsidRPr="00572481"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Dan Kliebenstein" w:date="2018-08-14T14:47:00Z" w:initials="DK">
    <w:p w14:paraId="2850ABE0" w14:textId="251EA633" w:rsidR="00C45692" w:rsidRDefault="00C45692">
      <w:pPr>
        <w:pStyle w:val="CommentText"/>
      </w:pPr>
      <w:r>
        <w:rPr>
          <w:rStyle w:val="CommentReference"/>
        </w:rPr>
        <w:annotationRef/>
      </w:r>
      <w:r>
        <w:t>Was this within the GEMMA pipeline?</w:t>
      </w:r>
    </w:p>
  </w:comment>
  <w:comment w:id="38" w:author="N S" w:date="2018-08-13T18:17:00Z" w:initials="NS">
    <w:p w14:paraId="6EEBB5C6" w14:textId="2BE7278B" w:rsidR="001E57D3" w:rsidRDefault="001E57D3">
      <w:pPr>
        <w:pStyle w:val="CommentText"/>
      </w:pPr>
      <w:r>
        <w:rPr>
          <w:rStyle w:val="CommentReference"/>
        </w:rPr>
        <w:annotationRef/>
      </w:r>
      <w:r>
        <w:t>Keep/ omit?</w:t>
      </w:r>
    </w:p>
  </w:comment>
  <w:comment w:id="39" w:author="Dan Kliebenstein" w:date="2018-08-14T14:47:00Z" w:initials="DK">
    <w:p w14:paraId="4B00B8CB" w14:textId="4671CDAD" w:rsidR="00C45692" w:rsidRDefault="00C45692">
      <w:pPr>
        <w:pStyle w:val="CommentText"/>
      </w:pPr>
      <w:r>
        <w:rPr>
          <w:rStyle w:val="CommentReference"/>
        </w:rPr>
        <w:annotationRef/>
      </w:r>
      <w:r>
        <w:t>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0ABE0" w15:done="0"/>
  <w15:commentEx w15:paraId="6EEBB5C6" w15:done="0"/>
  <w15:commentEx w15:paraId="4B00B8CB" w15:paraIdParent="6EEBB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0ABE0" w16cid:durableId="1F1D6FDA"/>
  <w16cid:commentId w16cid:paraId="6EEBB5C6" w16cid:durableId="1F1C499E"/>
  <w16cid:commentId w16cid:paraId="4B00B8CB" w16cid:durableId="1F1D6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6AD75" w14:textId="77777777" w:rsidR="00376A3C" w:rsidRDefault="00376A3C" w:rsidP="00B770AF">
      <w:r>
        <w:separator/>
      </w:r>
    </w:p>
  </w:endnote>
  <w:endnote w:type="continuationSeparator" w:id="0">
    <w:p w14:paraId="0EA45805" w14:textId="77777777" w:rsidR="00376A3C" w:rsidRDefault="00376A3C"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320134" w:rsidRDefault="00320134">
        <w:pPr>
          <w:pStyle w:val="Footer"/>
          <w:jc w:val="right"/>
        </w:pPr>
        <w:r>
          <w:fldChar w:fldCharType="begin"/>
        </w:r>
        <w:r>
          <w:instrText xml:space="preserve"> PAGE   \* MERGEFORMAT </w:instrText>
        </w:r>
        <w:r>
          <w:fldChar w:fldCharType="separate"/>
        </w:r>
        <w:r w:rsidR="00C45692">
          <w:rPr>
            <w:noProof/>
          </w:rPr>
          <w:t>20</w:t>
        </w:r>
        <w:r>
          <w:rPr>
            <w:noProof/>
          </w:rPr>
          <w:fldChar w:fldCharType="end"/>
        </w:r>
      </w:p>
    </w:sdtContent>
  </w:sdt>
  <w:p w14:paraId="2A87802D" w14:textId="77777777" w:rsidR="00320134" w:rsidRDefault="00320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54E51" w14:textId="77777777" w:rsidR="00376A3C" w:rsidRDefault="00376A3C" w:rsidP="00B770AF">
      <w:r>
        <w:separator/>
      </w:r>
    </w:p>
  </w:footnote>
  <w:footnote w:type="continuationSeparator" w:id="0">
    <w:p w14:paraId="79971CE6" w14:textId="77777777" w:rsidR="00376A3C" w:rsidRDefault="00376A3C"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8&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192E"/>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61060"/>
    <w:rsid w:val="00161A6D"/>
    <w:rsid w:val="001623F8"/>
    <w:rsid w:val="001659E8"/>
    <w:rsid w:val="00167A52"/>
    <w:rsid w:val="00167C8A"/>
    <w:rsid w:val="00170610"/>
    <w:rsid w:val="00170827"/>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4719"/>
    <w:rsid w:val="001A47DC"/>
    <w:rsid w:val="001B1226"/>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6A3C"/>
    <w:rsid w:val="00377637"/>
    <w:rsid w:val="00383614"/>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F2F"/>
    <w:rsid w:val="00590160"/>
    <w:rsid w:val="00591543"/>
    <w:rsid w:val="00592F7C"/>
    <w:rsid w:val="005970F3"/>
    <w:rsid w:val="00597242"/>
    <w:rsid w:val="0059795E"/>
    <w:rsid w:val="005A224E"/>
    <w:rsid w:val="005A234C"/>
    <w:rsid w:val="005A32CB"/>
    <w:rsid w:val="005A3A13"/>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6599"/>
    <w:rsid w:val="00632015"/>
    <w:rsid w:val="00635624"/>
    <w:rsid w:val="0064046D"/>
    <w:rsid w:val="006410B8"/>
    <w:rsid w:val="00650319"/>
    <w:rsid w:val="0065243C"/>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C25"/>
    <w:rsid w:val="008B76F7"/>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AF5"/>
    <w:rsid w:val="00A303A1"/>
    <w:rsid w:val="00A333FE"/>
    <w:rsid w:val="00A33EE1"/>
    <w:rsid w:val="00A36FBD"/>
    <w:rsid w:val="00A42B96"/>
    <w:rsid w:val="00A450A5"/>
    <w:rsid w:val="00A4754B"/>
    <w:rsid w:val="00A50C30"/>
    <w:rsid w:val="00A51922"/>
    <w:rsid w:val="00A51F15"/>
    <w:rsid w:val="00A52DC5"/>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C7BFC"/>
    <w:rsid w:val="00AD0902"/>
    <w:rsid w:val="00AD09E6"/>
    <w:rsid w:val="00AD0A72"/>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756B"/>
    <w:rsid w:val="00C2121E"/>
    <w:rsid w:val="00C2330B"/>
    <w:rsid w:val="00C2538C"/>
    <w:rsid w:val="00C274C1"/>
    <w:rsid w:val="00C30074"/>
    <w:rsid w:val="00C30B68"/>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4ED9"/>
    <w:rsid w:val="00FA61BA"/>
    <w:rsid w:val="00FA6EF3"/>
    <w:rsid w:val="00FA6FB9"/>
    <w:rsid w:val="00FA7F5C"/>
    <w:rsid w:val="00FB6D1C"/>
    <w:rsid w:val="00FB6FB3"/>
    <w:rsid w:val="00FC1392"/>
    <w:rsid w:val="00FC6086"/>
    <w:rsid w:val="00FC71BF"/>
    <w:rsid w:val="00FC7461"/>
    <w:rsid w:val="00FD07E7"/>
    <w:rsid w:val="00FD1429"/>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566D7-03BA-43AC-A044-AC21AFF3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20416</Words>
  <Characters>116375</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2</cp:revision>
  <cp:lastPrinted>2018-01-26T01:31:00Z</cp:lastPrinted>
  <dcterms:created xsi:type="dcterms:W3CDTF">2018-08-14T22:14:00Z</dcterms:created>
  <dcterms:modified xsi:type="dcterms:W3CDTF">2018-08-14T22:14:00Z</dcterms:modified>
</cp:coreProperties>
</file>