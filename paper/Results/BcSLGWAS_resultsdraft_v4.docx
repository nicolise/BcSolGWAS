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12A" w:rsidRPr="00791691" w:rsidRDefault="0097612A" w:rsidP="00473ACC">
      <w:pPr>
        <w:spacing w:line="480" w:lineRule="auto"/>
        <w:rPr>
          <w:b/>
          <w:sz w:val="24"/>
          <w:szCs w:val="24"/>
        </w:rPr>
      </w:pPr>
      <w:r w:rsidRPr="00791691">
        <w:rPr>
          <w:b/>
          <w:sz w:val="24"/>
          <w:szCs w:val="24"/>
        </w:rPr>
        <w:t>Results</w:t>
      </w:r>
    </w:p>
    <w:p w:rsidR="0097612A" w:rsidRDefault="0097612A" w:rsidP="00473ACC">
      <w:pPr>
        <w:spacing w:line="480" w:lineRule="auto"/>
        <w:rPr>
          <w:b/>
          <w:sz w:val="24"/>
          <w:szCs w:val="24"/>
        </w:rPr>
      </w:pPr>
      <w:r w:rsidRPr="00791691">
        <w:rPr>
          <w:b/>
          <w:sz w:val="24"/>
          <w:szCs w:val="24"/>
        </w:rPr>
        <w:t>Experimental Design</w:t>
      </w:r>
    </w:p>
    <w:p w:rsidR="00F126CA" w:rsidRDefault="007B711D" w:rsidP="009F0A62">
      <w:pPr>
        <w:spacing w:line="480" w:lineRule="auto"/>
        <w:ind w:firstLine="720"/>
        <w:rPr>
          <w:sz w:val="24"/>
          <w:szCs w:val="24"/>
        </w:rPr>
      </w:pPr>
      <w:r>
        <w:rPr>
          <w:sz w:val="24"/>
          <w:szCs w:val="24"/>
        </w:rPr>
        <w:t>We wanted to</w:t>
      </w:r>
      <w:r w:rsidR="00F126CA">
        <w:rPr>
          <w:sz w:val="24"/>
          <w:szCs w:val="24"/>
        </w:rPr>
        <w:t xml:space="preserve"> directly measure the impact of tomato domestication </w:t>
      </w:r>
      <w:r>
        <w:rPr>
          <w:sz w:val="24"/>
          <w:szCs w:val="24"/>
        </w:rPr>
        <w:t xml:space="preserve">and genetic variation </w:t>
      </w:r>
      <w:r w:rsidR="00F126CA">
        <w:rPr>
          <w:sz w:val="24"/>
          <w:szCs w:val="24"/>
        </w:rPr>
        <w:t xml:space="preserve">on quantitative resistance. To </w:t>
      </w:r>
      <w:r>
        <w:rPr>
          <w:sz w:val="24"/>
          <w:szCs w:val="24"/>
        </w:rPr>
        <w:t>measure quantitative resistance</w:t>
      </w:r>
      <w:r w:rsidR="00F126CA">
        <w:rPr>
          <w:sz w:val="24"/>
          <w:szCs w:val="24"/>
        </w:rPr>
        <w:t xml:space="preserve">, we infected tomato leaflets with a collection of 91 diverse </w:t>
      </w:r>
      <w:r w:rsidR="00F126CA" w:rsidRPr="00854928">
        <w:rPr>
          <w:i/>
          <w:sz w:val="24"/>
          <w:szCs w:val="24"/>
        </w:rPr>
        <w:t xml:space="preserve">B. </w:t>
      </w:r>
      <w:proofErr w:type="spellStart"/>
      <w:r w:rsidR="00F126CA" w:rsidRPr="00854928">
        <w:rPr>
          <w:i/>
          <w:sz w:val="24"/>
          <w:szCs w:val="24"/>
        </w:rPr>
        <w:t>cinerea</w:t>
      </w:r>
      <w:proofErr w:type="spellEnd"/>
      <w:r w:rsidR="00F126CA" w:rsidRPr="00854928">
        <w:rPr>
          <w:i/>
          <w:sz w:val="24"/>
          <w:szCs w:val="24"/>
        </w:rPr>
        <w:t xml:space="preserve"> </w:t>
      </w:r>
      <w:r w:rsidR="00F126CA">
        <w:rPr>
          <w:sz w:val="24"/>
          <w:szCs w:val="24"/>
        </w:rPr>
        <w:t xml:space="preserve">isolates. </w:t>
      </w:r>
      <w:r w:rsidR="00DD0B46" w:rsidRPr="00DD2573">
        <w:rPr>
          <w:i/>
          <w:sz w:val="24"/>
          <w:szCs w:val="24"/>
        </w:rPr>
        <w:t xml:space="preserve">B. </w:t>
      </w:r>
      <w:proofErr w:type="spellStart"/>
      <w:r w:rsidR="00DD0B46" w:rsidRPr="00DD2573">
        <w:rPr>
          <w:i/>
          <w:sz w:val="24"/>
          <w:szCs w:val="24"/>
        </w:rPr>
        <w:t>cinerea</w:t>
      </w:r>
      <w:proofErr w:type="spellEnd"/>
      <w:r w:rsidR="00DD0B46" w:rsidRPr="00DD2573">
        <w:rPr>
          <w:i/>
          <w:sz w:val="24"/>
          <w:szCs w:val="24"/>
        </w:rPr>
        <w:t xml:space="preserve"> </w:t>
      </w:r>
      <w:r w:rsidR="00DD0B46">
        <w:rPr>
          <w:sz w:val="24"/>
          <w:szCs w:val="24"/>
        </w:rPr>
        <w:t xml:space="preserve">is an endemic </w:t>
      </w:r>
      <w:proofErr w:type="spellStart"/>
      <w:r w:rsidR="00450902">
        <w:rPr>
          <w:sz w:val="24"/>
          <w:szCs w:val="24"/>
        </w:rPr>
        <w:t>necrotroph</w:t>
      </w:r>
      <w:proofErr w:type="spellEnd"/>
      <w:r w:rsidR="00450902">
        <w:rPr>
          <w:sz w:val="24"/>
          <w:szCs w:val="24"/>
        </w:rPr>
        <w:t>, and host resistance to this generalist pathogen is quantitative</w:t>
      </w:r>
      <w:r w:rsidR="006E28C1">
        <w:rPr>
          <w:sz w:val="24"/>
          <w:szCs w:val="24"/>
        </w:rPr>
        <w:t>, with no evidence of qualitative defense loci</w:t>
      </w:r>
      <w:r w:rsidR="00DD2573">
        <w:rPr>
          <w:sz w:val="24"/>
          <w:szCs w:val="24"/>
        </w:rPr>
        <w:t xml:space="preserve"> (CITE)</w:t>
      </w:r>
      <w:r w:rsidR="00450902">
        <w:rPr>
          <w:sz w:val="24"/>
          <w:szCs w:val="24"/>
        </w:rPr>
        <w:t>.</w:t>
      </w:r>
      <w:r>
        <w:rPr>
          <w:sz w:val="24"/>
          <w:szCs w:val="24"/>
        </w:rPr>
        <w:t xml:space="preserve"> </w:t>
      </w:r>
      <w:r w:rsidR="00F126CA">
        <w:rPr>
          <w:sz w:val="24"/>
          <w:szCs w:val="24"/>
        </w:rPr>
        <w:t>Previous studies have examined the contrast in</w:t>
      </w:r>
      <w:r w:rsidR="00973F87">
        <w:rPr>
          <w:sz w:val="24"/>
          <w:szCs w:val="24"/>
        </w:rPr>
        <w:t xml:space="preserve"> </w:t>
      </w:r>
      <w:r w:rsidR="00DD2573">
        <w:rPr>
          <w:i/>
          <w:sz w:val="24"/>
          <w:szCs w:val="24"/>
        </w:rPr>
        <w:t xml:space="preserve">B. </w:t>
      </w:r>
      <w:proofErr w:type="spellStart"/>
      <w:r w:rsidR="00DD2573">
        <w:rPr>
          <w:i/>
          <w:sz w:val="24"/>
          <w:szCs w:val="24"/>
        </w:rPr>
        <w:t>cinerea</w:t>
      </w:r>
      <w:proofErr w:type="spellEnd"/>
      <w:r w:rsidR="00F126CA">
        <w:rPr>
          <w:sz w:val="24"/>
          <w:szCs w:val="24"/>
        </w:rPr>
        <w:t xml:space="preserve"> resistance between wild and domesticated tomato </w:t>
      </w:r>
      <w:r>
        <w:rPr>
          <w:sz w:val="24"/>
          <w:szCs w:val="24"/>
        </w:rPr>
        <w:t>using distantly related species such as</w:t>
      </w:r>
      <w:r w:rsidR="00FE0CB0">
        <w:rPr>
          <w:sz w:val="24"/>
          <w:szCs w:val="24"/>
        </w:rPr>
        <w:t xml:space="preserve"> </w:t>
      </w:r>
      <w:r w:rsidR="00C97B8A" w:rsidRPr="00DD2573">
        <w:rPr>
          <w:i/>
          <w:sz w:val="24"/>
          <w:szCs w:val="24"/>
        </w:rPr>
        <w:t xml:space="preserve">S. </w:t>
      </w:r>
      <w:proofErr w:type="spellStart"/>
      <w:r w:rsidR="00C97B8A" w:rsidRPr="00DD2573">
        <w:rPr>
          <w:i/>
          <w:sz w:val="24"/>
          <w:szCs w:val="24"/>
        </w:rPr>
        <w:t>chilense</w:t>
      </w:r>
      <w:proofErr w:type="spellEnd"/>
      <w:r w:rsidR="00C97B8A">
        <w:rPr>
          <w:sz w:val="24"/>
          <w:szCs w:val="24"/>
        </w:rPr>
        <w:t xml:space="preserve"> </w:t>
      </w:r>
      <w:r w:rsidR="00201913">
        <w:rPr>
          <w:sz w:val="24"/>
          <w:szCs w:val="24"/>
        </w:rPr>
        <w:fldChar w:fldCharType="begin"/>
      </w:r>
      <w:r w:rsidR="00700D92">
        <w:rPr>
          <w:sz w:val="24"/>
          <w:szCs w:val="24"/>
        </w:rPr>
        <w:instrText xml:space="preserve"> ADDIN EN.CITE &lt;EndNote&gt;&lt;Cite&gt;&lt;Author&gt;Ten Have&lt;/Author&gt;&lt;Year&gt;2007&lt;/Year&gt;&lt;RecNum&gt;435&lt;/RecNum&gt;&lt;DisplayText&gt;(Nicot, Moretti et al. , Ten Have, van Berloo et al. 2007)&lt;/DisplayText&gt;&lt;record&gt;&lt;rec-number&gt;435&lt;/rec-number&gt;&lt;foreign-keys&gt;&lt;key app="EN" db-id="0pazvxt5kzzzd0er9pcprt0759frxeawtzpf" timestamp="1470265378"&gt;435&lt;/key&gt;&lt;/foreign-keys&gt;&lt;ref-type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(Nicot, Moretti et al. , Ten Have, van Berloo et al. 2007)</w:t>
      </w:r>
      <w:r w:rsidR="00201913">
        <w:rPr>
          <w:sz w:val="24"/>
          <w:szCs w:val="24"/>
        </w:rPr>
        <w:fldChar w:fldCharType="end"/>
      </w:r>
      <w:r w:rsidR="00C97B8A">
        <w:rPr>
          <w:sz w:val="24"/>
          <w:szCs w:val="24"/>
        </w:rPr>
        <w:t xml:space="preserve">, </w:t>
      </w:r>
      <w:r w:rsidR="00700D92" w:rsidRPr="00700D92">
        <w:rPr>
          <w:i/>
          <w:sz w:val="24"/>
          <w:szCs w:val="24"/>
        </w:rPr>
        <w:t xml:space="preserve">S. </w:t>
      </w:r>
      <w:proofErr w:type="spellStart"/>
      <w:r w:rsidR="00700D92" w:rsidRPr="00700D92">
        <w:rPr>
          <w:i/>
          <w:sz w:val="24"/>
          <w:szCs w:val="24"/>
        </w:rPr>
        <w:t>chmielewskii</w:t>
      </w:r>
      <w:proofErr w:type="spellEnd"/>
      <w:r w:rsidR="00700D92">
        <w:rPr>
          <w:sz w:val="24"/>
          <w:szCs w:val="24"/>
        </w:rPr>
        <w:t xml:space="preserve"> </w:t>
      </w:r>
      <w:r w:rsidR="00700D92">
        <w:rPr>
          <w:sz w:val="24"/>
          <w:szCs w:val="24"/>
        </w:rPr>
        <w:fldChar w:fldCharType="begin"/>
      </w:r>
      <w:r w:rsidR="00700D92">
        <w:rPr>
          <w:sz w:val="24"/>
          <w:szCs w:val="24"/>
        </w:rPr>
        <w:instrText xml:space="preserve"> ADDIN EN.CITE &lt;EndNote&gt;&lt;Cite ExcludeYear="1"&gt;&lt;Author&gt;Nicot&lt;/Author&gt;&lt;Year&gt;2002&lt;/Year&gt;&lt;RecNum&gt;438&lt;/RecNum&gt;&lt;DisplayText&gt;(Nicot, Moretti et al.)&lt;/DisplayText&gt;&lt;record&gt;&lt;rec-number&gt;438&lt;/rec-number&gt;&lt;foreign-keys&gt;&lt;key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700D92">
        <w:rPr>
          <w:noProof/>
          <w:sz w:val="24"/>
          <w:szCs w:val="24"/>
        </w:rPr>
        <w:t>(Nicot, Moretti et al.)</w:t>
      </w:r>
      <w:r w:rsidR="00700D92">
        <w:rPr>
          <w:sz w:val="24"/>
          <w:szCs w:val="24"/>
        </w:rPr>
        <w:fldChar w:fldCharType="end"/>
      </w:r>
      <w:r w:rsidR="00700D92">
        <w:rPr>
          <w:sz w:val="24"/>
          <w:szCs w:val="24"/>
        </w:rPr>
        <w:t xml:space="preserve">, </w:t>
      </w:r>
      <w:r w:rsidR="005F71AF" w:rsidRPr="00DD2573">
        <w:rPr>
          <w:i/>
          <w:sz w:val="24"/>
          <w:szCs w:val="24"/>
        </w:rPr>
        <w:t xml:space="preserve">S. </w:t>
      </w:r>
      <w:proofErr w:type="spellStart"/>
      <w:r w:rsidR="005F71AF" w:rsidRPr="00DD2573">
        <w:rPr>
          <w:i/>
          <w:sz w:val="24"/>
          <w:szCs w:val="24"/>
        </w:rPr>
        <w:t>habrochaites</w:t>
      </w:r>
      <w:proofErr w:type="spellEnd"/>
      <w:r w:rsidR="006127A5">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&lt;EndNote&gt;&lt;Cite&gt;&lt;Author&gt;Finkers&lt;/Author&gt;&lt;Year&gt;2007&lt;/Year&gt;&lt;RecNum&gt;432&lt;/RecNum&gt;&lt;DisplayText&gt;(Finkers, van Heusden et al. 2007, Ten Have, van Berloo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(Finkers, van Heusden et al. 2007, Ten Have, van Berloo et al. 2007)</w:t>
      </w:r>
      <w:r w:rsidR="00201913">
        <w:rPr>
          <w:sz w:val="24"/>
          <w:szCs w:val="24"/>
        </w:rPr>
        <w:fldChar w:fldCharType="end"/>
      </w:r>
      <w:r w:rsidR="005F71AF">
        <w:rPr>
          <w:sz w:val="24"/>
          <w:szCs w:val="24"/>
        </w:rPr>
        <w:t xml:space="preserve">, </w:t>
      </w:r>
      <w:r w:rsidR="00FE0CB0" w:rsidRPr="00DD2573">
        <w:rPr>
          <w:i/>
          <w:sz w:val="24"/>
          <w:szCs w:val="24"/>
        </w:rPr>
        <w:t xml:space="preserve">S. </w:t>
      </w:r>
      <w:proofErr w:type="spellStart"/>
      <w:r w:rsidR="00FE0CB0" w:rsidRPr="00DD2573">
        <w:rPr>
          <w:i/>
          <w:sz w:val="24"/>
          <w:szCs w:val="24"/>
        </w:rPr>
        <w:t>hirsutum</w:t>
      </w:r>
      <w:proofErr w:type="spellEnd"/>
      <w:r w:rsidR="00FE0CB0">
        <w:rPr>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973F87">
        <w:rPr>
          <w:sz w:val="24"/>
          <w:szCs w:val="24"/>
        </w:rPr>
        <w:t xml:space="preserve">, </w:t>
      </w:r>
      <w:r w:rsidR="00C97B8A" w:rsidRPr="00DD2573">
        <w:rPr>
          <w:i/>
          <w:sz w:val="24"/>
          <w:szCs w:val="24"/>
        </w:rPr>
        <w:t xml:space="preserve">S. </w:t>
      </w:r>
      <w:proofErr w:type="spellStart"/>
      <w:r w:rsidR="00C97B8A" w:rsidRPr="00DD2573">
        <w:rPr>
          <w:i/>
          <w:sz w:val="24"/>
          <w:szCs w:val="24"/>
        </w:rPr>
        <w:t>lycopersicoides</w:t>
      </w:r>
      <w:proofErr w:type="spellEnd"/>
      <w:r w:rsidR="00C97B8A" w:rsidRPr="00DD2573">
        <w:rPr>
          <w:i/>
          <w:sz w:val="24"/>
          <w:szCs w:val="24"/>
        </w:rPr>
        <w:t xml:space="preserve"> </w:t>
      </w:r>
      <w:r w:rsidR="00201913">
        <w:rPr>
          <w:sz w:val="24"/>
          <w:szCs w:val="24"/>
        </w:rPr>
        <w:fldChar w:fldCharType="begin"/>
      </w:r>
      <w:r w:rsidR="00201913">
        <w:rPr>
          <w:sz w:val="24"/>
          <w:szCs w:val="24"/>
        </w:rPr>
        <w:instrText xml:space="preserve"> ADDIN EN.CITE &lt;EndNote&gt;&lt;Cite&gt;&lt;Author&gt;Guimaraes&lt;/Author&gt;&lt;Year&gt;2004&lt;/Year&gt;&lt;RecNum&gt;437&lt;/RecNum&gt;&lt;DisplayText&gt;(Guimaraes, Chetelat et al. 2004)&lt;/DisplayText&gt;&lt;record&gt;&lt;rec-number&gt;437&lt;/rec-number&gt;&lt;foreign-keys&gt;&lt;key app="EN" db-id="0pazvxt5kzzzd0er9pcprt0759frxeawtzpf" timestamp="1470265423"&gt;437&lt;/key&gt;&lt;/foreign-keys&gt;&lt;ref-type name="Journal Article"&gt;17&lt;/ref-type&gt;&lt;contributors&gt;&lt;authors&gt;&lt;author&gt;Guimaraes, Rejane L&lt;/author&gt;&lt;author&gt;Chetelat, Roger T&lt;/author&gt;&lt;author&gt;Stotz, Henrik U&lt;/author&gt;&lt;/authors&gt;&lt;/contributors&gt;&lt;titles&gt;&lt;title&gt;Resistance to Botrytis cinerea in Solanum lycopersicoides is dominant in hybrids with tomato, and involves induced hyphal death&lt;/title&gt;&lt;secondary-title&gt;European journal of plant pathology&lt;/secondary-title&gt;&lt;/titles&gt;&lt;periodical&gt;&lt;full-title&gt;European Journal of Plant Pathology&lt;/full-title&gt;&lt;/periodical&gt;&lt;pages&gt;13-23&lt;/pages&gt;&lt;volume&gt;110&lt;/volume&gt;&lt;number&gt;1&lt;/number&gt;&lt;dates&gt;&lt;year&gt;2004&lt;/year&gt;&lt;/dates&gt;&lt;isbn&gt;0929-1873&lt;/isbn&gt;&lt;urls&gt;&lt;/urls&gt;&lt;/record&gt;&lt;/Cite&gt;&lt;/EndNote&gt;</w:instrText>
      </w:r>
      <w:r w:rsidR="00201913">
        <w:rPr>
          <w:sz w:val="24"/>
          <w:szCs w:val="24"/>
        </w:rPr>
        <w:fldChar w:fldCharType="separate"/>
      </w:r>
      <w:r w:rsidR="00201913">
        <w:rPr>
          <w:noProof/>
          <w:sz w:val="24"/>
          <w:szCs w:val="24"/>
        </w:rPr>
        <w:t>(Guimaraes, Chetelat et al. 2004)</w:t>
      </w:r>
      <w:r w:rsidR="00201913">
        <w:rPr>
          <w:sz w:val="24"/>
          <w:szCs w:val="24"/>
        </w:rPr>
        <w:fldChar w:fldCharType="end"/>
      </w:r>
      <w:r w:rsidR="00C97B8A">
        <w:rPr>
          <w:sz w:val="24"/>
          <w:szCs w:val="24"/>
        </w:rPr>
        <w:t xml:space="preserve">, </w:t>
      </w:r>
      <w:r w:rsidR="00C97B8A" w:rsidRPr="00DD2573">
        <w:rPr>
          <w:i/>
          <w:sz w:val="24"/>
          <w:szCs w:val="24"/>
        </w:rPr>
        <w:t xml:space="preserve">S. </w:t>
      </w:r>
      <w:proofErr w:type="spellStart"/>
      <w:r w:rsidR="00C97B8A" w:rsidRPr="00DD2573">
        <w:rPr>
          <w:i/>
          <w:sz w:val="24"/>
          <w:szCs w:val="24"/>
        </w:rPr>
        <w:t>neorickii</w:t>
      </w:r>
      <w:proofErr w:type="spellEnd"/>
      <w:r w:rsidR="00201913">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&lt;EndNote&gt;&lt;Cite&gt;&lt;Author&gt;Finkers&lt;/Author&gt;&lt;Year&gt;2008&lt;/Year&gt;&lt;RecNum&gt;433&lt;/RecNum&gt;&lt;DisplayText&gt;(Ten Have, van Berloo et al. 2007, Finkers, Bai et al. 2008)&lt;/DisplayText&gt;&lt;record&gt;&lt;rec-number&gt;433&lt;/rec-number&gt;&lt;foreign-keys&gt;&lt;key app="EN" db-id="0pazvxt5kzzzd0er9pcprt0759frxeawtzpf" timestamp="1470265000"&gt;433&lt;/key&gt;&lt;/foreign-keys&gt;&lt;ref-type name="Journal Article"&gt;17&lt;/ref-type&gt;&lt;contributors&gt;&lt;authors&gt;&lt;author&gt;Finkers, Richard&lt;/author&gt;&lt;author&gt;Bai, Yuling&lt;/author&gt;&lt;author&gt;van den Berg, Petra&lt;/author&gt;&lt;author&gt;van Berloo, Ralph&lt;/author&gt;&lt;author&gt;Meijer-Dekens, Fien&lt;/author&gt;&lt;author&gt;Ten Have, Arjen&lt;/author&gt;&lt;author&gt;van Kan, Jan&lt;/author&gt;&lt;author&gt;Lindhout, Pim&lt;/author&gt;&lt;author&gt;van Heusden, Adriaan W&lt;/author&gt;&lt;/authors&gt;&lt;/contributors&gt;&lt;titles&gt;&lt;title&gt;Quantitative resistance to Botrytis cinerea from Solanum neorickii&lt;/title&gt;&lt;secondary-title&gt;Euphytica&lt;/secondary-title&gt;&lt;/titles&gt;&lt;periodical&gt;&lt;full-title&gt;Euphytica&lt;/full-title&gt;&lt;/periodical&gt;&lt;pages&gt;83-92&lt;/pages&gt;&lt;volume&gt;159&lt;/volume&gt;&lt;number&gt;1-2&lt;/number&gt;&lt;dates&gt;&lt;year&gt;2008&lt;/year&gt;&lt;/dates&gt;&lt;isbn&gt;0014-2336&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(Ten Have, van Berloo et al. 2007, Finkers, Bai et al. 2008)</w:t>
      </w:r>
      <w:r w:rsidR="00201913">
        <w:rPr>
          <w:sz w:val="24"/>
          <w:szCs w:val="24"/>
        </w:rPr>
        <w:fldChar w:fldCharType="end"/>
      </w:r>
      <w:r w:rsidR="00C97B8A">
        <w:rPr>
          <w:sz w:val="24"/>
          <w:szCs w:val="24"/>
        </w:rPr>
        <w:t xml:space="preserve">, </w:t>
      </w:r>
      <w:r w:rsidR="00973F87" w:rsidRPr="00DD2573">
        <w:rPr>
          <w:i/>
          <w:sz w:val="24"/>
          <w:szCs w:val="24"/>
        </w:rPr>
        <w:t xml:space="preserve">S. </w:t>
      </w:r>
      <w:proofErr w:type="spellStart"/>
      <w:r w:rsidR="00973F87" w:rsidRPr="00DD2573">
        <w:rPr>
          <w:i/>
          <w:sz w:val="24"/>
          <w:szCs w:val="24"/>
        </w:rPr>
        <w:t>peruvianum</w:t>
      </w:r>
      <w:proofErr w:type="spellEnd"/>
      <w:r w:rsidR="00973F87" w:rsidRPr="00DD2573">
        <w:rPr>
          <w:i/>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973F87">
        <w:rPr>
          <w:sz w:val="24"/>
          <w:szCs w:val="24"/>
        </w:rPr>
        <w:t xml:space="preserve">, </w:t>
      </w:r>
      <w:r w:rsidR="00700D92" w:rsidRPr="00700D92">
        <w:rPr>
          <w:i/>
          <w:sz w:val="24"/>
          <w:szCs w:val="24"/>
        </w:rPr>
        <w:t xml:space="preserve">S. </w:t>
      </w:r>
      <w:proofErr w:type="spellStart"/>
      <w:r w:rsidR="00700D92" w:rsidRPr="00700D92">
        <w:rPr>
          <w:i/>
          <w:sz w:val="24"/>
          <w:szCs w:val="24"/>
        </w:rPr>
        <w:t>pennellii</w:t>
      </w:r>
      <w:proofErr w:type="spellEnd"/>
      <w:r w:rsidR="00700D92">
        <w:rPr>
          <w:sz w:val="24"/>
          <w:szCs w:val="24"/>
        </w:rPr>
        <w:t xml:space="preserve"> </w:t>
      </w:r>
      <w:r w:rsidR="00700D92">
        <w:rPr>
          <w:sz w:val="24"/>
          <w:szCs w:val="24"/>
        </w:rPr>
        <w:fldChar w:fldCharType="begin"/>
      </w:r>
      <w:r w:rsidR="00700D92">
        <w:rPr>
          <w:sz w:val="24"/>
          <w:szCs w:val="24"/>
        </w:rPr>
        <w:instrText xml:space="preserve"> ADDIN EN.CITE &lt;EndNote&gt;&lt;Cite ExcludeYear="1"&gt;&lt;Author&gt;Nicot&lt;/Author&gt;&lt;Year&gt;2002&lt;/Year&gt;&lt;RecNum&gt;438&lt;/RecNum&gt;&lt;DisplayText&gt;(Nicot, Moretti et al.)&lt;/DisplayText&gt;&lt;record&gt;&lt;rec-number&gt;438&lt;/rec-number&gt;&lt;foreign-keys&gt;&lt;key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700D92">
        <w:rPr>
          <w:noProof/>
          <w:sz w:val="24"/>
          <w:szCs w:val="24"/>
        </w:rPr>
        <w:t>(Nicot, Moretti et al.)</w:t>
      </w:r>
      <w:r w:rsidR="00700D92">
        <w:rPr>
          <w:sz w:val="24"/>
          <w:szCs w:val="24"/>
        </w:rPr>
        <w:fldChar w:fldCharType="end"/>
      </w:r>
      <w:r w:rsidR="00700D92">
        <w:rPr>
          <w:sz w:val="24"/>
          <w:szCs w:val="24"/>
        </w:rPr>
        <w:t xml:space="preserve"> </w:t>
      </w:r>
      <w:r w:rsidR="00FE0CB0">
        <w:rPr>
          <w:sz w:val="24"/>
          <w:szCs w:val="24"/>
        </w:rPr>
        <w:t>and</w:t>
      </w:r>
      <w:r w:rsidR="00F126CA">
        <w:rPr>
          <w:sz w:val="24"/>
          <w:szCs w:val="24"/>
        </w:rPr>
        <w:t xml:space="preserve"> </w:t>
      </w:r>
      <w:r w:rsidR="00FE0CB0" w:rsidRPr="00DD2573">
        <w:rPr>
          <w:i/>
          <w:sz w:val="24"/>
          <w:szCs w:val="24"/>
        </w:rPr>
        <w:t xml:space="preserve">S. </w:t>
      </w:r>
      <w:proofErr w:type="spellStart"/>
      <w:r w:rsidR="00FE0CB0" w:rsidRPr="00DD2573">
        <w:rPr>
          <w:i/>
          <w:sz w:val="24"/>
          <w:szCs w:val="24"/>
        </w:rPr>
        <w:t>pimpinellifolium</w:t>
      </w:r>
      <w:proofErr w:type="spellEnd"/>
      <w:r w:rsidR="00FE0CB0">
        <w:rPr>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F126CA">
        <w:rPr>
          <w:sz w:val="24"/>
          <w:szCs w:val="24"/>
        </w:rPr>
        <w:t xml:space="preserve">.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F126CA">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F126CA">
        <w:rPr>
          <w:sz w:val="24"/>
          <w:szCs w:val="24"/>
        </w:rPr>
        <w:t xml:space="preserve">We infected all 91 </w:t>
      </w:r>
      <w:r w:rsidR="00F126CA" w:rsidRPr="00854928">
        <w:rPr>
          <w:i/>
          <w:sz w:val="24"/>
          <w:szCs w:val="24"/>
        </w:rPr>
        <w:t xml:space="preserve">B. </w:t>
      </w:r>
      <w:proofErr w:type="spellStart"/>
      <w:r w:rsidR="00F126CA" w:rsidRPr="00854928">
        <w:rPr>
          <w:i/>
          <w:sz w:val="24"/>
          <w:szCs w:val="24"/>
        </w:rPr>
        <w:t>cinerea</w:t>
      </w:r>
      <w:proofErr w:type="spellEnd"/>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lastRenderedPageBreak/>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but no lesions ha</w:t>
      </w:r>
      <w:r w:rsidR="00B738AF">
        <w:rPr>
          <w:sz w:val="24"/>
          <w:szCs w:val="24"/>
        </w:rPr>
        <w:t>d</w:t>
      </w:r>
      <w:r w:rsidR="00C97B8A">
        <w:rPr>
          <w:sz w:val="24"/>
          <w:szCs w:val="24"/>
        </w:rPr>
        <w:t xml:space="preserve"> grown to completely consume infected leaflets. </w:t>
      </w:r>
      <w:r w:rsidR="00DA16B0">
        <w:rPr>
          <w:sz w:val="24"/>
          <w:szCs w:val="24"/>
        </w:rPr>
        <w:t xml:space="preserve">Lesion area </w:t>
      </w:r>
      <w:r w:rsidR="00854928">
        <w:rPr>
          <w:sz w:val="24"/>
          <w:szCs w:val="24"/>
        </w:rPr>
        <w:t>is a composite phenotype from the interaction</w:t>
      </w:r>
      <w:r w:rsidR="00B738AF">
        <w:rPr>
          <w:sz w:val="24"/>
          <w:szCs w:val="24"/>
        </w:rPr>
        <w:t xml:space="preserve"> of host and pathogen genetics that has been utilized in a number of studies on the molecular and quantitative genetic basis of plant-</w:t>
      </w:r>
      <w:r w:rsidR="00B738AF" w:rsidRPr="00B738AF">
        <w:rPr>
          <w:i/>
          <w:sz w:val="24"/>
          <w:szCs w:val="24"/>
        </w:rPr>
        <w:t>Botrytis</w:t>
      </w:r>
      <w:r w:rsidR="00D477E5">
        <w:rPr>
          <w:sz w:val="24"/>
          <w:szCs w:val="24"/>
        </w:rPr>
        <w:t xml:space="preserve"> interactions {Rowe 2008}</w:t>
      </w:r>
      <w:bookmarkStart w:id="0" w:name="_GoBack"/>
      <w:bookmarkEnd w:id="0"/>
      <w:r w:rsidR="00B738AF">
        <w:rPr>
          <w:sz w:val="24"/>
          <w:szCs w:val="24"/>
        </w:rPr>
        <w:t>.</w:t>
      </w:r>
    </w:p>
    <w:p w:rsidR="00854928" w:rsidRDefault="00854928" w:rsidP="00473ACC">
      <w:pPr>
        <w:spacing w:line="480" w:lineRule="auto"/>
        <w:rPr>
          <w:sz w:val="24"/>
          <w:szCs w:val="24"/>
        </w:rPr>
      </w:pPr>
      <w:r>
        <w:rPr>
          <w:sz w:val="24"/>
          <w:szCs w:val="24"/>
        </w:rPr>
        <w:tab/>
      </w:r>
      <w:r w:rsidR="009F0A62">
        <w:rPr>
          <w:sz w:val="24"/>
          <w:szCs w:val="24"/>
        </w:rPr>
        <w:t>We performed statistical analysis of lesion size with a generalized linear model (GLM). W</w:t>
      </w:r>
      <w:r w:rsidR="00706E82">
        <w:rPr>
          <w:sz w:val="24"/>
          <w:szCs w:val="24"/>
        </w:rPr>
        <w:t xml:space="preserve">ithin the model, we tested </w:t>
      </w:r>
      <w:r w:rsidR="009F0A62">
        <w:rPr>
          <w:sz w:val="24"/>
          <w:szCs w:val="24"/>
        </w:rPr>
        <w:t xml:space="preserve">the fixed effects of isolate genotype, plant species (domesticated or wild), plant genotype (which is nested within species), and position of sampled leaflet (apical or basal). We also considered the random effects of experiment, block (nested within experiment), individual plant, and individual leaf (nested within sample plant). The terms for individual plant, leaf, and leaflet </w:t>
      </w:r>
      <w:r w:rsidR="00706E82">
        <w:rPr>
          <w:sz w:val="24"/>
          <w:szCs w:val="24"/>
        </w:rPr>
        <w:t xml:space="preserve">position </w:t>
      </w:r>
      <w:r w:rsidR="009F0A62">
        <w:rPr>
          <w:sz w:val="24"/>
          <w:szCs w:val="24"/>
        </w:rPr>
        <w:t xml:space="preserve">did not significantly improve the model, so we omitted them from further analysis. Our final model also included the interaction terms of isolate </w:t>
      </w:r>
      <w:r w:rsidR="00706E82">
        <w:rPr>
          <w:sz w:val="24"/>
          <w:szCs w:val="24"/>
        </w:rPr>
        <w:t>by</w:t>
      </w:r>
      <w:r w:rsidR="009F0A62">
        <w:rPr>
          <w:sz w:val="24"/>
          <w:szCs w:val="24"/>
        </w:rPr>
        <w:t xml:space="preserve"> plant species, and isolate </w:t>
      </w:r>
      <w:r w:rsidR="00706E82">
        <w:rPr>
          <w:sz w:val="24"/>
          <w:szCs w:val="24"/>
        </w:rPr>
        <w:t>by</w:t>
      </w:r>
      <w:r w:rsidR="009F0A62">
        <w:rPr>
          <w:sz w:val="24"/>
          <w:szCs w:val="24"/>
        </w:rPr>
        <w:t xml:space="preserve"> plant genotype (nested within species). </w:t>
      </w:r>
      <w:r w:rsidR="00706E82">
        <w:rPr>
          <w:sz w:val="24"/>
          <w:szCs w:val="24"/>
        </w:rPr>
        <w:t>The final model shows that genetic variation within</w:t>
      </w:r>
      <w:r w:rsidR="009F0A62">
        <w:rPr>
          <w:sz w:val="24"/>
          <w:szCs w:val="24"/>
        </w:rPr>
        <w:t xml:space="preserve"> both the host plant and the pathogen affect lesion growth (Table R1). </w:t>
      </w:r>
      <w:r w:rsidR="00B738AF">
        <w:rPr>
          <w:sz w:val="24"/>
          <w:szCs w:val="24"/>
        </w:rPr>
        <w:t xml:space="preserve">Domestication also impacted lesion formation, as shown by the </w:t>
      </w:r>
      <w:r w:rsidR="00C97B8A">
        <w:rPr>
          <w:sz w:val="24"/>
          <w:szCs w:val="24"/>
        </w:rPr>
        <w:t xml:space="preserve">significant effects of tomato genetic variation between domesticated and wild species. </w:t>
      </w:r>
      <w:r w:rsidR="00EA1576">
        <w:rPr>
          <w:sz w:val="24"/>
          <w:szCs w:val="24"/>
        </w:rPr>
        <w:t>We did not find evidence for significant interaction effects between isolate and plant genotypes</w:t>
      </w:r>
      <w:r w:rsidR="00B738AF">
        <w:rPr>
          <w:sz w:val="24"/>
          <w:szCs w:val="24"/>
        </w:rPr>
        <w:t xml:space="preserve">. This may have been due to the vast number of </w:t>
      </w:r>
      <w:proofErr w:type="spellStart"/>
      <w:r w:rsidR="00B738AF">
        <w:rPr>
          <w:sz w:val="24"/>
          <w:szCs w:val="24"/>
        </w:rPr>
        <w:t>degreese</w:t>
      </w:r>
      <w:proofErr w:type="spellEnd"/>
      <w:r w:rsidR="00B738AF">
        <w:rPr>
          <w:sz w:val="24"/>
          <w:szCs w:val="24"/>
        </w:rPr>
        <w:t xml:space="preserve"> of freedom, as</w:t>
      </w:r>
      <w:r w:rsidR="00EA1576">
        <w:rPr>
          <w:sz w:val="24"/>
          <w:szCs w:val="24"/>
        </w:rPr>
        <w:t xml:space="preserve"> the isolate-plant interactions contribute a large </w:t>
      </w:r>
      <w:r w:rsidR="0044762C">
        <w:rPr>
          <w:sz w:val="24"/>
          <w:szCs w:val="24"/>
        </w:rPr>
        <w:t xml:space="preserve">proportion of </w:t>
      </w:r>
      <w:r w:rsidR="00EA1576">
        <w:rPr>
          <w:sz w:val="24"/>
          <w:szCs w:val="24"/>
        </w:rPr>
        <w:t>the variance in lesion size</w:t>
      </w:r>
      <w:r w:rsidR="0044762C">
        <w:rPr>
          <w:sz w:val="24"/>
          <w:szCs w:val="24"/>
        </w:rPr>
        <w:t xml:space="preserve"> (Table R1)</w:t>
      </w:r>
      <w:r w:rsidR="00EA1576">
        <w:rPr>
          <w:sz w:val="24"/>
          <w:szCs w:val="24"/>
        </w:rPr>
        <w:t>.</w:t>
      </w:r>
    </w:p>
    <w:p w:rsidR="00A52DC5" w:rsidRDefault="00F126CA" w:rsidP="00473ACC">
      <w:pPr>
        <w:spacing w:line="480" w:lineRule="auto"/>
        <w:rPr>
          <w:b/>
          <w:sz w:val="24"/>
          <w:szCs w:val="24"/>
        </w:rPr>
      </w:pPr>
      <w:r>
        <w:rPr>
          <w:b/>
          <w:sz w:val="24"/>
          <w:szCs w:val="24"/>
        </w:rPr>
        <w:t>Domestication and lesion area</w:t>
      </w:r>
    </w:p>
    <w:p w:rsidR="007811D3" w:rsidRDefault="007811D3" w:rsidP="00473ACC">
      <w:pPr>
        <w:spacing w:line="480" w:lineRule="auto"/>
        <w:rPr>
          <w:sz w:val="24"/>
          <w:szCs w:val="24"/>
        </w:rPr>
      </w:pPr>
      <w:r>
        <w:rPr>
          <w:b/>
          <w:sz w:val="24"/>
          <w:szCs w:val="24"/>
        </w:rPr>
        <w:lastRenderedPageBreak/>
        <w:tab/>
      </w:r>
      <w:r w:rsidR="002A0FB9">
        <w:rPr>
          <w:sz w:val="24"/>
          <w:szCs w:val="24"/>
        </w:rPr>
        <w:t xml:space="preserve">Existing literature, largely </w:t>
      </w:r>
      <w:r w:rsidR="00B738AF">
        <w:rPr>
          <w:sz w:val="24"/>
          <w:szCs w:val="24"/>
        </w:rPr>
        <w:t>studying</w:t>
      </w:r>
      <w:r w:rsidR="002A0FB9">
        <w:rPr>
          <w:sz w:val="24"/>
          <w:szCs w:val="24"/>
        </w:rPr>
        <w:t xml:space="preserve"> qualitative resistance to </w:t>
      </w:r>
      <w:proofErr w:type="spellStart"/>
      <w:r w:rsidR="002A0FB9">
        <w:rPr>
          <w:sz w:val="24"/>
          <w:szCs w:val="24"/>
        </w:rPr>
        <w:t>biotrophic</w:t>
      </w:r>
      <w:proofErr w:type="spellEnd"/>
      <w:r w:rsidR="002A0FB9">
        <w:rPr>
          <w:sz w:val="24"/>
          <w:szCs w:val="24"/>
        </w:rPr>
        <w:t xml:space="preserve"> pathogens,</w:t>
      </w:r>
      <w:r>
        <w:rPr>
          <w:sz w:val="24"/>
          <w:szCs w:val="24"/>
        </w:rPr>
        <w:t xml:space="preserve">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Pr>
          <w:sz w:val="24"/>
          <w:szCs w:val="24"/>
        </w:rPr>
        <w:t xml:space="preserve"> and decrease</w:t>
      </w:r>
      <w:r w:rsidR="00F947B4">
        <w:rPr>
          <w:sz w:val="24"/>
          <w:szCs w:val="24"/>
        </w:rPr>
        <w:t>s</w:t>
      </w:r>
      <w:r w:rsidR="00B738AF">
        <w:rPr>
          <w:sz w:val="24"/>
          <w:szCs w:val="24"/>
        </w:rPr>
        <w:t xml:space="preserve"> plant</w:t>
      </w:r>
      <w:r>
        <w:rPr>
          <w:sz w:val="24"/>
          <w:szCs w:val="24"/>
        </w:rPr>
        <w:t xml:space="preserve"> genetic variation for disease resistance due to </w:t>
      </w:r>
      <w:r w:rsidR="00B738AF">
        <w:rPr>
          <w:sz w:val="24"/>
          <w:szCs w:val="24"/>
        </w:rPr>
        <w:t>selection</w:t>
      </w:r>
      <w:r>
        <w:rPr>
          <w:sz w:val="24"/>
          <w:szCs w:val="24"/>
        </w:rPr>
        <w:t xml:space="preserve"> bottlenecks </w:t>
      </w:r>
      <w:r w:rsidR="00B738AF">
        <w:rPr>
          <w:sz w:val="24"/>
          <w:szCs w:val="24"/>
        </w:rPr>
        <w:t>during</w:t>
      </w:r>
      <w:r>
        <w:rPr>
          <w:sz w:val="24"/>
          <w:szCs w:val="24"/>
        </w:rPr>
        <w:t xml:space="preserve"> domestication (CITE). </w:t>
      </w:r>
    </w:p>
    <w:p w:rsidR="004D38F6" w:rsidRDefault="009D2C6D" w:rsidP="00F947B4">
      <w:pPr>
        <w:spacing w:line="480" w:lineRule="auto"/>
        <w:ind w:firstLine="720"/>
        <w:rPr>
          <w:sz w:val="24"/>
          <w:szCs w:val="24"/>
        </w:rPr>
      </w:pPr>
      <w:r>
        <w:rPr>
          <w:sz w:val="24"/>
          <w:szCs w:val="24"/>
        </w:rPr>
        <w:t>In agreement with domestication theory,</w:t>
      </w:r>
      <w:r w:rsidR="00F947B4">
        <w:rPr>
          <w:sz w:val="24"/>
          <w:szCs w:val="24"/>
        </w:rPr>
        <w:t xml:space="preserve"> lesion size is significantly greater</w:t>
      </w:r>
      <w:r w:rsidR="00013F49">
        <w:rPr>
          <w:sz w:val="24"/>
          <w:szCs w:val="24"/>
        </w:rPr>
        <w:t xml:space="preserve"> on average (18% increase) on domesticated tomato compared to wild tomato (p = XXX, Table R1) (Figure R2).</w:t>
      </w:r>
    </w:p>
    <w:p w:rsidR="004D38F6" w:rsidRPr="00B411E9" w:rsidRDefault="00A52DC5" w:rsidP="00473ACC">
      <w:pPr>
        <w:spacing w:line="480" w:lineRule="auto"/>
        <w:rPr>
          <w:sz w:val="24"/>
          <w:szCs w:val="24"/>
        </w:rPr>
      </w:pPr>
      <w:r>
        <w:rPr>
          <w:sz w:val="24"/>
          <w:szCs w:val="24"/>
        </w:rPr>
        <w:tab/>
      </w:r>
      <w:r w:rsidR="009D2C6D">
        <w:rPr>
          <w:sz w:val="24"/>
          <w:szCs w:val="24"/>
        </w:rPr>
        <w:t>In contrast to theory, the domesticated tomato genotypes had a wider range of average lesion formation than wild genotypes</w:t>
      </w:r>
      <w:r w:rsidR="00344272">
        <w:rPr>
          <w:sz w:val="24"/>
          <w:szCs w:val="24"/>
        </w:rPr>
        <w:t xml:space="preserve"> </w:t>
      </w:r>
      <w:r w:rsidR="00404C06">
        <w:rPr>
          <w:sz w:val="24"/>
          <w:szCs w:val="24"/>
        </w:rPr>
        <w:t>(5% to 95% interval: 2.03 on domesticated, 1.76 on wild)</w:t>
      </w:r>
      <w:r>
        <w:rPr>
          <w:sz w:val="24"/>
          <w:szCs w:val="24"/>
        </w:rPr>
        <w:t>.</w:t>
      </w:r>
      <w:del w:id="1" w:author="Nicole Soltis" w:date="2016-08-09T12:46:00Z">
        <w:r w:rsidDel="0080338F">
          <w:rPr>
            <w:sz w:val="24"/>
            <w:szCs w:val="24"/>
          </w:rPr>
          <w:delText xml:space="preserve"> </w:delText>
        </w:r>
      </w:del>
      <w:r w:rsidR="0080338F">
        <w:rPr>
          <w:sz w:val="24"/>
          <w:szCs w:val="24"/>
        </w:rPr>
        <w:t xml:space="preserve">A domestication bottleneck </w:t>
      </w:r>
      <w:r w:rsidR="00B411E9">
        <w:rPr>
          <w:sz w:val="24"/>
          <w:szCs w:val="24"/>
        </w:rPr>
        <w:t>would lead</w:t>
      </w:r>
      <w:r w:rsidR="0080338F">
        <w:rPr>
          <w:sz w:val="24"/>
          <w:szCs w:val="24"/>
        </w:rPr>
        <w:t xml:space="preserve"> to reduced variation for lesion size across domesticated tomato genotypes; instead we </w:t>
      </w:r>
      <w:commentRangeStart w:id="2"/>
      <w:r w:rsidR="0080338F">
        <w:rPr>
          <w:sz w:val="24"/>
          <w:szCs w:val="24"/>
        </w:rPr>
        <w:t>observe an increased range of lesion sizes in domesticated compared to wild tomato</w:t>
      </w:r>
      <w:commentRangeEnd w:id="2"/>
      <w:r w:rsidR="0080338F">
        <w:rPr>
          <w:rStyle w:val="CommentReference"/>
        </w:rPr>
        <w:commentReference w:id="2"/>
      </w:r>
      <w:r w:rsidR="00F77335">
        <w:rPr>
          <w:sz w:val="24"/>
          <w:szCs w:val="24"/>
        </w:rPr>
        <w:t xml:space="preserve">. </w:t>
      </w:r>
      <w:r w:rsidR="00A864BB">
        <w:rPr>
          <w:sz w:val="24"/>
          <w:szCs w:val="24"/>
        </w:rPr>
        <w:t xml:space="preserve">Additionally, the </w:t>
      </w:r>
      <w:commentRangeStart w:id="3"/>
      <w:r w:rsidR="00A864BB">
        <w:rPr>
          <w:sz w:val="24"/>
          <w:szCs w:val="24"/>
        </w:rPr>
        <w:t xml:space="preserve">coefficient of variation (CV) </w:t>
      </w:r>
      <w:commentRangeEnd w:id="3"/>
      <w:r w:rsidR="009D2C6D">
        <w:rPr>
          <w:rStyle w:val="CommentReference"/>
        </w:rPr>
        <w:commentReference w:id="3"/>
      </w:r>
      <w:r w:rsidR="00A864BB">
        <w:rPr>
          <w:sz w:val="24"/>
          <w:szCs w:val="24"/>
        </w:rPr>
        <w:t xml:space="preserve">of lesion size </w:t>
      </w:r>
      <w:r w:rsidR="00B411E9">
        <w:rPr>
          <w:sz w:val="24"/>
          <w:szCs w:val="24"/>
        </w:rPr>
        <w:t>cannot be statistically differentiated between wild and domesticated tomato</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w:t>
      </w:r>
      <w:commentRangeStart w:id="4"/>
      <w:r w:rsidR="004D38F6">
        <w:rPr>
          <w:sz w:val="24"/>
          <w:szCs w:val="24"/>
        </w:rPr>
        <w:t>(Figure R3).</w:t>
      </w:r>
      <w:commentRangeEnd w:id="4"/>
      <w:r w:rsidR="0080338F">
        <w:rPr>
          <w:rStyle w:val="CommentReference"/>
        </w:rPr>
        <w:commentReference w:id="4"/>
      </w:r>
      <w:r w:rsidR="00B411E9">
        <w:rPr>
          <w:sz w:val="24"/>
          <w:szCs w:val="24"/>
        </w:rPr>
        <w:t xml:space="preserve"> Overall, we see evidence for a slight domestication impact on </w:t>
      </w:r>
      <w:r w:rsidR="00B411E9">
        <w:rPr>
          <w:i/>
          <w:sz w:val="24"/>
          <w:szCs w:val="24"/>
        </w:rPr>
        <w:t xml:space="preserve">Botrytis </w:t>
      </w:r>
      <w:proofErr w:type="spellStart"/>
      <w:r w:rsidR="00B411E9">
        <w:rPr>
          <w:i/>
          <w:sz w:val="24"/>
          <w:szCs w:val="24"/>
        </w:rPr>
        <w:t>cinerea</w:t>
      </w:r>
      <w:proofErr w:type="spellEnd"/>
      <w:r w:rsidR="00B411E9">
        <w:rPr>
          <w:sz w:val="24"/>
          <w:szCs w:val="24"/>
        </w:rPr>
        <w:t xml:space="preserve"> defense, but </w:t>
      </w:r>
    </w:p>
    <w:p w:rsidR="00F05926" w:rsidRPr="00D6757A" w:rsidRDefault="00D6757A" w:rsidP="00473ACC">
      <w:pPr>
        <w:spacing w:line="480" w:lineRule="auto"/>
        <w:rPr>
          <w:b/>
          <w:sz w:val="24"/>
          <w:szCs w:val="24"/>
        </w:rPr>
      </w:pPr>
      <w:r w:rsidRPr="00D6757A">
        <w:rPr>
          <w:b/>
          <w:sz w:val="24"/>
          <w:szCs w:val="24"/>
        </w:rPr>
        <w:t>Host variation and lesion area</w:t>
      </w:r>
    </w:p>
    <w:p w:rsidR="004D38F6" w:rsidRDefault="00013F49" w:rsidP="00473ACC">
      <w:pPr>
        <w:spacing w:line="480" w:lineRule="auto"/>
        <w:rPr>
          <w:sz w:val="24"/>
          <w:szCs w:val="24"/>
        </w:rPr>
      </w:pPr>
      <w:r>
        <w:rPr>
          <w:sz w:val="24"/>
          <w:szCs w:val="24"/>
        </w:rPr>
        <w:tab/>
        <w:t>Domestication does impact lesion size, but most variance is due to genetic variation in the isolate and in host plant genetics</w:t>
      </w:r>
      <w:r w:rsidR="00DD1A18">
        <w:rPr>
          <w:sz w:val="24"/>
          <w:szCs w:val="24"/>
        </w:rPr>
        <w:t xml:space="preserve"> (Table R1)</w:t>
      </w:r>
      <w:r>
        <w:rPr>
          <w:sz w:val="24"/>
          <w:szCs w:val="24"/>
        </w:rPr>
        <w:t>.</w:t>
      </w:r>
      <w:r w:rsidR="00DD1A18">
        <w:rPr>
          <w:sz w:val="24"/>
          <w:szCs w:val="24"/>
        </w:rPr>
        <w:t xml:space="preserve"> </w:t>
      </w:r>
    </w:p>
    <w:p w:rsidR="00F05926" w:rsidRPr="00F05926" w:rsidRDefault="00F05926" w:rsidP="00473ACC">
      <w:pPr>
        <w:spacing w:line="480" w:lineRule="auto"/>
        <w:rPr>
          <w:b/>
          <w:sz w:val="24"/>
          <w:szCs w:val="24"/>
        </w:rPr>
      </w:pPr>
      <w:r w:rsidRPr="00F05926">
        <w:rPr>
          <w:b/>
          <w:sz w:val="24"/>
          <w:szCs w:val="24"/>
        </w:rPr>
        <w:t>Pathogen</w:t>
      </w:r>
    </w:p>
    <w:p w:rsidR="0081033D" w:rsidRDefault="0081033D" w:rsidP="004D38F6">
      <w:pPr>
        <w:spacing w:line="480" w:lineRule="auto"/>
        <w:ind w:firstLine="360"/>
        <w:rPr>
          <w:sz w:val="24"/>
          <w:szCs w:val="24"/>
        </w:rPr>
      </w:pPr>
      <w:r>
        <w:rPr>
          <w:sz w:val="24"/>
          <w:szCs w:val="24"/>
        </w:rPr>
        <w:t xml:space="preserve">Our 91 B. </w:t>
      </w:r>
      <w:proofErr w:type="spellStart"/>
      <w:r>
        <w:rPr>
          <w:sz w:val="24"/>
          <w:szCs w:val="24"/>
        </w:rPr>
        <w:t>ciner</w:t>
      </w:r>
      <w:r w:rsidR="008B5C25">
        <w:rPr>
          <w:sz w:val="24"/>
          <w:szCs w:val="24"/>
        </w:rPr>
        <w:t>ea</w:t>
      </w:r>
      <w:proofErr w:type="spellEnd"/>
      <w:r w:rsidR="008B5C25">
        <w:rPr>
          <w:sz w:val="24"/>
          <w:szCs w:val="24"/>
        </w:rPr>
        <w:t xml:space="preserve"> genotypes were isolated from various eudicot plant hosts, including tomato stem tissue (2 isolates; T3, KT) and tomato fruit (3 isolates; KGB1, KGB2, Supersteak)</w:t>
      </w:r>
    </w:p>
    <w:p w:rsidR="004D38F6" w:rsidRDefault="004D38F6" w:rsidP="004D38F6">
      <w:pPr>
        <w:spacing w:line="480" w:lineRule="auto"/>
        <w:ind w:firstLine="360"/>
        <w:rPr>
          <w:sz w:val="24"/>
          <w:szCs w:val="24"/>
        </w:rPr>
      </w:pPr>
      <w:r w:rsidRPr="004D38F6">
        <w:rPr>
          <w:sz w:val="24"/>
          <w:szCs w:val="24"/>
        </w:rPr>
        <w:lastRenderedPageBreak/>
        <w:t>Isolates collected from tomato stem or fruit tissue are not among the most virulent group (Figure R4F).</w:t>
      </w:r>
      <w:r w:rsidR="002817BF">
        <w:rPr>
          <w:sz w:val="24"/>
          <w:szCs w:val="24"/>
        </w:rPr>
        <w:t xml:space="preserve"> For</w:t>
      </w:r>
      <w:r w:rsidR="002817BF" w:rsidRPr="002817BF">
        <w:rPr>
          <w:i/>
          <w:sz w:val="24"/>
          <w:szCs w:val="24"/>
        </w:rPr>
        <w:t xml:space="preserve"> B. </w:t>
      </w:r>
      <w:proofErr w:type="spellStart"/>
      <w:r w:rsidR="002817BF" w:rsidRPr="002817BF">
        <w:rPr>
          <w:i/>
          <w:sz w:val="24"/>
          <w:szCs w:val="24"/>
        </w:rPr>
        <w:t>cinerea</w:t>
      </w:r>
      <w:proofErr w:type="spellEnd"/>
      <w:r w:rsidR="002817BF" w:rsidRPr="002817BF">
        <w:rPr>
          <w:i/>
          <w:sz w:val="24"/>
          <w:szCs w:val="24"/>
        </w:rPr>
        <w:t xml:space="preserve"> </w:t>
      </w:r>
      <w:r w:rsidR="002817BF">
        <w:rPr>
          <w:sz w:val="24"/>
          <w:szCs w:val="24"/>
        </w:rPr>
        <w:t xml:space="preserve">genotypes isolated from tomato tissue vs. other hosts, there is no significant difference in lesion size across all hosts on either domesticated (t-test; t=-1.10, 4.3 </w:t>
      </w:r>
      <w:proofErr w:type="spellStart"/>
      <w:proofErr w:type="gramStart"/>
      <w:r w:rsidR="002817BF">
        <w:rPr>
          <w:sz w:val="24"/>
          <w:szCs w:val="24"/>
        </w:rPr>
        <w:t>df</w:t>
      </w:r>
      <w:proofErr w:type="spellEnd"/>
      <w:proofErr w:type="gramEnd"/>
      <w:r w:rsidR="002817BF">
        <w:rPr>
          <w:sz w:val="24"/>
          <w:szCs w:val="24"/>
        </w:rPr>
        <w:t xml:space="preserve">, p=0.330) or wild (t-test; t=-1.09, 4.2 </w:t>
      </w:r>
      <w:proofErr w:type="spellStart"/>
      <w:r w:rsidR="002817BF">
        <w:rPr>
          <w:sz w:val="24"/>
          <w:szCs w:val="24"/>
        </w:rPr>
        <w:t>df</w:t>
      </w:r>
      <w:proofErr w:type="spellEnd"/>
      <w:r w:rsidR="002817BF">
        <w:rPr>
          <w:sz w:val="24"/>
          <w:szCs w:val="24"/>
        </w:rPr>
        <w:t>, p=0.332) tomato.</w:t>
      </w:r>
      <w:r w:rsidRPr="004D38F6">
        <w:rPr>
          <w:sz w:val="24"/>
          <w:szCs w:val="24"/>
        </w:rPr>
        <w:t xml:space="preserve"> </w:t>
      </w:r>
      <w:r w:rsidR="00300AAD">
        <w:rPr>
          <w:sz w:val="24"/>
          <w:szCs w:val="24"/>
        </w:rPr>
        <w:t xml:space="preserve">In fact, one isolate collected from tomato tissue (KGB1) is within the 10 least-virulent isolates (Figure R4F). This may suggest a generalist strategy for individual isolates, due to this apparent lack of host-specificity. </w:t>
      </w:r>
    </w:p>
    <w:p w:rsidR="00300AAD" w:rsidRDefault="005C464E" w:rsidP="005C464E">
      <w:pPr>
        <w:spacing w:line="480" w:lineRule="auto"/>
        <w:rPr>
          <w:b/>
          <w:sz w:val="24"/>
          <w:szCs w:val="24"/>
        </w:rPr>
      </w:pPr>
      <w:r w:rsidRPr="005C464E">
        <w:rPr>
          <w:b/>
          <w:sz w:val="24"/>
          <w:szCs w:val="24"/>
        </w:rPr>
        <w:t>Host-pathogen interactions</w:t>
      </w:r>
    </w:p>
    <w:p w:rsidR="00F05926" w:rsidRPr="005C464E" w:rsidRDefault="00F05926" w:rsidP="005C464E">
      <w:pPr>
        <w:spacing w:line="480" w:lineRule="auto"/>
        <w:rPr>
          <w:b/>
          <w:sz w:val="24"/>
          <w:szCs w:val="24"/>
        </w:rPr>
      </w:pPr>
      <w:r>
        <w:rPr>
          <w:b/>
          <w:sz w:val="24"/>
          <w:szCs w:val="24"/>
        </w:rPr>
        <w:t>Domestication</w:t>
      </w:r>
    </w:p>
    <w:p w:rsidR="005C464E" w:rsidRDefault="005C464E" w:rsidP="005C464E">
      <w:pPr>
        <w:spacing w:line="480" w:lineRule="auto"/>
        <w:ind w:firstLine="720"/>
        <w:rPr>
          <w:sz w:val="24"/>
          <w:szCs w:val="24"/>
        </w:rPr>
      </w:pPr>
      <w:r>
        <w:rPr>
          <w:sz w:val="24"/>
          <w:szCs w:val="24"/>
        </w:rPr>
        <w:t xml:space="preserve">We also tested whether genetic differences between wild and domesticated hosts interact with pathogen genetics to determine lesion size. Lesion size varies across host for many of the isolates, suggesting an interaction between the genomes of </w:t>
      </w:r>
      <w:r w:rsidRPr="00C330D2">
        <w:rPr>
          <w:i/>
          <w:sz w:val="24"/>
          <w:szCs w:val="24"/>
        </w:rPr>
        <w:t xml:space="preserve">B. </w:t>
      </w:r>
      <w:proofErr w:type="spellStart"/>
      <w:r w:rsidRPr="00C330D2">
        <w:rPr>
          <w:i/>
          <w:sz w:val="24"/>
          <w:szCs w:val="24"/>
        </w:rPr>
        <w:t>cinerea</w:t>
      </w:r>
      <w:proofErr w:type="spellEnd"/>
      <w:r w:rsidRPr="00C330D2">
        <w:rPr>
          <w:i/>
          <w:sz w:val="24"/>
          <w:szCs w:val="24"/>
        </w:rPr>
        <w:t xml:space="preserve"> </w:t>
      </w:r>
      <w:r>
        <w:rPr>
          <w:sz w:val="24"/>
          <w:szCs w:val="24"/>
        </w:rPr>
        <w:t>and tomato (Figure R4). However, domestication did not have a significant interaction effect with isolate genotype (Table R1). This is likely due to the many degrees of freedom in calculating this interaction effect.</w:t>
      </w:r>
    </w:p>
    <w:p w:rsidR="005C464E" w:rsidRDefault="005C464E" w:rsidP="005C464E">
      <w:pPr>
        <w:spacing w:line="480" w:lineRule="auto"/>
        <w:ind w:firstLine="720"/>
        <w:rPr>
          <w:sz w:val="24"/>
          <w:szCs w:val="24"/>
        </w:rPr>
      </w:pPr>
      <w:r>
        <w:rPr>
          <w:sz w:val="24"/>
          <w:szCs w:val="24"/>
        </w:rPr>
        <w:t xml:space="preserve">Second, isolate ranking by mean lesion size differs between domesticated and wild hosts (Wilcoxon signed-rank test, V=4322, p=2.586e-12) (Figure R3). </w:t>
      </w:r>
    </w:p>
    <w:p w:rsidR="005C464E" w:rsidRDefault="00F05926" w:rsidP="005C464E">
      <w:pPr>
        <w:spacing w:line="480" w:lineRule="auto"/>
        <w:rPr>
          <w:b/>
          <w:sz w:val="24"/>
          <w:szCs w:val="24"/>
        </w:rPr>
      </w:pPr>
      <w:r w:rsidRPr="00F05926">
        <w:rPr>
          <w:b/>
          <w:sz w:val="24"/>
          <w:szCs w:val="24"/>
        </w:rPr>
        <w:t>Per genotype</w:t>
      </w:r>
    </w:p>
    <w:p w:rsidR="00F05926" w:rsidRDefault="00F05926" w:rsidP="00F05926">
      <w:pPr>
        <w:spacing w:line="480" w:lineRule="auto"/>
        <w:ind w:firstLine="720"/>
        <w:rPr>
          <w:sz w:val="24"/>
          <w:szCs w:val="24"/>
        </w:rPr>
      </w:pPr>
      <w:r>
        <w:rPr>
          <w:sz w:val="24"/>
          <w:szCs w:val="24"/>
        </w:rPr>
        <w:t>Tomato genotype within each species did not have a significant interaction effect with isolate genotype (Table R1). The F-test could identify significant effects of X,Y,Z but not the interaction between them, because F-tests with high numbers of degrees of freedom can be significantly underpowered, like in the case of the isolate x plant genotype interaction term (</w:t>
      </w:r>
      <w:proofErr w:type="spellStart"/>
      <w:r>
        <w:rPr>
          <w:sz w:val="24"/>
          <w:szCs w:val="24"/>
        </w:rPr>
        <w:t>df</w:t>
      </w:r>
      <w:proofErr w:type="spellEnd"/>
      <w:r>
        <w:rPr>
          <w:sz w:val="24"/>
          <w:szCs w:val="24"/>
        </w:rPr>
        <w:t xml:space="preserve">: XXX). We took an additional approach to statistically test for an interaction between </w:t>
      </w:r>
      <w:r w:rsidRPr="003444D9">
        <w:rPr>
          <w:i/>
          <w:sz w:val="24"/>
          <w:szCs w:val="24"/>
        </w:rPr>
        <w:t xml:space="preserve">B. </w:t>
      </w:r>
      <w:proofErr w:type="spellStart"/>
      <w:r w:rsidRPr="003444D9">
        <w:rPr>
          <w:i/>
          <w:sz w:val="24"/>
          <w:szCs w:val="24"/>
        </w:rPr>
        <w:t>cinerea</w:t>
      </w:r>
      <w:proofErr w:type="spellEnd"/>
      <w:r>
        <w:rPr>
          <w:sz w:val="24"/>
          <w:szCs w:val="24"/>
        </w:rPr>
        <w:t xml:space="preserve"> </w:t>
      </w:r>
      <w:r>
        <w:rPr>
          <w:sz w:val="24"/>
          <w:szCs w:val="24"/>
        </w:rPr>
        <w:lastRenderedPageBreak/>
        <w:t xml:space="preserve">and host genotype. We split the dataset by isolate, and within each new dataset performed GLM ANOVA with the fixed effects of domestication and plant genotype nested within domestication, and the random effect of experiment. </w:t>
      </w:r>
      <w:proofErr w:type="gramStart"/>
      <w:r>
        <w:rPr>
          <w:sz w:val="24"/>
          <w:szCs w:val="24"/>
        </w:rPr>
        <w:t>Through this single-isolate GLM analysis, a subset of isolates show a significant (p &lt; 0.05) interaction with host genotype (Figure R4E).</w:t>
      </w:r>
      <w:proofErr w:type="gramEnd"/>
      <w:r>
        <w:rPr>
          <w:sz w:val="24"/>
          <w:szCs w:val="24"/>
        </w:rPr>
        <w:t xml:space="preserve"> </w:t>
      </w:r>
      <w:proofErr w:type="gramStart"/>
      <w:r>
        <w:rPr>
          <w:sz w:val="24"/>
          <w:szCs w:val="24"/>
        </w:rPr>
        <w:t>**still need to use FDR correction**.</w:t>
      </w:r>
      <w:proofErr w:type="gramEnd"/>
    </w:p>
    <w:p w:rsidR="00F05926" w:rsidRDefault="00F05926" w:rsidP="005C464E">
      <w:pPr>
        <w:spacing w:line="480" w:lineRule="auto"/>
        <w:rPr>
          <w:b/>
          <w:sz w:val="24"/>
          <w:szCs w:val="24"/>
        </w:rPr>
      </w:pPr>
    </w:p>
    <w:p w:rsidR="00F05926" w:rsidRPr="00F05926" w:rsidRDefault="00F05926" w:rsidP="005C464E">
      <w:pPr>
        <w:spacing w:line="480" w:lineRule="auto"/>
        <w:rPr>
          <w:b/>
          <w:sz w:val="24"/>
          <w:szCs w:val="24"/>
        </w:rPr>
      </w:pPr>
    </w:p>
    <w:p w:rsidR="002A6387" w:rsidRPr="004D38F6" w:rsidRDefault="004D38F6" w:rsidP="00473ACC">
      <w:pPr>
        <w:spacing w:line="480" w:lineRule="auto"/>
        <w:rPr>
          <w:b/>
          <w:sz w:val="24"/>
          <w:szCs w:val="24"/>
        </w:rPr>
      </w:pPr>
      <w:r>
        <w:rPr>
          <w:b/>
          <w:sz w:val="24"/>
          <w:szCs w:val="24"/>
        </w:rPr>
        <w:t>FIGURES</w:t>
      </w:r>
    </w:p>
    <w:p w:rsidR="00765830" w:rsidRPr="00572481" w:rsidRDefault="00765830" w:rsidP="00473ACC">
      <w:pPr>
        <w:spacing w:line="480" w:lineRule="auto"/>
        <w:rPr>
          <w:sz w:val="24"/>
          <w:szCs w:val="24"/>
        </w:rPr>
      </w:pPr>
      <w:r>
        <w:rPr>
          <w:sz w:val="24"/>
          <w:szCs w:val="24"/>
        </w:rPr>
        <w:t xml:space="preserve">Figure R1. </w:t>
      </w:r>
      <w:proofErr w:type="gramStart"/>
      <w:r>
        <w:rPr>
          <w:sz w:val="24"/>
          <w:szCs w:val="24"/>
        </w:rPr>
        <w:t>Will be an image of the detached leaf assay and leaf/ lesion calls.</w:t>
      </w:r>
      <w:proofErr w:type="gramEnd"/>
    </w:p>
    <w:p w:rsidR="00791691" w:rsidRPr="00572481" w:rsidRDefault="00791691" w:rsidP="00473ACC">
      <w:pPr>
        <w:spacing w:line="480" w:lineRule="auto"/>
        <w:rPr>
          <w:sz w:val="24"/>
          <w:szCs w:val="24"/>
        </w:rPr>
      </w:pPr>
    </w:p>
    <w:p w:rsidR="006068CF" w:rsidRDefault="004A0709" w:rsidP="00473ACC">
      <w:pPr>
        <w:spacing w:line="480" w:lineRule="auto"/>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w:t>
      </w:r>
      <w:proofErr w:type="spellStart"/>
      <w:r w:rsidRPr="00572481">
        <w:rPr>
          <w:sz w:val="24"/>
          <w:szCs w:val="24"/>
        </w:rPr>
        <w:t>cinerea</w:t>
      </w:r>
      <w:proofErr w:type="spellEnd"/>
      <w:r w:rsidRPr="00572481">
        <w:rPr>
          <w:sz w:val="24"/>
          <w:szCs w:val="24"/>
        </w:rPr>
        <w:t xml:space="preserve"> growth on tomato host genotypes. </w:t>
      </w:r>
      <w:r w:rsidR="00222FE4" w:rsidRPr="00572481">
        <w:rPr>
          <w:sz w:val="24"/>
          <w:szCs w:val="24"/>
        </w:rPr>
        <w:t xml:space="preserve">Plots include all replicates of lesion size measurements across isolates. </w:t>
      </w:r>
    </w:p>
    <w:p w:rsidR="005A544C" w:rsidRPr="00572481" w:rsidRDefault="005A544C" w:rsidP="00473ACC">
      <w:pPr>
        <w:spacing w:line="480" w:lineRule="auto"/>
        <w:rPr>
          <w:sz w:val="24"/>
          <w:szCs w:val="24"/>
        </w:rPr>
      </w:pPr>
    </w:p>
    <w:p w:rsidR="00222FE4" w:rsidRPr="002A6387" w:rsidRDefault="005A544C" w:rsidP="00473ACC">
      <w:pPr>
        <w:spacing w:line="480" w:lineRule="auto"/>
        <w:rPr>
          <w:sz w:val="24"/>
          <w:szCs w:val="24"/>
        </w:rPr>
      </w:pPr>
      <w:r w:rsidRPr="00572481">
        <w:rPr>
          <w:sz w:val="24"/>
          <w:szCs w:val="24"/>
        </w:rPr>
        <w:t xml:space="preserve">Figure </w:t>
      </w:r>
      <w:r w:rsidR="002A6387">
        <w:rPr>
          <w:sz w:val="24"/>
          <w:szCs w:val="24"/>
        </w:rPr>
        <w:t>R3</w:t>
      </w:r>
      <w:r w:rsidRPr="00572481">
        <w:rPr>
          <w:sz w:val="24"/>
          <w:szCs w:val="24"/>
        </w:rPr>
        <w:t xml:space="preserve">. </w:t>
      </w:r>
      <w:proofErr w:type="gramStart"/>
      <w:r w:rsidRPr="00572481">
        <w:rPr>
          <w:sz w:val="24"/>
          <w:szCs w:val="24"/>
        </w:rPr>
        <w:t>Interaction plot for domestication</w:t>
      </w:r>
      <w:r w:rsidR="002A6387">
        <w:rPr>
          <w:sz w:val="24"/>
          <w:szCs w:val="24"/>
        </w:rPr>
        <w:t>.</w:t>
      </w:r>
      <w:proofErr w:type="gramEnd"/>
      <w:r w:rsidR="002A6387">
        <w:rPr>
          <w:sz w:val="24"/>
          <w:szCs w:val="24"/>
        </w:rPr>
        <w:t xml:space="preserve"> Each line traces the average lesion size for a single Botrytis isolate. </w:t>
      </w:r>
    </w:p>
    <w:p w:rsidR="002A6387" w:rsidRDefault="002A6387" w:rsidP="00473ACC">
      <w:pPr>
        <w:spacing w:line="480" w:lineRule="auto"/>
        <w:rPr>
          <w:sz w:val="24"/>
          <w:szCs w:val="24"/>
        </w:rPr>
      </w:pPr>
    </w:p>
    <w:p w:rsidR="00201913" w:rsidRDefault="002A6387" w:rsidP="00473ACC">
      <w:pPr>
        <w:spacing w:line="480" w:lineRule="auto"/>
        <w:rPr>
          <w:sz w:val="24"/>
          <w:szCs w:val="24"/>
        </w:rPr>
      </w:pPr>
      <w:r w:rsidRPr="00572481">
        <w:rPr>
          <w:sz w:val="24"/>
          <w:szCs w:val="24"/>
        </w:rPr>
        <w:t xml:space="preserve">Figure </w:t>
      </w:r>
      <w:r>
        <w:rPr>
          <w:sz w:val="24"/>
          <w:szCs w:val="24"/>
        </w:rPr>
        <w:t>R4</w:t>
      </w:r>
      <w:r w:rsidRPr="00572481">
        <w:rPr>
          <w:sz w:val="24"/>
          <w:szCs w:val="24"/>
        </w:rPr>
        <w:t xml:space="preserve">. Interaction plot of lesion size due to individual Botrytis </w:t>
      </w:r>
      <w:proofErr w:type="spellStart"/>
      <w:r w:rsidRPr="00572481">
        <w:rPr>
          <w:sz w:val="24"/>
          <w:szCs w:val="24"/>
        </w:rPr>
        <w:t>cinerea</w:t>
      </w:r>
      <w:proofErr w:type="spellEnd"/>
      <w:r w:rsidRPr="00572481">
        <w:rPr>
          <w:sz w:val="24"/>
          <w:szCs w:val="24"/>
        </w:rPr>
        <w:t xml:space="preserve"> isolates on tomato host genotypes. Each line traces the average lesion size across plant genotype</w:t>
      </w:r>
      <w:r w:rsidR="008B143E">
        <w:rPr>
          <w:sz w:val="24"/>
          <w:szCs w:val="24"/>
        </w:rPr>
        <w:t>s for a single Botrytis isolate.</w:t>
      </w:r>
    </w:p>
    <w:p w:rsidR="00201913" w:rsidRDefault="00201913" w:rsidP="00473ACC">
      <w:pPr>
        <w:spacing w:line="480" w:lineRule="auto"/>
        <w:rPr>
          <w:sz w:val="24"/>
          <w:szCs w:val="24"/>
        </w:rPr>
      </w:pPr>
    </w:p>
    <w:p w:rsidR="00700D92" w:rsidRPr="00700D92" w:rsidRDefault="00201913" w:rsidP="00700D92">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700D92" w:rsidRPr="00700D92">
        <w:t xml:space="preserve">Egashira, H., A. Kuwashima, H. Ishiguro, K. Fukushima, T. Kaya and S. Imanishi (2000). "Screening of wild accessions resistant to gray mold (Botrytis cinerea Pers.) in Lycopersicon." </w:t>
      </w:r>
      <w:r w:rsidR="00700D92" w:rsidRPr="00700D92">
        <w:rPr>
          <w:u w:val="single"/>
        </w:rPr>
        <w:t>Acta physiologiae plantarum</w:t>
      </w:r>
      <w:r w:rsidR="00700D92" w:rsidRPr="00700D92">
        <w:t xml:space="preserve"> </w:t>
      </w:r>
      <w:r w:rsidR="00700D92" w:rsidRPr="00700D92">
        <w:rPr>
          <w:b/>
        </w:rPr>
        <w:t>22</w:t>
      </w:r>
      <w:r w:rsidR="00700D92" w:rsidRPr="00700D92">
        <w:t>(3): 324-326.</w:t>
      </w:r>
    </w:p>
    <w:p w:rsidR="00700D92" w:rsidRPr="00700D92" w:rsidRDefault="00700D92" w:rsidP="00700D92">
      <w:pPr>
        <w:pStyle w:val="EndNoteBibliography"/>
      </w:pPr>
      <w:r w:rsidRPr="00700D92">
        <w:lastRenderedPageBreak/>
        <w:t xml:space="preserve">Finkers, R., Y. Bai, P. van den Berg, R. van Berloo, F. Meijer-Dekens, A. Ten Have, J. van Kan, P. Lindhout and A. W. van Heusden (2008). "Quantitative resistance to Botrytis cinerea from Solanum neorickii." </w:t>
      </w:r>
      <w:r w:rsidRPr="00700D92">
        <w:rPr>
          <w:u w:val="single"/>
        </w:rPr>
        <w:t>Euphytica</w:t>
      </w:r>
      <w:r w:rsidRPr="00700D92">
        <w:t xml:space="preserve"> </w:t>
      </w:r>
      <w:r w:rsidRPr="00700D92">
        <w:rPr>
          <w:b/>
        </w:rPr>
        <w:t>159</w:t>
      </w:r>
      <w:r w:rsidRPr="00700D92">
        <w:t>(1-2): 83-92.</w:t>
      </w:r>
    </w:p>
    <w:p w:rsidR="00700D92" w:rsidRPr="00700D92" w:rsidRDefault="00700D92" w:rsidP="00700D92">
      <w:pPr>
        <w:pStyle w:val="EndNoteBibliography"/>
      </w:pPr>
      <w:r w:rsidRPr="00700D92">
        <w:t xml:space="preserve">Finkers, R., A. W. van Heusden, F. Meijer-Dekens, J. A. van Kan, P. Maris and P. Lindhout (2007). "The construction of a Solanum habrochaites LYC4 introgression line population and the identification of QTLs for resistance to Botrytis cinerea." </w:t>
      </w:r>
      <w:r w:rsidRPr="00700D92">
        <w:rPr>
          <w:u w:val="single"/>
        </w:rPr>
        <w:t>Theoretical and Applied Genetics</w:t>
      </w:r>
      <w:r w:rsidRPr="00700D92">
        <w:t xml:space="preserve"> </w:t>
      </w:r>
      <w:r w:rsidRPr="00700D92">
        <w:rPr>
          <w:b/>
        </w:rPr>
        <w:t>114</w:t>
      </w:r>
      <w:r w:rsidRPr="00700D92">
        <w:t>(6): 1071-1080.</w:t>
      </w:r>
    </w:p>
    <w:p w:rsidR="00700D92" w:rsidRPr="00700D92" w:rsidRDefault="00700D92" w:rsidP="00700D92">
      <w:pPr>
        <w:pStyle w:val="EndNoteBibliography"/>
      </w:pPr>
      <w:r w:rsidRPr="00700D92">
        <w:t xml:space="preserve">Guimaraes, R. L., R. T. Chetelat and H. U. Stotz (2004). "Resistance to Botrytis cinerea in Solanum lycopersicoides is dominant in hybrids with tomato, and involves induced hyphal death." </w:t>
      </w:r>
      <w:r w:rsidRPr="00700D92">
        <w:rPr>
          <w:u w:val="single"/>
        </w:rPr>
        <w:t>European journal of plant pathology</w:t>
      </w:r>
      <w:r w:rsidRPr="00700D92">
        <w:t xml:space="preserve"> </w:t>
      </w:r>
      <w:r w:rsidRPr="00700D92">
        <w:rPr>
          <w:b/>
        </w:rPr>
        <w:t>110</w:t>
      </w:r>
      <w:r w:rsidRPr="00700D92">
        <w:t>(1): 13-23.</w:t>
      </w:r>
    </w:p>
    <w:p w:rsidR="00700D92" w:rsidRPr="00700D92" w:rsidRDefault="00700D92" w:rsidP="00700D92">
      <w:pPr>
        <w:pStyle w:val="EndNoteBibliography"/>
      </w:pPr>
      <w:r w:rsidRPr="00700D92">
        <w:t xml:space="preserve">Nicot, P., A. Moretti, C. Romiti, M. Bardin, C. Caranta and H. Ferriere (2002). "Differences in susceptibility of pruning wounds and leaves to infection by Botrytis cinerea among wild tomato accessions." </w:t>
      </w:r>
      <w:r w:rsidRPr="00700D92">
        <w:rPr>
          <w:u w:val="single"/>
        </w:rPr>
        <w:t>TGC Report</w:t>
      </w:r>
      <w:r w:rsidRPr="00700D92">
        <w:t xml:space="preserve"> </w:t>
      </w:r>
      <w:r w:rsidRPr="00700D92">
        <w:rPr>
          <w:b/>
        </w:rPr>
        <w:t>52</w:t>
      </w:r>
      <w:r w:rsidRPr="00700D92">
        <w:t>: 24-26.</w:t>
      </w:r>
    </w:p>
    <w:p w:rsidR="00700D92" w:rsidRPr="00700D92" w:rsidRDefault="00700D92" w:rsidP="00700D92">
      <w:pPr>
        <w:pStyle w:val="EndNoteBibliography"/>
      </w:pPr>
      <w:r w:rsidRPr="00700D92">
        <w:t xml:space="preserve">Ten Have, A., R. van Berloo, P. Lindhout and J. A. van Kan (2007). "Partial stem and leaf resistance against the fungal pathogen Botrytis cinerea in wild relatives of tomato." </w:t>
      </w:r>
      <w:r w:rsidRPr="00700D92">
        <w:rPr>
          <w:u w:val="single"/>
        </w:rPr>
        <w:t>European journal of plant pathology</w:t>
      </w:r>
      <w:r w:rsidRPr="00700D92">
        <w:t xml:space="preserve"> </w:t>
      </w:r>
      <w:r w:rsidRPr="00700D92">
        <w:rPr>
          <w:b/>
        </w:rPr>
        <w:t>117</w:t>
      </w:r>
      <w:r w:rsidRPr="00700D92">
        <w:t>(2): 153-166.</w:t>
      </w:r>
    </w:p>
    <w:p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Nicole Soltis" w:date="2016-08-09T12:48:00Z" w:initials="NS">
    <w:p w:rsidR="0080338F" w:rsidRDefault="0080338F">
      <w:pPr>
        <w:pStyle w:val="CommentText"/>
      </w:pPr>
      <w:r>
        <w:rPr>
          <w:rStyle w:val="CommentReference"/>
        </w:rPr>
        <w:annotationRef/>
      </w:r>
      <w:r>
        <w:t>Specify. Labels? Range?</w:t>
      </w:r>
    </w:p>
  </w:comment>
  <w:comment w:id="3" w:author="Nicole Soltis" w:date="2016-08-09T12:45:00Z" w:initials="NS">
    <w:p w:rsidR="009D2C6D" w:rsidRDefault="009D2C6D">
      <w:pPr>
        <w:pStyle w:val="CommentText"/>
      </w:pPr>
      <w:r>
        <w:rPr>
          <w:rStyle w:val="CommentReference"/>
        </w:rPr>
        <w:annotationRef/>
      </w:r>
      <w:r>
        <w:t>What CV?</w:t>
      </w:r>
    </w:p>
  </w:comment>
  <w:comment w:id="4" w:author="Nicole Soltis" w:date="2016-08-09T12:48:00Z" w:initials="NS">
    <w:p w:rsidR="0080338F" w:rsidRDefault="0080338F">
      <w:pPr>
        <w:pStyle w:val="CommentText"/>
      </w:pPr>
      <w:r>
        <w:rPr>
          <w:rStyle w:val="CommentReference"/>
        </w:rPr>
        <w:annotationRef/>
      </w:r>
      <w:r>
        <w:t>Add a concluding sentence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31&lt;/item&gt;&lt;item&gt;432&lt;/item&gt;&lt;item&gt;433&lt;/item&gt;&lt;item&gt;434&lt;/item&gt;&lt;item&gt;435&lt;/item&gt;&lt;item&gt;437&lt;/item&gt;&lt;item&gt;438&lt;/item&gt;&lt;/record-ids&gt;&lt;/item&gt;&lt;/Libraries&gt;"/>
  </w:docVars>
  <w:rsids>
    <w:rsidRoot w:val="00E76177"/>
    <w:rsid w:val="00013F49"/>
    <w:rsid w:val="00066E36"/>
    <w:rsid w:val="000700B8"/>
    <w:rsid w:val="00077676"/>
    <w:rsid w:val="00102A0A"/>
    <w:rsid w:val="00152DF4"/>
    <w:rsid w:val="00170610"/>
    <w:rsid w:val="00194A40"/>
    <w:rsid w:val="001F4FA6"/>
    <w:rsid w:val="00201913"/>
    <w:rsid w:val="0022004A"/>
    <w:rsid w:val="00222FE4"/>
    <w:rsid w:val="00270024"/>
    <w:rsid w:val="002817BF"/>
    <w:rsid w:val="002A0FB9"/>
    <w:rsid w:val="002A6387"/>
    <w:rsid w:val="00300AAD"/>
    <w:rsid w:val="00333068"/>
    <w:rsid w:val="00344272"/>
    <w:rsid w:val="003444D9"/>
    <w:rsid w:val="00356FC1"/>
    <w:rsid w:val="00404552"/>
    <w:rsid w:val="00404C06"/>
    <w:rsid w:val="0043785D"/>
    <w:rsid w:val="0044762C"/>
    <w:rsid w:val="00450902"/>
    <w:rsid w:val="00473ACC"/>
    <w:rsid w:val="00496F1B"/>
    <w:rsid w:val="004A0709"/>
    <w:rsid w:val="004D38F6"/>
    <w:rsid w:val="004E5A9E"/>
    <w:rsid w:val="004F7F9A"/>
    <w:rsid w:val="00572481"/>
    <w:rsid w:val="005A544C"/>
    <w:rsid w:val="005A7716"/>
    <w:rsid w:val="005C464E"/>
    <w:rsid w:val="005E248E"/>
    <w:rsid w:val="005F71AF"/>
    <w:rsid w:val="006068CF"/>
    <w:rsid w:val="006127A5"/>
    <w:rsid w:val="006A1323"/>
    <w:rsid w:val="006E28C1"/>
    <w:rsid w:val="00700D92"/>
    <w:rsid w:val="00706E82"/>
    <w:rsid w:val="00733BE4"/>
    <w:rsid w:val="00765830"/>
    <w:rsid w:val="007811D3"/>
    <w:rsid w:val="00791691"/>
    <w:rsid w:val="007A414F"/>
    <w:rsid w:val="007A744C"/>
    <w:rsid w:val="007B711D"/>
    <w:rsid w:val="007C70B1"/>
    <w:rsid w:val="0080338F"/>
    <w:rsid w:val="0081033D"/>
    <w:rsid w:val="00854928"/>
    <w:rsid w:val="00855B91"/>
    <w:rsid w:val="00877AE8"/>
    <w:rsid w:val="008945F3"/>
    <w:rsid w:val="008B143E"/>
    <w:rsid w:val="008B50B7"/>
    <w:rsid w:val="008B5C25"/>
    <w:rsid w:val="008C1E09"/>
    <w:rsid w:val="008C22E9"/>
    <w:rsid w:val="00973F87"/>
    <w:rsid w:val="0097612A"/>
    <w:rsid w:val="00992198"/>
    <w:rsid w:val="009B513C"/>
    <w:rsid w:val="009D2C6D"/>
    <w:rsid w:val="009F0A62"/>
    <w:rsid w:val="00A52DC5"/>
    <w:rsid w:val="00A864BB"/>
    <w:rsid w:val="00AE642B"/>
    <w:rsid w:val="00B14FCF"/>
    <w:rsid w:val="00B411E9"/>
    <w:rsid w:val="00B46D1C"/>
    <w:rsid w:val="00B61221"/>
    <w:rsid w:val="00B738AF"/>
    <w:rsid w:val="00B877F0"/>
    <w:rsid w:val="00BD42C9"/>
    <w:rsid w:val="00C00EF7"/>
    <w:rsid w:val="00C330D2"/>
    <w:rsid w:val="00C97B8A"/>
    <w:rsid w:val="00D0235E"/>
    <w:rsid w:val="00D36B3C"/>
    <w:rsid w:val="00D477E5"/>
    <w:rsid w:val="00D6757A"/>
    <w:rsid w:val="00DA16B0"/>
    <w:rsid w:val="00DD0B46"/>
    <w:rsid w:val="00DD1A18"/>
    <w:rsid w:val="00DD2573"/>
    <w:rsid w:val="00E5522B"/>
    <w:rsid w:val="00E76177"/>
    <w:rsid w:val="00EA1576"/>
    <w:rsid w:val="00F05926"/>
    <w:rsid w:val="00F126CA"/>
    <w:rsid w:val="00F337BC"/>
    <w:rsid w:val="00F34580"/>
    <w:rsid w:val="00F74AD5"/>
    <w:rsid w:val="00F77335"/>
    <w:rsid w:val="00F947B4"/>
    <w:rsid w:val="00F94C1A"/>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3540</Words>
  <Characters>20183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15</cp:revision>
  <dcterms:created xsi:type="dcterms:W3CDTF">2016-08-09T18:29:00Z</dcterms:created>
  <dcterms:modified xsi:type="dcterms:W3CDTF">2016-08-19T00:24:00Z</dcterms:modified>
</cp:coreProperties>
</file>