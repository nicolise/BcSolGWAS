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41E409E8" w:rsidR="001C7AD0" w:rsidRPr="001C7AD0" w:rsidRDefault="0082133B" w:rsidP="00473ACC">
      <w:pPr>
        <w:spacing w:line="480" w:lineRule="auto"/>
        <w:rPr>
          <w:b/>
          <w:i/>
          <w:sz w:val="24"/>
          <w:szCs w:val="24"/>
        </w:rPr>
      </w:pPr>
      <w:r>
        <w:rPr>
          <w:b/>
          <w:sz w:val="24"/>
          <w:szCs w:val="24"/>
        </w:rPr>
        <w:t xml:space="preserve">Probing </w:t>
      </w:r>
      <w:r w:rsidR="001C7AD0">
        <w:rPr>
          <w:b/>
          <w:sz w:val="24"/>
          <w:szCs w:val="24"/>
        </w:rPr>
        <w:t xml:space="preserve">how tomato domestication affected virulence genetics in a population of </w:t>
      </w:r>
      <w:r w:rsidR="001C7AD0" w:rsidRPr="001C7AD0">
        <w:rPr>
          <w:b/>
          <w:i/>
          <w:sz w:val="24"/>
          <w:szCs w:val="24"/>
        </w:rPr>
        <w:t>Botrytis cinerea</w:t>
      </w:r>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66A3B93B" w:rsidR="00197A11" w:rsidRPr="00197A11" w:rsidRDefault="00197A11" w:rsidP="00197A11">
      <w:pPr>
        <w:spacing w:line="480" w:lineRule="auto"/>
        <w:ind w:firstLine="720"/>
        <w:rPr>
          <w:sz w:val="24"/>
          <w:szCs w:val="24"/>
        </w:rPr>
      </w:pPr>
      <w:r w:rsidRPr="00197A11">
        <w:rPr>
          <w:sz w:val="24"/>
          <w:szCs w:val="24"/>
        </w:rPr>
        <w:t>Plant domestication alters variation in many phenotypes, including pathogen resistance. It is unclear what effect plant</w:t>
      </w:r>
      <w:r>
        <w:rPr>
          <w:sz w:val="24"/>
          <w:szCs w:val="24"/>
        </w:rPr>
        <w:t xml:space="preserve"> </w:t>
      </w:r>
      <w:r w:rsidRPr="00197A11">
        <w:rPr>
          <w:sz w:val="24"/>
          <w:szCs w:val="24"/>
        </w:rPr>
        <w:t xml:space="preserve">domestication has on quantitative plant resistance and </w:t>
      </w:r>
      <w:r>
        <w:rPr>
          <w:sz w:val="24"/>
          <w:szCs w:val="24"/>
        </w:rPr>
        <w:t xml:space="preserve">generalist pathogen virulence.  </w:t>
      </w:r>
      <w:r w:rsidRPr="00197A11">
        <w:rPr>
          <w:sz w:val="24"/>
          <w:szCs w:val="24"/>
        </w:rPr>
        <w:t>Many plant-pathogen studies focus on qualitative resistance loc</w:t>
      </w:r>
      <w:r w:rsidR="00CF11DF">
        <w:rPr>
          <w:sz w:val="24"/>
          <w:szCs w:val="24"/>
        </w:rPr>
        <w:t xml:space="preserve">i in plants against pathogens; </w:t>
      </w:r>
      <w:r w:rsidRPr="00197A11">
        <w:rPr>
          <w:sz w:val="24"/>
          <w:szCs w:val="24"/>
        </w:rPr>
        <w:t>relatively little is still known about quantitative resistance in plants, and the correspondi</w:t>
      </w:r>
      <w:r>
        <w:rPr>
          <w:sz w:val="24"/>
          <w:szCs w:val="24"/>
        </w:rPr>
        <w:t xml:space="preserve">ng virulence loci in pathogens. </w:t>
      </w:r>
      <w:r w:rsidRPr="00197A11">
        <w:rPr>
          <w:sz w:val="24"/>
          <w:szCs w:val="24"/>
        </w:rPr>
        <w:t xml:space="preserve">To study quantitative virulence in a generalist pathogen like </w:t>
      </w:r>
      <w:r w:rsidRPr="00CF11DF">
        <w:rPr>
          <w:i/>
          <w:sz w:val="24"/>
          <w:szCs w:val="24"/>
        </w:rPr>
        <w:t>Botrytis cinerea</w:t>
      </w:r>
      <w:r w:rsidRPr="00197A11">
        <w:rPr>
          <w:sz w:val="24"/>
          <w:szCs w:val="24"/>
        </w:rPr>
        <w:t>, we must work wit</w:t>
      </w:r>
      <w:r w:rsidR="00CF11DF">
        <w:rPr>
          <w:sz w:val="24"/>
          <w:szCs w:val="24"/>
        </w:rPr>
        <w:t xml:space="preserve">h genetic variation within the </w:t>
      </w:r>
      <w:r w:rsidRPr="00197A11">
        <w:rPr>
          <w:sz w:val="24"/>
          <w:szCs w:val="24"/>
        </w:rPr>
        <w:t xml:space="preserve">pathogen, and diverse plant hosts. In this study, we quantified variation in lesion size </w:t>
      </w:r>
      <w:r>
        <w:rPr>
          <w:sz w:val="24"/>
          <w:szCs w:val="24"/>
        </w:rPr>
        <w:t>of 9</w:t>
      </w:r>
      <w:r w:rsidR="00FC6086">
        <w:rPr>
          <w:sz w:val="24"/>
          <w:szCs w:val="24"/>
        </w:rPr>
        <w:t>1</w:t>
      </w:r>
      <w:r>
        <w:rPr>
          <w:sz w:val="24"/>
          <w:szCs w:val="24"/>
        </w:rPr>
        <w:t xml:space="preserve"> </w:t>
      </w:r>
      <w:r w:rsidRPr="00197A11">
        <w:rPr>
          <w:i/>
          <w:sz w:val="24"/>
          <w:szCs w:val="24"/>
        </w:rPr>
        <w:t>B. cinerea</w:t>
      </w:r>
      <w:r>
        <w:rPr>
          <w:sz w:val="24"/>
          <w:szCs w:val="24"/>
        </w:rPr>
        <w:t xml:space="preserve"> isolates on 6 </w:t>
      </w:r>
      <w:r w:rsidRPr="00197A11">
        <w:rPr>
          <w:sz w:val="24"/>
          <w:szCs w:val="24"/>
        </w:rPr>
        <w:t xml:space="preserve">domesticated </w:t>
      </w:r>
      <w:r w:rsidRPr="00197A11">
        <w:rPr>
          <w:i/>
          <w:sz w:val="24"/>
          <w:szCs w:val="24"/>
        </w:rPr>
        <w:t xml:space="preserve">Solanum </w:t>
      </w:r>
      <w:proofErr w:type="spellStart"/>
      <w:r w:rsidRPr="00197A11">
        <w:rPr>
          <w:i/>
          <w:sz w:val="24"/>
          <w:szCs w:val="24"/>
        </w:rPr>
        <w:t>lycopersicum</w:t>
      </w:r>
      <w:proofErr w:type="spellEnd"/>
      <w:r w:rsidRPr="00197A11">
        <w:rPr>
          <w:i/>
          <w:sz w:val="24"/>
          <w:szCs w:val="24"/>
        </w:rPr>
        <w:t xml:space="preserve"> </w:t>
      </w:r>
      <w:r w:rsidRPr="00197A11">
        <w:rPr>
          <w:sz w:val="24"/>
          <w:szCs w:val="24"/>
        </w:rPr>
        <w:t xml:space="preserve">and 6 wild </w:t>
      </w:r>
      <w:r w:rsidRPr="00197A11">
        <w:rPr>
          <w:i/>
          <w:sz w:val="24"/>
          <w:szCs w:val="24"/>
        </w:rPr>
        <w:t xml:space="preserve">S. </w:t>
      </w:r>
      <w:proofErr w:type="spellStart"/>
      <w:r w:rsidRPr="00197A11">
        <w:rPr>
          <w:i/>
          <w:sz w:val="24"/>
          <w:szCs w:val="24"/>
        </w:rPr>
        <w:t>pimpinellifolium</w:t>
      </w:r>
      <w:proofErr w:type="spellEnd"/>
      <w:r w:rsidRPr="00197A11">
        <w:rPr>
          <w:i/>
          <w:sz w:val="24"/>
          <w:szCs w:val="24"/>
        </w:rPr>
        <w:t xml:space="preserve"> </w:t>
      </w:r>
      <w:r w:rsidRPr="00197A11">
        <w:rPr>
          <w:sz w:val="24"/>
          <w:szCs w:val="24"/>
        </w:rPr>
        <w:t>genotypes.</w:t>
      </w:r>
      <w:r w:rsidR="00CF11DF">
        <w:rPr>
          <w:sz w:val="24"/>
          <w:szCs w:val="24"/>
        </w:rPr>
        <w:t xml:space="preserve"> We find that lesion size variation is controlled by plant genotype, plant domestication status, and pathogen genotype. Through genome-wide association (GWA) of lesion size variation to </w:t>
      </w:r>
      <w:r w:rsidR="00CF11DF" w:rsidRPr="00CF11DF">
        <w:rPr>
          <w:i/>
          <w:sz w:val="24"/>
          <w:szCs w:val="24"/>
        </w:rPr>
        <w:t>B. cinerea</w:t>
      </w:r>
      <w:r w:rsidR="00CF11DF">
        <w:rPr>
          <w:sz w:val="24"/>
          <w:szCs w:val="24"/>
        </w:rPr>
        <w:t>, we find a highly quantitative basis of virulence on tomato, with thousands of genes contributing. We find a subset of genes that control lesion size variation across tomato genotypes, and many genes that uniquely associate with few host genotypes.</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49463844" w:rsidR="00E8258B" w:rsidRPr="00E764BE" w:rsidRDefault="00BA6180" w:rsidP="00EA6EAB">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 xml:space="preserve">is mediated by the complex interaction of diverse </w:t>
      </w:r>
      <w:r w:rsidR="00FE7C80">
        <w:rPr>
          <w:sz w:val="24"/>
          <w:szCs w:val="24"/>
        </w:rPr>
        <w:t>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sum of pathogen virulence/sensitivity and host</w:t>
      </w:r>
      <w:r>
        <w:rPr>
          <w:sz w:val="24"/>
          <w:szCs w:val="24"/>
        </w:rPr>
        <w:t xml:space="preserve"> plant</w:t>
      </w:r>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r>
        <w:rPr>
          <w:sz w:val="24"/>
          <w:szCs w:val="24"/>
        </w:rPr>
        <w:t xml:space="preserve"> mechanisms</w:t>
      </w:r>
      <w:r w:rsidR="00A2269E">
        <w:rPr>
          <w:sz w:val="24"/>
          <w:szCs w:val="24"/>
        </w:rPr>
        <w:t>,</w:t>
      </w:r>
      <w:r>
        <w:rPr>
          <w:sz w:val="24"/>
          <w:szCs w:val="24"/>
        </w:rPr>
        <w:t xml:space="preserve"> specific to the </w:t>
      </w:r>
      <w:r w:rsidR="00A2269E">
        <w:rPr>
          <w:sz w:val="24"/>
          <w:szCs w:val="24"/>
        </w:rPr>
        <w:t>interacting</w:t>
      </w:r>
      <w:r>
        <w:rPr>
          <w:sz w:val="24"/>
          <w:szCs w:val="24"/>
        </w:rPr>
        <w:t xml:space="preserve"> genotypes of the host and pathogen</w:t>
      </w:r>
      <w:r w:rsidR="00EA6EAB" w:rsidRPr="00E764BE">
        <w:rPr>
          <w:sz w:val="24"/>
          <w:szCs w:val="24"/>
        </w:rPr>
        <w:t xml:space="preserve">. </w:t>
      </w:r>
      <w:r>
        <w:rPr>
          <w:sz w:val="24"/>
          <w:szCs w:val="24"/>
        </w:rPr>
        <w:t>A key aspect controlling the genetic architecture of these traits is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This narrow and often obligate host range for the pathogen can enhance</w:t>
      </w:r>
      <w:r w:rsidR="00EA6EAB" w:rsidRPr="00E764BE">
        <w:rPr>
          <w:sz w:val="24"/>
          <w:szCs w:val="24"/>
        </w:rPr>
        <w:t xml:space="preserve"> co</w:t>
      </w:r>
      <w:r w:rsidR="00C560C2" w:rsidRPr="00E764BE">
        <w:rPr>
          <w:sz w:val="24"/>
          <w:szCs w:val="24"/>
        </w:rPr>
        <w:t>-</w:t>
      </w:r>
      <w:r w:rsidR="00EA6EAB" w:rsidRPr="00E764BE">
        <w:rPr>
          <w:sz w:val="24"/>
          <w:szCs w:val="24"/>
        </w:rPr>
        <w:t>evolution between host</w:t>
      </w:r>
      <w:r>
        <w:rPr>
          <w:sz w:val="24"/>
          <w:szCs w:val="24"/>
        </w:rPr>
        <w:t xml:space="preserve"> resistance genes and pathogen virulence mechanisms</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CC52DA">
        <w:rPr>
          <w:sz w:val="24"/>
          <w:szCs w:val="24"/>
        </w:rPr>
        <w:t>,</w:t>
      </w:r>
      <w:r>
        <w:rPr>
          <w:sz w:val="24"/>
          <w:szCs w:val="24"/>
        </w:rPr>
        <w:t xml:space="preserve"> via large-effect loci</w:t>
      </w:r>
      <w:r w:rsidR="00990316">
        <w:rPr>
          <w:sz w:val="24"/>
          <w:szCs w:val="24"/>
        </w:rPr>
        <w:t xml:space="preserve"> </w:t>
      </w:r>
      <w:r>
        <w:rPr>
          <w:sz w:val="24"/>
          <w:szCs w:val="24"/>
        </w:rPr>
        <w:t xml:space="preserve">that enable the recognition of the pathogen by the plant </w:t>
      </w:r>
      <w:r w:rsidR="00566D60">
        <w:rPr>
          <w:sz w:val="24"/>
          <w:szCs w:val="24"/>
        </w:rPr>
        <w:t>{</w:t>
      </w:r>
      <w:proofErr w:type="spellStart"/>
      <w:r w:rsidR="00566D60">
        <w:rPr>
          <w:sz w:val="24"/>
          <w:szCs w:val="24"/>
        </w:rPr>
        <w:t>Dodds</w:t>
      </w:r>
      <w:proofErr w:type="spellEnd"/>
      <w:r w:rsidR="00566D60">
        <w:rPr>
          <w:sz w:val="24"/>
          <w:szCs w:val="24"/>
        </w:rPr>
        <w:t xml:space="preserve"> 2010; </w:t>
      </w:r>
      <w:proofErr w:type="spellStart"/>
      <w:r w:rsidR="00566D60">
        <w:rPr>
          <w:sz w:val="24"/>
          <w:szCs w:val="24"/>
        </w:rPr>
        <w:t>Pieterse</w:t>
      </w:r>
      <w:proofErr w:type="spellEnd"/>
      <w:r w:rsidR="00566D60">
        <w:rPr>
          <w:sz w:val="24"/>
          <w:szCs w:val="24"/>
        </w:rPr>
        <w:t xml:space="preserve"> 2012; </w:t>
      </w:r>
      <w:proofErr w:type="spellStart"/>
      <w:r w:rsidR="00566D60">
        <w:rPr>
          <w:sz w:val="24"/>
          <w:szCs w:val="24"/>
        </w:rPr>
        <w:t>Dangl</w:t>
      </w:r>
      <w:proofErr w:type="spellEnd"/>
      <w:r w:rsidR="00566D60">
        <w:rPr>
          <w:sz w:val="24"/>
          <w:szCs w:val="24"/>
        </w:rPr>
        <w:t xml:space="preserve"> 2001; Jones 2006}.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t guard the signaling networks {</w:t>
      </w:r>
      <w:r w:rsidR="00BE2917">
        <w:rPr>
          <w:sz w:val="24"/>
          <w:szCs w:val="24"/>
        </w:rPr>
        <w:t xml:space="preserve">Ferrari 2007; </w:t>
      </w:r>
      <w:proofErr w:type="spellStart"/>
      <w:r w:rsidR="002B2629">
        <w:rPr>
          <w:sz w:val="24"/>
          <w:szCs w:val="24"/>
        </w:rPr>
        <w:t>Dodds</w:t>
      </w:r>
      <w:proofErr w:type="spellEnd"/>
      <w:r w:rsidR="002B2629">
        <w:rPr>
          <w:sz w:val="24"/>
          <w:szCs w:val="24"/>
        </w:rPr>
        <w:t xml:space="preserve"> 2010; Jones 2006; </w:t>
      </w:r>
      <w:proofErr w:type="spellStart"/>
      <w:r w:rsidR="002B2629">
        <w:rPr>
          <w:sz w:val="24"/>
          <w:szCs w:val="24"/>
        </w:rPr>
        <w:t>Boller</w:t>
      </w:r>
      <w:proofErr w:type="spellEnd"/>
      <w:r w:rsidR="002B2629">
        <w:rPr>
          <w:sz w:val="24"/>
          <w:szCs w:val="24"/>
        </w:rPr>
        <w:t xml:space="preserve"> 2009; </w:t>
      </w:r>
      <w:proofErr w:type="spellStart"/>
      <w:r w:rsidR="002B2629">
        <w:rPr>
          <w:sz w:val="24"/>
          <w:szCs w:val="24"/>
        </w:rPr>
        <w:t>Bittel</w:t>
      </w:r>
      <w:proofErr w:type="spellEnd"/>
      <w:r w:rsidR="002B2629">
        <w:rPr>
          <w:sz w:val="24"/>
          <w:szCs w:val="24"/>
        </w:rPr>
        <w:t xml:space="preserve"> 2007</w:t>
      </w:r>
      <w:r w:rsidR="00BE2917">
        <w:rPr>
          <w:sz w:val="24"/>
          <w:szCs w:val="24"/>
        </w:rPr>
        <w:t>}</w:t>
      </w:r>
      <w:r w:rsidR="00EA6EAB" w:rsidRPr="00E764BE">
        <w:rPr>
          <w:sz w:val="24"/>
          <w:szCs w:val="24"/>
        </w:rPr>
        <w:t xml:space="preserve">. </w:t>
      </w:r>
    </w:p>
    <w:p w14:paraId="6D7CD850" w14:textId="0949E031"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r w:rsidR="00E8258B" w:rsidRPr="00E764BE">
        <w:rPr>
          <w:sz w:val="24"/>
          <w:szCs w:val="24"/>
        </w:rPr>
        <w:t xml:space="preserve">diverse </w:t>
      </w:r>
      <w:r w:rsidR="00DD787D">
        <w:rPr>
          <w:sz w:val="24"/>
          <w:szCs w:val="24"/>
        </w:rPr>
        <w:t xml:space="preserve">plant </w:t>
      </w:r>
      <w:r w:rsidR="00E8258B" w:rsidRPr="00E764BE">
        <w:rPr>
          <w:sz w:val="24"/>
          <w:szCs w:val="24"/>
        </w:rPr>
        <w:t xml:space="preserve">hosts. </w:t>
      </w:r>
      <w:r w:rsidR="00DD787D">
        <w:rPr>
          <w:sz w:val="24"/>
          <w:szCs w:val="24"/>
        </w:rPr>
        <w:t>Generalist pathogens may have less stringent co-evolution in connection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to </w:t>
      </w:r>
      <w:r w:rsidR="00CC52DA">
        <w:rPr>
          <w:sz w:val="24"/>
          <w:szCs w:val="24"/>
        </w:rPr>
        <w:t xml:space="preserve">more favorable </w:t>
      </w:r>
      <w:r w:rsidR="00DD787D">
        <w:rPr>
          <w:sz w:val="24"/>
          <w:szCs w:val="24"/>
        </w:rPr>
        <w:t xml:space="preserve">niches </w:t>
      </w:r>
      <w:r w:rsidR="00E8258B" w:rsidRPr="00E764BE">
        <w:rPr>
          <w:sz w:val="24"/>
          <w:szCs w:val="24"/>
        </w:rPr>
        <w:t xml:space="preserve">by moving from host to host.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CC52DA">
        <w:rPr>
          <w:sz w:val="24"/>
          <w:szCs w:val="24"/>
        </w:rPr>
        <w:t>,</w:t>
      </w:r>
      <w:r w:rsidR="00DD787D">
        <w:rPr>
          <w:sz w:val="24"/>
          <w:szCs w:val="24"/>
        </w:rPr>
        <w:t xml:space="preserve"> and re-infect specific host</w:t>
      </w:r>
      <w:r w:rsidR="00CC52DA">
        <w:rPr>
          <w:sz w:val="24"/>
          <w:szCs w:val="24"/>
        </w:rPr>
        <w:t>s</w:t>
      </w:r>
      <w:r w:rsidR="00DD787D">
        <w:rPr>
          <w:sz w:val="24"/>
          <w:szCs w:val="24"/>
        </w:rPr>
        <w:t xml:space="preserve"> upon evolution of any new virulence mechanism.</w:t>
      </w:r>
      <w:r w:rsidR="00DD787D" w:rsidRPr="00E764BE">
        <w:rPr>
          <w:sz w:val="24"/>
          <w:szCs w:val="24"/>
        </w:rPr>
        <w:t xml:space="preserve"> </w:t>
      </w:r>
      <w:r w:rsidR="00DD787D">
        <w:rPr>
          <w:sz w:val="24"/>
          <w:szCs w:val="24"/>
        </w:rPr>
        <w:t xml:space="preserve">This </w:t>
      </w:r>
      <w:r w:rsidR="00DD787D">
        <w:rPr>
          <w:sz w:val="24"/>
          <w:szCs w:val="24"/>
        </w:rPr>
        <w:lastRenderedPageBreak/>
        <w:t>niche</w:t>
      </w:r>
      <w:r w:rsidR="00CC52DA">
        <w:rPr>
          <w:sz w:val="24"/>
          <w:szCs w:val="24"/>
        </w:rPr>
        <w:t>-</w:t>
      </w:r>
      <w:r w:rsidR="00DD787D">
        <w:rPr>
          <w:sz w:val="24"/>
          <w:szCs w:val="24"/>
        </w:rPr>
        <w:t>shifting ability may partly explain the observation that</w:t>
      </w:r>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r w:rsidR="00DD787D">
        <w:rPr>
          <w:sz w:val="24"/>
          <w:szCs w:val="24"/>
        </w:rPr>
        <w:t xml:space="preserve">For example, there </w:t>
      </w:r>
      <w:r w:rsidR="004D6C07">
        <w:rPr>
          <w:sz w:val="24"/>
          <w:szCs w:val="24"/>
        </w:rPr>
        <w:t>are no known</w:t>
      </w:r>
      <w:r w:rsidR="00086836">
        <w:rPr>
          <w:sz w:val="24"/>
          <w:szCs w:val="24"/>
        </w:rPr>
        <w:t xml:space="preserve"> </w:t>
      </w:r>
      <w:r w:rsidR="00E8258B" w:rsidRPr="00E764BE">
        <w:rPr>
          <w:sz w:val="24"/>
          <w:szCs w:val="24"/>
        </w:rPr>
        <w:t xml:space="preserve">naturally variable </w:t>
      </w:r>
      <w:r w:rsidR="00086836">
        <w:rPr>
          <w:sz w:val="24"/>
          <w:szCs w:val="24"/>
        </w:rPr>
        <w:t xml:space="preserve">large-effect </w:t>
      </w:r>
      <w:r w:rsidR="00E8258B" w:rsidRPr="00E764BE">
        <w:rPr>
          <w:sz w:val="24"/>
          <w:szCs w:val="24"/>
        </w:rPr>
        <w:t>resistance loci</w:t>
      </w:r>
      <w:r w:rsidR="004D6C07">
        <w:rPr>
          <w:sz w:val="24"/>
          <w:szCs w:val="24"/>
        </w:rPr>
        <w:t xml:space="preserve"> </w:t>
      </w:r>
      <w:r w:rsidR="00E8258B" w:rsidRPr="00E764BE">
        <w:rPr>
          <w:sz w:val="24"/>
          <w:szCs w:val="24"/>
        </w:rPr>
        <w:t xml:space="preserve">against generalist pathogens such as </w:t>
      </w:r>
      <w:r w:rsidR="00E8258B" w:rsidRPr="00436F19">
        <w:rPr>
          <w:i/>
          <w:sz w:val="24"/>
          <w:szCs w:val="24"/>
        </w:rPr>
        <w:t>Botrytis cinerea</w:t>
      </w:r>
      <w:r w:rsidR="00365F7D">
        <w:rPr>
          <w:i/>
          <w:sz w:val="24"/>
          <w:szCs w:val="24"/>
        </w:rPr>
        <w:t xml:space="preserve"> </w:t>
      </w:r>
      <w:r w:rsidR="002128AA">
        <w:rPr>
          <w:sz w:val="24"/>
          <w:szCs w:val="24"/>
        </w:rPr>
        <w:t xml:space="preserve">{Rowe 2008; Corwin 2016; </w:t>
      </w:r>
      <w:proofErr w:type="spellStart"/>
      <w:r w:rsidR="002128AA">
        <w:rPr>
          <w:sz w:val="24"/>
          <w:szCs w:val="24"/>
        </w:rPr>
        <w:t>Glazebrook</w:t>
      </w:r>
      <w:proofErr w:type="spellEnd"/>
      <w:r w:rsidR="002128AA">
        <w:rPr>
          <w:sz w:val="24"/>
          <w:szCs w:val="24"/>
        </w:rPr>
        <w:t xml:space="preserve"> 2005</w:t>
      </w:r>
      <w:r w:rsidR="008A387A">
        <w:rPr>
          <w:sz w:val="24"/>
          <w:szCs w:val="24"/>
        </w:rPr>
        <w:t>; Goss 2006</w:t>
      </w:r>
      <w:r w:rsidR="00473AA6">
        <w:rPr>
          <w:sz w:val="24"/>
          <w:szCs w:val="24"/>
        </w:rPr>
        <w:t>; Barrett 2009</w:t>
      </w:r>
      <w:r w:rsidR="007C11D8">
        <w:rPr>
          <w:sz w:val="24"/>
          <w:szCs w:val="24"/>
        </w:rPr>
        <w:t>; Nomura 2005</w:t>
      </w:r>
      <w:r w:rsidR="002128AA">
        <w:rPr>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 </w:instrText>
      </w:r>
      <w:r w:rsidR="00416136">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EN.CITE.DATA </w:instrText>
      </w:r>
      <w:r w:rsidR="00416136">
        <w:rPr>
          <w:sz w:val="24"/>
          <w:szCs w:val="24"/>
        </w:rPr>
      </w:r>
      <w:r w:rsidR="00416136">
        <w:rPr>
          <w:sz w:val="24"/>
          <w:szCs w:val="24"/>
        </w:rPr>
        <w:fldChar w:fldCharType="end"/>
      </w:r>
      <w:r w:rsidR="00365F7D">
        <w:rPr>
          <w:sz w:val="24"/>
          <w:szCs w:val="24"/>
        </w:rPr>
      </w:r>
      <w:r w:rsidR="00365F7D">
        <w:rPr>
          <w:sz w:val="24"/>
          <w:szCs w:val="24"/>
        </w:rPr>
        <w:fldChar w:fldCharType="end"/>
      </w:r>
      <w:r w:rsidR="008F425E" w:rsidRPr="00436F19">
        <w:rPr>
          <w:sz w:val="24"/>
          <w:szCs w:val="24"/>
        </w:rPr>
        <w:t xml:space="preserve">Modern genomic approaches are rapidly identifying </w:t>
      </w:r>
      <w:r w:rsidR="00DD787D">
        <w:rPr>
          <w:sz w:val="24"/>
          <w:szCs w:val="24"/>
        </w:rPr>
        <w:t xml:space="preserve">the causal genes </w:t>
      </w:r>
      <w:r w:rsidR="008F425E" w:rsidRPr="00436F19">
        <w:rPr>
          <w:sz w:val="24"/>
          <w:szCs w:val="24"/>
        </w:rPr>
        <w:t>control</w:t>
      </w:r>
      <w:r w:rsidR="00DD787D">
        <w:rPr>
          <w:sz w:val="24"/>
          <w:szCs w:val="24"/>
        </w:rPr>
        <w:t>ling plant</w:t>
      </w:r>
      <w:r w:rsidR="008F425E" w:rsidRPr="00436F19">
        <w:rPr>
          <w:sz w:val="24"/>
          <w:szCs w:val="24"/>
        </w:rPr>
        <w:t xml:space="preserve"> quantitative resistance </w:t>
      </w:r>
      <w:r w:rsidR="009707C0">
        <w:rPr>
          <w:sz w:val="24"/>
          <w:szCs w:val="24"/>
        </w:rPr>
        <w:t>to generalist pathogens</w:t>
      </w:r>
      <w:r w:rsidR="008F425E" w:rsidRPr="00436F19">
        <w:rPr>
          <w:sz w:val="24"/>
          <w:szCs w:val="24"/>
        </w:rPr>
        <w:t>.</w:t>
      </w:r>
      <w:r w:rsidR="00DD787D">
        <w:rPr>
          <w:sz w:val="24"/>
          <w:szCs w:val="24"/>
        </w:rPr>
        <w:t xml:space="preserve"> Unlike qualitative resistance loci that predominantly involve </w:t>
      </w:r>
      <w:r w:rsidR="00CC52DA">
        <w:rPr>
          <w:sz w:val="24"/>
          <w:szCs w:val="24"/>
        </w:rPr>
        <w:t xml:space="preserve">genes in </w:t>
      </w:r>
      <w:r w:rsidR="00DD787D">
        <w:rPr>
          <w:sz w:val="24"/>
          <w:szCs w:val="24"/>
        </w:rPr>
        <w:t>signaling cascade</w:t>
      </w:r>
      <w:r w:rsidR="00CC52DA">
        <w:rPr>
          <w:sz w:val="24"/>
          <w:szCs w:val="24"/>
        </w:rPr>
        <w:t>s</w:t>
      </w:r>
      <w:r w:rsidR="00DD787D">
        <w:rPr>
          <w:sz w:val="24"/>
          <w:szCs w:val="24"/>
        </w:rPr>
        <w:t xml:space="preserve">, the quantitative resistance genes also include a broad array of direct defense genes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566D60">
        <w:rPr>
          <w:sz w:val="24"/>
          <w:szCs w:val="24"/>
        </w:rPr>
        <w:t>{Ferrari 2007</w:t>
      </w:r>
      <w:r w:rsidR="001771F9">
        <w:rPr>
          <w:sz w:val="24"/>
          <w:szCs w:val="24"/>
        </w:rPr>
        <w:t xml:space="preserve">; Poland 2009; </w:t>
      </w:r>
      <w:proofErr w:type="spellStart"/>
      <w:r w:rsidR="001771F9">
        <w:rPr>
          <w:sz w:val="24"/>
          <w:szCs w:val="24"/>
        </w:rPr>
        <w:t>Denby</w:t>
      </w:r>
      <w:proofErr w:type="spellEnd"/>
      <w:r w:rsidR="001771F9">
        <w:rPr>
          <w:sz w:val="24"/>
          <w:szCs w:val="24"/>
        </w:rPr>
        <w:t xml:space="preserve"> 2004; Zipfel 2004; </w:t>
      </w:r>
      <w:proofErr w:type="spellStart"/>
      <w:r w:rsidR="001771F9">
        <w:rPr>
          <w:sz w:val="24"/>
          <w:szCs w:val="24"/>
        </w:rPr>
        <w:t>Walz</w:t>
      </w:r>
      <w:proofErr w:type="spellEnd"/>
      <w:r w:rsidR="001771F9">
        <w:rPr>
          <w:sz w:val="24"/>
          <w:szCs w:val="24"/>
        </w:rPr>
        <w:t xml:space="preserve"> 2008; Zheng 2006; Rowe 2008</w:t>
      </w:r>
      <w:r w:rsidR="00E210A2">
        <w:rPr>
          <w:sz w:val="24"/>
          <w:szCs w:val="24"/>
        </w:rPr>
        <w:t>; Corwin 2017</w:t>
      </w:r>
      <w:r w:rsidR="00566D60">
        <w:rPr>
          <w:sz w:val="24"/>
          <w:szCs w:val="24"/>
        </w:rPr>
        <w:t>}</w:t>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e loci is highly dependent upon the infecting pathogen</w:t>
      </w:r>
      <w:r w:rsidR="00A2269E">
        <w:rPr>
          <w:sz w:val="24"/>
          <w:szCs w:val="24"/>
        </w:rPr>
        <w:t>’</w:t>
      </w:r>
      <w:r w:rsidR="00DD787D">
        <w:rPr>
          <w:sz w:val="24"/>
          <w:szCs w:val="24"/>
        </w:rPr>
        <w:t>s specific genotype</w:t>
      </w:r>
      <w:r w:rsidR="00DC717E">
        <w:rPr>
          <w:sz w:val="24"/>
          <w:szCs w:val="24"/>
        </w:rPr>
        <w:t>.</w:t>
      </w:r>
      <w:r w:rsidR="00DD787D">
        <w:rPr>
          <w:sz w:val="24"/>
          <w:szCs w:val="24"/>
        </w:rPr>
        <w:t xml:space="preserve"> For example, the ability of </w:t>
      </w:r>
      <w:r w:rsidR="00DD787D" w:rsidRPr="00080F1D">
        <w:rPr>
          <w:i/>
          <w:sz w:val="24"/>
          <w:szCs w:val="24"/>
        </w:rPr>
        <w:t>Botrytis</w:t>
      </w:r>
      <w:r w:rsidR="00DD787D">
        <w:rPr>
          <w:sz w:val="24"/>
          <w:szCs w:val="24"/>
        </w:rPr>
        <w:t xml:space="preserve"> to infect </w:t>
      </w:r>
      <w:r w:rsidR="00DD787D" w:rsidRPr="00080F1D">
        <w:rPr>
          <w:i/>
          <w:sz w:val="24"/>
          <w:szCs w:val="24"/>
        </w:rPr>
        <w:t>Arabidopsis</w:t>
      </w:r>
      <w:r w:rsidR="00DD787D">
        <w:rPr>
          <w:sz w:val="24"/>
          <w:szCs w:val="24"/>
        </w:rPr>
        <w:t xml:space="preserve"> is partly dependent on </w:t>
      </w:r>
      <w:r w:rsidR="00CC52DA">
        <w:rPr>
          <w:sz w:val="24"/>
          <w:szCs w:val="24"/>
        </w:rPr>
        <w:t>whether</w:t>
      </w:r>
      <w:r w:rsidR="00DD787D">
        <w:rPr>
          <w:sz w:val="24"/>
          <w:szCs w:val="24"/>
        </w:rPr>
        <w:t xml:space="preserve"> the specific isolate is sensitive or resistant to a key defense compound, </w:t>
      </w:r>
      <w:proofErr w:type="spellStart"/>
      <w:r w:rsidR="00DD787D">
        <w:rPr>
          <w:sz w:val="24"/>
          <w:szCs w:val="24"/>
        </w:rPr>
        <w:t>camalexin</w:t>
      </w:r>
      <w:proofErr w:type="spellEnd"/>
      <w:r w:rsidR="00DD787D">
        <w:rPr>
          <w:sz w:val="24"/>
          <w:szCs w:val="24"/>
        </w:rPr>
        <w:t xml:space="preserve"> </w:t>
      </w:r>
      <w:r w:rsidR="005D7BA2">
        <w:rPr>
          <w:sz w:val="24"/>
          <w:szCs w:val="24"/>
        </w:rPr>
        <w:t>{Kliebenstein 2005}.</w:t>
      </w:r>
      <w:r w:rsidR="00DC717E">
        <w:rPr>
          <w:sz w:val="24"/>
          <w:szCs w:val="24"/>
        </w:rPr>
        <w:t xml:space="preserve"> However, </w:t>
      </w:r>
      <w:r w:rsidR="000F0B41">
        <w:rPr>
          <w:sz w:val="24"/>
          <w:szCs w:val="24"/>
        </w:rPr>
        <w:t xml:space="preserve">very little is known about the </w:t>
      </w:r>
      <w:r w:rsidR="00DD787D">
        <w:rPr>
          <w:sz w:val="24"/>
          <w:szCs w:val="24"/>
        </w:rPr>
        <w:t>number of virulence loci within generalist pathogens that contain causal polymorphisms</w:t>
      </w:r>
      <w:r w:rsidR="00CC52DA">
        <w:rPr>
          <w:sz w:val="24"/>
          <w:szCs w:val="24"/>
        </w:rPr>
        <w:t>,</w:t>
      </w:r>
      <w:r w:rsidR="00DD787D">
        <w:rPr>
          <w:sz w:val="24"/>
          <w:szCs w:val="24"/>
        </w:rPr>
        <w:t xml:space="preserve"> or the genetic architecture of these loci</w:t>
      </w:r>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490BF85C"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 domestication from wild plants to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r w:rsidR="004766F2">
        <w:rPr>
          <w:sz w:val="24"/>
          <w:szCs w:val="24"/>
        </w:rPr>
        <w:t xml:space="preserve">are </w:t>
      </w:r>
      <w:r w:rsidR="004B451C">
        <w:rPr>
          <w:sz w:val="24"/>
          <w:szCs w:val="24"/>
        </w:rPr>
        <w:t>their wild relatives</w:t>
      </w:r>
      <w:r w:rsidR="00A804CB">
        <w:rPr>
          <w:sz w:val="24"/>
          <w:szCs w:val="24"/>
        </w:rPr>
        <w:t xml:space="preserve"> {</w:t>
      </w:r>
      <w:proofErr w:type="spellStart"/>
      <w:r w:rsidR="00A804CB">
        <w:rPr>
          <w:sz w:val="24"/>
          <w:szCs w:val="24"/>
        </w:rPr>
        <w:t>Smale</w:t>
      </w:r>
      <w:proofErr w:type="spellEnd"/>
      <w:r w:rsidR="00A804CB">
        <w:rPr>
          <w:sz w:val="24"/>
          <w:szCs w:val="24"/>
        </w:rPr>
        <w:t xml:space="preserve"> 1996; Couch 2005; </w:t>
      </w:r>
      <w:r w:rsidR="00A804CB">
        <w:rPr>
          <w:sz w:val="24"/>
          <w:szCs w:val="24"/>
        </w:rPr>
        <w:lastRenderedPageBreak/>
        <w:t>Rosenthal 1997</w:t>
      </w:r>
      <w:r w:rsidR="00977E7D">
        <w:rPr>
          <w:sz w:val="24"/>
          <w:szCs w:val="24"/>
        </w:rPr>
        <w:t xml:space="preserve">; </w:t>
      </w:r>
      <w:proofErr w:type="spellStart"/>
      <w:r w:rsidR="00977E7D">
        <w:rPr>
          <w:sz w:val="24"/>
          <w:szCs w:val="24"/>
        </w:rPr>
        <w:t>Dwivedi</w:t>
      </w:r>
      <w:proofErr w:type="spellEnd"/>
      <w:r w:rsidR="00977E7D">
        <w:rPr>
          <w:sz w:val="24"/>
          <w:szCs w:val="24"/>
        </w:rPr>
        <w:t xml:space="preserve"> 2008</w:t>
      </w:r>
      <w:r w:rsidR="00A804CB">
        <w:rPr>
          <w:sz w:val="24"/>
          <w:szCs w:val="24"/>
        </w:rPr>
        <w:t>}</w:t>
      </w:r>
      <w:r w:rsidR="00A7542E">
        <w:rPr>
          <w:sz w:val="24"/>
          <w:szCs w:val="24"/>
        </w:rPr>
        <w:t>, and pathogens may evolve higher virulence on domesticated hosts</w:t>
      </w:r>
      <w:r w:rsidR="005D7BA2">
        <w:rPr>
          <w:sz w:val="24"/>
          <w:szCs w:val="24"/>
        </w:rPr>
        <w:t xml:space="preserve"> {</w:t>
      </w:r>
      <w:proofErr w:type="spellStart"/>
      <w:r w:rsidR="005D7BA2">
        <w:rPr>
          <w:sz w:val="24"/>
          <w:szCs w:val="24"/>
        </w:rPr>
        <w:t>Stuckenbrock</w:t>
      </w:r>
      <w:proofErr w:type="spellEnd"/>
      <w:r w:rsidR="005D7BA2">
        <w:rPr>
          <w:sz w:val="24"/>
          <w:szCs w:val="24"/>
        </w:rPr>
        <w:t xml:space="preserve"> 2008}</w:t>
      </w:r>
      <w:r w:rsidR="004B451C">
        <w:rPr>
          <w:sz w:val="24"/>
          <w:szCs w:val="24"/>
        </w:rPr>
        <w:t xml:space="preserve">. </w:t>
      </w:r>
      <w:r w:rsidR="00A01C5A">
        <w:rPr>
          <w:sz w:val="24"/>
          <w:szCs w:val="24"/>
        </w:rPr>
        <w:t xml:space="preserve">Further, domestication typically imposes a </w:t>
      </w:r>
      <w:r w:rsidR="00EF5A6D" w:rsidRPr="00471076">
        <w:rPr>
          <w:sz w:val="24"/>
          <w:szCs w:val="24"/>
        </w:rPr>
        <w:t>strong 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 plant</w:t>
      </w:r>
      <w:r w:rsidR="00CC52DA">
        <w:rPr>
          <w:sz w:val="24"/>
          <w:szCs w:val="24"/>
        </w:rPr>
        <w:t>,</w:t>
      </w:r>
      <w:r w:rsidR="00A01C5A">
        <w:rPr>
          <w:sz w:val="24"/>
          <w:szCs w:val="24"/>
        </w:rPr>
        <w:t xml:space="preserve"> </w:t>
      </w:r>
      <w:r w:rsidR="00A2269E">
        <w:rPr>
          <w:sz w:val="24"/>
          <w:szCs w:val="24"/>
        </w:rPr>
        <w:t xml:space="preserve">and </w:t>
      </w:r>
      <w:r w:rsidR="00A01C5A">
        <w:rPr>
          <w:sz w:val="24"/>
          <w:szCs w:val="24"/>
        </w:rPr>
        <w:t xml:space="preserve">often decreases the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in the crop plant </w:t>
      </w:r>
      <w:r w:rsidR="00977E7D">
        <w:rPr>
          <w:sz w:val="24"/>
          <w:szCs w:val="24"/>
        </w:rPr>
        <w:t>germplasm</w:t>
      </w:r>
      <w:r w:rsidR="00EF5A6D" w:rsidRPr="00471076">
        <w:rPr>
          <w:sz w:val="24"/>
          <w:szCs w:val="24"/>
        </w:rPr>
        <w:t xml:space="preserve">. This loss of </w:t>
      </w:r>
      <w:r w:rsidR="00A01C5A">
        <w:rPr>
          <w:sz w:val="24"/>
          <w:szCs w:val="24"/>
        </w:rPr>
        <w:t>diversity in resistance alleles</w:t>
      </w:r>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r w:rsidR="00DC717E">
        <w:rPr>
          <w:sz w:val="24"/>
          <w:szCs w:val="24"/>
        </w:rPr>
        <w:t xml:space="preserve">cultivated plants experience reduced </w:t>
      </w:r>
      <w:r w:rsidR="00EF5A6D" w:rsidRPr="00471076">
        <w:rPr>
          <w:sz w:val="24"/>
          <w:szCs w:val="24"/>
        </w:rPr>
        <w:t xml:space="preserve">selective pressures from pathogens.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we have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3E5F69">
        <w:rPr>
          <w:sz w:val="24"/>
          <w:szCs w:val="24"/>
        </w:rPr>
        <w:t>.</w:t>
      </w:r>
      <w:r w:rsidR="009836A7" w:rsidRPr="00471076">
        <w:rPr>
          <w:sz w:val="24"/>
          <w:szCs w:val="24"/>
        </w:rPr>
        <w:t xml:space="preserve"> </w:t>
      </w:r>
    </w:p>
    <w:p w14:paraId="28E69A94" w14:textId="4B2D8BAD"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702E6">
        <w:rPr>
          <w:i/>
          <w:sz w:val="24"/>
          <w:szCs w:val="24"/>
        </w:rPr>
        <w:t>otrytis</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416136">
        <w:rPr>
          <w:sz w:val="24"/>
          <w:szCs w:val="24"/>
        </w:rPr>
        <w:t>{</w:t>
      </w:r>
      <w:proofErr w:type="spellStart"/>
      <w:r w:rsidR="00416136">
        <w:rPr>
          <w:sz w:val="24"/>
          <w:szCs w:val="24"/>
        </w:rPr>
        <w:t>Nicot</w:t>
      </w:r>
      <w:proofErr w:type="spellEnd"/>
      <w:r w:rsidR="00416136">
        <w:rPr>
          <w:sz w:val="24"/>
          <w:szCs w:val="24"/>
        </w:rPr>
        <w:t xml:space="preserve"> 1996; </w:t>
      </w:r>
      <w:proofErr w:type="spellStart"/>
      <w:r w:rsidR="00416136">
        <w:rPr>
          <w:sz w:val="24"/>
          <w:szCs w:val="24"/>
        </w:rPr>
        <w:t>Elad</w:t>
      </w:r>
      <w:proofErr w:type="spellEnd"/>
      <w:r w:rsidR="00416136">
        <w:rPr>
          <w:sz w:val="24"/>
          <w:szCs w:val="24"/>
        </w:rPr>
        <w:t xml:space="preserve"> 2007; </w:t>
      </w:r>
      <w:proofErr w:type="spellStart"/>
      <w:r w:rsidR="00416136">
        <w:rPr>
          <w:sz w:val="24"/>
          <w:szCs w:val="24"/>
        </w:rPr>
        <w:t>Fillinger</w:t>
      </w:r>
      <w:proofErr w:type="spellEnd"/>
      <w:r w:rsidR="00416136">
        <w:rPr>
          <w:sz w:val="24"/>
          <w:szCs w:val="24"/>
        </w:rPr>
        <w:t xml:space="preserve">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416136">
        <w:rPr>
          <w:sz w:val="24"/>
          <w:szCs w:val="24"/>
        </w:rPr>
        <w:t xml:space="preserve">{Deighton 2001; </w:t>
      </w:r>
      <w:proofErr w:type="spellStart"/>
      <w:r w:rsidR="00416136">
        <w:rPr>
          <w:sz w:val="24"/>
          <w:szCs w:val="24"/>
        </w:rPr>
        <w:t>Finkers</w:t>
      </w:r>
      <w:proofErr w:type="spellEnd"/>
      <w:r w:rsidR="00416136">
        <w:rPr>
          <w:sz w:val="24"/>
          <w:szCs w:val="24"/>
        </w:rPr>
        <w:t xml:space="preserve"> 2007; Ten Have 2007; Corwin 2016}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416136">
        <w:rPr>
          <w:sz w:val="24"/>
          <w:szCs w:val="24"/>
        </w:rPr>
        <w:t>{</w:t>
      </w:r>
      <w:proofErr w:type="spellStart"/>
      <w:r w:rsidR="00416136">
        <w:rPr>
          <w:sz w:val="24"/>
          <w:szCs w:val="24"/>
        </w:rPr>
        <w:t>Katan</w:t>
      </w:r>
      <w:proofErr w:type="spellEnd"/>
      <w:r w:rsidR="00416136">
        <w:rPr>
          <w:sz w:val="24"/>
          <w:szCs w:val="24"/>
        </w:rPr>
        <w:t xml:space="preserve"> 1999</w:t>
      </w:r>
      <w:r w:rsidR="007C11D8">
        <w:rPr>
          <w:sz w:val="24"/>
          <w:szCs w:val="24"/>
        </w:rPr>
        <w:t>; Barrett 2012</w:t>
      </w:r>
      <w:r w:rsidR="00416136">
        <w:rPr>
          <w:sz w:val="24"/>
          <w:szCs w:val="24"/>
        </w:rPr>
        <w:t>}</w:t>
      </w:r>
      <w:r w:rsidR="00DA7FA8">
        <w:rPr>
          <w:sz w:val="24"/>
          <w:szCs w:val="24"/>
        </w:rPr>
        <w:t xml:space="preserve">. </w:t>
      </w:r>
      <w:r w:rsidR="00D3121D" w:rsidRPr="00DA7FA8">
        <w:rPr>
          <w:sz w:val="24"/>
          <w:szCs w:val="24"/>
        </w:rPr>
        <w:t xml:space="preserve">Even though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 xml:space="preserve">display significant </w:t>
      </w:r>
      <w:r w:rsidR="00D3121D" w:rsidRPr="00DA7FA8">
        <w:rPr>
          <w:sz w:val="24"/>
          <w:szCs w:val="24"/>
        </w:rPr>
        <w:lastRenderedPageBreak/>
        <w:t>variation in virul</w:t>
      </w:r>
      <w:r w:rsidR="00796342">
        <w:rPr>
          <w:sz w:val="24"/>
          <w:szCs w:val="24"/>
        </w:rPr>
        <w:t xml:space="preserve">ence phenotypes. </w:t>
      </w:r>
      <w:r w:rsidR="007A7AF3">
        <w:rPr>
          <w:sz w:val="24"/>
          <w:szCs w:val="24"/>
        </w:rPr>
        <w:t>Genetic v</w:t>
      </w:r>
      <w:r w:rsidR="00D3121D" w:rsidRPr="00DA7FA8">
        <w:rPr>
          <w:sz w:val="24"/>
          <w:szCs w:val="24"/>
        </w:rPr>
        <w:t>ariation</w:t>
      </w:r>
      <w:r w:rsidR="00A01C5A">
        <w:rPr>
          <w:sz w:val="24"/>
          <w:szCs w:val="24"/>
        </w:rPr>
        <w:t xml:space="preserve"> between pathogen </w:t>
      </w:r>
      <w:r w:rsidR="00A2269E">
        <w:rPr>
          <w:sz w:val="24"/>
          <w:szCs w:val="24"/>
        </w:rPr>
        <w:t>isolates</w:t>
      </w:r>
      <w:r w:rsidR="00D3121D" w:rsidRPr="00DA7FA8">
        <w:rPr>
          <w:sz w:val="24"/>
          <w:szCs w:val="24"/>
        </w:rPr>
        <w:t xml:space="preserve">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differentially control</w:t>
      </w:r>
      <w:r w:rsidR="00322463">
        <w:rPr>
          <w:sz w:val="24"/>
          <w:szCs w:val="24"/>
        </w:rPr>
        <w:t>s</w:t>
      </w:r>
      <w:r w:rsidR="00D3121D" w:rsidRPr="00DA7FA8">
        <w:rPr>
          <w:sz w:val="24"/>
          <w:szCs w:val="24"/>
        </w:rPr>
        <w:t xml:space="preserve"> virulence on host plants including tomato </w:t>
      </w:r>
      <w:r w:rsidR="00416136">
        <w:rPr>
          <w:sz w:val="24"/>
          <w:szCs w:val="24"/>
        </w:rPr>
        <w:t>{</w:t>
      </w:r>
      <w:proofErr w:type="spellStart"/>
      <w:r w:rsidR="00416136">
        <w:rPr>
          <w:sz w:val="24"/>
          <w:szCs w:val="24"/>
        </w:rPr>
        <w:t>Siewers</w:t>
      </w:r>
      <w:proofErr w:type="spellEnd"/>
      <w:r w:rsidR="00416136">
        <w:rPr>
          <w:sz w:val="24"/>
          <w:szCs w:val="24"/>
        </w:rPr>
        <w:t xml:space="preserve"> 2005; </w:t>
      </w:r>
      <w:proofErr w:type="spellStart"/>
      <w:r w:rsidR="00416136">
        <w:rPr>
          <w:sz w:val="24"/>
          <w:szCs w:val="24"/>
        </w:rPr>
        <w:t>Dalmais</w:t>
      </w:r>
      <w:proofErr w:type="spellEnd"/>
      <w:r w:rsidR="00416136">
        <w:rPr>
          <w:sz w:val="24"/>
          <w:szCs w:val="24"/>
        </w:rPr>
        <w:t xml:space="preserve"> 2011}. </w:t>
      </w:r>
      <w:r w:rsidR="00A01C5A" w:rsidRPr="00DA7FA8">
        <w:rPr>
          <w:sz w:val="24"/>
          <w:szCs w:val="24"/>
        </w:rPr>
        <w:t>More recently, natural variation in VELVET, a</w:t>
      </w:r>
      <w:r w:rsidR="00A01C5A">
        <w:rPr>
          <w:sz w:val="24"/>
          <w:szCs w:val="24"/>
        </w:rPr>
        <w:t xml:space="preserve"> gene involved in</w:t>
      </w:r>
      <w:r w:rsidR="00A01C5A" w:rsidRPr="00DA7FA8">
        <w:rPr>
          <w:sz w:val="24"/>
          <w:szCs w:val="24"/>
        </w:rPr>
        <w:t xml:space="preserve"> </w:t>
      </w:r>
      <w:r w:rsidR="00A01C5A">
        <w:rPr>
          <w:sz w:val="24"/>
          <w:szCs w:val="24"/>
        </w:rPr>
        <w:t>development and secondary metabolism,</w:t>
      </w:r>
      <w:r w:rsidR="00A01C5A" w:rsidRPr="00DA7FA8">
        <w:rPr>
          <w:sz w:val="24"/>
          <w:szCs w:val="24"/>
        </w:rPr>
        <w:t xml:space="preserve"> </w:t>
      </w:r>
      <w:r w:rsidR="00A01C5A">
        <w:rPr>
          <w:sz w:val="24"/>
          <w:szCs w:val="24"/>
        </w:rPr>
        <w:t>le</w:t>
      </w:r>
      <w:r w:rsidR="00A01C5A" w:rsidRPr="00DA7FA8">
        <w:rPr>
          <w:sz w:val="24"/>
          <w:szCs w:val="24"/>
        </w:rPr>
        <w:t xml:space="preserve">d to quantitative variation in virulence on multiple host plants </w:t>
      </w:r>
      <w:r w:rsidR="00D349F6">
        <w:rPr>
          <w:sz w:val="24"/>
          <w:szCs w:val="24"/>
        </w:rPr>
        <w:t>{Schumacher 2012}</w:t>
      </w:r>
      <w:r w:rsidR="00A01C5A" w:rsidRPr="00796342">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A01C5A">
        <w:rPr>
          <w:sz w:val="24"/>
          <w:szCs w:val="24"/>
        </w:rPr>
        <w:t xml:space="preserve">that can </w:t>
      </w:r>
      <w:r w:rsidR="00796342">
        <w:rPr>
          <w:sz w:val="24"/>
          <w:szCs w:val="24"/>
        </w:rPr>
        <w:t xml:space="preserve">control degradation of </w:t>
      </w:r>
      <w:r w:rsidR="00D3121D" w:rsidRPr="00DA7FA8">
        <w:rPr>
          <w:sz w:val="24"/>
          <w:szCs w:val="24"/>
        </w:rPr>
        <w:t>different plant cell walls</w:t>
      </w:r>
      <w:r w:rsidR="00080F1D">
        <w:rPr>
          <w:sz w:val="24"/>
          <w:szCs w:val="24"/>
        </w:rPr>
        <w:t xml:space="preserve"> {Rowe 2007}</w:t>
      </w:r>
      <w:r w:rsidR="00322463">
        <w:rPr>
          <w:sz w:val="24"/>
          <w:szCs w:val="24"/>
        </w:rPr>
        <w:t xml:space="preserve">. </w:t>
      </w:r>
      <w:r w:rsidR="00A01C5A">
        <w:rPr>
          <w:sz w:val="24"/>
          <w:szCs w:val="24"/>
        </w:rPr>
        <w:t>In combination, the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{ten Have 1998}</w:t>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C341C9">
        <w:rPr>
          <w:sz w:val="24"/>
          <w:szCs w:val="24"/>
        </w:rPr>
        <w:t xml:space="preserve">, </w:t>
      </w:r>
      <w:r w:rsidR="00A01C5A">
        <w:rPr>
          <w:sz w:val="24"/>
          <w:szCs w:val="24"/>
        </w:rPr>
        <w:t xml:space="preserve">showing that they contain a high level of genomic sequence diversity spread </w:t>
      </w:r>
      <w:r w:rsidR="00C341C9">
        <w:rPr>
          <w:sz w:val="24"/>
          <w:szCs w:val="24"/>
        </w:rPr>
        <w:t>across</w:t>
      </w:r>
      <w:r w:rsidR="00A01C5A">
        <w:rPr>
          <w:sz w:val="24"/>
          <w:szCs w:val="24"/>
        </w:rPr>
        <w:t xml:space="preserve"> the genome.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A01C5A">
        <w:rPr>
          <w:sz w:val="24"/>
          <w:szCs w:val="24"/>
        </w:rPr>
        <w:t xml:space="preserve"> which</w:t>
      </w:r>
      <w:r w:rsidR="00796342" w:rsidRPr="00796342">
        <w:rPr>
          <w:sz w:val="24"/>
          <w:szCs w:val="24"/>
        </w:rPr>
        <w:t xml:space="preserve"> is more variable than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Pr>
          <w:sz w:val="24"/>
          <w:szCs w:val="24"/>
        </w:rPr>
        <w:t>Plasmodiophora</w:t>
      </w:r>
      <w:proofErr w:type="spellEnd"/>
      <w:r w:rsidR="00CE69EF">
        <w:rPr>
          <w:sz w:val="24"/>
          <w:szCs w:val="24"/>
        </w:rPr>
        <w:t xml:space="preserve"> </w:t>
      </w:r>
      <w:proofErr w:type="spellStart"/>
      <w:r w:rsidR="00CE69EF">
        <w:rPr>
          <w:sz w:val="24"/>
          <w:szCs w:val="24"/>
        </w:rPr>
        <w:t>brassicae</w:t>
      </w:r>
      <w:proofErr w:type="spellEnd"/>
      <w:r w:rsidR="00DC7B96">
        <w:rPr>
          <w:sz w:val="24"/>
          <w:szCs w:val="24"/>
        </w:rPr>
        <w:t>) {</w:t>
      </w:r>
      <w:proofErr w:type="spellStart"/>
      <w:r w:rsidR="00DC7B96">
        <w:rPr>
          <w:sz w:val="24"/>
          <w:szCs w:val="24"/>
        </w:rPr>
        <w:t>Hacquard</w:t>
      </w:r>
      <w:proofErr w:type="spellEnd"/>
      <w:r w:rsidR="00DC7B96">
        <w:rPr>
          <w:sz w:val="24"/>
          <w:szCs w:val="24"/>
        </w:rPr>
        <w:t xml:space="preserve"> 2013; Wicker 2013}</w:t>
      </w:r>
      <w:r w:rsidR="00796342" w:rsidRPr="00796342">
        <w:rPr>
          <w:sz w:val="24"/>
          <w:szCs w:val="24"/>
        </w:rPr>
        <w:t>, and</w:t>
      </w:r>
      <w:r w:rsidR="00DC7B96">
        <w:rPr>
          <w:sz w:val="24"/>
          <w:szCs w:val="24"/>
        </w:rPr>
        <w:t xml:space="preserve"> on par with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750F0F" w:rsidRPr="00DC7B96">
        <w:rPr>
          <w:i/>
          <w:sz w:val="24"/>
          <w:szCs w:val="24"/>
        </w:rPr>
        <w:t xml:space="preserve"> </w:t>
      </w:r>
      <w:r w:rsidR="00DC7B96" w:rsidRPr="00DC7B96">
        <w:rPr>
          <w:sz w:val="24"/>
          <w:szCs w:val="24"/>
        </w:rPr>
        <w:t>{</w:t>
      </w:r>
      <w:r w:rsidR="00DC7B96">
        <w:rPr>
          <w:sz w:val="24"/>
          <w:szCs w:val="24"/>
        </w:rPr>
        <w:t xml:space="preserve">Power 2017; </w:t>
      </w:r>
      <w:proofErr w:type="spellStart"/>
      <w:r w:rsidR="00DC7B96">
        <w:rPr>
          <w:sz w:val="24"/>
          <w:szCs w:val="24"/>
        </w:rPr>
        <w:t>Farhat</w:t>
      </w:r>
      <w:proofErr w:type="spellEnd"/>
      <w:r w:rsidR="00DC7B96">
        <w:rPr>
          <w:sz w:val="24"/>
          <w:szCs w:val="24"/>
        </w:rPr>
        <w:t xml:space="preserve"> 2013; </w:t>
      </w:r>
      <w:r w:rsidR="00766DC1">
        <w:rPr>
          <w:color w:val="000000"/>
        </w:rPr>
        <w:t>Desjardins 2016</w:t>
      </w:r>
      <w:r w:rsidR="00DC7B96" w:rsidRPr="00DC7B96">
        <w:rPr>
          <w:sz w:val="24"/>
          <w:szCs w:val="24"/>
        </w:rPr>
        <w:t>}</w:t>
      </w:r>
      <w:r w:rsidR="00766DC1">
        <w:rPr>
          <w:sz w:val="24"/>
          <w:szCs w:val="24"/>
        </w:rPr>
        <w:t>.</w:t>
      </w:r>
      <w:r w:rsidR="00A01C5A">
        <w:rPr>
          <w:sz w:val="24"/>
          <w:szCs w:val="24"/>
        </w:rPr>
        <w:t xml:space="preserve"> Further, these isolates show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CF4535">
        <w:rPr>
          <w:sz w:val="24"/>
          <w:szCs w:val="24"/>
        </w:rPr>
        <w:t>this</w:t>
      </w:r>
      <w:r w:rsidR="00A01C5A">
        <w:rPr>
          <w:sz w:val="24"/>
          <w:szCs w:val="24"/>
        </w:rPr>
        <w:t xml:space="preserve"> 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141F54">
        <w:rPr>
          <w:sz w:val="24"/>
          <w:szCs w:val="24"/>
        </w:rPr>
        <w:t>,</w:t>
      </w:r>
      <w:r w:rsidR="00A01C5A">
        <w:rPr>
          <w:sz w:val="24"/>
          <w:szCs w:val="24"/>
        </w:rPr>
        <w:t xml:space="preserve"> and</w:t>
      </w:r>
      <w:r w:rsidR="00141F54">
        <w:rPr>
          <w:sz w:val="24"/>
          <w:szCs w:val="24"/>
        </w:rPr>
        <w:t xml:space="preserve"> the potential to</w:t>
      </w:r>
      <w:r w:rsidR="00A01C5A">
        <w:rPr>
          <w:sz w:val="24"/>
          <w:szCs w:val="24"/>
        </w:rPr>
        <w:t xml:space="preserve"> identify the pathogen variation</w:t>
      </w:r>
      <w:r w:rsidR="00D3121D" w:rsidRPr="00DA7FA8">
        <w:rPr>
          <w:sz w:val="24"/>
          <w:szCs w:val="24"/>
        </w:rPr>
        <w:t xml:space="preserve"> controlling quantitative virulence</w:t>
      </w:r>
      <w:r w:rsidR="004766F2">
        <w:rPr>
          <w:sz w:val="24"/>
          <w:szCs w:val="24"/>
        </w:rPr>
        <w:t xml:space="preserve"> even in non-model plant systems</w:t>
      </w:r>
      <w:r w:rsidR="00D3121D" w:rsidRPr="00DA7FA8">
        <w:rPr>
          <w:sz w:val="24"/>
          <w:szCs w:val="24"/>
        </w:rPr>
        <w:t>.</w:t>
      </w:r>
    </w:p>
    <w:p w14:paraId="52C2E367" w14:textId="3DB3997C" w:rsidR="00EA6EAB" w:rsidRPr="00471076" w:rsidRDefault="00322463" w:rsidP="00471076">
      <w:pPr>
        <w:spacing w:line="480" w:lineRule="auto"/>
        <w:ind w:firstLine="720"/>
        <w:rPr>
          <w:sz w:val="24"/>
          <w:szCs w:val="24"/>
        </w:rPr>
      </w:pPr>
      <w:r>
        <w:rPr>
          <w:sz w:val="24"/>
          <w:szCs w:val="24"/>
        </w:rPr>
        <w:t xml:space="preserve">On the plant side, resistance to </w:t>
      </w:r>
      <w:r w:rsidRPr="00322463">
        <w:rPr>
          <w:i/>
          <w:sz w:val="24"/>
          <w:szCs w:val="24"/>
        </w:rPr>
        <w:t>B. cinerea</w:t>
      </w:r>
      <w:r>
        <w:rPr>
          <w:sz w:val="24"/>
          <w:szCs w:val="24"/>
        </w:rPr>
        <w:t xml:space="preserve"> is dominated by q</w:t>
      </w:r>
      <w:r w:rsidR="00326A40">
        <w:rPr>
          <w:sz w:val="24"/>
          <w:szCs w:val="24"/>
        </w:rPr>
        <w:t xml:space="preserve">uantitative </w:t>
      </w:r>
      <w:r w:rsidR="007A7AF3">
        <w:rPr>
          <w:sz w:val="24"/>
          <w:szCs w:val="24"/>
        </w:rPr>
        <w:t xml:space="preserve">and highly polygenic </w:t>
      </w:r>
      <w:r w:rsidR="00326A40">
        <w:rPr>
          <w:sz w:val="24"/>
          <w:szCs w:val="24"/>
        </w:rPr>
        <w:t>resistance</w:t>
      </w:r>
      <w:r>
        <w:rPr>
          <w:sz w:val="24"/>
          <w:szCs w:val="24"/>
        </w:rPr>
        <w:t xml:space="preserve">, </w:t>
      </w:r>
      <w:r w:rsidR="007A7AF3">
        <w:t>with</w:t>
      </w:r>
      <w:r w:rsidR="007E6E79" w:rsidRPr="00DA7FA8">
        <w:rPr>
          <w:sz w:val="24"/>
          <w:szCs w:val="24"/>
        </w:rPr>
        <w:t xml:space="preserve"> no evidence for qualitative resistance </w:t>
      </w:r>
      <w:r w:rsidR="00C2330B">
        <w:rPr>
          <w:sz w:val="24"/>
          <w:szCs w:val="24"/>
        </w:rPr>
        <w:t xml:space="preserve">{Rowe </w:t>
      </w:r>
      <w:r w:rsidR="00416136">
        <w:rPr>
          <w:sz w:val="24"/>
          <w:szCs w:val="24"/>
        </w:rPr>
        <w:t>2008; Corwin 2016}</w:t>
      </w:r>
      <w:r w:rsidR="000F79B1" w:rsidRPr="00471076">
        <w:rPr>
          <w:i/>
          <w:sz w:val="24"/>
          <w:szCs w:val="24"/>
        </w:rPr>
        <w:t xml:space="preserve">. </w:t>
      </w:r>
      <w:r w:rsidR="000F79B1" w:rsidRPr="00471076">
        <w:rPr>
          <w:sz w:val="24"/>
          <w:szCs w:val="24"/>
        </w:rPr>
        <w:t xml:space="preserve">A </w:t>
      </w:r>
      <w:r w:rsidR="000F79B1" w:rsidRPr="00471076">
        <w:rPr>
          <w:sz w:val="24"/>
          <w:szCs w:val="24"/>
        </w:rPr>
        <w:lastRenderedPageBreak/>
        <w:t xml:space="preserve">model </w:t>
      </w:r>
      <w:proofErr w:type="spellStart"/>
      <w:r w:rsidR="000F79B1" w:rsidRPr="00471076">
        <w:rPr>
          <w:sz w:val="24"/>
          <w:szCs w:val="24"/>
        </w:rPr>
        <w:t>pathosystem</w:t>
      </w:r>
      <w:proofErr w:type="spellEnd"/>
      <w:r w:rsidR="000F79B1" w:rsidRPr="00471076">
        <w:rPr>
          <w:sz w:val="24"/>
          <w:szCs w:val="24"/>
        </w:rPr>
        <w:t xml:space="preserve">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w:t>
      </w:r>
      <w:proofErr w:type="gramStart"/>
      <w:r w:rsidR="00EA6EAB" w:rsidRPr="00471076">
        <w:rPr>
          <w:sz w:val="24"/>
          <w:szCs w:val="24"/>
        </w:rPr>
        <w:t>tomato</w:t>
      </w:r>
      <w:r w:rsidR="00326A40">
        <w:rPr>
          <w:sz w:val="24"/>
          <w:szCs w:val="24"/>
        </w:rPr>
        <w:t>,</w:t>
      </w:r>
      <w:proofErr w:type="gramEnd"/>
      <w:r w:rsidR="000F79B1"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s</w:t>
      </w:r>
      <w:r w:rsidR="00E54248">
        <w:rPr>
          <w:sz w:val="24"/>
          <w:szCs w:val="24"/>
        </w:rPr>
        <w:t xml:space="preserve"> each</w:t>
      </w:r>
      <w:r w:rsidR="000F79B1"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416136">
        <w:rPr>
          <w:sz w:val="24"/>
          <w:szCs w:val="24"/>
        </w:rPr>
        <w:t>{</w:t>
      </w:r>
      <w:proofErr w:type="spellStart"/>
      <w:r w:rsidR="00416136">
        <w:rPr>
          <w:sz w:val="24"/>
          <w:szCs w:val="24"/>
        </w:rPr>
        <w:t>Finkers</w:t>
      </w:r>
      <w:proofErr w:type="spellEnd"/>
      <w:r w:rsidR="00416136">
        <w:rPr>
          <w:sz w:val="24"/>
          <w:szCs w:val="24"/>
        </w:rPr>
        <w:t xml:space="preserve"> 2007}</w:t>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impact of domestication upon plant physiology and resistance</w:t>
      </w:r>
      <w:r w:rsidR="00E54248">
        <w:rPr>
          <w:sz w:val="24"/>
          <w:szCs w:val="24"/>
        </w:rPr>
        <w:t xml:space="preserve"> </w:t>
      </w:r>
      <w:r w:rsidR="002C63EB">
        <w:rPr>
          <w:sz w:val="24"/>
          <w:szCs w:val="24"/>
        </w:rPr>
        <w:t>{</w:t>
      </w:r>
      <w:proofErr w:type="spellStart"/>
      <w:r w:rsidR="002C63EB">
        <w:rPr>
          <w:sz w:val="24"/>
          <w:szCs w:val="24"/>
        </w:rPr>
        <w:t>Panthee</w:t>
      </w:r>
      <w:proofErr w:type="spellEnd"/>
      <w:r w:rsidR="002C63EB">
        <w:rPr>
          <w:sz w:val="24"/>
          <w:szCs w:val="24"/>
        </w:rPr>
        <w:t xml:space="preserve"> 2010; </w:t>
      </w:r>
      <w:proofErr w:type="spellStart"/>
      <w:r w:rsidR="002C63EB">
        <w:rPr>
          <w:sz w:val="24"/>
          <w:szCs w:val="24"/>
        </w:rPr>
        <w:t>Bergougnoux</w:t>
      </w:r>
      <w:proofErr w:type="spellEnd"/>
      <w:r w:rsidR="002C63EB">
        <w:rPr>
          <w:sz w:val="24"/>
          <w:szCs w:val="24"/>
        </w:rPr>
        <w:t xml:space="preserve"> 2014; </w:t>
      </w:r>
      <w:proofErr w:type="spellStart"/>
      <w:r w:rsidR="002C63EB">
        <w:rPr>
          <w:sz w:val="24"/>
          <w:szCs w:val="24"/>
        </w:rPr>
        <w:t>Tanksley</w:t>
      </w:r>
      <w:proofErr w:type="spellEnd"/>
      <w:r w:rsidR="002C63EB">
        <w:rPr>
          <w:sz w:val="24"/>
          <w:szCs w:val="24"/>
        </w:rPr>
        <w:t xml:space="preserve"> 2004; Bai 2007}</w:t>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w:t>
      </w:r>
      <w:r w:rsidR="00416136">
        <w:rPr>
          <w:sz w:val="24"/>
          <w:szCs w:val="24"/>
        </w:rPr>
        <w:t>{Muller 2016}</w:t>
      </w:r>
      <w:r w:rsidR="00EA6EAB" w:rsidRPr="00471076">
        <w:rPr>
          <w:sz w:val="24"/>
          <w:szCs w:val="24"/>
        </w:rPr>
        <w:t xml:space="preserve">,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r w:rsidR="00416136">
        <w:rPr>
          <w:sz w:val="24"/>
          <w:szCs w:val="24"/>
        </w:rPr>
        <w:t>{</w:t>
      </w:r>
      <w:proofErr w:type="spellStart"/>
      <w:r w:rsidR="00416136">
        <w:rPr>
          <w:sz w:val="24"/>
          <w:szCs w:val="24"/>
        </w:rPr>
        <w:t>Sauerbrunn</w:t>
      </w:r>
      <w:proofErr w:type="spellEnd"/>
      <w:r w:rsidR="00416136">
        <w:rPr>
          <w:sz w:val="24"/>
          <w:szCs w:val="24"/>
        </w:rPr>
        <w:t xml:space="preserve"> 2004; </w:t>
      </w:r>
      <w:proofErr w:type="spellStart"/>
      <w:r w:rsidR="00416136">
        <w:rPr>
          <w:sz w:val="24"/>
          <w:szCs w:val="24"/>
        </w:rPr>
        <w:t>Weyman</w:t>
      </w:r>
      <w:proofErr w:type="spellEnd"/>
      <w:r w:rsidR="00416136">
        <w:rPr>
          <w:sz w:val="24"/>
          <w:szCs w:val="24"/>
        </w:rPr>
        <w:t xml:space="preserve"> 2006; Bhardwaj 2011}</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416136">
        <w:rPr>
          <w:sz w:val="24"/>
          <w:szCs w:val="24"/>
        </w:rPr>
        <w:t>{</w:t>
      </w:r>
      <w:proofErr w:type="spellStart"/>
      <w:r w:rsidR="00416136">
        <w:rPr>
          <w:sz w:val="24"/>
          <w:szCs w:val="24"/>
        </w:rPr>
        <w:t>Windram</w:t>
      </w:r>
      <w:proofErr w:type="spellEnd"/>
      <w:r w:rsidR="00416136">
        <w:rPr>
          <w:sz w:val="24"/>
          <w:szCs w:val="24"/>
        </w:rPr>
        <w:t xml:space="preserve"> 2012}</w:t>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416136">
        <w:rPr>
          <w:sz w:val="24"/>
          <w:szCs w:val="24"/>
        </w:rPr>
        <w:t>{</w:t>
      </w:r>
      <w:proofErr w:type="spellStart"/>
      <w:r w:rsidR="00416136">
        <w:rPr>
          <w:sz w:val="24"/>
          <w:szCs w:val="24"/>
        </w:rPr>
        <w:t>Hevia</w:t>
      </w:r>
      <w:proofErr w:type="spellEnd"/>
      <w:r w:rsidR="00416136">
        <w:rPr>
          <w:sz w:val="24"/>
          <w:szCs w:val="24"/>
        </w:rPr>
        <w:t xml:space="preserve"> 2015}</w:t>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proofErr w:type="gramStart"/>
      <w:r w:rsidR="000F79B1" w:rsidRPr="00471076">
        <w:rPr>
          <w:sz w:val="24"/>
          <w:szCs w:val="24"/>
        </w:rPr>
        <w:t>Thus, the tomato-</w:t>
      </w:r>
      <w:r w:rsidR="000F79B1" w:rsidRPr="00471076">
        <w:rPr>
          <w:i/>
          <w:sz w:val="24"/>
          <w:szCs w:val="24"/>
        </w:rPr>
        <w:t>B.</w:t>
      </w:r>
      <w:proofErr w:type="gramEnd"/>
      <w:r w:rsidR="000F79B1" w:rsidRPr="00471076">
        <w:rPr>
          <w:i/>
          <w:sz w:val="24"/>
          <w:szCs w:val="24"/>
        </w:rPr>
        <w:t xml:space="preserve"> </w:t>
      </w:r>
      <w:proofErr w:type="gramStart"/>
      <w:r w:rsidR="000F79B1" w:rsidRPr="00471076">
        <w:rPr>
          <w:i/>
          <w:sz w:val="24"/>
          <w:szCs w:val="24"/>
        </w:rPr>
        <w:t>cinerea</w:t>
      </w:r>
      <w:proofErr w:type="gramEnd"/>
      <w:r w:rsidR="000F79B1" w:rsidRPr="00471076">
        <w:rPr>
          <w:sz w:val="24"/>
          <w:szCs w:val="24"/>
        </w:rPr>
        <w:t xml:space="preserve"> </w:t>
      </w:r>
      <w:proofErr w:type="spellStart"/>
      <w:r w:rsidR="000F79B1" w:rsidRPr="00471076">
        <w:rPr>
          <w:sz w:val="24"/>
          <w:szCs w:val="24"/>
        </w:rPr>
        <w:t>pathosystem</w:t>
      </w:r>
      <w:proofErr w:type="spellEnd"/>
      <w:r w:rsidR="000F79B1" w:rsidRPr="00471076">
        <w:rPr>
          <w:sz w:val="24"/>
          <w:szCs w:val="24"/>
        </w:rPr>
        <w:t xml:space="preserve"> allows us to directly test how genetic variation in a generalist pathogen may be influenced by domestication in a crop plant.</w:t>
      </w:r>
      <w:r w:rsidR="009836A7">
        <w:rPr>
          <w:sz w:val="24"/>
          <w:szCs w:val="24"/>
        </w:rPr>
        <w:t xml:space="preserve"> </w:t>
      </w:r>
    </w:p>
    <w:p w14:paraId="35B05A4C" w14:textId="3DED2547" w:rsidR="009E7104" w:rsidRDefault="00105CC5" w:rsidP="00847ADB">
      <w:pPr>
        <w:spacing w:line="480" w:lineRule="auto"/>
        <w:ind w:firstLine="720"/>
        <w:rPr>
          <w:sz w:val="24"/>
          <w:szCs w:val="24"/>
        </w:rPr>
      </w:pPr>
      <w:r w:rsidRPr="00471076">
        <w:rPr>
          <w:sz w:val="24"/>
          <w:szCs w:val="24"/>
        </w:rPr>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w:t>
      </w:r>
      <w:r w:rsidR="004766F2" w:rsidRPr="00471076">
        <w:rPr>
          <w:i/>
          <w:sz w:val="24"/>
          <w:szCs w:val="24"/>
        </w:rPr>
        <w:t>B. cinerea</w:t>
      </w:r>
      <w:r w:rsidR="004766F2" w:rsidRPr="00471076">
        <w:rPr>
          <w:sz w:val="24"/>
          <w:szCs w:val="24"/>
        </w:rPr>
        <w:t xml:space="preserve"> </w:t>
      </w:r>
      <w:r w:rsidRPr="00471076">
        <w:rPr>
          <w:sz w:val="24"/>
          <w:szCs w:val="24"/>
        </w:rPr>
        <w:t xml:space="preserve">to </w:t>
      </w:r>
      <w:r w:rsidR="004766F2">
        <w:rPr>
          <w:sz w:val="24"/>
          <w:szCs w:val="24"/>
        </w:rPr>
        <w:t>test</w:t>
      </w:r>
      <w:r w:rsidR="004766F2" w:rsidRPr="00471076">
        <w:rPr>
          <w:sz w:val="24"/>
          <w:szCs w:val="24"/>
        </w:rPr>
        <w:t xml:space="preserve"> </w:t>
      </w:r>
      <w:r w:rsidRPr="00471076">
        <w:rPr>
          <w:sz w:val="24"/>
          <w:szCs w:val="24"/>
        </w:rPr>
        <w:t xml:space="preserve">how it broadly </w:t>
      </w:r>
      <w:r w:rsidR="00CF0DE6">
        <w:rPr>
          <w:sz w:val="24"/>
          <w:szCs w:val="24"/>
        </w:rPr>
        <w:t>responds to</w:t>
      </w:r>
      <w:r w:rsidRPr="00471076">
        <w:rPr>
          <w:sz w:val="24"/>
          <w:szCs w:val="24"/>
        </w:rPr>
        <w:t xml:space="preserve"> host phenotypic variation</w:t>
      </w:r>
      <w:r w:rsidR="007F081A">
        <w:rPr>
          <w:sz w:val="24"/>
          <w:szCs w:val="24"/>
        </w:rPr>
        <w:t>,</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D349F6">
        <w:rPr>
          <w:sz w:val="24"/>
          <w:szCs w:val="24"/>
        </w:rPr>
        <w:t>{Rowe 2008}</w:t>
      </w:r>
      <w:r w:rsidR="004C372B" w:rsidRPr="00471076">
        <w:rPr>
          <w:sz w:val="24"/>
          <w:szCs w:val="24"/>
        </w:rPr>
        <w:t xml:space="preserve">. </w:t>
      </w:r>
      <w:r w:rsidR="00EA6EAB" w:rsidRPr="00471076">
        <w:rPr>
          <w:sz w:val="24"/>
          <w:szCs w:val="24"/>
        </w:rPr>
        <w:t>In our analysis of lesion images at 72 hours post inoculation, both host and pathogen genotype</w:t>
      </w:r>
      <w:r w:rsidR="007E79A7">
        <w:rPr>
          <w:sz w:val="24"/>
          <w:szCs w:val="24"/>
        </w:rPr>
        <w:t>s</w:t>
      </w:r>
      <w:r w:rsidR="00EA6EAB" w:rsidRPr="00471076">
        <w:rPr>
          <w:sz w:val="24"/>
          <w:szCs w:val="24"/>
        </w:rPr>
        <w:t xml:space="preserv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w:t>
      </w:r>
      <w:proofErr w:type="gramStart"/>
      <w:r w:rsidR="00EA6EAB" w:rsidRPr="00471076">
        <w:rPr>
          <w:sz w:val="24"/>
          <w:szCs w:val="24"/>
        </w:rPr>
        <w:t>A subset of single isolates, however, are</w:t>
      </w:r>
      <w:proofErr w:type="gramEnd"/>
      <w:r w:rsidR="00EA6EAB" w:rsidRPr="00471076">
        <w:rPr>
          <w:sz w:val="24"/>
          <w:szCs w:val="24"/>
        </w:rPr>
        <w:t xml:space="preserv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w:t>
      </w:r>
      <w:r w:rsidR="00EA6EAB" w:rsidRPr="00471076">
        <w:rPr>
          <w:sz w:val="24"/>
          <w:szCs w:val="24"/>
        </w:rPr>
        <w:lastRenderedPageBreak/>
        <w:t xml:space="preserve">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p>
    <w:p w14:paraId="03A950E9" w14:textId="77777777" w:rsidR="000D6362" w:rsidRDefault="000D6362" w:rsidP="00473ACC">
      <w:pPr>
        <w:spacing w:line="480" w:lineRule="auto"/>
        <w:rPr>
          <w:b/>
          <w:sz w:val="24"/>
          <w:szCs w:val="24"/>
        </w:rPr>
      </w:pPr>
      <w:commentRangeStart w:id="1"/>
      <w:r>
        <w:rPr>
          <w:b/>
          <w:sz w:val="24"/>
          <w:szCs w:val="24"/>
        </w:rPr>
        <w:t>Methods</w:t>
      </w:r>
      <w:commentRangeEnd w:id="1"/>
      <w:r w:rsidR="006B6D32">
        <w:rPr>
          <w:rStyle w:val="CommentReference"/>
        </w:rPr>
        <w:commentReference w:id="1"/>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7E3434B4" w:rsidR="000D6362" w:rsidRPr="000D6362" w:rsidRDefault="000D6362" w:rsidP="001B4836">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 xml:space="preserve">S. </w:t>
      </w:r>
      <w:proofErr w:type="spellStart"/>
      <w:r w:rsidRPr="008D768E">
        <w:rPr>
          <w:i/>
          <w:sz w:val="24"/>
          <w:szCs w:val="24"/>
        </w:rPr>
        <w:t>lycopersicum</w:t>
      </w:r>
      <w:proofErr w:type="spellEnd"/>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3B7D87">
        <w:rPr>
          <w:sz w:val="24"/>
          <w:szCs w:val="24"/>
        </w:rPr>
        <w:t>We watered p</w:t>
      </w:r>
      <w:r w:rsidR="003B7D87" w:rsidRPr="000D6362">
        <w:rPr>
          <w:sz w:val="24"/>
          <w:szCs w:val="24"/>
        </w:rPr>
        <w:t xml:space="preserve">lants </w:t>
      </w:r>
      <w:r w:rsidRPr="000D6362">
        <w:rPr>
          <w:sz w:val="24"/>
          <w:szCs w:val="24"/>
        </w:rPr>
        <w:t xml:space="preserve">once daily. </w:t>
      </w:r>
      <w:r w:rsidR="003B7D87">
        <w:rPr>
          <w:sz w:val="24"/>
          <w:szCs w:val="24"/>
        </w:rPr>
        <w:t>We pruned p</w:t>
      </w:r>
      <w:r w:rsidR="003B7D87" w:rsidRPr="000D6362">
        <w:rPr>
          <w:sz w:val="24"/>
          <w:szCs w:val="24"/>
        </w:rPr>
        <w:t xml:space="preserve">lants </w:t>
      </w:r>
      <w:r w:rsidR="003B7D87">
        <w:rPr>
          <w:sz w:val="24"/>
          <w:szCs w:val="24"/>
        </w:rPr>
        <w:t>and</w:t>
      </w:r>
      <w:r w:rsidRPr="000D6362">
        <w:rPr>
          <w:sz w:val="24"/>
          <w:szCs w:val="24"/>
        </w:rPr>
        <w:t xml:space="preserve"> staked </w:t>
      </w:r>
      <w:r w:rsidR="003B7D87">
        <w:rPr>
          <w:sz w:val="24"/>
          <w:szCs w:val="24"/>
        </w:rPr>
        <w:t xml:space="preserve">them </w:t>
      </w:r>
      <w:r w:rsidRPr="000D6362">
        <w:rPr>
          <w:sz w:val="24"/>
          <w:szCs w:val="24"/>
        </w:rPr>
        <w:t xml:space="preserve">upright, and </w:t>
      </w:r>
      <w:r w:rsidR="003B7D87">
        <w:rPr>
          <w:sz w:val="24"/>
          <w:szCs w:val="24"/>
        </w:rPr>
        <w:t xml:space="preserve">collected </w:t>
      </w:r>
      <w:r w:rsidRPr="000D6362">
        <w:rPr>
          <w:sz w:val="24"/>
          <w:szCs w:val="24"/>
        </w:rPr>
        <w:t>fruits as they matured.</w:t>
      </w:r>
      <w:r w:rsidR="003B7D87">
        <w:rPr>
          <w:sz w:val="24"/>
          <w:szCs w:val="24"/>
        </w:rPr>
        <w:t xml:space="preserve"> We</w:t>
      </w:r>
      <w:r w:rsidRPr="000D6362">
        <w:rPr>
          <w:sz w:val="24"/>
          <w:szCs w:val="24"/>
        </w:rPr>
        <w:t xml:space="preserve"> stored </w:t>
      </w:r>
      <w:r w:rsidR="003B7D87">
        <w:rPr>
          <w:sz w:val="24"/>
          <w:szCs w:val="24"/>
        </w:rPr>
        <w:t xml:space="preserve">fruits </w:t>
      </w:r>
      <w:r w:rsidRPr="000D6362">
        <w:rPr>
          <w:sz w:val="24"/>
          <w:szCs w:val="24"/>
        </w:rPr>
        <w:t xml:space="preserve">at 4°C in dry paper bags until seed cleaning. </w:t>
      </w:r>
      <w:r w:rsidR="003B7D87">
        <w:rPr>
          <w:sz w:val="24"/>
          <w:szCs w:val="24"/>
        </w:rPr>
        <w:t>We 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proofErr w:type="spellStart"/>
      <w:r w:rsidRPr="000D6362">
        <w:rPr>
          <w:sz w:val="24"/>
          <w:szCs w:val="24"/>
        </w:rPr>
        <w:t>dI</w:t>
      </w:r>
      <w:proofErr w:type="spellEnd"/>
      <w:r w:rsidRPr="000D6362">
        <w:rPr>
          <w:sz w:val="24"/>
          <w:szCs w:val="24"/>
        </w:rPr>
        <w:t xml:space="preserve"> H2O and air-dried. </w:t>
      </w:r>
      <w:r w:rsidR="003B7D87">
        <w:rPr>
          <w:sz w:val="24"/>
          <w:szCs w:val="24"/>
        </w:rPr>
        <w:t>We then stored s</w:t>
      </w:r>
      <w:r w:rsidR="003B7D87" w:rsidRPr="000D6362">
        <w:rPr>
          <w:sz w:val="24"/>
          <w:szCs w:val="24"/>
        </w:rPr>
        <w:t xml:space="preserve">eeds </w:t>
      </w:r>
      <w:r w:rsidRPr="000D6362">
        <w:rPr>
          <w:sz w:val="24"/>
          <w:szCs w:val="24"/>
        </w:rPr>
        <w:t>in a cool, dry, dark location until further plantings.</w:t>
      </w:r>
    </w:p>
    <w:p w14:paraId="781BB9D6" w14:textId="3B077BF9"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bleach-sterilized all seeds prior to germination</w:t>
      </w:r>
      <w:r>
        <w:rPr>
          <w:sz w:val="24"/>
          <w:szCs w:val="24"/>
        </w:rPr>
        <w:t xml:space="preserve"> on</w:t>
      </w:r>
      <w:r w:rsidR="000D6362" w:rsidRPr="000D6362">
        <w:rPr>
          <w:sz w:val="24"/>
          <w:szCs w:val="24"/>
        </w:rPr>
        <w:t xml:space="preserve"> paper in growth chambers</w:t>
      </w:r>
      <w:r>
        <w:rPr>
          <w:sz w:val="24"/>
          <w:szCs w:val="24"/>
        </w:rPr>
        <w:t>, in flats covered with humidity domes</w:t>
      </w:r>
      <w:r w:rsidR="000D6362" w:rsidRPr="000D6362">
        <w:rPr>
          <w:sz w:val="24"/>
          <w:szCs w:val="24"/>
        </w:rPr>
        <w:t>. At 7 days we transferred seedlings to soil (</w:t>
      </w:r>
      <w:proofErr w:type="spellStart"/>
      <w:r w:rsidR="000D6362" w:rsidRPr="000D6362">
        <w:rPr>
          <w:sz w:val="24"/>
          <w:szCs w:val="24"/>
        </w:rPr>
        <w:t>SunGro</w:t>
      </w:r>
      <w:proofErr w:type="spellEnd"/>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proofErr w:type="spellStart"/>
      <w:r w:rsidR="000D6362" w:rsidRPr="000D6362">
        <w:rPr>
          <w:sz w:val="24"/>
          <w:szCs w:val="24"/>
        </w:rPr>
        <w:t>dI</w:t>
      </w:r>
      <w:proofErr w:type="spellEnd"/>
      <w:r w:rsidR="000D6362" w:rsidRPr="000D6362">
        <w:rPr>
          <w:sz w:val="24"/>
          <w:szCs w:val="24"/>
        </w:rPr>
        <w:t xml:space="preserve"> H2O every two days for two weeks, and at week 3 watered every two days with added </w:t>
      </w:r>
      <w:r w:rsidR="000D6362" w:rsidRPr="000D6362">
        <w:rPr>
          <w:sz w:val="24"/>
          <w:szCs w:val="24"/>
        </w:rPr>
        <w:lastRenderedPageBreak/>
        <w:t xml:space="preserve">nutrient solution (0.5% N-P-K fertilizer in a 2-1- 2 ratio; Grow More 4-18-38). </w:t>
      </w:r>
      <w:r w:rsidR="003B7D87">
        <w:rPr>
          <w:sz w:val="24"/>
          <w:szCs w:val="24"/>
        </w:rPr>
        <w:t>We used the p</w:t>
      </w:r>
      <w:r w:rsidR="003B7D87" w:rsidRPr="000D6362">
        <w:rPr>
          <w:sz w:val="24"/>
          <w:szCs w:val="24"/>
        </w:rPr>
        <w:t xml:space="preserve">lants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75914417" w:rsidR="005339D5" w:rsidRPr="00BF6B48" w:rsidRDefault="00BF6B48" w:rsidP="001B4836">
      <w:pPr>
        <w:spacing w:line="480" w:lineRule="auto"/>
        <w:ind w:firstLine="720"/>
      </w:pPr>
      <w:r>
        <w:rPr>
          <w:sz w:val="24"/>
          <w:szCs w:val="24"/>
        </w:rPr>
        <w:t xml:space="preserve">We sourced the </w:t>
      </w:r>
      <w:r w:rsidR="00D702E6">
        <w:rPr>
          <w:i/>
          <w:sz w:val="24"/>
          <w:szCs w:val="24"/>
        </w:rPr>
        <w:t xml:space="preserve">B. </w:t>
      </w:r>
      <w:r>
        <w:rPr>
          <w:i/>
          <w:sz w:val="24"/>
          <w:szCs w:val="24"/>
        </w:rPr>
        <w:t xml:space="preserve">cinerea </w:t>
      </w:r>
      <w:r>
        <w:rPr>
          <w:sz w:val="24"/>
          <w:szCs w:val="24"/>
        </w:rPr>
        <w:t>collection from single-spore isolates from fruit and vegetable tissues as described by Atwell</w:t>
      </w:r>
      <w:r w:rsidR="00D349F6">
        <w:rPr>
          <w:sz w:val="24"/>
          <w:szCs w:val="24"/>
        </w:rPr>
        <w:t xml:space="preserve"> {Atwell 2015}</w:t>
      </w:r>
      <w:r>
        <w:rPr>
          <w:sz w:val="24"/>
          <w:szCs w:val="24"/>
        </w:rPr>
        <w:t>.</w:t>
      </w:r>
      <w:r>
        <w:t xml:space="preserve"> </w:t>
      </w:r>
      <w:r w:rsidR="008C506F">
        <w:t xml:space="preserve">We extracted </w:t>
      </w:r>
      <w:r w:rsidR="005339D5">
        <w:rPr>
          <w:sz w:val="24"/>
          <w:szCs w:val="24"/>
        </w:rPr>
        <w:t xml:space="preserve">DNA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w:t>
      </w:r>
      <w:r w:rsidR="00D349F6">
        <w:rPr>
          <w:sz w:val="24"/>
          <w:szCs w:val="24"/>
        </w:rPr>
        <w:t xml:space="preserve"> {Atwell 2015}</w:t>
      </w:r>
      <w:r w:rsidR="005339D5">
        <w:rPr>
          <w:sz w:val="24"/>
          <w:szCs w:val="24"/>
        </w:rPr>
        <w:t xml:space="preserve">. </w:t>
      </w:r>
      <w:r w:rsidR="008C506F">
        <w:rPr>
          <w:sz w:val="24"/>
          <w:szCs w:val="24"/>
        </w:rPr>
        <w:t xml:space="preserve">We cleaned and </w:t>
      </w:r>
      <w:r w:rsidR="005339D5">
        <w:rPr>
          <w:sz w:val="24"/>
          <w:szCs w:val="24"/>
        </w:rPr>
        <w:t>aligned</w:t>
      </w:r>
      <w:r w:rsidR="008C506F">
        <w:rPr>
          <w:sz w:val="24"/>
          <w:szCs w:val="24"/>
        </w:rPr>
        <w:t xml:space="preserve"> the sequencing data </w:t>
      </w:r>
      <w:r w:rsidR="005339D5">
        <w:rPr>
          <w:sz w:val="24"/>
          <w:szCs w:val="24"/>
        </w:rPr>
        <w:t xml:space="preserve">and </w:t>
      </w:r>
      <w:r w:rsidR="008C506F">
        <w:rPr>
          <w:sz w:val="24"/>
          <w:szCs w:val="24"/>
        </w:rPr>
        <w:t xml:space="preserve">made </w:t>
      </w:r>
      <w:r w:rsidR="005339D5">
        <w:rPr>
          <w:sz w:val="24"/>
          <w:szCs w:val="24"/>
        </w:rPr>
        <w:t xml:space="preserve">variant calls as previously described </w:t>
      </w:r>
      <w:r w:rsidR="00416136">
        <w:rPr>
          <w:sz w:val="24"/>
          <w:szCs w:val="24"/>
        </w:rPr>
        <w:t>{Atwell 2015}</w:t>
      </w:r>
      <w:r w:rsidR="005339D5">
        <w:rPr>
          <w:sz w:val="24"/>
          <w:szCs w:val="24"/>
        </w:rPr>
        <w:t xml:space="preserve">. For 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10% </w:t>
      </w:r>
      <w:proofErr w:type="spellStart"/>
      <w:r w:rsidR="003419B2">
        <w:rPr>
          <w:sz w:val="24"/>
          <w:szCs w:val="24"/>
        </w:rPr>
        <w:t>missing</w:t>
      </w:r>
      <w:r w:rsidR="003B7D87">
        <w:rPr>
          <w:sz w:val="24"/>
          <w:szCs w:val="24"/>
        </w:rPr>
        <w:t>ness</w:t>
      </w:r>
      <w:proofErr w:type="spellEnd"/>
      <w:r w:rsidR="003419B2">
        <w:rPr>
          <w:sz w:val="24"/>
          <w:szCs w:val="24"/>
        </w:rPr>
        <w:t xml:space="preserve"> (SNP calls in at least 82/ 91 isolates)</w:t>
      </w:r>
      <w:r w:rsidR="005339D5">
        <w:rPr>
          <w:sz w:val="24"/>
          <w:szCs w:val="24"/>
        </w:rPr>
        <w:t>.</w:t>
      </w:r>
      <w:r w:rsidR="00EE40D8">
        <w:rPr>
          <w:sz w:val="24"/>
          <w:szCs w:val="24"/>
        </w:rPr>
        <w:t xml:space="preserve"> Successful GWA studies have been completed in other pathogens with as few as 75 individuals, and as few as 3,000 SNPs due to the small size of many microorganism genomes</w:t>
      </w:r>
      <w:r w:rsidR="00D349F6">
        <w:rPr>
          <w:sz w:val="24"/>
          <w:szCs w:val="24"/>
        </w:rPr>
        <w:t xml:space="preserve"> {Power 2017}</w:t>
      </w:r>
      <w:r w:rsidR="00EE40D8">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7FC10C52" w:rsidR="000D6362" w:rsidRDefault="008C506F" w:rsidP="000D6362">
      <w:pPr>
        <w:spacing w:line="480" w:lineRule="auto"/>
        <w:ind w:firstLine="720"/>
        <w:rPr>
          <w:sz w:val="24"/>
          <w:szCs w:val="24"/>
        </w:rPr>
      </w:pPr>
      <w:r>
        <w:rPr>
          <w:sz w:val="24"/>
          <w:szCs w:val="24"/>
        </w:rPr>
        <w:t xml:space="preserve">We maintained </w:t>
      </w:r>
      <w:r>
        <w:rPr>
          <w:i/>
          <w:sz w:val="24"/>
          <w:szCs w:val="24"/>
        </w:rPr>
        <w:t xml:space="preserve">B. </w:t>
      </w:r>
      <w:proofErr w:type="gramStart"/>
      <w:r>
        <w:rPr>
          <w:i/>
          <w:sz w:val="24"/>
          <w:szCs w:val="24"/>
        </w:rPr>
        <w:t xml:space="preserve">cinerea </w:t>
      </w:r>
      <w:r w:rsidRPr="000D6362">
        <w:rPr>
          <w:sz w:val="24"/>
          <w:szCs w:val="24"/>
        </w:rPr>
        <w:t xml:space="preserve"> </w:t>
      </w:r>
      <w:r w:rsidR="000D6362" w:rsidRPr="000D6362">
        <w:rPr>
          <w:sz w:val="24"/>
          <w:szCs w:val="24"/>
        </w:rPr>
        <w:t>isolates</w:t>
      </w:r>
      <w:proofErr w:type="gramEnd"/>
      <w:r w:rsidR="000D6362" w:rsidRPr="000D6362">
        <w:rPr>
          <w:sz w:val="24"/>
          <w:szCs w:val="24"/>
        </w:rPr>
        <w:t xml:space="preserve"> as conidial suspensions in 30% glycerol for long term storage at -80°C. For regrowth, </w:t>
      </w:r>
      <w:r>
        <w:rPr>
          <w:sz w:val="24"/>
          <w:szCs w:val="24"/>
        </w:rPr>
        <w:t xml:space="preserve">we diluted </w:t>
      </w:r>
      <w:r w:rsidR="000D6362" w:rsidRPr="000D6362">
        <w:rPr>
          <w:sz w:val="24"/>
          <w:szCs w:val="24"/>
        </w:rPr>
        <w:t xml:space="preserve">spore solutions to 10% </w:t>
      </w:r>
      <w:r w:rsidR="003B7D87">
        <w:rPr>
          <w:sz w:val="24"/>
          <w:szCs w:val="24"/>
        </w:rPr>
        <w:t xml:space="preserve">concentration </w:t>
      </w:r>
      <w:r w:rsidR="000D6362" w:rsidRPr="000D6362">
        <w:rPr>
          <w:sz w:val="24"/>
          <w:szCs w:val="24"/>
        </w:rPr>
        <w:t xml:space="preserve">in </w:t>
      </w:r>
      <w:r w:rsidR="003B7D87" w:rsidRPr="000D6362">
        <w:rPr>
          <w:sz w:val="24"/>
          <w:szCs w:val="24"/>
        </w:rPr>
        <w:t xml:space="preserve">filter-sterilized </w:t>
      </w:r>
      <w:r w:rsidR="000D6362" w:rsidRPr="000D6362">
        <w:rPr>
          <w:sz w:val="24"/>
          <w:szCs w:val="24"/>
        </w:rPr>
        <w:t xml:space="preserve">50% grape juice, </w:t>
      </w:r>
      <w:r w:rsidR="009F5A9F" w:rsidRPr="000D6362">
        <w:rPr>
          <w:sz w:val="24"/>
          <w:szCs w:val="24"/>
        </w:rPr>
        <w:t>and then</w:t>
      </w:r>
      <w:r w:rsidR="000D6362" w:rsidRPr="000D6362">
        <w:rPr>
          <w:sz w:val="24"/>
          <w:szCs w:val="24"/>
        </w:rPr>
        <w:t xml:space="preserve"> inoculated onto 39g/L potato dextrose agar (PDA) media. </w:t>
      </w:r>
      <w:r>
        <w:rPr>
          <w:sz w:val="24"/>
          <w:szCs w:val="24"/>
        </w:rPr>
        <w:t>We grew i</w:t>
      </w:r>
      <w:r w:rsidRPr="000D6362">
        <w:rPr>
          <w:sz w:val="24"/>
          <w:szCs w:val="24"/>
        </w:rPr>
        <w:t xml:space="preserve">solates </w:t>
      </w:r>
      <w:r w:rsidR="000D6362" w:rsidRPr="000D6362">
        <w:rPr>
          <w:sz w:val="24"/>
          <w:szCs w:val="24"/>
        </w:rPr>
        <w:t>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2D277A6F"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 xml:space="preserve">isolates. </w:t>
      </w:r>
      <w:r w:rsidRPr="000D6362">
        <w:rPr>
          <w:sz w:val="24"/>
          <w:szCs w:val="24"/>
        </w:rPr>
        <w:lastRenderedPageBreak/>
        <w:t xml:space="preserve">We used a randomized complete block design for a total of 6 replicates across 2 experiments. </w:t>
      </w:r>
      <w:r w:rsidR="003B7D87">
        <w:rPr>
          <w:sz w:val="24"/>
          <w:szCs w:val="24"/>
        </w:rPr>
        <w:t>We placed l</w:t>
      </w:r>
      <w:r w:rsidRPr="000D6362">
        <w:rPr>
          <w:sz w:val="24"/>
          <w:szCs w:val="24"/>
        </w:rPr>
        <w:t xml:space="preserve">eaflets on 1% </w:t>
      </w:r>
      <w:proofErr w:type="spellStart"/>
      <w:r w:rsidRPr="000D6362">
        <w:rPr>
          <w:sz w:val="24"/>
          <w:szCs w:val="24"/>
        </w:rPr>
        <w:t>phytoagar</w:t>
      </w:r>
      <w:proofErr w:type="spellEnd"/>
      <w:r w:rsidRPr="000D6362">
        <w:rPr>
          <w:sz w:val="24"/>
          <w:szCs w:val="24"/>
        </w:rPr>
        <w:t xml:space="preserve"> in seed flats, with humidity domes on top.</w:t>
      </w:r>
      <w:r w:rsidR="007F0518">
        <w:rPr>
          <w:sz w:val="24"/>
          <w:szCs w:val="24"/>
        </w:rPr>
        <w:t xml:space="preserve"> </w:t>
      </w:r>
      <w:r w:rsidRPr="000D6362">
        <w:rPr>
          <w:sz w:val="24"/>
          <w:szCs w:val="24"/>
        </w:rPr>
        <w:t xml:space="preserve">For each plant genotype, </w:t>
      </w:r>
      <w:r w:rsidR="003B7D87">
        <w:rPr>
          <w:sz w:val="24"/>
          <w:szCs w:val="24"/>
        </w:rPr>
        <w:t xml:space="preserve">we placed </w:t>
      </w:r>
      <w:r w:rsidRPr="000D6362">
        <w:rPr>
          <w:sz w:val="24"/>
          <w:szCs w:val="24"/>
        </w:rPr>
        <w:t xml:space="preserve">leaflets from each of 10 </w:t>
      </w:r>
      <w:r w:rsidR="003B7D87">
        <w:rPr>
          <w:sz w:val="24"/>
          <w:szCs w:val="24"/>
        </w:rPr>
        <w:t xml:space="preserve">individual </w:t>
      </w:r>
      <w:r w:rsidRPr="000D6362">
        <w:rPr>
          <w:sz w:val="24"/>
          <w:szCs w:val="24"/>
        </w:rPr>
        <w:t xml:space="preserve">plants onto agar in blocks. </w:t>
      </w:r>
      <w:r w:rsidR="008C506F">
        <w:rPr>
          <w:sz w:val="24"/>
          <w:szCs w:val="24"/>
        </w:rPr>
        <w:t xml:space="preserve">We selected </w:t>
      </w:r>
      <w:r w:rsidR="008C506F" w:rsidRPr="000D6362">
        <w:rPr>
          <w:sz w:val="24"/>
          <w:szCs w:val="24"/>
        </w:rPr>
        <w:t xml:space="preserve">eaves </w:t>
      </w:r>
      <w:r w:rsidRPr="000D6362">
        <w:rPr>
          <w:sz w:val="24"/>
          <w:szCs w:val="24"/>
        </w:rPr>
        <w:t xml:space="preserve">by a random sample of 5 leaves per plant, and 2 leaflet pairs per leaf. </w:t>
      </w:r>
    </w:p>
    <w:p w14:paraId="3B0F1176" w14:textId="76E6B0FE" w:rsidR="000D6362" w:rsidRDefault="000D6362" w:rsidP="00CF034A">
      <w:pPr>
        <w:spacing w:line="480" w:lineRule="auto"/>
        <w:rPr>
          <w:sz w:val="24"/>
          <w:szCs w:val="24"/>
        </w:rPr>
      </w:pPr>
      <w:r w:rsidRPr="000D6362">
        <w:rPr>
          <w:sz w:val="24"/>
          <w:szCs w:val="24"/>
        </w:rPr>
        <w:tab/>
      </w:r>
      <w:r w:rsidR="008C506F">
        <w:rPr>
          <w:sz w:val="24"/>
          <w:szCs w:val="24"/>
        </w:rPr>
        <w:t>We</w:t>
      </w:r>
      <w:r w:rsidRPr="000D6362">
        <w:rPr>
          <w:sz w:val="24"/>
          <w:szCs w:val="24"/>
        </w:rPr>
        <w:t xml:space="preserve"> collected</w:t>
      </w:r>
      <w:r w:rsidR="008C506F">
        <w:rPr>
          <w:sz w:val="24"/>
          <w:szCs w:val="24"/>
        </w:rPr>
        <w:t xml:space="preserve"> spores</w:t>
      </w:r>
      <w:r w:rsidRPr="000D6362">
        <w:rPr>
          <w:sz w:val="24"/>
          <w:szCs w:val="24"/>
        </w:rPr>
        <w:t xml:space="preserve"> from mature (1-2 week old) </w:t>
      </w:r>
      <w:r w:rsidR="008C506F" w:rsidRPr="00D349F6">
        <w:rPr>
          <w:i/>
          <w:sz w:val="24"/>
          <w:szCs w:val="24"/>
        </w:rPr>
        <w:t>B. cinerea</w:t>
      </w:r>
      <w:r w:rsidR="008C506F" w:rsidRPr="000D6362">
        <w:rPr>
          <w:sz w:val="24"/>
          <w:szCs w:val="24"/>
        </w:rPr>
        <w:t xml:space="preserve"> </w:t>
      </w:r>
      <w:r w:rsidRPr="000D6362">
        <w:rPr>
          <w:sz w:val="24"/>
          <w:szCs w:val="24"/>
        </w:rPr>
        <w:t xml:space="preserve">cultures,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grape juice. </w:t>
      </w:r>
      <w:r w:rsidR="008C506F">
        <w:rPr>
          <w:sz w:val="24"/>
          <w:szCs w:val="24"/>
        </w:rPr>
        <w:t xml:space="preserve">We inoculated </w:t>
      </w:r>
      <w:r w:rsidRPr="000D6362">
        <w:rPr>
          <w:sz w:val="24"/>
          <w:szCs w:val="24"/>
        </w:rPr>
        <w:t>4</w:t>
      </w:r>
      <w:r w:rsidR="003B7D87">
        <w:rPr>
          <w:sz w:val="24"/>
          <w:szCs w:val="24"/>
        </w:rPr>
        <w:t>µ</w:t>
      </w:r>
      <w:r w:rsidRPr="000D6362">
        <w:rPr>
          <w:sz w:val="24"/>
          <w:szCs w:val="24"/>
        </w:rPr>
        <w:t xml:space="preserve">l droplets of spore suspensions onto detached leaves at room temperature with 24h light. </w:t>
      </w:r>
      <w:r w:rsidR="008C506F">
        <w:rPr>
          <w:sz w:val="24"/>
          <w:szCs w:val="24"/>
        </w:rPr>
        <w:t>We mock-inoculated c</w:t>
      </w:r>
      <w:r w:rsidR="008C506F" w:rsidRPr="000D6362">
        <w:rPr>
          <w:sz w:val="24"/>
          <w:szCs w:val="24"/>
        </w:rPr>
        <w:t xml:space="preserve">ontrol </w:t>
      </w:r>
      <w:r w:rsidRPr="000D6362">
        <w:rPr>
          <w:sz w:val="24"/>
          <w:szCs w:val="24"/>
        </w:rPr>
        <w:t>leaves with 4</w:t>
      </w:r>
      <w:r w:rsidR="003B7D87">
        <w:rPr>
          <w:sz w:val="24"/>
          <w:szCs w:val="24"/>
        </w:rPr>
        <w:t>µ</w:t>
      </w:r>
      <w:r w:rsidRPr="000D6362">
        <w:rPr>
          <w:sz w:val="24"/>
          <w:szCs w:val="24"/>
        </w:rPr>
        <w:t>L of grape juice without spores.</w:t>
      </w:r>
      <w:r w:rsidR="00CF034A">
        <w:rPr>
          <w:sz w:val="24"/>
          <w:szCs w:val="24"/>
        </w:rPr>
        <w:t xml:space="preserve"> </w:t>
      </w:r>
      <w:r w:rsidR="008C506F">
        <w:rPr>
          <w:sz w:val="24"/>
          <w:szCs w:val="24"/>
        </w:rPr>
        <w:t xml:space="preserve">We measured lesion </w:t>
      </w:r>
      <w:r w:rsidR="00CF034A">
        <w:rPr>
          <w:sz w:val="24"/>
          <w:szCs w:val="24"/>
        </w:rPr>
        <w:t>development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1C68790E"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w:t>
      </w:r>
      <w:r w:rsidR="00161060">
        <w:rPr>
          <w:sz w:val="24"/>
          <w:szCs w:val="24"/>
        </w:rPr>
        <w:t xml:space="preserve">{Pau 2010; </w:t>
      </w:r>
      <w:proofErr w:type="spellStart"/>
      <w:r w:rsidR="00161060">
        <w:rPr>
          <w:sz w:val="24"/>
          <w:szCs w:val="24"/>
        </w:rPr>
        <w:t>Failmezger</w:t>
      </w:r>
      <w:proofErr w:type="spellEnd"/>
      <w:r w:rsidR="00161060">
        <w:rPr>
          <w:sz w:val="24"/>
          <w:szCs w:val="24"/>
        </w:rPr>
        <w:t xml:space="preserve"> 2010} </w:t>
      </w:r>
      <w:r w:rsidRPr="000D6362">
        <w:rPr>
          <w:sz w:val="24"/>
          <w:szCs w:val="24"/>
        </w:rPr>
        <w:t>in</w:t>
      </w:r>
      <w:r w:rsidR="00161060">
        <w:rPr>
          <w:sz w:val="24"/>
          <w:szCs w:val="24"/>
        </w:rPr>
        <w:t xml:space="preserve"> the R statistical environment {</w:t>
      </w:r>
      <w:r w:rsidRPr="000D6362">
        <w:rPr>
          <w:sz w:val="24"/>
          <w:szCs w:val="24"/>
        </w:rPr>
        <w:t>R</w:t>
      </w:r>
      <w:r w:rsidR="00161060">
        <w:rPr>
          <w:sz w:val="24"/>
          <w:szCs w:val="24"/>
        </w:rPr>
        <w:t xml:space="preserve"> Development Core Team and Team 2009}</w:t>
      </w:r>
      <w:r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5858D0B8" w:rsidR="000D6362" w:rsidRPr="00BF2068" w:rsidRDefault="000D6362" w:rsidP="00377637">
      <w:pPr>
        <w:spacing w:line="480" w:lineRule="auto"/>
        <w:rPr>
          <w:sz w:val="24"/>
          <w:szCs w:val="24"/>
        </w:rPr>
      </w:pPr>
      <w:r w:rsidRPr="000D6362">
        <w:rPr>
          <w:sz w:val="24"/>
          <w:szCs w:val="24"/>
        </w:rPr>
        <w:lastRenderedPageBreak/>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0328E8">
        <w:rPr>
          <w:sz w:val="24"/>
          <w:szCs w:val="24"/>
        </w:rPr>
        <w:t>272,672</w:t>
      </w:r>
      <w:r w:rsidR="00605543">
        <w:rPr>
          <w:sz w:val="24"/>
          <w:szCs w:val="24"/>
        </w:rPr>
        <w:t xml:space="preserve"> loci 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proofErr w:type="spellStart"/>
      <w:r w:rsidR="008C506F">
        <w:rPr>
          <w:sz w:val="24"/>
          <w:szCs w:val="24"/>
        </w:rPr>
        <w:t>missingness</w:t>
      </w:r>
      <w:proofErr w:type="spellEnd"/>
      <w:r w:rsidR="00605543">
        <w:rPr>
          <w:sz w:val="24"/>
          <w:szCs w:val="24"/>
        </w:rPr>
        <w:t xml:space="preserve"> as described above. </w:t>
      </w:r>
      <w:r w:rsidR="003419B2">
        <w:rPr>
          <w:sz w:val="24"/>
          <w:szCs w:val="24"/>
        </w:rPr>
        <w:t xml:space="preserve">We imputed missing SNPs in </w:t>
      </w:r>
      <w:proofErr w:type="spellStart"/>
      <w:r w:rsidR="003419B2">
        <w:rPr>
          <w:sz w:val="24"/>
          <w:szCs w:val="24"/>
        </w:rPr>
        <w:t>bigRR</w:t>
      </w:r>
      <w:proofErr w:type="spellEnd"/>
      <w:r w:rsidR="003419B2">
        <w:rPr>
          <w:sz w:val="24"/>
          <w:szCs w:val="24"/>
        </w:rPr>
        <w:t>.</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003419B2">
        <w:rPr>
          <w:sz w:val="24"/>
          <w:szCs w:val="24"/>
        </w:rPr>
        <w:t xml:space="preserve"> the phenotypes </w:t>
      </w:r>
      <w:r w:rsidRPr="000D6362">
        <w:rPr>
          <w:sz w:val="24"/>
          <w:szCs w:val="24"/>
        </w:rPr>
        <w:t>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161060">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BF6B48">
        <w:rPr>
          <w:rFonts w:cs="Arial"/>
          <w:color w:val="222222"/>
          <w:sz w:val="24"/>
          <w:szCs w:val="24"/>
          <w:shd w:val="clear" w:color="auto" w:fill="FFFFFF"/>
        </w:rPr>
        <w:t>)</w:t>
      </w:r>
      <w:r w:rsidR="00DE3178">
        <w:rPr>
          <w:rFonts w:cs="Arial"/>
          <w:color w:val="222222"/>
          <w:sz w:val="24"/>
          <w:szCs w:val="24"/>
          <w:shd w:val="clear" w:color="auto" w:fill="FFFFFF"/>
        </w:rPr>
        <w:t xml:space="preserve">, annotating SNPs with genes within 2kb </w:t>
      </w:r>
      <w:proofErr w:type="spellStart"/>
      <w:r w:rsidR="00DE3178">
        <w:rPr>
          <w:rFonts w:cs="Arial"/>
          <w:color w:val="222222"/>
          <w:sz w:val="24"/>
          <w:szCs w:val="24"/>
          <w:shd w:val="clear" w:color="auto" w:fill="FFFFFF"/>
        </w:rPr>
        <w:t>windows</w:t>
      </w:r>
      <w:r w:rsidR="00BF2068" w:rsidRPr="00BF2068">
        <w:rPr>
          <w:rFonts w:cs="Arial"/>
          <w:color w:val="222222"/>
          <w:sz w:val="24"/>
          <w:szCs w:val="24"/>
          <w:shd w:val="clear" w:color="auto" w:fill="FFFFFF"/>
        </w:rPr>
        <w:t>.</w:t>
      </w:r>
      <w:r w:rsidR="004007E9" w:rsidRPr="004007E9">
        <w:rPr>
          <w:rFonts w:cs="Arial"/>
          <w:color w:val="222222"/>
          <w:sz w:val="24"/>
          <w:szCs w:val="24"/>
          <w:shd w:val="clear" w:color="auto" w:fill="FFFFFF"/>
        </w:rPr>
        <w:t>Functional</w:t>
      </w:r>
      <w:proofErr w:type="spellEnd"/>
      <w:r w:rsidR="004007E9" w:rsidRPr="004007E9">
        <w:rPr>
          <w:rFonts w:cs="Arial"/>
          <w:color w:val="222222"/>
          <w:sz w:val="24"/>
          <w:szCs w:val="24"/>
          <w:shd w:val="clear" w:color="auto" w:fill="FFFFFF"/>
        </w:rPr>
        <w:t xml:space="preserve"> annotations are based on the T4 gene models for genomic DNA (http://www.broadinstitute.org, </w:t>
      </w:r>
      <w:r w:rsidR="004007E9" w:rsidRPr="00D349F6">
        <w:rPr>
          <w:rFonts w:cs="Arial"/>
          <w:i/>
          <w:color w:val="222222"/>
          <w:sz w:val="24"/>
          <w:szCs w:val="24"/>
          <w:shd w:val="clear" w:color="auto" w:fill="FFFFFF"/>
        </w:rPr>
        <w:t>B. cinerea</w:t>
      </w:r>
      <w:r w:rsidR="00D349F6">
        <w:rPr>
          <w:rFonts w:cs="Arial"/>
          <w:color w:val="222222"/>
          <w:sz w:val="24"/>
          <w:szCs w:val="24"/>
          <w:shd w:val="clear" w:color="auto" w:fill="FFFFFF"/>
        </w:rPr>
        <w:t>;  {</w:t>
      </w:r>
      <w:proofErr w:type="spellStart"/>
      <w:r w:rsidR="00D349F6">
        <w:rPr>
          <w:rFonts w:cs="Arial"/>
          <w:color w:val="222222"/>
          <w:sz w:val="24"/>
          <w:szCs w:val="24"/>
          <w:shd w:val="clear" w:color="auto" w:fill="FFFFFF"/>
        </w:rPr>
        <w:t>Staats</w:t>
      </w:r>
      <w:proofErr w:type="spellEnd"/>
      <w:r w:rsidR="00D349F6">
        <w:rPr>
          <w:rFonts w:cs="Arial"/>
          <w:color w:val="222222"/>
          <w:sz w:val="24"/>
          <w:szCs w:val="24"/>
          <w:shd w:val="clear" w:color="auto" w:fill="FFFFFF"/>
        </w:rPr>
        <w:t xml:space="preserve"> 2012}</w:t>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 xml:space="preserve">T4 </w:t>
      </w:r>
      <w:r w:rsidR="004007E9">
        <w:rPr>
          <w:rFonts w:cs="Arial"/>
          <w:color w:val="222222"/>
          <w:sz w:val="24"/>
          <w:szCs w:val="24"/>
          <w:shd w:val="clear" w:color="auto" w:fill="FFFFFF"/>
        </w:rPr>
        <w:lastRenderedPageBreak/>
        <w:t xml:space="preserve">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2"/>
      <w:r w:rsidRPr="00791691">
        <w:rPr>
          <w:b/>
          <w:sz w:val="24"/>
          <w:szCs w:val="24"/>
        </w:rPr>
        <w:t>Results</w:t>
      </w:r>
      <w:commentRangeEnd w:id="2"/>
      <w:r w:rsidR="006B6D32">
        <w:rPr>
          <w:rStyle w:val="CommentReference"/>
        </w:rPr>
        <w:commentReference w:id="2"/>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C6E7DB2"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 xml:space="preserve">quantitative resistance, we infected </w:t>
      </w:r>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161060">
        <w:rPr>
          <w:sz w:val="24"/>
          <w:szCs w:val="24"/>
        </w:rPr>
        <w:t>{</w:t>
      </w:r>
      <w:proofErr w:type="spellStart"/>
      <w:r w:rsidR="00161060">
        <w:rPr>
          <w:sz w:val="24"/>
          <w:szCs w:val="24"/>
        </w:rPr>
        <w:t>Egashira</w:t>
      </w:r>
      <w:proofErr w:type="spellEnd"/>
      <w:r w:rsidR="00161060">
        <w:rPr>
          <w:sz w:val="24"/>
          <w:szCs w:val="24"/>
        </w:rPr>
        <w:t xml:space="preserve"> 2000; </w:t>
      </w:r>
      <w:proofErr w:type="spellStart"/>
      <w:r w:rsidR="00161060">
        <w:rPr>
          <w:sz w:val="24"/>
          <w:szCs w:val="24"/>
        </w:rPr>
        <w:t>Nicot</w:t>
      </w:r>
      <w:proofErr w:type="spellEnd"/>
      <w:r w:rsidR="00161060">
        <w:rPr>
          <w:sz w:val="24"/>
          <w:szCs w:val="24"/>
        </w:rPr>
        <w:t xml:space="preserve"> 2002; </w:t>
      </w:r>
      <w:proofErr w:type="spellStart"/>
      <w:r w:rsidR="00161060">
        <w:rPr>
          <w:sz w:val="24"/>
          <w:szCs w:val="24"/>
        </w:rPr>
        <w:t>Guimaraes</w:t>
      </w:r>
      <w:proofErr w:type="spellEnd"/>
      <w:r w:rsidR="00161060">
        <w:rPr>
          <w:sz w:val="24"/>
          <w:szCs w:val="24"/>
        </w:rPr>
        <w:t xml:space="preserve"> 2004; Ten Have 2007; </w:t>
      </w:r>
      <w:proofErr w:type="spellStart"/>
      <w:r w:rsidR="00161060">
        <w:rPr>
          <w:sz w:val="24"/>
          <w:szCs w:val="24"/>
        </w:rPr>
        <w:t>Finkers</w:t>
      </w:r>
      <w:proofErr w:type="spellEnd"/>
      <w:r w:rsidR="00161060">
        <w:rPr>
          <w:sz w:val="24"/>
          <w:szCs w:val="24"/>
        </w:rPr>
        <w:t xml:space="preserve"> 2008}.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530DA9">
        <w:rPr>
          <w:sz w:val="24"/>
          <w:szCs w:val="24"/>
        </w:rPr>
        <w:t xml:space="preserve">resistance </w:t>
      </w:r>
      <w:r w:rsidR="00201913">
        <w:rPr>
          <w:sz w:val="24"/>
          <w:szCs w:val="24"/>
        </w:rPr>
        <w:t>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 xml:space="preserve">Solanum </w:t>
      </w:r>
      <w:proofErr w:type="spellStart"/>
      <w:r w:rsidR="009F5A9F" w:rsidRPr="00854928">
        <w:rPr>
          <w:i/>
          <w:sz w:val="24"/>
          <w:szCs w:val="24"/>
        </w:rPr>
        <w:t>lycopersicum</w:t>
      </w:r>
      <w:proofErr w:type="spellEnd"/>
      <w:r w:rsidR="009F5A9F">
        <w:rPr>
          <w:sz w:val="24"/>
          <w:szCs w:val="24"/>
        </w:rPr>
        <w:t xml:space="preserve"> cultivars and 6 wild </w:t>
      </w:r>
      <w:r w:rsidR="009F5A9F" w:rsidRPr="00854928">
        <w:rPr>
          <w:i/>
          <w:sz w:val="24"/>
          <w:szCs w:val="24"/>
        </w:rPr>
        <w:t xml:space="preserve">S. </w:t>
      </w:r>
      <w:proofErr w:type="spellStart"/>
      <w:r w:rsidR="009F5A9F" w:rsidRPr="00854928">
        <w:rPr>
          <w:i/>
          <w:sz w:val="24"/>
          <w:szCs w:val="24"/>
        </w:rPr>
        <w:t>pimpinellifolium</w:t>
      </w:r>
      <w:proofErr w:type="spellEnd"/>
      <w:r w:rsidR="009F5A9F">
        <w:rPr>
          <w:sz w:val="24"/>
          <w:szCs w:val="24"/>
        </w:rPr>
        <w:t xml:space="preserve"> genotypes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416136">
        <w:rPr>
          <w:sz w:val="24"/>
          <w:szCs w:val="24"/>
        </w:rPr>
        <w:t>{Peralta 2008}</w:t>
      </w:r>
      <w:r w:rsidR="006E28C1">
        <w:rPr>
          <w:sz w:val="24"/>
          <w:szCs w:val="24"/>
        </w:rPr>
        <w:t xml:space="preserve">. </w:t>
      </w:r>
      <w:r w:rsidR="00B56BCA" w:rsidRPr="00B56BCA">
        <w:rPr>
          <w:sz w:val="24"/>
          <w:szCs w:val="24"/>
        </w:rPr>
        <w:t xml:space="preserve"> </w:t>
      </w:r>
      <w:r w:rsidR="00B1388E">
        <w:rPr>
          <w:sz w:val="24"/>
          <w:szCs w:val="24"/>
        </w:rPr>
        <w:t xml:space="preserve">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 xml:space="preserve">91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lastRenderedPageBreak/>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D349F6">
        <w:rPr>
          <w:sz w:val="24"/>
          <w:szCs w:val="24"/>
        </w:rPr>
        <w:t xml:space="preserve">{Ferrari 2003; </w:t>
      </w:r>
      <w:proofErr w:type="spellStart"/>
      <w:r w:rsidR="00D349F6">
        <w:rPr>
          <w:sz w:val="24"/>
          <w:szCs w:val="24"/>
        </w:rPr>
        <w:t>Denby</w:t>
      </w:r>
      <w:proofErr w:type="spellEnd"/>
      <w:r w:rsidR="00D349F6">
        <w:rPr>
          <w:sz w:val="24"/>
          <w:szCs w:val="24"/>
        </w:rPr>
        <w:t xml:space="preserve"> 2004; Kliebenstein 2005; Ferrari 2007; Rowe 2008}</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2BAB2FEA"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both the plant and the pathogen to variation in the virulence/ </w:t>
      </w:r>
      <w:r w:rsidR="00530DA9">
        <w:rPr>
          <w:sz w:val="24"/>
          <w:szCs w:val="24"/>
        </w:rPr>
        <w:t xml:space="preserve">resistance </w:t>
      </w:r>
      <w:r w:rsidR="000D4BA2">
        <w:rPr>
          <w:sz w:val="24"/>
          <w:szCs w:val="24"/>
        </w:rPr>
        <w:t>phenotype</w:t>
      </w:r>
      <w:r>
        <w:rPr>
          <w:sz w:val="24"/>
          <w:szCs w:val="24"/>
        </w:rPr>
        <w:t>, we used a linear model</w:t>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but</w:t>
      </w:r>
      <w:r>
        <w:rPr>
          <w:sz w:val="24"/>
          <w:szCs w:val="24"/>
        </w:rPr>
        <w:t xml:space="preserve"> 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 xml:space="preserve">explained </w:t>
      </w:r>
      <w:r w:rsidR="001C0D4A">
        <w:rPr>
          <w:sz w:val="24"/>
          <w:szCs w:val="24"/>
        </w:rPr>
        <w:t>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Table R1</w:t>
      </w:r>
      <w:r w:rsidR="00E75C3D">
        <w:rPr>
          <w:sz w:val="24"/>
          <w:szCs w:val="24"/>
        </w:rPr>
        <w:t>, 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w:t>
      </w:r>
      <w:r w:rsidR="001B6FE3">
        <w:rPr>
          <w:sz w:val="24"/>
          <w:szCs w:val="24"/>
        </w:rPr>
        <w:lastRenderedPageBreak/>
        <w:t>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r w:rsidR="00F75570">
        <w:rPr>
          <w:sz w:val="24"/>
          <w:szCs w:val="24"/>
        </w:rPr>
        <w:t xml:space="preserve">due to the </w:t>
      </w:r>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2AF4E435"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proofErr w:type="spellStart"/>
      <w:r w:rsidR="00243223">
        <w:rPr>
          <w:sz w:val="24"/>
          <w:szCs w:val="24"/>
        </w:rPr>
        <w:t>Stukenbrock</w:t>
      </w:r>
      <w:proofErr w:type="spellEnd"/>
      <w:r w:rsidR="00243223">
        <w:rPr>
          <w:sz w:val="24"/>
          <w:szCs w:val="24"/>
        </w:rPr>
        <w:t xml:space="preserve"> 2008</w:t>
      </w:r>
      <w:r w:rsidR="00E75C3D">
        <w:rPr>
          <w:sz w:val="24"/>
          <w:szCs w:val="24"/>
        </w:rPr>
        <w:t xml:space="preserve">; </w:t>
      </w:r>
      <w:proofErr w:type="spellStart"/>
      <w:r w:rsidR="00E75C3D">
        <w:rPr>
          <w:sz w:val="24"/>
          <w:szCs w:val="24"/>
        </w:rPr>
        <w:t>Smale</w:t>
      </w:r>
      <w:proofErr w:type="spellEnd"/>
      <w:r w:rsidR="00E75C3D">
        <w:rPr>
          <w:sz w:val="24"/>
          <w:szCs w:val="24"/>
        </w:rPr>
        <w:t xml:space="preserve"> 1996; Couch 2005; Rosenthal 1997; </w:t>
      </w:r>
      <w:proofErr w:type="spellStart"/>
      <w:r w:rsidR="00E75C3D">
        <w:rPr>
          <w:sz w:val="24"/>
          <w:szCs w:val="24"/>
        </w:rPr>
        <w:t>Dwivedi</w:t>
      </w:r>
      <w:proofErr w:type="spellEnd"/>
      <w:r w:rsidR="00E75C3D">
        <w:rPr>
          <w:sz w:val="24"/>
          <w:szCs w:val="24"/>
        </w:rPr>
        <w:t xml:space="preserve"> 2008</w:t>
      </w:r>
      <w:r w:rsidR="00243223">
        <w:rPr>
          <w:sz w:val="24"/>
          <w:szCs w:val="24"/>
        </w:rPr>
        <w:t>}</w:t>
      </w:r>
      <w:r w:rsidR="00E019E8">
        <w:rPr>
          <w:sz w:val="24"/>
          <w:szCs w:val="24"/>
        </w:rPr>
        <w:t xml:space="preserve">.  In our analysis, we </w:t>
      </w:r>
      <w:r w:rsidR="006830A0">
        <w:rPr>
          <w:sz w:val="24"/>
          <w:szCs w:val="24"/>
        </w:rPr>
        <w:t>identified</w:t>
      </w:r>
      <w:r w:rsidR="00E019E8">
        <w:rPr>
          <w:sz w:val="24"/>
          <w:szCs w:val="24"/>
        </w:rPr>
        <w:t xml:space="preserve"> a significant difference in the resistance of wild and domesticated tomato</w:t>
      </w:r>
      <w:r w:rsidR="00DE1A99">
        <w:rPr>
          <w:sz w:val="24"/>
          <w:szCs w:val="24"/>
        </w:rPr>
        <w:t xml:space="preserve"> to the population of </w:t>
      </w:r>
      <w:r w:rsidR="00DE1A99" w:rsidRPr="001623F8">
        <w:rPr>
          <w:i/>
          <w:sz w:val="24"/>
          <w:szCs w:val="24"/>
        </w:rPr>
        <w:t>B. cinerea</w:t>
      </w:r>
      <w:r w:rsidR="00DE1A99">
        <w:rPr>
          <w:sz w:val="24"/>
          <w:szCs w:val="24"/>
        </w:rPr>
        <w:t xml:space="preserve"> isolates</w:t>
      </w:r>
      <w:r w:rsidR="00E019E8">
        <w:rPr>
          <w:sz w:val="24"/>
          <w:szCs w:val="24"/>
        </w:rPr>
        <w:t xml:space="preserve"> (p &lt;2e-16, Table R1). This </w:t>
      </w:r>
      <w:r w:rsidR="00F75570">
        <w:rPr>
          <w:sz w:val="24"/>
          <w:szCs w:val="24"/>
        </w:rPr>
        <w:t xml:space="preserve">agrees </w:t>
      </w:r>
      <w:r w:rsidR="006830A0">
        <w:rPr>
          <w:sz w:val="24"/>
          <w:szCs w:val="24"/>
        </w:rPr>
        <w:t>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r w:rsidR="004A1B55">
        <w:rPr>
          <w:sz w:val="24"/>
          <w:szCs w:val="24"/>
        </w:rPr>
        <w:t xml:space="preserve">was </w:t>
      </w:r>
      <w:r w:rsidR="006830A0">
        <w:rPr>
          <w:sz w:val="24"/>
          <w:szCs w:val="24"/>
        </w:rPr>
        <w:t xml:space="preserve">slightly greater </w:t>
      </w:r>
      <w:r w:rsidR="00F75570">
        <w:rPr>
          <w:sz w:val="24"/>
          <w:szCs w:val="24"/>
        </w:rPr>
        <w:t xml:space="preserve">(18% increase) </w:t>
      </w:r>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r w:rsidR="00DE1A99">
        <w:rPr>
          <w:sz w:val="24"/>
          <w:szCs w:val="24"/>
        </w:rPr>
        <w:t>8</w:t>
      </w:r>
      <w:r w:rsidR="0043516B">
        <w:rPr>
          <w:sz w:val="24"/>
          <w:szCs w:val="24"/>
        </w:rPr>
        <w:t xml:space="preserve">% of total variance, </w:t>
      </w:r>
      <w:r w:rsidR="00E019E8">
        <w:rPr>
          <w:sz w:val="24"/>
          <w:szCs w:val="24"/>
        </w:rPr>
        <w:t xml:space="preserve">Table R1). </w:t>
      </w:r>
      <w:r w:rsidR="00CC4E31">
        <w:rPr>
          <w:sz w:val="24"/>
          <w:szCs w:val="24"/>
        </w:rPr>
        <w:t xml:space="preserve">So while we </w:t>
      </w:r>
      <w:r w:rsidR="004A1B55">
        <w:rPr>
          <w:sz w:val="24"/>
          <w:szCs w:val="24"/>
        </w:rPr>
        <w:t xml:space="preserve">did </w:t>
      </w:r>
      <w:r w:rsidR="00CC4E31">
        <w:rPr>
          <w:sz w:val="24"/>
          <w:szCs w:val="24"/>
        </w:rPr>
        <w:t xml:space="preserve">observe the expected increase of susceptibility in domesticated tomato, domestication </w:t>
      </w:r>
      <w:r w:rsidR="004A1B55">
        <w:rPr>
          <w:sz w:val="24"/>
          <w:szCs w:val="24"/>
        </w:rPr>
        <w:t xml:space="preserve">did </w:t>
      </w:r>
      <w:r w:rsidR="00CC4E31">
        <w:rPr>
          <w:sz w:val="24"/>
          <w:szCs w:val="24"/>
        </w:rPr>
        <w:t xml:space="preserve">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w:t>
      </w:r>
      <w:r w:rsidR="004A1B55">
        <w:rPr>
          <w:sz w:val="24"/>
          <w:szCs w:val="24"/>
        </w:rPr>
        <w:t xml:space="preserve">was </w:t>
      </w:r>
      <w:r w:rsidR="006830A0">
        <w:rPr>
          <w:sz w:val="24"/>
          <w:szCs w:val="24"/>
        </w:rPr>
        <w:t>significant genetic variation</w:t>
      </w:r>
      <w:r w:rsidR="00DE1A99">
        <w:rPr>
          <w:sz w:val="24"/>
          <w:szCs w:val="24"/>
        </w:rPr>
        <w:t xml:space="preserve"> within both wild and domestic tomato</w:t>
      </w:r>
      <w:r w:rsidR="00F75570">
        <w:rPr>
          <w:sz w:val="24"/>
          <w:szCs w:val="24"/>
        </w:rPr>
        <w:t xml:space="preserve"> species</w:t>
      </w:r>
      <w:r w:rsidR="00DE1A99">
        <w:rPr>
          <w:sz w:val="24"/>
          <w:szCs w:val="24"/>
        </w:rPr>
        <w:t xml:space="preserve"> for </w:t>
      </w:r>
      <w:r w:rsidR="006830A0" w:rsidRPr="006830A0">
        <w:rPr>
          <w:i/>
          <w:sz w:val="24"/>
          <w:szCs w:val="24"/>
        </w:rPr>
        <w:t>B. cinerea</w:t>
      </w:r>
      <w:r w:rsidR="006830A0">
        <w:rPr>
          <w:sz w:val="24"/>
          <w:szCs w:val="24"/>
        </w:rPr>
        <w:t xml:space="preserve"> resistance</w:t>
      </w:r>
      <w:r w:rsidR="00CC4E31">
        <w:rPr>
          <w:sz w:val="24"/>
          <w:szCs w:val="24"/>
        </w:rPr>
        <w:t>.</w:t>
      </w:r>
    </w:p>
    <w:p w14:paraId="54960747" w14:textId="4BA2499F"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43223">
        <w:rPr>
          <w:sz w:val="24"/>
          <w:szCs w:val="24"/>
        </w:rPr>
        <w:t>{</w:t>
      </w:r>
      <w:proofErr w:type="spellStart"/>
      <w:r w:rsidR="00243223">
        <w:rPr>
          <w:sz w:val="24"/>
          <w:szCs w:val="24"/>
        </w:rPr>
        <w:t>Tanksley</w:t>
      </w:r>
      <w:proofErr w:type="spellEnd"/>
      <w:r w:rsidR="00243223">
        <w:rPr>
          <w:sz w:val="24"/>
          <w:szCs w:val="24"/>
        </w:rPr>
        <w:t xml:space="preserve"> 1997; </w:t>
      </w:r>
      <w:proofErr w:type="spellStart"/>
      <w:r w:rsidR="00243223">
        <w:rPr>
          <w:sz w:val="24"/>
          <w:szCs w:val="24"/>
        </w:rPr>
        <w:t>Doebley</w:t>
      </w:r>
      <w:proofErr w:type="spellEnd"/>
      <w:r w:rsidR="00243223">
        <w:rPr>
          <w:sz w:val="24"/>
          <w:szCs w:val="24"/>
        </w:rPr>
        <w:t xml:space="preserve"> 2006; Bai 2007}. </w:t>
      </w:r>
      <w:r w:rsidR="00CC4E31">
        <w:rPr>
          <w:sz w:val="24"/>
          <w:szCs w:val="24"/>
        </w:rPr>
        <w:t xml:space="preserve">We would expect this decreased genetic variation to restrict phenotypic variation, including disease phenotypes. </w:t>
      </w:r>
      <w:r w:rsidR="00BF158A">
        <w:rPr>
          <w:sz w:val="24"/>
          <w:szCs w:val="24"/>
        </w:rPr>
        <w:t xml:space="preserve">Interestingly in this </w:t>
      </w:r>
      <w:r w:rsidR="00DE1A99">
        <w:rPr>
          <w:sz w:val="24"/>
          <w:szCs w:val="24"/>
        </w:rPr>
        <w:lastRenderedPageBreak/>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B411E9">
        <w:rPr>
          <w:sz w:val="24"/>
          <w:szCs w:val="24"/>
        </w:rPr>
        <w:t xml:space="preserve">Overall, we </w:t>
      </w:r>
      <w:r w:rsidR="004A1B55">
        <w:rPr>
          <w:sz w:val="24"/>
          <w:szCs w:val="24"/>
        </w:rPr>
        <w:t xml:space="preserve">found </w:t>
      </w:r>
      <w:r w:rsidR="00B411E9">
        <w:rPr>
          <w:sz w:val="24"/>
          <w:szCs w:val="24"/>
        </w:rPr>
        <w:t>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r w:rsidR="004A1B55">
        <w:rPr>
          <w:sz w:val="24"/>
          <w:szCs w:val="24"/>
        </w:rPr>
        <w:t xml:space="preserve">depended </w:t>
      </w:r>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8C8950D"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or occurring only at the gene level. Our collection includes five pathogen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r w:rsidR="004A1B55">
        <w:rPr>
          <w:sz w:val="24"/>
          <w:szCs w:val="24"/>
        </w:rPr>
        <w:t xml:space="preserve"> was</w:t>
      </w:r>
      <w:r w:rsidR="000D40EF">
        <w:rPr>
          <w:sz w:val="24"/>
          <w:szCs w:val="24"/>
        </w:rPr>
        <w:t xml:space="preserve"> within the 10 most-virulent isolates (Triple3)</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 xml:space="preserve">B. </w:t>
      </w:r>
      <w:r w:rsidR="00920521" w:rsidRPr="009707C0">
        <w:rPr>
          <w:i/>
          <w:sz w:val="24"/>
          <w:szCs w:val="24"/>
        </w:rPr>
        <w:lastRenderedPageBreak/>
        <w:t>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 xml:space="preserve">that </w:t>
      </w:r>
      <w:r w:rsidR="00BF3918" w:rsidRPr="00BF3918">
        <w:rPr>
          <w:i/>
          <w:sz w:val="24"/>
          <w:szCs w:val="24"/>
        </w:rPr>
        <w:t>B. cinerea</w:t>
      </w:r>
      <w:r w:rsidR="00BF3918">
        <w:rPr>
          <w:i/>
          <w:sz w:val="24"/>
          <w:szCs w:val="24"/>
        </w:rPr>
        <w:t xml:space="preserve"> </w:t>
      </w:r>
      <w:r w:rsidR="003E7349">
        <w:rPr>
          <w:sz w:val="24"/>
          <w:szCs w:val="24"/>
        </w:rPr>
        <w:t xml:space="preserve">isolates are not strongly host-specific </w:t>
      </w:r>
      <w:r w:rsidR="001623F8">
        <w:rPr>
          <w:sz w:val="24"/>
          <w:szCs w:val="24"/>
        </w:rPr>
        <w:t>{Rowe 2007</w:t>
      </w:r>
      <w:r w:rsidR="00B7604A">
        <w:rPr>
          <w:sz w:val="24"/>
          <w:szCs w:val="24"/>
        </w:rPr>
        <w:t>; Ma 2005; Stylianos 2012</w:t>
      </w:r>
      <w:r w:rsidR="00652E98">
        <w:rPr>
          <w:sz w:val="24"/>
          <w:szCs w:val="24"/>
        </w:rPr>
        <w:t>; Martinez 2003}.</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65E00EE2"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 xml:space="preserve">isolates may contain genetic variation that allow them to better attack subsets of the </w:t>
      </w:r>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t>
      </w:r>
      <w:r w:rsidR="008478A5">
        <w:rPr>
          <w:sz w:val="24"/>
          <w:szCs w:val="24"/>
        </w:rPr>
        <w:t>To assess these two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We performed a linear model</w:t>
      </w:r>
      <w:r w:rsidR="000F5710">
        <w:rPr>
          <w:sz w:val="24"/>
          <w:szCs w:val="24"/>
        </w:rPr>
        <w:t xml:space="preserve"> analysis</w:t>
      </w:r>
      <w:r w:rsidR="008478A5">
        <w:rPr>
          <w:sz w:val="24"/>
          <w:szCs w:val="24"/>
        </w:rPr>
        <w:t xml:space="preserve"> individually on each isolate to directly test</w:t>
      </w:r>
      <w:r w:rsidR="00E33AB3">
        <w:rPr>
          <w:sz w:val="24"/>
          <w:szCs w:val="24"/>
        </w:rPr>
        <w:t xml:space="preserve"> the fixed effects of domestication, plant genotype nested within domestication, and experiment. Through this single-isolate GLM analysis, </w:t>
      </w:r>
      <w:r w:rsidR="008C2128">
        <w:rPr>
          <w:sz w:val="24"/>
          <w:szCs w:val="24"/>
        </w:rPr>
        <w:t>none of the</w:t>
      </w:r>
      <w:r w:rsidR="00E33AB3">
        <w:rPr>
          <w:sz w:val="24"/>
          <w:szCs w:val="24"/>
        </w:rPr>
        <w:t xml:space="preserve"> isolates show a significant (p &lt; 0.05</w:t>
      </w:r>
      <w:r w:rsidR="008C2128">
        <w:rPr>
          <w:sz w:val="24"/>
          <w:szCs w:val="24"/>
        </w:rPr>
        <w:t>, FDR corrected</w:t>
      </w:r>
      <w:r w:rsidR="00E33AB3">
        <w:rPr>
          <w:sz w:val="24"/>
          <w:szCs w:val="24"/>
        </w:rPr>
        <w:t>) interaction with host genotype</w:t>
      </w:r>
      <w:r w:rsidR="008C2128">
        <w:rPr>
          <w:sz w:val="24"/>
          <w:szCs w:val="24"/>
        </w:rPr>
        <w:t>.</w:t>
      </w:r>
      <w:r w:rsidR="00021031">
        <w:rPr>
          <w:sz w:val="24"/>
          <w:szCs w:val="24"/>
        </w:rPr>
        <w:t xml:space="preserve"> </w:t>
      </w:r>
      <w:commentRangeStart w:id="3"/>
      <w:r w:rsidR="00021031">
        <w:rPr>
          <w:sz w:val="24"/>
          <w:szCs w:val="24"/>
        </w:rPr>
        <w:t xml:space="preserve">However, when looking across the full isolate population, performance does vary between host genotypes. When comparing mean lesion size between paired plant genotypes, 58% of host pairs </w:t>
      </w:r>
      <w:r w:rsidR="009B4A66">
        <w:rPr>
          <w:sz w:val="24"/>
          <w:szCs w:val="24"/>
        </w:rPr>
        <w:t xml:space="preserve">significantly affected </w:t>
      </w:r>
      <w:r w:rsidR="00021031">
        <w:rPr>
          <w:sz w:val="24"/>
          <w:szCs w:val="24"/>
        </w:rPr>
        <w:t>the distribution of lesion sizes across all isolates (</w:t>
      </w:r>
      <w:r w:rsidR="009B4A66">
        <w:rPr>
          <w:sz w:val="24"/>
          <w:szCs w:val="24"/>
        </w:rPr>
        <w:t xml:space="preserve">Wilcoxon signed-rank test, </w:t>
      </w:r>
      <w:r w:rsidR="00021031">
        <w:rPr>
          <w:sz w:val="24"/>
          <w:szCs w:val="24"/>
        </w:rPr>
        <w:t xml:space="preserve">Table R2). </w:t>
      </w:r>
      <w:r w:rsidR="003F3C58">
        <w:rPr>
          <w:sz w:val="24"/>
          <w:szCs w:val="24"/>
        </w:rPr>
        <w:t xml:space="preserve">This pattern was consistent, irrelevant of whether we compared </w:t>
      </w:r>
      <w:r w:rsidR="00021031">
        <w:rPr>
          <w:sz w:val="24"/>
          <w:szCs w:val="24"/>
        </w:rPr>
        <w:t xml:space="preserve">only </w:t>
      </w:r>
      <w:r w:rsidR="00021031">
        <w:rPr>
          <w:sz w:val="24"/>
          <w:szCs w:val="24"/>
        </w:rPr>
        <w:lastRenderedPageBreak/>
        <w:t xml:space="preserve">domesticated host pairs, wild host pairs, or </w:t>
      </w:r>
      <w:r w:rsidR="003F3C58">
        <w:rPr>
          <w:sz w:val="24"/>
          <w:szCs w:val="24"/>
        </w:rPr>
        <w:t xml:space="preserve">pairs </w:t>
      </w:r>
      <w:r w:rsidR="00021031">
        <w:rPr>
          <w:sz w:val="24"/>
          <w:szCs w:val="24"/>
        </w:rPr>
        <w:t>across species (</w:t>
      </w:r>
      <w:r w:rsidR="009B4A66">
        <w:rPr>
          <w:sz w:val="24"/>
          <w:szCs w:val="24"/>
        </w:rPr>
        <w:t xml:space="preserve">Wilcoxon signed-rank test, </w:t>
      </w:r>
      <w:r w:rsidR="00021031">
        <w:rPr>
          <w:sz w:val="24"/>
          <w:szCs w:val="24"/>
        </w:rPr>
        <w:t>Table R2).</w:t>
      </w:r>
      <w:commentRangeEnd w:id="3"/>
      <w:r w:rsidR="009B2716">
        <w:rPr>
          <w:rStyle w:val="CommentReference"/>
        </w:rPr>
        <w:commentReference w:id="3"/>
      </w:r>
      <w:r w:rsidR="009B4A66">
        <w:rPr>
          <w:sz w:val="24"/>
          <w:szCs w:val="24"/>
        </w:rPr>
        <w:t xml:space="preserve"> As such, we do not find evidence that any subset of isolates show sensitivity to tomato genetic variation, but variation between tomato genotypes does change the distribution of lesion sizes across our </w:t>
      </w:r>
      <w:r w:rsidR="009B4A66" w:rsidRPr="009B4A66">
        <w:rPr>
          <w:i/>
          <w:sz w:val="24"/>
          <w:szCs w:val="24"/>
        </w:rPr>
        <w:t>B</w:t>
      </w:r>
      <w:r w:rsidR="009B4A66">
        <w:rPr>
          <w:i/>
          <w:sz w:val="24"/>
          <w:szCs w:val="24"/>
        </w:rPr>
        <w:t>. cinerea</w:t>
      </w:r>
      <w:r w:rsidR="009B4A66">
        <w:rPr>
          <w:sz w:val="24"/>
          <w:szCs w:val="24"/>
        </w:rPr>
        <w:t xml:space="preserve"> population.</w:t>
      </w:r>
    </w:p>
    <w:p w14:paraId="64BF6A25" w14:textId="3CA8C8B1" w:rsidR="006755B8" w:rsidRDefault="00115A56" w:rsidP="0032415F">
      <w:pPr>
        <w:spacing w:line="480" w:lineRule="auto"/>
        <w:ind w:firstLine="720"/>
        <w:rPr>
          <w:sz w:val="24"/>
          <w:szCs w:val="24"/>
        </w:rPr>
      </w:pPr>
      <w:r>
        <w:rPr>
          <w:sz w:val="24"/>
          <w:szCs w:val="24"/>
        </w:rPr>
        <w:t>While none of the</w:t>
      </w:r>
      <w:r w:rsidR="00021031">
        <w:rPr>
          <w:sz w:val="24"/>
          <w:szCs w:val="24"/>
        </w:rPr>
        <w:t xml:space="preserve"> individual</w:t>
      </w:r>
      <w:r w:rsidR="00C51BBB">
        <w:rPr>
          <w:sz w:val="24"/>
          <w:szCs w:val="24"/>
        </w:rPr>
        <w:t xml:space="preserve"> isolates show</w:t>
      </w:r>
      <w:r w:rsidR="006830A0">
        <w:rPr>
          <w:sz w:val="24"/>
          <w:szCs w:val="24"/>
        </w:rPr>
        <w:t xml:space="preserve">ed differential sensitivity to genetic variation </w:t>
      </w:r>
      <w:r>
        <w:rPr>
          <w:sz w:val="24"/>
          <w:szCs w:val="24"/>
        </w:rPr>
        <w:t xml:space="preserve">between </w:t>
      </w:r>
      <w:r w:rsidR="006830A0">
        <w:rPr>
          <w:sz w:val="24"/>
          <w:szCs w:val="24"/>
        </w:rPr>
        <w:t>tomato</w:t>
      </w:r>
      <w:r>
        <w:rPr>
          <w:sz w:val="24"/>
          <w:szCs w:val="24"/>
        </w:rPr>
        <w:t xml:space="preserve"> genotypes</w:t>
      </w:r>
      <w:r w:rsidR="006830A0">
        <w:rPr>
          <w:sz w:val="24"/>
          <w:szCs w:val="24"/>
        </w:rPr>
        <w:t>, we used the same approach to test if isolates show sensitivity to genetic variation associated with tomato</w:t>
      </w:r>
      <w:r>
        <w:rPr>
          <w:sz w:val="24"/>
          <w:szCs w:val="24"/>
        </w:rPr>
        <w:t xml:space="preserve"> domestication</w:t>
      </w:r>
      <w:r w:rsidR="00167A52">
        <w:rPr>
          <w:sz w:val="24"/>
          <w:szCs w:val="24"/>
        </w:rPr>
        <w:t>.</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 xml:space="preserve">experiment, </w:t>
      </w:r>
      <w:r w:rsidR="008C2128">
        <w:rPr>
          <w:sz w:val="24"/>
          <w:szCs w:val="24"/>
        </w:rPr>
        <w:t>two</w:t>
      </w:r>
      <w:r w:rsidR="00784448">
        <w:rPr>
          <w:sz w:val="24"/>
          <w:szCs w:val="24"/>
        </w:rPr>
        <w:t xml:space="preserve"> isolates showed 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and one of the 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 xml:space="preserve">solate ranking by mean lesion size </w:t>
      </w:r>
      <w:r w:rsidR="00D02E34">
        <w:rPr>
          <w:sz w:val="24"/>
          <w:szCs w:val="24"/>
        </w:rPr>
        <w:t xml:space="preserve">differed </w:t>
      </w:r>
      <w:r w:rsidR="006755B8">
        <w:rPr>
          <w:sz w:val="24"/>
          <w:szCs w:val="24"/>
        </w:rPr>
        <w:t xml:space="preserve">between domesticated and wild hosts (Wilcoxon signed-rank test, </w:t>
      </w:r>
      <w:r w:rsidR="00710DE6">
        <w:rPr>
          <w:sz w:val="24"/>
          <w:szCs w:val="24"/>
        </w:rPr>
        <w:t>W = 5946, p-value = 0.002</w:t>
      </w:r>
      <w:r w:rsidR="00874893">
        <w:rPr>
          <w:sz w:val="24"/>
          <w:szCs w:val="24"/>
        </w:rPr>
        <w:t>) (Figure R3)</w:t>
      </w:r>
      <w:r w:rsidR="002122BA">
        <w:rPr>
          <w:sz w:val="24"/>
          <w:szCs w:val="24"/>
        </w:rPr>
        <w:t xml:space="preserve">, suggesting a broader pattern of </w:t>
      </w:r>
      <w:r w:rsidR="002122BA">
        <w:rPr>
          <w:i/>
          <w:sz w:val="24"/>
          <w:szCs w:val="24"/>
        </w:rPr>
        <w:t>B. cinerea</w:t>
      </w:r>
      <w:r w:rsidR="002122BA">
        <w:rPr>
          <w:sz w:val="24"/>
          <w:szCs w:val="24"/>
        </w:rPr>
        <w:t xml:space="preserve"> specialization to domestication, among a subset of isolates</w:t>
      </w:r>
      <w:r w:rsidR="00874893">
        <w:rPr>
          <w:sz w:val="24"/>
          <w:szCs w:val="24"/>
        </w:rPr>
        <w:t xml:space="preserve">.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5575853A"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33B1C">
        <w:rPr>
          <w:sz w:val="24"/>
          <w:szCs w:val="24"/>
        </w:rPr>
        <w:t>responded</w:t>
      </w:r>
      <w:r w:rsidR="008478A5">
        <w:rPr>
          <w:sz w:val="24"/>
          <w:szCs w:val="24"/>
        </w:rPr>
        <w:t xml:space="preserve"> to domestication within tomato</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FD66D5">
        <w:rPr>
          <w:sz w:val="24"/>
          <w:szCs w:val="24"/>
        </w:rPr>
        <w:t>.</w:t>
      </w:r>
      <w:r w:rsidR="008478A5">
        <w:rPr>
          <w:sz w:val="24"/>
          <w:szCs w:val="24"/>
        </w:rPr>
        <w:t xml:space="preserve"> To potentially </w:t>
      </w:r>
      <w:r w:rsidR="008478A5">
        <w:rPr>
          <w:sz w:val="24"/>
          <w:szCs w:val="24"/>
        </w:rPr>
        <w:lastRenderedPageBreak/>
        <w:t>identify these pathogen genes controlling differential virulence, we proceeded to conduct a genome wide association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a separate trait</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52DA2">
        <w:rPr>
          <w:sz w:val="24"/>
          <w:szCs w:val="24"/>
        </w:rPr>
        <w:t>{Shen 2013}</w:t>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5D833F64" w14:textId="59FE14F4" w:rsidR="00E4049F" w:rsidRDefault="008478A5" w:rsidP="0031540A">
      <w:pPr>
        <w:spacing w:line="480" w:lineRule="auto"/>
        <w:ind w:firstLine="720"/>
        <w:rPr>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threshold)</w:t>
      </w:r>
      <w:r w:rsidR="0055730F">
        <w:rPr>
          <w:sz w:val="24"/>
          <w:szCs w:val="24"/>
        </w:rPr>
        <w:t>.</w:t>
      </w:r>
      <w:r w:rsidR="00BC5308">
        <w:rPr>
          <w:sz w:val="24"/>
          <w:szCs w:val="24"/>
        </w:rPr>
        <w:t xml:space="preserve"> </w:t>
      </w:r>
      <w:r w:rsidR="00847F0D">
        <w:rPr>
          <w:sz w:val="24"/>
          <w:szCs w:val="24"/>
        </w:rPr>
        <w:t xml:space="preserve">Interestingly, </w:t>
      </w:r>
      <w:r w:rsidR="00837921">
        <w:rPr>
          <w:sz w:val="24"/>
          <w:szCs w:val="24"/>
        </w:rPr>
        <w:t xml:space="preserve">some </w:t>
      </w:r>
      <w:r w:rsidR="00847F0D">
        <w:rPr>
          <w:sz w:val="24"/>
          <w:szCs w:val="24"/>
        </w:rPr>
        <w:t xml:space="preserve">of these SNPs were found for </w:t>
      </w:r>
      <w:r w:rsidR="000D7C3A">
        <w:rPr>
          <w:sz w:val="24"/>
          <w:szCs w:val="24"/>
        </w:rPr>
        <w:t xml:space="preserve">virulence on </w:t>
      </w:r>
      <w:r w:rsidR="00847F0D">
        <w:rPr>
          <w:sz w:val="24"/>
          <w:szCs w:val="24"/>
        </w:rPr>
        <w:t xml:space="preserve">all of the different tomato genotypes with </w:t>
      </w:r>
      <w:commentRangeStart w:id="4"/>
      <w:r w:rsidR="00850B05">
        <w:rPr>
          <w:sz w:val="24"/>
          <w:szCs w:val="24"/>
        </w:rPr>
        <w:t>5</w:t>
      </w:r>
      <w:r w:rsidR="004017B8">
        <w:rPr>
          <w:sz w:val="24"/>
          <w:szCs w:val="24"/>
        </w:rPr>
        <w:t xml:space="preserve"> SNPs </w:t>
      </w:r>
      <w:r w:rsidR="000D7C3A">
        <w:rPr>
          <w:sz w:val="24"/>
          <w:szCs w:val="24"/>
        </w:rPr>
        <w:t>significant 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hosts </w:t>
      </w:r>
      <w:commentRangeEnd w:id="4"/>
      <w:r w:rsidR="00AA15B1">
        <w:rPr>
          <w:rStyle w:val="CommentReference"/>
        </w:rPr>
        <w:commentReference w:id="4"/>
      </w:r>
      <w:r w:rsidR="004017B8">
        <w:rPr>
          <w:sz w:val="24"/>
          <w:szCs w:val="24"/>
        </w:rPr>
        <w:t>(Figure R5</w:t>
      </w:r>
      <w:r w:rsidR="00847ADB">
        <w:rPr>
          <w:sz w:val="24"/>
          <w:szCs w:val="24"/>
        </w:rPr>
        <w:t>B</w:t>
      </w:r>
      <w:r w:rsidR="00847F0D">
        <w:rPr>
          <w:sz w:val="24"/>
          <w:szCs w:val="24"/>
        </w:rPr>
        <w:t>)</w:t>
      </w:r>
      <w:r w:rsidR="000D7C3A">
        <w:rPr>
          <w:sz w:val="24"/>
          <w:szCs w:val="24"/>
        </w:rPr>
        <w:t>. B</w:t>
      </w:r>
      <w:r w:rsidR="00837921">
        <w:rPr>
          <w:sz w:val="24"/>
          <w:szCs w:val="24"/>
        </w:rPr>
        <w:t xml:space="preserve">y chance, we would expect </w:t>
      </w:r>
      <w:r w:rsidR="000D7C3A">
        <w:rPr>
          <w:sz w:val="24"/>
          <w:szCs w:val="24"/>
        </w:rPr>
        <w:t xml:space="preserve">only </w:t>
      </w:r>
      <w:r w:rsidR="00837921">
        <w:rPr>
          <w:sz w:val="24"/>
          <w:szCs w:val="24"/>
        </w:rPr>
        <w:t xml:space="preserve">2.72e-19 SNPs to overlap </w:t>
      </w:r>
      <w:r w:rsidR="001D1F96">
        <w:rPr>
          <w:sz w:val="24"/>
          <w:szCs w:val="24"/>
        </w:rPr>
        <w:t>for</w:t>
      </w:r>
      <w:r w:rsidR="00837921">
        <w:rPr>
          <w:sz w:val="24"/>
          <w:szCs w:val="24"/>
        </w:rPr>
        <w:t xml:space="preserve"> 12 traits over the 99% effect thr</w:t>
      </w:r>
      <w:r w:rsidR="000D7C3A">
        <w:rPr>
          <w:sz w:val="24"/>
          <w:szCs w:val="24"/>
        </w:rPr>
        <w:t xml:space="preserve">eshold in a set of 272,672 SNPs. </w:t>
      </w:r>
      <w:commentRangeStart w:id="5"/>
      <w:r w:rsidR="009B50C9">
        <w:rPr>
          <w:sz w:val="24"/>
          <w:szCs w:val="24"/>
        </w:rPr>
        <w:t>215 SNPs were called in at least 10 hosts</w:t>
      </w:r>
      <w:commentRangeEnd w:id="5"/>
      <w:r w:rsidR="00AA15B1">
        <w:rPr>
          <w:rStyle w:val="CommentReference"/>
        </w:rPr>
        <w:commentReference w:id="5"/>
      </w:r>
      <w:r w:rsidR="009B50C9">
        <w:rPr>
          <w:sz w:val="24"/>
          <w:szCs w:val="24"/>
        </w:rPr>
        <w:t xml:space="preserve">,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r w:rsidR="009B50C9">
        <w:rPr>
          <w:sz w:val="24"/>
          <w:szCs w:val="24"/>
        </w:rPr>
        <w:t xml:space="preserve"> </w:t>
      </w:r>
      <w:r w:rsidR="0041714B">
        <w:rPr>
          <w:sz w:val="24"/>
          <w:szCs w:val="24"/>
        </w:rPr>
        <w:t>of the hosts</w:t>
      </w:r>
      <w:r w:rsidR="00847F0D">
        <w:rPr>
          <w:sz w:val="24"/>
          <w:szCs w:val="24"/>
        </w:rPr>
        <w:t xml:space="preserve"> while </w:t>
      </w:r>
      <w:r w:rsidR="00535F6E">
        <w:rPr>
          <w:sz w:val="24"/>
          <w:szCs w:val="24"/>
        </w:rPr>
        <w:t>27% (46</w:t>
      </w:r>
      <w:r w:rsidR="000D7C3A">
        <w:rPr>
          <w:sz w:val="24"/>
          <w:szCs w:val="24"/>
        </w:rPr>
        <w:t>,000</w:t>
      </w:r>
      <w:r w:rsidR="00535F6E">
        <w:rPr>
          <w:sz w:val="24"/>
          <w:szCs w:val="24"/>
        </w:rPr>
        <w:t xml:space="preserve">) of the significant </w:t>
      </w:r>
      <w:r w:rsidR="00847F0D">
        <w:rPr>
          <w:sz w:val="24"/>
          <w:szCs w:val="24"/>
        </w:rPr>
        <w:t xml:space="preserve">SNPs were linked to virulence </w:t>
      </w:r>
      <w:r w:rsidR="00943C53">
        <w:rPr>
          <w:sz w:val="24"/>
          <w:szCs w:val="24"/>
        </w:rPr>
        <w:t>on</w:t>
      </w:r>
      <w:r w:rsidR="00847F0D">
        <w:rPr>
          <w:sz w:val="24"/>
          <w:szCs w:val="24"/>
        </w:rPr>
        <w:t xml:space="preserve"> only a single host tomato genotype. </w:t>
      </w:r>
      <w:commentRangeStart w:id="6"/>
      <w:r w:rsidR="001D1F96">
        <w:rPr>
          <w:sz w:val="24"/>
          <w:szCs w:val="24"/>
        </w:rPr>
        <w:t xml:space="preserve">Focusing on only the top 1000 SNPs </w:t>
      </w:r>
      <w:r w:rsidR="0076387F">
        <w:rPr>
          <w:sz w:val="24"/>
          <w:szCs w:val="24"/>
        </w:rPr>
        <w:t xml:space="preserve">(largest estimated effects) </w:t>
      </w:r>
      <w:r w:rsidR="001D1F96">
        <w:rPr>
          <w:sz w:val="24"/>
          <w:szCs w:val="24"/>
        </w:rPr>
        <w:t>per phenotype</w:t>
      </w:r>
      <w:commentRangeEnd w:id="6"/>
      <w:r w:rsidR="00AA15B1">
        <w:rPr>
          <w:rStyle w:val="CommentReference"/>
        </w:rPr>
        <w:commentReference w:id="6"/>
      </w:r>
      <w:r w:rsidR="001D1F96">
        <w:rPr>
          <w:sz w:val="24"/>
          <w:szCs w:val="24"/>
        </w:rPr>
        <w:t xml:space="preserve">, </w:t>
      </w:r>
      <w:r w:rsidR="0076387F">
        <w:rPr>
          <w:sz w:val="24"/>
          <w:szCs w:val="24"/>
        </w:rPr>
        <w:t>the overlap across phenotypes is reduced, with 1 SNP called in 10 of the hosts, 68 SNPs in at least 6 hosts, and 76% of significant SNPs unique to a single phenotype</w:t>
      </w:r>
      <w:r w:rsidR="0031540A">
        <w:rPr>
          <w:sz w:val="24"/>
          <w:szCs w:val="24"/>
        </w:rPr>
        <w:t xml:space="preserve"> (Figure R7B)</w:t>
      </w:r>
      <w:r w:rsidR="0076387F">
        <w:rPr>
          <w:sz w:val="24"/>
          <w:szCs w:val="24"/>
        </w:rPr>
        <w:t xml:space="preserve">. </w:t>
      </w:r>
      <w:r w:rsidR="00535F6E">
        <w:rPr>
          <w:sz w:val="24"/>
          <w:szCs w:val="24"/>
        </w:rPr>
        <w:t>However, t</w:t>
      </w:r>
      <w:r w:rsidR="0076387F">
        <w:rPr>
          <w:sz w:val="24"/>
          <w:szCs w:val="24"/>
        </w:rPr>
        <w:t>his overlap is increased when we annotate candidate genes within 2kb of each of the top 1000 SNPs per phenotype. We find 1 gene linked to all 12 phenotypes, 41 genes linked in at least 6 hosts, and only</w:t>
      </w:r>
      <w:r w:rsidR="00535F6E">
        <w:rPr>
          <w:sz w:val="24"/>
          <w:szCs w:val="24"/>
        </w:rPr>
        <w:t xml:space="preserve"> 56%</w:t>
      </w:r>
      <w:r w:rsidR="0076387F">
        <w:rPr>
          <w:sz w:val="24"/>
          <w:szCs w:val="24"/>
        </w:rPr>
        <w:t xml:space="preserve"> of genes uniquely linked </w:t>
      </w:r>
      <w:r w:rsidR="0076387F">
        <w:rPr>
          <w:sz w:val="24"/>
          <w:szCs w:val="24"/>
        </w:rPr>
        <w:lastRenderedPageBreak/>
        <w:t>to a</w:t>
      </w:r>
      <w:r w:rsidR="00535F6E">
        <w:rPr>
          <w:sz w:val="24"/>
          <w:szCs w:val="24"/>
        </w:rPr>
        <w:t xml:space="preserve"> </w:t>
      </w:r>
      <w:r w:rsidR="0076387F">
        <w:rPr>
          <w:sz w:val="24"/>
          <w:szCs w:val="24"/>
        </w:rPr>
        <w:t xml:space="preserve">single phenotype. 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 T</w:t>
      </w:r>
      <w:r w:rsidR="00847F0D">
        <w:rPr>
          <w:sz w:val="24"/>
          <w:szCs w:val="24"/>
        </w:rPr>
        <w:t>h</w:t>
      </w:r>
      <w:r w:rsidR="0076387F">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 xml:space="preserve">that is dependent upon the </w:t>
      </w:r>
      <w:proofErr w:type="gramStart"/>
      <w:r w:rsidR="00847F0D">
        <w:rPr>
          <w:sz w:val="24"/>
          <w:szCs w:val="24"/>
        </w:rPr>
        <w:t>hosts</w:t>
      </w:r>
      <w:proofErr w:type="gramEnd"/>
      <w:r w:rsidR="00847F0D">
        <w:rPr>
          <w:sz w:val="24"/>
          <w:szCs w:val="24"/>
        </w:rPr>
        <w:t xml:space="preserve">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4210265F" w:rsidR="00A83BD4" w:rsidRDefault="00A83BD4" w:rsidP="008A0D22">
      <w:pPr>
        <w:spacing w:line="480" w:lineRule="auto"/>
        <w:rPr>
          <w:sz w:val="24"/>
          <w:szCs w:val="24"/>
        </w:rPr>
      </w:pPr>
      <w:r>
        <w:rPr>
          <w:sz w:val="24"/>
          <w:szCs w:val="24"/>
        </w:rPr>
        <w:tab/>
      </w:r>
      <w:r w:rsidR="005802AD">
        <w:rPr>
          <w:sz w:val="24"/>
          <w:szCs w:val="24"/>
        </w:rPr>
        <w:t xml:space="preserve">To directly </w:t>
      </w:r>
      <w:r w:rsidR="00847F0D">
        <w:rPr>
          <w:sz w:val="24"/>
          <w:szCs w:val="24"/>
        </w:rPr>
        <w:t xml:space="preserve">map </w:t>
      </w:r>
      <w:r w:rsidR="005802AD">
        <w:rPr>
          <w:sz w:val="24"/>
          <w:szCs w:val="24"/>
        </w:rPr>
        <w:t>the</w:t>
      </w:r>
      <w:r w:rsidR="005802AD" w:rsidRPr="005802AD">
        <w:rPr>
          <w:i/>
          <w:sz w:val="24"/>
          <w:szCs w:val="24"/>
        </w:rPr>
        <w:t xml:space="preserve">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and domestic tomatoes, we used the least-squared mean virulence of each isolate on 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difference in lesion size for each isolate between domesticated vs.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4A428B">
        <w:rPr>
          <w:sz w:val="24"/>
          <w:szCs w:val="24"/>
        </w:rPr>
        <w:t>Many</w:t>
      </w:r>
      <w:r>
        <w:rPr>
          <w:sz w:val="24"/>
          <w:szCs w:val="24"/>
        </w:rPr>
        <w:t xml:space="preserve"> SNPs exceeded the 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 xml:space="preserve">ticated or wild </w:t>
      </w:r>
      <w:r w:rsidR="004A428B">
        <w:rPr>
          <w:sz w:val="24"/>
          <w:szCs w:val="24"/>
        </w:rPr>
        <w:t xml:space="preserve">tomato </w:t>
      </w:r>
      <w:r w:rsidR="007C68FC">
        <w:rPr>
          <w:sz w:val="24"/>
          <w:szCs w:val="24"/>
        </w:rPr>
        <w:t>alone (</w:t>
      </w:r>
      <w:r w:rsidR="006D434C">
        <w:rPr>
          <w:sz w:val="24"/>
          <w:szCs w:val="24"/>
        </w:rPr>
        <w:t>Figure R</w:t>
      </w:r>
      <w:r w:rsidR="007013E6">
        <w:rPr>
          <w:sz w:val="24"/>
          <w:szCs w:val="24"/>
        </w:rPr>
        <w:t>8</w:t>
      </w:r>
      <w:r w:rsidR="006D4B10">
        <w:rPr>
          <w:sz w:val="24"/>
          <w:szCs w:val="24"/>
        </w:rPr>
        <w:t>).</w:t>
      </w:r>
    </w:p>
    <w:p w14:paraId="6E33201B" w14:textId="0376C2A4"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r w:rsidR="005370B1" w:rsidRPr="00AB7EAD">
        <w:rPr>
          <w:sz w:val="24"/>
          <w:szCs w:val="24"/>
        </w:rPr>
        <w:t xml:space="preserve">At the gene level, </w:t>
      </w:r>
      <w:r w:rsidR="00314FD8">
        <w:rPr>
          <w:sz w:val="24"/>
          <w:szCs w:val="24"/>
        </w:rPr>
        <w:t>8</w:t>
      </w:r>
      <w:r w:rsidR="00314FD8" w:rsidRPr="00AB7EAD">
        <w:rPr>
          <w:sz w:val="24"/>
          <w:szCs w:val="24"/>
        </w:rPr>
        <w:t xml:space="preserve"> </w:t>
      </w:r>
      <w:r w:rsidR="005370B1" w:rsidRPr="00AB7EAD">
        <w:rPr>
          <w:sz w:val="24"/>
          <w:szCs w:val="24"/>
        </w:rPr>
        <w:t>genes were associated with domesticated, wild, and domest</w:t>
      </w:r>
      <w:r w:rsidR="0031540A">
        <w:rPr>
          <w:sz w:val="24"/>
          <w:szCs w:val="24"/>
        </w:rPr>
        <w:t xml:space="preserve">ication sensitivity </w:t>
      </w:r>
      <w:proofErr w:type="gramStart"/>
      <w:r w:rsidR="0031540A">
        <w:rPr>
          <w:sz w:val="24"/>
          <w:szCs w:val="24"/>
        </w:rPr>
        <w:t>phenotypes,</w:t>
      </w:r>
      <w:proofErr w:type="gramEnd"/>
      <w:r w:rsidR="0031540A">
        <w:rPr>
          <w:sz w:val="24"/>
          <w:szCs w:val="24"/>
        </w:rPr>
        <w:t xml:space="preserve"> and</w:t>
      </w:r>
      <w:r w:rsidR="005370B1" w:rsidRPr="00AB7EAD">
        <w:rPr>
          <w:sz w:val="24"/>
          <w:szCs w:val="24"/>
        </w:rPr>
        <w:t xml:space="preserve"> </w:t>
      </w:r>
      <w:r w:rsidR="00314FD8">
        <w:rPr>
          <w:sz w:val="24"/>
          <w:szCs w:val="24"/>
        </w:rPr>
        <w:t>1040</w:t>
      </w:r>
      <w:r w:rsidR="00314FD8" w:rsidRPr="00AB7EAD">
        <w:rPr>
          <w:sz w:val="24"/>
          <w:szCs w:val="24"/>
        </w:rPr>
        <w:t xml:space="preserve"> </w:t>
      </w:r>
      <w:r w:rsidR="005370B1" w:rsidRPr="00AB7EAD">
        <w:rPr>
          <w:sz w:val="24"/>
          <w:szCs w:val="24"/>
        </w:rPr>
        <w:t xml:space="preserve">genes were uniquely identified by a single </w:t>
      </w:r>
      <w:r w:rsidR="00AB7EAD" w:rsidRPr="00AB7EAD">
        <w:rPr>
          <w:sz w:val="24"/>
          <w:szCs w:val="24"/>
        </w:rPr>
        <w:t xml:space="preserve">domestication </w:t>
      </w:r>
      <w:r w:rsidR="005370B1" w:rsidRPr="00AB7EAD">
        <w:rPr>
          <w:sz w:val="24"/>
          <w:szCs w:val="24"/>
        </w:rPr>
        <w:t xml:space="preserve">phenotype (Figure </w:t>
      </w:r>
      <w:r w:rsidR="00314FD8" w:rsidRPr="00AB7EAD">
        <w:rPr>
          <w:sz w:val="24"/>
          <w:szCs w:val="24"/>
        </w:rPr>
        <w:t>R</w:t>
      </w:r>
      <w:r w:rsidR="00314FD8">
        <w:rPr>
          <w:sz w:val="24"/>
          <w:szCs w:val="24"/>
        </w:rPr>
        <w:t>8C</w:t>
      </w:r>
      <w:r w:rsidR="005370B1" w:rsidRPr="00AB7EAD">
        <w:rPr>
          <w:sz w:val="24"/>
          <w:szCs w:val="24"/>
        </w:rPr>
        <w:t>).</w:t>
      </w:r>
      <w:r w:rsidR="005370B1">
        <w:rPr>
          <w:sz w:val="24"/>
          <w:szCs w:val="24"/>
        </w:rPr>
        <w:t xml:space="preserve"> </w:t>
      </w:r>
      <w:r w:rsidR="00726F6E">
        <w:rPr>
          <w:sz w:val="24"/>
          <w:szCs w:val="24"/>
        </w:rPr>
        <w:t xml:space="preserve">A total of </w:t>
      </w:r>
      <w:r w:rsidR="00314FD8">
        <w:rPr>
          <w:sz w:val="24"/>
          <w:szCs w:val="24"/>
        </w:rPr>
        <w:t xml:space="preserve">1935 </w:t>
      </w:r>
      <w:r w:rsidR="00726F6E">
        <w:rPr>
          <w:sz w:val="24"/>
          <w:szCs w:val="24"/>
        </w:rPr>
        <w:t>genes contained significant SNPs (&gt;99%</w:t>
      </w:r>
      <w:r w:rsidR="0031540A">
        <w:rPr>
          <w:sz w:val="24"/>
          <w:szCs w:val="24"/>
        </w:rPr>
        <w:t xml:space="preserve"> SNP within 2kb</w:t>
      </w:r>
      <w:r w:rsidR="00726F6E">
        <w:rPr>
          <w:sz w:val="24"/>
          <w:szCs w:val="24"/>
        </w:rPr>
        <w:t>) when studied for one or more of the domestication phenotypes</w:t>
      </w:r>
      <w:r w:rsidR="00861B3B">
        <w:rPr>
          <w:sz w:val="24"/>
          <w:szCs w:val="24"/>
        </w:rPr>
        <w:t xml:space="preserve"> (Table S1)</w:t>
      </w:r>
      <w:r w:rsidR="00726F6E">
        <w:rPr>
          <w:sz w:val="24"/>
          <w:szCs w:val="24"/>
        </w:rPr>
        <w:t>.</w:t>
      </w:r>
      <w:r w:rsidR="00841F5D">
        <w:rPr>
          <w:sz w:val="24"/>
          <w:szCs w:val="24"/>
        </w:rPr>
        <w:t xml:space="preserve"> These 1935 genes </w:t>
      </w:r>
      <w:r w:rsidR="00841F5D">
        <w:rPr>
          <w:sz w:val="24"/>
          <w:szCs w:val="24"/>
        </w:rPr>
        <w:lastRenderedPageBreak/>
        <w:t>represent a total of 723 functional categories as annotated. Of these, only 17 functions are significantly overrepresented (Fisher exact test, p=0.05</w:t>
      </w:r>
      <w:r w:rsidR="0031540A">
        <w:rPr>
          <w:sz w:val="24"/>
          <w:szCs w:val="24"/>
        </w:rPr>
        <w:t>; Table S1</w:t>
      </w:r>
      <w:r w:rsidR="00841F5D">
        <w:rPr>
          <w:sz w:val="24"/>
          <w:szCs w:val="24"/>
        </w:rPr>
        <w:t>) when compared to the whole-genome annotation of 14539 genes and 2539 functions.</w:t>
      </w:r>
      <w:r w:rsidR="00726F6E">
        <w:rPr>
          <w:sz w:val="24"/>
          <w:szCs w:val="24"/>
        </w:rPr>
        <w:t xml:space="preserve"> </w:t>
      </w:r>
      <w:r w:rsidR="00841F5D">
        <w:rPr>
          <w:sz w:val="24"/>
          <w:szCs w:val="24"/>
        </w:rPr>
        <w:t>These functional categories include enzymes, metal ion binding, transport, catalysis, signaling, gene silencing and mRNA splicing. None of the overrepresented functions include classical virulence or pathogenicity</w:t>
      </w:r>
      <w:r w:rsidR="00861B3B">
        <w:rPr>
          <w:sz w:val="24"/>
          <w:szCs w:val="24"/>
        </w:rPr>
        <w:t xml:space="preserve">. This </w:t>
      </w:r>
      <w:r w:rsidR="00363E39">
        <w:rPr>
          <w:sz w:val="24"/>
          <w:szCs w:val="24"/>
        </w:rPr>
        <w:t>suggests</w:t>
      </w:r>
      <w:r w:rsidR="00861B3B">
        <w:rPr>
          <w:sz w:val="24"/>
          <w:szCs w:val="24"/>
        </w:rPr>
        <w:t xml:space="preserve"> that most variation in </w:t>
      </w:r>
      <w:r w:rsidR="00D702E6" w:rsidRPr="00363E39">
        <w:rPr>
          <w:i/>
          <w:sz w:val="24"/>
          <w:szCs w:val="24"/>
        </w:rPr>
        <w:t>B</w:t>
      </w:r>
      <w:r w:rsidR="00D702E6">
        <w:rPr>
          <w:i/>
          <w:sz w:val="24"/>
          <w:szCs w:val="24"/>
        </w:rPr>
        <w:t>. cinerea</w:t>
      </w:r>
      <w:r w:rsidR="00D702E6">
        <w:rPr>
          <w:sz w:val="24"/>
          <w:szCs w:val="24"/>
        </w:rPr>
        <w:t xml:space="preserve"> </w:t>
      </w:r>
      <w:r w:rsidR="00861B3B">
        <w:rPr>
          <w:sz w:val="24"/>
          <w:szCs w:val="24"/>
        </w:rPr>
        <w:t xml:space="preserve">genetic control of virulence acts to change biochemistry in the pathogen.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7"/>
      <w:r w:rsidRPr="00CA4ECA">
        <w:rPr>
          <w:b/>
          <w:sz w:val="24"/>
          <w:szCs w:val="24"/>
        </w:rPr>
        <w:t>DISCUSSION</w:t>
      </w:r>
      <w:commentRangeEnd w:id="7"/>
      <w:r w:rsidR="006B6D32">
        <w:rPr>
          <w:rStyle w:val="CommentReference"/>
        </w:rPr>
        <w:commentReference w:id="7"/>
      </w:r>
    </w:p>
    <w:p w14:paraId="351881EF" w14:textId="77777777" w:rsidR="002504BF" w:rsidRDefault="002504BF" w:rsidP="00587041">
      <w:pPr>
        <w:rPr>
          <w:sz w:val="24"/>
          <w:szCs w:val="24"/>
        </w:rPr>
      </w:pPr>
    </w:p>
    <w:p w14:paraId="2A58029B" w14:textId="65399F8D" w:rsidR="005A4150" w:rsidRDefault="00E2127D" w:rsidP="00E2127D">
      <w:pPr>
        <w:spacing w:line="480" w:lineRule="auto"/>
        <w:rPr>
          <w:sz w:val="24"/>
          <w:szCs w:val="24"/>
        </w:rPr>
      </w:pPr>
      <w:r>
        <w:rPr>
          <w:sz w:val="24"/>
          <w:szCs w:val="24"/>
        </w:rPr>
        <w:tab/>
        <w:t xml:space="preserve">The genetics of plant resistance to generalist pathogens are mostly quantitative, depend upon pathogen genotype, and include many direct defense genes. </w:t>
      </w:r>
      <w:r w:rsidR="005538FD">
        <w:rPr>
          <w:sz w:val="24"/>
          <w:szCs w:val="24"/>
        </w:rPr>
        <w:t>Previous studies found a quantitative genetic basis of tomato {</w:t>
      </w:r>
      <w:proofErr w:type="spellStart"/>
      <w:r w:rsidR="005538FD">
        <w:rPr>
          <w:sz w:val="24"/>
          <w:szCs w:val="24"/>
        </w:rPr>
        <w:t>Finkers</w:t>
      </w:r>
      <w:proofErr w:type="spellEnd"/>
      <w:r w:rsidR="005538FD">
        <w:rPr>
          <w:sz w:val="24"/>
          <w:szCs w:val="24"/>
        </w:rPr>
        <w:t xml:space="preserve"> 2007} and Arabidopsis {Rowe 2008; Corwin 2016} resistance to </w:t>
      </w:r>
      <w:r w:rsidR="005538FD" w:rsidRPr="005538FD">
        <w:rPr>
          <w:i/>
          <w:sz w:val="24"/>
          <w:szCs w:val="24"/>
        </w:rPr>
        <w:t>B. cinerea</w:t>
      </w:r>
      <w:r w:rsidR="005538FD">
        <w:rPr>
          <w:sz w:val="24"/>
          <w:szCs w:val="24"/>
        </w:rPr>
        <w:t xml:space="preserve">. </w:t>
      </w:r>
      <w:r>
        <w:rPr>
          <w:sz w:val="24"/>
          <w:szCs w:val="24"/>
        </w:rPr>
        <w:t xml:space="preserve">Domestication is expected to reduce the genetic variation available for plant resistance to pathogens. </w:t>
      </w:r>
      <w:r w:rsidR="005538FD">
        <w:rPr>
          <w:sz w:val="24"/>
          <w:szCs w:val="24"/>
        </w:rPr>
        <w:t xml:space="preserve">Resistance to </w:t>
      </w:r>
      <w:r w:rsidR="005538FD" w:rsidRPr="005538FD">
        <w:rPr>
          <w:i/>
          <w:sz w:val="24"/>
          <w:szCs w:val="24"/>
        </w:rPr>
        <w:t>B. cinerea</w:t>
      </w:r>
      <w:r w:rsidR="005538FD">
        <w:rPr>
          <w:sz w:val="24"/>
          <w:szCs w:val="24"/>
        </w:rPr>
        <w:t xml:space="preserve"> varies between domesticated and wild tomato species {</w:t>
      </w:r>
      <w:proofErr w:type="spellStart"/>
      <w:r w:rsidR="005538FD">
        <w:rPr>
          <w:sz w:val="24"/>
          <w:szCs w:val="24"/>
        </w:rPr>
        <w:t>Egashira</w:t>
      </w:r>
      <w:proofErr w:type="spellEnd"/>
      <w:r w:rsidR="005538FD">
        <w:rPr>
          <w:sz w:val="24"/>
          <w:szCs w:val="24"/>
        </w:rPr>
        <w:t xml:space="preserve"> 2000; </w:t>
      </w:r>
      <w:proofErr w:type="spellStart"/>
      <w:r w:rsidR="005538FD">
        <w:rPr>
          <w:sz w:val="24"/>
          <w:szCs w:val="24"/>
        </w:rPr>
        <w:t>Nicot</w:t>
      </w:r>
      <w:proofErr w:type="spellEnd"/>
      <w:r w:rsidR="005538FD">
        <w:rPr>
          <w:sz w:val="24"/>
          <w:szCs w:val="24"/>
        </w:rPr>
        <w:t xml:space="preserve"> 2002; </w:t>
      </w:r>
      <w:proofErr w:type="spellStart"/>
      <w:r w:rsidR="005538FD">
        <w:rPr>
          <w:sz w:val="24"/>
          <w:szCs w:val="24"/>
        </w:rPr>
        <w:t>Guimaraes</w:t>
      </w:r>
      <w:proofErr w:type="spellEnd"/>
      <w:r w:rsidR="005538FD">
        <w:rPr>
          <w:sz w:val="24"/>
          <w:szCs w:val="24"/>
        </w:rPr>
        <w:t xml:space="preserve"> 2004; Ten Have 2007; </w:t>
      </w:r>
      <w:proofErr w:type="spellStart"/>
      <w:r w:rsidR="005538FD">
        <w:rPr>
          <w:sz w:val="24"/>
          <w:szCs w:val="24"/>
        </w:rPr>
        <w:t>Finkers</w:t>
      </w:r>
      <w:proofErr w:type="spellEnd"/>
      <w:r w:rsidR="005538FD">
        <w:rPr>
          <w:sz w:val="24"/>
          <w:szCs w:val="24"/>
        </w:rPr>
        <w:t xml:space="preserve"> 2008}, but it was previously unclear how </w:t>
      </w:r>
      <w:r w:rsidR="005538FD" w:rsidRPr="005538FD">
        <w:rPr>
          <w:i/>
          <w:sz w:val="24"/>
          <w:szCs w:val="24"/>
        </w:rPr>
        <w:t>B. cinerea</w:t>
      </w:r>
      <w:r w:rsidR="005538FD">
        <w:rPr>
          <w:sz w:val="24"/>
          <w:szCs w:val="24"/>
        </w:rPr>
        <w:t xml:space="preserve"> virulence responds to tomato domestication. </w:t>
      </w:r>
      <w:r>
        <w:rPr>
          <w:sz w:val="24"/>
          <w:szCs w:val="24"/>
        </w:rPr>
        <w:t xml:space="preserve">In this study we addressed the pathogen side of the contributions of genetic variation </w:t>
      </w:r>
      <w:r w:rsidR="00155EFE">
        <w:rPr>
          <w:sz w:val="24"/>
          <w:szCs w:val="24"/>
        </w:rPr>
        <w:t>to virulence</w:t>
      </w:r>
      <w:r>
        <w:rPr>
          <w:sz w:val="24"/>
          <w:szCs w:val="24"/>
        </w:rPr>
        <w:t xml:space="preserve">, in response to plant genotype and host domestication. </w:t>
      </w:r>
      <w:r w:rsidR="005538FD" w:rsidRPr="00155EFE">
        <w:rPr>
          <w:i/>
          <w:sz w:val="24"/>
          <w:szCs w:val="24"/>
        </w:rPr>
        <w:t>B. cinerea</w:t>
      </w:r>
      <w:r w:rsidR="005538FD">
        <w:rPr>
          <w:sz w:val="24"/>
          <w:szCs w:val="24"/>
        </w:rPr>
        <w:t xml:space="preserve"> virulence on tomato, as measured by lesion size, is a product of pathogen genotype, host genotype, and host domestication status.</w:t>
      </w:r>
      <w:r w:rsidR="00155EFE">
        <w:rPr>
          <w:sz w:val="24"/>
          <w:szCs w:val="24"/>
        </w:rPr>
        <w:t xml:space="preserve"> Tomato domestication affects virulence less than </w:t>
      </w:r>
      <w:proofErr w:type="gramStart"/>
      <w:r w:rsidR="00155EFE">
        <w:rPr>
          <w:sz w:val="24"/>
          <w:szCs w:val="24"/>
        </w:rPr>
        <w:t>expected,</w:t>
      </w:r>
      <w:proofErr w:type="gramEnd"/>
      <w:r w:rsidR="00155EFE">
        <w:rPr>
          <w:sz w:val="24"/>
          <w:szCs w:val="24"/>
        </w:rPr>
        <w:t xml:space="preserve"> we do not see evidence of a domestication bottleneck. We find little evidence for specialization of isolates to tomato, supporting the hypothesis that </w:t>
      </w:r>
      <w:r w:rsidR="00155EFE" w:rsidRPr="00155EFE">
        <w:rPr>
          <w:i/>
          <w:sz w:val="24"/>
          <w:szCs w:val="24"/>
        </w:rPr>
        <w:t>B. cinerea</w:t>
      </w:r>
      <w:r w:rsidR="00155EFE">
        <w:rPr>
          <w:sz w:val="24"/>
          <w:szCs w:val="24"/>
        </w:rPr>
        <w:t xml:space="preserve"> is a generalist at the isolate level. The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with </w:t>
      </w:r>
      <w:r w:rsidR="00155EFE">
        <w:rPr>
          <w:sz w:val="24"/>
          <w:szCs w:val="24"/>
        </w:rPr>
        <w:lastRenderedPageBreak/>
        <w:t>tomato genotype</w:t>
      </w:r>
      <w:r w:rsidR="005533EE">
        <w:rPr>
          <w:sz w:val="24"/>
          <w:szCs w:val="24"/>
        </w:rPr>
        <w:t xml:space="preserve"> and domestication status. Some</w:t>
      </w:r>
      <w:r w:rsidR="00155EFE">
        <w:rPr>
          <w:sz w:val="24"/>
          <w:szCs w:val="24"/>
        </w:rPr>
        <w:t xml:space="preserve"> genes contribute to virulen</w:t>
      </w:r>
      <w:r w:rsidR="005533EE">
        <w:rPr>
          <w:sz w:val="24"/>
          <w:szCs w:val="24"/>
        </w:rPr>
        <w:t xml:space="preserve">ce on most of the hosts tested, and we find some evidence for domestication-sensitive genes within </w:t>
      </w:r>
      <w:r w:rsidR="005533EE" w:rsidRPr="005533EE">
        <w:rPr>
          <w:i/>
          <w:sz w:val="24"/>
          <w:szCs w:val="24"/>
        </w:rPr>
        <w:t>B. cinerea</w:t>
      </w:r>
      <w:r w:rsidR="005533EE">
        <w:rPr>
          <w:sz w:val="24"/>
          <w:szCs w:val="24"/>
        </w:rPr>
        <w:t xml:space="preserve">. </w:t>
      </w: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0B0E459D" w:rsidR="00F60FC1" w:rsidRDefault="00847F0D" w:rsidP="006C499C">
      <w:pPr>
        <w:spacing w:line="480" w:lineRule="auto"/>
        <w:ind w:firstLine="720"/>
        <w:rPr>
          <w:sz w:val="24"/>
          <w:szCs w:val="24"/>
        </w:rPr>
      </w:pPr>
      <w:r>
        <w:rPr>
          <w:sz w:val="24"/>
          <w:szCs w:val="24"/>
        </w:rPr>
        <w:t xml:space="preserve">Our </w:t>
      </w:r>
      <w:r w:rsidR="009707C0">
        <w:rPr>
          <w:sz w:val="24"/>
          <w:szCs w:val="24"/>
        </w:rPr>
        <w:t xml:space="preserve">results provide evidence of a mild </w:t>
      </w:r>
      <w:r w:rsidR="007D27A1">
        <w:rPr>
          <w:sz w:val="24"/>
          <w:szCs w:val="24"/>
        </w:rPr>
        <w:t xml:space="preserve">host </w:t>
      </w:r>
      <w:r w:rsidR="009707C0">
        <w:rPr>
          <w:sz w:val="24"/>
          <w:szCs w:val="24"/>
        </w:rPr>
        <w:t xml:space="preserve">domestication effect on resistance to the generalist pathogen, </w:t>
      </w:r>
      <w:r w:rsidR="009707C0">
        <w:rPr>
          <w:i/>
          <w:sz w:val="24"/>
          <w:szCs w:val="24"/>
        </w:rPr>
        <w:t>Botrytis cinerea.</w:t>
      </w:r>
      <w:r w:rsidR="009707C0">
        <w:rPr>
          <w:sz w:val="24"/>
          <w:szCs w:val="24"/>
        </w:rPr>
        <w:t xml:space="preserve"> However, domestication status alone is a poor predictor of </w:t>
      </w:r>
      <w:r>
        <w:rPr>
          <w:sz w:val="24"/>
          <w:szCs w:val="24"/>
        </w:rPr>
        <w:t xml:space="preserve">a specific tomato </w:t>
      </w:r>
      <w:r w:rsidR="009707C0">
        <w:rPr>
          <w:sz w:val="24"/>
          <w:szCs w:val="24"/>
        </w:rPr>
        <w:t>host</w:t>
      </w:r>
      <w:r w:rsidR="00E1446F">
        <w:rPr>
          <w:sz w:val="24"/>
          <w:szCs w:val="24"/>
        </w:rPr>
        <w:t>’</w:t>
      </w:r>
      <w:r>
        <w:rPr>
          <w:sz w:val="24"/>
          <w:szCs w:val="24"/>
        </w:rPr>
        <w:t>s</w:t>
      </w:r>
      <w:r w:rsidR="009707C0">
        <w:rPr>
          <w:sz w:val="24"/>
          <w:szCs w:val="24"/>
        </w:rPr>
        <w:t xml:space="preserve"> </w:t>
      </w:r>
      <w:r>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plant domestication does affect </w:t>
      </w:r>
      <w:r>
        <w:rPr>
          <w:sz w:val="24"/>
          <w:szCs w:val="24"/>
        </w:rPr>
        <w:t xml:space="preserve">this </w:t>
      </w:r>
      <w:r w:rsidR="007D27A1">
        <w:rPr>
          <w:sz w:val="24"/>
          <w:szCs w:val="24"/>
        </w:rPr>
        <w:t>plant-</w:t>
      </w:r>
      <w:r w:rsidR="003B75F5">
        <w:rPr>
          <w:sz w:val="24"/>
          <w:szCs w:val="24"/>
        </w:rPr>
        <w:t xml:space="preserve">pathogen interaction, it is not the primary evolutionary force in defining </w:t>
      </w:r>
      <w:r>
        <w:rPr>
          <w:sz w:val="24"/>
          <w:szCs w:val="24"/>
        </w:rPr>
        <w:t xml:space="preserve">this </w:t>
      </w:r>
      <w:r w:rsidR="00E1446F">
        <w:rPr>
          <w:sz w:val="24"/>
          <w:szCs w:val="24"/>
        </w:rPr>
        <w:t>interaction</w:t>
      </w:r>
      <w:r w:rsidR="003B75F5">
        <w:rPr>
          <w:sz w:val="24"/>
          <w:szCs w:val="24"/>
        </w:rPr>
        <w:t xml:space="preserve">.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w:t>
      </w:r>
      <w:r w:rsidR="00DC14F4">
        <w:rPr>
          <w:sz w:val="24"/>
          <w:szCs w:val="24"/>
        </w:rPr>
        <w:t>This</w:t>
      </w:r>
      <w:r w:rsidR="006C499C">
        <w:rPr>
          <w:sz w:val="24"/>
          <w:szCs w:val="24"/>
        </w:rPr>
        <w:t xml:space="preserve"> </w:t>
      </w:r>
      <w:r w:rsidR="00AA35C0">
        <w:rPr>
          <w:sz w:val="24"/>
          <w:szCs w:val="24"/>
        </w:rPr>
        <w:t xml:space="preserve">effect of host domestication varies </w:t>
      </w:r>
      <w:r w:rsidR="00DC14F4">
        <w:rPr>
          <w:sz w:val="24"/>
          <w:szCs w:val="24"/>
        </w:rPr>
        <w:t xml:space="preserve">across the </w:t>
      </w:r>
      <w:r w:rsidR="00AA35C0" w:rsidRPr="00962D87">
        <w:rPr>
          <w:i/>
          <w:sz w:val="24"/>
          <w:szCs w:val="24"/>
        </w:rPr>
        <w:t xml:space="preserve">B. cinerea </w:t>
      </w:r>
      <w:r w:rsidR="00AA35C0">
        <w:rPr>
          <w:sz w:val="24"/>
          <w:szCs w:val="24"/>
        </w:rPr>
        <w:t>genotype</w:t>
      </w:r>
      <w:r w:rsidR="00DC14F4">
        <w:rPr>
          <w:sz w:val="24"/>
          <w:szCs w:val="24"/>
        </w:rPr>
        <w:t>s</w:t>
      </w:r>
      <w:r w:rsidR="00E1446F">
        <w:rPr>
          <w:sz w:val="24"/>
          <w:szCs w:val="24"/>
        </w:rPr>
        <w:t>,</w:t>
      </w:r>
      <w:r w:rsidR="00DC14F4">
        <w:rPr>
          <w:sz w:val="24"/>
          <w:szCs w:val="24"/>
        </w:rPr>
        <w:t xml:space="preserve"> and we were able to identify specific loci in the pathogen that control domestication sensitive virulence. T</w:t>
      </w:r>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48026B66" w14:textId="54328320" w:rsidR="00256FFF" w:rsidRPr="00E773AB" w:rsidRDefault="00962D87" w:rsidP="006C499C">
      <w:pPr>
        <w:spacing w:line="480" w:lineRule="auto"/>
        <w:ind w:firstLine="720"/>
        <w:rPr>
          <w:sz w:val="24"/>
          <w:szCs w:val="24"/>
        </w:rPr>
      </w:pPr>
      <w:r>
        <w:rPr>
          <w:sz w:val="24"/>
          <w:szCs w:val="24"/>
        </w:rPr>
        <w:t>Host domestication is theoretically expected to decrease resistance to pathogens as alleles are lost in the domestication bottleneck</w:t>
      </w:r>
      <w:r w:rsidR="00DC14F4">
        <w:rPr>
          <w:sz w:val="24"/>
          <w:szCs w:val="24"/>
        </w:rPr>
        <w:t xml:space="preserve"> as found for </w:t>
      </w:r>
      <w:r>
        <w:rPr>
          <w:sz w:val="24"/>
          <w:szCs w:val="24"/>
        </w:rPr>
        <w:t xml:space="preserve">specialist pathogens </w:t>
      </w:r>
      <w:commentRangeStart w:id="8"/>
      <w:r>
        <w:rPr>
          <w:sz w:val="24"/>
          <w:szCs w:val="24"/>
        </w:rPr>
        <w:t>[GIVE EXAMPLES]</w:t>
      </w:r>
      <w:commentRangeEnd w:id="8"/>
      <w:r w:rsidR="006C499C">
        <w:rPr>
          <w:rStyle w:val="CommentReference"/>
        </w:rPr>
        <w:commentReference w:id="8"/>
      </w:r>
      <w:r>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previous studies that explicitly show that there is a genotypic bottleneck within tomato domestication </w:t>
      </w:r>
      <w:r w:rsidR="009E425E">
        <w:rPr>
          <w:sz w:val="24"/>
          <w:szCs w:val="24"/>
        </w:rPr>
        <w:t>{Miller 1990</w:t>
      </w:r>
      <w:r w:rsidR="00CD7EB5">
        <w:rPr>
          <w:sz w:val="24"/>
          <w:szCs w:val="24"/>
        </w:rPr>
        <w:t>; Koenig 2013</w:t>
      </w:r>
      <w:r w:rsidR="009E425E">
        <w:rPr>
          <w:sz w:val="24"/>
          <w:szCs w:val="24"/>
        </w:rPr>
        <w:t>}</w:t>
      </w:r>
      <w:r w:rsidR="00DC14F4">
        <w:rPr>
          <w:sz w:val="24"/>
          <w:szCs w:val="24"/>
        </w:rPr>
        <w:t xml:space="preserve">. This suggests that at least for this generalist pathogen, the genetic bottleneck has not imparted a phenotypic bottleneck. One possible explanation is that resistance to this pathogen is so </w:t>
      </w:r>
      <w:r w:rsidR="00DC14F4">
        <w:rPr>
          <w:sz w:val="24"/>
          <w:szCs w:val="24"/>
        </w:rPr>
        <w:lastRenderedPageBreak/>
        <w:t>polygenic in the plant that our experiment is not sufficiently large to pick up this 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10C3AA6C"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xml:space="preserve">), and many SNPs, approximately </w:t>
      </w:r>
      <w:r w:rsidR="00A74267">
        <w:rPr>
          <w:sz w:val="24"/>
          <w:szCs w:val="24"/>
        </w:rPr>
        <w:t>1200</w:t>
      </w:r>
      <w:r w:rsidR="00102FE8">
        <w:rPr>
          <w:sz w:val="24"/>
          <w:szCs w:val="24"/>
        </w:rPr>
        <w:t xml:space="preserve"> – </w:t>
      </w:r>
      <w:r w:rsidR="00A74267">
        <w:rPr>
          <w:sz w:val="24"/>
          <w:szCs w:val="24"/>
        </w:rPr>
        <w:t>25,000</w:t>
      </w:r>
      <w:r w:rsidR="00102FE8">
        <w:rPr>
          <w:sz w:val="24"/>
          <w:szCs w:val="24"/>
        </w:rPr>
        <w:t xml:space="preserve">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sidR="00205DCE">
        <w:rPr>
          <w:sz w:val="24"/>
          <w:szCs w:val="24"/>
        </w:rPr>
        <w:t>This SNP effect estimate may be deflated, and number of contribut</w:t>
      </w:r>
      <w:r w:rsidR="001B4A61">
        <w:rPr>
          <w:sz w:val="24"/>
          <w:szCs w:val="24"/>
        </w:rPr>
        <w:t xml:space="preserve">ing SNPs inflated, if individual SNPs are sampling several different haplotypes in the regions associated with </w:t>
      </w:r>
      <w:r w:rsidR="001B4A61" w:rsidRPr="001B4A61">
        <w:rPr>
          <w:i/>
          <w:sz w:val="24"/>
          <w:szCs w:val="24"/>
        </w:rPr>
        <w:t>B. cinerea</w:t>
      </w:r>
      <w:r w:rsidR="001B4A61">
        <w:rPr>
          <w:sz w:val="24"/>
          <w:szCs w:val="24"/>
        </w:rPr>
        <w:t xml:space="preserve"> lesion size. </w:t>
      </w:r>
      <w:r>
        <w:rPr>
          <w:sz w:val="24"/>
          <w:szCs w:val="24"/>
        </w:rPr>
        <w:t xml:space="preserve">This </w:t>
      </w:r>
      <w:r w:rsidR="00EA0F7A">
        <w:rPr>
          <w:sz w:val="24"/>
          <w:szCs w:val="24"/>
        </w:rPr>
        <w:t xml:space="preserve">genetic architecture of virulence is distinctly different from specialist pathogens that often have one or a few large effect genes that control virulence </w:t>
      </w:r>
      <w:r w:rsidR="008C713C">
        <w:rPr>
          <w:sz w:val="24"/>
          <w:szCs w:val="24"/>
        </w:rPr>
        <w:t xml:space="preserve">{De </w:t>
      </w:r>
      <w:proofErr w:type="spellStart"/>
      <w:r w:rsidR="008C713C">
        <w:rPr>
          <w:sz w:val="24"/>
          <w:szCs w:val="24"/>
        </w:rPr>
        <w:t>Feyter</w:t>
      </w:r>
      <w:proofErr w:type="spellEnd"/>
      <w:r w:rsidR="008C713C">
        <w:rPr>
          <w:sz w:val="24"/>
          <w:szCs w:val="24"/>
        </w:rPr>
        <w:t xml:space="preserve"> 1992; </w:t>
      </w:r>
      <w:r w:rsidR="00A658A6">
        <w:rPr>
          <w:sz w:val="24"/>
          <w:szCs w:val="24"/>
        </w:rPr>
        <w:t>Keen 1992</w:t>
      </w:r>
      <w:r w:rsidR="00E4356C">
        <w:rPr>
          <w:sz w:val="24"/>
          <w:szCs w:val="24"/>
        </w:rPr>
        <w:t xml:space="preserve">; </w:t>
      </w:r>
      <w:proofErr w:type="spellStart"/>
      <w:r w:rsidR="00E4356C">
        <w:rPr>
          <w:sz w:val="24"/>
          <w:szCs w:val="24"/>
        </w:rPr>
        <w:t>Abramovitch</w:t>
      </w:r>
      <w:proofErr w:type="spellEnd"/>
      <w:r w:rsidR="00E4356C">
        <w:rPr>
          <w:sz w:val="24"/>
          <w:szCs w:val="24"/>
        </w:rPr>
        <w:t xml:space="preserve"> 2004; </w:t>
      </w:r>
      <w:proofErr w:type="spellStart"/>
      <w:r w:rsidR="00E4356C">
        <w:rPr>
          <w:sz w:val="24"/>
          <w:szCs w:val="24"/>
        </w:rPr>
        <w:t>Vleeshouwers</w:t>
      </w:r>
      <w:proofErr w:type="spellEnd"/>
      <w:r w:rsidR="00E4356C">
        <w:rPr>
          <w:sz w:val="24"/>
          <w:szCs w:val="24"/>
        </w:rPr>
        <w:t xml:space="preserve"> 2014; Boyd 2013</w:t>
      </w:r>
      <w:r w:rsidR="008C713C">
        <w:rPr>
          <w:sz w:val="24"/>
          <w:szCs w:val="24"/>
        </w:rPr>
        <w:t>}</w:t>
      </w:r>
      <w:r w:rsidR="00CF2CAF">
        <w:rPr>
          <w:sz w:val="24"/>
          <w:szCs w:val="24"/>
        </w:rPr>
        <w:t xml:space="preserve"> but see {</w:t>
      </w:r>
      <w:proofErr w:type="spellStart"/>
      <w:r w:rsidR="00CF2CAF">
        <w:rPr>
          <w:sz w:val="24"/>
          <w:szCs w:val="24"/>
        </w:rPr>
        <w:t>Lannou</w:t>
      </w:r>
      <w:proofErr w:type="spellEnd"/>
      <w:r w:rsidR="00CF2CAF">
        <w:rPr>
          <w:sz w:val="24"/>
          <w:szCs w:val="24"/>
        </w:rPr>
        <w:t xml:space="preserve"> 2012}. </w:t>
      </w:r>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r>
        <w:rPr>
          <w:sz w:val="24"/>
          <w:szCs w:val="24"/>
        </w:rPr>
        <w:t>.</w:t>
      </w:r>
      <w:r w:rsidR="009A5C4F">
        <w:rPr>
          <w:sz w:val="24"/>
          <w:szCs w:val="24"/>
        </w:rPr>
        <w:t xml:space="preserve"> </w:t>
      </w:r>
    </w:p>
    <w:p w14:paraId="7DD85E3E" w14:textId="1A7644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w:t>
      </w:r>
      <w:r>
        <w:rPr>
          <w:sz w:val="24"/>
          <w:szCs w:val="24"/>
        </w:rPr>
        <w:lastRenderedPageBreak/>
        <w:t>resistance against this pathogen. In contrast, we will likely need to work on breeding resistance through targeting entire</w:t>
      </w:r>
      <w:r w:rsidR="00F60FC1">
        <w:rPr>
          <w:sz w:val="24"/>
          <w:szCs w:val="24"/>
        </w:rPr>
        <w:t xml:space="preserve"> pathways or</w:t>
      </w:r>
      <w:r>
        <w:rPr>
          <w:sz w:val="24"/>
          <w:szCs w:val="24"/>
        </w:rPr>
        <w:t xml:space="preserve"> mechanisms. </w:t>
      </w:r>
      <w:r w:rsidR="00EA0F7A">
        <w:rPr>
          <w:sz w:val="24"/>
          <w:szCs w:val="24"/>
        </w:rPr>
        <w:t>T</w:t>
      </w:r>
      <w:r>
        <w:rPr>
          <w:sz w:val="24"/>
          <w:szCs w:val="24"/>
        </w:rPr>
        <w:t xml:space="preserve">o breed resistance to </w:t>
      </w:r>
      <w:r w:rsidR="00C54721" w:rsidRPr="007869D6">
        <w:rPr>
          <w:i/>
          <w:sz w:val="24"/>
          <w:szCs w:val="24"/>
        </w:rPr>
        <w:t>B</w:t>
      </w:r>
      <w:r w:rsidR="00C54721">
        <w:rPr>
          <w:i/>
          <w:sz w:val="24"/>
          <w:szCs w:val="24"/>
        </w:rPr>
        <w:t>.</w:t>
      </w:r>
      <w:r w:rsidR="00C54721" w:rsidRPr="007869D6">
        <w:rPr>
          <w:i/>
          <w:sz w:val="24"/>
          <w:szCs w:val="24"/>
        </w:rPr>
        <w:t xml:space="preserve"> </w:t>
      </w:r>
      <w:r w:rsidRPr="007869D6">
        <w:rPr>
          <w:i/>
          <w:sz w:val="24"/>
          <w:szCs w:val="24"/>
        </w:rPr>
        <w:t>cinerea</w:t>
      </w:r>
      <w:r>
        <w:rPr>
          <w:sz w:val="24"/>
          <w:szCs w:val="24"/>
        </w:rPr>
        <w:t xml:space="preserve"> or other generalist pathogens, it is likely necessary to </w:t>
      </w:r>
      <w:r w:rsidR="00EA0F7A">
        <w:rPr>
          <w:sz w:val="24"/>
          <w:szCs w:val="24"/>
        </w:rPr>
        <w:t>use</w:t>
      </w:r>
      <w:r>
        <w:rPr>
          <w:sz w:val="24"/>
          <w:szCs w:val="24"/>
        </w:rPr>
        <w:t xml:space="preserve"> a genetically variable </w:t>
      </w:r>
      <w:r w:rsidR="00EA0F7A">
        <w:rPr>
          <w:sz w:val="24"/>
          <w:szCs w:val="24"/>
        </w:rPr>
        <w:t xml:space="preserve">pathogen </w:t>
      </w:r>
      <w:r>
        <w:rPr>
          <w:sz w:val="24"/>
          <w:szCs w:val="24"/>
        </w:rPr>
        <w:t>population</w:t>
      </w:r>
      <w:r w:rsidR="00EA0F7A">
        <w:rPr>
          <w:sz w:val="24"/>
          <w:szCs w:val="24"/>
        </w:rPr>
        <w:t xml:space="preserve"> to properly phenotype the plant germplasm</w:t>
      </w:r>
      <w:r>
        <w:rPr>
          <w:sz w:val="24"/>
          <w:szCs w:val="24"/>
        </w:rPr>
        <w:t xml:space="preserve">. </w:t>
      </w:r>
      <w:r w:rsidR="001659E8">
        <w:rPr>
          <w:sz w:val="24"/>
          <w:szCs w:val="24"/>
        </w:rPr>
        <w:t xml:space="preserve">Our </w:t>
      </w:r>
      <w:r>
        <w:rPr>
          <w:sz w:val="24"/>
          <w:szCs w:val="24"/>
        </w:rPr>
        <w:t xml:space="preserve">study indicates </w:t>
      </w:r>
      <w:r w:rsidR="001659E8">
        <w:rPr>
          <w:sz w:val="24"/>
          <w:szCs w:val="24"/>
        </w:rPr>
        <w:t>the genetics of the specific host, the general domestication status</w:t>
      </w:r>
      <w:r w:rsidR="00E1446F">
        <w:rPr>
          <w:sz w:val="24"/>
          <w:szCs w:val="24"/>
        </w:rPr>
        <w:t>,</w:t>
      </w:r>
      <w:r w:rsidR="001659E8">
        <w:rPr>
          <w:sz w:val="24"/>
          <w:szCs w:val="24"/>
        </w:rPr>
        <w:t xml:space="preserve"> and the genetics of the pathogen will all combine to affect the estimated breeding value inferred from any experiment</w:t>
      </w:r>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to 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has sufficient resistance alleles and it is not </w:t>
      </w:r>
      <w:proofErr w:type="gramStart"/>
      <w:r w:rsidR="001659E8">
        <w:rPr>
          <w:sz w:val="24"/>
          <w:szCs w:val="24"/>
        </w:rPr>
        <w:t>necessary  to</w:t>
      </w:r>
      <w:proofErr w:type="gramEnd"/>
      <w:r w:rsidR="001659E8">
        <w:rPr>
          <w:sz w:val="24"/>
          <w:szCs w:val="24"/>
        </w:rPr>
        <w:t xml:space="preserve"> </w:t>
      </w:r>
      <w:proofErr w:type="spellStart"/>
      <w:r>
        <w:rPr>
          <w:sz w:val="24"/>
          <w:szCs w:val="24"/>
        </w:rPr>
        <w:t>introgress</w:t>
      </w:r>
      <w:proofErr w:type="spellEnd"/>
      <w:r>
        <w:rPr>
          <w:sz w:val="24"/>
          <w:szCs w:val="24"/>
        </w:rPr>
        <w:t xml:space="preserve">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6B301250" w:rsidR="006158B2" w:rsidRDefault="00A63631" w:rsidP="00660515">
      <w:pPr>
        <w:spacing w:line="480" w:lineRule="auto"/>
        <w:rPr>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w:t>
      </w:r>
      <w:r w:rsidR="00C5620F">
        <w:rPr>
          <w:sz w:val="24"/>
          <w:szCs w:val="24"/>
        </w:rPr>
        <w:t xml:space="preserve"> protein degradation and transport</w:t>
      </w:r>
      <w:r w:rsidR="009A2734">
        <w:rPr>
          <w:sz w:val="24"/>
          <w:szCs w:val="24"/>
        </w:rPr>
        <w:t>.</w:t>
      </w:r>
      <w:r>
        <w:rPr>
          <w:sz w:val="24"/>
          <w:szCs w:val="24"/>
        </w:rPr>
        <w:t xml:space="preserve"> The classic qualitative resistance pathways of pathogen sensing (receptors) and signaling (immune 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w:t>
      </w:r>
      <w:r w:rsidR="00765216" w:rsidRPr="000328E8">
        <w:rPr>
          <w:i/>
          <w:sz w:val="24"/>
          <w:szCs w:val="24"/>
        </w:rPr>
        <w:t xml:space="preserve">B. cinerea </w:t>
      </w:r>
      <w:r w:rsidR="00765216">
        <w:rPr>
          <w:sz w:val="24"/>
          <w:szCs w:val="24"/>
        </w:rPr>
        <w:lastRenderedPageBreak/>
        <w:t xml:space="preserve">virulence </w:t>
      </w:r>
      <w:r w:rsidR="00C5620F">
        <w:rPr>
          <w:sz w:val="24"/>
          <w:szCs w:val="24"/>
        </w:rPr>
        <w:t>{Corwin 2017}</w:t>
      </w:r>
      <w:r w:rsidR="00765216">
        <w:rPr>
          <w:sz w:val="24"/>
          <w:szCs w:val="24"/>
        </w:rPr>
        <w:t>. Further, our identif</w:t>
      </w:r>
      <w:r w:rsidR="0012005A">
        <w:rPr>
          <w:sz w:val="24"/>
          <w:szCs w:val="24"/>
        </w:rPr>
        <w:t>i</w:t>
      </w:r>
      <w:r w:rsidR="00765216">
        <w:rPr>
          <w:sz w:val="24"/>
          <w:szCs w:val="24"/>
        </w:rPr>
        <w:t xml:space="preserve">ed loci did not include any known virulence loci, such as NEPs, or </w:t>
      </w:r>
      <w:proofErr w:type="spellStart"/>
      <w:r w:rsidR="00765216">
        <w:rPr>
          <w:sz w:val="24"/>
          <w:szCs w:val="24"/>
        </w:rPr>
        <w:t>PGs.</w:t>
      </w:r>
      <w:proofErr w:type="spellEnd"/>
      <w:r w:rsidR="00765216">
        <w:rPr>
          <w:sz w:val="24"/>
          <w:szCs w:val="24"/>
        </w:rPr>
        <w:t xml:space="preserve"> </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5262FE14" w:rsidR="00CB0B18" w:rsidRDefault="00CB0B18" w:rsidP="00660515">
      <w:pPr>
        <w:spacing w:line="480" w:lineRule="auto"/>
        <w:rPr>
          <w:sz w:val="24"/>
          <w:szCs w:val="24"/>
        </w:rPr>
      </w:pPr>
      <w:r>
        <w:rPr>
          <w:sz w:val="24"/>
          <w:szCs w:val="24"/>
        </w:rPr>
        <w:tab/>
        <w:t xml:space="preserve">This is one of the first studies examining the contributions of natural genetic variation to quantitative virulence in a plant pathogen, and the first explicit test comparing the effects of tomato domestication to tomato accession variation on pathogen virulence. We find that </w:t>
      </w:r>
      <w:r w:rsidRPr="00CB0B18">
        <w:rPr>
          <w:i/>
          <w:sz w:val="24"/>
          <w:szCs w:val="24"/>
        </w:rPr>
        <w:t>B. cinerea</w:t>
      </w:r>
      <w:r>
        <w:rPr>
          <w:sz w:val="24"/>
          <w:szCs w:val="24"/>
        </w:rPr>
        <w:t xml:space="preserve"> has a highly quantitative genetic basis of virulence on tomato, which is dominated by pathogen effects but also responds to tomato genotype and domestication. This study is only a single test of the </w:t>
      </w:r>
      <w:r w:rsidRPr="00CB0B18">
        <w:rPr>
          <w:i/>
          <w:sz w:val="24"/>
          <w:szCs w:val="24"/>
        </w:rPr>
        <w:t>B. cinerea</w:t>
      </w:r>
      <w:r>
        <w:rPr>
          <w:sz w:val="24"/>
          <w:szCs w:val="24"/>
        </w:rPr>
        <w:t xml:space="preserve"> response to host domestication; it remains to be seen how </w:t>
      </w:r>
      <w:r w:rsidRPr="00CB0B18">
        <w:rPr>
          <w:i/>
          <w:sz w:val="24"/>
          <w:szCs w:val="24"/>
        </w:rPr>
        <w:t>B. cinerea</w:t>
      </w:r>
      <w:r>
        <w:rPr>
          <w:sz w:val="24"/>
          <w:szCs w:val="24"/>
        </w:rPr>
        <w:t xml:space="preserve"> virulence responds to domestication more broadly. By extending future work to test additional domestication events, we may identify whether there is a consistent genetic basis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commentRangeStart w:id="9"/>
      <w:r>
        <w:rPr>
          <w:b/>
          <w:sz w:val="24"/>
          <w:szCs w:val="24"/>
        </w:rPr>
        <w:t>FIGURES</w:t>
      </w:r>
      <w:commentRangeEnd w:id="9"/>
      <w:r w:rsidR="00F84BF6">
        <w:rPr>
          <w:rStyle w:val="CommentReference"/>
        </w:rPr>
        <w:commentReference w:id="9"/>
      </w:r>
    </w:p>
    <w:p w14:paraId="51193EDF" w14:textId="6775AE43" w:rsidR="000D40EF" w:rsidRDefault="000D40EF" w:rsidP="0039444C">
      <w:pPr>
        <w:rPr>
          <w:sz w:val="24"/>
          <w:szCs w:val="24"/>
        </w:rPr>
      </w:pPr>
      <w:r>
        <w:rPr>
          <w:sz w:val="24"/>
          <w:szCs w:val="24"/>
        </w:rPr>
        <w:t xml:space="preserve">Table R1. </w:t>
      </w:r>
      <w:proofErr w:type="gramStart"/>
      <w:r w:rsidR="00D20BC2">
        <w:rPr>
          <w:sz w:val="24"/>
          <w:szCs w:val="24"/>
        </w:rPr>
        <w:t xml:space="preserve">Results of ANOVA from GLM of </w:t>
      </w:r>
      <w:r w:rsidR="00D702E6">
        <w:rPr>
          <w:i/>
          <w:sz w:val="24"/>
          <w:szCs w:val="24"/>
        </w:rPr>
        <w:t>B.</w:t>
      </w:r>
      <w:r w:rsidR="00D20BC2">
        <w:rPr>
          <w:i/>
          <w:sz w:val="24"/>
          <w:szCs w:val="24"/>
        </w:rPr>
        <w:t xml:space="preserve"> cinerea</w:t>
      </w:r>
      <w:r w:rsidR="00D20BC2">
        <w:rPr>
          <w:sz w:val="24"/>
          <w:szCs w:val="24"/>
        </w:rPr>
        <w:t xml:space="preserve"> lesion area.</w:t>
      </w:r>
      <w:proofErr w:type="gramEnd"/>
      <w:r w:rsidR="00D20BC2">
        <w:rPr>
          <w:sz w:val="24"/>
          <w:szCs w:val="24"/>
        </w:rPr>
        <w:t xml:space="preserve">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 xml:space="preserve">S. </w:t>
      </w:r>
      <w:proofErr w:type="spellStart"/>
      <w:r w:rsidR="00D20BC2" w:rsidRPr="00D20BC2">
        <w:rPr>
          <w:i/>
          <w:sz w:val="24"/>
          <w:szCs w:val="24"/>
        </w:rPr>
        <w:t>lycopersicum</w:t>
      </w:r>
      <w:proofErr w:type="spellEnd"/>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71ADA0E4" w14:textId="2845041F" w:rsidR="00021031" w:rsidRPr="00D20BC2" w:rsidRDefault="00021031" w:rsidP="0039444C">
      <w:pPr>
        <w:rPr>
          <w:sz w:val="24"/>
          <w:szCs w:val="24"/>
        </w:rPr>
      </w:pPr>
      <w:r>
        <w:rPr>
          <w:sz w:val="24"/>
          <w:szCs w:val="24"/>
        </w:rPr>
        <w:br/>
        <w:t xml:space="preserve">Table R2. Results of Wilcoxon signed-rank test for comparison of mean </w:t>
      </w:r>
      <w:r w:rsidRPr="00021031">
        <w:rPr>
          <w:i/>
          <w:sz w:val="24"/>
          <w:szCs w:val="24"/>
        </w:rPr>
        <w:t>B. cinerea</w:t>
      </w:r>
      <w:r>
        <w:rPr>
          <w:sz w:val="24"/>
          <w:szCs w:val="24"/>
        </w:rPr>
        <w:t xml:space="preserve"> lesion area on pairs of plant genotypes. </w:t>
      </w:r>
      <w:commentRangeStart w:id="10"/>
      <w:r>
        <w:rPr>
          <w:sz w:val="24"/>
          <w:szCs w:val="24"/>
        </w:rPr>
        <w:t>P-values are FDR corrected; bold text indicates significance at p&lt;0.01 after correction, italicized text indicates non-significant.</w:t>
      </w:r>
      <w:commentRangeEnd w:id="10"/>
      <w:r w:rsidR="00021A50">
        <w:rPr>
          <w:rStyle w:val="CommentReference"/>
        </w:rPr>
        <w:commentReference w:id="10"/>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proofErr w:type="gramStart"/>
      <w:r w:rsidRPr="004B7C6E">
        <w:rPr>
          <w:i/>
          <w:sz w:val="24"/>
          <w:szCs w:val="24"/>
        </w:rPr>
        <w:t>Botrytis cinerea</w:t>
      </w:r>
      <w:r>
        <w:rPr>
          <w:sz w:val="24"/>
          <w:szCs w:val="24"/>
        </w:rPr>
        <w:t xml:space="preserve"> x tomato detached leaf assay and digital image analysis.</w:t>
      </w:r>
      <w:proofErr w:type="gramEnd"/>
      <w:r>
        <w:rPr>
          <w:sz w:val="24"/>
          <w:szCs w:val="24"/>
        </w:rPr>
        <w:t xml:space="preserve"> Individual tomato leaflets of 6 </w:t>
      </w:r>
      <w:r w:rsidRPr="00DD5179">
        <w:rPr>
          <w:i/>
          <w:sz w:val="24"/>
          <w:szCs w:val="24"/>
        </w:rPr>
        <w:t xml:space="preserve">S. </w:t>
      </w:r>
      <w:proofErr w:type="spellStart"/>
      <w:r w:rsidRPr="00DD5179">
        <w:rPr>
          <w:i/>
          <w:sz w:val="24"/>
          <w:szCs w:val="24"/>
        </w:rPr>
        <w:t>lycopersicum</w:t>
      </w:r>
      <w:proofErr w:type="spellEnd"/>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27ADC71E"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proofErr w:type="gramStart"/>
      <w:r>
        <w:rPr>
          <w:sz w:val="24"/>
          <w:szCs w:val="24"/>
        </w:rPr>
        <w:t>Relative susceptibility of tomato genotypes to</w:t>
      </w:r>
      <w:r w:rsidRPr="00B94144">
        <w:rPr>
          <w:i/>
          <w:sz w:val="24"/>
          <w:szCs w:val="24"/>
        </w:rPr>
        <w:t xml:space="preserve"> B. cinerea </w:t>
      </w:r>
      <w:r>
        <w:rPr>
          <w:sz w:val="24"/>
          <w:szCs w:val="24"/>
        </w:rPr>
        <w:t>infection.</w:t>
      </w:r>
      <w:proofErr w:type="gramEnd"/>
      <w:r>
        <w:rPr>
          <w:sz w:val="24"/>
          <w:szCs w:val="24"/>
        </w:rPr>
        <w:t xml:space="preserve"> </w:t>
      </w:r>
      <w:r w:rsidRPr="00572481">
        <w:rPr>
          <w:sz w:val="24"/>
          <w:szCs w:val="24"/>
        </w:rPr>
        <w:t xml:space="preserve">Violin plots </w:t>
      </w:r>
      <w:r>
        <w:rPr>
          <w:sz w:val="24"/>
          <w:szCs w:val="24"/>
        </w:rPr>
        <w:t xml:space="preserve">are </w:t>
      </w:r>
      <w:r w:rsidRPr="00572481">
        <w:rPr>
          <w:sz w:val="24"/>
          <w:szCs w:val="24"/>
        </w:rPr>
        <w:t xml:space="preserve">of lesion size due to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50BCA071"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w:t>
      </w:r>
      <w:r w:rsidR="00D702E6">
        <w:rPr>
          <w:i/>
          <w:sz w:val="24"/>
          <w:szCs w:val="24"/>
        </w:rPr>
        <w:t>otrytis</w:t>
      </w:r>
      <w:r w:rsidR="00D702E6" w:rsidRPr="00054871">
        <w:rPr>
          <w:i/>
          <w:sz w:val="24"/>
          <w:szCs w:val="24"/>
        </w:rPr>
        <w:t xml:space="preserve"> </w:t>
      </w:r>
      <w:r w:rsidRPr="00054871">
        <w:rPr>
          <w:i/>
          <w:sz w:val="24"/>
          <w:szCs w:val="24"/>
        </w:rPr>
        <w:t>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3E1A4B9A" w:rsidR="0039444C" w:rsidRDefault="0039444C" w:rsidP="0039444C">
      <w:pPr>
        <w:rPr>
          <w:sz w:val="24"/>
          <w:szCs w:val="24"/>
        </w:rPr>
      </w:pPr>
      <w:r w:rsidRPr="00572481">
        <w:rPr>
          <w:sz w:val="24"/>
          <w:szCs w:val="24"/>
        </w:rPr>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isolate across hosts.  A is a plot of all isolates, B-</w:t>
      </w:r>
      <w:r w:rsidR="00865EDB">
        <w:rPr>
          <w:sz w:val="24"/>
          <w:szCs w:val="24"/>
        </w:rPr>
        <w:t>F</w:t>
      </w:r>
      <w:r>
        <w:rPr>
          <w:sz w:val="24"/>
          <w:szCs w:val="24"/>
        </w:rPr>
        <w:t xml:space="preserve"> highlight a subset of isolates. B is B05.10, C is the 10 most highly-virulent isolates, D is the 10 most saprophytic (low-virulence) isolates, </w:t>
      </w:r>
      <w:r w:rsidR="00A91DC7">
        <w:rPr>
          <w:sz w:val="24"/>
          <w:szCs w:val="24"/>
        </w:rPr>
        <w:t>E</w:t>
      </w:r>
      <w:r>
        <w:rPr>
          <w:sz w:val="24"/>
          <w:szCs w:val="24"/>
        </w:rPr>
        <w:t xml:space="preserve"> is 5 isolates collected from tomato tissue, </w:t>
      </w:r>
      <w:proofErr w:type="gramStart"/>
      <w:r w:rsidR="00A91DC7">
        <w:rPr>
          <w:sz w:val="24"/>
          <w:szCs w:val="24"/>
        </w:rPr>
        <w:t>F</w:t>
      </w:r>
      <w:proofErr w:type="gramEnd"/>
      <w:r>
        <w:rPr>
          <w:sz w:val="24"/>
          <w:szCs w:val="24"/>
        </w:rPr>
        <w:t xml:space="preserve"> is </w:t>
      </w:r>
      <w:r w:rsidR="00865EDB">
        <w:rPr>
          <w:sz w:val="24"/>
          <w:szCs w:val="24"/>
        </w:rPr>
        <w:t>2</w:t>
      </w:r>
      <w:r>
        <w:rPr>
          <w:sz w:val="24"/>
          <w:szCs w:val="24"/>
        </w:rPr>
        <w:t xml:space="preserve"> domestication-sensitive isolates. </w:t>
      </w:r>
    </w:p>
    <w:p w14:paraId="5E920F26" w14:textId="77777777" w:rsidR="0039444C" w:rsidRDefault="0039444C" w:rsidP="0039444C">
      <w:pPr>
        <w:rPr>
          <w:sz w:val="24"/>
          <w:szCs w:val="24"/>
        </w:rPr>
      </w:pPr>
    </w:p>
    <w:p w14:paraId="14485201" w14:textId="6F63EC85"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w:t>
      </w:r>
      <w:r w:rsidR="00533C07">
        <w:rPr>
          <w:i/>
          <w:sz w:val="24"/>
          <w:szCs w:val="24"/>
        </w:rPr>
        <w:t>otrytis</w:t>
      </w:r>
      <w:r w:rsidR="00533C07" w:rsidRPr="0092184C">
        <w:rPr>
          <w:i/>
          <w:sz w:val="24"/>
          <w:szCs w:val="24"/>
        </w:rPr>
        <w:t xml:space="preserve"> </w:t>
      </w:r>
      <w:r w:rsidRPr="0092184C">
        <w:rPr>
          <w:i/>
          <w:sz w:val="24"/>
          <w:szCs w:val="24"/>
        </w:rPr>
        <w:t>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w:t>
      </w:r>
      <w:r w:rsidR="000328E8">
        <w:rPr>
          <w:sz w:val="24"/>
          <w:szCs w:val="24"/>
        </w:rPr>
        <w:t>size SNPs &gt; 99</w:t>
      </w:r>
      <w:r>
        <w:rPr>
          <w:sz w:val="24"/>
          <w:szCs w:val="24"/>
        </w:rPr>
        <w:t xml:space="preserve">% threshold across multiple host plant phenotypes. Chromosomes are differentiated by shading. Frequency is number of phenotypes in which the SNP exceeds the threshold. </w:t>
      </w:r>
      <w:r w:rsidR="00E160CF">
        <w:rPr>
          <w:sz w:val="24"/>
          <w:szCs w:val="24"/>
        </w:rPr>
        <w:t xml:space="preserve">Vertical </w:t>
      </w:r>
      <w:r w:rsidR="000328E8">
        <w:rPr>
          <w:sz w:val="24"/>
          <w:szCs w:val="24"/>
        </w:rPr>
        <w:t xml:space="preserve">dotted </w:t>
      </w:r>
      <w:r w:rsidR="00E160CF">
        <w:rPr>
          <w:sz w:val="24"/>
          <w:szCs w:val="24"/>
        </w:rPr>
        <w:t xml:space="preserve">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1E60F757" w14:textId="77777777" w:rsidR="0039444C" w:rsidRDefault="0039444C" w:rsidP="0039444C">
      <w:pPr>
        <w:rPr>
          <w:sz w:val="24"/>
          <w:szCs w:val="24"/>
        </w:rPr>
      </w:pPr>
    </w:p>
    <w:p w14:paraId="08FD789C" w14:textId="59373FB3" w:rsidR="0039444C" w:rsidRDefault="0039444C" w:rsidP="0039444C">
      <w:pPr>
        <w:rPr>
          <w:sz w:val="24"/>
          <w:szCs w:val="24"/>
        </w:rPr>
      </w:pPr>
      <w:r>
        <w:rPr>
          <w:sz w:val="24"/>
          <w:szCs w:val="24"/>
        </w:rPr>
        <w:t>Figure R</w:t>
      </w:r>
      <w:r w:rsidR="007C68FC">
        <w:rPr>
          <w:sz w:val="24"/>
          <w:szCs w:val="24"/>
        </w:rPr>
        <w:t>7</w:t>
      </w:r>
      <w:r>
        <w:rPr>
          <w:sz w:val="24"/>
          <w:szCs w:val="24"/>
        </w:rPr>
        <w:t xml:space="preserve">. </w:t>
      </w:r>
      <w:proofErr w:type="gramStart"/>
      <w:r>
        <w:rPr>
          <w:sz w:val="24"/>
          <w:szCs w:val="24"/>
        </w:rPr>
        <w:t>Overlap in lesion size SNPs &gt; 99% across individual</w:t>
      </w:r>
      <w:r w:rsidR="00416136">
        <w:rPr>
          <w:sz w:val="24"/>
          <w:szCs w:val="24"/>
        </w:rPr>
        <w:t xml:space="preserve"> hosts</w:t>
      </w:r>
      <w:r>
        <w:rPr>
          <w:sz w:val="24"/>
          <w:szCs w:val="24"/>
        </w:rPr>
        <w:t>.</w:t>
      </w:r>
      <w:proofErr w:type="gramEnd"/>
      <w:r>
        <w:rPr>
          <w:sz w:val="24"/>
          <w:szCs w:val="24"/>
        </w:rPr>
        <w:t xml:space="preserve"> </w:t>
      </w:r>
      <w:r w:rsidR="00817719">
        <w:rPr>
          <w:sz w:val="24"/>
          <w:szCs w:val="24"/>
        </w:rPr>
        <w:t xml:space="preserve">A: Count of SNPS &gt; 99% in common across individual plant hosts. B: </w:t>
      </w:r>
      <w:r w:rsidR="007B4EA6">
        <w:rPr>
          <w:sz w:val="24"/>
          <w:szCs w:val="24"/>
        </w:rPr>
        <w:t xml:space="preserve">Overlap in </w:t>
      </w:r>
      <w:r w:rsidR="00411592">
        <w:rPr>
          <w:sz w:val="24"/>
          <w:szCs w:val="24"/>
        </w:rPr>
        <w:t>genes with SNPs &gt;99% thres</w:t>
      </w:r>
      <w:r w:rsidR="00F84BF6">
        <w:rPr>
          <w:sz w:val="24"/>
          <w:szCs w:val="24"/>
        </w:rPr>
        <w:t>hold within 2kb, across plant genotypes.</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35CED36E" w14:textId="77777777" w:rsidR="00416136" w:rsidRDefault="00416136" w:rsidP="00473ACC">
      <w:pPr>
        <w:spacing w:line="480" w:lineRule="auto"/>
        <w:rPr>
          <w:sz w:val="24"/>
          <w:szCs w:val="24"/>
        </w:rPr>
      </w:pPr>
    </w:p>
    <w:p w14:paraId="2E768C51" w14:textId="77777777" w:rsidR="00416136" w:rsidRDefault="00416136" w:rsidP="00473ACC">
      <w:pPr>
        <w:spacing w:line="480" w:lineRule="auto"/>
        <w:rPr>
          <w:sz w:val="24"/>
          <w:szCs w:val="24"/>
        </w:rPr>
      </w:pPr>
    </w:p>
    <w:p w14:paraId="1DCEEC10" w14:textId="77777777" w:rsidR="00416136" w:rsidRPr="00416136" w:rsidRDefault="00416136" w:rsidP="00416136">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Pr="00416136">
        <w:t xml:space="preserve">Atwell, S., J. Corwin, N. Soltis, A. Subedy, K. Denby and D. J. Kliebenstein (2015). "Whole genome resequencing of Botrytis cinerea isolates identifies high levels of standing diversity." </w:t>
      </w:r>
      <w:r w:rsidRPr="00416136">
        <w:rPr>
          <w:u w:val="single"/>
        </w:rPr>
        <w:t>Frontiers in microbiology</w:t>
      </w:r>
      <w:r w:rsidRPr="00416136">
        <w:t xml:space="preserve"> </w:t>
      </w:r>
      <w:r w:rsidRPr="00416136">
        <w:rPr>
          <w:b/>
        </w:rPr>
        <w:t>6</w:t>
      </w:r>
      <w:r w:rsidRPr="00416136">
        <w:t>: 996.</w:t>
      </w:r>
    </w:p>
    <w:p w14:paraId="0D0E351E" w14:textId="77777777" w:rsidR="00416136" w:rsidRPr="00416136" w:rsidRDefault="00416136" w:rsidP="00416136">
      <w:pPr>
        <w:pStyle w:val="EndNoteBibliography"/>
      </w:pPr>
      <w:r w:rsidRPr="00416136">
        <w:t xml:space="preserve">Bai, Y. and P. Lindhout (2007). "Domestication and breeding of tomatoes: what have we gained and what can we gain in the future?" </w:t>
      </w:r>
      <w:r w:rsidRPr="00416136">
        <w:rPr>
          <w:u w:val="single"/>
        </w:rPr>
        <w:t>Annals of botany</w:t>
      </w:r>
      <w:r w:rsidRPr="00416136">
        <w:t xml:space="preserve"> </w:t>
      </w:r>
      <w:r w:rsidRPr="00416136">
        <w:rPr>
          <w:b/>
        </w:rPr>
        <w:t>100</w:t>
      </w:r>
      <w:r w:rsidRPr="00416136">
        <w:t>(5): 1085-1094.</w:t>
      </w:r>
    </w:p>
    <w:p w14:paraId="556379E9" w14:textId="77777777" w:rsidR="00416136" w:rsidRPr="00416136" w:rsidRDefault="00416136" w:rsidP="00416136">
      <w:pPr>
        <w:pStyle w:val="EndNoteBibliography"/>
      </w:pPr>
      <w:r w:rsidRPr="00416136">
        <w:lastRenderedPageBreak/>
        <w:t xml:space="preserve">Corwin, J. A., D. Copeland, J. Feusier, A. Subedy, R. Eshbaugh, C. Palmer, J. Maloof and D. J. Kliebenstein (2016). "The quantitative basis of the Arabidopsis innate immune system to endemic pathogens depends on pathogen genetics." </w:t>
      </w:r>
      <w:r w:rsidRPr="00416136">
        <w:rPr>
          <w:u w:val="single"/>
        </w:rPr>
        <w:t>PLoS Genet</w:t>
      </w:r>
      <w:r w:rsidRPr="00416136">
        <w:t xml:space="preserve"> </w:t>
      </w:r>
      <w:r w:rsidRPr="00416136">
        <w:rPr>
          <w:b/>
        </w:rPr>
        <w:t>12</w:t>
      </w:r>
      <w:r w:rsidRPr="00416136">
        <w:t>(2): e1005789.</w:t>
      </w:r>
    </w:p>
    <w:p w14:paraId="05B52778" w14:textId="77777777" w:rsidR="00416136" w:rsidRPr="00416136" w:rsidRDefault="00416136" w:rsidP="00416136">
      <w:pPr>
        <w:pStyle w:val="EndNoteBibliography"/>
      </w:pPr>
      <w:r w:rsidRPr="00416136">
        <w:t xml:space="preserve">Doebley, J. F., B. S. Gaut and B. D. Smith (2006). "The molecular genetics of crop domestication." </w:t>
      </w:r>
      <w:r w:rsidRPr="00416136">
        <w:rPr>
          <w:u w:val="single"/>
        </w:rPr>
        <w:t>Cell</w:t>
      </w:r>
      <w:r w:rsidRPr="00416136">
        <w:t xml:space="preserve"> </w:t>
      </w:r>
      <w:r w:rsidRPr="00416136">
        <w:rPr>
          <w:b/>
        </w:rPr>
        <w:t>127</w:t>
      </w:r>
      <w:r w:rsidRPr="00416136">
        <w:t>(7): 1309-1321.</w:t>
      </w:r>
    </w:p>
    <w:p w14:paraId="5604ACE6" w14:textId="77777777" w:rsidR="00416136" w:rsidRPr="00416136" w:rsidRDefault="00416136" w:rsidP="00416136">
      <w:pPr>
        <w:pStyle w:val="EndNoteBibliography"/>
      </w:pPr>
      <w:r w:rsidRPr="00416136">
        <w:t xml:space="preserve">Doran, A. G. and C. J. Creevey (2013). "Snpdat: Easy and rapid annotation of results from de novo snp discovery projects for model and non-model organisms." </w:t>
      </w:r>
      <w:r w:rsidRPr="00416136">
        <w:rPr>
          <w:u w:val="single"/>
        </w:rPr>
        <w:t>BMC bioinformatics</w:t>
      </w:r>
      <w:r w:rsidRPr="00416136">
        <w:t xml:space="preserve"> </w:t>
      </w:r>
      <w:r w:rsidRPr="00416136">
        <w:rPr>
          <w:b/>
        </w:rPr>
        <w:t>14</w:t>
      </w:r>
      <w:r w:rsidRPr="00416136">
        <w:t>(1): 45.</w:t>
      </w:r>
    </w:p>
    <w:p w14:paraId="68A727F5" w14:textId="77777777" w:rsidR="00416136" w:rsidRPr="00416136" w:rsidRDefault="00416136" w:rsidP="00416136">
      <w:pPr>
        <w:pStyle w:val="EndNoteBibliography"/>
      </w:pPr>
      <w:r w:rsidRPr="00416136">
        <w:t xml:space="preserve">Egashira, H., A. Kuwashima, H. Ishiguro, K. Fukushima, T. Kaya and S. Imanishi (2000). "Screening of wild accessions resistant to gray mold (Botrytis cinerea Pers.) in Lycopersicon." </w:t>
      </w:r>
      <w:r w:rsidRPr="00416136">
        <w:rPr>
          <w:u w:val="single"/>
        </w:rPr>
        <w:t>Acta physiologiae plantarum</w:t>
      </w:r>
      <w:r w:rsidRPr="00416136">
        <w:t xml:space="preserve"> </w:t>
      </w:r>
      <w:r w:rsidRPr="00416136">
        <w:rPr>
          <w:b/>
        </w:rPr>
        <w:t>22</w:t>
      </w:r>
      <w:r w:rsidRPr="00416136">
        <w:t>(3): 324-326.</w:t>
      </w:r>
    </w:p>
    <w:p w14:paraId="11B9416D" w14:textId="77777777" w:rsidR="00416136" w:rsidRPr="00416136" w:rsidRDefault="00416136" w:rsidP="00416136">
      <w:pPr>
        <w:pStyle w:val="EndNoteBibliography"/>
      </w:pPr>
      <w:r w:rsidRPr="00416136">
        <w:t xml:space="preserve">Finkers, R., Y. Bai, P. van den Berg, R. van Berloo, F. Meijer-Dekens, A. Ten Have, J. van Kan, P. Lindhout and A. W. van Heusden (2008). "Quantitative resistance to Botrytis cinerea from Solanum neorickii." </w:t>
      </w:r>
      <w:r w:rsidRPr="00416136">
        <w:rPr>
          <w:u w:val="single"/>
        </w:rPr>
        <w:t>Euphytica</w:t>
      </w:r>
      <w:r w:rsidRPr="00416136">
        <w:t xml:space="preserve"> </w:t>
      </w:r>
      <w:r w:rsidRPr="00416136">
        <w:rPr>
          <w:b/>
        </w:rPr>
        <w:t>159</w:t>
      </w:r>
      <w:r w:rsidRPr="00416136">
        <w:t>(1-2): 83-92.</w:t>
      </w:r>
    </w:p>
    <w:p w14:paraId="07782ADE" w14:textId="77777777" w:rsidR="00416136" w:rsidRPr="00416136" w:rsidRDefault="00416136" w:rsidP="00416136">
      <w:pPr>
        <w:pStyle w:val="EndNoteBibliography"/>
      </w:pPr>
      <w:r w:rsidRPr="00416136">
        <w:t xml:space="preserve">Guimaraes, R. L., R. T. Chetelat and H. U. Stotz (2004). "Resistance to Botrytis cinerea in Solanum lycopersicoides is dominant in hybrids with tomato, and involves induced hyphal death." </w:t>
      </w:r>
      <w:r w:rsidRPr="00416136">
        <w:rPr>
          <w:u w:val="single"/>
        </w:rPr>
        <w:t>European journal of plant pathology</w:t>
      </w:r>
      <w:r w:rsidRPr="00416136">
        <w:t xml:space="preserve"> </w:t>
      </w:r>
      <w:r w:rsidRPr="00416136">
        <w:rPr>
          <w:b/>
        </w:rPr>
        <w:t>110</w:t>
      </w:r>
      <w:r w:rsidRPr="00416136">
        <w:t>(1): 13-23.</w:t>
      </w:r>
    </w:p>
    <w:p w14:paraId="3A003D59" w14:textId="77777777" w:rsidR="00416136" w:rsidRPr="00416136" w:rsidRDefault="00416136" w:rsidP="00416136">
      <w:pPr>
        <w:pStyle w:val="EndNoteBibliography"/>
      </w:pPr>
      <w:r w:rsidRPr="00416136">
        <w:t xml:space="preserve">Nicot, P., A. Moretti, C. Romiti, M. Bardin, C. Caranta and H. Ferriere (2002). "Differences in susceptibility of pruning wounds and leaves to infection by Botrytis cinerea among wild tomato accessions." </w:t>
      </w:r>
      <w:r w:rsidRPr="00416136">
        <w:rPr>
          <w:u w:val="single"/>
        </w:rPr>
        <w:t>TGC Report</w:t>
      </w:r>
      <w:r w:rsidRPr="00416136">
        <w:t xml:space="preserve"> </w:t>
      </w:r>
      <w:r w:rsidRPr="00416136">
        <w:rPr>
          <w:b/>
        </w:rPr>
        <w:t>52</w:t>
      </w:r>
      <w:r w:rsidRPr="00416136">
        <w:t>: 24-26.</w:t>
      </w:r>
    </w:p>
    <w:p w14:paraId="23454A18" w14:textId="77777777" w:rsidR="00416136" w:rsidRPr="00416136" w:rsidRDefault="00416136" w:rsidP="00416136">
      <w:pPr>
        <w:pStyle w:val="EndNoteBibliography"/>
      </w:pPr>
      <w:r w:rsidRPr="00416136">
        <w:t xml:space="preserve">Rowe, H. C. and D. J. Kliebenstein (2008). "Complex genetics control natural variation in Arabidopsis thaliana resistance to Botrytis cinerea." </w:t>
      </w:r>
      <w:r w:rsidRPr="00416136">
        <w:rPr>
          <w:u w:val="single"/>
        </w:rPr>
        <w:t>Genetics</w:t>
      </w:r>
      <w:r w:rsidRPr="00416136">
        <w:t xml:space="preserve"> </w:t>
      </w:r>
      <w:r w:rsidRPr="00416136">
        <w:rPr>
          <w:b/>
        </w:rPr>
        <w:t>180</w:t>
      </w:r>
      <w:r w:rsidRPr="00416136">
        <w:t>(4): 2237-2250.</w:t>
      </w:r>
    </w:p>
    <w:p w14:paraId="6E7E55B9" w14:textId="77777777" w:rsidR="00416136" w:rsidRPr="00416136" w:rsidRDefault="00416136" w:rsidP="00416136">
      <w:pPr>
        <w:pStyle w:val="EndNoteBibliography"/>
      </w:pPr>
      <w:r w:rsidRPr="00416136">
        <w:t xml:space="preserve">Stukenbrock, E. H. and B. A. McDonald (2008). "The origins of plant pathogens in agro-ecosystems." </w:t>
      </w:r>
      <w:r w:rsidRPr="00416136">
        <w:rPr>
          <w:u w:val="single"/>
        </w:rPr>
        <w:t>Annu. Rev. Phytopathol.</w:t>
      </w:r>
      <w:r w:rsidRPr="00416136">
        <w:t xml:space="preserve"> </w:t>
      </w:r>
      <w:r w:rsidRPr="00416136">
        <w:rPr>
          <w:b/>
        </w:rPr>
        <w:t>46</w:t>
      </w:r>
      <w:r w:rsidRPr="00416136">
        <w:t>: 75-100.</w:t>
      </w:r>
    </w:p>
    <w:p w14:paraId="0DC3F8BC" w14:textId="77777777" w:rsidR="00416136" w:rsidRPr="00416136" w:rsidRDefault="00416136" w:rsidP="00416136">
      <w:pPr>
        <w:pStyle w:val="EndNoteBibliography"/>
      </w:pPr>
      <w:r w:rsidRPr="00416136">
        <w:t xml:space="preserve">Tanksley, S. D. and S. R. McCouch (1997). "Seed banks and molecular maps: unlocking genetic potential from the wild." </w:t>
      </w:r>
      <w:r w:rsidRPr="00416136">
        <w:rPr>
          <w:u w:val="single"/>
        </w:rPr>
        <w:t>Science</w:t>
      </w:r>
      <w:r w:rsidRPr="00416136">
        <w:t xml:space="preserve"> </w:t>
      </w:r>
      <w:r w:rsidRPr="00416136">
        <w:rPr>
          <w:b/>
        </w:rPr>
        <w:t>277</w:t>
      </w:r>
      <w:r w:rsidRPr="00416136">
        <w:t>(5329): 1063-1066.</w:t>
      </w:r>
    </w:p>
    <w:p w14:paraId="1EC83E5E" w14:textId="77777777" w:rsidR="00416136" w:rsidRPr="00416136" w:rsidRDefault="00416136" w:rsidP="00416136">
      <w:pPr>
        <w:pStyle w:val="EndNoteBibliography"/>
      </w:pPr>
      <w:r w:rsidRPr="00416136">
        <w:t xml:space="preserve">Ten Have, A., R. van Berloo, P. Lindhout and J. A. van Kan (2007). "Partial stem and leaf resistance against the fungal pathogen Botrytis cinerea in wild relatives of tomato." </w:t>
      </w:r>
      <w:r w:rsidRPr="00416136">
        <w:rPr>
          <w:u w:val="single"/>
        </w:rPr>
        <w:t>European journal of plant pathology</w:t>
      </w:r>
      <w:r w:rsidRPr="00416136">
        <w:t xml:space="preserve"> </w:t>
      </w:r>
      <w:r w:rsidRPr="00416136">
        <w:rPr>
          <w:b/>
        </w:rPr>
        <w:t>117</w:t>
      </w:r>
      <w:r w:rsidRPr="00416136">
        <w:t>(2): 153-166.</w:t>
      </w:r>
    </w:p>
    <w:p w14:paraId="4FDF3002" w14:textId="0E8EFE8E"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7-07T10:30:00Z" w:initials="NS">
    <w:p w14:paraId="0464F10B" w14:textId="27B922EC" w:rsidR="006B6D32" w:rsidRDefault="006B6D32">
      <w:pPr>
        <w:pStyle w:val="CommentText"/>
      </w:pPr>
      <w:r>
        <w:rPr>
          <w:rStyle w:val="CommentReference"/>
        </w:rPr>
        <w:annotationRef/>
      </w:r>
      <w:r>
        <w:t>Introduction bookmark</w:t>
      </w:r>
    </w:p>
  </w:comment>
  <w:comment w:id="1" w:author="Nicole Soltis" w:date="2017-07-07T10:30:00Z" w:initials="NS">
    <w:p w14:paraId="6ADD77FA" w14:textId="211CBB02" w:rsidR="006B6D32" w:rsidRDefault="006B6D32">
      <w:pPr>
        <w:pStyle w:val="CommentText"/>
      </w:pPr>
      <w:r>
        <w:rPr>
          <w:rStyle w:val="CommentReference"/>
        </w:rPr>
        <w:annotationRef/>
      </w:r>
      <w:r>
        <w:t>Methods bookmark</w:t>
      </w:r>
    </w:p>
  </w:comment>
  <w:comment w:id="2" w:author="Nicole Soltis" w:date="2017-07-07T10:29:00Z" w:initials="NS">
    <w:p w14:paraId="68BC2C1B" w14:textId="0FB2EAEA" w:rsidR="006B6D32" w:rsidRDefault="006B6D32">
      <w:pPr>
        <w:pStyle w:val="CommentText"/>
      </w:pPr>
      <w:r>
        <w:rPr>
          <w:rStyle w:val="CommentReference"/>
        </w:rPr>
        <w:annotationRef/>
      </w:r>
      <w:r>
        <w:t>Results bookmark</w:t>
      </w:r>
    </w:p>
  </w:comment>
  <w:comment w:id="3" w:author="Nicole Soltis" w:date="2017-07-10T15:11:00Z" w:initials="NS">
    <w:p w14:paraId="2E6AF053" w14:textId="49E397B1" w:rsidR="009B2716" w:rsidRDefault="009B2716">
      <w:pPr>
        <w:pStyle w:val="CommentText"/>
      </w:pPr>
      <w:r>
        <w:rPr>
          <w:rStyle w:val="CommentReference"/>
        </w:rPr>
        <w:annotationRef/>
      </w:r>
      <w:r>
        <w:t>Need to Integrate this better</w:t>
      </w:r>
    </w:p>
  </w:comment>
  <w:comment w:id="4" w:author="Nicole Soltis" w:date="2017-07-11T13:54:00Z" w:initials="NS">
    <w:p w14:paraId="4EEDA378" w14:textId="6F680D3E" w:rsidR="00AA15B1" w:rsidRDefault="00AA15B1">
      <w:pPr>
        <w:pStyle w:val="CommentText"/>
      </w:pPr>
      <w:r>
        <w:rPr>
          <w:rStyle w:val="CommentReference"/>
        </w:rPr>
        <w:annotationRef/>
      </w:r>
      <w:r>
        <w:t>Look up functions for these 5</w:t>
      </w:r>
      <w:r w:rsidR="00753B7C">
        <w:t>?</w:t>
      </w:r>
    </w:p>
  </w:comment>
  <w:comment w:id="5" w:author="Nicole Soltis" w:date="2017-07-11T13:48:00Z" w:initials="NS">
    <w:p w14:paraId="4D1264CE" w14:textId="3B8F5C7A" w:rsidR="00AA15B1" w:rsidRDefault="00AA15B1">
      <w:pPr>
        <w:pStyle w:val="CommentText"/>
      </w:pPr>
      <w:r>
        <w:rPr>
          <w:rStyle w:val="CommentReference"/>
        </w:rPr>
        <w:annotationRef/>
      </w:r>
      <w:r>
        <w:t>Check: GO enrichment for these?</w:t>
      </w:r>
    </w:p>
  </w:comment>
  <w:comment w:id="6" w:author="Nicole Soltis" w:date="2017-07-11T13:54:00Z" w:initials="NS">
    <w:p w14:paraId="6CE1D104" w14:textId="0BC6A295" w:rsidR="00AA15B1" w:rsidRDefault="00AA15B1">
      <w:pPr>
        <w:pStyle w:val="CommentText"/>
      </w:pPr>
      <w:r>
        <w:rPr>
          <w:rStyle w:val="CommentReference"/>
        </w:rPr>
        <w:annotationRef/>
      </w:r>
      <w:r>
        <w:t>Should I use different criteria for this subset list? E.g. keep all SNPs that are significant in 8</w:t>
      </w:r>
      <w:r w:rsidR="00753B7C">
        <w:t xml:space="preserve">-12 hosts </w:t>
      </w:r>
    </w:p>
  </w:comment>
  <w:comment w:id="7" w:author="Nicole Soltis" w:date="2017-07-07T10:29:00Z" w:initials="NS">
    <w:p w14:paraId="73AB484C" w14:textId="5759A3AF" w:rsidR="006B6D32" w:rsidRDefault="006B6D32">
      <w:pPr>
        <w:pStyle w:val="CommentText"/>
      </w:pPr>
      <w:r>
        <w:rPr>
          <w:rStyle w:val="CommentReference"/>
        </w:rPr>
        <w:annotationRef/>
      </w:r>
      <w:r>
        <w:t>Discussion bookmark</w:t>
      </w:r>
    </w:p>
  </w:comment>
  <w:comment w:id="8" w:author="Nicole Soltis" w:date="2017-07-11T15:14:00Z" w:initials="NS">
    <w:p w14:paraId="2AB92D67" w14:textId="13D203BD" w:rsidR="00080F1D" w:rsidRDefault="00080F1D">
      <w:pPr>
        <w:pStyle w:val="CommentText"/>
      </w:pPr>
      <w:r>
        <w:rPr>
          <w:rStyle w:val="CommentReference"/>
        </w:rPr>
        <w:annotationRef/>
      </w:r>
      <w:r w:rsidR="000E4C1A">
        <w:t>Need to a</w:t>
      </w:r>
      <w:r>
        <w:t>dd here</w:t>
      </w:r>
    </w:p>
  </w:comment>
  <w:comment w:id="9" w:author="Nicole Soltis" w:date="2017-07-11T15:19:00Z" w:initials="NS">
    <w:p w14:paraId="60F40243" w14:textId="67968F01" w:rsidR="00F84BF6" w:rsidRDefault="00F84BF6">
      <w:pPr>
        <w:pStyle w:val="CommentText"/>
      </w:pPr>
      <w:r>
        <w:rPr>
          <w:rStyle w:val="CommentReference"/>
        </w:rPr>
        <w:annotationRef/>
      </w:r>
      <w:r>
        <w:t>Figure legends bookmark</w:t>
      </w:r>
    </w:p>
  </w:comment>
  <w:comment w:id="10" w:author="Nicole Soltis" w:date="2017-07-11T15:27:00Z" w:initials="NS">
    <w:p w14:paraId="23D97EAD" w14:textId="11B08B94" w:rsidR="00021A50" w:rsidRDefault="00021A50">
      <w:pPr>
        <w:pStyle w:val="CommentText"/>
      </w:pPr>
      <w:r>
        <w:rPr>
          <w:rStyle w:val="CommentReference"/>
        </w:rPr>
        <w:annotationRef/>
      </w:r>
      <w:r>
        <w:t>Should I include a table of W (test statistic) as well?</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D17C5" w15:done="0"/>
  <w15:commentEx w15:paraId="488BEAE7" w15:done="0"/>
  <w15:commentEx w15:paraId="72764950" w15:done="0"/>
  <w15:commentEx w15:paraId="7A64C8B1" w15:done="0"/>
  <w15:commentEx w15:paraId="43BACA69" w15:done="0"/>
  <w15:commentEx w15:paraId="627E88CA" w15:done="0"/>
  <w15:commentEx w15:paraId="173867D7" w15:done="0"/>
  <w15:commentEx w15:paraId="4D547DEC" w15:done="0"/>
  <w15:commentEx w15:paraId="30583FAD" w15:paraIdParent="4D547DEC" w15:done="0"/>
  <w15:commentEx w15:paraId="742E6ACB" w15:done="0"/>
  <w15:commentEx w15:paraId="13718F28" w15:done="0"/>
  <w15:commentEx w15:paraId="571EDF6C" w15:done="0"/>
  <w15:commentEx w15:paraId="45C278D0" w15:done="0"/>
  <w15:commentEx w15:paraId="33D2F793" w15:done="0"/>
  <w15:commentEx w15:paraId="266E2D69" w15:done="0"/>
  <w15:commentEx w15:paraId="0E288352" w15:done="0"/>
  <w15:commentEx w15:paraId="4342AC3E" w15:done="0"/>
  <w15:commentEx w15:paraId="4CF48DA8" w15:done="0"/>
  <w15:commentEx w15:paraId="0A811984" w15:paraIdParent="4CF48DA8" w15:done="0"/>
  <w15:commentEx w15:paraId="43434EAE" w15:done="0"/>
  <w15:commentEx w15:paraId="7ED46E48" w15:done="0"/>
  <w15:commentEx w15:paraId="2C41EBF1" w15:done="0"/>
  <w15:commentEx w15:paraId="70851D74" w15:done="0"/>
  <w15:commentEx w15:paraId="5665BFDB" w15:done="0"/>
  <w15:commentEx w15:paraId="099F47AB" w15:done="0"/>
  <w15:commentEx w15:paraId="5B4F3255" w15:done="0"/>
  <w15:commentEx w15:paraId="1E03ADC8" w15:done="0"/>
  <w15:commentEx w15:paraId="6F111BDF" w15:done="0"/>
  <w15:commentEx w15:paraId="18008C83" w15:done="0"/>
  <w15:commentEx w15:paraId="713B1026" w15:done="0"/>
  <w15:commentEx w15:paraId="23A0402F" w15:done="0"/>
  <w15:commentEx w15:paraId="0B1C9D00" w15:done="0"/>
  <w15:commentEx w15:paraId="65E96522" w15:done="0"/>
  <w15:commentEx w15:paraId="30DEF41B" w15:done="0"/>
  <w15:commentEx w15:paraId="2AB92D67" w15:done="0"/>
  <w15:commentEx w15:paraId="13179939" w15:done="0"/>
  <w15:commentEx w15:paraId="6D024D3A" w15:done="0"/>
  <w15:commentEx w15:paraId="662DFF0B" w15:done="0"/>
  <w15:commentEx w15:paraId="22CBECEC" w15:done="0"/>
  <w15:commentEx w15:paraId="4565B4A1" w15:done="0"/>
  <w15:commentEx w15:paraId="0D2CB5A9" w15:done="0"/>
  <w15:commentEx w15:paraId="2DE489BA" w15:done="0"/>
  <w15:commentEx w15:paraId="74D7F5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3&lt;/item&gt;&lt;item&gt;434&lt;/item&gt;&lt;item&gt;437&lt;/item&gt;&lt;item&gt;438&lt;/item&gt;&lt;item&gt;442&lt;/item&gt;&lt;item&gt;464&lt;/item&gt;&lt;item&gt;465&lt;/item&gt;&lt;item&gt;467&lt;/item&gt;&lt;item&gt;478&lt;/item&gt;&lt;item&gt;481&lt;/item&gt;&lt;item&gt;482&lt;/item&gt;&lt;/record-ids&gt;&lt;/item&gt;&lt;/Libraries&gt;"/>
  </w:docVars>
  <w:rsids>
    <w:rsidRoot w:val="00E76177"/>
    <w:rsid w:val="00012693"/>
    <w:rsid w:val="00013F49"/>
    <w:rsid w:val="00016D5A"/>
    <w:rsid w:val="00021031"/>
    <w:rsid w:val="00021A50"/>
    <w:rsid w:val="00025485"/>
    <w:rsid w:val="000328E8"/>
    <w:rsid w:val="0005030A"/>
    <w:rsid w:val="00056149"/>
    <w:rsid w:val="00062A83"/>
    <w:rsid w:val="00066E36"/>
    <w:rsid w:val="000700B8"/>
    <w:rsid w:val="00077676"/>
    <w:rsid w:val="00080F1D"/>
    <w:rsid w:val="00082586"/>
    <w:rsid w:val="000864B6"/>
    <w:rsid w:val="00086836"/>
    <w:rsid w:val="00092BAE"/>
    <w:rsid w:val="00093283"/>
    <w:rsid w:val="000965C4"/>
    <w:rsid w:val="000A0CC4"/>
    <w:rsid w:val="000A0DCC"/>
    <w:rsid w:val="000A4A33"/>
    <w:rsid w:val="000C0B60"/>
    <w:rsid w:val="000C4344"/>
    <w:rsid w:val="000C4D30"/>
    <w:rsid w:val="000D40EF"/>
    <w:rsid w:val="000D4502"/>
    <w:rsid w:val="000D4BA2"/>
    <w:rsid w:val="000D6362"/>
    <w:rsid w:val="000D7C3A"/>
    <w:rsid w:val="000E038A"/>
    <w:rsid w:val="000E4C1A"/>
    <w:rsid w:val="000F0B41"/>
    <w:rsid w:val="000F1B65"/>
    <w:rsid w:val="000F5710"/>
    <w:rsid w:val="000F79B1"/>
    <w:rsid w:val="000F7EEA"/>
    <w:rsid w:val="00102A0A"/>
    <w:rsid w:val="00102FE8"/>
    <w:rsid w:val="00105CC5"/>
    <w:rsid w:val="00111B83"/>
    <w:rsid w:val="00115A56"/>
    <w:rsid w:val="0012005A"/>
    <w:rsid w:val="00127063"/>
    <w:rsid w:val="00127BF2"/>
    <w:rsid w:val="0013514F"/>
    <w:rsid w:val="00141F54"/>
    <w:rsid w:val="0014650D"/>
    <w:rsid w:val="00152DF4"/>
    <w:rsid w:val="00153346"/>
    <w:rsid w:val="00154703"/>
    <w:rsid w:val="00155EFE"/>
    <w:rsid w:val="00161060"/>
    <w:rsid w:val="00161A6D"/>
    <w:rsid w:val="001623F8"/>
    <w:rsid w:val="001659E8"/>
    <w:rsid w:val="00167A52"/>
    <w:rsid w:val="00170610"/>
    <w:rsid w:val="00170827"/>
    <w:rsid w:val="00173A62"/>
    <w:rsid w:val="001771F9"/>
    <w:rsid w:val="00183B7F"/>
    <w:rsid w:val="001923E8"/>
    <w:rsid w:val="00194A40"/>
    <w:rsid w:val="00196E78"/>
    <w:rsid w:val="00197A11"/>
    <w:rsid w:val="001A4719"/>
    <w:rsid w:val="001B4836"/>
    <w:rsid w:val="001B4A61"/>
    <w:rsid w:val="001B6FE3"/>
    <w:rsid w:val="001C0C1B"/>
    <w:rsid w:val="001C0D4A"/>
    <w:rsid w:val="001C7AD0"/>
    <w:rsid w:val="001D1F96"/>
    <w:rsid w:val="001D4F8D"/>
    <w:rsid w:val="001E0D39"/>
    <w:rsid w:val="001F4FA6"/>
    <w:rsid w:val="00201913"/>
    <w:rsid w:val="00205DCE"/>
    <w:rsid w:val="00210E6E"/>
    <w:rsid w:val="002122BA"/>
    <w:rsid w:val="002128AA"/>
    <w:rsid w:val="0021544C"/>
    <w:rsid w:val="002176E8"/>
    <w:rsid w:val="0022004A"/>
    <w:rsid w:val="00220EA8"/>
    <w:rsid w:val="00222FE4"/>
    <w:rsid w:val="002341FD"/>
    <w:rsid w:val="00243223"/>
    <w:rsid w:val="002504BF"/>
    <w:rsid w:val="00251C08"/>
    <w:rsid w:val="002567C1"/>
    <w:rsid w:val="00256FFF"/>
    <w:rsid w:val="00262722"/>
    <w:rsid w:val="00270024"/>
    <w:rsid w:val="002767B3"/>
    <w:rsid w:val="002817BF"/>
    <w:rsid w:val="00283972"/>
    <w:rsid w:val="00286965"/>
    <w:rsid w:val="00292BB4"/>
    <w:rsid w:val="00294C92"/>
    <w:rsid w:val="002A0FB9"/>
    <w:rsid w:val="002A0FDF"/>
    <w:rsid w:val="002A4EC3"/>
    <w:rsid w:val="002A56DC"/>
    <w:rsid w:val="002A6387"/>
    <w:rsid w:val="002B206B"/>
    <w:rsid w:val="002B2629"/>
    <w:rsid w:val="002C1157"/>
    <w:rsid w:val="002C63EB"/>
    <w:rsid w:val="002D51E1"/>
    <w:rsid w:val="002E0F7F"/>
    <w:rsid w:val="002F1884"/>
    <w:rsid w:val="00300AAD"/>
    <w:rsid w:val="003027BB"/>
    <w:rsid w:val="00303669"/>
    <w:rsid w:val="00305872"/>
    <w:rsid w:val="00314B51"/>
    <w:rsid w:val="00314FD8"/>
    <w:rsid w:val="0031540A"/>
    <w:rsid w:val="00317DDC"/>
    <w:rsid w:val="00322463"/>
    <w:rsid w:val="0032415F"/>
    <w:rsid w:val="003250DB"/>
    <w:rsid w:val="00326A40"/>
    <w:rsid w:val="003326ED"/>
    <w:rsid w:val="00333068"/>
    <w:rsid w:val="00333B1C"/>
    <w:rsid w:val="003419B2"/>
    <w:rsid w:val="00343333"/>
    <w:rsid w:val="00344272"/>
    <w:rsid w:val="0034430B"/>
    <w:rsid w:val="003444D9"/>
    <w:rsid w:val="003529A3"/>
    <w:rsid w:val="00356616"/>
    <w:rsid w:val="00356FC1"/>
    <w:rsid w:val="003577C8"/>
    <w:rsid w:val="00363E39"/>
    <w:rsid w:val="00364E91"/>
    <w:rsid w:val="00365F7D"/>
    <w:rsid w:val="003672AB"/>
    <w:rsid w:val="0037407F"/>
    <w:rsid w:val="00377637"/>
    <w:rsid w:val="00387539"/>
    <w:rsid w:val="003876EB"/>
    <w:rsid w:val="0039444C"/>
    <w:rsid w:val="00397814"/>
    <w:rsid w:val="003A1368"/>
    <w:rsid w:val="003A55C2"/>
    <w:rsid w:val="003B07E2"/>
    <w:rsid w:val="003B432E"/>
    <w:rsid w:val="003B47F1"/>
    <w:rsid w:val="003B67EC"/>
    <w:rsid w:val="003B75F5"/>
    <w:rsid w:val="003B7D87"/>
    <w:rsid w:val="003C75AE"/>
    <w:rsid w:val="003D26E5"/>
    <w:rsid w:val="003D6AE2"/>
    <w:rsid w:val="003E0704"/>
    <w:rsid w:val="003E5F69"/>
    <w:rsid w:val="003E7349"/>
    <w:rsid w:val="003F2A1B"/>
    <w:rsid w:val="003F3C58"/>
    <w:rsid w:val="004007E9"/>
    <w:rsid w:val="004017B8"/>
    <w:rsid w:val="00403957"/>
    <w:rsid w:val="00403BBD"/>
    <w:rsid w:val="00404552"/>
    <w:rsid w:val="00404C06"/>
    <w:rsid w:val="00411592"/>
    <w:rsid w:val="004126C8"/>
    <w:rsid w:val="00416136"/>
    <w:rsid w:val="0041714B"/>
    <w:rsid w:val="004174BA"/>
    <w:rsid w:val="0042140A"/>
    <w:rsid w:val="0042327E"/>
    <w:rsid w:val="0042682B"/>
    <w:rsid w:val="004279EC"/>
    <w:rsid w:val="00432869"/>
    <w:rsid w:val="0043516B"/>
    <w:rsid w:val="00436F19"/>
    <w:rsid w:val="0043785D"/>
    <w:rsid w:val="00441BF7"/>
    <w:rsid w:val="0044762C"/>
    <w:rsid w:val="00447EF9"/>
    <w:rsid w:val="00450902"/>
    <w:rsid w:val="00454C1E"/>
    <w:rsid w:val="00461AE7"/>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921"/>
    <w:rsid w:val="00505B78"/>
    <w:rsid w:val="005158C1"/>
    <w:rsid w:val="00517AFA"/>
    <w:rsid w:val="00520E5A"/>
    <w:rsid w:val="00530DA9"/>
    <w:rsid w:val="00532EBA"/>
    <w:rsid w:val="005339D5"/>
    <w:rsid w:val="00533C07"/>
    <w:rsid w:val="005352C3"/>
    <w:rsid w:val="00535F6E"/>
    <w:rsid w:val="005370B1"/>
    <w:rsid w:val="0054317F"/>
    <w:rsid w:val="005533EE"/>
    <w:rsid w:val="005538FD"/>
    <w:rsid w:val="00554F23"/>
    <w:rsid w:val="0055730F"/>
    <w:rsid w:val="005602D8"/>
    <w:rsid w:val="00565BF2"/>
    <w:rsid w:val="00566D60"/>
    <w:rsid w:val="00572481"/>
    <w:rsid w:val="005802AD"/>
    <w:rsid w:val="00587041"/>
    <w:rsid w:val="00590160"/>
    <w:rsid w:val="0059795E"/>
    <w:rsid w:val="005A4150"/>
    <w:rsid w:val="005A4ECB"/>
    <w:rsid w:val="005A544C"/>
    <w:rsid w:val="005A7716"/>
    <w:rsid w:val="005C1B0B"/>
    <w:rsid w:val="005C464E"/>
    <w:rsid w:val="005C5BE9"/>
    <w:rsid w:val="005D0AE7"/>
    <w:rsid w:val="005D0DE7"/>
    <w:rsid w:val="005D0EEF"/>
    <w:rsid w:val="005D30B2"/>
    <w:rsid w:val="005D3F95"/>
    <w:rsid w:val="005D7BA2"/>
    <w:rsid w:val="005E248E"/>
    <w:rsid w:val="005F71AF"/>
    <w:rsid w:val="006046FA"/>
    <w:rsid w:val="00605543"/>
    <w:rsid w:val="006068CF"/>
    <w:rsid w:val="006115F0"/>
    <w:rsid w:val="006127A5"/>
    <w:rsid w:val="006158B2"/>
    <w:rsid w:val="00632015"/>
    <w:rsid w:val="00635624"/>
    <w:rsid w:val="00652DA2"/>
    <w:rsid w:val="00652E98"/>
    <w:rsid w:val="00655B76"/>
    <w:rsid w:val="00660515"/>
    <w:rsid w:val="006755B8"/>
    <w:rsid w:val="00675AC6"/>
    <w:rsid w:val="006830A0"/>
    <w:rsid w:val="00685E4A"/>
    <w:rsid w:val="006A1323"/>
    <w:rsid w:val="006B6D32"/>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0DE6"/>
    <w:rsid w:val="00716067"/>
    <w:rsid w:val="00726F6E"/>
    <w:rsid w:val="007316AE"/>
    <w:rsid w:val="00732F10"/>
    <w:rsid w:val="00733BE4"/>
    <w:rsid w:val="00736E5C"/>
    <w:rsid w:val="00737943"/>
    <w:rsid w:val="00750F0F"/>
    <w:rsid w:val="00753B7C"/>
    <w:rsid w:val="00762215"/>
    <w:rsid w:val="0076387F"/>
    <w:rsid w:val="00765216"/>
    <w:rsid w:val="00765830"/>
    <w:rsid w:val="00766DC1"/>
    <w:rsid w:val="00772A6B"/>
    <w:rsid w:val="00775855"/>
    <w:rsid w:val="00775D9D"/>
    <w:rsid w:val="00780E3C"/>
    <w:rsid w:val="007811D3"/>
    <w:rsid w:val="00784448"/>
    <w:rsid w:val="007869D6"/>
    <w:rsid w:val="00791691"/>
    <w:rsid w:val="007943D9"/>
    <w:rsid w:val="00796342"/>
    <w:rsid w:val="007A191A"/>
    <w:rsid w:val="007A414F"/>
    <w:rsid w:val="007A744C"/>
    <w:rsid w:val="007A7AF3"/>
    <w:rsid w:val="007B4EA6"/>
    <w:rsid w:val="007B711D"/>
    <w:rsid w:val="007B72CF"/>
    <w:rsid w:val="007C11D8"/>
    <w:rsid w:val="007C22EB"/>
    <w:rsid w:val="007C68FC"/>
    <w:rsid w:val="007C70B1"/>
    <w:rsid w:val="007D27A1"/>
    <w:rsid w:val="007D5372"/>
    <w:rsid w:val="007E580E"/>
    <w:rsid w:val="007E6E79"/>
    <w:rsid w:val="007E79A7"/>
    <w:rsid w:val="007E7F8C"/>
    <w:rsid w:val="007F0518"/>
    <w:rsid w:val="007F081A"/>
    <w:rsid w:val="007F4760"/>
    <w:rsid w:val="0080338F"/>
    <w:rsid w:val="00805627"/>
    <w:rsid w:val="0081033D"/>
    <w:rsid w:val="00813877"/>
    <w:rsid w:val="00814B0C"/>
    <w:rsid w:val="00814D01"/>
    <w:rsid w:val="00817719"/>
    <w:rsid w:val="0082133B"/>
    <w:rsid w:val="0083221A"/>
    <w:rsid w:val="00837921"/>
    <w:rsid w:val="00841F5D"/>
    <w:rsid w:val="008478A5"/>
    <w:rsid w:val="00847ADB"/>
    <w:rsid w:val="00847F0D"/>
    <w:rsid w:val="00850B05"/>
    <w:rsid w:val="00854928"/>
    <w:rsid w:val="00855B91"/>
    <w:rsid w:val="00857694"/>
    <w:rsid w:val="00861B3B"/>
    <w:rsid w:val="00865EDB"/>
    <w:rsid w:val="00870396"/>
    <w:rsid w:val="00870D27"/>
    <w:rsid w:val="00874893"/>
    <w:rsid w:val="00877AE8"/>
    <w:rsid w:val="008945F3"/>
    <w:rsid w:val="008A0D22"/>
    <w:rsid w:val="008A25B9"/>
    <w:rsid w:val="008A387A"/>
    <w:rsid w:val="008B143E"/>
    <w:rsid w:val="008B2680"/>
    <w:rsid w:val="008B50B7"/>
    <w:rsid w:val="008B5C25"/>
    <w:rsid w:val="008C1E09"/>
    <w:rsid w:val="008C2128"/>
    <w:rsid w:val="008C22E9"/>
    <w:rsid w:val="008C506F"/>
    <w:rsid w:val="008C713C"/>
    <w:rsid w:val="008D4F2C"/>
    <w:rsid w:val="008D768E"/>
    <w:rsid w:val="008E5F1F"/>
    <w:rsid w:val="008E6715"/>
    <w:rsid w:val="008E68AA"/>
    <w:rsid w:val="008F3BDD"/>
    <w:rsid w:val="008F425E"/>
    <w:rsid w:val="0090670B"/>
    <w:rsid w:val="00907A4A"/>
    <w:rsid w:val="0091385C"/>
    <w:rsid w:val="00920521"/>
    <w:rsid w:val="00925EE1"/>
    <w:rsid w:val="00926308"/>
    <w:rsid w:val="00932108"/>
    <w:rsid w:val="00942914"/>
    <w:rsid w:val="00943C53"/>
    <w:rsid w:val="00945345"/>
    <w:rsid w:val="00961651"/>
    <w:rsid w:val="00962D87"/>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2716"/>
    <w:rsid w:val="009B4A66"/>
    <w:rsid w:val="009B50C9"/>
    <w:rsid w:val="009B513C"/>
    <w:rsid w:val="009C1F7C"/>
    <w:rsid w:val="009C5523"/>
    <w:rsid w:val="009D15A4"/>
    <w:rsid w:val="009D2C6D"/>
    <w:rsid w:val="009D2FF2"/>
    <w:rsid w:val="009E3A48"/>
    <w:rsid w:val="009E425E"/>
    <w:rsid w:val="009E4B5D"/>
    <w:rsid w:val="009E7104"/>
    <w:rsid w:val="009F0A62"/>
    <w:rsid w:val="009F588B"/>
    <w:rsid w:val="009F5A9F"/>
    <w:rsid w:val="009F6E05"/>
    <w:rsid w:val="00A01C5A"/>
    <w:rsid w:val="00A01E0A"/>
    <w:rsid w:val="00A172E3"/>
    <w:rsid w:val="00A205B0"/>
    <w:rsid w:val="00A2269E"/>
    <w:rsid w:val="00A254EC"/>
    <w:rsid w:val="00A27AF5"/>
    <w:rsid w:val="00A333FE"/>
    <w:rsid w:val="00A33EE1"/>
    <w:rsid w:val="00A42B96"/>
    <w:rsid w:val="00A450A5"/>
    <w:rsid w:val="00A4754B"/>
    <w:rsid w:val="00A52DC5"/>
    <w:rsid w:val="00A54829"/>
    <w:rsid w:val="00A60CBA"/>
    <w:rsid w:val="00A615A8"/>
    <w:rsid w:val="00A63631"/>
    <w:rsid w:val="00A658A6"/>
    <w:rsid w:val="00A710D9"/>
    <w:rsid w:val="00A74267"/>
    <w:rsid w:val="00A7542E"/>
    <w:rsid w:val="00A804CB"/>
    <w:rsid w:val="00A83BD4"/>
    <w:rsid w:val="00A858D1"/>
    <w:rsid w:val="00A864BB"/>
    <w:rsid w:val="00A91200"/>
    <w:rsid w:val="00A91962"/>
    <w:rsid w:val="00A91DC7"/>
    <w:rsid w:val="00A951D7"/>
    <w:rsid w:val="00A97F5F"/>
    <w:rsid w:val="00AA15B1"/>
    <w:rsid w:val="00AA35C0"/>
    <w:rsid w:val="00AB46FC"/>
    <w:rsid w:val="00AB7E14"/>
    <w:rsid w:val="00AB7EAD"/>
    <w:rsid w:val="00AC39BC"/>
    <w:rsid w:val="00AC3D7C"/>
    <w:rsid w:val="00AC59C2"/>
    <w:rsid w:val="00AC6DA6"/>
    <w:rsid w:val="00AD0902"/>
    <w:rsid w:val="00AD09E6"/>
    <w:rsid w:val="00AD1C0B"/>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7604A"/>
    <w:rsid w:val="00B81F2E"/>
    <w:rsid w:val="00B82CAE"/>
    <w:rsid w:val="00B84878"/>
    <w:rsid w:val="00B877F0"/>
    <w:rsid w:val="00B95FEA"/>
    <w:rsid w:val="00BA2199"/>
    <w:rsid w:val="00BA6180"/>
    <w:rsid w:val="00BB47CC"/>
    <w:rsid w:val="00BC5308"/>
    <w:rsid w:val="00BD1A5C"/>
    <w:rsid w:val="00BD23BD"/>
    <w:rsid w:val="00BD351C"/>
    <w:rsid w:val="00BD42C9"/>
    <w:rsid w:val="00BD610E"/>
    <w:rsid w:val="00BE1100"/>
    <w:rsid w:val="00BE2917"/>
    <w:rsid w:val="00BE338C"/>
    <w:rsid w:val="00BE6EB5"/>
    <w:rsid w:val="00BF0606"/>
    <w:rsid w:val="00BF158A"/>
    <w:rsid w:val="00BF2068"/>
    <w:rsid w:val="00BF2E78"/>
    <w:rsid w:val="00BF3918"/>
    <w:rsid w:val="00BF5072"/>
    <w:rsid w:val="00BF6B48"/>
    <w:rsid w:val="00C00EF7"/>
    <w:rsid w:val="00C2330B"/>
    <w:rsid w:val="00C330D2"/>
    <w:rsid w:val="00C33B56"/>
    <w:rsid w:val="00C341C9"/>
    <w:rsid w:val="00C344A5"/>
    <w:rsid w:val="00C36A31"/>
    <w:rsid w:val="00C41799"/>
    <w:rsid w:val="00C51BBB"/>
    <w:rsid w:val="00C54721"/>
    <w:rsid w:val="00C560C2"/>
    <w:rsid w:val="00C5620F"/>
    <w:rsid w:val="00C568A4"/>
    <w:rsid w:val="00C62C06"/>
    <w:rsid w:val="00C676F1"/>
    <w:rsid w:val="00C7363A"/>
    <w:rsid w:val="00C765E0"/>
    <w:rsid w:val="00C84C63"/>
    <w:rsid w:val="00C97B8A"/>
    <w:rsid w:val="00CA4ECA"/>
    <w:rsid w:val="00CA5586"/>
    <w:rsid w:val="00CB029A"/>
    <w:rsid w:val="00CB0B18"/>
    <w:rsid w:val="00CB0FF3"/>
    <w:rsid w:val="00CB2888"/>
    <w:rsid w:val="00CC4E31"/>
    <w:rsid w:val="00CC52DA"/>
    <w:rsid w:val="00CD7EB5"/>
    <w:rsid w:val="00CE3E44"/>
    <w:rsid w:val="00CE69EF"/>
    <w:rsid w:val="00CE7E3C"/>
    <w:rsid w:val="00CF0202"/>
    <w:rsid w:val="00CF034A"/>
    <w:rsid w:val="00CF0DE6"/>
    <w:rsid w:val="00CF11DF"/>
    <w:rsid w:val="00CF2CAF"/>
    <w:rsid w:val="00CF4535"/>
    <w:rsid w:val="00CF6F9C"/>
    <w:rsid w:val="00D0235E"/>
    <w:rsid w:val="00D02E34"/>
    <w:rsid w:val="00D1009F"/>
    <w:rsid w:val="00D1350F"/>
    <w:rsid w:val="00D20BC2"/>
    <w:rsid w:val="00D3121D"/>
    <w:rsid w:val="00D33F40"/>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16B0"/>
    <w:rsid w:val="00DA3F66"/>
    <w:rsid w:val="00DA7FA8"/>
    <w:rsid w:val="00DB5962"/>
    <w:rsid w:val="00DB64CE"/>
    <w:rsid w:val="00DC14F4"/>
    <w:rsid w:val="00DC2D98"/>
    <w:rsid w:val="00DC6C6F"/>
    <w:rsid w:val="00DC717E"/>
    <w:rsid w:val="00DC7B96"/>
    <w:rsid w:val="00DD0B46"/>
    <w:rsid w:val="00DD1A18"/>
    <w:rsid w:val="00DD2573"/>
    <w:rsid w:val="00DD2CDF"/>
    <w:rsid w:val="00DD5179"/>
    <w:rsid w:val="00DD787D"/>
    <w:rsid w:val="00DE1A99"/>
    <w:rsid w:val="00DE3178"/>
    <w:rsid w:val="00DF0C76"/>
    <w:rsid w:val="00DF0CF7"/>
    <w:rsid w:val="00DF2306"/>
    <w:rsid w:val="00DF5CA1"/>
    <w:rsid w:val="00E019E8"/>
    <w:rsid w:val="00E1446F"/>
    <w:rsid w:val="00E14E45"/>
    <w:rsid w:val="00E159AC"/>
    <w:rsid w:val="00E160CF"/>
    <w:rsid w:val="00E20E22"/>
    <w:rsid w:val="00E210A2"/>
    <w:rsid w:val="00E2127D"/>
    <w:rsid w:val="00E27E88"/>
    <w:rsid w:val="00E310BD"/>
    <w:rsid w:val="00E33AB3"/>
    <w:rsid w:val="00E37CED"/>
    <w:rsid w:val="00E4049F"/>
    <w:rsid w:val="00E4356C"/>
    <w:rsid w:val="00E437E9"/>
    <w:rsid w:val="00E54248"/>
    <w:rsid w:val="00E5522B"/>
    <w:rsid w:val="00E60E08"/>
    <w:rsid w:val="00E74B88"/>
    <w:rsid w:val="00E75C3D"/>
    <w:rsid w:val="00E76177"/>
    <w:rsid w:val="00E764BE"/>
    <w:rsid w:val="00E773AB"/>
    <w:rsid w:val="00E77651"/>
    <w:rsid w:val="00E8258B"/>
    <w:rsid w:val="00EA0F7A"/>
    <w:rsid w:val="00EA1576"/>
    <w:rsid w:val="00EA185C"/>
    <w:rsid w:val="00EA5F5F"/>
    <w:rsid w:val="00EA6EAB"/>
    <w:rsid w:val="00EA787B"/>
    <w:rsid w:val="00EC0F3E"/>
    <w:rsid w:val="00EE114F"/>
    <w:rsid w:val="00EE40D8"/>
    <w:rsid w:val="00EE56F7"/>
    <w:rsid w:val="00EF472B"/>
    <w:rsid w:val="00EF5A6D"/>
    <w:rsid w:val="00EF6EFF"/>
    <w:rsid w:val="00EF7538"/>
    <w:rsid w:val="00F0245B"/>
    <w:rsid w:val="00F05926"/>
    <w:rsid w:val="00F126CA"/>
    <w:rsid w:val="00F138A3"/>
    <w:rsid w:val="00F23578"/>
    <w:rsid w:val="00F337BC"/>
    <w:rsid w:val="00F34580"/>
    <w:rsid w:val="00F4356E"/>
    <w:rsid w:val="00F43BAF"/>
    <w:rsid w:val="00F452E2"/>
    <w:rsid w:val="00F529A7"/>
    <w:rsid w:val="00F60037"/>
    <w:rsid w:val="00F605DE"/>
    <w:rsid w:val="00F60FC1"/>
    <w:rsid w:val="00F71474"/>
    <w:rsid w:val="00F74AD5"/>
    <w:rsid w:val="00F75570"/>
    <w:rsid w:val="00F77335"/>
    <w:rsid w:val="00F803BC"/>
    <w:rsid w:val="00F80AFB"/>
    <w:rsid w:val="00F84BF6"/>
    <w:rsid w:val="00F86FAA"/>
    <w:rsid w:val="00F919BB"/>
    <w:rsid w:val="00F947B4"/>
    <w:rsid w:val="00F94C1A"/>
    <w:rsid w:val="00FC1392"/>
    <w:rsid w:val="00FC6086"/>
    <w:rsid w:val="00FD28D9"/>
    <w:rsid w:val="00FD3221"/>
    <w:rsid w:val="00FD66D5"/>
    <w:rsid w:val="00FD6C46"/>
    <w:rsid w:val="00FE0CB0"/>
    <w:rsid w:val="00FE1826"/>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C97BB-3486-4EBC-8C3C-FBAFED64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12387</TotalTime>
  <Pages>26</Pages>
  <Words>7123</Words>
  <Characters>40606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55</cp:revision>
  <dcterms:created xsi:type="dcterms:W3CDTF">2017-06-28T00:04:00Z</dcterms:created>
  <dcterms:modified xsi:type="dcterms:W3CDTF">2017-07-11T22:27:00Z</dcterms:modified>
</cp:coreProperties>
</file>