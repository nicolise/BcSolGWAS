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5A8424A" w:rsidR="00A91962" w:rsidRPr="000F79B1" w:rsidRDefault="00A91962" w:rsidP="00473ACC">
      <w:pPr>
        <w:spacing w:line="480" w:lineRule="auto"/>
        <w:rPr>
          <w:b/>
          <w:sz w:val="24"/>
          <w:szCs w:val="24"/>
        </w:rPr>
      </w:pPr>
      <w:commentRangeStart w:id="0"/>
      <w:r w:rsidRPr="000F79B1">
        <w:rPr>
          <w:b/>
          <w:sz w:val="24"/>
          <w:szCs w:val="24"/>
        </w:rPr>
        <w:t>Nicole E. Soltis</w:t>
      </w:r>
      <w:r w:rsidRPr="000F79B1">
        <w:rPr>
          <w:b/>
          <w:sz w:val="24"/>
          <w:szCs w:val="24"/>
          <w:vertAlign w:val="superscript"/>
        </w:rPr>
        <w:t>1</w:t>
      </w:r>
      <w:commentRangeEnd w:id="0"/>
      <w:r w:rsidR="000F79B1">
        <w:rPr>
          <w:rStyle w:val="CommentReference"/>
        </w:rPr>
        <w:commentReference w:id="0"/>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r w:rsidR="003D6AE2">
        <w:rPr>
          <w:b/>
          <w:sz w:val="24"/>
          <w:szCs w:val="24"/>
        </w:rPr>
        <w:t xml:space="preserve">Dihan Gao, </w:t>
      </w:r>
      <w:proofErr w:type="spellStart"/>
      <w:r w:rsidR="00E764BE">
        <w:rPr>
          <w:b/>
          <w:sz w:val="24"/>
          <w:szCs w:val="24"/>
        </w:rPr>
        <w:t>Aysha</w:t>
      </w:r>
      <w:proofErr w:type="spellEnd"/>
      <w:r w:rsidR="00E764BE">
        <w:rPr>
          <w:b/>
          <w:sz w:val="24"/>
          <w:szCs w:val="24"/>
        </w:rPr>
        <w:t xml:space="preserve"> </w:t>
      </w:r>
      <w:proofErr w:type="spellStart"/>
      <w:r w:rsidR="00E764BE">
        <w:rPr>
          <w:b/>
          <w:sz w:val="24"/>
          <w:szCs w:val="24"/>
        </w:rPr>
        <w:t>Shafi</w:t>
      </w:r>
      <w:proofErr w:type="spellEnd"/>
      <w:r w:rsidR="00E764BE">
        <w:rPr>
          <w:b/>
          <w:sz w:val="24"/>
          <w:szCs w:val="24"/>
        </w:rPr>
        <w:t xml:space="preserve">, </w:t>
      </w:r>
      <w:r w:rsidRPr="000F79B1">
        <w:rPr>
          <w:b/>
          <w:sz w:val="24"/>
          <w:szCs w:val="24"/>
        </w:rPr>
        <w:t>Daniel J. Kliebenstein</w:t>
      </w:r>
      <w:r w:rsidRPr="000F79B1">
        <w:rPr>
          <w:b/>
          <w:sz w:val="24"/>
          <w:szCs w:val="24"/>
          <w:vertAlign w:val="superscript"/>
        </w:rPr>
        <w:t>1,5</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77777777"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Gongjun Current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4</w:t>
      </w:r>
      <w:r w:rsidRPr="00E764BE">
        <w:rPr>
          <w:sz w:val="24"/>
          <w:szCs w:val="24"/>
        </w:rPr>
        <w:t>Raoni Current address</w:t>
      </w:r>
    </w:p>
    <w:p w14:paraId="1972D49D" w14:textId="77777777" w:rsidR="00A91962" w:rsidRPr="00E764BE" w:rsidRDefault="00A91962" w:rsidP="00A91962">
      <w:pPr>
        <w:spacing w:before="100" w:beforeAutospacing="1"/>
        <w:rPr>
          <w:rFonts w:eastAsia="Arial Unicode MS"/>
          <w:sz w:val="24"/>
          <w:szCs w:val="24"/>
        </w:rPr>
      </w:pPr>
      <w:r w:rsidRPr="00E764BE">
        <w:rPr>
          <w:sz w:val="24"/>
          <w:szCs w:val="24"/>
          <w:vertAlign w:val="superscript"/>
        </w:rPr>
        <w:t>5</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6553501E" w14:textId="77777777" w:rsidR="00A91962" w:rsidRPr="000F79B1" w:rsidRDefault="00A91962" w:rsidP="00473ACC">
      <w:pPr>
        <w:spacing w:line="480" w:lineRule="auto"/>
        <w:rPr>
          <w:b/>
          <w:sz w:val="24"/>
          <w:szCs w:val="24"/>
        </w:rPr>
      </w:pP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1"/>
      <w:r w:rsidR="00C560C2" w:rsidRPr="00E764BE">
        <w:rPr>
          <w:sz w:val="24"/>
          <w:szCs w:val="24"/>
        </w:rPr>
        <w:t xml:space="preserve">sensitivity </w:t>
      </w:r>
      <w:commentRangeEnd w:id="1"/>
      <w:r w:rsidR="00C560C2" w:rsidRPr="00E764BE">
        <w:rPr>
          <w:rStyle w:val="CommentReference"/>
          <w:sz w:val="24"/>
          <w:szCs w:val="24"/>
        </w:rPr>
        <w:commentReference w:id="1"/>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3FF9CEBC" w14:textId="2D67EA2B" w:rsidR="00EA6EAB" w:rsidRPr="00E764BE" w:rsidRDefault="00EA6EAB" w:rsidP="00EA6EAB">
      <w:pPr>
        <w:spacing w:line="480" w:lineRule="auto"/>
        <w:ind w:firstLine="720"/>
        <w:rPr>
          <w:sz w:val="24"/>
          <w:szCs w:val="24"/>
        </w:rPr>
      </w:pPr>
      <w:commentRangeStart w:id="2"/>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p>
    <w:p w14:paraId="6D7CD850" w14:textId="5B1C6ABD" w:rsidR="00E8258B" w:rsidRPr="00436F19" w:rsidRDefault="00E8258B" w:rsidP="008F425E">
      <w:pPr>
        <w:spacing w:line="480" w:lineRule="auto"/>
        <w:ind w:firstLine="720"/>
        <w:rPr>
          <w:sz w:val="24"/>
          <w:szCs w:val="24"/>
        </w:rPr>
      </w:pPr>
      <w:r w:rsidRPr="00E764BE">
        <w:rPr>
          <w:sz w:val="24"/>
          <w:szCs w:val="24"/>
        </w:rPr>
        <w:t xml:space="preserve">In plants, most naturally variable genes for resistance to generalist pathogens </w:t>
      </w:r>
      <w:proofErr w:type="gramStart"/>
      <w:r w:rsidRPr="00E764BE">
        <w:rPr>
          <w:sz w:val="24"/>
          <w:szCs w:val="24"/>
        </w:rPr>
        <w:t>are  quantitative</w:t>
      </w:r>
      <w:proofErr w:type="gramEnd"/>
      <w:r w:rsidRPr="00E764BE">
        <w:rPr>
          <w:sz w:val="24"/>
          <w:szCs w:val="24"/>
        </w:rPr>
        <w:t xml:space="preserve"> in their effect</w:t>
      </w:r>
      <w:r w:rsidR="00436F19">
        <w:rPr>
          <w:sz w:val="24"/>
          <w:szCs w:val="24"/>
        </w:rPr>
        <w:t>, rather than qualitative</w:t>
      </w:r>
      <w:r w:rsidRPr="00E764BE">
        <w:rPr>
          <w:sz w:val="24"/>
          <w:szCs w:val="24"/>
        </w:rPr>
        <w:t xml:space="preserve">. There are no known naturally variable large-effect resistance loci for plant defense against generalist pathogens such as </w:t>
      </w:r>
      <w:commentRangeStart w:id="3"/>
      <w:r w:rsidRPr="00436F19">
        <w:rPr>
          <w:i/>
          <w:sz w:val="24"/>
          <w:szCs w:val="24"/>
        </w:rPr>
        <w:t>Botrytis cinerea</w:t>
      </w:r>
      <w:commentRangeEnd w:id="3"/>
      <w:r w:rsidRPr="00436F19">
        <w:rPr>
          <w:rStyle w:val="CommentReference"/>
          <w:sz w:val="24"/>
          <w:szCs w:val="24"/>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r w:rsidR="008F425E" w:rsidRPr="00436F19">
        <w:rPr>
          <w:sz w:val="24"/>
          <w:szCs w:val="24"/>
        </w:rPr>
        <w:t>g</w:t>
      </w:r>
      <w:r w:rsidRPr="00436F19">
        <w:rPr>
          <w:sz w:val="24"/>
          <w:szCs w:val="24"/>
        </w:rPr>
        <w:t xml:space="preserve">enes involved in </w:t>
      </w:r>
      <w:r w:rsidR="008F425E" w:rsidRPr="00436F19">
        <w:rPr>
          <w:sz w:val="24"/>
          <w:szCs w:val="24"/>
        </w:rPr>
        <w:t xml:space="preserve">the formation of defenses like </w:t>
      </w:r>
      <w:r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r w:rsidRPr="00436F19">
        <w:rPr>
          <w:sz w:val="24"/>
          <w:szCs w:val="24"/>
        </w:rPr>
        <w:fldChar w:fldCharType="begin"/>
      </w:r>
      <w:r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436F19">
        <w:rPr>
          <w:sz w:val="24"/>
          <w:szCs w:val="24"/>
        </w:rPr>
        <w:fldChar w:fldCharType="separate"/>
      </w:r>
      <w:r w:rsidRPr="00436F19">
        <w:rPr>
          <w:noProof/>
          <w:sz w:val="24"/>
          <w:szCs w:val="24"/>
        </w:rPr>
        <w:t>(Ferrari, Galletti et al. 2007)</w:t>
      </w:r>
      <w:r w:rsidRPr="00436F19">
        <w:rPr>
          <w:sz w:val="24"/>
          <w:szCs w:val="24"/>
        </w:rPr>
        <w:fldChar w:fldCharType="end"/>
      </w:r>
      <w:r w:rsidRPr="00436F19">
        <w:rPr>
          <w:sz w:val="24"/>
          <w:szCs w:val="24"/>
        </w:rPr>
        <w:t xml:space="preserve">. </w:t>
      </w:r>
      <w:r w:rsidR="008F425E" w:rsidRPr="00436F19">
        <w:rPr>
          <w:sz w:val="24"/>
          <w:szCs w:val="24"/>
        </w:rPr>
        <w:t xml:space="preserve"> </w:t>
      </w:r>
      <w:commentRangeStart w:id="5"/>
      <w:r w:rsidR="008F425E" w:rsidRPr="00436F19">
        <w:rPr>
          <w:sz w:val="24"/>
          <w:szCs w:val="24"/>
        </w:rPr>
        <w:t>The effect of these quantitative resistance loci is highly dependent upon the specific</w:t>
      </w:r>
      <w:commentRangeStart w:id="6"/>
      <w:commentRangeStart w:id="7"/>
      <w:r w:rsidR="008F425E" w:rsidRPr="00436F19">
        <w:rPr>
          <w:sz w:val="24"/>
          <w:szCs w:val="24"/>
        </w:rPr>
        <w:t xml:space="preserve"> isolate </w:t>
      </w:r>
      <w:commentRangeEnd w:id="6"/>
      <w:r w:rsidR="00FE7C80">
        <w:rPr>
          <w:rStyle w:val="CommentReference"/>
        </w:rPr>
        <w:commentReference w:id="6"/>
      </w:r>
      <w:commentRangeEnd w:id="7"/>
      <w:r w:rsidR="00991CA3">
        <w:rPr>
          <w:rStyle w:val="CommentReference"/>
        </w:rPr>
        <w:commentReference w:id="7"/>
      </w:r>
      <w:r w:rsidR="008F425E" w:rsidRPr="00436F19">
        <w:rPr>
          <w:sz w:val="24"/>
          <w:szCs w:val="24"/>
        </w:rPr>
        <w:t>of the generalist pathogen</w:t>
      </w:r>
      <w:r w:rsidR="00436F19">
        <w:rPr>
          <w:sz w:val="24"/>
          <w:szCs w:val="24"/>
        </w:rPr>
        <w:t>. In contrast</w:t>
      </w:r>
      <w:r w:rsidR="008F425E" w:rsidRPr="00436F19">
        <w:rPr>
          <w:sz w:val="24"/>
          <w:szCs w:val="24"/>
        </w:rPr>
        <w:t xml:space="preserve">, very little is known about the genetic variation of virulence loci within generalist pathogens. </w:t>
      </w:r>
      <w:commentRangeEnd w:id="5"/>
      <w:r w:rsidR="00991CA3">
        <w:rPr>
          <w:rStyle w:val="CommentReference"/>
        </w:rPr>
        <w:commentReference w:id="5"/>
      </w:r>
      <w:r w:rsidR="008F425E" w:rsidRPr="00436F19">
        <w:rPr>
          <w:sz w:val="24"/>
          <w:szCs w:val="24"/>
        </w:rPr>
        <w:t>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commentRangeEnd w:id="2"/>
      <w:r w:rsidR="00991CA3">
        <w:rPr>
          <w:rStyle w:val="CommentReference"/>
        </w:rPr>
        <w:commentReference w:id="2"/>
      </w:r>
    </w:p>
    <w:p w14:paraId="5405D076" w14:textId="4DF318A2"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FE7C80">
        <w:rPr>
          <w:sz w:val="24"/>
          <w:szCs w:val="24"/>
        </w:rPr>
        <w:t>For specialist pathogens, d</w:t>
      </w:r>
      <w:r>
        <w:rPr>
          <w:sz w:val="24"/>
          <w:szCs w:val="24"/>
        </w:rPr>
        <w:t xml:space="preserve">omesticated varieties are typically more sensitive than their wild relatives. </w:t>
      </w:r>
      <w:r w:rsidR="00EF5A6D" w:rsidRPr="00471076">
        <w:rPr>
          <w:sz w:val="24"/>
          <w:szCs w:val="24"/>
        </w:rPr>
        <w:t xml:space="preserve">Domestication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These patterns are assumed to hold for generalist pathogens and their domesticated hosts as well. However, we have less information about how domestication of 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28E69A94" w14:textId="7BB40D57" w:rsidR="00D3121D" w:rsidRPr="00DA7FA8" w:rsidRDefault="009F588B" w:rsidP="00D3121D">
      <w:pPr>
        <w:spacing w:line="480" w:lineRule="auto"/>
        <w:ind w:firstLine="720"/>
        <w:rPr>
          <w:sz w:val="24"/>
          <w:szCs w:val="24"/>
        </w:rPr>
      </w:pPr>
      <w:r w:rsidRPr="00436F19">
        <w:rPr>
          <w:i/>
          <w:sz w:val="24"/>
          <w:szCs w:val="24"/>
        </w:rPr>
        <w:t>Botrytis cinerea</w:t>
      </w:r>
      <w:r w:rsidRPr="00436F19">
        <w:rPr>
          <w:sz w:val="24"/>
          <w:szCs w:val="24"/>
        </w:rPr>
        <w:t xml:space="preserve"> provides a useful model </w:t>
      </w:r>
      <w:r w:rsidR="00B64A2A">
        <w:rPr>
          <w:sz w:val="24"/>
          <w:szCs w:val="24"/>
        </w:rPr>
        <w:t xml:space="preserve">generalist </w:t>
      </w:r>
      <w:r w:rsidRPr="00436F19">
        <w:rPr>
          <w:sz w:val="24"/>
          <w:szCs w:val="24"/>
        </w:rPr>
        <w:t>pathogen 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contrast </w:t>
      </w:r>
      <w:r w:rsidRPr="00436F19">
        <w:rPr>
          <w:sz w:val="24"/>
          <w:szCs w:val="24"/>
        </w:rPr>
        <w:t>how the underlying evoluti</w:t>
      </w:r>
      <w:r w:rsidR="004C6F15">
        <w:rPr>
          <w:sz w:val="24"/>
          <w:szCs w:val="24"/>
        </w:rPr>
        <w:t xml:space="preserve">onary processes may differ from evolution in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w:t>
      </w:r>
      <w:proofErr w:type="spellStart"/>
      <w:r w:rsidR="00AF1DD1">
        <w:rPr>
          <w:sz w:val="24"/>
          <w:szCs w:val="24"/>
        </w:rPr>
        <w:t>Nicot</w:t>
      </w:r>
      <w:proofErr w:type="spellEnd"/>
      <w:r w:rsidR="00AF1DD1">
        <w:rPr>
          <w:sz w:val="24"/>
          <w:szCs w:val="24"/>
        </w:rPr>
        <w:t xml:space="preserve"> 1996; </w:t>
      </w:r>
      <w:proofErr w:type="spellStart"/>
      <w:r w:rsidR="00AF1DD1">
        <w:rPr>
          <w:sz w:val="24"/>
          <w:szCs w:val="24"/>
        </w:rPr>
        <w:t>Elad</w:t>
      </w:r>
      <w:proofErr w:type="spellEnd"/>
      <w:r w:rsidR="00AF1DD1">
        <w:rPr>
          <w:sz w:val="24"/>
          <w:szCs w:val="24"/>
        </w:rPr>
        <w:t xml:space="preserve"> 2007; </w:t>
      </w:r>
      <w:proofErr w:type="spellStart"/>
      <w:r w:rsidR="00AF1DD1">
        <w:rPr>
          <w:sz w:val="24"/>
          <w:szCs w:val="24"/>
        </w:rPr>
        <w:t>Fillinger</w:t>
      </w:r>
      <w:proofErr w:type="spellEnd"/>
      <w:r w:rsidR="00AF1DD1">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w:t>
      </w:r>
      <w:proofErr w:type="spellStart"/>
      <w:r w:rsidR="00D3121D" w:rsidRPr="00DA7FA8">
        <w:rPr>
          <w:sz w:val="24"/>
          <w:szCs w:val="24"/>
        </w:rPr>
        <w:t>botrydial</w:t>
      </w:r>
      <w:proofErr w:type="spellEnd"/>
      <w:r w:rsidR="00D3121D" w:rsidRPr="00DA7FA8">
        <w:rPr>
          <w:sz w:val="24"/>
          <w:szCs w:val="24"/>
        </w:rPr>
        <w:t xml:space="preserve"> and </w:t>
      </w:r>
      <w:proofErr w:type="spellStart"/>
      <w:r w:rsidR="00D3121D" w:rsidRPr="00DA7FA8">
        <w:rPr>
          <w:sz w:val="24"/>
          <w:szCs w:val="24"/>
        </w:rPr>
        <w:t>botcinic</w:t>
      </w:r>
      <w:proofErr w:type="spellEnd"/>
      <w:r w:rsidR="00D3121D" w:rsidRPr="00DA7FA8">
        <w:rPr>
          <w:sz w:val="24"/>
          <w:szCs w:val="24"/>
        </w:rPr>
        <w:t xml:space="preserve"> acid</w:t>
      </w:r>
      <w:r w:rsidR="007A7AF3">
        <w:rPr>
          <w:sz w:val="24"/>
          <w:szCs w:val="24"/>
        </w:rPr>
        <w:t>,</w:t>
      </w:r>
      <w:r w:rsidR="00D3121D" w:rsidRPr="00DA7FA8">
        <w:rPr>
          <w:sz w:val="24"/>
          <w:szCs w:val="24"/>
        </w:rPr>
        <w:t xml:space="preserve"> </w:t>
      </w:r>
      <w:commentRangeStart w:id="8"/>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D3121D" w:rsidRPr="00DA7FA8">
        <w:rPr>
          <w:i/>
          <w:sz w:val="24"/>
          <w:szCs w:val="24"/>
        </w:rPr>
        <w:t>B. cinerea</w:t>
      </w:r>
      <w:r w:rsidR="00D3121D" w:rsidRPr="00DA7FA8">
        <w:rPr>
          <w:sz w:val="24"/>
          <w:szCs w:val="24"/>
        </w:rPr>
        <w:t xml:space="preserve"> also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commentRangeStart w:id="9"/>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commentRangeEnd w:id="9"/>
      <w:r w:rsidR="00D3121D" w:rsidRPr="00DA7FA8">
        <w:rPr>
          <w:rStyle w:val="CommentReference"/>
          <w:sz w:val="24"/>
          <w:szCs w:val="24"/>
        </w:rPr>
        <w:commentReference w:id="9"/>
      </w:r>
      <w:r w:rsidR="00D3121D" w:rsidRPr="00DA7FA8">
        <w:rPr>
          <w:sz w:val="24"/>
          <w:szCs w:val="24"/>
        </w:rPr>
        <w:t xml:space="preserve">. More 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750F0F" w:rsidRPr="00796342">
        <w:rPr>
          <w:sz w:val="24"/>
          <w:szCs w:val="24"/>
        </w:rPr>
        <w:t xml:space="preserve">Genome-wide variation in </w:t>
      </w:r>
      <w:r w:rsidR="00750F0F" w:rsidRPr="00796342">
        <w:rPr>
          <w:i/>
          <w:sz w:val="24"/>
          <w:szCs w:val="24"/>
        </w:rPr>
        <w:t xml:space="preserve">Botrytis </w:t>
      </w:r>
      <w:r w:rsidR="00796342" w:rsidRPr="00796342">
        <w:rPr>
          <w:sz w:val="24"/>
          <w:szCs w:val="24"/>
        </w:rPr>
        <w:t xml:space="preserve">is also high; at </w:t>
      </w:r>
      <w:proofErr w:type="gramStart"/>
      <w:r w:rsidR="00796342" w:rsidRPr="00796342">
        <w:rPr>
          <w:sz w:val="24"/>
          <w:szCs w:val="24"/>
        </w:rPr>
        <w:t>XX%</w:t>
      </w:r>
      <w:proofErr w:type="gramEnd"/>
      <w:r w:rsidR="00796342" w:rsidRPr="00796342">
        <w:rPr>
          <w:sz w:val="24"/>
          <w:szCs w:val="24"/>
        </w:rPr>
        <w:t xml:space="preserve"> it is more variable than previously studied pathogens, and</w:t>
      </w:r>
      <w:ins w:id="10" w:author="Nicole Soltis" w:date="2017-01-18T15:51:00Z">
        <w:r w:rsidR="00750F0F" w:rsidRPr="00796342">
          <w:rPr>
            <w:sz w:val="24"/>
            <w:szCs w:val="24"/>
          </w:rPr>
          <w:t xml:space="preserve"> on par with XXXX (</w:t>
        </w:r>
        <w:commentRangeStart w:id="11"/>
        <w:r w:rsidR="00750F0F" w:rsidRPr="00796342">
          <w:rPr>
            <w:sz w:val="24"/>
            <w:szCs w:val="24"/>
          </w:rPr>
          <w:t>CITATION</w:t>
        </w:r>
      </w:ins>
      <w:commentRangeEnd w:id="11"/>
      <w:r w:rsidR="00A42B96">
        <w:rPr>
          <w:rStyle w:val="CommentReference"/>
        </w:rPr>
        <w:commentReference w:id="11"/>
      </w:r>
      <w:ins w:id="12" w:author="Nicole Soltis" w:date="2017-01-18T15:51:00Z">
        <w:r w:rsidR="00750F0F"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8"/>
      <w:r w:rsidR="00D3121D" w:rsidRPr="00DA7FA8">
        <w:rPr>
          <w:rStyle w:val="CommentReference"/>
          <w:sz w:val="24"/>
          <w:szCs w:val="24"/>
        </w:rPr>
        <w:commentReference w:id="8"/>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2CCF5C53"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proofErr w:type="gramStart"/>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proofErr w:type="gramEnd"/>
      <w:r w:rsidR="00A60CBA" w:rsidRPr="00DA7FA8">
        <w:rPr>
          <w:sz w:val="24"/>
          <w:szCs w:val="24"/>
        </w:rPr>
        <w:fldChar w:fldCharType="end"/>
      </w:r>
      <w:r w:rsidR="000F79B1" w:rsidRPr="00471076">
        <w:rPr>
          <w:i/>
          <w:sz w:val="24"/>
          <w:szCs w:val="24"/>
        </w:rPr>
        <w:t xml:space="preserve">. </w:t>
      </w:r>
      <w:commentRangeStart w:id="13"/>
      <w:r w:rsidR="000F79B1" w:rsidRPr="00471076">
        <w:rPr>
          <w:sz w:val="24"/>
          <w:szCs w:val="24"/>
        </w:rPr>
        <w:t xml:space="preserve">Further, the host genes identified </w:t>
      </w:r>
      <w:r>
        <w:rPr>
          <w:sz w:val="24"/>
          <w:szCs w:val="24"/>
        </w:rPr>
        <w:t>depend upon t</w:t>
      </w:r>
      <w:r w:rsidR="000F79B1" w:rsidRPr="00471076">
        <w:rPr>
          <w:sz w:val="24"/>
          <w:szCs w:val="24"/>
        </w:rPr>
        <w:t xml:space="preserve">he isolate genotype </w:t>
      </w:r>
      <w:r>
        <w:rPr>
          <w:sz w:val="24"/>
          <w:szCs w:val="24"/>
        </w:rPr>
        <w:t xml:space="preserve">studied </w:t>
      </w:r>
      <w:r w:rsidR="00BD1A5C" w:rsidRPr="00471076">
        <w:rPr>
          <w:sz w:val="24"/>
          <w:szCs w:val="24"/>
        </w:rPr>
        <w:t>{Corwin 2016}.</w:t>
      </w:r>
      <w:r w:rsidR="000F79B1" w:rsidRPr="00471076">
        <w:rPr>
          <w:sz w:val="24"/>
          <w:szCs w:val="24"/>
        </w:rPr>
        <w:t xml:space="preserve"> </w:t>
      </w:r>
      <w:commentRangeEnd w:id="13"/>
      <w:r w:rsidR="007A7AF3">
        <w:rPr>
          <w:rStyle w:val="CommentReference"/>
        </w:rPr>
        <w:commentReference w:id="13"/>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4"/>
      <w:r w:rsidR="00EA6EAB" w:rsidRPr="00471076">
        <w:rPr>
          <w:sz w:val="24"/>
          <w:szCs w:val="24"/>
        </w:rPr>
        <w:t xml:space="preserve">15% </w:t>
      </w:r>
      <w:commentRangeEnd w:id="14"/>
      <w:r w:rsidR="007A7AF3">
        <w:rPr>
          <w:rStyle w:val="CommentReference"/>
        </w:rPr>
        <w:commentReference w:id="14"/>
      </w:r>
      <w:r w:rsidR="00EA6EAB" w:rsidRPr="00471076">
        <w:rPr>
          <w:sz w:val="24"/>
          <w:szCs w:val="24"/>
        </w:rPr>
        <w:t xml:space="preserve">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also a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commentRangeStart w:id="15"/>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commentRangeEnd w:id="15"/>
      <w:r w:rsidR="000F79B1" w:rsidRPr="00471076">
        <w:rPr>
          <w:rStyle w:val="CommentReference"/>
          <w:sz w:val="24"/>
          <w:szCs w:val="24"/>
        </w:rPr>
        <w:commentReference w:id="15"/>
      </w:r>
      <w:r w:rsidR="00EA6EAB" w:rsidRPr="00471076">
        <w:rPr>
          <w:sz w:val="24"/>
          <w:szCs w:val="24"/>
        </w:rPr>
        <w:t>}</w:t>
      </w:r>
      <w:r w:rsidR="007A7AF3">
        <w:rPr>
          <w:sz w:val="24"/>
          <w:szCs w:val="24"/>
        </w:rPr>
        <w:t xml:space="preserve">. 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del w:id="16" w:author="Nicole Soltis" w:date="2017-01-20T11:46:00Z">
        <w:r w:rsidR="009836A7" w:rsidRPr="00471076" w:rsidDel="00326A40">
          <w:rPr>
            <w:i/>
            <w:sz w:val="24"/>
            <w:szCs w:val="24"/>
          </w:rPr>
          <w:delText>B. cinerea</w:delText>
        </w:r>
        <w:r w:rsidR="009836A7" w:rsidRPr="00471076" w:rsidDel="00326A40">
          <w:rPr>
            <w:sz w:val="24"/>
            <w:szCs w:val="24"/>
          </w:rPr>
          <w:delText xml:space="preserve"> causes extensive preharvest damage in </w:delText>
        </w:r>
        <w:r w:rsidR="009836A7" w:rsidRPr="00471076" w:rsidDel="00326A40">
          <w:rPr>
            <w:i/>
            <w:sz w:val="24"/>
            <w:szCs w:val="24"/>
          </w:rPr>
          <w:delText>S. lycopersicum</w:delText>
        </w:r>
        <w:r w:rsidR="009836A7" w:rsidRPr="00471076" w:rsidDel="00326A40">
          <w:rPr>
            <w:sz w:val="24"/>
            <w:szCs w:val="24"/>
          </w:rPr>
          <w:delText xml:space="preserve"> cultivation, so it is unclear what the effect of domestication will be on plant susceptibility and pathogen virulence. </w:delText>
        </w:r>
      </w:del>
    </w:p>
    <w:p w14:paraId="5F41C77E" w14:textId="557C00E6" w:rsidR="00EA6EAB" w:rsidRPr="00471076" w:rsidRDefault="00105CC5" w:rsidP="00EA6EAB">
      <w:pPr>
        <w:spacing w:line="480" w:lineRule="auto"/>
        <w:ind w:firstLine="720"/>
        <w:rPr>
          <w:sz w:val="24"/>
          <w:szCs w:val="24"/>
        </w:rPr>
      </w:pPr>
      <w:commentRangeStart w:id="17"/>
      <w:r w:rsidRPr="00471076">
        <w:rPr>
          <w:sz w:val="24"/>
          <w:szCs w:val="24"/>
        </w:rPr>
        <w:t xml:space="preserve">In this study, we </w:t>
      </w:r>
      <w:commentRangeStart w:id="18"/>
      <w:r w:rsidR="007A7AF3">
        <w:rPr>
          <w:sz w:val="24"/>
          <w:szCs w:val="24"/>
        </w:rPr>
        <w:t>conducted</w:t>
      </w:r>
      <w:r w:rsidRPr="00471076">
        <w:rPr>
          <w:sz w:val="24"/>
          <w:szCs w:val="24"/>
        </w:rPr>
        <w:t xml:space="preserve"> </w:t>
      </w:r>
      <w:commentRangeEnd w:id="18"/>
      <w:r w:rsidR="007A7AF3">
        <w:rPr>
          <w:rStyle w:val="CommentReference"/>
        </w:rPr>
        <w:commentReference w:id="18"/>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del w:id="19" w:author="Nicole Soltis" w:date="2017-01-20T11:58:00Z">
        <w:r w:rsidR="00EA6EAB" w:rsidRPr="00471076" w:rsidDel="00CB029A">
          <w:rPr>
            <w:sz w:val="24"/>
            <w:szCs w:val="24"/>
          </w:rPr>
          <w:delText xml:space="preserve">We inoculated individual tomato leaflets with spore suspensions of 91 </w:delText>
        </w:r>
        <w:r w:rsidR="00EA6EAB" w:rsidRPr="00471076" w:rsidDel="00CB029A">
          <w:rPr>
            <w:i/>
            <w:sz w:val="24"/>
            <w:szCs w:val="24"/>
          </w:rPr>
          <w:delText xml:space="preserve">B. cinerea </w:delText>
        </w:r>
        <w:r w:rsidR="00EA6EAB" w:rsidRPr="00471076" w:rsidDel="00CB029A">
          <w:rPr>
            <w:sz w:val="24"/>
            <w:szCs w:val="24"/>
          </w:rPr>
          <w:delText xml:space="preserve">isolates. </w:delText>
        </w:r>
        <w:r w:rsidR="004C372B" w:rsidRPr="00471076" w:rsidDel="00CB029A">
          <w:rPr>
            <w:sz w:val="24"/>
            <w:szCs w:val="24"/>
          </w:rPr>
          <w:delText xml:space="preserve">We asked whether susceptibility to </w:delText>
        </w:r>
        <w:r w:rsidR="004C372B" w:rsidRPr="00471076" w:rsidDel="00CB029A">
          <w:rPr>
            <w:i/>
            <w:sz w:val="24"/>
            <w:szCs w:val="24"/>
          </w:rPr>
          <w:delText xml:space="preserve">B. cinerea </w:delText>
        </w:r>
        <w:r w:rsidR="004C372B" w:rsidRPr="00471076" w:rsidDel="00CB029A">
          <w:rPr>
            <w:sz w:val="24"/>
            <w:szCs w:val="24"/>
          </w:rPr>
          <w:delText xml:space="preserve">depends on pathogen genotype or tomato host genotype, and whether the same loci confer </w:delText>
        </w:r>
        <w:r w:rsidR="004C372B" w:rsidRPr="00471076" w:rsidDel="00CB029A">
          <w:rPr>
            <w:i/>
            <w:sz w:val="24"/>
            <w:szCs w:val="24"/>
          </w:rPr>
          <w:delText xml:space="preserve">B. cinerea </w:delText>
        </w:r>
        <w:r w:rsidR="004C372B" w:rsidRPr="00471076" w:rsidDel="00CB029A">
          <w:rPr>
            <w:sz w:val="24"/>
            <w:szCs w:val="24"/>
          </w:rPr>
          <w:delText xml:space="preserve">virulence across host genotypes. </w:delText>
        </w:r>
      </w:del>
      <w:r w:rsidR="00EA6EAB" w:rsidRPr="00471076">
        <w:rPr>
          <w:sz w:val="24"/>
          <w:szCs w:val="24"/>
        </w:rPr>
        <w:t xml:space="preserve">In our analysis of lesion images at 72 hours post inoculation, both host and pathogen genotype contribute to virulence. </w:t>
      </w:r>
      <w:del w:id="20" w:author="Nicole Soltis" w:date="2017-01-20T11:53:00Z">
        <w:r w:rsidR="00EA6EAB" w:rsidRPr="00471076" w:rsidDel="00CF0DE6">
          <w:rPr>
            <w:sz w:val="24"/>
            <w:szCs w:val="24"/>
          </w:rPr>
          <w:delText xml:space="preserve">However, we found no significant interaction between host and </w:delText>
        </w:r>
        <w:r w:rsidR="00EA6EAB" w:rsidRPr="00471076" w:rsidDel="00CF0DE6">
          <w:rPr>
            <w:i/>
            <w:sz w:val="24"/>
            <w:szCs w:val="24"/>
          </w:rPr>
          <w:delText xml:space="preserve">B. cinerea </w:delText>
        </w:r>
        <w:r w:rsidR="00EA6EAB" w:rsidRPr="00471076" w:rsidDel="00CF0DE6">
          <w:rPr>
            <w:sz w:val="24"/>
            <w:szCs w:val="24"/>
          </w:rPr>
          <w:delText xml:space="preserve">genotype species-wide. We also find no species-wide evidence of a significant domestication effect upon </w:delText>
        </w:r>
        <w:r w:rsidR="00EA6EAB" w:rsidRPr="00471076" w:rsidDel="00CF0DE6">
          <w:rPr>
            <w:i/>
            <w:sz w:val="24"/>
            <w:szCs w:val="24"/>
          </w:rPr>
          <w:delText>B. cinerea</w:delText>
        </w:r>
        <w:r w:rsidR="00EA6EAB" w:rsidRPr="00471076" w:rsidDel="00CF0DE6">
          <w:rPr>
            <w:sz w:val="24"/>
            <w:szCs w:val="24"/>
          </w:rPr>
          <w:delText xml:space="preserve"> virulence, though domesticated varieties are slightly more susceptible on average. </w:delText>
        </w:r>
      </w:del>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t>
      </w:r>
      <w:del w:id="21" w:author="Nicole Soltis" w:date="2017-01-20T11:54:00Z">
        <w:r w:rsidR="00EA6EAB" w:rsidRPr="00471076" w:rsidDel="00CF0DE6">
          <w:rPr>
            <w:sz w:val="24"/>
            <w:szCs w:val="24"/>
          </w:rPr>
          <w:delText xml:space="preserve">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delText>
        </w:r>
      </w:del>
      <w:r w:rsidR="00EA6EAB" w:rsidRPr="00471076">
        <w:rPr>
          <w:sz w:val="24"/>
          <w:szCs w:val="24"/>
        </w:rPr>
        <w:t>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17"/>
      <w:r w:rsidR="00CF034A">
        <w:rPr>
          <w:rStyle w:val="CommentReference"/>
        </w:rPr>
        <w:commentReference w:id="17"/>
      </w:r>
    </w:p>
    <w:p w14:paraId="798F25C8" w14:textId="5F04C079" w:rsidR="004C372B" w:rsidRPr="00471076" w:rsidRDefault="004C372B" w:rsidP="00EA6EAB">
      <w:pPr>
        <w:spacing w:line="480" w:lineRule="auto"/>
        <w:ind w:firstLine="720"/>
        <w:rPr>
          <w:sz w:val="24"/>
          <w:szCs w:val="24"/>
        </w:rPr>
      </w:pPr>
      <w:r w:rsidRPr="00471076">
        <w:rPr>
          <w:sz w:val="24"/>
          <w:szCs w:val="24"/>
        </w:rPr>
        <w:t xml:space="preserve">[ADD: </w:t>
      </w:r>
      <w:r w:rsidR="001A4719">
        <w:rPr>
          <w:sz w:val="24"/>
          <w:szCs w:val="24"/>
        </w:rPr>
        <w:t xml:space="preserve">GWAS results. </w:t>
      </w:r>
      <w:r w:rsidRPr="00471076">
        <w:rPr>
          <w:sz w:val="24"/>
          <w:szCs w:val="24"/>
        </w:rPr>
        <w:t>highly quantitative trait. Number of loci/ genes per phenotype. And: GO terms]</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ins w:id="22" w:author="Daniel Kliebenstein" w:date="2017-01-12T16:20:00Z"/>
          <w:sz w:val="24"/>
          <w:szCs w:val="24"/>
        </w:rPr>
      </w:pPr>
      <w:commentRangeStart w:id="23"/>
      <w:r w:rsidRPr="000D6362">
        <w:rPr>
          <w:sz w:val="24"/>
          <w:szCs w:val="24"/>
        </w:rPr>
        <w:t>[Selection of genotypes / population collection]</w:t>
      </w:r>
      <w:commentRangeEnd w:id="23"/>
      <w:r w:rsidR="00CF034A">
        <w:rPr>
          <w:rStyle w:val="CommentReference"/>
        </w:rPr>
        <w:commentReference w:id="23"/>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proofErr w:type="gramStart"/>
      <w:r>
        <w:rPr>
          <w:sz w:val="24"/>
          <w:szCs w:val="24"/>
        </w:rPr>
        <w:t>downstream</w:t>
      </w:r>
      <w:r w:rsidR="00CF034A">
        <w:rPr>
          <w:sz w:val="24"/>
          <w:szCs w:val="24"/>
        </w:rPr>
        <w:t xml:space="preserve"> automated</w:t>
      </w:r>
      <w:proofErr w:type="gramEnd"/>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96631D4"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calculated the least-squared means of lesion size within each tomato genotype. We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script for GWA. We used SNPs from </w:t>
      </w:r>
      <w:commentRangeStart w:id="24"/>
      <w:r w:rsidRPr="000D6362">
        <w:rPr>
          <w:sz w:val="24"/>
          <w:szCs w:val="24"/>
        </w:rPr>
        <w:t xml:space="preserve">(get SNP details from Suzi). </w:t>
      </w:r>
      <w:commentRangeEnd w:id="24"/>
      <w:r w:rsidR="00BD351C">
        <w:rPr>
          <w:rStyle w:val="CommentReference"/>
        </w:rPr>
        <w:commentReference w:id="24"/>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2068" w:rsidRPr="00BF2068">
        <w:rPr>
          <w:rFonts w:cs="Arial"/>
          <w:color w:val="222222"/>
          <w:sz w:val="24"/>
          <w:szCs w:val="24"/>
          <w:shd w:val="clear" w:color="auto" w:fill="FFFFFF"/>
        </w:rPr>
        <w:t xml:space="preserve">SNP annotation was performed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F2068">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w:t>
      </w:r>
      <w:proofErr w:type="spellStart"/>
      <w:r w:rsidR="00210E6E">
        <w:rPr>
          <w:rFonts w:cs="Arial"/>
          <w:color w:val="222222"/>
          <w:sz w:val="24"/>
          <w:szCs w:val="24"/>
          <w:shd w:val="clear" w:color="auto" w:fill="FFFFFF"/>
        </w:rPr>
        <w:t>Staats</w:t>
      </w:r>
      <w:proofErr w:type="spellEnd"/>
      <w:r w:rsidR="00210E6E">
        <w:rPr>
          <w:rFonts w:cs="Arial"/>
          <w:color w:val="222222"/>
          <w:sz w:val="24"/>
          <w:szCs w:val="24"/>
          <w:shd w:val="clear" w:color="auto" w:fill="FFFFFF"/>
        </w:rPr>
        <w:t xml:space="preserve"> 2012}</w:t>
      </w:r>
      <w:r w:rsidR="00BF2068" w:rsidRPr="00BF2068">
        <w:rPr>
          <w:rFonts w:cs="Arial"/>
          <w:color w:val="222222"/>
          <w:sz w:val="24"/>
          <w:szCs w:val="24"/>
          <w:shd w:val="clear" w:color="auto" w:fill="FFFFFF"/>
        </w:rPr>
        <w:t>.</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7B2E72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w:t>
      </w:r>
      <w:proofErr w:type="spellStart"/>
      <w:r w:rsidR="00660515">
        <w:rPr>
          <w:sz w:val="24"/>
          <w:szCs w:val="24"/>
        </w:rPr>
        <w:t>Nicot</w:t>
      </w:r>
      <w:proofErr w:type="spellEnd"/>
      <w:r w:rsidR="00660515">
        <w:rPr>
          <w:sz w:val="24"/>
          <w:szCs w:val="24"/>
        </w:rPr>
        <w:t xml:space="preserve"> 2002; Ten Have 2007; </w:t>
      </w:r>
      <w:proofErr w:type="spellStart"/>
      <w:r w:rsidR="00660515">
        <w:rPr>
          <w:sz w:val="24"/>
          <w:szCs w:val="24"/>
        </w:rPr>
        <w:t>Egashira</w:t>
      </w:r>
      <w:proofErr w:type="spellEnd"/>
      <w:r w:rsidR="00660515">
        <w:rPr>
          <w:sz w:val="24"/>
          <w:szCs w:val="24"/>
        </w:rPr>
        <w:t xml:space="preserve"> 2000; </w:t>
      </w:r>
      <w:proofErr w:type="spellStart"/>
      <w:r w:rsidR="00660515">
        <w:rPr>
          <w:sz w:val="24"/>
          <w:szCs w:val="24"/>
        </w:rPr>
        <w:t>Guimaraes</w:t>
      </w:r>
      <w:proofErr w:type="spellEnd"/>
      <w:r w:rsidR="00660515">
        <w:rPr>
          <w:sz w:val="24"/>
          <w:szCs w:val="24"/>
        </w:rPr>
        <w:t xml:space="preserve"> 2004; </w:t>
      </w:r>
      <w:proofErr w:type="spellStart"/>
      <w:r w:rsidR="00660515">
        <w:rPr>
          <w:sz w:val="24"/>
          <w:szCs w:val="24"/>
        </w:rPr>
        <w:t>Finkers</w:t>
      </w:r>
      <w:proofErr w:type="spellEnd"/>
      <w:r w:rsidR="00660515">
        <w:rPr>
          <w:sz w:val="24"/>
          <w:szCs w:val="24"/>
        </w:rPr>
        <w:t xml:space="preserve">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{Peralta 2008}. </w:t>
      </w:r>
      <w:r w:rsidR="006E28C1">
        <w:rPr>
          <w:sz w:val="24"/>
          <w:szCs w:val="24"/>
        </w:rPr>
        <w:t xml:space="preserve">We selected tomato genotypes including 6 domesticated </w:t>
      </w:r>
      <w:proofErr w:type="spellStart"/>
      <w:r w:rsidR="006E28C1" w:rsidRPr="00854928">
        <w:rPr>
          <w:i/>
          <w:sz w:val="24"/>
          <w:szCs w:val="24"/>
        </w:rPr>
        <w:t>Solanum</w:t>
      </w:r>
      <w:proofErr w:type="spellEnd"/>
      <w:r w:rsidR="006E28C1" w:rsidRPr="00854928">
        <w:rPr>
          <w:i/>
          <w:sz w:val="24"/>
          <w:szCs w:val="24"/>
        </w:rPr>
        <w:t xml:space="preserve"> lycopersicum</w:t>
      </w:r>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studies</w:t>
      </w:r>
      <w:r w:rsidR="001C0C1B">
        <w:rPr>
          <w:sz w:val="24"/>
          <w:szCs w:val="24"/>
        </w:rPr>
        <w:t xml:space="preserve"> {Rowe 2008; Denby 2004</w:t>
      </w:r>
      <w:r w:rsidR="0042682B">
        <w:rPr>
          <w:sz w:val="24"/>
          <w:szCs w:val="24"/>
        </w:rPr>
        <w:t>; Ferrari 2003}</w:t>
      </w:r>
      <w:r>
        <w:rPr>
          <w:rStyle w:val="CommentReference"/>
        </w:rPr>
        <w:commentReference w:id="25"/>
      </w:r>
      <w:r w:rsidR="00B738AF">
        <w:rPr>
          <w:sz w:val="24"/>
          <w:szCs w:val="24"/>
        </w:rPr>
        <w:t>.</w:t>
      </w:r>
    </w:p>
    <w:p w14:paraId="6CD53CE8" w14:textId="253221CA" w:rsidR="00854928" w:rsidRDefault="00854928" w:rsidP="00473ACC">
      <w:pPr>
        <w:spacing w:line="480" w:lineRule="auto"/>
        <w:rPr>
          <w:sz w:val="24"/>
          <w:szCs w:val="24"/>
        </w:rPr>
      </w:pPr>
      <w:r>
        <w:rPr>
          <w:sz w:val="24"/>
          <w:szCs w:val="24"/>
        </w:rPr>
        <w:tab/>
      </w:r>
      <w:r w:rsidR="00A33EE1">
        <w:rPr>
          <w:sz w:val="24"/>
          <w:szCs w:val="24"/>
        </w:rPr>
        <w:t xml:space="preserve">Using the individual lesion measurements, we </w:t>
      </w:r>
      <w:r w:rsidR="009F0A62">
        <w:rPr>
          <w:sz w:val="24"/>
          <w:szCs w:val="24"/>
        </w:rPr>
        <w:t xml:space="preserve">performed statistical analysis </w:t>
      </w:r>
      <w:r w:rsidR="00A33EE1">
        <w:rPr>
          <w:sz w:val="24"/>
          <w:szCs w:val="24"/>
        </w:rPr>
        <w:t>using</w:t>
      </w:r>
      <w:r w:rsidR="009F0A62">
        <w:rPr>
          <w:sz w:val="24"/>
          <w:szCs w:val="24"/>
        </w:rPr>
        <w:t xml:space="preserve"> a </w:t>
      </w:r>
      <w:commentRangeStart w:id="26"/>
      <w:r w:rsidR="009F0A62">
        <w:rPr>
          <w:sz w:val="24"/>
          <w:szCs w:val="24"/>
        </w:rPr>
        <w:t>l</w:t>
      </w:r>
      <w:r w:rsidR="0042682B">
        <w:rPr>
          <w:sz w:val="24"/>
          <w:szCs w:val="24"/>
        </w:rPr>
        <w:t>inear model</w:t>
      </w:r>
      <w:r w:rsidR="009F0A62">
        <w:rPr>
          <w:sz w:val="24"/>
          <w:szCs w:val="24"/>
        </w:rPr>
        <w:t xml:space="preserve">. </w:t>
      </w:r>
      <w:commentRangeEnd w:id="26"/>
      <w:r w:rsidR="00161A6D">
        <w:rPr>
          <w:rStyle w:val="CommentReference"/>
        </w:rPr>
        <w:commentReference w:id="26"/>
      </w:r>
      <w:r w:rsidR="009F0A62">
        <w:rPr>
          <w:sz w:val="24"/>
          <w:szCs w:val="24"/>
        </w:rPr>
        <w:t>W</w:t>
      </w:r>
      <w:r w:rsidR="00706E82">
        <w:rPr>
          <w:sz w:val="24"/>
          <w:szCs w:val="24"/>
        </w:rPr>
        <w:t>ithin the</w:t>
      </w:r>
      <w:r w:rsidR="00A33EE1">
        <w:rPr>
          <w:sz w:val="24"/>
          <w:szCs w:val="24"/>
        </w:rPr>
        <w:t xml:space="preserve"> initial</w:t>
      </w:r>
      <w:r w:rsidR="00706E82">
        <w:rPr>
          <w:sz w:val="24"/>
          <w:szCs w:val="24"/>
        </w:rPr>
        <w:t xml:space="preserve"> model, we tested </w:t>
      </w:r>
      <w:r w:rsidR="009F0A62">
        <w:rPr>
          <w:sz w:val="24"/>
          <w:szCs w:val="24"/>
        </w:rPr>
        <w:t>effects of isolate genotype, plant species (domesticated or wild)</w:t>
      </w:r>
      <w:proofErr w:type="gramStart"/>
      <w:r w:rsidR="009F0A62">
        <w:rPr>
          <w:sz w:val="24"/>
          <w:szCs w:val="24"/>
        </w:rPr>
        <w:t>,</w:t>
      </w:r>
      <w:proofErr w:type="gramEnd"/>
      <w:r w:rsidR="009F0A62">
        <w:rPr>
          <w:sz w:val="24"/>
          <w:szCs w:val="24"/>
        </w:rPr>
        <w:t xml:space="preserve"> plant genotype (which is nested within species), </w:t>
      </w:r>
      <w:r w:rsidR="0042682B">
        <w:rPr>
          <w:sz w:val="24"/>
          <w:szCs w:val="24"/>
        </w:rPr>
        <w:t xml:space="preserve">experiment, </w:t>
      </w:r>
      <w:r w:rsidR="00D62555">
        <w:rPr>
          <w:sz w:val="24"/>
          <w:szCs w:val="24"/>
        </w:rPr>
        <w:t xml:space="preserve">block (nested within experiment), </w:t>
      </w:r>
      <w:r w:rsidR="009F0A62">
        <w:rPr>
          <w:sz w:val="24"/>
          <w:szCs w:val="24"/>
        </w:rPr>
        <w:t>position of sampled leaflet (apical or basal)</w:t>
      </w:r>
      <w:r w:rsidR="00A33EE1">
        <w:rPr>
          <w:sz w:val="24"/>
          <w:szCs w:val="24"/>
        </w:rPr>
        <w:t xml:space="preserve"> and an interaction of plant species by isolate were tested as fixed effects</w:t>
      </w:r>
      <w:r w:rsidR="009F0A62">
        <w:rPr>
          <w:sz w:val="24"/>
          <w:szCs w:val="24"/>
        </w:rPr>
        <w:t xml:space="preserve">. </w:t>
      </w:r>
      <w:r w:rsidR="00E14E45">
        <w:rPr>
          <w:sz w:val="24"/>
          <w:szCs w:val="24"/>
        </w:rPr>
        <w:t>The</w:t>
      </w:r>
      <w:r w:rsidR="00A33EE1">
        <w:rPr>
          <w:sz w:val="24"/>
          <w:szCs w:val="24"/>
        </w:rPr>
        <w:t xml:space="preserve"> effects of</w:t>
      </w:r>
      <w:r w:rsidR="009F0A62">
        <w:rPr>
          <w:sz w:val="24"/>
          <w:szCs w:val="24"/>
        </w:rPr>
        <w:t xml:space="preserve"> individual plant, and individual leaf (nested within </w:t>
      </w:r>
      <w:r w:rsidR="007A7AF3">
        <w:rPr>
          <w:sz w:val="24"/>
          <w:szCs w:val="24"/>
        </w:rPr>
        <w:t>individual</w:t>
      </w:r>
      <w:r w:rsidR="009F0A62">
        <w:rPr>
          <w:sz w:val="24"/>
          <w:szCs w:val="24"/>
        </w:rPr>
        <w:t xml:space="preserve"> plant)</w:t>
      </w:r>
      <w:ins w:id="27" w:author="Daniel Kliebenstein" w:date="2017-01-12T16:27:00Z">
        <w:r w:rsidR="00A33EE1">
          <w:rPr>
            <w:sz w:val="24"/>
            <w:szCs w:val="24"/>
          </w:rPr>
          <w:t xml:space="preserve"> </w:t>
        </w:r>
        <w:proofErr w:type="gramStart"/>
        <w:r w:rsidR="00A33EE1">
          <w:rPr>
            <w:sz w:val="24"/>
            <w:szCs w:val="24"/>
          </w:rPr>
          <w:t>were modeled</w:t>
        </w:r>
        <w:proofErr w:type="gramEnd"/>
        <w:r w:rsidR="00A33EE1">
          <w:rPr>
            <w:sz w:val="24"/>
            <w:szCs w:val="24"/>
          </w:rPr>
          <w:t xml:space="preserve"> as random effects</w:t>
        </w:r>
      </w:ins>
      <w:r w:rsidR="009F0A62">
        <w:rPr>
          <w:sz w:val="24"/>
          <w:szCs w:val="24"/>
        </w:rPr>
        <w:t xml:space="preserve">. </w:t>
      </w:r>
      <w:r w:rsidR="00A33EE1">
        <w:rPr>
          <w:sz w:val="24"/>
          <w:szCs w:val="24"/>
        </w:rPr>
        <w:t xml:space="preserve">Using the full model, the </w:t>
      </w:r>
      <w:r w:rsidR="009F0A62">
        <w:rPr>
          <w:sz w:val="24"/>
          <w:szCs w:val="24"/>
        </w:rPr>
        <w:t xml:space="preserve">terms for individual plant, leaf, and leaflet </w:t>
      </w:r>
      <w:r w:rsidR="00706E82">
        <w:rPr>
          <w:sz w:val="24"/>
          <w:szCs w:val="24"/>
        </w:rPr>
        <w:t xml:space="preserve">position </w:t>
      </w:r>
      <w:r w:rsidR="009F0A62">
        <w:rPr>
          <w:sz w:val="24"/>
          <w:szCs w:val="24"/>
        </w:rPr>
        <w:t xml:space="preserve">did not significantly improve the model, </w:t>
      </w:r>
      <w:r w:rsidR="00A33EE1">
        <w:rPr>
          <w:sz w:val="24"/>
          <w:szCs w:val="24"/>
        </w:rPr>
        <w:t>and were</w:t>
      </w:r>
      <w:r w:rsidR="009F0A62">
        <w:rPr>
          <w:sz w:val="24"/>
          <w:szCs w:val="24"/>
        </w:rPr>
        <w:t xml:space="preserve"> omitted them from further analysis</w:t>
      </w:r>
      <w:commentRangeStart w:id="28"/>
      <w:r w:rsidR="009F0A62">
        <w:rPr>
          <w:sz w:val="24"/>
          <w:szCs w:val="24"/>
        </w:rPr>
        <w:t xml:space="preserve">. </w:t>
      </w:r>
      <w:r w:rsidR="00706E82">
        <w:rPr>
          <w:sz w:val="24"/>
          <w:szCs w:val="24"/>
        </w:rPr>
        <w:t xml:space="preserve">The final </w:t>
      </w:r>
      <w:commentRangeEnd w:id="28"/>
      <w:r w:rsidR="00161A6D">
        <w:rPr>
          <w:rStyle w:val="CommentReference"/>
        </w:rPr>
        <w:commentReference w:id="28"/>
      </w:r>
      <w:r w:rsidR="00706E82">
        <w:rPr>
          <w:sz w:val="24"/>
          <w:szCs w:val="24"/>
        </w:rPr>
        <w:t>model shows that genetic variation within</w:t>
      </w:r>
      <w:r w:rsidR="009F0A62">
        <w:rPr>
          <w:sz w:val="24"/>
          <w:szCs w:val="24"/>
        </w:rPr>
        <w:t xml:space="preserve"> both the host plant</w:t>
      </w:r>
      <w:r w:rsidR="00A33EE1">
        <w:rPr>
          <w:sz w:val="24"/>
          <w:szCs w:val="24"/>
        </w:rPr>
        <w:t xml:space="preserve"> species</w:t>
      </w:r>
      <w:r w:rsidR="009F0A62">
        <w:rPr>
          <w:sz w:val="24"/>
          <w:szCs w:val="24"/>
        </w:rPr>
        <w:t xml:space="preserve"> and the pathogen</w:t>
      </w:r>
      <w:r w:rsidR="00A33EE1">
        <w:rPr>
          <w:sz w:val="24"/>
          <w:szCs w:val="24"/>
        </w:rPr>
        <w:t xml:space="preserve"> significantly</w:t>
      </w:r>
      <w:r w:rsidR="009F0A62">
        <w:rPr>
          <w:sz w:val="24"/>
          <w:szCs w:val="24"/>
        </w:rPr>
        <w:t xml:space="preserve"> affect lesion growth (Table R1). </w:t>
      </w:r>
      <w:r w:rsidR="00A33EE1">
        <w:rPr>
          <w:sz w:val="24"/>
          <w:szCs w:val="24"/>
        </w:rPr>
        <w:t>Interestingly, the difference in domestic versus wild tomato also significantly</w:t>
      </w:r>
      <w:r w:rsidR="00B738AF">
        <w:rPr>
          <w:sz w:val="24"/>
          <w:szCs w:val="24"/>
        </w:rPr>
        <w:t xml:space="preserve"> impacted lesion formation, as shown by the </w:t>
      </w:r>
      <w:r w:rsidR="00C97B8A">
        <w:rPr>
          <w:sz w:val="24"/>
          <w:szCs w:val="24"/>
        </w:rPr>
        <w:t xml:space="preserve">significant effects of tomato genetic variation between domesticated and wild species.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but this term contributed the largest proportion of the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ins w:id="29" w:author="Daniel Kliebenstein" w:date="2017-01-12T16:30:00Z">
        <w:r w:rsidR="00A33EE1">
          <w:rPr>
            <w:sz w:val="24"/>
            <w:szCs w:val="24"/>
          </w:rPr>
          <w:t xml:space="preserve"> </w:t>
        </w:r>
        <w:commentRangeStart w:id="30"/>
        <w:r w:rsidR="00A33EE1">
          <w:rPr>
            <w:sz w:val="24"/>
            <w:szCs w:val="24"/>
          </w:rPr>
          <w:t>CONCLUSION</w:t>
        </w:r>
        <w:commentRangeEnd w:id="30"/>
        <w:r w:rsidR="00A33EE1">
          <w:rPr>
            <w:rStyle w:val="CommentReference"/>
          </w:rPr>
          <w:commentReference w:id="30"/>
        </w:r>
      </w:ins>
    </w:p>
    <w:p w14:paraId="44AA90AE" w14:textId="77777777" w:rsidR="007A7AF3" w:rsidRDefault="007A7AF3" w:rsidP="00473ACC">
      <w:pPr>
        <w:spacing w:line="480" w:lineRule="auto"/>
        <w:rPr>
          <w:b/>
          <w:sz w:val="24"/>
          <w:szCs w:val="24"/>
        </w:rPr>
      </w:pPr>
    </w:p>
    <w:p w14:paraId="4B8E75BC" w14:textId="0E0A855A" w:rsidR="00A52DC5" w:rsidRDefault="00F126CA" w:rsidP="00473ACC">
      <w:pPr>
        <w:spacing w:line="480" w:lineRule="auto"/>
        <w:rPr>
          <w:b/>
          <w:sz w:val="24"/>
          <w:szCs w:val="24"/>
        </w:rPr>
      </w:pPr>
      <w:r>
        <w:rPr>
          <w:b/>
          <w:sz w:val="24"/>
          <w:szCs w:val="24"/>
        </w:rPr>
        <w:t xml:space="preserve">Domestication and </w:t>
      </w:r>
      <w:r w:rsidR="006C7FE0">
        <w:rPr>
          <w:b/>
          <w:sz w:val="24"/>
          <w:szCs w:val="24"/>
        </w:rPr>
        <w:t>Lesion Area</w:t>
      </w:r>
    </w:p>
    <w:p w14:paraId="59C79F02" w14:textId="0A7B3333" w:rsidR="004D38F6" w:rsidRDefault="007811D3" w:rsidP="006158B2">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sidR="00DD5179">
        <w:rPr>
          <w:sz w:val="24"/>
          <w:szCs w:val="24"/>
        </w:rPr>
        <w:t xml:space="preserve"> </w:t>
      </w:r>
      <w:r w:rsidR="00DF5CA1">
        <w:rPr>
          <w:sz w:val="24"/>
          <w:szCs w:val="24"/>
        </w:rPr>
        <w:t>{</w:t>
      </w:r>
      <w:proofErr w:type="spellStart"/>
      <w:r w:rsidR="00DF5CA1">
        <w:rPr>
          <w:sz w:val="24"/>
          <w:szCs w:val="24"/>
        </w:rPr>
        <w:t>Stuckenbrock</w:t>
      </w:r>
      <w:proofErr w:type="spellEnd"/>
      <w:r w:rsidR="00DF5CA1">
        <w:rPr>
          <w:sz w:val="24"/>
          <w:szCs w:val="24"/>
        </w:rPr>
        <w:t xml:space="preserve"> 2008</w:t>
      </w:r>
      <w:proofErr w:type="gramStart"/>
      <w:r w:rsidR="00DF5CA1">
        <w:rPr>
          <w:sz w:val="24"/>
          <w:szCs w:val="24"/>
        </w:rPr>
        <w:t>}</w:t>
      </w:r>
      <w:ins w:id="31" w:author="Daniel Kliebenstein" w:date="2017-01-13T11:53:00Z">
        <w:r w:rsidR="00BF158A">
          <w:rPr>
            <w:sz w:val="24"/>
            <w:szCs w:val="24"/>
          </w:rPr>
          <w:t>(</w:t>
        </w:r>
        <w:commentRangeStart w:id="32"/>
        <w:proofErr w:type="gramEnd"/>
        <w:r w:rsidR="00BF158A">
          <w:rPr>
            <w:sz w:val="24"/>
            <w:szCs w:val="24"/>
          </w:rPr>
          <w:t>CITATIONS</w:t>
        </w:r>
        <w:commentRangeEnd w:id="32"/>
        <w:r w:rsidR="00BF158A">
          <w:rPr>
            <w:rStyle w:val="CommentReference"/>
          </w:rPr>
          <w:commentReference w:id="32"/>
        </w:r>
        <w:r w:rsidR="00BF158A">
          <w:rPr>
            <w:sz w:val="24"/>
            <w:szCs w:val="24"/>
          </w:rPr>
          <w:t xml:space="preserve">). </w:t>
        </w:r>
      </w:ins>
      <w:r>
        <w:rPr>
          <w:sz w:val="24"/>
          <w:szCs w:val="24"/>
        </w:rPr>
        <w:t xml:space="preserve"> </w:t>
      </w:r>
      <w:r w:rsidR="006C7FE0">
        <w:rPr>
          <w:sz w:val="24"/>
          <w:szCs w:val="24"/>
        </w:rPr>
        <w:t>While domestication is significant, it is</w:t>
      </w:r>
      <w:r w:rsidR="00DA3F66">
        <w:rPr>
          <w:sz w:val="24"/>
          <w:szCs w:val="24"/>
        </w:rPr>
        <w:t xml:space="preserve"> 3.8</w:t>
      </w:r>
      <w:r w:rsidR="006C7FE0">
        <w:rPr>
          <w:sz w:val="24"/>
          <w:szCs w:val="24"/>
        </w:rPr>
        <w:t xml:space="preserve"> fold less variance than the effect of genetic variation between the individual plant genotypes (Table R1). </w:t>
      </w:r>
      <w:r w:rsidR="00BF158A">
        <w:rPr>
          <w:sz w:val="24"/>
          <w:szCs w:val="24"/>
        </w:rPr>
        <w:t xml:space="preserve">Another common observation is that 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34430B">
        <w:rPr>
          <w:sz w:val="24"/>
          <w:szCs w:val="24"/>
        </w:rPr>
        <w:t xml:space="preserve">} </w:t>
      </w:r>
      <w:r w:rsidR="00BF158A">
        <w:rPr>
          <w:sz w:val="24"/>
          <w:szCs w:val="24"/>
        </w:rPr>
        <w:t>(</w:t>
      </w:r>
      <w:commentRangeStart w:id="33"/>
      <w:r w:rsidR="00BF158A">
        <w:rPr>
          <w:sz w:val="24"/>
          <w:szCs w:val="24"/>
        </w:rPr>
        <w:t>C</w:t>
      </w:r>
      <w:r w:rsidR="00E159AC">
        <w:rPr>
          <w:sz w:val="24"/>
          <w:szCs w:val="24"/>
        </w:rPr>
        <w:t>IT</w:t>
      </w:r>
      <w:r w:rsidR="00BF158A">
        <w:rPr>
          <w:sz w:val="24"/>
          <w:szCs w:val="24"/>
        </w:rPr>
        <w:t>ATIONS</w:t>
      </w:r>
      <w:commentRangeEnd w:id="33"/>
      <w:r w:rsidR="00BF158A">
        <w:rPr>
          <w:rStyle w:val="CommentReference"/>
        </w:rPr>
        <w:commentReference w:id="33"/>
      </w:r>
      <w:r w:rsidR="00BF158A">
        <w:rPr>
          <w:sz w:val="24"/>
          <w:szCs w:val="24"/>
        </w:rPr>
        <w:t>)</w:t>
      </w:r>
      <w:r>
        <w:rPr>
          <w:sz w:val="24"/>
          <w:szCs w:val="24"/>
        </w:rPr>
        <w:t xml:space="preserve">. </w:t>
      </w:r>
    </w:p>
    <w:p w14:paraId="496128F1" w14:textId="72B99500" w:rsidR="004D38F6" w:rsidRDefault="00A52DC5" w:rsidP="00473ACC">
      <w:pPr>
        <w:spacing w:line="480" w:lineRule="auto"/>
        <w:rPr>
          <w:sz w:val="24"/>
          <w:szCs w:val="24"/>
        </w:rPr>
      </w:pPr>
      <w:r>
        <w:rPr>
          <w:sz w:val="24"/>
          <w:szCs w:val="24"/>
        </w:rPr>
        <w:tab/>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34"/>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commentRangeEnd w:id="34"/>
      <w:r w:rsidR="00BF158A">
        <w:rPr>
          <w:rStyle w:val="CommentReference"/>
        </w:rPr>
        <w:commentReference w:id="34"/>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bottleneck</w:t>
      </w:r>
      <w:r w:rsidR="005158C1">
        <w:rPr>
          <w:sz w:val="24"/>
          <w:szCs w:val="24"/>
        </w:rPr>
        <w:t>.</w:t>
      </w:r>
    </w:p>
    <w:p w14:paraId="54960747" w14:textId="1AA20663" w:rsidR="007A7AF3" w:rsidRDefault="007A7AF3" w:rsidP="00473ACC">
      <w:pPr>
        <w:spacing w:line="480" w:lineRule="auto"/>
        <w:rPr>
          <w:sz w:val="24"/>
          <w:szCs w:val="24"/>
        </w:rPr>
      </w:pPr>
    </w:p>
    <w:p w14:paraId="54DBC467" w14:textId="77777777" w:rsidR="007A7AF3" w:rsidDel="006C7FE0" w:rsidRDefault="007A7AF3" w:rsidP="00473ACC">
      <w:pPr>
        <w:spacing w:line="480" w:lineRule="auto"/>
        <w:rPr>
          <w:del w:id="35" w:author="Daniel Kliebenstein" w:date="2017-01-13T13:13:00Z"/>
          <w:sz w:val="24"/>
          <w:szCs w:val="24"/>
        </w:rPr>
      </w:pPr>
    </w:p>
    <w:p w14:paraId="2F6C7307" w14:textId="7477F20B" w:rsidR="00F05926" w:rsidRPr="00F05926" w:rsidRDefault="00F05926" w:rsidP="00473ACC">
      <w:pPr>
        <w:spacing w:line="480" w:lineRule="auto"/>
        <w:rPr>
          <w:b/>
          <w:sz w:val="24"/>
          <w:szCs w:val="24"/>
        </w:rPr>
      </w:pPr>
      <w:r w:rsidRPr="00F05926">
        <w:rPr>
          <w:b/>
          <w:sz w:val="24"/>
          <w:szCs w:val="24"/>
        </w:rPr>
        <w:t>Pathogen</w:t>
      </w:r>
      <w:r w:rsidR="006C7FE0">
        <w:rPr>
          <w:b/>
          <w:sz w:val="24"/>
          <w:szCs w:val="24"/>
        </w:rPr>
        <w:t xml:space="preserve"> Variation</w:t>
      </w:r>
      <w:r w:rsidR="007A7AF3">
        <w:rPr>
          <w:b/>
          <w:sz w:val="24"/>
          <w:szCs w:val="24"/>
        </w:rPr>
        <w:t xml:space="preserve"> and host specialization</w:t>
      </w:r>
      <w:r w:rsidR="006C7FE0">
        <w:rPr>
          <w:b/>
          <w:sz w:val="24"/>
          <w:szCs w:val="24"/>
        </w:rPr>
        <w:t xml:space="preserve"> </w:t>
      </w:r>
    </w:p>
    <w:p w14:paraId="184B266F" w14:textId="32D670BA" w:rsidR="004D38F6" w:rsidRDefault="00B56BCA" w:rsidP="00C344A5">
      <w:pPr>
        <w:spacing w:line="480" w:lineRule="auto"/>
        <w:ind w:firstLine="360"/>
        <w:rPr>
          <w:ins w:id="36" w:author="Daniel Kliebenstein" w:date="2017-01-13T13:54:00Z"/>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w:t>
      </w:r>
      <w:commentRangeStart w:id="37"/>
      <w:r w:rsidR="00C344A5">
        <w:rPr>
          <w:sz w:val="24"/>
          <w:szCs w:val="24"/>
        </w:rPr>
        <w:t>R4A</w:t>
      </w:r>
      <w:commentRangeEnd w:id="37"/>
      <w:r w:rsidR="00C344A5">
        <w:rPr>
          <w:rStyle w:val="CommentReference"/>
        </w:rPr>
        <w:commentReference w:id="37"/>
      </w:r>
      <w:r w:rsidR="00C344A5">
        <w:rPr>
          <w:sz w:val="24"/>
          <w:szCs w:val="24"/>
        </w:rPr>
        <w:t xml:space="preserve">). 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domesticated (t-test; t=-1.10, 4.3 </w:t>
      </w:r>
      <w:proofErr w:type="spellStart"/>
      <w:r w:rsidR="002817BF">
        <w:rPr>
          <w:sz w:val="24"/>
          <w:szCs w:val="24"/>
        </w:rPr>
        <w:t>df</w:t>
      </w:r>
      <w:proofErr w:type="spellEnd"/>
      <w:r w:rsidR="002817BF">
        <w:rPr>
          <w:sz w:val="24"/>
          <w:szCs w:val="24"/>
        </w:rPr>
        <w:t>, p=0.330)</w:t>
      </w:r>
      <w:r w:rsidR="00D85DC4">
        <w:rPr>
          <w:sz w:val="24"/>
          <w:szCs w:val="24"/>
        </w:rPr>
        <w:t>,</w:t>
      </w:r>
      <w:r w:rsidR="002817BF">
        <w:rPr>
          <w:sz w:val="24"/>
          <w:szCs w:val="24"/>
        </w:rPr>
        <w:t xml:space="preserve"> wild (t-test; t=-1.09, 4.2 </w:t>
      </w:r>
      <w:proofErr w:type="spellStart"/>
      <w:r w:rsidR="002817BF">
        <w:rPr>
          <w:sz w:val="24"/>
          <w:szCs w:val="24"/>
        </w:rPr>
        <w:t>df</w:t>
      </w:r>
      <w:proofErr w:type="spellEnd"/>
      <w:r w:rsidR="002817BF">
        <w:rPr>
          <w:sz w:val="24"/>
          <w:szCs w:val="24"/>
        </w:rPr>
        <w:t>, p=0.332</w:t>
      </w:r>
      <w:proofErr w:type="gramStart"/>
      <w:r w:rsidR="002817BF">
        <w:rPr>
          <w:sz w:val="24"/>
          <w:szCs w:val="24"/>
        </w:rPr>
        <w:t>)</w:t>
      </w:r>
      <w:proofErr w:type="gramEnd"/>
      <w:del w:id="38" w:author="Daniel Kliebenstein" w:date="2017-01-13T13:38:00Z">
        <w:r w:rsidR="002817BF" w:rsidDel="00C344A5">
          <w:rPr>
            <w:sz w:val="24"/>
            <w:szCs w:val="24"/>
          </w:rPr>
          <w:delText xml:space="preserve"> </w:delText>
        </w:r>
      </w:del>
      <w:ins w:id="39" w:author="Daniel Kliebenstein" w:date="2017-01-13T13:42:00Z">
        <w:r w:rsidR="00D85DC4">
          <w:rPr>
            <w:sz w:val="24"/>
            <w:szCs w:val="24"/>
          </w:rPr>
          <w:t>or all tomato genotypes</w:t>
        </w:r>
        <w:commentRangeStart w:id="40"/>
        <w:r w:rsidR="00D85DC4">
          <w:rPr>
            <w:sz w:val="24"/>
            <w:szCs w:val="24"/>
          </w:rPr>
          <w:t xml:space="preserve"> (RESULTS)</w:t>
        </w:r>
        <w:commentRangeEnd w:id="40"/>
        <w:r w:rsidR="00D85DC4">
          <w:rPr>
            <w:rStyle w:val="CommentReference"/>
          </w:rPr>
          <w:commentReference w:id="40"/>
        </w:r>
        <w:r w:rsidR="00D85DC4">
          <w:rPr>
            <w:sz w:val="24"/>
            <w:szCs w:val="24"/>
          </w:rPr>
          <w:t xml:space="preserve"> </w:t>
        </w:r>
      </w:ins>
      <w:ins w:id="41" w:author="Daniel Kliebenstein" w:date="2017-01-13T13:38:00Z">
        <w:r w:rsidR="00C344A5">
          <w:rPr>
            <w:sz w:val="24"/>
            <w:szCs w:val="24"/>
          </w:rPr>
          <w:t>(Figure R4F)</w:t>
        </w:r>
      </w:ins>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42"/>
      <w:r w:rsidR="00920521">
        <w:rPr>
          <w:sz w:val="24"/>
          <w:szCs w:val="24"/>
        </w:rPr>
        <w:t>Citations</w:t>
      </w:r>
      <w:commentRangeEnd w:id="42"/>
      <w:r w:rsidR="00920521">
        <w:rPr>
          <w:rStyle w:val="CommentReference"/>
        </w:rPr>
        <w:commentReference w:id="42"/>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1F5E55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r w:rsidR="007A7AF3" w:rsidRPr="007A7AF3">
        <w:rPr>
          <w:b/>
          <w:sz w:val="24"/>
          <w:szCs w:val="24"/>
        </w:rPr>
        <w:t xml:space="preserve"> </w:t>
      </w:r>
      <w:r w:rsidR="007A7AF3">
        <w:rPr>
          <w:b/>
          <w:sz w:val="24"/>
          <w:szCs w:val="24"/>
        </w:rPr>
        <w:t>Domestication</w:t>
      </w:r>
    </w:p>
    <w:p w14:paraId="426A3505" w14:textId="73BF9167" w:rsidR="00784448" w:rsidRDefault="00920521" w:rsidP="00784448">
      <w:pPr>
        <w:spacing w:line="480" w:lineRule="auto"/>
        <w:ind w:firstLine="720"/>
        <w:rPr>
          <w:sz w:val="24"/>
          <w:szCs w:val="24"/>
        </w:rPr>
      </w:pPr>
      <w:r>
        <w:rPr>
          <w:sz w:val="24"/>
          <w:szCs w:val="24"/>
        </w:rPr>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Howev</w:t>
      </w:r>
      <w:commentRangeStart w:id="43"/>
      <w:r w:rsidR="005C464E">
        <w:rPr>
          <w:sz w:val="24"/>
          <w:szCs w:val="24"/>
        </w:rPr>
        <w:t xml:space="preserve">er, </w:t>
      </w:r>
      <w:commentRangeStart w:id="44"/>
      <w:ins w:id="45" w:author="Daniel Kliebenstein" w:date="2017-01-13T13:57:00Z">
        <w:r>
          <w:rPr>
            <w:sz w:val="24"/>
            <w:szCs w:val="24"/>
          </w:rPr>
          <w:t>when using the full model, there was no significant interaction between isolate genotype and either domestication status or individual host genotype but there was a large fraction of variance within each term</w:t>
        </w:r>
      </w:ins>
      <w:r w:rsidR="005C464E">
        <w:rPr>
          <w:sz w:val="24"/>
          <w:szCs w:val="24"/>
        </w:rPr>
        <w:t xml:space="preserve"> </w:t>
      </w:r>
      <w:commentRangeEnd w:id="44"/>
      <w:r>
        <w:rPr>
          <w:rStyle w:val="CommentReference"/>
        </w:rPr>
        <w:commentReference w:id="44"/>
      </w:r>
      <w:r w:rsidR="005C464E">
        <w:rPr>
          <w:sz w:val="24"/>
          <w:szCs w:val="24"/>
        </w:rPr>
        <w:t>(Table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5D4C7D09" w14:textId="77777777" w:rsidR="007A7AF3" w:rsidRDefault="007A7AF3" w:rsidP="005C464E">
      <w:pPr>
        <w:spacing w:line="480" w:lineRule="auto"/>
        <w:rPr>
          <w:b/>
          <w:sz w:val="24"/>
          <w:szCs w:val="24"/>
        </w:rPr>
      </w:pPr>
    </w:p>
    <w:p w14:paraId="0E0C084D" w14:textId="765A219D" w:rsidR="005C464E" w:rsidRDefault="007A7AF3" w:rsidP="007A7AF3">
      <w:pPr>
        <w:spacing w:line="480" w:lineRule="auto"/>
        <w:rPr>
          <w:b/>
          <w:sz w:val="24"/>
          <w:szCs w:val="24"/>
        </w:rPr>
      </w:pPr>
      <w:r w:rsidRPr="00F05926">
        <w:rPr>
          <w:b/>
          <w:sz w:val="24"/>
          <w:szCs w:val="24"/>
        </w:rPr>
        <w:t>Pathogen</w:t>
      </w:r>
      <w:r>
        <w:rPr>
          <w:b/>
          <w:sz w:val="24"/>
          <w:szCs w:val="24"/>
        </w:rPr>
        <w:t xml:space="preserve"> Variation and the Interaction with the </w:t>
      </w:r>
      <w:r>
        <w:rPr>
          <w:b/>
          <w:sz w:val="24"/>
          <w:szCs w:val="24"/>
        </w:rPr>
        <w:t>individual host variation</w:t>
      </w:r>
    </w:p>
    <w:p w14:paraId="7EA725BF" w14:textId="77777777"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Through this single-isolate GLM analysis, a subset of isolates show a significant (p &lt; 0.05) interaction with host genotype (Figure R4E). </w:t>
      </w:r>
      <w:commentRangeEnd w:id="43"/>
      <w:r w:rsidR="008B2680">
        <w:rPr>
          <w:rStyle w:val="CommentReference"/>
        </w:rPr>
        <w:commentReference w:id="43"/>
      </w:r>
    </w:p>
    <w:p w14:paraId="2B127891" w14:textId="77777777" w:rsidR="007A7AF3" w:rsidRDefault="007A7AF3" w:rsidP="005C464E">
      <w:pPr>
        <w:spacing w:line="480" w:lineRule="auto"/>
        <w:rPr>
          <w:b/>
          <w:sz w:val="24"/>
          <w:szCs w:val="24"/>
        </w:rPr>
      </w:pPr>
    </w:p>
    <w:p w14:paraId="1E6075B2" w14:textId="77777777" w:rsidR="007A7AF3" w:rsidRDefault="007A7AF3" w:rsidP="008A0D22">
      <w:pPr>
        <w:spacing w:line="480" w:lineRule="auto"/>
        <w:rPr>
          <w:b/>
          <w:sz w:val="24"/>
          <w:szCs w:val="24"/>
        </w:rPr>
      </w:pPr>
      <w:r>
        <w:rPr>
          <w:b/>
          <w:sz w:val="24"/>
          <w:szCs w:val="24"/>
        </w:rPr>
        <w:t>Quantitative genetics of pathogen virulence</w:t>
      </w:r>
    </w:p>
    <w:p w14:paraId="33B2CF7A" w14:textId="79ADDF67" w:rsidR="009E4B5D"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We used a ridge-regression approach </w:t>
      </w:r>
      <w:r w:rsidR="004A0949">
        <w:rPr>
          <w:sz w:val="24"/>
          <w:szCs w:val="24"/>
        </w:rPr>
        <w:t>{Shen 2013}</w:t>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commentRangeStart w:id="46"/>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y SNPs had effect size estimates &gt;99.9%, ranging from 140 to 324 SNPs per host. For the remaining 3 domesticated hosts, at least 150 SNPs exceeded the 95% threshold. For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46"/>
      <w:r w:rsidR="00A42B96">
        <w:rPr>
          <w:rStyle w:val="CommentReference"/>
        </w:rPr>
        <w:commentReference w:id="46"/>
      </w:r>
    </w:p>
    <w:p w14:paraId="34477F21" w14:textId="77777777" w:rsidR="00A42B96" w:rsidRDefault="004017B8" w:rsidP="008A0D22">
      <w:pPr>
        <w:spacing w:line="480" w:lineRule="auto"/>
        <w:rPr>
          <w:sz w:val="24"/>
          <w:szCs w:val="24"/>
        </w:rPr>
      </w:pPr>
      <w:commentRangeStart w:id="47"/>
      <w:r>
        <w:rPr>
          <w:sz w:val="24"/>
          <w:szCs w:val="24"/>
        </w:rPr>
        <w:tab/>
        <w:t>For the eight host plants with SNPs &gt; 99.9%, we looked for overlap in significant SNPs. A total of 4 SNPs were called in all eight of these hosts (Figure R5)</w:t>
      </w:r>
      <w:r w:rsidR="0041714B">
        <w:rPr>
          <w:sz w:val="24"/>
          <w:szCs w:val="24"/>
        </w:rPr>
        <w:t>, and 4 additional SNPs were called in at least half of the hosts</w:t>
      </w:r>
      <w:r>
        <w:rPr>
          <w:sz w:val="24"/>
          <w:szCs w:val="24"/>
        </w:rPr>
        <w:t>. Dozens more occurred in two or more hosts.</w:t>
      </w:r>
      <w:commentRangeEnd w:id="47"/>
      <w:r w:rsidR="00A42B96">
        <w:rPr>
          <w:rStyle w:val="CommentReference"/>
        </w:rPr>
        <w:commentReference w:id="47"/>
      </w:r>
    </w:p>
    <w:p w14:paraId="6DCE37B6" w14:textId="10D71F1A" w:rsidR="004017B8" w:rsidRDefault="0041714B" w:rsidP="008A0D22">
      <w:pPr>
        <w:spacing w:line="480" w:lineRule="auto"/>
        <w:rPr>
          <w:sz w:val="24"/>
          <w:szCs w:val="24"/>
        </w:rPr>
      </w:pPr>
      <w:commentRangeStart w:id="48"/>
      <w:r>
        <w:rPr>
          <w:sz w:val="24"/>
          <w:szCs w:val="24"/>
        </w:rPr>
        <w:t xml:space="preserve">We also examined the top 50 SNPs </w:t>
      </w:r>
      <w:r w:rsidR="00A83BD4">
        <w:rPr>
          <w:sz w:val="24"/>
          <w:szCs w:val="24"/>
        </w:rPr>
        <w:t xml:space="preserve">for each plant host (Figure R6). </w:t>
      </w:r>
      <w:proofErr w:type="gramStart"/>
      <w:r w:rsidR="00A83BD4">
        <w:rPr>
          <w:sz w:val="24"/>
          <w:szCs w:val="24"/>
        </w:rPr>
        <w:t>6</w:t>
      </w:r>
      <w:proofErr w:type="gramEnd"/>
      <w:r w:rsidR="00A83BD4">
        <w:rPr>
          <w:sz w:val="24"/>
          <w:szCs w:val="24"/>
        </w:rPr>
        <w:t xml:space="preserve"> SNPs have </w:t>
      </w:r>
      <w:r w:rsidR="00A42B96">
        <w:rPr>
          <w:sz w:val="24"/>
          <w:szCs w:val="24"/>
        </w:rPr>
        <w:t>dramatically larger effect</w:t>
      </w:r>
      <w:r w:rsidR="00A83BD4">
        <w:rPr>
          <w:sz w:val="24"/>
          <w:szCs w:val="24"/>
        </w:rPr>
        <w:t xml:space="preserve"> sizes on multiple </w:t>
      </w:r>
      <w:commentRangeStart w:id="49"/>
      <w:r w:rsidR="00A83BD4">
        <w:rPr>
          <w:sz w:val="24"/>
          <w:szCs w:val="24"/>
        </w:rPr>
        <w:t>hosts</w:t>
      </w:r>
      <w:commentRangeEnd w:id="49"/>
      <w:r w:rsidR="00A42B96">
        <w:rPr>
          <w:sz w:val="24"/>
          <w:szCs w:val="24"/>
        </w:rPr>
        <w:t xml:space="preserve"> but this was still only (effect size)</w:t>
      </w:r>
      <w:r w:rsidR="00A42B96">
        <w:rPr>
          <w:rStyle w:val="CommentReference"/>
        </w:rPr>
        <w:commentReference w:id="49"/>
      </w:r>
      <w:r w:rsidR="00A01E0A">
        <w:rPr>
          <w:sz w:val="24"/>
          <w:szCs w:val="24"/>
        </w:rPr>
        <w:t>.</w:t>
      </w:r>
      <w:commentRangeEnd w:id="48"/>
      <w:r w:rsidR="00A42B96">
        <w:rPr>
          <w:sz w:val="24"/>
          <w:szCs w:val="24"/>
        </w:rPr>
        <w:t xml:space="preserve"> The rest of the SNPs had much smaller effects. Thus, the pathogen appears to rely on polygenic small effect loci to control virulence on the different tomato hosts.</w:t>
      </w:r>
      <w:r w:rsidR="00A42B96">
        <w:rPr>
          <w:rStyle w:val="CommentReference"/>
        </w:rPr>
        <w:commentReference w:id="48"/>
      </w:r>
    </w:p>
    <w:p w14:paraId="1B3C2A65" w14:textId="12F92156" w:rsidR="00A83BD4" w:rsidRDefault="00A83BD4" w:rsidP="008A0D22">
      <w:pPr>
        <w:spacing w:line="480" w:lineRule="auto"/>
        <w:rPr>
          <w:sz w:val="24"/>
          <w:szCs w:val="24"/>
        </w:rPr>
      </w:pPr>
      <w:r>
        <w:rPr>
          <w:sz w:val="24"/>
          <w:szCs w:val="24"/>
        </w:rPr>
        <w:tab/>
        <w:t xml:space="preserve">We </w:t>
      </w:r>
      <w:r w:rsidR="00A42B96">
        <w:rPr>
          <w:sz w:val="24"/>
          <w:szCs w:val="24"/>
        </w:rPr>
        <w:t>next</w:t>
      </w:r>
      <w:r>
        <w:rPr>
          <w:sz w:val="24"/>
          <w:szCs w:val="24"/>
        </w:rPr>
        <w:t xml:space="preserve"> directly examined the phenotype of domestication effects on lesion size. For this, we again calculated least-squared means of lesion size for each isolate from linear models, but this time within all domesticated hosts, and within all wild hosts. We </w:t>
      </w:r>
      <w:commentRangeStart w:id="50"/>
      <w:r>
        <w:rPr>
          <w:sz w:val="24"/>
          <w:szCs w:val="24"/>
        </w:rPr>
        <w:t xml:space="preserve">also </w:t>
      </w:r>
      <w:commentRangeEnd w:id="50"/>
      <w:r w:rsidR="00A42B96">
        <w:rPr>
          <w:rStyle w:val="CommentReference"/>
        </w:rPr>
        <w:commentReference w:id="50"/>
      </w:r>
      <w:r>
        <w:rPr>
          <w:sz w:val="24"/>
          <w:szCs w:val="24"/>
        </w:rPr>
        <w:t xml:space="preserve">calculated the phenotype of domestication sensitivity; the difference in lesion size for each isolate between domesticated vs. wild hosts. We </w:t>
      </w:r>
      <w:ins w:id="51" w:author="Daniel Kliebenstein" w:date="2017-01-24T13:34:00Z">
        <w:r w:rsidR="00A42B96">
          <w:rPr>
            <w:sz w:val="24"/>
            <w:szCs w:val="24"/>
          </w:rPr>
          <w:t xml:space="preserve">conducted GWA within </w:t>
        </w:r>
        <w:r w:rsidR="00A42B96" w:rsidRPr="00A42B96">
          <w:rPr>
            <w:i/>
            <w:sz w:val="24"/>
            <w:szCs w:val="24"/>
            <w:rPrChange w:id="52" w:author="Daniel Kliebenstein" w:date="2017-01-24T13:34:00Z">
              <w:rPr>
                <w:sz w:val="24"/>
                <w:szCs w:val="24"/>
              </w:rPr>
            </w:rPrChange>
          </w:rPr>
          <w:t>B. cinerea</w:t>
        </w:r>
      </w:ins>
      <w:del w:id="53" w:author="Daniel Kliebenstein" w:date="2017-01-24T13:34:00Z">
        <w:r w:rsidR="00A42B96" w:rsidDel="00A42B96">
          <w:rPr>
            <w:sz w:val="24"/>
            <w:szCs w:val="24"/>
          </w:rPr>
          <w:delText>c</w:delText>
        </w:r>
      </w:del>
      <w:r>
        <w:rPr>
          <w:sz w:val="24"/>
          <w:szCs w:val="24"/>
        </w:rPr>
        <w:t xml:space="preserve"> for each of these </w:t>
      </w:r>
      <w:proofErr w:type="gramStart"/>
      <w:ins w:id="54" w:author="Daniel Kliebenstein" w:date="2017-01-24T13:34:00Z">
        <w:r w:rsidR="00A42B96">
          <w:rPr>
            <w:sz w:val="24"/>
            <w:szCs w:val="24"/>
          </w:rPr>
          <w:t>domestication linked</w:t>
        </w:r>
        <w:proofErr w:type="gramEnd"/>
        <w:r w:rsidR="00A42B96">
          <w:rPr>
            <w:sz w:val="24"/>
            <w:szCs w:val="24"/>
          </w:rPr>
          <w:t xml:space="preserve"> </w:t>
        </w:r>
      </w:ins>
      <w:r>
        <w:rPr>
          <w:sz w:val="24"/>
          <w:szCs w:val="24"/>
        </w:rPr>
        <w:t>phenotypes; domesticated,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w:t>
      </w:r>
      <w:commentRangeStart w:id="55"/>
      <w:r w:rsidR="006D434C">
        <w:rPr>
          <w:sz w:val="24"/>
          <w:szCs w:val="24"/>
        </w:rPr>
        <w:t xml:space="preserve">sensitivity </w:t>
      </w:r>
      <w:commentRangeEnd w:id="55"/>
      <w:r w:rsidR="00A42B96">
        <w:rPr>
          <w:rStyle w:val="CommentReference"/>
        </w:rPr>
        <w:commentReference w:id="55"/>
      </w:r>
      <w:r w:rsidR="006D434C">
        <w:rPr>
          <w:sz w:val="24"/>
          <w:szCs w:val="24"/>
        </w:rPr>
        <w:t xml:space="preserve">often identified unique SNPs from domesticated or wild alone (Figure R8; Figure R9). </w:t>
      </w:r>
    </w:p>
    <w:p w14:paraId="6E33201B" w14:textId="6A1E2439" w:rsidR="00814D01" w:rsidRPr="005D0AE7" w:rsidRDefault="00814D01" w:rsidP="008A0D22">
      <w:pPr>
        <w:spacing w:line="480" w:lineRule="auto"/>
        <w:ind w:firstLine="720"/>
        <w:rPr>
          <w:sz w:val="24"/>
          <w:szCs w:val="24"/>
        </w:rPr>
      </w:pPr>
      <w:r>
        <w:rPr>
          <w:sz w:val="24"/>
          <w:szCs w:val="24"/>
        </w:rPr>
        <w:t xml:space="preserve">We annotated genes </w:t>
      </w:r>
      <w:commentRangeStart w:id="56"/>
      <w:r>
        <w:rPr>
          <w:sz w:val="24"/>
          <w:szCs w:val="24"/>
        </w:rPr>
        <w:t xml:space="preserve">[from </w:t>
      </w:r>
      <w:proofErr w:type="spellStart"/>
      <w:r>
        <w:rPr>
          <w:sz w:val="24"/>
          <w:szCs w:val="24"/>
        </w:rPr>
        <w:t>Bc</w:t>
      </w:r>
      <w:proofErr w:type="spellEnd"/>
      <w:r>
        <w:rPr>
          <w:sz w:val="24"/>
          <w:szCs w:val="24"/>
        </w:rPr>
        <w:t xml:space="preserve"> genome annotation? </w:t>
      </w:r>
      <w:proofErr w:type="spellStart"/>
      <w:r>
        <w:rPr>
          <w:sz w:val="24"/>
          <w:szCs w:val="24"/>
        </w:rPr>
        <w:t>Neurospora</w:t>
      </w:r>
      <w:proofErr w:type="spellEnd"/>
      <w:r>
        <w:rPr>
          <w:sz w:val="24"/>
          <w:szCs w:val="24"/>
        </w:rPr>
        <w:t xml:space="preserve">?] </w:t>
      </w:r>
      <w:commentRangeEnd w:id="56"/>
      <w:r w:rsidR="00111B83">
        <w:rPr>
          <w:rStyle w:val="CommentReference"/>
        </w:rPr>
        <w:commentReference w:id="56"/>
      </w:r>
      <w:proofErr w:type="gramStart"/>
      <w:r>
        <w:rPr>
          <w:sz w:val="24"/>
          <w:szCs w:val="24"/>
        </w:rPr>
        <w:t>within</w:t>
      </w:r>
      <w:proofErr w:type="gramEnd"/>
      <w:r>
        <w:rPr>
          <w:sz w:val="24"/>
          <w:szCs w:val="24"/>
        </w:rPr>
        <w:t xml:space="preserve">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[Need to correct the following</w:t>
      </w:r>
      <w:r w:rsidR="00111B83">
        <w:rPr>
          <w:i/>
          <w:sz w:val="24"/>
          <w:szCs w:val="24"/>
        </w:rPr>
        <w:t>.</w:t>
      </w:r>
      <w:r w:rsidR="00861B3B">
        <w:rPr>
          <w:i/>
          <w:sz w:val="24"/>
          <w:szCs w:val="24"/>
        </w:rPr>
        <w:t xml:space="preserve">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57"/>
      <w:r w:rsidR="00726F6E">
        <w:rPr>
          <w:sz w:val="24"/>
          <w:szCs w:val="24"/>
        </w:rPr>
        <w:t xml:space="preserve">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57"/>
      <w:r w:rsidR="00A42B96">
        <w:rPr>
          <w:rStyle w:val="CommentReference"/>
        </w:rPr>
        <w:commentReference w:id="57"/>
      </w:r>
      <w:r w:rsidR="00861B3B">
        <w:rPr>
          <w:sz w:val="24"/>
          <w:szCs w:val="24"/>
        </w:rPr>
        <w:t xml:space="preserve">. This indicates that most variation in Botrytis genetic control of virulence acts to change biochemistry in the pathogen. Notably, only a single gene predicted to be associated with pathogenesis was identified, containing a CFEM domain. </w:t>
      </w:r>
    </w:p>
    <w:p w14:paraId="3A63AD96" w14:textId="77777777" w:rsidR="00587041" w:rsidRDefault="00587041" w:rsidP="00587041">
      <w:pPr>
        <w:rPr>
          <w:sz w:val="24"/>
          <w:szCs w:val="24"/>
        </w:rPr>
      </w:pPr>
    </w:p>
    <w:p w14:paraId="1D071E0C" w14:textId="77777777" w:rsidR="00587041" w:rsidRDefault="00B23CB8" w:rsidP="00587041">
      <w:pPr>
        <w:rPr>
          <w:sz w:val="24"/>
          <w:szCs w:val="24"/>
        </w:rPr>
      </w:pPr>
      <w:r>
        <w:rPr>
          <w:sz w:val="24"/>
          <w:szCs w:val="24"/>
        </w:rPr>
        <w:t>DISCUSSION</w:t>
      </w:r>
    </w:p>
    <w:p w14:paraId="351881EF" w14:textId="77777777" w:rsidR="002504BF" w:rsidRDefault="002504BF" w:rsidP="00587041">
      <w:pPr>
        <w:rPr>
          <w:sz w:val="24"/>
          <w:szCs w:val="24"/>
        </w:rPr>
      </w:pPr>
    </w:p>
    <w:p w14:paraId="46D48C96" w14:textId="2C9024C2" w:rsidR="003250DB" w:rsidRDefault="005A4150" w:rsidP="00587041">
      <w:pPr>
        <w:rPr>
          <w:sz w:val="24"/>
          <w:szCs w:val="24"/>
        </w:rPr>
      </w:pPr>
      <w:commentRangeStart w:id="58"/>
      <w:r>
        <w:rPr>
          <w:sz w:val="24"/>
          <w:szCs w:val="24"/>
        </w:rPr>
        <w:t>Summary paragraph</w:t>
      </w:r>
      <w:commentRangeEnd w:id="58"/>
      <w:r>
        <w:rPr>
          <w:rStyle w:val="CommentReference"/>
        </w:rPr>
        <w:commentReference w:id="58"/>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124AA40E"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commentRangeStart w:id="59"/>
      <w:r w:rsidR="00AA35C0">
        <w:rPr>
          <w:sz w:val="24"/>
          <w:szCs w:val="24"/>
        </w:rPr>
        <w:t>In the generalist B. cinerea, however, domestication effects are small</w:t>
      </w:r>
      <w:commentRangeEnd w:id="59"/>
      <w:r w:rsidR="005A4150">
        <w:rPr>
          <w:rStyle w:val="CommentReference"/>
        </w:rPr>
        <w:commentReference w:id="59"/>
      </w:r>
      <w:r w:rsidR="00AA35C0">
        <w:rPr>
          <w:sz w:val="24"/>
          <w:szCs w:val="24"/>
        </w:rPr>
        <w:t xml:space="preserve">. We measured an 18% increase in susceptibility across domesticated varieties, but this effect was not statistically significant. Host domestication only significantly affected three out of the 91 isolates we studied. So while host domestication consistently reduces resistance to </w:t>
      </w:r>
      <w:commentRangeStart w:id="60"/>
      <w:r w:rsidR="00AA35C0">
        <w:rPr>
          <w:sz w:val="24"/>
          <w:szCs w:val="24"/>
        </w:rPr>
        <w:t xml:space="preserve">this </w:t>
      </w:r>
      <w:r w:rsidR="009A2734">
        <w:rPr>
          <w:sz w:val="24"/>
          <w:szCs w:val="24"/>
        </w:rPr>
        <w:t>generalist</w:t>
      </w:r>
      <w:r w:rsidR="00AA35C0">
        <w:rPr>
          <w:sz w:val="24"/>
          <w:szCs w:val="24"/>
        </w:rPr>
        <w:t xml:space="preserve"> pathogen</w:t>
      </w:r>
      <w:commentRangeEnd w:id="60"/>
      <w:r w:rsidR="00AA35C0">
        <w:rPr>
          <w:rStyle w:val="CommentReference"/>
        </w:rPr>
        <w:commentReference w:id="60"/>
      </w:r>
      <w:r w:rsidR="00AA35C0">
        <w:rPr>
          <w:sz w:val="24"/>
          <w:szCs w:val="24"/>
        </w:rPr>
        <w:t xml:space="preserve">,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within domesticated lines, as new combinations of alleles </w:t>
      </w:r>
      <w:proofErr w:type="gramStart"/>
      <w:r w:rsidR="00AA35C0">
        <w:rPr>
          <w:sz w:val="24"/>
          <w:szCs w:val="24"/>
        </w:rPr>
        <w:t>are mixed</w:t>
      </w:r>
      <w:proofErr w:type="gramEnd"/>
      <w:r w:rsidR="00AA35C0">
        <w:rPr>
          <w:sz w:val="24"/>
          <w:szCs w:val="24"/>
        </w:rPr>
        <w:t xml:space="preserve">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39486260"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61"/>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61"/>
      <w:r>
        <w:rPr>
          <w:rStyle w:val="CommentReference"/>
        </w:rPr>
        <w:commentReference w:id="61"/>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6A2D1EB0" w:rsidR="006158B2" w:rsidRDefault="00A63631" w:rsidP="00660515">
      <w:pPr>
        <w:spacing w:line="480" w:lineRule="auto"/>
        <w:rPr>
          <w:ins w:id="62"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We also did not identify 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w:t>
      </w:r>
      <w:bookmarkStart w:id="63" w:name="_GoBack"/>
      <w:bookmarkEnd w:id="63"/>
      <w:r w:rsidR="00765216">
        <w:rPr>
          <w:sz w:val="24"/>
          <w:szCs w:val="24"/>
        </w:rPr>
        <w:t xml:space="preserve">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64" w:author="Daniel Kliebenstein" w:date="2017-01-24T13:36:00Z"/>
          <w:sz w:val="24"/>
          <w:szCs w:val="24"/>
        </w:rPr>
      </w:pPr>
    </w:p>
    <w:p w14:paraId="513357BF" w14:textId="01DBD954" w:rsidR="00A42B96" w:rsidRPr="00A42B96" w:rsidRDefault="00A42B96" w:rsidP="00660515">
      <w:pPr>
        <w:spacing w:line="480" w:lineRule="auto"/>
        <w:rPr>
          <w:b/>
          <w:sz w:val="24"/>
          <w:szCs w:val="24"/>
          <w:rPrChange w:id="65" w:author="Daniel Kliebenstein" w:date="2017-01-24T13:37:00Z">
            <w:rPr>
              <w:sz w:val="24"/>
              <w:szCs w:val="24"/>
            </w:rPr>
          </w:rPrChange>
        </w:rPr>
      </w:pPr>
      <w:ins w:id="66"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EE089DF" w14:textId="468DF1F4" w:rsidR="002A6387" w:rsidRPr="009A2734" w:rsidRDefault="004D38F6" w:rsidP="009A2734">
      <w:pPr>
        <w:rPr>
          <w:sz w:val="24"/>
          <w:szCs w:val="24"/>
        </w:rPr>
      </w:pPr>
      <w:r>
        <w:rPr>
          <w:b/>
          <w:sz w:val="24"/>
          <w:szCs w:val="24"/>
        </w:rPr>
        <w:t>FIGURES</w:t>
      </w:r>
    </w:p>
    <w:p w14:paraId="78E2C41F" w14:textId="30A7FD24" w:rsidR="00791691" w:rsidRDefault="00765830" w:rsidP="00907A4A">
      <w:pPr>
        <w:rPr>
          <w:sz w:val="24"/>
          <w:szCs w:val="24"/>
        </w:rPr>
      </w:pPr>
      <w:r>
        <w:rPr>
          <w:sz w:val="24"/>
          <w:szCs w:val="24"/>
        </w:rPr>
        <w:t xml:space="preserve">Figure R1. </w:t>
      </w:r>
      <w:r w:rsidR="004B7C6E" w:rsidRPr="004B7C6E">
        <w:rPr>
          <w:i/>
          <w:sz w:val="24"/>
          <w:szCs w:val="24"/>
        </w:rPr>
        <w:t>Botrytis cinerea</w:t>
      </w:r>
      <w:r w:rsidR="004B7C6E">
        <w:rPr>
          <w:sz w:val="24"/>
          <w:szCs w:val="24"/>
        </w:rPr>
        <w:t xml:space="preserve"> x tomato detached leaf assay and digital analysis. Individual tomato leaflets of 6 </w:t>
      </w:r>
      <w:r w:rsidR="004B7C6E" w:rsidRPr="00DD5179">
        <w:rPr>
          <w:i/>
          <w:sz w:val="24"/>
          <w:szCs w:val="24"/>
        </w:rPr>
        <w:t>S. lycopersicum</w:t>
      </w:r>
      <w:r w:rsidR="004B7C6E">
        <w:rPr>
          <w:sz w:val="24"/>
          <w:szCs w:val="24"/>
        </w:rPr>
        <w:t xml:space="preserve"> genotypes and 6 </w:t>
      </w:r>
      <w:r w:rsidR="004B7C6E" w:rsidRPr="00DD5179">
        <w:rPr>
          <w:i/>
          <w:sz w:val="24"/>
          <w:szCs w:val="24"/>
        </w:rPr>
        <w:t xml:space="preserve">S. </w:t>
      </w:r>
      <w:proofErr w:type="spellStart"/>
      <w:r w:rsidR="004B7C6E" w:rsidRPr="00DD5179">
        <w:rPr>
          <w:i/>
          <w:sz w:val="24"/>
          <w:szCs w:val="24"/>
        </w:rPr>
        <w:t>pimpinellifolium</w:t>
      </w:r>
      <w:proofErr w:type="spellEnd"/>
      <w:r w:rsidR="004B7C6E">
        <w:rPr>
          <w:sz w:val="24"/>
          <w:szCs w:val="24"/>
        </w:rPr>
        <w:t xml:space="preserve"> genotypes are </w:t>
      </w:r>
      <w:r w:rsidR="00DD5179">
        <w:rPr>
          <w:sz w:val="24"/>
          <w:szCs w:val="24"/>
        </w:rPr>
        <w:t xml:space="preserve">in randomized rows, spore droplets of individual </w:t>
      </w:r>
      <w:r w:rsidR="00DD5179" w:rsidRPr="00DD5179">
        <w:rPr>
          <w:i/>
          <w:sz w:val="24"/>
          <w:szCs w:val="24"/>
        </w:rPr>
        <w:t>B. cinerea</w:t>
      </w:r>
      <w:r w:rsidR="00DD5179">
        <w:rPr>
          <w:sz w:val="24"/>
          <w:szCs w:val="24"/>
        </w:rPr>
        <w:t xml:space="preserve"> isolates are in randomized columns. Digital images are collected at 72 hours post inoculation (A). Digital masking of leaf and lesion (B) allows automated measurement of lesion size for each isolate x host combination. </w:t>
      </w:r>
    </w:p>
    <w:p w14:paraId="13714CFE" w14:textId="77777777" w:rsidR="004B7C6E" w:rsidRPr="00572481" w:rsidRDefault="004B7C6E" w:rsidP="00907A4A">
      <w:pPr>
        <w:rPr>
          <w:sz w:val="24"/>
          <w:szCs w:val="24"/>
        </w:rPr>
      </w:pPr>
    </w:p>
    <w:p w14:paraId="2E8AD2A6" w14:textId="77777777" w:rsidR="006068CF" w:rsidRDefault="004A0709" w:rsidP="00907A4A">
      <w:pPr>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14:paraId="1EBFE7AC" w14:textId="77777777" w:rsidR="005A544C" w:rsidRPr="00572481" w:rsidRDefault="005A544C" w:rsidP="00907A4A">
      <w:pPr>
        <w:rPr>
          <w:sz w:val="24"/>
          <w:szCs w:val="24"/>
        </w:rPr>
      </w:pPr>
    </w:p>
    <w:p w14:paraId="43278242" w14:textId="77777777" w:rsidR="00222FE4" w:rsidRPr="002A6387" w:rsidRDefault="005A544C" w:rsidP="00907A4A">
      <w:pPr>
        <w:rPr>
          <w:sz w:val="24"/>
          <w:szCs w:val="24"/>
        </w:rPr>
      </w:pPr>
      <w:r w:rsidRPr="00572481">
        <w:rPr>
          <w:sz w:val="24"/>
          <w:szCs w:val="24"/>
        </w:rPr>
        <w:t xml:space="preserve">Figure </w:t>
      </w:r>
      <w:r w:rsidR="002A6387">
        <w:rPr>
          <w:sz w:val="24"/>
          <w:szCs w:val="24"/>
        </w:rPr>
        <w:t>R3</w:t>
      </w:r>
      <w:r w:rsidRPr="00572481">
        <w:rPr>
          <w:sz w:val="24"/>
          <w:szCs w:val="24"/>
        </w:rPr>
        <w:t>. Interaction plot for domestication</w:t>
      </w:r>
      <w:r w:rsidR="002A6387">
        <w:rPr>
          <w:sz w:val="24"/>
          <w:szCs w:val="24"/>
        </w:rPr>
        <w:t xml:space="preserve">. Each line traces the average lesion size for a single Botrytis isolate. </w:t>
      </w:r>
    </w:p>
    <w:p w14:paraId="5DBCF079" w14:textId="77777777" w:rsidR="002A6387" w:rsidRDefault="002A6387" w:rsidP="00907A4A">
      <w:pPr>
        <w:rPr>
          <w:sz w:val="24"/>
          <w:szCs w:val="24"/>
        </w:rPr>
      </w:pPr>
    </w:p>
    <w:p w14:paraId="34622B46" w14:textId="77777777" w:rsidR="00201913" w:rsidRDefault="002A6387" w:rsidP="00907A4A">
      <w:pPr>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14:paraId="3522E3B0" w14:textId="77777777" w:rsidR="005370B1" w:rsidRDefault="005370B1" w:rsidP="00907A4A">
      <w:pPr>
        <w:rPr>
          <w:sz w:val="24"/>
          <w:szCs w:val="24"/>
        </w:rPr>
      </w:pPr>
    </w:p>
    <w:p w14:paraId="1685A6D0" w14:textId="77777777" w:rsidR="005370B1" w:rsidRDefault="005370B1" w:rsidP="00907A4A">
      <w:pPr>
        <w:rPr>
          <w:sz w:val="24"/>
          <w:szCs w:val="24"/>
        </w:rPr>
      </w:pPr>
      <w:r>
        <w:rPr>
          <w:sz w:val="24"/>
          <w:szCs w:val="24"/>
        </w:rPr>
        <w:t xml:space="preserve">Figure R5. </w:t>
      </w:r>
      <w:r w:rsidR="005A4ECB">
        <w:rPr>
          <w:sz w:val="24"/>
          <w:szCs w:val="24"/>
        </w:rPr>
        <w:t xml:space="preserve">Overlap in lesion size SNPs &gt; 99.9% threshold across multiple host plant phenotypes. Chromosomes are differentiated by shading. Frequency is number of phenotypes in which the SNP exceeds the threshold. </w:t>
      </w:r>
    </w:p>
    <w:p w14:paraId="205D452B" w14:textId="77777777" w:rsidR="00907A4A" w:rsidRDefault="00907A4A" w:rsidP="00907A4A">
      <w:pPr>
        <w:rPr>
          <w:sz w:val="24"/>
          <w:szCs w:val="24"/>
        </w:rPr>
      </w:pPr>
    </w:p>
    <w:p w14:paraId="353340AA" w14:textId="77777777" w:rsidR="005A4ECB" w:rsidRDefault="00907A4A" w:rsidP="00907A4A">
      <w:pPr>
        <w:rPr>
          <w:sz w:val="24"/>
          <w:szCs w:val="24"/>
        </w:rPr>
      </w:pPr>
      <w:r>
        <w:rPr>
          <w:sz w:val="24"/>
          <w:szCs w:val="24"/>
        </w:rPr>
        <w:t>Figure R6. Top 50 SNPs for lesion size phenotype on each host plant. Points are color coded by plant host.</w:t>
      </w:r>
    </w:p>
    <w:p w14:paraId="0A447C86" w14:textId="77777777" w:rsidR="00907A4A" w:rsidRDefault="00907A4A" w:rsidP="00907A4A">
      <w:pPr>
        <w:rPr>
          <w:sz w:val="24"/>
          <w:szCs w:val="24"/>
        </w:rPr>
      </w:pPr>
    </w:p>
    <w:p w14:paraId="0069CE17" w14:textId="77777777" w:rsidR="00907A4A" w:rsidRDefault="00907A4A" w:rsidP="00907A4A">
      <w:pPr>
        <w:rPr>
          <w:sz w:val="24"/>
          <w:szCs w:val="24"/>
        </w:rPr>
      </w:pPr>
      <w:r>
        <w:rPr>
          <w:sz w:val="24"/>
          <w:szCs w:val="24"/>
        </w:rPr>
        <w:t xml:space="preserve">Figure R7. </w:t>
      </w:r>
      <w:r w:rsidR="008A0D22">
        <w:rPr>
          <w:sz w:val="24"/>
          <w:szCs w:val="24"/>
        </w:rPr>
        <w:t xml:space="preserve">Overlap in lesion size SNPs &gt; 99.9% across individual-host phenotypes and domestication phenotypes. </w:t>
      </w:r>
    </w:p>
    <w:p w14:paraId="7613FEAD" w14:textId="77777777" w:rsidR="008A0D22" w:rsidRDefault="008A0D22" w:rsidP="00907A4A">
      <w:pPr>
        <w:rPr>
          <w:sz w:val="24"/>
          <w:szCs w:val="24"/>
        </w:rPr>
      </w:pPr>
    </w:p>
    <w:p w14:paraId="781E2722" w14:textId="77777777" w:rsidR="008A0D22" w:rsidRDefault="008A0D22" w:rsidP="00907A4A">
      <w:pPr>
        <w:rPr>
          <w:sz w:val="24"/>
          <w:szCs w:val="24"/>
        </w:rPr>
      </w:pPr>
      <w:r>
        <w:rPr>
          <w:sz w:val="24"/>
          <w:szCs w:val="24"/>
        </w:rPr>
        <w:t xml:space="preserve">Figure R8. Top 50 SNPs for lesion size for each domestication phenotype. Domestication sensitivity is (domesticated – wild / domesticated). </w:t>
      </w:r>
    </w:p>
    <w:p w14:paraId="37D04E58" w14:textId="77777777" w:rsidR="008A0D22" w:rsidRDefault="008A0D22" w:rsidP="00907A4A">
      <w:pPr>
        <w:rPr>
          <w:sz w:val="24"/>
          <w:szCs w:val="24"/>
        </w:rPr>
      </w:pPr>
    </w:p>
    <w:p w14:paraId="4D5A5DB6" w14:textId="77777777" w:rsidR="008A0D22" w:rsidRDefault="008A0D22" w:rsidP="00907A4A">
      <w:pPr>
        <w:rPr>
          <w:sz w:val="24"/>
          <w:szCs w:val="24"/>
        </w:rPr>
      </w:pPr>
      <w:r>
        <w:rPr>
          <w:sz w:val="24"/>
          <w:szCs w:val="24"/>
        </w:rPr>
        <w:t>Figure R9. Venn diagram of SNPs identified &gt;99.9% for each domestication phenotype.</w:t>
      </w:r>
    </w:p>
    <w:p w14:paraId="1EC9DD7F" w14:textId="77777777" w:rsidR="008A0D22" w:rsidRDefault="008A0D22" w:rsidP="00907A4A">
      <w:pPr>
        <w:rPr>
          <w:sz w:val="24"/>
          <w:szCs w:val="24"/>
        </w:rPr>
      </w:pPr>
    </w:p>
    <w:p w14:paraId="41430476" w14:textId="77777777" w:rsidR="00201913" w:rsidRDefault="008A0D22" w:rsidP="008A0D22">
      <w:pPr>
        <w:rPr>
          <w:sz w:val="24"/>
          <w:szCs w:val="24"/>
        </w:rPr>
      </w:pPr>
      <w:r>
        <w:rPr>
          <w:sz w:val="24"/>
          <w:szCs w:val="24"/>
        </w:rPr>
        <w:t>Figure R10.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Kliebenstein" w:date="2017-01-12T16:19:00Z" w:initials="DK">
    <w:p w14:paraId="6FA1A127" w14:textId="7C5339C0" w:rsidR="006C7FE0" w:rsidRDefault="006C7FE0">
      <w:pPr>
        <w:pStyle w:val="CommentText"/>
      </w:pPr>
      <w:r>
        <w:rPr>
          <w:rStyle w:val="CommentReference"/>
        </w:rPr>
        <w:annotationRef/>
      </w:r>
      <w:r>
        <w:t>Any undergrads?</w:t>
      </w:r>
    </w:p>
  </w:comment>
  <w:comment w:id="1"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3" w:author="Daniel Kliebenstein" w:date="2017-01-12T15:48:00Z" w:initials="DK">
    <w:p w14:paraId="3D33F658" w14:textId="77777777" w:rsidR="006C7FE0" w:rsidRDefault="006C7FE0">
      <w:pPr>
        <w:pStyle w:val="CommentText"/>
      </w:pPr>
      <w:r>
        <w:rPr>
          <w:rStyle w:val="CommentReference"/>
        </w:rPr>
        <w:annotationRef/>
      </w:r>
      <w:proofErr w:type="gramStart"/>
      <w:r>
        <w:t>citations</w:t>
      </w:r>
      <w:proofErr w:type="gramEnd"/>
    </w:p>
  </w:comment>
  <w:comment w:id="4" w:author="Daniel Kliebenstein" w:date="2017-01-12T15:50:00Z" w:initials="DK">
    <w:p w14:paraId="46193998" w14:textId="77777777" w:rsidR="006C7FE0" w:rsidRDefault="006C7FE0">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6" w:author="Nicole Soltis" w:date="2017-01-18T15:18:00Z" w:initials="NS">
    <w:p w14:paraId="73C53D99" w14:textId="47933D0C" w:rsidR="00FE7C80" w:rsidRDefault="00FE7C80">
      <w:pPr>
        <w:pStyle w:val="CommentText"/>
      </w:pPr>
      <w:r>
        <w:rPr>
          <w:rStyle w:val="CommentReference"/>
        </w:rPr>
        <w:annotationRef/>
      </w:r>
      <w:r>
        <w:t>Genotype?</w:t>
      </w:r>
    </w:p>
  </w:comment>
  <w:comment w:id="7" w:author="Daniel Kliebenstein" w:date="2017-01-24T12:58:00Z" w:initials="DK">
    <w:p w14:paraId="04F21582" w14:textId="297FCC88" w:rsidR="00991CA3" w:rsidRDefault="00991CA3">
      <w:pPr>
        <w:pStyle w:val="CommentText"/>
      </w:pPr>
      <w:r>
        <w:rPr>
          <w:rStyle w:val="CommentReference"/>
        </w:rPr>
        <w:annotationRef/>
      </w:r>
      <w:r>
        <w:t>Not needed here if you blend better with the next sentence.</w:t>
      </w:r>
    </w:p>
  </w:comment>
  <w:comment w:id="5" w:author="Daniel Kliebenstein" w:date="2017-01-24T12:58:00Z" w:initials="DK">
    <w:p w14:paraId="22964054" w14:textId="5D9053F7" w:rsidR="00991CA3" w:rsidRDefault="00991CA3">
      <w:pPr>
        <w:pStyle w:val="CommentText"/>
      </w:pPr>
      <w:r>
        <w:rPr>
          <w:rStyle w:val="CommentReference"/>
        </w:rPr>
        <w:annotationRef/>
      </w:r>
      <w:r>
        <w:t>Doesn’t flow</w:t>
      </w:r>
    </w:p>
  </w:comment>
  <w:comment w:id="2" w:author="Daniel Kliebenstein" w:date="2017-01-24T12:58:00Z" w:initials="DK">
    <w:p w14:paraId="2F437727" w14:textId="78990D0A" w:rsidR="00991CA3" w:rsidRDefault="00991CA3">
      <w:pPr>
        <w:pStyle w:val="CommentText"/>
      </w:pPr>
      <w:r>
        <w:rPr>
          <w:rStyle w:val="CommentReference"/>
        </w:rPr>
        <w:annotationRef/>
      </w:r>
      <w:r>
        <w:t>Try blending this into one paragraph.</w:t>
      </w:r>
    </w:p>
  </w:comment>
  <w:comment w:id="9"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11" w:author="Daniel Kliebenstein" w:date="2017-01-24T13:27:00Z" w:initials="DK">
    <w:p w14:paraId="173867D7" w14:textId="04116A2C" w:rsidR="00A42B96" w:rsidRDefault="00A42B96">
      <w:pPr>
        <w:pStyle w:val="CommentText"/>
      </w:pPr>
      <w:r>
        <w:rPr>
          <w:rStyle w:val="CommentReference"/>
        </w:rPr>
        <w:annotationRef/>
      </w:r>
      <w:r>
        <w:t>Other pathogen papers</w:t>
      </w:r>
    </w:p>
  </w:comment>
  <w:comment w:id="8"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13" w:author="Daniel Kliebenstein" w:date="2017-01-24T13:02:00Z" w:initials="DK">
    <w:p w14:paraId="33EC6B48" w14:textId="527B1699" w:rsidR="007A7AF3" w:rsidRDefault="007A7AF3">
      <w:pPr>
        <w:pStyle w:val="CommentText"/>
      </w:pPr>
      <w:r>
        <w:rPr>
          <w:rStyle w:val="CommentReference"/>
        </w:rPr>
        <w:annotationRef/>
      </w:r>
      <w:r>
        <w:t>Do you think this is necessary</w:t>
      </w:r>
    </w:p>
  </w:comment>
  <w:comment w:id="14" w:author="Daniel Kliebenstein" w:date="2017-01-24T13:02:00Z" w:initials="DK">
    <w:p w14:paraId="571EDF6C" w14:textId="5B2124B6" w:rsidR="007A7AF3" w:rsidRDefault="007A7AF3">
      <w:pPr>
        <w:pStyle w:val="CommentText"/>
      </w:pPr>
      <w:r>
        <w:rPr>
          <w:rStyle w:val="CommentReference"/>
        </w:rPr>
        <w:annotationRef/>
      </w:r>
      <w:r>
        <w:t>Individual or total</w:t>
      </w:r>
    </w:p>
  </w:comment>
  <w:comment w:id="15" w:author="Daniel Kliebenstein" w:date="2017-01-12T16:16:00Z" w:initials="DK">
    <w:p w14:paraId="172AC123" w14:textId="49AF2FD6" w:rsidR="006C7FE0" w:rsidRDefault="006C7FE0">
      <w:pPr>
        <w:pStyle w:val="CommentText"/>
      </w:pPr>
      <w:r>
        <w:rPr>
          <w:rStyle w:val="CommentReference"/>
        </w:rPr>
        <w:annotationRef/>
      </w:r>
      <w:r>
        <w:t xml:space="preserve">Include the </w:t>
      </w:r>
      <w:proofErr w:type="spellStart"/>
      <w:r>
        <w:t>Windram</w:t>
      </w:r>
      <w:proofErr w:type="spellEnd"/>
      <w:r>
        <w:t xml:space="preserve"> Plant Cell paper from Denby and other clock/Botrytis papers.</w:t>
      </w:r>
    </w:p>
  </w:comment>
  <w:comment w:id="18" w:author="Daniel Kliebenstein" w:date="2017-01-24T13:04:00Z" w:initials="DK">
    <w:p w14:paraId="113B5418" w14:textId="6096566E" w:rsidR="007A7AF3" w:rsidRDefault="007A7AF3">
      <w:pPr>
        <w:pStyle w:val="CommentText"/>
      </w:pPr>
      <w:r>
        <w:rPr>
          <w:rStyle w:val="CommentReference"/>
        </w:rPr>
        <w:annotationRef/>
      </w:r>
      <w:r>
        <w:t>Past not present tense</w:t>
      </w:r>
    </w:p>
  </w:comment>
  <w:comment w:id="17"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23" w:author="Daniel Kliebenstein" w:date="2017-01-13T15:16:00Z" w:initials="DK">
    <w:p w14:paraId="134A4AD6" w14:textId="75A65894" w:rsidR="00CF034A" w:rsidRDefault="00CF034A">
      <w:pPr>
        <w:pStyle w:val="CommentText"/>
      </w:pPr>
      <w:r>
        <w:rPr>
          <w:rStyle w:val="CommentReference"/>
        </w:rPr>
        <w:annotationRef/>
      </w:r>
      <w:r>
        <w:t>Expand</w:t>
      </w:r>
    </w:p>
  </w:comment>
  <w:comment w:id="24" w:author="Nicole Soltis" w:date="2017-01-20T14:27:00Z" w:initials="NS">
    <w:p w14:paraId="11E20813" w14:textId="3712E802" w:rsidR="00BD351C" w:rsidRDefault="00BD351C">
      <w:pPr>
        <w:pStyle w:val="CommentText"/>
      </w:pPr>
      <w:r>
        <w:rPr>
          <w:rStyle w:val="CommentReference"/>
        </w:rPr>
        <w:annotationRef/>
      </w:r>
      <w:r>
        <w:t>Need input from Suzi</w:t>
      </w:r>
    </w:p>
  </w:comment>
  <w:comment w:id="25" w:author="Daniel Kliebenstein" w:date="2017-01-12T16:25:00Z" w:initials="DK">
    <w:p w14:paraId="2E7A4DDC" w14:textId="43724691" w:rsidR="006C7FE0" w:rsidRDefault="006C7FE0">
      <w:pPr>
        <w:pStyle w:val="CommentText"/>
      </w:pPr>
      <w:r>
        <w:rPr>
          <w:rStyle w:val="CommentReference"/>
        </w:rPr>
        <w:annotationRef/>
      </w:r>
      <w:r>
        <w:t>We should probably have more citations, no? Including early ones from Denby and me as well as other authors.</w:t>
      </w:r>
    </w:p>
  </w:comment>
  <w:comment w:id="26" w:author="Nicole Soltis" w:date="2017-01-16T23:10:00Z" w:initials="NS">
    <w:p w14:paraId="50BCCF80" w14:textId="4C0372BA" w:rsidR="00161A6D" w:rsidRDefault="00161A6D">
      <w:pPr>
        <w:pStyle w:val="CommentText"/>
      </w:pPr>
      <w:r>
        <w:rPr>
          <w:rStyle w:val="CommentReference"/>
        </w:rPr>
        <w:annotationRef/>
      </w:r>
      <w:r>
        <w:t>Check this with the updated model</w:t>
      </w:r>
    </w:p>
  </w:comment>
  <w:comment w:id="28" w:author="Nicole Soltis" w:date="2017-01-16T23:11:00Z" w:initials="NS">
    <w:p w14:paraId="35A15E88" w14:textId="5A2C2D06" w:rsidR="00161A6D" w:rsidRDefault="00161A6D">
      <w:pPr>
        <w:pStyle w:val="CommentText"/>
      </w:pPr>
      <w:r>
        <w:rPr>
          <w:rStyle w:val="CommentReference"/>
        </w:rPr>
        <w:annotationRef/>
      </w:r>
      <w:r>
        <w:t>Check model</w:t>
      </w:r>
    </w:p>
  </w:comment>
  <w:comment w:id="30" w:author="Daniel Kliebenstein" w:date="2017-01-12T16:30:00Z" w:initials="DK">
    <w:p w14:paraId="1D0FCC6D" w14:textId="2F1A26C3" w:rsidR="006C7FE0" w:rsidRDefault="006C7FE0">
      <w:pPr>
        <w:pStyle w:val="CommentText"/>
      </w:pPr>
      <w:r>
        <w:rPr>
          <w:rStyle w:val="CommentReference"/>
        </w:rPr>
        <w:annotationRef/>
      </w:r>
      <w:r>
        <w:t>Need a conclusion sentence telling the reader what they just learned.</w:t>
      </w:r>
    </w:p>
  </w:comment>
  <w:comment w:id="32"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33"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34" w:author="Daniel Kliebenstein" w:date="2017-01-23T14:37:00Z" w:initials="DK">
    <w:p w14:paraId="5ABCCE2B" w14:textId="66A5431F" w:rsidR="006C7FE0" w:rsidRDefault="006C7FE0">
      <w:pPr>
        <w:pStyle w:val="CommentText"/>
      </w:pPr>
      <w:r>
        <w:rPr>
          <w:rStyle w:val="CommentReference"/>
        </w:rPr>
        <w:annotationRef/>
      </w:r>
      <w:r>
        <w:t>I am not qu</w:t>
      </w:r>
      <w:r w:rsidR="00E159AC">
        <w:t>i</w:t>
      </w:r>
      <w:r>
        <w:t>te sure what this means? Is this the CV within each genotype or the CV across the domestic/wild genotypes? Wouldn’t we want to include the later as a test of the bottleneck and that is tested by a simple f-test.</w:t>
      </w:r>
    </w:p>
  </w:comment>
  <w:comment w:id="37" w:author="Daniel Kliebenstein" w:date="2017-01-17T11:52:00Z" w:initials="DK">
    <w:p w14:paraId="3F45292D" w14:textId="54AE03D9" w:rsidR="00C344A5" w:rsidRDefault="00C344A5">
      <w:pPr>
        <w:pStyle w:val="CommentText"/>
      </w:pPr>
      <w:r>
        <w:rPr>
          <w:rStyle w:val="CommentReference"/>
        </w:rPr>
        <w:annotationRef/>
      </w:r>
      <w:r>
        <w:t>C</w:t>
      </w:r>
      <w:r w:rsidR="00E14E45">
        <w:t>o</w:t>
      </w:r>
      <w:r>
        <w:t>rrect?</w:t>
      </w:r>
    </w:p>
  </w:comment>
  <w:comment w:id="40" w:author="Daniel Kliebenstein" w:date="2017-01-13T13:42:00Z" w:initials="DK">
    <w:p w14:paraId="16D6ECFD" w14:textId="562FB344" w:rsidR="00D85DC4" w:rsidRDefault="00D85DC4">
      <w:pPr>
        <w:pStyle w:val="CommentText"/>
      </w:pPr>
      <w:r>
        <w:rPr>
          <w:rStyle w:val="CommentReference"/>
        </w:rPr>
        <w:annotationRef/>
      </w:r>
      <w:r>
        <w:t>Put in this as well.</w:t>
      </w:r>
    </w:p>
  </w:comment>
  <w:comment w:id="42" w:author="Daniel Kliebenstein" w:date="2017-01-13T13:53:00Z" w:initials="DK">
    <w:p w14:paraId="43434EAE" w14:textId="2AB72FB8" w:rsidR="00920521" w:rsidRDefault="00920521">
      <w:pPr>
        <w:pStyle w:val="CommentText"/>
      </w:pPr>
      <w:r>
        <w:rPr>
          <w:rStyle w:val="CommentReference"/>
        </w:rPr>
        <w:annotationRef/>
      </w:r>
      <w:r>
        <w:t>Citations</w:t>
      </w:r>
    </w:p>
  </w:comment>
  <w:comment w:id="44" w:author="Daniel Kliebenstein" w:date="2017-01-13T13:58:00Z" w:initials="DK">
    <w:p w14:paraId="4A4C5091" w14:textId="69B32717" w:rsidR="00920521" w:rsidRDefault="00920521">
      <w:pPr>
        <w:pStyle w:val="CommentText"/>
      </w:pPr>
      <w:r>
        <w:rPr>
          <w:rStyle w:val="CommentReference"/>
        </w:rPr>
        <w:annotationRef/>
      </w:r>
      <w:r>
        <w:t>Have you rerun this as a fixed effect rather than random effect model?</w:t>
      </w:r>
    </w:p>
  </w:comment>
  <w:comment w:id="43" w:author="Daniel Kliebenstein" w:date="2017-01-13T15:05:00Z" w:initials="DK">
    <w:p w14:paraId="2412CE8C" w14:textId="14D892F9" w:rsidR="008B2680" w:rsidRDefault="008B2680">
      <w:pPr>
        <w:pStyle w:val="CommentText"/>
      </w:pPr>
      <w:r>
        <w:rPr>
          <w:rStyle w:val="CommentReference"/>
        </w:rPr>
        <w:annotationRef/>
      </w:r>
      <w:r>
        <w:t>Needs new Table R1 first.</w:t>
      </w:r>
    </w:p>
  </w:comment>
  <w:comment w:id="46" w:author="Daniel Kliebenstein" w:date="2017-01-24T13:31:00Z" w:initials="DK">
    <w:p w14:paraId="2283CA5A" w14:textId="338CAAC5" w:rsidR="00A42B96" w:rsidRDefault="00A42B96">
      <w:pPr>
        <w:pStyle w:val="CommentText"/>
      </w:pPr>
      <w:r>
        <w:rPr>
          <w:rStyle w:val="CommentReference"/>
        </w:rPr>
        <w:annotationRef/>
      </w:r>
      <w:proofErr w:type="gramStart"/>
      <w:r>
        <w:t>polygenic</w:t>
      </w:r>
      <w:proofErr w:type="gramEnd"/>
    </w:p>
  </w:comment>
  <w:comment w:id="47" w:author="Daniel Kliebenstein" w:date="2017-01-24T13:31:00Z" w:initials="DK">
    <w:p w14:paraId="35E4DAD3" w14:textId="2350E6D4" w:rsidR="00A42B96" w:rsidRDefault="00A42B96">
      <w:pPr>
        <w:pStyle w:val="CommentText"/>
      </w:pPr>
      <w:r>
        <w:rPr>
          <w:rStyle w:val="CommentReference"/>
        </w:rPr>
        <w:annotationRef/>
      </w:r>
      <w:proofErr w:type="gramStart"/>
      <w:r>
        <w:t>overlap</w:t>
      </w:r>
      <w:proofErr w:type="gramEnd"/>
      <w:r>
        <w:t xml:space="preserve"> – host dependent</w:t>
      </w:r>
    </w:p>
  </w:comment>
  <w:comment w:id="49" w:author="Daniel Kliebenstein" w:date="2017-01-24T13:32:00Z" w:initials="DK">
    <w:p w14:paraId="3680089B" w14:textId="3C7640F0" w:rsidR="00A42B96" w:rsidRDefault="00A42B96">
      <w:pPr>
        <w:pStyle w:val="CommentText"/>
      </w:pPr>
      <w:r>
        <w:rPr>
          <w:rStyle w:val="CommentReference"/>
        </w:rPr>
        <w:annotationRef/>
      </w:r>
      <w:proofErr w:type="gramStart"/>
      <w:r>
        <w:t>give</w:t>
      </w:r>
      <w:proofErr w:type="gramEnd"/>
      <w:r>
        <w:t xml:space="preserve"> effect size in text for these six, </w:t>
      </w:r>
    </w:p>
  </w:comment>
  <w:comment w:id="48" w:author="Daniel Kliebenstein" w:date="2017-01-24T13:31:00Z" w:initials="DK">
    <w:p w14:paraId="64F8D229" w14:textId="63CFAAA2" w:rsidR="00A42B96" w:rsidRDefault="00A42B96">
      <w:pPr>
        <w:pStyle w:val="CommentText"/>
      </w:pPr>
      <w:r>
        <w:rPr>
          <w:rStyle w:val="CommentReference"/>
        </w:rPr>
        <w:annotationRef/>
      </w:r>
      <w:proofErr w:type="gramStart"/>
      <w:r>
        <w:t>small</w:t>
      </w:r>
      <w:proofErr w:type="gramEnd"/>
      <w:r>
        <w:t xml:space="preserve"> effect size</w:t>
      </w:r>
    </w:p>
  </w:comment>
  <w:comment w:id="50" w:author="Daniel Kliebenstein" w:date="2017-01-24T13:34:00Z" w:initials="DK">
    <w:p w14:paraId="278C5DB8" w14:textId="4E1D63B3" w:rsidR="00A42B96" w:rsidRDefault="00A42B96">
      <w:pPr>
        <w:pStyle w:val="CommentText"/>
      </w:pPr>
      <w:r>
        <w:rPr>
          <w:rStyle w:val="CommentReference"/>
        </w:rPr>
        <w:annotationRef/>
      </w:r>
      <w:proofErr w:type="gramStart"/>
      <w:r>
        <w:t>avoid</w:t>
      </w:r>
      <w:proofErr w:type="gramEnd"/>
      <w:r>
        <w:t xml:space="preserve"> this word</w:t>
      </w:r>
    </w:p>
  </w:comment>
  <w:comment w:id="55" w:author="Daniel Kliebenstein" w:date="2017-01-24T13:34:00Z" w:initials="DK">
    <w:p w14:paraId="7A80A745" w14:textId="0092BA45" w:rsidR="00A42B96" w:rsidRDefault="00A42B96">
      <w:pPr>
        <w:pStyle w:val="CommentText"/>
      </w:pPr>
      <w:r>
        <w:rPr>
          <w:rStyle w:val="CommentReference"/>
        </w:rPr>
        <w:annotationRef/>
      </w:r>
      <w:proofErr w:type="gramStart"/>
      <w:r>
        <w:t>polygenic</w:t>
      </w:r>
      <w:proofErr w:type="gramEnd"/>
      <w:r>
        <w:t>, small effect, trait dependent</w:t>
      </w:r>
    </w:p>
  </w:comment>
  <w:comment w:id="56" w:author="Nicole Soltis" w:date="2017-01-23T15:28:00Z" w:initials="NS">
    <w:p w14:paraId="15C6C339" w14:textId="23F43190" w:rsidR="00111B83" w:rsidRDefault="00111B83">
      <w:pPr>
        <w:pStyle w:val="CommentText"/>
      </w:pPr>
      <w:r>
        <w:rPr>
          <w:rStyle w:val="CommentReference"/>
        </w:rPr>
        <w:annotationRef/>
      </w:r>
      <w:r>
        <w:t>Get from Suzi</w:t>
      </w:r>
    </w:p>
  </w:comment>
  <w:comment w:id="57" w:author="Daniel Kliebenstein" w:date="2017-01-24T13:35:00Z" w:initials="DK">
    <w:p w14:paraId="18008C83" w14:textId="24148618" w:rsidR="00A42B96" w:rsidRDefault="00A42B96">
      <w:pPr>
        <w:pStyle w:val="CommentText"/>
      </w:pPr>
      <w:r>
        <w:rPr>
          <w:rStyle w:val="CommentReference"/>
        </w:rPr>
        <w:annotationRef/>
      </w:r>
      <w:r>
        <w:t>Significance analysis</w:t>
      </w:r>
    </w:p>
  </w:comment>
  <w:comment w:id="58" w:author="Daniel Kliebenstein" w:date="2017-01-24T13:10:00Z" w:initials="DK">
    <w:p w14:paraId="30DEF41B" w14:textId="230C7013" w:rsidR="005A4150" w:rsidRDefault="005A4150">
      <w:pPr>
        <w:pStyle w:val="CommentText"/>
      </w:pPr>
      <w:r>
        <w:rPr>
          <w:rStyle w:val="CommentReference"/>
        </w:rPr>
        <w:annotationRef/>
      </w:r>
      <w:r>
        <w:t>You need a brief summary paragraph of what you found.</w:t>
      </w:r>
    </w:p>
  </w:comment>
  <w:comment w:id="59" w:author="Daniel Kliebenstein" w:date="2017-01-24T13:10:00Z" w:initials="DK">
    <w:p w14:paraId="2F344778" w14:textId="48893BE6" w:rsidR="005A4150" w:rsidRDefault="005A4150">
      <w:pPr>
        <w:pStyle w:val="CommentText"/>
      </w:pPr>
      <w:r>
        <w:rPr>
          <w:rStyle w:val="CommentReference"/>
        </w:rPr>
        <w:annotationRef/>
      </w:r>
      <w:r>
        <w:t>This sounds like domestication in Botrytis?</w:t>
      </w:r>
    </w:p>
  </w:comment>
  <w:comment w:id="60" w:author="Daniel Kliebenstein" w:date="2017-01-17T11:05:00Z" w:initials="DK">
    <w:p w14:paraId="389E183F" w14:textId="77777777" w:rsidR="00AA35C0" w:rsidRDefault="00AA35C0" w:rsidP="00AA35C0">
      <w:pPr>
        <w:pStyle w:val="CommentText"/>
      </w:pPr>
      <w:r>
        <w:rPr>
          <w:rStyle w:val="CommentReference"/>
        </w:rPr>
        <w:annotationRef/>
      </w:r>
      <w:proofErr w:type="gramStart"/>
      <w:r>
        <w:t>caveat</w:t>
      </w:r>
      <w:proofErr w:type="gramEnd"/>
    </w:p>
  </w:comment>
  <w:comment w:id="61" w:author="Daniel Kliebenstein" w:date="2017-01-17T11:35:00Z" w:initials="DK">
    <w:p w14:paraId="4E45DC12" w14:textId="77777777" w:rsidR="009A2734" w:rsidRDefault="009A2734"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3D33F658" w15:done="0"/>
  <w15:commentEx w15:paraId="46193998" w15:done="0"/>
  <w15:commentEx w15:paraId="73C53D99" w15:done="0"/>
  <w15:commentEx w15:paraId="04F21582" w15:paraIdParent="73C53D99" w15:done="0"/>
  <w15:commentEx w15:paraId="22964054" w15:done="0"/>
  <w15:commentEx w15:paraId="2F437727" w15:done="0"/>
  <w15:commentEx w15:paraId="300B9665" w15:done="0"/>
  <w15:commentEx w15:paraId="173867D7" w15:done="0"/>
  <w15:commentEx w15:paraId="742E6ACB" w15:done="0"/>
  <w15:commentEx w15:paraId="33EC6B48" w15:done="0"/>
  <w15:commentEx w15:paraId="571EDF6C" w15:done="0"/>
  <w15:commentEx w15:paraId="172AC123" w15:done="0"/>
  <w15:commentEx w15:paraId="113B5418" w15:done="0"/>
  <w15:commentEx w15:paraId="4C06F5C1" w15:done="0"/>
  <w15:commentEx w15:paraId="134A4AD6" w15:done="0"/>
  <w15:commentEx w15:paraId="11E20813" w15:done="0"/>
  <w15:commentEx w15:paraId="2E7A4DDC" w15:done="0"/>
  <w15:commentEx w15:paraId="50BCCF80" w15:done="0"/>
  <w15:commentEx w15:paraId="35A15E88" w15:done="0"/>
  <w15:commentEx w15:paraId="1D0FCC6D" w15:done="0"/>
  <w15:commentEx w15:paraId="3466C7F6" w15:done="0"/>
  <w15:commentEx w15:paraId="17F661F8" w15:done="0"/>
  <w15:commentEx w15:paraId="5ABCCE2B" w15:done="0"/>
  <w15:commentEx w15:paraId="3F45292D" w15:done="0"/>
  <w15:commentEx w15:paraId="16D6ECFD" w15:done="0"/>
  <w15:commentEx w15:paraId="43434EAE" w15:done="0"/>
  <w15:commentEx w15:paraId="4A4C5091" w15:done="0"/>
  <w15:commentEx w15:paraId="2412CE8C" w15:done="0"/>
  <w15:commentEx w15:paraId="2283CA5A" w15:done="0"/>
  <w15:commentEx w15:paraId="35E4DAD3" w15:done="0"/>
  <w15:commentEx w15:paraId="3680089B" w15:done="0"/>
  <w15:commentEx w15:paraId="64F8D229" w15:done="0"/>
  <w15:commentEx w15:paraId="278C5DB8" w15:done="0"/>
  <w15:commentEx w15:paraId="7A80A745" w15:done="0"/>
  <w15:commentEx w15:paraId="15C6C339" w15:done="0"/>
  <w15:commentEx w15:paraId="18008C83" w15:done="0"/>
  <w15:commentEx w15:paraId="30DEF41B" w15:done="0"/>
  <w15:commentEx w15:paraId="2F344778" w15:done="0"/>
  <w15:commentEx w15:paraId="389E183F"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C0B60"/>
    <w:rsid w:val="000D6362"/>
    <w:rsid w:val="000E038A"/>
    <w:rsid w:val="000F79B1"/>
    <w:rsid w:val="000F7EEA"/>
    <w:rsid w:val="00102A0A"/>
    <w:rsid w:val="00105CC5"/>
    <w:rsid w:val="00111B83"/>
    <w:rsid w:val="0014650D"/>
    <w:rsid w:val="00152DF4"/>
    <w:rsid w:val="00161A6D"/>
    <w:rsid w:val="00170610"/>
    <w:rsid w:val="00183B7F"/>
    <w:rsid w:val="001923E8"/>
    <w:rsid w:val="00194A40"/>
    <w:rsid w:val="001A4719"/>
    <w:rsid w:val="001C0C1B"/>
    <w:rsid w:val="001E0D39"/>
    <w:rsid w:val="001F4FA6"/>
    <w:rsid w:val="00201913"/>
    <w:rsid w:val="00210E6E"/>
    <w:rsid w:val="0021544C"/>
    <w:rsid w:val="0022004A"/>
    <w:rsid w:val="00220EA8"/>
    <w:rsid w:val="00222FE4"/>
    <w:rsid w:val="002504BF"/>
    <w:rsid w:val="00270024"/>
    <w:rsid w:val="002817BF"/>
    <w:rsid w:val="002A0FB9"/>
    <w:rsid w:val="002A6387"/>
    <w:rsid w:val="002F1884"/>
    <w:rsid w:val="00300AAD"/>
    <w:rsid w:val="00303669"/>
    <w:rsid w:val="003250DB"/>
    <w:rsid w:val="00326A40"/>
    <w:rsid w:val="003326ED"/>
    <w:rsid w:val="00333068"/>
    <w:rsid w:val="00344272"/>
    <w:rsid w:val="0034430B"/>
    <w:rsid w:val="003444D9"/>
    <w:rsid w:val="003529A3"/>
    <w:rsid w:val="00356616"/>
    <w:rsid w:val="00356FC1"/>
    <w:rsid w:val="00364E91"/>
    <w:rsid w:val="00365F7D"/>
    <w:rsid w:val="00377637"/>
    <w:rsid w:val="00387539"/>
    <w:rsid w:val="003B47F1"/>
    <w:rsid w:val="003B75F5"/>
    <w:rsid w:val="003D6AE2"/>
    <w:rsid w:val="003E0704"/>
    <w:rsid w:val="003E5F69"/>
    <w:rsid w:val="004017B8"/>
    <w:rsid w:val="00403957"/>
    <w:rsid w:val="00404552"/>
    <w:rsid w:val="00404C06"/>
    <w:rsid w:val="0041714B"/>
    <w:rsid w:val="0042327E"/>
    <w:rsid w:val="0042682B"/>
    <w:rsid w:val="004279EC"/>
    <w:rsid w:val="00436F19"/>
    <w:rsid w:val="0043785D"/>
    <w:rsid w:val="0044762C"/>
    <w:rsid w:val="00450902"/>
    <w:rsid w:val="00463E6F"/>
    <w:rsid w:val="00471076"/>
    <w:rsid w:val="00473ACC"/>
    <w:rsid w:val="00496F1B"/>
    <w:rsid w:val="004A0709"/>
    <w:rsid w:val="004A0949"/>
    <w:rsid w:val="004B451C"/>
    <w:rsid w:val="004B7C6E"/>
    <w:rsid w:val="004C372B"/>
    <w:rsid w:val="004C6F15"/>
    <w:rsid w:val="004D38F6"/>
    <w:rsid w:val="004D7AF9"/>
    <w:rsid w:val="004E5A9E"/>
    <w:rsid w:val="004F7F9A"/>
    <w:rsid w:val="005158C1"/>
    <w:rsid w:val="00520E5A"/>
    <w:rsid w:val="005352C3"/>
    <w:rsid w:val="005370B1"/>
    <w:rsid w:val="00554F23"/>
    <w:rsid w:val="005602D8"/>
    <w:rsid w:val="00572481"/>
    <w:rsid w:val="00587041"/>
    <w:rsid w:val="0059795E"/>
    <w:rsid w:val="005A4150"/>
    <w:rsid w:val="005A4ECB"/>
    <w:rsid w:val="005A544C"/>
    <w:rsid w:val="005A7716"/>
    <w:rsid w:val="005C464E"/>
    <w:rsid w:val="005D0AE7"/>
    <w:rsid w:val="005D0DE7"/>
    <w:rsid w:val="005D0EEF"/>
    <w:rsid w:val="005D30B2"/>
    <w:rsid w:val="005D3F95"/>
    <w:rsid w:val="005E248E"/>
    <w:rsid w:val="005F71AF"/>
    <w:rsid w:val="006068CF"/>
    <w:rsid w:val="006115F0"/>
    <w:rsid w:val="006127A5"/>
    <w:rsid w:val="006158B2"/>
    <w:rsid w:val="00632015"/>
    <w:rsid w:val="00660515"/>
    <w:rsid w:val="006A1323"/>
    <w:rsid w:val="006C1C31"/>
    <w:rsid w:val="006C7FE0"/>
    <w:rsid w:val="006D434C"/>
    <w:rsid w:val="006E1BB2"/>
    <w:rsid w:val="006E28C1"/>
    <w:rsid w:val="006E62C1"/>
    <w:rsid w:val="00700D92"/>
    <w:rsid w:val="007057E8"/>
    <w:rsid w:val="00706E82"/>
    <w:rsid w:val="00726F6E"/>
    <w:rsid w:val="00733BE4"/>
    <w:rsid w:val="00737943"/>
    <w:rsid w:val="00750F0F"/>
    <w:rsid w:val="00765216"/>
    <w:rsid w:val="00765830"/>
    <w:rsid w:val="007811D3"/>
    <w:rsid w:val="00784448"/>
    <w:rsid w:val="007869D6"/>
    <w:rsid w:val="00791691"/>
    <w:rsid w:val="007943D9"/>
    <w:rsid w:val="00796342"/>
    <w:rsid w:val="007A414F"/>
    <w:rsid w:val="007A744C"/>
    <w:rsid w:val="007A7AF3"/>
    <w:rsid w:val="007B711D"/>
    <w:rsid w:val="007B72CF"/>
    <w:rsid w:val="007C70B1"/>
    <w:rsid w:val="007D5372"/>
    <w:rsid w:val="007E6E79"/>
    <w:rsid w:val="0080338F"/>
    <w:rsid w:val="00805627"/>
    <w:rsid w:val="0081033D"/>
    <w:rsid w:val="00814D01"/>
    <w:rsid w:val="0083221A"/>
    <w:rsid w:val="00854928"/>
    <w:rsid w:val="00855B91"/>
    <w:rsid w:val="00857694"/>
    <w:rsid w:val="00861B3B"/>
    <w:rsid w:val="00870396"/>
    <w:rsid w:val="00877AE8"/>
    <w:rsid w:val="008945F3"/>
    <w:rsid w:val="008A0D22"/>
    <w:rsid w:val="008B143E"/>
    <w:rsid w:val="008B2680"/>
    <w:rsid w:val="008B50B7"/>
    <w:rsid w:val="008B5C25"/>
    <w:rsid w:val="008C1E09"/>
    <w:rsid w:val="008C22E9"/>
    <w:rsid w:val="008D768E"/>
    <w:rsid w:val="008E5F1F"/>
    <w:rsid w:val="008E68AA"/>
    <w:rsid w:val="008F425E"/>
    <w:rsid w:val="0090670B"/>
    <w:rsid w:val="00907A4A"/>
    <w:rsid w:val="00920521"/>
    <w:rsid w:val="00942914"/>
    <w:rsid w:val="00962D87"/>
    <w:rsid w:val="009707C0"/>
    <w:rsid w:val="00973F87"/>
    <w:rsid w:val="0097612A"/>
    <w:rsid w:val="009814E1"/>
    <w:rsid w:val="009836A7"/>
    <w:rsid w:val="00991CA3"/>
    <w:rsid w:val="00992198"/>
    <w:rsid w:val="009A2734"/>
    <w:rsid w:val="009A5C4F"/>
    <w:rsid w:val="009B513C"/>
    <w:rsid w:val="009C1F7C"/>
    <w:rsid w:val="009D15A4"/>
    <w:rsid w:val="009D2C6D"/>
    <w:rsid w:val="009D2FF2"/>
    <w:rsid w:val="009E4B5D"/>
    <w:rsid w:val="009F0A62"/>
    <w:rsid w:val="009F588B"/>
    <w:rsid w:val="00A01E0A"/>
    <w:rsid w:val="00A254EC"/>
    <w:rsid w:val="00A27AF5"/>
    <w:rsid w:val="00A33EE1"/>
    <w:rsid w:val="00A42B96"/>
    <w:rsid w:val="00A52DC5"/>
    <w:rsid w:val="00A60CBA"/>
    <w:rsid w:val="00A615A8"/>
    <w:rsid w:val="00A63631"/>
    <w:rsid w:val="00A710D9"/>
    <w:rsid w:val="00A83BD4"/>
    <w:rsid w:val="00A864BB"/>
    <w:rsid w:val="00A91200"/>
    <w:rsid w:val="00A91962"/>
    <w:rsid w:val="00A951D7"/>
    <w:rsid w:val="00AA35C0"/>
    <w:rsid w:val="00AB46FC"/>
    <w:rsid w:val="00AC3D7C"/>
    <w:rsid w:val="00AC6DA6"/>
    <w:rsid w:val="00AD09E6"/>
    <w:rsid w:val="00AE642B"/>
    <w:rsid w:val="00AF1DD1"/>
    <w:rsid w:val="00B14FCF"/>
    <w:rsid w:val="00B23CB8"/>
    <w:rsid w:val="00B411E9"/>
    <w:rsid w:val="00B46D1C"/>
    <w:rsid w:val="00B56BCA"/>
    <w:rsid w:val="00B61221"/>
    <w:rsid w:val="00B64A2A"/>
    <w:rsid w:val="00B72D9C"/>
    <w:rsid w:val="00B738AF"/>
    <w:rsid w:val="00B82CAE"/>
    <w:rsid w:val="00B877F0"/>
    <w:rsid w:val="00BD1A5C"/>
    <w:rsid w:val="00BD351C"/>
    <w:rsid w:val="00BD42C9"/>
    <w:rsid w:val="00BE1100"/>
    <w:rsid w:val="00BF158A"/>
    <w:rsid w:val="00BF2068"/>
    <w:rsid w:val="00C00EF7"/>
    <w:rsid w:val="00C330D2"/>
    <w:rsid w:val="00C33B56"/>
    <w:rsid w:val="00C344A5"/>
    <w:rsid w:val="00C560C2"/>
    <w:rsid w:val="00C62C06"/>
    <w:rsid w:val="00C676F1"/>
    <w:rsid w:val="00C7363A"/>
    <w:rsid w:val="00C84C63"/>
    <w:rsid w:val="00C97B8A"/>
    <w:rsid w:val="00CB029A"/>
    <w:rsid w:val="00CE3E44"/>
    <w:rsid w:val="00CF034A"/>
    <w:rsid w:val="00CF0DE6"/>
    <w:rsid w:val="00D0235E"/>
    <w:rsid w:val="00D1009F"/>
    <w:rsid w:val="00D3121D"/>
    <w:rsid w:val="00D34FF7"/>
    <w:rsid w:val="00D36B3C"/>
    <w:rsid w:val="00D477E5"/>
    <w:rsid w:val="00D62555"/>
    <w:rsid w:val="00D6757A"/>
    <w:rsid w:val="00D759AF"/>
    <w:rsid w:val="00D85DC4"/>
    <w:rsid w:val="00DA16B0"/>
    <w:rsid w:val="00DA3F66"/>
    <w:rsid w:val="00DA7FA8"/>
    <w:rsid w:val="00DB5962"/>
    <w:rsid w:val="00DC2D98"/>
    <w:rsid w:val="00DD0B46"/>
    <w:rsid w:val="00DD1A18"/>
    <w:rsid w:val="00DD2573"/>
    <w:rsid w:val="00DD5179"/>
    <w:rsid w:val="00DF0C76"/>
    <w:rsid w:val="00DF0CF7"/>
    <w:rsid w:val="00DF5CA1"/>
    <w:rsid w:val="00E14E45"/>
    <w:rsid w:val="00E159AC"/>
    <w:rsid w:val="00E20E22"/>
    <w:rsid w:val="00E310BD"/>
    <w:rsid w:val="00E37CED"/>
    <w:rsid w:val="00E5522B"/>
    <w:rsid w:val="00E76177"/>
    <w:rsid w:val="00E764BE"/>
    <w:rsid w:val="00E8258B"/>
    <w:rsid w:val="00EA1576"/>
    <w:rsid w:val="00EA185C"/>
    <w:rsid w:val="00EA5F5F"/>
    <w:rsid w:val="00EA6EAB"/>
    <w:rsid w:val="00EF5A6D"/>
    <w:rsid w:val="00F05926"/>
    <w:rsid w:val="00F126CA"/>
    <w:rsid w:val="00F138A3"/>
    <w:rsid w:val="00F337BC"/>
    <w:rsid w:val="00F34580"/>
    <w:rsid w:val="00F452E2"/>
    <w:rsid w:val="00F74AD5"/>
    <w:rsid w:val="00F77335"/>
    <w:rsid w:val="00F919BB"/>
    <w:rsid w:val="00F947B4"/>
    <w:rsid w:val="00F94C1A"/>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15:docId w15:val="{A0C14A95-3BBC-4366-8245-287F1D2C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1DA2E-C5C5-4ED4-A4C2-AD1272DA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6700</Words>
  <Characters>38192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Daniel Kliebenstein</cp:lastModifiedBy>
  <cp:revision>4</cp:revision>
  <dcterms:created xsi:type="dcterms:W3CDTF">2017-01-24T20:59:00Z</dcterms:created>
  <dcterms:modified xsi:type="dcterms:W3CDTF">2017-01-24T21:37:00Z</dcterms:modified>
</cp:coreProperties>
</file>