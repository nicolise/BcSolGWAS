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25EE0" w14:textId="01BA1E95" w:rsidR="001C7AD0" w:rsidDel="0082133B" w:rsidRDefault="001C7AD0" w:rsidP="00473ACC">
      <w:pPr>
        <w:spacing w:line="480" w:lineRule="auto"/>
        <w:rPr>
          <w:del w:id="0" w:author="Nicole Soltis" w:date="2017-05-16T17:51:00Z"/>
          <w:b/>
          <w:sz w:val="24"/>
          <w:szCs w:val="24"/>
        </w:rPr>
      </w:pPr>
      <w:commentRangeStart w:id="1"/>
      <w:del w:id="2" w:author="Nicole Soltis" w:date="2017-05-16T17:51:00Z">
        <w:r w:rsidDel="0082133B">
          <w:rPr>
            <w:b/>
            <w:sz w:val="24"/>
            <w:szCs w:val="24"/>
          </w:rPr>
          <w:delText>Options</w:delText>
        </w:r>
        <w:commentRangeEnd w:id="1"/>
        <w:r w:rsidR="00E27E88" w:rsidDel="0082133B">
          <w:rPr>
            <w:rStyle w:val="CommentReference"/>
          </w:rPr>
          <w:commentReference w:id="1"/>
        </w:r>
      </w:del>
    </w:p>
    <w:p w14:paraId="2E4B768A" w14:textId="1B7311CB" w:rsidR="00A91962" w:rsidDel="0082133B" w:rsidRDefault="00A91962" w:rsidP="00473ACC">
      <w:pPr>
        <w:spacing w:line="480" w:lineRule="auto"/>
        <w:rPr>
          <w:del w:id="3" w:author="Nicole Soltis" w:date="2017-05-16T17:51:00Z"/>
          <w:b/>
          <w:sz w:val="24"/>
          <w:szCs w:val="24"/>
        </w:rPr>
      </w:pPr>
      <w:del w:id="4" w:author="Nicole Soltis" w:date="2017-05-16T17:51:00Z">
        <w:r w:rsidRPr="000F79B1" w:rsidDel="0082133B">
          <w:rPr>
            <w:b/>
            <w:sz w:val="24"/>
            <w:szCs w:val="24"/>
          </w:rPr>
          <w:delText xml:space="preserve">Natural variation for </w:delText>
        </w:r>
        <w:r w:rsidRPr="000F79B1" w:rsidDel="0082133B">
          <w:rPr>
            <w:b/>
            <w:i/>
            <w:sz w:val="24"/>
            <w:szCs w:val="24"/>
          </w:rPr>
          <w:delText>Botrytis cinerea</w:delText>
        </w:r>
        <w:r w:rsidRPr="000F79B1" w:rsidDel="0082133B">
          <w:rPr>
            <w:b/>
            <w:sz w:val="24"/>
            <w:szCs w:val="24"/>
          </w:rPr>
          <w:delText xml:space="preserve"> virulence </w:delText>
        </w:r>
        <w:r w:rsidR="00B23CB8" w:rsidRPr="000F79B1" w:rsidDel="0082133B">
          <w:rPr>
            <w:b/>
            <w:sz w:val="24"/>
            <w:szCs w:val="24"/>
          </w:rPr>
          <w:delText xml:space="preserve">and </w:delText>
        </w:r>
      </w:del>
      <w:del w:id="5" w:author="Nicole Soltis" w:date="2017-05-09T11:21:00Z">
        <w:r w:rsidR="00B23CB8" w:rsidRPr="000F79B1" w:rsidDel="00530DA9">
          <w:rPr>
            <w:b/>
            <w:sz w:val="24"/>
            <w:szCs w:val="24"/>
          </w:rPr>
          <w:delText xml:space="preserve">susceptibility </w:delText>
        </w:r>
      </w:del>
      <w:del w:id="6" w:author="Nicole Soltis" w:date="2017-05-16T17:51:00Z">
        <w:r w:rsidR="00B23CB8" w:rsidRPr="000F79B1" w:rsidDel="0082133B">
          <w:rPr>
            <w:b/>
            <w:sz w:val="24"/>
            <w:szCs w:val="24"/>
          </w:rPr>
          <w:delText xml:space="preserve">of </w:delText>
        </w:r>
        <w:r w:rsidRPr="000F79B1" w:rsidDel="0082133B">
          <w:rPr>
            <w:b/>
            <w:sz w:val="24"/>
            <w:szCs w:val="24"/>
          </w:rPr>
          <w:delText>domesticated and wild tomato</w:delText>
        </w:r>
      </w:del>
    </w:p>
    <w:p w14:paraId="71838D4C" w14:textId="64CA635F" w:rsidR="001C7AD0" w:rsidDel="0082133B" w:rsidRDefault="001C7AD0" w:rsidP="00473ACC">
      <w:pPr>
        <w:spacing w:line="480" w:lineRule="auto"/>
        <w:rPr>
          <w:del w:id="7" w:author="Nicole Soltis" w:date="2017-05-16T17:51:00Z"/>
          <w:b/>
          <w:sz w:val="24"/>
          <w:szCs w:val="24"/>
        </w:rPr>
      </w:pPr>
      <w:del w:id="8" w:author="Nicole Soltis" w:date="2017-05-16T17:51:00Z">
        <w:r w:rsidDel="0082133B">
          <w:rPr>
            <w:b/>
            <w:sz w:val="24"/>
            <w:szCs w:val="24"/>
          </w:rPr>
          <w:delText xml:space="preserve">Probing how tomato domestication altered pathogen resistance using a population of </w:delText>
        </w:r>
        <w:r w:rsidRPr="001C7AD0" w:rsidDel="0082133B">
          <w:rPr>
            <w:b/>
            <w:i/>
            <w:sz w:val="24"/>
            <w:szCs w:val="24"/>
          </w:rPr>
          <w:delText>Botrytis cinerea</w:delText>
        </w:r>
      </w:del>
    </w:p>
    <w:p w14:paraId="4EBB27F2" w14:textId="236039BB" w:rsidR="001C7AD0" w:rsidRPr="001C7AD0" w:rsidRDefault="001C7AD0" w:rsidP="00473ACC">
      <w:pPr>
        <w:spacing w:line="480" w:lineRule="auto"/>
        <w:rPr>
          <w:b/>
          <w:i/>
          <w:sz w:val="24"/>
          <w:szCs w:val="24"/>
        </w:rPr>
      </w:pPr>
      <w:del w:id="9" w:author="Nicole Soltis" w:date="2017-05-16T17:51:00Z">
        <w:r w:rsidDel="0082133B">
          <w:rPr>
            <w:b/>
            <w:sz w:val="24"/>
            <w:szCs w:val="24"/>
          </w:rPr>
          <w:delText xml:space="preserve">Testing </w:delText>
        </w:r>
      </w:del>
      <w:ins w:id="10" w:author="Nicole Soltis" w:date="2017-05-16T17:51:00Z">
        <w:r w:rsidR="0082133B">
          <w:rPr>
            <w:b/>
            <w:sz w:val="24"/>
            <w:szCs w:val="24"/>
          </w:rPr>
          <w:t xml:space="preserve">Probing </w:t>
        </w:r>
      </w:ins>
      <w:r>
        <w:rPr>
          <w:b/>
          <w:sz w:val="24"/>
          <w:szCs w:val="24"/>
        </w:rPr>
        <w:t xml:space="preserve">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lastRenderedPageBreak/>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7ABA3488" w:rsidR="00E8258B" w:rsidRPr="00E764BE" w:rsidRDefault="00BA6180" w:rsidP="00EA6EAB">
      <w:pPr>
        <w:spacing w:line="480" w:lineRule="auto"/>
        <w:ind w:firstLine="720"/>
        <w:rPr>
          <w:sz w:val="24"/>
          <w:szCs w:val="24"/>
        </w:rPr>
      </w:pPr>
      <w:ins w:id="11" w:author="Daniel Kliebenstein" w:date="2017-05-02T16:12:00Z">
        <w:r>
          <w:rPr>
            <w:sz w:val="24"/>
            <w:szCs w:val="24"/>
          </w:rPr>
          <w:t xml:space="preserve">The progression of a </w:t>
        </w:r>
      </w:ins>
      <w:del w:id="12" w:author="Daniel Kliebenstein" w:date="2017-05-02T16:12:00Z">
        <w:r w:rsidR="00E764BE" w:rsidDel="00BA6180">
          <w:rPr>
            <w:sz w:val="24"/>
            <w:szCs w:val="24"/>
          </w:rPr>
          <w:delText xml:space="preserve">Plant </w:delText>
        </w:r>
      </w:del>
      <w:ins w:id="13"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ins w:id="14" w:author="Daniel Kliebenstein" w:date="2017-05-02T16:12:00Z">
        <w:r>
          <w:rPr>
            <w:sz w:val="24"/>
            <w:szCs w:val="24"/>
          </w:rPr>
          <w:t xml:space="preserve">is mediated by the complex interaction of diverse </w:t>
        </w:r>
      </w:ins>
      <w:del w:id="15"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16" w:author="Daniel Kliebenstein" w:date="2017-05-02T16:13:00Z">
        <w:r>
          <w:rPr>
            <w:sz w:val="24"/>
            <w:szCs w:val="24"/>
          </w:rPr>
          <w:t xml:space="preserve"> outcome</w:t>
        </w:r>
      </w:ins>
      <w:r w:rsidR="00C560C2" w:rsidRPr="00E764BE">
        <w:rPr>
          <w:sz w:val="24"/>
          <w:szCs w:val="24"/>
        </w:rPr>
        <w:t xml:space="preserve"> </w:t>
      </w:r>
      <w:del w:id="17" w:author="Daniel Kliebenstein" w:date="2017-05-02T16:14:00Z">
        <w:r w:rsidR="00C560C2" w:rsidRPr="00E764BE" w:rsidDel="00BA6180">
          <w:rPr>
            <w:sz w:val="24"/>
            <w:szCs w:val="24"/>
          </w:rPr>
          <w:delText>can be viewed as</w:delText>
        </w:r>
      </w:del>
      <w:ins w:id="18"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19"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20" w:author="Daniel Kliebenstein" w:date="2017-05-02T16:15:00Z">
        <w:r>
          <w:rPr>
            <w:sz w:val="24"/>
            <w:szCs w:val="24"/>
          </w:rPr>
          <w:t xml:space="preserve"> mechanisms</w:t>
        </w:r>
      </w:ins>
      <w:ins w:id="21" w:author="Nicole Soltis" w:date="2017-05-09T13:19:00Z">
        <w:r w:rsidR="00A2269E">
          <w:rPr>
            <w:sz w:val="24"/>
            <w:szCs w:val="24"/>
          </w:rPr>
          <w:t>,</w:t>
        </w:r>
      </w:ins>
      <w:ins w:id="22" w:author="Daniel Kliebenstein" w:date="2017-05-02T16:15:00Z">
        <w:r>
          <w:rPr>
            <w:sz w:val="24"/>
            <w:szCs w:val="24"/>
          </w:rPr>
          <w:t xml:space="preserve"> specific to the </w:t>
        </w:r>
        <w:del w:id="23" w:author="Nicole Soltis" w:date="2017-05-09T13:19:00Z">
          <w:r w:rsidDel="00A2269E">
            <w:rPr>
              <w:sz w:val="24"/>
              <w:szCs w:val="24"/>
            </w:rPr>
            <w:delText>individual</w:delText>
          </w:r>
        </w:del>
      </w:ins>
      <w:ins w:id="24" w:author="Nicole Soltis" w:date="2017-05-09T13:19:00Z">
        <w:r w:rsidR="00A2269E">
          <w:rPr>
            <w:sz w:val="24"/>
            <w:szCs w:val="24"/>
          </w:rPr>
          <w:t>interacting</w:t>
        </w:r>
      </w:ins>
      <w:ins w:id="25" w:author="Daniel Kliebenstein" w:date="2017-05-02T16:15:00Z">
        <w:r>
          <w:rPr>
            <w:sz w:val="24"/>
            <w:szCs w:val="24"/>
          </w:rPr>
          <w:t xml:space="preserve"> genotypes of the host and pathogen</w:t>
        </w:r>
        <w:del w:id="26" w:author="Nicole Soltis" w:date="2017-05-09T13:19:00Z">
          <w:r w:rsidDel="00A2269E">
            <w:rPr>
              <w:sz w:val="24"/>
              <w:szCs w:val="24"/>
            </w:rPr>
            <w:delText xml:space="preserve"> that are interacting</w:delText>
          </w:r>
        </w:del>
      </w:ins>
      <w:r w:rsidR="00EA6EAB" w:rsidRPr="00E764BE">
        <w:rPr>
          <w:sz w:val="24"/>
          <w:szCs w:val="24"/>
        </w:rPr>
        <w:t xml:space="preserve">. </w:t>
      </w:r>
      <w:ins w:id="27" w:author="Daniel Kliebenstein" w:date="2017-05-02T16:16:00Z">
        <w:r>
          <w:rPr>
            <w:sz w:val="24"/>
            <w:szCs w:val="24"/>
          </w:rPr>
          <w:t>A key aspect controlling the genetic architecture of these traits is the host range of the pathogen</w:t>
        </w:r>
      </w:ins>
      <w:del w:id="28"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29" w:author="Daniel Kliebenstein" w:date="2017-05-02T16:16:00Z">
        <w:r>
          <w:rPr>
            <w:sz w:val="24"/>
            <w:szCs w:val="24"/>
          </w:rPr>
          <w:t xml:space="preserve">A major focus of plant pathology </w:t>
        </w:r>
      </w:ins>
      <w:ins w:id="30" w:author="Daniel Kliebenstein" w:date="2017-05-02T16:17:00Z">
        <w:r>
          <w:rPr>
            <w:sz w:val="24"/>
            <w:szCs w:val="24"/>
          </w:rPr>
          <w:t>are</w:t>
        </w:r>
      </w:ins>
      <w:ins w:id="31" w:author="Daniel Kliebenstein" w:date="2017-05-02T16:16:00Z">
        <w:r>
          <w:rPr>
            <w:sz w:val="24"/>
            <w:szCs w:val="24"/>
          </w:rPr>
          <w:t xml:space="preserve"> </w:t>
        </w:r>
      </w:ins>
      <w:del w:id="32"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33"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34" w:author="Daniel Kliebenstein" w:date="2017-05-02T16:17:00Z">
        <w:r>
          <w:rPr>
            <w:sz w:val="24"/>
            <w:szCs w:val="24"/>
          </w:rPr>
          <w:t>;</w:t>
        </w:r>
      </w:ins>
      <w:r w:rsidR="00EA6EAB" w:rsidRPr="00E764BE">
        <w:rPr>
          <w:sz w:val="24"/>
          <w:szCs w:val="24"/>
        </w:rPr>
        <w:t xml:space="preserve"> </w:t>
      </w:r>
      <w:del w:id="35" w:author="Daniel Kliebenstein" w:date="2017-05-02T16:17:00Z">
        <w:r w:rsidR="00EF6EFF" w:rsidDel="00BA6180">
          <w:rPr>
            <w:sz w:val="24"/>
            <w:szCs w:val="24"/>
          </w:rPr>
          <w:delText xml:space="preserve">are </w:delText>
        </w:r>
      </w:del>
      <w:r w:rsidR="00EF6EFF">
        <w:rPr>
          <w:sz w:val="24"/>
          <w:szCs w:val="24"/>
        </w:rPr>
        <w:t>virulent</w:t>
      </w:r>
      <w:ins w:id="36" w:author="Daniel Kliebenstein" w:date="2017-05-02T16:17:00Z">
        <w:r>
          <w:rPr>
            <w:sz w:val="24"/>
            <w:szCs w:val="24"/>
          </w:rPr>
          <w:t xml:space="preserve"> on</w:t>
        </w:r>
      </w:ins>
      <w:r w:rsidR="00E764BE">
        <w:rPr>
          <w:sz w:val="24"/>
          <w:szCs w:val="24"/>
        </w:rPr>
        <w:t xml:space="preserve"> </w:t>
      </w:r>
      <w:del w:id="37"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38" w:author="Nicole Soltis" w:date="2017-05-09T13:20:00Z">
        <w:r w:rsidR="00A2269E">
          <w:rPr>
            <w:sz w:val="24"/>
            <w:szCs w:val="24"/>
          </w:rPr>
          <w:t>,</w:t>
        </w:r>
      </w:ins>
      <w:ins w:id="39" w:author="Daniel Kliebenstein" w:date="2017-05-02T16:17:00Z">
        <w:r>
          <w:rPr>
            <w:sz w:val="24"/>
            <w:szCs w:val="24"/>
          </w:rPr>
          <w:t xml:space="preserve"> </w:t>
        </w:r>
      </w:ins>
      <w:del w:id="40" w:author="Daniel Kliebenstein" w:date="2017-05-02T16:17:00Z">
        <w:r w:rsidR="00EA6EAB" w:rsidRPr="00E764BE" w:rsidDel="00BA6180">
          <w:rPr>
            <w:sz w:val="24"/>
            <w:szCs w:val="24"/>
          </w:rPr>
          <w:delText xml:space="preserve">. Suitable hosts may be </w:delText>
        </w:r>
      </w:del>
      <w:ins w:id="41" w:author="Daniel Kliebenstein" w:date="2017-05-02T16:17:00Z">
        <w:r>
          <w:rPr>
            <w:sz w:val="24"/>
            <w:szCs w:val="24"/>
          </w:rPr>
          <w:t xml:space="preserve">often </w:t>
        </w:r>
      </w:ins>
      <w:r w:rsidR="00EA6EAB" w:rsidRPr="00E764BE">
        <w:rPr>
          <w:sz w:val="24"/>
          <w:szCs w:val="24"/>
        </w:rPr>
        <w:t>limited to a single species or genus</w:t>
      </w:r>
      <w:del w:id="42" w:author="Daniel Kliebenstein" w:date="2017-05-02T16:17:00Z">
        <w:r w:rsidR="00EA6EAB" w:rsidRPr="00E764BE" w:rsidDel="00BA6180">
          <w:rPr>
            <w:sz w:val="24"/>
            <w:szCs w:val="24"/>
          </w:rPr>
          <w:delText xml:space="preserve">, </w:delText>
        </w:r>
      </w:del>
      <w:ins w:id="43" w:author="Daniel Kliebenstein" w:date="2017-05-02T16:17:00Z">
        <w:r>
          <w:rPr>
            <w:sz w:val="24"/>
            <w:szCs w:val="24"/>
          </w:rPr>
          <w:t>. This narrow and often obligate host range for the pathogen can enhance</w:t>
        </w:r>
      </w:ins>
      <w:del w:id="44"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45" w:author="Daniel Kliebenstein" w:date="2017-05-02T16:18:00Z">
        <w:r>
          <w:rPr>
            <w:sz w:val="24"/>
            <w:szCs w:val="24"/>
          </w:rPr>
          <w:t xml:space="preserve"> resistance genes and pathogen virulence mechanisms</w:t>
        </w:r>
      </w:ins>
      <w:del w:id="46"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47" w:author="Nicole Soltis" w:date="2017-05-16T17:10:00Z">
        <w:r w:rsidR="00CC52DA">
          <w:rPr>
            <w:sz w:val="24"/>
            <w:szCs w:val="24"/>
          </w:rPr>
          <w:t>,</w:t>
        </w:r>
      </w:ins>
      <w:ins w:id="48" w:author="Daniel Kliebenstein" w:date="2017-05-02T16:19:00Z">
        <w:r>
          <w:rPr>
            <w:sz w:val="24"/>
            <w:szCs w:val="24"/>
          </w:rPr>
          <w:t xml:space="preserve"> via large-effect loci</w:t>
        </w:r>
      </w:ins>
      <w:r w:rsidR="00990316">
        <w:rPr>
          <w:sz w:val="24"/>
          <w:szCs w:val="24"/>
        </w:rPr>
        <w:t xml:space="preserve"> </w:t>
      </w:r>
      <w:ins w:id="49" w:author="Daniel Kliebenstein" w:date="2017-05-02T16:20:00Z">
        <w:r>
          <w:rPr>
            <w:sz w:val="24"/>
            <w:szCs w:val="24"/>
          </w:rPr>
          <w:t xml:space="preserve">that enable the recognition of the pathogen by the plant </w:t>
        </w:r>
      </w:ins>
      <w:r w:rsidR="0082133B">
        <w:rPr>
          <w:sz w:val="24"/>
          <w:szCs w:val="24"/>
        </w:rPr>
        <w:fldChar w:fldCharType="begin"/>
      </w:r>
      <w:r w:rsidR="009E3A48">
        <w:rPr>
          <w:sz w:val="24"/>
          <w:szCs w:val="24"/>
        </w:rPr>
        <w:instrText xml:space="preserve"> ADDIN EN.CITE &lt;EndNote&gt;&lt;Cite&gt;&lt;Author&gt;Dodds&lt;/Author&gt;&lt;Year&gt;2010&lt;/Year&gt;&lt;RecNum&gt;472&lt;/RecNum&gt;&lt;DisplayText&gt;(Dodds and Rathjen 2010, Pieterse, Van der Does et al. 2012)&lt;/DisplayText&gt;&lt;record&gt;&lt;rec-number&gt;472&lt;/rec-number&gt;&lt;foreign-keys&gt;&lt;key app="EN" db-id="0pazvxt5kzzzd0er9pcprt0759frxeawtzpf" timestamp="1493322733"&gt;472&lt;/key&gt;&lt;/foreign-keys&gt;&lt;ref-type name="Journal Article"&gt;17&lt;/ref-type&gt;&lt;contributors&gt;&lt;authors&gt;&lt;author&gt;Dodds, Peter N&lt;/author&gt;&lt;author&gt;Rathjen, John P&lt;/author&gt;&lt;/authors&gt;&lt;/contributors&gt;&lt;titles&gt;&lt;title&gt;Plant immunity: towards an integrated view of plant–pathogen interactions&lt;/title&gt;&lt;secondary-title&gt;Nature Reviews Genetics&lt;/secondary-title&gt;&lt;/titles&gt;&lt;periodical&gt;&lt;full-title&gt;Nature Reviews Genetics&lt;/full-title&gt;&lt;/periodical&gt;&lt;pages&gt;539-548&lt;/pages&gt;&lt;volume&gt;11&lt;/volume&gt;&lt;number&gt;8&lt;/number&gt;&lt;dates&gt;&lt;year&gt;2010&lt;/year&gt;&lt;/dates&gt;&lt;isbn&gt;1471-0056&lt;/isbn&gt;&lt;urls&gt;&lt;/urls&gt;&lt;/record&gt;&lt;/Cite&gt;&lt;Cite&gt;&lt;Author&gt;Pieterse&lt;/Author&gt;&lt;Year&gt;2012&lt;/Year&gt;&lt;RecNum&gt;473&lt;/RecNum&gt;&lt;record&gt;&lt;rec-number&gt;473&lt;/rec-number&gt;&lt;foreign-keys&gt;&lt;key app="EN" db-id="0pazvxt5kzzzd0er9pcprt0759frxeawtzpf" timestamp="1493323302"&gt;473&lt;/key&gt;&lt;/foreign-keys&gt;&lt;ref-type name="Journal Article"&gt;17&lt;/ref-type&gt;&lt;contributors&gt;&lt;authors&gt;&lt;author&gt;Pieterse, Corné MJ&lt;/author&gt;&lt;author&gt;Van der Does, Dieuwertje&lt;/author&gt;&lt;author&gt;Zamioudis, Christos&lt;/author&gt;&lt;author&gt;Leon-Reyes, Antonio&lt;/author&gt;&lt;author&gt;Van Wees, Saskia CM&lt;/author&gt;&lt;/authors&gt;&lt;/contributors&gt;&lt;titles&gt;&lt;title&gt;Hormonal modulation of plant immunity&lt;/title&gt;&lt;secondary-title&gt;Annual review of cell and developmental biology&lt;/secondary-title&gt;&lt;/titles&gt;&lt;periodical&gt;&lt;full-title&gt;Annual review of cell and developmental biology&lt;/full-title&gt;&lt;/periodical&gt;&lt;pages&gt;489-521&lt;/pages&gt;&lt;volume&gt;28&lt;/volume&gt;&lt;dates&gt;&lt;year&gt;2012&lt;/year&gt;&lt;/dates&gt;&lt;isbn&gt;1081-0706&lt;/isbn&gt;&lt;urls&gt;&lt;/urls&gt;&lt;/record&gt;&lt;/Cite&gt;&lt;/EndNote&gt;</w:instrText>
      </w:r>
      <w:r w:rsidR="0082133B">
        <w:rPr>
          <w:sz w:val="24"/>
          <w:szCs w:val="24"/>
        </w:rPr>
        <w:fldChar w:fldCharType="separate"/>
      </w:r>
      <w:r w:rsidR="009E3A48">
        <w:rPr>
          <w:noProof/>
          <w:sz w:val="24"/>
          <w:szCs w:val="24"/>
        </w:rPr>
        <w:t>(Dodds and Rathjen 2010, Pieterse, Van der Does et al. 2012)</w:t>
      </w:r>
      <w:r w:rsidR="0082133B">
        <w:rPr>
          <w:sz w:val="24"/>
          <w:szCs w:val="24"/>
        </w:rPr>
        <w:fldChar w:fldCharType="end"/>
      </w:r>
      <w:del w:id="50"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286965">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cyBhbmQgRGFuZ2wgMjAwNiwgRG9kZHMgYW5kIFJhdGhqZW4gMjAxMCk8L0Rpc3BsYXlUZXh0Pjxy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(Dangl and Jones 2001, Jones and Dangl 2006, Dodds and Rathjen 2010)</w:t>
      </w:r>
      <w:r w:rsidR="00286965">
        <w:rPr>
          <w:sz w:val="24"/>
          <w:szCs w:val="24"/>
        </w:rPr>
        <w:fldChar w:fldCharType="end"/>
      </w:r>
      <w:r w:rsidR="00EA6EAB" w:rsidRPr="00E764BE">
        <w:rPr>
          <w:sz w:val="24"/>
          <w:szCs w:val="24"/>
        </w:rPr>
        <w:t xml:space="preserve">. </w:t>
      </w:r>
      <w:del w:id="51" w:author="Daniel Kliebenstein" w:date="2017-05-02T16:20:00Z">
        <w:r w:rsidR="00EA6EAB" w:rsidRPr="00E764BE" w:rsidDel="00BA6180">
          <w:rPr>
            <w:sz w:val="24"/>
            <w:szCs w:val="24"/>
          </w:rPr>
          <w:delText xml:space="preserve">For </w:delText>
        </w:r>
      </w:del>
      <w:ins w:id="52" w:author="Daniel Kliebenstein" w:date="2017-05-02T16:20:00Z">
        <w:r>
          <w:rPr>
            <w:sz w:val="24"/>
            <w:szCs w:val="24"/>
          </w:rPr>
          <w:t xml:space="preserve">These signals </w:t>
        </w:r>
      </w:ins>
      <w:ins w:id="53" w:author="Daniel Kliebenstein" w:date="2017-05-02T16:21:00Z">
        <w:r>
          <w:rPr>
            <w:sz w:val="24"/>
            <w:szCs w:val="24"/>
          </w:rPr>
          <w:t>can be</w:t>
        </w:r>
      </w:ins>
      <w:ins w:id="54" w:author="Daniel Kliebenstein" w:date="2017-05-02T16:20:00Z">
        <w:r>
          <w:rPr>
            <w:sz w:val="24"/>
            <w:szCs w:val="24"/>
          </w:rPr>
          <w:t xml:space="preserve"> conserved pathogen signals such as</w:t>
        </w:r>
      </w:ins>
      <w:ins w:id="55" w:author="Daniel Kliebenstein" w:date="2017-05-02T16:21:00Z">
        <w:r w:rsidRPr="00E764BE">
          <w:rPr>
            <w:sz w:val="24"/>
            <w:szCs w:val="24"/>
          </w:rPr>
          <w:t xml:space="preserve"> cell-wall polymers or </w:t>
        </w:r>
        <w:proofErr w:type="spellStart"/>
        <w:r w:rsidRPr="00E764BE">
          <w:rPr>
            <w:sz w:val="24"/>
            <w:szCs w:val="24"/>
          </w:rPr>
          <w:t>flagellin</w:t>
        </w:r>
      </w:ins>
      <w:proofErr w:type="spellEnd"/>
      <w:ins w:id="56" w:author="Nicole Soltis" w:date="2017-05-09T13:20:00Z">
        <w:r w:rsidR="00A2269E">
          <w:rPr>
            <w:sz w:val="24"/>
            <w:szCs w:val="24"/>
          </w:rPr>
          <w:t>,</w:t>
        </w:r>
      </w:ins>
      <w:ins w:id="57" w:author="Daniel Kliebenstein" w:date="2017-05-02T16:21:00Z">
        <w:r>
          <w:rPr>
            <w:sz w:val="24"/>
            <w:szCs w:val="24"/>
          </w:rPr>
          <w:t xml:space="preserve"> or alternatively</w:t>
        </w:r>
      </w:ins>
      <w:ins w:id="58" w:author="Nicole Soltis" w:date="2017-05-16T17:10:00Z">
        <w:r w:rsidR="00CC52DA">
          <w:rPr>
            <w:sz w:val="24"/>
            <w:szCs w:val="24"/>
          </w:rPr>
          <w:t>,</w:t>
        </w:r>
      </w:ins>
      <w:ins w:id="59" w:author="Daniel Kliebenstein" w:date="2017-05-02T16:21:00Z">
        <w:r>
          <w:rPr>
            <w:sz w:val="24"/>
            <w:szCs w:val="24"/>
          </w:rPr>
          <w:t xml:space="preserve"> specific virulence factors that </w:t>
        </w:r>
        <w:del w:id="60" w:author="Nicole Soltis" w:date="2017-05-16T17:11:00Z">
          <w:r w:rsidDel="00CC52DA">
            <w:rPr>
              <w:sz w:val="24"/>
              <w:szCs w:val="24"/>
            </w:rPr>
            <w:delText>work to block this</w:delText>
          </w:r>
        </w:del>
      </w:ins>
      <w:ins w:id="61" w:author="Nicole Soltis" w:date="2017-05-16T17:11:00Z">
        <w:r w:rsidR="00CC52DA">
          <w:rPr>
            <w:sz w:val="24"/>
            <w:szCs w:val="24"/>
          </w:rPr>
          <w:t>block</w:t>
        </w:r>
      </w:ins>
      <w:ins w:id="62" w:author="Daniel Kliebenstein" w:date="2017-05-02T16:21:00Z">
        <w:r>
          <w:rPr>
            <w:sz w:val="24"/>
            <w:szCs w:val="24"/>
          </w:rPr>
          <w:t xml:space="preserve"> perception</w:t>
        </w:r>
      </w:ins>
      <w:ins w:id="63" w:author="Nicole Soltis" w:date="2017-05-16T17:11:00Z">
        <w:r w:rsidR="00CC52DA">
          <w:rPr>
            <w:sz w:val="24"/>
            <w:szCs w:val="24"/>
          </w:rPr>
          <w:t xml:space="preserve"> of the pathogen</w:t>
        </w:r>
      </w:ins>
      <w:ins w:id="64" w:author="Nicole Soltis" w:date="2017-05-16T17:12:00Z">
        <w:r w:rsidR="00CC52DA">
          <w:rPr>
            <w:sz w:val="24"/>
            <w:szCs w:val="24"/>
          </w:rPr>
          <w:t>,</w:t>
        </w:r>
      </w:ins>
      <w:ins w:id="65" w:author="Daniel Kliebenstein" w:date="2017-05-02T16:21:00Z">
        <w:r>
          <w:rPr>
            <w:sz w:val="24"/>
            <w:szCs w:val="24"/>
          </w:rPr>
          <w:t xml:space="preserve"> but in turn are detected by plant proteins that guard the </w:t>
        </w:r>
      </w:ins>
      <w:ins w:id="66" w:author="Daniel Kliebenstein" w:date="2017-05-02T16:22:00Z">
        <w:r>
          <w:rPr>
            <w:sz w:val="24"/>
            <w:szCs w:val="24"/>
          </w:rPr>
          <w:lastRenderedPageBreak/>
          <w:t>signaling</w:t>
        </w:r>
      </w:ins>
      <w:ins w:id="67" w:author="Daniel Kliebenstein" w:date="2017-05-02T16:21:00Z">
        <w:r>
          <w:rPr>
            <w:sz w:val="24"/>
            <w:szCs w:val="24"/>
          </w:rPr>
          <w:t xml:space="preserve"> </w:t>
        </w:r>
      </w:ins>
      <w:ins w:id="68" w:author="Daniel Kliebenstein" w:date="2017-05-02T16:22:00Z">
        <w:r>
          <w:rPr>
            <w:sz w:val="24"/>
            <w:szCs w:val="24"/>
          </w:rPr>
          <w:t xml:space="preserve">networks </w:t>
        </w:r>
        <w:del w:id="69" w:author="Nicole Soltis" w:date="2017-05-16T17:12:00Z">
          <w:r w:rsidDel="00CC52DA">
            <w:rPr>
              <w:sz w:val="24"/>
              <w:szCs w:val="24"/>
            </w:rPr>
            <w:delText xml:space="preserve"> </w:delText>
          </w:r>
        </w:del>
        <w:r>
          <w:rPr>
            <w:sz w:val="24"/>
            <w:szCs w:val="24"/>
          </w:rPr>
          <w:t>(</w:t>
        </w:r>
        <w:commentRangeStart w:id="70"/>
        <w:r>
          <w:rPr>
            <w:sz w:val="24"/>
            <w:szCs w:val="24"/>
          </w:rPr>
          <w:t>CITATIONS</w:t>
        </w:r>
        <w:commentRangeEnd w:id="70"/>
        <w:r>
          <w:rPr>
            <w:rStyle w:val="CommentReference"/>
          </w:rPr>
          <w:commentReference w:id="70"/>
        </w:r>
        <w:r>
          <w:rPr>
            <w:sz w:val="24"/>
            <w:szCs w:val="24"/>
          </w:rPr>
          <w:t>)</w:t>
        </w:r>
      </w:ins>
      <w:del w:id="71" w:author="Daniel Kliebenstein" w:date="2017-05-02T16:22:00Z">
        <w:r w:rsidR="00EA6EAB" w:rsidRPr="00E764BE" w:rsidDel="00BA6180">
          <w:rPr>
            <w:sz w:val="24"/>
            <w:szCs w:val="24"/>
          </w:rPr>
          <w:delText>example, pattern recognition receptors in plants induce defense pathways following sensing of a conserved pathogen signal,</w:delText>
        </w:r>
      </w:del>
      <w:del w:id="7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7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33134B72"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74" w:author="Daniel Kliebenstein" w:date="2017-05-02T16:22:00Z">
        <w:r w:rsidR="00EF6EFF" w:rsidDel="00DD787D">
          <w:rPr>
            <w:sz w:val="24"/>
            <w:szCs w:val="24"/>
          </w:rPr>
          <w:delText xml:space="preserve">cause </w:delText>
        </w:r>
      </w:del>
      <w:ins w:id="75" w:author="Daniel Kliebenstein" w:date="2017-05-02T16:22:00Z">
        <w:r w:rsidR="00DD787D">
          <w:rPr>
            <w:sz w:val="24"/>
            <w:szCs w:val="24"/>
          </w:rPr>
          <w:t xml:space="preserve">are virulent across a wide range of </w:t>
        </w:r>
      </w:ins>
      <w:del w:id="7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77" w:author="Daniel Kliebenstein" w:date="2017-05-02T16:22:00Z">
        <w:r w:rsidR="00DD787D">
          <w:rPr>
            <w:sz w:val="24"/>
            <w:szCs w:val="24"/>
          </w:rPr>
          <w:t xml:space="preserve">plant </w:t>
        </w:r>
      </w:ins>
      <w:r w:rsidR="00E8258B" w:rsidRPr="00E764BE">
        <w:rPr>
          <w:sz w:val="24"/>
          <w:szCs w:val="24"/>
        </w:rPr>
        <w:t>hosts</w:t>
      </w:r>
      <w:del w:id="7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79" w:author="Daniel Kliebenstein" w:date="2017-05-02T16:23:00Z">
        <w:r w:rsidR="00E8258B" w:rsidRPr="00E764BE" w:rsidDel="00DD787D">
          <w:rPr>
            <w:sz w:val="24"/>
            <w:szCs w:val="24"/>
          </w:rPr>
          <w:delText xml:space="preserve">They </w:delText>
        </w:r>
      </w:del>
      <w:ins w:id="80" w:author="Daniel Kliebenstein" w:date="2017-05-02T16:23:00Z">
        <w:r w:rsidR="00DD787D">
          <w:rPr>
            <w:sz w:val="24"/>
            <w:szCs w:val="24"/>
          </w:rPr>
          <w:t>Generalist pathogens may have less stringent co-evolution in</w:t>
        </w:r>
      </w:ins>
      <w:del w:id="81" w:author="Daniel Kliebenstein" w:date="2017-05-02T16:23:00Z">
        <w:r w:rsidR="00E8258B" w:rsidRPr="00E764BE" w:rsidDel="00DD787D">
          <w:rPr>
            <w:sz w:val="24"/>
            <w:szCs w:val="24"/>
          </w:rPr>
          <w:delText>may be less sensitive to variation in</w:delText>
        </w:r>
      </w:del>
      <w:ins w:id="82" w:author="Daniel Kliebenstein" w:date="2017-05-02T16:23:00Z">
        <w:r w:rsidR="00DD787D">
          <w:rPr>
            <w:sz w:val="24"/>
            <w:szCs w:val="24"/>
          </w:rPr>
          <w:t xml:space="preserve"> connection to specific hosts and their accompanying resistance mechanisms</w:t>
        </w:r>
      </w:ins>
      <w:ins w:id="83" w:author="Nicole Soltis" w:date="2017-05-16T17:12:00Z">
        <w:r w:rsidR="00CC52DA">
          <w:rPr>
            <w:sz w:val="24"/>
            <w:szCs w:val="24"/>
          </w:rPr>
          <w:t>,</w:t>
        </w:r>
      </w:ins>
      <w:ins w:id="84" w:author="Daniel Kliebenstein" w:date="2017-05-02T16:23:00Z">
        <w:r w:rsidR="00DD787D">
          <w:rPr>
            <w:sz w:val="24"/>
            <w:szCs w:val="24"/>
          </w:rPr>
          <w:t xml:space="preserve"> b</w:t>
        </w:r>
      </w:ins>
      <w:del w:id="85" w:author="Daniel Kliebenstein" w:date="2017-05-02T16:23:00Z">
        <w:r w:rsidR="00E8258B" w:rsidRPr="00E764BE" w:rsidDel="00DD787D">
          <w:rPr>
            <w:sz w:val="24"/>
            <w:szCs w:val="24"/>
          </w:rPr>
          <w:delText xml:space="preserve"> host susceptibility/resistance gene evolution because of their</w:delText>
        </w:r>
      </w:del>
      <w:ins w:id="86" w:author="Daniel Kliebenstein" w:date="2017-05-02T16:23:00Z">
        <w:r w:rsidR="00DD787D">
          <w:rPr>
            <w:sz w:val="24"/>
            <w:szCs w:val="24"/>
          </w:rPr>
          <w:t>ecause these pathogens can</w:t>
        </w:r>
      </w:ins>
      <w:del w:id="87"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88" w:author="Daniel Kliebenstein" w:date="2017-05-02T16:23:00Z">
        <w:r w:rsidR="00DD787D">
          <w:rPr>
            <w:sz w:val="24"/>
            <w:szCs w:val="24"/>
          </w:rPr>
          <w:t xml:space="preserve">easily shift to </w:t>
        </w:r>
      </w:ins>
      <w:ins w:id="89" w:author="Nicole Soltis" w:date="2017-05-16T17:13:00Z">
        <w:r w:rsidR="00CC52DA">
          <w:rPr>
            <w:sz w:val="24"/>
            <w:szCs w:val="24"/>
          </w:rPr>
          <w:t xml:space="preserve">more favorable </w:t>
        </w:r>
      </w:ins>
      <w:ins w:id="90" w:author="Daniel Kliebenstein" w:date="2017-05-02T16:24:00Z">
        <w:r w:rsidR="00DD787D">
          <w:rPr>
            <w:sz w:val="24"/>
            <w:szCs w:val="24"/>
          </w:rPr>
          <w:t xml:space="preserve">niches </w:t>
        </w:r>
        <w:del w:id="91" w:author="Nicole Soltis" w:date="2017-05-16T17:12:00Z">
          <w:r w:rsidR="00DD787D" w:rsidDel="00CC52DA">
            <w:rPr>
              <w:sz w:val="24"/>
              <w:szCs w:val="24"/>
            </w:rPr>
            <w:delText>that are more favorable</w:delText>
          </w:r>
        </w:del>
      </w:ins>
      <w:del w:id="92" w:author="Nicole Soltis" w:date="2017-05-16T17:12:00Z">
        <w:r w:rsidR="00E8258B" w:rsidRPr="00E764BE" w:rsidDel="00CC52DA">
          <w:rPr>
            <w:sz w:val="24"/>
            <w:szCs w:val="24"/>
          </w:rPr>
          <w:delText xml:space="preserve">shift niche </w:delText>
        </w:r>
      </w:del>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93" w:author="Daniel Kliebenstein" w:date="2017-05-02T16:24:00Z">
        <w:r w:rsidR="00EF6EFF" w:rsidDel="00DD787D">
          <w:rPr>
            <w:sz w:val="24"/>
            <w:szCs w:val="24"/>
          </w:rPr>
          <w:delText xml:space="preserve">detrimental </w:delText>
        </w:r>
      </w:del>
      <w:ins w:id="94" w:author="Daniel Kliebenstein" w:date="2017-05-02T16:24:00Z">
        <w:r w:rsidR="00DD787D">
          <w:rPr>
            <w:sz w:val="24"/>
            <w:szCs w:val="24"/>
          </w:rPr>
          <w:t>the rapid evolution of new resistance mechanisms within</w:t>
        </w:r>
      </w:ins>
      <w:del w:id="95"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96" w:author="Nicole Soltis" w:date="2017-05-16T17:13:00Z">
        <w:r w:rsidR="00CC52DA">
          <w:rPr>
            <w:sz w:val="24"/>
            <w:szCs w:val="24"/>
          </w:rPr>
          <w:t>,</w:t>
        </w:r>
      </w:ins>
      <w:ins w:id="97" w:author="Daniel Kliebenstein" w:date="2017-05-02T16:24:00Z">
        <w:r w:rsidR="00DD787D">
          <w:rPr>
            <w:sz w:val="24"/>
            <w:szCs w:val="24"/>
          </w:rPr>
          <w:t xml:space="preserve"> and re-infect</w:t>
        </w:r>
        <w:del w:id="98" w:author="Nicole Soltis" w:date="2017-05-16T17:13:00Z">
          <w:r w:rsidR="00DD787D" w:rsidDel="00CC52DA">
            <w:rPr>
              <w:sz w:val="24"/>
              <w:szCs w:val="24"/>
            </w:rPr>
            <w:delText xml:space="preserve"> that</w:delText>
          </w:r>
        </w:del>
        <w:r w:rsidR="00DD787D">
          <w:rPr>
            <w:sz w:val="24"/>
            <w:szCs w:val="24"/>
          </w:rPr>
          <w:t xml:space="preserve"> specific host</w:t>
        </w:r>
      </w:ins>
      <w:ins w:id="99" w:author="Nicole Soltis" w:date="2017-05-16T17:13:00Z">
        <w:r w:rsidR="00CC52DA">
          <w:rPr>
            <w:sz w:val="24"/>
            <w:szCs w:val="24"/>
          </w:rPr>
          <w:t>s</w:t>
        </w:r>
      </w:ins>
      <w:ins w:id="100" w:author="Daniel Kliebenstein" w:date="2017-05-02T16:24:00Z">
        <w:r w:rsidR="00DD787D">
          <w:rPr>
            <w:sz w:val="24"/>
            <w:szCs w:val="24"/>
          </w:rPr>
          <w:t xml:space="preserve"> upon evolution of any new virulence mechanism</w:t>
        </w:r>
      </w:ins>
      <w:del w:id="101" w:author="Daniel Kliebenstein" w:date="2017-05-02T16:25:00Z">
        <w:r w:rsidR="00D1350F" w:rsidDel="00DD787D">
          <w:rPr>
            <w:sz w:val="24"/>
            <w:szCs w:val="24"/>
          </w:rPr>
          <w:delText>,</w:delText>
        </w:r>
        <w:r w:rsidR="00E8258B" w:rsidRPr="00E764BE" w:rsidDel="00DD787D">
          <w:rPr>
            <w:sz w:val="24"/>
            <w:szCs w:val="24"/>
          </w:rPr>
          <w:delText xml:space="preserve"> </w:delText>
        </w:r>
      </w:del>
      <w:ins w:id="102" w:author="Daniel Kliebenstein" w:date="2017-05-02T16:25:00Z">
        <w:r w:rsidR="00DD787D">
          <w:rPr>
            <w:sz w:val="24"/>
            <w:szCs w:val="24"/>
          </w:rPr>
          <w:t>.</w:t>
        </w:r>
        <w:r w:rsidR="00DD787D" w:rsidRPr="00E764BE">
          <w:rPr>
            <w:sz w:val="24"/>
            <w:szCs w:val="24"/>
          </w:rPr>
          <w:t xml:space="preserve"> </w:t>
        </w:r>
        <w:r w:rsidR="00DD787D">
          <w:rPr>
            <w:sz w:val="24"/>
            <w:szCs w:val="24"/>
          </w:rPr>
          <w:t>This niche</w:t>
        </w:r>
        <w:del w:id="103" w:author="Nicole Soltis" w:date="2017-05-16T17:13:00Z">
          <w:r w:rsidR="00DD787D" w:rsidDel="00CC52DA">
            <w:rPr>
              <w:sz w:val="24"/>
              <w:szCs w:val="24"/>
            </w:rPr>
            <w:delText xml:space="preserve"> </w:delText>
          </w:r>
        </w:del>
      </w:ins>
      <w:ins w:id="104" w:author="Nicole Soltis" w:date="2017-05-16T17:13:00Z">
        <w:r w:rsidR="00CC52DA">
          <w:rPr>
            <w:sz w:val="24"/>
            <w:szCs w:val="24"/>
          </w:rPr>
          <w:t>-</w:t>
        </w:r>
      </w:ins>
      <w:ins w:id="105" w:author="Daniel Kliebenstein" w:date="2017-05-02T16:25:00Z">
        <w:r w:rsidR="00DD787D">
          <w:rPr>
            <w:sz w:val="24"/>
            <w:szCs w:val="24"/>
          </w:rPr>
          <w:t xml:space="preserve">shifting ability may partly explain the observation </w:t>
        </w:r>
      </w:ins>
      <w:del w:id="10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10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108" w:author="Daniel Kliebenstein" w:date="2017-05-02T16:25:00Z">
        <w:r w:rsidR="00DD787D">
          <w:rPr>
            <w:sz w:val="24"/>
            <w:szCs w:val="24"/>
          </w:rPr>
          <w:t xml:space="preserve">For example, </w:t>
        </w:r>
      </w:ins>
      <w:del w:id="10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11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11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commentRangeStart w:id="112"/>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7407F">
        <w:rPr>
          <w:sz w:val="24"/>
          <w:szCs w:val="24"/>
        </w:rPr>
        <w:instrText xml:space="preserve"> ADDIN EN.CITE.DATA </w:instrText>
      </w:r>
      <w:r w:rsidR="0037407F">
        <w:rPr>
          <w:sz w:val="24"/>
          <w:szCs w:val="24"/>
        </w:rPr>
      </w:r>
      <w:r w:rsidR="0037407F">
        <w:rPr>
          <w:sz w:val="24"/>
          <w:szCs w:val="24"/>
        </w:rPr>
        <w:fldChar w:fldCharType="end"/>
      </w:r>
      <w:r w:rsidR="00365F7D">
        <w:rPr>
          <w:sz w:val="24"/>
          <w:szCs w:val="24"/>
        </w:rPr>
      </w:r>
      <w:r w:rsidR="00365F7D">
        <w:rPr>
          <w:sz w:val="24"/>
          <w:szCs w:val="24"/>
        </w:rPr>
        <w:fldChar w:fldCharType="end"/>
      </w:r>
      <w:r w:rsidR="0037407F">
        <w:rPr>
          <w:sz w:val="24"/>
          <w:szCs w:val="24"/>
        </w:rPr>
        <w:t>(Rowe and Kliebenstein 2008, Corwin, Copeland et al. 2016)</w:t>
      </w:r>
      <w:r w:rsidR="00286965">
        <w:rPr>
          <w:sz w:val="24"/>
          <w:szCs w:val="24"/>
        </w:rPr>
        <w:t>(Rowe and Kliebenstein 2008, Corwin, Copeland et al. 2016)</w:t>
      </w:r>
      <w:r w:rsidR="009E3A48">
        <w:rPr>
          <w:sz w:val="24"/>
          <w:szCs w:val="24"/>
        </w:rPr>
        <w:t>(Rowe and Kliebenstein 2008, Corwin, Copeland et al. 2016)(Rowe and Kliebenstein 2008, Corwin, Copeland et al. 2016)</w:t>
      </w:r>
      <w:r w:rsidR="0082133B">
        <w:rPr>
          <w:sz w:val="24"/>
          <w:szCs w:val="24"/>
        </w:rPr>
        <w:t>(Rowe and Kliebenstein 2008, Corwin, Copeland et al. 2016)</w:t>
      </w:r>
      <w:r w:rsidR="00D1350F">
        <w:rPr>
          <w:sz w:val="24"/>
          <w:szCs w:val="24"/>
        </w:rPr>
        <w:t xml:space="preserve"> </w:t>
      </w:r>
      <w:commentRangeEnd w:id="112"/>
      <w:r w:rsidR="00286965">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Pr>
          <w:sz w:val="24"/>
          <w:szCs w:val="24"/>
        </w:rPr>
        <w:instrText xml:space="preserve"> ADDIN EN.CITE </w:instrText>
      </w:r>
      <w:r w:rsidR="0037407F">
        <w:rPr>
          <w:sz w:val="24"/>
          <w:szCs w:val="24"/>
        </w:rPr>
        <w:fldChar w:fldCharType="begin">
          <w:fldData xml:space="preserve">PEVuZE5vdGU+PENpdGU+PEF1dGhvcj5Sb3dlPC9BdXRob3I+PFllYXI+MjAwODwvWWVhcj48UmVj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L2lzYm4+PHVybHM+PC91cmxzPjwvcmVjb3JkPjwvQ2l0ZT48Q2l0ZT48QXV0aG9yPkdsYXplYnJv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 xml:space="preserve">(Glazebrook 2005, Rowe and Kliebenstein 2008, Corwin, Copeland et al. </w:t>
      </w:r>
      <w:r w:rsidR="0037407F">
        <w:rPr>
          <w:noProof/>
          <w:sz w:val="24"/>
          <w:szCs w:val="24"/>
        </w:rPr>
        <w:lastRenderedPageBreak/>
        <w:t>2016)</w:t>
      </w:r>
      <w:r w:rsidR="00286965">
        <w:rPr>
          <w:sz w:val="24"/>
          <w:szCs w:val="24"/>
        </w:rPr>
        <w:fldChar w:fldCharType="end"/>
      </w:r>
      <w:r w:rsidR="00DD787D">
        <w:rPr>
          <w:rStyle w:val="CommentReference"/>
        </w:rPr>
        <w:commentReference w:id="112"/>
      </w:r>
      <w:r w:rsidR="00365F7D">
        <w:rPr>
          <w:sz w:val="24"/>
          <w:szCs w:val="24"/>
        </w:rPr>
        <w:t xml:space="preserve">. </w:t>
      </w:r>
      <w:r w:rsidR="008F425E" w:rsidRPr="00436F19">
        <w:rPr>
          <w:sz w:val="24"/>
          <w:szCs w:val="24"/>
        </w:rPr>
        <w:t xml:space="preserve">Modern genomic approaches are rapidly identifying </w:t>
      </w:r>
      <w:ins w:id="113" w:author="Daniel Kliebenstein" w:date="2017-05-02T16:27:00Z">
        <w:r w:rsidR="00DD787D">
          <w:rPr>
            <w:sz w:val="24"/>
            <w:szCs w:val="24"/>
          </w:rPr>
          <w:t xml:space="preserve">the causal genes </w:t>
        </w:r>
      </w:ins>
      <w:del w:id="114"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115"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116"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117" w:author="Daniel Kliebenstein" w:date="2017-05-02T16:27:00Z">
        <w:r w:rsidR="00DD787D">
          <w:rPr>
            <w:sz w:val="24"/>
            <w:szCs w:val="24"/>
          </w:rPr>
          <w:t xml:space="preserve"> Unlike qualitative resistance loci that predominantly involve </w:t>
        </w:r>
      </w:ins>
      <w:ins w:id="118" w:author="Nicole Soltis" w:date="2017-05-16T17:14:00Z">
        <w:r w:rsidR="00CC52DA">
          <w:rPr>
            <w:sz w:val="24"/>
            <w:szCs w:val="24"/>
          </w:rPr>
          <w:t xml:space="preserve">genes in </w:t>
        </w:r>
      </w:ins>
      <w:ins w:id="119" w:author="Daniel Kliebenstein" w:date="2017-05-02T16:27:00Z">
        <w:r w:rsidR="00DD787D">
          <w:rPr>
            <w:sz w:val="24"/>
            <w:szCs w:val="24"/>
          </w:rPr>
          <w:t>signaling cascade</w:t>
        </w:r>
        <w:del w:id="120" w:author="Nicole Soltis" w:date="2017-05-16T17:14:00Z">
          <w:r w:rsidR="00DD787D" w:rsidDel="00CC52DA">
            <w:rPr>
              <w:sz w:val="24"/>
              <w:szCs w:val="24"/>
            </w:rPr>
            <w:delText xml:space="preserve"> genes</w:delText>
          </w:r>
        </w:del>
      </w:ins>
      <w:ins w:id="121" w:author="Nicole Soltis" w:date="2017-05-16T17:14:00Z">
        <w:r w:rsidR="00CC52DA">
          <w:rPr>
            <w:sz w:val="24"/>
            <w:szCs w:val="24"/>
          </w:rPr>
          <w:t>s</w:t>
        </w:r>
      </w:ins>
      <w:ins w:id="122" w:author="Daniel Kliebenstein" w:date="2017-05-02T16:27:00Z">
        <w:r w:rsidR="00DD787D">
          <w:rPr>
            <w:sz w:val="24"/>
            <w:szCs w:val="24"/>
          </w:rPr>
          <w:t xml:space="preserve">, the quantitative resistance genes also include a broad array of direct defense genes like those involved </w:t>
        </w:r>
      </w:ins>
      <w:ins w:id="123" w:author="Nicole Soltis" w:date="2017-05-09T13:22:00Z">
        <w:r w:rsidR="00A2269E">
          <w:rPr>
            <w:sz w:val="24"/>
            <w:szCs w:val="24"/>
          </w:rPr>
          <w:t xml:space="preserve">in </w:t>
        </w:r>
      </w:ins>
      <w:del w:id="124"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125" w:author="Daniel Kliebenstein" w:date="2017-05-02T16:28:00Z">
        <w:r w:rsidR="00DD787D">
          <w:rPr>
            <w:sz w:val="24"/>
            <w:szCs w:val="24"/>
          </w:rPr>
          <w:t xml:space="preserve"> production</w:t>
        </w:r>
      </w:ins>
      <w:del w:id="126" w:author="Daniel Kliebenstein" w:date="2017-05-02T16:28:00Z">
        <w:r w:rsidR="008F425E" w:rsidRPr="00436F19" w:rsidDel="00DD787D">
          <w:rPr>
            <w:sz w:val="24"/>
            <w:szCs w:val="24"/>
          </w:rPr>
          <w:delText>s</w:delText>
        </w:r>
      </w:del>
      <w:r w:rsidR="008F425E" w:rsidRPr="00436F19">
        <w:rPr>
          <w:sz w:val="24"/>
          <w:szCs w:val="24"/>
        </w:rPr>
        <w:t>, cell wall</w:t>
      </w:r>
      <w:ins w:id="127" w:author="Daniel Kliebenstein" w:date="2017-05-02T16:28:00Z">
        <w:r w:rsidR="00DD787D">
          <w:rPr>
            <w:sz w:val="24"/>
            <w:szCs w:val="24"/>
          </w:rPr>
          <w:t xml:space="preserve"> formation</w:t>
        </w:r>
      </w:ins>
      <w:del w:id="128"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129"/>
      <w:del w:id="130"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129"/>
      <w:r w:rsidR="00DD787D">
        <w:rPr>
          <w:rStyle w:val="CommentReference"/>
        </w:rPr>
        <w:commentReference w:id="129"/>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131" w:author="Daniel Kliebenstein" w:date="2017-05-02T16:29:00Z">
        <w:r w:rsidR="000F0B41" w:rsidDel="00DD787D">
          <w:rPr>
            <w:sz w:val="24"/>
            <w:szCs w:val="24"/>
          </w:rPr>
          <w:delText xml:space="preserve">genetics within </w:delText>
        </w:r>
      </w:del>
      <w:r w:rsidR="000F0B41">
        <w:rPr>
          <w:sz w:val="24"/>
          <w:szCs w:val="24"/>
        </w:rPr>
        <w:t>the infecting pathogen</w:t>
      </w:r>
      <w:ins w:id="132" w:author="Nicole Soltis" w:date="2017-05-09T13:22:00Z">
        <w:r w:rsidR="00A2269E">
          <w:rPr>
            <w:sz w:val="24"/>
            <w:szCs w:val="24"/>
          </w:rPr>
          <w:t>’</w:t>
        </w:r>
      </w:ins>
      <w:ins w:id="133" w:author="Daniel Kliebenstein" w:date="2017-05-02T16:29:00Z">
        <w:r w:rsidR="00DD787D">
          <w:rPr>
            <w:sz w:val="24"/>
            <w:szCs w:val="24"/>
          </w:rPr>
          <w:t>s specific genotype</w:t>
        </w:r>
      </w:ins>
      <w:r w:rsidR="00DC717E">
        <w:rPr>
          <w:sz w:val="24"/>
          <w:szCs w:val="24"/>
        </w:rPr>
        <w:t>.</w:t>
      </w:r>
      <w:ins w:id="134" w:author="Daniel Kliebenstein" w:date="2017-05-02T16:29:00Z">
        <w:r w:rsidR="00DD787D">
          <w:rPr>
            <w:sz w:val="24"/>
            <w:szCs w:val="24"/>
          </w:rPr>
          <w:t xml:space="preserve"> For example, the ability of </w:t>
        </w:r>
        <w:r w:rsidR="00DD787D" w:rsidRPr="00A2269E">
          <w:rPr>
            <w:i/>
            <w:sz w:val="24"/>
            <w:szCs w:val="24"/>
            <w:rPrChange w:id="135" w:author="Nicole Soltis" w:date="2017-05-09T13:22:00Z">
              <w:rPr>
                <w:sz w:val="24"/>
                <w:szCs w:val="24"/>
              </w:rPr>
            </w:rPrChange>
          </w:rPr>
          <w:t>Botrytis</w:t>
        </w:r>
        <w:r w:rsidR="00DD787D">
          <w:rPr>
            <w:sz w:val="24"/>
            <w:szCs w:val="24"/>
          </w:rPr>
          <w:t xml:space="preserve"> to infect </w:t>
        </w:r>
        <w:r w:rsidR="00DD787D" w:rsidRPr="00A2269E">
          <w:rPr>
            <w:i/>
            <w:sz w:val="24"/>
            <w:szCs w:val="24"/>
            <w:rPrChange w:id="136" w:author="Nicole Soltis" w:date="2017-05-09T13:22:00Z">
              <w:rPr>
                <w:sz w:val="24"/>
                <w:szCs w:val="24"/>
              </w:rPr>
            </w:rPrChange>
          </w:rPr>
          <w:t>Arabidopsis</w:t>
        </w:r>
        <w:r w:rsidR="00DD787D">
          <w:rPr>
            <w:sz w:val="24"/>
            <w:szCs w:val="24"/>
          </w:rPr>
          <w:t xml:space="preserve"> is partly dependent on </w:t>
        </w:r>
        <w:del w:id="137" w:author="Nicole Soltis" w:date="2017-05-16T17:15:00Z">
          <w:r w:rsidR="00DD787D" w:rsidDel="00CC52DA">
            <w:rPr>
              <w:sz w:val="24"/>
              <w:szCs w:val="24"/>
            </w:rPr>
            <w:delText>if</w:delText>
          </w:r>
        </w:del>
      </w:ins>
      <w:ins w:id="138" w:author="Nicole Soltis" w:date="2017-05-16T17:15:00Z">
        <w:r w:rsidR="00CC52DA">
          <w:rPr>
            <w:sz w:val="24"/>
            <w:szCs w:val="24"/>
          </w:rPr>
          <w:t>whether</w:t>
        </w:r>
      </w:ins>
      <w:ins w:id="139" w:author="Daniel Kliebenstein" w:date="2017-05-02T16:29:00Z">
        <w:r w:rsidR="00DD787D">
          <w:rPr>
            <w:sz w:val="24"/>
            <w:szCs w:val="24"/>
          </w:rPr>
          <w:t xml:space="preserve"> the specific isolate is sensitive or resistant to a key defense compound, </w:t>
        </w:r>
        <w:proofErr w:type="spellStart"/>
        <w:r w:rsidR="00DD787D">
          <w:rPr>
            <w:sz w:val="24"/>
            <w:szCs w:val="24"/>
          </w:rPr>
          <w:t>camalexin</w:t>
        </w:r>
      </w:ins>
      <w:proofErr w:type="spellEnd"/>
      <w:ins w:id="140" w:author="Daniel Kliebenstein" w:date="2017-05-02T16:30:00Z">
        <w:r w:rsidR="00DD787D">
          <w:rPr>
            <w:sz w:val="24"/>
            <w:szCs w:val="24"/>
          </w:rPr>
          <w:t xml:space="preserve"> </w:t>
        </w:r>
        <w:del w:id="141" w:author="Nicole Soltis" w:date="2017-06-21T14:45:00Z">
          <w:r w:rsidR="00DD787D" w:rsidDel="005D7BA2">
            <w:rPr>
              <w:sz w:val="24"/>
              <w:szCs w:val="24"/>
            </w:rPr>
            <w:delText>(CITATION)</w:delText>
          </w:r>
        </w:del>
      </w:ins>
      <w:ins w:id="142" w:author="Daniel Kliebenstein" w:date="2017-05-02T16:29:00Z">
        <w:del w:id="143" w:author="Nicole Soltis" w:date="2017-06-21T14:45:00Z">
          <w:r w:rsidR="00DD787D" w:rsidDel="005D7BA2">
            <w:rPr>
              <w:sz w:val="24"/>
              <w:szCs w:val="24"/>
            </w:rPr>
            <w:delText>.</w:delText>
          </w:r>
        </w:del>
      </w:ins>
      <w:ins w:id="144" w:author="Nicole Soltis" w:date="2017-06-21T14:45:00Z">
        <w:r w:rsidR="005D7BA2">
          <w:rPr>
            <w:sz w:val="24"/>
            <w:szCs w:val="24"/>
          </w:rPr>
          <w:t>{Kliebenstein 2005}.</w:t>
        </w:r>
      </w:ins>
      <w:r w:rsidR="00DC717E">
        <w:rPr>
          <w:sz w:val="24"/>
          <w:szCs w:val="24"/>
        </w:rPr>
        <w:t xml:space="preserve"> However, </w:t>
      </w:r>
      <w:r w:rsidR="000F0B41">
        <w:rPr>
          <w:sz w:val="24"/>
          <w:szCs w:val="24"/>
        </w:rPr>
        <w:t xml:space="preserve">very little is known about the </w:t>
      </w:r>
      <w:ins w:id="145" w:author="Daniel Kliebenstein" w:date="2017-05-02T16:30:00Z">
        <w:r w:rsidR="00DD787D">
          <w:rPr>
            <w:sz w:val="24"/>
            <w:szCs w:val="24"/>
          </w:rPr>
          <w:t>number of virulence loci within generalist pathogens that contain causal polymorphisms</w:t>
        </w:r>
      </w:ins>
      <w:ins w:id="146" w:author="Nicole Soltis" w:date="2017-05-16T17:15:00Z">
        <w:r w:rsidR="00CC52DA">
          <w:rPr>
            <w:sz w:val="24"/>
            <w:szCs w:val="24"/>
          </w:rPr>
          <w:t>,</w:t>
        </w:r>
      </w:ins>
      <w:ins w:id="147" w:author="Daniel Kliebenstein" w:date="2017-05-02T16:30:00Z">
        <w:r w:rsidR="00DD787D">
          <w:rPr>
            <w:sz w:val="24"/>
            <w:szCs w:val="24"/>
          </w:rPr>
          <w:t xml:space="preserve"> or the genetic architecture of these loci</w:t>
        </w:r>
      </w:ins>
      <w:del w:id="148"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3F1919A9" w:rsidR="009836A7" w:rsidRPr="00471076" w:rsidRDefault="00DD787D" w:rsidP="007B72CF">
      <w:pPr>
        <w:spacing w:line="480" w:lineRule="auto"/>
        <w:ind w:firstLine="720"/>
        <w:rPr>
          <w:sz w:val="24"/>
          <w:szCs w:val="24"/>
        </w:rPr>
      </w:pPr>
      <w:ins w:id="149" w:author="Daniel Kliebenstein" w:date="2017-05-02T16:32:00Z">
        <w:r>
          <w:rPr>
            <w:sz w:val="24"/>
            <w:szCs w:val="24"/>
          </w:rPr>
          <w:t>A key evolutionary process in plants that has affected resistance to specialist pathogens is domestication from wild plants to crop plants</w:t>
        </w:r>
      </w:ins>
      <w:del w:id="150"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151"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152"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more sensitive </w:t>
      </w:r>
      <w:ins w:id="153" w:author="Daniel Kliebenstein" w:date="2017-05-02T16:32:00Z">
        <w:r w:rsidR="00A01C5A">
          <w:rPr>
            <w:sz w:val="24"/>
            <w:szCs w:val="24"/>
          </w:rPr>
          <w:t xml:space="preserve">to specialist pathogens </w:t>
        </w:r>
      </w:ins>
      <w:r w:rsidR="004B451C">
        <w:rPr>
          <w:sz w:val="24"/>
          <w:szCs w:val="24"/>
        </w:rPr>
        <w:t xml:space="preserve">than </w:t>
      </w:r>
      <w:ins w:id="154" w:author="Daniel Kliebenstein" w:date="2017-05-02T16:44:00Z">
        <w:r w:rsidR="004766F2">
          <w:rPr>
            <w:sz w:val="24"/>
            <w:szCs w:val="24"/>
          </w:rPr>
          <w:t xml:space="preserve">are </w:t>
        </w:r>
      </w:ins>
      <w:r w:rsidR="004B451C">
        <w:rPr>
          <w:sz w:val="24"/>
          <w:szCs w:val="24"/>
        </w:rPr>
        <w:t xml:space="preserve">their wild </w:t>
      </w:r>
      <w:commentRangeStart w:id="155"/>
      <w:r w:rsidR="004B451C">
        <w:rPr>
          <w:sz w:val="24"/>
          <w:szCs w:val="24"/>
        </w:rPr>
        <w:t>relatives</w:t>
      </w:r>
      <w:commentRangeEnd w:id="155"/>
      <w:r w:rsidR="00DC717E">
        <w:rPr>
          <w:rStyle w:val="CommentReference"/>
        </w:rPr>
        <w:commentReference w:id="155"/>
      </w:r>
      <w:ins w:id="156" w:author="Nicole Soltis" w:date="2017-06-21T14:53:00Z">
        <w:r w:rsidR="00A7542E">
          <w:rPr>
            <w:sz w:val="24"/>
            <w:szCs w:val="24"/>
          </w:rPr>
          <w:t xml:space="preserve">, and pathogens may evolve higher virulence on </w:t>
        </w:r>
        <w:r w:rsidR="00A7542E">
          <w:rPr>
            <w:sz w:val="24"/>
            <w:szCs w:val="24"/>
          </w:rPr>
          <w:lastRenderedPageBreak/>
          <w:t>domesticated hosts</w:t>
        </w:r>
        <w:bookmarkStart w:id="157" w:name="_GoBack"/>
        <w:bookmarkEnd w:id="157"/>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ins>
      <w:r w:rsidR="004B451C">
        <w:rPr>
          <w:sz w:val="24"/>
          <w:szCs w:val="24"/>
        </w:rPr>
        <w:t xml:space="preserve">. </w:t>
      </w:r>
      <w:ins w:id="158" w:author="Daniel Kliebenstein" w:date="2017-05-02T16:32:00Z">
        <w:r w:rsidR="00A01C5A">
          <w:rPr>
            <w:sz w:val="24"/>
            <w:szCs w:val="24"/>
          </w:rPr>
          <w:t xml:space="preserve">Further, the process of domestication typically </w:t>
        </w:r>
      </w:ins>
      <w:ins w:id="159" w:author="Daniel Kliebenstein" w:date="2017-05-02T16:33:00Z">
        <w:r w:rsidR="00A01C5A">
          <w:rPr>
            <w:sz w:val="24"/>
            <w:szCs w:val="24"/>
          </w:rPr>
          <w:t>imposes</w:t>
        </w:r>
      </w:ins>
      <w:ins w:id="160" w:author="Daniel Kliebenstein" w:date="2017-05-02T16:32:00Z">
        <w:r w:rsidR="00A01C5A">
          <w:rPr>
            <w:sz w:val="24"/>
            <w:szCs w:val="24"/>
          </w:rPr>
          <w:t xml:space="preserve"> a </w:t>
        </w:r>
      </w:ins>
      <w:del w:id="161"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62" w:author="Daniel Kliebenstein" w:date="2017-05-02T16:33:00Z">
        <w:r w:rsidR="00EF5A6D" w:rsidRPr="00471076" w:rsidDel="00A01C5A">
          <w:rPr>
            <w:sz w:val="24"/>
            <w:szCs w:val="24"/>
          </w:rPr>
          <w:delText xml:space="preserve">, </w:delText>
        </w:r>
      </w:del>
      <w:ins w:id="163" w:author="Daniel Kliebenstein" w:date="2017-05-02T16:33:00Z">
        <w:r w:rsidR="00A01C5A">
          <w:rPr>
            <w:sz w:val="24"/>
            <w:szCs w:val="24"/>
          </w:rPr>
          <w:t xml:space="preserve"> that reduces genetic</w:t>
        </w:r>
      </w:ins>
      <w:del w:id="164"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65" w:author="Daniel Kliebenstein" w:date="2017-05-02T16:33:00Z">
        <w:r w:rsidR="00A01C5A">
          <w:rPr>
            <w:sz w:val="24"/>
            <w:szCs w:val="24"/>
          </w:rPr>
          <w:t xml:space="preserve"> </w:t>
        </w:r>
      </w:ins>
      <w:del w:id="166" w:author="Daniel Kliebenstein" w:date="2017-05-02T16:33:00Z">
        <w:r w:rsidR="00EF5A6D" w:rsidRPr="00471076" w:rsidDel="00A01C5A">
          <w:rPr>
            <w:sz w:val="24"/>
            <w:szCs w:val="24"/>
          </w:rPr>
          <w:delText xml:space="preserve"> genome-wide</w:delText>
        </w:r>
      </w:del>
      <w:ins w:id="167" w:author="Daniel Kliebenstein" w:date="2017-05-02T16:33:00Z">
        <w:r w:rsidR="00A01C5A">
          <w:rPr>
            <w:sz w:val="24"/>
            <w:szCs w:val="24"/>
          </w:rPr>
          <w:t>in the crop plant</w:t>
        </w:r>
      </w:ins>
      <w:ins w:id="168" w:author="Nicole Soltis" w:date="2017-05-16T17:16:00Z">
        <w:r w:rsidR="00CC52DA">
          <w:rPr>
            <w:sz w:val="24"/>
            <w:szCs w:val="24"/>
          </w:rPr>
          <w:t>,</w:t>
        </w:r>
      </w:ins>
      <w:ins w:id="169" w:author="Daniel Kliebenstein" w:date="2017-05-02T16:33:00Z">
        <w:r w:rsidR="00A01C5A">
          <w:rPr>
            <w:sz w:val="24"/>
            <w:szCs w:val="24"/>
          </w:rPr>
          <w:t xml:space="preserve"> </w:t>
        </w:r>
        <w:del w:id="170" w:author="Nicole Soltis" w:date="2017-05-09T13:23:00Z">
          <w:r w:rsidR="00A01C5A" w:rsidDel="00A2269E">
            <w:rPr>
              <w:sz w:val="24"/>
              <w:szCs w:val="24"/>
            </w:rPr>
            <w:delText xml:space="preserve">that </w:delText>
          </w:r>
        </w:del>
      </w:ins>
      <w:ins w:id="171" w:author="Nicole Soltis" w:date="2017-05-09T13:23:00Z">
        <w:r w:rsidR="00A2269E">
          <w:rPr>
            <w:sz w:val="24"/>
            <w:szCs w:val="24"/>
          </w:rPr>
          <w:t xml:space="preserve">and </w:t>
        </w:r>
      </w:ins>
      <w:ins w:id="172" w:author="Daniel Kliebenstein" w:date="2017-05-02T16:33:00Z">
        <w:r w:rsidR="00A01C5A">
          <w:rPr>
            <w:sz w:val="24"/>
            <w:szCs w:val="24"/>
          </w:rPr>
          <w:t>often decreases</w:t>
        </w:r>
        <w:commentRangeStart w:id="173"/>
        <w:r w:rsidR="00A01C5A">
          <w:rPr>
            <w:sz w:val="24"/>
            <w:szCs w:val="24"/>
          </w:rPr>
          <w:t xml:space="preserve"> the germplasm of available resistance alleles </w:t>
        </w:r>
      </w:ins>
      <w:commentRangeEnd w:id="173"/>
      <w:r w:rsidR="00CC52DA">
        <w:rPr>
          <w:rStyle w:val="CommentReference"/>
        </w:rPr>
        <w:commentReference w:id="173"/>
      </w:r>
      <w:ins w:id="174" w:author="Daniel Kliebenstein" w:date="2017-05-02T16:33:00Z">
        <w:r w:rsidR="00A01C5A">
          <w:rPr>
            <w:sz w:val="24"/>
            <w:szCs w:val="24"/>
          </w:rPr>
          <w:t xml:space="preserve">in the crop plant </w:t>
        </w:r>
        <w:del w:id="175" w:author="Nicole Soltis" w:date="2017-05-09T13:23:00Z">
          <w:r w:rsidR="00A01C5A" w:rsidDel="00A2269E">
            <w:rPr>
              <w:sz w:val="24"/>
              <w:szCs w:val="24"/>
            </w:rPr>
            <w:delText>when focusing on</w:delText>
          </w:r>
        </w:del>
      </w:ins>
      <w:ins w:id="176" w:author="Nicole Soltis" w:date="2017-05-09T13:23:00Z">
        <w:r w:rsidR="00A2269E">
          <w:rPr>
            <w:sz w:val="24"/>
            <w:szCs w:val="24"/>
          </w:rPr>
          <w:t>against</w:t>
        </w:r>
      </w:ins>
      <w:ins w:id="177" w:author="Daniel Kliebenstein" w:date="2017-05-02T16:33:00Z">
        <w:r w:rsidR="00A01C5A">
          <w:rPr>
            <w:sz w:val="24"/>
            <w:szCs w:val="24"/>
          </w:rPr>
          <w:t xml:space="preserve"> specialist pathogens</w:t>
        </w:r>
      </w:ins>
      <w:r w:rsidR="00EF5A6D" w:rsidRPr="00471076">
        <w:rPr>
          <w:sz w:val="24"/>
          <w:szCs w:val="24"/>
        </w:rPr>
        <w:t xml:space="preserve">. </w:t>
      </w:r>
      <w:del w:id="178"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79" w:author="Daniel Kliebenstein" w:date="2017-05-02T16:34:00Z">
        <w:r w:rsidR="00A01C5A">
          <w:rPr>
            <w:sz w:val="24"/>
            <w:szCs w:val="24"/>
          </w:rPr>
          <w:t>diversity in resistance alleles</w:t>
        </w:r>
      </w:ins>
      <w:del w:id="180" w:author="Daniel Kliebenstein" w:date="2017-05-02T16:34:00Z">
        <w:r w:rsidR="00EF5A6D" w:rsidRPr="00471076" w:rsidDel="00A01C5A">
          <w:rPr>
            <w:sz w:val="24"/>
            <w:szCs w:val="24"/>
          </w:rPr>
          <w:delText>resistance</w:delText>
        </w:r>
      </w:del>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commentRangeStart w:id="181"/>
      <w:del w:id="182" w:author="Nicole Soltis" w:date="2017-05-09T13:24:00Z">
        <w:r w:rsidR="00EF5A6D" w:rsidRPr="00471076" w:rsidDel="00A2269E">
          <w:rPr>
            <w:sz w:val="24"/>
            <w:szCs w:val="24"/>
          </w:rPr>
          <w:delText xml:space="preserve">In contrast, domesticated plants </w:delText>
        </w:r>
        <w:r w:rsidR="00EF472B" w:rsidDel="00A2269E">
          <w:rPr>
            <w:sz w:val="24"/>
            <w:szCs w:val="24"/>
          </w:rPr>
          <w:delText xml:space="preserve">can </w:delText>
        </w:r>
        <w:r w:rsidR="00EF5A6D" w:rsidRPr="00471076" w:rsidDel="00A2269E">
          <w:rPr>
            <w:sz w:val="24"/>
            <w:szCs w:val="24"/>
          </w:rPr>
          <w:delText>experience increased selective</w:delText>
        </w:r>
        <w:r w:rsidR="00FE7C80" w:rsidDel="00A2269E">
          <w:rPr>
            <w:sz w:val="24"/>
            <w:szCs w:val="24"/>
          </w:rPr>
          <w:delText xml:space="preserve"> pressures from some pathogens</w:delText>
        </w:r>
        <w:commentRangeEnd w:id="181"/>
        <w:r w:rsidR="00A01C5A" w:rsidDel="00A2269E">
          <w:rPr>
            <w:rStyle w:val="CommentReference"/>
          </w:rPr>
          <w:commentReference w:id="181"/>
        </w:r>
        <w:r w:rsidR="00FE7C80" w:rsidDel="00A2269E">
          <w:rPr>
            <w:sz w:val="24"/>
            <w:szCs w:val="24"/>
          </w:rPr>
          <w:delText xml:space="preserve">. </w:delText>
        </w:r>
      </w:del>
      <w:del w:id="183" w:author="Daniel Kliebenstein" w:date="2017-05-02T16:34:00Z">
        <w:r w:rsidR="003E5F69" w:rsidDel="00A01C5A">
          <w:rPr>
            <w:sz w:val="24"/>
            <w:szCs w:val="24"/>
          </w:rPr>
          <w:delText xml:space="preserve">These </w:delText>
        </w:r>
      </w:del>
      <w:ins w:id="184" w:author="Daniel Kliebenstein" w:date="2017-05-02T16:34:00Z">
        <w:r w:rsidR="00A01C5A">
          <w:rPr>
            <w:sz w:val="24"/>
            <w:szCs w:val="24"/>
          </w:rPr>
          <w:t>The</w:t>
        </w:r>
      </w:ins>
      <w:ins w:id="185" w:author="Nicole Soltis" w:date="2017-05-16T17:17:00Z">
        <w:r w:rsidR="00CF4535">
          <w:rPr>
            <w:sz w:val="24"/>
            <w:szCs w:val="24"/>
          </w:rPr>
          <w:t>se</w:t>
        </w:r>
      </w:ins>
      <w:ins w:id="186" w:author="Daniel Kliebenstein" w:date="2017-05-02T16:34:00Z">
        <w:r w:rsidR="00A01C5A">
          <w:rPr>
            <w:sz w:val="24"/>
            <w:szCs w:val="24"/>
          </w:rPr>
          <w:t xml:space="preserve"> general </w:t>
        </w:r>
      </w:ins>
      <w:r w:rsidR="00397814">
        <w:rPr>
          <w:sz w:val="24"/>
          <w:szCs w:val="24"/>
        </w:rPr>
        <w:t xml:space="preserve">evolutionary </w:t>
      </w:r>
      <w:r w:rsidR="003E5F69">
        <w:rPr>
          <w:sz w:val="24"/>
          <w:szCs w:val="24"/>
        </w:rPr>
        <w:t>patterns</w:t>
      </w:r>
      <w:ins w:id="187" w:author="Nicole Soltis" w:date="2017-05-16T17:17:00Z">
        <w:r w:rsidR="00CF4535">
          <w:rPr>
            <w:sz w:val="24"/>
            <w:szCs w:val="24"/>
          </w:rPr>
          <w:t>,</w:t>
        </w:r>
      </w:ins>
      <w:ins w:id="188" w:author="Daniel Kliebenstein" w:date="2017-05-02T16:34:00Z">
        <w:r w:rsidR="00A01C5A">
          <w:rPr>
            <w:sz w:val="24"/>
            <w:szCs w:val="24"/>
          </w:rPr>
          <w:t xml:space="preserve"> of lower resistance and allelic diversity found when studying the interaction of specialist pathogens with crop plants</w:t>
        </w:r>
      </w:ins>
      <w:ins w:id="189" w:author="Nicole Soltis" w:date="2017-05-16T17:17:00Z">
        <w:r w:rsidR="00CF4535">
          <w:rPr>
            <w:sz w:val="24"/>
            <w:szCs w:val="24"/>
          </w:rPr>
          <w:t>,</w:t>
        </w:r>
      </w:ins>
      <w:ins w:id="190" w:author="Daniel Kliebenstein" w:date="2017-05-02T16:34:00Z">
        <w:r w:rsidR="00A01C5A">
          <w:rPr>
            <w:sz w:val="24"/>
            <w:szCs w:val="24"/>
          </w:rPr>
          <w:t xml:space="preserve"> are </w:t>
        </w:r>
      </w:ins>
      <w:del w:id="191" w:author="Daniel Kliebenstein" w:date="2017-05-02T16:35:00Z">
        <w:r w:rsidR="003E5F69" w:rsidDel="00A01C5A">
          <w:rPr>
            <w:sz w:val="24"/>
            <w:szCs w:val="24"/>
          </w:rPr>
          <w:delText xml:space="preserve"> are </w:delText>
        </w:r>
      </w:del>
      <w:r w:rsidR="003E5F69">
        <w:rPr>
          <w:sz w:val="24"/>
          <w:szCs w:val="24"/>
        </w:rPr>
        <w:t xml:space="preserve">assumed to </w:t>
      </w:r>
      <w:ins w:id="192" w:author="Daniel Kliebenstein" w:date="2017-05-02T16:35:00Z">
        <w:r w:rsidR="00A01C5A">
          <w:rPr>
            <w:sz w:val="24"/>
            <w:szCs w:val="24"/>
          </w:rPr>
          <w:t xml:space="preserve">similarly </w:t>
        </w:r>
      </w:ins>
      <w:r w:rsidR="003E5F69">
        <w:rPr>
          <w:sz w:val="24"/>
          <w:szCs w:val="24"/>
        </w:rPr>
        <w:t>hold for generalist pathogens and their domesticated hosts</w:t>
      </w:r>
      <w:del w:id="193"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94" w:author="Daniel Kliebenstein" w:date="2017-05-02T16:35:00Z">
        <w:r w:rsidR="00A01C5A">
          <w:rPr>
            <w:sz w:val="24"/>
            <w:szCs w:val="24"/>
          </w:rPr>
          <w:t xml:space="preserve">crop host </w:t>
        </w:r>
      </w:ins>
      <w:r w:rsidR="003E5F69">
        <w:rPr>
          <w:sz w:val="24"/>
          <w:szCs w:val="24"/>
        </w:rPr>
        <w:t xml:space="preserve">domestication </w:t>
      </w:r>
      <w:del w:id="195"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96" w:author="Daniel Kliebenstein" w:date="2017-05-02T16:36:00Z">
        <w:r w:rsidR="00322463" w:rsidDel="00A01C5A">
          <w:rPr>
            <w:sz w:val="24"/>
            <w:szCs w:val="24"/>
          </w:rPr>
          <w:delText xml:space="preserve">due </w:delText>
        </w:r>
      </w:del>
      <w:ins w:id="197" w:author="Daniel Kliebenstein" w:date="2017-05-02T16:36:00Z">
        <w:r w:rsidR="00A01C5A">
          <w:rPr>
            <w:sz w:val="24"/>
            <w:szCs w:val="24"/>
          </w:rPr>
          <w:t xml:space="preserve">caused by </w:t>
        </w:r>
      </w:ins>
      <w:del w:id="198"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199" w:author="Nicole Soltis" w:date="2017-05-16T17:18:00Z">
        <w:r w:rsidR="00CF4535">
          <w:rPr>
            <w:sz w:val="24"/>
            <w:szCs w:val="24"/>
          </w:rPr>
          <w:t>,</w:t>
        </w:r>
      </w:ins>
      <w:ins w:id="200"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201"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2E453400"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del w:id="202" w:author="Nicole Soltis" w:date="2017-05-16T17:45:00Z">
        <w:r w:rsidR="00EA6EAB" w:rsidRPr="00436F19" w:rsidDel="00D702E6">
          <w:rPr>
            <w:i/>
            <w:sz w:val="24"/>
            <w:szCs w:val="24"/>
          </w:rPr>
          <w:delText xml:space="preserve">. </w:delText>
        </w:r>
      </w:del>
      <w:ins w:id="203" w:author="Nicole Soltis" w:date="2017-05-16T17:45:00Z">
        <w:r w:rsidR="00D702E6">
          <w:rPr>
            <w:i/>
            <w:sz w:val="24"/>
            <w:szCs w:val="24"/>
          </w:rPr>
          <w:t>otrytis</w:t>
        </w:r>
        <w:r w:rsidR="00D702E6" w:rsidRPr="00436F19">
          <w:rPr>
            <w:i/>
            <w:sz w:val="24"/>
            <w:szCs w:val="24"/>
          </w:rPr>
          <w:t xml:space="preserve"> </w:t>
        </w:r>
      </w:ins>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204" w:author="Daniel Kliebenstein" w:date="2017-05-02T16:39:00Z">
        <w:r w:rsidR="00A01C5A">
          <w:rPr>
            <w:sz w:val="24"/>
            <w:szCs w:val="24"/>
          </w:rPr>
          <w:t xml:space="preserve"> between pathogen </w:t>
        </w:r>
        <w:del w:id="205" w:author="Nicole Soltis" w:date="2017-05-09T13:24:00Z">
          <w:r w:rsidR="00A01C5A" w:rsidDel="00A2269E">
            <w:rPr>
              <w:sz w:val="24"/>
              <w:szCs w:val="24"/>
            </w:rPr>
            <w:delText>isoaltes</w:delText>
          </w:r>
        </w:del>
      </w:ins>
      <w:ins w:id="206" w:author="Nicole Soltis" w:date="2017-05-09T13:24:00Z">
        <w:r w:rsidR="00A2269E">
          <w:rPr>
            <w:sz w:val="24"/>
            <w:szCs w:val="24"/>
          </w:rPr>
          <w:t>isolates</w:t>
        </w:r>
      </w:ins>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207"/>
      <w:commentRangeStart w:id="208"/>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209" w:author="Daniel Kliebenstein" w:date="2017-05-02T16:40:00Z" w:name="move481506561"/>
      <w:moveTo w:id="210"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211"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209"/>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212" w:author="Daniel Kliebenstein" w:date="2017-05-02T16:39:00Z">
        <w:r w:rsidR="00796342" w:rsidDel="00A01C5A">
          <w:rPr>
            <w:sz w:val="24"/>
            <w:szCs w:val="24"/>
          </w:rPr>
          <w:delText xml:space="preserve">which </w:delText>
        </w:r>
      </w:del>
      <w:ins w:id="213"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214"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215" w:author="Daniel Kliebenstein" w:date="2017-05-02T16:39:00Z">
        <w:r w:rsidR="00322463" w:rsidDel="00A01C5A">
          <w:rPr>
            <w:sz w:val="24"/>
            <w:szCs w:val="24"/>
          </w:rPr>
          <w:delText xml:space="preserve">This </w:delText>
        </w:r>
      </w:del>
      <w:ins w:id="216" w:author="Daniel Kliebenstein" w:date="2017-05-02T16:39:00Z">
        <w:r w:rsidR="00A01C5A">
          <w:rPr>
            <w:sz w:val="24"/>
            <w:szCs w:val="24"/>
          </w:rPr>
          <w:t>In combination, the genetic variation in diverse virulence mechanisms can contribute to the formation</w:t>
        </w:r>
      </w:ins>
      <w:ins w:id="217" w:author="Daniel Kliebenstein" w:date="2017-05-02T16:41:00Z">
        <w:r w:rsidR="00A01C5A">
          <w:rPr>
            <w:sz w:val="24"/>
            <w:szCs w:val="24"/>
          </w:rPr>
          <w:t xml:space="preserve"> </w:t>
        </w:r>
      </w:ins>
      <w:ins w:id="218" w:author="Daniel Kliebenstein" w:date="2017-05-02T16:40:00Z">
        <w:r w:rsidR="00A01C5A">
          <w:rPr>
            <w:sz w:val="24"/>
            <w:szCs w:val="24"/>
          </w:rPr>
          <w:t>of</w:t>
        </w:r>
      </w:ins>
      <w:del w:id="219"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220"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221" w:author="Daniel Kliebenstein" w:date="2017-05-02T16:41:00Z">
        <w:r w:rsidR="00A01C5A">
          <w:rPr>
            <w:sz w:val="24"/>
            <w:szCs w:val="24"/>
          </w:rPr>
          <w:t xml:space="preserve">In support of this </w:t>
        </w:r>
      </w:ins>
      <w:ins w:id="222" w:author="Nicole Soltis" w:date="2017-05-16T17:20:00Z">
        <w:r w:rsidR="00CF4535">
          <w:rPr>
            <w:sz w:val="24"/>
            <w:szCs w:val="24"/>
          </w:rPr>
          <w:t xml:space="preserve">the </w:t>
        </w:r>
      </w:ins>
      <w:ins w:id="223" w:author="Nicole Soltis" w:date="2017-05-16T17:21:00Z">
        <w:r w:rsidR="00CF4535">
          <w:rPr>
            <w:sz w:val="24"/>
            <w:szCs w:val="24"/>
          </w:rPr>
          <w:t xml:space="preserve">high level of genomic sequence diversity spread through the genome of </w:t>
        </w:r>
        <w:r w:rsidR="00CF4535">
          <w:rPr>
            <w:i/>
            <w:sz w:val="24"/>
            <w:szCs w:val="24"/>
          </w:rPr>
          <w:t>B. cinerea</w:t>
        </w:r>
        <w:r w:rsidR="00CF4535" w:rsidRPr="00CF4535">
          <w:rPr>
            <w:sz w:val="24"/>
            <w:szCs w:val="24"/>
            <w:rPrChange w:id="224" w:author="Nicole Soltis" w:date="2017-05-16T17:21:00Z">
              <w:rPr>
                <w:i/>
                <w:sz w:val="24"/>
                <w:szCs w:val="24"/>
              </w:rPr>
            </w:rPrChange>
          </w:rPr>
          <w:t>,</w:t>
        </w:r>
        <w:r w:rsidR="00CF4535">
          <w:rPr>
            <w:i/>
            <w:sz w:val="24"/>
            <w:szCs w:val="24"/>
          </w:rPr>
          <w:t xml:space="preserve"> </w:t>
        </w:r>
        <w:r w:rsidR="00CF4535">
          <w:rPr>
            <w:sz w:val="24"/>
            <w:szCs w:val="24"/>
          </w:rPr>
          <w:t>found through</w:t>
        </w:r>
      </w:ins>
      <w:ins w:id="225" w:author="Daniel Kliebenstein" w:date="2017-05-02T16:41:00Z">
        <w:del w:id="226" w:author="Nicole Soltis" w:date="2017-05-16T17:21:00Z">
          <w:r w:rsidR="00A01C5A" w:rsidDel="00CF4535">
            <w:rPr>
              <w:sz w:val="24"/>
              <w:szCs w:val="24"/>
            </w:rPr>
            <w:delText>is genomic</w:delText>
          </w:r>
        </w:del>
        <w:r w:rsidR="00A01C5A">
          <w:rPr>
            <w:sz w:val="24"/>
            <w:szCs w:val="24"/>
          </w:rPr>
          <w:t xml:space="preserve"> sequencing of diverse </w:t>
        </w:r>
        <w:r w:rsidR="00A01C5A" w:rsidRPr="00322463">
          <w:rPr>
            <w:i/>
            <w:sz w:val="24"/>
            <w:szCs w:val="24"/>
          </w:rPr>
          <w:t>B. cinerea</w:t>
        </w:r>
        <w:r w:rsidR="00A01C5A">
          <w:rPr>
            <w:sz w:val="24"/>
            <w:szCs w:val="24"/>
          </w:rPr>
          <w:t xml:space="preserve"> </w:t>
        </w:r>
      </w:ins>
      <w:del w:id="227"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228"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229" w:author="Daniel Kliebenstein" w:date="2017-05-02T16:40:00Z">
        <w:r w:rsidR="00716067" w:rsidDel="00A01C5A">
          <w:rPr>
            <w:sz w:val="24"/>
            <w:szCs w:val="24"/>
          </w:rPr>
          <w:delText xml:space="preserve">. </w:delText>
        </w:r>
      </w:del>
      <w:moveFromRangeStart w:id="230" w:author="Daniel Kliebenstein" w:date="2017-05-02T16:40:00Z" w:name="move481506561"/>
      <w:moveFrom w:id="231"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w:t>
        </w:r>
        <w:r w:rsidR="00322463" w:rsidDel="00A01C5A">
          <w:rPr>
            <w:sz w:val="24"/>
            <w:szCs w:val="24"/>
          </w:rPr>
          <w:lastRenderedPageBreak/>
          <w:t xml:space="preserve">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(Schumacher, Pradier 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230"/>
      <w:ins w:id="232" w:author="Daniel Kliebenstein" w:date="2017-05-02T16:41:00Z">
        <w:r w:rsidR="00A01C5A">
          <w:rPr>
            <w:sz w:val="24"/>
            <w:szCs w:val="24"/>
          </w:rPr>
          <w:t>i</w:t>
        </w:r>
      </w:ins>
      <w:del w:id="233" w:author="Daniel Kliebenstein" w:date="2017-05-02T16:41:00Z">
        <w:r w:rsidR="00322463" w:rsidDel="00A01C5A">
          <w:rPr>
            <w:sz w:val="24"/>
            <w:szCs w:val="24"/>
          </w:rPr>
          <w:delText>I</w:delText>
        </w:r>
      </w:del>
      <w:r w:rsidR="00322463">
        <w:rPr>
          <w:sz w:val="24"/>
          <w:szCs w:val="24"/>
        </w:rPr>
        <w:t>solates</w:t>
      </w:r>
      <w:del w:id="234" w:author="Nicole Soltis" w:date="2017-05-16T17:21:00Z">
        <w:r w:rsidR="00322463" w:rsidDel="00CF4535">
          <w:rPr>
            <w:sz w:val="24"/>
            <w:szCs w:val="24"/>
          </w:rPr>
          <w:delText xml:space="preserve"> </w:delText>
        </w:r>
      </w:del>
      <w:del w:id="235"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236" w:author="Daniel Kliebenstein" w:date="2017-05-02T16:41:00Z">
        <w:del w:id="237" w:author="Nicole Soltis" w:date="2017-05-16T17:21:00Z">
          <w:r w:rsidR="00A01C5A" w:rsidDel="00CF4535">
            <w:rPr>
              <w:sz w:val="24"/>
              <w:szCs w:val="24"/>
            </w:rPr>
            <w:delText>showing that they contain a high level of genomic sequence diversity spread through the genome</w:delText>
          </w:r>
        </w:del>
        <w:r w:rsidR="00A01C5A">
          <w:rPr>
            <w:sz w:val="24"/>
            <w:szCs w:val="24"/>
          </w:rPr>
          <w:t>.</w:t>
        </w:r>
      </w:ins>
      <w:del w:id="238"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239" w:author="Daniel Kliebenstein" w:date="2017-05-02T16:41:00Z">
        <w:r w:rsidR="00A01C5A">
          <w:rPr>
            <w:sz w:val="24"/>
            <w:szCs w:val="24"/>
          </w:rPr>
          <w:t xml:space="preserve"> The polymorphism</w:t>
        </w:r>
        <w:del w:id="240" w:author="Nicole Soltis" w:date="2017-05-16T17:21:00Z">
          <w:r w:rsidR="00A01C5A" w:rsidDel="00CF4535">
            <w:rPr>
              <w:sz w:val="24"/>
              <w:szCs w:val="24"/>
            </w:rPr>
            <w:delText>s</w:delText>
          </w:r>
        </w:del>
        <w:r w:rsidR="00A01C5A">
          <w:rPr>
            <w:sz w:val="24"/>
            <w:szCs w:val="24"/>
          </w:rPr>
          <w:t xml:space="preserve"> rate </w:t>
        </w:r>
      </w:ins>
      <w:ins w:id="241" w:author="Nicole Soltis" w:date="2017-05-16T17:21:00Z">
        <w:r w:rsidR="00CF4535">
          <w:rPr>
            <w:sz w:val="24"/>
            <w:szCs w:val="24"/>
          </w:rPr>
          <w:t xml:space="preserve">in </w:t>
        </w:r>
        <w:r w:rsidR="00CF4535">
          <w:rPr>
            <w:i/>
            <w:sz w:val="24"/>
            <w:szCs w:val="24"/>
          </w:rPr>
          <w:t xml:space="preserve">B. cinerea </w:t>
        </w:r>
      </w:ins>
      <w:ins w:id="242" w:author="Daniel Kliebenstein" w:date="2017-05-02T16:41:00Z">
        <w:del w:id="243" w:author="Nicole Soltis" w:date="2017-05-16T17:21:00Z">
          <w:r w:rsidR="00A01C5A" w:rsidDel="00CF4535">
            <w:rPr>
              <w:sz w:val="24"/>
              <w:szCs w:val="24"/>
            </w:rPr>
            <w:delText>was</w:delText>
          </w:r>
        </w:del>
      </w:ins>
      <w:ins w:id="244" w:author="Nicole Soltis" w:date="2017-05-16T17:21:00Z">
        <w:r w:rsidR="00CF4535">
          <w:rPr>
            <w:sz w:val="24"/>
            <w:szCs w:val="24"/>
          </w:rPr>
          <w:t>is</w:t>
        </w:r>
      </w:ins>
      <w:ins w:id="245" w:author="Daniel Kliebenstein" w:date="2017-05-02T16:41:00Z">
        <w:r w:rsidR="00A01C5A">
          <w:rPr>
            <w:sz w:val="24"/>
            <w:szCs w:val="24"/>
          </w:rPr>
          <w:t xml:space="preserve"> XXX which</w:t>
        </w:r>
      </w:ins>
      <w:del w:id="246"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w:t>
      </w:r>
      <w:commentRangeStart w:id="247"/>
      <w:r w:rsidR="00796342" w:rsidRPr="00796342">
        <w:rPr>
          <w:sz w:val="24"/>
          <w:szCs w:val="24"/>
        </w:rPr>
        <w:t>and</w:t>
      </w:r>
      <w:ins w:id="248" w:author="Nicole Soltis" w:date="2017-01-18T15:51:00Z">
        <w:r w:rsidR="00750F0F" w:rsidRPr="00796342">
          <w:rPr>
            <w:sz w:val="24"/>
            <w:szCs w:val="24"/>
          </w:rPr>
          <w:t xml:space="preserve"> on par with XXXX (</w:t>
        </w:r>
        <w:commentRangeStart w:id="249"/>
        <w:commentRangeStart w:id="250"/>
        <w:commentRangeStart w:id="251"/>
        <w:r w:rsidR="00750F0F" w:rsidRPr="00796342">
          <w:rPr>
            <w:sz w:val="24"/>
            <w:szCs w:val="24"/>
          </w:rPr>
          <w:t>CITATION</w:t>
        </w:r>
      </w:ins>
      <w:commentRangeEnd w:id="249"/>
      <w:r w:rsidR="00A42B96">
        <w:rPr>
          <w:rStyle w:val="CommentReference"/>
        </w:rPr>
        <w:commentReference w:id="249"/>
      </w:r>
      <w:commentRangeEnd w:id="250"/>
      <w:r w:rsidR="000A4A33">
        <w:rPr>
          <w:rStyle w:val="CommentReference"/>
        </w:rPr>
        <w:commentReference w:id="250"/>
      </w:r>
      <w:commentRangeEnd w:id="251"/>
      <w:r w:rsidR="00A01C5A">
        <w:rPr>
          <w:rStyle w:val="CommentReference"/>
        </w:rPr>
        <w:commentReference w:id="251"/>
      </w:r>
      <w:ins w:id="252" w:author="Nicole Soltis" w:date="2017-01-18T15:51:00Z">
        <w:r w:rsidR="00750F0F" w:rsidRPr="00796342">
          <w:rPr>
            <w:sz w:val="24"/>
            <w:szCs w:val="24"/>
          </w:rPr>
          <w:t xml:space="preserve">). </w:t>
        </w:r>
      </w:ins>
      <w:commentRangeEnd w:id="247"/>
      <w:ins w:id="253" w:author="Nicole Soltis" w:date="2017-05-11T13:27:00Z">
        <w:r w:rsidR="00317DDC">
          <w:rPr>
            <w:rStyle w:val="CommentReference"/>
          </w:rPr>
          <w:commentReference w:id="247"/>
        </w:r>
      </w:ins>
      <w:ins w:id="254" w:author="Daniel Kliebenstein" w:date="2017-05-02T16:42:00Z">
        <w:r w:rsidR="00A01C5A">
          <w:rPr>
            <w:sz w:val="24"/>
            <w:szCs w:val="24"/>
          </w:rPr>
          <w:t xml:space="preserve"> Further, these isolates show that the species has a high level of recombination and genomic admixture. </w:t>
        </w:r>
      </w:ins>
      <w:proofErr w:type="gramStart"/>
      <w:r w:rsidR="00D3121D" w:rsidRPr="00796342">
        <w:rPr>
          <w:sz w:val="24"/>
          <w:szCs w:val="24"/>
        </w:rPr>
        <w:t>As such</w:t>
      </w:r>
      <w:r w:rsidR="00D3121D" w:rsidRPr="00DA7FA8">
        <w:rPr>
          <w:sz w:val="24"/>
          <w:szCs w:val="24"/>
        </w:rPr>
        <w:t>,</w:t>
      </w:r>
      <w:ins w:id="255" w:author="Daniel Kliebenstein" w:date="2017-05-02T16:42:00Z">
        <w:r w:rsidR="00A01C5A">
          <w:rPr>
            <w:sz w:val="24"/>
            <w:szCs w:val="24"/>
          </w:rPr>
          <w:t xml:space="preserve"> </w:t>
        </w:r>
        <w:del w:id="256" w:author="Nicole Soltis" w:date="2017-05-16T17:24:00Z">
          <w:r w:rsidR="00A01C5A" w:rsidDel="00CF4535">
            <w:rPr>
              <w:sz w:val="24"/>
              <w:szCs w:val="24"/>
            </w:rPr>
            <w:delText>a</w:delText>
          </w:r>
        </w:del>
      </w:ins>
      <w:ins w:id="257" w:author="Nicole Soltis" w:date="2017-05-16T17:24:00Z">
        <w:r w:rsidR="00CF4535">
          <w:rPr>
            <w:sz w:val="24"/>
            <w:szCs w:val="24"/>
          </w:rPr>
          <w:t>this</w:t>
        </w:r>
      </w:ins>
      <w:ins w:id="258" w:author="Daniel Kliebenstein" w:date="2017-05-02T16:42:00Z">
        <w:r w:rsidR="00A01C5A">
          <w:rPr>
            <w:sz w:val="24"/>
            <w:szCs w:val="24"/>
          </w:rPr>
          <w:t xml:space="preserve"> collection of</w:t>
        </w:r>
      </w:ins>
      <w:r w:rsidR="00D3121D" w:rsidRPr="00DA7FA8">
        <w:rPr>
          <w:sz w:val="24"/>
          <w:szCs w:val="24"/>
        </w:rPr>
        <w:t xml:space="preserve"> </w:t>
      </w:r>
      <w:r w:rsidR="00D3121D" w:rsidRPr="00DA7FA8">
        <w:rPr>
          <w:i/>
          <w:sz w:val="24"/>
          <w:szCs w:val="24"/>
        </w:rPr>
        <w:t>B</w:t>
      </w:r>
      <w:commentRangeEnd w:id="207"/>
      <w:r w:rsidR="00D3121D" w:rsidRPr="00DA7FA8">
        <w:rPr>
          <w:rStyle w:val="CommentReference"/>
          <w:sz w:val="24"/>
          <w:szCs w:val="24"/>
        </w:rPr>
        <w:commentReference w:id="207"/>
      </w:r>
      <w:commentRangeEnd w:id="208"/>
      <w:r w:rsidR="000A4A33">
        <w:rPr>
          <w:rStyle w:val="CommentReference"/>
        </w:rPr>
        <w:commentReference w:id="208"/>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ins w:id="259" w:author="Daniel Kliebenstein" w:date="2017-05-02T16:42:00Z">
        <w:r w:rsidR="00A01C5A">
          <w:rPr>
            <w:sz w:val="24"/>
            <w:szCs w:val="24"/>
          </w:rPr>
          <w:t>isolates contains genetic variation in a wide range of virulence mechanisms creating the potential to challenge the host with a blend of diverse virulence mechanisms and identify the pathogen variation</w:t>
        </w:r>
      </w:ins>
      <w:del w:id="260" w:author="Daniel Kliebenstein" w:date="2017-05-02T16:42:00Z">
        <w:r w:rsidR="00326A40" w:rsidDel="00A01C5A">
          <w:rPr>
            <w:sz w:val="24"/>
            <w:szCs w:val="24"/>
          </w:rPr>
          <w:delText>has</w:delText>
        </w:r>
      </w:del>
      <w:del w:id="261"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262" w:author="Daniel Kliebenstein" w:date="2017-05-02T16:43:00Z">
        <w:r w:rsidR="004766F2">
          <w:rPr>
            <w:sz w:val="24"/>
            <w:szCs w:val="24"/>
          </w:rPr>
          <w:t xml:space="preserve"> even in non-model plant systems</w:t>
        </w:r>
      </w:ins>
      <w:r w:rsidR="00D3121D" w:rsidRPr="00DA7FA8">
        <w:rPr>
          <w:sz w:val="24"/>
          <w:szCs w:val="24"/>
        </w:rPr>
        <w:t>.</w:t>
      </w:r>
    </w:p>
    <w:p w14:paraId="52C2E367" w14:textId="5D148280" w:rsidR="00EA6EAB" w:rsidRPr="00471076" w:rsidRDefault="00322463" w:rsidP="00471076">
      <w:pPr>
        <w:spacing w:line="480" w:lineRule="auto"/>
        <w:ind w:firstLine="720"/>
        <w:rPr>
          <w:sz w:val="24"/>
          <w:szCs w:val="24"/>
        </w:rPr>
      </w:pPr>
      <w:r>
        <w:rPr>
          <w:sz w:val="24"/>
          <w:szCs w:val="24"/>
        </w:rPr>
        <w:t xml:space="preserve">On the plant side, </w:t>
      </w:r>
      <w:del w:id="263" w:author="Daniel Kliebenstein" w:date="2017-05-02T16:43:00Z">
        <w:r w:rsidDel="004766F2">
          <w:rPr>
            <w:sz w:val="24"/>
            <w:szCs w:val="24"/>
          </w:rPr>
          <w:delText xml:space="preserve">plant </w:delText>
        </w:r>
      </w:del>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264"/>
      <w:r w:rsidR="00EA6EAB" w:rsidRPr="00471076">
        <w:rPr>
          <w:sz w:val="24"/>
          <w:szCs w:val="24"/>
        </w:rPr>
        <w:t xml:space="preserve">15% </w:t>
      </w:r>
      <w:commentRangeEnd w:id="264"/>
      <w:r w:rsidR="007A7AF3">
        <w:rPr>
          <w:rStyle w:val="CommentReference"/>
        </w:rPr>
        <w:commentReference w:id="264"/>
      </w:r>
      <w:r w:rsidR="00EA6EAB" w:rsidRPr="00471076">
        <w:rPr>
          <w:sz w:val="24"/>
          <w:szCs w:val="24"/>
        </w:rPr>
        <w:t xml:space="preserve">of phenotypic variation in a stem </w:t>
      </w:r>
      <w:commentRangeStart w:id="265"/>
      <w:r w:rsidR="00EA6EAB" w:rsidRPr="00471076">
        <w:rPr>
          <w:sz w:val="24"/>
          <w:szCs w:val="24"/>
        </w:rPr>
        <w:t>bioassay</w:t>
      </w:r>
      <w:commentRangeEnd w:id="265"/>
      <w:r w:rsidR="002E0F7F">
        <w:rPr>
          <w:rStyle w:val="CommentReference"/>
        </w:rPr>
        <w:commentReference w:id="265"/>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266"/>
      <w:r w:rsidR="000F79B1" w:rsidRPr="00471076">
        <w:rPr>
          <w:sz w:val="24"/>
          <w:szCs w:val="24"/>
        </w:rPr>
        <w:t>physiology and resistance</w:t>
      </w:r>
      <w:commentRangeEnd w:id="266"/>
      <w:r>
        <w:rPr>
          <w:rStyle w:val="CommentReference"/>
        </w:rPr>
        <w:commentReference w:id="266"/>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286965">
        <w:rPr>
          <w:sz w:val="24"/>
          <w:szCs w:val="24"/>
        </w:rPr>
        <w:fldChar w:fldCharType="begin"/>
      </w:r>
      <w:r w:rsidR="0037407F">
        <w:rPr>
          <w:sz w:val="24"/>
          <w:szCs w:val="24"/>
        </w:rPr>
        <w:instrText xml:space="preserve"> ADDIN EN.CITE &lt;EndNote&gt;&lt;Cite&gt;&lt;Author&gt;Müller&lt;/Author&gt;&lt;Year&gt;2016&lt;/Year&gt;&lt;RecNum&gt;480&lt;/RecNum&gt;&lt;DisplayText&gt;(Müller, Wijnen et al. 2016)&lt;/DisplayText&gt;&lt;record&gt;&lt;rec-number&gt;480&lt;/rec-number&gt;&lt;foreign-keys&gt;&lt;key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286965">
        <w:rPr>
          <w:sz w:val="24"/>
          <w:szCs w:val="24"/>
        </w:rPr>
        <w:fldChar w:fldCharType="separate"/>
      </w:r>
      <w:r w:rsidR="0037407F">
        <w:rPr>
          <w:noProof/>
          <w:sz w:val="24"/>
          <w:szCs w:val="24"/>
        </w:rPr>
        <w:t>(Müller, Wijnen et al. 2016)</w:t>
      </w:r>
      <w:r w:rsidR="00286965">
        <w:rPr>
          <w:sz w:val="24"/>
          <w:szCs w:val="24"/>
        </w:rPr>
        <w:fldChar w:fldCharType="end"/>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82133B">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 </w:instrText>
      </w:r>
      <w:r w:rsidR="009E3A48">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MjAxMSk8L0Rpc3BsYXlUZXh0PjxyZWNvcmQ+PHJlYy1udW1iZXI+NDU3PC9yZWMtbnVtYmVyPjxm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</w:fldData>
        </w:fldChar>
      </w:r>
      <w:r w:rsidR="009E3A48">
        <w:rPr>
          <w:sz w:val="24"/>
          <w:szCs w:val="24"/>
        </w:rPr>
        <w:instrText xml:space="preserve"> ADDIN EN.CITE.DATA </w:instrText>
      </w:r>
      <w:r w:rsidR="009E3A48">
        <w:rPr>
          <w:sz w:val="24"/>
          <w:szCs w:val="24"/>
        </w:rPr>
      </w:r>
      <w:r w:rsidR="009E3A48">
        <w:rPr>
          <w:sz w:val="24"/>
          <w:szCs w:val="24"/>
        </w:rPr>
        <w:fldChar w:fldCharType="end"/>
      </w:r>
      <w:r w:rsidR="0082133B">
        <w:rPr>
          <w:sz w:val="24"/>
          <w:szCs w:val="24"/>
        </w:rPr>
      </w:r>
      <w:r w:rsidR="0082133B">
        <w:rPr>
          <w:sz w:val="24"/>
          <w:szCs w:val="24"/>
        </w:rPr>
        <w:fldChar w:fldCharType="separate"/>
      </w:r>
      <w:r w:rsidR="009E3A48">
        <w:rPr>
          <w:noProof/>
          <w:sz w:val="24"/>
          <w:szCs w:val="24"/>
        </w:rPr>
        <w:t>(Sauerbrunn and Schlaich 2004, Weyman, Pan et al. 2006, Bhardwaj, Meier et al. 2011)</w:t>
      </w:r>
      <w:r w:rsidR="0082133B">
        <w:rPr>
          <w:sz w:val="24"/>
          <w:szCs w:val="24"/>
        </w:rPr>
        <w:fldChar w:fldCharType="end"/>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 xml:space="preserve">B. </w:t>
      </w:r>
      <w:r w:rsidR="00BA2199" w:rsidRPr="00BA2199">
        <w:rPr>
          <w:i/>
          <w:sz w:val="24"/>
          <w:szCs w:val="24"/>
        </w:rPr>
        <w:lastRenderedPageBreak/>
        <w:t>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267" w:author="Daniel Kliebenstein" w:date="2017-05-02T16:44:00Z">
        <w:r w:rsidR="004766F2">
          <w:rPr>
            <w:sz w:val="24"/>
            <w:szCs w:val="24"/>
          </w:rPr>
          <w:t xml:space="preserve"> 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268" w:author="Daniel Kliebenstein" w:date="2017-05-02T16:45:00Z">
        <w:r w:rsidR="004766F2" w:rsidRPr="00471076">
          <w:rPr>
            <w:i/>
            <w:sz w:val="24"/>
            <w:szCs w:val="24"/>
          </w:rPr>
          <w:t>B. cinerea</w:t>
        </w:r>
        <w:r w:rsidR="004766F2" w:rsidRPr="00471076">
          <w:rPr>
            <w:sz w:val="24"/>
            <w:szCs w:val="24"/>
          </w:rPr>
          <w:t xml:space="preserve"> </w:t>
        </w:r>
      </w:ins>
      <w:del w:id="269" w:author="Daniel Kliebenstein" w:date="2017-05-02T16:45:00Z">
        <w:r w:rsidRPr="00471076" w:rsidDel="004766F2">
          <w:rPr>
            <w:sz w:val="24"/>
            <w:szCs w:val="24"/>
          </w:rPr>
          <w:delText xml:space="preserve">the pathogen </w:delText>
        </w:r>
      </w:del>
      <w:r w:rsidRPr="00471076">
        <w:rPr>
          <w:sz w:val="24"/>
          <w:szCs w:val="24"/>
        </w:rPr>
        <w:t xml:space="preserve">to </w:t>
      </w:r>
      <w:del w:id="270" w:author="Daniel Kliebenstein" w:date="2017-05-02T16:45:00Z">
        <w:r w:rsidRPr="00471076" w:rsidDel="004766F2">
          <w:rPr>
            <w:sz w:val="24"/>
            <w:szCs w:val="24"/>
          </w:rPr>
          <w:delText xml:space="preserve">see </w:delText>
        </w:r>
      </w:del>
      <w:ins w:id="271"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272"/>
      <w:r w:rsidR="00847ADB">
        <w:rPr>
          <w:sz w:val="24"/>
          <w:szCs w:val="24"/>
        </w:rPr>
        <w:t xml:space="preserve">tomato genotype. </w:t>
      </w:r>
      <w:commentRangeEnd w:id="272"/>
      <w:r w:rsidR="007F081A">
        <w:rPr>
          <w:rStyle w:val="CommentReference"/>
        </w:rPr>
        <w:commentReference w:id="272"/>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530B09AC" w:rsidR="000D6362" w:rsidRPr="000D6362" w:rsidDel="003B7D87" w:rsidRDefault="000D6362" w:rsidP="000D6362">
      <w:pPr>
        <w:spacing w:line="480" w:lineRule="auto"/>
        <w:ind w:firstLine="720"/>
        <w:rPr>
          <w:del w:id="273" w:author="Nicole Soltis" w:date="2017-05-16T17:35:00Z"/>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w:t>
      </w:r>
      <w:r w:rsidRPr="000D6362">
        <w:rPr>
          <w:sz w:val="24"/>
          <w:szCs w:val="24"/>
        </w:rPr>
        <w:lastRenderedPageBreak/>
        <w:t xml:space="preserve">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del w:id="274" w:author="Nicole Soltis" w:date="2017-05-16T17:34:00Z">
        <w:r w:rsidRPr="000D6362" w:rsidDel="003B7D87">
          <w:rPr>
            <w:sz w:val="24"/>
            <w:szCs w:val="24"/>
          </w:rPr>
          <w:delText xml:space="preserve">Plants </w:delText>
        </w:r>
      </w:del>
      <w:ins w:id="275" w:author="Nicole Soltis" w:date="2017-05-16T17:34:00Z">
        <w:r w:rsidR="003B7D87">
          <w:rPr>
            <w:sz w:val="24"/>
            <w:szCs w:val="24"/>
          </w:rPr>
          <w:t>We grew p</w:t>
        </w:r>
        <w:r w:rsidR="003B7D87" w:rsidRPr="000D6362">
          <w:rPr>
            <w:sz w:val="24"/>
            <w:szCs w:val="24"/>
          </w:rPr>
          <w:t xml:space="preserve">lants </w:t>
        </w:r>
      </w:ins>
      <w:del w:id="276" w:author="Nicole Soltis" w:date="2017-05-16T17:35:00Z">
        <w:r w:rsidRPr="000D6362" w:rsidDel="003B7D87">
          <w:rPr>
            <w:sz w:val="24"/>
            <w:szCs w:val="24"/>
          </w:rPr>
          <w:delText xml:space="preserve">were grown </w:delText>
        </w:r>
      </w:del>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del w:id="277" w:author="Nicole Soltis" w:date="2017-05-16T17:35:00Z">
        <w:r w:rsidRPr="000D6362" w:rsidDel="003B7D87">
          <w:rPr>
            <w:sz w:val="24"/>
            <w:szCs w:val="24"/>
          </w:rPr>
          <w:delText xml:space="preserve">Plants </w:delText>
        </w:r>
      </w:del>
      <w:ins w:id="278" w:author="Nicole Soltis" w:date="2017-05-16T17:35:00Z">
        <w:r w:rsidR="003B7D87">
          <w:rPr>
            <w:sz w:val="24"/>
            <w:szCs w:val="24"/>
          </w:rPr>
          <w:t>We watered p</w:t>
        </w:r>
        <w:r w:rsidR="003B7D87" w:rsidRPr="000D6362">
          <w:rPr>
            <w:sz w:val="24"/>
            <w:szCs w:val="24"/>
          </w:rPr>
          <w:t xml:space="preserve">lants </w:t>
        </w:r>
      </w:ins>
      <w:del w:id="279" w:author="Nicole Soltis" w:date="2017-05-16T17:35:00Z">
        <w:r w:rsidRPr="000D6362" w:rsidDel="003B7D87">
          <w:rPr>
            <w:sz w:val="24"/>
            <w:szCs w:val="24"/>
          </w:rPr>
          <w:delText xml:space="preserve">were watered </w:delText>
        </w:r>
      </w:del>
      <w:r w:rsidRPr="000D6362">
        <w:rPr>
          <w:sz w:val="24"/>
          <w:szCs w:val="24"/>
        </w:rPr>
        <w:t xml:space="preserve">once daily. </w:t>
      </w:r>
      <w:del w:id="280" w:author="Nicole Soltis" w:date="2017-05-16T17:35:00Z">
        <w:r w:rsidRPr="000D6362" w:rsidDel="003B7D87">
          <w:rPr>
            <w:sz w:val="24"/>
            <w:szCs w:val="24"/>
          </w:rPr>
          <w:delText xml:space="preserve">Plants </w:delText>
        </w:r>
      </w:del>
      <w:ins w:id="281" w:author="Nicole Soltis" w:date="2017-05-16T17:35:00Z">
        <w:r w:rsidR="003B7D87">
          <w:rPr>
            <w:sz w:val="24"/>
            <w:szCs w:val="24"/>
          </w:rPr>
          <w:t>We pruned p</w:t>
        </w:r>
        <w:r w:rsidR="003B7D87" w:rsidRPr="000D6362">
          <w:rPr>
            <w:sz w:val="24"/>
            <w:szCs w:val="24"/>
          </w:rPr>
          <w:t xml:space="preserve">lants </w:t>
        </w:r>
      </w:ins>
      <w:del w:id="282" w:author="Nicole Soltis" w:date="2017-05-16T17:35:00Z">
        <w:r w:rsidRPr="000D6362" w:rsidDel="003B7D87">
          <w:rPr>
            <w:sz w:val="24"/>
            <w:szCs w:val="24"/>
          </w:rPr>
          <w:delText>were pruned and</w:delText>
        </w:r>
      </w:del>
      <w:ins w:id="283" w:author="Nicole Soltis" w:date="2017-05-16T17:35:00Z">
        <w:r w:rsidR="003B7D87">
          <w:rPr>
            <w:sz w:val="24"/>
            <w:szCs w:val="24"/>
          </w:rPr>
          <w:t>and</w:t>
        </w:r>
      </w:ins>
      <w:r w:rsidRPr="000D6362">
        <w:rPr>
          <w:sz w:val="24"/>
          <w:szCs w:val="24"/>
        </w:rPr>
        <w:t xml:space="preserve"> staked </w:t>
      </w:r>
      <w:ins w:id="284" w:author="Nicole Soltis" w:date="2017-05-16T17:35:00Z">
        <w:r w:rsidR="003B7D87">
          <w:rPr>
            <w:sz w:val="24"/>
            <w:szCs w:val="24"/>
          </w:rPr>
          <w:t xml:space="preserve">them </w:t>
        </w:r>
      </w:ins>
      <w:r w:rsidRPr="000D6362">
        <w:rPr>
          <w:sz w:val="24"/>
          <w:szCs w:val="24"/>
        </w:rPr>
        <w:t xml:space="preserve">upright, and </w:t>
      </w:r>
      <w:ins w:id="285" w:author="Nicole Soltis" w:date="2017-05-16T17:35:00Z">
        <w:r w:rsidR="003B7D87">
          <w:rPr>
            <w:sz w:val="24"/>
            <w:szCs w:val="24"/>
          </w:rPr>
          <w:t xml:space="preserve">collected </w:t>
        </w:r>
      </w:ins>
      <w:r w:rsidRPr="000D6362">
        <w:rPr>
          <w:sz w:val="24"/>
          <w:szCs w:val="24"/>
        </w:rPr>
        <w:t xml:space="preserve">fruits </w:t>
      </w:r>
      <w:del w:id="286" w:author="Nicole Soltis" w:date="2017-05-16T17:35:00Z">
        <w:r w:rsidRPr="000D6362" w:rsidDel="003B7D87">
          <w:rPr>
            <w:sz w:val="24"/>
            <w:szCs w:val="24"/>
          </w:rPr>
          <w:delText xml:space="preserve">were collected </w:delText>
        </w:r>
      </w:del>
      <w:r w:rsidRPr="000D6362">
        <w:rPr>
          <w:sz w:val="24"/>
          <w:szCs w:val="24"/>
        </w:rPr>
        <w:t>as they matured.</w:t>
      </w:r>
      <w:ins w:id="287" w:author="Nicole Soltis" w:date="2017-05-16T17:35:00Z">
        <w:r w:rsidR="003B7D87">
          <w:rPr>
            <w:sz w:val="24"/>
            <w:szCs w:val="24"/>
          </w:rPr>
          <w:t xml:space="preserve"> </w:t>
        </w:r>
      </w:ins>
    </w:p>
    <w:p w14:paraId="65CCAD28" w14:textId="053FC8A2" w:rsidR="000D6362" w:rsidRPr="000D6362" w:rsidRDefault="000D6362">
      <w:pPr>
        <w:spacing w:line="480" w:lineRule="auto"/>
        <w:ind w:firstLine="720"/>
        <w:rPr>
          <w:sz w:val="24"/>
          <w:szCs w:val="24"/>
        </w:rPr>
        <w:pPrChange w:id="288" w:author="Nicole Soltis" w:date="2017-05-16T17:35:00Z">
          <w:pPr>
            <w:spacing w:line="480" w:lineRule="auto"/>
          </w:pPr>
        </w:pPrChange>
      </w:pPr>
      <w:del w:id="289" w:author="Nicole Soltis" w:date="2017-05-16T17:35:00Z">
        <w:r w:rsidRPr="000D6362" w:rsidDel="003B7D87">
          <w:rPr>
            <w:sz w:val="24"/>
            <w:szCs w:val="24"/>
          </w:rPr>
          <w:delText>Fruits were</w:delText>
        </w:r>
      </w:del>
      <w:ins w:id="290" w:author="Nicole Soltis" w:date="2017-05-16T17:35:00Z">
        <w:r w:rsidR="003B7D87">
          <w:rPr>
            <w:sz w:val="24"/>
            <w:szCs w:val="24"/>
          </w:rPr>
          <w:t>We</w:t>
        </w:r>
      </w:ins>
      <w:r w:rsidRPr="000D6362">
        <w:rPr>
          <w:sz w:val="24"/>
          <w:szCs w:val="24"/>
        </w:rPr>
        <w:t xml:space="preserve"> stored </w:t>
      </w:r>
      <w:ins w:id="291" w:author="Nicole Soltis" w:date="2017-05-16T17:35:00Z">
        <w:r w:rsidR="003B7D87">
          <w:rPr>
            <w:sz w:val="24"/>
            <w:szCs w:val="24"/>
          </w:rPr>
          <w:t xml:space="preserve">fruits </w:t>
        </w:r>
      </w:ins>
      <w:r w:rsidRPr="000D6362">
        <w:rPr>
          <w:sz w:val="24"/>
          <w:szCs w:val="24"/>
        </w:rPr>
        <w:t xml:space="preserve">at 4°C in dry paper bags until seed cleaning. </w:t>
      </w:r>
      <w:del w:id="292" w:author="Nicole Soltis" w:date="2017-05-16T17:35:00Z">
        <w:r w:rsidRPr="000D6362" w:rsidDel="003B7D87">
          <w:rPr>
            <w:sz w:val="24"/>
            <w:szCs w:val="24"/>
          </w:rPr>
          <w:delText xml:space="preserve">Seeds </w:delText>
        </w:r>
      </w:del>
      <w:ins w:id="293" w:author="Nicole Soltis" w:date="2017-05-16T17:35:00Z">
        <w:r w:rsidR="003B7D87">
          <w:rPr>
            <w:sz w:val="24"/>
            <w:szCs w:val="24"/>
          </w:rPr>
          <w:t>We incubated s</w:t>
        </w:r>
        <w:r w:rsidR="003B7D87" w:rsidRPr="000D6362">
          <w:rPr>
            <w:sz w:val="24"/>
            <w:szCs w:val="24"/>
          </w:rPr>
          <w:t xml:space="preserve">eeds </w:t>
        </w:r>
      </w:ins>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w:t>
      </w:r>
      <w:del w:id="294" w:author="Nicole Soltis" w:date="2017-05-16T17:36:00Z">
        <w:r w:rsidRPr="000D6362" w:rsidDel="003B7D87">
          <w:rPr>
            <w:sz w:val="24"/>
            <w:szCs w:val="24"/>
          </w:rPr>
          <w:delText xml:space="preserve">were incubated </w:delText>
        </w:r>
      </w:del>
      <w:r w:rsidRPr="000D6362">
        <w:rPr>
          <w:sz w:val="24"/>
          <w:szCs w:val="24"/>
        </w:rPr>
        <w:t>at 24°C in 1% protease solution (</w:t>
      </w:r>
      <w:proofErr w:type="spellStart"/>
      <w:r w:rsidRPr="000D6362">
        <w:rPr>
          <w:sz w:val="24"/>
          <w:szCs w:val="24"/>
        </w:rPr>
        <w:t>Rapidase</w:t>
      </w:r>
      <w:proofErr w:type="spellEnd"/>
      <w:r w:rsidRPr="000D6362">
        <w:rPr>
          <w:sz w:val="24"/>
          <w:szCs w:val="24"/>
        </w:rPr>
        <w:t xml:space="preserve"> C80 Max) for 2h, then rinsed </w:t>
      </w:r>
      <w:ins w:id="295" w:author="Nicole Soltis" w:date="2017-05-16T17:36:00Z">
        <w:r w:rsidR="003B7D87">
          <w:rPr>
            <w:sz w:val="24"/>
            <w:szCs w:val="24"/>
          </w:rPr>
          <w:t xml:space="preserve">them </w:t>
        </w:r>
      </w:ins>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del w:id="296" w:author="Nicole Soltis" w:date="2017-05-16T17:36:00Z">
        <w:r w:rsidRPr="000D6362" w:rsidDel="003B7D87">
          <w:rPr>
            <w:sz w:val="24"/>
            <w:szCs w:val="24"/>
          </w:rPr>
          <w:delText xml:space="preserve">Seeds </w:delText>
        </w:r>
      </w:del>
      <w:ins w:id="297" w:author="Nicole Soltis" w:date="2017-05-16T17:36:00Z">
        <w:r w:rsidR="003B7D87">
          <w:rPr>
            <w:sz w:val="24"/>
            <w:szCs w:val="24"/>
          </w:rPr>
          <w:t>We then stored s</w:t>
        </w:r>
        <w:r w:rsidR="003B7D87" w:rsidRPr="000D6362">
          <w:rPr>
            <w:sz w:val="24"/>
            <w:szCs w:val="24"/>
          </w:rPr>
          <w:t xml:space="preserve">eeds </w:t>
        </w:r>
      </w:ins>
      <w:del w:id="298" w:author="Nicole Soltis" w:date="2017-05-16T17:36:00Z">
        <w:r w:rsidRPr="000D6362" w:rsidDel="003B7D87">
          <w:rPr>
            <w:sz w:val="24"/>
            <w:szCs w:val="24"/>
          </w:rPr>
          <w:delText xml:space="preserve">were then stored </w:delText>
        </w:r>
      </w:del>
      <w:r w:rsidRPr="000D6362">
        <w:rPr>
          <w:sz w:val="24"/>
          <w:szCs w:val="24"/>
        </w:rPr>
        <w:t>in a cool, dry, dark location until further plantings.</w:t>
      </w:r>
    </w:p>
    <w:p w14:paraId="781BB9D6" w14:textId="121A091B" w:rsidR="000D6362" w:rsidRDefault="000D6362" w:rsidP="000D6362">
      <w:pPr>
        <w:spacing w:line="480" w:lineRule="auto"/>
        <w:ind w:firstLine="720"/>
        <w:rPr>
          <w:sz w:val="24"/>
          <w:szCs w:val="24"/>
        </w:rPr>
      </w:pPr>
      <w:del w:id="299" w:author="Nicole Soltis" w:date="2017-05-16T17:28:00Z">
        <w:r w:rsidRPr="000D6362" w:rsidDel="00294C92">
          <w:rPr>
            <w:sz w:val="24"/>
            <w:szCs w:val="24"/>
          </w:rPr>
          <w:delText xml:space="preserve">We </w:delText>
        </w:r>
      </w:del>
      <w:ins w:id="300" w:author="Nicole Soltis" w:date="2017-05-16T17:28:00Z">
        <w:r w:rsidR="00294C92">
          <w:rPr>
            <w:sz w:val="24"/>
            <w:szCs w:val="24"/>
          </w:rPr>
          <w:t>To grow plants for detached leaf assays, w</w:t>
        </w:r>
        <w:r w:rsidR="00294C92" w:rsidRPr="000D6362">
          <w:rPr>
            <w:sz w:val="24"/>
            <w:szCs w:val="24"/>
          </w:rPr>
          <w:t xml:space="preserve">e </w:t>
        </w:r>
      </w:ins>
      <w:r w:rsidRPr="000D6362">
        <w:rPr>
          <w:sz w:val="24"/>
          <w:szCs w:val="24"/>
        </w:rPr>
        <w:t xml:space="preserve">bleach-sterilized all seeds prior to </w:t>
      </w:r>
      <w:del w:id="301" w:author="Nicole Soltis" w:date="2017-05-16T17:28:00Z">
        <w:r w:rsidRPr="000D6362" w:rsidDel="00294C92">
          <w:rPr>
            <w:sz w:val="24"/>
            <w:szCs w:val="24"/>
          </w:rPr>
          <w:delText xml:space="preserve">germinating on </w:delText>
        </w:r>
      </w:del>
      <w:r w:rsidRPr="000D6362">
        <w:rPr>
          <w:sz w:val="24"/>
          <w:szCs w:val="24"/>
        </w:rPr>
        <w:t>germination</w:t>
      </w:r>
      <w:ins w:id="302" w:author="Nicole Soltis" w:date="2017-05-16T17:28:00Z">
        <w:r w:rsidR="00294C92">
          <w:rPr>
            <w:sz w:val="24"/>
            <w:szCs w:val="24"/>
          </w:rPr>
          <w:t xml:space="preserve"> on</w:t>
        </w:r>
      </w:ins>
      <w:r w:rsidRPr="000D6362">
        <w:rPr>
          <w:sz w:val="24"/>
          <w:szCs w:val="24"/>
        </w:rPr>
        <w:t xml:space="preserve"> paper in growth chambers</w:t>
      </w:r>
      <w:ins w:id="303" w:author="Nicole Soltis" w:date="2017-05-16T17:29:00Z">
        <w:r w:rsidR="00294C92">
          <w:rPr>
            <w:sz w:val="24"/>
            <w:szCs w:val="24"/>
          </w:rPr>
          <w:t>, in flats covered with humidity domes</w:t>
        </w:r>
      </w:ins>
      <w:r w:rsidRPr="000D6362">
        <w:rPr>
          <w:sz w:val="24"/>
          <w:szCs w:val="24"/>
        </w:rPr>
        <w:t>.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w:t>
      </w:r>
      <w:del w:id="304" w:author="Nicole Soltis" w:date="2017-05-16T17:29:00Z">
        <w:r w:rsidRPr="000D6362" w:rsidDel="00294C92">
          <w:rPr>
            <w:sz w:val="24"/>
            <w:szCs w:val="24"/>
          </w:rPr>
          <w:delText xml:space="preserve">The flat was covered with a humidity dome during germination. </w:delText>
        </w:r>
      </w:del>
      <w:r w:rsidRPr="000D6362">
        <w:rPr>
          <w:sz w:val="24"/>
          <w:szCs w:val="24"/>
        </w:rPr>
        <w:t xml:space="preserve">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w:t>
      </w:r>
      <w:del w:id="305" w:author="Nicole Soltis" w:date="2017-05-16T17:36:00Z">
        <w:r w:rsidRPr="000D6362" w:rsidDel="003B7D87">
          <w:rPr>
            <w:sz w:val="24"/>
            <w:szCs w:val="24"/>
          </w:rPr>
          <w:delText xml:space="preserve">Plants </w:delText>
        </w:r>
      </w:del>
      <w:ins w:id="306" w:author="Nicole Soltis" w:date="2017-05-16T17:36:00Z">
        <w:r w:rsidR="003B7D87">
          <w:rPr>
            <w:sz w:val="24"/>
            <w:szCs w:val="24"/>
          </w:rPr>
          <w:t>We used the p</w:t>
        </w:r>
        <w:r w:rsidR="003B7D87" w:rsidRPr="000D6362">
          <w:rPr>
            <w:sz w:val="24"/>
            <w:szCs w:val="24"/>
          </w:rPr>
          <w:t xml:space="preserve">lants </w:t>
        </w:r>
      </w:ins>
      <w:del w:id="307" w:author="Nicole Soltis" w:date="2017-05-16T17:37:00Z">
        <w:r w:rsidRPr="000D6362" w:rsidDel="003B7D87">
          <w:rPr>
            <w:sz w:val="24"/>
            <w:szCs w:val="24"/>
          </w:rPr>
          <w:delText xml:space="preserve">were used </w:delText>
        </w:r>
      </w:del>
      <w:r w:rsidRPr="000D6362">
        <w:rPr>
          <w:sz w:val="24"/>
          <w:szCs w:val="24"/>
        </w:rPr>
        <w:t xml:space="preserve">for detached leaf assays 6 weeks after </w:t>
      </w:r>
      <w:ins w:id="308" w:author="Nicole Soltis" w:date="2017-05-16T17:37:00Z">
        <w:r w:rsidR="008C506F">
          <w:rPr>
            <w:sz w:val="24"/>
            <w:szCs w:val="24"/>
          </w:rPr>
          <w:t xml:space="preserve">transferring </w:t>
        </w:r>
      </w:ins>
      <w:r w:rsidRPr="000D6362">
        <w:rPr>
          <w:sz w:val="24"/>
          <w:szCs w:val="24"/>
        </w:rPr>
        <w:t xml:space="preserve">seedlings </w:t>
      </w:r>
      <w:del w:id="309" w:author="Nicole Soltis" w:date="2017-05-16T17:37:00Z">
        <w:r w:rsidRPr="000D6362" w:rsidDel="008C506F">
          <w:rPr>
            <w:sz w:val="24"/>
            <w:szCs w:val="24"/>
          </w:rPr>
          <w:delText xml:space="preserve">were transferred </w:delText>
        </w:r>
      </w:del>
      <w:r w:rsidRPr="000D6362">
        <w:rPr>
          <w:sz w:val="24"/>
          <w:szCs w:val="24"/>
        </w:rPr>
        <w:t>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028CF01" w:rsidR="005339D5" w:rsidRPr="00BF6B48" w:rsidRDefault="00BF6B48" w:rsidP="000D6362">
      <w:pPr>
        <w:spacing w:line="480" w:lineRule="auto"/>
      </w:pPr>
      <w:r>
        <w:rPr>
          <w:sz w:val="24"/>
          <w:szCs w:val="24"/>
        </w:rPr>
        <w:lastRenderedPageBreak/>
        <w:t xml:space="preserve">We sourced the </w:t>
      </w:r>
      <w:del w:id="310" w:author="Nicole Soltis" w:date="2017-05-16T17:43:00Z">
        <w:r w:rsidDel="00D702E6">
          <w:rPr>
            <w:i/>
            <w:sz w:val="24"/>
            <w:szCs w:val="24"/>
          </w:rPr>
          <w:delText xml:space="preserve">Botrytis </w:delText>
        </w:r>
      </w:del>
      <w:ins w:id="311" w:author="Nicole Soltis" w:date="2017-05-16T17:43:00Z">
        <w:r w:rsidR="00D702E6">
          <w:rPr>
            <w:i/>
            <w:sz w:val="24"/>
            <w:szCs w:val="24"/>
          </w:rPr>
          <w:t xml:space="preserve">B. </w:t>
        </w:r>
      </w:ins>
      <w:r>
        <w:rPr>
          <w:i/>
          <w:sz w:val="24"/>
          <w:szCs w:val="24"/>
        </w:rPr>
        <w:t xml:space="preserve">cinerea </w:t>
      </w:r>
      <w:r>
        <w:rPr>
          <w:sz w:val="24"/>
          <w:szCs w:val="24"/>
        </w:rPr>
        <w:t xml:space="preserve">collection from single-spore isolates from fruit and vegetable tissues as described by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Pr>
          <w:sz w:val="24"/>
          <w:szCs w:val="24"/>
        </w:rPr>
        <w:t>.</w:t>
      </w:r>
      <w:r>
        <w:t xml:space="preserve"> </w:t>
      </w:r>
      <w:ins w:id="312" w:author="Nicole Soltis" w:date="2017-05-16T17:37:00Z">
        <w:r w:rsidR="008C506F">
          <w:t xml:space="preserve">We extracted </w:t>
        </w:r>
      </w:ins>
      <w:r w:rsidR="005339D5">
        <w:rPr>
          <w:sz w:val="24"/>
          <w:szCs w:val="24"/>
        </w:rPr>
        <w:t xml:space="preserve">DNA </w:t>
      </w:r>
      <w:del w:id="313" w:author="Nicole Soltis" w:date="2017-05-16T17:37:00Z">
        <w:r w:rsidR="005339D5" w:rsidDel="008C506F">
          <w:rPr>
            <w:sz w:val="24"/>
            <w:szCs w:val="24"/>
          </w:rPr>
          <w:delText xml:space="preserve">was extracted </w:delText>
        </w:r>
      </w:del>
      <w:r w:rsidR="005339D5">
        <w:rPr>
          <w:sz w:val="24"/>
          <w:szCs w:val="24"/>
        </w:rPr>
        <w:t xml:space="preserve">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w:t>
      </w:r>
      <w:r w:rsidR="00286965">
        <w:rPr>
          <w:sz w:val="24"/>
          <w:szCs w:val="24"/>
        </w:rPr>
        <w:fldChar w:fldCharType="begin"/>
      </w:r>
      <w:r w:rsidR="0037407F">
        <w:rPr>
          <w:sz w:val="24"/>
          <w:szCs w:val="24"/>
        </w:rPr>
        <w:instrText xml:space="preserve"> ADDIN EN.CITE &lt;EndNote&gt;&lt;Cite&gt;&lt;Author&gt;Atwell&lt;/Author&gt;&lt;Year&gt;2015&lt;/Year&gt;&lt;RecNum&gt;478&lt;/RecNum&gt;&lt;DisplayText&gt;(Atwell, Corwin et al. 2015)&lt;/DisplayText&gt;&lt;record&gt;&lt;rec-number&gt;478&lt;/rec-number&gt;&lt;foreign-keys&gt;&lt;key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37407F">
        <w:rPr>
          <w:noProof/>
          <w:sz w:val="24"/>
          <w:szCs w:val="24"/>
        </w:rPr>
        <w:t>(Atwell, Corwin et al. 2015)</w:t>
      </w:r>
      <w:r w:rsidR="00286965">
        <w:rPr>
          <w:sz w:val="24"/>
          <w:szCs w:val="24"/>
        </w:rPr>
        <w:fldChar w:fldCharType="end"/>
      </w:r>
      <w:r w:rsidR="005339D5">
        <w:rPr>
          <w:sz w:val="24"/>
          <w:szCs w:val="24"/>
        </w:rPr>
        <w:t xml:space="preserve">. </w:t>
      </w:r>
      <w:del w:id="314" w:author="Nicole Soltis" w:date="2017-05-16T17:37:00Z">
        <w:r w:rsidR="005339D5" w:rsidDel="008C506F">
          <w:rPr>
            <w:sz w:val="24"/>
            <w:szCs w:val="24"/>
          </w:rPr>
          <w:delText xml:space="preserve">Sequencing </w:delText>
        </w:r>
      </w:del>
      <w:ins w:id="315" w:author="Nicole Soltis" w:date="2017-05-16T17:37:00Z">
        <w:r w:rsidR="008C506F">
          <w:rPr>
            <w:sz w:val="24"/>
            <w:szCs w:val="24"/>
          </w:rPr>
          <w:t xml:space="preserve">We cleaned and </w:t>
        </w:r>
      </w:ins>
      <w:del w:id="316" w:author="Nicole Soltis" w:date="2017-05-16T17:37:00Z">
        <w:r w:rsidR="005339D5" w:rsidDel="008C506F">
          <w:rPr>
            <w:sz w:val="24"/>
            <w:szCs w:val="24"/>
          </w:rPr>
          <w:delText xml:space="preserve">data </w:delText>
        </w:r>
      </w:del>
      <w:del w:id="317" w:author="Nicole Soltis" w:date="2017-05-16T17:30:00Z">
        <w:r w:rsidR="005339D5" w:rsidDel="003B7D87">
          <w:rPr>
            <w:sz w:val="24"/>
            <w:szCs w:val="24"/>
          </w:rPr>
          <w:delText xml:space="preserve">was </w:delText>
        </w:r>
      </w:del>
      <w:del w:id="318" w:author="Nicole Soltis" w:date="2017-05-16T17:37:00Z">
        <w:r w:rsidR="005339D5" w:rsidDel="008C506F">
          <w:rPr>
            <w:sz w:val="24"/>
            <w:szCs w:val="24"/>
          </w:rPr>
          <w:delText xml:space="preserve">cleaned, </w:delText>
        </w:r>
      </w:del>
      <w:r w:rsidR="005339D5">
        <w:rPr>
          <w:sz w:val="24"/>
          <w:szCs w:val="24"/>
        </w:rPr>
        <w:t>aligned</w:t>
      </w:r>
      <w:del w:id="319" w:author="Nicole Soltis" w:date="2017-05-16T17:37:00Z">
        <w:r w:rsidR="005339D5" w:rsidDel="008C506F">
          <w:rPr>
            <w:sz w:val="24"/>
            <w:szCs w:val="24"/>
          </w:rPr>
          <w:delText xml:space="preserve">, </w:delText>
        </w:r>
      </w:del>
      <w:ins w:id="320" w:author="Nicole Soltis" w:date="2017-05-16T17:37:00Z">
        <w:r w:rsidR="008C506F">
          <w:rPr>
            <w:sz w:val="24"/>
            <w:szCs w:val="24"/>
          </w:rPr>
          <w:t xml:space="preserve"> the sequencing data </w:t>
        </w:r>
      </w:ins>
      <w:r w:rsidR="005339D5">
        <w:rPr>
          <w:sz w:val="24"/>
          <w:szCs w:val="24"/>
        </w:rPr>
        <w:t xml:space="preserve">and </w:t>
      </w:r>
      <w:ins w:id="321" w:author="Nicole Soltis" w:date="2017-05-16T17:37:00Z">
        <w:r w:rsidR="008C506F">
          <w:rPr>
            <w:sz w:val="24"/>
            <w:szCs w:val="24"/>
          </w:rPr>
          <w:t xml:space="preserve">made </w:t>
        </w:r>
      </w:ins>
      <w:r w:rsidR="005339D5">
        <w:rPr>
          <w:sz w:val="24"/>
          <w:szCs w:val="24"/>
        </w:rPr>
        <w:t xml:space="preserve">variant calls </w:t>
      </w:r>
      <w:del w:id="322" w:author="Nicole Soltis" w:date="2017-05-16T17:38:00Z">
        <w:r w:rsidR="005339D5" w:rsidDel="008C506F">
          <w:rPr>
            <w:sz w:val="24"/>
            <w:szCs w:val="24"/>
          </w:rPr>
          <w:delText xml:space="preserve">were made </w:delText>
        </w:r>
      </w:del>
      <w:r w:rsidR="005339D5">
        <w:rPr>
          <w:sz w:val="24"/>
          <w:szCs w:val="24"/>
        </w:rPr>
        <w:t xml:space="preserve">as previously described </w:t>
      </w:r>
      <w:r w:rsidR="00286965">
        <w:rPr>
          <w:sz w:val="24"/>
          <w:szCs w:val="24"/>
        </w:rPr>
        <w:fldChar w:fldCharType="begin"/>
      </w:r>
      <w:r w:rsidR="00286965">
        <w:rPr>
          <w:sz w:val="24"/>
          <w:szCs w:val="24"/>
        </w:rPr>
        <w:instrText xml:space="preserve"> ADDIN EN.CITE &lt;EndNote&gt;&lt;Cite ExcludeYear="1"&gt;&lt;Author&gt;Atwell&lt;/Author&gt;&lt;Year&gt;2015&lt;/Year&gt;&lt;RecNum&gt;478&lt;/RecNum&gt;&lt;DisplayText&gt;(Atwell, Corwin et al.)&lt;/DisplayText&gt;&lt;record&gt;&lt;rec-number&gt;478&lt;/rec-number&gt;&lt;foreign-keys&gt;&lt;key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microbiology&lt;/full-title&gt;&lt;/periodical&gt;&lt;pages&gt;996&lt;/pages&gt;&lt;volume&gt;6&lt;/volume&gt;&lt;dates&gt;&lt;year&gt;2015&lt;/year&gt;&lt;/dates&gt;&lt;isbn&gt;1664-302X&lt;/isbn&gt;&lt;urls&gt;&lt;/urls&gt;&lt;/record&gt;&lt;/Cite&gt;&lt;/EndNote&gt;</w:instrText>
      </w:r>
      <w:r w:rsidR="00286965">
        <w:rPr>
          <w:sz w:val="24"/>
          <w:szCs w:val="24"/>
        </w:rPr>
        <w:fldChar w:fldCharType="separate"/>
      </w:r>
      <w:r w:rsidR="00286965">
        <w:rPr>
          <w:noProof/>
          <w:sz w:val="24"/>
          <w:szCs w:val="24"/>
        </w:rPr>
        <w:t>(Atwell, Corwin et al.)</w:t>
      </w:r>
      <w:r w:rsidR="00286965">
        <w:rPr>
          <w:sz w:val="24"/>
          <w:szCs w:val="24"/>
        </w:rPr>
        <w:fldChar w:fldCharType="end"/>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del w:id="323" w:author="Nicole Soltis" w:date="2017-05-16T17:30:00Z">
        <w:r w:rsidR="003419B2" w:rsidDel="003B7D87">
          <w:rPr>
            <w:sz w:val="24"/>
            <w:szCs w:val="24"/>
          </w:rPr>
          <w:delText xml:space="preserve"> values</w:delText>
        </w:r>
      </w:del>
      <w:ins w:id="324" w:author="Nicole Soltis" w:date="2017-05-16T17:30:00Z">
        <w:r w:rsidR="003B7D87">
          <w:rPr>
            <w:sz w:val="24"/>
            <w:szCs w:val="24"/>
          </w:rPr>
          <w:t>ness</w:t>
        </w:r>
      </w:ins>
      <w:proofErr w:type="spellEnd"/>
      <w:r w:rsidR="003419B2">
        <w:rPr>
          <w:sz w:val="24"/>
          <w:szCs w:val="24"/>
        </w:rPr>
        <w:t xml:space="preserve"> (SNP calls in at least 82/ 91 isolates)</w:t>
      </w:r>
      <w:r w:rsidR="005339D5">
        <w:rPr>
          <w:sz w:val="24"/>
          <w:szCs w:val="24"/>
        </w:rPr>
        <w:t>.</w:t>
      </w:r>
      <w:ins w:id="325" w:author="Nicole Soltis" w:date="2017-05-12T13:32:00Z">
        <w:r w:rsidR="00EE40D8">
          <w:rPr>
            <w:sz w:val="24"/>
            <w:szCs w:val="24"/>
          </w:rPr>
          <w:t xml:space="preserve"> Successful GWA studies have been completed in other </w:t>
        </w:r>
      </w:ins>
      <w:ins w:id="326" w:author="Nicole Soltis" w:date="2017-05-12T13:33:00Z">
        <w:r w:rsidR="00EE40D8">
          <w:rPr>
            <w:sz w:val="24"/>
            <w:szCs w:val="24"/>
          </w:rPr>
          <w:t xml:space="preserve">pathogens with as few as 75 individuals, and as few as 3,000 SNPs </w:t>
        </w:r>
      </w:ins>
      <w:ins w:id="327" w:author="Nicole Soltis" w:date="2017-05-12T13:37:00Z">
        <w:r w:rsidR="00EE40D8">
          <w:rPr>
            <w:sz w:val="24"/>
            <w:szCs w:val="24"/>
          </w:rPr>
          <w:t xml:space="preserve">due to the small size of many microorganism genomes </w:t>
        </w:r>
      </w:ins>
      <w:r w:rsidR="00286965">
        <w:rPr>
          <w:sz w:val="24"/>
          <w:szCs w:val="24"/>
        </w:rPr>
        <w:fldChar w:fldCharType="begin"/>
      </w:r>
      <w:r w:rsidR="0037407F">
        <w:rPr>
          <w:sz w:val="24"/>
          <w:szCs w:val="24"/>
        </w:rPr>
        <w:instrText xml:space="preserve"> ADDIN EN.CITE &lt;EndNote&gt;&lt;Cite&gt;&lt;Author&gt;Power&lt;/Author&gt;&lt;Year&gt;2017&lt;/Year&gt;&lt;RecNum&gt;479&lt;/RecNum&gt;&lt;DisplayText&gt;(Power, Parkhill et al. 2017)&lt;/DisplayText&gt;&lt;record&gt;&lt;rec-number&gt;479&lt;/rec-number&gt;&lt;foreign-keys&gt;&lt;key app="EN" db-id="0pazvxt5kzzzd0er9pcprt0759frxeawtzpf" timestamp="1495060717"&gt;479&lt;/key&gt;&lt;/foreign-keys&gt;&lt;ref-type name="Journal Article"&gt;17&lt;/ref-type&gt;&lt;contributors&gt;&lt;authors&gt;&lt;author&gt;Power, Robert A&lt;/author&gt;&lt;author&gt;Parkhill, Julian&lt;/author&gt;&lt;author&gt;de Oliveira, Tulio&lt;/author&gt;&lt;/authors&gt;&lt;/contributors&gt;&lt;titles&gt;&lt;title&gt;Microbial genome-wide association studies: lessons from human GWAS&lt;/title&gt;&lt;secondary-title&gt;Nature Reviews Genetics&lt;/secondary-title&gt;&lt;/titles&gt;&lt;periodical&gt;&lt;full-title&gt;Nature Reviews Genetics&lt;/full-title&gt;&lt;/periodical&gt;&lt;pages&gt;41-50&lt;/pages&gt;&lt;volume&gt;18&lt;/volume&gt;&lt;number&gt;1&lt;/number&gt;&lt;dates&gt;&lt;year&gt;2017&lt;/year&gt;&lt;/dates&gt;&lt;isbn&gt;1471-0056&lt;/isbn&gt;&lt;urls&gt;&lt;/urls&gt;&lt;/record&gt;&lt;/Cite&gt;&lt;/EndNote&gt;</w:instrText>
      </w:r>
      <w:r w:rsidR="00286965">
        <w:rPr>
          <w:sz w:val="24"/>
          <w:szCs w:val="24"/>
        </w:rPr>
        <w:fldChar w:fldCharType="separate"/>
      </w:r>
      <w:r w:rsidR="0037407F">
        <w:rPr>
          <w:noProof/>
          <w:sz w:val="24"/>
          <w:szCs w:val="24"/>
        </w:rPr>
        <w:t>(Power, Parkhill et al. 2017)</w:t>
      </w:r>
      <w:r w:rsidR="00286965">
        <w:rPr>
          <w:sz w:val="24"/>
          <w:szCs w:val="24"/>
        </w:rPr>
        <w:fldChar w:fldCharType="end"/>
      </w:r>
      <w:ins w:id="328" w:author="Nicole Soltis" w:date="2017-05-12T13:33:00Z">
        <w:r w:rsidR="00EE40D8">
          <w:rPr>
            <w:sz w:val="24"/>
            <w:szCs w:val="24"/>
          </w:rPr>
          <w:t>.</w:t>
        </w:r>
      </w:ins>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6351D87C" w:rsidR="000D6362" w:rsidRDefault="000D6362" w:rsidP="000D6362">
      <w:pPr>
        <w:spacing w:line="480" w:lineRule="auto"/>
        <w:ind w:firstLine="720"/>
        <w:rPr>
          <w:sz w:val="24"/>
          <w:szCs w:val="24"/>
        </w:rPr>
      </w:pPr>
      <w:del w:id="329" w:author="Nicole Soltis" w:date="2017-05-16T17:38:00Z">
        <w:r w:rsidRPr="000D6362" w:rsidDel="008C506F">
          <w:rPr>
            <w:sz w:val="24"/>
            <w:szCs w:val="24"/>
          </w:rPr>
          <w:delText xml:space="preserve">Botrytis </w:delText>
        </w:r>
      </w:del>
      <w:ins w:id="330" w:author="Nicole Soltis" w:date="2017-05-16T17:38:00Z">
        <w:r w:rsidR="008C506F">
          <w:rPr>
            <w:sz w:val="24"/>
            <w:szCs w:val="24"/>
          </w:rPr>
          <w:t xml:space="preserve">We maintained </w:t>
        </w:r>
        <w:r w:rsidR="008C506F">
          <w:rPr>
            <w:i/>
            <w:sz w:val="24"/>
            <w:szCs w:val="24"/>
          </w:rPr>
          <w:t xml:space="preserve">B. </w:t>
        </w:r>
        <w:proofErr w:type="gramStart"/>
        <w:r w:rsidR="008C506F">
          <w:rPr>
            <w:i/>
            <w:sz w:val="24"/>
            <w:szCs w:val="24"/>
          </w:rPr>
          <w:t xml:space="preserve">cinerea </w:t>
        </w:r>
        <w:r w:rsidR="008C506F" w:rsidRPr="000D6362">
          <w:rPr>
            <w:sz w:val="24"/>
            <w:szCs w:val="24"/>
          </w:rPr>
          <w:t xml:space="preserve"> </w:t>
        </w:r>
      </w:ins>
      <w:r w:rsidRPr="000D6362">
        <w:rPr>
          <w:sz w:val="24"/>
          <w:szCs w:val="24"/>
        </w:rPr>
        <w:t>isolates</w:t>
      </w:r>
      <w:proofErr w:type="gramEnd"/>
      <w:r w:rsidRPr="000D6362">
        <w:rPr>
          <w:sz w:val="24"/>
          <w:szCs w:val="24"/>
        </w:rPr>
        <w:t xml:space="preserve"> </w:t>
      </w:r>
      <w:del w:id="331" w:author="Nicole Soltis" w:date="2017-05-16T17:38:00Z">
        <w:r w:rsidRPr="000D6362" w:rsidDel="008C506F">
          <w:rPr>
            <w:sz w:val="24"/>
            <w:szCs w:val="24"/>
          </w:rPr>
          <w:delText xml:space="preserve">were maintained </w:delText>
        </w:r>
      </w:del>
      <w:r w:rsidRPr="000D6362">
        <w:rPr>
          <w:sz w:val="24"/>
          <w:szCs w:val="24"/>
        </w:rPr>
        <w:t xml:space="preserve">as conidial suspensions in 30% glycerol for long term storage at -80°C. For regrowth, </w:t>
      </w:r>
      <w:ins w:id="332" w:author="Nicole Soltis" w:date="2017-05-16T17:38:00Z">
        <w:r w:rsidR="008C506F">
          <w:rPr>
            <w:sz w:val="24"/>
            <w:szCs w:val="24"/>
          </w:rPr>
          <w:t xml:space="preserve">we diluted </w:t>
        </w:r>
      </w:ins>
      <w:r w:rsidRPr="000D6362">
        <w:rPr>
          <w:sz w:val="24"/>
          <w:szCs w:val="24"/>
        </w:rPr>
        <w:t xml:space="preserve">spore solutions </w:t>
      </w:r>
      <w:del w:id="333" w:author="Nicole Soltis" w:date="2017-05-16T17:38:00Z">
        <w:r w:rsidRPr="000D6362" w:rsidDel="008C506F">
          <w:rPr>
            <w:sz w:val="24"/>
            <w:szCs w:val="24"/>
          </w:rPr>
          <w:delText xml:space="preserve">were diluted </w:delText>
        </w:r>
      </w:del>
      <w:r w:rsidRPr="000D6362">
        <w:rPr>
          <w:sz w:val="24"/>
          <w:szCs w:val="24"/>
        </w:rPr>
        <w:t xml:space="preserve">to 10% </w:t>
      </w:r>
      <w:ins w:id="334" w:author="Nicole Soltis" w:date="2017-05-16T17:31:00Z">
        <w:r w:rsidR="003B7D87">
          <w:rPr>
            <w:sz w:val="24"/>
            <w:szCs w:val="24"/>
          </w:rPr>
          <w:t xml:space="preserve">concentration </w:t>
        </w:r>
      </w:ins>
      <w:r w:rsidRPr="000D6362">
        <w:rPr>
          <w:sz w:val="24"/>
          <w:szCs w:val="24"/>
        </w:rPr>
        <w:t xml:space="preserve">in </w:t>
      </w:r>
      <w:ins w:id="335" w:author="Nicole Soltis" w:date="2017-05-16T17:31:00Z">
        <w:r w:rsidR="003B7D87" w:rsidRPr="000D6362">
          <w:rPr>
            <w:sz w:val="24"/>
            <w:szCs w:val="24"/>
          </w:rPr>
          <w:t xml:space="preserve">filter-sterilized </w:t>
        </w:r>
      </w:ins>
      <w:r w:rsidRPr="000D6362">
        <w:rPr>
          <w:sz w:val="24"/>
          <w:szCs w:val="24"/>
        </w:rPr>
        <w:t xml:space="preserve">50% </w:t>
      </w:r>
      <w:del w:id="336" w:author="Nicole Soltis" w:date="2017-05-16T17:31:00Z">
        <w:r w:rsidRPr="000D6362" w:rsidDel="003B7D87">
          <w:rPr>
            <w:sz w:val="24"/>
            <w:szCs w:val="24"/>
          </w:rPr>
          <w:delText xml:space="preserve">filter-sterilized </w:delText>
        </w:r>
      </w:del>
      <w:r w:rsidRPr="000D6362">
        <w:rPr>
          <w:sz w:val="24"/>
          <w:szCs w:val="24"/>
        </w:rPr>
        <w:t xml:space="preserve">grape juice, </w:t>
      </w:r>
      <w:del w:id="337" w:author="Daniel Kliebenstein" w:date="2017-05-02T16:45:00Z">
        <w:r w:rsidRPr="000D6362" w:rsidDel="009F5A9F">
          <w:rPr>
            <w:sz w:val="24"/>
            <w:szCs w:val="24"/>
          </w:rPr>
          <w:delText>then</w:delText>
        </w:r>
      </w:del>
      <w:ins w:id="338" w:author="Daniel Kliebenstein" w:date="2017-05-02T16:45:00Z">
        <w:r w:rsidR="009F5A9F" w:rsidRPr="000D6362">
          <w:rPr>
            <w:sz w:val="24"/>
            <w:szCs w:val="24"/>
          </w:rPr>
          <w:t>and then</w:t>
        </w:r>
      </w:ins>
      <w:r w:rsidRPr="000D6362">
        <w:rPr>
          <w:sz w:val="24"/>
          <w:szCs w:val="24"/>
        </w:rPr>
        <w:t xml:space="preserve"> inoculated onto 39g/L potato dextrose agar (PDA) media. </w:t>
      </w:r>
      <w:del w:id="339" w:author="Nicole Soltis" w:date="2017-05-16T17:38:00Z">
        <w:r w:rsidRPr="000D6362" w:rsidDel="008C506F">
          <w:rPr>
            <w:sz w:val="24"/>
            <w:szCs w:val="24"/>
          </w:rPr>
          <w:delText xml:space="preserve">Isolates </w:delText>
        </w:r>
      </w:del>
      <w:ins w:id="340" w:author="Nicole Soltis" w:date="2017-05-16T17:38:00Z">
        <w:r w:rsidR="008C506F">
          <w:rPr>
            <w:sz w:val="24"/>
            <w:szCs w:val="24"/>
          </w:rPr>
          <w:t>We grew i</w:t>
        </w:r>
        <w:r w:rsidR="008C506F" w:rsidRPr="000D6362">
          <w:rPr>
            <w:sz w:val="24"/>
            <w:szCs w:val="24"/>
          </w:rPr>
          <w:t xml:space="preserve">solates </w:t>
        </w:r>
      </w:ins>
      <w:del w:id="341" w:author="Nicole Soltis" w:date="2017-05-16T17:38:00Z">
        <w:r w:rsidRPr="000D6362" w:rsidDel="008C506F">
          <w:rPr>
            <w:sz w:val="24"/>
            <w:szCs w:val="24"/>
          </w:rPr>
          <w:delText xml:space="preserve">were grown </w:delText>
        </w:r>
      </w:del>
      <w:r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302E5FE"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del w:id="342" w:author="Nicole Soltis" w:date="2017-05-16T17:43:00Z">
        <w:r w:rsidRPr="00D702E6" w:rsidDel="00D702E6">
          <w:rPr>
            <w:i/>
            <w:sz w:val="24"/>
            <w:szCs w:val="24"/>
            <w:rPrChange w:id="343" w:author="Nicole Soltis" w:date="2017-05-16T17:43:00Z">
              <w:rPr>
                <w:sz w:val="24"/>
                <w:szCs w:val="24"/>
              </w:rPr>
            </w:rPrChange>
          </w:rPr>
          <w:delText xml:space="preserve">Botrytis </w:delText>
        </w:r>
      </w:del>
      <w:ins w:id="344" w:author="Nicole Soltis" w:date="2017-05-16T17:43:00Z">
        <w:r w:rsidR="00D702E6" w:rsidRPr="00D702E6">
          <w:rPr>
            <w:i/>
            <w:sz w:val="24"/>
            <w:szCs w:val="24"/>
            <w:rPrChange w:id="345" w:author="Nicole Soltis" w:date="2017-05-16T17:43:00Z">
              <w:rPr>
                <w:sz w:val="24"/>
                <w:szCs w:val="24"/>
              </w:rPr>
            </w:rPrChange>
          </w:rPr>
          <w:t>B. cinerea</w:t>
        </w:r>
        <w:r w:rsidR="00D702E6" w:rsidRPr="000D6362">
          <w:rPr>
            <w:sz w:val="24"/>
            <w:szCs w:val="24"/>
          </w:rPr>
          <w:t xml:space="preserve"> </w:t>
        </w:r>
      </w:ins>
      <w:r w:rsidRPr="000D6362">
        <w:rPr>
          <w:sz w:val="24"/>
          <w:szCs w:val="24"/>
        </w:rPr>
        <w:t xml:space="preserve">isolates. We used a randomized complete block design for a total of 6 replicates across 2 </w:t>
      </w:r>
      <w:r w:rsidRPr="000D6362">
        <w:rPr>
          <w:sz w:val="24"/>
          <w:szCs w:val="24"/>
        </w:rPr>
        <w:lastRenderedPageBreak/>
        <w:t xml:space="preserve">experiments. </w:t>
      </w:r>
      <w:ins w:id="346" w:author="Nicole Soltis" w:date="2017-05-16T17:34:00Z">
        <w:r w:rsidR="003B7D87">
          <w:rPr>
            <w:sz w:val="24"/>
            <w:szCs w:val="24"/>
          </w:rPr>
          <w:t>We placed l</w:t>
        </w:r>
      </w:ins>
      <w:del w:id="347" w:author="Nicole Soltis" w:date="2017-05-16T17:34:00Z">
        <w:r w:rsidRPr="000D6362" w:rsidDel="003B7D87">
          <w:rPr>
            <w:sz w:val="24"/>
            <w:szCs w:val="24"/>
          </w:rPr>
          <w:delText>L</w:delText>
        </w:r>
      </w:del>
      <w:r w:rsidRPr="000D6362">
        <w:rPr>
          <w:sz w:val="24"/>
          <w:szCs w:val="24"/>
        </w:rPr>
        <w:t xml:space="preserve">eaflets </w:t>
      </w:r>
      <w:del w:id="348" w:author="Nicole Soltis" w:date="2017-05-16T17:34:00Z">
        <w:r w:rsidRPr="000D6362" w:rsidDel="003B7D87">
          <w:rPr>
            <w:sz w:val="24"/>
            <w:szCs w:val="24"/>
          </w:rPr>
          <w:delText xml:space="preserve">were placed </w:delText>
        </w:r>
      </w:del>
      <w:r w:rsidRPr="000D6362">
        <w:rPr>
          <w:sz w:val="24"/>
          <w:szCs w:val="24"/>
        </w:rPr>
        <w:t xml:space="preserve">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ins w:id="349" w:author="Nicole Soltis" w:date="2017-05-16T17:32:00Z">
        <w:r w:rsidR="003B7D87">
          <w:rPr>
            <w:sz w:val="24"/>
            <w:szCs w:val="24"/>
          </w:rPr>
          <w:t xml:space="preserve">we placed </w:t>
        </w:r>
      </w:ins>
      <w:r w:rsidRPr="000D6362">
        <w:rPr>
          <w:sz w:val="24"/>
          <w:szCs w:val="24"/>
        </w:rPr>
        <w:t xml:space="preserve">leaflets from each of 10 </w:t>
      </w:r>
      <w:ins w:id="350" w:author="Nicole Soltis" w:date="2017-05-16T17:32:00Z">
        <w:r w:rsidR="003B7D87">
          <w:rPr>
            <w:sz w:val="24"/>
            <w:szCs w:val="24"/>
          </w:rPr>
          <w:t xml:space="preserve">individual </w:t>
        </w:r>
      </w:ins>
      <w:r w:rsidRPr="000D6362">
        <w:rPr>
          <w:sz w:val="24"/>
          <w:szCs w:val="24"/>
        </w:rPr>
        <w:t xml:space="preserve">plants </w:t>
      </w:r>
      <w:del w:id="351" w:author="Nicole Soltis" w:date="2017-05-16T17:32:00Z">
        <w:r w:rsidRPr="000D6362" w:rsidDel="003B7D87">
          <w:rPr>
            <w:sz w:val="24"/>
            <w:szCs w:val="24"/>
          </w:rPr>
          <w:delText xml:space="preserve">were placed </w:delText>
        </w:r>
      </w:del>
      <w:r w:rsidRPr="000D6362">
        <w:rPr>
          <w:sz w:val="24"/>
          <w:szCs w:val="24"/>
        </w:rPr>
        <w:t xml:space="preserve">onto agar in blocks. </w:t>
      </w:r>
      <w:del w:id="352" w:author="Nicole Soltis" w:date="2017-05-16T17:39:00Z">
        <w:r w:rsidRPr="000D6362" w:rsidDel="008C506F">
          <w:rPr>
            <w:sz w:val="24"/>
            <w:szCs w:val="24"/>
          </w:rPr>
          <w:delText xml:space="preserve">Leaves </w:delText>
        </w:r>
      </w:del>
      <w:ins w:id="353" w:author="Nicole Soltis" w:date="2017-05-16T17:39:00Z">
        <w:r w:rsidR="008C506F">
          <w:rPr>
            <w:sz w:val="24"/>
            <w:szCs w:val="24"/>
          </w:rPr>
          <w:t xml:space="preserve">We selected </w:t>
        </w:r>
        <w:r w:rsidR="008C506F" w:rsidRPr="000D6362">
          <w:rPr>
            <w:sz w:val="24"/>
            <w:szCs w:val="24"/>
          </w:rPr>
          <w:t xml:space="preserve">eaves </w:t>
        </w:r>
      </w:ins>
      <w:del w:id="354" w:author="Nicole Soltis" w:date="2017-05-16T17:39:00Z">
        <w:r w:rsidRPr="000D6362" w:rsidDel="008C506F">
          <w:rPr>
            <w:sz w:val="24"/>
            <w:szCs w:val="24"/>
          </w:rPr>
          <w:delText xml:space="preserve">were selected </w:delText>
        </w:r>
      </w:del>
      <w:r w:rsidRPr="000D6362">
        <w:rPr>
          <w:sz w:val="24"/>
          <w:szCs w:val="24"/>
        </w:rPr>
        <w:t xml:space="preserve">by a random sample of 5 leaves per plant, and 2 leaflet pairs per leaf. </w:t>
      </w:r>
    </w:p>
    <w:p w14:paraId="3B0F1176" w14:textId="5F7B0A82" w:rsidR="000D6362" w:rsidRDefault="000D6362" w:rsidP="00CF034A">
      <w:pPr>
        <w:spacing w:line="480" w:lineRule="auto"/>
        <w:rPr>
          <w:sz w:val="24"/>
          <w:szCs w:val="24"/>
        </w:rPr>
      </w:pPr>
      <w:r w:rsidRPr="000D6362">
        <w:rPr>
          <w:sz w:val="24"/>
          <w:szCs w:val="24"/>
        </w:rPr>
        <w:tab/>
      </w:r>
      <w:del w:id="355" w:author="Nicole Soltis" w:date="2017-05-16T17:39:00Z">
        <w:r w:rsidRPr="000D6362" w:rsidDel="008C506F">
          <w:rPr>
            <w:sz w:val="24"/>
            <w:szCs w:val="24"/>
          </w:rPr>
          <w:delText>Spores were</w:delText>
        </w:r>
      </w:del>
      <w:ins w:id="356" w:author="Nicole Soltis" w:date="2017-05-16T17:39:00Z">
        <w:r w:rsidR="008C506F">
          <w:rPr>
            <w:sz w:val="24"/>
            <w:szCs w:val="24"/>
          </w:rPr>
          <w:t>We</w:t>
        </w:r>
      </w:ins>
      <w:r w:rsidRPr="000D6362">
        <w:rPr>
          <w:sz w:val="24"/>
          <w:szCs w:val="24"/>
        </w:rPr>
        <w:t xml:space="preserve"> collected</w:t>
      </w:r>
      <w:ins w:id="357" w:author="Nicole Soltis" w:date="2017-05-16T17:39:00Z">
        <w:r w:rsidR="008C506F">
          <w:rPr>
            <w:sz w:val="24"/>
            <w:szCs w:val="24"/>
          </w:rPr>
          <w:t xml:space="preserve"> spores</w:t>
        </w:r>
      </w:ins>
      <w:r w:rsidRPr="000D6362">
        <w:rPr>
          <w:sz w:val="24"/>
          <w:szCs w:val="24"/>
        </w:rPr>
        <w:t xml:space="preserve"> from mature (1-2 week old) </w:t>
      </w:r>
      <w:del w:id="358" w:author="Nicole Soltis" w:date="2017-05-16T17:39:00Z">
        <w:r w:rsidRPr="008C506F" w:rsidDel="008C506F">
          <w:rPr>
            <w:i/>
            <w:sz w:val="24"/>
            <w:szCs w:val="24"/>
            <w:rPrChange w:id="359" w:author="Nicole Soltis" w:date="2017-05-16T17:39:00Z">
              <w:rPr>
                <w:sz w:val="24"/>
                <w:szCs w:val="24"/>
              </w:rPr>
            </w:rPrChange>
          </w:rPr>
          <w:delText xml:space="preserve">Botrytis </w:delText>
        </w:r>
      </w:del>
      <w:ins w:id="360" w:author="Nicole Soltis" w:date="2017-05-16T17:39:00Z">
        <w:r w:rsidR="008C506F" w:rsidRPr="008C506F">
          <w:rPr>
            <w:i/>
            <w:sz w:val="24"/>
            <w:szCs w:val="24"/>
            <w:rPrChange w:id="361" w:author="Nicole Soltis" w:date="2017-05-16T17:39:00Z">
              <w:rPr>
                <w:sz w:val="24"/>
                <w:szCs w:val="24"/>
              </w:rPr>
            </w:rPrChange>
          </w:rPr>
          <w:t>B. cinerea</w:t>
        </w:r>
        <w:r w:rsidR="008C506F" w:rsidRPr="000D6362">
          <w:rPr>
            <w:sz w:val="24"/>
            <w:szCs w:val="24"/>
          </w:rPr>
          <w:t xml:space="preserve"> </w:t>
        </w:r>
      </w:ins>
      <w:r w:rsidRPr="000D6362">
        <w:rPr>
          <w:sz w:val="24"/>
          <w:szCs w:val="24"/>
        </w:rPr>
        <w:t xml:space="preserve">cultures, and diluted to 10 spores/ </w:t>
      </w:r>
      <w:ins w:id="362" w:author="Nicole Soltis" w:date="2017-05-16T17:33:00Z">
        <w:r w:rsidR="003B7D87">
          <w:rPr>
            <w:sz w:val="24"/>
            <w:szCs w:val="24"/>
          </w:rPr>
          <w:t>µ</w:t>
        </w:r>
      </w:ins>
      <w:del w:id="363" w:author="Nicole Soltis" w:date="2017-05-16T17:33:00Z">
        <w:r w:rsidRPr="000D6362" w:rsidDel="003B7D87">
          <w:rPr>
            <w:sz w:val="24"/>
            <w:szCs w:val="24"/>
          </w:rPr>
          <w:delText>u</w:delText>
        </w:r>
      </w:del>
      <w:r w:rsidRPr="000D6362">
        <w:rPr>
          <w:sz w:val="24"/>
          <w:szCs w:val="24"/>
        </w:rPr>
        <w:t xml:space="preserve">L in </w:t>
      </w:r>
      <w:ins w:id="364" w:author="Nicole Soltis" w:date="2017-05-16T17:33:00Z">
        <w:r w:rsidR="003B7D87" w:rsidRPr="000D6362">
          <w:rPr>
            <w:sz w:val="24"/>
            <w:szCs w:val="24"/>
          </w:rPr>
          <w:t xml:space="preserve">filter-sterilized </w:t>
        </w:r>
      </w:ins>
      <w:r w:rsidRPr="000D6362">
        <w:rPr>
          <w:sz w:val="24"/>
          <w:szCs w:val="24"/>
        </w:rPr>
        <w:t xml:space="preserve">50% </w:t>
      </w:r>
      <w:del w:id="365" w:author="Nicole Soltis" w:date="2017-05-16T17:33:00Z">
        <w:r w:rsidRPr="000D6362" w:rsidDel="003B7D87">
          <w:rPr>
            <w:sz w:val="24"/>
            <w:szCs w:val="24"/>
          </w:rPr>
          <w:delText xml:space="preserve">filter-sterilized </w:delText>
        </w:r>
      </w:del>
      <w:r w:rsidRPr="000D6362">
        <w:rPr>
          <w:sz w:val="24"/>
          <w:szCs w:val="24"/>
        </w:rPr>
        <w:t xml:space="preserve">grape juice. </w:t>
      </w:r>
      <w:ins w:id="366" w:author="Nicole Soltis" w:date="2017-05-16T17:39:00Z">
        <w:r w:rsidR="008C506F">
          <w:rPr>
            <w:sz w:val="24"/>
            <w:szCs w:val="24"/>
          </w:rPr>
          <w:t xml:space="preserve">We inoculated </w:t>
        </w:r>
      </w:ins>
      <w:r w:rsidRPr="000D6362">
        <w:rPr>
          <w:sz w:val="24"/>
          <w:szCs w:val="24"/>
        </w:rPr>
        <w:t>4</w:t>
      </w:r>
      <w:ins w:id="367" w:author="Nicole Soltis" w:date="2017-05-16T17:33:00Z">
        <w:r w:rsidR="003B7D87">
          <w:rPr>
            <w:sz w:val="24"/>
            <w:szCs w:val="24"/>
          </w:rPr>
          <w:t>µ</w:t>
        </w:r>
      </w:ins>
      <w:del w:id="368" w:author="Nicole Soltis" w:date="2017-05-16T17:33:00Z">
        <w:r w:rsidRPr="000D6362" w:rsidDel="003B7D87">
          <w:rPr>
            <w:sz w:val="24"/>
            <w:szCs w:val="24"/>
          </w:rPr>
          <w:delText>u</w:delText>
        </w:r>
      </w:del>
      <w:r w:rsidRPr="000D6362">
        <w:rPr>
          <w:sz w:val="24"/>
          <w:szCs w:val="24"/>
        </w:rPr>
        <w:t xml:space="preserve">l droplets of spore suspensions </w:t>
      </w:r>
      <w:del w:id="369" w:author="Nicole Soltis" w:date="2017-05-16T17:40:00Z">
        <w:r w:rsidRPr="000D6362" w:rsidDel="008C506F">
          <w:rPr>
            <w:sz w:val="24"/>
            <w:szCs w:val="24"/>
          </w:rPr>
          <w:delText xml:space="preserve">were inoculated </w:delText>
        </w:r>
      </w:del>
      <w:r w:rsidRPr="000D6362">
        <w:rPr>
          <w:sz w:val="24"/>
          <w:szCs w:val="24"/>
        </w:rPr>
        <w:t xml:space="preserve">onto detached leaves at room temperature with 24h light. </w:t>
      </w:r>
      <w:del w:id="370" w:author="Nicole Soltis" w:date="2017-05-16T17:39:00Z">
        <w:r w:rsidRPr="000D6362" w:rsidDel="008C506F">
          <w:rPr>
            <w:sz w:val="24"/>
            <w:szCs w:val="24"/>
          </w:rPr>
          <w:delText xml:space="preserve">Control </w:delText>
        </w:r>
      </w:del>
      <w:ins w:id="371" w:author="Nicole Soltis" w:date="2017-05-16T17:39:00Z">
        <w:r w:rsidR="008C506F">
          <w:rPr>
            <w:sz w:val="24"/>
            <w:szCs w:val="24"/>
          </w:rPr>
          <w:t>We mock-inoculated c</w:t>
        </w:r>
        <w:r w:rsidR="008C506F" w:rsidRPr="000D6362">
          <w:rPr>
            <w:sz w:val="24"/>
            <w:szCs w:val="24"/>
          </w:rPr>
          <w:t xml:space="preserve">ontrol </w:t>
        </w:r>
      </w:ins>
      <w:r w:rsidRPr="000D6362">
        <w:rPr>
          <w:sz w:val="24"/>
          <w:szCs w:val="24"/>
        </w:rPr>
        <w:t xml:space="preserve">leaves </w:t>
      </w:r>
      <w:del w:id="372" w:author="Nicole Soltis" w:date="2017-05-16T17:39:00Z">
        <w:r w:rsidRPr="000D6362" w:rsidDel="008C506F">
          <w:rPr>
            <w:sz w:val="24"/>
            <w:szCs w:val="24"/>
          </w:rPr>
          <w:delText xml:space="preserve">were mock-inoculated </w:delText>
        </w:r>
      </w:del>
      <w:r w:rsidRPr="000D6362">
        <w:rPr>
          <w:sz w:val="24"/>
          <w:szCs w:val="24"/>
        </w:rPr>
        <w:t>with 4</w:t>
      </w:r>
      <w:ins w:id="373" w:author="Nicole Soltis" w:date="2017-05-16T17:33:00Z">
        <w:r w:rsidR="003B7D87">
          <w:rPr>
            <w:sz w:val="24"/>
            <w:szCs w:val="24"/>
          </w:rPr>
          <w:t>µ</w:t>
        </w:r>
      </w:ins>
      <w:del w:id="374" w:author="Nicole Soltis" w:date="2017-05-16T17:33:00Z">
        <w:r w:rsidRPr="000D6362" w:rsidDel="003B7D87">
          <w:rPr>
            <w:sz w:val="24"/>
            <w:szCs w:val="24"/>
          </w:rPr>
          <w:delText>u</w:delText>
        </w:r>
      </w:del>
      <w:r w:rsidRPr="000D6362">
        <w:rPr>
          <w:sz w:val="24"/>
          <w:szCs w:val="24"/>
        </w:rPr>
        <w:t>L of grape juice without spores.</w:t>
      </w:r>
      <w:r w:rsidR="00CF034A">
        <w:rPr>
          <w:sz w:val="24"/>
          <w:szCs w:val="24"/>
        </w:rPr>
        <w:t xml:space="preserve"> </w:t>
      </w:r>
      <w:del w:id="375" w:author="Nicole Soltis" w:date="2017-05-16T17:40:00Z">
        <w:r w:rsidR="00CF034A" w:rsidDel="008C506F">
          <w:rPr>
            <w:sz w:val="24"/>
            <w:szCs w:val="24"/>
          </w:rPr>
          <w:delText xml:space="preserve">Lesion </w:delText>
        </w:r>
      </w:del>
      <w:ins w:id="376" w:author="Nicole Soltis" w:date="2017-05-16T17:40:00Z">
        <w:r w:rsidR="008C506F">
          <w:rPr>
            <w:sz w:val="24"/>
            <w:szCs w:val="24"/>
          </w:rPr>
          <w:t xml:space="preserve">We measured lesion </w:t>
        </w:r>
      </w:ins>
      <w:r w:rsidR="00CF034A">
        <w:rPr>
          <w:sz w:val="24"/>
          <w:szCs w:val="24"/>
        </w:rPr>
        <w:t xml:space="preserve">development </w:t>
      </w:r>
      <w:del w:id="377" w:author="Nicole Soltis" w:date="2017-05-16T17:40:00Z">
        <w:r w:rsidR="00CF034A" w:rsidDel="008C506F">
          <w:rPr>
            <w:sz w:val="24"/>
            <w:szCs w:val="24"/>
          </w:rPr>
          <w:delText xml:space="preserve">was measured </w:delText>
        </w:r>
      </w:del>
      <w:r w:rsidR="00CF034A">
        <w:rPr>
          <w:sz w:val="24"/>
          <w:szCs w:val="24"/>
        </w:rPr>
        <w:t>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22FA69D1" w:rsidR="000D6362" w:rsidRPr="00BF2068" w:rsidRDefault="000D6362" w:rsidP="00377637">
      <w:pPr>
        <w:spacing w:line="480" w:lineRule="auto"/>
        <w:rPr>
          <w:sz w:val="24"/>
          <w:szCs w:val="24"/>
        </w:rPr>
      </w:pPr>
      <w:r w:rsidRPr="000D6362">
        <w:rPr>
          <w:sz w:val="24"/>
          <w:szCs w:val="24"/>
        </w:rPr>
        <w:lastRenderedPageBreak/>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ins w:id="378" w:author="Nicole Soltis" w:date="2017-05-16T17:41:00Z">
        <w:r w:rsidR="008C506F">
          <w:rPr>
            <w:sz w:val="24"/>
            <w:szCs w:val="24"/>
          </w:rPr>
          <w:t xml:space="preserve"> and &gt;10% </w:t>
        </w:r>
        <w:proofErr w:type="spellStart"/>
        <w:r w:rsidR="008C506F">
          <w:rPr>
            <w:sz w:val="24"/>
            <w:szCs w:val="24"/>
          </w:rPr>
          <w:t>missingness</w:t>
        </w:r>
      </w:ins>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del w:id="379" w:author="Nicole Soltis" w:date="2017-06-15T13:37:00Z">
        <w:r w:rsidR="00BF6B48" w:rsidDel="004007E9">
          <w:rPr>
            <w:rFonts w:cs="Arial"/>
            <w:color w:val="222222"/>
            <w:sz w:val="24"/>
            <w:szCs w:val="24"/>
            <w:shd w:val="clear" w:color="auto" w:fill="FFFFFF"/>
          </w:rPr>
          <w:delText xml:space="preserve"> </w:delText>
        </w:r>
      </w:del>
      <w:ins w:id="380" w:author="Nicole Soltis" w:date="2017-06-15T13:37:00Z">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4007E9">
          <w:rPr>
            <w:rFonts w:cs="Arial"/>
            <w:i/>
            <w:color w:val="222222"/>
            <w:sz w:val="24"/>
            <w:szCs w:val="24"/>
            <w:shd w:val="clear" w:color="auto" w:fill="FFFFFF"/>
            <w:rPrChange w:id="381" w:author="Nicole Soltis" w:date="2017-06-15T13:38:00Z">
              <w:rPr>
                <w:rFonts w:cs="Arial"/>
                <w:color w:val="222222"/>
                <w:sz w:val="24"/>
                <w:szCs w:val="24"/>
                <w:shd w:val="clear" w:color="auto" w:fill="FFFFFF"/>
              </w:rPr>
            </w:rPrChange>
          </w:rPr>
          <w:t>B. cinerea</w:t>
        </w:r>
        <w:r w:rsidR="004007E9" w:rsidRPr="004007E9">
          <w:rPr>
            <w:rFonts w:cs="Arial"/>
            <w:color w:val="222222"/>
            <w:sz w:val="24"/>
            <w:szCs w:val="24"/>
            <w:shd w:val="clear" w:color="auto" w:fill="FFFFFF"/>
          </w:rPr>
          <w:t xml:space="preserve">; </w:t>
        </w:r>
        <w:proofErr w:type="spellStart"/>
        <w:r w:rsidR="004007E9" w:rsidRPr="004007E9">
          <w:rPr>
            <w:rFonts w:cs="Arial"/>
            <w:color w:val="222222"/>
            <w:sz w:val="24"/>
            <w:szCs w:val="24"/>
            <w:shd w:val="clear" w:color="auto" w:fill="FFFFFF"/>
          </w:rPr>
          <w:t>Staats</w:t>
        </w:r>
        <w:proofErr w:type="spellEnd"/>
        <w:r w:rsidR="004007E9" w:rsidRPr="004007E9">
          <w:rPr>
            <w:rFonts w:cs="Arial"/>
            <w:color w:val="222222"/>
            <w:sz w:val="24"/>
            <w:szCs w:val="24"/>
            <w:shd w:val="clear" w:color="auto" w:fill="FFFFFF"/>
          </w:rPr>
          <w:t xml:space="preserve"> and van </w:t>
        </w:r>
        <w:proofErr w:type="spellStart"/>
        <w:r w:rsidR="004007E9" w:rsidRPr="004007E9">
          <w:rPr>
            <w:rFonts w:cs="Arial"/>
            <w:color w:val="222222"/>
            <w:sz w:val="24"/>
            <w:szCs w:val="24"/>
            <w:shd w:val="clear" w:color="auto" w:fill="FFFFFF"/>
          </w:rPr>
          <w:t>Kan</w:t>
        </w:r>
        <w:proofErr w:type="spellEnd"/>
        <w:r w:rsidR="004007E9" w:rsidRPr="004007E9">
          <w:rPr>
            <w:rFonts w:cs="Arial"/>
            <w:color w:val="222222"/>
            <w:sz w:val="24"/>
            <w:szCs w:val="24"/>
            <w:shd w:val="clear" w:color="auto" w:fill="FFFFFF"/>
          </w:rPr>
          <w:t xml:space="preserve">, 2012). Additional genes of interest were taken from NCBI (https://www.ncbi.nlm.nih.gov/) and included by mapping </w:t>
        </w:r>
        <w:r w:rsidR="004007E9" w:rsidRPr="004007E9">
          <w:rPr>
            <w:rFonts w:cs="Arial"/>
            <w:color w:val="222222"/>
            <w:sz w:val="24"/>
            <w:szCs w:val="24"/>
            <w:shd w:val="clear" w:color="auto" w:fill="FFFFFF"/>
          </w:rPr>
          <w:lastRenderedPageBreak/>
          <w:t xml:space="preserve">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ins>
      <w:ins w:id="382" w:author="Nicole Soltis" w:date="2017-06-15T13:39:00Z">
        <w:r w:rsidR="004007E9">
          <w:rPr>
            <w:rFonts w:cs="Arial"/>
            <w:color w:val="222222"/>
            <w:sz w:val="24"/>
            <w:szCs w:val="24"/>
            <w:shd w:val="clear" w:color="auto" w:fill="FFFFFF"/>
          </w:rPr>
          <w:t>{</w:t>
        </w:r>
      </w:ins>
      <w:ins w:id="383" w:author="Nicole Soltis" w:date="2017-06-15T13:37:00Z">
        <w:r w:rsidR="004007E9" w:rsidRPr="004007E9">
          <w:rPr>
            <w:rFonts w:cs="Arial"/>
            <w:color w:val="222222"/>
            <w:sz w:val="24"/>
            <w:szCs w:val="24"/>
            <w:shd w:val="clear" w:color="auto" w:fill="FFFFFF"/>
          </w:rPr>
          <w:t>Kurtz 2004</w:t>
        </w:r>
      </w:ins>
      <w:ins w:id="384" w:author="Nicole Soltis" w:date="2017-06-15T13:39:00Z">
        <w:r w:rsidR="004007E9">
          <w:rPr>
            <w:rFonts w:cs="Arial"/>
            <w:color w:val="222222"/>
            <w:sz w:val="24"/>
            <w:szCs w:val="24"/>
            <w:shd w:val="clear" w:color="auto" w:fill="FFFFFF"/>
          </w:rPr>
          <w:t>}</w:t>
        </w:r>
      </w:ins>
      <w:ins w:id="385" w:author="Nicole Soltis" w:date="2017-06-15T13:37:00Z">
        <w:r w:rsidR="004007E9" w:rsidRPr="004007E9">
          <w:rPr>
            <w:rFonts w:cs="Arial"/>
            <w:color w:val="222222"/>
            <w:sz w:val="24"/>
            <w:szCs w:val="24"/>
            <w:shd w:val="clear" w:color="auto" w:fill="FFFFFF"/>
          </w:rPr>
          <w:t xml:space="preserve">. </w:t>
        </w:r>
      </w:ins>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22085060"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del w:id="386" w:author="Daniel Kliebenstein" w:date="2017-05-02T16:46:00Z">
        <w:r w:rsidR="00F126CA" w:rsidDel="009F5A9F">
          <w:rPr>
            <w:sz w:val="24"/>
            <w:szCs w:val="24"/>
          </w:rPr>
          <w:delText>the impact of</w:delText>
        </w:r>
      </w:del>
      <w:ins w:id="387"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388" w:author="Daniel Kliebenstein" w:date="2017-05-02T16:46:00Z">
        <w:r w:rsidR="00F126CA" w:rsidDel="009F5A9F">
          <w:rPr>
            <w:sz w:val="24"/>
            <w:szCs w:val="24"/>
          </w:rPr>
          <w:delText xml:space="preserve">on </w:delText>
        </w:r>
      </w:del>
      <w:ins w:id="389" w:author="Daniel Kliebenstein" w:date="2017-05-02T16:46:00Z">
        <w:r w:rsidR="009F5A9F">
          <w:rPr>
            <w:sz w:val="24"/>
            <w:szCs w:val="24"/>
          </w:rPr>
          <w:t xml:space="preserve">affects </w:t>
        </w:r>
      </w:ins>
      <w:r w:rsidR="00F126CA">
        <w:rPr>
          <w:sz w:val="24"/>
          <w:szCs w:val="24"/>
        </w:rPr>
        <w:t xml:space="preserve">quantitative resistance, we infected </w:t>
      </w:r>
      <w:del w:id="390"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del w:id="391" w:author="Nicole Soltis" w:date="2017-05-09T11:22:00Z">
        <w:r w:rsidR="00201913" w:rsidDel="00530DA9">
          <w:rPr>
            <w:sz w:val="24"/>
            <w:szCs w:val="24"/>
          </w:rPr>
          <w:delText xml:space="preserve">susceptibility </w:delText>
        </w:r>
      </w:del>
      <w:ins w:id="392" w:author="Nicole Soltis" w:date="2017-05-09T11:22:00Z">
        <w:r w:rsidR="00530DA9">
          <w:rPr>
            <w:sz w:val="24"/>
            <w:szCs w:val="24"/>
          </w:rPr>
          <w:t xml:space="preserve">resistance </w:t>
        </w:r>
      </w:ins>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393"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394" w:author="Daniel Kliebenstein" w:date="2017-05-02T16:47:00Z">
        <w:del w:id="395" w:author="Nicole Soltis" w:date="2017-05-16T18:20:00Z">
          <w:r w:rsidR="009F5A9F" w:rsidDel="00F75570">
            <w:rPr>
              <w:sz w:val="24"/>
              <w:szCs w:val="24"/>
            </w:rPr>
            <w:delText xml:space="preserve">including </w:delText>
          </w:r>
        </w:del>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ins>
      <w:del w:id="396"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397"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398" w:author="Daniel Kliebenstein" w:date="2017-05-02T16:47:00Z">
        <w:r w:rsidR="00B1388E" w:rsidDel="009F5A9F">
          <w:rPr>
            <w:sz w:val="24"/>
            <w:szCs w:val="24"/>
          </w:rPr>
          <w:delText>isolated</w:delText>
        </w:r>
        <w:r w:rsidR="00B56BCA" w:rsidDel="009F5A9F">
          <w:rPr>
            <w:sz w:val="24"/>
            <w:szCs w:val="24"/>
          </w:rPr>
          <w:delText xml:space="preserve"> </w:delText>
        </w:r>
      </w:del>
      <w:ins w:id="399" w:author="Daniel Kliebenstein" w:date="2017-05-02T16:47:00Z">
        <w:r w:rsidR="009F5A9F">
          <w:rPr>
            <w:sz w:val="24"/>
            <w:szCs w:val="24"/>
          </w:rPr>
          <w:t xml:space="preserve">used a previously collected </w:t>
        </w:r>
        <w:del w:id="400" w:author="Nicole Soltis" w:date="2017-05-16T18:21:00Z">
          <w:r w:rsidR="009F5A9F" w:rsidDel="00F75570">
            <w:rPr>
              <w:sz w:val="24"/>
              <w:szCs w:val="24"/>
            </w:rPr>
            <w:delText>collection</w:delText>
          </w:r>
        </w:del>
      </w:ins>
      <w:ins w:id="401" w:author="Nicole Soltis" w:date="2017-05-16T18:21:00Z">
        <w:r w:rsidR="00F75570">
          <w:rPr>
            <w:sz w:val="24"/>
            <w:szCs w:val="24"/>
          </w:rPr>
          <w:t>sample</w:t>
        </w:r>
      </w:ins>
      <w:ins w:id="402" w:author="Daniel Kliebenstein" w:date="2017-05-02T16:47:00Z">
        <w:r w:rsidR="009F5A9F">
          <w:rPr>
            <w:sz w:val="24"/>
            <w:szCs w:val="24"/>
          </w:rPr>
          <w:t xml:space="preserve"> of </w:t>
        </w:r>
      </w:ins>
      <w:r w:rsidR="00B56BCA">
        <w:rPr>
          <w:sz w:val="24"/>
          <w:szCs w:val="24"/>
        </w:rPr>
        <w:t xml:space="preserve">91 </w:t>
      </w:r>
      <w:r w:rsidR="00B56BCA" w:rsidRPr="0021544C">
        <w:rPr>
          <w:i/>
          <w:sz w:val="24"/>
          <w:szCs w:val="24"/>
        </w:rPr>
        <w:t>B. cinerea</w:t>
      </w:r>
      <w:r w:rsidR="00B56BCA">
        <w:rPr>
          <w:sz w:val="24"/>
          <w:szCs w:val="24"/>
        </w:rPr>
        <w:t xml:space="preserve"> </w:t>
      </w:r>
      <w:del w:id="403" w:author="Daniel Kliebenstein" w:date="2017-05-02T16:47:00Z">
        <w:r w:rsidR="00B56BCA" w:rsidDel="009F5A9F">
          <w:rPr>
            <w:sz w:val="24"/>
            <w:szCs w:val="24"/>
          </w:rPr>
          <w:delText xml:space="preserve">genotypes </w:delText>
        </w:r>
      </w:del>
      <w:ins w:id="404" w:author="Daniel Kliebenstein" w:date="2017-05-02T16:47:00Z">
        <w:r w:rsidR="009F5A9F">
          <w:rPr>
            <w:sz w:val="24"/>
            <w:szCs w:val="24"/>
          </w:rPr>
          <w:t xml:space="preserve">isolates obtained </w:t>
        </w:r>
      </w:ins>
      <w:r w:rsidR="00B56BCA">
        <w:rPr>
          <w:sz w:val="24"/>
          <w:szCs w:val="24"/>
        </w:rPr>
        <w:t xml:space="preserve">from various </w:t>
      </w:r>
      <w:r w:rsidR="00B56BCA">
        <w:rPr>
          <w:sz w:val="24"/>
          <w:szCs w:val="24"/>
        </w:rPr>
        <w:lastRenderedPageBreak/>
        <w:t xml:space="preserve">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286965">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 </w:instrText>
      </w:r>
      <w:r w:rsidR="0037407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YWwuIDIwMDUsIEZlcnJhcmksIEdhbGxldHRpIGV0IGFsLiAyMDA3LCBSb3dlIGFuZCBLbGllYmVu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bGVzPjxwZXJpb2RpY2FsPjxmdWxsLXRpdGxlPlRoZSBQbGFudCBKb3VybmFsPC9mdWxsLXRpdGxl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(Ferrari, Plotnikova et al. 2003, Denby, Kumar et al. 2004, Kliebenstein, Rowe et al. 2005, Ferrari, Galletti et al. 2007, Rowe and Kliebenstein 2008)</w:t>
      </w:r>
      <w:r w:rsidR="00286965">
        <w:rPr>
          <w:sz w:val="24"/>
          <w:szCs w:val="24"/>
        </w:rPr>
        <w:fldChar w:fldCharType="end"/>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607B3CA" w:rsidR="007A7AF3" w:rsidRDefault="00B63A17" w:rsidP="00505B78">
      <w:pPr>
        <w:spacing w:line="480" w:lineRule="auto"/>
        <w:ind w:firstLine="720"/>
        <w:rPr>
          <w:sz w:val="24"/>
          <w:szCs w:val="24"/>
        </w:rPr>
      </w:pPr>
      <w:del w:id="405" w:author="Daniel Kliebenstein" w:date="2017-05-02T16:49:00Z">
        <w:r w:rsidDel="00127063">
          <w:rPr>
            <w:sz w:val="24"/>
            <w:szCs w:val="24"/>
          </w:rPr>
          <w:delText>We wanted to know</w:delText>
        </w:r>
      </w:del>
      <w:ins w:id="406"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407" w:author="Daniel Kliebenstein" w:date="2017-05-02T16:49:00Z">
        <w:r w:rsidR="000D4BA2" w:rsidDel="00127063">
          <w:rPr>
            <w:sz w:val="24"/>
            <w:szCs w:val="24"/>
          </w:rPr>
          <w:delText xml:space="preserve">variation </w:delText>
        </w:r>
      </w:del>
      <w:ins w:id="408" w:author="Daniel Kliebenstein" w:date="2017-05-02T16:49:00Z">
        <w:r w:rsidR="00127063">
          <w:rPr>
            <w:sz w:val="24"/>
            <w:szCs w:val="24"/>
          </w:rPr>
          <w:t xml:space="preserve">diversity </w:t>
        </w:r>
      </w:ins>
      <w:r w:rsidR="000D4BA2">
        <w:rPr>
          <w:sz w:val="24"/>
          <w:szCs w:val="24"/>
        </w:rPr>
        <w:t xml:space="preserve">in both the plant and the pathogen to variation in the virulence/ </w:t>
      </w:r>
      <w:del w:id="409" w:author="Nicole Soltis" w:date="2017-05-09T11:22:00Z">
        <w:r w:rsidR="000D4BA2" w:rsidDel="00530DA9">
          <w:rPr>
            <w:sz w:val="24"/>
            <w:szCs w:val="24"/>
          </w:rPr>
          <w:delText xml:space="preserve">susceptibility </w:delText>
        </w:r>
      </w:del>
      <w:ins w:id="410" w:author="Nicole Soltis" w:date="2017-05-09T11:22:00Z">
        <w:r w:rsidR="00530DA9">
          <w:rPr>
            <w:sz w:val="24"/>
            <w:szCs w:val="24"/>
          </w:rPr>
          <w:t xml:space="preserve">resistance </w:t>
        </w:r>
      </w:ins>
      <w:r w:rsidR="000D4BA2">
        <w:rPr>
          <w:sz w:val="24"/>
          <w:szCs w:val="24"/>
        </w:rPr>
        <w:t>phenotype</w:t>
      </w:r>
      <w:ins w:id="411" w:author="Daniel Kliebenstein" w:date="2017-05-02T16:49:00Z">
        <w:r w:rsidR="00127063">
          <w:rPr>
            <w:sz w:val="24"/>
            <w:szCs w:val="24"/>
          </w:rPr>
          <w:t>, we used a linear model</w:t>
        </w:r>
      </w:ins>
      <w:r w:rsidR="000D4BA2">
        <w:rPr>
          <w:sz w:val="24"/>
          <w:szCs w:val="24"/>
        </w:rPr>
        <w:t xml:space="preserve">. </w:t>
      </w:r>
      <w:del w:id="412" w:author="Daniel Kliebenstein" w:date="2017-05-02T16:49:00Z">
        <w:r w:rsidR="000D4BA2" w:rsidDel="00127063">
          <w:rPr>
            <w:sz w:val="24"/>
            <w:szCs w:val="24"/>
          </w:rPr>
          <w:delText xml:space="preserve">Using a linear model, we asked how </w:delText>
        </w:r>
      </w:del>
      <w:ins w:id="413"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414"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del w:id="415" w:author="Nicole Soltis" w:date="2017-05-16T18:39:00Z">
        <w:r w:rsidR="00D71B30" w:rsidDel="004A1B55">
          <w:rPr>
            <w:sz w:val="24"/>
            <w:szCs w:val="24"/>
          </w:rPr>
          <w:delText xml:space="preserve">explains </w:delText>
        </w:r>
      </w:del>
      <w:ins w:id="416" w:author="Nicole Soltis" w:date="2017-05-16T18:39:00Z">
        <w:r w:rsidR="004A1B55">
          <w:rPr>
            <w:sz w:val="24"/>
            <w:szCs w:val="24"/>
          </w:rPr>
          <w:t xml:space="preserve">explained </w:t>
        </w:r>
      </w:ins>
      <w:r w:rsidR="00D71B30">
        <w:rPr>
          <w:sz w:val="24"/>
          <w:szCs w:val="24"/>
        </w:rPr>
        <w:t xml:space="preserve">60% of the variance for lesion size, and </w:t>
      </w:r>
      <w:del w:id="417" w:author="Nicole Soltis" w:date="2017-05-16T18:39:00Z">
        <w:r w:rsidR="00706E82" w:rsidDel="004A1B55">
          <w:rPr>
            <w:sz w:val="24"/>
            <w:szCs w:val="24"/>
          </w:rPr>
          <w:delText xml:space="preserve">shows </w:delText>
        </w:r>
      </w:del>
      <w:ins w:id="418" w:author="Nicole Soltis" w:date="2017-05-16T18:39:00Z">
        <w:r w:rsidR="004A1B55">
          <w:rPr>
            <w:sz w:val="24"/>
            <w:szCs w:val="24"/>
          </w:rPr>
          <w:t xml:space="preserve">showed </w:t>
        </w:r>
      </w:ins>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del w:id="419" w:author="Nicole Soltis" w:date="2017-05-16T18:38:00Z">
        <w:r w:rsidR="00CA4ECA" w:rsidDel="004A1B55">
          <w:rPr>
            <w:sz w:val="24"/>
            <w:szCs w:val="24"/>
          </w:rPr>
          <w:delText xml:space="preserve">have </w:delText>
        </w:r>
      </w:del>
      <w:ins w:id="420" w:author="Nicole Soltis" w:date="2017-05-16T18:38:00Z">
        <w:r w:rsidR="004A1B55">
          <w:rPr>
            <w:sz w:val="24"/>
            <w:szCs w:val="24"/>
          </w:rPr>
          <w:t>ha</w:t>
        </w:r>
      </w:ins>
      <w:ins w:id="421" w:author="Nicole Soltis" w:date="2017-05-16T18:39:00Z">
        <w:r w:rsidR="004A1B55">
          <w:rPr>
            <w:sz w:val="24"/>
            <w:szCs w:val="24"/>
          </w:rPr>
          <w:t>d</w:t>
        </w:r>
      </w:ins>
      <w:ins w:id="422" w:author="Nicole Soltis" w:date="2017-05-16T18:38:00Z">
        <w:r w:rsidR="004A1B55">
          <w:rPr>
            <w:sz w:val="24"/>
            <w:szCs w:val="24"/>
          </w:rPr>
          <w:t xml:space="preserve"> </w:t>
        </w:r>
      </w:ins>
      <w:r w:rsidR="00CA4ECA">
        <w:rPr>
          <w:sz w:val="24"/>
          <w:szCs w:val="24"/>
        </w:rPr>
        <w:t>significant effects on</w:t>
      </w:r>
      <w:r w:rsidR="001C0D4A">
        <w:rPr>
          <w:sz w:val="24"/>
          <w:szCs w:val="24"/>
        </w:rPr>
        <w:t xml:space="preserve"> lesion growth, but</w:t>
      </w:r>
      <w:ins w:id="423" w:author="Daniel Kliebenstein" w:date="2017-05-02T16:50:00Z">
        <w:r w:rsidR="00127063">
          <w:rPr>
            <w:sz w:val="24"/>
            <w:szCs w:val="24"/>
          </w:rPr>
          <w:t xml:space="preserve"> pathogen</w:t>
        </w:r>
      </w:ins>
      <w:r w:rsidR="001C0D4A">
        <w:rPr>
          <w:sz w:val="24"/>
          <w:szCs w:val="24"/>
        </w:rPr>
        <w:t xml:space="preserve"> isolate</w:t>
      </w:r>
      <w:ins w:id="424" w:author="Daniel Kliebenstein" w:date="2017-05-02T16:50:00Z">
        <w:r w:rsidR="00127063">
          <w:rPr>
            <w:sz w:val="24"/>
            <w:szCs w:val="24"/>
          </w:rPr>
          <w:t xml:space="preserve"> diversity</w:t>
        </w:r>
      </w:ins>
      <w:r w:rsidR="001C0D4A">
        <w:rPr>
          <w:sz w:val="24"/>
          <w:szCs w:val="24"/>
        </w:rPr>
        <w:t xml:space="preserve"> </w:t>
      </w:r>
      <w:del w:id="425" w:author="Nicole Soltis" w:date="2017-05-16T18:39:00Z">
        <w:r w:rsidR="001C0D4A" w:rsidDel="004A1B55">
          <w:rPr>
            <w:sz w:val="24"/>
            <w:szCs w:val="24"/>
          </w:rPr>
          <w:lastRenderedPageBreak/>
          <w:delText xml:space="preserve">explains </w:delText>
        </w:r>
      </w:del>
      <w:ins w:id="426" w:author="Nicole Soltis" w:date="2017-05-16T18:39:00Z">
        <w:r w:rsidR="004A1B55">
          <w:rPr>
            <w:sz w:val="24"/>
            <w:szCs w:val="24"/>
          </w:rPr>
          <w:t xml:space="preserve">explained </w:t>
        </w:r>
      </w:ins>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427"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ins w:id="428" w:author="Daniel Kliebenstein" w:date="2017-05-02T16:51:00Z">
        <w:r w:rsidR="00127063">
          <w:rPr>
            <w:sz w:val="24"/>
            <w:szCs w:val="24"/>
          </w:rPr>
          <w:t xml:space="preserve"> </w:t>
        </w:r>
        <w:del w:id="429" w:author="Nicole Soltis" w:date="2017-05-16T18:23:00Z">
          <w:r w:rsidR="00127063" w:rsidDel="00F75570">
            <w:rPr>
              <w:sz w:val="24"/>
              <w:szCs w:val="24"/>
            </w:rPr>
            <w:delText>slight</w:delText>
          </w:r>
        </w:del>
      </w:ins>
      <w:del w:id="430" w:author="Nicole Soltis" w:date="2017-05-16T18:23:00Z">
        <w:r w:rsidR="00B738AF" w:rsidDel="00F75570">
          <w:rPr>
            <w:sz w:val="24"/>
            <w:szCs w:val="24"/>
          </w:rPr>
          <w:delText xml:space="preserve"> </w:delText>
        </w:r>
      </w:del>
      <w:ins w:id="431" w:author="Nicole Soltis" w:date="2017-05-16T18:23:00Z">
        <w:r w:rsidR="00F75570">
          <w:rPr>
            <w:sz w:val="24"/>
            <w:szCs w:val="24"/>
          </w:rPr>
          <w:t xml:space="preserve">small but </w:t>
        </w:r>
      </w:ins>
      <w:r w:rsidR="00C97B8A">
        <w:rPr>
          <w:sz w:val="24"/>
          <w:szCs w:val="24"/>
        </w:rPr>
        <w:t xml:space="preserve">significant effects of </w:t>
      </w:r>
      <w:del w:id="432"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433" w:author="Daniel Kliebenstein" w:date="2017-05-02T16:51:00Z">
        <w:r w:rsidR="00C97B8A" w:rsidDel="00127063">
          <w:rPr>
            <w:sz w:val="24"/>
            <w:szCs w:val="24"/>
          </w:rPr>
          <w:delText>species</w:delText>
        </w:r>
        <w:r w:rsidR="00FD28D9" w:rsidDel="00127063">
          <w:rPr>
            <w:sz w:val="24"/>
            <w:szCs w:val="24"/>
          </w:rPr>
          <w:delText xml:space="preserve"> </w:delText>
        </w:r>
      </w:del>
      <w:ins w:id="434"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435" w:author="Daniel Kliebenstein" w:date="2017-05-02T16:51:00Z">
        <w:r w:rsidR="00127063">
          <w:rPr>
            <w:sz w:val="24"/>
            <w:szCs w:val="24"/>
          </w:rPr>
          <w:t xml:space="preserve">pathogen </w:t>
        </w:r>
      </w:ins>
      <w:r w:rsidR="00EA1576">
        <w:rPr>
          <w:sz w:val="24"/>
          <w:szCs w:val="24"/>
        </w:rPr>
        <w:t>isolate and plant genotype</w:t>
      </w:r>
      <w:ins w:id="436" w:author="Nicole Soltis" w:date="2017-05-16T18:24:00Z">
        <w:r w:rsidR="00F75570">
          <w:rPr>
            <w:sz w:val="24"/>
            <w:szCs w:val="24"/>
          </w:rPr>
          <w:t>,</w:t>
        </w:r>
      </w:ins>
      <w:del w:id="437" w:author="Nicole Soltis" w:date="2017-05-16T18:24:00Z">
        <w:r w:rsidR="00EA1576" w:rsidDel="00F75570">
          <w:rPr>
            <w:sz w:val="24"/>
            <w:szCs w:val="24"/>
          </w:rPr>
          <w:delText>s</w:delText>
        </w:r>
      </w:del>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del w:id="438" w:author="Nicole Soltis" w:date="2017-05-16T18:24:00Z">
        <w:r w:rsidR="006046FA" w:rsidDel="00F75570">
          <w:rPr>
            <w:sz w:val="24"/>
            <w:szCs w:val="24"/>
          </w:rPr>
          <w:delText>caused by</w:delText>
        </w:r>
        <w:r w:rsidR="00F919BB" w:rsidDel="00F75570">
          <w:rPr>
            <w:sz w:val="24"/>
            <w:szCs w:val="24"/>
          </w:rPr>
          <w:delText xml:space="preserve"> </w:delText>
        </w:r>
      </w:del>
      <w:ins w:id="439" w:author="Nicole Soltis" w:date="2017-05-16T18:24:00Z">
        <w:r w:rsidR="00F75570">
          <w:rPr>
            <w:sz w:val="24"/>
            <w:szCs w:val="24"/>
          </w:rPr>
          <w:t xml:space="preserve">due to the </w:t>
        </w:r>
      </w:ins>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440" w:author="Daniel Kliebenstein" w:date="2017-05-02T16:51:00Z">
        <w:r w:rsidR="00CA4ECA" w:rsidDel="00127063">
          <w:rPr>
            <w:sz w:val="24"/>
            <w:szCs w:val="24"/>
          </w:rPr>
          <w:delText>In short</w:delText>
        </w:r>
      </w:del>
      <w:ins w:id="441" w:author="Daniel Kliebenstein" w:date="2017-05-02T16:51:00Z">
        <w:r w:rsidR="00127063">
          <w:rPr>
            <w:sz w:val="24"/>
            <w:szCs w:val="24"/>
          </w:rPr>
          <w:t xml:space="preserve">Thus, the interaction between tomato and </w:t>
        </w:r>
        <w:r w:rsidR="00127063" w:rsidRPr="00533C07">
          <w:rPr>
            <w:i/>
            <w:sz w:val="24"/>
            <w:szCs w:val="24"/>
            <w:rPrChange w:id="442" w:author="Nicole Soltis" w:date="2017-05-16T17:47:00Z">
              <w:rPr>
                <w:sz w:val="24"/>
                <w:szCs w:val="24"/>
              </w:rPr>
            </w:rPrChange>
          </w:rPr>
          <w:t>B. cinerea</w:t>
        </w:r>
        <w:r w:rsidR="00127063">
          <w:rPr>
            <w:sz w:val="24"/>
            <w:szCs w:val="24"/>
          </w:rPr>
          <w:t xml:space="preserve"> </w:t>
        </w:r>
        <w:del w:id="443" w:author="Nicole Soltis" w:date="2017-05-16T18:39:00Z">
          <w:r w:rsidR="00127063" w:rsidDel="004A1B55">
            <w:rPr>
              <w:sz w:val="24"/>
              <w:szCs w:val="24"/>
            </w:rPr>
            <w:delText>is</w:delText>
          </w:r>
        </w:del>
      </w:ins>
      <w:ins w:id="444" w:author="Nicole Soltis" w:date="2017-05-16T18:39:00Z">
        <w:r w:rsidR="004A1B55">
          <w:rPr>
            <w:sz w:val="24"/>
            <w:szCs w:val="24"/>
          </w:rPr>
          <w:t>was</w:t>
        </w:r>
      </w:ins>
      <w:ins w:id="445" w:author="Daniel Kliebenstein" w:date="2017-05-02T16:51:00Z">
        <w:r w:rsidR="00127063">
          <w:rPr>
            <w:sz w:val="24"/>
            <w:szCs w:val="24"/>
          </w:rPr>
          <w:t xml:space="preserve"> significantly controlled by</w:t>
        </w:r>
      </w:ins>
      <w:del w:id="446" w:author="Daniel Kliebenstein" w:date="2017-05-02T16:51:00Z">
        <w:r w:rsidR="00CA4ECA" w:rsidDel="00127063">
          <w:rPr>
            <w:sz w:val="24"/>
            <w:szCs w:val="24"/>
          </w:rPr>
          <w:delText>, lesion size is controlled by</w:delText>
        </w:r>
      </w:del>
      <w:r w:rsidR="00CA4ECA">
        <w:rPr>
          <w:sz w:val="24"/>
          <w:szCs w:val="24"/>
        </w:rPr>
        <w:t xml:space="preserve"> genetic</w:t>
      </w:r>
      <w:ins w:id="447" w:author="Daniel Kliebenstein" w:date="2017-05-02T16:51:00Z">
        <w:r w:rsidR="00127063">
          <w:rPr>
            <w:sz w:val="24"/>
            <w:szCs w:val="24"/>
          </w:rPr>
          <w:t xml:space="preserve"> diversity</w:t>
        </w:r>
      </w:ins>
      <w:del w:id="448" w:author="Daniel Kliebenstein" w:date="2017-05-02T16:51:00Z">
        <w:r w:rsidR="00CA4ECA" w:rsidDel="00127063">
          <w:rPr>
            <w:sz w:val="24"/>
            <w:szCs w:val="24"/>
          </w:rPr>
          <w:delText>s</w:delText>
        </w:r>
      </w:del>
      <w:r w:rsidR="00CA4ECA">
        <w:rPr>
          <w:sz w:val="24"/>
          <w:szCs w:val="24"/>
        </w:rPr>
        <w:t xml:space="preserve"> </w:t>
      </w:r>
      <w:del w:id="449" w:author="Daniel Kliebenstein" w:date="2017-05-02T16:51:00Z">
        <w:r w:rsidR="00CA4ECA" w:rsidDel="00127063">
          <w:rPr>
            <w:sz w:val="24"/>
            <w:szCs w:val="24"/>
          </w:rPr>
          <w:delText xml:space="preserve">both </w:delText>
        </w:r>
      </w:del>
      <w:r w:rsidR="00CA4ECA">
        <w:rPr>
          <w:sz w:val="24"/>
          <w:szCs w:val="24"/>
        </w:rPr>
        <w:t>within the host plant and the pathogen</w:t>
      </w:r>
      <w:ins w:id="450" w:author="Nicole Soltis" w:date="2017-05-16T18:24:00Z">
        <w:r w:rsidR="00F75570">
          <w:rPr>
            <w:sz w:val="24"/>
            <w:szCs w:val="24"/>
          </w:rPr>
          <w:t>,</w:t>
        </w:r>
      </w:ins>
      <w:ins w:id="451" w:author="Daniel Kliebenstein" w:date="2017-05-02T16:52:00Z">
        <w:r w:rsidR="00127063">
          <w:rPr>
            <w:sz w:val="24"/>
            <w:szCs w:val="24"/>
          </w:rPr>
          <w:t xml:space="preserve"> including a slight effect of domestication status</w:t>
        </w:r>
      </w:ins>
      <w:r w:rsidR="00F86FAA">
        <w:rPr>
          <w:sz w:val="24"/>
          <w:szCs w:val="24"/>
        </w:rPr>
        <w:t>.</w:t>
      </w:r>
      <w:del w:id="452"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56E378F"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453" w:author="Daniel Kliebenstein" w:date="2017-05-03T11:47:00Z">
        <w:r w:rsidR="00E019E8" w:rsidDel="00DE1A99">
          <w:rPr>
            <w:sz w:val="24"/>
            <w:szCs w:val="24"/>
          </w:rPr>
          <w:delText xml:space="preserve">theorizes </w:delText>
        </w:r>
      </w:del>
      <w:ins w:id="454" w:author="Daniel Kliebenstein" w:date="2017-05-03T11:47:00Z">
        <w:r w:rsidR="00DE1A99">
          <w:rPr>
            <w:sz w:val="24"/>
            <w:szCs w:val="24"/>
          </w:rPr>
          <w:t xml:space="preserve">reports </w:t>
        </w:r>
      </w:ins>
      <w:r w:rsidR="00E019E8">
        <w:rPr>
          <w:sz w:val="24"/>
          <w:szCs w:val="24"/>
        </w:rPr>
        <w:t xml:space="preserve">that crop domestication </w:t>
      </w:r>
      <w:del w:id="455" w:author="Nicole Soltis" w:date="2017-05-09T11:22:00Z">
        <w:r w:rsidR="00E019E8" w:rsidDel="00530DA9">
          <w:rPr>
            <w:sz w:val="24"/>
            <w:szCs w:val="24"/>
          </w:rPr>
          <w:delText xml:space="preserve">increases </w:delText>
        </w:r>
        <w:r w:rsidR="009A1C3C" w:rsidDel="00530DA9">
          <w:rPr>
            <w:sz w:val="24"/>
            <w:szCs w:val="24"/>
          </w:rPr>
          <w:delText xml:space="preserve">plant </w:delText>
        </w:r>
        <w:r w:rsidR="00E019E8" w:rsidDel="00530DA9">
          <w:rPr>
            <w:sz w:val="24"/>
            <w:szCs w:val="24"/>
          </w:rPr>
          <w:delText>susceptibility</w:delText>
        </w:r>
      </w:del>
      <w:ins w:id="456" w:author="Nicole Soltis" w:date="2017-05-09T11:22:00Z">
        <w:r w:rsidR="00530DA9">
          <w:rPr>
            <w:sz w:val="24"/>
            <w:szCs w:val="24"/>
          </w:rPr>
          <w:t>decreases plant resistance</w:t>
        </w:r>
      </w:ins>
      <w:r w:rsidR="00E019E8">
        <w:rPr>
          <w:sz w:val="24"/>
          <w:szCs w:val="24"/>
        </w:rPr>
        <w:t xml:space="preserve"> to pathogens </w:t>
      </w:r>
      <w:r w:rsidR="00286965">
        <w:rPr>
          <w:sz w:val="24"/>
          <w:szCs w:val="24"/>
        </w:rPr>
        <w:fldChar w:fldCharType="begin"/>
      </w:r>
      <w:r w:rsidR="0037407F">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286965">
        <w:rPr>
          <w:sz w:val="24"/>
          <w:szCs w:val="24"/>
        </w:rPr>
        <w:fldChar w:fldCharType="separate"/>
      </w:r>
      <w:r w:rsidR="0037407F">
        <w:rPr>
          <w:noProof/>
          <w:sz w:val="24"/>
          <w:szCs w:val="24"/>
        </w:rPr>
        <w:t>(Stukenbrock and McDonald 2008)</w:t>
      </w:r>
      <w:r w:rsidR="00286965">
        <w:rPr>
          <w:sz w:val="24"/>
          <w:szCs w:val="24"/>
        </w:rPr>
        <w:fldChar w:fldCharType="end"/>
      </w:r>
      <w:ins w:id="457" w:author="Daniel Kliebenstein" w:date="2017-01-13T11:53:00Z">
        <w:r w:rsidR="00E019E8">
          <w:rPr>
            <w:sz w:val="24"/>
            <w:szCs w:val="24"/>
          </w:rPr>
          <w:t>(</w:t>
        </w:r>
        <w:commentRangeStart w:id="458"/>
        <w:commentRangeStart w:id="459"/>
        <w:r w:rsidR="00E019E8">
          <w:rPr>
            <w:sz w:val="24"/>
            <w:szCs w:val="24"/>
          </w:rPr>
          <w:t>CITATIONS</w:t>
        </w:r>
        <w:commentRangeEnd w:id="458"/>
        <w:r w:rsidR="00E019E8">
          <w:rPr>
            <w:rStyle w:val="CommentReference"/>
          </w:rPr>
          <w:commentReference w:id="458"/>
        </w:r>
      </w:ins>
      <w:commentRangeEnd w:id="459"/>
      <w:r w:rsidR="00E019E8">
        <w:rPr>
          <w:rStyle w:val="CommentReference"/>
        </w:rPr>
        <w:commentReference w:id="459"/>
      </w:r>
      <w:ins w:id="460" w:author="Daniel Kliebenstein" w:date="2017-01-13T11:53:00Z">
        <w:r w:rsidR="00E019E8">
          <w:rPr>
            <w:sz w:val="24"/>
            <w:szCs w:val="24"/>
          </w:rPr>
          <w:t xml:space="preserve">). </w:t>
        </w:r>
      </w:ins>
      <w:r w:rsidR="00E019E8">
        <w:rPr>
          <w:sz w:val="24"/>
          <w:szCs w:val="24"/>
        </w:rPr>
        <w:t xml:space="preserve"> In our </w:t>
      </w:r>
      <w:del w:id="461"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resistance of wild and domesticated tomato</w:t>
      </w:r>
      <w:ins w:id="462" w:author="Daniel Kliebenstein" w:date="2017-05-03T11:48:00Z">
        <w:r w:rsidR="00DE1A99">
          <w:rPr>
            <w:sz w:val="24"/>
            <w:szCs w:val="24"/>
          </w:rPr>
          <w:t xml:space="preserve"> to the population of </w:t>
        </w:r>
        <w:r w:rsidR="00DE1A99" w:rsidRPr="00DE1A99">
          <w:rPr>
            <w:i/>
            <w:sz w:val="24"/>
            <w:szCs w:val="24"/>
            <w:rPrChange w:id="463"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del w:id="464" w:author="Nicole Soltis" w:date="2017-05-16T18:25:00Z">
        <w:r w:rsidR="006830A0" w:rsidDel="00F75570">
          <w:rPr>
            <w:sz w:val="24"/>
            <w:szCs w:val="24"/>
          </w:rPr>
          <w:delText xml:space="preserve">agreed </w:delText>
        </w:r>
      </w:del>
      <w:ins w:id="465" w:author="Nicole Soltis" w:date="2017-05-16T18:25:00Z">
        <w:r w:rsidR="00F75570">
          <w:rPr>
            <w:sz w:val="24"/>
            <w:szCs w:val="24"/>
          </w:rPr>
          <w:t xml:space="preserve">agrees </w:t>
        </w:r>
      </w:ins>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del w:id="466" w:author="Nicole Soltis" w:date="2017-05-16T18:39:00Z">
        <w:r w:rsidR="006830A0" w:rsidDel="004A1B55">
          <w:rPr>
            <w:sz w:val="24"/>
            <w:szCs w:val="24"/>
          </w:rPr>
          <w:delText xml:space="preserve">is </w:delText>
        </w:r>
      </w:del>
      <w:ins w:id="467" w:author="Nicole Soltis" w:date="2017-05-16T18:39:00Z">
        <w:r w:rsidR="004A1B55">
          <w:rPr>
            <w:sz w:val="24"/>
            <w:szCs w:val="24"/>
          </w:rPr>
          <w:t xml:space="preserve">was </w:t>
        </w:r>
      </w:ins>
      <w:r w:rsidR="006830A0">
        <w:rPr>
          <w:sz w:val="24"/>
          <w:szCs w:val="24"/>
        </w:rPr>
        <w:t xml:space="preserve">slightly greater </w:t>
      </w:r>
      <w:ins w:id="468" w:author="Nicole Soltis" w:date="2017-05-16T18:25:00Z">
        <w:r w:rsidR="00F75570">
          <w:rPr>
            <w:sz w:val="24"/>
            <w:szCs w:val="24"/>
          </w:rPr>
          <w:t xml:space="preserve">(18% increase) </w:t>
        </w:r>
      </w:ins>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del w:id="469" w:author="Nicole Soltis" w:date="2017-05-16T18:25:00Z">
        <w:r w:rsidR="00BF158A" w:rsidDel="00F75570">
          <w:rPr>
            <w:sz w:val="24"/>
            <w:szCs w:val="24"/>
          </w:rPr>
          <w:delText xml:space="preserve">(18% increase) </w:delText>
        </w:r>
      </w:del>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del w:id="470" w:author="Nicole Soltis" w:date="2017-05-16T18:40:00Z">
        <w:r w:rsidR="006830A0" w:rsidDel="004A1B55">
          <w:rPr>
            <w:sz w:val="24"/>
            <w:szCs w:val="24"/>
          </w:rPr>
          <w:delText xml:space="preserve">is </w:delText>
        </w:r>
      </w:del>
      <w:ins w:id="471" w:author="Nicole Soltis" w:date="2017-05-16T18:40:00Z">
        <w:r w:rsidR="004A1B55">
          <w:rPr>
            <w:sz w:val="24"/>
            <w:szCs w:val="24"/>
          </w:rPr>
          <w:t xml:space="preserve">was </w:t>
        </w:r>
      </w:ins>
      <w:r w:rsidR="006830A0">
        <w:rPr>
          <w:sz w:val="24"/>
          <w:szCs w:val="24"/>
        </w:rPr>
        <w:t xml:space="preserve">not </w:t>
      </w:r>
      <w:r w:rsidR="006830A0">
        <w:rPr>
          <w:sz w:val="24"/>
          <w:szCs w:val="24"/>
        </w:rPr>
        <w:lastRenderedPageBreak/>
        <w:t>the dominant source of variation</w:t>
      </w:r>
      <w:ins w:id="472" w:author="Nicole Soltis" w:date="2017-05-16T18:25:00Z">
        <w:r w:rsidR="00F75570">
          <w:rPr>
            <w:sz w:val="24"/>
            <w:szCs w:val="24"/>
          </w:rPr>
          <w:t>,</w:t>
        </w:r>
      </w:ins>
      <w:r w:rsidR="006830A0">
        <w:rPr>
          <w:sz w:val="24"/>
          <w:szCs w:val="24"/>
        </w:rPr>
        <w:t xml:space="preserve"> as genetic variation within the domesticated and </w:t>
      </w:r>
      <w:del w:id="473" w:author="Daniel Kliebenstein" w:date="2017-05-03T11:48:00Z">
        <w:r w:rsidR="006830A0" w:rsidDel="00DE1A99">
          <w:rPr>
            <w:sz w:val="24"/>
            <w:szCs w:val="24"/>
          </w:rPr>
          <w:delText xml:space="preserve">within the </w:delText>
        </w:r>
      </w:del>
      <w:r w:rsidR="006830A0">
        <w:rPr>
          <w:sz w:val="24"/>
          <w:szCs w:val="24"/>
        </w:rPr>
        <w:t>wild genotypes</w:t>
      </w:r>
      <w:r w:rsidR="006C7FE0">
        <w:rPr>
          <w:sz w:val="24"/>
          <w:szCs w:val="24"/>
        </w:rPr>
        <w:t xml:space="preserve"> </w:t>
      </w:r>
      <w:del w:id="474" w:author="Nicole Soltis" w:date="2017-05-16T18:40:00Z">
        <w:r w:rsidR="00314B51" w:rsidDel="004A1B55">
          <w:rPr>
            <w:sz w:val="24"/>
            <w:szCs w:val="24"/>
          </w:rPr>
          <w:delText xml:space="preserve">contributes </w:delText>
        </w:r>
      </w:del>
      <w:ins w:id="475" w:author="Nicole Soltis" w:date="2017-05-16T18:40:00Z">
        <w:r w:rsidR="004A1B55">
          <w:rPr>
            <w:sz w:val="24"/>
            <w:szCs w:val="24"/>
          </w:rPr>
          <w:t xml:space="preserve">contributed </w:t>
        </w:r>
      </w:ins>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476" w:author="Daniel Kliebenstein" w:date="2017-05-03T11:48:00Z">
        <w:r w:rsidR="0043516B" w:rsidDel="00DE1A99">
          <w:rPr>
            <w:sz w:val="24"/>
            <w:szCs w:val="24"/>
          </w:rPr>
          <w:delText>78</w:delText>
        </w:r>
      </w:del>
      <w:proofErr w:type="gramStart"/>
      <w:ins w:id="477" w:author="Daniel Kliebenstein" w:date="2017-05-03T11:48:00Z">
        <w:r w:rsidR="00DE1A99">
          <w:rPr>
            <w:sz w:val="24"/>
            <w:szCs w:val="24"/>
          </w:rPr>
          <w:t>8</w:t>
        </w:r>
      </w:ins>
      <w:r w:rsidR="0043516B">
        <w:rPr>
          <w:sz w:val="24"/>
          <w:szCs w:val="24"/>
        </w:rPr>
        <w:t xml:space="preserve">% of total variance, </w:t>
      </w:r>
      <w:r w:rsidR="00E019E8">
        <w:rPr>
          <w:sz w:val="24"/>
          <w:szCs w:val="24"/>
        </w:rPr>
        <w:t>Table R1).</w:t>
      </w:r>
      <w:proofErr w:type="gramEnd"/>
      <w:r w:rsidR="00E019E8">
        <w:rPr>
          <w:sz w:val="24"/>
          <w:szCs w:val="24"/>
        </w:rPr>
        <w:t xml:space="preserve"> </w:t>
      </w:r>
      <w:r w:rsidR="00CC4E31">
        <w:rPr>
          <w:sz w:val="24"/>
          <w:szCs w:val="24"/>
        </w:rPr>
        <w:t xml:space="preserve">So while we </w:t>
      </w:r>
      <w:del w:id="478" w:author="Nicole Soltis" w:date="2017-05-16T18:40:00Z">
        <w:r w:rsidR="00CC4E31" w:rsidDel="004A1B55">
          <w:rPr>
            <w:sz w:val="24"/>
            <w:szCs w:val="24"/>
          </w:rPr>
          <w:delText xml:space="preserve">do </w:delText>
        </w:r>
      </w:del>
      <w:ins w:id="479" w:author="Nicole Soltis" w:date="2017-05-16T18:40:00Z">
        <w:r w:rsidR="004A1B55">
          <w:rPr>
            <w:sz w:val="24"/>
            <w:szCs w:val="24"/>
          </w:rPr>
          <w:t xml:space="preserve">did </w:t>
        </w:r>
      </w:ins>
      <w:r w:rsidR="00CC4E31">
        <w:rPr>
          <w:sz w:val="24"/>
          <w:szCs w:val="24"/>
        </w:rPr>
        <w:t xml:space="preserve">observe the expected increase of susceptibility in domesticated tomato, domestication </w:t>
      </w:r>
      <w:del w:id="480" w:author="Nicole Soltis" w:date="2017-05-16T18:40:00Z">
        <w:r w:rsidR="00CC4E31" w:rsidDel="004A1B55">
          <w:rPr>
            <w:sz w:val="24"/>
            <w:szCs w:val="24"/>
          </w:rPr>
          <w:delText xml:space="preserve">does </w:delText>
        </w:r>
      </w:del>
      <w:ins w:id="481" w:author="Nicole Soltis" w:date="2017-05-16T18:40:00Z">
        <w:r w:rsidR="004A1B55">
          <w:rPr>
            <w:sz w:val="24"/>
            <w:szCs w:val="24"/>
          </w:rPr>
          <w:t xml:space="preserve">did </w:t>
        </w:r>
      </w:ins>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del w:id="482" w:author="Nicole Soltis" w:date="2017-05-16T18:40:00Z">
        <w:r w:rsidR="006830A0" w:rsidDel="004A1B55">
          <w:rPr>
            <w:sz w:val="24"/>
            <w:szCs w:val="24"/>
          </w:rPr>
          <w:delText xml:space="preserve">is </w:delText>
        </w:r>
      </w:del>
      <w:ins w:id="483" w:author="Nicole Soltis" w:date="2017-05-16T18:40:00Z">
        <w:r w:rsidR="004A1B55">
          <w:rPr>
            <w:sz w:val="24"/>
            <w:szCs w:val="24"/>
          </w:rPr>
          <w:t xml:space="preserve">was </w:t>
        </w:r>
      </w:ins>
      <w:r w:rsidR="006830A0">
        <w:rPr>
          <w:sz w:val="24"/>
          <w:szCs w:val="24"/>
        </w:rPr>
        <w:t xml:space="preserve">significant </w:t>
      </w:r>
      <w:del w:id="484" w:author="Daniel Kliebenstein" w:date="2017-05-03T11:49:00Z">
        <w:r w:rsidR="006830A0" w:rsidDel="00DE1A99">
          <w:rPr>
            <w:sz w:val="24"/>
            <w:szCs w:val="24"/>
          </w:rPr>
          <w:delText xml:space="preserve">remaining </w:delText>
        </w:r>
      </w:del>
      <w:r w:rsidR="006830A0">
        <w:rPr>
          <w:sz w:val="24"/>
          <w:szCs w:val="24"/>
        </w:rPr>
        <w:t>genetic variation</w:t>
      </w:r>
      <w:ins w:id="485" w:author="Daniel Kliebenstein" w:date="2017-05-03T11:49:00Z">
        <w:r w:rsidR="00DE1A99">
          <w:rPr>
            <w:sz w:val="24"/>
            <w:szCs w:val="24"/>
          </w:rPr>
          <w:t xml:space="preserve"> within both wild and domestic tomato</w:t>
        </w:r>
        <w:del w:id="486" w:author="Nicole Soltis" w:date="2017-05-16T18:26:00Z">
          <w:r w:rsidR="00DE1A99" w:rsidDel="00F75570">
            <w:rPr>
              <w:sz w:val="24"/>
              <w:szCs w:val="24"/>
            </w:rPr>
            <w:delText>es</w:delText>
          </w:r>
        </w:del>
      </w:ins>
      <w:ins w:id="487" w:author="Nicole Soltis" w:date="2017-05-16T18:26:00Z">
        <w:r w:rsidR="00F75570">
          <w:rPr>
            <w:sz w:val="24"/>
            <w:szCs w:val="24"/>
          </w:rPr>
          <w:t xml:space="preserve"> species</w:t>
        </w:r>
      </w:ins>
      <w:ins w:id="488" w:author="Daniel Kliebenstein" w:date="2017-05-03T11:49:00Z">
        <w:r w:rsidR="00DE1A99">
          <w:rPr>
            <w:sz w:val="24"/>
            <w:szCs w:val="24"/>
          </w:rPr>
          <w:t xml:space="preserve"> for</w:t>
        </w:r>
      </w:ins>
      <w:del w:id="489" w:author="Daniel Kliebenstein" w:date="2017-05-03T11:49:00Z">
        <w:r w:rsidR="006830A0" w:rsidDel="00DE1A99">
          <w:rPr>
            <w:sz w:val="24"/>
            <w:szCs w:val="24"/>
          </w:rPr>
          <w:delText xml:space="preserve"> in </w:delText>
        </w:r>
      </w:del>
      <w:ins w:id="490"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004EE57C"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86965">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 </w:instrText>
      </w:r>
      <w:r w:rsidR="0037407F">
        <w:rPr>
          <w:sz w:val="24"/>
          <w:szCs w:val="24"/>
        </w:rPr>
        <w:fldChar w:fldCharType="begin">
          <w:fldData xml:space="preserve">PEVuZE5vdGU+PENpdGU+PEF1dGhvcj5Eb2VibGV5PC9BdXRob3I+PFllYXI+MjAwNjwvWWVhcj48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37407F">
        <w:rPr>
          <w:sz w:val="24"/>
          <w:szCs w:val="24"/>
        </w:rPr>
        <w:instrText xml:space="preserve"> ADDIN EN.CITE.DATA </w:instrText>
      </w:r>
      <w:r w:rsidR="0037407F">
        <w:rPr>
          <w:sz w:val="24"/>
          <w:szCs w:val="24"/>
        </w:rPr>
      </w:r>
      <w:r w:rsidR="0037407F">
        <w:rPr>
          <w:sz w:val="24"/>
          <w:szCs w:val="24"/>
        </w:rPr>
        <w:fldChar w:fldCharType="end"/>
      </w:r>
      <w:r w:rsidR="00286965">
        <w:rPr>
          <w:sz w:val="24"/>
          <w:szCs w:val="24"/>
        </w:rPr>
      </w:r>
      <w:r w:rsidR="00286965">
        <w:rPr>
          <w:sz w:val="24"/>
          <w:szCs w:val="24"/>
        </w:rPr>
        <w:fldChar w:fldCharType="separate"/>
      </w:r>
      <w:r w:rsidR="0037407F">
        <w:rPr>
          <w:noProof/>
          <w:sz w:val="24"/>
          <w:szCs w:val="24"/>
        </w:rPr>
        <w:t>(Tanksley and McCouch 1997, Doebley, Gaut et al. 2006, Bai and Lindhout 2007)</w:t>
      </w:r>
      <w:r w:rsidR="00286965">
        <w:rPr>
          <w:sz w:val="24"/>
          <w:szCs w:val="24"/>
        </w:rPr>
        <w:fldChar w:fldCharType="end"/>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491"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492" w:author="Daniel Kliebenstein" w:date="2017-05-03T11:50:00Z">
        <w:r w:rsidR="006F7358" w:rsidDel="00DE1A99">
          <w:rPr>
            <w:sz w:val="24"/>
            <w:szCs w:val="24"/>
          </w:rPr>
          <w:delText>coefficient of variation (CV) of</w:delText>
        </w:r>
      </w:del>
      <w:ins w:id="493" w:author="Daniel Kliebenstein" w:date="2017-05-03T11:50:00Z">
        <w:r w:rsidR="00DE1A99">
          <w:rPr>
            <w:sz w:val="24"/>
            <w:szCs w:val="24"/>
          </w:rPr>
          <w:t>wild and domesticated tomato genotypes show</w:t>
        </w:r>
      </w:ins>
      <w:ins w:id="494" w:author="Nicole Soltis" w:date="2017-05-16T18:40:00Z">
        <w:r w:rsidR="004A1B55">
          <w:rPr>
            <w:sz w:val="24"/>
            <w:szCs w:val="24"/>
          </w:rPr>
          <w:t>ed</w:t>
        </w:r>
      </w:ins>
      <w:ins w:id="495" w:author="Daniel Kliebenstein" w:date="2017-05-03T11:50:00Z">
        <w:r w:rsidR="00DE1A99">
          <w:rPr>
            <w:sz w:val="24"/>
            <w:szCs w:val="24"/>
          </w:rPr>
          <w:t xml:space="preserve"> statistically </w:t>
        </w:r>
      </w:ins>
      <w:ins w:id="496" w:author="Daniel Kliebenstein" w:date="2017-05-03T11:51:00Z">
        <w:r w:rsidR="00DE1A99">
          <w:rPr>
            <w:sz w:val="24"/>
            <w:szCs w:val="24"/>
          </w:rPr>
          <w:t>similar</w:t>
        </w:r>
      </w:ins>
      <w:ins w:id="497" w:author="Daniel Kliebenstein" w:date="2017-05-03T11:50:00Z">
        <w:r w:rsidR="00DE1A99">
          <w:rPr>
            <w:sz w:val="24"/>
            <w:szCs w:val="24"/>
          </w:rPr>
          <w:t xml:space="preserve"> variation in resistance</w:t>
        </w:r>
      </w:ins>
      <w:del w:id="498"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del w:id="499"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 xml:space="preserve">Overall, we </w:t>
      </w:r>
      <w:del w:id="500" w:author="Nicole Soltis" w:date="2017-05-16T18:40:00Z">
        <w:r w:rsidR="00B411E9" w:rsidDel="004A1B55">
          <w:rPr>
            <w:sz w:val="24"/>
            <w:szCs w:val="24"/>
          </w:rPr>
          <w:delText xml:space="preserve">see </w:delText>
        </w:r>
      </w:del>
      <w:ins w:id="501" w:author="Nicole Soltis" w:date="2017-05-16T18:40:00Z">
        <w:r w:rsidR="004A1B55">
          <w:rPr>
            <w:sz w:val="24"/>
            <w:szCs w:val="24"/>
          </w:rPr>
          <w:t xml:space="preserve">found </w:t>
        </w:r>
      </w:ins>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del w:id="502" w:author="Nicole Soltis" w:date="2017-05-16T18:41:00Z">
        <w:r w:rsidR="00BF158A" w:rsidDel="004A1B55">
          <w:rPr>
            <w:sz w:val="24"/>
            <w:szCs w:val="24"/>
          </w:rPr>
          <w:delText xml:space="preserve">depends </w:delText>
        </w:r>
      </w:del>
      <w:ins w:id="503" w:author="Nicole Soltis" w:date="2017-05-16T18:41:00Z">
        <w:r w:rsidR="004A1B55">
          <w:rPr>
            <w:sz w:val="24"/>
            <w:szCs w:val="24"/>
          </w:rPr>
          <w:t xml:space="preserve">depended </w:t>
        </w:r>
      </w:ins>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5E4B757B" w:rsidR="004D38F6" w:rsidRDefault="00E019E8" w:rsidP="00127BF2">
      <w:pPr>
        <w:spacing w:line="480" w:lineRule="auto"/>
        <w:ind w:firstLine="360"/>
        <w:rPr>
          <w:sz w:val="24"/>
          <w:szCs w:val="24"/>
        </w:rPr>
      </w:pPr>
      <w:r>
        <w:rPr>
          <w:sz w:val="24"/>
          <w:szCs w:val="24"/>
        </w:rPr>
        <w:t xml:space="preserve">One </w:t>
      </w:r>
      <w:ins w:id="504"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505"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Alternat</w:t>
      </w:r>
      <w:ins w:id="506" w:author="Nicole Soltis" w:date="2017-05-16T18:27:00Z">
        <w:r w:rsidR="00B81F2E">
          <w:rPr>
            <w:sz w:val="24"/>
            <w:szCs w:val="24"/>
          </w:rPr>
          <w:t>iv</w:t>
        </w:r>
      </w:ins>
      <w:r w:rsidR="00F60037">
        <w:rPr>
          <w:sz w:val="24"/>
          <w:szCs w:val="24"/>
        </w:rPr>
        <w:t xml:space="preserve">ely, isolates may also be generalists, with specialization absent or occurring only at the gene level. Our collection includes five </w:t>
      </w:r>
      <w:del w:id="507" w:author="Daniel Kliebenstein" w:date="2017-05-03T11:52:00Z">
        <w:r w:rsidR="00F60037" w:rsidDel="00DE1A99">
          <w:rPr>
            <w:sz w:val="24"/>
            <w:szCs w:val="24"/>
          </w:rPr>
          <w:delText>single-</w:delText>
        </w:r>
      </w:del>
      <w:r w:rsidR="00F60037">
        <w:rPr>
          <w:sz w:val="24"/>
          <w:szCs w:val="24"/>
        </w:rPr>
        <w:t xml:space="preserve">pathogen isolates </w:t>
      </w:r>
      <w:del w:id="508" w:author="Daniel Kliebenstein" w:date="2017-05-03T11:52:00Z">
        <w:r w:rsidR="00F60037" w:rsidDel="00DE1A99">
          <w:rPr>
            <w:sz w:val="24"/>
            <w:szCs w:val="24"/>
          </w:rPr>
          <w:delText xml:space="preserve">from </w:delText>
        </w:r>
      </w:del>
      <w:ins w:id="509" w:author="Daniel Kliebenstein" w:date="2017-05-03T11:52:00Z">
        <w:r w:rsidR="00DE1A99">
          <w:rPr>
            <w:sz w:val="24"/>
            <w:szCs w:val="24"/>
          </w:rPr>
          <w:t xml:space="preserve">obtained from </w:t>
        </w:r>
      </w:ins>
      <w:r w:rsidR="00F60037" w:rsidRPr="00F60037">
        <w:rPr>
          <w:i/>
          <w:sz w:val="24"/>
          <w:szCs w:val="24"/>
        </w:rPr>
        <w:t xml:space="preserve">S. </w:t>
      </w:r>
      <w:proofErr w:type="spellStart"/>
      <w:r w:rsidR="00F60037" w:rsidRPr="00F60037">
        <w:rPr>
          <w:i/>
          <w:sz w:val="24"/>
          <w:szCs w:val="24"/>
        </w:rPr>
        <w:t>lycopersicum</w:t>
      </w:r>
      <w:proofErr w:type="spellEnd"/>
      <w:del w:id="510" w:author="Daniel Kliebenstein" w:date="2017-05-03T11:52:00Z">
        <w:r w:rsidR="00F60037" w:rsidDel="00DE1A99">
          <w:rPr>
            <w:sz w:val="24"/>
            <w:szCs w:val="24"/>
          </w:rPr>
          <w:delText xml:space="preserve">, </w:delText>
        </w:r>
      </w:del>
      <w:ins w:id="511" w:author="Daniel Kliebenstein" w:date="2017-05-03T11:52:00Z">
        <w:r w:rsidR="00DE1A99">
          <w:rPr>
            <w:sz w:val="24"/>
            <w:szCs w:val="24"/>
          </w:rPr>
          <w:t xml:space="preserve"> </w:t>
        </w:r>
        <w:del w:id="512" w:author="Nicole Soltis" w:date="2017-05-16T18:27:00Z">
          <w:r w:rsidR="00DE1A99" w:rsidDel="00B81F2E">
            <w:rPr>
              <w:sz w:val="24"/>
              <w:szCs w:val="24"/>
            </w:rPr>
            <w:delText xml:space="preserve">and </w:delText>
          </w:r>
        </w:del>
      </w:ins>
      <w:ins w:id="513" w:author="Nicole Soltis" w:date="2017-05-16T18:27:00Z">
        <w:r w:rsidR="00B81F2E">
          <w:rPr>
            <w:sz w:val="24"/>
            <w:szCs w:val="24"/>
          </w:rPr>
          <w:t xml:space="preserve">which </w:t>
        </w:r>
      </w:ins>
      <w:ins w:id="514" w:author="Daniel Kliebenstein" w:date="2017-05-03T11:52:00Z">
        <w:r w:rsidR="00DE1A99">
          <w:rPr>
            <w:sz w:val="24"/>
            <w:szCs w:val="24"/>
          </w:rPr>
          <w:t xml:space="preserve">may be </w:t>
        </w:r>
      </w:ins>
      <w:del w:id="515" w:author="Nicole Soltis" w:date="2017-05-16T18:27:00Z">
        <w:r w:rsidR="00F60037" w:rsidDel="00B81F2E">
          <w:rPr>
            <w:sz w:val="24"/>
            <w:szCs w:val="24"/>
          </w:rPr>
          <w:delText xml:space="preserve">potentially </w:delText>
        </w:r>
      </w:del>
      <w:r w:rsidR="00F60037">
        <w:rPr>
          <w:sz w:val="24"/>
          <w:szCs w:val="24"/>
        </w:rPr>
        <w:t xml:space="preserve">adapted to tomato. </w:t>
      </w:r>
      <w:moveFromRangeStart w:id="516" w:author="Nicole Soltis" w:date="2017-05-16T18:29:00Z" w:name="move482722674"/>
      <w:moveFrom w:id="517" w:author="Nicole Soltis" w:date="2017-05-16T18:29:00Z">
        <w:r w:rsidDel="007C22EB">
          <w:rPr>
            <w:sz w:val="24"/>
            <w:szCs w:val="24"/>
          </w:rPr>
          <w:t>Within our collection, there was a</w:t>
        </w:r>
        <w:r w:rsidR="00C344A5" w:rsidDel="007C22EB">
          <w:rPr>
            <w:sz w:val="24"/>
            <w:szCs w:val="24"/>
          </w:rPr>
          <w:t xml:space="preserve"> significant effect of genetic variation in the 91 </w:t>
        </w:r>
        <w:r w:rsidR="00C344A5" w:rsidRPr="009707C0" w:rsidDel="007C22EB">
          <w:rPr>
            <w:i/>
            <w:sz w:val="24"/>
            <w:szCs w:val="24"/>
          </w:rPr>
          <w:t>B. cinerea</w:t>
        </w:r>
        <w:r w:rsidR="00C344A5" w:rsidDel="007C22EB">
          <w:rPr>
            <w:sz w:val="24"/>
            <w:szCs w:val="24"/>
          </w:rPr>
          <w:t xml:space="preserve"> isolates across all the plant genot</w:t>
        </w:r>
        <w:r w:rsidR="00127BF2" w:rsidDel="007C22EB">
          <w:rPr>
            <w:sz w:val="24"/>
            <w:szCs w:val="24"/>
          </w:rPr>
          <w:t xml:space="preserve">ypes (Table R1 and Figure R4A). </w:t>
        </w:r>
      </w:moveFrom>
      <w:moveFromRangeEnd w:id="516"/>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ins w:id="518" w:author="Daniel Kliebenstein" w:date="2017-05-03T11:52:00Z">
        <w:r w:rsidR="00DE1A99">
          <w:rPr>
            <w:sz w:val="24"/>
            <w:szCs w:val="24"/>
          </w:rPr>
          <w:t xml:space="preserve">obtained </w:t>
        </w:r>
      </w:ins>
      <w:r w:rsidR="00C344A5">
        <w:rPr>
          <w:sz w:val="24"/>
          <w:szCs w:val="24"/>
        </w:rPr>
        <w:t xml:space="preserve">from tomato </w:t>
      </w:r>
      <w:del w:id="519" w:author="Daniel Kliebenstein" w:date="2017-05-03T11:53:00Z">
        <w:r w:rsidR="00BF3918" w:rsidDel="00DE1A99">
          <w:rPr>
            <w:sz w:val="24"/>
            <w:szCs w:val="24"/>
          </w:rPr>
          <w:delText>in comparison to our</w:delText>
        </w:r>
      </w:del>
      <w:ins w:id="520" w:author="Daniel Kliebenstein" w:date="2017-05-03T11:53:00Z">
        <w:r w:rsidR="00DE1A99">
          <w:rPr>
            <w:sz w:val="24"/>
            <w:szCs w:val="24"/>
          </w:rPr>
          <w:t>to the</w:t>
        </w:r>
      </w:ins>
      <w:r w:rsidR="00BF3918">
        <w:rPr>
          <w:sz w:val="24"/>
          <w:szCs w:val="24"/>
        </w:rPr>
        <w:t xml:space="preserve"> broader pathogen population. </w:t>
      </w:r>
      <w:moveToRangeStart w:id="521" w:author="Nicole Soltis" w:date="2017-05-16T18:29:00Z" w:name="move482722674"/>
      <w:commentRangeStart w:id="522"/>
      <w:moveTo w:id="523" w:author="Nicole Soltis" w:date="2017-05-16T18:29:00Z">
        <w:r w:rsidR="007C22EB">
          <w:rPr>
            <w:sz w:val="24"/>
            <w:szCs w:val="24"/>
          </w:rPr>
          <w:t xml:space="preserve">Within our collection, there was a significant effect of genetic variation in the 91 </w:t>
        </w:r>
        <w:r w:rsidR="007C22EB" w:rsidRPr="009707C0">
          <w:rPr>
            <w:i/>
            <w:sz w:val="24"/>
            <w:szCs w:val="24"/>
          </w:rPr>
          <w:t>B. cinerea</w:t>
        </w:r>
        <w:r w:rsidR="007C22EB">
          <w:rPr>
            <w:sz w:val="24"/>
            <w:szCs w:val="24"/>
          </w:rPr>
          <w:t xml:space="preserve"> isolates across all the plant genotypes (Table R1 and Figure R4A).</w:t>
        </w:r>
      </w:moveTo>
      <w:commentRangeEnd w:id="522"/>
      <w:r w:rsidR="007C22EB">
        <w:rPr>
          <w:rStyle w:val="CommentReference"/>
        </w:rPr>
        <w:commentReference w:id="522"/>
      </w:r>
      <w:moveTo w:id="524" w:author="Nicole Soltis" w:date="2017-05-16T18:29:00Z">
        <w:r w:rsidR="007C22EB">
          <w:rPr>
            <w:sz w:val="24"/>
            <w:szCs w:val="24"/>
          </w:rPr>
          <w:t xml:space="preserve"> </w:t>
        </w:r>
      </w:moveTo>
      <w:moveToRangeEnd w:id="521"/>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525" w:author="Daniel Kliebenstein" w:date="2017-05-03T11:53:00Z">
        <w:r w:rsidR="006755B8" w:rsidDel="00DE1A99">
          <w:rPr>
            <w:sz w:val="24"/>
            <w:szCs w:val="24"/>
          </w:rPr>
          <w:delText>we find</w:delText>
        </w:r>
      </w:del>
      <w:ins w:id="526"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del w:id="527" w:author="Nicole Soltis" w:date="2017-05-16T18:41:00Z">
        <w:r w:rsidR="00300AAD" w:rsidDel="004A1B55">
          <w:rPr>
            <w:sz w:val="24"/>
            <w:szCs w:val="24"/>
          </w:rPr>
          <w:delText xml:space="preserve">is </w:delText>
        </w:r>
      </w:del>
      <w:ins w:id="528" w:author="Nicole Soltis" w:date="2017-05-16T18:41:00Z">
        <w:r w:rsidR="004A1B55">
          <w:rPr>
            <w:sz w:val="24"/>
            <w:szCs w:val="24"/>
          </w:rPr>
          <w:t xml:space="preserve">was </w:t>
        </w:r>
      </w:ins>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del w:id="529" w:author="Nicole Soltis" w:date="2017-05-16T18:41:00Z">
        <w:r w:rsidR="000D40EF" w:rsidDel="004A1B55">
          <w:rPr>
            <w:sz w:val="24"/>
            <w:szCs w:val="24"/>
          </w:rPr>
          <w:delText xml:space="preserve"> is</w:delText>
        </w:r>
      </w:del>
      <w:ins w:id="530" w:author="Nicole Soltis" w:date="2017-05-16T18:41:00Z">
        <w:r w:rsidR="004A1B55">
          <w:rPr>
            <w:sz w:val="24"/>
            <w:szCs w:val="24"/>
          </w:rPr>
          <w:t xml:space="preserve"> was</w:t>
        </w:r>
      </w:ins>
      <w:r w:rsidR="000D40EF">
        <w:rPr>
          <w:sz w:val="24"/>
          <w:szCs w:val="24"/>
        </w:rPr>
        <w:t xml:space="preserve"> within the 10 most-virulent isolates (Triple3)</w:t>
      </w:r>
      <w:r w:rsidR="00300AAD">
        <w:rPr>
          <w:sz w:val="24"/>
          <w:szCs w:val="24"/>
        </w:rPr>
        <w:t xml:space="preserve">. This </w:t>
      </w:r>
      <w:del w:id="531" w:author="Nicole Soltis" w:date="2017-05-16T18:41:00Z">
        <w:r w:rsidR="00920521" w:rsidDel="004A1B55">
          <w:rPr>
            <w:sz w:val="24"/>
            <w:szCs w:val="24"/>
          </w:rPr>
          <w:delText xml:space="preserve">shows </w:delText>
        </w:r>
      </w:del>
      <w:ins w:id="532" w:author="Nicole Soltis" w:date="2017-05-16T18:42:00Z">
        <w:r w:rsidR="004A1B55">
          <w:rPr>
            <w:sz w:val="24"/>
            <w:szCs w:val="24"/>
          </w:rPr>
          <w:t>demonstrated</w:t>
        </w:r>
      </w:ins>
      <w:del w:id="533" w:author="Nicole Soltis" w:date="2017-05-16T18:42:00Z">
        <w:r w:rsidR="00920521" w:rsidDel="004A1B55">
          <w:rPr>
            <w:sz w:val="24"/>
            <w:szCs w:val="24"/>
          </w:rPr>
          <w:delText>that there is</w:delText>
        </w:r>
      </w:del>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ins w:id="534" w:author="Nicole Soltis" w:date="2017-05-16T18:42:00Z">
        <w:r w:rsidR="004A1B55">
          <w:rPr>
            <w:sz w:val="24"/>
            <w:szCs w:val="24"/>
          </w:rPr>
          <w:t>,</w:t>
        </w:r>
      </w:ins>
      <w:r w:rsidR="00920521">
        <w:rPr>
          <w:sz w:val="24"/>
          <w:szCs w:val="24"/>
        </w:rPr>
        <w:t xml:space="preserve"> and </w:t>
      </w:r>
      <w:del w:id="535"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536" w:author="Daniel Kliebenstein" w:date="2017-05-03T11:53:00Z">
        <w:r w:rsidR="00BF3918" w:rsidDel="00DE1A99">
          <w:rPr>
            <w:sz w:val="24"/>
            <w:szCs w:val="24"/>
          </w:rPr>
          <w:delText>has minimal</w:delText>
        </w:r>
      </w:del>
      <w:ins w:id="537" w:author="Nicole Soltis" w:date="2017-05-16T18:31:00Z">
        <w:r w:rsidR="003E7349">
          <w:rPr>
            <w:sz w:val="24"/>
            <w:szCs w:val="24"/>
          </w:rPr>
          <w:t xml:space="preserve">isolates are not strongly host-specific </w:t>
        </w:r>
      </w:ins>
      <w:ins w:id="538" w:author="Daniel Kliebenstein" w:date="2017-05-03T11:53:00Z">
        <w:del w:id="539" w:author="Nicole Soltis" w:date="2017-05-16T18:31:00Z">
          <w:r w:rsidR="00DE1A99" w:rsidDel="003E7349">
            <w:rPr>
              <w:sz w:val="24"/>
              <w:szCs w:val="24"/>
            </w:rPr>
            <w:delText>is not dominated by</w:delText>
          </w:r>
        </w:del>
      </w:ins>
      <w:del w:id="540" w:author="Nicole Soltis" w:date="2017-05-16T18:31:00Z">
        <w:r w:rsidR="00BF3918" w:rsidDel="003E7349">
          <w:rPr>
            <w:sz w:val="24"/>
            <w:szCs w:val="24"/>
          </w:rPr>
          <w:delText xml:space="preserve"> host-specificity </w:delText>
        </w:r>
      </w:del>
      <w:r w:rsidR="0082133B">
        <w:rPr>
          <w:sz w:val="24"/>
          <w:szCs w:val="24"/>
        </w:rPr>
        <w:fldChar w:fldCharType="begin"/>
      </w:r>
      <w:r w:rsidR="009E3A48">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82133B">
        <w:rPr>
          <w:sz w:val="24"/>
          <w:szCs w:val="24"/>
        </w:rPr>
        <w:fldChar w:fldCharType="separate"/>
      </w:r>
      <w:r w:rsidR="009E3A48">
        <w:rPr>
          <w:noProof/>
          <w:sz w:val="24"/>
          <w:szCs w:val="24"/>
        </w:rPr>
        <w:t>(Rowe and Kliebenstein 2007)</w:t>
      </w:r>
      <w:r w:rsidR="0082133B">
        <w:rPr>
          <w:sz w:val="24"/>
          <w:szCs w:val="24"/>
        </w:rPr>
        <w:fldChar w:fldCharType="end"/>
      </w:r>
      <w:r w:rsidR="00920521">
        <w:rPr>
          <w:sz w:val="24"/>
          <w:szCs w:val="24"/>
        </w:rPr>
        <w:t>(</w:t>
      </w:r>
      <w:commentRangeStart w:id="541"/>
      <w:commentRangeStart w:id="542"/>
      <w:r w:rsidR="00920521">
        <w:rPr>
          <w:sz w:val="24"/>
          <w:szCs w:val="24"/>
        </w:rPr>
        <w:t>Citations</w:t>
      </w:r>
      <w:commentRangeEnd w:id="541"/>
      <w:r w:rsidR="00920521">
        <w:rPr>
          <w:rStyle w:val="CommentReference"/>
        </w:rPr>
        <w:commentReference w:id="541"/>
      </w:r>
      <w:commentRangeEnd w:id="542"/>
      <w:r w:rsidR="002E0F7F">
        <w:rPr>
          <w:rStyle w:val="CommentReference"/>
        </w:rPr>
        <w:commentReference w:id="542"/>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lastRenderedPageBreak/>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6130AF2"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543"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544" w:author="Daniel Kliebenstein" w:date="2017-05-03T11:54:00Z">
        <w:r w:rsidR="00DE1A99">
          <w:rPr>
            <w:sz w:val="24"/>
            <w:szCs w:val="24"/>
          </w:rPr>
          <w:t xml:space="preserve">isolates may contain genetic variation that allow them to better attack subsets of the </w:t>
        </w:r>
      </w:ins>
      <w:del w:id="545"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546"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547"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548" w:author="Daniel Kliebenstein" w:date="2017-05-03T12:08:00Z">
        <w:r w:rsidR="00F803BC" w:rsidDel="008478A5">
          <w:rPr>
            <w:sz w:val="24"/>
            <w:szCs w:val="24"/>
          </w:rPr>
          <w:delText xml:space="preserve">specialization </w:delText>
        </w:r>
      </w:del>
      <w:ins w:id="549" w:author="Daniel Kliebenstein" w:date="2017-05-03T12:08:00Z">
        <w:r w:rsidR="008478A5">
          <w:rPr>
            <w:sz w:val="24"/>
            <w:szCs w:val="24"/>
          </w:rPr>
          <w:t>interaction between genetic variation in the host and pathogen</w:t>
        </w:r>
      </w:ins>
      <w:del w:id="550"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551" w:author="Daniel Kliebenstein" w:date="2017-05-03T12:09:00Z">
        <w:r w:rsidR="00E33AB3" w:rsidDel="008478A5">
          <w:rPr>
            <w:sz w:val="24"/>
            <w:szCs w:val="24"/>
          </w:rPr>
          <w:delText xml:space="preserve">with </w:delText>
        </w:r>
      </w:del>
      <w:ins w:id="552" w:author="Daniel Kliebenstein" w:date="2017-05-03T12:09:00Z">
        <w:r w:rsidR="008478A5">
          <w:rPr>
            <w:sz w:val="24"/>
            <w:szCs w:val="24"/>
          </w:rPr>
          <w:t xml:space="preserve">in factors with </w:t>
        </w:r>
      </w:ins>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del w:id="553" w:author="Daniel Kliebenstein" w:date="2017-05-03T12:09:00Z">
        <w:r w:rsidR="00E33AB3" w:rsidDel="008478A5">
          <w:rPr>
            <w:sz w:val="24"/>
            <w:szCs w:val="24"/>
          </w:rPr>
          <w:delText xml:space="preserve">We </w:delText>
        </w:r>
      </w:del>
      <w:ins w:id="554" w:author="Daniel Kliebenstein" w:date="2017-05-03T12:09:00Z">
        <w:r w:rsidR="008478A5">
          <w:rPr>
            <w:sz w:val="24"/>
            <w:szCs w:val="24"/>
          </w:rPr>
          <w:t>To assess these two possibilities, we used</w:t>
        </w:r>
      </w:ins>
      <w:del w:id="555" w:author="Daniel Kliebenstein" w:date="2017-05-03T12:09:00Z">
        <w:r w:rsidR="00E33AB3" w:rsidDel="008478A5">
          <w:rPr>
            <w:sz w:val="24"/>
            <w:szCs w:val="24"/>
          </w:rPr>
          <w:delText>took</w:delText>
        </w:r>
      </w:del>
      <w:r w:rsidR="00E33AB3">
        <w:rPr>
          <w:sz w:val="24"/>
          <w:szCs w:val="24"/>
        </w:rPr>
        <w:t xml:space="preserve"> an additional </w:t>
      </w:r>
      <w:ins w:id="556" w:author="Daniel Kliebenstein" w:date="2017-05-03T12:09:00Z">
        <w:r w:rsidR="008478A5">
          <w:rPr>
            <w:sz w:val="24"/>
            <w:szCs w:val="24"/>
          </w:rPr>
          <w:t xml:space="preserve">statistical </w:t>
        </w:r>
      </w:ins>
      <w:r w:rsidR="00E33AB3">
        <w:rPr>
          <w:sz w:val="24"/>
          <w:szCs w:val="24"/>
        </w:rPr>
        <w:t xml:space="preserve">approach to </w:t>
      </w:r>
      <w:del w:id="557"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558" w:author="Daniel Kliebenstein" w:date="2017-05-03T12:09:00Z">
        <w:r w:rsidR="00E33AB3" w:rsidDel="008478A5">
          <w:rPr>
            <w:sz w:val="24"/>
            <w:szCs w:val="24"/>
          </w:rPr>
          <w:delText xml:space="preserve">We </w:delText>
        </w:r>
      </w:del>
      <w:ins w:id="559" w:author="Daniel Kliebenstein" w:date="2017-05-03T12:09:00Z">
        <w:r w:rsidR="008478A5">
          <w:rPr>
            <w:sz w:val="24"/>
            <w:szCs w:val="24"/>
          </w:rPr>
          <w:t>We performed a linear model</w:t>
        </w:r>
      </w:ins>
      <w:ins w:id="560" w:author="Nicole Soltis" w:date="2017-05-16T18:42:00Z">
        <w:r w:rsidR="000F5710">
          <w:rPr>
            <w:sz w:val="24"/>
            <w:szCs w:val="24"/>
          </w:rPr>
          <w:t xml:space="preserve"> analysis</w:t>
        </w:r>
      </w:ins>
      <w:ins w:id="561" w:author="Daniel Kliebenstein" w:date="2017-05-03T12:09:00Z">
        <w:r w:rsidR="008478A5">
          <w:rPr>
            <w:sz w:val="24"/>
            <w:szCs w:val="24"/>
          </w:rPr>
          <w:t xml:space="preserve"> individually on each isolate to </w:t>
        </w:r>
      </w:ins>
      <w:commentRangeStart w:id="562"/>
      <w:ins w:id="563" w:author="Daniel Kliebenstein" w:date="2017-05-03T12:10:00Z">
        <w:r w:rsidR="008478A5">
          <w:rPr>
            <w:sz w:val="24"/>
            <w:szCs w:val="24"/>
          </w:rPr>
          <w:t>directly</w:t>
        </w:r>
      </w:ins>
      <w:ins w:id="564" w:author="Daniel Kliebenstein" w:date="2017-05-03T12:09:00Z">
        <w:r w:rsidR="008478A5">
          <w:rPr>
            <w:sz w:val="24"/>
            <w:szCs w:val="24"/>
          </w:rPr>
          <w:t xml:space="preserve"> </w:t>
        </w:r>
      </w:ins>
      <w:ins w:id="565" w:author="Daniel Kliebenstein" w:date="2017-05-03T12:10:00Z">
        <w:r w:rsidR="008478A5">
          <w:rPr>
            <w:sz w:val="24"/>
            <w:szCs w:val="24"/>
          </w:rPr>
          <w:t>test</w:t>
        </w:r>
      </w:ins>
      <w:del w:id="566" w:author="Daniel Kliebenstein" w:date="2017-05-03T12:10:00Z">
        <w:r w:rsidR="00E33AB3" w:rsidDel="008478A5">
          <w:rPr>
            <w:sz w:val="24"/>
            <w:szCs w:val="24"/>
          </w:rPr>
          <w:delText xml:space="preserve">split the data by isolate, and </w:delText>
        </w:r>
      </w:del>
      <w:del w:id="567" w:author="Daniel Kliebenstein" w:date="2017-05-03T12:09:00Z">
        <w:r w:rsidR="00E33AB3" w:rsidDel="008478A5">
          <w:rPr>
            <w:sz w:val="24"/>
            <w:szCs w:val="24"/>
          </w:rPr>
          <w:delText xml:space="preserve">within each new dataset </w:delText>
        </w:r>
      </w:del>
      <w:del w:id="568"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del w:id="569" w:author="Nicole Soltis" w:date="2017-05-16T18:43:00Z">
        <w:r w:rsidR="008C2128" w:rsidDel="000F5710">
          <w:rPr>
            <w:sz w:val="24"/>
            <w:szCs w:val="24"/>
          </w:rPr>
          <w:delText xml:space="preserve">do </w:delText>
        </w:r>
      </w:del>
      <w:ins w:id="570" w:author="Nicole Soltis" w:date="2017-05-16T18:43:00Z">
        <w:r w:rsidR="000F5710">
          <w:rPr>
            <w:sz w:val="24"/>
            <w:szCs w:val="24"/>
          </w:rPr>
          <w:t xml:space="preserve">did </w:t>
        </w:r>
      </w:ins>
      <w:r w:rsidR="008C2128">
        <w:rPr>
          <w:sz w:val="24"/>
          <w:szCs w:val="24"/>
        </w:rPr>
        <w:t xml:space="preserve">not </w:t>
      </w:r>
      <w:del w:id="571" w:author="Nicole Soltis" w:date="2017-05-16T18:43:00Z">
        <w:r w:rsidR="008C2128" w:rsidDel="000F5710">
          <w:rPr>
            <w:sz w:val="24"/>
            <w:szCs w:val="24"/>
          </w:rPr>
          <w:delText xml:space="preserve">see </w:delText>
        </w:r>
      </w:del>
      <w:ins w:id="572" w:author="Nicole Soltis" w:date="2017-05-16T18:43:00Z">
        <w:r w:rsidR="000F5710">
          <w:rPr>
            <w:sz w:val="24"/>
            <w:szCs w:val="24"/>
          </w:rPr>
          <w:t xml:space="preserve">find </w:t>
        </w:r>
      </w:ins>
      <w:r w:rsidR="008C2128">
        <w:rPr>
          <w:sz w:val="24"/>
          <w:szCs w:val="24"/>
        </w:rPr>
        <w:t xml:space="preserve">evidence of sensitivity to </w:t>
      </w:r>
      <w:ins w:id="573" w:author="Nicole Soltis" w:date="2017-05-16T18:32:00Z">
        <w:r w:rsidR="004174BA">
          <w:rPr>
            <w:sz w:val="24"/>
            <w:szCs w:val="24"/>
          </w:rPr>
          <w:t xml:space="preserve">tomato </w:t>
        </w:r>
      </w:ins>
      <w:r w:rsidR="008C2128">
        <w:rPr>
          <w:sz w:val="24"/>
          <w:szCs w:val="24"/>
        </w:rPr>
        <w:t xml:space="preserve">genetic variation </w:t>
      </w:r>
      <w:del w:id="574" w:author="Nicole Soltis" w:date="2017-05-16T18:32:00Z">
        <w:r w:rsidR="008C2128" w:rsidDel="004174BA">
          <w:rPr>
            <w:sz w:val="24"/>
            <w:szCs w:val="24"/>
          </w:rPr>
          <w:delText xml:space="preserve">in tomato in </w:delText>
        </w:r>
      </w:del>
      <w:ins w:id="575" w:author="Nicole Soltis" w:date="2017-05-16T18:32:00Z">
        <w:r w:rsidR="004174BA">
          <w:rPr>
            <w:sz w:val="24"/>
            <w:szCs w:val="24"/>
          </w:rPr>
          <w:t xml:space="preserve">among </w:t>
        </w:r>
      </w:ins>
      <w:r w:rsidR="008C2128">
        <w:rPr>
          <w:sz w:val="24"/>
          <w:szCs w:val="24"/>
        </w:rPr>
        <w:t>these isolates.</w:t>
      </w:r>
    </w:p>
    <w:p w14:paraId="64BF6A25" w14:textId="6E9F6A1C" w:rsidR="006755B8" w:rsidRDefault="006830A0" w:rsidP="0032415F">
      <w:pPr>
        <w:spacing w:line="480" w:lineRule="auto"/>
        <w:ind w:firstLine="720"/>
        <w:rPr>
          <w:sz w:val="24"/>
          <w:szCs w:val="24"/>
        </w:rPr>
      </w:pPr>
      <w:del w:id="576" w:author="Nicole Soltis" w:date="2017-05-16T18:34:00Z">
        <w:r w:rsidDel="00115A56">
          <w:rPr>
            <w:sz w:val="24"/>
            <w:szCs w:val="24"/>
          </w:rPr>
          <w:delText>Because</w:delText>
        </w:r>
        <w:r w:rsidR="00C51BBB" w:rsidDel="00115A56">
          <w:rPr>
            <w:sz w:val="24"/>
            <w:szCs w:val="24"/>
          </w:rPr>
          <w:delText xml:space="preserve"> some</w:delText>
        </w:r>
      </w:del>
      <w:ins w:id="577" w:author="Nicole Soltis" w:date="2017-05-16T18:34:00Z">
        <w:r w:rsidR="00115A56">
          <w:rPr>
            <w:sz w:val="24"/>
            <w:szCs w:val="24"/>
          </w:rPr>
          <w:t>While none of these</w:t>
        </w:r>
      </w:ins>
      <w:r w:rsidR="00C51BBB">
        <w:rPr>
          <w:sz w:val="24"/>
          <w:szCs w:val="24"/>
        </w:rPr>
        <w:t xml:space="preserve"> isolates show</w:t>
      </w:r>
      <w:r>
        <w:rPr>
          <w:sz w:val="24"/>
          <w:szCs w:val="24"/>
        </w:rPr>
        <w:t xml:space="preserve">ed differential sensitivity to genetic variation </w:t>
      </w:r>
      <w:del w:id="578" w:author="Nicole Soltis" w:date="2017-05-16T18:35:00Z">
        <w:r w:rsidDel="00115A56">
          <w:rPr>
            <w:sz w:val="24"/>
            <w:szCs w:val="24"/>
          </w:rPr>
          <w:delText xml:space="preserve">within </w:delText>
        </w:r>
      </w:del>
      <w:ins w:id="579" w:author="Nicole Soltis" w:date="2017-05-16T18:35:00Z">
        <w:r w:rsidR="00115A56">
          <w:rPr>
            <w:sz w:val="24"/>
            <w:szCs w:val="24"/>
          </w:rPr>
          <w:t xml:space="preserve">between </w:t>
        </w:r>
      </w:ins>
      <w:r>
        <w:rPr>
          <w:sz w:val="24"/>
          <w:szCs w:val="24"/>
        </w:rPr>
        <w:t>tomato</w:t>
      </w:r>
      <w:ins w:id="580" w:author="Nicole Soltis" w:date="2017-05-16T18:35:00Z">
        <w:r w:rsidR="00115A56">
          <w:rPr>
            <w:sz w:val="24"/>
            <w:szCs w:val="24"/>
          </w:rPr>
          <w:t xml:space="preserve"> genotypes</w:t>
        </w:r>
      </w:ins>
      <w:r>
        <w:rPr>
          <w:sz w:val="24"/>
          <w:szCs w:val="24"/>
        </w:rPr>
        <w:t xml:space="preserve">, we used the same approach to test if </w:t>
      </w:r>
      <w:del w:id="581" w:author="Nicole Soltis" w:date="2017-05-16T18:35:00Z">
        <w:r w:rsidDel="00115A56">
          <w:rPr>
            <w:sz w:val="24"/>
            <w:szCs w:val="24"/>
          </w:rPr>
          <w:delText xml:space="preserve">specific </w:delText>
        </w:r>
      </w:del>
      <w:r>
        <w:rPr>
          <w:sz w:val="24"/>
          <w:szCs w:val="24"/>
        </w:rPr>
        <w:lastRenderedPageBreak/>
        <w:t>isolates</w:t>
      </w:r>
      <w:del w:id="582" w:author="Nicole Soltis" w:date="2017-05-16T18:34:00Z">
        <w:r w:rsidDel="00115A56">
          <w:rPr>
            <w:sz w:val="24"/>
            <w:szCs w:val="24"/>
          </w:rPr>
          <w:delText>, independent of their host,</w:delText>
        </w:r>
      </w:del>
      <w:r>
        <w:rPr>
          <w:sz w:val="24"/>
          <w:szCs w:val="24"/>
        </w:rPr>
        <w:t xml:space="preserve"> </w:t>
      </w:r>
      <w:del w:id="583" w:author="Nicole Soltis" w:date="2017-05-16T18:33:00Z">
        <w:r w:rsidDel="00115A56">
          <w:rPr>
            <w:sz w:val="24"/>
            <w:szCs w:val="24"/>
          </w:rPr>
          <w:delText xml:space="preserve">may </w:delText>
        </w:r>
      </w:del>
      <w:r>
        <w:rPr>
          <w:sz w:val="24"/>
          <w:szCs w:val="24"/>
        </w:rPr>
        <w:t>show sensitivity to genetic variation associated with tomato</w:t>
      </w:r>
      <w:ins w:id="584" w:author="Nicole Soltis" w:date="2017-05-16T18:34:00Z">
        <w:r w:rsidR="00115A56">
          <w:rPr>
            <w:sz w:val="24"/>
            <w:szCs w:val="24"/>
          </w:rPr>
          <w:t xml:space="preserve"> domestication</w:t>
        </w:r>
      </w:ins>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del w:id="585" w:author="Nicole Soltis" w:date="2017-05-16T18:43:00Z">
        <w:r w:rsidR="00173A62" w:rsidDel="00D02E34">
          <w:rPr>
            <w:sz w:val="24"/>
            <w:szCs w:val="24"/>
          </w:rPr>
          <w:delText xml:space="preserve">are </w:delText>
        </w:r>
      </w:del>
      <w:ins w:id="586" w:author="Nicole Soltis" w:date="2017-05-16T18:43:00Z">
        <w:r w:rsidR="00D02E34">
          <w:rPr>
            <w:sz w:val="24"/>
            <w:szCs w:val="24"/>
          </w:rPr>
          <w:t xml:space="preserve">were </w:t>
        </w:r>
      </w:ins>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del w:id="587" w:author="Nicole Soltis" w:date="2017-05-16T18:43:00Z">
        <w:r w:rsidR="006755B8" w:rsidDel="00D02E34">
          <w:rPr>
            <w:sz w:val="24"/>
            <w:szCs w:val="24"/>
          </w:rPr>
          <w:delText xml:space="preserve">differs </w:delText>
        </w:r>
      </w:del>
      <w:ins w:id="588" w:author="Nicole Soltis" w:date="2017-05-16T18:43:00Z">
        <w:r w:rsidR="00D02E34">
          <w:rPr>
            <w:sz w:val="24"/>
            <w:szCs w:val="24"/>
          </w:rPr>
          <w:t xml:space="preserve">differed </w:t>
        </w:r>
      </w:ins>
      <w:r w:rsidR="006755B8">
        <w:rPr>
          <w:sz w:val="24"/>
          <w:szCs w:val="24"/>
        </w:rPr>
        <w:t>between domesticated and wild hosts (Wilcoxon signed-rank test, V</w:t>
      </w:r>
      <w:r w:rsidR="00874893">
        <w:rPr>
          <w:sz w:val="24"/>
          <w:szCs w:val="24"/>
        </w:rPr>
        <w:t>=4322, p=2.586e-12) (Figure R3)</w:t>
      </w:r>
      <w:ins w:id="589" w:author="Nicole Soltis" w:date="2017-05-16T18:36:00Z">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w:t>
        </w:r>
      </w:ins>
      <w:ins w:id="590" w:author="Nicole Soltis" w:date="2017-05-16T18:37:00Z">
        <w:r w:rsidR="002122BA">
          <w:rPr>
            <w:sz w:val="24"/>
            <w:szCs w:val="24"/>
          </w:rPr>
          <w:t>, among a subset of isolates</w:t>
        </w:r>
      </w:ins>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562"/>
      <w:r w:rsidR="008478A5">
        <w:rPr>
          <w:rStyle w:val="CommentReference"/>
        </w:rPr>
        <w:commentReference w:id="562"/>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5B47BCF7" w:rsidR="00BC5308" w:rsidRDefault="005D0AE7" w:rsidP="008A0D22">
      <w:pPr>
        <w:spacing w:line="480" w:lineRule="auto"/>
        <w:rPr>
          <w:sz w:val="24"/>
          <w:szCs w:val="24"/>
        </w:rPr>
      </w:pPr>
      <w:r>
        <w:rPr>
          <w:sz w:val="24"/>
          <w:szCs w:val="24"/>
        </w:rPr>
        <w:tab/>
      </w:r>
      <w:commentRangeStart w:id="591"/>
      <w:ins w:id="592"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t>
        </w:r>
      </w:ins>
      <w:commentRangeEnd w:id="591"/>
      <w:ins w:id="593" w:author="Daniel Kliebenstein" w:date="2017-05-03T12:15:00Z">
        <w:r w:rsidR="008478A5">
          <w:rPr>
            <w:rStyle w:val="CommentReference"/>
          </w:rPr>
          <w:commentReference w:id="591"/>
        </w:r>
      </w:ins>
      <w:ins w:id="594" w:author="Daniel Kliebenstein" w:date="2017-05-03T12:14:00Z">
        <w:r w:rsidR="008478A5">
          <w:rPr>
            <w:sz w:val="24"/>
            <w:szCs w:val="24"/>
          </w:rPr>
          <w:t>within tomato</w:t>
        </w:r>
      </w:ins>
      <w:del w:id="595"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596" w:author="Daniel Kliebenstein" w:date="2017-05-03T12:15:00Z">
        <w:r w:rsidR="00FD66D5" w:rsidDel="008478A5">
          <w:rPr>
            <w:sz w:val="24"/>
            <w:szCs w:val="24"/>
          </w:rPr>
          <w:delText>While we did not see much isolate-level specialization to tomato</w:delText>
        </w:r>
      </w:del>
      <w:ins w:id="597" w:author="Daniel Kliebenstein" w:date="2017-05-03T12:15:00Z">
        <w:r w:rsidR="008478A5">
          <w:rPr>
            <w:sz w:val="24"/>
            <w:szCs w:val="24"/>
          </w:rPr>
          <w:t>This suggests that there is genetic variation within the pathogen</w:t>
        </w:r>
      </w:ins>
      <w:ins w:id="598" w:author="Nicole Soltis" w:date="2017-05-16T18:44:00Z">
        <w:r w:rsidR="00BE6EB5">
          <w:rPr>
            <w:sz w:val="24"/>
            <w:szCs w:val="24"/>
          </w:rPr>
          <w:t>,</w:t>
        </w:r>
      </w:ins>
      <w:ins w:id="599" w:author="Daniel Kliebenstein" w:date="2017-05-03T12:15:00Z">
        <w:r w:rsidR="008478A5">
          <w:rPr>
            <w:sz w:val="24"/>
            <w:szCs w:val="24"/>
          </w:rPr>
          <w:t xml:space="preserve"> where some alleles enhance and other alleles decrease virulence</w:t>
        </w:r>
      </w:ins>
      <w:del w:id="600" w:author="Daniel Kliebenstein" w:date="2017-05-03T12:16:00Z">
        <w:r w:rsidR="00FD66D5" w:rsidDel="008478A5">
          <w:rPr>
            <w:sz w:val="24"/>
            <w:szCs w:val="24"/>
          </w:rPr>
          <w:delText>, there may be more specialization at the genetic level</w:delText>
        </w:r>
      </w:del>
      <w:r w:rsidR="00FD66D5">
        <w:rPr>
          <w:sz w:val="24"/>
          <w:szCs w:val="24"/>
        </w:rPr>
        <w:t>.</w:t>
      </w:r>
      <w:ins w:id="601"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w:t>
      </w:r>
      <w:r w:rsidR="005C5BE9">
        <w:rPr>
          <w:sz w:val="24"/>
          <w:szCs w:val="24"/>
        </w:rPr>
        <w:lastRenderedPageBreak/>
        <w:t xml:space="preserve">performed GWA </w:t>
      </w:r>
      <w:del w:id="602" w:author="Daniel Kliebenstein" w:date="2017-05-03T12:16:00Z">
        <w:r w:rsidR="005C5BE9" w:rsidDel="008478A5">
          <w:rPr>
            <w:sz w:val="24"/>
            <w:szCs w:val="24"/>
          </w:rPr>
          <w:delText>on each</w:delText>
        </w:r>
      </w:del>
      <w:ins w:id="603" w:author="Daniel Kliebenstein" w:date="2017-05-03T12:16:00Z">
        <w:r w:rsidR="008478A5">
          <w:rPr>
            <w:sz w:val="24"/>
            <w:szCs w:val="24"/>
          </w:rPr>
          <w:t xml:space="preserve">using the </w:t>
        </w:r>
      </w:ins>
      <w:ins w:id="604" w:author="Daniel Kliebenstein" w:date="2017-05-03T12:17:00Z">
        <w:r w:rsidR="008478A5">
          <w:rPr>
            <w:sz w:val="24"/>
            <w:szCs w:val="24"/>
          </w:rPr>
          <w:t xml:space="preserve">model corrected least-squared mean </w:t>
        </w:r>
      </w:ins>
      <w:ins w:id="605" w:author="Daniel Kliebenstein" w:date="2017-05-03T12:16:00Z">
        <w:r w:rsidR="008478A5">
          <w:rPr>
            <w:sz w:val="24"/>
            <w:szCs w:val="24"/>
          </w:rPr>
          <w:t>virulence measured on each tomato</w:t>
        </w:r>
      </w:ins>
      <w:del w:id="606" w:author="Daniel Kliebenstein" w:date="2017-05-03T12:16:00Z">
        <w:r w:rsidR="005C5BE9" w:rsidDel="008478A5">
          <w:rPr>
            <w:sz w:val="24"/>
            <w:szCs w:val="24"/>
          </w:rPr>
          <w:delText xml:space="preserve"> plant</w:delText>
        </w:r>
      </w:del>
      <w:r w:rsidR="005C5BE9">
        <w:rPr>
          <w:sz w:val="24"/>
          <w:szCs w:val="24"/>
        </w:rPr>
        <w:t xml:space="preserve"> genotype </w:t>
      </w:r>
      <w:del w:id="607" w:author="Daniel Kliebenstein" w:date="2017-05-03T12:17:00Z">
        <w:r w:rsidR="005C5BE9" w:rsidDel="008478A5">
          <w:rPr>
            <w:sz w:val="24"/>
            <w:szCs w:val="24"/>
          </w:rPr>
          <w:delText>independently</w:delText>
        </w:r>
      </w:del>
      <w:ins w:id="608" w:author="Daniel Kliebenstein" w:date="2017-05-03T12:17:00Z">
        <w:r w:rsidR="008478A5">
          <w:rPr>
            <w:sz w:val="24"/>
            <w:szCs w:val="24"/>
          </w:rPr>
          <w:t>as a separate trait</w:t>
        </w:r>
      </w:ins>
      <w:del w:id="609"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610" w:author="Daniel Kliebenstein" w:date="2017-05-03T12:17:00Z">
        <w:r w:rsidR="008478A5">
          <w:rPr>
            <w:sz w:val="24"/>
            <w:szCs w:val="24"/>
          </w:rPr>
          <w:t xml:space="preserve"> in combination with </w:t>
        </w:r>
        <w:del w:id="611" w:author="Nicole Soltis" w:date="2017-06-12T14:53:00Z">
          <w:r w:rsidR="008478A5" w:rsidDel="00FE1826">
            <w:rPr>
              <w:sz w:val="24"/>
              <w:szCs w:val="24"/>
            </w:rPr>
            <w:delText xml:space="preserve">XX </w:delText>
          </w:r>
        </w:del>
      </w:ins>
      <w:ins w:id="612" w:author="Nicole Soltis" w:date="2017-06-12T14:53:00Z">
        <w:r w:rsidR="00FE1826">
          <w:rPr>
            <w:sz w:val="24"/>
            <w:szCs w:val="24"/>
          </w:rPr>
          <w:t xml:space="preserve">272,672 </w:t>
        </w:r>
      </w:ins>
      <w:ins w:id="613" w:author="Daniel Kliebenstein" w:date="2017-05-03T12:17:00Z">
        <w:r w:rsidR="008478A5">
          <w:rPr>
            <w:sz w:val="24"/>
            <w:szCs w:val="24"/>
          </w:rPr>
          <w:t>SNPs</w:t>
        </w:r>
      </w:ins>
      <w:ins w:id="614" w:author="Daniel Kliebenstein" w:date="2017-05-03T12:18:00Z">
        <w:r w:rsidR="008478A5">
          <w:rPr>
            <w:sz w:val="24"/>
            <w:szCs w:val="24"/>
          </w:rPr>
          <w:t xml:space="preserve"> from</w:t>
        </w:r>
      </w:ins>
      <w:ins w:id="615" w:author="Daniel Kliebenstein" w:date="2017-05-03T12:17:00Z">
        <w:r w:rsidR="008478A5">
          <w:rPr>
            <w:sz w:val="24"/>
            <w:szCs w:val="24"/>
          </w:rPr>
          <w:t xml:space="preserve"> </w:t>
        </w:r>
      </w:ins>
      <w:ins w:id="616"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617"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618"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619" w:author="Daniel Kliebenstein" w:date="2017-05-03T12:21:00Z"/>
          <w:sz w:val="24"/>
          <w:szCs w:val="24"/>
        </w:rPr>
      </w:pPr>
      <w:del w:id="620" w:author="Daniel Kliebenstein" w:date="2017-05-03T12:18:00Z">
        <w:r w:rsidDel="008478A5">
          <w:rPr>
            <w:sz w:val="24"/>
            <w:szCs w:val="24"/>
          </w:rPr>
          <w:delText xml:space="preserve">Initial </w:delText>
        </w:r>
      </w:del>
      <w:ins w:id="621" w:author="Daniel Kliebenstein" w:date="2017-05-03T12:18:00Z">
        <w:r w:rsidR="008478A5">
          <w:rPr>
            <w:sz w:val="24"/>
            <w:szCs w:val="24"/>
          </w:rPr>
          <w:t xml:space="preserve">This </w:t>
        </w:r>
      </w:ins>
      <w:r>
        <w:rPr>
          <w:sz w:val="24"/>
          <w:szCs w:val="24"/>
        </w:rPr>
        <w:t xml:space="preserve">GWA analysis </w:t>
      </w:r>
      <w:del w:id="622" w:author="Daniel Kliebenstein" w:date="2017-05-03T12:18:00Z">
        <w:r w:rsidDel="008478A5">
          <w:rPr>
            <w:sz w:val="24"/>
            <w:szCs w:val="24"/>
          </w:rPr>
          <w:delText xml:space="preserve">revealed </w:delText>
        </w:r>
      </w:del>
      <w:ins w:id="623" w:author="Daniel Kliebenstein" w:date="2017-05-03T12:18:00Z">
        <w:r w:rsidR="008478A5">
          <w:rPr>
            <w:sz w:val="24"/>
            <w:szCs w:val="24"/>
          </w:rPr>
          <w:t xml:space="preserve">showed </w:t>
        </w:r>
      </w:ins>
      <w:r>
        <w:rPr>
          <w:sz w:val="24"/>
          <w:szCs w:val="24"/>
        </w:rPr>
        <w:t>that the</w:t>
      </w:r>
      <w:ins w:id="624"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625"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commentRangeStart w:id="626"/>
      <w:del w:id="627" w:author="Daniel Kliebenstein" w:date="2017-05-03T12:19:00Z">
        <w:r w:rsidR="0055730F" w:rsidDel="00847F0D">
          <w:rPr>
            <w:sz w:val="24"/>
            <w:szCs w:val="24"/>
          </w:rPr>
          <w:delText>On all of the hosts</w:delText>
        </w:r>
      </w:del>
      <w:ins w:id="628" w:author="Daniel Kliebenstein" w:date="2017-05-03T12:19:00Z">
        <w:r w:rsidR="00847F0D">
          <w:rPr>
            <w:sz w:val="24"/>
            <w:szCs w:val="24"/>
          </w:rPr>
          <w:t xml:space="preserve">We identified from 1284 to 25421 SNPs within </w:t>
        </w:r>
        <w:r w:rsidR="00847F0D" w:rsidRPr="00847F0D">
          <w:rPr>
            <w:i/>
            <w:sz w:val="24"/>
            <w:szCs w:val="24"/>
            <w:rPrChange w:id="629"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630"/>
        <w:r w:rsidR="00847F0D">
          <w:rPr>
            <w:sz w:val="24"/>
            <w:szCs w:val="24"/>
          </w:rPr>
          <w:t>12 different host genotypes</w:t>
        </w:r>
      </w:ins>
      <w:del w:id="631"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632" w:author="Daniel Kliebenstein" w:date="2017-05-03T12:20:00Z">
        <w:r w:rsidR="00847F0D">
          <w:rPr>
            <w:sz w:val="24"/>
            <w:szCs w:val="24"/>
          </w:rPr>
          <w:t>Interestingly, few of these SNPs were found for all of the different tomato genotypes with only</w:t>
        </w:r>
        <w:del w:id="633" w:author="Nicole Soltis" w:date="2017-06-12T14:53:00Z">
          <w:r w:rsidR="00847F0D" w:rsidDel="00FE1826">
            <w:rPr>
              <w:sz w:val="24"/>
              <w:szCs w:val="24"/>
            </w:rPr>
            <w:delText xml:space="preserve"> </w:delText>
          </w:r>
        </w:del>
      </w:ins>
    </w:p>
    <w:p w14:paraId="34477F21" w14:textId="47D2B883" w:rsidR="00A42B96" w:rsidRPr="00874893" w:rsidRDefault="004017B8">
      <w:pPr>
        <w:spacing w:line="480" w:lineRule="auto"/>
        <w:ind w:firstLine="720"/>
        <w:rPr>
          <w:sz w:val="24"/>
          <w:szCs w:val="24"/>
        </w:rPr>
        <w:pPrChange w:id="634" w:author="Daniel Kliebenstein" w:date="2017-05-03T12:21:00Z">
          <w:pPr>
            <w:spacing w:line="480" w:lineRule="auto"/>
          </w:pPr>
        </w:pPrChange>
      </w:pPr>
      <w:del w:id="635"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del w:id="636" w:author="Daniel Kliebenstein" w:date="2017-05-03T12:21:00Z">
        <w:r w:rsidDel="00847F0D">
          <w:rPr>
            <w:sz w:val="24"/>
            <w:szCs w:val="24"/>
          </w:rPr>
          <w:delText xml:space="preserve">A total of </w:delText>
        </w:r>
      </w:del>
      <w:r w:rsidR="004836F6">
        <w:rPr>
          <w:sz w:val="24"/>
          <w:szCs w:val="24"/>
        </w:rPr>
        <w:t>3</w:t>
      </w:r>
      <w:r>
        <w:rPr>
          <w:sz w:val="24"/>
          <w:szCs w:val="24"/>
        </w:rPr>
        <w:t xml:space="preserve"> SNPs </w:t>
      </w:r>
      <w:del w:id="637" w:author="Daniel Kliebenstein" w:date="2017-05-03T12:21:00Z">
        <w:r w:rsidDel="00847F0D">
          <w:rPr>
            <w:sz w:val="24"/>
            <w:szCs w:val="24"/>
          </w:rPr>
          <w:delText xml:space="preserve">were </w:delText>
        </w:r>
      </w:del>
      <w:ins w:id="638" w:author="Daniel Kliebenstein" w:date="2017-05-03T12:21:00Z">
        <w:r w:rsidR="00847F0D">
          <w:rPr>
            <w:sz w:val="24"/>
            <w:szCs w:val="24"/>
          </w:rPr>
          <w:t>being found for virulence on</w:t>
        </w:r>
      </w:ins>
      <w:del w:id="639"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640"/>
      <w:r w:rsidR="009B50C9">
        <w:rPr>
          <w:sz w:val="24"/>
          <w:szCs w:val="24"/>
        </w:rPr>
        <w:t>12</w:t>
      </w:r>
      <w:ins w:id="641"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640"/>
      <w:r w:rsidR="00847F0D">
        <w:rPr>
          <w:rStyle w:val="CommentReference"/>
        </w:rPr>
        <w:commentReference w:id="640"/>
      </w:r>
      <w:del w:id="642" w:author="Daniel Kliebenstein" w:date="2017-05-03T12:21:00Z">
        <w:r w:rsidDel="00847F0D">
          <w:rPr>
            <w:sz w:val="24"/>
            <w:szCs w:val="24"/>
          </w:rPr>
          <w:delText>)</w:delText>
        </w:r>
        <w:r w:rsidR="0041714B" w:rsidDel="00847F0D">
          <w:rPr>
            <w:sz w:val="24"/>
            <w:szCs w:val="24"/>
          </w:rPr>
          <w:delText xml:space="preserve">, </w:delText>
        </w:r>
      </w:del>
      <w:ins w:id="643" w:author="Daniel Kliebenstein" w:date="2017-05-03T12:21:00Z">
        <w:r w:rsidR="00847F0D">
          <w:rPr>
            <w:sz w:val="24"/>
            <w:szCs w:val="24"/>
          </w:rPr>
          <w:t xml:space="preserve">).  </w:t>
        </w:r>
      </w:ins>
      <w:r w:rsidR="009B50C9">
        <w:rPr>
          <w:sz w:val="24"/>
          <w:szCs w:val="24"/>
        </w:rPr>
        <w:t xml:space="preserve">215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644"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645" w:author="Daniel Kliebenstein" w:date="2017-05-03T12:22:00Z">
        <w:r w:rsidR="00847F0D">
          <w:rPr>
            <w:sz w:val="24"/>
            <w:szCs w:val="24"/>
          </w:rPr>
          <w:t xml:space="preserve"> while</w:t>
        </w:r>
      </w:ins>
      <w:del w:id="646" w:author="Daniel Kliebenstein" w:date="2017-05-03T12:22:00Z">
        <w:r w:rsidDel="00847F0D">
          <w:rPr>
            <w:sz w:val="24"/>
            <w:szCs w:val="24"/>
          </w:rPr>
          <w:delText xml:space="preserve">. </w:delText>
        </w:r>
        <w:r w:rsidR="004836F6" w:rsidDel="00847F0D">
          <w:rPr>
            <w:sz w:val="24"/>
            <w:szCs w:val="24"/>
          </w:rPr>
          <w:delText xml:space="preserve">However, </w:delText>
        </w:r>
      </w:del>
      <w:ins w:id="647" w:author="Daniel Kliebenstein" w:date="2017-05-03T12:22:00Z">
        <w:r w:rsidR="00847F0D">
          <w:rPr>
            <w:sz w:val="24"/>
            <w:szCs w:val="24"/>
          </w:rPr>
          <w:t xml:space="preserve"> </w:t>
        </w:r>
      </w:ins>
      <w:commentRangeEnd w:id="630"/>
      <w:ins w:id="648" w:author="Daniel Kliebenstein" w:date="2017-05-03T12:24:00Z">
        <w:r w:rsidR="00847F0D">
          <w:rPr>
            <w:rStyle w:val="CommentReference"/>
          </w:rPr>
          <w:commentReference w:id="630"/>
        </w:r>
      </w:ins>
      <w:r w:rsidR="009B50C9">
        <w:rPr>
          <w:sz w:val="24"/>
          <w:szCs w:val="24"/>
        </w:rPr>
        <w:t>46k</w:t>
      </w:r>
      <w:ins w:id="649" w:author="Daniel Kliebenstein" w:date="2017-05-03T12:22:00Z">
        <w:r w:rsidR="00847F0D">
          <w:rPr>
            <w:sz w:val="24"/>
            <w:szCs w:val="24"/>
          </w:rPr>
          <w:t xml:space="preserve"> SNPs were linked to virulence using only a single host tomato genotype.</w:t>
        </w:r>
      </w:ins>
      <w:del w:id="650" w:author="Daniel Kliebenstein" w:date="2017-05-03T12:22:00Z">
        <w:r w:rsidR="004836F6" w:rsidDel="00847F0D">
          <w:rPr>
            <w:sz w:val="24"/>
            <w:szCs w:val="24"/>
          </w:rPr>
          <w:delText xml:space="preserve"> additional </w:delText>
        </w:r>
        <w:r w:rsidR="009B50C9" w:rsidDel="00847F0D">
          <w:rPr>
            <w:sz w:val="24"/>
            <w:szCs w:val="24"/>
          </w:rPr>
          <w:delText xml:space="preserve">significant </w:delText>
        </w:r>
        <w:r w:rsidR="004836F6" w:rsidDel="00847F0D">
          <w:rPr>
            <w:sz w:val="24"/>
            <w:szCs w:val="24"/>
          </w:rPr>
          <w:delText xml:space="preserve">loci were identified </w:delText>
        </w:r>
        <w:r w:rsidR="004836F6" w:rsidDel="00847F0D">
          <w:rPr>
            <w:sz w:val="24"/>
            <w:szCs w:val="24"/>
          </w:rPr>
          <w:lastRenderedPageBreak/>
          <w:delText>only from a single host genotype, in</w:delText>
        </w:r>
      </w:del>
      <w:ins w:id="651" w:author="Daniel Kliebenstein" w:date="2017-05-03T12:22:00Z">
        <w:r w:rsidR="00847F0D">
          <w:rPr>
            <w:sz w:val="24"/>
            <w:szCs w:val="24"/>
          </w:rPr>
          <w:t xml:space="preserve"> </w:t>
        </w:r>
      </w:ins>
      <w:commentRangeEnd w:id="626"/>
      <w:r w:rsidR="00FE1826">
        <w:rPr>
          <w:rStyle w:val="CommentReference"/>
        </w:rPr>
        <w:commentReference w:id="626"/>
      </w:r>
      <w:ins w:id="652" w:author="Daniel Kliebenstein" w:date="2017-05-03T12:22:00Z">
        <w:r w:rsidR="00847F0D">
          <w:rPr>
            <w:sz w:val="24"/>
            <w:szCs w:val="24"/>
          </w:rPr>
          <w:t xml:space="preserve">This suggests that there is significant genetic variation in </w:t>
        </w:r>
      </w:ins>
      <w:del w:id="653" w:author="Daniel Kliebenstein" w:date="2017-05-03T12:23:00Z">
        <w:r w:rsidR="004836F6" w:rsidDel="00847F0D">
          <w:rPr>
            <w:sz w:val="24"/>
            <w:szCs w:val="24"/>
          </w:rPr>
          <w:delText xml:space="preserve">dicating that the genetic basis of </w:delText>
        </w:r>
      </w:del>
      <w:r w:rsidR="004836F6">
        <w:rPr>
          <w:i/>
          <w:sz w:val="24"/>
          <w:szCs w:val="24"/>
        </w:rPr>
        <w:t>B</w:t>
      </w:r>
      <w:del w:id="654" w:author="Nicole Soltis" w:date="2017-05-16T17:44:00Z">
        <w:r w:rsidR="004836F6" w:rsidDel="00D702E6">
          <w:rPr>
            <w:i/>
            <w:sz w:val="24"/>
            <w:szCs w:val="24"/>
          </w:rPr>
          <w:delText>otrytis</w:delText>
        </w:r>
      </w:del>
      <w:ins w:id="655" w:author="Nicole Soltis" w:date="2017-05-16T17:44:00Z">
        <w:r w:rsidR="00D702E6">
          <w:rPr>
            <w:i/>
            <w:sz w:val="24"/>
            <w:szCs w:val="24"/>
          </w:rPr>
          <w:t xml:space="preserve">. </w:t>
        </w:r>
        <w:proofErr w:type="gramStart"/>
        <w:r w:rsidR="00D702E6">
          <w:rPr>
            <w:i/>
            <w:sz w:val="24"/>
            <w:szCs w:val="24"/>
          </w:rPr>
          <w:t>cinerea</w:t>
        </w:r>
      </w:ins>
      <w:proofErr w:type="gramEnd"/>
      <w:r w:rsidR="004836F6">
        <w:rPr>
          <w:sz w:val="24"/>
          <w:szCs w:val="24"/>
        </w:rPr>
        <w:t xml:space="preserve"> virulence </w:t>
      </w:r>
      <w:ins w:id="656" w:author="Daniel Kliebenstein" w:date="2017-05-03T12:23:00Z">
        <w:r w:rsidR="00847F0D">
          <w:rPr>
            <w:sz w:val="24"/>
            <w:szCs w:val="24"/>
          </w:rPr>
          <w:t>that is dependent upon the hosts genetic background which is in agreement with the fraction of variation attributed to this term in the linear model</w:t>
        </w:r>
      </w:ins>
      <w:del w:id="657"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1BC48372" w:rsidR="004017B8" w:rsidDel="00C54721" w:rsidRDefault="0041714B" w:rsidP="00BF5072">
      <w:pPr>
        <w:spacing w:line="480" w:lineRule="auto"/>
        <w:ind w:firstLine="720"/>
        <w:rPr>
          <w:del w:id="658" w:author="Nicole Soltis" w:date="2017-05-01T16:17:00Z"/>
          <w:sz w:val="24"/>
          <w:szCs w:val="24"/>
        </w:rPr>
      </w:pPr>
      <w:del w:id="659" w:author="Nicole Soltis" w:date="2017-06-12T14:57:00Z">
        <w:r w:rsidDel="00FE1826">
          <w:rPr>
            <w:sz w:val="24"/>
            <w:szCs w:val="24"/>
          </w:rPr>
          <w:delText xml:space="preserve">We </w:delText>
        </w:r>
        <w:r w:rsidR="00932108" w:rsidDel="00FE1826">
          <w:rPr>
            <w:sz w:val="24"/>
            <w:szCs w:val="24"/>
          </w:rPr>
          <w:delText>next</w:delText>
        </w:r>
        <w:r w:rsidDel="00FE1826">
          <w:rPr>
            <w:sz w:val="24"/>
            <w:szCs w:val="24"/>
          </w:rPr>
          <w:delText xml:space="preserve"> examined the </w:delText>
        </w:r>
        <w:r w:rsidR="004A428B" w:rsidDel="00FE1826">
          <w:rPr>
            <w:sz w:val="24"/>
            <w:szCs w:val="24"/>
          </w:rPr>
          <w:delText xml:space="preserve">relative </w:delText>
        </w:r>
        <w:r w:rsidR="004744E1" w:rsidDel="00FE1826">
          <w:rPr>
            <w:sz w:val="24"/>
            <w:szCs w:val="24"/>
          </w:rPr>
          <w:delText xml:space="preserve">effect estimates of the </w:delText>
        </w:r>
        <w:r w:rsidDel="00FE1826">
          <w:rPr>
            <w:sz w:val="24"/>
            <w:szCs w:val="24"/>
          </w:rPr>
          <w:delText xml:space="preserve">top 50 SNPs </w:delText>
        </w:r>
        <w:r w:rsidR="00E160CF" w:rsidDel="00FE1826">
          <w:rPr>
            <w:sz w:val="24"/>
            <w:szCs w:val="24"/>
          </w:rPr>
          <w:delText>for each plant host (Figure R</w:delText>
        </w:r>
        <w:r w:rsidR="002E0F7F" w:rsidDel="00FE1826">
          <w:rPr>
            <w:sz w:val="24"/>
            <w:szCs w:val="24"/>
          </w:rPr>
          <w:delText>6</w:delText>
        </w:r>
        <w:r w:rsidR="004A428B" w:rsidDel="00FE1826">
          <w:rPr>
            <w:sz w:val="24"/>
            <w:szCs w:val="24"/>
          </w:rPr>
          <w:delText xml:space="preserve">). The relative effect of each large-effect SNP varies depending on plant host. This suggests that the major genes controlling </w:delText>
        </w:r>
        <w:r w:rsidR="004A428B" w:rsidRPr="00533C07" w:rsidDel="00FE1826">
          <w:rPr>
            <w:i/>
            <w:sz w:val="24"/>
            <w:szCs w:val="24"/>
            <w:rPrChange w:id="660" w:author="Nicole Soltis" w:date="2017-05-16T17:47:00Z">
              <w:rPr>
                <w:sz w:val="24"/>
                <w:szCs w:val="24"/>
              </w:rPr>
            </w:rPrChange>
          </w:rPr>
          <w:delText xml:space="preserve">B. cinerea </w:delText>
        </w:r>
        <w:r w:rsidR="004A428B" w:rsidDel="00FE1826">
          <w:rPr>
            <w:sz w:val="24"/>
            <w:szCs w:val="24"/>
          </w:rPr>
          <w:delText xml:space="preserve">virulence on tomato depend upon host genotype. </w:delText>
        </w:r>
      </w:del>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530B71F" w:rsidR="00A83BD4" w:rsidRDefault="00A83BD4" w:rsidP="008A0D22">
      <w:pPr>
        <w:spacing w:line="480" w:lineRule="auto"/>
        <w:rPr>
          <w:sz w:val="24"/>
          <w:szCs w:val="24"/>
        </w:rPr>
      </w:pPr>
      <w:r>
        <w:rPr>
          <w:sz w:val="24"/>
          <w:szCs w:val="24"/>
        </w:rPr>
        <w:tab/>
      </w:r>
      <w:r w:rsidR="005802AD">
        <w:rPr>
          <w:sz w:val="24"/>
          <w:szCs w:val="24"/>
        </w:rPr>
        <w:t xml:space="preserve">To directly </w:t>
      </w:r>
      <w:del w:id="661" w:author="Daniel Kliebenstein" w:date="2017-05-03T12:25:00Z">
        <w:r w:rsidR="005802AD" w:rsidDel="00847F0D">
          <w:rPr>
            <w:sz w:val="24"/>
            <w:szCs w:val="24"/>
          </w:rPr>
          <w:delText xml:space="preserve">test </w:delText>
        </w:r>
      </w:del>
      <w:ins w:id="662" w:author="Daniel Kliebenstein" w:date="2017-05-03T12:25:00Z">
        <w:r w:rsidR="00847F0D">
          <w:rPr>
            <w:sz w:val="24"/>
            <w:szCs w:val="24"/>
          </w:rPr>
          <w:t xml:space="preserve">map </w:t>
        </w:r>
      </w:ins>
      <w:r w:rsidR="005802AD">
        <w:rPr>
          <w:sz w:val="24"/>
          <w:szCs w:val="24"/>
        </w:rPr>
        <w:t>the</w:t>
      </w:r>
      <w:r w:rsidR="005802AD" w:rsidRPr="005802AD">
        <w:rPr>
          <w:i/>
          <w:sz w:val="24"/>
          <w:szCs w:val="24"/>
        </w:rPr>
        <w:t xml:space="preserve"> </w:t>
      </w:r>
      <w:del w:id="663" w:author="Nicole Soltis" w:date="2017-05-16T17:44:00Z">
        <w:r w:rsidR="005802AD" w:rsidRPr="005802AD" w:rsidDel="00D702E6">
          <w:rPr>
            <w:i/>
            <w:sz w:val="24"/>
            <w:szCs w:val="24"/>
          </w:rPr>
          <w:delText>Botrytis</w:delText>
        </w:r>
        <w:r w:rsidR="005802AD" w:rsidDel="00D702E6">
          <w:rPr>
            <w:sz w:val="24"/>
            <w:szCs w:val="24"/>
          </w:rPr>
          <w:delText xml:space="preserve"> </w:delText>
        </w:r>
      </w:del>
      <w:ins w:id="664" w:author="Nicole Soltis" w:date="2017-05-16T17:44:00Z">
        <w:r w:rsidR="00D702E6" w:rsidRPr="005802AD">
          <w:rPr>
            <w:i/>
            <w:sz w:val="24"/>
            <w:szCs w:val="24"/>
          </w:rPr>
          <w:t>B</w:t>
        </w:r>
        <w:r w:rsidR="00D702E6">
          <w:rPr>
            <w:i/>
            <w:sz w:val="24"/>
            <w:szCs w:val="24"/>
          </w:rPr>
          <w:t xml:space="preserve">. cinerea </w:t>
        </w:r>
      </w:ins>
      <w:del w:id="665" w:author="Daniel Kliebenstein" w:date="2017-05-03T12:25:00Z">
        <w:r w:rsidR="005802AD" w:rsidDel="00847F0D">
          <w:rPr>
            <w:sz w:val="24"/>
            <w:szCs w:val="24"/>
          </w:rPr>
          <w:delText xml:space="preserve">genetics </w:delText>
        </w:r>
      </w:del>
      <w:ins w:id="666"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667" w:author="Daniel Kliebenstein" w:date="2017-05-03T12:26:00Z">
        <w:r w:rsidR="00847F0D">
          <w:rPr>
            <w:sz w:val="24"/>
            <w:szCs w:val="24"/>
          </w:rPr>
          <w:t xml:space="preserve">. We also calculated a </w:t>
        </w:r>
      </w:ins>
      <w:del w:id="668"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del w:id="669" w:author="Nicole Soltis" w:date="2017-06-12T14:58:00Z">
        <w:r w:rsidDel="0012005A">
          <w:rPr>
            <w:sz w:val="24"/>
            <w:szCs w:val="24"/>
          </w:rPr>
          <w:delText xml:space="preserve"> </w:delText>
        </w:r>
      </w:del>
      <w:r>
        <w:rPr>
          <w:sz w:val="24"/>
          <w:szCs w:val="24"/>
        </w:rPr>
        <w:t>domestication sensitivity</w:t>
      </w:r>
      <w:ins w:id="670"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671" w:author="Daniel Kliebenstein" w:date="2017-05-03T12:26:00Z">
        <w:r w:rsidDel="00847F0D">
          <w:rPr>
            <w:sz w:val="24"/>
            <w:szCs w:val="24"/>
          </w:rPr>
          <w:delText xml:space="preserve">We </w:delText>
        </w:r>
      </w:del>
      <w:ins w:id="672"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673" w:author="Daniel Kliebenstein" w:date="2017-05-03T12:27:00Z">
        <w:r w:rsidDel="00847F0D">
          <w:rPr>
            <w:sz w:val="24"/>
            <w:szCs w:val="24"/>
          </w:rPr>
          <w:delText>for each of these</w:delText>
        </w:r>
      </w:del>
      <w:ins w:id="674" w:author="Daniel Kliebenstein" w:date="2017-05-03T12:27:00Z">
        <w:r w:rsidR="00847F0D">
          <w:rPr>
            <w:sz w:val="24"/>
            <w:szCs w:val="24"/>
          </w:rPr>
          <w:t xml:space="preserve">to </w:t>
        </w:r>
        <w:r w:rsidR="00847F0D">
          <w:rPr>
            <w:sz w:val="24"/>
            <w:szCs w:val="24"/>
          </w:rPr>
          <w:lastRenderedPageBreak/>
          <w:t>map genes in the pathogen that respond to domestication shifts in the plant</w:t>
        </w:r>
      </w:ins>
      <w:del w:id="675" w:author="Daniel Kliebenstein" w:date="2017-05-03T12:27:00Z">
        <w:r w:rsidDel="00847F0D">
          <w:rPr>
            <w:sz w:val="24"/>
            <w:szCs w:val="24"/>
          </w:rPr>
          <w:delText xml:space="preserve"> </w:delText>
        </w:r>
        <w:r w:rsidR="00A42B96" w:rsidDel="00847F0D">
          <w:rPr>
            <w:sz w:val="24"/>
            <w:szCs w:val="24"/>
          </w:rPr>
          <w:delText xml:space="preserve">domestication 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2DC66FAB" w:rsidR="00814D01" w:rsidRDefault="00814D01" w:rsidP="008A0D22">
      <w:pPr>
        <w:spacing w:line="480" w:lineRule="auto"/>
        <w:ind w:firstLine="720"/>
        <w:rPr>
          <w:sz w:val="24"/>
          <w:szCs w:val="24"/>
        </w:rPr>
      </w:pPr>
      <w:commentRangeStart w:id="676"/>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677"/>
      <w:r w:rsidR="005370B1" w:rsidRPr="00AB7EAD">
        <w:rPr>
          <w:sz w:val="24"/>
          <w:szCs w:val="24"/>
        </w:rPr>
        <w:t xml:space="preserve">At the gene level, </w:t>
      </w:r>
      <w:commentRangeStart w:id="678"/>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 xml:space="preserve">genes contained significant SNPs </w:t>
      </w:r>
      <w:commentRangeEnd w:id="678"/>
      <w:r w:rsidR="0012005A">
        <w:rPr>
          <w:rStyle w:val="CommentReference"/>
        </w:rPr>
        <w:commentReference w:id="678"/>
      </w:r>
      <w:r w:rsidR="00726F6E">
        <w:rPr>
          <w:sz w:val="24"/>
          <w:szCs w:val="24"/>
        </w:rPr>
        <w:t>(&gt;99%) when studied for one or more of the domestication phenotypes</w:t>
      </w:r>
      <w:r w:rsidR="00861B3B">
        <w:rPr>
          <w:sz w:val="24"/>
          <w:szCs w:val="24"/>
        </w:rPr>
        <w:t xml:space="preserve"> (Table S1)</w:t>
      </w:r>
      <w:r w:rsidR="00726F6E">
        <w:rPr>
          <w:sz w:val="24"/>
          <w:szCs w:val="24"/>
        </w:rPr>
        <w:t xml:space="preserve">. </w:t>
      </w:r>
      <w:commentRangeStart w:id="679"/>
      <w:commentRangeStart w:id="680"/>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679"/>
      <w:r w:rsidR="00A42B96">
        <w:rPr>
          <w:rStyle w:val="CommentReference"/>
        </w:rPr>
        <w:commentReference w:id="679"/>
      </w:r>
      <w:commentRangeEnd w:id="680"/>
      <w:r w:rsidR="00363E39">
        <w:rPr>
          <w:rStyle w:val="CommentReference"/>
        </w:rPr>
        <w:commentReference w:id="680"/>
      </w:r>
      <w:r w:rsidR="00861B3B">
        <w:rPr>
          <w:sz w:val="24"/>
          <w:szCs w:val="24"/>
        </w:rPr>
        <w:t xml:space="preserve">. This </w:t>
      </w:r>
      <w:r w:rsidR="00363E39">
        <w:rPr>
          <w:sz w:val="24"/>
          <w:szCs w:val="24"/>
        </w:rPr>
        <w:t>suggests</w:t>
      </w:r>
      <w:r w:rsidR="00861B3B">
        <w:rPr>
          <w:sz w:val="24"/>
          <w:szCs w:val="24"/>
        </w:rPr>
        <w:t xml:space="preserve"> that most variation in </w:t>
      </w:r>
      <w:del w:id="681" w:author="Nicole Soltis" w:date="2017-05-16T17:44:00Z">
        <w:r w:rsidR="00861B3B" w:rsidRPr="00363E39" w:rsidDel="00D702E6">
          <w:rPr>
            <w:i/>
            <w:sz w:val="24"/>
            <w:szCs w:val="24"/>
          </w:rPr>
          <w:delText>Botrytis</w:delText>
        </w:r>
        <w:r w:rsidR="00861B3B" w:rsidDel="00D702E6">
          <w:rPr>
            <w:sz w:val="24"/>
            <w:szCs w:val="24"/>
          </w:rPr>
          <w:delText xml:space="preserve"> </w:delText>
        </w:r>
      </w:del>
      <w:ins w:id="682" w:author="Nicole Soltis" w:date="2017-05-16T17:44:00Z">
        <w:r w:rsidR="00D702E6" w:rsidRPr="00363E39">
          <w:rPr>
            <w:i/>
            <w:sz w:val="24"/>
            <w:szCs w:val="24"/>
          </w:rPr>
          <w:t>B</w:t>
        </w:r>
        <w:r w:rsidR="00D702E6">
          <w:rPr>
            <w:i/>
            <w:sz w:val="24"/>
            <w:szCs w:val="24"/>
          </w:rPr>
          <w:t>. cinerea</w:t>
        </w:r>
        <w:r w:rsidR="00D702E6">
          <w:rPr>
            <w:sz w:val="24"/>
            <w:szCs w:val="24"/>
          </w:rPr>
          <w:t xml:space="preserve"> </w:t>
        </w:r>
      </w:ins>
      <w:r w:rsidR="00861B3B">
        <w:rPr>
          <w:sz w:val="24"/>
          <w:szCs w:val="24"/>
        </w:rPr>
        <w:t xml:space="preserve">genetic control of virulence acts to change biochemistry in the pathogen. Notably, only a single gene predicted to be associated with pathogenesis was identified, containing a CFEM domain. </w:t>
      </w:r>
      <w:commentRangeEnd w:id="677"/>
      <w:r w:rsidR="00945345">
        <w:rPr>
          <w:rStyle w:val="CommentReference"/>
        </w:rPr>
        <w:commentReference w:id="677"/>
      </w:r>
    </w:p>
    <w:p w14:paraId="769E6E10" w14:textId="32AA40C2" w:rsidR="003577C8" w:rsidRPr="005D0AE7" w:rsidRDefault="003577C8" w:rsidP="008A0D22">
      <w:pPr>
        <w:spacing w:line="480" w:lineRule="auto"/>
        <w:ind w:firstLine="720"/>
        <w:rPr>
          <w:sz w:val="24"/>
          <w:szCs w:val="24"/>
        </w:rPr>
      </w:pPr>
      <w:commentRangeStart w:id="683"/>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683"/>
      <w:r w:rsidR="00945345">
        <w:rPr>
          <w:rStyle w:val="CommentReference"/>
        </w:rPr>
        <w:commentReference w:id="683"/>
      </w:r>
      <w:commentRangeEnd w:id="676"/>
      <w:r w:rsidR="00847F0D">
        <w:rPr>
          <w:rStyle w:val="CommentReference"/>
        </w:rPr>
        <w:commentReference w:id="676"/>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684"/>
      <w:r>
        <w:rPr>
          <w:sz w:val="24"/>
          <w:szCs w:val="24"/>
        </w:rPr>
        <w:t>Summary paragraph</w:t>
      </w:r>
      <w:commentRangeEnd w:id="684"/>
      <w:r>
        <w:rPr>
          <w:rStyle w:val="CommentReference"/>
        </w:rPr>
        <w:commentReference w:id="684"/>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685" w:author="Daniel Kliebenstein" w:date="2017-05-03T12:28:00Z">
        <w:r w:rsidDel="00847F0D">
          <w:rPr>
            <w:sz w:val="24"/>
            <w:szCs w:val="24"/>
          </w:rPr>
          <w:delText xml:space="preserve">These </w:delText>
        </w:r>
      </w:del>
      <w:ins w:id="686"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687" w:author="Daniel Kliebenstein" w:date="2017-05-03T12:28:00Z">
        <w:r w:rsidR="00847F0D">
          <w:rPr>
            <w:sz w:val="24"/>
            <w:szCs w:val="24"/>
          </w:rPr>
          <w:t xml:space="preserve">a specific tomato </w:t>
        </w:r>
      </w:ins>
      <w:r>
        <w:rPr>
          <w:sz w:val="24"/>
          <w:szCs w:val="24"/>
        </w:rPr>
        <w:t>host</w:t>
      </w:r>
      <w:ins w:id="688" w:author="Daniel Kliebenstein" w:date="2017-05-03T12:28:00Z">
        <w:r w:rsidR="00847F0D">
          <w:rPr>
            <w:sz w:val="24"/>
            <w:szCs w:val="24"/>
          </w:rPr>
          <w:t>s</w:t>
        </w:r>
      </w:ins>
      <w:r>
        <w:rPr>
          <w:sz w:val="24"/>
          <w:szCs w:val="24"/>
        </w:rPr>
        <w:t xml:space="preserve"> </w:t>
      </w:r>
      <w:del w:id="689" w:author="Daniel Kliebenstein" w:date="2017-05-03T12:28:00Z">
        <w:r w:rsidDel="00847F0D">
          <w:rPr>
            <w:sz w:val="24"/>
            <w:szCs w:val="24"/>
          </w:rPr>
          <w:delText xml:space="preserve">response </w:delText>
        </w:r>
      </w:del>
      <w:ins w:id="690"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ins w:id="691"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692"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693" w:author="Daniel Kliebenstein" w:date="2017-05-03T12:29:00Z">
        <w:r w:rsidR="003B75F5" w:rsidDel="00847F0D">
          <w:rPr>
            <w:sz w:val="24"/>
            <w:szCs w:val="24"/>
          </w:rPr>
          <w:delText xml:space="preserve">these </w:delText>
        </w:r>
      </w:del>
      <w:proofErr w:type="gramStart"/>
      <w:ins w:id="694" w:author="Daniel Kliebenstein" w:date="2017-05-03T12:29:00Z">
        <w:r w:rsidR="00847F0D">
          <w:rPr>
            <w:sz w:val="24"/>
            <w:szCs w:val="24"/>
          </w:rPr>
          <w:t xml:space="preserve">this </w:t>
        </w:r>
      </w:ins>
      <w:r w:rsidR="003B75F5">
        <w:rPr>
          <w:sz w:val="24"/>
          <w:szCs w:val="24"/>
        </w:rPr>
        <w:t>interactions</w:t>
      </w:r>
      <w:proofErr w:type="gramEnd"/>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del w:id="695"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696"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697" w:author="Daniel Kliebenstein" w:date="2017-05-03T12:29:00Z">
        <w:r w:rsidR="00AA35C0" w:rsidDel="00DC14F4">
          <w:rPr>
            <w:sz w:val="24"/>
            <w:szCs w:val="24"/>
          </w:rPr>
          <w:delText xml:space="preserve">by </w:delText>
        </w:r>
      </w:del>
      <w:ins w:id="698"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699" w:author="Daniel Kliebenstein" w:date="2017-05-03T12:29:00Z">
        <w:r w:rsidR="00DC14F4">
          <w:rPr>
            <w:sz w:val="24"/>
            <w:szCs w:val="24"/>
          </w:rPr>
          <w:t xml:space="preserve">s and we were able to identify </w:t>
        </w:r>
      </w:ins>
      <w:ins w:id="700" w:author="Daniel Kliebenstein" w:date="2017-05-03T12:30:00Z">
        <w:r w:rsidR="00DC14F4">
          <w:rPr>
            <w:sz w:val="24"/>
            <w:szCs w:val="24"/>
          </w:rPr>
          <w:t xml:space="preserve">specific loci in the pathogen that control domestication sensitive virulence. </w:t>
        </w:r>
      </w:ins>
      <w:del w:id="701" w:author="Daniel Kliebenstein" w:date="2017-05-03T12:30:00Z">
        <w:r w:rsidR="00AA35C0" w:rsidDel="00DC14F4">
          <w:rPr>
            <w:sz w:val="24"/>
            <w:szCs w:val="24"/>
          </w:rPr>
          <w:delText xml:space="preserve">, </w:delText>
        </w:r>
        <w:r w:rsidR="006C499C" w:rsidDel="00DC14F4">
          <w:rPr>
            <w:sz w:val="24"/>
            <w:szCs w:val="24"/>
          </w:rPr>
          <w:delText>t</w:delText>
        </w:r>
      </w:del>
      <w:ins w:id="702"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703" w:author="Daniel Kliebenstein" w:date="2017-05-03T12:30:00Z">
        <w:r w:rsidR="00DC14F4">
          <w:rPr>
            <w:sz w:val="24"/>
            <w:szCs w:val="24"/>
          </w:rPr>
          <w:t xml:space="preserve"> and how this is altered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704" w:author="Daniel Kliebenstein" w:date="2017-05-03T12:33:00Z"/>
          <w:sz w:val="24"/>
          <w:szCs w:val="24"/>
        </w:rPr>
      </w:pPr>
      <w:r>
        <w:rPr>
          <w:sz w:val="24"/>
          <w:szCs w:val="24"/>
        </w:rPr>
        <w:t>Host domestication is theoretically expected to decrease resistance to pathogens as alleles are lost in the domestication bottleneck</w:t>
      </w:r>
      <w:ins w:id="705" w:author="Daniel Kliebenstein" w:date="2017-05-03T12:30:00Z">
        <w:r w:rsidR="00DC14F4">
          <w:rPr>
            <w:sz w:val="24"/>
            <w:szCs w:val="24"/>
          </w:rPr>
          <w:t xml:space="preserve"> as found for </w:t>
        </w:r>
      </w:ins>
      <w:del w:id="706" w:author="Daniel Kliebenstein" w:date="2017-05-03T12:31:00Z">
        <w:r w:rsidDel="00DC14F4">
          <w:rPr>
            <w:sz w:val="24"/>
            <w:szCs w:val="24"/>
          </w:rPr>
          <w:delText xml:space="preserve">. This assumption is supported in studies of </w:delText>
        </w:r>
      </w:del>
      <w:r>
        <w:rPr>
          <w:sz w:val="24"/>
          <w:szCs w:val="24"/>
        </w:rPr>
        <w:t xml:space="preserve">specialist pathogens </w:t>
      </w:r>
      <w:commentRangeStart w:id="707"/>
      <w:r>
        <w:rPr>
          <w:sz w:val="24"/>
          <w:szCs w:val="24"/>
        </w:rPr>
        <w:t>[GIVE EXAMPLES]</w:t>
      </w:r>
      <w:commentRangeEnd w:id="707"/>
      <w:r w:rsidR="006C499C">
        <w:rPr>
          <w:rStyle w:val="CommentReference"/>
        </w:rPr>
        <w:commentReference w:id="707"/>
      </w:r>
      <w:r>
        <w:rPr>
          <w:sz w:val="24"/>
          <w:szCs w:val="24"/>
        </w:rPr>
        <w:t xml:space="preserve">. </w:t>
      </w:r>
      <w:r w:rsidR="00AA35C0">
        <w:rPr>
          <w:sz w:val="24"/>
          <w:szCs w:val="24"/>
        </w:rPr>
        <w:t xml:space="preserve">Surprisingly, we did not find evidence for a </w:t>
      </w:r>
      <w:r w:rsidR="00AA35C0">
        <w:rPr>
          <w:sz w:val="24"/>
          <w:szCs w:val="24"/>
        </w:rPr>
        <w:lastRenderedPageBreak/>
        <w:t xml:space="preserve">domestication bottleneck in </w:t>
      </w:r>
      <w:ins w:id="708"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709" w:author="Daniel Kliebenstein" w:date="2017-05-03T12:31:00Z">
        <w:r w:rsidR="00AA35C0" w:rsidDel="00DC14F4">
          <w:rPr>
            <w:sz w:val="24"/>
            <w:szCs w:val="24"/>
          </w:rPr>
          <w:delText xml:space="preserve">contradicts </w:delText>
        </w:r>
      </w:del>
      <w:ins w:id="710" w:author="Daniel Kliebenstein" w:date="2017-05-03T12:31:00Z">
        <w:r w:rsidR="00DC14F4">
          <w:rPr>
            <w:sz w:val="24"/>
            <w:szCs w:val="24"/>
          </w:rPr>
          <w:t>is in contrast to previous studies that explicitly show that there is a genotypic bottleneck within tomato domestication</w:t>
        </w:r>
        <w:commentRangeStart w:id="711"/>
        <w:r w:rsidR="00DC14F4">
          <w:rPr>
            <w:sz w:val="24"/>
            <w:szCs w:val="24"/>
          </w:rPr>
          <w:t xml:space="preserve"> (CITAIONS)</w:t>
        </w:r>
      </w:ins>
      <w:commentRangeEnd w:id="711"/>
      <w:ins w:id="712" w:author="Daniel Kliebenstein" w:date="2017-05-03T12:32:00Z">
        <w:r w:rsidR="00DC14F4">
          <w:rPr>
            <w:rStyle w:val="CommentReference"/>
          </w:rPr>
          <w:commentReference w:id="711"/>
        </w:r>
      </w:ins>
      <w:ins w:id="713" w:author="Daniel Kliebenstein" w:date="2017-05-03T12:31:00Z">
        <w:r w:rsidR="00DC14F4">
          <w:rPr>
            <w:sz w:val="24"/>
            <w:szCs w:val="24"/>
          </w:rPr>
          <w:t xml:space="preserve">. </w:t>
        </w:r>
      </w:ins>
      <w:del w:id="714"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715" w:author="Daniel Kliebenstein" w:date="2017-05-03T12:32:00Z">
        <w:r w:rsidR="00DC14F4">
          <w:rPr>
            <w:sz w:val="24"/>
            <w:szCs w:val="24"/>
          </w:rPr>
          <w:t xml:space="preserve">This suggests that at least for this generalist pathogen, the genetic bottleneck has not imparted a phenotypic bottleneck. One possible explanation is that resistance to this pathogen is so polygenic in the plant that our </w:t>
        </w:r>
      </w:ins>
      <w:ins w:id="716" w:author="Daniel Kliebenstein" w:date="2017-05-03T12:33:00Z">
        <w:r w:rsidR="00DC14F4">
          <w:rPr>
            <w:sz w:val="24"/>
            <w:szCs w:val="24"/>
          </w:rPr>
          <w:t>experiment</w:t>
        </w:r>
      </w:ins>
      <w:ins w:id="717" w:author="Daniel Kliebenstein" w:date="2017-05-03T12:32:00Z">
        <w:r w:rsidR="00DC14F4">
          <w:rPr>
            <w:sz w:val="24"/>
            <w:szCs w:val="24"/>
          </w:rPr>
          <w:t xml:space="preserve"> </w:t>
        </w:r>
      </w:ins>
      <w:ins w:id="718"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5AD380B" w:rsidR="00256FFF" w:rsidRPr="00E773AB" w:rsidRDefault="00DC14F4" w:rsidP="006C499C">
      <w:pPr>
        <w:spacing w:line="480" w:lineRule="auto"/>
        <w:ind w:firstLine="720"/>
        <w:rPr>
          <w:sz w:val="24"/>
          <w:szCs w:val="24"/>
        </w:rPr>
      </w:pPr>
      <w:ins w:id="719" w:author="Daniel Kliebenstein" w:date="2017-05-03T12:33:00Z">
        <w:r>
          <w:rPr>
            <w:sz w:val="24"/>
            <w:szCs w:val="24"/>
          </w:rPr>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del w:id="720" w:author="Nicole Soltis" w:date="2017-05-16T17:44:00Z">
        <w:r w:rsidR="00E773AB" w:rsidDel="00D702E6">
          <w:rPr>
            <w:i/>
            <w:sz w:val="24"/>
            <w:szCs w:val="24"/>
          </w:rPr>
          <w:delText xml:space="preserve">Botrytis </w:delText>
        </w:r>
      </w:del>
      <w:ins w:id="721" w:author="Nicole Soltis" w:date="2017-05-16T17:44:00Z">
        <w:r w:rsidR="00D702E6">
          <w:rPr>
            <w:i/>
            <w:sz w:val="24"/>
            <w:szCs w:val="24"/>
          </w:rPr>
          <w:t xml:space="preserve">B. cinerea </w:t>
        </w:r>
      </w:ins>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722"/>
      <w:r w:rsidR="00102FE8">
        <w:rPr>
          <w:sz w:val="24"/>
          <w:szCs w:val="24"/>
        </w:rPr>
        <w:t>approximately</w:t>
      </w:r>
      <w:commentRangeStart w:id="723"/>
      <w:r w:rsidR="00102FE8">
        <w:rPr>
          <w:sz w:val="24"/>
          <w:szCs w:val="24"/>
        </w:rPr>
        <w:t xml:space="preserve">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722"/>
      <w:r w:rsidR="00EA0F7A">
        <w:rPr>
          <w:rStyle w:val="CommentReference"/>
        </w:rPr>
        <w:commentReference w:id="722"/>
      </w:r>
      <w:r w:rsidR="00102FE8">
        <w:rPr>
          <w:sz w:val="24"/>
          <w:szCs w:val="24"/>
        </w:rPr>
        <w:t>genotype</w:t>
      </w:r>
      <w:commentRangeEnd w:id="723"/>
      <w:r w:rsidR="0012005A">
        <w:rPr>
          <w:rStyle w:val="CommentReference"/>
        </w:rPr>
        <w:commentReference w:id="723"/>
      </w:r>
      <w:r w:rsidR="00102FE8">
        <w:rPr>
          <w:sz w:val="24"/>
          <w:szCs w:val="24"/>
        </w:rPr>
        <w:t>,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724" w:author="Daniel Kliebenstein" w:date="2017-05-03T12:34:00Z">
        <w:r w:rsidDel="00EA0F7A">
          <w:rPr>
            <w:sz w:val="24"/>
            <w:szCs w:val="24"/>
          </w:rPr>
          <w:delText xml:space="preserve">is </w:delText>
        </w:r>
      </w:del>
      <w:ins w:id="725"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726"/>
        <w:r w:rsidR="00EA0F7A">
          <w:rPr>
            <w:sz w:val="24"/>
            <w:szCs w:val="24"/>
          </w:rPr>
          <w:t>CITATIONS</w:t>
        </w:r>
      </w:ins>
      <w:commentRangeEnd w:id="726"/>
      <w:ins w:id="727" w:author="Daniel Kliebenstein" w:date="2017-05-03T12:35:00Z">
        <w:r w:rsidR="00EA0F7A">
          <w:rPr>
            <w:rStyle w:val="CommentReference"/>
          </w:rPr>
          <w:commentReference w:id="726"/>
        </w:r>
      </w:ins>
      <w:ins w:id="728" w:author="Daniel Kliebenstein" w:date="2017-05-03T12:34:00Z">
        <w:r w:rsidR="00EA0F7A">
          <w:rPr>
            <w:sz w:val="24"/>
            <w:szCs w:val="24"/>
          </w:rPr>
          <w:t>)</w:t>
        </w:r>
      </w:ins>
      <w:del w:id="729"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quantitative virulence of specialist pathogens</w:delText>
        </w:r>
      </w:del>
      <w:r>
        <w:rPr>
          <w:sz w:val="24"/>
          <w:szCs w:val="24"/>
        </w:rPr>
        <w:t xml:space="preserve">. </w:t>
      </w:r>
      <w:r>
        <w:rPr>
          <w:sz w:val="24"/>
          <w:szCs w:val="24"/>
        </w:rPr>
        <w:lastRenderedPageBreak/>
        <w:t xml:space="preserve">Further studies </w:t>
      </w:r>
      <w:del w:id="730" w:author="Daniel Kliebenstein" w:date="2017-05-03T12:35:00Z">
        <w:r w:rsidDel="00EA0F7A">
          <w:rPr>
            <w:sz w:val="24"/>
            <w:szCs w:val="24"/>
          </w:rPr>
          <w:delText xml:space="preserve">can </w:delText>
        </w:r>
      </w:del>
      <w:ins w:id="731" w:author="Daniel Kliebenstein" w:date="2017-05-03T12:35:00Z">
        <w:r w:rsidR="00EA0F7A">
          <w:rPr>
            <w:sz w:val="24"/>
            <w:szCs w:val="24"/>
          </w:rPr>
          <w:t xml:space="preserve">are needed to test the relationships between SNP and haplotype effect size estimates in </w:t>
        </w:r>
        <w:r w:rsidR="00EA0F7A" w:rsidRPr="00533C07">
          <w:rPr>
            <w:i/>
            <w:sz w:val="24"/>
            <w:szCs w:val="24"/>
            <w:rPrChange w:id="732" w:author="Nicole Soltis" w:date="2017-05-16T17:48:00Z">
              <w:rPr>
                <w:sz w:val="24"/>
                <w:szCs w:val="24"/>
              </w:rPr>
            </w:rPrChange>
          </w:rPr>
          <w:t xml:space="preserve">B. cinerea </w:t>
        </w:r>
        <w:r w:rsidR="00EA0F7A">
          <w:rPr>
            <w:sz w:val="24"/>
            <w:szCs w:val="24"/>
          </w:rPr>
          <w:t>and to compare how the host plant species may affect this image</w:t>
        </w:r>
      </w:ins>
      <w:ins w:id="733" w:author="Daniel Kliebenstein" w:date="2017-05-03T12:36:00Z">
        <w:r w:rsidR="00EA0F7A">
          <w:rPr>
            <w:sz w:val="24"/>
            <w:szCs w:val="24"/>
          </w:rPr>
          <w:t xml:space="preserve"> of genetic variation in virulence</w:t>
        </w:r>
      </w:ins>
      <w:del w:id="734"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735" w:author="Daniel Kliebenstein" w:date="2017-05-03T12:36:00Z">
        <w:r w:rsidDel="00EA0F7A">
          <w:rPr>
            <w:sz w:val="24"/>
            <w:szCs w:val="24"/>
          </w:rPr>
          <w:delText>In order t</w:delText>
        </w:r>
      </w:del>
      <w:ins w:id="736" w:author="Daniel Kliebenstein" w:date="2017-05-03T12:36:00Z">
        <w:r w:rsidR="00EA0F7A">
          <w:rPr>
            <w:sz w:val="24"/>
            <w:szCs w:val="24"/>
          </w:rPr>
          <w:t>T</w:t>
        </w:r>
      </w:ins>
      <w:r>
        <w:rPr>
          <w:sz w:val="24"/>
          <w:szCs w:val="24"/>
        </w:rPr>
        <w:t xml:space="preserve">o breed resistance to </w:t>
      </w:r>
      <w:del w:id="737" w:author="Nicole Soltis" w:date="2017-05-01T16:20:00Z">
        <w:r w:rsidRPr="007869D6" w:rsidDel="00C54721">
          <w:rPr>
            <w:i/>
            <w:sz w:val="24"/>
            <w:szCs w:val="24"/>
          </w:rPr>
          <w:delText xml:space="preserve">Botrytis </w:delText>
        </w:r>
      </w:del>
      <w:ins w:id="738"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739" w:author="Daniel Kliebenstein" w:date="2017-05-03T12:36:00Z">
        <w:r w:rsidDel="00EA0F7A">
          <w:rPr>
            <w:sz w:val="24"/>
            <w:szCs w:val="24"/>
          </w:rPr>
          <w:delText xml:space="preserve">work </w:delText>
        </w:r>
      </w:del>
      <w:ins w:id="740" w:author="Daniel Kliebenstein" w:date="2017-05-03T12:36:00Z">
        <w:r w:rsidR="00EA0F7A">
          <w:rPr>
            <w:sz w:val="24"/>
            <w:szCs w:val="24"/>
          </w:rPr>
          <w:t>use</w:t>
        </w:r>
      </w:ins>
      <w:del w:id="741" w:author="Daniel Kliebenstein" w:date="2017-05-03T12:36:00Z">
        <w:r w:rsidDel="00EA0F7A">
          <w:rPr>
            <w:sz w:val="24"/>
            <w:szCs w:val="24"/>
          </w:rPr>
          <w:delText>with</w:delText>
        </w:r>
      </w:del>
      <w:r>
        <w:rPr>
          <w:sz w:val="24"/>
          <w:szCs w:val="24"/>
        </w:rPr>
        <w:t xml:space="preserve"> a genetically variable </w:t>
      </w:r>
      <w:ins w:id="742" w:author="Daniel Kliebenstein" w:date="2017-05-03T12:36:00Z">
        <w:r w:rsidR="00EA0F7A">
          <w:rPr>
            <w:sz w:val="24"/>
            <w:szCs w:val="24"/>
          </w:rPr>
          <w:t xml:space="preserve">pathogen </w:t>
        </w:r>
      </w:ins>
      <w:r>
        <w:rPr>
          <w:sz w:val="24"/>
          <w:szCs w:val="24"/>
        </w:rPr>
        <w:t>population</w:t>
      </w:r>
      <w:ins w:id="743" w:author="Daniel Kliebenstein" w:date="2017-05-03T12:36:00Z">
        <w:r w:rsidR="00EA0F7A">
          <w:rPr>
            <w:sz w:val="24"/>
            <w:szCs w:val="24"/>
          </w:rPr>
          <w:t xml:space="preserve"> to properly phenotype the plant germplasm</w:t>
        </w:r>
      </w:ins>
      <w:r>
        <w:rPr>
          <w:sz w:val="24"/>
          <w:szCs w:val="24"/>
        </w:rPr>
        <w:t xml:space="preserve">. </w:t>
      </w:r>
      <w:del w:id="744" w:author="Daniel Kliebenstein" w:date="2017-05-03T15:36:00Z">
        <w:r w:rsidDel="001659E8">
          <w:rPr>
            <w:sz w:val="24"/>
            <w:szCs w:val="24"/>
          </w:rPr>
          <w:delText xml:space="preserve">This </w:delText>
        </w:r>
      </w:del>
      <w:ins w:id="745" w:author="Daniel Kliebenstein" w:date="2017-05-03T15:36:00Z">
        <w:r w:rsidR="001659E8">
          <w:rPr>
            <w:sz w:val="24"/>
            <w:szCs w:val="24"/>
          </w:rPr>
          <w:t xml:space="preserve">Our </w:t>
        </w:r>
      </w:ins>
      <w:r>
        <w:rPr>
          <w:sz w:val="24"/>
          <w:szCs w:val="24"/>
        </w:rPr>
        <w:t xml:space="preserve">study indicates </w:t>
      </w:r>
      <w:del w:id="746" w:author="Daniel Kliebenstein" w:date="2017-05-03T15:36:00Z">
        <w:r w:rsidDel="001659E8">
          <w:rPr>
            <w:sz w:val="24"/>
            <w:szCs w:val="24"/>
          </w:rPr>
          <w:delText>that responses to host domestication</w:delText>
        </w:r>
      </w:del>
      <w:ins w:id="747"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748"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749" w:author="Daniel Kliebenstein" w:date="2017-05-03T15:36:00Z">
        <w:r w:rsidR="001659E8">
          <w:rPr>
            <w:sz w:val="24"/>
            <w:szCs w:val="24"/>
          </w:rPr>
          <w:t xml:space="preserve">As such, utilizing a single or even a few pathogen genotypes to guide resistance breeding in plants </w:t>
        </w:r>
      </w:ins>
      <w:del w:id="750"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751" w:author="Nicole Soltis" w:date="2017-05-01T16:20:00Z">
            <w:rPr>
              <w:sz w:val="24"/>
              <w:szCs w:val="24"/>
            </w:rPr>
          </w:rPrChange>
        </w:rPr>
        <w:t>B. cinerea</w:t>
      </w:r>
      <w:r>
        <w:rPr>
          <w:sz w:val="24"/>
          <w:szCs w:val="24"/>
        </w:rPr>
        <w:t xml:space="preserve"> as a species. </w:t>
      </w:r>
      <w:ins w:id="752" w:author="Daniel Kliebenstein" w:date="2017-05-03T15:37:00Z">
        <w:r w:rsidR="001659E8">
          <w:rPr>
            <w:sz w:val="24"/>
            <w:szCs w:val="24"/>
          </w:rPr>
          <w:t xml:space="preserve">However, </w:t>
        </w:r>
      </w:ins>
      <w:del w:id="753" w:author="Daniel Kliebenstein" w:date="2017-05-03T15:37:00Z">
        <w:r w:rsidDel="001659E8">
          <w:rPr>
            <w:sz w:val="24"/>
            <w:szCs w:val="24"/>
          </w:rPr>
          <w:delText>The mild domestication effect</w:delText>
        </w:r>
      </w:del>
      <w:ins w:id="754" w:author="Daniel Kliebenstein" w:date="2017-05-03T15:37:00Z">
        <w:r w:rsidR="001659E8">
          <w:rPr>
            <w:sz w:val="24"/>
            <w:szCs w:val="24"/>
          </w:rPr>
          <w:t>the lack of a domestication bottleneck on tomato resistance to B</w:t>
        </w:r>
        <w:r w:rsidR="001659E8" w:rsidRPr="001659E8">
          <w:rPr>
            <w:i/>
            <w:sz w:val="24"/>
            <w:szCs w:val="24"/>
            <w:rPrChange w:id="755" w:author="Daniel Kliebenstein" w:date="2017-05-03T15:37:00Z">
              <w:rPr>
                <w:sz w:val="24"/>
                <w:szCs w:val="24"/>
              </w:rPr>
            </w:rPrChange>
          </w:rPr>
          <w:t>. cinerea</w:t>
        </w:r>
      </w:ins>
      <w:del w:id="756" w:author="Daniel Kliebenstein" w:date="2017-05-03T15:37:00Z">
        <w:r w:rsidDel="001659E8">
          <w:rPr>
            <w:sz w:val="24"/>
            <w:szCs w:val="24"/>
          </w:rPr>
          <w:delText xml:space="preserve"> on resistance</w:delText>
        </w:r>
      </w:del>
      <w:r>
        <w:rPr>
          <w:sz w:val="24"/>
          <w:szCs w:val="24"/>
        </w:rPr>
        <w:t xml:space="preserve"> suggests that, at least for tomato, </w:t>
      </w:r>
      <w:ins w:id="757" w:author="Daniel Kliebenstein" w:date="2017-05-03T15:38:00Z">
        <w:r w:rsidR="001659E8">
          <w:rPr>
            <w:sz w:val="24"/>
            <w:szCs w:val="24"/>
          </w:rPr>
          <w:t xml:space="preserve">the domesticated germplasm has sufficient resistance alleles and it is not necessary </w:t>
        </w:r>
      </w:ins>
      <w:del w:id="758" w:author="Daniel Kliebenstein" w:date="2017-05-03T15:38:00Z">
        <w:r w:rsidDel="001659E8">
          <w:rPr>
            <w:sz w:val="24"/>
            <w:szCs w:val="24"/>
          </w:rPr>
          <w:delText xml:space="preserve">we need not </w:delText>
        </w:r>
      </w:del>
      <w:ins w:id="759" w:author="Daniel Kliebenstein" w:date="2017-05-03T15:38:00Z">
        <w:r w:rsidR="001659E8">
          <w:rPr>
            <w:sz w:val="24"/>
            <w:szCs w:val="24"/>
          </w:rPr>
          <w:t xml:space="preserve"> to </w:t>
        </w:r>
      </w:ins>
      <w:proofErr w:type="spellStart"/>
      <w:r>
        <w:rPr>
          <w:sz w:val="24"/>
          <w:szCs w:val="24"/>
        </w:rPr>
        <w:t>introgress</w:t>
      </w:r>
      <w:proofErr w:type="spellEnd"/>
      <w:r>
        <w:rPr>
          <w:sz w:val="24"/>
          <w:szCs w:val="24"/>
        </w:rPr>
        <w:t xml:space="preserve"> </w:t>
      </w:r>
      <w:del w:id="760" w:author="Daniel Kliebenstein" w:date="2017-05-03T15:37:00Z">
        <w:r w:rsidDel="001659E8">
          <w:rPr>
            <w:sz w:val="24"/>
            <w:szCs w:val="24"/>
          </w:rPr>
          <w:delText xml:space="preserve">genes </w:delText>
        </w:r>
      </w:del>
      <w:ins w:id="761" w:author="Daniel Kliebenstein" w:date="2017-05-03T15:37:00Z">
        <w:r w:rsidR="001659E8">
          <w:rPr>
            <w:sz w:val="24"/>
            <w:szCs w:val="24"/>
          </w:rPr>
          <w:t xml:space="preserve">genes or alleles </w:t>
        </w:r>
      </w:ins>
      <w:r>
        <w:rPr>
          <w:sz w:val="24"/>
          <w:szCs w:val="24"/>
        </w:rPr>
        <w:t xml:space="preserve">from wild relatives to </w:t>
      </w:r>
      <w:del w:id="762" w:author="Daniel Kliebenstein" w:date="2017-05-03T15:37:00Z">
        <w:r w:rsidDel="001659E8">
          <w:rPr>
            <w:sz w:val="24"/>
            <w:szCs w:val="24"/>
          </w:rPr>
          <w:delText xml:space="preserve">breed </w:delText>
        </w:r>
      </w:del>
      <w:ins w:id="763" w:author="Daniel Kliebenstein" w:date="2017-05-03T15:37:00Z">
        <w:r w:rsidR="001659E8">
          <w:rPr>
            <w:sz w:val="24"/>
            <w:szCs w:val="24"/>
          </w:rPr>
          <w:t xml:space="preserve">improve </w:t>
        </w:r>
      </w:ins>
      <w:r>
        <w:rPr>
          <w:sz w:val="24"/>
          <w:szCs w:val="24"/>
        </w:rPr>
        <w:t>resistance</w:t>
      </w:r>
      <w:del w:id="764"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765"/>
        <w:r w:rsidDel="001659E8">
          <w:rPr>
            <w:sz w:val="24"/>
            <w:szCs w:val="24"/>
          </w:rPr>
          <w:delText>The genetic diversity within domesticated tomato should be sufficient to identify alleles for resistance</w:delText>
        </w:r>
      </w:del>
      <w:commentRangeEnd w:id="765"/>
      <w:r w:rsidR="001659E8">
        <w:rPr>
          <w:rStyle w:val="CommentReference"/>
        </w:rPr>
        <w:commentReference w:id="765"/>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766"/>
      <w:r w:rsidRPr="005A4150">
        <w:rPr>
          <w:b/>
          <w:sz w:val="24"/>
          <w:szCs w:val="24"/>
        </w:rPr>
        <w:t>Molecular mechanisms and polygenic virulence</w:t>
      </w:r>
    </w:p>
    <w:p w14:paraId="3AFF67DA" w14:textId="464501A4" w:rsidR="006158B2" w:rsidRDefault="00A63631" w:rsidP="00660515">
      <w:pPr>
        <w:spacing w:line="480" w:lineRule="auto"/>
        <w:rPr>
          <w:ins w:id="767"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commentRangeStart w:id="768"/>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769"/>
      <w:r w:rsidR="009A2734">
        <w:rPr>
          <w:sz w:val="24"/>
          <w:szCs w:val="24"/>
        </w:rPr>
        <w:t>[XX more here</w:t>
      </w:r>
      <w:commentRangeEnd w:id="769"/>
      <w:r w:rsidR="00F60FC1">
        <w:rPr>
          <w:rStyle w:val="CommentReference"/>
        </w:rPr>
        <w:commentReference w:id="769"/>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770"/>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770"/>
      <w:r w:rsidR="000328E8">
        <w:rPr>
          <w:rStyle w:val="CommentReference"/>
        </w:rPr>
        <w:commentReference w:id="770"/>
      </w:r>
      <w:r w:rsidR="00765216">
        <w:rPr>
          <w:sz w:val="24"/>
          <w:szCs w:val="24"/>
        </w:rPr>
        <w:t>Further, our ident</w:t>
      </w:r>
      <w:del w:id="771" w:author="Nicole Soltis" w:date="2017-06-12T14:59:00Z">
        <w:r w:rsidR="00765216" w:rsidDel="0012005A">
          <w:rPr>
            <w:sz w:val="24"/>
            <w:szCs w:val="24"/>
          </w:rPr>
          <w:delText>it</w:delText>
        </w:r>
      </w:del>
      <w:r w:rsidR="00765216">
        <w:rPr>
          <w:sz w:val="24"/>
          <w:szCs w:val="24"/>
        </w:rPr>
        <w:t>if</w:t>
      </w:r>
      <w:ins w:id="772" w:author="Nicole Soltis" w:date="2017-06-12T15:00:00Z">
        <w:r w:rsidR="0012005A">
          <w:rPr>
            <w:sz w:val="24"/>
            <w:szCs w:val="24"/>
          </w:rPr>
          <w:t>i</w:t>
        </w:r>
      </w:ins>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commentRangeEnd w:id="766"/>
      <w:r w:rsidR="001659E8">
        <w:rPr>
          <w:rStyle w:val="CommentReference"/>
        </w:rPr>
        <w:commentReference w:id="766"/>
      </w:r>
      <w:commentRangeEnd w:id="768"/>
      <w:r w:rsidR="0012005A">
        <w:rPr>
          <w:rStyle w:val="CommentReference"/>
        </w:rPr>
        <w:commentReference w:id="768"/>
      </w:r>
    </w:p>
    <w:p w14:paraId="5FFF4877" w14:textId="77777777" w:rsidR="00A42B96" w:rsidRDefault="00A42B96" w:rsidP="00660515">
      <w:pPr>
        <w:spacing w:line="480" w:lineRule="auto"/>
        <w:rPr>
          <w:ins w:id="773" w:author="Daniel Kliebenstein" w:date="2017-01-24T13:36:00Z"/>
          <w:sz w:val="24"/>
          <w:szCs w:val="24"/>
        </w:rPr>
      </w:pPr>
    </w:p>
    <w:p w14:paraId="513357BF" w14:textId="01DBD954" w:rsidR="00A42B96" w:rsidRPr="00A42B96" w:rsidRDefault="00A42B96" w:rsidP="00660515">
      <w:pPr>
        <w:spacing w:line="480" w:lineRule="auto"/>
        <w:rPr>
          <w:b/>
          <w:sz w:val="24"/>
          <w:szCs w:val="24"/>
          <w:rPrChange w:id="774" w:author="Daniel Kliebenstein" w:date="2017-01-24T13:37:00Z">
            <w:rPr>
              <w:sz w:val="24"/>
              <w:szCs w:val="24"/>
            </w:rPr>
          </w:rPrChange>
        </w:rPr>
      </w:pPr>
      <w:ins w:id="775"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18B40E6F" w:rsidR="000D40EF" w:rsidRPr="00D20BC2"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ins w:id="776" w:author="Nicole Soltis" w:date="2017-05-16T17:45:00Z">
        <w:r w:rsidR="00D702E6">
          <w:rPr>
            <w:i/>
            <w:sz w:val="24"/>
            <w:szCs w:val="24"/>
          </w:rPr>
          <w:t>B.</w:t>
        </w:r>
      </w:ins>
      <w:proofErr w:type="gramEnd"/>
      <w:del w:id="777" w:author="Nicole Soltis" w:date="2017-05-16T17:45:00Z">
        <w:r w:rsidR="00D20BC2" w:rsidDel="00D702E6">
          <w:rPr>
            <w:i/>
            <w:sz w:val="24"/>
            <w:szCs w:val="24"/>
          </w:rPr>
          <w:delText>Botrytis</w:delText>
        </w:r>
      </w:del>
      <w:r w:rsidR="00D20BC2">
        <w:rPr>
          <w:i/>
          <w:sz w:val="24"/>
          <w:szCs w:val="24"/>
        </w:rPr>
        <w:t xml:space="preserve"> </w:t>
      </w:r>
      <w:proofErr w:type="gramStart"/>
      <w:r w:rsidR="00D20BC2">
        <w:rPr>
          <w:i/>
          <w:sz w:val="24"/>
          <w:szCs w:val="24"/>
        </w:rPr>
        <w:t>cinerea</w:t>
      </w:r>
      <w:proofErr w:type="gramEnd"/>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lastRenderedPageBreak/>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4FB9D676"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del w:id="778" w:author="Nicole Soltis" w:date="2017-05-16T17:45:00Z">
        <w:r w:rsidRPr="003B4D0D" w:rsidDel="00D702E6">
          <w:rPr>
            <w:i/>
            <w:sz w:val="24"/>
            <w:szCs w:val="24"/>
          </w:rPr>
          <w:delText xml:space="preserve">Botrytis </w:delText>
        </w:r>
      </w:del>
      <w:ins w:id="779" w:author="Nicole Soltis" w:date="2017-05-16T17:45:00Z">
        <w:r w:rsidR="00D702E6" w:rsidRPr="003B4D0D">
          <w:rPr>
            <w:i/>
            <w:sz w:val="24"/>
            <w:szCs w:val="24"/>
          </w:rPr>
          <w:t>B</w:t>
        </w:r>
        <w:r w:rsidR="00D702E6">
          <w:rPr>
            <w:i/>
            <w:sz w:val="24"/>
            <w:szCs w:val="24"/>
          </w:rPr>
          <w:t>.</w:t>
        </w:r>
        <w:r w:rsidR="00D702E6" w:rsidRPr="003B4D0D">
          <w:rPr>
            <w:i/>
            <w:sz w:val="24"/>
            <w:szCs w:val="24"/>
          </w:rPr>
          <w:t xml:space="preserve"> </w:t>
        </w:r>
      </w:ins>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79598A2"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del w:id="780" w:author="Nicole Soltis" w:date="2017-05-16T17:44:00Z">
        <w:r w:rsidRPr="00054871" w:rsidDel="00D702E6">
          <w:rPr>
            <w:i/>
            <w:sz w:val="24"/>
            <w:szCs w:val="24"/>
          </w:rPr>
          <w:delText xml:space="preserve">. </w:delText>
        </w:r>
      </w:del>
      <w:ins w:id="781" w:author="Nicole Soltis" w:date="2017-05-16T17:44:00Z">
        <w:r w:rsidR="00D702E6">
          <w:rPr>
            <w:i/>
            <w:sz w:val="24"/>
            <w:szCs w:val="24"/>
          </w:rPr>
          <w:t>otrytis</w:t>
        </w:r>
        <w:r w:rsidR="00D702E6" w:rsidRPr="00054871">
          <w:rPr>
            <w:i/>
            <w:sz w:val="24"/>
            <w:szCs w:val="24"/>
          </w:rPr>
          <w:t xml:space="preserve"> </w:t>
        </w:r>
      </w:ins>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43762FC7"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del w:id="782" w:author="Nicole Soltis" w:date="2017-05-16T17:48:00Z">
        <w:r w:rsidRPr="0092184C" w:rsidDel="00533C07">
          <w:rPr>
            <w:i/>
            <w:sz w:val="24"/>
            <w:szCs w:val="24"/>
          </w:rPr>
          <w:delText xml:space="preserve">. </w:delText>
        </w:r>
      </w:del>
      <w:ins w:id="783" w:author="Nicole Soltis" w:date="2017-05-16T17:48:00Z">
        <w:r w:rsidR="00533C07">
          <w:rPr>
            <w:i/>
            <w:sz w:val="24"/>
            <w:szCs w:val="24"/>
          </w:rPr>
          <w:t>otrytis</w:t>
        </w:r>
        <w:r w:rsidR="00533C07" w:rsidRPr="0092184C">
          <w:rPr>
            <w:i/>
            <w:sz w:val="24"/>
            <w:szCs w:val="24"/>
          </w:rPr>
          <w:t xml:space="preserve"> </w:t>
        </w:r>
      </w:ins>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3AD89B64"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individual-host</w:t>
      </w:r>
      <w:del w:id="784" w:author="Nicole Soltis" w:date="2017-05-26T15:33:00Z">
        <w:r w:rsidDel="007B4EA6">
          <w:rPr>
            <w:sz w:val="24"/>
            <w:szCs w:val="24"/>
          </w:rPr>
          <w:delText xml:space="preserve"> phenotypes and domestication phenotypes</w:delText>
        </w:r>
      </w:del>
      <w:r>
        <w:rPr>
          <w:sz w:val="24"/>
          <w:szCs w:val="24"/>
        </w:rPr>
        <w:t>.</w:t>
      </w:r>
      <w:proofErr w:type="gramEnd"/>
      <w:r>
        <w:rPr>
          <w:sz w:val="24"/>
          <w:szCs w:val="24"/>
        </w:rPr>
        <w:t xml:space="preserve"> </w:t>
      </w:r>
      <w:r w:rsidR="00817719">
        <w:rPr>
          <w:sz w:val="24"/>
          <w:szCs w:val="24"/>
        </w:rPr>
        <w:t xml:space="preserve">A: Count of SNPS &gt; 99% in common across individual plant hosts. B: </w:t>
      </w:r>
      <w:ins w:id="785" w:author="Nicole Soltis" w:date="2017-05-26T15:41:00Z">
        <w:r w:rsidR="007B4EA6">
          <w:rPr>
            <w:sz w:val="24"/>
            <w:szCs w:val="24"/>
          </w:rPr>
          <w:t xml:space="preserve">Overlap in </w:t>
        </w:r>
        <w:r w:rsidR="00411592">
          <w:rPr>
            <w:sz w:val="24"/>
            <w:szCs w:val="24"/>
          </w:rPr>
          <w:t xml:space="preserve">genes with SNPs &gt;99% threshold across plant genotypes. </w:t>
        </w:r>
      </w:ins>
      <w:del w:id="786" w:author="Nicole Soltis" w:date="2017-05-26T15:41:00Z">
        <w:r w:rsidR="00817719" w:rsidDel="007B4EA6">
          <w:rPr>
            <w:sz w:val="24"/>
            <w:szCs w:val="24"/>
          </w:rPr>
          <w:delText>Count of SNPs &gt;99% across phenotype categories. Pale green is X, lilac is X, turquoise is X.</w:delText>
        </w:r>
      </w:del>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0CE60D20" w14:textId="77777777" w:rsidR="0037407F" w:rsidRPr="0037407F" w:rsidRDefault="00201913" w:rsidP="0037407F">
      <w:pPr>
        <w:pStyle w:val="EndNoteBibliography"/>
      </w:pPr>
      <w:r>
        <w:rPr>
          <w:sz w:val="24"/>
          <w:szCs w:val="24"/>
        </w:rPr>
        <w:lastRenderedPageBreak/>
        <w:fldChar w:fldCharType="begin"/>
      </w:r>
      <w:r>
        <w:rPr>
          <w:sz w:val="24"/>
          <w:szCs w:val="24"/>
        </w:rPr>
        <w:instrText xml:space="preserve"> ADDIN EN.REFLIST </w:instrText>
      </w:r>
      <w:r>
        <w:rPr>
          <w:sz w:val="24"/>
          <w:szCs w:val="24"/>
        </w:rPr>
        <w:fldChar w:fldCharType="separate"/>
      </w:r>
      <w:r w:rsidR="0037407F" w:rsidRPr="0037407F">
        <w:t xml:space="preserve">Atwell, S., J. Corwin, N. Soltis, A. Subedy, K. Denby and D. J. Kliebenstein (2015). "Whole genome resequencing of Botrytis cinerea isolates identifies high levels of standing diversity." </w:t>
      </w:r>
      <w:r w:rsidR="0037407F" w:rsidRPr="0037407F">
        <w:rPr>
          <w:u w:val="single"/>
        </w:rPr>
        <w:t>Frontiers in microbiology</w:t>
      </w:r>
      <w:r w:rsidR="0037407F" w:rsidRPr="0037407F">
        <w:t xml:space="preserve"> </w:t>
      </w:r>
      <w:r w:rsidR="0037407F" w:rsidRPr="0037407F">
        <w:rPr>
          <w:b/>
        </w:rPr>
        <w:t>6</w:t>
      </w:r>
      <w:r w:rsidR="0037407F" w:rsidRPr="0037407F">
        <w:t>: 996.</w:t>
      </w:r>
    </w:p>
    <w:p w14:paraId="46D7AF68" w14:textId="77777777" w:rsidR="0037407F" w:rsidRPr="0037407F" w:rsidRDefault="0037407F" w:rsidP="0037407F">
      <w:pPr>
        <w:pStyle w:val="EndNoteBibliography"/>
      </w:pPr>
      <w:r w:rsidRPr="0037407F">
        <w:t xml:space="preserve">Bai, Y. and P. Lindhout (2007). "Domestication and breeding of tomatoes: what have we gained and what can we gain in the future?" </w:t>
      </w:r>
      <w:r w:rsidRPr="0037407F">
        <w:rPr>
          <w:u w:val="single"/>
        </w:rPr>
        <w:t>Annals of botany</w:t>
      </w:r>
      <w:r w:rsidRPr="0037407F">
        <w:t xml:space="preserve"> </w:t>
      </w:r>
      <w:r w:rsidRPr="0037407F">
        <w:rPr>
          <w:b/>
        </w:rPr>
        <w:t>100</w:t>
      </w:r>
      <w:r w:rsidRPr="0037407F">
        <w:t>(5): 1085-1094.</w:t>
      </w:r>
    </w:p>
    <w:p w14:paraId="2818E64B" w14:textId="77777777" w:rsidR="0037407F" w:rsidRPr="0037407F" w:rsidRDefault="0037407F" w:rsidP="0037407F">
      <w:pPr>
        <w:pStyle w:val="EndNoteBibliography"/>
      </w:pPr>
      <w:r w:rsidRPr="0037407F">
        <w:t xml:space="preserve">Bhardwaj, V., S. Meier, L. N. Petersen, R. A. Ingle and L. C. Roden (2011). "Defence responses of Arabidopsis thaliana to infection by Pseudomonas syringae are regulated by the circadian clock." </w:t>
      </w:r>
      <w:r w:rsidRPr="0037407F">
        <w:rPr>
          <w:u w:val="single"/>
        </w:rPr>
        <w:t>PloS one</w:t>
      </w:r>
      <w:r w:rsidRPr="0037407F">
        <w:t xml:space="preserve"> </w:t>
      </w:r>
      <w:r w:rsidRPr="0037407F">
        <w:rPr>
          <w:b/>
        </w:rPr>
        <w:t>6</w:t>
      </w:r>
      <w:r w:rsidRPr="0037407F">
        <w:t>(10): e26968.</w:t>
      </w:r>
    </w:p>
    <w:p w14:paraId="3D9AD1FA" w14:textId="77777777" w:rsidR="0037407F" w:rsidRPr="0037407F" w:rsidRDefault="0037407F" w:rsidP="0037407F">
      <w:pPr>
        <w:pStyle w:val="EndNoteBibliography"/>
      </w:pPr>
      <w:r w:rsidRPr="0037407F">
        <w:t xml:space="preserve">Corwin, J. A., D. Copeland, J. Feusier, A. Subedy, R. Eshbaugh, C. Palmer, J. Maloof and D. J. Kliebenstein (2016). "The quantitative basis of the Arabidopsis innate immune system to endemic pathogens depends on pathogen genetics." </w:t>
      </w:r>
      <w:r w:rsidRPr="0037407F">
        <w:rPr>
          <w:u w:val="single"/>
        </w:rPr>
        <w:t>PLoS Genet</w:t>
      </w:r>
      <w:r w:rsidRPr="0037407F">
        <w:t xml:space="preserve"> </w:t>
      </w:r>
      <w:r w:rsidRPr="0037407F">
        <w:rPr>
          <w:b/>
        </w:rPr>
        <w:t>12</w:t>
      </w:r>
      <w:r w:rsidRPr="0037407F">
        <w:t>(2): e1005789.</w:t>
      </w:r>
    </w:p>
    <w:p w14:paraId="085F34A0" w14:textId="77777777" w:rsidR="0037407F" w:rsidRPr="0037407F" w:rsidRDefault="0037407F" w:rsidP="0037407F">
      <w:pPr>
        <w:pStyle w:val="EndNoteBibliography"/>
      </w:pPr>
      <w:r w:rsidRPr="0037407F">
        <w:t xml:space="preserve">Dalmais, B., J. Schumacher, J. Moraga, P. Le Pecheur, B. Tudzynski, I. G. Collado and M. Viaud (2011). "The Botrytis cinerea phytotoxin botcinic acid requires two polyketide synthases for production and has a redundant role in virulence with botrydial." </w:t>
      </w:r>
      <w:r w:rsidRPr="0037407F">
        <w:rPr>
          <w:u w:val="single"/>
        </w:rPr>
        <w:t>Molecular plant pathology</w:t>
      </w:r>
      <w:r w:rsidRPr="0037407F">
        <w:t xml:space="preserve"> </w:t>
      </w:r>
      <w:r w:rsidRPr="0037407F">
        <w:rPr>
          <w:b/>
        </w:rPr>
        <w:t>12</w:t>
      </w:r>
      <w:r w:rsidRPr="0037407F">
        <w:t>(6): 564-579.</w:t>
      </w:r>
    </w:p>
    <w:p w14:paraId="7EA8610E" w14:textId="77777777" w:rsidR="0037407F" w:rsidRPr="0037407F" w:rsidRDefault="0037407F" w:rsidP="0037407F">
      <w:pPr>
        <w:pStyle w:val="EndNoteBibliography"/>
      </w:pPr>
      <w:r w:rsidRPr="0037407F">
        <w:t xml:space="preserve">Dangl, J. L. and J. D. Jones (2001). "Plant pathogens and integrated defence responses to infection." </w:t>
      </w:r>
      <w:r w:rsidRPr="0037407F">
        <w:rPr>
          <w:u w:val="single"/>
        </w:rPr>
        <w:t>nature</w:t>
      </w:r>
      <w:r w:rsidRPr="0037407F">
        <w:t xml:space="preserve"> </w:t>
      </w:r>
      <w:r w:rsidRPr="0037407F">
        <w:rPr>
          <w:b/>
        </w:rPr>
        <w:t>411</w:t>
      </w:r>
      <w:r w:rsidRPr="0037407F">
        <w:t>(6839): 826-833.</w:t>
      </w:r>
    </w:p>
    <w:p w14:paraId="4B9D0357" w14:textId="77777777" w:rsidR="0037407F" w:rsidRPr="0037407F" w:rsidRDefault="0037407F" w:rsidP="0037407F">
      <w:pPr>
        <w:pStyle w:val="EndNoteBibliography"/>
      </w:pPr>
      <w:r w:rsidRPr="0037407F">
        <w:t xml:space="preserve">Deighton, N., I. Muckenschnabel, A. J. Colmenares, I. G. Collado and B. Williamson (2001). "Botrydial is produced in plant tissues infected by Botrytis cinerea." </w:t>
      </w:r>
      <w:r w:rsidRPr="0037407F">
        <w:rPr>
          <w:u w:val="single"/>
        </w:rPr>
        <w:t>Phytochemistry</w:t>
      </w:r>
      <w:r w:rsidRPr="0037407F">
        <w:t xml:space="preserve"> </w:t>
      </w:r>
      <w:r w:rsidRPr="0037407F">
        <w:rPr>
          <w:b/>
        </w:rPr>
        <w:t>57</w:t>
      </w:r>
      <w:r w:rsidRPr="0037407F">
        <w:t>(5): 689-692.</w:t>
      </w:r>
    </w:p>
    <w:p w14:paraId="24041366" w14:textId="77777777" w:rsidR="0037407F" w:rsidRPr="0037407F" w:rsidRDefault="0037407F" w:rsidP="0037407F">
      <w:pPr>
        <w:pStyle w:val="EndNoteBibliography"/>
      </w:pPr>
      <w:r w:rsidRPr="0037407F">
        <w:t xml:space="preserve">Denby, K. J., P. Kumar and D. J. Kliebenstein (2004). "Identification of Botrytis cinerea susceptibility loci in Arabidopsis thaliana." </w:t>
      </w:r>
      <w:r w:rsidRPr="0037407F">
        <w:rPr>
          <w:u w:val="single"/>
        </w:rPr>
        <w:t>The Plant Journal</w:t>
      </w:r>
      <w:r w:rsidRPr="0037407F">
        <w:t xml:space="preserve"> </w:t>
      </w:r>
      <w:r w:rsidRPr="0037407F">
        <w:rPr>
          <w:b/>
        </w:rPr>
        <w:t>38</w:t>
      </w:r>
      <w:r w:rsidRPr="0037407F">
        <w:t>(3): 473-486.</w:t>
      </w:r>
    </w:p>
    <w:p w14:paraId="1034E2B4" w14:textId="77777777" w:rsidR="0037407F" w:rsidRPr="0037407F" w:rsidRDefault="0037407F" w:rsidP="0037407F">
      <w:pPr>
        <w:pStyle w:val="EndNoteBibliography"/>
      </w:pPr>
      <w:r w:rsidRPr="0037407F">
        <w:t xml:space="preserve">Dodds, P. N. and J. P. Rathjen (2010). "Plant immunity: towards an integrated view of plant–pathogen interactions." </w:t>
      </w:r>
      <w:r w:rsidRPr="0037407F">
        <w:rPr>
          <w:u w:val="single"/>
        </w:rPr>
        <w:t>Nature Reviews Genetics</w:t>
      </w:r>
      <w:r w:rsidRPr="0037407F">
        <w:t xml:space="preserve"> </w:t>
      </w:r>
      <w:r w:rsidRPr="0037407F">
        <w:rPr>
          <w:b/>
        </w:rPr>
        <w:t>11</w:t>
      </w:r>
      <w:r w:rsidRPr="0037407F">
        <w:t>(8): 539-548.</w:t>
      </w:r>
    </w:p>
    <w:p w14:paraId="4213FB11" w14:textId="77777777" w:rsidR="0037407F" w:rsidRPr="0037407F" w:rsidRDefault="0037407F" w:rsidP="0037407F">
      <w:pPr>
        <w:pStyle w:val="EndNoteBibliography"/>
      </w:pPr>
      <w:r w:rsidRPr="0037407F">
        <w:t xml:space="preserve">Doebley, J. F., B. S. Gaut and B. D. Smith (2006). "The molecular genetics of crop domestication." </w:t>
      </w:r>
      <w:r w:rsidRPr="0037407F">
        <w:rPr>
          <w:u w:val="single"/>
        </w:rPr>
        <w:t>Cell</w:t>
      </w:r>
      <w:r w:rsidRPr="0037407F">
        <w:t xml:space="preserve"> </w:t>
      </w:r>
      <w:r w:rsidRPr="0037407F">
        <w:rPr>
          <w:b/>
        </w:rPr>
        <w:t>127</w:t>
      </w:r>
      <w:r w:rsidRPr="0037407F">
        <w:t>(7): 1309-1321.</w:t>
      </w:r>
    </w:p>
    <w:p w14:paraId="525F5AA6" w14:textId="77777777" w:rsidR="0037407F" w:rsidRPr="0037407F" w:rsidRDefault="0037407F" w:rsidP="0037407F">
      <w:pPr>
        <w:pStyle w:val="EndNoteBibliography"/>
      </w:pPr>
      <w:r w:rsidRPr="0037407F">
        <w:t xml:space="preserve">Doran, A. G. and C. J. Creevey (2013). "Snpdat: Easy and rapid annotation of results from de novo snp discovery projects for model and non-model organisms." </w:t>
      </w:r>
      <w:r w:rsidRPr="0037407F">
        <w:rPr>
          <w:u w:val="single"/>
        </w:rPr>
        <w:t>BMC bioinformatics</w:t>
      </w:r>
      <w:r w:rsidRPr="0037407F">
        <w:t xml:space="preserve"> </w:t>
      </w:r>
      <w:r w:rsidRPr="0037407F">
        <w:rPr>
          <w:b/>
        </w:rPr>
        <w:t>14</w:t>
      </w:r>
      <w:r w:rsidRPr="0037407F">
        <w:t>(1): 45.</w:t>
      </w:r>
    </w:p>
    <w:p w14:paraId="3A047A16" w14:textId="77777777" w:rsidR="0037407F" w:rsidRPr="0037407F" w:rsidRDefault="0037407F" w:rsidP="0037407F">
      <w:pPr>
        <w:pStyle w:val="EndNoteBibliography"/>
      </w:pPr>
      <w:r w:rsidRPr="0037407F">
        <w:t xml:space="preserve">Egashira, H., A. Kuwashima, H. Ishiguro, K. Fukushima, T. Kaya and S. Imanishi (2000). "Screening of wild accessions resistant to gray mold (Botrytis cinerea Pers.) in Lycopersicon." </w:t>
      </w:r>
      <w:r w:rsidRPr="0037407F">
        <w:rPr>
          <w:u w:val="single"/>
        </w:rPr>
        <w:t>Acta physiologiae plantarum</w:t>
      </w:r>
      <w:r w:rsidRPr="0037407F">
        <w:t xml:space="preserve"> </w:t>
      </w:r>
      <w:r w:rsidRPr="0037407F">
        <w:rPr>
          <w:b/>
        </w:rPr>
        <w:t>22</w:t>
      </w:r>
      <w:r w:rsidRPr="0037407F">
        <w:t>(3): 324-326.</w:t>
      </w:r>
    </w:p>
    <w:p w14:paraId="38460ABB" w14:textId="77777777" w:rsidR="0037407F" w:rsidRPr="0037407F" w:rsidRDefault="0037407F" w:rsidP="0037407F">
      <w:pPr>
        <w:pStyle w:val="EndNoteBibliography"/>
      </w:pPr>
      <w:r w:rsidRPr="0037407F">
        <w:t xml:space="preserve">Elad, Y., B. Williamson, P. Tudzynski and N. Delen (2007). Botrytis spp. and diseases they cause in agricultural systems–an introduction. </w:t>
      </w:r>
      <w:r w:rsidRPr="0037407F">
        <w:rPr>
          <w:u w:val="single"/>
        </w:rPr>
        <w:t>Botrytis: Biology, pathology and control</w:t>
      </w:r>
      <w:r w:rsidRPr="0037407F">
        <w:t>, Springer</w:t>
      </w:r>
      <w:r w:rsidRPr="0037407F">
        <w:rPr>
          <w:b/>
        </w:rPr>
        <w:t xml:space="preserve">: </w:t>
      </w:r>
      <w:r w:rsidRPr="0037407F">
        <w:t>1-8.</w:t>
      </w:r>
    </w:p>
    <w:p w14:paraId="63951C6E" w14:textId="77777777" w:rsidR="0037407F" w:rsidRPr="0037407F" w:rsidRDefault="0037407F" w:rsidP="0037407F">
      <w:pPr>
        <w:pStyle w:val="EndNoteBibliography"/>
      </w:pPr>
      <w:r w:rsidRPr="0037407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37407F">
        <w:rPr>
          <w:u w:val="single"/>
        </w:rPr>
        <w:t>Plant physiology</w:t>
      </w:r>
      <w:r w:rsidRPr="0037407F">
        <w:t xml:space="preserve"> </w:t>
      </w:r>
      <w:r w:rsidRPr="0037407F">
        <w:rPr>
          <w:b/>
        </w:rPr>
        <w:t>144</w:t>
      </w:r>
      <w:r w:rsidRPr="0037407F">
        <w:t>(1): 367-379.</w:t>
      </w:r>
    </w:p>
    <w:p w14:paraId="13CC25EE" w14:textId="77777777" w:rsidR="0037407F" w:rsidRPr="0037407F" w:rsidRDefault="0037407F" w:rsidP="0037407F">
      <w:pPr>
        <w:pStyle w:val="EndNoteBibliography"/>
      </w:pPr>
      <w:r w:rsidRPr="0037407F">
        <w:t xml:space="preserve">Ferrari, S., J. M. Plotnikova, G. De Lorenzo and F. M. Ausubel (2003). "Arabidopsis local resistance to Botrytis cinerea involves salicylic acid and camalexin and requires EDS4 and PAD2, but not SID2, EDS5 or PAD4." </w:t>
      </w:r>
      <w:r w:rsidRPr="0037407F">
        <w:rPr>
          <w:u w:val="single"/>
        </w:rPr>
        <w:t>The Plant Journal</w:t>
      </w:r>
      <w:r w:rsidRPr="0037407F">
        <w:t xml:space="preserve"> </w:t>
      </w:r>
      <w:r w:rsidRPr="0037407F">
        <w:rPr>
          <w:b/>
        </w:rPr>
        <w:t>35</w:t>
      </w:r>
      <w:r w:rsidRPr="0037407F">
        <w:t>(2): 193-205.</w:t>
      </w:r>
    </w:p>
    <w:p w14:paraId="08780FDC" w14:textId="77777777" w:rsidR="0037407F" w:rsidRPr="0037407F" w:rsidRDefault="0037407F" w:rsidP="0037407F">
      <w:pPr>
        <w:pStyle w:val="EndNoteBibliography"/>
      </w:pPr>
      <w:r w:rsidRPr="0037407F">
        <w:t xml:space="preserve">Fillinger, S. and Y. Elad (2015). </w:t>
      </w:r>
      <w:r w:rsidRPr="0037407F">
        <w:rPr>
          <w:u w:val="single"/>
        </w:rPr>
        <w:t>Botrytis-the Fungus, the Pathogen and Its Management in Agricultural Systems</w:t>
      </w:r>
      <w:r w:rsidRPr="0037407F">
        <w:t>, Springer.</w:t>
      </w:r>
    </w:p>
    <w:p w14:paraId="64A86770" w14:textId="77777777" w:rsidR="0037407F" w:rsidRPr="0037407F" w:rsidRDefault="0037407F" w:rsidP="0037407F">
      <w:pPr>
        <w:pStyle w:val="EndNoteBibliography"/>
      </w:pPr>
      <w:r w:rsidRPr="0037407F">
        <w:t xml:space="preserve">Finkers, R., Y. Bai, P. van den Berg, R. van Berloo, F. Meijer-Dekens, A. Ten Have, J. van Kan, P. Lindhout and A. W. van Heusden (2008). "Quantitative resistance to Botrytis cinerea from Solanum neorickii." </w:t>
      </w:r>
      <w:r w:rsidRPr="0037407F">
        <w:rPr>
          <w:u w:val="single"/>
        </w:rPr>
        <w:t>Euphytica</w:t>
      </w:r>
      <w:r w:rsidRPr="0037407F">
        <w:t xml:space="preserve"> </w:t>
      </w:r>
      <w:r w:rsidRPr="0037407F">
        <w:rPr>
          <w:b/>
        </w:rPr>
        <w:t>159</w:t>
      </w:r>
      <w:r w:rsidRPr="0037407F">
        <w:t>(1-2): 83-92.</w:t>
      </w:r>
    </w:p>
    <w:p w14:paraId="64AFDB71" w14:textId="77777777" w:rsidR="0037407F" w:rsidRPr="0037407F" w:rsidRDefault="0037407F" w:rsidP="0037407F">
      <w:pPr>
        <w:pStyle w:val="EndNoteBibliography"/>
      </w:pPr>
      <w:r w:rsidRPr="0037407F">
        <w:t xml:space="preserve">Finkers, R., A. W. van Heusden, F. Meijer-Dekens, J. A. van Kan, P. Maris and P. Lindhout (2007). "The construction of a Solanum habrochaites LYC4 introgression line population and the identification of QTLs for resistance to Botrytis cinerea." </w:t>
      </w:r>
      <w:r w:rsidRPr="0037407F">
        <w:rPr>
          <w:u w:val="single"/>
        </w:rPr>
        <w:t>Theoretical and Applied Genetics</w:t>
      </w:r>
      <w:r w:rsidRPr="0037407F">
        <w:t xml:space="preserve"> </w:t>
      </w:r>
      <w:r w:rsidRPr="0037407F">
        <w:rPr>
          <w:b/>
        </w:rPr>
        <w:t>114</w:t>
      </w:r>
      <w:r w:rsidRPr="0037407F">
        <w:t>(6): 1071-1080.</w:t>
      </w:r>
    </w:p>
    <w:p w14:paraId="46774CAC" w14:textId="77777777" w:rsidR="0037407F" w:rsidRPr="0037407F" w:rsidRDefault="0037407F" w:rsidP="0037407F">
      <w:pPr>
        <w:pStyle w:val="EndNoteBibliography"/>
      </w:pPr>
      <w:r w:rsidRPr="0037407F">
        <w:t xml:space="preserve">Glazebrook, J. (2005). "Contrasting mechanisms of defense against biotrophic and necrotrophic pathogens." </w:t>
      </w:r>
      <w:r w:rsidRPr="0037407F">
        <w:rPr>
          <w:u w:val="single"/>
        </w:rPr>
        <w:t>Annu. Rev. Phytopathol.</w:t>
      </w:r>
      <w:r w:rsidRPr="0037407F">
        <w:t xml:space="preserve"> </w:t>
      </w:r>
      <w:r w:rsidRPr="0037407F">
        <w:rPr>
          <w:b/>
        </w:rPr>
        <w:t>43</w:t>
      </w:r>
      <w:r w:rsidRPr="0037407F">
        <w:t>: 205-227.</w:t>
      </w:r>
    </w:p>
    <w:p w14:paraId="7CB404D2" w14:textId="77777777" w:rsidR="0037407F" w:rsidRPr="0037407F" w:rsidRDefault="0037407F" w:rsidP="0037407F">
      <w:pPr>
        <w:pStyle w:val="EndNoteBibliography"/>
      </w:pPr>
      <w:r w:rsidRPr="0037407F">
        <w:lastRenderedPageBreak/>
        <w:t xml:space="preserve">Guimaraes, R. L., R. T. Chetelat and H. U. Stotz (2004). "Resistance to Botrytis cinerea in Solanum lycopersicoides is dominant in hybrids with tomato, and involves induced hyphal death." </w:t>
      </w:r>
      <w:r w:rsidRPr="0037407F">
        <w:rPr>
          <w:u w:val="single"/>
        </w:rPr>
        <w:t>European journal of plant pathology</w:t>
      </w:r>
      <w:r w:rsidRPr="0037407F">
        <w:t xml:space="preserve"> </w:t>
      </w:r>
      <w:r w:rsidRPr="0037407F">
        <w:rPr>
          <w:b/>
        </w:rPr>
        <w:t>110</w:t>
      </w:r>
      <w:r w:rsidRPr="0037407F">
        <w:t>(1): 13-23.</w:t>
      </w:r>
    </w:p>
    <w:p w14:paraId="457847A8" w14:textId="77777777" w:rsidR="0037407F" w:rsidRPr="0037407F" w:rsidRDefault="0037407F" w:rsidP="0037407F">
      <w:pPr>
        <w:pStyle w:val="EndNoteBibliography"/>
      </w:pPr>
      <w:r w:rsidRPr="0037407F">
        <w:t xml:space="preserve">Hevia, M. A., P. Canessa, H. Müller-Esparza and L. F. Larrondo (2015). "A circadian oscillator in the fungus Botrytis cinerea regulates virulence when infecting Arabidopsis thaliana." </w:t>
      </w:r>
      <w:r w:rsidRPr="0037407F">
        <w:rPr>
          <w:u w:val="single"/>
        </w:rPr>
        <w:t>Proceedings of the National Academy of Sciences</w:t>
      </w:r>
      <w:r w:rsidRPr="0037407F">
        <w:t xml:space="preserve"> </w:t>
      </w:r>
      <w:r w:rsidRPr="0037407F">
        <w:rPr>
          <w:b/>
        </w:rPr>
        <w:t>112</w:t>
      </w:r>
      <w:r w:rsidRPr="0037407F">
        <w:t>(28): 8744-8749.</w:t>
      </w:r>
    </w:p>
    <w:p w14:paraId="6F5B170F" w14:textId="77777777" w:rsidR="0037407F" w:rsidRPr="0037407F" w:rsidRDefault="0037407F" w:rsidP="0037407F">
      <w:pPr>
        <w:pStyle w:val="EndNoteBibliography"/>
      </w:pPr>
      <w:r w:rsidRPr="0037407F">
        <w:t xml:space="preserve">Jones, J. D. and J. L. Dangl (2006). "The plant immune system." </w:t>
      </w:r>
      <w:r w:rsidRPr="0037407F">
        <w:rPr>
          <w:u w:val="single"/>
        </w:rPr>
        <w:t>Nature</w:t>
      </w:r>
      <w:r w:rsidRPr="0037407F">
        <w:t xml:space="preserve"> </w:t>
      </w:r>
      <w:r w:rsidRPr="0037407F">
        <w:rPr>
          <w:b/>
        </w:rPr>
        <w:t>444</w:t>
      </w:r>
      <w:r w:rsidRPr="0037407F">
        <w:t>(7117): 323-329.</w:t>
      </w:r>
    </w:p>
    <w:p w14:paraId="6B7D63C3" w14:textId="77777777" w:rsidR="0037407F" w:rsidRPr="0037407F" w:rsidRDefault="0037407F" w:rsidP="0037407F">
      <w:pPr>
        <w:pStyle w:val="EndNoteBibliography"/>
      </w:pPr>
      <w:r w:rsidRPr="0037407F">
        <w:t xml:space="preserve">Katan, T. (1999). "Current status of vegetative compatibility groups in Fusarium oxysporum." </w:t>
      </w:r>
      <w:r w:rsidRPr="0037407F">
        <w:rPr>
          <w:u w:val="single"/>
        </w:rPr>
        <w:t>Phytoparasitica</w:t>
      </w:r>
      <w:r w:rsidRPr="0037407F">
        <w:t xml:space="preserve"> </w:t>
      </w:r>
      <w:r w:rsidRPr="0037407F">
        <w:rPr>
          <w:b/>
        </w:rPr>
        <w:t>27</w:t>
      </w:r>
      <w:r w:rsidRPr="0037407F">
        <w:t>(1): 51-64.</w:t>
      </w:r>
    </w:p>
    <w:p w14:paraId="0DB91D8C" w14:textId="77777777" w:rsidR="0037407F" w:rsidRPr="0037407F" w:rsidRDefault="0037407F" w:rsidP="0037407F">
      <w:pPr>
        <w:pStyle w:val="EndNoteBibliography"/>
      </w:pPr>
      <w:r w:rsidRPr="0037407F">
        <w:t xml:space="preserve">Kliebenstein, D. J., H. C. Rowe and K. J. Denby (2005). "Secondary metabolites influence Arabidopsis/Botrytis interactions: variation in host production and pathogen sensitivity." </w:t>
      </w:r>
      <w:r w:rsidRPr="0037407F">
        <w:rPr>
          <w:u w:val="single"/>
        </w:rPr>
        <w:t>The Plant Journal</w:t>
      </w:r>
      <w:r w:rsidRPr="0037407F">
        <w:t xml:space="preserve"> </w:t>
      </w:r>
      <w:r w:rsidRPr="0037407F">
        <w:rPr>
          <w:b/>
        </w:rPr>
        <w:t>44</w:t>
      </w:r>
      <w:r w:rsidRPr="0037407F">
        <w:t>(1): 25-36.</w:t>
      </w:r>
    </w:p>
    <w:p w14:paraId="19574B62" w14:textId="77777777" w:rsidR="0037407F" w:rsidRPr="0037407F" w:rsidRDefault="0037407F" w:rsidP="0037407F">
      <w:pPr>
        <w:pStyle w:val="EndNoteBibliography"/>
      </w:pPr>
      <w:r w:rsidRPr="0037407F">
        <w:t xml:space="preserve">Müller, N. A., C. L. Wijnen, A. Srinivasan, M. Ryngajllo, I. Ofner, T. Lin, A. Ranjan, D. West, J. N. Maloof and N. R. Sinha (2016). "Domestication selected for deceleration of the circadian clock in cultivated tomato." </w:t>
      </w:r>
      <w:r w:rsidRPr="0037407F">
        <w:rPr>
          <w:u w:val="single"/>
        </w:rPr>
        <w:t>Nature genetics</w:t>
      </w:r>
      <w:r w:rsidRPr="0037407F">
        <w:t xml:space="preserve"> </w:t>
      </w:r>
      <w:r w:rsidRPr="0037407F">
        <w:rPr>
          <w:b/>
        </w:rPr>
        <w:t>48</w:t>
      </w:r>
      <w:r w:rsidRPr="0037407F">
        <w:t>(1): 89-93.</w:t>
      </w:r>
    </w:p>
    <w:p w14:paraId="36804374" w14:textId="77777777" w:rsidR="0037407F" w:rsidRPr="0037407F" w:rsidRDefault="0037407F" w:rsidP="0037407F">
      <w:pPr>
        <w:pStyle w:val="EndNoteBibliography"/>
      </w:pPr>
      <w:r w:rsidRPr="0037407F">
        <w:t xml:space="preserve">Nicot, P., A. Moretti, C. Romiti, M. Bardin, C. Caranta and H. Ferriere (2002). "Differences in susceptibility of pruning wounds and leaves to infection by Botrytis cinerea among wild tomato accessions." </w:t>
      </w:r>
      <w:r w:rsidRPr="0037407F">
        <w:rPr>
          <w:u w:val="single"/>
        </w:rPr>
        <w:t>TGC Report</w:t>
      </w:r>
      <w:r w:rsidRPr="0037407F">
        <w:t xml:space="preserve"> </w:t>
      </w:r>
      <w:r w:rsidRPr="0037407F">
        <w:rPr>
          <w:b/>
        </w:rPr>
        <w:t>52</w:t>
      </w:r>
      <w:r w:rsidRPr="0037407F">
        <w:t>: 24-26.</w:t>
      </w:r>
    </w:p>
    <w:p w14:paraId="18559A59" w14:textId="77777777" w:rsidR="0037407F" w:rsidRPr="0037407F" w:rsidRDefault="0037407F" w:rsidP="0037407F">
      <w:pPr>
        <w:pStyle w:val="EndNoteBibliography"/>
      </w:pPr>
      <w:r w:rsidRPr="0037407F">
        <w:t xml:space="preserve">Nicot, P. C. and A. Baille (1996). Integrated control of Botrytis cinerea on greenhouse tomatoes. </w:t>
      </w:r>
      <w:r w:rsidRPr="0037407F">
        <w:rPr>
          <w:u w:val="single"/>
        </w:rPr>
        <w:t>Aerial Plant Surface Microbiology</w:t>
      </w:r>
      <w:r w:rsidRPr="0037407F">
        <w:t>, Springer</w:t>
      </w:r>
      <w:r w:rsidRPr="0037407F">
        <w:rPr>
          <w:b/>
        </w:rPr>
        <w:t xml:space="preserve">: </w:t>
      </w:r>
      <w:r w:rsidRPr="0037407F">
        <w:t>169-189.</w:t>
      </w:r>
    </w:p>
    <w:p w14:paraId="615DB4D2" w14:textId="77777777" w:rsidR="0037407F" w:rsidRPr="0037407F" w:rsidRDefault="0037407F" w:rsidP="0037407F">
      <w:pPr>
        <w:pStyle w:val="EndNoteBibliography"/>
      </w:pPr>
      <w:r w:rsidRPr="0037407F">
        <w:t xml:space="preserve">Peralta, I., D. Spooner and S. Knapp (2008). "The taxonomy of tomatoes: a revision of wild tomatoes (Solanum section Lycopersicon) and their outgroup relatives in sections Juglandifolium and Lycopersicoides." </w:t>
      </w:r>
      <w:r w:rsidRPr="0037407F">
        <w:rPr>
          <w:u w:val="single"/>
        </w:rPr>
        <w:t>Syst Bot Monogr</w:t>
      </w:r>
      <w:r w:rsidRPr="0037407F">
        <w:t xml:space="preserve"> </w:t>
      </w:r>
      <w:r w:rsidRPr="0037407F">
        <w:rPr>
          <w:b/>
        </w:rPr>
        <w:t>84</w:t>
      </w:r>
      <w:r w:rsidRPr="0037407F">
        <w:t>: 1-186.</w:t>
      </w:r>
    </w:p>
    <w:p w14:paraId="7E153BE5" w14:textId="77777777" w:rsidR="0037407F" w:rsidRPr="0037407F" w:rsidRDefault="0037407F" w:rsidP="0037407F">
      <w:pPr>
        <w:pStyle w:val="EndNoteBibliography"/>
      </w:pPr>
      <w:r w:rsidRPr="0037407F">
        <w:t xml:space="preserve">Pieterse, C. M., D. Van der Does, C. Zamioudis, A. Leon-Reyes and S. C. Van Wees (2012). "Hormonal modulation of plant immunity." </w:t>
      </w:r>
      <w:r w:rsidRPr="0037407F">
        <w:rPr>
          <w:u w:val="single"/>
        </w:rPr>
        <w:t>Annual review of cell and developmental biology</w:t>
      </w:r>
      <w:r w:rsidRPr="0037407F">
        <w:t xml:space="preserve"> </w:t>
      </w:r>
      <w:r w:rsidRPr="0037407F">
        <w:rPr>
          <w:b/>
        </w:rPr>
        <w:t>28</w:t>
      </w:r>
      <w:r w:rsidRPr="0037407F">
        <w:t>: 489-521.</w:t>
      </w:r>
    </w:p>
    <w:p w14:paraId="6C96CE41" w14:textId="77777777" w:rsidR="0037407F" w:rsidRPr="0037407F" w:rsidRDefault="0037407F" w:rsidP="0037407F">
      <w:pPr>
        <w:pStyle w:val="EndNoteBibliography"/>
      </w:pPr>
      <w:r w:rsidRPr="0037407F">
        <w:t xml:space="preserve">Power, R. A., J. Parkhill and T. de Oliveira (2017). "Microbial genome-wide association studies: lessons from human GWAS." </w:t>
      </w:r>
      <w:r w:rsidRPr="0037407F">
        <w:rPr>
          <w:u w:val="single"/>
        </w:rPr>
        <w:t>Nature Reviews Genetics</w:t>
      </w:r>
      <w:r w:rsidRPr="0037407F">
        <w:t xml:space="preserve"> </w:t>
      </w:r>
      <w:r w:rsidRPr="0037407F">
        <w:rPr>
          <w:b/>
        </w:rPr>
        <w:t>18</w:t>
      </w:r>
      <w:r w:rsidRPr="0037407F">
        <w:t>(1): 41-50.</w:t>
      </w:r>
    </w:p>
    <w:p w14:paraId="1FBE41FA" w14:textId="77777777" w:rsidR="0037407F" w:rsidRPr="0037407F" w:rsidRDefault="0037407F" w:rsidP="0037407F">
      <w:pPr>
        <w:pStyle w:val="EndNoteBibliography"/>
      </w:pPr>
      <w:r w:rsidRPr="0037407F">
        <w:t xml:space="preserve">Rowe, H. C. and D. J. Kliebenstein (2007). "Elevated genetic variation within virulence-associated Botrytis cinerea polygalacturonase loci." </w:t>
      </w:r>
      <w:r w:rsidRPr="0037407F">
        <w:rPr>
          <w:u w:val="single"/>
        </w:rPr>
        <w:t>Molecular Plant-Microbe Interactions</w:t>
      </w:r>
      <w:r w:rsidRPr="0037407F">
        <w:t xml:space="preserve"> </w:t>
      </w:r>
      <w:r w:rsidRPr="0037407F">
        <w:rPr>
          <w:b/>
        </w:rPr>
        <w:t>20</w:t>
      </w:r>
      <w:r w:rsidRPr="0037407F">
        <w:t>(9): 1126-1137.</w:t>
      </w:r>
    </w:p>
    <w:p w14:paraId="4D93ABA9" w14:textId="77777777" w:rsidR="0037407F" w:rsidRPr="0037407F" w:rsidRDefault="0037407F" w:rsidP="0037407F">
      <w:pPr>
        <w:pStyle w:val="EndNoteBibliography"/>
      </w:pPr>
      <w:r w:rsidRPr="0037407F">
        <w:t xml:space="preserve">Rowe, H. C. and D. J. Kliebenstein (2008). "Complex genetics control natural variation in Arabidopsis thaliana resistance to Botrytis cinerea." </w:t>
      </w:r>
      <w:r w:rsidRPr="0037407F">
        <w:rPr>
          <w:u w:val="single"/>
        </w:rPr>
        <w:t>Genetics</w:t>
      </w:r>
      <w:r w:rsidRPr="0037407F">
        <w:t xml:space="preserve"> </w:t>
      </w:r>
      <w:r w:rsidRPr="0037407F">
        <w:rPr>
          <w:b/>
        </w:rPr>
        <w:t>180</w:t>
      </w:r>
      <w:r w:rsidRPr="0037407F">
        <w:t>(4): 2237-2250.</w:t>
      </w:r>
    </w:p>
    <w:p w14:paraId="25766F9C" w14:textId="77777777" w:rsidR="0037407F" w:rsidRPr="0037407F" w:rsidRDefault="0037407F" w:rsidP="0037407F">
      <w:pPr>
        <w:pStyle w:val="EndNoteBibliography"/>
      </w:pPr>
      <w:r w:rsidRPr="0037407F">
        <w:t xml:space="preserve">Sauerbrunn, N. and N. L. Schlaich (2004). "PCC1: a merging point for pathogen defence and circadian signalling in Arabidopsis." </w:t>
      </w:r>
      <w:r w:rsidRPr="0037407F">
        <w:rPr>
          <w:u w:val="single"/>
        </w:rPr>
        <w:t>Planta</w:t>
      </w:r>
      <w:r w:rsidRPr="0037407F">
        <w:t xml:space="preserve"> </w:t>
      </w:r>
      <w:r w:rsidRPr="0037407F">
        <w:rPr>
          <w:b/>
        </w:rPr>
        <w:t>218</w:t>
      </w:r>
      <w:r w:rsidRPr="0037407F">
        <w:t>(4): 552-561.</w:t>
      </w:r>
    </w:p>
    <w:p w14:paraId="3560C3E0" w14:textId="77777777" w:rsidR="0037407F" w:rsidRPr="0037407F" w:rsidRDefault="0037407F" w:rsidP="0037407F">
      <w:pPr>
        <w:pStyle w:val="EndNoteBibliography"/>
      </w:pPr>
      <w:r w:rsidRPr="0037407F">
        <w:t xml:space="preserve">Schumacher, J., J.-M. Pradier, A. Simon, S. Traeger, J. Moraga, I. G. Collado, M. Viaud and B. Tudzynski (2012). "Natural variation in the VELVET gene bcvel1 affects virulence and light-dependent differentiation in Botrytis cinerea." </w:t>
      </w:r>
      <w:r w:rsidRPr="0037407F">
        <w:rPr>
          <w:u w:val="single"/>
        </w:rPr>
        <w:t>PLoS One</w:t>
      </w:r>
      <w:r w:rsidRPr="0037407F">
        <w:t xml:space="preserve"> </w:t>
      </w:r>
      <w:r w:rsidRPr="0037407F">
        <w:rPr>
          <w:b/>
        </w:rPr>
        <w:t>7</w:t>
      </w:r>
      <w:r w:rsidRPr="0037407F">
        <w:t>(10): e47840.</w:t>
      </w:r>
    </w:p>
    <w:p w14:paraId="777EBEAD" w14:textId="77777777" w:rsidR="0037407F" w:rsidRPr="0037407F" w:rsidRDefault="0037407F" w:rsidP="0037407F">
      <w:pPr>
        <w:pStyle w:val="EndNoteBibliography"/>
      </w:pPr>
      <w:r w:rsidRPr="0037407F">
        <w:t xml:space="preserve">Shen, X., M. Alam, F. Fikse and L. Rönnegård (2013). "A novel generalized ridge regression method for quantitative genetics." </w:t>
      </w:r>
      <w:r w:rsidRPr="0037407F">
        <w:rPr>
          <w:u w:val="single"/>
        </w:rPr>
        <w:t>Genetics</w:t>
      </w:r>
      <w:r w:rsidRPr="0037407F">
        <w:t xml:space="preserve"> </w:t>
      </w:r>
      <w:r w:rsidRPr="0037407F">
        <w:rPr>
          <w:b/>
        </w:rPr>
        <w:t>193</w:t>
      </w:r>
      <w:r w:rsidRPr="0037407F">
        <w:t>(4): 1255-1268.</w:t>
      </w:r>
    </w:p>
    <w:p w14:paraId="352FA628" w14:textId="77777777" w:rsidR="0037407F" w:rsidRPr="0037407F" w:rsidRDefault="0037407F" w:rsidP="0037407F">
      <w:pPr>
        <w:pStyle w:val="EndNoteBibliography"/>
      </w:pPr>
      <w:r w:rsidRPr="0037407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37407F">
        <w:rPr>
          <w:u w:val="single"/>
        </w:rPr>
        <w:t>Molecular plant-microbe interactions</w:t>
      </w:r>
      <w:r w:rsidRPr="0037407F">
        <w:t xml:space="preserve"> </w:t>
      </w:r>
      <w:r w:rsidRPr="0037407F">
        <w:rPr>
          <w:b/>
        </w:rPr>
        <w:t>18</w:t>
      </w:r>
      <w:r w:rsidRPr="0037407F">
        <w:t>(6): 602-612.</w:t>
      </w:r>
    </w:p>
    <w:p w14:paraId="64E9D2CE" w14:textId="77777777" w:rsidR="0037407F" w:rsidRPr="0037407F" w:rsidRDefault="0037407F" w:rsidP="0037407F">
      <w:pPr>
        <w:pStyle w:val="EndNoteBibliography"/>
      </w:pPr>
      <w:r w:rsidRPr="0037407F">
        <w:t xml:space="preserve">Staats, M. and J. A. van Kan (2012). "Genome update of Botrytis cinerea strains B05. 10 and T4." </w:t>
      </w:r>
      <w:r w:rsidRPr="0037407F">
        <w:rPr>
          <w:u w:val="single"/>
        </w:rPr>
        <w:t>Eukaryotic cell</w:t>
      </w:r>
      <w:r w:rsidRPr="0037407F">
        <w:t xml:space="preserve"> </w:t>
      </w:r>
      <w:r w:rsidRPr="0037407F">
        <w:rPr>
          <w:b/>
        </w:rPr>
        <w:t>11</w:t>
      </w:r>
      <w:r w:rsidRPr="0037407F">
        <w:t>(11): 1413-1414.</w:t>
      </w:r>
    </w:p>
    <w:p w14:paraId="03C4F045" w14:textId="77777777" w:rsidR="0037407F" w:rsidRPr="0037407F" w:rsidRDefault="0037407F" w:rsidP="0037407F">
      <w:pPr>
        <w:pStyle w:val="EndNoteBibliography"/>
      </w:pPr>
      <w:r w:rsidRPr="0037407F">
        <w:t xml:space="preserve">Stukenbrock, E. H. and B. A. McDonald (2008). "The origins of plant pathogens in agro-ecosystems." </w:t>
      </w:r>
      <w:r w:rsidRPr="0037407F">
        <w:rPr>
          <w:u w:val="single"/>
        </w:rPr>
        <w:t>Annu. Rev. Phytopathol.</w:t>
      </w:r>
      <w:r w:rsidRPr="0037407F">
        <w:t xml:space="preserve"> </w:t>
      </w:r>
      <w:r w:rsidRPr="0037407F">
        <w:rPr>
          <w:b/>
        </w:rPr>
        <w:t>46</w:t>
      </w:r>
      <w:r w:rsidRPr="0037407F">
        <w:t>: 75-100.</w:t>
      </w:r>
    </w:p>
    <w:p w14:paraId="7C69B59B" w14:textId="77777777" w:rsidR="0037407F" w:rsidRPr="0037407F" w:rsidRDefault="0037407F" w:rsidP="0037407F">
      <w:pPr>
        <w:pStyle w:val="EndNoteBibliography"/>
      </w:pPr>
      <w:r w:rsidRPr="0037407F">
        <w:t xml:space="preserve">Tanksley, S. D. and S. R. McCouch (1997). "Seed banks and molecular maps: unlocking genetic potential from the wild." </w:t>
      </w:r>
      <w:r w:rsidRPr="0037407F">
        <w:rPr>
          <w:u w:val="single"/>
        </w:rPr>
        <w:t>Science</w:t>
      </w:r>
      <w:r w:rsidRPr="0037407F">
        <w:t xml:space="preserve"> </w:t>
      </w:r>
      <w:r w:rsidRPr="0037407F">
        <w:rPr>
          <w:b/>
        </w:rPr>
        <w:t>277</w:t>
      </w:r>
      <w:r w:rsidRPr="0037407F">
        <w:t>(5329): 1063-1066.</w:t>
      </w:r>
    </w:p>
    <w:p w14:paraId="19DC60EA" w14:textId="77777777" w:rsidR="0037407F" w:rsidRPr="0037407F" w:rsidRDefault="0037407F" w:rsidP="0037407F">
      <w:pPr>
        <w:pStyle w:val="EndNoteBibliography"/>
      </w:pPr>
      <w:r w:rsidRPr="0037407F">
        <w:lastRenderedPageBreak/>
        <w:t xml:space="preserve">ten Have, A., W. Mulder, J. Visser and J. A. van Kan (1998). "The endopolygalacturonase gene Bcpg1 is required for full virulence of Botrytis cinerea." </w:t>
      </w:r>
      <w:r w:rsidRPr="0037407F">
        <w:rPr>
          <w:u w:val="single"/>
        </w:rPr>
        <w:t>Molecular Plant-Microbe Interactions</w:t>
      </w:r>
      <w:r w:rsidRPr="0037407F">
        <w:t xml:space="preserve"> </w:t>
      </w:r>
      <w:r w:rsidRPr="0037407F">
        <w:rPr>
          <w:b/>
        </w:rPr>
        <w:t>11</w:t>
      </w:r>
      <w:r w:rsidRPr="0037407F">
        <w:t>(10): 1009-1016.</w:t>
      </w:r>
    </w:p>
    <w:p w14:paraId="360E1CFA" w14:textId="77777777" w:rsidR="0037407F" w:rsidRPr="0037407F" w:rsidRDefault="0037407F" w:rsidP="0037407F">
      <w:pPr>
        <w:pStyle w:val="EndNoteBibliography"/>
      </w:pPr>
      <w:r w:rsidRPr="0037407F">
        <w:t xml:space="preserve">Ten Have, A., R. van Berloo, P. Lindhout and J. A. van Kan (2007). "Partial stem and leaf resistance against the fungal pathogen Botrytis cinerea in wild relatives of tomato." </w:t>
      </w:r>
      <w:r w:rsidRPr="0037407F">
        <w:rPr>
          <w:u w:val="single"/>
        </w:rPr>
        <w:t>European journal of plant pathology</w:t>
      </w:r>
      <w:r w:rsidRPr="0037407F">
        <w:t xml:space="preserve"> </w:t>
      </w:r>
      <w:r w:rsidRPr="0037407F">
        <w:rPr>
          <w:b/>
        </w:rPr>
        <w:t>117</w:t>
      </w:r>
      <w:r w:rsidRPr="0037407F">
        <w:t>(2): 153-166.</w:t>
      </w:r>
    </w:p>
    <w:p w14:paraId="73E7FACC" w14:textId="77777777" w:rsidR="0037407F" w:rsidRPr="0037407F" w:rsidRDefault="0037407F" w:rsidP="0037407F">
      <w:pPr>
        <w:pStyle w:val="EndNoteBibliography"/>
      </w:pPr>
      <w:r w:rsidRPr="0037407F">
        <w:t xml:space="preserve">Weyman, P. D., Z. Pan, Q. Feng, D. G. Gilchrist and R. M. Bostock (2006). "A circadian rhythm-regulated tomato gene is induced by arachidonic acid and Phythophthora infestans infection." </w:t>
      </w:r>
      <w:r w:rsidRPr="0037407F">
        <w:rPr>
          <w:u w:val="single"/>
        </w:rPr>
        <w:t>Plant physiology</w:t>
      </w:r>
      <w:r w:rsidRPr="0037407F">
        <w:t xml:space="preserve"> </w:t>
      </w:r>
      <w:r w:rsidRPr="0037407F">
        <w:rPr>
          <w:b/>
        </w:rPr>
        <w:t>140</w:t>
      </w:r>
      <w:r w:rsidRPr="0037407F">
        <w:t>(1): 235-248.</w:t>
      </w:r>
    </w:p>
    <w:p w14:paraId="712B4BE4" w14:textId="77777777" w:rsidR="0037407F" w:rsidRPr="0037407F" w:rsidRDefault="0037407F" w:rsidP="0037407F">
      <w:pPr>
        <w:pStyle w:val="EndNoteBibliography"/>
      </w:pPr>
      <w:r w:rsidRPr="0037407F">
        <w:t xml:space="preserve">Windram, O., P. Madhou, S. McHattie, C. Hill, R. Hickman, E. Cooke, D. J. Jenkins, C. A. Penfold, L. Baxter and E. Breeze (2012). "Arabidopsis defense against Botrytis cinerea: chronology and regulation deciphered by high-resolution temporal transcriptomic analysis." </w:t>
      </w:r>
      <w:r w:rsidRPr="0037407F">
        <w:rPr>
          <w:u w:val="single"/>
        </w:rPr>
        <w:t>The Plant Cell</w:t>
      </w:r>
      <w:r w:rsidRPr="0037407F">
        <w:t xml:space="preserve"> </w:t>
      </w:r>
      <w:r w:rsidRPr="0037407F">
        <w:rPr>
          <w:b/>
        </w:rPr>
        <w:t>24</w:t>
      </w:r>
      <w:r w:rsidRPr="0037407F">
        <w:t>(9): 3530-3557.</w:t>
      </w:r>
    </w:p>
    <w:p w14:paraId="4FDF3002" w14:textId="3CE67BE1"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5-11T13:27:00Z" w:initials="NS">
    <w:p w14:paraId="725122CE" w14:textId="73EA3026" w:rsidR="00B81F2E" w:rsidRDefault="00B81F2E">
      <w:pPr>
        <w:pStyle w:val="CommentText"/>
      </w:pPr>
      <w:r>
        <w:rPr>
          <w:rStyle w:val="CommentReference"/>
        </w:rPr>
        <w:annotationRef/>
      </w:r>
      <w:r>
        <w:t>“</w:t>
      </w:r>
      <w:proofErr w:type="spellStart"/>
      <w:proofErr w:type="gramStart"/>
      <w:r>
        <w:t>missingness</w:t>
      </w:r>
      <w:proofErr w:type="spellEnd"/>
      <w:proofErr w:type="gramEnd"/>
      <w:r>
        <w:t>” to describe number of NA calls</w:t>
      </w:r>
    </w:p>
  </w:comment>
  <w:comment w:id="70" w:author="Daniel Kliebenstein" w:date="2017-05-11T13:27:00Z" w:initials="DK">
    <w:p w14:paraId="4B1D17C5" w14:textId="25F04619" w:rsidR="00B81F2E" w:rsidRDefault="00B81F2E">
      <w:pPr>
        <w:pStyle w:val="CommentText"/>
      </w:pPr>
      <w:r>
        <w:rPr>
          <w:rStyle w:val="CommentReference"/>
        </w:rPr>
        <w:annotationRef/>
      </w:r>
      <w:proofErr w:type="gramStart"/>
      <w:r>
        <w:t>citations</w:t>
      </w:r>
      <w:proofErr w:type="gramEnd"/>
    </w:p>
  </w:comment>
  <w:comment w:id="112" w:author="Daniel Kliebenstein" w:date="2017-05-11T13:27:00Z" w:initials="DK">
    <w:p w14:paraId="488BEAE7" w14:textId="25825919" w:rsidR="00B81F2E" w:rsidRDefault="00B81F2E">
      <w:pPr>
        <w:pStyle w:val="CommentText"/>
      </w:pPr>
      <w:r>
        <w:rPr>
          <w:rStyle w:val="CommentReference"/>
        </w:rPr>
        <w:annotationRef/>
      </w:r>
      <w:r>
        <w:t>Make sure to add in citations other than these from the Botrytis community and Tomato Community.</w:t>
      </w:r>
    </w:p>
  </w:comment>
  <w:comment w:id="129" w:author="Daniel Kliebenstein" w:date="2017-05-11T13:27:00Z" w:initials="DK">
    <w:p w14:paraId="72764950" w14:textId="5671A30B" w:rsidR="00B81F2E" w:rsidRDefault="00B81F2E">
      <w:pPr>
        <w:pStyle w:val="CommentText"/>
      </w:pPr>
      <w:r>
        <w:rPr>
          <w:rStyle w:val="CommentReference"/>
        </w:rPr>
        <w:annotationRef/>
      </w:r>
      <w:r>
        <w:t>Include other citations as well.</w:t>
      </w:r>
    </w:p>
  </w:comment>
  <w:comment w:id="155" w:author="Nicole Soltis" w:date="2017-05-11T13:27:00Z" w:initials="NS">
    <w:p w14:paraId="43BACA69" w14:textId="7D49928B" w:rsidR="00B81F2E" w:rsidRDefault="00B81F2E">
      <w:pPr>
        <w:pStyle w:val="CommentText"/>
      </w:pPr>
      <w:r>
        <w:rPr>
          <w:rStyle w:val="CommentReference"/>
        </w:rPr>
        <w:annotationRef/>
      </w:r>
      <w:proofErr w:type="gramStart"/>
      <w:r>
        <w:t>cite</w:t>
      </w:r>
      <w:proofErr w:type="gramEnd"/>
    </w:p>
  </w:comment>
  <w:comment w:id="173" w:author="Nicole Soltis" w:date="2017-05-16T17:16:00Z" w:initials="NS">
    <w:p w14:paraId="3E2B5663" w14:textId="1F9DF021" w:rsidR="00B81F2E" w:rsidRDefault="00B81F2E">
      <w:pPr>
        <w:pStyle w:val="CommentText"/>
      </w:pPr>
      <w:r>
        <w:rPr>
          <w:rStyle w:val="CommentReference"/>
        </w:rPr>
        <w:annotationRef/>
      </w:r>
      <w:proofErr w:type="gramStart"/>
      <w:r>
        <w:t>rephrase</w:t>
      </w:r>
      <w:proofErr w:type="gramEnd"/>
    </w:p>
  </w:comment>
  <w:comment w:id="181" w:author="Daniel Kliebenstein" w:date="2017-05-11T13:27:00Z" w:initials="DK">
    <w:p w14:paraId="627E88CA" w14:textId="794F4412" w:rsidR="00B81F2E" w:rsidRDefault="00B81F2E">
      <w:pPr>
        <w:pStyle w:val="CommentText"/>
      </w:pPr>
      <w:r>
        <w:rPr>
          <w:rStyle w:val="CommentReference"/>
        </w:rPr>
        <w:annotationRef/>
      </w:r>
      <w:r>
        <w:t>Not sure where you are going with this.</w:t>
      </w:r>
    </w:p>
  </w:comment>
  <w:comment w:id="249" w:author="Daniel Kliebenstein" w:date="2017-05-11T13:27:00Z" w:initials="DK">
    <w:p w14:paraId="173867D7" w14:textId="04116A2C" w:rsidR="00B81F2E" w:rsidRDefault="00B81F2E">
      <w:pPr>
        <w:pStyle w:val="CommentText"/>
      </w:pPr>
      <w:r>
        <w:rPr>
          <w:rStyle w:val="CommentReference"/>
        </w:rPr>
        <w:annotationRef/>
      </w:r>
      <w:r>
        <w:t>Other pathogen papers</w:t>
      </w:r>
    </w:p>
  </w:comment>
  <w:comment w:id="250" w:author="Nicole Soltis" w:date="2017-05-11T13:27:00Z" w:initials="NS">
    <w:p w14:paraId="4D547DEC" w14:textId="4D96DCD1" w:rsidR="00B81F2E" w:rsidRDefault="00B81F2E">
      <w:pPr>
        <w:pStyle w:val="CommentText"/>
      </w:pPr>
      <w:r>
        <w:rPr>
          <w:rStyle w:val="CommentReference"/>
        </w:rPr>
        <w:annotationRef/>
      </w:r>
      <w:r>
        <w:t>Which? Not finding these</w:t>
      </w:r>
    </w:p>
  </w:comment>
  <w:comment w:id="251" w:author="Daniel Kliebenstein" w:date="2017-05-11T13:27:00Z" w:initials="DK">
    <w:p w14:paraId="30583FAD" w14:textId="3B4989C8" w:rsidR="00B81F2E" w:rsidRDefault="00B81F2E">
      <w:pPr>
        <w:pStyle w:val="CommentText"/>
      </w:pPr>
      <w:r>
        <w:rPr>
          <w:rStyle w:val="CommentReference"/>
        </w:rPr>
        <w:annotationRef/>
      </w:r>
      <w:r>
        <w:t>Use Suzi’s paper at this point for help</w:t>
      </w:r>
    </w:p>
  </w:comment>
  <w:comment w:id="247" w:author="Nicole Soltis" w:date="2017-05-11T13:27:00Z" w:initials="NS">
    <w:p w14:paraId="5B345DD4" w14:textId="189BF832" w:rsidR="00B81F2E" w:rsidRDefault="00B81F2E">
      <w:pPr>
        <w:pStyle w:val="CommentText"/>
      </w:pPr>
      <w:r>
        <w:rPr>
          <w:rStyle w:val="CommentReference"/>
        </w:rPr>
        <w:annotationRef/>
      </w:r>
      <w:r>
        <w:t>Try: Power 2016, table 2</w:t>
      </w:r>
    </w:p>
  </w:comment>
  <w:comment w:id="207" w:author="Daniel Kliebenstein" w:date="2017-05-11T13:27:00Z" w:initials="DK">
    <w:p w14:paraId="742E6ACB" w14:textId="08E6C055" w:rsidR="00B81F2E" w:rsidRDefault="00B81F2E">
      <w:pPr>
        <w:pStyle w:val="CommentText"/>
      </w:pPr>
      <w:r>
        <w:rPr>
          <w:rStyle w:val="CommentReference"/>
        </w:rPr>
        <w:annotationRef/>
      </w:r>
      <w:r>
        <w:t>We don’t have a reference to genomic variation in Botrytis? Seems like we need a sentence along those lines. Maybe after the specific genes sentences.</w:t>
      </w:r>
    </w:p>
  </w:comment>
  <w:comment w:id="208" w:author="Nicole Soltis" w:date="2017-05-11T13:27:00Z" w:initials="NS">
    <w:p w14:paraId="13718F28" w14:textId="7854191E" w:rsidR="00B81F2E" w:rsidRDefault="00B81F2E">
      <w:pPr>
        <w:pStyle w:val="CommentText"/>
      </w:pPr>
      <w:r>
        <w:rPr>
          <w:rStyle w:val="CommentReference"/>
        </w:rPr>
        <w:annotationRef/>
      </w:r>
      <w:r>
        <w:t>Not sure how to address genomic variation</w:t>
      </w:r>
    </w:p>
  </w:comment>
  <w:comment w:id="264" w:author="Daniel Kliebenstein" w:date="2017-05-11T13:27:00Z" w:initials="DK">
    <w:p w14:paraId="571EDF6C" w14:textId="5B2124B6" w:rsidR="00B81F2E" w:rsidRDefault="00B81F2E">
      <w:pPr>
        <w:pStyle w:val="CommentText"/>
      </w:pPr>
      <w:r>
        <w:rPr>
          <w:rStyle w:val="CommentReference"/>
        </w:rPr>
        <w:annotationRef/>
      </w:r>
      <w:r>
        <w:t>Individual or total</w:t>
      </w:r>
    </w:p>
  </w:comment>
  <w:comment w:id="265" w:author="Nicole Soltis" w:date="2017-05-11T13:27:00Z" w:initials="NS">
    <w:p w14:paraId="45C278D0" w14:textId="5CF8622E" w:rsidR="00B81F2E" w:rsidRDefault="00B81F2E">
      <w:pPr>
        <w:pStyle w:val="CommentText"/>
      </w:pPr>
      <w:r>
        <w:rPr>
          <w:rStyle w:val="CommentReference"/>
        </w:rPr>
        <w:annotationRef/>
      </w:r>
      <w:r>
        <w:t>Still need to address</w:t>
      </w:r>
    </w:p>
  </w:comment>
  <w:comment w:id="266" w:author="Nicole Soltis" w:date="2017-05-11T13:27:00Z" w:initials="NS">
    <w:p w14:paraId="33D2F793" w14:textId="5D5211C4" w:rsidR="00B81F2E" w:rsidRDefault="00B81F2E">
      <w:pPr>
        <w:pStyle w:val="CommentText"/>
      </w:pPr>
      <w:r>
        <w:rPr>
          <w:rStyle w:val="CommentReference"/>
        </w:rPr>
        <w:annotationRef/>
      </w:r>
      <w:proofErr w:type="gramStart"/>
      <w:r>
        <w:t>cite</w:t>
      </w:r>
      <w:proofErr w:type="gramEnd"/>
    </w:p>
  </w:comment>
  <w:comment w:id="272" w:author="Nicole Soltis" w:date="2017-05-11T13:27:00Z" w:initials="NS">
    <w:p w14:paraId="266E2D69" w14:textId="48D4B213" w:rsidR="00B81F2E" w:rsidRDefault="00B81F2E">
      <w:pPr>
        <w:pStyle w:val="CommentText"/>
      </w:pPr>
      <w:r>
        <w:rPr>
          <w:rStyle w:val="CommentReference"/>
        </w:rPr>
        <w:annotationRef/>
      </w:r>
      <w:proofErr w:type="gramStart"/>
      <w:r>
        <w:t>add</w:t>
      </w:r>
      <w:proofErr w:type="gramEnd"/>
      <w:r>
        <w:t xml:space="preserve"> a sentence: any specific summaries of which genes?</w:t>
      </w:r>
    </w:p>
  </w:comment>
  <w:comment w:id="458" w:author="Daniel Kliebenstein" w:date="2017-05-11T13:27:00Z" w:initials="DK">
    <w:p w14:paraId="0E288352" w14:textId="77777777" w:rsidR="00B81F2E" w:rsidRDefault="00B81F2E" w:rsidP="00E019E8">
      <w:pPr>
        <w:pStyle w:val="CommentText"/>
      </w:pPr>
      <w:r>
        <w:rPr>
          <w:rStyle w:val="CommentReference"/>
        </w:rPr>
        <w:annotationRef/>
      </w:r>
      <w:r>
        <w:t>Need citations</w:t>
      </w:r>
    </w:p>
  </w:comment>
  <w:comment w:id="459" w:author="Nicole Soltis" w:date="2017-05-11T13:27:00Z" w:initials="NS">
    <w:p w14:paraId="4342AC3E" w14:textId="77777777" w:rsidR="00B81F2E" w:rsidRDefault="00B81F2E" w:rsidP="00E019E8">
      <w:pPr>
        <w:pStyle w:val="CommentText"/>
      </w:pPr>
      <w:r>
        <w:rPr>
          <w:rStyle w:val="CommentReference"/>
        </w:rPr>
        <w:annotationRef/>
      </w:r>
      <w:r>
        <w:t>Need to add more</w:t>
      </w:r>
    </w:p>
  </w:comment>
  <w:comment w:id="522" w:author="Nicole Soltis" w:date="2017-05-16T18:29:00Z" w:initials="NS">
    <w:p w14:paraId="3BDFBACD" w14:textId="110E1A93" w:rsidR="007C22EB" w:rsidRDefault="007C22EB">
      <w:pPr>
        <w:pStyle w:val="CommentText"/>
      </w:pPr>
      <w:r>
        <w:rPr>
          <w:rStyle w:val="CommentReference"/>
        </w:rPr>
        <w:annotationRef/>
      </w:r>
      <w:proofErr w:type="gramStart"/>
      <w:r w:rsidR="00FF18D1">
        <w:t>doesn't</w:t>
      </w:r>
      <w:proofErr w:type="gramEnd"/>
      <w:r w:rsidR="00FF18D1">
        <w:t xml:space="preserve"> really fit</w:t>
      </w:r>
    </w:p>
  </w:comment>
  <w:comment w:id="541" w:author="Daniel Kliebenstein" w:date="2017-05-11T13:27:00Z" w:initials="DK">
    <w:p w14:paraId="43434EAE" w14:textId="2AB72FB8" w:rsidR="00B81F2E" w:rsidRDefault="00B81F2E">
      <w:pPr>
        <w:pStyle w:val="CommentText"/>
      </w:pPr>
      <w:r>
        <w:rPr>
          <w:rStyle w:val="CommentReference"/>
        </w:rPr>
        <w:annotationRef/>
      </w:r>
      <w:r>
        <w:t>Citations</w:t>
      </w:r>
    </w:p>
  </w:comment>
  <w:comment w:id="542" w:author="Nicole Soltis" w:date="2017-05-11T13:27:00Z" w:initials="NS">
    <w:p w14:paraId="7ED46E48" w14:textId="31283F19" w:rsidR="00B81F2E" w:rsidRDefault="00B81F2E">
      <w:pPr>
        <w:pStyle w:val="CommentText"/>
      </w:pPr>
      <w:r>
        <w:rPr>
          <w:rStyle w:val="CommentReference"/>
        </w:rPr>
        <w:annotationRef/>
      </w:r>
      <w:r>
        <w:t>Still need to add</w:t>
      </w:r>
    </w:p>
  </w:comment>
  <w:comment w:id="562" w:author="Daniel Kliebenstein" w:date="2017-05-11T13:27:00Z" w:initials="DK">
    <w:p w14:paraId="27D4E7C3" w14:textId="6C13DEB7" w:rsidR="00B81F2E" w:rsidRDefault="00B81F2E">
      <w:pPr>
        <w:pStyle w:val="CommentText"/>
      </w:pPr>
      <w:r>
        <w:rPr>
          <w:rStyle w:val="CommentReference"/>
        </w:rPr>
        <w:annotationRef/>
      </w:r>
      <w:r>
        <w:t xml:space="preserve">Should we do the Wilcoxon signed-rank test for the host genotype as well rather </w:t>
      </w:r>
      <w:proofErr w:type="spellStart"/>
      <w:r>
        <w:t>then</w:t>
      </w:r>
      <w:proofErr w:type="spellEnd"/>
      <w:r>
        <w:t xml:space="preserve"> the linear model?</w:t>
      </w:r>
    </w:p>
    <w:p w14:paraId="5153F709" w14:textId="1D38E51F" w:rsidR="00B81F2E" w:rsidRDefault="00B81F2E">
      <w:pPr>
        <w:pStyle w:val="CommentText"/>
      </w:pPr>
    </w:p>
    <w:p w14:paraId="2ABA895D" w14:textId="40D1D40D" w:rsidR="00B81F2E" w:rsidRDefault="00B81F2E">
      <w:pPr>
        <w:pStyle w:val="CommentText"/>
      </w:pPr>
      <w:r>
        <w:t>Also, why did we shift to an FDR test? I think the question is maybe better assessed by the Wilcoxon test in the ecology literature.</w:t>
      </w:r>
    </w:p>
    <w:p w14:paraId="4CC0BE94" w14:textId="195C1506" w:rsidR="00B81F2E" w:rsidRDefault="00B81F2E">
      <w:pPr>
        <w:pStyle w:val="CommentText"/>
      </w:pPr>
    </w:p>
    <w:p w14:paraId="7C9F582C" w14:textId="78005C66" w:rsidR="00B81F2E" w:rsidRDefault="00B81F2E">
      <w:pPr>
        <w:pStyle w:val="CommentText"/>
      </w:pPr>
      <w:r>
        <w:t>As an example, the linear model only found two isolates but the Wilcoxon test was highly significant?</w:t>
      </w:r>
    </w:p>
    <w:p w14:paraId="40E5B243" w14:textId="46F47BE5" w:rsidR="00B81F2E" w:rsidRDefault="00B81F2E">
      <w:pPr>
        <w:pStyle w:val="CommentText"/>
      </w:pPr>
    </w:p>
    <w:p w14:paraId="2C41EBF1" w14:textId="77777777" w:rsidR="00B81F2E" w:rsidRDefault="00B81F2E">
      <w:pPr>
        <w:pStyle w:val="CommentText"/>
      </w:pPr>
    </w:p>
  </w:comment>
  <w:comment w:id="591" w:author="Daniel Kliebenstein" w:date="2017-05-11T13:27:00Z" w:initials="DK">
    <w:p w14:paraId="70851D74" w14:textId="19B51A12" w:rsidR="00B81F2E" w:rsidRDefault="00B81F2E">
      <w:pPr>
        <w:pStyle w:val="CommentText"/>
      </w:pPr>
      <w:r>
        <w:rPr>
          <w:rStyle w:val="CommentReference"/>
        </w:rPr>
        <w:annotationRef/>
      </w:r>
      <w:r>
        <w:t>This is what you found that was positive.</w:t>
      </w:r>
    </w:p>
  </w:comment>
  <w:comment w:id="640" w:author="Daniel Kliebenstein" w:date="2017-05-11T13:27:00Z" w:initials="DK">
    <w:p w14:paraId="099F47AB" w14:textId="40F80C85" w:rsidR="00B81F2E" w:rsidRDefault="00B81F2E">
      <w:pPr>
        <w:pStyle w:val="CommentText"/>
      </w:pPr>
      <w:r>
        <w:rPr>
          <w:rStyle w:val="CommentReference"/>
        </w:rPr>
        <w:annotationRef/>
      </w:r>
      <w:r>
        <w:t>Is this more or less than expected?</w:t>
      </w:r>
    </w:p>
  </w:comment>
  <w:comment w:id="630" w:author="Daniel Kliebenstein" w:date="2017-05-11T13:27:00Z" w:initials="DK">
    <w:p w14:paraId="5B4F3255" w14:textId="775CE8C0" w:rsidR="00B81F2E" w:rsidRDefault="00B81F2E">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626" w:author="Nicole Soltis" w:date="2017-06-12T14:56:00Z" w:initials="NS">
    <w:p w14:paraId="6A2931A9" w14:textId="52C3D8BE" w:rsidR="00FE1826" w:rsidRDefault="00FE1826">
      <w:pPr>
        <w:pStyle w:val="CommentText"/>
      </w:pPr>
      <w:r>
        <w:rPr>
          <w:rStyle w:val="CommentReference"/>
        </w:rPr>
        <w:annotationRef/>
      </w:r>
      <w:r>
        <w:t>Update?</w:t>
      </w:r>
    </w:p>
  </w:comment>
  <w:comment w:id="678" w:author="Nicole Soltis" w:date="2017-06-12T14:59:00Z" w:initials="NS">
    <w:p w14:paraId="58EDDA7B" w14:textId="2FCE7699" w:rsidR="0012005A" w:rsidRDefault="0012005A">
      <w:pPr>
        <w:pStyle w:val="CommentText"/>
      </w:pPr>
      <w:r>
        <w:rPr>
          <w:rStyle w:val="CommentReference"/>
        </w:rPr>
        <w:annotationRef/>
      </w:r>
      <w:proofErr w:type="gramStart"/>
      <w:r>
        <w:t>update</w:t>
      </w:r>
      <w:proofErr w:type="gramEnd"/>
    </w:p>
  </w:comment>
  <w:comment w:id="679" w:author="Daniel Kliebenstein" w:date="2017-05-11T13:27:00Z" w:initials="DK">
    <w:p w14:paraId="18008C83" w14:textId="24148618" w:rsidR="00B81F2E" w:rsidRDefault="00B81F2E">
      <w:pPr>
        <w:pStyle w:val="CommentText"/>
      </w:pPr>
      <w:r>
        <w:rPr>
          <w:rStyle w:val="CommentReference"/>
        </w:rPr>
        <w:annotationRef/>
      </w:r>
      <w:r>
        <w:t>Significance analysis</w:t>
      </w:r>
    </w:p>
  </w:comment>
  <w:comment w:id="680" w:author="Nicole Soltis" w:date="2017-05-11T13:27:00Z" w:initials="NS">
    <w:p w14:paraId="713B1026" w14:textId="3F66AF43" w:rsidR="00B81F2E" w:rsidRDefault="00B81F2E">
      <w:pPr>
        <w:pStyle w:val="CommentText"/>
      </w:pPr>
      <w:r>
        <w:rPr>
          <w:rStyle w:val="CommentReference"/>
        </w:rPr>
        <w:annotationRef/>
      </w:r>
      <w:r>
        <w:t>I need to update this and add sig. analysis</w:t>
      </w:r>
    </w:p>
  </w:comment>
  <w:comment w:id="677" w:author="Nicole Soltis" w:date="2017-05-11T13:27:00Z" w:initials="NS">
    <w:p w14:paraId="23A0402F" w14:textId="472C8968" w:rsidR="00B81F2E" w:rsidRDefault="00B81F2E">
      <w:pPr>
        <w:pStyle w:val="CommentText"/>
      </w:pPr>
      <w:r>
        <w:rPr>
          <w:rStyle w:val="CommentReference"/>
        </w:rPr>
        <w:annotationRef/>
      </w:r>
      <w:r>
        <w:t>Fill in. add significance analysis.</w:t>
      </w:r>
    </w:p>
  </w:comment>
  <w:comment w:id="683" w:author="Nicole Soltis" w:date="2017-05-11T13:27:00Z" w:initials="NS">
    <w:p w14:paraId="0B1C9D00" w14:textId="64F93329" w:rsidR="00B81F2E" w:rsidRDefault="00B81F2E">
      <w:pPr>
        <w:pStyle w:val="CommentText"/>
      </w:pPr>
      <w:r>
        <w:rPr>
          <w:rStyle w:val="CommentReference"/>
        </w:rPr>
        <w:annotationRef/>
      </w:r>
      <w:r>
        <w:t>Fill in. add significance analysis.</w:t>
      </w:r>
    </w:p>
  </w:comment>
  <w:comment w:id="676" w:author="Daniel Kliebenstein" w:date="2017-05-11T13:27:00Z" w:initials="DK">
    <w:p w14:paraId="65E96522" w14:textId="432FA4C7" w:rsidR="00B81F2E" w:rsidRDefault="00B81F2E">
      <w:pPr>
        <w:pStyle w:val="CommentText"/>
      </w:pPr>
      <w:r>
        <w:rPr>
          <w:rStyle w:val="CommentReference"/>
        </w:rPr>
        <w:annotationRef/>
      </w:r>
      <w:r>
        <w:t>Still to be changed?</w:t>
      </w:r>
    </w:p>
  </w:comment>
  <w:comment w:id="684" w:author="Daniel Kliebenstein" w:date="2017-05-11T13:27:00Z" w:initials="DK">
    <w:p w14:paraId="30DEF41B" w14:textId="230C7013" w:rsidR="00B81F2E" w:rsidRDefault="00B81F2E">
      <w:pPr>
        <w:pStyle w:val="CommentText"/>
      </w:pPr>
      <w:r>
        <w:rPr>
          <w:rStyle w:val="CommentReference"/>
        </w:rPr>
        <w:annotationRef/>
      </w:r>
      <w:r>
        <w:t>You need a brief summary paragraph of what you found.</w:t>
      </w:r>
    </w:p>
  </w:comment>
  <w:comment w:id="707" w:author="Nicole Soltis" w:date="2017-05-11T13:27:00Z" w:initials="NS">
    <w:p w14:paraId="2AB92D67" w14:textId="2E2D8CB5" w:rsidR="00B81F2E" w:rsidRDefault="00B81F2E">
      <w:pPr>
        <w:pStyle w:val="CommentText"/>
      </w:pPr>
      <w:r>
        <w:rPr>
          <w:rStyle w:val="CommentReference"/>
        </w:rPr>
        <w:annotationRef/>
      </w:r>
      <w:r>
        <w:t>Add here</w:t>
      </w:r>
    </w:p>
  </w:comment>
  <w:comment w:id="711" w:author="Daniel Kliebenstein" w:date="2017-05-11T13:27:00Z" w:initials="DK">
    <w:p w14:paraId="13179939" w14:textId="068AAAE3" w:rsidR="00B81F2E" w:rsidRDefault="00B81F2E">
      <w:pPr>
        <w:pStyle w:val="CommentText"/>
      </w:pPr>
      <w:r>
        <w:rPr>
          <w:rStyle w:val="CommentReference"/>
        </w:rPr>
        <w:annotationRef/>
      </w:r>
      <w:proofErr w:type="gramStart"/>
      <w:r>
        <w:t>citations</w:t>
      </w:r>
      <w:proofErr w:type="gramEnd"/>
    </w:p>
  </w:comment>
  <w:comment w:id="722" w:author="Daniel Kliebenstein" w:date="2017-05-11T13:27:00Z" w:initials="DK">
    <w:p w14:paraId="6D024D3A" w14:textId="04B57EBB" w:rsidR="00B81F2E" w:rsidRDefault="00B81F2E">
      <w:pPr>
        <w:pStyle w:val="CommentText"/>
      </w:pPr>
      <w:r>
        <w:rPr>
          <w:rStyle w:val="CommentReference"/>
        </w:rPr>
        <w:annotationRef/>
      </w:r>
      <w:r>
        <w:t>I think it would help here to talk about the potential difference in haplotype effects versus SNP effects.</w:t>
      </w:r>
    </w:p>
  </w:comment>
  <w:comment w:id="723" w:author="Nicole Soltis" w:date="2017-06-12T14:59:00Z" w:initials="NS">
    <w:p w14:paraId="1EA8A38D" w14:textId="2D12D368" w:rsidR="0012005A" w:rsidRDefault="0012005A">
      <w:pPr>
        <w:pStyle w:val="CommentText"/>
      </w:pPr>
      <w:r>
        <w:rPr>
          <w:rStyle w:val="CommentReference"/>
        </w:rPr>
        <w:annotationRef/>
      </w:r>
      <w:proofErr w:type="gramStart"/>
      <w:r>
        <w:t>update</w:t>
      </w:r>
      <w:proofErr w:type="gramEnd"/>
    </w:p>
  </w:comment>
  <w:comment w:id="726" w:author="Daniel Kliebenstein" w:date="2017-05-11T13:27:00Z" w:initials="DK">
    <w:p w14:paraId="662DFF0B" w14:textId="45118BAF" w:rsidR="00B81F2E" w:rsidRDefault="00B81F2E">
      <w:pPr>
        <w:pStyle w:val="CommentText"/>
      </w:pPr>
      <w:r>
        <w:rPr>
          <w:rStyle w:val="CommentReference"/>
        </w:rPr>
        <w:annotationRef/>
      </w:r>
      <w:r>
        <w:t>Citations</w:t>
      </w:r>
    </w:p>
  </w:comment>
  <w:comment w:id="765" w:author="Daniel Kliebenstein" w:date="2017-05-11T13:27:00Z" w:initials="DK">
    <w:p w14:paraId="4565B4A1" w14:textId="424F67CE" w:rsidR="00B81F2E" w:rsidRDefault="00B81F2E">
      <w:pPr>
        <w:pStyle w:val="CommentText"/>
      </w:pPr>
      <w:r>
        <w:rPr>
          <w:rStyle w:val="CommentReference"/>
        </w:rPr>
        <w:annotationRef/>
      </w:r>
      <w:r>
        <w:t>Redundant with previous</w:t>
      </w:r>
    </w:p>
  </w:comment>
  <w:comment w:id="769" w:author="Nicole Soltis" w:date="2017-05-11T13:27:00Z" w:initials="NS">
    <w:p w14:paraId="0D2CB5A9" w14:textId="50040734" w:rsidR="00B81F2E" w:rsidRDefault="00B81F2E">
      <w:pPr>
        <w:pStyle w:val="CommentText"/>
      </w:pPr>
      <w:r>
        <w:rPr>
          <w:rStyle w:val="CommentReference"/>
        </w:rPr>
        <w:annotationRef/>
      </w:r>
      <w:r>
        <w:t>Add here</w:t>
      </w:r>
    </w:p>
  </w:comment>
  <w:comment w:id="770" w:author="Nicole Soltis" w:date="2017-05-11T13:27:00Z" w:initials="NS">
    <w:p w14:paraId="2DE489BA" w14:textId="78F8C198" w:rsidR="00B81F2E" w:rsidRDefault="00B81F2E">
      <w:pPr>
        <w:pStyle w:val="CommentText"/>
      </w:pPr>
      <w:r>
        <w:rPr>
          <w:rStyle w:val="CommentReference"/>
        </w:rPr>
        <w:annotationRef/>
      </w:r>
      <w:proofErr w:type="gramStart"/>
      <w:r>
        <w:t>cite</w:t>
      </w:r>
      <w:proofErr w:type="gramEnd"/>
    </w:p>
  </w:comment>
  <w:comment w:id="766" w:author="Daniel Kliebenstein" w:date="2017-05-11T13:27:00Z" w:initials="DK">
    <w:p w14:paraId="74D7F5B2" w14:textId="7EB16E05" w:rsidR="00B81F2E" w:rsidRDefault="00B81F2E">
      <w:pPr>
        <w:pStyle w:val="CommentText"/>
      </w:pPr>
      <w:r>
        <w:rPr>
          <w:rStyle w:val="CommentReference"/>
        </w:rPr>
        <w:annotationRef/>
      </w:r>
      <w:proofErr w:type="spellStart"/>
      <w:r>
        <w:t>I’l</w:t>
      </w:r>
      <w:proofErr w:type="spellEnd"/>
      <w:r>
        <w:t xml:space="preserve"> wait to adjust this based on what you find for the genes.</w:t>
      </w:r>
    </w:p>
  </w:comment>
  <w:comment w:id="768" w:author="Nicole Soltis" w:date="2017-06-12T15:04:00Z" w:initials="NS">
    <w:p w14:paraId="605CC7A5" w14:textId="2CC82BEF" w:rsidR="0012005A" w:rsidRDefault="0012005A">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1&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22BA"/>
    <w:rsid w:val="0021544C"/>
    <w:rsid w:val="0022004A"/>
    <w:rsid w:val="00220EA8"/>
    <w:rsid w:val="00222FE4"/>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C1157"/>
    <w:rsid w:val="002E0F7F"/>
    <w:rsid w:val="002F1884"/>
    <w:rsid w:val="00300AAD"/>
    <w:rsid w:val="00303669"/>
    <w:rsid w:val="00305872"/>
    <w:rsid w:val="00314B51"/>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9444C"/>
    <w:rsid w:val="00397814"/>
    <w:rsid w:val="003A1368"/>
    <w:rsid w:val="003B07E2"/>
    <w:rsid w:val="003B432E"/>
    <w:rsid w:val="003B47F1"/>
    <w:rsid w:val="003B67EC"/>
    <w:rsid w:val="003B75F5"/>
    <w:rsid w:val="003B7D87"/>
    <w:rsid w:val="003C75AE"/>
    <w:rsid w:val="003D26E5"/>
    <w:rsid w:val="003D6AE2"/>
    <w:rsid w:val="003E0704"/>
    <w:rsid w:val="003E5F69"/>
    <w:rsid w:val="003E7349"/>
    <w:rsid w:val="004007E9"/>
    <w:rsid w:val="004017B8"/>
    <w:rsid w:val="00403957"/>
    <w:rsid w:val="00403BBD"/>
    <w:rsid w:val="00404552"/>
    <w:rsid w:val="00404C06"/>
    <w:rsid w:val="00411592"/>
    <w:rsid w:val="004126C8"/>
    <w:rsid w:val="0041714B"/>
    <w:rsid w:val="004174BA"/>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0DA9"/>
    <w:rsid w:val="005339D5"/>
    <w:rsid w:val="00533C07"/>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D7BA2"/>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2F10"/>
    <w:rsid w:val="00733BE4"/>
    <w:rsid w:val="00736E5C"/>
    <w:rsid w:val="00737943"/>
    <w:rsid w:val="00750F0F"/>
    <w:rsid w:val="00765216"/>
    <w:rsid w:val="00765830"/>
    <w:rsid w:val="00772A6B"/>
    <w:rsid w:val="00775855"/>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C506F"/>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85CC9"/>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710D9"/>
    <w:rsid w:val="00A74267"/>
    <w:rsid w:val="00A7542E"/>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E6EB5"/>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C52DA"/>
    <w:rsid w:val="00CE3E44"/>
    <w:rsid w:val="00CE7E3C"/>
    <w:rsid w:val="00CF034A"/>
    <w:rsid w:val="00CF0DE6"/>
    <w:rsid w:val="00CF4535"/>
    <w:rsid w:val="00CF6F9C"/>
    <w:rsid w:val="00D0235E"/>
    <w:rsid w:val="00D02E34"/>
    <w:rsid w:val="00D1009F"/>
    <w:rsid w:val="00D1350F"/>
    <w:rsid w:val="00D20BC2"/>
    <w:rsid w:val="00D3121D"/>
    <w:rsid w:val="00D34FF7"/>
    <w:rsid w:val="00D36B3C"/>
    <w:rsid w:val="00D477E5"/>
    <w:rsid w:val="00D62555"/>
    <w:rsid w:val="00D6757A"/>
    <w:rsid w:val="00D702E6"/>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F0C76"/>
    <w:rsid w:val="00DF0CF7"/>
    <w:rsid w:val="00DF2306"/>
    <w:rsid w:val="00DF5CA1"/>
    <w:rsid w:val="00E019E8"/>
    <w:rsid w:val="00E14E45"/>
    <w:rsid w:val="00E159AC"/>
    <w:rsid w:val="00E160CF"/>
    <w:rsid w:val="00E20E22"/>
    <w:rsid w:val="00E27E88"/>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5570"/>
    <w:rsid w:val="00F77335"/>
    <w:rsid w:val="00F803BC"/>
    <w:rsid w:val="00F80AFB"/>
    <w:rsid w:val="00F86FAA"/>
    <w:rsid w:val="00F919BB"/>
    <w:rsid w:val="00F947B4"/>
    <w:rsid w:val="00F94C1A"/>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AE6B3-EC2C-4285-8986-0D577989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32</Pages>
  <Words>12390</Words>
  <Characters>70628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82853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34</cp:revision>
  <dcterms:created xsi:type="dcterms:W3CDTF">2017-05-04T00:57:00Z</dcterms:created>
  <dcterms:modified xsi:type="dcterms:W3CDTF">2017-06-22T00:12:00Z</dcterms:modified>
</cp:coreProperties>
</file>