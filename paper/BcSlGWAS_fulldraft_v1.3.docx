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200F5DF5" w14:textId="35A8424A" w:rsidR="00A91962" w:rsidRPr="000F79B1" w:rsidRDefault="00A91962" w:rsidP="00473ACC">
      <w:pPr>
        <w:spacing w:line="480" w:lineRule="auto"/>
        <w:rPr>
          <w:b/>
          <w:sz w:val="24"/>
          <w:szCs w:val="24"/>
        </w:rPr>
      </w:pPr>
      <w:commentRangeStart w:id="0"/>
      <w:r w:rsidRPr="000F79B1">
        <w:rPr>
          <w:b/>
          <w:sz w:val="24"/>
          <w:szCs w:val="24"/>
        </w:rPr>
        <w:t>Nicole E. Soltis</w:t>
      </w:r>
      <w:r w:rsidRPr="000F79B1">
        <w:rPr>
          <w:b/>
          <w:sz w:val="24"/>
          <w:szCs w:val="24"/>
          <w:vertAlign w:val="superscript"/>
        </w:rPr>
        <w:t>1</w:t>
      </w:r>
      <w:commentRangeEnd w:id="0"/>
      <w:r w:rsidR="000F79B1">
        <w:rPr>
          <w:rStyle w:val="CommentReference"/>
        </w:rPr>
        <w:commentReference w:id="0"/>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 </w:t>
      </w:r>
      <w:proofErr w:type="spellStart"/>
      <w:r w:rsidR="00E764BE">
        <w:rPr>
          <w:b/>
          <w:sz w:val="24"/>
          <w:szCs w:val="24"/>
        </w:rPr>
        <w:t>Aysha</w:t>
      </w:r>
      <w:proofErr w:type="spellEnd"/>
      <w:r w:rsidR="00E764BE">
        <w:rPr>
          <w:b/>
          <w:sz w:val="24"/>
          <w:szCs w:val="24"/>
        </w:rPr>
        <w:t xml:space="preserve"> </w:t>
      </w:r>
      <w:proofErr w:type="spellStart"/>
      <w:r w:rsidR="00E764BE">
        <w:rPr>
          <w:b/>
          <w:sz w:val="24"/>
          <w:szCs w:val="24"/>
        </w:rPr>
        <w:t>Shafi</w:t>
      </w:r>
      <w:proofErr w:type="spellEnd"/>
      <w:r w:rsidR="00E764BE">
        <w:rPr>
          <w:b/>
          <w:sz w:val="24"/>
          <w:szCs w:val="24"/>
        </w:rPr>
        <w:t xml:space="preserve">, </w:t>
      </w:r>
      <w:r w:rsidRPr="000F79B1">
        <w:rPr>
          <w:b/>
          <w:sz w:val="24"/>
          <w:szCs w:val="24"/>
        </w:rPr>
        <w:t>Daniel J. Kliebenstein</w:t>
      </w:r>
      <w:r w:rsidRPr="000F79B1">
        <w:rPr>
          <w:b/>
          <w:sz w:val="24"/>
          <w:szCs w:val="24"/>
          <w:vertAlign w:val="superscript"/>
        </w:rPr>
        <w:t>1,5</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77777777"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Gongjun Current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4</w:t>
      </w:r>
      <w:r w:rsidRPr="00E764BE">
        <w:rPr>
          <w:sz w:val="24"/>
          <w:szCs w:val="24"/>
        </w:rPr>
        <w:t>Raoni Current address</w:t>
      </w:r>
    </w:p>
    <w:p w14:paraId="1972D49D" w14:textId="77777777" w:rsidR="00A91962" w:rsidRPr="00E764BE" w:rsidRDefault="00A91962" w:rsidP="00A91962">
      <w:pPr>
        <w:spacing w:before="100" w:beforeAutospacing="1"/>
        <w:rPr>
          <w:rFonts w:eastAsia="Arial Unicode MS"/>
          <w:sz w:val="24"/>
          <w:szCs w:val="24"/>
        </w:rPr>
      </w:pPr>
      <w:r w:rsidRPr="00E764BE">
        <w:rPr>
          <w:sz w:val="24"/>
          <w:szCs w:val="24"/>
          <w:vertAlign w:val="superscript"/>
        </w:rPr>
        <w:t>5</w:t>
      </w:r>
      <w:r w:rsidRPr="00E764BE">
        <w:rPr>
          <w:sz w:val="24"/>
          <w:szCs w:val="24"/>
        </w:rPr>
        <w:t xml:space="preserve">DynaMo Center of Excellence, University of Copenhagen, </w:t>
      </w:r>
      <w:proofErr w:type="spellStart"/>
      <w:r w:rsidRPr="00E764BE">
        <w:rPr>
          <w:sz w:val="24"/>
          <w:szCs w:val="24"/>
        </w:rPr>
        <w:t>Thorvaldsensvej</w:t>
      </w:r>
      <w:proofErr w:type="spellEnd"/>
      <w:r w:rsidRPr="00E764BE">
        <w:rPr>
          <w:sz w:val="24"/>
          <w:szCs w:val="24"/>
        </w:rPr>
        <w:t xml:space="preserve"> 40, DK-1871, Frederiksberg C, Denmark</w:t>
      </w:r>
    </w:p>
    <w:p w14:paraId="6553501E" w14:textId="77777777" w:rsidR="00A91962" w:rsidRPr="000F79B1" w:rsidRDefault="00A91962" w:rsidP="00473ACC">
      <w:pPr>
        <w:spacing w:line="480" w:lineRule="auto"/>
        <w:rPr>
          <w:b/>
          <w:sz w:val="24"/>
          <w:szCs w:val="24"/>
        </w:rPr>
      </w:pP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7777777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p>
    <w:p w14:paraId="172B351F" w14:textId="77777777" w:rsidR="000F79B1" w:rsidRDefault="000F79B1">
      <w:pPr>
        <w:rPr>
          <w:ins w:id="1" w:author="Daniel Kliebenstein" w:date="2017-01-12T16:19:00Z"/>
          <w:b/>
          <w:sz w:val="24"/>
          <w:szCs w:val="24"/>
        </w:rPr>
      </w:pPr>
      <w:ins w:id="2" w:author="Daniel Kliebenstein" w:date="2017-01-12T16:19:00Z">
        <w:r>
          <w:rPr>
            <w:b/>
            <w:sz w:val="24"/>
            <w:szCs w:val="24"/>
          </w:rPr>
          <w:br w:type="page"/>
        </w:r>
      </w:ins>
    </w:p>
    <w:p w14:paraId="3EFE8ABF" w14:textId="4E54681E" w:rsidR="000F79B1" w:rsidRDefault="000F79B1" w:rsidP="00EA6EAB">
      <w:pPr>
        <w:spacing w:line="480" w:lineRule="auto"/>
        <w:rPr>
          <w:ins w:id="3" w:author="Daniel Kliebenstein" w:date="2017-01-12T16:19:00Z"/>
          <w:b/>
          <w:sz w:val="24"/>
          <w:szCs w:val="24"/>
        </w:rPr>
      </w:pPr>
      <w:ins w:id="4" w:author="Daniel Kliebenstein" w:date="2017-01-12T16:19:00Z">
        <w:r>
          <w:rPr>
            <w:b/>
            <w:sz w:val="24"/>
            <w:szCs w:val="24"/>
          </w:rPr>
          <w:lastRenderedPageBreak/>
          <w:t>Abstract</w:t>
        </w:r>
      </w:ins>
    </w:p>
    <w:p w14:paraId="79CD26BF" w14:textId="77777777" w:rsidR="000F79B1" w:rsidRDefault="000F79B1">
      <w:pPr>
        <w:rPr>
          <w:ins w:id="5" w:author="Daniel Kliebenstein" w:date="2017-01-12T16:19:00Z"/>
          <w:b/>
          <w:sz w:val="24"/>
          <w:szCs w:val="24"/>
        </w:rPr>
      </w:pPr>
      <w:ins w:id="6" w:author="Daniel Kliebenstein" w:date="2017-01-12T16:19:00Z">
        <w:r>
          <w:rPr>
            <w:b/>
            <w:sz w:val="24"/>
            <w:szCs w:val="24"/>
          </w:rPr>
          <w:br w:type="page"/>
        </w:r>
      </w:ins>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213B1C9C"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A6EAB" w:rsidRPr="00E764BE">
        <w:rPr>
          <w:sz w:val="24"/>
          <w:szCs w:val="24"/>
        </w:rPr>
        <w:t xml:space="preserve"> the cumulative </w:t>
      </w:r>
      <w:r w:rsidR="00C560C2" w:rsidRPr="00E764BE">
        <w:rPr>
          <w:sz w:val="24"/>
          <w:szCs w:val="24"/>
        </w:rPr>
        <w:t>sum of pathogen virulence/</w:t>
      </w:r>
      <w:commentRangeStart w:id="7"/>
      <w:r w:rsidR="00C560C2" w:rsidRPr="00E764BE">
        <w:rPr>
          <w:sz w:val="24"/>
          <w:szCs w:val="24"/>
        </w:rPr>
        <w:t xml:space="preserve">sensitivity </w:t>
      </w:r>
      <w:commentRangeEnd w:id="7"/>
      <w:r w:rsidR="00C560C2" w:rsidRPr="00E764BE">
        <w:rPr>
          <w:rStyle w:val="CommentReference"/>
          <w:sz w:val="24"/>
          <w:szCs w:val="24"/>
        </w:rPr>
        <w:commentReference w:id="7"/>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C560C2" w:rsidRPr="00E764BE">
        <w:rPr>
          <w:sz w:val="24"/>
          <w:szCs w:val="24"/>
        </w:rPr>
        <w:t>Pathogens can be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Pr>
          <w:sz w:val="24"/>
          <w:szCs w:val="24"/>
        </w:rPr>
        <w:t xml:space="preserve">exhibit virulence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r w:rsidR="00EA6EAB" w:rsidRPr="00E764BE">
        <w:rPr>
          <w:sz w:val="24"/>
          <w:szCs w:val="24"/>
        </w:rPr>
        <w:t xml:space="preserve">allows </w:t>
      </w:r>
      <w:r w:rsidR="00C560C2" w:rsidRPr="00E764BE">
        <w:rPr>
          <w:sz w:val="24"/>
          <w:szCs w:val="24"/>
        </w:rPr>
        <w:t xml:space="preserve">evolutionary interactions such that changes in pathogen virulence genes will </w:t>
      </w:r>
      <w:r w:rsidR="00E8258B" w:rsidRPr="00E764BE">
        <w:rPr>
          <w:sz w:val="24"/>
          <w:szCs w:val="24"/>
        </w:rPr>
        <w:t xml:space="preserve">select for altered </w:t>
      </w:r>
      <w:r w:rsidR="00C560C2" w:rsidRPr="00E764BE">
        <w:rPr>
          <w:sz w:val="24"/>
          <w:szCs w:val="24"/>
        </w:rPr>
        <w:t>host susceptibility</w:t>
      </w:r>
      <w:r w:rsidR="00EA6EAB" w:rsidRPr="00E764BE">
        <w:rPr>
          <w:sz w:val="24"/>
          <w:szCs w:val="24"/>
        </w:rPr>
        <w:t xml:space="preserve"> genes</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 xml:space="preserve">pathogens confer qualitative resistance through plant innate immunity.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proofErr w:type="gramStart"/>
      <w:r w:rsidR="00E8258B" w:rsidRPr="00E764BE">
        <w:rPr>
          <w:sz w:val="24"/>
          <w:szCs w:val="24"/>
        </w:rPr>
        <w:t>effect</w:t>
      </w:r>
      <w:r>
        <w:rPr>
          <w:sz w:val="24"/>
          <w:szCs w:val="24"/>
        </w:rPr>
        <w:t>,</w:t>
      </w:r>
      <w:proofErr w:type="gramEnd"/>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w:t>
      </w:r>
      <w:proofErr w:type="spellStart"/>
      <w:r w:rsidR="00EA6EAB" w:rsidRPr="00E764BE">
        <w:rPr>
          <w:sz w:val="24"/>
          <w:szCs w:val="24"/>
        </w:rPr>
        <w:t>avirulence</w:t>
      </w:r>
      <w:proofErr w:type="spellEnd"/>
      <w:r w:rsidR="00EA6EAB" w:rsidRPr="00E764BE">
        <w:rPr>
          <w:sz w:val="24"/>
          <w:szCs w:val="24"/>
        </w:rPr>
        <w:t xml:space="preserve"> locus determine susceptibility, based on recognition of the pathogen gene by the </w:t>
      </w:r>
      <w:r w:rsidR="00E8258B" w:rsidRPr="00E764BE">
        <w:rPr>
          <w:sz w:val="24"/>
          <w:szCs w:val="24"/>
        </w:rPr>
        <w:t xml:space="preserve">plant </w:t>
      </w:r>
      <w:r w:rsidR="00EA6EAB" w:rsidRPr="00E764BE">
        <w:rPr>
          <w:sz w:val="24"/>
          <w:szCs w:val="24"/>
        </w:rPr>
        <w:t xml:space="preserve">R gene. For example, pattern recognition receptors in plants induce defense pathways following sensing of a conserved pathogen signal, such as cell-wall polymers or </w:t>
      </w:r>
      <w:proofErr w:type="spellStart"/>
      <w:r w:rsidR="00EA6EAB" w:rsidRPr="00E764BE">
        <w:rPr>
          <w:sz w:val="24"/>
          <w:szCs w:val="24"/>
        </w:rPr>
        <w:t>flagellin</w:t>
      </w:r>
      <w:proofErr w:type="spellEnd"/>
      <w:r w:rsidR="00EA6EAB" w:rsidRPr="00E764BE">
        <w:rPr>
          <w:sz w:val="24"/>
          <w:szCs w:val="24"/>
        </w:rPr>
        <w:t xml:space="preserve">. The reciprocal selective </w:t>
      </w:r>
      <w:proofErr w:type="gramStart"/>
      <w:r w:rsidR="00EA6EAB" w:rsidRPr="00E764BE">
        <w:rPr>
          <w:sz w:val="24"/>
          <w:szCs w:val="24"/>
        </w:rPr>
        <w:t>pressures present in interactions between hosts and specialist pathogens make</w:t>
      </w:r>
      <w:r w:rsidR="001923E8">
        <w:rPr>
          <w:sz w:val="24"/>
          <w:szCs w:val="24"/>
        </w:rPr>
        <w:t>s</w:t>
      </w:r>
      <w:proofErr w:type="gramEnd"/>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3FF9CEBC" w14:textId="2D67EA2B" w:rsidR="00EA6EAB" w:rsidRPr="00E764BE" w:rsidRDefault="00EA6EAB" w:rsidP="00EA6EAB">
      <w:pPr>
        <w:spacing w:line="480" w:lineRule="auto"/>
        <w:ind w:firstLine="720"/>
        <w:rPr>
          <w:sz w:val="24"/>
          <w:szCs w:val="24"/>
        </w:rPr>
      </w:pPr>
      <w:r w:rsidRPr="00E764BE">
        <w:rPr>
          <w:sz w:val="24"/>
          <w:szCs w:val="24"/>
        </w:rPr>
        <w:t xml:space="preserve"> </w:t>
      </w:r>
      <w:r w:rsidR="00E8258B" w:rsidRPr="00E764BE">
        <w:rPr>
          <w:sz w:val="24"/>
          <w:szCs w:val="24"/>
        </w:rPr>
        <w:t>In contrast to specialist pathogens, generalist pathogens infect diverse hosts across taxa. They may be less sensitive to variation in host susceptibility/resistance gene evolution because of their ability to shift niche by moving from host to host niche. This allows generalist pathogens to evade non-favorable shifts in specific hosts and makes</w:t>
      </w:r>
      <w:r w:rsidRPr="00E764BE">
        <w:rPr>
          <w:sz w:val="24"/>
          <w:szCs w:val="24"/>
        </w:rPr>
        <w:t xml:space="preserve"> the evolution of gene-for-gene </w:t>
      </w:r>
      <w:r w:rsidR="00E8258B" w:rsidRPr="00E764BE">
        <w:rPr>
          <w:sz w:val="24"/>
          <w:szCs w:val="24"/>
        </w:rPr>
        <w:t xml:space="preserve">or large effect qualitative </w:t>
      </w:r>
      <w:r w:rsidRPr="00E764BE">
        <w:rPr>
          <w:sz w:val="24"/>
          <w:szCs w:val="24"/>
        </w:rPr>
        <w:t xml:space="preserve">resistance </w:t>
      </w:r>
      <w:r w:rsidR="00E8258B" w:rsidRPr="00E764BE">
        <w:rPr>
          <w:sz w:val="24"/>
          <w:szCs w:val="24"/>
        </w:rPr>
        <w:t>difficult</w:t>
      </w:r>
      <w:r w:rsidRPr="00E764BE">
        <w:rPr>
          <w:sz w:val="24"/>
          <w:szCs w:val="24"/>
        </w:rPr>
        <w:t xml:space="preserve">. </w:t>
      </w:r>
    </w:p>
    <w:p w14:paraId="6D7CD850" w14:textId="6ADFD4CC" w:rsidR="00E8258B" w:rsidRPr="00436F19" w:rsidRDefault="00E8258B" w:rsidP="008F425E">
      <w:pPr>
        <w:spacing w:line="480" w:lineRule="auto"/>
        <w:ind w:firstLine="720"/>
        <w:rPr>
          <w:sz w:val="24"/>
          <w:szCs w:val="24"/>
        </w:rPr>
      </w:pPr>
      <w:r w:rsidRPr="00E764BE">
        <w:rPr>
          <w:sz w:val="24"/>
          <w:szCs w:val="24"/>
        </w:rPr>
        <w:lastRenderedPageBreak/>
        <w:t xml:space="preserve">In plants, most naturally variable genes for resistance to generalist pathogens </w:t>
      </w:r>
      <w:proofErr w:type="gramStart"/>
      <w:r w:rsidRPr="00E764BE">
        <w:rPr>
          <w:sz w:val="24"/>
          <w:szCs w:val="24"/>
        </w:rPr>
        <w:t>are  quantitative</w:t>
      </w:r>
      <w:proofErr w:type="gramEnd"/>
      <w:r w:rsidRPr="00E764BE">
        <w:rPr>
          <w:sz w:val="24"/>
          <w:szCs w:val="24"/>
        </w:rPr>
        <w:t xml:space="preserve"> in their effect</w:t>
      </w:r>
      <w:r w:rsidR="00436F19">
        <w:rPr>
          <w:sz w:val="24"/>
          <w:szCs w:val="24"/>
        </w:rPr>
        <w:t>, rather than qualitative</w:t>
      </w:r>
      <w:r w:rsidRPr="00E764BE">
        <w:rPr>
          <w:sz w:val="24"/>
          <w:szCs w:val="24"/>
        </w:rPr>
        <w:t xml:space="preserve">. There are no known naturally variable large-effect resistance loci for plant defense against generalist pathogens such as </w:t>
      </w:r>
      <w:commentRangeStart w:id="8"/>
      <w:r w:rsidRPr="00436F19">
        <w:rPr>
          <w:i/>
          <w:sz w:val="24"/>
          <w:szCs w:val="24"/>
        </w:rPr>
        <w:t>Botrytis cinerea</w:t>
      </w:r>
      <w:commentRangeEnd w:id="8"/>
      <w:r w:rsidRPr="00436F19">
        <w:rPr>
          <w:rStyle w:val="CommentReference"/>
          <w:sz w:val="24"/>
          <w:szCs w:val="24"/>
        </w:rPr>
        <w:commentReference w:id="8"/>
      </w:r>
      <w:r w:rsidRPr="00436F19">
        <w:rPr>
          <w:sz w:val="24"/>
          <w:szCs w:val="24"/>
        </w:rPr>
        <w:t xml:space="preserve">. </w:t>
      </w:r>
      <w:r w:rsidR="008F425E" w:rsidRPr="00436F19">
        <w:rPr>
          <w:sz w:val="24"/>
          <w:szCs w:val="24"/>
        </w:rPr>
        <w:t xml:space="preserve"> 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9"/>
      <w:r w:rsidR="008F425E" w:rsidRPr="00436F19">
        <w:rPr>
          <w:sz w:val="24"/>
          <w:szCs w:val="24"/>
        </w:rPr>
        <w:t>g</w:t>
      </w:r>
      <w:r w:rsidRPr="00436F19">
        <w:rPr>
          <w:sz w:val="24"/>
          <w:szCs w:val="24"/>
        </w:rPr>
        <w:t xml:space="preserve">enes involved in </w:t>
      </w:r>
      <w:r w:rsidR="008F425E" w:rsidRPr="00436F19">
        <w:rPr>
          <w:sz w:val="24"/>
          <w:szCs w:val="24"/>
        </w:rPr>
        <w:t xml:space="preserve">the formation of defenses like </w:t>
      </w:r>
      <w:r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9"/>
      <w:r w:rsidR="008F425E" w:rsidRPr="00436F19">
        <w:rPr>
          <w:rStyle w:val="CommentReference"/>
          <w:sz w:val="24"/>
          <w:szCs w:val="24"/>
        </w:rPr>
        <w:commentReference w:id="9"/>
      </w:r>
      <w:r w:rsidRPr="00436F19">
        <w:rPr>
          <w:sz w:val="24"/>
          <w:szCs w:val="24"/>
        </w:rPr>
        <w:fldChar w:fldCharType="begin"/>
      </w:r>
      <w:r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Pr="00436F19">
        <w:rPr>
          <w:sz w:val="24"/>
          <w:szCs w:val="24"/>
        </w:rPr>
        <w:fldChar w:fldCharType="separate"/>
      </w:r>
      <w:r w:rsidRPr="00436F19">
        <w:rPr>
          <w:noProof/>
          <w:sz w:val="24"/>
          <w:szCs w:val="24"/>
        </w:rPr>
        <w:t>(Ferrari, Galletti et al. 2007)</w:t>
      </w:r>
      <w:r w:rsidRPr="00436F19">
        <w:rPr>
          <w:sz w:val="24"/>
          <w:szCs w:val="24"/>
        </w:rPr>
        <w:fldChar w:fldCharType="end"/>
      </w:r>
      <w:r w:rsidRPr="00436F19">
        <w:rPr>
          <w:sz w:val="24"/>
          <w:szCs w:val="24"/>
        </w:rPr>
        <w:t xml:space="preserve">. </w:t>
      </w:r>
      <w:r w:rsidR="008F425E" w:rsidRPr="00436F19">
        <w:rPr>
          <w:sz w:val="24"/>
          <w:szCs w:val="24"/>
        </w:rPr>
        <w:t xml:space="preserve"> The effect of these quantitative resistance loci is highly dependent upon the specific</w:t>
      </w:r>
      <w:commentRangeStart w:id="10"/>
      <w:r w:rsidR="008F425E" w:rsidRPr="00436F19">
        <w:rPr>
          <w:sz w:val="24"/>
          <w:szCs w:val="24"/>
        </w:rPr>
        <w:t xml:space="preserve"> isolate </w:t>
      </w:r>
      <w:commentRangeEnd w:id="10"/>
      <w:r w:rsidR="00FE7C80">
        <w:rPr>
          <w:rStyle w:val="CommentReference"/>
        </w:rPr>
        <w:commentReference w:id="10"/>
      </w:r>
      <w:r w:rsidR="008F425E" w:rsidRPr="00436F19">
        <w:rPr>
          <w:sz w:val="24"/>
          <w:szCs w:val="24"/>
        </w:rPr>
        <w:t>of the generalist pathogen</w:t>
      </w:r>
      <w:r w:rsidR="00436F19">
        <w:rPr>
          <w:sz w:val="24"/>
          <w:szCs w:val="24"/>
        </w:rPr>
        <w:t>. In contrast</w:t>
      </w:r>
      <w:r w:rsidR="008F425E" w:rsidRPr="00436F19">
        <w:rPr>
          <w:sz w:val="24"/>
          <w:szCs w:val="24"/>
        </w:rPr>
        <w:t>, very little is known about the genetic variation of virulence loci within generalist pathogens. There are no known reported naturally variable large-effect virulence loci in generalist pathogens</w:t>
      </w:r>
      <w:r w:rsidR="00436F19">
        <w:rPr>
          <w:sz w:val="24"/>
          <w:szCs w:val="24"/>
        </w:rPr>
        <w:t>,</w:t>
      </w:r>
      <w:r w:rsidR="008F425E" w:rsidRPr="00436F19">
        <w:rPr>
          <w:sz w:val="24"/>
          <w:szCs w:val="24"/>
        </w:rPr>
        <w:t xml:space="preserve"> suggesting that </w:t>
      </w:r>
      <w:r w:rsidR="00FE7C80">
        <w:rPr>
          <w:sz w:val="24"/>
          <w:szCs w:val="24"/>
        </w:rPr>
        <w:t>quantitative genetic variation in these pathogens modulates virulence</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4DF318A2" w:rsidR="009836A7" w:rsidRPr="00471076" w:rsidRDefault="004B451C" w:rsidP="007B72CF">
      <w:pPr>
        <w:spacing w:line="480" w:lineRule="auto"/>
        <w:ind w:firstLine="720"/>
        <w:rPr>
          <w:sz w:val="24"/>
          <w:szCs w:val="24"/>
        </w:rPr>
      </w:pPr>
      <w:r>
        <w:rPr>
          <w:sz w:val="24"/>
          <w:szCs w:val="24"/>
        </w:rPr>
        <w:t xml:space="preserve">Plant domestication has altered the evolution of </w:t>
      </w:r>
      <w:r w:rsidR="00FE7C80">
        <w:rPr>
          <w:sz w:val="24"/>
          <w:szCs w:val="24"/>
        </w:rPr>
        <w:t>host-pathogen interactions</w:t>
      </w:r>
      <w:r>
        <w:rPr>
          <w:sz w:val="24"/>
          <w:szCs w:val="24"/>
        </w:rPr>
        <w:t xml:space="preserve">. </w:t>
      </w:r>
      <w:r w:rsidR="00FE7C80">
        <w:rPr>
          <w:sz w:val="24"/>
          <w:szCs w:val="24"/>
        </w:rPr>
        <w:t>For specialist pathogens, d</w:t>
      </w:r>
      <w:r>
        <w:rPr>
          <w:sz w:val="24"/>
          <w:szCs w:val="24"/>
        </w:rPr>
        <w:t xml:space="preserve">omesticated varieties are typically more sensitive than their wild relatives. </w:t>
      </w:r>
      <w:r w:rsidR="00EF5A6D" w:rsidRPr="00471076">
        <w:rPr>
          <w:sz w:val="24"/>
          <w:szCs w:val="24"/>
        </w:rPr>
        <w:t xml:space="preserve">Domestication poses a strong genetic bottleneck, reducing diversity genome-wide. </w:t>
      </w:r>
      <w:r w:rsidR="00FE7C80">
        <w:rPr>
          <w:sz w:val="24"/>
          <w:szCs w:val="24"/>
        </w:rPr>
        <w:t xml:space="preserve">In particular, domesticated host susceptibility may increase due to bottlenecks at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selective pressures from pathogens </w:t>
      </w:r>
      <w:r w:rsidR="00FE7C80">
        <w:rPr>
          <w:sz w:val="24"/>
          <w:szCs w:val="24"/>
        </w:rPr>
        <w:t xml:space="preserve">are </w:t>
      </w:r>
      <w:r w:rsidR="00EF5A6D" w:rsidRPr="00471076">
        <w:rPr>
          <w:sz w:val="24"/>
          <w:szCs w:val="24"/>
        </w:rPr>
        <w:t>reduced under cultivation. In contrast, domesticated plants may experience increased selective</w:t>
      </w:r>
      <w:r w:rsidR="00FE7C80">
        <w:rPr>
          <w:sz w:val="24"/>
          <w:szCs w:val="24"/>
        </w:rPr>
        <w:t xml:space="preserve"> pressures from some pathogens. </w:t>
      </w:r>
      <w:r w:rsidR="003E5F69">
        <w:rPr>
          <w:sz w:val="24"/>
          <w:szCs w:val="24"/>
        </w:rPr>
        <w:t xml:space="preserve">These patterns are assumed to hold for generalist pathogens and their domesticated hosts as </w:t>
      </w:r>
      <w:r w:rsidR="003E5F69">
        <w:rPr>
          <w:sz w:val="24"/>
          <w:szCs w:val="24"/>
        </w:rPr>
        <w:lastRenderedPageBreak/>
        <w:t>well. However, we have less information about how domestication of hosts affects generalist pathogens. It is possible that generalist pathogens are relatively insensitive to domestication and these genetic bottlenecks.</w:t>
      </w:r>
      <w:r w:rsidR="009836A7" w:rsidRPr="00471076">
        <w:rPr>
          <w:sz w:val="24"/>
          <w:szCs w:val="24"/>
        </w:rPr>
        <w:t xml:space="preserve"> </w:t>
      </w:r>
    </w:p>
    <w:p w14:paraId="70792301" w14:textId="369B50F1" w:rsidR="00EA6EAB" w:rsidRPr="00436F19" w:rsidRDefault="00EA6EAB" w:rsidP="00EA6EAB">
      <w:pPr>
        <w:spacing w:line="480" w:lineRule="auto"/>
        <w:rPr>
          <w:sz w:val="24"/>
          <w:szCs w:val="24"/>
        </w:rPr>
      </w:pPr>
    </w:p>
    <w:p w14:paraId="7240C5D0" w14:textId="77777777" w:rsidR="00EA6EAB" w:rsidRPr="00436F19" w:rsidRDefault="00EA6EAB" w:rsidP="00EA6EAB">
      <w:pPr>
        <w:spacing w:line="480" w:lineRule="auto"/>
        <w:rPr>
          <w:b/>
          <w:sz w:val="24"/>
          <w:szCs w:val="24"/>
        </w:rPr>
      </w:pPr>
      <w:r w:rsidRPr="00436F19">
        <w:rPr>
          <w:b/>
          <w:sz w:val="24"/>
          <w:szCs w:val="24"/>
        </w:rPr>
        <w:t>Selected pathogen-host system</w:t>
      </w:r>
    </w:p>
    <w:p w14:paraId="28E69A94" w14:textId="1C6BB0E2" w:rsidR="00D3121D" w:rsidRPr="00DA7FA8" w:rsidRDefault="009F588B" w:rsidP="00D3121D">
      <w:pPr>
        <w:spacing w:line="480" w:lineRule="auto"/>
        <w:ind w:firstLine="720"/>
        <w:rPr>
          <w:sz w:val="24"/>
          <w:szCs w:val="24"/>
        </w:rPr>
      </w:pPr>
      <w:r w:rsidRPr="00436F19">
        <w:rPr>
          <w:i/>
          <w:sz w:val="24"/>
          <w:szCs w:val="24"/>
        </w:rPr>
        <w:t>Botrytis cinerea</w:t>
      </w:r>
      <w:r w:rsidRPr="00436F19">
        <w:rPr>
          <w:sz w:val="24"/>
          <w:szCs w:val="24"/>
        </w:rPr>
        <w:t xml:space="preserve"> provides a useful model </w:t>
      </w:r>
      <w:r w:rsidR="00B64A2A">
        <w:rPr>
          <w:sz w:val="24"/>
          <w:szCs w:val="24"/>
        </w:rPr>
        <w:t xml:space="preserve">generalist </w:t>
      </w:r>
      <w:r w:rsidRPr="00436F19">
        <w:rPr>
          <w:sz w:val="24"/>
          <w:szCs w:val="24"/>
        </w:rPr>
        <w:t>pathogen to study</w:t>
      </w:r>
      <w:r w:rsidR="00B64A2A">
        <w:rPr>
          <w:sz w:val="24"/>
          <w:szCs w:val="24"/>
        </w:rPr>
        <w:t xml:space="preserve"> its</w:t>
      </w:r>
      <w:r w:rsidRPr="00436F19">
        <w:rPr>
          <w:sz w:val="24"/>
          <w:szCs w:val="24"/>
        </w:rPr>
        <w:t xml:space="preserve"> quantitative</w:t>
      </w:r>
      <w:r w:rsidR="00EA6EAB" w:rsidRPr="00436F19">
        <w:rPr>
          <w:sz w:val="24"/>
          <w:szCs w:val="24"/>
        </w:rPr>
        <w:t xml:space="preserve"> interactions </w:t>
      </w:r>
      <w:r w:rsidR="00B64A2A">
        <w:rPr>
          <w:sz w:val="24"/>
          <w:szCs w:val="24"/>
        </w:rPr>
        <w:t xml:space="preserve">with plant hosts, and to contrast </w:t>
      </w:r>
      <w:r w:rsidRPr="00436F19">
        <w:rPr>
          <w:sz w:val="24"/>
          <w:szCs w:val="24"/>
        </w:rPr>
        <w:t>how the underlying evoluti</w:t>
      </w:r>
      <w:r w:rsidR="004C6F15">
        <w:rPr>
          <w:sz w:val="24"/>
          <w:szCs w:val="24"/>
        </w:rPr>
        <w:t xml:space="preserve">onary processes may differ from evolution in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Pr="00436F19">
        <w:rPr>
          <w:sz w:val="24"/>
          <w:szCs w:val="24"/>
        </w:rPr>
        <w:t>crops</w:t>
      </w:r>
      <w:r w:rsidR="00EA6EAB" w:rsidRPr="00436F19">
        <w:rPr>
          <w:sz w:val="24"/>
          <w:szCs w:val="24"/>
        </w:rPr>
        <w:t xml:space="preserve"> </w:t>
      </w:r>
      <w:r w:rsidR="00AF1DD1">
        <w:rPr>
          <w:sz w:val="24"/>
          <w:szCs w:val="24"/>
        </w:rPr>
        <w:t>{</w:t>
      </w:r>
      <w:proofErr w:type="spellStart"/>
      <w:r w:rsidR="00AF1DD1">
        <w:rPr>
          <w:sz w:val="24"/>
          <w:szCs w:val="24"/>
        </w:rPr>
        <w:t>Nicot</w:t>
      </w:r>
      <w:proofErr w:type="spellEnd"/>
      <w:r w:rsidR="00AF1DD1">
        <w:rPr>
          <w:sz w:val="24"/>
          <w:szCs w:val="24"/>
        </w:rPr>
        <w:t xml:space="preserve"> 1996; </w:t>
      </w:r>
      <w:proofErr w:type="spellStart"/>
      <w:r w:rsidR="00AF1DD1">
        <w:rPr>
          <w:sz w:val="24"/>
          <w:szCs w:val="24"/>
        </w:rPr>
        <w:t>Elad</w:t>
      </w:r>
      <w:proofErr w:type="spellEnd"/>
      <w:r w:rsidR="00AF1DD1">
        <w:rPr>
          <w:sz w:val="24"/>
          <w:szCs w:val="24"/>
        </w:rPr>
        <w:t xml:space="preserve"> 2007; </w:t>
      </w:r>
      <w:proofErr w:type="spellStart"/>
      <w:r w:rsidR="00AF1DD1">
        <w:rPr>
          <w:sz w:val="24"/>
          <w:szCs w:val="24"/>
        </w:rPr>
        <w:t>Fillinger</w:t>
      </w:r>
      <w:proofErr w:type="spellEnd"/>
      <w:r w:rsidR="00AF1DD1">
        <w:rPr>
          <w:sz w:val="24"/>
          <w:szCs w:val="24"/>
        </w:rPr>
        <w:t xml:space="preserve">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this is because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individual </w:t>
      </w:r>
      <w:r w:rsidR="00D3121D" w:rsidRPr="00DA7FA8">
        <w:rPr>
          <w:i/>
          <w:sz w:val="24"/>
          <w:szCs w:val="24"/>
        </w:rPr>
        <w:t>B. cinerea</w:t>
      </w:r>
      <w:r w:rsidR="00D3121D" w:rsidRPr="00DA7FA8">
        <w:rPr>
          <w:sz w:val="24"/>
          <w:szCs w:val="24"/>
        </w:rPr>
        <w:t xml:space="preserve"> isolates have broad host ranges, they display significant variation in virulence phenotypes. This includes variation in the production of </w:t>
      </w:r>
      <w:proofErr w:type="spellStart"/>
      <w:r w:rsidR="00D3121D" w:rsidRPr="00DA7FA8">
        <w:rPr>
          <w:sz w:val="24"/>
          <w:szCs w:val="24"/>
        </w:rPr>
        <w:t>phytotoxins</w:t>
      </w:r>
      <w:proofErr w:type="spellEnd"/>
      <w:r w:rsidR="00D3121D" w:rsidRPr="00DA7FA8">
        <w:rPr>
          <w:sz w:val="24"/>
          <w:szCs w:val="24"/>
        </w:rPr>
        <w:t xml:space="preserve"> botrydial and botcinic acid </w:t>
      </w:r>
      <w:commentRangeStart w:id="11"/>
      <w:r w:rsidR="00D3121D" w:rsidRPr="00DA7FA8">
        <w:rPr>
          <w:sz w:val="24"/>
          <w:szCs w:val="24"/>
        </w:rPr>
        <w:t xml:space="preserve">that differentially control virulence on various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D3121D" w:rsidRPr="00DA7FA8">
        <w:rPr>
          <w:i/>
          <w:sz w:val="24"/>
          <w:szCs w:val="24"/>
        </w:rPr>
        <w:t>B. cinerea</w:t>
      </w:r>
      <w:r w:rsidR="00D3121D" w:rsidRPr="00DA7FA8">
        <w:rPr>
          <w:sz w:val="24"/>
          <w:szCs w:val="24"/>
        </w:rPr>
        <w:t xml:space="preserve"> also has genetic variation in virulence genes for the ability to degrade different plant cell walls</w:t>
      </w:r>
      <w:r w:rsidR="00471076">
        <w:rPr>
          <w:sz w:val="24"/>
          <w:szCs w:val="24"/>
        </w:rPr>
        <w:t xml:space="preserve">, which </w:t>
      </w:r>
      <w:r w:rsidR="00D3121D" w:rsidRPr="00DA7FA8">
        <w:rPr>
          <w:sz w:val="24"/>
          <w:szCs w:val="24"/>
        </w:rPr>
        <w:t xml:space="preserve">appears to lead to quantitative differences in virulence </w:t>
      </w:r>
      <w:commentRangeStart w:id="12"/>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commentRangeEnd w:id="12"/>
      <w:r w:rsidR="00D3121D" w:rsidRPr="00DA7FA8">
        <w:rPr>
          <w:rStyle w:val="CommentReference"/>
          <w:sz w:val="24"/>
          <w:szCs w:val="24"/>
        </w:rPr>
        <w:commentReference w:id="12"/>
      </w:r>
      <w:r w:rsidR="00D3121D" w:rsidRPr="00DA7FA8">
        <w:rPr>
          <w:sz w:val="24"/>
          <w:szCs w:val="24"/>
        </w:rPr>
        <w:t xml:space="preserve">. More recently, natural variation in VELVET, a </w:t>
      </w:r>
      <w:r w:rsidR="00632015">
        <w:rPr>
          <w:sz w:val="24"/>
          <w:szCs w:val="24"/>
        </w:rPr>
        <w:t>development and secondary metabolism</w:t>
      </w:r>
      <w:r w:rsidR="00750F0F">
        <w:rPr>
          <w:sz w:val="24"/>
          <w:szCs w:val="24"/>
        </w:rPr>
        <w:t xml:space="preserve"> gene</w:t>
      </w:r>
      <w:r w:rsidR="00D3121D" w:rsidRPr="00DA7FA8">
        <w:rPr>
          <w:sz w:val="24"/>
          <w:szCs w:val="24"/>
        </w:rPr>
        <w:t>,  was shown to be necessary for oxalic acid production and</w:t>
      </w:r>
      <w:r w:rsidR="00471076">
        <w:rPr>
          <w:sz w:val="24"/>
          <w:szCs w:val="24"/>
        </w:rPr>
        <w:t xml:space="preserve"> this le</w:t>
      </w:r>
      <w:r w:rsidR="00D3121D" w:rsidRPr="00DA7FA8">
        <w:rPr>
          <w:sz w:val="24"/>
          <w:szCs w:val="24"/>
        </w:rPr>
        <w:t xml:space="preserve">d to quantitative variation in virulence on </w:t>
      </w:r>
      <w:r w:rsidR="00D3121D" w:rsidRPr="00DA7FA8">
        <w:rPr>
          <w:sz w:val="24"/>
          <w:szCs w:val="24"/>
        </w:rPr>
        <w:lastRenderedPageBreak/>
        <w:t xml:space="preserve">multiple host plants </w:t>
      </w:r>
      <w:r w:rsidR="00D3121D" w:rsidRPr="00DA7FA8">
        <w:rPr>
          <w:sz w:val="24"/>
          <w:szCs w:val="24"/>
        </w:rPr>
        <w:fldChar w:fldCharType="begin"/>
      </w:r>
      <w:r w:rsidR="00D3121D" w:rsidRPr="00DA7FA8">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DA7FA8">
        <w:rPr>
          <w:sz w:val="24"/>
          <w:szCs w:val="24"/>
        </w:rPr>
        <w:fldChar w:fldCharType="separate"/>
      </w:r>
      <w:r w:rsidR="00D3121D" w:rsidRPr="00DA7FA8">
        <w:rPr>
          <w:noProof/>
          <w:sz w:val="24"/>
          <w:szCs w:val="24"/>
        </w:rPr>
        <w:t>(Schumacher, Pradier et al. 2012)</w:t>
      </w:r>
      <w:r w:rsidR="00D3121D" w:rsidRPr="00DA7FA8">
        <w:rPr>
          <w:sz w:val="24"/>
          <w:szCs w:val="24"/>
        </w:rPr>
        <w:fldChar w:fldCharType="end"/>
      </w:r>
      <w:r w:rsidR="00D3121D" w:rsidRPr="00DA7FA8">
        <w:rPr>
          <w:sz w:val="24"/>
          <w:szCs w:val="24"/>
        </w:rPr>
        <w:t xml:space="preserve">.  </w:t>
      </w:r>
      <w:ins w:id="13" w:author="Nicole Soltis" w:date="2017-01-18T15:50:00Z">
        <w:r w:rsidR="00750F0F">
          <w:rPr>
            <w:sz w:val="24"/>
            <w:szCs w:val="24"/>
          </w:rPr>
          <w:t xml:space="preserve">Genome-wide variation in </w:t>
        </w:r>
      </w:ins>
      <w:ins w:id="14" w:author="Nicole Soltis" w:date="2017-01-18T15:51:00Z">
        <w:r w:rsidR="00750F0F" w:rsidRPr="00750F0F">
          <w:rPr>
            <w:i/>
            <w:rPrChange w:id="15" w:author="Nicole Soltis" w:date="2017-01-18T15:51:00Z">
              <w:rPr>
                <w:i/>
                <w:sz w:val="24"/>
                <w:szCs w:val="24"/>
              </w:rPr>
            </w:rPrChange>
          </w:rPr>
          <w:t>Botrytis</w:t>
        </w:r>
        <w:r w:rsidR="00750F0F">
          <w:rPr>
            <w:i/>
          </w:rPr>
          <w:t xml:space="preserve"> </w:t>
        </w:r>
        <w:r w:rsidR="00750F0F">
          <w:t>is high for a pathogen, on par with XXXX (CITATION)</w:t>
        </w:r>
        <w:bookmarkStart w:id="16" w:name="_GoBack"/>
        <w:bookmarkEnd w:id="16"/>
        <w:r w:rsidR="00750F0F">
          <w:t xml:space="preserve">. </w:t>
        </w:r>
      </w:ins>
      <w:proofErr w:type="gramStart"/>
      <w:r w:rsidR="00D3121D" w:rsidRPr="00750F0F">
        <w:rPr>
          <w:i/>
          <w:rPrChange w:id="17" w:author="Nicole Soltis" w:date="2017-01-18T15:51:00Z">
            <w:rPr>
              <w:sz w:val="24"/>
              <w:szCs w:val="24"/>
            </w:rPr>
          </w:rPrChange>
        </w:rPr>
        <w:t>As</w:t>
      </w:r>
      <w:r w:rsidR="00D3121D" w:rsidRPr="00DA7FA8">
        <w:rPr>
          <w:sz w:val="24"/>
          <w:szCs w:val="24"/>
        </w:rPr>
        <w:t xml:space="preserve"> such, </w:t>
      </w:r>
      <w:r w:rsidR="00D3121D" w:rsidRPr="00DA7FA8">
        <w:rPr>
          <w:i/>
          <w:sz w:val="24"/>
          <w:szCs w:val="24"/>
        </w:rPr>
        <w:t>B</w:t>
      </w:r>
      <w:commentRangeEnd w:id="11"/>
      <w:r w:rsidR="00D3121D" w:rsidRPr="00DA7FA8">
        <w:rPr>
          <w:rStyle w:val="CommentReference"/>
          <w:sz w:val="24"/>
          <w:szCs w:val="24"/>
        </w:rPr>
        <w:commentReference w:id="11"/>
      </w:r>
      <w:r w:rsidR="00D3121D" w:rsidRPr="00DA7FA8">
        <w:rPr>
          <w:i/>
          <w:sz w:val="24"/>
          <w:szCs w:val="24"/>
        </w:rPr>
        <w:t>.</w:t>
      </w:r>
      <w:proofErr w:type="gramEnd"/>
      <w:r w:rsidR="00D3121D" w:rsidRPr="00DA7FA8">
        <w:rPr>
          <w:i/>
          <w:sz w:val="24"/>
          <w:szCs w:val="24"/>
        </w:rPr>
        <w:t xml:space="preserve"> cinerea </w:t>
      </w:r>
      <w:r w:rsidR="00D3121D" w:rsidRPr="00DA7FA8">
        <w:rPr>
          <w:sz w:val="24"/>
          <w:szCs w:val="24"/>
        </w:rPr>
        <w:t>contains the potential to identify natural genetic variation controlling quantitative virulence.</w:t>
      </w:r>
    </w:p>
    <w:p w14:paraId="52C2E367" w14:textId="26631294" w:rsidR="00EA6EAB" w:rsidRPr="00471076" w:rsidRDefault="000F79B1" w:rsidP="00471076">
      <w:pPr>
        <w:spacing w:line="480" w:lineRule="auto"/>
        <w:ind w:firstLine="720"/>
        <w:rPr>
          <w:sz w:val="24"/>
          <w:szCs w:val="24"/>
        </w:rPr>
      </w:pPr>
      <w:r w:rsidRPr="00DA7FA8">
        <w:rPr>
          <w:sz w:val="24"/>
          <w:szCs w:val="24"/>
        </w:rPr>
        <w:t xml:space="preserve"> In contrast to specialist pathogens, there </w:t>
      </w:r>
      <w:r w:rsidR="007E6E79" w:rsidRPr="00DA7FA8">
        <w:rPr>
          <w:sz w:val="24"/>
          <w:szCs w:val="24"/>
        </w:rPr>
        <w:t xml:space="preserve">is no evidence for qualitative resistance to </w:t>
      </w:r>
      <w:r w:rsidR="007E6E79" w:rsidRPr="00DA7FA8">
        <w:rPr>
          <w:i/>
          <w:sz w:val="24"/>
          <w:szCs w:val="24"/>
        </w:rPr>
        <w:t>B. cinerea</w:t>
      </w:r>
      <w:r w:rsidR="007E6E79" w:rsidRPr="00DA7FA8">
        <w:rPr>
          <w:sz w:val="24"/>
          <w:szCs w:val="24"/>
        </w:rPr>
        <w:t xml:space="preserve"> </w:t>
      </w:r>
      <w:commentRangeStart w:id="18"/>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proofErr w:type="gramStart"/>
      <w:r w:rsidR="00BD1A5C" w:rsidRPr="00DA7FA8">
        <w:rPr>
          <w:sz w:val="24"/>
          <w:szCs w:val="24"/>
        </w:rPr>
        <w:t>,</w:t>
      </w:r>
      <w:proofErr w:type="gramEnd"/>
      <w:r w:rsidR="00BD1A5C" w:rsidRPr="00DA7FA8">
        <w:rPr>
          <w:sz w:val="24"/>
          <w:szCs w:val="24"/>
        </w:rPr>
        <w:t xml:space="preserve"> an</w:t>
      </w:r>
      <w:commentRangeEnd w:id="18"/>
      <w:r w:rsidRPr="00DA7FA8">
        <w:rPr>
          <w:rStyle w:val="CommentReference"/>
          <w:sz w:val="24"/>
          <w:szCs w:val="24"/>
        </w:rPr>
        <w:commentReference w:id="18"/>
      </w:r>
      <w:r w:rsidR="00BD1A5C" w:rsidRPr="00DA7FA8">
        <w:rPr>
          <w:sz w:val="24"/>
          <w:szCs w:val="24"/>
        </w:rPr>
        <w:t xml:space="preserve">d previous studies indicate </w:t>
      </w:r>
      <w:r w:rsidRPr="00DA7FA8">
        <w:rPr>
          <w:sz w:val="24"/>
          <w:szCs w:val="24"/>
        </w:rPr>
        <w:t>that resistance is largely quantitative and highly polygenic</w:t>
      </w:r>
      <w:r w:rsidRPr="00471076">
        <w:rPr>
          <w:i/>
          <w:sz w:val="24"/>
          <w:szCs w:val="24"/>
        </w:rPr>
        <w:t xml:space="preserve">. </w:t>
      </w:r>
      <w:r w:rsidRPr="00471076">
        <w:rPr>
          <w:sz w:val="24"/>
          <w:szCs w:val="24"/>
        </w:rPr>
        <w:t xml:space="preserve">Further, the host genes identified are determined by the isolate genotype </w:t>
      </w:r>
      <w:r w:rsidR="00471076">
        <w:rPr>
          <w:sz w:val="24"/>
          <w:szCs w:val="24"/>
        </w:rPr>
        <w:t>utilized</w:t>
      </w:r>
      <w:r w:rsidR="00BD1A5C" w:rsidRPr="00471076">
        <w:rPr>
          <w:sz w:val="24"/>
          <w:szCs w:val="24"/>
        </w:rPr>
        <w:t xml:space="preserve"> {Corwin 2016}.</w:t>
      </w:r>
      <w:r w:rsidRPr="00471076">
        <w:rPr>
          <w:sz w:val="24"/>
          <w:szCs w:val="24"/>
        </w:rPr>
        <w:t xml:space="preserve"> A model </w:t>
      </w:r>
      <w:proofErr w:type="spellStart"/>
      <w:r w:rsidRPr="00471076">
        <w:rPr>
          <w:sz w:val="24"/>
          <w:szCs w:val="24"/>
        </w:rPr>
        <w:t>pathosystem</w:t>
      </w:r>
      <w:proofErr w:type="spellEnd"/>
      <w:r w:rsidRPr="00471076">
        <w:rPr>
          <w:sz w:val="24"/>
          <w:szCs w:val="24"/>
        </w:rPr>
        <w:t xml:space="preserve"> for studying qu</w:t>
      </w:r>
      <w:r w:rsidR="00471076">
        <w:rPr>
          <w:sz w:val="24"/>
          <w:szCs w:val="24"/>
        </w:rPr>
        <w:t>antitative interactions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sidRPr="00471076">
        <w:rPr>
          <w:sz w:val="24"/>
          <w:szCs w:val="24"/>
        </w:rPr>
        <w:t xml:space="preserve"> with </w:t>
      </w:r>
      <w:r w:rsidR="00EA6EAB" w:rsidRPr="00471076">
        <w:rPr>
          <w:sz w:val="24"/>
          <w:szCs w:val="24"/>
        </w:rPr>
        <w:t>QTL</w:t>
      </w:r>
      <w:r w:rsidRPr="00471076">
        <w:rPr>
          <w:sz w:val="24"/>
          <w:szCs w:val="24"/>
        </w:rPr>
        <w:t xml:space="preserve">s </w:t>
      </w:r>
      <w:r w:rsidR="00471076">
        <w:rPr>
          <w:sz w:val="24"/>
          <w:szCs w:val="24"/>
        </w:rPr>
        <w:t xml:space="preserve">that have </w:t>
      </w:r>
      <w:r w:rsidRPr="00471076">
        <w:rPr>
          <w:sz w:val="24"/>
          <w:szCs w:val="24"/>
        </w:rPr>
        <w:t xml:space="preserve">been identified </w:t>
      </w:r>
      <w:r w:rsidR="00EA6EAB" w:rsidRPr="00471076">
        <w:rPr>
          <w:sz w:val="24"/>
          <w:szCs w:val="24"/>
        </w:rPr>
        <w:t xml:space="preserve">explaining up to 15% of phenotypic variation in a stem bioassay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Pr="00471076">
        <w:rPr>
          <w:sz w:val="24"/>
          <w:szCs w:val="24"/>
        </w:rPr>
        <w:t xml:space="preserve">Tomato is also a model system to study the impact of domestication upon plant physiology and resistance. This includes studies showing that </w:t>
      </w:r>
      <w:r w:rsidR="00EA6EAB" w:rsidRPr="00471076">
        <w:rPr>
          <w:sz w:val="24"/>
          <w:szCs w:val="24"/>
        </w:rPr>
        <w:t xml:space="preserve">tomato domestication has altered the circadian clock phase {Muller 2016}, 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commentRangeStart w:id="19"/>
      <w:proofErr w:type="spellStart"/>
      <w:r w:rsidR="00EA6EAB" w:rsidRPr="00471076">
        <w:rPr>
          <w:sz w:val="24"/>
          <w:szCs w:val="24"/>
        </w:rPr>
        <w:t>Sauerbrunn</w:t>
      </w:r>
      <w:proofErr w:type="spellEnd"/>
      <w:r w:rsidR="00EA6EAB" w:rsidRPr="00471076">
        <w:rPr>
          <w:sz w:val="24"/>
          <w:szCs w:val="24"/>
        </w:rPr>
        <w:t xml:space="preserve"> 2003; Bhardwaj 2011; </w:t>
      </w:r>
      <w:proofErr w:type="spellStart"/>
      <w:r w:rsidR="00EA6EAB" w:rsidRPr="00471076">
        <w:rPr>
          <w:sz w:val="24"/>
          <w:szCs w:val="24"/>
        </w:rPr>
        <w:t>Weyman</w:t>
      </w:r>
      <w:proofErr w:type="spellEnd"/>
      <w:r w:rsidR="00EA6EAB" w:rsidRPr="00471076">
        <w:rPr>
          <w:sz w:val="24"/>
          <w:szCs w:val="24"/>
        </w:rPr>
        <w:t xml:space="preserve"> 2006</w:t>
      </w:r>
      <w:commentRangeEnd w:id="19"/>
      <w:r w:rsidRPr="00471076">
        <w:rPr>
          <w:rStyle w:val="CommentReference"/>
          <w:sz w:val="24"/>
          <w:szCs w:val="24"/>
        </w:rPr>
        <w:commentReference w:id="19"/>
      </w:r>
      <w:r w:rsidR="00EA6EAB" w:rsidRPr="00471076">
        <w:rPr>
          <w:sz w:val="24"/>
          <w:szCs w:val="24"/>
        </w:rPr>
        <w:t xml:space="preserve">}, suggesting connections between these response pathways. </w:t>
      </w:r>
      <w:proofErr w:type="gramStart"/>
      <w:r w:rsidRPr="00471076">
        <w:rPr>
          <w:sz w:val="24"/>
          <w:szCs w:val="24"/>
        </w:rPr>
        <w:t>Thus, the tomato-</w:t>
      </w:r>
      <w:r w:rsidRPr="00471076">
        <w:rPr>
          <w:i/>
          <w:sz w:val="24"/>
          <w:szCs w:val="24"/>
        </w:rPr>
        <w:t>B.</w:t>
      </w:r>
      <w:proofErr w:type="gramEnd"/>
      <w:r w:rsidRPr="00471076">
        <w:rPr>
          <w:i/>
          <w:sz w:val="24"/>
          <w:szCs w:val="24"/>
        </w:rPr>
        <w:t xml:space="preserve"> </w:t>
      </w:r>
      <w:proofErr w:type="gramStart"/>
      <w:r w:rsidRPr="00471076">
        <w:rPr>
          <w:i/>
          <w:sz w:val="24"/>
          <w:szCs w:val="24"/>
        </w:rPr>
        <w:t>cinerea</w:t>
      </w:r>
      <w:proofErr w:type="gramEnd"/>
      <w:r w:rsidRPr="00471076">
        <w:rPr>
          <w:sz w:val="24"/>
          <w:szCs w:val="24"/>
        </w:rPr>
        <w:t xml:space="preserve"> </w:t>
      </w:r>
      <w:proofErr w:type="spellStart"/>
      <w:r w:rsidRPr="00471076">
        <w:rPr>
          <w:sz w:val="24"/>
          <w:szCs w:val="24"/>
        </w:rPr>
        <w:t>pathosystem</w:t>
      </w:r>
      <w:proofErr w:type="spellEnd"/>
      <w:r w:rsidRPr="00471076">
        <w:rPr>
          <w:sz w:val="24"/>
          <w:szCs w:val="24"/>
        </w:rPr>
        <w:t xml:space="preserve"> allows us to directly test how genetic variation in a generalist pathogen may or may not be influenced by domestication in a crop plant.</w:t>
      </w:r>
      <w:r w:rsidR="009836A7">
        <w:rPr>
          <w:sz w:val="24"/>
          <w:szCs w:val="24"/>
        </w:rPr>
        <w:t xml:space="preserve"> </w:t>
      </w:r>
      <w:r w:rsidR="009836A7" w:rsidRPr="00471076">
        <w:rPr>
          <w:i/>
          <w:sz w:val="24"/>
          <w:szCs w:val="24"/>
        </w:rPr>
        <w:t>B. cinerea</w:t>
      </w:r>
      <w:r w:rsidR="009836A7" w:rsidRPr="00471076">
        <w:rPr>
          <w:sz w:val="24"/>
          <w:szCs w:val="24"/>
        </w:rPr>
        <w:t xml:space="preserve"> causes extensive </w:t>
      </w:r>
      <w:proofErr w:type="spellStart"/>
      <w:r w:rsidR="009836A7" w:rsidRPr="00471076">
        <w:rPr>
          <w:sz w:val="24"/>
          <w:szCs w:val="24"/>
        </w:rPr>
        <w:t>preharvest</w:t>
      </w:r>
      <w:proofErr w:type="spellEnd"/>
      <w:r w:rsidR="009836A7" w:rsidRPr="00471076">
        <w:rPr>
          <w:sz w:val="24"/>
          <w:szCs w:val="24"/>
        </w:rPr>
        <w:t xml:space="preserve"> damage in </w:t>
      </w:r>
      <w:r w:rsidR="009836A7" w:rsidRPr="00471076">
        <w:rPr>
          <w:i/>
          <w:sz w:val="24"/>
          <w:szCs w:val="24"/>
        </w:rPr>
        <w:t xml:space="preserve">S. </w:t>
      </w:r>
      <w:proofErr w:type="spellStart"/>
      <w:r w:rsidR="009836A7" w:rsidRPr="00471076">
        <w:rPr>
          <w:i/>
          <w:sz w:val="24"/>
          <w:szCs w:val="24"/>
        </w:rPr>
        <w:t>lycopersicum</w:t>
      </w:r>
      <w:proofErr w:type="spellEnd"/>
      <w:r w:rsidR="009836A7" w:rsidRPr="00471076">
        <w:rPr>
          <w:sz w:val="24"/>
          <w:szCs w:val="24"/>
        </w:rPr>
        <w:t xml:space="preserve"> cultivation, so it is unclear what the effect of domestication will be on plant susceptibility and pathogen virulence. </w:t>
      </w:r>
    </w:p>
    <w:p w14:paraId="5F41C77E" w14:textId="77777777" w:rsidR="00EA6EAB" w:rsidRPr="00471076" w:rsidRDefault="00105CC5" w:rsidP="00EA6EAB">
      <w:pPr>
        <w:spacing w:line="480" w:lineRule="auto"/>
        <w:ind w:firstLine="720"/>
        <w:rPr>
          <w:sz w:val="24"/>
          <w:szCs w:val="24"/>
        </w:rPr>
      </w:pPr>
      <w:commentRangeStart w:id="20"/>
      <w:r w:rsidRPr="00471076">
        <w:rPr>
          <w:sz w:val="24"/>
          <w:szCs w:val="24"/>
        </w:rPr>
        <w:t>In this study, we are conducting GWA in the pathogen to see how it broadly handles host phenotypic variation.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a detached leaf assay.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lastRenderedPageBreak/>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 xml:space="preserve">We inoculated individual tomato leaflets from 6 domesticated varieties of </w:t>
      </w:r>
      <w:r w:rsidR="00EA6EAB" w:rsidRPr="00471076">
        <w:rPr>
          <w:i/>
          <w:sz w:val="24"/>
          <w:szCs w:val="24"/>
        </w:rPr>
        <w:t>S. lycopersicum</w:t>
      </w:r>
      <w:r w:rsidR="00EA6EAB" w:rsidRPr="00471076">
        <w:rPr>
          <w:sz w:val="24"/>
          <w:szCs w:val="24"/>
        </w:rPr>
        <w:t xml:space="preserve">, and 6 wild accessions of </w:t>
      </w:r>
      <w:r w:rsidR="00EA6EAB" w:rsidRPr="00471076">
        <w:rPr>
          <w:i/>
          <w:sz w:val="24"/>
          <w:szCs w:val="24"/>
        </w:rPr>
        <w:t xml:space="preserve">S. </w:t>
      </w:r>
      <w:proofErr w:type="spellStart"/>
      <w:r w:rsidR="00EA6EAB" w:rsidRPr="00471076">
        <w:rPr>
          <w:i/>
          <w:sz w:val="24"/>
          <w:szCs w:val="24"/>
        </w:rPr>
        <w:t>pimpinellifolium</w:t>
      </w:r>
      <w:proofErr w:type="spellEnd"/>
      <w:r w:rsidR="00EA6EAB" w:rsidRPr="00471076">
        <w:rPr>
          <w:sz w:val="24"/>
          <w:szCs w:val="24"/>
        </w:rPr>
        <w:t xml:space="preserve"> with spore suspensions of 91 </w:t>
      </w:r>
      <w:r w:rsidR="00EA6EAB" w:rsidRPr="00471076">
        <w:rPr>
          <w:i/>
          <w:sz w:val="24"/>
          <w:szCs w:val="24"/>
        </w:rPr>
        <w:t xml:space="preserve">B. cinerea </w:t>
      </w:r>
      <w:r w:rsidR="00EA6EAB" w:rsidRPr="00471076">
        <w:rPr>
          <w:sz w:val="24"/>
          <w:szCs w:val="24"/>
        </w:rPr>
        <w:t xml:space="preserve">isolates. </w:t>
      </w:r>
      <w:r w:rsidR="004C372B" w:rsidRPr="00471076">
        <w:rPr>
          <w:sz w:val="24"/>
          <w:szCs w:val="24"/>
        </w:rPr>
        <w:t xml:space="preserve">We asked whether susceptibility to </w:t>
      </w:r>
      <w:r w:rsidR="004C372B" w:rsidRPr="00471076">
        <w:rPr>
          <w:i/>
          <w:sz w:val="24"/>
          <w:szCs w:val="24"/>
        </w:rPr>
        <w:t xml:space="preserve">B. cinerea </w:t>
      </w:r>
      <w:r w:rsidR="004C372B" w:rsidRPr="00471076">
        <w:rPr>
          <w:sz w:val="24"/>
          <w:szCs w:val="24"/>
        </w:rPr>
        <w:t xml:space="preserve">depends on pathogen genotype or tomato host genotype, and whether the same loci confer </w:t>
      </w:r>
      <w:r w:rsidR="004C372B" w:rsidRPr="00471076">
        <w:rPr>
          <w:i/>
          <w:sz w:val="24"/>
          <w:szCs w:val="24"/>
        </w:rPr>
        <w:t xml:space="preserve">B. cinerea </w:t>
      </w:r>
      <w:r w:rsidR="004C372B" w:rsidRPr="00471076">
        <w:rPr>
          <w:sz w:val="24"/>
          <w:szCs w:val="24"/>
        </w:rPr>
        <w:t xml:space="preserve">virulence across host genotypes. </w:t>
      </w:r>
      <w:r w:rsidR="00EA6EAB" w:rsidRPr="00471076">
        <w:rPr>
          <w:sz w:val="24"/>
          <w:szCs w:val="24"/>
        </w:rPr>
        <w:t xml:space="preserve">In our analysis of lesion images at 72 hours post inoculation, both host and pathogen genotype contribute to virulence. However, we found no significant interaction between host and </w:t>
      </w:r>
      <w:r w:rsidR="00EA6EAB" w:rsidRPr="00471076">
        <w:rPr>
          <w:i/>
          <w:sz w:val="24"/>
          <w:szCs w:val="24"/>
        </w:rPr>
        <w:t xml:space="preserve">B. cinerea </w:t>
      </w:r>
      <w:r w:rsidR="00EA6EAB" w:rsidRPr="00471076">
        <w:rPr>
          <w:sz w:val="24"/>
          <w:szCs w:val="24"/>
        </w:rPr>
        <w:t xml:space="preserve">genotype species-wide. We also find no species-wide evidence of a significant domestication effect upon </w:t>
      </w:r>
      <w:r w:rsidR="00EA6EAB" w:rsidRPr="00471076">
        <w:rPr>
          <w:i/>
          <w:sz w:val="24"/>
          <w:szCs w:val="24"/>
        </w:rPr>
        <w:t>B. cinerea</w:t>
      </w:r>
      <w:r w:rsidR="00EA6EAB" w:rsidRPr="00471076">
        <w:rPr>
          <w:sz w:val="24"/>
          <w:szCs w:val="24"/>
        </w:rPr>
        <w:t xml:space="preserve"> virulence, though domesticated varieties are slightly more susceptible on average. This suggests that individual isolates are generalists across tomato genotypes and across domestication in </w:t>
      </w:r>
      <w:r w:rsidR="00EA6EAB" w:rsidRPr="00471076">
        <w:rPr>
          <w:i/>
          <w:sz w:val="24"/>
          <w:szCs w:val="24"/>
        </w:rPr>
        <w:t>Solanum.</w:t>
      </w:r>
      <w:r w:rsidR="00EA6EAB" w:rsidRPr="00471076">
        <w:rPr>
          <w:sz w:val="24"/>
          <w:szCs w:val="24"/>
        </w:rPr>
        <w:t xml:space="preserve"> A subset of single isolates, however, are sensitive to tomato domestication. All three of these show increased virulence on domesticated tomato varieties. No isolates are significantly affected by individual tomato genotypes. Further, lesion size is more variable on domesticated than wild genotypes, in contrast to the expected reduction in variation at resistance loci following the domestication bottleneck.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commentRangeEnd w:id="20"/>
      <w:r w:rsidR="00CF034A">
        <w:rPr>
          <w:rStyle w:val="CommentReference"/>
        </w:rPr>
        <w:commentReference w:id="20"/>
      </w:r>
    </w:p>
    <w:p w14:paraId="798F25C8" w14:textId="77777777" w:rsidR="004C372B" w:rsidRPr="00471076" w:rsidRDefault="004C372B" w:rsidP="00EA6EAB">
      <w:pPr>
        <w:spacing w:line="480" w:lineRule="auto"/>
        <w:ind w:firstLine="720"/>
        <w:rPr>
          <w:sz w:val="24"/>
          <w:szCs w:val="24"/>
        </w:rPr>
      </w:pPr>
      <w:commentRangeStart w:id="21"/>
      <w:r w:rsidRPr="00471076">
        <w:rPr>
          <w:sz w:val="24"/>
          <w:szCs w:val="24"/>
        </w:rPr>
        <w:t>[ADD: highly quantitative trait. Number of loci/ genes per phenotype. And: GO terms]</w:t>
      </w:r>
      <w:commentRangeEnd w:id="21"/>
      <w:r w:rsidR="000F79B1" w:rsidRPr="00471076">
        <w:rPr>
          <w:rStyle w:val="CommentReference"/>
          <w:sz w:val="24"/>
          <w:szCs w:val="24"/>
        </w:rPr>
        <w:commentReference w:id="21"/>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w:t>
      </w:r>
      <w:r w:rsidRPr="000D6362">
        <w:rPr>
          <w:sz w:val="24"/>
          <w:szCs w:val="24"/>
        </w:rPr>
        <w:lastRenderedPageBreak/>
        <w:t>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We bulked all genotypes in long-day (16h photoperiod) greenhouse conditions at UC Davis in fall 2014. Plants were grown under metal-halide lamps using day/night temperatures at 25°C/18°C in 4” pots filled with standard potting soil (Sunshine mix #1, Sun Gro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ins w:id="22" w:author="Daniel Kliebenstein" w:date="2017-01-12T16:20:00Z"/>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737BB12E" w14:textId="011BD18C" w:rsidR="003B47F1" w:rsidRDefault="000D6362" w:rsidP="000D6362">
      <w:pPr>
        <w:spacing w:line="480" w:lineRule="auto"/>
        <w:rPr>
          <w:ins w:id="23" w:author="Daniel Kliebenstein" w:date="2017-01-12T16:20:00Z"/>
          <w:sz w:val="24"/>
          <w:szCs w:val="24"/>
        </w:rPr>
      </w:pPr>
      <w:commentRangeStart w:id="24"/>
      <w:r w:rsidRPr="000D6362">
        <w:rPr>
          <w:sz w:val="24"/>
          <w:szCs w:val="24"/>
        </w:rPr>
        <w:t>[Selection of genotypes / population collection]</w:t>
      </w:r>
      <w:commentRangeEnd w:id="24"/>
      <w:r w:rsidR="00CF034A">
        <w:rPr>
          <w:rStyle w:val="CommentReference"/>
        </w:rPr>
        <w:commentReference w:id="24"/>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ins w:id="25" w:author="Daniel Kliebenstein" w:date="2017-01-12T16:20:00Z"/>
          <w:sz w:val="24"/>
          <w:szCs w:val="24"/>
        </w:rPr>
      </w:pPr>
      <w:r w:rsidRPr="000D6362">
        <w:rPr>
          <w:sz w:val="24"/>
          <w:szCs w:val="24"/>
        </w:rPr>
        <w:lastRenderedPageBreak/>
        <w:t>Botrytis isolates were maintained as conidial suspensions in 30% glycerol for long term storage at -80°C. For regrowth, spore solutions were diluted to 10% in 50% filter-sterilized grape juice, then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14:paraId="3B0F1176" w14:textId="4E2F8EA4" w:rsidR="000D6362" w:rsidRPr="000D6362" w:rsidRDefault="000D6362" w:rsidP="00CF034A">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ins w:id="26" w:author="Daniel Kliebenstein" w:date="2017-01-13T15:17:00Z"/>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w:t>
      </w:r>
      <w:r w:rsidRPr="000D6362">
        <w:rPr>
          <w:sz w:val="24"/>
          <w:szCs w:val="24"/>
        </w:rPr>
        <w:lastRenderedPageBreak/>
        <w:t>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76725B10" w14:textId="77777777" w:rsidR="000D6362" w:rsidRPr="000D6362" w:rsidRDefault="000D6362" w:rsidP="000D6362">
      <w:pPr>
        <w:spacing w:line="480" w:lineRule="auto"/>
        <w:rPr>
          <w:sz w:val="24"/>
          <w:szCs w:val="24"/>
        </w:rPr>
      </w:pPr>
      <w:r w:rsidRPr="000D6362">
        <w:rPr>
          <w:sz w:val="24"/>
          <w:szCs w:val="24"/>
        </w:rPr>
        <w:tab/>
      </w:r>
      <w:commentRangeStart w:id="27"/>
      <w:r w:rsidRPr="000D6362">
        <w:rPr>
          <w:sz w:val="24"/>
          <w:szCs w:val="24"/>
        </w:rPr>
        <w:t>We analyzed by F-test the generalized linear model for the full experiment, including the fixed effects of isolate, plant domestication, plant genotype (nested within domestication), the random effects of experiment, and the interaction effects of experiment with isolate and experiment with plant.</w:t>
      </w:r>
    </w:p>
    <w:p w14:paraId="1C1C723F" w14:textId="77777777" w:rsidR="000D6362" w:rsidRDefault="000D6362" w:rsidP="000D6362">
      <w:pPr>
        <w:spacing w:line="480" w:lineRule="auto"/>
        <w:ind w:firstLine="720"/>
        <w:rPr>
          <w:sz w:val="24"/>
          <w:szCs w:val="24"/>
        </w:rPr>
      </w:pPr>
      <w:r w:rsidRPr="000D6362">
        <w:rPr>
          <w:sz w:val="24"/>
          <w:szCs w:val="24"/>
        </w:rPr>
        <w:t xml:space="preserve">We calculated the least-squared means of lesion size within each tomato genotype. We included the fixed effect of isolate, and the random effects of experiment, the isolate by experiment interaction, and leaflet pair (nested within leaf, nested within individual plant). We then used these means as the phenotype input to our custom </w:t>
      </w:r>
      <w:proofErr w:type="spellStart"/>
      <w:r w:rsidRPr="000D6362">
        <w:rPr>
          <w:sz w:val="24"/>
          <w:szCs w:val="24"/>
        </w:rPr>
        <w:t>bigRR</w:t>
      </w:r>
      <w:proofErr w:type="spellEnd"/>
      <w:r w:rsidRPr="000D6362">
        <w:rPr>
          <w:sz w:val="24"/>
          <w:szCs w:val="24"/>
        </w:rPr>
        <w:t xml:space="preserve"> script for GWA. We used SNPs from (get SNP details from Suzi). Because </w:t>
      </w:r>
      <w:proofErr w:type="spellStart"/>
      <w:r w:rsidRPr="000D6362">
        <w:rPr>
          <w:sz w:val="24"/>
          <w:szCs w:val="24"/>
        </w:rPr>
        <w:t>bigRR</w:t>
      </w:r>
      <w:proofErr w:type="spellEnd"/>
      <w:r w:rsidRPr="000D6362">
        <w:rPr>
          <w:sz w:val="24"/>
          <w:szCs w:val="24"/>
        </w:rPr>
        <w:t xml:space="preserve"> provides an estimated effect size, but not a p-value, we perform permutation analyses to determine effect significance. We permute the phenotypes 1000x and re-run </w:t>
      </w:r>
      <w:proofErr w:type="spellStart"/>
      <w:r w:rsidRPr="000D6362">
        <w:rPr>
          <w:sz w:val="24"/>
          <w:szCs w:val="24"/>
        </w:rPr>
        <w:t>bigRR</w:t>
      </w:r>
      <w:proofErr w:type="spellEnd"/>
      <w:r w:rsidRPr="000D6362">
        <w:rPr>
          <w:sz w:val="24"/>
          <w:szCs w:val="24"/>
        </w:rPr>
        <w:t>, to establish 95%, 99%, and 99.9% thresholds for significance.</w:t>
      </w:r>
      <w:commentRangeEnd w:id="27"/>
      <w:r w:rsidR="000F79B1">
        <w:rPr>
          <w:rStyle w:val="CommentReference"/>
        </w:rPr>
        <w:commentReference w:id="27"/>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F9F9823" w:rsidR="00F126CA" w:rsidRDefault="00A33EE1" w:rsidP="00A33EE1">
      <w:pPr>
        <w:spacing w:line="480" w:lineRule="auto"/>
        <w:ind w:firstLine="720"/>
        <w:rPr>
          <w:sz w:val="24"/>
          <w:szCs w:val="24"/>
        </w:rPr>
      </w:pPr>
      <w:r>
        <w:rPr>
          <w:sz w:val="24"/>
          <w:szCs w:val="24"/>
        </w:rPr>
        <w:lastRenderedPageBreak/>
        <w:t>To</w:t>
      </w:r>
      <w:r w:rsidR="00F126CA">
        <w:rPr>
          <w:sz w:val="24"/>
          <w:szCs w:val="24"/>
        </w:rPr>
        <w:t xml:space="preserve"> directly measure the impact of tomato domestication </w:t>
      </w:r>
      <w:r w:rsidR="007B711D">
        <w:rPr>
          <w:sz w:val="24"/>
          <w:szCs w:val="24"/>
        </w:rPr>
        <w:t xml:space="preserve">and genetic variation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 on 6 wild and 6 domesticated tomato genotypes</w:t>
      </w:r>
      <w:r w:rsidR="00F126CA">
        <w:rPr>
          <w:sz w:val="24"/>
          <w:szCs w:val="24"/>
        </w:rPr>
        <w:t xml:space="preserve">. </w:t>
      </w:r>
      <w:commentRangeStart w:id="28"/>
      <w:r w:rsidR="00DD0B46" w:rsidRPr="00DD2573">
        <w:rPr>
          <w:i/>
          <w:sz w:val="24"/>
          <w:szCs w:val="24"/>
        </w:rPr>
        <w:t xml:space="preserve">B. cinerea </w:t>
      </w:r>
      <w:r w:rsidR="00DD0B46">
        <w:rPr>
          <w:sz w:val="24"/>
          <w:szCs w:val="24"/>
        </w:rPr>
        <w:t xml:space="preserve">is an endemic </w:t>
      </w:r>
      <w:r w:rsidR="00B56BCA">
        <w:rPr>
          <w:sz w:val="24"/>
          <w:szCs w:val="24"/>
        </w:rPr>
        <w:t xml:space="preserve">generalist </w:t>
      </w:r>
      <w:r w:rsidR="00450902">
        <w:rPr>
          <w:sz w:val="24"/>
          <w:szCs w:val="24"/>
        </w:rPr>
        <w:t>necrotroph, and host resistance to this generalist pathogen is quantitative</w:t>
      </w:r>
      <w:r w:rsidR="006E28C1">
        <w:rPr>
          <w:sz w:val="24"/>
          <w:szCs w:val="24"/>
        </w:rPr>
        <w:t>, with no evidence of qualitative defense loci</w:t>
      </w:r>
      <w:r w:rsidR="009C1F7C">
        <w:rPr>
          <w:sz w:val="24"/>
          <w:szCs w:val="24"/>
        </w:rPr>
        <w:t xml:space="preserve"> </w:t>
      </w:r>
      <w:r w:rsidR="005158C1">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Pr>
          <w:sz w:val="24"/>
          <w:szCs w:val="24"/>
        </w:rPr>
        <w:instrText xml:space="preserve"> ADDIN EN.CITE </w:instrText>
      </w:r>
      <w:r w:rsidR="005602D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Pr>
          <w:sz w:val="24"/>
          <w:szCs w:val="24"/>
        </w:rPr>
        <w:instrText xml:space="preserve"> ADDIN EN.CITE.DATA </w:instrText>
      </w:r>
      <w:r w:rsidR="005602D8">
        <w:rPr>
          <w:sz w:val="24"/>
          <w:szCs w:val="24"/>
        </w:rPr>
      </w:r>
      <w:r w:rsidR="005602D8">
        <w:rPr>
          <w:sz w:val="24"/>
          <w:szCs w:val="24"/>
        </w:rPr>
        <w:fldChar w:fldCharType="end"/>
      </w:r>
      <w:r w:rsidR="005158C1">
        <w:rPr>
          <w:sz w:val="24"/>
          <w:szCs w:val="24"/>
        </w:rPr>
      </w:r>
      <w:r w:rsidR="005158C1">
        <w:rPr>
          <w:sz w:val="24"/>
          <w:szCs w:val="24"/>
        </w:rPr>
        <w:fldChar w:fldCharType="separate"/>
      </w:r>
      <w:r w:rsidR="005602D8">
        <w:rPr>
          <w:noProof/>
          <w:sz w:val="24"/>
          <w:szCs w:val="24"/>
        </w:rPr>
        <w:t>(Rowe and Kliebenstein 2008, Corwin, Copeland et al. 2016)</w:t>
      </w:r>
      <w:r w:rsidR="005158C1">
        <w:rPr>
          <w:sz w:val="24"/>
          <w:szCs w:val="24"/>
        </w:rPr>
        <w:fldChar w:fldCharType="end"/>
      </w:r>
      <w:r w:rsidR="00450902">
        <w:rPr>
          <w:sz w:val="24"/>
          <w:szCs w:val="24"/>
        </w:rPr>
        <w:t>.</w:t>
      </w:r>
      <w:r w:rsidR="007B711D">
        <w:rPr>
          <w:sz w:val="24"/>
          <w:szCs w:val="24"/>
        </w:rPr>
        <w:t xml:space="preserve"> </w:t>
      </w:r>
      <w:r w:rsidR="00F126CA">
        <w:rPr>
          <w:sz w:val="24"/>
          <w:szCs w:val="24"/>
        </w:rPr>
        <w:t>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sidR="007B711D">
        <w:rPr>
          <w:sz w:val="24"/>
          <w:szCs w:val="24"/>
        </w:rPr>
        <w:t xml:space="preserve">using distantly related </w:t>
      </w:r>
      <w:r w:rsidR="00CF034A">
        <w:rPr>
          <w:sz w:val="24"/>
          <w:szCs w:val="24"/>
        </w:rPr>
        <w:t xml:space="preserve">wild </w:t>
      </w:r>
      <w:r w:rsidR="007B711D">
        <w:rPr>
          <w:sz w:val="24"/>
          <w:szCs w:val="24"/>
        </w:rPr>
        <w:t xml:space="preserve">species </w:t>
      </w:r>
      <w:r w:rsidR="00660515">
        <w:rPr>
          <w:sz w:val="24"/>
          <w:szCs w:val="24"/>
        </w:rPr>
        <w:t>{</w:t>
      </w:r>
      <w:proofErr w:type="spellStart"/>
      <w:r w:rsidR="00660515">
        <w:rPr>
          <w:sz w:val="24"/>
          <w:szCs w:val="24"/>
        </w:rPr>
        <w:t>Nicot</w:t>
      </w:r>
      <w:proofErr w:type="spellEnd"/>
      <w:r w:rsidR="00660515">
        <w:rPr>
          <w:sz w:val="24"/>
          <w:szCs w:val="24"/>
        </w:rPr>
        <w:t xml:space="preserve"> 2002; Ten Have 2007; </w:t>
      </w:r>
      <w:proofErr w:type="spellStart"/>
      <w:r w:rsidR="00660515">
        <w:rPr>
          <w:sz w:val="24"/>
          <w:szCs w:val="24"/>
        </w:rPr>
        <w:t>Egashira</w:t>
      </w:r>
      <w:proofErr w:type="spellEnd"/>
      <w:r w:rsidR="00660515">
        <w:rPr>
          <w:sz w:val="24"/>
          <w:szCs w:val="24"/>
        </w:rPr>
        <w:t xml:space="preserve"> 2000; </w:t>
      </w:r>
      <w:proofErr w:type="spellStart"/>
      <w:r w:rsidR="00660515">
        <w:rPr>
          <w:sz w:val="24"/>
          <w:szCs w:val="24"/>
        </w:rPr>
        <w:t>Guimaraes</w:t>
      </w:r>
      <w:proofErr w:type="spellEnd"/>
      <w:r w:rsidR="00660515">
        <w:rPr>
          <w:sz w:val="24"/>
          <w:szCs w:val="24"/>
        </w:rPr>
        <w:t xml:space="preserve"> 2004; </w:t>
      </w:r>
      <w:proofErr w:type="spellStart"/>
      <w:r w:rsidR="00660515">
        <w:rPr>
          <w:sz w:val="24"/>
          <w:szCs w:val="24"/>
        </w:rPr>
        <w:t>Finkers</w:t>
      </w:r>
      <w:proofErr w:type="spellEnd"/>
      <w:r w:rsidR="00660515">
        <w:rPr>
          <w:sz w:val="24"/>
          <w:szCs w:val="24"/>
        </w:rPr>
        <w:t xml:space="preserve"> 2008}.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ins w:id="29" w:author="Daniel Kliebenstein" w:date="2017-01-13T15:20:00Z">
        <w:r w:rsidR="00CF034A">
          <w:rPr>
            <w:sz w:val="24"/>
            <w:szCs w:val="24"/>
          </w:rPr>
          <w:t xml:space="preserve"> (CITATION)</w:t>
        </w:r>
      </w:ins>
      <w:r w:rsidR="00F126CA">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commentRangeEnd w:id="28"/>
      <w:r>
        <w:rPr>
          <w:rStyle w:val="CommentReference"/>
        </w:rPr>
        <w:commentReference w:id="28"/>
      </w:r>
      <w:r w:rsidR="00B56BCA" w:rsidRPr="00B56BCA">
        <w:rPr>
          <w:sz w:val="24"/>
          <w:szCs w:val="24"/>
        </w:rPr>
        <w:t xml:space="preserve"> </w:t>
      </w:r>
      <w:r w:rsidR="00B56BCA">
        <w:rPr>
          <w:sz w:val="24"/>
          <w:szCs w:val="24"/>
        </w:rPr>
        <w:t xml:space="preserve">The 91 </w:t>
      </w:r>
      <w:r w:rsidR="00B56BCA" w:rsidRPr="0021544C">
        <w:rPr>
          <w:i/>
          <w:sz w:val="24"/>
          <w:szCs w:val="24"/>
        </w:rPr>
        <w:t>B. cinerea</w:t>
      </w:r>
      <w:r w:rsidR="00B56BCA">
        <w:rPr>
          <w:sz w:val="24"/>
          <w:szCs w:val="24"/>
        </w:rPr>
        <w:t xml:space="preserve"> genotypes used were isolated 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w:t>
      </w:r>
      <w:r>
        <w:rPr>
          <w:sz w:val="24"/>
          <w:szCs w:val="24"/>
        </w:rPr>
        <w:t xml:space="preserve">and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commentRangeStart w:id="30"/>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leaflet</w:t>
      </w:r>
      <w:commentRangeEnd w:id="30"/>
      <w:r>
        <w:rPr>
          <w:rStyle w:val="CommentReference"/>
        </w:rPr>
        <w:commentReference w:id="30"/>
      </w:r>
      <w:r w:rsidR="00C97B8A">
        <w:rPr>
          <w:sz w:val="24"/>
          <w:szCs w:val="24"/>
        </w:rPr>
        <w:t xml:space="preserve">.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w:t>
      </w:r>
      <w:r w:rsidR="00B738AF">
        <w:rPr>
          <w:sz w:val="24"/>
          <w:szCs w:val="24"/>
        </w:rPr>
        <w:lastRenderedPageBreak/>
        <w:t>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Pr>
          <w:sz w:val="24"/>
          <w:szCs w:val="24"/>
        </w:rPr>
        <w:t xml:space="preserve">successfully </w:t>
      </w:r>
      <w:r w:rsidR="00B738AF">
        <w:rPr>
          <w:sz w:val="24"/>
          <w:szCs w:val="24"/>
        </w:rPr>
        <w:t xml:space="preserve">utilized in a number of </w:t>
      </w:r>
      <w:r>
        <w:rPr>
          <w:sz w:val="24"/>
          <w:szCs w:val="24"/>
        </w:rPr>
        <w:t xml:space="preserve">molecular and quantitative genetic </w:t>
      </w:r>
      <w:r w:rsidR="00B738AF">
        <w:rPr>
          <w:sz w:val="24"/>
          <w:szCs w:val="24"/>
        </w:rPr>
        <w:t xml:space="preserve">studies </w:t>
      </w:r>
      <w:commentRangeStart w:id="31"/>
      <w:r w:rsidR="005158C1">
        <w:rPr>
          <w:sz w:val="24"/>
          <w:szCs w:val="24"/>
        </w:rPr>
        <w:fldChar w:fldCharType="begin"/>
      </w:r>
      <w:r w:rsidR="003E0704">
        <w:rPr>
          <w:sz w:val="24"/>
          <w:szCs w:val="24"/>
        </w:rPr>
        <w:instrText xml:space="preserve"> ADDIN EN.CITE &lt;EndNote&gt;&lt;Cite&gt;&lt;Author&gt;Rowe&lt;/Author&gt;&lt;Year&gt;2008&lt;/Year&gt;&lt;RecNum&gt;439&lt;/RecNum&gt;&lt;DisplayText&gt;(Rowe and Kliebenstein 2008)&lt;/DisplayText&gt;&lt;record&gt;&lt;rec-number&gt;439&lt;/rec-number&gt;&lt;foreign-keys&gt;&lt;key app="EN" db-id="0pazvxt5kzzzd0er9pcprt0759frxeawtzpf" timestamp="1471552959"&gt;439&lt;/key&gt;&lt;/foreign-keys&gt;&lt;ref-type name="Journal Article"&gt;17&lt;/ref-type&gt;&lt;contributors&gt;&lt;authors&gt;&lt;author&gt;Rowe, Heather C&lt;/author&gt;&lt;author&gt;Kliebenstein, Daniel J&lt;/author&gt;&lt;/authors&gt;&lt;/contributors&gt;&lt;titles&gt;&lt;title&gt;Complex genetics control natural variation in Arabidopsis thaliana resistance to Botrytis cinerea&lt;/title&gt;&lt;secondary-title&gt;Genetics&lt;/secondary-title&gt;&lt;/titles&gt;&lt;periodical&gt;&lt;full-title&gt;Genetics&lt;/full-title&gt;&lt;abbr-1&gt;Genetics&lt;/abbr-1&gt;&lt;/periodical&gt;&lt;pages&gt;2237-2250&lt;/pages&gt;&lt;volume&gt;180&lt;/volume&gt;&lt;number&gt;4&lt;/number&gt;&lt;dates&gt;&lt;year&gt;2008&lt;/year&gt;&lt;/dates&gt;&lt;isbn&gt;0016-6731&lt;/isbn&gt;&lt;urls&gt;&lt;/urls&gt;&lt;/record&gt;&lt;/Cite&gt;&lt;/EndNote&gt;</w:instrText>
      </w:r>
      <w:r w:rsidR="005158C1">
        <w:rPr>
          <w:sz w:val="24"/>
          <w:szCs w:val="24"/>
        </w:rPr>
        <w:fldChar w:fldCharType="separate"/>
      </w:r>
      <w:r w:rsidR="003E0704">
        <w:rPr>
          <w:noProof/>
          <w:sz w:val="24"/>
          <w:szCs w:val="24"/>
        </w:rPr>
        <w:t>(Rowe and Kliebenstein 2008)</w:t>
      </w:r>
      <w:r w:rsidR="005158C1">
        <w:rPr>
          <w:sz w:val="24"/>
          <w:szCs w:val="24"/>
        </w:rPr>
        <w:fldChar w:fldCharType="end"/>
      </w:r>
      <w:commentRangeEnd w:id="31"/>
      <w:r>
        <w:rPr>
          <w:rStyle w:val="CommentReference"/>
        </w:rPr>
        <w:commentReference w:id="31"/>
      </w:r>
      <w:r w:rsidR="00B738AF">
        <w:rPr>
          <w:sz w:val="24"/>
          <w:szCs w:val="24"/>
        </w:rPr>
        <w:t>.</w:t>
      </w:r>
    </w:p>
    <w:p w14:paraId="6CD53CE8" w14:textId="4BA7B251" w:rsidR="00854928" w:rsidRDefault="00854928" w:rsidP="00473ACC">
      <w:pPr>
        <w:spacing w:line="480" w:lineRule="auto"/>
        <w:rPr>
          <w:sz w:val="24"/>
          <w:szCs w:val="24"/>
        </w:rPr>
      </w:pPr>
      <w:r>
        <w:rPr>
          <w:sz w:val="24"/>
          <w:szCs w:val="24"/>
        </w:rPr>
        <w:tab/>
      </w:r>
      <w:r w:rsidR="00A33EE1">
        <w:rPr>
          <w:sz w:val="24"/>
          <w:szCs w:val="24"/>
        </w:rPr>
        <w:t xml:space="preserve">Using the individual lesion measurements, we </w:t>
      </w:r>
      <w:r w:rsidR="009F0A62">
        <w:rPr>
          <w:sz w:val="24"/>
          <w:szCs w:val="24"/>
        </w:rPr>
        <w:t xml:space="preserve">performed statistical analysis </w:t>
      </w:r>
      <w:r w:rsidR="00A33EE1">
        <w:rPr>
          <w:sz w:val="24"/>
          <w:szCs w:val="24"/>
        </w:rPr>
        <w:t>using</w:t>
      </w:r>
      <w:r w:rsidR="009F0A62">
        <w:rPr>
          <w:sz w:val="24"/>
          <w:szCs w:val="24"/>
        </w:rPr>
        <w:t xml:space="preserve"> a </w:t>
      </w:r>
      <w:commentRangeStart w:id="32"/>
      <w:r w:rsidR="009F0A62">
        <w:rPr>
          <w:sz w:val="24"/>
          <w:szCs w:val="24"/>
        </w:rPr>
        <w:t xml:space="preserve">generalized linear model (GLM). </w:t>
      </w:r>
      <w:commentRangeEnd w:id="32"/>
      <w:r w:rsidR="00161A6D">
        <w:rPr>
          <w:rStyle w:val="CommentReference"/>
        </w:rPr>
        <w:commentReference w:id="32"/>
      </w:r>
      <w:r w:rsidR="009F0A62">
        <w:rPr>
          <w:sz w:val="24"/>
          <w:szCs w:val="24"/>
        </w:rPr>
        <w:t>W</w:t>
      </w:r>
      <w:r w:rsidR="00706E82">
        <w:rPr>
          <w:sz w:val="24"/>
          <w:szCs w:val="24"/>
        </w:rPr>
        <w:t>ithin the</w:t>
      </w:r>
      <w:r w:rsidR="00A33EE1">
        <w:rPr>
          <w:sz w:val="24"/>
          <w:szCs w:val="24"/>
        </w:rPr>
        <w:t xml:space="preserve"> initial</w:t>
      </w:r>
      <w:r w:rsidR="00706E82">
        <w:rPr>
          <w:sz w:val="24"/>
          <w:szCs w:val="24"/>
        </w:rPr>
        <w:t xml:space="preserve"> model, we tested </w:t>
      </w:r>
      <w:r w:rsidR="009F0A62">
        <w:rPr>
          <w:sz w:val="24"/>
          <w:szCs w:val="24"/>
        </w:rPr>
        <w:t>effects of isolate genotype, plant species (domesticated or wild)</w:t>
      </w:r>
      <w:proofErr w:type="gramStart"/>
      <w:r w:rsidR="009F0A62">
        <w:rPr>
          <w:sz w:val="24"/>
          <w:szCs w:val="24"/>
        </w:rPr>
        <w:t>,</w:t>
      </w:r>
      <w:proofErr w:type="gramEnd"/>
      <w:r w:rsidR="009F0A62">
        <w:rPr>
          <w:sz w:val="24"/>
          <w:szCs w:val="24"/>
        </w:rPr>
        <w:t xml:space="preserve"> plant genotype (which is nested within species), position of sampled leaflet (apical or basal)</w:t>
      </w:r>
      <w:r w:rsidR="00A33EE1">
        <w:rPr>
          <w:sz w:val="24"/>
          <w:szCs w:val="24"/>
        </w:rPr>
        <w:t xml:space="preserve"> and an interaction of plant species by isolate were tested as fixed effects</w:t>
      </w:r>
      <w:r w:rsidR="009F0A62">
        <w:rPr>
          <w:sz w:val="24"/>
          <w:szCs w:val="24"/>
        </w:rPr>
        <w:t xml:space="preserve">. </w:t>
      </w:r>
      <w:r w:rsidR="00E14E45">
        <w:rPr>
          <w:sz w:val="24"/>
          <w:szCs w:val="24"/>
        </w:rPr>
        <w:t>The</w:t>
      </w:r>
      <w:r w:rsidR="00A33EE1">
        <w:rPr>
          <w:sz w:val="24"/>
          <w:szCs w:val="24"/>
        </w:rPr>
        <w:t xml:space="preserve"> effects of</w:t>
      </w:r>
      <w:r w:rsidR="009F0A62">
        <w:rPr>
          <w:sz w:val="24"/>
          <w:szCs w:val="24"/>
        </w:rPr>
        <w:t xml:space="preserve"> experiment, block (nested within experiment), individual plant, and individual leaf (nested within sample plant)</w:t>
      </w:r>
      <w:ins w:id="33" w:author="Daniel Kliebenstein" w:date="2017-01-12T16:27:00Z">
        <w:r w:rsidR="00A33EE1">
          <w:rPr>
            <w:sz w:val="24"/>
            <w:szCs w:val="24"/>
          </w:rPr>
          <w:t xml:space="preserve"> were modeled as random effects</w:t>
        </w:r>
      </w:ins>
      <w:r w:rsidR="009F0A62">
        <w:rPr>
          <w:sz w:val="24"/>
          <w:szCs w:val="24"/>
        </w:rPr>
        <w:t xml:space="preserve">. </w:t>
      </w:r>
      <w:r w:rsidR="00A33EE1">
        <w:rPr>
          <w:sz w:val="24"/>
          <w:szCs w:val="24"/>
        </w:rPr>
        <w:t xml:space="preserve">Using the full model, the </w:t>
      </w:r>
      <w:r w:rsidR="009F0A62">
        <w:rPr>
          <w:sz w:val="24"/>
          <w:szCs w:val="24"/>
        </w:rPr>
        <w:t xml:space="preserve">terms for individual plant, leaf, and leaflet </w:t>
      </w:r>
      <w:r w:rsidR="00706E82">
        <w:rPr>
          <w:sz w:val="24"/>
          <w:szCs w:val="24"/>
        </w:rPr>
        <w:t xml:space="preserve">position </w:t>
      </w:r>
      <w:r w:rsidR="009F0A62">
        <w:rPr>
          <w:sz w:val="24"/>
          <w:szCs w:val="24"/>
        </w:rPr>
        <w:t xml:space="preserve">did not significantly improve the model, </w:t>
      </w:r>
      <w:r w:rsidR="00A33EE1">
        <w:rPr>
          <w:sz w:val="24"/>
          <w:szCs w:val="24"/>
        </w:rPr>
        <w:t>and were</w:t>
      </w:r>
      <w:r w:rsidR="009F0A62">
        <w:rPr>
          <w:sz w:val="24"/>
          <w:szCs w:val="24"/>
        </w:rPr>
        <w:t xml:space="preserve"> omitted them from further analysis</w:t>
      </w:r>
      <w:commentRangeStart w:id="34"/>
      <w:r w:rsidR="009F0A62">
        <w:rPr>
          <w:sz w:val="24"/>
          <w:szCs w:val="24"/>
        </w:rPr>
        <w:t xml:space="preserve">. </w:t>
      </w:r>
      <w:r w:rsidR="00706E82">
        <w:rPr>
          <w:sz w:val="24"/>
          <w:szCs w:val="24"/>
        </w:rPr>
        <w:t xml:space="preserve">The final </w:t>
      </w:r>
      <w:commentRangeEnd w:id="34"/>
      <w:r w:rsidR="00161A6D">
        <w:rPr>
          <w:rStyle w:val="CommentReference"/>
        </w:rPr>
        <w:commentReference w:id="34"/>
      </w:r>
      <w:r w:rsidR="00706E82">
        <w:rPr>
          <w:sz w:val="24"/>
          <w:szCs w:val="24"/>
        </w:rPr>
        <w:t>model shows that genetic variation within</w:t>
      </w:r>
      <w:r w:rsidR="009F0A62">
        <w:rPr>
          <w:sz w:val="24"/>
          <w:szCs w:val="24"/>
        </w:rPr>
        <w:t xml:space="preserve"> both the host plant</w:t>
      </w:r>
      <w:r w:rsidR="00A33EE1">
        <w:rPr>
          <w:sz w:val="24"/>
          <w:szCs w:val="24"/>
        </w:rPr>
        <w:t xml:space="preserve"> species</w:t>
      </w:r>
      <w:r w:rsidR="009F0A62">
        <w:rPr>
          <w:sz w:val="24"/>
          <w:szCs w:val="24"/>
        </w:rPr>
        <w:t xml:space="preserve"> and the </w:t>
      </w:r>
      <w:proofErr w:type="gramStart"/>
      <w:r w:rsidR="009F0A62">
        <w:rPr>
          <w:sz w:val="24"/>
          <w:szCs w:val="24"/>
        </w:rPr>
        <w:t>pathogen</w:t>
      </w:r>
      <w:r w:rsidR="00A33EE1">
        <w:rPr>
          <w:sz w:val="24"/>
          <w:szCs w:val="24"/>
        </w:rPr>
        <w:t xml:space="preserve"> significantly</w:t>
      </w:r>
      <w:r w:rsidR="009F0A62">
        <w:rPr>
          <w:sz w:val="24"/>
          <w:szCs w:val="24"/>
        </w:rPr>
        <w:t xml:space="preserve"> affect</w:t>
      </w:r>
      <w:proofErr w:type="gramEnd"/>
      <w:r w:rsidR="009F0A62">
        <w:rPr>
          <w:sz w:val="24"/>
          <w:szCs w:val="24"/>
        </w:rPr>
        <w:t xml:space="preserve"> lesion growth (Table R1). </w:t>
      </w:r>
      <w:r w:rsidR="00A33EE1">
        <w:rPr>
          <w:sz w:val="24"/>
          <w:szCs w:val="24"/>
        </w:rPr>
        <w:t>Interestingly, the difference in domestic versus wild tomato also significantly</w:t>
      </w:r>
      <w:r w:rsidR="00B738AF">
        <w:rPr>
          <w:sz w:val="24"/>
          <w:szCs w:val="24"/>
        </w:rPr>
        <w:t xml:space="preserve"> impacted lesion formation, as shown by the </w:t>
      </w:r>
      <w:r w:rsidR="00C97B8A">
        <w:rPr>
          <w:sz w:val="24"/>
          <w:szCs w:val="24"/>
        </w:rPr>
        <w:t xml:space="preserve">significant effects of tomato genetic variation between domesticated and wild species. </w:t>
      </w:r>
      <w:r w:rsidR="00A33EE1">
        <w:rPr>
          <w:sz w:val="24"/>
          <w:szCs w:val="24"/>
        </w:rPr>
        <w:t>There was no</w:t>
      </w:r>
      <w:r w:rsidR="00EA1576">
        <w:rPr>
          <w:sz w:val="24"/>
          <w:szCs w:val="24"/>
        </w:rPr>
        <w:t xml:space="preserve"> evidence for significant interaction effects between isolate and plant genotypes</w:t>
      </w:r>
      <w:r w:rsidR="00A33EE1">
        <w:rPr>
          <w:sz w:val="24"/>
          <w:szCs w:val="24"/>
        </w:rPr>
        <w:t xml:space="preserve"> but this term contributed the largest proportion of the variance in lesion size (Table R1). This lack of significance may have been caused by</w:t>
      </w:r>
      <w:r w:rsidR="00B738AF">
        <w:rPr>
          <w:sz w:val="24"/>
          <w:szCs w:val="24"/>
        </w:rPr>
        <w:t xml:space="preserve"> </w:t>
      </w:r>
      <w:r w:rsidR="00F919BB">
        <w:rPr>
          <w:sz w:val="24"/>
          <w:szCs w:val="24"/>
        </w:rPr>
        <w:t>the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ins w:id="35" w:author="Daniel Kliebenstein" w:date="2017-01-12T16:30:00Z">
        <w:r w:rsidR="00A33EE1">
          <w:rPr>
            <w:sz w:val="24"/>
            <w:szCs w:val="24"/>
          </w:rPr>
          <w:t xml:space="preserve"> </w:t>
        </w:r>
        <w:commentRangeStart w:id="36"/>
        <w:r w:rsidR="00A33EE1">
          <w:rPr>
            <w:sz w:val="24"/>
            <w:szCs w:val="24"/>
          </w:rPr>
          <w:t>CONCLUSION</w:t>
        </w:r>
        <w:commentRangeEnd w:id="36"/>
        <w:r w:rsidR="00A33EE1">
          <w:rPr>
            <w:rStyle w:val="CommentReference"/>
          </w:rPr>
          <w:commentReference w:id="36"/>
        </w:r>
      </w:ins>
    </w:p>
    <w:p w14:paraId="4B8E75BC" w14:textId="3BA851B1" w:rsidR="00A52DC5" w:rsidRDefault="00F126CA" w:rsidP="00473ACC">
      <w:pPr>
        <w:spacing w:line="480" w:lineRule="auto"/>
        <w:rPr>
          <w:b/>
          <w:sz w:val="24"/>
          <w:szCs w:val="24"/>
        </w:rPr>
      </w:pPr>
      <w:r>
        <w:rPr>
          <w:b/>
          <w:sz w:val="24"/>
          <w:szCs w:val="24"/>
        </w:rPr>
        <w:t xml:space="preserve">Domestication and </w:t>
      </w:r>
      <w:r w:rsidR="006C7FE0">
        <w:rPr>
          <w:b/>
          <w:sz w:val="24"/>
          <w:szCs w:val="24"/>
        </w:rPr>
        <w:t>Lesion Area</w:t>
      </w:r>
    </w:p>
    <w:p w14:paraId="59C79F02" w14:textId="32358E1D" w:rsidR="004D38F6" w:rsidRDefault="007811D3" w:rsidP="006158B2">
      <w:pPr>
        <w:spacing w:line="480" w:lineRule="auto"/>
        <w:rPr>
          <w:sz w:val="24"/>
          <w:szCs w:val="24"/>
        </w:rPr>
      </w:pPr>
      <w:r>
        <w:rPr>
          <w:b/>
          <w:sz w:val="24"/>
          <w:szCs w:val="24"/>
        </w:rPr>
        <w:tab/>
      </w:r>
      <w:r w:rsidR="00BF158A">
        <w:rPr>
          <w:sz w:val="24"/>
          <w:szCs w:val="24"/>
        </w:rPr>
        <w:t xml:space="preserve">Comparing the domesticated and wild tomato genotypes showed that lesion size is slightly greater on </w:t>
      </w:r>
      <w:r w:rsidR="00E14E45">
        <w:rPr>
          <w:sz w:val="24"/>
          <w:szCs w:val="24"/>
        </w:rPr>
        <w:t xml:space="preserve">average </w:t>
      </w:r>
      <w:r w:rsidR="00BF158A">
        <w:rPr>
          <w:sz w:val="24"/>
          <w:szCs w:val="24"/>
        </w:rPr>
        <w:t xml:space="preserve">(18% increase) on domesticated tomato compared to wild tomato (p &lt;2e-16, Table R1) (Figure R2). This agrees with existing literature that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ins w:id="37" w:author="Daniel Kliebenstein" w:date="2017-01-13T11:53:00Z">
        <w:r w:rsidR="00BF158A">
          <w:rPr>
            <w:sz w:val="24"/>
            <w:szCs w:val="24"/>
          </w:rPr>
          <w:t xml:space="preserve"> (</w:t>
        </w:r>
        <w:commentRangeStart w:id="38"/>
        <w:r w:rsidR="00BF158A">
          <w:rPr>
            <w:sz w:val="24"/>
            <w:szCs w:val="24"/>
          </w:rPr>
          <w:t>CITATIONS</w:t>
        </w:r>
        <w:commentRangeEnd w:id="38"/>
        <w:r w:rsidR="00BF158A">
          <w:rPr>
            <w:rStyle w:val="CommentReference"/>
          </w:rPr>
          <w:commentReference w:id="38"/>
        </w:r>
        <w:r w:rsidR="00BF158A">
          <w:rPr>
            <w:sz w:val="24"/>
            <w:szCs w:val="24"/>
          </w:rPr>
          <w:t xml:space="preserve">). </w:t>
        </w:r>
      </w:ins>
      <w:r>
        <w:rPr>
          <w:sz w:val="24"/>
          <w:szCs w:val="24"/>
        </w:rPr>
        <w:t xml:space="preserve"> </w:t>
      </w:r>
      <w:ins w:id="39" w:author="Daniel Kliebenstein" w:date="2017-01-13T13:14:00Z">
        <w:r w:rsidR="006C7FE0">
          <w:rPr>
            <w:sz w:val="24"/>
            <w:szCs w:val="24"/>
          </w:rPr>
          <w:t xml:space="preserve">While domestication is </w:t>
        </w:r>
        <w:r w:rsidR="006C7FE0">
          <w:rPr>
            <w:sz w:val="24"/>
            <w:szCs w:val="24"/>
          </w:rPr>
          <w:lastRenderedPageBreak/>
          <w:t xml:space="preserve">significant, it is x fold less variance than the effect of genetic variation between the individual plant genotypes (Table R1). </w:t>
        </w:r>
      </w:ins>
      <w:r w:rsidR="00BF158A">
        <w:rPr>
          <w:sz w:val="24"/>
          <w:szCs w:val="24"/>
        </w:rPr>
        <w:t xml:space="preserve">Another common observation is that domestication </w:t>
      </w:r>
      <w:r>
        <w:rPr>
          <w:sz w:val="24"/>
          <w:szCs w:val="24"/>
        </w:rPr>
        <w:t>decrease</w:t>
      </w:r>
      <w:r w:rsidR="00F947B4">
        <w:rPr>
          <w:sz w:val="24"/>
          <w:szCs w:val="24"/>
        </w:rPr>
        <w:t>s</w:t>
      </w:r>
      <w:r w:rsidR="00B738AF">
        <w:rPr>
          <w:sz w:val="24"/>
          <w:szCs w:val="24"/>
        </w:rPr>
        <w:t xml:space="preserve"> </w:t>
      </w:r>
      <w:r>
        <w:rPr>
          <w:sz w:val="24"/>
          <w:szCs w:val="24"/>
        </w:rPr>
        <w:t>genetic variation</w:t>
      </w:r>
      <w:r w:rsidR="00BF158A">
        <w:rPr>
          <w:sz w:val="24"/>
          <w:szCs w:val="24"/>
        </w:rPr>
        <w:t xml:space="preserve"> in the domesticated germplasm in comparison to the wild germplasm </w:t>
      </w:r>
      <w:r>
        <w:rPr>
          <w:sz w:val="24"/>
          <w:szCs w:val="24"/>
        </w:rPr>
        <w:t xml:space="preserve">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ins w:id="40" w:author="Daniel Kliebenstein" w:date="2017-01-13T11:53:00Z">
        <w:r w:rsidR="00BF158A">
          <w:rPr>
            <w:sz w:val="24"/>
            <w:szCs w:val="24"/>
          </w:rPr>
          <w:t xml:space="preserve"> including for tomato (</w:t>
        </w:r>
        <w:commentRangeStart w:id="41"/>
        <w:r w:rsidR="00BF158A">
          <w:rPr>
            <w:sz w:val="24"/>
            <w:szCs w:val="24"/>
          </w:rPr>
          <w:t>CTIATIONS</w:t>
        </w:r>
      </w:ins>
      <w:commentRangeEnd w:id="41"/>
      <w:ins w:id="42" w:author="Daniel Kliebenstein" w:date="2017-01-13T11:54:00Z">
        <w:r w:rsidR="00BF158A">
          <w:rPr>
            <w:rStyle w:val="CommentReference"/>
          </w:rPr>
          <w:commentReference w:id="41"/>
        </w:r>
      </w:ins>
      <w:ins w:id="43" w:author="Daniel Kliebenstein" w:date="2017-01-13T11:53:00Z">
        <w:r w:rsidR="00BF158A">
          <w:rPr>
            <w:sz w:val="24"/>
            <w:szCs w:val="24"/>
          </w:rPr>
          <w:t>)</w:t>
        </w:r>
      </w:ins>
      <w:r>
        <w:rPr>
          <w:sz w:val="24"/>
          <w:szCs w:val="24"/>
        </w:rPr>
        <w:t xml:space="preserve">. </w:t>
      </w:r>
    </w:p>
    <w:p w14:paraId="496128F1" w14:textId="0D5CF5CD" w:rsidR="004D38F6" w:rsidDel="006C7FE0" w:rsidRDefault="00A52DC5" w:rsidP="00473ACC">
      <w:pPr>
        <w:spacing w:line="480" w:lineRule="auto"/>
        <w:rPr>
          <w:del w:id="44" w:author="Daniel Kliebenstein" w:date="2017-01-13T13:13:00Z"/>
          <w:sz w:val="24"/>
          <w:szCs w:val="24"/>
        </w:rPr>
      </w:pPr>
      <w:r>
        <w:rPr>
          <w:sz w:val="24"/>
          <w:szCs w:val="24"/>
        </w:rPr>
        <w:tab/>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BF158A">
        <w:rPr>
          <w:sz w:val="24"/>
          <w:szCs w:val="24"/>
        </w:rPr>
        <w:t xml:space="preserve"> with the 90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being </w:t>
      </w:r>
      <w:r w:rsidR="00404C06">
        <w:rPr>
          <w:sz w:val="24"/>
          <w:szCs w:val="24"/>
        </w:rPr>
        <w:t xml:space="preserve"> 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 1.76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variation in the wild tomato genotypes</w:t>
      </w:r>
      <w:r w:rsidR="00E14E45">
        <w:rPr>
          <w:sz w:val="24"/>
          <w:szCs w:val="24"/>
        </w:rPr>
        <w:t>.</w:t>
      </w:r>
      <w:r w:rsidR="00BF158A">
        <w:rPr>
          <w:sz w:val="24"/>
          <w:szCs w:val="24"/>
        </w:rPr>
        <w:t xml:space="preserve"> </w:t>
      </w:r>
      <w:commentRangeStart w:id="45"/>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(Figure R3).</w:t>
      </w:r>
      <w:r w:rsidR="00B411E9">
        <w:rPr>
          <w:sz w:val="24"/>
          <w:szCs w:val="24"/>
        </w:rPr>
        <w:t xml:space="preserve"> </w:t>
      </w:r>
      <w:commentRangeEnd w:id="45"/>
      <w:r w:rsidR="00BF158A">
        <w:rPr>
          <w:rStyle w:val="CommentReference"/>
        </w:rPr>
        <w:commentReference w:id="45"/>
      </w:r>
      <w:r w:rsidR="00BF158A">
        <w:rPr>
          <w:sz w:val="24"/>
          <w:szCs w:val="24"/>
        </w:rPr>
        <w:t xml:space="preserve">. A domestication bottleneck would lead to reduced variation for lesion size across domesticated tomato genotypes; instead 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Botrytis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there is no evidence of a phenotypic </w:t>
      </w:r>
      <w:proofErr w:type="spellStart"/>
      <w:r w:rsidR="00BF158A">
        <w:rPr>
          <w:sz w:val="24"/>
          <w:szCs w:val="24"/>
        </w:rPr>
        <w:t>bottleneck</w:t>
      </w:r>
      <w:r w:rsidR="005158C1">
        <w:rPr>
          <w:sz w:val="24"/>
          <w:szCs w:val="24"/>
        </w:rPr>
        <w:t>.</w:t>
      </w:r>
    </w:p>
    <w:p w14:paraId="2F6C7307" w14:textId="34ADD8AB" w:rsidR="00F05926" w:rsidRPr="00F05926" w:rsidRDefault="00F05926" w:rsidP="00473ACC">
      <w:pPr>
        <w:spacing w:line="480" w:lineRule="auto"/>
        <w:rPr>
          <w:b/>
          <w:sz w:val="24"/>
          <w:szCs w:val="24"/>
        </w:rPr>
      </w:pPr>
      <w:r w:rsidRPr="00F05926">
        <w:rPr>
          <w:b/>
          <w:sz w:val="24"/>
          <w:szCs w:val="24"/>
        </w:rPr>
        <w:t>Pathogen</w:t>
      </w:r>
      <w:proofErr w:type="spellEnd"/>
      <w:r w:rsidR="006C7FE0">
        <w:rPr>
          <w:b/>
          <w:sz w:val="24"/>
          <w:szCs w:val="24"/>
        </w:rPr>
        <w:t xml:space="preserve"> Variation </w:t>
      </w:r>
    </w:p>
    <w:p w14:paraId="184B266F" w14:textId="32D670BA" w:rsidR="004D38F6" w:rsidRDefault="00B56BCA" w:rsidP="00C344A5">
      <w:pPr>
        <w:spacing w:line="480" w:lineRule="auto"/>
        <w:ind w:firstLine="360"/>
        <w:rPr>
          <w:ins w:id="46" w:author="Daniel Kliebenstein" w:date="2017-01-13T13:54:00Z"/>
          <w:sz w:val="24"/>
          <w:szCs w:val="24"/>
        </w:rPr>
      </w:pPr>
      <w:r>
        <w:rPr>
          <w:sz w:val="24"/>
          <w:szCs w:val="24"/>
        </w:rPr>
        <w:t xml:space="preserve">In addition to a significant effect of plant host, </w:t>
      </w:r>
      <w:r w:rsidR="00C344A5">
        <w:rPr>
          <w:sz w:val="24"/>
          <w:szCs w:val="24"/>
        </w:rPr>
        <w:t xml:space="preserve">there was a significant effect of genetic variation in the 91 </w:t>
      </w:r>
      <w:r w:rsidR="00C344A5" w:rsidRPr="009707C0">
        <w:rPr>
          <w:i/>
          <w:sz w:val="24"/>
          <w:szCs w:val="24"/>
        </w:rPr>
        <w:t>B. cinerea</w:t>
      </w:r>
      <w:r w:rsidR="00C344A5">
        <w:rPr>
          <w:sz w:val="24"/>
          <w:szCs w:val="24"/>
        </w:rPr>
        <w:t xml:space="preserve"> isolates across all the plant genotypes (Table R1 and Figure </w:t>
      </w:r>
      <w:commentRangeStart w:id="47"/>
      <w:r w:rsidR="00C344A5">
        <w:rPr>
          <w:sz w:val="24"/>
          <w:szCs w:val="24"/>
        </w:rPr>
        <w:t>R4A</w:t>
      </w:r>
      <w:commentRangeEnd w:id="47"/>
      <w:r w:rsidR="00C344A5">
        <w:rPr>
          <w:rStyle w:val="CommentReference"/>
        </w:rPr>
        <w:commentReference w:id="47"/>
      </w:r>
      <w:r w:rsidR="00C344A5">
        <w:rPr>
          <w:sz w:val="24"/>
          <w:szCs w:val="24"/>
        </w:rPr>
        <w:t xml:space="preserve">). To test if there is any evidence for host specialization, we compared the virulence of the </w:t>
      </w:r>
      <w:r w:rsidR="00C344A5" w:rsidRPr="009707C0">
        <w:rPr>
          <w:i/>
          <w:sz w:val="24"/>
          <w:szCs w:val="24"/>
        </w:rPr>
        <w:t>B. cinerea</w:t>
      </w:r>
      <w:r w:rsidR="00C344A5">
        <w:rPr>
          <w:sz w:val="24"/>
          <w:szCs w:val="24"/>
        </w:rPr>
        <w:t xml:space="preserve"> isolates from tomato against the entire collection of isolates.</w:t>
      </w:r>
      <w:r w:rsidR="002817BF">
        <w:rPr>
          <w:sz w:val="24"/>
          <w:szCs w:val="24"/>
        </w:rPr>
        <w:t xml:space="preserve"> For</w:t>
      </w:r>
      <w:r w:rsidR="002817BF" w:rsidRPr="002817BF">
        <w:rPr>
          <w:i/>
          <w:sz w:val="24"/>
          <w:szCs w:val="24"/>
        </w:rPr>
        <w:t xml:space="preserve"> B. cinerea </w:t>
      </w:r>
      <w:r w:rsidR="002817BF">
        <w:rPr>
          <w:sz w:val="24"/>
          <w:szCs w:val="24"/>
        </w:rPr>
        <w:t xml:space="preserve">genotypes isolated from tomato tissue vs. other hosts, there is no significant difference in lesion size across all hosts on domesticated (t-test; t=-1.10, 4.3 </w:t>
      </w:r>
      <w:proofErr w:type="spellStart"/>
      <w:r w:rsidR="002817BF">
        <w:rPr>
          <w:sz w:val="24"/>
          <w:szCs w:val="24"/>
        </w:rPr>
        <w:t>df</w:t>
      </w:r>
      <w:proofErr w:type="spellEnd"/>
      <w:r w:rsidR="002817BF">
        <w:rPr>
          <w:sz w:val="24"/>
          <w:szCs w:val="24"/>
        </w:rPr>
        <w:t>, p=0.330)</w:t>
      </w:r>
      <w:r w:rsidR="00D85DC4">
        <w:rPr>
          <w:sz w:val="24"/>
          <w:szCs w:val="24"/>
        </w:rPr>
        <w:t>,</w:t>
      </w:r>
      <w:r w:rsidR="002817BF">
        <w:rPr>
          <w:sz w:val="24"/>
          <w:szCs w:val="24"/>
        </w:rPr>
        <w:t xml:space="preserve"> wild (t-test; t=-1.09, 4.2 </w:t>
      </w:r>
      <w:proofErr w:type="spellStart"/>
      <w:r w:rsidR="002817BF">
        <w:rPr>
          <w:sz w:val="24"/>
          <w:szCs w:val="24"/>
        </w:rPr>
        <w:t>df</w:t>
      </w:r>
      <w:proofErr w:type="spellEnd"/>
      <w:r w:rsidR="002817BF">
        <w:rPr>
          <w:sz w:val="24"/>
          <w:szCs w:val="24"/>
        </w:rPr>
        <w:t xml:space="preserve">, </w:t>
      </w:r>
      <w:r w:rsidR="002817BF">
        <w:rPr>
          <w:sz w:val="24"/>
          <w:szCs w:val="24"/>
        </w:rPr>
        <w:lastRenderedPageBreak/>
        <w:t>p=0.332</w:t>
      </w:r>
      <w:proofErr w:type="gramStart"/>
      <w:r w:rsidR="002817BF">
        <w:rPr>
          <w:sz w:val="24"/>
          <w:szCs w:val="24"/>
        </w:rPr>
        <w:t>)</w:t>
      </w:r>
      <w:proofErr w:type="gramEnd"/>
      <w:del w:id="48" w:author="Daniel Kliebenstein" w:date="2017-01-13T13:38:00Z">
        <w:r w:rsidR="002817BF" w:rsidDel="00C344A5">
          <w:rPr>
            <w:sz w:val="24"/>
            <w:szCs w:val="24"/>
          </w:rPr>
          <w:delText xml:space="preserve"> </w:delText>
        </w:r>
      </w:del>
      <w:ins w:id="49" w:author="Daniel Kliebenstein" w:date="2017-01-13T13:42:00Z">
        <w:r w:rsidR="00D85DC4">
          <w:rPr>
            <w:sz w:val="24"/>
            <w:szCs w:val="24"/>
          </w:rPr>
          <w:t>or all tomato genotypes</w:t>
        </w:r>
        <w:commentRangeStart w:id="50"/>
        <w:r w:rsidR="00D85DC4">
          <w:rPr>
            <w:sz w:val="24"/>
            <w:szCs w:val="24"/>
          </w:rPr>
          <w:t xml:space="preserve"> (RESULTS)</w:t>
        </w:r>
        <w:commentRangeEnd w:id="50"/>
        <w:r w:rsidR="00D85DC4">
          <w:rPr>
            <w:rStyle w:val="CommentReference"/>
          </w:rPr>
          <w:commentReference w:id="50"/>
        </w:r>
        <w:r w:rsidR="00D85DC4">
          <w:rPr>
            <w:sz w:val="24"/>
            <w:szCs w:val="24"/>
          </w:rPr>
          <w:t xml:space="preserve"> </w:t>
        </w:r>
      </w:ins>
      <w:ins w:id="51" w:author="Daniel Kliebenstein" w:date="2017-01-13T13:38:00Z">
        <w:r w:rsidR="00C344A5">
          <w:rPr>
            <w:sz w:val="24"/>
            <w:szCs w:val="24"/>
          </w:rPr>
          <w:t>(Figure R4F)</w:t>
        </w:r>
      </w:ins>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is within the 10 least-virulent isolates (Figure R4F).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that there is minimal host-specificity (</w:t>
      </w:r>
      <w:commentRangeStart w:id="52"/>
      <w:r w:rsidR="00920521">
        <w:rPr>
          <w:sz w:val="24"/>
          <w:szCs w:val="24"/>
        </w:rPr>
        <w:t>Citations</w:t>
      </w:r>
      <w:commentRangeEnd w:id="52"/>
      <w:r w:rsidR="00920521">
        <w:rPr>
          <w:rStyle w:val="CommentReference"/>
        </w:rPr>
        <w:commentReference w:id="52"/>
      </w:r>
      <w:r w:rsidR="00920521">
        <w:rPr>
          <w:sz w:val="24"/>
          <w:szCs w:val="24"/>
        </w:rPr>
        <w:t>)</w:t>
      </w:r>
      <w:r w:rsidR="00300AAD">
        <w:rPr>
          <w:sz w:val="24"/>
          <w:szCs w:val="24"/>
        </w:rPr>
        <w:t xml:space="preserve">. </w:t>
      </w:r>
    </w:p>
    <w:p w14:paraId="07B1433B" w14:textId="77777777" w:rsidR="00920521" w:rsidRDefault="00920521" w:rsidP="00C344A5">
      <w:pPr>
        <w:spacing w:line="480" w:lineRule="auto"/>
        <w:ind w:firstLine="360"/>
        <w:rPr>
          <w:sz w:val="24"/>
          <w:szCs w:val="24"/>
        </w:rPr>
      </w:pPr>
    </w:p>
    <w:p w14:paraId="30A312A6" w14:textId="77777777"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Variation and the Interaction with the Host</w:t>
      </w:r>
    </w:p>
    <w:p w14:paraId="37FEBB74" w14:textId="77777777" w:rsidR="00F05926" w:rsidRPr="005C464E" w:rsidRDefault="00F05926" w:rsidP="005C464E">
      <w:pPr>
        <w:spacing w:line="480" w:lineRule="auto"/>
        <w:rPr>
          <w:b/>
          <w:sz w:val="24"/>
          <w:szCs w:val="24"/>
        </w:rPr>
      </w:pPr>
      <w:r>
        <w:rPr>
          <w:b/>
          <w:sz w:val="24"/>
          <w:szCs w:val="24"/>
        </w:rPr>
        <w:t>Domestication</w:t>
      </w:r>
    </w:p>
    <w:p w14:paraId="426A3505" w14:textId="67AF61B1" w:rsidR="00784448" w:rsidRDefault="00920521" w:rsidP="00784448">
      <w:pPr>
        <w:spacing w:line="480" w:lineRule="auto"/>
        <w:ind w:firstLine="720"/>
        <w:rPr>
          <w:sz w:val="24"/>
          <w:szCs w:val="24"/>
        </w:rPr>
      </w:pPr>
      <w:r>
        <w:rPr>
          <w:sz w:val="24"/>
          <w:szCs w:val="24"/>
        </w:rPr>
        <w:t xml:space="preserve">A visual analysis of the data suggested that lesion size for many isolates varies across the host genotypes, suggesting an interaction between the genomes of </w:t>
      </w:r>
      <w:r w:rsidRPr="00C330D2">
        <w:rPr>
          <w:i/>
          <w:sz w:val="24"/>
          <w:szCs w:val="24"/>
        </w:rPr>
        <w:t xml:space="preserve">B. cinerea </w:t>
      </w:r>
      <w:r>
        <w:rPr>
          <w:sz w:val="24"/>
          <w:szCs w:val="24"/>
        </w:rPr>
        <w:t xml:space="preserve">and tomato (Figure R4). </w:t>
      </w:r>
      <w:r w:rsidR="005C464E">
        <w:rPr>
          <w:sz w:val="24"/>
          <w:szCs w:val="24"/>
        </w:rPr>
        <w:t>Howev</w:t>
      </w:r>
      <w:commentRangeStart w:id="53"/>
      <w:r w:rsidR="005C464E">
        <w:rPr>
          <w:sz w:val="24"/>
          <w:szCs w:val="24"/>
        </w:rPr>
        <w:t xml:space="preserve">er, </w:t>
      </w:r>
      <w:commentRangeStart w:id="54"/>
      <w:ins w:id="55" w:author="Daniel Kliebenstein" w:date="2017-01-13T13:57:00Z">
        <w:r>
          <w:rPr>
            <w:sz w:val="24"/>
            <w:szCs w:val="24"/>
          </w:rPr>
          <w:t>when using the full model, there was no significant interaction between isolate genotype and either domestication status or individual host genotype</w:t>
        </w:r>
      </w:ins>
      <w:del w:id="56" w:author="Daniel Kliebenstein" w:date="2017-01-13T13:57:00Z">
        <w:r w:rsidR="005C464E" w:rsidDel="00920521">
          <w:rPr>
            <w:sz w:val="24"/>
            <w:szCs w:val="24"/>
          </w:rPr>
          <w:delText>domestication did not have a significant interaction effect with isolate genotype</w:delText>
        </w:r>
      </w:del>
      <w:ins w:id="57" w:author="Daniel Kliebenstein" w:date="2017-01-13T13:57:00Z">
        <w:r>
          <w:rPr>
            <w:sz w:val="24"/>
            <w:szCs w:val="24"/>
          </w:rPr>
          <w:t xml:space="preserve"> but there was a large fraction of variance within each term</w:t>
        </w:r>
      </w:ins>
      <w:r w:rsidR="005C464E">
        <w:rPr>
          <w:sz w:val="24"/>
          <w:szCs w:val="24"/>
        </w:rPr>
        <w:t xml:space="preserve"> </w:t>
      </w:r>
      <w:commentRangeEnd w:id="54"/>
      <w:r>
        <w:rPr>
          <w:rStyle w:val="CommentReference"/>
        </w:rPr>
        <w:commentReference w:id="54"/>
      </w:r>
      <w:r w:rsidR="005C464E">
        <w:rPr>
          <w:sz w:val="24"/>
          <w:szCs w:val="24"/>
        </w:rPr>
        <w:t>(Table R1). This is likely due to the many degrees of freedom in calculating this interaction effect.</w:t>
      </w:r>
      <w:r w:rsidR="00784448">
        <w:rPr>
          <w:sz w:val="24"/>
          <w:szCs w:val="24"/>
        </w:rPr>
        <w:t xml:space="preserve"> As such, we took alternate approaches to examine the interaction between domestication and isolate in determining lesion size. We performed ANOVA for each isolate examining the fixed effects of plant and domestication, and the random effect of experiment. Following FDR correction for multiple tes</w:t>
      </w:r>
      <w:r w:rsidR="00AD09E6">
        <w:rPr>
          <w:sz w:val="24"/>
          <w:szCs w:val="24"/>
        </w:rPr>
        <w:t>ting</w:t>
      </w:r>
      <w:r w:rsidR="00784448">
        <w:rPr>
          <w:sz w:val="24"/>
          <w:szCs w:val="24"/>
        </w:rPr>
        <w:t xml:space="preserve">, three isolates showed a significant effect of domestication on lesion size (Figure R4F). These included one of the </w:t>
      </w:r>
      <w:r w:rsidR="00AD09E6">
        <w:rPr>
          <w:sz w:val="24"/>
          <w:szCs w:val="24"/>
        </w:rPr>
        <w:t>highly</w:t>
      </w:r>
      <w:r w:rsidR="00784448">
        <w:rPr>
          <w:sz w:val="24"/>
          <w:szCs w:val="24"/>
        </w:rPr>
        <w:t xml:space="preserve"> virulent isolates, an intermediate isolate, and one of the saprophytic isolates, suggesting that the domestication effect is not dependent on isolate virulence.</w:t>
      </w:r>
    </w:p>
    <w:p w14:paraId="7F80DF86" w14:textId="77777777" w:rsidR="005C464E" w:rsidRDefault="00784448" w:rsidP="00784448">
      <w:pPr>
        <w:spacing w:line="480" w:lineRule="auto"/>
        <w:ind w:firstLine="720"/>
        <w:rPr>
          <w:sz w:val="24"/>
          <w:szCs w:val="24"/>
        </w:rPr>
      </w:pPr>
      <w:r>
        <w:rPr>
          <w:sz w:val="24"/>
          <w:szCs w:val="24"/>
        </w:rPr>
        <w:t>Isolate</w:t>
      </w:r>
      <w:r w:rsidR="005C464E">
        <w:rPr>
          <w:sz w:val="24"/>
          <w:szCs w:val="24"/>
        </w:rPr>
        <w:t xml:space="preserve"> ranking by mean lesion size differs between domesticated and wild hosts (Wilcoxon signed-rank test, V=4322, p=2.586e-12) (Figure R3). </w:t>
      </w:r>
    </w:p>
    <w:p w14:paraId="0E0C084D" w14:textId="77777777" w:rsidR="005C464E" w:rsidRDefault="009D2FF2" w:rsidP="005C464E">
      <w:pPr>
        <w:spacing w:line="480" w:lineRule="auto"/>
        <w:rPr>
          <w:b/>
          <w:sz w:val="24"/>
          <w:szCs w:val="24"/>
        </w:rPr>
      </w:pPr>
      <w:r>
        <w:rPr>
          <w:b/>
          <w:sz w:val="24"/>
          <w:szCs w:val="24"/>
        </w:rPr>
        <w:lastRenderedPageBreak/>
        <w:t xml:space="preserve">Plant </w:t>
      </w:r>
      <w:r w:rsidR="00F05926" w:rsidRPr="00F05926">
        <w:rPr>
          <w:b/>
          <w:sz w:val="24"/>
          <w:szCs w:val="24"/>
        </w:rPr>
        <w:t>genotype</w:t>
      </w:r>
    </w:p>
    <w:p w14:paraId="7EA725BF" w14:textId="77777777" w:rsidR="00F05926" w:rsidRPr="00D759AF" w:rsidRDefault="00F05926" w:rsidP="00D759AF">
      <w:pPr>
        <w:spacing w:line="480" w:lineRule="auto"/>
        <w:ind w:firstLine="720"/>
        <w:rPr>
          <w:sz w:val="24"/>
          <w:szCs w:val="24"/>
        </w:rPr>
      </w:pPr>
      <w:r>
        <w:rPr>
          <w:sz w:val="24"/>
          <w:szCs w:val="24"/>
        </w:rPr>
        <w:t xml:space="preserve">Tomato genotype within each species did not have a significant interaction effect with isolate genotype (Table R1). The F-test could identify significant effects of </w:t>
      </w:r>
      <w:r w:rsidR="00C33B56">
        <w:rPr>
          <w:sz w:val="24"/>
          <w:szCs w:val="24"/>
        </w:rPr>
        <w:t>isolate and species</w:t>
      </w:r>
      <w:r>
        <w:rPr>
          <w:sz w:val="24"/>
          <w:szCs w:val="24"/>
        </w:rPr>
        <w:t xml:space="preserve"> but not the interaction between them, because F-tests with high numbers of degrees of freedom can be significantly underpowered, </w:t>
      </w:r>
      <w:r w:rsidR="00C33B56">
        <w:rPr>
          <w:sz w:val="24"/>
          <w:szCs w:val="24"/>
        </w:rPr>
        <w:t>as in the</w:t>
      </w:r>
      <w:r>
        <w:rPr>
          <w:sz w:val="24"/>
          <w:szCs w:val="24"/>
        </w:rPr>
        <w:t xml:space="preserve"> case of the isolate x plant genotype interaction term (</w:t>
      </w:r>
      <w:proofErr w:type="spellStart"/>
      <w:r>
        <w:rPr>
          <w:sz w:val="24"/>
          <w:szCs w:val="24"/>
        </w:rPr>
        <w:t>df</w:t>
      </w:r>
      <w:proofErr w:type="spellEnd"/>
      <w:r>
        <w:rPr>
          <w:sz w:val="24"/>
          <w:szCs w:val="24"/>
        </w:rPr>
        <w:t xml:space="preserve">: </w:t>
      </w:r>
      <w:r w:rsidR="003B47F1">
        <w:rPr>
          <w:sz w:val="24"/>
          <w:szCs w:val="24"/>
        </w:rPr>
        <w:t>940</w:t>
      </w:r>
      <w:r>
        <w:rPr>
          <w:sz w:val="24"/>
          <w:szCs w:val="24"/>
        </w:rPr>
        <w:t xml:space="preserve">). We took an additional approach to statistically test for an interaction between </w:t>
      </w:r>
      <w:r w:rsidRPr="003444D9">
        <w:rPr>
          <w:i/>
          <w:sz w:val="24"/>
          <w:szCs w:val="24"/>
        </w:rPr>
        <w:t>B. cinerea</w:t>
      </w:r>
      <w:r>
        <w:rPr>
          <w:sz w:val="24"/>
          <w:szCs w:val="24"/>
        </w:rPr>
        <w:t xml:space="preserve"> and host genotype. We split the dataset by isolate, and within each new dataset performed GLM ANOVA with the fixed effects of domestication and plant genotype nested within domestication, and the random effect of experiment. </w:t>
      </w:r>
      <w:proofErr w:type="gramStart"/>
      <w:r>
        <w:rPr>
          <w:sz w:val="24"/>
          <w:szCs w:val="24"/>
        </w:rPr>
        <w:t>Through this single-isolate GLM analysis, a subset of isolates show a significant (p &lt; 0.05) interaction with host genotype (Figure R4E).</w:t>
      </w:r>
      <w:proofErr w:type="gramEnd"/>
      <w:r>
        <w:rPr>
          <w:sz w:val="24"/>
          <w:szCs w:val="24"/>
        </w:rPr>
        <w:t xml:space="preserve"> </w:t>
      </w:r>
      <w:commentRangeEnd w:id="53"/>
      <w:r w:rsidR="008B2680">
        <w:rPr>
          <w:rStyle w:val="CommentReference"/>
        </w:rPr>
        <w:commentReference w:id="53"/>
      </w:r>
    </w:p>
    <w:p w14:paraId="6D5FFDEE" w14:textId="77777777" w:rsidR="00F05926" w:rsidRDefault="009D2FF2" w:rsidP="005C464E">
      <w:pPr>
        <w:spacing w:line="480" w:lineRule="auto"/>
        <w:rPr>
          <w:b/>
          <w:sz w:val="24"/>
          <w:szCs w:val="24"/>
        </w:rPr>
      </w:pPr>
      <w:proofErr w:type="spellStart"/>
      <w:r>
        <w:rPr>
          <w:b/>
          <w:sz w:val="24"/>
          <w:szCs w:val="24"/>
        </w:rPr>
        <w:t>BigRR</w:t>
      </w:r>
      <w:proofErr w:type="spellEnd"/>
      <w:r>
        <w:rPr>
          <w:b/>
          <w:sz w:val="24"/>
          <w:szCs w:val="24"/>
        </w:rPr>
        <w:t>/GWAS</w:t>
      </w:r>
    </w:p>
    <w:p w14:paraId="169D82E2" w14:textId="77777777" w:rsidR="005D0AE7" w:rsidRDefault="005D0AE7" w:rsidP="008A0D22">
      <w:pPr>
        <w:spacing w:line="480" w:lineRule="auto"/>
        <w:rPr>
          <w:sz w:val="24"/>
          <w:szCs w:val="24"/>
        </w:rPr>
      </w:pPr>
      <w:r>
        <w:rPr>
          <w:sz w:val="24"/>
          <w:szCs w:val="24"/>
        </w:rPr>
        <w:tab/>
        <w:t>We calculated least-squared means of lesion size for each isolate from linear models within each plant genotype, including the effects of isolate, experiment, and individual plant. We used a ridge-regression approach [</w:t>
      </w:r>
      <w:proofErr w:type="spellStart"/>
      <w:r>
        <w:rPr>
          <w:sz w:val="24"/>
          <w:szCs w:val="24"/>
        </w:rPr>
        <w:t>BigRR</w:t>
      </w:r>
      <w:proofErr w:type="spellEnd"/>
      <w:r>
        <w:rPr>
          <w:sz w:val="24"/>
          <w:szCs w:val="24"/>
        </w:rPr>
        <w:t xml:space="preserve"> citation] to calculate GWA between B. cinerea SNP variation for the 92 isolates and lesion size. To determine significance of SNP effects, we permuted phenotypes 1000x to calculate 95, 99, and 99.9% thresholds within each plant host. </w:t>
      </w:r>
    </w:p>
    <w:p w14:paraId="33B2CF7A" w14:textId="77777777" w:rsidR="009E4B5D" w:rsidRDefault="009E4B5D" w:rsidP="008A0D22">
      <w:pPr>
        <w:spacing w:line="480" w:lineRule="auto"/>
        <w:rPr>
          <w:sz w:val="24"/>
          <w:szCs w:val="24"/>
        </w:rPr>
      </w:pPr>
      <w:r>
        <w:rPr>
          <w:sz w:val="24"/>
          <w:szCs w:val="24"/>
        </w:rPr>
        <w:tab/>
        <w:t>On 3 of the domesticated and 5 of the wild hosts, man</w:t>
      </w:r>
      <w:r w:rsidR="006E62C1">
        <w:rPr>
          <w:sz w:val="24"/>
          <w:szCs w:val="24"/>
        </w:rPr>
        <w:t xml:space="preserve">y SNPs had effect size estimates &gt;99.9%, ranging from 140 to 324 SNPs per host. For the remaining 3 domesticated hosts, at least 150 SNPs exceeded the 95% threshold. For LA1547 (wild), no SNPs were significantly associated with </w:t>
      </w:r>
      <w:r w:rsidR="006E62C1" w:rsidRPr="006E62C1">
        <w:rPr>
          <w:i/>
          <w:sz w:val="24"/>
          <w:szCs w:val="24"/>
        </w:rPr>
        <w:t>B. cinerea</w:t>
      </w:r>
      <w:r w:rsidR="006E62C1">
        <w:rPr>
          <w:sz w:val="24"/>
          <w:szCs w:val="24"/>
        </w:rPr>
        <w:t xml:space="preserve"> lesion size. </w:t>
      </w:r>
    </w:p>
    <w:p w14:paraId="6DCE37B6" w14:textId="77777777" w:rsidR="004017B8" w:rsidRDefault="004017B8" w:rsidP="008A0D22">
      <w:pPr>
        <w:spacing w:line="480" w:lineRule="auto"/>
        <w:rPr>
          <w:sz w:val="24"/>
          <w:szCs w:val="24"/>
        </w:rPr>
      </w:pPr>
      <w:r>
        <w:rPr>
          <w:sz w:val="24"/>
          <w:szCs w:val="24"/>
        </w:rPr>
        <w:lastRenderedPageBreak/>
        <w:tab/>
        <w:t>For the eight host plants with SNPs &gt; 99.9%, we looked for overlap in significant SNPs. A total of 4 SNPs were called in all eight of these hosts (Figure R5)</w:t>
      </w:r>
      <w:r w:rsidR="0041714B">
        <w:rPr>
          <w:sz w:val="24"/>
          <w:szCs w:val="24"/>
        </w:rPr>
        <w:t>, and 4 additional SNPs were called in at least half of the hosts</w:t>
      </w:r>
      <w:r>
        <w:rPr>
          <w:sz w:val="24"/>
          <w:szCs w:val="24"/>
        </w:rPr>
        <w:t>. Dozens more occurred in two or more hosts.</w:t>
      </w:r>
      <w:r w:rsidR="0041714B">
        <w:rPr>
          <w:sz w:val="24"/>
          <w:szCs w:val="24"/>
        </w:rPr>
        <w:t xml:space="preserve"> We also examined the top 50 SNPs </w:t>
      </w:r>
      <w:r w:rsidR="00A83BD4">
        <w:rPr>
          <w:sz w:val="24"/>
          <w:szCs w:val="24"/>
        </w:rPr>
        <w:t>for each plant host (Figure R6). 6 SNPs have very large effect sizes on multiple hosts</w:t>
      </w:r>
      <w:r w:rsidR="00A01E0A">
        <w:rPr>
          <w:sz w:val="24"/>
          <w:szCs w:val="24"/>
        </w:rPr>
        <w:t>.</w:t>
      </w:r>
    </w:p>
    <w:p w14:paraId="1B3C2A65" w14:textId="77777777" w:rsidR="00A83BD4" w:rsidRDefault="00A83BD4" w:rsidP="008A0D22">
      <w:pPr>
        <w:spacing w:line="480" w:lineRule="auto"/>
        <w:rPr>
          <w:sz w:val="24"/>
          <w:szCs w:val="24"/>
        </w:rPr>
      </w:pPr>
      <w:r>
        <w:rPr>
          <w:sz w:val="24"/>
          <w:szCs w:val="24"/>
        </w:rPr>
        <w:tab/>
        <w:t xml:space="preserve">We also directly examined the phenotype of domestication effects on lesion size. For this, we again calculated least-squared means of lesion size for each isolate from linear models, but this time within all domesticated hosts, and within all wild hosts. We also calculated the phenotype of domestication sensitivity; the difference in lesion size for each isolate between domesticated vs. wild hosts. We ran </w:t>
      </w:r>
      <w:proofErr w:type="spellStart"/>
      <w:r>
        <w:rPr>
          <w:sz w:val="24"/>
          <w:szCs w:val="24"/>
        </w:rPr>
        <w:t>bigRR</w:t>
      </w:r>
      <w:proofErr w:type="spellEnd"/>
      <w:r>
        <w:rPr>
          <w:sz w:val="24"/>
          <w:szCs w:val="24"/>
        </w:rPr>
        <w:t xml:space="preserve"> for each of these phenotypes; domesticated, wild, and domestication sensitivity. Many SNPs exceeded the 99.9% threshold for domestication phenotypes as well as individual plant phenotypes (Figure R</w:t>
      </w:r>
      <w:r w:rsidR="00A01E0A">
        <w:rPr>
          <w:sz w:val="24"/>
          <w:szCs w:val="24"/>
        </w:rPr>
        <w:t>7</w:t>
      </w:r>
      <w:r>
        <w:rPr>
          <w:sz w:val="24"/>
          <w:szCs w:val="24"/>
        </w:rPr>
        <w:t xml:space="preserve">). </w:t>
      </w:r>
      <w:r w:rsidR="006D434C">
        <w:rPr>
          <w:sz w:val="24"/>
          <w:szCs w:val="24"/>
        </w:rPr>
        <w:t xml:space="preserve">Domestication sensitivity often identified unique SNPs from domesticated or wild alone (Figure R8; Figure R9). </w:t>
      </w:r>
    </w:p>
    <w:p w14:paraId="6E33201B" w14:textId="77777777" w:rsidR="00814D01" w:rsidRPr="005D0AE7" w:rsidRDefault="00814D01" w:rsidP="008A0D22">
      <w:pPr>
        <w:spacing w:line="480" w:lineRule="auto"/>
        <w:ind w:firstLine="720"/>
        <w:rPr>
          <w:sz w:val="24"/>
          <w:szCs w:val="24"/>
        </w:rPr>
      </w:pPr>
      <w:r>
        <w:rPr>
          <w:sz w:val="24"/>
          <w:szCs w:val="24"/>
        </w:rPr>
        <w:t xml:space="preserve">We annotated genes [from </w:t>
      </w:r>
      <w:proofErr w:type="spellStart"/>
      <w:r>
        <w:rPr>
          <w:sz w:val="24"/>
          <w:szCs w:val="24"/>
        </w:rPr>
        <w:t>Bc</w:t>
      </w:r>
      <w:proofErr w:type="spellEnd"/>
      <w:r>
        <w:rPr>
          <w:sz w:val="24"/>
          <w:szCs w:val="24"/>
        </w:rPr>
        <w:t xml:space="preserve"> genome annotation? </w:t>
      </w:r>
      <w:proofErr w:type="spellStart"/>
      <w:r>
        <w:rPr>
          <w:sz w:val="24"/>
          <w:szCs w:val="24"/>
        </w:rPr>
        <w:t>Neurospora</w:t>
      </w:r>
      <w:proofErr w:type="spellEnd"/>
      <w:r>
        <w:rPr>
          <w:sz w:val="24"/>
          <w:szCs w:val="24"/>
        </w:rPr>
        <w:t xml:space="preserve">?] within 2kb of significant SNPs. </w:t>
      </w:r>
      <w:r w:rsidR="0041714B">
        <w:rPr>
          <w:sz w:val="24"/>
          <w:szCs w:val="24"/>
        </w:rPr>
        <w:t>[Something interesting about SNPs from overlaps in hosts… add later</w:t>
      </w:r>
      <w:r w:rsidR="0041714B" w:rsidRPr="00861B3B">
        <w:rPr>
          <w:i/>
          <w:sz w:val="24"/>
          <w:szCs w:val="24"/>
        </w:rPr>
        <w:t>]</w:t>
      </w:r>
      <w:r w:rsidR="005370B1" w:rsidRPr="00861B3B">
        <w:rPr>
          <w:i/>
          <w:sz w:val="24"/>
          <w:szCs w:val="24"/>
        </w:rPr>
        <w:t xml:space="preserve">. </w:t>
      </w:r>
      <w:r w:rsidR="00861B3B">
        <w:rPr>
          <w:i/>
          <w:sz w:val="24"/>
          <w:szCs w:val="24"/>
        </w:rPr>
        <w:t xml:space="preserve">[Need to correct the following this includes repeat mentions of the same genes if &gt;1 SNP per gene above 99.9% threshold: </w:t>
      </w:r>
      <w:r w:rsidR="005370B1" w:rsidRPr="00861B3B">
        <w:rPr>
          <w:i/>
          <w:sz w:val="24"/>
          <w:szCs w:val="24"/>
        </w:rPr>
        <w:t>At the gene level, 30 genes were associated with domesticated, wild, and domestication sensitivity phenotypes, but ~200 genes were uniquely identified by a single phenotype (Figure R10)</w:t>
      </w:r>
      <w:r w:rsidR="00861B3B">
        <w:rPr>
          <w:i/>
          <w:sz w:val="24"/>
          <w:szCs w:val="24"/>
        </w:rPr>
        <w:t>]</w:t>
      </w:r>
      <w:r w:rsidR="005370B1" w:rsidRPr="00861B3B">
        <w:rPr>
          <w:i/>
          <w:sz w:val="24"/>
          <w:szCs w:val="24"/>
        </w:rPr>
        <w:t>.</w:t>
      </w:r>
      <w:r w:rsidR="005370B1">
        <w:rPr>
          <w:sz w:val="24"/>
          <w:szCs w:val="24"/>
        </w:rPr>
        <w:t xml:space="preserve"> </w:t>
      </w:r>
      <w:r w:rsidR="00726F6E">
        <w:rPr>
          <w:sz w:val="24"/>
          <w:szCs w:val="24"/>
        </w:rPr>
        <w:t xml:space="preserve">A total of </w:t>
      </w:r>
      <w:r w:rsidR="00861B3B">
        <w:rPr>
          <w:sz w:val="24"/>
          <w:szCs w:val="24"/>
        </w:rPr>
        <w:t xml:space="preserve">189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Broadly, </w:t>
      </w:r>
      <w:r w:rsidR="00861B3B">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r w:rsidR="00861B3B">
        <w:rPr>
          <w:sz w:val="24"/>
          <w:szCs w:val="24"/>
        </w:rPr>
        <w:t>7</w:t>
      </w:r>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 xml:space="preserve">tion, and 1 in </w:t>
      </w:r>
      <w:r w:rsidR="00861B3B">
        <w:rPr>
          <w:sz w:val="24"/>
          <w:szCs w:val="24"/>
        </w:rPr>
        <w:lastRenderedPageBreak/>
        <w:t xml:space="preserve">pathogenesis. This indicates that most variation in Botrytis genetic control of virulence acts to change biochemistry in the pathogen. Notably, only a single gene predicted to be associated with pathogenesis was identified, containing a CFEM domain. </w:t>
      </w:r>
    </w:p>
    <w:p w14:paraId="3A63AD96" w14:textId="77777777" w:rsidR="00587041" w:rsidRDefault="00587041" w:rsidP="00587041">
      <w:pPr>
        <w:rPr>
          <w:sz w:val="24"/>
          <w:szCs w:val="24"/>
        </w:rPr>
      </w:pPr>
    </w:p>
    <w:p w14:paraId="1D071E0C" w14:textId="77777777" w:rsidR="00587041" w:rsidRDefault="00B23CB8" w:rsidP="00587041">
      <w:pPr>
        <w:rPr>
          <w:sz w:val="24"/>
          <w:szCs w:val="24"/>
        </w:rPr>
      </w:pPr>
      <w:r>
        <w:rPr>
          <w:sz w:val="24"/>
          <w:szCs w:val="24"/>
        </w:rPr>
        <w:t>DISCUSSION</w:t>
      </w:r>
    </w:p>
    <w:p w14:paraId="351881EF" w14:textId="77777777" w:rsidR="002504BF" w:rsidRDefault="002504BF" w:rsidP="00587041">
      <w:pPr>
        <w:rPr>
          <w:sz w:val="24"/>
          <w:szCs w:val="24"/>
        </w:rPr>
      </w:pPr>
    </w:p>
    <w:p w14:paraId="083D83EC" w14:textId="1F3FCC4A" w:rsidR="002504BF" w:rsidRDefault="002504BF" w:rsidP="00587041">
      <w:pPr>
        <w:rPr>
          <w:ins w:id="58" w:author="Daniel Kliebenstein" w:date="2017-01-13T15:26:00Z"/>
          <w:sz w:val="24"/>
          <w:szCs w:val="24"/>
        </w:rPr>
      </w:pPr>
      <w:r>
        <w:rPr>
          <w:sz w:val="24"/>
          <w:szCs w:val="24"/>
        </w:rPr>
        <w:t>Ideas:</w:t>
      </w:r>
    </w:p>
    <w:p w14:paraId="6D8CF5CB" w14:textId="71ADA946" w:rsidR="003250DB" w:rsidRDefault="003250DB" w:rsidP="00587041">
      <w:pPr>
        <w:rPr>
          <w:ins w:id="59" w:author="Daniel Kliebenstein" w:date="2017-01-13T15:26:00Z"/>
          <w:sz w:val="24"/>
          <w:szCs w:val="24"/>
        </w:rPr>
      </w:pPr>
      <w:ins w:id="60" w:author="Daniel Kliebenstein" w:date="2017-01-13T15:26:00Z">
        <w:r>
          <w:rPr>
            <w:sz w:val="24"/>
            <w:szCs w:val="24"/>
          </w:rPr>
          <w:t>Domestication matters kind of</w:t>
        </w:r>
      </w:ins>
    </w:p>
    <w:p w14:paraId="2E43E508" w14:textId="377C7CAA" w:rsidR="003250DB" w:rsidRDefault="003250DB" w:rsidP="00587041">
      <w:pPr>
        <w:rPr>
          <w:ins w:id="61" w:author="Daniel Kliebenstein" w:date="2017-01-13T15:26:00Z"/>
          <w:sz w:val="24"/>
          <w:szCs w:val="24"/>
        </w:rPr>
      </w:pPr>
      <w:ins w:id="62" w:author="Daniel Kliebenstein" w:date="2017-01-13T15:26:00Z">
        <w:r>
          <w:rPr>
            <w:sz w:val="24"/>
            <w:szCs w:val="24"/>
          </w:rPr>
          <w:t>Polygenic quantitative virulence</w:t>
        </w:r>
      </w:ins>
    </w:p>
    <w:p w14:paraId="3DC768BD" w14:textId="50B7259F" w:rsidR="003250DB" w:rsidRDefault="003250DB" w:rsidP="00587041">
      <w:pPr>
        <w:rPr>
          <w:ins w:id="63" w:author="Daniel Kliebenstein" w:date="2017-01-13T15:26:00Z"/>
          <w:sz w:val="24"/>
          <w:szCs w:val="24"/>
        </w:rPr>
      </w:pPr>
      <w:ins w:id="64" w:author="Daniel Kliebenstein" w:date="2017-01-13T15:26:00Z">
        <w:r>
          <w:rPr>
            <w:sz w:val="24"/>
            <w:szCs w:val="24"/>
          </w:rPr>
          <w:t>Mechanisms of quantitative virulence</w:t>
        </w:r>
      </w:ins>
    </w:p>
    <w:p w14:paraId="1D2B214D" w14:textId="00E541B9" w:rsidR="003250DB" w:rsidRDefault="003250DB" w:rsidP="00587041">
      <w:pPr>
        <w:rPr>
          <w:ins w:id="65" w:author="Daniel Kliebenstein" w:date="2017-01-13T15:26:00Z"/>
          <w:sz w:val="24"/>
          <w:szCs w:val="24"/>
        </w:rPr>
      </w:pPr>
      <w:commentRangeStart w:id="66"/>
      <w:ins w:id="67" w:author="Daniel Kliebenstein" w:date="2017-01-13T15:26:00Z">
        <w:r>
          <w:rPr>
            <w:sz w:val="24"/>
            <w:szCs w:val="24"/>
          </w:rPr>
          <w:t>Consequences for Plant Breeding</w:t>
        </w:r>
        <w:commentRangeEnd w:id="66"/>
        <w:r>
          <w:rPr>
            <w:rStyle w:val="CommentReference"/>
          </w:rPr>
          <w:commentReference w:id="66"/>
        </w:r>
      </w:ins>
    </w:p>
    <w:p w14:paraId="46D48C96" w14:textId="77777777" w:rsidR="003250DB" w:rsidRDefault="003250DB" w:rsidP="00587041">
      <w:pPr>
        <w:rPr>
          <w:sz w:val="24"/>
          <w:szCs w:val="24"/>
        </w:rPr>
      </w:pPr>
    </w:p>
    <w:p w14:paraId="371EB841" w14:textId="12E79D0D" w:rsidR="00AA35C0" w:rsidRDefault="009707C0" w:rsidP="00660515">
      <w:pPr>
        <w:spacing w:line="480" w:lineRule="auto"/>
        <w:ind w:firstLine="720"/>
        <w:rPr>
          <w:sz w:val="24"/>
          <w:szCs w:val="24"/>
        </w:rPr>
      </w:pPr>
      <w:r>
        <w:rPr>
          <w:sz w:val="24"/>
          <w:szCs w:val="24"/>
        </w:rPr>
        <w:t xml:space="preserve">These results provide evidence of a mild 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pathogen interactions, it is not the primary evolutionary force in defining these interactions. </w:t>
      </w:r>
      <w:r w:rsidR="00AA35C0">
        <w:rPr>
          <w:sz w:val="24"/>
          <w:szCs w:val="24"/>
        </w:rPr>
        <w:t xml:space="preserve">In the generalist B. cinerea, however, domestication effects are small. We measured an 18% increase in susceptibility across domesticated varieties, but this effect was not statistically significant. Host domestication only significantly affected three out of the 91 isolates we studied. So while host domestication consistently reduces resistance to </w:t>
      </w:r>
      <w:commentRangeStart w:id="68"/>
      <w:r w:rsidR="00AA35C0">
        <w:rPr>
          <w:sz w:val="24"/>
          <w:szCs w:val="24"/>
        </w:rPr>
        <w:t xml:space="preserve">this </w:t>
      </w:r>
      <w:r w:rsidR="009A2734">
        <w:rPr>
          <w:sz w:val="24"/>
          <w:szCs w:val="24"/>
        </w:rPr>
        <w:t>generalist</w:t>
      </w:r>
      <w:r w:rsidR="00AA35C0">
        <w:rPr>
          <w:sz w:val="24"/>
          <w:szCs w:val="24"/>
        </w:rPr>
        <w:t xml:space="preserve"> pathogen</w:t>
      </w:r>
      <w:commentRangeEnd w:id="68"/>
      <w:r w:rsidR="00AA35C0">
        <w:rPr>
          <w:rStyle w:val="CommentReference"/>
        </w:rPr>
        <w:commentReference w:id="68"/>
      </w:r>
      <w:r w:rsidR="00AA35C0">
        <w:rPr>
          <w:sz w:val="24"/>
          <w:szCs w:val="24"/>
        </w:rPr>
        <w:t xml:space="preserve">, this is only true for a subset of </w:t>
      </w:r>
      <w:r w:rsidR="00AA35C0" w:rsidRPr="00962D87">
        <w:rPr>
          <w:i/>
          <w:sz w:val="24"/>
          <w:szCs w:val="24"/>
        </w:rPr>
        <w:t xml:space="preserve">B. cinerea </w:t>
      </w:r>
      <w:r w:rsidR="00AA35C0">
        <w:rPr>
          <w:sz w:val="24"/>
          <w:szCs w:val="24"/>
        </w:rPr>
        <w:t xml:space="preserve">genotypes. If the effect of host domestication varies by </w:t>
      </w:r>
      <w:r w:rsidR="00AA35C0" w:rsidRPr="00962D87">
        <w:rPr>
          <w:i/>
          <w:sz w:val="24"/>
          <w:szCs w:val="24"/>
        </w:rPr>
        <w:t xml:space="preserve">B. cinerea </w:t>
      </w:r>
      <w:r w:rsidR="00AA35C0">
        <w:rPr>
          <w:sz w:val="24"/>
          <w:szCs w:val="24"/>
        </w:rPr>
        <w:t xml:space="preserve">genotype, we must study many genotypes to truly understand the factors contributing to </w:t>
      </w:r>
      <w:r w:rsidR="00AA35C0" w:rsidRPr="00962D87">
        <w:rPr>
          <w:i/>
          <w:sz w:val="24"/>
          <w:szCs w:val="24"/>
        </w:rPr>
        <w:t>B. cinerea</w:t>
      </w:r>
      <w:r w:rsidR="00AA35C0">
        <w:rPr>
          <w:sz w:val="24"/>
          <w:szCs w:val="24"/>
        </w:rPr>
        <w:t xml:space="preserve"> virulence. Smaller sample sizes could miss the host domestication effect entirely, or provide a false positive signature of </w:t>
      </w:r>
      <w:r w:rsidR="00AA35C0" w:rsidRPr="009E4B5D">
        <w:rPr>
          <w:sz w:val="24"/>
          <w:szCs w:val="24"/>
        </w:rPr>
        <w:t xml:space="preserve">consistently </w:t>
      </w:r>
      <w:r w:rsidR="00AA35C0">
        <w:rPr>
          <w:sz w:val="24"/>
          <w:szCs w:val="24"/>
        </w:rPr>
        <w:t xml:space="preserve">increased virulence on domesticated hosts. </w:t>
      </w:r>
      <w:r w:rsidR="00962D87">
        <w:rPr>
          <w:sz w:val="24"/>
          <w:szCs w:val="24"/>
        </w:rPr>
        <w:t xml:space="preserve">Host domestication is theoretically expected to decrease resistance to pathogens as alleles are lost in the domestication bottleneck. This assumption is supported in studies of specialist pathogens [GIVE EXAMPLES]. </w:t>
      </w:r>
      <w:r w:rsidR="00AA35C0">
        <w:rPr>
          <w:sz w:val="24"/>
          <w:szCs w:val="24"/>
        </w:rPr>
        <w:t xml:space="preserve">Surprisingly, we </w:t>
      </w:r>
      <w:r w:rsidR="00AA35C0">
        <w:rPr>
          <w:sz w:val="24"/>
          <w:szCs w:val="24"/>
        </w:rPr>
        <w:lastRenderedPageBreak/>
        <w:t xml:space="preserve">did not find evidence for a domestication bottleneck in resistance to </w:t>
      </w:r>
      <w:r w:rsidR="00AA35C0" w:rsidRPr="00857694">
        <w:rPr>
          <w:i/>
          <w:sz w:val="24"/>
          <w:szCs w:val="24"/>
        </w:rPr>
        <w:t>B. cinerea</w:t>
      </w:r>
      <w:r w:rsidR="00AA35C0">
        <w:rPr>
          <w:sz w:val="24"/>
          <w:szCs w:val="24"/>
        </w:rPr>
        <w:t>. This contradicts our expectation of a genome-wide loss of variation through domestication. In fact, the increased phenotypic diversity for resistance suggests increased genotypic diversity. This could be due to recombination within domesticated lines, as new combinations of alleles are mixed together.</w:t>
      </w:r>
    </w:p>
    <w:p w14:paraId="66D74AB9" w14:textId="737AD56F" w:rsidR="00520E5A" w:rsidRDefault="00A63631" w:rsidP="00660515">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9A2734">
        <w:rPr>
          <w:sz w:val="24"/>
          <w:szCs w:val="24"/>
        </w:rPr>
        <w:t xml:space="preserve">), and many SNPs [rough number per phenotype] contribute to </w:t>
      </w:r>
      <w:r w:rsidR="009A2734" w:rsidRPr="009A2734">
        <w:rPr>
          <w:i/>
          <w:sz w:val="24"/>
          <w:szCs w:val="24"/>
        </w:rPr>
        <w:t xml:space="preserve">B. cinerea </w:t>
      </w:r>
      <w:r w:rsidR="009A2734">
        <w:rPr>
          <w:sz w:val="24"/>
          <w:szCs w:val="24"/>
        </w:rPr>
        <w:t xml:space="preserve">virulence. </w:t>
      </w:r>
      <w:r>
        <w:rPr>
          <w:sz w:val="24"/>
          <w:szCs w:val="24"/>
        </w:rPr>
        <w:t xml:space="preserve">This is in contrast to the few genes involved in quantitative virulence of specialist pathogens. Further studies can explore the question of whether fewer genes, of larger effect, contribute to virulence of </w:t>
      </w:r>
      <w:r w:rsidRPr="00A63631">
        <w:rPr>
          <w:i/>
          <w:sz w:val="24"/>
          <w:szCs w:val="24"/>
        </w:rPr>
        <w:t>B. cinerea</w:t>
      </w:r>
      <w:r>
        <w:rPr>
          <w:sz w:val="24"/>
          <w:szCs w:val="24"/>
        </w:rPr>
        <w:t xml:space="preserve"> on other hosts.</w:t>
      </w:r>
      <w:r w:rsidR="009A5C4F">
        <w:rPr>
          <w:sz w:val="24"/>
          <w:szCs w:val="24"/>
        </w:rPr>
        <w:t xml:space="preserve"> </w:t>
      </w:r>
    </w:p>
    <w:p w14:paraId="4E87F3F5" w14:textId="19F30A60" w:rsidR="009A2734" w:rsidRPr="009A2734" w:rsidRDefault="009A2734" w:rsidP="00660515">
      <w:pPr>
        <w:pStyle w:val="ListParagraph"/>
        <w:numPr>
          <w:ilvl w:val="1"/>
          <w:numId w:val="3"/>
        </w:numPr>
        <w:spacing w:line="480" w:lineRule="auto"/>
        <w:rPr>
          <w:sz w:val="24"/>
          <w:szCs w:val="24"/>
        </w:rPr>
      </w:pPr>
      <w:commentRangeStart w:id="69"/>
      <w:r>
        <w:rPr>
          <w:sz w:val="24"/>
          <w:szCs w:val="24"/>
        </w:rPr>
        <w:t xml:space="preserve">Test model using ~10 big SNPs for </w:t>
      </w:r>
      <w:proofErr w:type="spellStart"/>
      <w:proofErr w:type="gramStart"/>
      <w:r>
        <w:rPr>
          <w:sz w:val="24"/>
          <w:szCs w:val="24"/>
        </w:rPr>
        <w:t>fx</w:t>
      </w:r>
      <w:proofErr w:type="spellEnd"/>
      <w:proofErr w:type="gramEnd"/>
      <w:r>
        <w:rPr>
          <w:sz w:val="24"/>
          <w:szCs w:val="24"/>
        </w:rPr>
        <w:t xml:space="preserve"> size on trait</w:t>
      </w:r>
      <w:commentRangeEnd w:id="69"/>
      <w:r>
        <w:rPr>
          <w:rStyle w:val="CommentReference"/>
        </w:rPr>
        <w:commentReference w:id="69"/>
      </w:r>
      <w:r>
        <w:rPr>
          <w:sz w:val="24"/>
          <w:szCs w:val="24"/>
        </w:rPr>
        <w:t>?</w:t>
      </w:r>
    </w:p>
    <w:p w14:paraId="3AFF67DA" w14:textId="5D9BB82F" w:rsidR="006158B2" w:rsidRDefault="00A63631" w:rsidP="00660515">
      <w:pPr>
        <w:spacing w:line="480" w:lineRule="auto"/>
        <w:rPr>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[XX more here].</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We also did not identify any </w:t>
      </w:r>
      <w:proofErr w:type="spellStart"/>
      <w:r w:rsidR="00765216">
        <w:rPr>
          <w:sz w:val="24"/>
          <w:szCs w:val="24"/>
        </w:rPr>
        <w:t>mannans</w:t>
      </w:r>
      <w:proofErr w:type="spellEnd"/>
      <w:r w:rsidR="00765216">
        <w:rPr>
          <w:sz w:val="24"/>
          <w:szCs w:val="24"/>
        </w:rPr>
        <w:t xml:space="preserve"> as top contributors to B. cinerea virulence [JAC + </w:t>
      </w:r>
      <w:proofErr w:type="spellStart"/>
      <w:r w:rsidR="00765216">
        <w:rPr>
          <w:sz w:val="24"/>
          <w:szCs w:val="24"/>
        </w:rPr>
        <w:t>Klieb</w:t>
      </w:r>
      <w:proofErr w:type="spellEnd"/>
      <w:r w:rsidR="00765216">
        <w:rPr>
          <w:sz w:val="24"/>
          <w:szCs w:val="24"/>
        </w:rPr>
        <w:t xml:space="preserve"> citation]. Further, our </w:t>
      </w:r>
      <w:proofErr w:type="spellStart"/>
      <w:r w:rsidR="00765216">
        <w:rPr>
          <w:sz w:val="24"/>
          <w:szCs w:val="24"/>
        </w:rPr>
        <w:t>identitifed</w:t>
      </w:r>
      <w:proofErr w:type="spellEnd"/>
      <w:r w:rsidR="00765216">
        <w:rPr>
          <w:sz w:val="24"/>
          <w:szCs w:val="24"/>
        </w:rPr>
        <w:t xml:space="preserve"> loci did not include any known virulence </w:t>
      </w:r>
      <w:r w:rsidR="00765216">
        <w:rPr>
          <w:sz w:val="24"/>
          <w:szCs w:val="24"/>
        </w:rPr>
        <w:lastRenderedPageBreak/>
        <w:t xml:space="preserve">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p>
    <w:p w14:paraId="4C2DA165" w14:textId="7A4F1905" w:rsidR="00A63631" w:rsidRDefault="00A63631" w:rsidP="00660515">
      <w:pPr>
        <w:spacing w:line="480" w:lineRule="auto"/>
        <w:rPr>
          <w:sz w:val="24"/>
          <w:szCs w:val="24"/>
        </w:rPr>
      </w:pPr>
      <w:r>
        <w:rPr>
          <w:sz w:val="24"/>
          <w:szCs w:val="24"/>
        </w:rPr>
        <w:tab/>
        <w:t xml:space="preserve">Our results indicate some particular challenges </w:t>
      </w:r>
      <w:r w:rsidR="007D5372">
        <w:rPr>
          <w:sz w:val="24"/>
          <w:szCs w:val="24"/>
        </w:rPr>
        <w:t xml:space="preserve">for breeding durable resistance to generalist pathogens. </w:t>
      </w:r>
      <w:r w:rsidR="00463E6F">
        <w:rPr>
          <w:sz w:val="24"/>
          <w:szCs w:val="24"/>
        </w:rPr>
        <w:t xml:space="preserve">The highly quantitative nature of </w:t>
      </w:r>
      <w:r w:rsidR="00463E6F" w:rsidRPr="00463E6F">
        <w:rPr>
          <w:i/>
          <w:sz w:val="24"/>
          <w:szCs w:val="24"/>
        </w:rPr>
        <w:t xml:space="preserve">B. cinerea </w:t>
      </w:r>
      <w:r w:rsidR="00463E6F">
        <w:rPr>
          <w:sz w:val="24"/>
          <w:szCs w:val="24"/>
        </w:rPr>
        <w:t xml:space="preserve">virulence, and the variation between isolates, suggests that we cannot clone or </w:t>
      </w:r>
      <w:proofErr w:type="spellStart"/>
      <w:r w:rsidR="00463E6F">
        <w:rPr>
          <w:sz w:val="24"/>
          <w:szCs w:val="24"/>
        </w:rPr>
        <w:t>introgress</w:t>
      </w:r>
      <w:proofErr w:type="spellEnd"/>
      <w:r w:rsidR="00463E6F">
        <w:rPr>
          <w:sz w:val="24"/>
          <w:szCs w:val="24"/>
        </w:rPr>
        <w:t xml:space="preserve"> single genes to breed durable resistance against this pathogen. </w:t>
      </w:r>
      <w:r w:rsidR="00962D87">
        <w:rPr>
          <w:sz w:val="24"/>
          <w:szCs w:val="24"/>
        </w:rPr>
        <w:t xml:space="preserve">In contrast, we will likely need to work on breeding resistance through targeting entire mechanisms or pathways. </w:t>
      </w:r>
      <w:r w:rsidR="009A5C4F">
        <w:rPr>
          <w:sz w:val="24"/>
          <w:szCs w:val="24"/>
        </w:rPr>
        <w:t xml:space="preserve">In order to breed resistance to </w:t>
      </w:r>
      <w:r w:rsidR="009A5C4F" w:rsidRPr="007869D6">
        <w:rPr>
          <w:i/>
          <w:sz w:val="24"/>
          <w:szCs w:val="24"/>
        </w:rPr>
        <w:t>Botrytis cinerea</w:t>
      </w:r>
      <w:r w:rsidR="009A5C4F">
        <w:rPr>
          <w:sz w:val="24"/>
          <w:szCs w:val="24"/>
        </w:rPr>
        <w:t xml:space="preserve"> or other generalist pathogens, it is likely necessary to work with a genetically variable population. This study indicates that </w:t>
      </w:r>
      <w:proofErr w:type="gramStart"/>
      <w:r w:rsidR="009A5C4F">
        <w:rPr>
          <w:sz w:val="24"/>
          <w:szCs w:val="24"/>
        </w:rPr>
        <w:t>responses to host domestication, host genotype, and virulence genetics varies</w:t>
      </w:r>
      <w:proofErr w:type="gramEnd"/>
      <w:r w:rsidR="009A5C4F">
        <w:rPr>
          <w:sz w:val="24"/>
          <w:szCs w:val="24"/>
        </w:rPr>
        <w:t xml:space="preserve"> with pathogen genotype. Breeding resistance to a single pathogen genotype is unlikely to translate to durable resistance against B. cinerea as a species. </w:t>
      </w:r>
      <w:r w:rsidR="007D5372">
        <w:rPr>
          <w:sz w:val="24"/>
          <w:szCs w:val="24"/>
        </w:rPr>
        <w:t xml:space="preserve">The mild domestication effect on resistance suggests that, at least for tomato, we need not </w:t>
      </w:r>
      <w:proofErr w:type="spellStart"/>
      <w:r w:rsidR="007D5372">
        <w:rPr>
          <w:sz w:val="24"/>
          <w:szCs w:val="24"/>
        </w:rPr>
        <w:t>introgress</w:t>
      </w:r>
      <w:proofErr w:type="spellEnd"/>
      <w:r w:rsidR="007D5372">
        <w:rPr>
          <w:sz w:val="24"/>
          <w:szCs w:val="24"/>
        </w:rPr>
        <w:t xml:space="preserve"> genes from wild relatives to breed resistance to </w:t>
      </w:r>
      <w:r w:rsidR="007D5372" w:rsidRPr="00463E6F">
        <w:rPr>
          <w:i/>
          <w:sz w:val="24"/>
          <w:szCs w:val="24"/>
        </w:rPr>
        <w:t>B. cinerea</w:t>
      </w:r>
      <w:r w:rsidR="007D5372">
        <w:rPr>
          <w:sz w:val="24"/>
          <w:szCs w:val="24"/>
        </w:rPr>
        <w:t xml:space="preserve">. </w:t>
      </w:r>
      <w:r w:rsidR="00463E6F">
        <w:rPr>
          <w:sz w:val="24"/>
          <w:szCs w:val="24"/>
        </w:rPr>
        <w:t>The genetic diversity within domesticated tomato should be sufficient to identify alleles for resistance.</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7EE089DF" w14:textId="468DF1F4" w:rsidR="002A6387" w:rsidRPr="009A2734" w:rsidRDefault="004D38F6" w:rsidP="009A2734">
      <w:pPr>
        <w:rPr>
          <w:sz w:val="24"/>
          <w:szCs w:val="24"/>
        </w:rPr>
      </w:pPr>
      <w:r>
        <w:rPr>
          <w:b/>
          <w:sz w:val="24"/>
          <w:szCs w:val="24"/>
        </w:rPr>
        <w:t>FIGURES</w:t>
      </w:r>
    </w:p>
    <w:p w14:paraId="07162DAC" w14:textId="77777777" w:rsidR="00765830" w:rsidRPr="00572481" w:rsidRDefault="00765830" w:rsidP="00907A4A">
      <w:pPr>
        <w:rPr>
          <w:sz w:val="24"/>
          <w:szCs w:val="24"/>
        </w:rPr>
      </w:pPr>
      <w:r>
        <w:rPr>
          <w:sz w:val="24"/>
          <w:szCs w:val="24"/>
        </w:rPr>
        <w:t>Figure R1. Will be an image of the detached leaf assay and leaf/ lesion calls.</w:t>
      </w:r>
    </w:p>
    <w:p w14:paraId="78E2C41F" w14:textId="77777777" w:rsidR="00791691" w:rsidRPr="00572481" w:rsidRDefault="00791691" w:rsidP="00907A4A">
      <w:pPr>
        <w:rPr>
          <w:sz w:val="24"/>
          <w:szCs w:val="24"/>
        </w:rPr>
      </w:pPr>
    </w:p>
    <w:p w14:paraId="2E8AD2A6" w14:textId="77777777" w:rsidR="006068CF" w:rsidRDefault="004A0709" w:rsidP="00907A4A">
      <w:pPr>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cinerea growth on tomato host genotypes. </w:t>
      </w:r>
      <w:r w:rsidR="00222FE4" w:rsidRPr="00572481">
        <w:rPr>
          <w:sz w:val="24"/>
          <w:szCs w:val="24"/>
        </w:rPr>
        <w:t xml:space="preserve">Plots include all replicates of lesion size measurements across isolates. </w:t>
      </w:r>
    </w:p>
    <w:p w14:paraId="1EBFE7AC" w14:textId="77777777" w:rsidR="005A544C" w:rsidRPr="00572481" w:rsidRDefault="005A544C" w:rsidP="00907A4A">
      <w:pPr>
        <w:rPr>
          <w:sz w:val="24"/>
          <w:szCs w:val="24"/>
        </w:rPr>
      </w:pPr>
    </w:p>
    <w:p w14:paraId="43278242" w14:textId="77777777" w:rsidR="00222FE4" w:rsidRPr="002A6387" w:rsidRDefault="005A544C" w:rsidP="00907A4A">
      <w:pPr>
        <w:rPr>
          <w:sz w:val="24"/>
          <w:szCs w:val="24"/>
        </w:rPr>
      </w:pPr>
      <w:r w:rsidRPr="00572481">
        <w:rPr>
          <w:sz w:val="24"/>
          <w:szCs w:val="24"/>
        </w:rPr>
        <w:t xml:space="preserve">Figure </w:t>
      </w:r>
      <w:r w:rsidR="002A6387">
        <w:rPr>
          <w:sz w:val="24"/>
          <w:szCs w:val="24"/>
        </w:rPr>
        <w:t>R3</w:t>
      </w:r>
      <w:r w:rsidRPr="00572481">
        <w:rPr>
          <w:sz w:val="24"/>
          <w:szCs w:val="24"/>
        </w:rPr>
        <w:t>. Interaction plot for domestication</w:t>
      </w:r>
      <w:r w:rsidR="002A6387">
        <w:rPr>
          <w:sz w:val="24"/>
          <w:szCs w:val="24"/>
        </w:rPr>
        <w:t xml:space="preserve">. Each line traces the average lesion size for a single Botrytis isolate. </w:t>
      </w:r>
    </w:p>
    <w:p w14:paraId="5DBCF079" w14:textId="77777777" w:rsidR="002A6387" w:rsidRDefault="002A6387" w:rsidP="00907A4A">
      <w:pPr>
        <w:rPr>
          <w:sz w:val="24"/>
          <w:szCs w:val="24"/>
        </w:rPr>
      </w:pPr>
    </w:p>
    <w:p w14:paraId="34622B46" w14:textId="77777777" w:rsidR="00201913" w:rsidRDefault="002A6387" w:rsidP="00907A4A">
      <w:pPr>
        <w:rPr>
          <w:sz w:val="24"/>
          <w:szCs w:val="24"/>
        </w:rPr>
      </w:pPr>
      <w:r w:rsidRPr="00572481">
        <w:rPr>
          <w:sz w:val="24"/>
          <w:szCs w:val="24"/>
        </w:rPr>
        <w:t xml:space="preserve">Figure </w:t>
      </w:r>
      <w:r>
        <w:rPr>
          <w:sz w:val="24"/>
          <w:szCs w:val="24"/>
        </w:rPr>
        <w:t>R4</w:t>
      </w:r>
      <w:r w:rsidRPr="00572481">
        <w:rPr>
          <w:sz w:val="24"/>
          <w:szCs w:val="24"/>
        </w:rPr>
        <w:t>. Interaction plot of lesion size due to individual Botrytis cinerea isolates on tomato host genotypes. Each line traces the average lesion size across plant genotype</w:t>
      </w:r>
      <w:r w:rsidR="008B143E">
        <w:rPr>
          <w:sz w:val="24"/>
          <w:szCs w:val="24"/>
        </w:rPr>
        <w:t>s for a single Botrytis isolate.</w:t>
      </w:r>
      <w:r w:rsidR="001E0D39">
        <w:rPr>
          <w:sz w:val="24"/>
          <w:szCs w:val="24"/>
        </w:rPr>
        <w:t xml:space="preserve"> A is all isolates, B is B05.10, C is the top 10 highly-virulent isolates, D is the bottom 10 saprophytic isolates, E is host-sensitive isolates, F is 5 isolates collected from tomato tissue, G is 3 domestication-sensitive isolates. </w:t>
      </w:r>
    </w:p>
    <w:p w14:paraId="3522E3B0" w14:textId="77777777" w:rsidR="005370B1" w:rsidRDefault="005370B1" w:rsidP="00907A4A">
      <w:pPr>
        <w:rPr>
          <w:sz w:val="24"/>
          <w:szCs w:val="24"/>
        </w:rPr>
      </w:pPr>
    </w:p>
    <w:p w14:paraId="1685A6D0" w14:textId="77777777" w:rsidR="005370B1" w:rsidRDefault="005370B1" w:rsidP="00907A4A">
      <w:pPr>
        <w:rPr>
          <w:sz w:val="24"/>
          <w:szCs w:val="24"/>
        </w:rPr>
      </w:pPr>
      <w:r>
        <w:rPr>
          <w:sz w:val="24"/>
          <w:szCs w:val="24"/>
        </w:rPr>
        <w:t xml:space="preserve">Figure R5. </w:t>
      </w:r>
      <w:r w:rsidR="005A4ECB">
        <w:rPr>
          <w:sz w:val="24"/>
          <w:szCs w:val="24"/>
        </w:rPr>
        <w:t xml:space="preserve">Overlap in lesion size SNPs &gt; 99.9% threshold across multiple host plant phenotypes. Chromosomes are differentiated by shading. Frequency is number of phenotypes in which the SNP exceeds the threshold. </w:t>
      </w:r>
    </w:p>
    <w:p w14:paraId="205D452B" w14:textId="77777777" w:rsidR="00907A4A" w:rsidRDefault="00907A4A" w:rsidP="00907A4A">
      <w:pPr>
        <w:rPr>
          <w:sz w:val="24"/>
          <w:szCs w:val="24"/>
        </w:rPr>
      </w:pPr>
    </w:p>
    <w:p w14:paraId="353340AA" w14:textId="77777777" w:rsidR="005A4ECB" w:rsidRDefault="00907A4A" w:rsidP="00907A4A">
      <w:pPr>
        <w:rPr>
          <w:sz w:val="24"/>
          <w:szCs w:val="24"/>
        </w:rPr>
      </w:pPr>
      <w:r>
        <w:rPr>
          <w:sz w:val="24"/>
          <w:szCs w:val="24"/>
        </w:rPr>
        <w:t>Figure R6. Top 50 SNPs for lesion size phenotype on each host plant. Points are color coded by plant host.</w:t>
      </w:r>
    </w:p>
    <w:p w14:paraId="0A447C86" w14:textId="77777777" w:rsidR="00907A4A" w:rsidRDefault="00907A4A" w:rsidP="00907A4A">
      <w:pPr>
        <w:rPr>
          <w:sz w:val="24"/>
          <w:szCs w:val="24"/>
        </w:rPr>
      </w:pPr>
    </w:p>
    <w:p w14:paraId="0069CE17" w14:textId="77777777" w:rsidR="00907A4A" w:rsidRDefault="00907A4A" w:rsidP="00907A4A">
      <w:pPr>
        <w:rPr>
          <w:sz w:val="24"/>
          <w:szCs w:val="24"/>
        </w:rPr>
      </w:pPr>
      <w:r>
        <w:rPr>
          <w:sz w:val="24"/>
          <w:szCs w:val="24"/>
        </w:rPr>
        <w:t xml:space="preserve">Figure R7. </w:t>
      </w:r>
      <w:r w:rsidR="008A0D22">
        <w:rPr>
          <w:sz w:val="24"/>
          <w:szCs w:val="24"/>
        </w:rPr>
        <w:t xml:space="preserve">Overlap in lesion size SNPs &gt; 99.9% across individual-host phenotypes and domestication phenotypes. </w:t>
      </w:r>
    </w:p>
    <w:p w14:paraId="7613FEAD" w14:textId="77777777" w:rsidR="008A0D22" w:rsidRDefault="008A0D22" w:rsidP="00907A4A">
      <w:pPr>
        <w:rPr>
          <w:sz w:val="24"/>
          <w:szCs w:val="24"/>
        </w:rPr>
      </w:pPr>
    </w:p>
    <w:p w14:paraId="781E2722" w14:textId="77777777" w:rsidR="008A0D22" w:rsidRDefault="008A0D22" w:rsidP="00907A4A">
      <w:pPr>
        <w:rPr>
          <w:sz w:val="24"/>
          <w:szCs w:val="24"/>
        </w:rPr>
      </w:pPr>
      <w:r>
        <w:rPr>
          <w:sz w:val="24"/>
          <w:szCs w:val="24"/>
        </w:rPr>
        <w:t xml:space="preserve">Figure R8. Top 50 SNPs for lesion size for each domestication phenotype. Domestication sensitivity is (domesticated – wild / domesticated). </w:t>
      </w:r>
    </w:p>
    <w:p w14:paraId="37D04E58" w14:textId="77777777" w:rsidR="008A0D22" w:rsidRDefault="008A0D22" w:rsidP="00907A4A">
      <w:pPr>
        <w:rPr>
          <w:sz w:val="24"/>
          <w:szCs w:val="24"/>
        </w:rPr>
      </w:pPr>
    </w:p>
    <w:p w14:paraId="4D5A5DB6" w14:textId="77777777" w:rsidR="008A0D22" w:rsidRDefault="008A0D22" w:rsidP="00907A4A">
      <w:pPr>
        <w:rPr>
          <w:sz w:val="24"/>
          <w:szCs w:val="24"/>
        </w:rPr>
      </w:pPr>
      <w:r>
        <w:rPr>
          <w:sz w:val="24"/>
          <w:szCs w:val="24"/>
        </w:rPr>
        <w:t>Figure R9. Venn diagram of SNPs identified &gt;99.9% for each domestication phenotype.</w:t>
      </w:r>
    </w:p>
    <w:p w14:paraId="1EC9DD7F" w14:textId="77777777" w:rsidR="008A0D22" w:rsidRDefault="008A0D22" w:rsidP="00907A4A">
      <w:pPr>
        <w:rPr>
          <w:sz w:val="24"/>
          <w:szCs w:val="24"/>
        </w:rPr>
      </w:pPr>
    </w:p>
    <w:p w14:paraId="41430476" w14:textId="77777777" w:rsidR="00201913" w:rsidRDefault="008A0D22" w:rsidP="008A0D22">
      <w:pPr>
        <w:rPr>
          <w:sz w:val="24"/>
          <w:szCs w:val="24"/>
        </w:rPr>
      </w:pPr>
      <w:r>
        <w:rPr>
          <w:sz w:val="24"/>
          <w:szCs w:val="24"/>
        </w:rPr>
        <w:t>Figure R10. 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1AE55A43" w14:textId="77777777" w:rsidR="00A951D7" w:rsidRPr="00A951D7" w:rsidRDefault="00201913" w:rsidP="00A951D7">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A951D7" w:rsidRPr="00A951D7">
        <w:t xml:space="preserve">Corwin, J. A., D. Copeland, J. Feusier, A. Subedy, R. Eshbaugh, C. Palmer, J. Maloof and D. J. Kliebenstein (2016). "The quantitative basis of the Arabidopsis innate immune system to endemic pathogens depends on pathogen genetics." </w:t>
      </w:r>
      <w:r w:rsidR="00A951D7" w:rsidRPr="00A951D7">
        <w:rPr>
          <w:u w:val="single"/>
        </w:rPr>
        <w:t>PLoS Genet</w:t>
      </w:r>
      <w:r w:rsidR="00A951D7" w:rsidRPr="00A951D7">
        <w:t xml:space="preserve"> </w:t>
      </w:r>
      <w:r w:rsidR="00A951D7" w:rsidRPr="00A951D7">
        <w:rPr>
          <w:b/>
        </w:rPr>
        <w:t>12</w:t>
      </w:r>
      <w:r w:rsidR="00A951D7" w:rsidRPr="00A951D7">
        <w:t>(2): e1005789.</w:t>
      </w:r>
    </w:p>
    <w:p w14:paraId="6BC48F22" w14:textId="77777777" w:rsidR="00A951D7" w:rsidRPr="00A951D7" w:rsidRDefault="00A951D7" w:rsidP="00A951D7">
      <w:pPr>
        <w:pStyle w:val="EndNoteBibliography"/>
      </w:pPr>
      <w:r w:rsidRPr="00A951D7">
        <w:t xml:space="preserve">Dalmais, B., J. Schumacher, J. Moraga, P. Le Pecheur, B. Tudzynski, I. G. Collado and M. Viaud (2011). "The Botrytis cinerea phytotoxin botcinic acid requires two polyketide synthases for production and has a redundant role in virulence with botrydial." </w:t>
      </w:r>
      <w:r w:rsidRPr="00A951D7">
        <w:rPr>
          <w:u w:val="single"/>
        </w:rPr>
        <w:t>Molecular plant pathology</w:t>
      </w:r>
      <w:r w:rsidRPr="00A951D7">
        <w:t xml:space="preserve"> </w:t>
      </w:r>
      <w:r w:rsidRPr="00A951D7">
        <w:rPr>
          <w:b/>
        </w:rPr>
        <w:t>12</w:t>
      </w:r>
      <w:r w:rsidRPr="00A951D7">
        <w:t>(6): 564-579.</w:t>
      </w:r>
    </w:p>
    <w:p w14:paraId="6EB40089" w14:textId="77777777" w:rsidR="00A951D7" w:rsidRPr="00A951D7" w:rsidRDefault="00A951D7" w:rsidP="00A951D7">
      <w:pPr>
        <w:pStyle w:val="EndNoteBibliography"/>
      </w:pPr>
      <w:r w:rsidRPr="00A951D7">
        <w:t xml:space="preserve">Decognet, V., M. Bardin, Y. Trottin-Caudal and P. Nicot (2009). "Rapid change in the genetic diversity of Botrytis cinerea populations after the introduction of strains in a tomato glasshouse." </w:t>
      </w:r>
      <w:r w:rsidRPr="00A951D7">
        <w:rPr>
          <w:u w:val="single"/>
        </w:rPr>
        <w:t>Phytopathology</w:t>
      </w:r>
      <w:r w:rsidRPr="00A951D7">
        <w:t xml:space="preserve"> </w:t>
      </w:r>
      <w:r w:rsidRPr="00A951D7">
        <w:rPr>
          <w:b/>
        </w:rPr>
        <w:t>99</w:t>
      </w:r>
      <w:r w:rsidRPr="00A951D7">
        <w:t>(2): 185-193.</w:t>
      </w:r>
    </w:p>
    <w:p w14:paraId="0A858B46" w14:textId="77777777" w:rsidR="00A951D7" w:rsidRPr="00A951D7" w:rsidRDefault="00A951D7" w:rsidP="00A951D7">
      <w:pPr>
        <w:pStyle w:val="EndNoteBibliography"/>
      </w:pPr>
      <w:r w:rsidRPr="00A951D7">
        <w:t xml:space="preserve">Deighton, N., I. Muckenschnabel, A. J. Colmenares, I. G. Collado and B. Williamson (2001). "Botrydial is produced in plant tissues infected by Botrytis cinerea." </w:t>
      </w:r>
      <w:r w:rsidRPr="00A951D7">
        <w:rPr>
          <w:u w:val="single"/>
        </w:rPr>
        <w:t>Phytochemistry</w:t>
      </w:r>
      <w:r w:rsidRPr="00A951D7">
        <w:t xml:space="preserve"> </w:t>
      </w:r>
      <w:r w:rsidRPr="00A951D7">
        <w:rPr>
          <w:b/>
        </w:rPr>
        <w:t>57</w:t>
      </w:r>
      <w:r w:rsidRPr="00A951D7">
        <w:t>(5): 689-692.</w:t>
      </w:r>
    </w:p>
    <w:p w14:paraId="403CA784" w14:textId="77777777" w:rsidR="00A951D7" w:rsidRPr="00A951D7" w:rsidRDefault="00A951D7" w:rsidP="00A951D7">
      <w:pPr>
        <w:pStyle w:val="EndNoteBibliography"/>
      </w:pPr>
      <w:r w:rsidRPr="00A951D7">
        <w:t xml:space="preserve">Egashira, H., A. Kuwashima, H. Ishiguro, K. Fukushima, T. Kaya and S. Imanishi (2000). "Screening of wild accessions resistant to gray mold (Botrytis cinerea Pers.) in Lycopersicon." </w:t>
      </w:r>
      <w:r w:rsidRPr="00A951D7">
        <w:rPr>
          <w:u w:val="single"/>
        </w:rPr>
        <w:t>Acta physiologiae plantarum</w:t>
      </w:r>
      <w:r w:rsidRPr="00A951D7">
        <w:t xml:space="preserve"> </w:t>
      </w:r>
      <w:r w:rsidRPr="00A951D7">
        <w:rPr>
          <w:b/>
        </w:rPr>
        <w:t>22</w:t>
      </w:r>
      <w:r w:rsidRPr="00A951D7">
        <w:t>(3): 324-326.</w:t>
      </w:r>
    </w:p>
    <w:p w14:paraId="71F3376F" w14:textId="77777777" w:rsidR="00A951D7" w:rsidRPr="00A951D7" w:rsidRDefault="00A951D7" w:rsidP="00A951D7">
      <w:pPr>
        <w:pStyle w:val="EndNoteBibliography"/>
      </w:pPr>
      <w:r w:rsidRPr="00A951D7">
        <w:t xml:space="preserve">Elad, Y., B. Williamson, P. Tudzynski and N. Delen (2007). Botrytis spp. and diseases they cause in agricultural systems–an introduction. </w:t>
      </w:r>
      <w:r w:rsidRPr="00A951D7">
        <w:rPr>
          <w:u w:val="single"/>
        </w:rPr>
        <w:t>Botrytis: Biology, pathology and control</w:t>
      </w:r>
      <w:r w:rsidRPr="00A951D7">
        <w:t>, Springer</w:t>
      </w:r>
      <w:r w:rsidRPr="00A951D7">
        <w:rPr>
          <w:b/>
        </w:rPr>
        <w:t xml:space="preserve">: </w:t>
      </w:r>
      <w:r w:rsidRPr="00A951D7">
        <w:t>1-8.</w:t>
      </w:r>
    </w:p>
    <w:p w14:paraId="1AA29E47" w14:textId="77777777" w:rsidR="00A951D7" w:rsidRPr="00A951D7" w:rsidRDefault="00A951D7" w:rsidP="00A951D7">
      <w:pPr>
        <w:pStyle w:val="EndNoteBibliography"/>
      </w:pPr>
      <w:r w:rsidRPr="00A951D7">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A951D7">
        <w:rPr>
          <w:u w:val="single"/>
        </w:rPr>
        <w:t>Plant physiology</w:t>
      </w:r>
      <w:r w:rsidRPr="00A951D7">
        <w:t xml:space="preserve"> </w:t>
      </w:r>
      <w:r w:rsidRPr="00A951D7">
        <w:rPr>
          <w:b/>
        </w:rPr>
        <w:t>144</w:t>
      </w:r>
      <w:r w:rsidRPr="00A951D7">
        <w:t>(1): 367-379.</w:t>
      </w:r>
    </w:p>
    <w:p w14:paraId="6B9ED47F" w14:textId="77777777" w:rsidR="00A951D7" w:rsidRPr="00A951D7" w:rsidRDefault="00A951D7" w:rsidP="00A951D7">
      <w:pPr>
        <w:pStyle w:val="EndNoteBibliography"/>
      </w:pPr>
      <w:r w:rsidRPr="00A951D7">
        <w:t xml:space="preserve">Finkers, R., Y. Bai, P. van den Berg, R. van Berloo, F. Meijer-Dekens, A. Ten Have, J. van Kan, P. Lindhout and A. W. van Heusden (2008). "Quantitative resistance to Botrytis cinerea from Solanum neorickii." </w:t>
      </w:r>
      <w:r w:rsidRPr="00A951D7">
        <w:rPr>
          <w:u w:val="single"/>
        </w:rPr>
        <w:t>Euphytica</w:t>
      </w:r>
      <w:r w:rsidRPr="00A951D7">
        <w:t xml:space="preserve"> </w:t>
      </w:r>
      <w:r w:rsidRPr="00A951D7">
        <w:rPr>
          <w:b/>
        </w:rPr>
        <w:t>159</w:t>
      </w:r>
      <w:r w:rsidRPr="00A951D7">
        <w:t>(1-2): 83-92.</w:t>
      </w:r>
    </w:p>
    <w:p w14:paraId="474AE9A6" w14:textId="77777777" w:rsidR="00A951D7" w:rsidRPr="00A951D7" w:rsidRDefault="00A951D7" w:rsidP="00A951D7">
      <w:pPr>
        <w:pStyle w:val="EndNoteBibliography"/>
      </w:pPr>
      <w:r w:rsidRPr="00A951D7">
        <w:t xml:space="preserve">Finkers, R., A. W. van Heusden, F. Meijer-Dekens, J. A. van Kan, P. Maris and P. Lindhout (2007). "The construction of a Solanum habrochaites LYC4 introgression line population and the identification of QTLs for resistance to Botrytis cinerea." </w:t>
      </w:r>
      <w:r w:rsidRPr="00A951D7">
        <w:rPr>
          <w:u w:val="single"/>
        </w:rPr>
        <w:t>Theoretical and Applied Genetics</w:t>
      </w:r>
      <w:r w:rsidRPr="00A951D7">
        <w:t xml:space="preserve"> </w:t>
      </w:r>
      <w:r w:rsidRPr="00A951D7">
        <w:rPr>
          <w:b/>
        </w:rPr>
        <w:t>114</w:t>
      </w:r>
      <w:r w:rsidRPr="00A951D7">
        <w:t>(6): 1071-1080.</w:t>
      </w:r>
    </w:p>
    <w:p w14:paraId="1FF25328" w14:textId="77777777" w:rsidR="00A951D7" w:rsidRPr="00A951D7" w:rsidRDefault="00A951D7" w:rsidP="00A951D7">
      <w:pPr>
        <w:pStyle w:val="EndNoteBibliography"/>
      </w:pPr>
      <w:r w:rsidRPr="00A951D7">
        <w:lastRenderedPageBreak/>
        <w:t xml:space="preserve">Guimaraes, R. L., R. T. Chetelat and H. U. Stotz (2004). "Resistance to Botrytis cinerea in Solanum lycopersicoides is dominant in hybrids with tomato, and involves induced hyphal death." </w:t>
      </w:r>
      <w:r w:rsidRPr="00A951D7">
        <w:rPr>
          <w:u w:val="single"/>
        </w:rPr>
        <w:t>European journal of plant pathology</w:t>
      </w:r>
      <w:r w:rsidRPr="00A951D7">
        <w:t xml:space="preserve"> </w:t>
      </w:r>
      <w:r w:rsidRPr="00A951D7">
        <w:rPr>
          <w:b/>
        </w:rPr>
        <w:t>110</w:t>
      </w:r>
      <w:r w:rsidRPr="00A951D7">
        <w:t>(1): 13-23.</w:t>
      </w:r>
    </w:p>
    <w:p w14:paraId="2E6CF4CF" w14:textId="77777777" w:rsidR="00A951D7" w:rsidRPr="00A951D7" w:rsidRDefault="00A951D7" w:rsidP="00A951D7">
      <w:pPr>
        <w:pStyle w:val="EndNoteBibliography"/>
      </w:pPr>
      <w:r w:rsidRPr="00A951D7">
        <w:t xml:space="preserve">Katan, T. (1999). "Current status of vegetative compatibility groups in Fusarium oxysporum." </w:t>
      </w:r>
      <w:r w:rsidRPr="00A951D7">
        <w:rPr>
          <w:u w:val="single"/>
        </w:rPr>
        <w:t>Phytoparasitica</w:t>
      </w:r>
      <w:r w:rsidRPr="00A951D7">
        <w:t xml:space="preserve"> </w:t>
      </w:r>
      <w:r w:rsidRPr="00A951D7">
        <w:rPr>
          <w:b/>
        </w:rPr>
        <w:t>27</w:t>
      </w:r>
      <w:r w:rsidRPr="00A951D7">
        <w:t>(1): 51-64.</w:t>
      </w:r>
    </w:p>
    <w:p w14:paraId="24F8636C" w14:textId="77777777" w:rsidR="00A951D7" w:rsidRPr="00A951D7" w:rsidRDefault="00A951D7" w:rsidP="00A951D7">
      <w:pPr>
        <w:pStyle w:val="EndNoteBibliography"/>
      </w:pPr>
      <w:r w:rsidRPr="00A951D7">
        <w:t xml:space="preserve">Nicot, P., A. Moretti, C. Romiti, M. Bardin, C. Caranta and H. Ferriere (2002). "Differences in susceptibility of pruning wounds and leaves to infection by Botrytis cinerea among wild tomato accessions." </w:t>
      </w:r>
      <w:r w:rsidRPr="00A951D7">
        <w:rPr>
          <w:u w:val="single"/>
        </w:rPr>
        <w:t>TGC Report</w:t>
      </w:r>
      <w:r w:rsidRPr="00A951D7">
        <w:t xml:space="preserve"> </w:t>
      </w:r>
      <w:r w:rsidRPr="00A951D7">
        <w:rPr>
          <w:b/>
        </w:rPr>
        <w:t>52</w:t>
      </w:r>
      <w:r w:rsidRPr="00A951D7">
        <w:t>: 24-26.</w:t>
      </w:r>
    </w:p>
    <w:p w14:paraId="680ADEE1" w14:textId="77777777" w:rsidR="00A951D7" w:rsidRPr="00A951D7" w:rsidRDefault="00A951D7" w:rsidP="00A951D7">
      <w:pPr>
        <w:pStyle w:val="EndNoteBibliography"/>
      </w:pPr>
      <w:r w:rsidRPr="00A951D7">
        <w:t xml:space="preserve">Nicot, P. C. and A. Baille (1996). Integrated control of Botrytis cinerea on greenhouse tomatoes. </w:t>
      </w:r>
      <w:r w:rsidRPr="00A951D7">
        <w:rPr>
          <w:u w:val="single"/>
        </w:rPr>
        <w:t>Aerial Plant Surface Microbiology</w:t>
      </w:r>
      <w:r w:rsidRPr="00A951D7">
        <w:t>, Springer</w:t>
      </w:r>
      <w:r w:rsidRPr="00A951D7">
        <w:rPr>
          <w:b/>
        </w:rPr>
        <w:t xml:space="preserve">: </w:t>
      </w:r>
      <w:r w:rsidRPr="00A951D7">
        <w:t>169-189.</w:t>
      </w:r>
    </w:p>
    <w:p w14:paraId="041543DF" w14:textId="77777777"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ED9653A" w14:textId="77777777"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50D4A26" w14:textId="77777777" w:rsidR="00A951D7" w:rsidRPr="00A951D7" w:rsidRDefault="00A951D7" w:rsidP="00A951D7">
      <w:pPr>
        <w:pStyle w:val="EndNoteBibliography"/>
      </w:pPr>
      <w:r w:rsidRPr="00A951D7">
        <w:t xml:space="preserve">Rowe, H. C., J. W. Walley, J. Corwin, E. K.-F. Chan, K. Dehesh and D. J. Kliebenstein (2010). "Deficiencies in jasmonate-mediated plant defense reveal quantitative variation in Botrytis cinerea pathogenesis." </w:t>
      </w:r>
      <w:r w:rsidRPr="00A951D7">
        <w:rPr>
          <w:u w:val="single"/>
        </w:rPr>
        <w:t>PLoS Pathog</w:t>
      </w:r>
      <w:r w:rsidRPr="00A951D7">
        <w:t xml:space="preserve"> </w:t>
      </w:r>
      <w:r w:rsidRPr="00A951D7">
        <w:rPr>
          <w:b/>
        </w:rPr>
        <w:t>6</w:t>
      </w:r>
      <w:r w:rsidRPr="00A951D7">
        <w:t>(4): e1000861.</w:t>
      </w:r>
    </w:p>
    <w:p w14:paraId="59E252BE" w14:textId="77777777" w:rsidR="00A951D7" w:rsidRPr="00A951D7" w:rsidRDefault="00A951D7" w:rsidP="00A951D7">
      <w:pPr>
        <w:pStyle w:val="EndNoteBibliography"/>
      </w:pPr>
      <w:r w:rsidRPr="00A951D7">
        <w:t xml:space="preserve">Schumacher, J., J.-M. Pradier, A. Simon, S. Traeger, J. Moraga, I. G. Collado, M. Viaud and B. Tudzynski (2012). "Natural variation in the VELVET gene bcvel1 affects virulence and light-dependent differentiation in Botrytis cinerea." </w:t>
      </w:r>
      <w:r w:rsidRPr="00A951D7">
        <w:rPr>
          <w:u w:val="single"/>
        </w:rPr>
        <w:t>PLoS One</w:t>
      </w:r>
      <w:r w:rsidRPr="00A951D7">
        <w:t xml:space="preserve"> </w:t>
      </w:r>
      <w:r w:rsidRPr="00A951D7">
        <w:rPr>
          <w:b/>
        </w:rPr>
        <w:t>7</w:t>
      </w:r>
      <w:r w:rsidRPr="00A951D7">
        <w:t>(10): e47840.</w:t>
      </w:r>
    </w:p>
    <w:p w14:paraId="5A8D330A" w14:textId="77777777" w:rsidR="00A951D7" w:rsidRPr="00A951D7" w:rsidRDefault="00A951D7" w:rsidP="00A951D7">
      <w:pPr>
        <w:pStyle w:val="EndNoteBibliography"/>
      </w:pPr>
      <w:r w:rsidRPr="00A951D7">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A951D7">
        <w:rPr>
          <w:u w:val="single"/>
        </w:rPr>
        <w:t>Molecular plant-microbe interactions</w:t>
      </w:r>
      <w:r w:rsidRPr="00A951D7">
        <w:t xml:space="preserve"> </w:t>
      </w:r>
      <w:r w:rsidRPr="00A951D7">
        <w:rPr>
          <w:b/>
        </w:rPr>
        <w:t>18</w:t>
      </w:r>
      <w:r w:rsidRPr="00A951D7">
        <w:t>(6): 602-612.</w:t>
      </w:r>
    </w:p>
    <w:p w14:paraId="75EBF5AC" w14:textId="77777777" w:rsidR="00A951D7" w:rsidRPr="00A951D7" w:rsidRDefault="00A951D7" w:rsidP="00A951D7">
      <w:pPr>
        <w:pStyle w:val="EndNoteBibliography"/>
      </w:pPr>
      <w:r w:rsidRPr="00A951D7">
        <w:t xml:space="preserve">ten Have, A., W. Mulder, J. Visser and J. A. van Kan (1998). "The endopolygalacturonase gene Bcpg1 is required for full virulence of Botrytis cinerea." </w:t>
      </w:r>
      <w:r w:rsidRPr="00A951D7">
        <w:rPr>
          <w:u w:val="single"/>
        </w:rPr>
        <w:t>Molecular Plant-Microbe Interactions</w:t>
      </w:r>
      <w:r w:rsidRPr="00A951D7">
        <w:t xml:space="preserve"> </w:t>
      </w:r>
      <w:r w:rsidRPr="00A951D7">
        <w:rPr>
          <w:b/>
        </w:rPr>
        <w:t>11</w:t>
      </w:r>
      <w:r w:rsidRPr="00A951D7">
        <w:t>(10): 1009-1016.</w:t>
      </w:r>
    </w:p>
    <w:p w14:paraId="783CCF07" w14:textId="77777777" w:rsidR="00A951D7" w:rsidRPr="00A951D7" w:rsidRDefault="00A951D7" w:rsidP="00A951D7">
      <w:pPr>
        <w:pStyle w:val="EndNoteBibliography"/>
      </w:pPr>
      <w:r w:rsidRPr="00A951D7">
        <w:t xml:space="preserve">Ten Have, A., R. van Berloo, P. Lindhout and J. A. van Kan (2007). "Partial stem and leaf resistance against the fungal pathogen Botrytis cinerea in wild relatives of tomato." </w:t>
      </w:r>
      <w:r w:rsidRPr="00A951D7">
        <w:rPr>
          <w:u w:val="single"/>
        </w:rPr>
        <w:t>European journal of plant pathology</w:t>
      </w:r>
      <w:r w:rsidRPr="00A951D7">
        <w:t xml:space="preserve"> </w:t>
      </w:r>
      <w:r w:rsidRPr="00A951D7">
        <w:rPr>
          <w:b/>
        </w:rPr>
        <w:t>117</w:t>
      </w:r>
      <w:r w:rsidRPr="00A951D7">
        <w:t>(2): 153-166.</w:t>
      </w:r>
    </w:p>
    <w:p w14:paraId="4FDF3002" w14:textId="77777777"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Kliebenstein" w:date="2017-01-12T16:19:00Z" w:initials="DK">
    <w:p w14:paraId="6FA1A127" w14:textId="7C5339C0" w:rsidR="006C7FE0" w:rsidRDefault="006C7FE0">
      <w:pPr>
        <w:pStyle w:val="CommentText"/>
      </w:pPr>
      <w:r>
        <w:rPr>
          <w:rStyle w:val="CommentReference"/>
        </w:rPr>
        <w:annotationRef/>
      </w:r>
      <w:r>
        <w:t>Any undergrads?</w:t>
      </w:r>
    </w:p>
  </w:comment>
  <w:comment w:id="7" w:author="Daniel Kliebenstein" w:date="2017-01-12T15:36:00Z" w:initials="DK">
    <w:p w14:paraId="0EC398D2" w14:textId="77777777" w:rsidR="006C7FE0" w:rsidRDefault="006C7FE0">
      <w:pPr>
        <w:pStyle w:val="CommentText"/>
      </w:pPr>
      <w:r>
        <w:rPr>
          <w:rStyle w:val="CommentReference"/>
        </w:rPr>
        <w:annotationRef/>
      </w:r>
      <w:r>
        <w:t>What would be the word for this?</w:t>
      </w:r>
    </w:p>
  </w:comment>
  <w:comment w:id="8" w:author="Daniel Kliebenstein" w:date="2017-01-12T15:48:00Z" w:initials="DK">
    <w:p w14:paraId="3D33F658" w14:textId="77777777" w:rsidR="006C7FE0" w:rsidRDefault="006C7FE0">
      <w:pPr>
        <w:pStyle w:val="CommentText"/>
      </w:pPr>
      <w:r>
        <w:rPr>
          <w:rStyle w:val="CommentReference"/>
        </w:rPr>
        <w:annotationRef/>
      </w:r>
      <w:proofErr w:type="gramStart"/>
      <w:r>
        <w:t>citations</w:t>
      </w:r>
      <w:proofErr w:type="gramEnd"/>
    </w:p>
  </w:comment>
  <w:comment w:id="9" w:author="Daniel Kliebenstein" w:date="2017-01-12T15:50:00Z" w:initials="DK">
    <w:p w14:paraId="46193998" w14:textId="77777777" w:rsidR="006C7FE0" w:rsidRDefault="006C7FE0">
      <w:pPr>
        <w:pStyle w:val="CommentText"/>
      </w:pPr>
      <w:r>
        <w:rPr>
          <w:rStyle w:val="CommentReference"/>
        </w:rPr>
        <w:annotationRef/>
      </w:r>
      <w:proofErr w:type="gramStart"/>
      <w:r>
        <w:t>build</w:t>
      </w:r>
      <w:proofErr w:type="gramEnd"/>
      <w:r>
        <w:t xml:space="preserve"> this up with Jason’s paper and some stuff from my review article in the general manuscript folder.</w:t>
      </w:r>
    </w:p>
  </w:comment>
  <w:comment w:id="10" w:author="Nicole Soltis" w:date="2017-01-18T15:18:00Z" w:initials="NS">
    <w:p w14:paraId="73C53D99" w14:textId="47933D0C" w:rsidR="00FE7C80" w:rsidRDefault="00FE7C80">
      <w:pPr>
        <w:pStyle w:val="CommentText"/>
      </w:pPr>
      <w:r>
        <w:rPr>
          <w:rStyle w:val="CommentReference"/>
        </w:rPr>
        <w:annotationRef/>
      </w:r>
      <w:r>
        <w:t>Genotype?</w:t>
      </w:r>
    </w:p>
  </w:comment>
  <w:comment w:id="12" w:author="Daniel Kliebenstein" w:date="2017-01-12T16:08:00Z" w:initials="DK">
    <w:p w14:paraId="300B9665" w14:textId="1EFE4595" w:rsidR="006C7FE0" w:rsidRDefault="006C7FE0">
      <w:pPr>
        <w:pStyle w:val="CommentText"/>
      </w:pPr>
      <w:r>
        <w:rPr>
          <w:rStyle w:val="CommentReference"/>
        </w:rPr>
        <w:annotationRef/>
      </w:r>
      <w:r>
        <w:t>Include Heather’s PG paper</w:t>
      </w:r>
    </w:p>
  </w:comment>
  <w:comment w:id="11" w:author="Daniel Kliebenstein" w:date="2017-01-12T16:09:00Z" w:initials="DK">
    <w:p w14:paraId="742E6ACB" w14:textId="08E6C055" w:rsidR="006C7FE0" w:rsidRDefault="006C7FE0">
      <w:pPr>
        <w:pStyle w:val="CommentText"/>
      </w:pPr>
      <w:r>
        <w:rPr>
          <w:rStyle w:val="CommentReference"/>
        </w:rPr>
        <w:annotationRef/>
      </w:r>
      <w:r>
        <w:t>We don’t have a reference to genomic variation in Botrytis? Seems like we need a sentence along those lines. Maybe after the specific genes sentences.</w:t>
      </w:r>
    </w:p>
  </w:comment>
  <w:comment w:id="18" w:author="Daniel Kliebenstein" w:date="2017-01-12T16:13:00Z" w:initials="DK">
    <w:p w14:paraId="7CEA4E76" w14:textId="4E67AEC3" w:rsidR="006C7FE0" w:rsidRDefault="006C7FE0">
      <w:pPr>
        <w:pStyle w:val="CommentText"/>
      </w:pPr>
      <w:r>
        <w:rPr>
          <w:rStyle w:val="CommentReference"/>
        </w:rPr>
        <w:annotationRef/>
      </w:r>
      <w:r>
        <w:t xml:space="preserve">Also use some </w:t>
      </w:r>
      <w:proofErr w:type="spellStart"/>
      <w:r>
        <w:t>Botyrtis</w:t>
      </w:r>
      <w:proofErr w:type="spellEnd"/>
      <w:r>
        <w:t xml:space="preserve"> books/review articles from others.</w:t>
      </w:r>
    </w:p>
  </w:comment>
  <w:comment w:id="19" w:author="Daniel Kliebenstein" w:date="2017-01-12T16:16:00Z" w:initials="DK">
    <w:p w14:paraId="172AC123" w14:textId="49AF2FD6" w:rsidR="006C7FE0" w:rsidRDefault="006C7FE0">
      <w:pPr>
        <w:pStyle w:val="CommentText"/>
      </w:pPr>
      <w:r>
        <w:rPr>
          <w:rStyle w:val="CommentReference"/>
        </w:rPr>
        <w:annotationRef/>
      </w:r>
      <w:r>
        <w:t xml:space="preserve">Include the </w:t>
      </w:r>
      <w:proofErr w:type="spellStart"/>
      <w:r>
        <w:t>Windram</w:t>
      </w:r>
      <w:proofErr w:type="spellEnd"/>
      <w:r>
        <w:t xml:space="preserve"> Plant Cell paper from Denby and other clock/Botrytis papers.</w:t>
      </w:r>
    </w:p>
  </w:comment>
  <w:comment w:id="20" w:author="Daniel Kliebenstein" w:date="2017-01-13T15:16:00Z" w:initials="DK">
    <w:p w14:paraId="4C06F5C1" w14:textId="08C1F114" w:rsidR="00CF034A" w:rsidRDefault="00CF034A">
      <w:pPr>
        <w:pStyle w:val="CommentText"/>
      </w:pPr>
      <w:r>
        <w:rPr>
          <w:rStyle w:val="CommentReference"/>
        </w:rPr>
        <w:annotationRef/>
      </w:r>
      <w:r>
        <w:t>If adding GWAS sentences, then shrink this by 1/3rd</w:t>
      </w:r>
    </w:p>
  </w:comment>
  <w:comment w:id="21" w:author="Daniel Kliebenstein" w:date="2017-01-12T16:18:00Z" w:initials="DK">
    <w:p w14:paraId="6D261993" w14:textId="08E118B0" w:rsidR="006C7FE0" w:rsidRDefault="006C7FE0">
      <w:pPr>
        <w:pStyle w:val="CommentText"/>
      </w:pPr>
      <w:r>
        <w:rPr>
          <w:rStyle w:val="CommentReference"/>
        </w:rPr>
        <w:annotationRef/>
      </w:r>
      <w:r>
        <w:t>???</w:t>
      </w:r>
    </w:p>
  </w:comment>
  <w:comment w:id="24" w:author="Daniel Kliebenstein" w:date="2017-01-13T15:16:00Z" w:initials="DK">
    <w:p w14:paraId="134A4AD6" w14:textId="75A65894" w:rsidR="00CF034A" w:rsidRDefault="00CF034A">
      <w:pPr>
        <w:pStyle w:val="CommentText"/>
      </w:pPr>
      <w:r>
        <w:rPr>
          <w:rStyle w:val="CommentReference"/>
        </w:rPr>
        <w:annotationRef/>
      </w:r>
      <w:r>
        <w:t>Expand</w:t>
      </w:r>
    </w:p>
  </w:comment>
  <w:comment w:id="27" w:author="Daniel Kliebenstein" w:date="2017-01-12T16:21:00Z" w:initials="DK">
    <w:p w14:paraId="0DBD7DDB" w14:textId="662D8DF2" w:rsidR="006C7FE0" w:rsidRDefault="006C7FE0">
      <w:pPr>
        <w:pStyle w:val="CommentText"/>
      </w:pPr>
      <w:r>
        <w:rPr>
          <w:rStyle w:val="CommentReference"/>
        </w:rPr>
        <w:annotationRef/>
      </w:r>
      <w:r>
        <w:t>Combine into a paragraph.</w:t>
      </w:r>
      <w:r w:rsidR="00CF034A">
        <w:t xml:space="preserve"> Check all fixed/random to ensure </w:t>
      </w:r>
      <w:proofErr w:type="spellStart"/>
      <w:r w:rsidR="00CF034A">
        <w:t>compatibile</w:t>
      </w:r>
      <w:proofErr w:type="spellEnd"/>
      <w:r w:rsidR="00CF034A">
        <w:t xml:space="preserve"> with new model.</w:t>
      </w:r>
    </w:p>
  </w:comment>
  <w:comment w:id="28" w:author="Daniel Kliebenstein" w:date="2017-01-12T16:22:00Z" w:initials="DK">
    <w:p w14:paraId="291C4450" w14:textId="19BCDE8C" w:rsidR="006C7FE0" w:rsidRDefault="006C7FE0">
      <w:pPr>
        <w:pStyle w:val="CommentText"/>
      </w:pPr>
      <w:r>
        <w:rPr>
          <w:rStyle w:val="CommentReference"/>
        </w:rPr>
        <w:annotationRef/>
      </w:r>
      <w:r>
        <w:t>Think about what was said in the introduction and that probably does not need repeating.</w:t>
      </w:r>
    </w:p>
  </w:comment>
  <w:comment w:id="30" w:author="Daniel Kliebenstein" w:date="2017-01-12T16:24:00Z" w:initials="DK">
    <w:p w14:paraId="06BE9B7D" w14:textId="24E02918" w:rsidR="006C7FE0" w:rsidRDefault="006C7FE0">
      <w:pPr>
        <w:pStyle w:val="CommentText"/>
      </w:pPr>
      <w:r>
        <w:rPr>
          <w:rStyle w:val="CommentReference"/>
        </w:rPr>
        <w:annotationRef/>
      </w:r>
      <w:r>
        <w:t>What was the maximal? Can we say they were less than ½?</w:t>
      </w:r>
    </w:p>
  </w:comment>
  <w:comment w:id="31" w:author="Daniel Kliebenstein" w:date="2017-01-12T16:25:00Z" w:initials="DK">
    <w:p w14:paraId="2E7A4DDC" w14:textId="43724691" w:rsidR="006C7FE0" w:rsidRDefault="006C7FE0">
      <w:pPr>
        <w:pStyle w:val="CommentText"/>
      </w:pPr>
      <w:r>
        <w:rPr>
          <w:rStyle w:val="CommentReference"/>
        </w:rPr>
        <w:annotationRef/>
      </w:r>
      <w:r>
        <w:t>We should probably have more citations, no? Including early ones from Denby and me as well as other authors.</w:t>
      </w:r>
    </w:p>
  </w:comment>
  <w:comment w:id="32" w:author="Nicole Soltis" w:date="2017-01-16T23:10:00Z" w:initials="NS">
    <w:p w14:paraId="50BCCF80" w14:textId="4C0372BA" w:rsidR="00161A6D" w:rsidRDefault="00161A6D">
      <w:pPr>
        <w:pStyle w:val="CommentText"/>
      </w:pPr>
      <w:r>
        <w:rPr>
          <w:rStyle w:val="CommentReference"/>
        </w:rPr>
        <w:annotationRef/>
      </w:r>
      <w:r>
        <w:t>Check this with the updated model</w:t>
      </w:r>
    </w:p>
  </w:comment>
  <w:comment w:id="34" w:author="Nicole Soltis" w:date="2017-01-16T23:11:00Z" w:initials="NS">
    <w:p w14:paraId="35A15E88" w14:textId="5A2C2D06" w:rsidR="00161A6D" w:rsidRDefault="00161A6D">
      <w:pPr>
        <w:pStyle w:val="CommentText"/>
      </w:pPr>
      <w:r>
        <w:rPr>
          <w:rStyle w:val="CommentReference"/>
        </w:rPr>
        <w:annotationRef/>
      </w:r>
      <w:r>
        <w:t>Check model</w:t>
      </w:r>
    </w:p>
  </w:comment>
  <w:comment w:id="36" w:author="Daniel Kliebenstein" w:date="2017-01-12T16:30:00Z" w:initials="DK">
    <w:p w14:paraId="1D0FCC6D" w14:textId="2F1A26C3" w:rsidR="006C7FE0" w:rsidRDefault="006C7FE0">
      <w:pPr>
        <w:pStyle w:val="CommentText"/>
      </w:pPr>
      <w:r>
        <w:rPr>
          <w:rStyle w:val="CommentReference"/>
        </w:rPr>
        <w:annotationRef/>
      </w:r>
      <w:r>
        <w:t>Need a conclusion sentence telling the reader what they just learned.</w:t>
      </w:r>
    </w:p>
  </w:comment>
  <w:comment w:id="38" w:author="Daniel Kliebenstein" w:date="2017-01-13T11:53:00Z" w:initials="DK">
    <w:p w14:paraId="3466C7F6" w14:textId="7E09305F" w:rsidR="006C7FE0" w:rsidRDefault="006C7FE0">
      <w:pPr>
        <w:pStyle w:val="CommentText"/>
      </w:pPr>
      <w:r>
        <w:rPr>
          <w:rStyle w:val="CommentReference"/>
        </w:rPr>
        <w:annotationRef/>
      </w:r>
      <w:r>
        <w:t>Need citations</w:t>
      </w:r>
    </w:p>
  </w:comment>
  <w:comment w:id="41" w:author="Daniel Kliebenstein" w:date="2017-01-13T11:54:00Z" w:initials="DK">
    <w:p w14:paraId="17F661F8" w14:textId="2655E6A1" w:rsidR="006C7FE0" w:rsidRDefault="006C7FE0">
      <w:pPr>
        <w:pStyle w:val="CommentText"/>
      </w:pPr>
      <w:r>
        <w:rPr>
          <w:rStyle w:val="CommentReference"/>
        </w:rPr>
        <w:annotationRef/>
      </w:r>
      <w:r>
        <w:t>Need citations</w:t>
      </w:r>
    </w:p>
  </w:comment>
  <w:comment w:id="45" w:author="Daniel Kliebenstein" w:date="2017-01-13T11:57:00Z" w:initials="DK">
    <w:p w14:paraId="5ABCCE2B" w14:textId="26B4650B" w:rsidR="006C7FE0" w:rsidRDefault="006C7FE0">
      <w:pPr>
        <w:pStyle w:val="CommentText"/>
      </w:pPr>
      <w:r>
        <w:rPr>
          <w:rStyle w:val="CommentReference"/>
        </w:rPr>
        <w:annotationRef/>
      </w:r>
      <w:r>
        <w:t xml:space="preserve">I am not </w:t>
      </w:r>
      <w:proofErr w:type="spellStart"/>
      <w:r>
        <w:t>qute</w:t>
      </w:r>
      <w:proofErr w:type="spellEnd"/>
      <w:r>
        <w:t xml:space="preserve"> sure what this means? Is this the CV within each genotype or the CV across the domestic/wild genotypes? Wouldn’t we want to include the later as a test of the bottleneck and that is tested by a simple f-test.</w:t>
      </w:r>
    </w:p>
  </w:comment>
  <w:comment w:id="47" w:author="Daniel Kliebenstein" w:date="2017-01-17T11:52:00Z" w:initials="DK">
    <w:p w14:paraId="3F45292D" w14:textId="54AE03D9" w:rsidR="00C344A5" w:rsidRDefault="00C344A5">
      <w:pPr>
        <w:pStyle w:val="CommentText"/>
      </w:pPr>
      <w:r>
        <w:rPr>
          <w:rStyle w:val="CommentReference"/>
        </w:rPr>
        <w:annotationRef/>
      </w:r>
      <w:r>
        <w:t>C</w:t>
      </w:r>
      <w:r w:rsidR="00E14E45">
        <w:t>o</w:t>
      </w:r>
      <w:r>
        <w:t>rrect?</w:t>
      </w:r>
    </w:p>
  </w:comment>
  <w:comment w:id="50" w:author="Daniel Kliebenstein" w:date="2017-01-13T13:42:00Z" w:initials="DK">
    <w:p w14:paraId="16D6ECFD" w14:textId="562FB344" w:rsidR="00D85DC4" w:rsidRDefault="00D85DC4">
      <w:pPr>
        <w:pStyle w:val="CommentText"/>
      </w:pPr>
      <w:r>
        <w:rPr>
          <w:rStyle w:val="CommentReference"/>
        </w:rPr>
        <w:annotationRef/>
      </w:r>
      <w:r>
        <w:t>Put in this as well.</w:t>
      </w:r>
    </w:p>
  </w:comment>
  <w:comment w:id="52" w:author="Daniel Kliebenstein" w:date="2017-01-13T13:53:00Z" w:initials="DK">
    <w:p w14:paraId="43434EAE" w14:textId="2AB72FB8" w:rsidR="00920521" w:rsidRDefault="00920521">
      <w:pPr>
        <w:pStyle w:val="CommentText"/>
      </w:pPr>
      <w:r>
        <w:rPr>
          <w:rStyle w:val="CommentReference"/>
        </w:rPr>
        <w:annotationRef/>
      </w:r>
      <w:r>
        <w:t>Citations</w:t>
      </w:r>
    </w:p>
  </w:comment>
  <w:comment w:id="54" w:author="Daniel Kliebenstein" w:date="2017-01-13T13:58:00Z" w:initials="DK">
    <w:p w14:paraId="4A4C5091" w14:textId="69B32717" w:rsidR="00920521" w:rsidRDefault="00920521">
      <w:pPr>
        <w:pStyle w:val="CommentText"/>
      </w:pPr>
      <w:r>
        <w:rPr>
          <w:rStyle w:val="CommentReference"/>
        </w:rPr>
        <w:annotationRef/>
      </w:r>
      <w:r>
        <w:t>Have you rerun this as a fixed effect rather than random effect model?</w:t>
      </w:r>
    </w:p>
  </w:comment>
  <w:comment w:id="53" w:author="Daniel Kliebenstein" w:date="2017-01-13T15:05:00Z" w:initials="DK">
    <w:p w14:paraId="2412CE8C" w14:textId="14D892F9" w:rsidR="008B2680" w:rsidRDefault="008B2680">
      <w:pPr>
        <w:pStyle w:val="CommentText"/>
      </w:pPr>
      <w:r>
        <w:rPr>
          <w:rStyle w:val="CommentReference"/>
        </w:rPr>
        <w:annotationRef/>
      </w:r>
      <w:r>
        <w:t>Needs new Table R1 first.</w:t>
      </w:r>
    </w:p>
  </w:comment>
  <w:comment w:id="66" w:author="Daniel Kliebenstein" w:date="2017-01-13T15:26:00Z" w:initials="DK">
    <w:p w14:paraId="761705A2" w14:textId="5160527F" w:rsidR="003250DB" w:rsidRDefault="003250DB">
      <w:pPr>
        <w:pStyle w:val="CommentText"/>
      </w:pPr>
      <w:r>
        <w:rPr>
          <w:rStyle w:val="CommentReference"/>
        </w:rPr>
        <w:annotationRef/>
      </w:r>
      <w:r>
        <w:t>Maybe blend into domestication and mechanisms</w:t>
      </w:r>
    </w:p>
  </w:comment>
  <w:comment w:id="68" w:author="Daniel Kliebenstein" w:date="2017-01-17T11:05:00Z" w:initials="DK">
    <w:p w14:paraId="389E183F" w14:textId="77777777" w:rsidR="00AA35C0" w:rsidRDefault="00AA35C0" w:rsidP="00AA35C0">
      <w:pPr>
        <w:pStyle w:val="CommentText"/>
      </w:pPr>
      <w:r>
        <w:rPr>
          <w:rStyle w:val="CommentReference"/>
        </w:rPr>
        <w:annotationRef/>
      </w:r>
      <w:proofErr w:type="gramStart"/>
      <w:r>
        <w:t>caveat</w:t>
      </w:r>
      <w:proofErr w:type="gramEnd"/>
    </w:p>
  </w:comment>
  <w:comment w:id="69" w:author="Daniel Kliebenstein" w:date="2017-01-17T11:35:00Z" w:initials="DK">
    <w:p w14:paraId="4E45DC12" w14:textId="77777777" w:rsidR="009A2734" w:rsidRDefault="009A2734" w:rsidP="009A2734">
      <w:pPr>
        <w:pStyle w:val="CommentText"/>
      </w:pPr>
      <w:r>
        <w:rPr>
          <w:rStyle w:val="CommentReference"/>
        </w:rPr>
        <w:annotationRef/>
      </w:r>
      <w:r>
        <w:t>B. cinerea uses quantitative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A1A127" w15:done="0"/>
  <w15:commentEx w15:paraId="0EC398D2" w15:done="0"/>
  <w15:commentEx w15:paraId="00CA64BE" w15:done="0"/>
  <w15:commentEx w15:paraId="6F878631" w15:done="0"/>
  <w15:commentEx w15:paraId="3D33F658" w15:done="0"/>
  <w15:commentEx w15:paraId="0D7E6C9B" w15:done="0"/>
  <w15:commentEx w15:paraId="46193998" w15:done="0"/>
  <w15:commentEx w15:paraId="50C35A67" w15:done="0"/>
  <w15:commentEx w15:paraId="66E0CDBA" w15:done="0"/>
  <w15:commentEx w15:paraId="5941454A" w15:done="0"/>
  <w15:commentEx w15:paraId="300B9665" w15:done="0"/>
  <w15:commentEx w15:paraId="2EC55222" w15:done="0"/>
  <w15:commentEx w15:paraId="742E6ACB" w15:done="0"/>
  <w15:commentEx w15:paraId="53E45956" w15:done="0"/>
  <w15:commentEx w15:paraId="7CEA4E76" w15:done="0"/>
  <w15:commentEx w15:paraId="172AC123" w15:done="0"/>
  <w15:commentEx w15:paraId="60CB027A" w15:done="0"/>
  <w15:commentEx w15:paraId="4C06F5C1" w15:done="0"/>
  <w15:commentEx w15:paraId="6D261993" w15:done="0"/>
  <w15:commentEx w15:paraId="134A4AD6" w15:done="0"/>
  <w15:commentEx w15:paraId="5BB91CF6" w15:done="0"/>
  <w15:commentEx w15:paraId="0DBD7DDB" w15:done="0"/>
  <w15:commentEx w15:paraId="3CE3EAB3" w15:done="0"/>
  <w15:commentEx w15:paraId="482E887C" w15:done="0"/>
  <w15:commentEx w15:paraId="291C4450" w15:done="0"/>
  <w15:commentEx w15:paraId="06BE9B7D" w15:done="0"/>
  <w15:commentEx w15:paraId="2E7A4DDC" w15:done="0"/>
  <w15:commentEx w15:paraId="1D0FCC6D" w15:done="0"/>
  <w15:commentEx w15:paraId="3466C7F6" w15:done="0"/>
  <w15:commentEx w15:paraId="17F661F8" w15:done="0"/>
  <w15:commentEx w15:paraId="5ABCCE2B" w15:done="0"/>
  <w15:commentEx w15:paraId="1150CE8D" w15:done="0"/>
  <w15:commentEx w15:paraId="3F45292D" w15:done="0"/>
  <w15:commentEx w15:paraId="6BF6805E" w15:done="0"/>
  <w15:commentEx w15:paraId="16D6ECFD" w15:done="0"/>
  <w15:commentEx w15:paraId="43434EAE" w15:done="0"/>
  <w15:commentEx w15:paraId="4A4C5091" w15:done="0"/>
  <w15:commentEx w15:paraId="2412CE8C" w15:done="0"/>
  <w15:commentEx w15:paraId="761705A2" w15:done="0"/>
  <w15:commentEx w15:paraId="6374F1EB" w15:done="0"/>
  <w15:commentEx w15:paraId="6E1C8808" w15:done="0"/>
  <w15:commentEx w15:paraId="7749A54E" w15:done="0"/>
  <w15:commentEx w15:paraId="3E3A14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0&lt;/item&gt;&lt;item&gt;442&lt;/item&gt;&lt;item&gt;444&lt;/item&gt;&lt;item&gt;445&lt;/item&gt;&lt;item&gt;446&lt;/item&gt;&lt;item&gt;447&lt;/item&gt;&lt;item&gt;448&lt;/item&gt;&lt;item&gt;449&lt;/item&gt;&lt;item&gt;452&lt;/item&gt;&lt;item&gt;454&lt;/item&gt;&lt;item&gt;455&lt;/item&gt;&lt;item&gt;456&lt;/item&gt;&lt;/record-ids&gt;&lt;/item&gt;&lt;/Libraries&gt;"/>
  </w:docVars>
  <w:rsids>
    <w:rsidRoot w:val="00E76177"/>
    <w:rsid w:val="00012693"/>
    <w:rsid w:val="00013F49"/>
    <w:rsid w:val="0005030A"/>
    <w:rsid w:val="00066E36"/>
    <w:rsid w:val="000700B8"/>
    <w:rsid w:val="00077676"/>
    <w:rsid w:val="00092BAE"/>
    <w:rsid w:val="000965C4"/>
    <w:rsid w:val="000A0CC4"/>
    <w:rsid w:val="000A0DCC"/>
    <w:rsid w:val="000D6362"/>
    <w:rsid w:val="000E038A"/>
    <w:rsid w:val="000F79B1"/>
    <w:rsid w:val="000F7EEA"/>
    <w:rsid w:val="00102A0A"/>
    <w:rsid w:val="00105CC5"/>
    <w:rsid w:val="0014650D"/>
    <w:rsid w:val="00152DF4"/>
    <w:rsid w:val="00161A6D"/>
    <w:rsid w:val="00170610"/>
    <w:rsid w:val="00183B7F"/>
    <w:rsid w:val="001923E8"/>
    <w:rsid w:val="00194A40"/>
    <w:rsid w:val="001E0D39"/>
    <w:rsid w:val="001F4FA6"/>
    <w:rsid w:val="00201913"/>
    <w:rsid w:val="0021544C"/>
    <w:rsid w:val="0022004A"/>
    <w:rsid w:val="00220EA8"/>
    <w:rsid w:val="00222FE4"/>
    <w:rsid w:val="002504BF"/>
    <w:rsid w:val="00270024"/>
    <w:rsid w:val="002817BF"/>
    <w:rsid w:val="002A0FB9"/>
    <w:rsid w:val="002A6387"/>
    <w:rsid w:val="00300AAD"/>
    <w:rsid w:val="00303669"/>
    <w:rsid w:val="003250DB"/>
    <w:rsid w:val="003326ED"/>
    <w:rsid w:val="00333068"/>
    <w:rsid w:val="00344272"/>
    <w:rsid w:val="003444D9"/>
    <w:rsid w:val="003529A3"/>
    <w:rsid w:val="00356616"/>
    <w:rsid w:val="00356FC1"/>
    <w:rsid w:val="00364E91"/>
    <w:rsid w:val="00387539"/>
    <w:rsid w:val="003B47F1"/>
    <w:rsid w:val="003B75F5"/>
    <w:rsid w:val="003D6AE2"/>
    <w:rsid w:val="003E0704"/>
    <w:rsid w:val="003E5F69"/>
    <w:rsid w:val="004017B8"/>
    <w:rsid w:val="00403957"/>
    <w:rsid w:val="00404552"/>
    <w:rsid w:val="00404C06"/>
    <w:rsid w:val="0041714B"/>
    <w:rsid w:val="0042327E"/>
    <w:rsid w:val="004279EC"/>
    <w:rsid w:val="00436F19"/>
    <w:rsid w:val="0043785D"/>
    <w:rsid w:val="0044762C"/>
    <w:rsid w:val="00450902"/>
    <w:rsid w:val="00463E6F"/>
    <w:rsid w:val="00471076"/>
    <w:rsid w:val="00473ACC"/>
    <w:rsid w:val="00496F1B"/>
    <w:rsid w:val="004A0709"/>
    <w:rsid w:val="004B451C"/>
    <w:rsid w:val="004C372B"/>
    <w:rsid w:val="004C6F15"/>
    <w:rsid w:val="004D38F6"/>
    <w:rsid w:val="004D7AF9"/>
    <w:rsid w:val="004E5A9E"/>
    <w:rsid w:val="004F7F9A"/>
    <w:rsid w:val="005158C1"/>
    <w:rsid w:val="00520E5A"/>
    <w:rsid w:val="005352C3"/>
    <w:rsid w:val="005370B1"/>
    <w:rsid w:val="00554F23"/>
    <w:rsid w:val="005602D8"/>
    <w:rsid w:val="00572481"/>
    <w:rsid w:val="00587041"/>
    <w:rsid w:val="0059795E"/>
    <w:rsid w:val="005A4ECB"/>
    <w:rsid w:val="005A544C"/>
    <w:rsid w:val="005A7716"/>
    <w:rsid w:val="005C464E"/>
    <w:rsid w:val="005D0AE7"/>
    <w:rsid w:val="005D0DE7"/>
    <w:rsid w:val="005D0EEF"/>
    <w:rsid w:val="005D30B2"/>
    <w:rsid w:val="005E248E"/>
    <w:rsid w:val="005F71AF"/>
    <w:rsid w:val="006068CF"/>
    <w:rsid w:val="006115F0"/>
    <w:rsid w:val="006127A5"/>
    <w:rsid w:val="006158B2"/>
    <w:rsid w:val="00632015"/>
    <w:rsid w:val="00660515"/>
    <w:rsid w:val="006A1323"/>
    <w:rsid w:val="006C1C31"/>
    <w:rsid w:val="006C7FE0"/>
    <w:rsid w:val="006D434C"/>
    <w:rsid w:val="006E1BB2"/>
    <w:rsid w:val="006E28C1"/>
    <w:rsid w:val="006E62C1"/>
    <w:rsid w:val="00700D92"/>
    <w:rsid w:val="007057E8"/>
    <w:rsid w:val="00706E82"/>
    <w:rsid w:val="00726F6E"/>
    <w:rsid w:val="00733BE4"/>
    <w:rsid w:val="00737943"/>
    <w:rsid w:val="00750F0F"/>
    <w:rsid w:val="00765216"/>
    <w:rsid w:val="00765830"/>
    <w:rsid w:val="007811D3"/>
    <w:rsid w:val="00784448"/>
    <w:rsid w:val="007869D6"/>
    <w:rsid w:val="00791691"/>
    <w:rsid w:val="007A414F"/>
    <w:rsid w:val="007A744C"/>
    <w:rsid w:val="007B711D"/>
    <w:rsid w:val="007B72CF"/>
    <w:rsid w:val="007C70B1"/>
    <w:rsid w:val="007D5372"/>
    <w:rsid w:val="007E6E79"/>
    <w:rsid w:val="0080338F"/>
    <w:rsid w:val="0081033D"/>
    <w:rsid w:val="00814D01"/>
    <w:rsid w:val="0083221A"/>
    <w:rsid w:val="00854928"/>
    <w:rsid w:val="00855B91"/>
    <w:rsid w:val="00857694"/>
    <w:rsid w:val="00861B3B"/>
    <w:rsid w:val="00870396"/>
    <w:rsid w:val="00877AE8"/>
    <w:rsid w:val="008945F3"/>
    <w:rsid w:val="008A0D22"/>
    <w:rsid w:val="008B143E"/>
    <w:rsid w:val="008B2680"/>
    <w:rsid w:val="008B50B7"/>
    <w:rsid w:val="008B5C25"/>
    <w:rsid w:val="008C1E09"/>
    <w:rsid w:val="008C22E9"/>
    <w:rsid w:val="008D768E"/>
    <w:rsid w:val="008E5F1F"/>
    <w:rsid w:val="008E68AA"/>
    <w:rsid w:val="008F425E"/>
    <w:rsid w:val="00907A4A"/>
    <w:rsid w:val="00920521"/>
    <w:rsid w:val="00942914"/>
    <w:rsid w:val="00962D87"/>
    <w:rsid w:val="009707C0"/>
    <w:rsid w:val="00973F87"/>
    <w:rsid w:val="0097612A"/>
    <w:rsid w:val="009814E1"/>
    <w:rsid w:val="009836A7"/>
    <w:rsid w:val="00992198"/>
    <w:rsid w:val="009A2734"/>
    <w:rsid w:val="009A5C4F"/>
    <w:rsid w:val="009B513C"/>
    <w:rsid w:val="009C1F7C"/>
    <w:rsid w:val="009D15A4"/>
    <w:rsid w:val="009D2C6D"/>
    <w:rsid w:val="009D2FF2"/>
    <w:rsid w:val="009E4B5D"/>
    <w:rsid w:val="009F0A62"/>
    <w:rsid w:val="009F588B"/>
    <w:rsid w:val="00A01E0A"/>
    <w:rsid w:val="00A254EC"/>
    <w:rsid w:val="00A27AF5"/>
    <w:rsid w:val="00A33EE1"/>
    <w:rsid w:val="00A52DC5"/>
    <w:rsid w:val="00A60CBA"/>
    <w:rsid w:val="00A615A8"/>
    <w:rsid w:val="00A63631"/>
    <w:rsid w:val="00A710D9"/>
    <w:rsid w:val="00A83BD4"/>
    <w:rsid w:val="00A864BB"/>
    <w:rsid w:val="00A91200"/>
    <w:rsid w:val="00A91962"/>
    <w:rsid w:val="00A951D7"/>
    <w:rsid w:val="00AA35C0"/>
    <w:rsid w:val="00AB46FC"/>
    <w:rsid w:val="00AC3D7C"/>
    <w:rsid w:val="00AC6DA6"/>
    <w:rsid w:val="00AD09E6"/>
    <w:rsid w:val="00AE642B"/>
    <w:rsid w:val="00AF1DD1"/>
    <w:rsid w:val="00B14FCF"/>
    <w:rsid w:val="00B23CB8"/>
    <w:rsid w:val="00B411E9"/>
    <w:rsid w:val="00B46D1C"/>
    <w:rsid w:val="00B56BCA"/>
    <w:rsid w:val="00B61221"/>
    <w:rsid w:val="00B64A2A"/>
    <w:rsid w:val="00B72D9C"/>
    <w:rsid w:val="00B738AF"/>
    <w:rsid w:val="00B82CAE"/>
    <w:rsid w:val="00B877F0"/>
    <w:rsid w:val="00BD1A5C"/>
    <w:rsid w:val="00BD42C9"/>
    <w:rsid w:val="00BE1100"/>
    <w:rsid w:val="00BF158A"/>
    <w:rsid w:val="00C00EF7"/>
    <w:rsid w:val="00C330D2"/>
    <w:rsid w:val="00C33B56"/>
    <w:rsid w:val="00C344A5"/>
    <w:rsid w:val="00C560C2"/>
    <w:rsid w:val="00C62C06"/>
    <w:rsid w:val="00C676F1"/>
    <w:rsid w:val="00C7363A"/>
    <w:rsid w:val="00C97B8A"/>
    <w:rsid w:val="00CE3E44"/>
    <w:rsid w:val="00CF034A"/>
    <w:rsid w:val="00D0235E"/>
    <w:rsid w:val="00D1009F"/>
    <w:rsid w:val="00D3121D"/>
    <w:rsid w:val="00D36B3C"/>
    <w:rsid w:val="00D477E5"/>
    <w:rsid w:val="00D6757A"/>
    <w:rsid w:val="00D759AF"/>
    <w:rsid w:val="00D85DC4"/>
    <w:rsid w:val="00DA16B0"/>
    <w:rsid w:val="00DA7FA8"/>
    <w:rsid w:val="00DB5962"/>
    <w:rsid w:val="00DD0B46"/>
    <w:rsid w:val="00DD1A18"/>
    <w:rsid w:val="00DD2573"/>
    <w:rsid w:val="00DF0C76"/>
    <w:rsid w:val="00DF0CF7"/>
    <w:rsid w:val="00E14E45"/>
    <w:rsid w:val="00E20E22"/>
    <w:rsid w:val="00E37CED"/>
    <w:rsid w:val="00E5522B"/>
    <w:rsid w:val="00E76177"/>
    <w:rsid w:val="00E764BE"/>
    <w:rsid w:val="00E8258B"/>
    <w:rsid w:val="00EA1576"/>
    <w:rsid w:val="00EA185C"/>
    <w:rsid w:val="00EA5F5F"/>
    <w:rsid w:val="00EA6EAB"/>
    <w:rsid w:val="00EF5A6D"/>
    <w:rsid w:val="00F05926"/>
    <w:rsid w:val="00F126CA"/>
    <w:rsid w:val="00F138A3"/>
    <w:rsid w:val="00F337BC"/>
    <w:rsid w:val="00F34580"/>
    <w:rsid w:val="00F452E2"/>
    <w:rsid w:val="00F74AD5"/>
    <w:rsid w:val="00F77335"/>
    <w:rsid w:val="00F919BB"/>
    <w:rsid w:val="00F947B4"/>
    <w:rsid w:val="00F94C1A"/>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496D7-5F30-42CA-B23D-2ADBC73A1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21</Pages>
  <Words>6690</Words>
  <Characters>38136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31</cp:revision>
  <dcterms:created xsi:type="dcterms:W3CDTF">2017-01-17T05:05:00Z</dcterms:created>
  <dcterms:modified xsi:type="dcterms:W3CDTF">2017-01-18T23:51:00Z</dcterms:modified>
</cp:coreProperties>
</file>