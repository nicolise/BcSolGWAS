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bookmarkStart w:id="0" w:name="_GoBack"/>
      <w:bookmarkEnd w:id="0"/>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02048AE3"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4F012E">
        <w:rPr>
          <w:sz w:val="24"/>
          <w:szCs w:val="24"/>
        </w:rPr>
        <w:t xml:space="preserve">germplasm </w:t>
      </w:r>
      <w:r w:rsidR="00833029">
        <w:rPr>
          <w:sz w:val="24"/>
          <w:szCs w:val="24"/>
        </w:rPr>
        <w:t>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 xml:space="preserve">where alleles </w:t>
      </w:r>
      <w:r w:rsidR="004F012E">
        <w:rPr>
          <w:sz w:val="24"/>
          <w:szCs w:val="24"/>
        </w:rPr>
        <w:t xml:space="preserve">modulated </w:t>
      </w:r>
      <w:r w:rsidR="00833029">
        <w:rPr>
          <w:sz w:val="24"/>
          <w:szCs w:val="24"/>
        </w:rPr>
        <w:t>virulence on</w:t>
      </w:r>
      <w:r w:rsidR="005A32CB">
        <w:rPr>
          <w:sz w:val="24"/>
          <w:szCs w:val="24"/>
        </w:rPr>
        <w:t xml:space="preserve"> distinct tomato accessions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w:t>
      </w:r>
      <w:r w:rsidR="00833029">
        <w:rPr>
          <w:sz w:val="24"/>
          <w:szCs w:val="24"/>
        </w:rPr>
        <w:lastRenderedPageBreak/>
        <w:t>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1"/>
      <w:r w:rsidRPr="000F79B1">
        <w:rPr>
          <w:b/>
          <w:sz w:val="24"/>
          <w:szCs w:val="24"/>
        </w:rPr>
        <w:lastRenderedPageBreak/>
        <w:t>Introduction</w:t>
      </w:r>
      <w:commentRangeEnd w:id="1"/>
      <w:r w:rsidR="006B6D32">
        <w:rPr>
          <w:rStyle w:val="CommentReference"/>
        </w:rPr>
        <w:commentReference w:id="1"/>
      </w:r>
    </w:p>
    <w:p w14:paraId="59F5A64D" w14:textId="1EAB69B1" w:rsidR="00E8258B" w:rsidRPr="00E764BE" w:rsidRDefault="004F012E" w:rsidP="0092425F">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w:t>
      </w:r>
      <w:proofErr w:type="spellStart"/>
      <w:r w:rsidR="00BA6180" w:rsidRPr="00E764BE">
        <w:rPr>
          <w:sz w:val="24"/>
          <w:szCs w:val="24"/>
        </w:rPr>
        <w:t>flagellin</w:t>
      </w:r>
      <w:proofErr w:type="spellEnd"/>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7F722BC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lastRenderedPageBreak/>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ED1C13" w:rsidRPr="00ED1C13">
        <w:rPr>
          <w:sz w:val="24"/>
          <w:szCs w:val="24"/>
        </w:rPr>
        <w:t xml:space="preserve"> </w:t>
      </w:r>
      <w:r w:rsidR="001C5DE1">
        <w:rPr>
          <w:sz w:val="24"/>
          <w:szCs w:val="24"/>
        </w:rPr>
        <w:fldChar w:fldCharType="begin"/>
      </w:r>
      <w:r w:rsidR="001C5DE1">
        <w:rPr>
          <w:sz w:val="24"/>
          <w:szCs w:val="24"/>
        </w:rPr>
        <w:instrText xml:space="preserve"> ADDIN EN.CITE &lt;EndNote&gt;&lt;Cite ExcludeYear="1"&gt;&lt;Author&gt;Pedras&lt;/Author&gt;&lt;Year&gt;2005&lt;/Year&gt;&lt;RecNum&gt;583&lt;/RecNum&gt;&lt;DisplayText&gt;(Pedras and Ahiahonu , Pedras, Hossain et al.)&lt;/DisplayText&gt;&lt;record&gt;&lt;rec-number&gt;583&lt;/rec-number&gt;&lt;foreign-keys&gt;&lt;key app="EN" db-id="0pazvxt5kzzzd0er9pcprt0759frxeawtzpf" timestamp="1506450181"&gt;583&lt;/key&gt;&lt;/foreign-keys&gt;&lt;ref-type name="Journal Article"&gt;17&lt;/ref-type&gt;&lt;contributors&gt;&lt;authors&gt;&lt;author&gt;Pedras, M Soledade C&lt;/author&gt;&lt;author&gt;Ahiahonu, Pearson WK&lt;/author&gt;&lt;/authors&gt;&lt;/contributors&gt;&lt;titles&gt;&lt;title&gt;Metabolism and detoxification of phytoalexins and analogs by phytopathogenic fungi&lt;/title&gt;&lt;secondary-title&gt;Phytochemistry&lt;/secondary-title&gt;&lt;/titles&gt;&lt;periodical&gt;&lt;full-title&gt;Phytochemistry&lt;/full-title&gt;&lt;/periodical&gt;&lt;pages&gt;391-411&lt;/pages&gt;&lt;volume&gt;66&lt;/volume&gt;&lt;number&gt;4&lt;/number&gt;&lt;dates&gt;&lt;year&gt;2005&lt;/year&gt;&lt;/dates&gt;&lt;isbn&gt;0031-9422&lt;/isbn&gt;&lt;urls&gt;&lt;/urls&gt;&lt;/record&gt;&lt;/Cite&gt;&lt;Cite ExcludeYear="1"&gt;&lt;Author&gt;Pedras&lt;/Author&gt;&lt;Year&gt;2011&lt;/Year&gt;&lt;RecNum&gt;582&lt;/RecNum&gt;&lt;record&gt;&lt;rec-number&gt;582&lt;/rec-number&gt;&lt;foreign-keys&gt;&lt;key app="EN" db-id="0pazvxt5kzzzd0er9pcprt0759frxeawtzpf" timestamp="1506449906"&gt;582&lt;/key&gt;&lt;/foreign-keys&gt;&lt;ref-type name="Journal Article"&gt;17&lt;/ref-type&gt;&lt;contributors&gt;&lt;authors&gt;&lt;author&gt;Pedras, M Soledade C&lt;/author&gt;&lt;author&gt;Hossain, Sajjad&lt;/author&gt;&lt;author&gt;Snitynsky, Ryan B&lt;/author&gt;&lt;/authors&gt;&lt;/contributors&gt;&lt;titles&gt;&lt;title&gt;Detoxification of cruciferous phytoalexins in Botrytis cinerea: Spontaneous dimerization of a camalexin metabolite&lt;/title&gt;&lt;secondary-title&gt;Phytochemistry&lt;/secondary-title&gt;&lt;/titles&gt;&lt;periodical&gt;&lt;full-title&gt;Phytochemistry&lt;/full-title&gt;&lt;/periodical&gt;&lt;pages&gt;199-206&lt;/pages&gt;&lt;volume&gt;72&lt;/volume&gt;&lt;number&gt;2&lt;/number&gt;&lt;dates&gt;&lt;year&gt;2011&lt;/year&gt;&lt;/dates&gt;&lt;isbn&gt;0031-9422&lt;/isbn&gt;&lt;urls&gt;&lt;/urls&gt;&lt;/record&gt;&lt;/Cite&gt;&lt;/EndNote&gt;</w:instrText>
      </w:r>
      <w:r w:rsidR="001C5DE1">
        <w:rPr>
          <w:sz w:val="24"/>
          <w:szCs w:val="24"/>
        </w:rPr>
        <w:fldChar w:fldCharType="separate"/>
      </w:r>
      <w:r w:rsidR="001C5DE1">
        <w:rPr>
          <w:noProof/>
          <w:sz w:val="24"/>
          <w:szCs w:val="24"/>
        </w:rPr>
        <w:t>(Pedras and Ahiahonu , Pedras, Hossain et al.)</w:t>
      </w:r>
      <w:r w:rsidR="001C5DE1">
        <w:rPr>
          <w:sz w:val="24"/>
          <w:szCs w:val="24"/>
        </w:rPr>
        <w:fldChar w:fldCharType="end"/>
      </w:r>
      <w:r w:rsidR="00ED1C13">
        <w:rPr>
          <w:sz w:val="24"/>
          <w:szCs w:val="24"/>
        </w:rPr>
        <w:t xml:space="preserve"> </w:t>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1C5DE1">
        <w:rPr>
          <w:sz w:val="24"/>
          <w:szCs w:val="24"/>
        </w:rPr>
        <w:instrText xml:space="preserve"> ADDIN EN.CITE &lt;EndNote&gt;&lt;Cite&gt;&lt;Author&gt;Quidde&lt;/Author&gt;&lt;Year&gt;1998&lt;/Year&gt;&lt;RecNum&gt;564&lt;/RecNum&gt;&lt;DisplayText&gt;(Quidde, Osbourn et al. 1998, Quidde, Büttner et al.)&lt;/DisplayText&gt;&lt;record&gt;&lt;rec-number&gt;564&lt;/rec-number&gt;&lt;foreign-keys&gt;&lt;key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Cite ExcludeYear="1"&gt;&lt;Author&gt;Quidde&lt;/Author&gt;&lt;Year&gt;1999&lt;/Year&gt;&lt;RecNum&gt;584&lt;/RecNum&gt;&lt;record&gt;&lt;rec-number&gt;584&lt;/rec-number&gt;&lt;foreign-keys&gt;&lt;key app="EN" db-id="0pazvxt5kzzzd0er9pcprt0759frxeawtzpf" timestamp="1506450611"&gt;584&lt;/key&gt;&lt;/foreign-keys&gt;&lt;ref-type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Pathology&lt;/secondary-title&gt;&lt;/titles&gt;&lt;periodical&gt;&lt;full-title&gt;European Journal of Plant Pathology&lt;/full-title&gt;&lt;/periodical&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1C5DE1">
        <w:rPr>
          <w:noProof/>
          <w:sz w:val="24"/>
          <w:szCs w:val="24"/>
        </w:rPr>
        <w:t>(Quidde, Osbourn et al. 1998, Quidde, Büttner et al.)</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lastRenderedPageBreak/>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1BEF8BE7"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w:t>
      </w:r>
      <w:r w:rsidR="00EA6EAB" w:rsidRPr="00436F19">
        <w:rPr>
          <w:sz w:val="24"/>
          <w:szCs w:val="24"/>
        </w:rPr>
        <w:lastRenderedPageBreak/>
        <w:t xml:space="preserve">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commentRangeStart w:id="2"/>
      <w:r w:rsidR="00C30B68">
        <w:rPr>
          <w:sz w:val="24"/>
          <w:szCs w:val="24"/>
        </w:rPr>
        <w:t xml:space="preserve">Higher polymorphism rates are </w:t>
      </w:r>
      <w:r w:rsidR="00C30B68">
        <w:rPr>
          <w:sz w:val="24"/>
          <w:szCs w:val="24"/>
        </w:rPr>
        <w:lastRenderedPageBreak/>
        <w:t xml:space="preserve">reported for the wheat stem rust pathogen </w:t>
      </w:r>
      <w:proofErr w:type="spellStart"/>
      <w:r w:rsidR="00C30B68" w:rsidRPr="000224F6">
        <w:rPr>
          <w:i/>
          <w:sz w:val="24"/>
          <w:szCs w:val="24"/>
        </w:rPr>
        <w:t>Puccinia</w:t>
      </w:r>
      <w:proofErr w:type="spellEnd"/>
      <w:r w:rsidR="00C30B68" w:rsidRPr="000224F6">
        <w:rPr>
          <w:i/>
          <w:sz w:val="24"/>
          <w:szCs w:val="24"/>
        </w:rPr>
        <w:t xml:space="preserve">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1F21B6" w:rsidRPr="000224F6">
        <w:rPr>
          <w:i/>
          <w:sz w:val="24"/>
          <w:szCs w:val="24"/>
        </w:rPr>
        <w:t>tritici</w:t>
      </w:r>
      <w:proofErr w:type="spellEnd"/>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commentRangeEnd w:id="2"/>
      <w:r w:rsidR="003F292E">
        <w:rPr>
          <w:rStyle w:val="CommentReference"/>
        </w:rPr>
        <w:commentReference w:id="2"/>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the species has a high level of recombination and genomic admixture</w:t>
      </w:r>
      <w:r w:rsidR="000B0044">
        <w:rPr>
          <w:sz w:val="24"/>
          <w:szCs w:val="24"/>
        </w:rPr>
        <w:t>,</w:t>
      </w:r>
      <w:r w:rsidR="003F292E">
        <w:rPr>
          <w:sz w:val="24"/>
          <w:szCs w:val="24"/>
        </w:rPr>
        <w:t xml:space="preserve"> as if it were a randomly </w:t>
      </w:r>
      <w:proofErr w:type="spellStart"/>
      <w:r w:rsidR="003F292E">
        <w:rPr>
          <w:sz w:val="24"/>
          <w:szCs w:val="24"/>
        </w:rPr>
        <w:t>intermating</w:t>
      </w:r>
      <w:proofErr w:type="spellEnd"/>
      <w:r w:rsidR="003F292E">
        <w:rPr>
          <w:sz w:val="24"/>
          <w:szCs w:val="24"/>
        </w:rPr>
        <w:t xml:space="preserve">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lastRenderedPageBreak/>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648D7C"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lycopersicum </w:t>
      </w:r>
      <w:r w:rsidR="00890F0E">
        <w:rPr>
          <w:sz w:val="24"/>
          <w:szCs w:val="24"/>
        </w:rPr>
        <w:t xml:space="preserve">and </w:t>
      </w:r>
      <w:r w:rsidR="00890F0E" w:rsidRPr="00685345">
        <w:rPr>
          <w:i/>
          <w:sz w:val="24"/>
          <w:szCs w:val="24"/>
        </w:rPr>
        <w:t>S. pimpinellifolium</w:t>
      </w:r>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 </w:instrTex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EN.CITE.DATA </w:instrText>
      </w:r>
      <w:r w:rsidR="00890F0E">
        <w:rPr>
          <w:sz w:val="24"/>
          <w:szCs w:val="24"/>
        </w:rPr>
      </w:r>
      <w:r w:rsidR="00890F0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w:t>
      </w:r>
      <w:r w:rsidR="00847ADB" w:rsidRPr="00847ADB">
        <w:rPr>
          <w:i/>
          <w:sz w:val="24"/>
          <w:szCs w:val="24"/>
        </w:rPr>
        <w:lastRenderedPageBreak/>
        <w:t xml:space="preserve">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3"/>
      <w:r>
        <w:rPr>
          <w:b/>
          <w:sz w:val="24"/>
          <w:szCs w:val="24"/>
        </w:rPr>
        <w:t>Methods</w:t>
      </w:r>
      <w:commentRangeEnd w:id="3"/>
      <w:r w:rsidR="006B6D32">
        <w:rPr>
          <w:rStyle w:val="CommentReference"/>
        </w:rPr>
        <w:commentReference w:id="3"/>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(16h photoperiod)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 xml:space="preserve">we </w:t>
      </w:r>
      <w:r w:rsidR="000D6362" w:rsidRPr="000D6362">
        <w:rPr>
          <w:sz w:val="24"/>
          <w:szCs w:val="24"/>
        </w:rPr>
        <w:lastRenderedPageBreak/>
        <w:t>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4" w:name="OLE_LINK1"/>
      <w:bookmarkStart w:id="5" w:name="OLE_LINK2"/>
      <w:r w:rsidR="000328E8">
        <w:rPr>
          <w:sz w:val="24"/>
          <w:szCs w:val="24"/>
        </w:rPr>
        <w:t>272,672</w:t>
      </w:r>
      <w:r w:rsidR="005339D5">
        <w:rPr>
          <w:sz w:val="24"/>
          <w:szCs w:val="24"/>
        </w:rPr>
        <w:t xml:space="preserve"> </w:t>
      </w:r>
      <w:bookmarkEnd w:id="4"/>
      <w:bookmarkEnd w:id="5"/>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w:t>
      </w:r>
      <w:r w:rsidR="000D6362" w:rsidRPr="000D6362">
        <w:rPr>
          <w:sz w:val="24"/>
          <w:szCs w:val="24"/>
        </w:rPr>
        <w:lastRenderedPageBreak/>
        <w:t>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1287322B"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r w:rsidR="003073F4">
        <w:rPr>
          <w:sz w:val="24"/>
          <w:szCs w:val="24"/>
        </w:rPr>
        <w:t xml:space="preserve"> We also calculated a domestication sensitivity phenotype, Sensitivity = (Domesticated lesion size – Wild lesion size) / Domesticated lesion size.</w:t>
      </w:r>
    </w:p>
    <w:p w14:paraId="6317DE0E" w14:textId="7750CA97" w:rsidR="002579BB" w:rsidRDefault="00415881" w:rsidP="00415881">
      <w:pPr>
        <w:spacing w:line="480" w:lineRule="auto"/>
        <w:rPr>
          <w:sz w:val="24"/>
          <w:szCs w:val="24"/>
        </w:rPr>
      </w:pPr>
      <w:r>
        <w:rPr>
          <w:sz w:val="24"/>
          <w:szCs w:val="24"/>
        </w:rPr>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 xml:space="preserve">into isolates collected from tomato tissue vs. other </w:t>
      </w:r>
      <w:r w:rsidRPr="00415881">
        <w:rPr>
          <w:sz w:val="24"/>
          <w:szCs w:val="24"/>
        </w:rPr>
        <w:lastRenderedPageBreak/>
        <w:t>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277CDDF8" w14:textId="31C4AAD6" w:rsidR="00CF0681" w:rsidRDefault="003073F4" w:rsidP="00CF0681">
      <w:pPr>
        <w:spacing w:line="480" w:lineRule="auto"/>
        <w:ind w:firstLine="720"/>
        <w:rPr>
          <w:rFonts w:cs="Arial"/>
          <w:color w:val="222222"/>
          <w:sz w:val="24"/>
          <w:szCs w:val="24"/>
          <w:shd w:val="clear" w:color="auto" w:fill="FFFFFF"/>
        </w:rPr>
      </w:pPr>
      <w:r>
        <w:rPr>
          <w:sz w:val="24"/>
          <w:szCs w:val="24"/>
        </w:rPr>
        <w:t>The model means and Sensitivity</w:t>
      </w:r>
      <w:r w:rsidR="002914F6">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sidR="002914F6">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sidR="002914F6">
        <w:rPr>
          <w:sz w:val="24"/>
          <w:szCs w:val="24"/>
        </w:rPr>
        <w:t xml:space="preserve"> The </w:t>
      </w:r>
      <w:r w:rsidR="002914F6" w:rsidRPr="00685345">
        <w:rPr>
          <w:i/>
          <w:sz w:val="24"/>
          <w:szCs w:val="24"/>
        </w:rPr>
        <w:t>B. cinerea</w:t>
      </w:r>
      <w:r w:rsidR="002914F6">
        <w:rPr>
          <w:sz w:val="24"/>
          <w:szCs w:val="24"/>
        </w:rPr>
        <w:t xml:space="preserve"> GWA used </w:t>
      </w:r>
      <w:r w:rsidR="000328E8">
        <w:rPr>
          <w:sz w:val="24"/>
          <w:szCs w:val="24"/>
        </w:rPr>
        <w:t>272,672</w:t>
      </w:r>
      <w:r w:rsidR="00605543">
        <w:rPr>
          <w:sz w:val="24"/>
          <w:szCs w:val="24"/>
        </w:rPr>
        <w:t xml:space="preserve"> </w:t>
      </w:r>
      <w:r w:rsidR="002914F6">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sidR="002914F6">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sidR="002914F6">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sidR="002914F6">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sidR="002914F6">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Additional genes of interest</w:t>
      </w:r>
      <w:r w:rsidR="000B0044">
        <w:rPr>
          <w:rFonts w:cs="Arial"/>
          <w:color w:val="222222"/>
          <w:sz w:val="24"/>
          <w:szCs w:val="24"/>
          <w:shd w:val="clear" w:color="auto" w:fill="FFFFFF"/>
        </w:rPr>
        <w:t>,</w:t>
      </w:r>
      <w:r w:rsidR="0021348F">
        <w:rPr>
          <w:rFonts w:cs="Arial"/>
          <w:color w:val="222222"/>
          <w:sz w:val="24"/>
          <w:szCs w:val="24"/>
          <w:shd w:val="clear" w:color="auto" w:fill="FFFFFF"/>
        </w:rPr>
        <w:t xml:space="preserve"> based on a broad literature search of known virulence loci</w:t>
      </w:r>
      <w:r w:rsidR="000B0044">
        <w:rPr>
          <w:rFonts w:cs="Arial"/>
          <w:color w:val="222222"/>
          <w:sz w:val="24"/>
          <w:szCs w:val="24"/>
          <w:shd w:val="clear" w:color="auto" w:fill="FFFFFF"/>
        </w:rPr>
        <w:t>,</w:t>
      </w:r>
      <w:r w:rsidR="004007E9" w:rsidRPr="004007E9">
        <w:rPr>
          <w:rFonts w:cs="Arial"/>
          <w:color w:val="222222"/>
          <w:sz w:val="24"/>
          <w:szCs w:val="24"/>
          <w:shd w:val="clear" w:color="auto" w:fill="FFFFFF"/>
        </w:rPr>
        <w:t xml:space="preserve">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lastRenderedPageBreak/>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sz w:val="24"/>
          <w:szCs w:val="24"/>
        </w:rPr>
      </w:pPr>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6"/>
      <w:r w:rsidRPr="00791691">
        <w:rPr>
          <w:b/>
          <w:sz w:val="24"/>
          <w:szCs w:val="24"/>
        </w:rPr>
        <w:t>Results</w:t>
      </w:r>
      <w:commentRangeEnd w:id="6"/>
      <w:r w:rsidR="006B6D32">
        <w:rPr>
          <w:rStyle w:val="CommentReference"/>
        </w:rPr>
        <w:commentReference w:id="6"/>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E980864" w:rsidR="00F126CA" w:rsidRDefault="00A33EE1" w:rsidP="00890F0E">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from various eudicot plant hosts, including tomato stem tissue (2 isolates; T3, KT) and tomato fruit (3 isolates; KGB1, KGB2, Supersteak)</w:t>
      </w:r>
      <w:r w:rsidR="001C5DE1">
        <w:rPr>
          <w:sz w:val="24"/>
          <w:szCs w:val="24"/>
        </w:rPr>
        <w:fldChar w:fldCharType="begin"/>
      </w:r>
      <w:r w:rsidR="001C5DE1">
        <w:rPr>
          <w:sz w:val="24"/>
          <w:szCs w:val="24"/>
        </w:rPr>
        <w:instrText xml:space="preserve"> ADDIN EN.CITE &lt;EndNote&gt;&lt;Cite ExcludeYear="1"&gt;&lt;Author&gt;Atwell&lt;/Author&gt;&lt;Year&gt;2017&lt;/Year&gt;&lt;RecNum&gt;565&lt;/RecNum&gt;&lt;DisplayText&gt;(Atwell, Soltis et al.)&lt;/DisplayText&gt;&lt;record&gt;&lt;rec-number&gt;565&lt;/rec-number&gt;&lt;foreign-keys&gt;&lt;key app="EN" db-id="0pazvxt5kzzzd0er9pcprt0759frxeawtzpf" timestamp="1503103777"&gt;565&lt;/key&gt;&lt;/foreign-keys&gt;&lt;ref-type name="Journal Article"&gt;17&lt;/ref-type&gt;&lt;contributors&gt;&lt;authors&gt;&lt;author&gt;Atwell, Susanna&lt;/author&gt;&lt;author&gt;Soltis, Nicole&lt;/author&gt;&lt;author&gt;Kliebenstein, Daniel J&lt;/author&gt;&lt;/authors&gt;&lt;/contributors&gt;&lt;titles&gt;&lt;title&gt;Genetic Diversity in 97 Botrytis cinerea Isolates&lt;/title&gt;&lt;secondary-title&gt;in prep.&lt;/secondary-title&gt;&lt;/titles&gt;&lt;periodical&gt;&lt;full-title&gt;in prep.&lt;/full-title&gt;&lt;/periodical&gt;&lt;dates&gt;&lt;year&gt;2017&lt;/year&gt;&lt;/dates&gt;&lt;urls&gt;&lt;/urls&gt;&lt;/record&gt;&lt;/Cite&gt;&lt;/EndNote&gt;</w:instrText>
      </w:r>
      <w:r w:rsidR="001C5DE1">
        <w:rPr>
          <w:sz w:val="24"/>
          <w:szCs w:val="24"/>
        </w:rPr>
        <w:fldChar w:fldCharType="separate"/>
      </w:r>
      <w:r w:rsidR="001C5DE1">
        <w:rPr>
          <w:noProof/>
          <w:sz w:val="24"/>
          <w:szCs w:val="24"/>
        </w:rPr>
        <w:t>(Atwell, Soltis et al.)</w:t>
      </w:r>
      <w:r w:rsidR="001C5DE1">
        <w:rPr>
          <w:sz w:val="24"/>
          <w:szCs w:val="24"/>
        </w:rPr>
        <w:fldChar w:fldCharType="end"/>
      </w:r>
      <w:r w:rsidR="00B56BCA">
        <w:rPr>
          <w:sz w:val="24"/>
          <w:szCs w:val="24"/>
        </w:rPr>
        <w:t xml:space="preserve">.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w:t>
      </w:r>
      <w:r w:rsidR="00854928">
        <w:rPr>
          <w:sz w:val="24"/>
          <w:szCs w:val="24"/>
        </w:rPr>
        <w:lastRenderedPageBreak/>
        <w:t xml:space="preserve">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w:t>
      </w:r>
      <w:r w:rsidR="007704D1">
        <w:rPr>
          <w:i/>
          <w:sz w:val="24"/>
          <w:szCs w:val="24"/>
        </w:rPr>
        <w:t>.</w:t>
      </w:r>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p>
    <w:p w14:paraId="0970C135" w14:textId="77777777" w:rsidR="00A50C30" w:rsidRPr="00890F0E" w:rsidRDefault="00A50C30" w:rsidP="00890F0E">
      <w:pPr>
        <w:spacing w:line="480" w:lineRule="auto"/>
        <w:ind w:firstLine="720"/>
        <w:rPr>
          <w:sz w:val="16"/>
          <w:szCs w:val="16"/>
        </w:rPr>
      </w:pPr>
    </w:p>
    <w:p w14:paraId="5B7E0916" w14:textId="0A1E32D8" w:rsidR="00F803BC" w:rsidRDefault="005862D6" w:rsidP="00EB1234">
      <w:pPr>
        <w:spacing w:line="480" w:lineRule="auto"/>
        <w:rPr>
          <w:b/>
          <w:sz w:val="24"/>
          <w:szCs w:val="24"/>
        </w:rPr>
      </w:pPr>
      <w:r w:rsidRPr="00EB1234">
        <w:rPr>
          <w:b/>
          <w:sz w:val="24"/>
          <w:szCs w:val="24"/>
        </w:rPr>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580750F9" w:rsidR="005862D6" w:rsidRPr="00A00D39" w:rsidRDefault="00C2121E" w:rsidP="00804495">
      <w:pPr>
        <w:spacing w:line="480" w:lineRule="auto"/>
        <w:ind w:firstLine="720"/>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becomes visible surrounding the location of the spore droplet, but no expansion is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 xml:space="preserve">in their lesion size across tomato </w:t>
      </w:r>
      <w:proofErr w:type="gramStart"/>
      <w:r w:rsidR="00CE722A">
        <w:rPr>
          <w:sz w:val="24"/>
          <w:szCs w:val="24"/>
        </w:rPr>
        <w:t>genotypes</w:t>
      </w:r>
      <w:r w:rsidR="00B65FBE">
        <w:rPr>
          <w:sz w:val="24"/>
          <w:szCs w:val="24"/>
        </w:rPr>
        <w:t>(</w:t>
      </w:r>
      <w:proofErr w:type="gramEnd"/>
      <w:r w:rsidR="00B65FBE">
        <w:rPr>
          <w:sz w:val="24"/>
          <w:szCs w:val="24"/>
        </w:rPr>
        <w:t>Figure 2)</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2652A8">
        <w:rPr>
          <w:sz w:val="24"/>
          <w:szCs w:val="24"/>
        </w:rPr>
        <w:t>CV from 0.51 to 1.68</w:t>
      </w:r>
      <w:r w:rsidR="00B65FBE">
        <w:rPr>
          <w:sz w:val="24"/>
          <w:szCs w:val="24"/>
        </w:rPr>
        <w:t xml:space="preserve"> across </w:t>
      </w:r>
      <w:r w:rsidR="00CE722A">
        <w:rPr>
          <w:sz w:val="24"/>
          <w:szCs w:val="24"/>
        </w:rPr>
        <w:t>all observations on all tomato genotypes</w:t>
      </w:r>
      <w:r w:rsidR="002652A8">
        <w:rPr>
          <w:sz w:val="24"/>
          <w:szCs w:val="24"/>
        </w:rPr>
        <w:t xml:space="preserve">. </w:t>
      </w:r>
      <w:r w:rsidR="00B65FBE">
        <w:rPr>
          <w:sz w:val="24"/>
          <w:szCs w:val="24"/>
        </w:rPr>
        <w:t>A subset of these isolates are highly virulent on tomato (mean lesion size &gt; 1.05 cm</w:t>
      </w:r>
      <w:r w:rsidR="00B65FBE" w:rsidRPr="002652A8">
        <w:rPr>
          <w:sz w:val="24"/>
          <w:szCs w:val="24"/>
          <w:vertAlign w:val="superscript"/>
        </w:rPr>
        <w:t>2</w:t>
      </w:r>
      <w:r w:rsidR="00B65FBE">
        <w:rPr>
          <w:sz w:val="24"/>
          <w:szCs w:val="24"/>
        </w:rPr>
        <w:t>, Figure 2C), and a subset can be considered saprophytic (mean lesion size &lt; 0.3 cm</w:t>
      </w:r>
      <w:r w:rsidR="00B65FBE" w:rsidRPr="002652A8">
        <w:rPr>
          <w:sz w:val="24"/>
          <w:szCs w:val="24"/>
          <w:vertAlign w:val="superscript"/>
        </w:rPr>
        <w:t>2</w:t>
      </w:r>
      <w:r w:rsidR="00B65FBE">
        <w:rPr>
          <w:sz w:val="24"/>
          <w:szCs w:val="24"/>
        </w:rPr>
        <w:t xml:space="preserve">, Figure 2D). </w:t>
      </w:r>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lastRenderedPageBreak/>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6E212A25"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A50C30">
        <w:rPr>
          <w:sz w:val="24"/>
          <w:szCs w:val="24"/>
        </w:rPr>
        <w:t>46</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w:t>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w:t>
      </w:r>
      <w:r w:rsidR="00A50C30">
        <w:rPr>
          <w:sz w:val="24"/>
          <w:szCs w:val="24"/>
        </w:rPr>
        <w:t>4</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lastRenderedPageBreak/>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7CBDDC9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Indeed,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lastRenderedPageBreak/>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2557A80"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 xml:space="preserve">from tomato do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B70D34C" w:rsidR="00F803BC" w:rsidRDefault="00AF2308" w:rsidP="00E77651">
      <w:pPr>
        <w:spacing w:line="480" w:lineRule="auto"/>
        <w:ind w:firstLine="720"/>
        <w:rPr>
          <w:sz w:val="24"/>
          <w:szCs w:val="24"/>
        </w:rPr>
      </w:pPr>
      <w:r>
        <w:rPr>
          <w:sz w:val="24"/>
          <w:szCs w:val="24"/>
        </w:rPr>
        <w:lastRenderedPageBreak/>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providing evidence for host x pathogen 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021031">
        <w:rPr>
          <w:sz w:val="24"/>
          <w:szCs w:val="24"/>
        </w:rPr>
        <w:lastRenderedPageBreak/>
        <w:t>(</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48D32C6B"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significant (Wilcoxon signed-rank test, W = </w:t>
      </w:r>
      <w:r w:rsidR="00BB5375">
        <w:rPr>
          <w:sz w:val="24"/>
          <w:szCs w:val="24"/>
        </w:rPr>
        <w:t>5946, p-value = 0.002) (Figure 4)</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30668E3D" w14:textId="370C904C"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This suggests that there is genetic variation within the pathogen</w:t>
      </w:r>
      <w:r w:rsidR="00652DA2">
        <w:rPr>
          <w:sz w:val="24"/>
          <w:szCs w:val="24"/>
        </w:rPr>
        <w:t xml:space="preserve"> in which</w:t>
      </w:r>
      <w:r>
        <w:rPr>
          <w:sz w:val="24"/>
          <w:szCs w:val="24"/>
        </w:rPr>
        <w:t xml:space="preserve"> some alleles enhance and other alleles decrease virulence</w:t>
      </w:r>
      <w:r w:rsidR="007820BE">
        <w:rPr>
          <w:sz w:val="24"/>
          <w:szCs w:val="24"/>
        </w:rPr>
        <w:t xml:space="preserve"> </w:t>
      </w:r>
      <w:r w:rsidR="007820BE">
        <w:rPr>
          <w:sz w:val="24"/>
          <w:szCs w:val="24"/>
        </w:rPr>
        <w:lastRenderedPageBreak/>
        <w:t>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a </w:t>
      </w:r>
      <w:r w:rsidR="008664CC">
        <w:rPr>
          <w:sz w:val="24"/>
          <w:szCs w:val="24"/>
        </w:rPr>
        <w:t>GWA</w:t>
      </w:r>
      <w:r>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We used a ridge-regression approach</w:t>
      </w:r>
      <w:r>
        <w:rPr>
          <w:sz w:val="24"/>
          <w:szCs w:val="24"/>
        </w:rPr>
        <w:t xml:space="preserve"> in combination with </w:t>
      </w:r>
      <w:r w:rsidR="00FE1826">
        <w:rPr>
          <w:sz w:val="24"/>
          <w:szCs w:val="24"/>
        </w:rPr>
        <w:t xml:space="preserve">272,672 </w:t>
      </w:r>
      <w:r>
        <w:rPr>
          <w:sz w:val="24"/>
          <w:szCs w:val="24"/>
        </w:rPr>
        <w:t xml:space="preserve">SNPs from </w:t>
      </w:r>
      <w:r w:rsidRPr="004A0949">
        <w:rPr>
          <w:i/>
          <w:sz w:val="24"/>
          <w:szCs w:val="24"/>
        </w:rPr>
        <w:t xml:space="preserve">B. cinerea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sidR="005D0AE7">
        <w:rPr>
          <w:sz w:val="24"/>
          <w:szCs w:val="24"/>
        </w:rPr>
        <w:t xml:space="preserve">. To determine significance of SNP </w:t>
      </w:r>
      <w:r w:rsidR="004A0949">
        <w:rPr>
          <w:sz w:val="24"/>
          <w:szCs w:val="24"/>
        </w:rPr>
        <w:t xml:space="preserve">effects,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w:t>
      </w:r>
      <w:ins w:id="7" w:author="Daniel Kliebenstein" w:date="2017-11-09T16:20:00Z">
        <w:r w:rsidR="00A50C30">
          <w:rPr>
            <w:sz w:val="24"/>
            <w:szCs w:val="24"/>
          </w:rPr>
          <w:t xml:space="preserve">significance was determined by the </w:t>
        </w:r>
      </w:ins>
      <w:r w:rsidR="000D7C3A">
        <w:rPr>
          <w:sz w:val="24"/>
          <w:szCs w:val="24"/>
        </w:rPr>
        <w:t xml:space="preserve">SNP effect size estimate </w:t>
      </w:r>
      <w:del w:id="8" w:author="Daniel Kliebenstein" w:date="2017-11-09T16:20:00Z">
        <w:r w:rsidR="000D7C3A" w:rsidDel="00A50C30">
          <w:rPr>
            <w:sz w:val="24"/>
            <w:szCs w:val="24"/>
          </w:rPr>
          <w:delText xml:space="preserve">exceeded </w:delText>
        </w:r>
      </w:del>
      <w:ins w:id="9" w:author="Daniel Kliebenstein" w:date="2017-11-09T16:20:00Z">
        <w:r w:rsidR="00A50C30">
          <w:rPr>
            <w:sz w:val="24"/>
            <w:szCs w:val="24"/>
          </w:rPr>
          <w:t xml:space="preserve">exceeding </w:t>
        </w:r>
      </w:ins>
      <w:r w:rsidR="000D7C3A">
        <w:rPr>
          <w:sz w:val="24"/>
          <w:szCs w:val="24"/>
        </w:rPr>
        <w:t xml:space="preserve">the 99% </w:t>
      </w:r>
      <w:r w:rsidR="007820BE">
        <w:rPr>
          <w:sz w:val="24"/>
          <w:szCs w:val="24"/>
        </w:rPr>
        <w:t xml:space="preserve">permutation </w:t>
      </w:r>
      <w:r w:rsidR="000D7C3A">
        <w:rPr>
          <w:sz w:val="24"/>
          <w:szCs w:val="24"/>
        </w:rPr>
        <w:t>threshold</w:t>
      </w:r>
      <w:ins w:id="10" w:author="Daniel Kliebenstein" w:date="2017-11-09T16:20:00Z">
        <w:r w:rsidR="00A50C30">
          <w:rPr>
            <w:sz w:val="24"/>
            <w:szCs w:val="24"/>
          </w:rPr>
          <w:t xml:space="preserve"> using 10,000 permutations</w:t>
        </w:r>
      </w:ins>
      <w:r w:rsidR="000D7C3A">
        <w:rPr>
          <w:sz w:val="24"/>
          <w:szCs w:val="24"/>
        </w:rPr>
        <w:t>)</w:t>
      </w:r>
      <w:r w:rsidR="0055730F">
        <w:rPr>
          <w:sz w:val="24"/>
          <w:szCs w:val="24"/>
        </w:rPr>
        <w:t>.</w:t>
      </w:r>
      <w:r w:rsidR="00BC5308">
        <w:rPr>
          <w:sz w:val="24"/>
          <w:szCs w:val="24"/>
        </w:rPr>
        <w:t xml:space="preserve"> </w:t>
      </w:r>
      <w:del w:id="11" w:author="Daniel Kliebenstein" w:date="2017-11-09T16:20:00Z">
        <w:r w:rsidR="00EB21B5" w:rsidDel="00A50C30">
          <w:rPr>
            <w:sz w:val="24"/>
            <w:szCs w:val="24"/>
          </w:rPr>
          <w:delText xml:space="preserve">The </w:delText>
        </w:r>
      </w:del>
      <w:commentRangeStart w:id="12"/>
      <w:ins w:id="13" w:author="Daniel Kliebenstein" w:date="2017-11-09T16:21:00Z">
        <w:r w:rsidR="00A50C30">
          <w:rPr>
            <w:sz w:val="24"/>
            <w:szCs w:val="24"/>
          </w:rPr>
          <w:t>There were no SNPs with large</w:t>
        </w:r>
      </w:ins>
      <w:ins w:id="14" w:author="Daniel Kliebenstein" w:date="2017-11-09T16:20:00Z">
        <w:r w:rsidR="00A50C30">
          <w:rPr>
            <w:sz w:val="24"/>
            <w:szCs w:val="24"/>
          </w:rPr>
          <w:t xml:space="preserve"> effect sizes showing the polygenic nature of the trait in the pathogen</w:t>
        </w:r>
      </w:ins>
      <w:del w:id="15" w:author="Daniel Kliebenstein" w:date="2017-11-09T16:20:00Z">
        <w:r w:rsidR="00EB21B5" w:rsidDel="00A50C30">
          <w:rPr>
            <w:sz w:val="24"/>
            <w:szCs w:val="24"/>
          </w:rPr>
          <w:delText xml:space="preserve">estimated </w:delText>
        </w:r>
      </w:del>
      <w:commentRangeEnd w:id="12"/>
      <w:r w:rsidR="00A50C30">
        <w:rPr>
          <w:rStyle w:val="CommentReference"/>
        </w:rPr>
        <w:commentReference w:id="12"/>
      </w:r>
      <w:del w:id="16" w:author="Daniel Kliebenstein" w:date="2017-11-09T16:20:00Z">
        <w:r w:rsidR="00EB21B5" w:rsidDel="00A50C30">
          <w:rPr>
            <w:sz w:val="24"/>
            <w:szCs w:val="24"/>
          </w:rPr>
          <w:delText>effect size of each individual SNP was small</w:delText>
        </w:r>
      </w:del>
      <w:r w:rsidR="00BA5DC0">
        <w:rPr>
          <w:sz w:val="24"/>
          <w:szCs w:val="24"/>
        </w:rPr>
        <w:t xml:space="preserve"> </w:t>
      </w:r>
      <w:r w:rsidR="00EB21B5">
        <w:rPr>
          <w:sz w:val="24"/>
          <w:szCs w:val="24"/>
        </w:rPr>
        <w:t>(Figure 6).</w:t>
      </w:r>
    </w:p>
    <w:p w14:paraId="01FB3088" w14:textId="5D7BAB42" w:rsidR="004569EC" w:rsidDel="00F47D89" w:rsidRDefault="00A50C30" w:rsidP="00F47D89">
      <w:pPr>
        <w:spacing w:line="480" w:lineRule="auto"/>
        <w:ind w:firstLine="720"/>
        <w:rPr>
          <w:del w:id="17" w:author="Nicole Soltis" w:date="2017-10-04T15:47:00Z"/>
          <w:sz w:val="24"/>
          <w:szCs w:val="24"/>
        </w:rPr>
      </w:pPr>
      <w:ins w:id="18" w:author="Daniel Kliebenstein" w:date="2017-11-09T16:21:00Z">
        <w:r>
          <w:rPr>
            <w:sz w:val="24"/>
            <w:szCs w:val="24"/>
          </w:rPr>
          <w:t xml:space="preserve">While, </w:t>
        </w:r>
      </w:ins>
      <w:del w:id="19" w:author="Daniel Kliebenstein" w:date="2017-11-09T16:21:00Z">
        <w:r w:rsidR="007820BE" w:rsidDel="00A50C30">
          <w:rPr>
            <w:sz w:val="24"/>
            <w:szCs w:val="24"/>
          </w:rPr>
          <w:delText xml:space="preserve">Only </w:delText>
        </w:r>
      </w:del>
      <w:ins w:id="20" w:author="Daniel Kliebenstein" w:date="2017-11-09T16:21:00Z">
        <w:r>
          <w:rPr>
            <w:sz w:val="24"/>
            <w:szCs w:val="24"/>
          </w:rPr>
          <w:t xml:space="preserve">only </w:t>
        </w:r>
      </w:ins>
      <w:r w:rsidR="007820BE">
        <w:rPr>
          <w:sz w:val="24"/>
          <w:szCs w:val="24"/>
        </w:rPr>
        <w:t>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sidR="007820BE">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ins w:id="21" w:author="Daniel Kliebenstein" w:date="2017-11-09T16:21:00Z">
        <w:r>
          <w:rPr>
            <w:sz w:val="24"/>
            <w:szCs w:val="24"/>
          </w:rPr>
          <w:t xml:space="preserve">, we were able to obtain better </w:t>
        </w:r>
      </w:ins>
      <w:ins w:id="22" w:author="Daniel Kliebenstein" w:date="2017-11-09T16:22:00Z">
        <w:r>
          <w:rPr>
            <w:sz w:val="24"/>
            <w:szCs w:val="24"/>
          </w:rPr>
          <w:t>overlap</w:t>
        </w:r>
      </w:ins>
      <w:ins w:id="23" w:author="Daniel Kliebenstein" w:date="2017-11-09T16:21:00Z">
        <w:r>
          <w:rPr>
            <w:sz w:val="24"/>
            <w:szCs w:val="24"/>
          </w:rPr>
          <w:t xml:space="preserve"> by focusing on gene</w:t>
        </w:r>
      </w:ins>
      <w:ins w:id="24" w:author="Daniel Kliebenstein" w:date="2017-11-09T16:22:00Z">
        <w:r>
          <w:rPr>
            <w:sz w:val="24"/>
            <w:szCs w:val="24"/>
          </w:rPr>
          <w:t xml:space="preserve"> window</w:t>
        </w:r>
      </w:ins>
      <w:ins w:id="25" w:author="Daniel Kliebenstein" w:date="2017-11-09T16:21:00Z">
        <w:r>
          <w:rPr>
            <w:sz w:val="24"/>
            <w:szCs w:val="24"/>
          </w:rPr>
          <w:t>s</w:t>
        </w:r>
      </w:ins>
      <w:r w:rsidR="00457120">
        <w:rPr>
          <w:sz w:val="24"/>
          <w:szCs w:val="24"/>
        </w:rPr>
        <w:t>.</w:t>
      </w:r>
      <w:del w:id="26" w:author="Daniel Kliebenstein" w:date="2017-11-09T16:22:00Z">
        <w:r w:rsidR="00457120" w:rsidDel="00A50C30">
          <w:rPr>
            <w:sz w:val="24"/>
            <w:szCs w:val="24"/>
          </w:rPr>
          <w:delText xml:space="preserve"> However, we identified genes linked to </w:delText>
        </w:r>
        <w:r w:rsidR="00290C06" w:rsidDel="00A50C30">
          <w:rPr>
            <w:sz w:val="24"/>
            <w:szCs w:val="24"/>
          </w:rPr>
          <w:delText>all tomato genotypes at a higher rate, as SNPs associated with different host genotypes were located within a single gene window.</w:delText>
        </w:r>
      </w:del>
      <w:r w:rsidR="00290C06">
        <w:rPr>
          <w:sz w:val="24"/>
          <w:szCs w:val="24"/>
        </w:rPr>
        <w:t xml:space="preserve"> </w:t>
      </w:r>
      <w:r w:rsidR="00457120">
        <w:rPr>
          <w:sz w:val="24"/>
          <w:szCs w:val="24"/>
        </w:rPr>
        <w:t>We found</w:t>
      </w:r>
      <w:r w:rsidR="00847F0D">
        <w:rPr>
          <w:sz w:val="24"/>
          <w:szCs w:val="24"/>
        </w:rPr>
        <w:t xml:space="preserve"> </w:t>
      </w:r>
      <w:r w:rsidR="00BA5DC0">
        <w:rPr>
          <w:sz w:val="24"/>
          <w:szCs w:val="24"/>
        </w:rPr>
        <w:t xml:space="preserve">five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sidR="007820BE">
        <w:rPr>
          <w:sz w:val="24"/>
          <w:szCs w:val="24"/>
        </w:rPr>
        <w:t xml:space="preserve">215 SNPs were called in at least </w:t>
      </w:r>
      <w:r w:rsidR="00BA5DC0">
        <w:rPr>
          <w:sz w:val="24"/>
          <w:szCs w:val="24"/>
        </w:rPr>
        <w:t xml:space="preserve">ten </w:t>
      </w:r>
      <w:r w:rsidR="007820BE">
        <w:rPr>
          <w:sz w:val="24"/>
          <w:szCs w:val="24"/>
        </w:rPr>
        <w:t xml:space="preserve">hosts, and 3.3k SNPs were called in at least half of the hosts while 27% (46,000) of the significant SNPs were linked to virulence on only a single host </w:t>
      </w:r>
      <w:r w:rsidR="007820BE">
        <w:rPr>
          <w:sz w:val="24"/>
          <w:szCs w:val="24"/>
        </w:rPr>
        <w:lastRenderedPageBreak/>
        <w:t xml:space="preserve">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 xml:space="preserve">7A). </w:t>
      </w:r>
      <w:r w:rsidR="007820BE">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sidR="007820BE">
        <w:rPr>
          <w:sz w:val="24"/>
          <w:szCs w:val="24"/>
        </w:rPr>
        <w:t>a gene</w:t>
      </w:r>
      <w:r w:rsidR="00891BDB">
        <w:rPr>
          <w:sz w:val="24"/>
          <w:szCs w:val="24"/>
        </w:rPr>
        <w:t>-</w:t>
      </w:r>
      <w:r w:rsidR="007820BE">
        <w:rPr>
          <w:sz w:val="24"/>
          <w:szCs w:val="24"/>
        </w:rPr>
        <w:t>centric focus</w:t>
      </w:r>
      <w:r w:rsidR="00DF79AF">
        <w:rPr>
          <w:sz w:val="24"/>
          <w:szCs w:val="24"/>
        </w:rPr>
        <w:t>,</w:t>
      </w:r>
      <w:r w:rsidR="007820BE">
        <w:rPr>
          <w:sz w:val="24"/>
          <w:szCs w:val="24"/>
        </w:rPr>
        <w:t xml:space="preserve"> we classified a gene as significantly associated if there was</w:t>
      </w:r>
      <w:r w:rsidR="00891BDB">
        <w:rPr>
          <w:sz w:val="24"/>
          <w:szCs w:val="24"/>
        </w:rPr>
        <w:t xml:space="preserve"> 1</w:t>
      </w:r>
      <w:r w:rsidR="007820BE">
        <w:rPr>
          <w:sz w:val="24"/>
          <w:szCs w:val="24"/>
        </w:rPr>
        <w:t xml:space="preserve"> SNP linked to a trait</w:t>
      </w:r>
      <w:r w:rsidR="0036598C">
        <w:rPr>
          <w:sz w:val="24"/>
          <w:szCs w:val="24"/>
        </w:rPr>
        <w:t xml:space="preserve"> using a 2kbp window</w:t>
      </w:r>
      <w:r w:rsidR="00BA5DC0">
        <w:rPr>
          <w:sz w:val="24"/>
          <w:szCs w:val="24"/>
        </w:rPr>
        <w:t xml:space="preserve"> surrounding the start and stop codon for a given gene</w:t>
      </w:r>
      <w:r w:rsidR="007820BE">
        <w:rPr>
          <w:sz w:val="24"/>
          <w:szCs w:val="24"/>
        </w:rPr>
        <w:t>.</w:t>
      </w:r>
      <w:r w:rsidR="0036598C">
        <w:rPr>
          <w:sz w:val="24"/>
          <w:szCs w:val="24"/>
        </w:rPr>
        <w:t xml:space="preserve"> </w:t>
      </w:r>
      <w:commentRangeStart w:id="27"/>
      <w:r w:rsidR="00277283">
        <w:rPr>
          <w:sz w:val="24"/>
          <w:szCs w:val="24"/>
        </w:rPr>
        <w:t>This found 6 genes linked to differential virulence in all 12 tomato accessions</w:t>
      </w:r>
      <w:r w:rsidR="00BD2830">
        <w:rPr>
          <w:sz w:val="24"/>
          <w:szCs w:val="24"/>
        </w:rPr>
        <w:t xml:space="preserve"> (Figure 7b</w:t>
      </w:r>
      <w:r w:rsidR="006F171A">
        <w:rPr>
          <w:sz w:val="24"/>
          <w:szCs w:val="24"/>
        </w:rPr>
        <w:t>, Table S1</w:t>
      </w:r>
      <w:r w:rsidR="00BD2830">
        <w:rPr>
          <w:sz w:val="24"/>
          <w:szCs w:val="24"/>
        </w:rPr>
        <w:t>)</w:t>
      </w:r>
      <w:r w:rsidR="00277283">
        <w:rPr>
          <w:sz w:val="24"/>
          <w:szCs w:val="24"/>
        </w:rPr>
        <w:t xml:space="preserve">, </w:t>
      </w:r>
      <w:commentRangeStart w:id="28"/>
      <w:r w:rsidR="00277283">
        <w:rPr>
          <w:sz w:val="24"/>
          <w:szCs w:val="24"/>
        </w:rPr>
        <w:t xml:space="preserve">as in some cases </w:t>
      </w:r>
      <w:commentRangeStart w:id="29"/>
      <w:r w:rsidR="00277283">
        <w:rPr>
          <w:sz w:val="24"/>
          <w:szCs w:val="24"/>
        </w:rPr>
        <w:t>multiple accession-specific SNPs (significant in &lt;12 tomato accessions) were linked to a single gene</w:t>
      </w:r>
      <w:commentRangeEnd w:id="29"/>
      <w:r w:rsidR="00804495">
        <w:rPr>
          <w:rStyle w:val="CommentReference"/>
        </w:rPr>
        <w:commentReference w:id="29"/>
      </w:r>
      <w:commentRangeEnd w:id="27"/>
      <w:commentRangeEnd w:id="28"/>
      <w:r>
        <w:rPr>
          <w:rStyle w:val="CommentReference"/>
        </w:rPr>
        <w:commentReference w:id="27"/>
      </w:r>
      <w:r w:rsidR="00BD2830">
        <w:rPr>
          <w:rStyle w:val="CommentReference"/>
        </w:rPr>
        <w:commentReference w:id="28"/>
      </w:r>
      <w:r w:rsidR="00277283">
        <w:rPr>
          <w:sz w:val="24"/>
          <w:szCs w:val="24"/>
        </w:rPr>
        <w:t xml:space="preserve">. A further </w:t>
      </w:r>
      <w:r w:rsidR="006F171A">
        <w:rPr>
          <w:sz w:val="24"/>
          <w:szCs w:val="24"/>
        </w:rPr>
        <w:t>233</w:t>
      </w:r>
      <w:r w:rsidR="00277283">
        <w:rPr>
          <w:sz w:val="24"/>
          <w:szCs w:val="24"/>
        </w:rPr>
        <w:t xml:space="preserve"> genes were linked to differential virulence on </w:t>
      </w:r>
      <w:ins w:id="30" w:author="Daniel Kliebenstein" w:date="2017-11-09T16:23:00Z">
        <w:r>
          <w:rPr>
            <w:sz w:val="24"/>
            <w:szCs w:val="24"/>
          </w:rPr>
          <w:t xml:space="preserve">between </w:t>
        </w:r>
      </w:ins>
      <w:r w:rsidR="00277283">
        <w:rPr>
          <w:sz w:val="24"/>
          <w:szCs w:val="24"/>
        </w:rPr>
        <w:t xml:space="preserve">7 </w:t>
      </w:r>
      <w:del w:id="31" w:author="Daniel Kliebenstein" w:date="2017-11-09T16:23:00Z">
        <w:r w:rsidR="00277283" w:rsidDel="00A50C30">
          <w:rPr>
            <w:sz w:val="24"/>
            <w:szCs w:val="24"/>
          </w:rPr>
          <w:delText xml:space="preserve">to </w:delText>
        </w:r>
      </w:del>
      <w:ins w:id="32" w:author="Daniel Kliebenstein" w:date="2017-11-09T16:23:00Z">
        <w:r>
          <w:rPr>
            <w:sz w:val="24"/>
            <w:szCs w:val="24"/>
          </w:rPr>
          <w:t xml:space="preserve">and </w:t>
        </w:r>
      </w:ins>
      <w:r w:rsidR="00277283">
        <w:rPr>
          <w:sz w:val="24"/>
          <w:szCs w:val="24"/>
        </w:rPr>
        <w:t>11 tomato accessions</w:t>
      </w:r>
      <w:r w:rsidR="006F171A">
        <w:rPr>
          <w:sz w:val="24"/>
          <w:szCs w:val="24"/>
        </w:rPr>
        <w:t xml:space="preserve"> (Figure 7b, Table S1)</w:t>
      </w:r>
      <w:r w:rsidR="00277283">
        <w:rPr>
          <w:sz w:val="24"/>
          <w:szCs w:val="24"/>
        </w:rPr>
        <w:t xml:space="preserve">. Of the 6 genes with SNPs significantly associated with </w:t>
      </w:r>
      <w:r w:rsidR="00277283" w:rsidRPr="00A50C30">
        <w:rPr>
          <w:i/>
          <w:sz w:val="24"/>
          <w:szCs w:val="24"/>
          <w:rPrChange w:id="33" w:author="Daniel Kliebenstein" w:date="2017-11-09T16:23:00Z">
            <w:rPr>
              <w:sz w:val="24"/>
              <w:szCs w:val="24"/>
            </w:rPr>
          </w:rPrChange>
        </w:rPr>
        <w:t>B. cinerea</w:t>
      </w:r>
      <w:r w:rsidR="00277283">
        <w:rPr>
          <w:sz w:val="24"/>
          <w:szCs w:val="24"/>
        </w:rPr>
        <w:t xml:space="preserve"> virulence</w:t>
      </w:r>
      <w:ins w:id="34" w:author="Daniel Kliebenstein" w:date="2017-11-09T16:23:00Z">
        <w:r>
          <w:rPr>
            <w:sz w:val="24"/>
            <w:szCs w:val="24"/>
          </w:rPr>
          <w:t xml:space="preserve"> on all tomato genotypes</w:t>
        </w:r>
      </w:ins>
      <w:r w:rsidR="006F171A">
        <w:rPr>
          <w:sz w:val="24"/>
          <w:szCs w:val="24"/>
        </w:rPr>
        <w:t xml:space="preserve">, two are </w:t>
      </w:r>
      <w:proofErr w:type="spellStart"/>
      <w:r w:rsidR="006F171A">
        <w:rPr>
          <w:sz w:val="24"/>
          <w:szCs w:val="24"/>
        </w:rPr>
        <w:t>heterokaryon</w:t>
      </w:r>
      <w:proofErr w:type="spellEnd"/>
      <w:r w:rsidR="006F171A">
        <w:rPr>
          <w:sz w:val="24"/>
          <w:szCs w:val="24"/>
        </w:rPr>
        <w:t xml:space="preserve"> incompatibility loci (</w:t>
      </w:r>
      <w:proofErr w:type="gramStart"/>
      <w:r w:rsidR="006F171A" w:rsidRPr="006F171A">
        <w:rPr>
          <w:sz w:val="24"/>
          <w:szCs w:val="24"/>
        </w:rPr>
        <w:t>Bcin01g10020 </w:t>
      </w:r>
      <w:r w:rsidR="006F171A">
        <w:rPr>
          <w:sz w:val="24"/>
          <w:szCs w:val="24"/>
        </w:rPr>
        <w:t>,</w:t>
      </w:r>
      <w:proofErr w:type="gramEnd"/>
      <w:r w:rsidR="006F171A">
        <w:rPr>
          <w:sz w:val="24"/>
          <w:szCs w:val="24"/>
        </w:rPr>
        <w:t xml:space="preserve"> </w:t>
      </w:r>
      <w:r w:rsidR="006F171A" w:rsidRPr="006F171A">
        <w:rPr>
          <w:sz w:val="24"/>
          <w:szCs w:val="24"/>
        </w:rPr>
        <w:t>BcT4_2485</w:t>
      </w:r>
      <w:r w:rsidR="006F171A">
        <w:rPr>
          <w:sz w:val="24"/>
          <w:szCs w:val="24"/>
        </w:rPr>
        <w:t xml:space="preserve"> (</w:t>
      </w:r>
      <w:commentRangeStart w:id="35"/>
      <w:r w:rsidR="006F171A">
        <w:rPr>
          <w:sz w:val="24"/>
          <w:szCs w:val="24"/>
        </w:rPr>
        <w:t>no BCIN</w:t>
      </w:r>
      <w:commentRangeEnd w:id="35"/>
      <w:r>
        <w:rPr>
          <w:rStyle w:val="CommentReference"/>
        </w:rPr>
        <w:commentReference w:id="35"/>
      </w:r>
      <w:r w:rsidR="006F171A">
        <w:rPr>
          <w:sz w:val="24"/>
          <w:szCs w:val="24"/>
        </w:rPr>
        <w:t>)), one is a major facilitator superfamily gene, and the remaining 3 are enzymes (</w:t>
      </w:r>
      <w:commentRangeStart w:id="36"/>
      <w:r w:rsidR="006F171A">
        <w:rPr>
          <w:sz w:val="24"/>
          <w:szCs w:val="24"/>
        </w:rPr>
        <w:t>peptidase dimerization</w:t>
      </w:r>
      <w:ins w:id="37" w:author="Daniel Kliebenstein" w:date="2017-11-09T16:24:00Z">
        <w:r>
          <w:rPr>
            <w:sz w:val="24"/>
            <w:szCs w:val="24"/>
          </w:rPr>
          <w:t>,</w:t>
        </w:r>
      </w:ins>
      <w:r w:rsidR="006F171A">
        <w:rPr>
          <w:sz w:val="24"/>
          <w:szCs w:val="24"/>
        </w:rPr>
        <w:t xml:space="preserve"> </w:t>
      </w:r>
      <w:commentRangeEnd w:id="36"/>
      <w:r>
        <w:rPr>
          <w:rStyle w:val="CommentReference"/>
        </w:rPr>
        <w:commentReference w:id="36"/>
      </w:r>
      <w:r w:rsidR="003A583C">
        <w:rPr>
          <w:sz w:val="24"/>
          <w:szCs w:val="24"/>
        </w:rPr>
        <w:t>Bcin01g10130</w:t>
      </w:r>
      <w:del w:id="38" w:author="Daniel Kliebenstein" w:date="2017-11-09T16:24:00Z">
        <w:r w:rsidR="006F171A" w:rsidDel="00A50C30">
          <w:rPr>
            <w:sz w:val="24"/>
            <w:szCs w:val="24"/>
          </w:rPr>
          <w:delText xml:space="preserve">, </w:delText>
        </w:r>
      </w:del>
      <w:ins w:id="39" w:author="Daniel Kliebenstein" w:date="2017-11-09T16:24:00Z">
        <w:r>
          <w:rPr>
            <w:sz w:val="24"/>
            <w:szCs w:val="24"/>
          </w:rPr>
          <w:t xml:space="preserve">; </w:t>
        </w:r>
      </w:ins>
      <w:r w:rsidR="006F171A">
        <w:rPr>
          <w:sz w:val="24"/>
          <w:szCs w:val="24"/>
        </w:rPr>
        <w:t>pectinesterase</w:t>
      </w:r>
      <w:ins w:id="40" w:author="Daniel Kliebenstein" w:date="2017-11-09T16:24:00Z">
        <w:r>
          <w:rPr>
            <w:sz w:val="24"/>
            <w:szCs w:val="24"/>
          </w:rPr>
          <w:t>,</w:t>
        </w:r>
      </w:ins>
      <w:r w:rsidR="006F171A">
        <w:rPr>
          <w:sz w:val="24"/>
          <w:szCs w:val="24"/>
        </w:rPr>
        <w:t xml:space="preserve"> </w:t>
      </w:r>
      <w:r w:rsidR="003A583C" w:rsidRPr="003A583C">
        <w:rPr>
          <w:sz w:val="24"/>
          <w:szCs w:val="24"/>
        </w:rPr>
        <w:t>Bcin14g00860</w:t>
      </w:r>
      <w:del w:id="41" w:author="Daniel Kliebenstein" w:date="2017-11-09T16:24:00Z">
        <w:r w:rsidR="003A583C" w:rsidRPr="003A583C" w:rsidDel="00A50C30">
          <w:rPr>
            <w:sz w:val="24"/>
            <w:szCs w:val="24"/>
          </w:rPr>
          <w:delText> </w:delText>
        </w:r>
        <w:r w:rsidR="006F171A" w:rsidDel="00A50C30">
          <w:rPr>
            <w:sz w:val="24"/>
            <w:szCs w:val="24"/>
          </w:rPr>
          <w:delText>,</w:delText>
        </w:r>
      </w:del>
      <w:ins w:id="42" w:author="Daniel Kliebenstein" w:date="2017-11-09T16:24:00Z">
        <w:r>
          <w:rPr>
            <w:sz w:val="24"/>
            <w:szCs w:val="24"/>
          </w:rPr>
          <w:t>;</w:t>
        </w:r>
      </w:ins>
      <w:r w:rsidR="006F171A">
        <w:rPr>
          <w:sz w:val="24"/>
          <w:szCs w:val="24"/>
        </w:rPr>
        <w:t xml:space="preserve"> </w:t>
      </w:r>
      <w:commentRangeStart w:id="43"/>
      <w:r w:rsidR="006F171A">
        <w:rPr>
          <w:sz w:val="24"/>
          <w:szCs w:val="24"/>
        </w:rPr>
        <w:t>protein kinase</w:t>
      </w:r>
      <w:ins w:id="44" w:author="Daniel Kliebenstein" w:date="2017-11-09T16:25:00Z">
        <w:r>
          <w:rPr>
            <w:sz w:val="24"/>
            <w:szCs w:val="24"/>
          </w:rPr>
          <w:t>,</w:t>
        </w:r>
      </w:ins>
      <w:r w:rsidR="006F171A">
        <w:rPr>
          <w:sz w:val="24"/>
          <w:szCs w:val="24"/>
        </w:rPr>
        <w:t xml:space="preserve"> </w:t>
      </w:r>
      <w:commentRangeEnd w:id="43"/>
      <w:r>
        <w:rPr>
          <w:rStyle w:val="CommentReference"/>
        </w:rPr>
        <w:commentReference w:id="43"/>
      </w:r>
      <w:r w:rsidR="003A583C" w:rsidRPr="003A583C">
        <w:rPr>
          <w:sz w:val="24"/>
          <w:szCs w:val="24"/>
        </w:rPr>
        <w:t>Bcin15g04110 </w:t>
      </w:r>
      <w:r w:rsidR="006F171A">
        <w:rPr>
          <w:sz w:val="24"/>
          <w:szCs w:val="24"/>
        </w:rPr>
        <w:t xml:space="preserve">). </w:t>
      </w:r>
      <w:commentRangeStart w:id="45"/>
      <w:r w:rsidR="003A583C">
        <w:rPr>
          <w:sz w:val="24"/>
          <w:szCs w:val="24"/>
        </w:rPr>
        <w:t>Four of those same</w:t>
      </w:r>
      <w:r w:rsidR="006F171A">
        <w:rPr>
          <w:sz w:val="24"/>
          <w:szCs w:val="24"/>
        </w:rPr>
        <w:t xml:space="preserve"> functional annotations</w:t>
      </w:r>
      <w:r w:rsidR="003A583C">
        <w:rPr>
          <w:sz w:val="24"/>
          <w:szCs w:val="24"/>
        </w:rPr>
        <w:t xml:space="preserve"> are</w:t>
      </w:r>
      <w:r w:rsidR="006F171A">
        <w:rPr>
          <w:sz w:val="24"/>
          <w:szCs w:val="24"/>
        </w:rPr>
        <w:t xml:space="preserve"> significantly overrepresented </w:t>
      </w:r>
      <w:r w:rsidR="003A583C">
        <w:rPr>
          <w:sz w:val="24"/>
          <w:szCs w:val="24"/>
        </w:rPr>
        <w:t xml:space="preserve">due to one or more genes </w:t>
      </w:r>
      <w:r w:rsidR="006F171A">
        <w:rPr>
          <w:sz w:val="24"/>
          <w:szCs w:val="24"/>
        </w:rPr>
        <w:t>associated with the 12 plant genotypes, including</w:t>
      </w:r>
      <w:r w:rsidR="003A583C">
        <w:rPr>
          <w:sz w:val="24"/>
          <w:szCs w:val="24"/>
        </w:rPr>
        <w:t xml:space="preserve"> </w:t>
      </w:r>
      <w:proofErr w:type="spellStart"/>
      <w:r w:rsidR="003A583C">
        <w:rPr>
          <w:sz w:val="24"/>
          <w:szCs w:val="24"/>
        </w:rPr>
        <w:t>heterokaryon</w:t>
      </w:r>
      <w:proofErr w:type="spellEnd"/>
      <w:r w:rsidR="003A583C">
        <w:rPr>
          <w:sz w:val="24"/>
          <w:szCs w:val="24"/>
        </w:rPr>
        <w:t xml:space="preserve"> incompatibility, pectinesterase, peptidase dimerization, and protein kinase.</w:t>
      </w:r>
      <w:commentRangeEnd w:id="45"/>
      <w:r>
        <w:rPr>
          <w:rStyle w:val="CommentReference"/>
        </w:rPr>
        <w:commentReference w:id="45"/>
      </w:r>
      <w:ins w:id="46" w:author="Daniel Kliebenstein" w:date="2017-11-09T16:25:00Z">
        <w:r>
          <w:rPr>
            <w:sz w:val="24"/>
            <w:szCs w:val="24"/>
          </w:rPr>
          <w:t xml:space="preserve"> While most of these genes have not been formally linked to pathogen virulence, the pectinesterase is a key enzyme for attacking the host cell wall suggesting that variation in this locus</w:t>
        </w:r>
      </w:ins>
      <w:ins w:id="47" w:author="Daniel Kliebenstein" w:date="2017-11-09T16:26:00Z">
        <w:r>
          <w:rPr>
            <w:sz w:val="24"/>
            <w:szCs w:val="24"/>
          </w:rPr>
          <w:t xml:space="preserve"> and the other loci</w:t>
        </w:r>
      </w:ins>
      <w:ins w:id="48" w:author="Daniel Kliebenstein" w:date="2017-11-09T16:25:00Z">
        <w:r>
          <w:rPr>
            <w:sz w:val="24"/>
            <w:szCs w:val="24"/>
          </w:rPr>
          <w:t xml:space="preserve"> may influence pathogen virulence</w:t>
        </w:r>
      </w:ins>
      <w:ins w:id="49" w:author="Daniel Kliebenstein" w:date="2017-11-09T16:26:00Z">
        <w:r>
          <w:rPr>
            <w:sz w:val="24"/>
            <w:szCs w:val="24"/>
          </w:rPr>
          <w:t xml:space="preserve"> across all the tomato genotypes (</w:t>
        </w:r>
        <w:commentRangeStart w:id="50"/>
        <w:r>
          <w:rPr>
            <w:sz w:val="24"/>
            <w:szCs w:val="24"/>
          </w:rPr>
          <w:t>CITATION</w:t>
        </w:r>
        <w:commentRangeEnd w:id="50"/>
        <w:r>
          <w:rPr>
            <w:rStyle w:val="CommentReference"/>
          </w:rPr>
          <w:commentReference w:id="50"/>
        </w:r>
        <w:r>
          <w:rPr>
            <w:sz w:val="24"/>
            <w:szCs w:val="24"/>
          </w:rPr>
          <w:t>).</w:t>
        </w:r>
      </w:ins>
    </w:p>
    <w:p w14:paraId="5D833F64" w14:textId="3DA3EE68" w:rsidR="00E4049F" w:rsidRDefault="00802A76" w:rsidP="00F47D89">
      <w:pPr>
        <w:spacing w:line="480" w:lineRule="auto"/>
        <w:ind w:firstLine="720"/>
        <w:rPr>
          <w:sz w:val="24"/>
          <w:szCs w:val="24"/>
        </w:rPr>
      </w:pPr>
      <w:ins w:id="51" w:author="Daniel Kliebenstein" w:date="2017-11-09T16:27:00Z">
        <w:r>
          <w:rPr>
            <w:sz w:val="24"/>
            <w:szCs w:val="24"/>
          </w:rPr>
          <w:t xml:space="preserve">The </w:t>
        </w:r>
        <w:commentRangeStart w:id="52"/>
        <w:r>
          <w:rPr>
            <w:sz w:val="24"/>
            <w:szCs w:val="24"/>
          </w:rPr>
          <w:t xml:space="preserve">SNPs within the pectinesterase gene were only associated with at most X tomato accessions while the gene itself is associated with altered virulence on all tomato accessions. This suggested that there may be multiple haplotypes in this locus linked to virulence. </w:t>
        </w:r>
      </w:ins>
      <w:commentRangeEnd w:id="52"/>
      <w:ins w:id="53" w:author="Daniel Kliebenstein" w:date="2017-11-09T16:28:00Z">
        <w:r>
          <w:rPr>
            <w:rStyle w:val="CommentReference"/>
          </w:rPr>
          <w:commentReference w:id="52"/>
        </w:r>
      </w:ins>
      <w:r w:rsidR="003A583C">
        <w:rPr>
          <w:sz w:val="24"/>
          <w:szCs w:val="24"/>
        </w:rPr>
        <w:t xml:space="preserve">To visualize the SNP effects across a single gene and look for evidence of multiple haplotypes, we </w:t>
      </w:r>
      <w:del w:id="54" w:author="Daniel Kliebenstein" w:date="2017-11-09T16:28:00Z">
        <w:r w:rsidR="003A583C" w:rsidDel="00802A76">
          <w:rPr>
            <w:sz w:val="24"/>
            <w:szCs w:val="24"/>
          </w:rPr>
          <w:delText>focused on a single</w:delText>
        </w:r>
        <w:r w:rsidR="00C8442F" w:rsidDel="00802A76">
          <w:rPr>
            <w:sz w:val="24"/>
            <w:szCs w:val="24"/>
          </w:rPr>
          <w:delText xml:space="preserve"> pectinesterase</w:delText>
        </w:r>
        <w:r w:rsidR="003A583C" w:rsidDel="00802A76">
          <w:rPr>
            <w:sz w:val="24"/>
            <w:szCs w:val="24"/>
          </w:rPr>
          <w:delText xml:space="preserve"> gene </w:delText>
        </w:r>
        <w:r w:rsidR="00C8442F" w:rsidDel="00802A76">
          <w:rPr>
            <w:sz w:val="24"/>
            <w:szCs w:val="24"/>
          </w:rPr>
          <w:delText>(BcT4_6001, Bcin14g00870)</w:delText>
        </w:r>
        <w:r w:rsidR="003A583C" w:rsidDel="00802A76">
          <w:rPr>
            <w:sz w:val="24"/>
            <w:szCs w:val="24"/>
          </w:rPr>
          <w:delText xml:space="preserve"> that is significantly </w:delText>
        </w:r>
        <w:r w:rsidR="003A583C" w:rsidDel="00802A76">
          <w:rPr>
            <w:sz w:val="24"/>
            <w:szCs w:val="24"/>
          </w:rPr>
          <w:lastRenderedPageBreak/>
          <w:delText>associated with virulence variation across all of the tomato genotypes</w:delText>
        </w:r>
      </w:del>
      <w:ins w:id="55" w:author="Daniel Kliebenstein" w:date="2017-11-09T16:28:00Z">
        <w:r>
          <w:rPr>
            <w:sz w:val="24"/>
            <w:szCs w:val="24"/>
          </w:rPr>
          <w:t>plotted the effect sizes for all SNPs in this gene and investigated the linkage disequilibrium amongst these SNPs</w:t>
        </w:r>
      </w:ins>
      <w:r w:rsidR="00402701">
        <w:rPr>
          <w:sz w:val="24"/>
          <w:szCs w:val="24"/>
        </w:rPr>
        <w:t xml:space="preserve"> (Figure 8)</w:t>
      </w:r>
      <w:r w:rsidR="003A583C">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depending on tomato host genotype</w:t>
      </w:r>
      <w:r w:rsidR="0036234E">
        <w:rPr>
          <w:sz w:val="24"/>
          <w:szCs w:val="24"/>
        </w:rPr>
        <w:t xml:space="preserve"> (Figure 8a), and that</w:t>
      </w:r>
      <w:ins w:id="56" w:author="Daniel Kliebenstein" w:date="2017-11-09T16:29:00Z">
        <w:r>
          <w:rPr>
            <w:sz w:val="24"/>
            <w:szCs w:val="24"/>
          </w:rPr>
          <w:t xml:space="preserve"> there appear to be </w:t>
        </w:r>
      </w:ins>
      <w:ins w:id="57" w:author="Daniel Kliebenstein" w:date="2017-11-09T16:31:00Z">
        <w:r>
          <w:rPr>
            <w:sz w:val="24"/>
            <w:szCs w:val="24"/>
          </w:rPr>
          <w:t>two</w:t>
        </w:r>
      </w:ins>
      <w:ins w:id="58" w:author="Daniel Kliebenstein" w:date="2017-11-09T16:29:00Z">
        <w:r>
          <w:rPr>
            <w:sz w:val="24"/>
            <w:szCs w:val="24"/>
          </w:rPr>
          <w:t xml:space="preserve"> different </w:t>
        </w:r>
      </w:ins>
      <w:del w:id="59" w:author="Daniel Kliebenstein" w:date="2017-11-09T16:29:00Z">
        <w:r w:rsidR="0036234E" w:rsidDel="00802A76">
          <w:rPr>
            <w:sz w:val="24"/>
            <w:szCs w:val="24"/>
          </w:rPr>
          <w:delText xml:space="preserve"> multiple </w:delText>
        </w:r>
      </w:del>
      <w:r w:rsidR="0036234E">
        <w:rPr>
          <w:sz w:val="24"/>
          <w:szCs w:val="24"/>
        </w:rPr>
        <w:t>haplotype blocks contribut</w:t>
      </w:r>
      <w:ins w:id="60" w:author="Daniel Kliebenstein" w:date="2017-11-09T16:29:00Z">
        <w:r>
          <w:rPr>
            <w:sz w:val="24"/>
            <w:szCs w:val="24"/>
          </w:rPr>
          <w:t>ing</w:t>
        </w:r>
      </w:ins>
      <w:del w:id="61" w:author="Daniel Kliebenstein" w:date="2017-11-09T16:29:00Z">
        <w:r w:rsidR="0036234E" w:rsidDel="00802A76">
          <w:rPr>
            <w:sz w:val="24"/>
            <w:szCs w:val="24"/>
          </w:rPr>
          <w:delText>e</w:delText>
        </w:r>
      </w:del>
      <w:r w:rsidR="0036234E">
        <w:rPr>
          <w:sz w:val="24"/>
          <w:szCs w:val="24"/>
        </w:rPr>
        <w:t xml:space="preserve"> to the association of this gene to the virulence phenotype (Figure 8b). </w:t>
      </w:r>
      <w:ins w:id="62" w:author="Daniel Kliebenstein" w:date="2017-11-09T16:29:00Z">
        <w:r>
          <w:rPr>
            <w:sz w:val="24"/>
            <w:szCs w:val="24"/>
          </w:rPr>
          <w:t xml:space="preserve">One block is associated with SNPs in the </w:t>
        </w:r>
      </w:ins>
      <w:ins w:id="63" w:author="Daniel Kliebenstein" w:date="2017-11-09T16:31:00Z">
        <w:r>
          <w:rPr>
            <w:sz w:val="24"/>
            <w:szCs w:val="24"/>
          </w:rPr>
          <w:t xml:space="preserve">distal </w:t>
        </w:r>
      </w:ins>
      <w:commentRangeStart w:id="64"/>
      <w:ins w:id="65" w:author="Daniel Kliebenstein" w:date="2017-11-09T16:30:00Z">
        <w:r>
          <w:rPr>
            <w:sz w:val="24"/>
            <w:szCs w:val="24"/>
          </w:rPr>
          <w:t>promoter</w:t>
        </w:r>
      </w:ins>
      <w:ins w:id="66" w:author="Daniel Kliebenstein" w:date="2017-11-09T16:31:00Z">
        <w:r>
          <w:rPr>
            <w:sz w:val="24"/>
            <w:szCs w:val="24"/>
          </w:rPr>
          <w:t xml:space="preserve"> region in SNPs 5-11</w:t>
        </w:r>
      </w:ins>
      <w:ins w:id="67" w:author="Daniel Kliebenstein" w:date="2017-11-09T16:30:00Z">
        <w:r>
          <w:rPr>
            <w:sz w:val="24"/>
            <w:szCs w:val="24"/>
          </w:rPr>
          <w:t xml:space="preserve"> </w:t>
        </w:r>
        <w:commentRangeEnd w:id="64"/>
        <w:r>
          <w:rPr>
            <w:rStyle w:val="CommentReference"/>
          </w:rPr>
          <w:commentReference w:id="64"/>
        </w:r>
      </w:ins>
      <w:ins w:id="68" w:author="Daniel Kliebenstein" w:date="2017-11-09T16:31:00Z">
        <w:r>
          <w:rPr>
            <w:sz w:val="24"/>
            <w:szCs w:val="24"/>
          </w:rPr>
          <w:t xml:space="preserve">and the second block is SNPs that span the entirety of the gene. Interestingly, there is only one SNP in the open reading frame that is associated gene and </w:t>
        </w:r>
      </w:ins>
      <w:ins w:id="69" w:author="Daniel Kliebenstein" w:date="2017-11-09T16:32:00Z">
        <w:r>
          <w:rPr>
            <w:sz w:val="24"/>
            <w:szCs w:val="24"/>
          </w:rPr>
          <w:t>this</w:t>
        </w:r>
      </w:ins>
      <w:ins w:id="70" w:author="Daniel Kliebenstein" w:date="2017-11-09T16:31:00Z">
        <w:r>
          <w:rPr>
            <w:sz w:val="24"/>
            <w:szCs w:val="24"/>
          </w:rPr>
          <w:t xml:space="preserve"> </w:t>
        </w:r>
      </w:ins>
      <w:ins w:id="71" w:author="Daniel Kliebenstein" w:date="2017-11-09T16:32:00Z">
        <w:r>
          <w:rPr>
            <w:sz w:val="24"/>
            <w:szCs w:val="24"/>
          </w:rPr>
          <w:t xml:space="preserve">SNP </w:t>
        </w:r>
        <w:commentRangeStart w:id="72"/>
        <w:r>
          <w:rPr>
            <w:sz w:val="24"/>
            <w:szCs w:val="24"/>
          </w:rPr>
          <w:t xml:space="preserve">is a silent site polymorphism </w:t>
        </w:r>
        <w:commentRangeEnd w:id="72"/>
        <w:r>
          <w:rPr>
            <w:rStyle w:val="CommentReference"/>
          </w:rPr>
          <w:commentReference w:id="72"/>
        </w:r>
        <w:proofErr w:type="gramStart"/>
        <w:r>
          <w:rPr>
            <w:sz w:val="24"/>
            <w:szCs w:val="24"/>
          </w:rPr>
          <w:t>( Figure</w:t>
        </w:r>
        <w:proofErr w:type="gramEnd"/>
        <w:r>
          <w:rPr>
            <w:sz w:val="24"/>
            <w:szCs w:val="24"/>
          </w:rPr>
          <w:t xml:space="preserve"> 8). </w:t>
        </w:r>
        <w:commentRangeStart w:id="73"/>
        <w:r>
          <w:rPr>
            <w:sz w:val="24"/>
            <w:szCs w:val="24"/>
          </w:rPr>
          <w:t>This suggests that the major variation surrounding this locus is controlling the regulatory motifs for this pectinesterase</w:t>
        </w:r>
      </w:ins>
      <w:commentRangeEnd w:id="73"/>
      <w:ins w:id="74" w:author="Daniel Kliebenstein" w:date="2017-11-09T16:33:00Z">
        <w:r>
          <w:rPr>
            <w:rStyle w:val="CommentReference"/>
          </w:rPr>
          <w:commentReference w:id="73"/>
        </w:r>
      </w:ins>
      <w:ins w:id="75" w:author="Daniel Kliebenstein" w:date="2017-11-09T16:32:00Z">
        <w:r>
          <w:rPr>
            <w:sz w:val="24"/>
            <w:szCs w:val="24"/>
          </w:rPr>
          <w:t xml:space="preserve">. </w:t>
        </w:r>
      </w:ins>
      <w:del w:id="76" w:author="Daniel Kliebenstein" w:date="2017-11-09T16:33:00Z">
        <w:r w:rsidR="00205DCE" w:rsidDel="00802A76">
          <w:rPr>
            <w:sz w:val="24"/>
            <w:szCs w:val="24"/>
          </w:rPr>
          <w:delText>T</w:delText>
        </w:r>
        <w:r w:rsidR="00847F0D" w:rsidDel="00802A76">
          <w:rPr>
            <w:sz w:val="24"/>
            <w:szCs w:val="24"/>
          </w:rPr>
          <w:delText>h</w:delText>
        </w:r>
        <w:r w:rsidR="0076387F" w:rsidDel="00802A76">
          <w:rPr>
            <w:sz w:val="24"/>
            <w:szCs w:val="24"/>
          </w:rPr>
          <w:delText>ese findings suggest</w:delText>
        </w:r>
        <w:r w:rsidR="00847F0D" w:rsidDel="00802A76">
          <w:rPr>
            <w:sz w:val="24"/>
            <w:szCs w:val="24"/>
          </w:rPr>
          <w:delText xml:space="preserve"> that</w:delText>
        </w:r>
      </w:del>
      <w:ins w:id="77" w:author="Daniel Kliebenstein" w:date="2017-11-09T16:33:00Z">
        <w:r>
          <w:rPr>
            <w:sz w:val="24"/>
            <w:szCs w:val="24"/>
          </w:rPr>
          <w:t>Thus,</w:t>
        </w:r>
      </w:ins>
      <w:r w:rsidR="00847F0D">
        <w:rPr>
          <w:sz w:val="24"/>
          <w:szCs w:val="24"/>
        </w:rPr>
        <w:t xml:space="preserve">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del w:id="78" w:author="Daniel Kliebenstein" w:date="2017-11-09T16:33:00Z">
        <w:r w:rsidR="0076387F" w:rsidDel="00802A76">
          <w:rPr>
            <w:sz w:val="24"/>
            <w:szCs w:val="24"/>
          </w:rPr>
          <w:delText>,</w:delText>
        </w:r>
        <w:r w:rsidR="00847F0D" w:rsidDel="00802A76">
          <w:rPr>
            <w:sz w:val="24"/>
            <w:szCs w:val="24"/>
          </w:rPr>
          <w:delText xml:space="preserve"> which is in agreement with the fraction of variation attributed to this term in the linear model</w:delText>
        </w:r>
      </w:del>
      <w:r w:rsidR="00874893">
        <w:rPr>
          <w:sz w:val="24"/>
          <w:szCs w:val="24"/>
        </w:rPr>
        <w:t>.</w:t>
      </w:r>
      <w:r w:rsidR="002176E8">
        <w:rPr>
          <w:sz w:val="24"/>
          <w:szCs w:val="24"/>
        </w:rPr>
        <w:t xml:space="preserve"> </w:t>
      </w:r>
      <w:del w:id="79" w:author="Daniel Kliebenstein" w:date="2017-11-09T16:34:00Z">
        <w:r w:rsidR="00A42B96" w:rsidDel="00802A76">
          <w:rPr>
            <w:sz w:val="24"/>
            <w:szCs w:val="24"/>
          </w:rPr>
          <w:delText>Thus</w:delText>
        </w:r>
      </w:del>
      <w:ins w:id="80" w:author="Daniel Kliebenstein" w:date="2017-11-09T16:34:00Z">
        <w:r>
          <w:rPr>
            <w:sz w:val="24"/>
            <w:szCs w:val="24"/>
          </w:rPr>
          <w:t>This suggests that</w:t>
        </w:r>
      </w:ins>
      <w:del w:id="81" w:author="Daniel Kliebenstein" w:date="2017-11-09T16:34:00Z">
        <w:r w:rsidR="00A42B96" w:rsidDel="00802A76">
          <w:rPr>
            <w:sz w:val="24"/>
            <w:szCs w:val="24"/>
          </w:rPr>
          <w:delText>,</w:delText>
        </w:r>
      </w:del>
      <w:r w:rsidR="00A42B96">
        <w:rPr>
          <w:sz w:val="24"/>
          <w:szCs w:val="24"/>
        </w:rPr>
        <w:t xml:space="preserve"> the pathogen </w:t>
      </w:r>
      <w:del w:id="82" w:author="Daniel Kliebenstein" w:date="2017-11-09T16:34:00Z">
        <w:r w:rsidR="00A42B96" w:rsidDel="00802A76">
          <w:rPr>
            <w:sz w:val="24"/>
            <w:szCs w:val="24"/>
          </w:rPr>
          <w:delText>appears to rely</w:delText>
        </w:r>
      </w:del>
      <w:ins w:id="83" w:author="Daniel Kliebenstein" w:date="2017-11-09T16:34:00Z">
        <w:r>
          <w:rPr>
            <w:sz w:val="24"/>
            <w:szCs w:val="24"/>
          </w:rPr>
          <w:t>relies</w:t>
        </w:r>
      </w:ins>
      <w:r w:rsidR="00A42B96">
        <w:rPr>
          <w:sz w:val="24"/>
          <w:szCs w:val="24"/>
        </w:rPr>
        <w:t xml:space="preserve"> on polyge</w:t>
      </w:r>
      <w:r w:rsidR="004A428B">
        <w:rPr>
          <w:sz w:val="24"/>
          <w:szCs w:val="24"/>
        </w:rPr>
        <w:t>nic small effect loci</w:t>
      </w:r>
      <w:ins w:id="84" w:author="Daniel Kliebenstein" w:date="2017-11-09T16:34:00Z">
        <w:r>
          <w:rPr>
            <w:sz w:val="24"/>
            <w:szCs w:val="24"/>
          </w:rPr>
          <w:t xml:space="preserve">, potentially allowing </w:t>
        </w:r>
      </w:ins>
      <w:del w:id="85" w:author="Daniel Kliebenstein" w:date="2017-11-09T16:34:00Z">
        <w:r w:rsidR="004A428B" w:rsidDel="00802A76">
          <w:rPr>
            <w:sz w:val="24"/>
            <w:szCs w:val="24"/>
          </w:rPr>
          <w:delText xml:space="preserve"> to </w:delText>
        </w:r>
      </w:del>
      <w:ins w:id="86" w:author="Daniel Kliebenstein" w:date="2017-11-09T16:34:00Z">
        <w:r>
          <w:rPr>
            <w:sz w:val="24"/>
            <w:szCs w:val="24"/>
          </w:rPr>
          <w:t xml:space="preserve">selection to </w:t>
        </w:r>
      </w:ins>
      <w:r w:rsidR="004A428B">
        <w:rPr>
          <w:sz w:val="24"/>
          <w:szCs w:val="24"/>
        </w:rPr>
        <w:t>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2C056EB7"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t>
      </w:r>
      <w:r>
        <w:rPr>
          <w:sz w:val="24"/>
          <w:szCs w:val="24"/>
        </w:rPr>
        <w:lastRenderedPageBreak/>
        <w:t xml:space="preserve">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C).</w:t>
      </w:r>
      <w:r w:rsidR="007F3EED">
        <w:rPr>
          <w:sz w:val="24"/>
          <w:szCs w:val="24"/>
        </w:rPr>
        <w:t xml:space="preserve"> </w:t>
      </w:r>
      <w:r w:rsidR="00277283">
        <w:rPr>
          <w:sz w:val="24"/>
          <w:szCs w:val="24"/>
        </w:rPr>
        <w:t xml:space="preserve">Using all </w:t>
      </w:r>
      <w:r w:rsidR="00D46F73">
        <w:rPr>
          <w:sz w:val="24"/>
          <w:szCs w:val="24"/>
        </w:rPr>
        <w:t>1251</w:t>
      </w:r>
      <w:r w:rsidR="00277283">
        <w:rPr>
          <w:sz w:val="24"/>
          <w:szCs w:val="24"/>
        </w:rPr>
        <w:t xml:space="preserve"> genes linked to domestication </w:t>
      </w:r>
      <w:r w:rsidR="00D46F73">
        <w:rPr>
          <w:sz w:val="24"/>
          <w:szCs w:val="24"/>
        </w:rPr>
        <w:t xml:space="preserve">phenotypes </w:t>
      </w:r>
      <w:del w:id="87" w:author="Daniel Kliebenstein" w:date="2017-11-09T16:37:00Z">
        <w:r w:rsidR="00277283" w:rsidDel="00802A76">
          <w:rPr>
            <w:sz w:val="24"/>
            <w:szCs w:val="24"/>
          </w:rPr>
          <w:delText xml:space="preserve">in </w:delText>
        </w:r>
      </w:del>
      <w:ins w:id="88" w:author="Daniel Kliebenstein" w:date="2017-11-09T16:37:00Z">
        <w:r w:rsidR="00802A76">
          <w:rPr>
            <w:sz w:val="24"/>
            <w:szCs w:val="24"/>
          </w:rPr>
          <w:t xml:space="preserve">for </w:t>
        </w:r>
      </w:ins>
      <w:r w:rsidR="00277283">
        <w:rPr>
          <w:sz w:val="24"/>
          <w:szCs w:val="24"/>
        </w:rPr>
        <w:t xml:space="preserve">a </w:t>
      </w:r>
      <w:r w:rsidR="00D46F73">
        <w:rPr>
          <w:sz w:val="24"/>
          <w:szCs w:val="24"/>
        </w:rPr>
        <w:t xml:space="preserve">functional </w:t>
      </w:r>
      <w:r w:rsidR="00277283">
        <w:rPr>
          <w:sz w:val="24"/>
          <w:szCs w:val="24"/>
        </w:rPr>
        <w:t xml:space="preserve">enrichment analysis found only 22 </w:t>
      </w:r>
      <w:ins w:id="89" w:author="Daniel Kliebenstein" w:date="2017-11-09T16:37:00Z">
        <w:r w:rsidR="00802A76">
          <w:rPr>
            <w:sz w:val="24"/>
            <w:szCs w:val="24"/>
          </w:rPr>
          <w:t xml:space="preserve">significantly overrepresented </w:t>
        </w:r>
      </w:ins>
      <w:r w:rsidR="00277283">
        <w:rPr>
          <w:sz w:val="24"/>
          <w:szCs w:val="24"/>
        </w:rPr>
        <w:t xml:space="preserve">biological functions </w:t>
      </w:r>
      <w:del w:id="90" w:author="Daniel Kliebenstein" w:date="2017-11-09T16:37:00Z">
        <w:r w:rsidR="00277283" w:rsidDel="00802A76">
          <w:rPr>
            <w:sz w:val="24"/>
            <w:szCs w:val="24"/>
          </w:rPr>
          <w:delText xml:space="preserve">that were significantly overrepresented </w:delText>
        </w:r>
      </w:del>
      <w:r w:rsidR="00277283">
        <w:rPr>
          <w:sz w:val="24"/>
          <w:szCs w:val="24"/>
        </w:rPr>
        <w:t>(Fisher exact test, p&lt;0.05, Table S1)</w:t>
      </w:r>
      <w:r w:rsidR="00FD2B5C">
        <w:rPr>
          <w:sz w:val="24"/>
          <w:szCs w:val="24"/>
        </w:rPr>
        <w:t xml:space="preserve"> when compared to the whole-genome annotation</w:t>
      </w:r>
      <w:r w:rsidR="00277283">
        <w:rPr>
          <w:sz w:val="24"/>
          <w:szCs w:val="24"/>
        </w:rPr>
        <w:t xml:space="preserve">.  </w:t>
      </w:r>
      <w:commentRangeStart w:id="91"/>
      <w:r w:rsidR="00FD2B5C">
        <w:rPr>
          <w:sz w:val="24"/>
          <w:szCs w:val="24"/>
        </w:rPr>
        <w:t xml:space="preserve">The functions overrepresented for domestication </w:t>
      </w:r>
      <w:ins w:id="92" w:author="Daniel Kliebenstein" w:date="2017-11-09T16:37:00Z">
        <w:r w:rsidR="00CB39BA">
          <w:rPr>
            <w:sz w:val="24"/>
            <w:szCs w:val="24"/>
          </w:rPr>
          <w:t xml:space="preserve">virulence </w:t>
        </w:r>
      </w:ins>
      <w:r w:rsidR="00FD2B5C">
        <w:rPr>
          <w:sz w:val="24"/>
          <w:szCs w:val="24"/>
        </w:rPr>
        <w:t>traits include</w:t>
      </w:r>
      <w:ins w:id="93" w:author="Daniel Kliebenstein" w:date="2017-11-09T16:37:00Z">
        <w:r w:rsidR="00CB39BA">
          <w:rPr>
            <w:sz w:val="24"/>
            <w:szCs w:val="24"/>
          </w:rPr>
          <w:t>s</w:t>
        </w:r>
      </w:ins>
      <w:r w:rsidR="00276B35">
        <w:rPr>
          <w:sz w:val="24"/>
          <w:szCs w:val="24"/>
        </w:rPr>
        <w:t xml:space="preserve"> 8 classes of enzymes and two transporters (Table S1). </w:t>
      </w:r>
      <w:r w:rsidR="00483511">
        <w:rPr>
          <w:sz w:val="24"/>
          <w:szCs w:val="24"/>
        </w:rPr>
        <w:t>Eight of these</w:t>
      </w:r>
      <w:r w:rsidR="00276B35">
        <w:rPr>
          <w:sz w:val="24"/>
          <w:szCs w:val="24"/>
        </w:rPr>
        <w:t xml:space="preserve"> are uniquely overrepresen</w:t>
      </w:r>
      <w:r w:rsidR="00FD2B5C">
        <w:rPr>
          <w:sz w:val="24"/>
          <w:szCs w:val="24"/>
        </w:rPr>
        <w:t xml:space="preserve">ted in </w:t>
      </w:r>
      <w:r w:rsidR="00FD2B5C" w:rsidRPr="00276B35">
        <w:rPr>
          <w:i/>
          <w:sz w:val="24"/>
          <w:szCs w:val="24"/>
        </w:rPr>
        <w:t>B. cinerea</w:t>
      </w:r>
      <w:r w:rsidR="00FD2B5C">
        <w:rPr>
          <w:sz w:val="24"/>
          <w:szCs w:val="24"/>
        </w:rPr>
        <w:t xml:space="preserve"> growth on wi</w:t>
      </w:r>
      <w:r w:rsidR="00483511">
        <w:rPr>
          <w:sz w:val="24"/>
          <w:szCs w:val="24"/>
        </w:rPr>
        <w:t xml:space="preserve">ld tomato genotypes, and </w:t>
      </w:r>
      <w:r w:rsidR="003F1CAD">
        <w:rPr>
          <w:sz w:val="24"/>
          <w:szCs w:val="24"/>
        </w:rPr>
        <w:t>eight</w:t>
      </w:r>
      <w:r w:rsidR="00FD2B5C">
        <w:rPr>
          <w:sz w:val="24"/>
          <w:szCs w:val="24"/>
        </w:rPr>
        <w:t xml:space="preserve"> functions are overrepresented only for domestication-sensitivity genes</w:t>
      </w:r>
      <w:r w:rsidR="00483511">
        <w:rPr>
          <w:sz w:val="24"/>
          <w:szCs w:val="24"/>
        </w:rPr>
        <w:t>.</w:t>
      </w:r>
      <w:r w:rsidR="001F2695">
        <w:rPr>
          <w:sz w:val="24"/>
          <w:szCs w:val="24"/>
        </w:rPr>
        <w:t xml:space="preserve">  </w:t>
      </w:r>
      <w:commentRangeEnd w:id="91"/>
      <w:r w:rsidR="00CB39BA">
        <w:rPr>
          <w:rStyle w:val="CommentReference"/>
        </w:rPr>
        <w:commentReference w:id="91"/>
      </w:r>
      <w:r w:rsidR="00483511">
        <w:rPr>
          <w:sz w:val="24"/>
          <w:szCs w:val="24"/>
        </w:rPr>
        <w:t>Amo</w:t>
      </w:r>
      <w:r w:rsidR="003F1CAD">
        <w:rPr>
          <w:sz w:val="24"/>
          <w:szCs w:val="24"/>
        </w:rPr>
        <w:t xml:space="preserve">ng the </w:t>
      </w:r>
      <w:ins w:id="94" w:author="Daniel Kliebenstein" w:date="2017-11-09T16:39:00Z">
        <w:r w:rsidR="00CB39BA">
          <w:rPr>
            <w:sz w:val="24"/>
            <w:szCs w:val="24"/>
          </w:rPr>
          <w:t xml:space="preserve">eight </w:t>
        </w:r>
      </w:ins>
      <w:ins w:id="95" w:author="Daniel Kliebenstein" w:date="2017-11-09T16:38:00Z">
        <w:r w:rsidR="00CB39BA">
          <w:rPr>
            <w:sz w:val="24"/>
            <w:szCs w:val="24"/>
          </w:rPr>
          <w:t>genes associated specifically to domestication</w:t>
        </w:r>
      </w:ins>
      <w:ins w:id="96" w:author="Daniel Kliebenstein" w:date="2017-11-09T16:39:00Z">
        <w:r w:rsidR="00CB39BA">
          <w:rPr>
            <w:sz w:val="24"/>
            <w:szCs w:val="24"/>
          </w:rPr>
          <w:t>-</w:t>
        </w:r>
      </w:ins>
      <w:r w:rsidR="003F1CAD">
        <w:rPr>
          <w:sz w:val="24"/>
          <w:szCs w:val="24"/>
        </w:rPr>
        <w:t xml:space="preserve">sensitivity </w:t>
      </w:r>
      <w:del w:id="97" w:author="Daniel Kliebenstein" w:date="2017-11-09T16:38:00Z">
        <w:r w:rsidR="003F1CAD" w:rsidDel="00CB39BA">
          <w:rPr>
            <w:sz w:val="24"/>
            <w:szCs w:val="24"/>
          </w:rPr>
          <w:delText xml:space="preserve">functions </w:delText>
        </w:r>
      </w:del>
      <w:r w:rsidR="003F1CAD">
        <w:rPr>
          <w:sz w:val="24"/>
          <w:szCs w:val="24"/>
        </w:rPr>
        <w:t xml:space="preserve">is </w:t>
      </w:r>
      <w:proofErr w:type="spellStart"/>
      <w:r w:rsidR="00483511">
        <w:rPr>
          <w:sz w:val="24"/>
          <w:szCs w:val="24"/>
        </w:rPr>
        <w:t>indoleamine</w:t>
      </w:r>
      <w:proofErr w:type="spellEnd"/>
      <w:ins w:id="98" w:author="Daniel Kliebenstein" w:date="2017-11-09T16:35:00Z">
        <w:r w:rsidR="00802A76">
          <w:rPr>
            <w:sz w:val="24"/>
            <w:szCs w:val="24"/>
          </w:rPr>
          <w:t xml:space="preserve"> 2</w:t>
        </w:r>
        <w:proofErr w:type="gramStart"/>
        <w:r w:rsidR="00802A76">
          <w:rPr>
            <w:sz w:val="24"/>
            <w:szCs w:val="24"/>
          </w:rPr>
          <w:t>,3</w:t>
        </w:r>
        <w:proofErr w:type="gramEnd"/>
        <w:r w:rsidR="00802A76">
          <w:rPr>
            <w:sz w:val="24"/>
            <w:szCs w:val="24"/>
          </w:rPr>
          <w:t>-dioxygenase</w:t>
        </w:r>
      </w:ins>
      <w:r w:rsidR="00483511">
        <w:rPr>
          <w:sz w:val="24"/>
          <w:szCs w:val="24"/>
        </w:rPr>
        <w:t xml:space="preserve">, which </w:t>
      </w:r>
      <w:del w:id="99" w:author="Daniel Kliebenstein" w:date="2017-11-09T16:35:00Z">
        <w:r w:rsidR="0036234E" w:rsidDel="00802A76">
          <w:rPr>
            <w:sz w:val="24"/>
            <w:szCs w:val="24"/>
          </w:rPr>
          <w:delText>may</w:delText>
        </w:r>
        <w:r w:rsidR="00483511" w:rsidDel="00802A76">
          <w:rPr>
            <w:sz w:val="24"/>
            <w:szCs w:val="24"/>
          </w:rPr>
          <w:delText xml:space="preserve"> </w:delText>
        </w:r>
      </w:del>
      <w:ins w:id="100" w:author="Daniel Kliebenstein" w:date="2017-11-09T16:35:00Z">
        <w:r w:rsidR="00802A76">
          <w:rPr>
            <w:sz w:val="24"/>
            <w:szCs w:val="24"/>
          </w:rPr>
          <w:t xml:space="preserve">functions to convert </w:t>
        </w:r>
      </w:ins>
      <w:del w:id="101" w:author="Daniel Kliebenstein" w:date="2017-11-09T16:36:00Z">
        <w:r w:rsidR="0036234E" w:rsidDel="00802A76">
          <w:rPr>
            <w:sz w:val="24"/>
            <w:szCs w:val="24"/>
          </w:rPr>
          <w:delText xml:space="preserve">degrade </w:delText>
        </w:r>
      </w:del>
      <w:r w:rsidR="00483511">
        <w:rPr>
          <w:sz w:val="24"/>
          <w:szCs w:val="24"/>
        </w:rPr>
        <w:t xml:space="preserve">tryptophan </w:t>
      </w:r>
      <w:del w:id="102" w:author="Daniel Kliebenstein" w:date="2017-11-09T16:36:00Z">
        <w:r w:rsidR="00483511" w:rsidDel="00802A76">
          <w:rPr>
            <w:sz w:val="24"/>
            <w:szCs w:val="24"/>
          </w:rPr>
          <w:delText>in tomato</w:delText>
        </w:r>
      </w:del>
      <w:ins w:id="103" w:author="Daniel Kliebenstein" w:date="2017-11-09T16:36:00Z">
        <w:r w:rsidR="00802A76">
          <w:rPr>
            <w:sz w:val="24"/>
            <w:szCs w:val="24"/>
          </w:rPr>
          <w:t>to N-</w:t>
        </w:r>
        <w:proofErr w:type="spellStart"/>
        <w:r w:rsidR="00802A76">
          <w:rPr>
            <w:sz w:val="24"/>
            <w:szCs w:val="24"/>
          </w:rPr>
          <w:t>formylkyneureine</w:t>
        </w:r>
        <w:proofErr w:type="spellEnd"/>
        <w:r w:rsidR="00802A76">
          <w:rPr>
            <w:sz w:val="24"/>
            <w:szCs w:val="24"/>
          </w:rPr>
          <w:t xml:space="preserve"> and has been linked to altered immune responses in a number of systems (</w:t>
        </w:r>
        <w:commentRangeStart w:id="104"/>
        <w:r w:rsidR="00802A76">
          <w:rPr>
            <w:sz w:val="24"/>
            <w:szCs w:val="24"/>
          </w:rPr>
          <w:t>CITATIONS</w:t>
        </w:r>
        <w:commentRangeEnd w:id="104"/>
        <w:r w:rsidR="00802A76">
          <w:rPr>
            <w:rStyle w:val="CommentReference"/>
          </w:rPr>
          <w:commentReference w:id="104"/>
        </w:r>
        <w:r w:rsidR="00802A76">
          <w:rPr>
            <w:sz w:val="24"/>
            <w:szCs w:val="24"/>
          </w:rPr>
          <w:t xml:space="preserve">). </w:t>
        </w:r>
      </w:ins>
      <w:del w:id="105" w:author="Daniel Kliebenstein" w:date="2017-11-09T16:40:00Z">
        <w:r w:rsidR="003F1CAD" w:rsidDel="00CB39BA">
          <w:rPr>
            <w:sz w:val="24"/>
            <w:szCs w:val="24"/>
          </w:rPr>
          <w:delText>, and</w:delText>
        </w:r>
      </w:del>
      <w:ins w:id="106" w:author="Daniel Kliebenstein" w:date="2017-11-09T16:40:00Z">
        <w:r w:rsidR="00CB39BA">
          <w:rPr>
            <w:sz w:val="24"/>
            <w:szCs w:val="24"/>
          </w:rPr>
          <w:t>The only other known function in these eight genes is a</w:t>
        </w:r>
      </w:ins>
      <w:r w:rsidR="003F1CAD">
        <w:rPr>
          <w:sz w:val="24"/>
          <w:szCs w:val="24"/>
        </w:rPr>
        <w:t xml:space="preserve"> </w:t>
      </w:r>
      <w:commentRangeStart w:id="107"/>
      <w:r w:rsidR="003F1CAD">
        <w:rPr>
          <w:sz w:val="24"/>
          <w:szCs w:val="24"/>
        </w:rPr>
        <w:t>phosphodiesterase</w:t>
      </w:r>
      <w:commentRangeEnd w:id="107"/>
      <w:r w:rsidR="00CB39BA">
        <w:rPr>
          <w:rStyle w:val="CommentReference"/>
        </w:rPr>
        <w:commentReference w:id="107"/>
      </w:r>
      <w:ins w:id="108" w:author="Daniel Kliebenstein" w:date="2017-11-09T16:42:00Z">
        <w:r w:rsidR="00CB39BA">
          <w:rPr>
            <w:sz w:val="24"/>
            <w:szCs w:val="24"/>
          </w:rPr>
          <w:t xml:space="preserve"> related to BcPde2</w:t>
        </w:r>
      </w:ins>
      <w:r w:rsidR="003F1CAD">
        <w:rPr>
          <w:sz w:val="24"/>
          <w:szCs w:val="24"/>
        </w:rPr>
        <w:t xml:space="preserve">, a </w:t>
      </w:r>
      <w:del w:id="109" w:author="Daniel Kliebenstein" w:date="2017-11-09T16:42:00Z">
        <w:r w:rsidR="003F1CAD" w:rsidDel="00CB39BA">
          <w:rPr>
            <w:sz w:val="24"/>
            <w:szCs w:val="24"/>
          </w:rPr>
          <w:delText xml:space="preserve">function </w:delText>
        </w:r>
      </w:del>
      <w:ins w:id="110" w:author="Daniel Kliebenstein" w:date="2017-11-09T16:42:00Z">
        <w:r w:rsidR="00CB39BA">
          <w:rPr>
            <w:sz w:val="24"/>
            <w:szCs w:val="24"/>
          </w:rPr>
          <w:t xml:space="preserve">gene </w:t>
        </w:r>
      </w:ins>
      <w:r w:rsidR="003F1CAD">
        <w:rPr>
          <w:sz w:val="24"/>
          <w:szCs w:val="24"/>
        </w:rPr>
        <w:t xml:space="preserve">that has previously been associated with </w:t>
      </w:r>
      <w:r w:rsidR="003F1CAD" w:rsidRPr="003F1CAD">
        <w:rPr>
          <w:i/>
          <w:sz w:val="24"/>
          <w:szCs w:val="24"/>
        </w:rPr>
        <w:t>B. cinerea</w:t>
      </w:r>
      <w:r w:rsidR="003F1CAD">
        <w:rPr>
          <w:sz w:val="24"/>
          <w:szCs w:val="24"/>
        </w:rPr>
        <w:t xml:space="preserve"> virulence through the </w:t>
      </w:r>
      <w:proofErr w:type="spellStart"/>
      <w:r w:rsidR="003F1CAD">
        <w:rPr>
          <w:sz w:val="24"/>
          <w:szCs w:val="24"/>
        </w:rPr>
        <w:t>cAMP</w:t>
      </w:r>
      <w:proofErr w:type="spellEnd"/>
      <w:r w:rsidR="003F1CAD">
        <w:rPr>
          <w:sz w:val="24"/>
          <w:szCs w:val="24"/>
        </w:rPr>
        <w:t xml:space="preserve"> signaling pathway </w:t>
      </w:r>
      <w:r w:rsidR="007F3EED">
        <w:rPr>
          <w:sz w:val="24"/>
          <w:szCs w:val="24"/>
        </w:rPr>
        <w:fldChar w:fldCharType="begin"/>
      </w:r>
      <w:r w:rsidR="007F3EED">
        <w:rPr>
          <w:sz w:val="24"/>
          <w:szCs w:val="24"/>
        </w:rPr>
        <w:instrText xml:space="preserve"> ADDIN EN.CITE &lt;EndNote&gt;&lt;Cite&gt;&lt;Author&gt;Harren&lt;/Author&gt;&lt;Year&gt;2013&lt;/Year&gt;&lt;RecNum&gt;588&lt;/RecNum&gt;&lt;DisplayText&gt;(Harren, Brandhoff et al. 2013)&lt;/DisplayText&gt;&lt;record&gt;&lt;rec-number&gt;588&lt;/rec-number&gt;&lt;foreign-keys&gt;&lt;key app="EN" db-id="0pazvxt5kzzzd0er9pcprt0759frxeawtzpf" timestamp="1509982069"&gt;588&lt;/key&gt;&lt;/foreign-keys&gt;&lt;ref-type name="Journal Article"&gt;17&lt;/ref-type&gt;&lt;contributors&gt;&lt;authors&gt;&lt;author&gt;Harren, Karin&lt;/author&gt;&lt;author&gt;Brandhoff, Beate&lt;/author&gt;&lt;author&gt;Knödler, Michael&lt;/author&gt;&lt;author&gt;Tudzynski, Bettina&lt;/author&gt;&lt;/authors&gt;&lt;/contributors&gt;&lt;titles&gt;&lt;title&gt;The high-affinity phosphodiesterase BcPde2 has impact on growth, differentiation and virulence of the phytopathogenic ascomycete Botrytis cinerea&lt;/title&gt;&lt;secondary-title&gt;PLOS one&lt;/secondary-title&gt;&lt;/titles&gt;&lt;periodical&gt;&lt;full-title&gt;PLoS One&lt;/full-title&gt;&lt;/periodical&gt;&lt;pages&gt;e78525&lt;/pages&gt;&lt;volume&gt;8&lt;/volume&gt;&lt;number&gt;11&lt;/number&gt;&lt;dates&gt;&lt;year&gt;2013&lt;/year&gt;&lt;/dates&gt;&lt;isbn&gt;1932-6203&lt;/isbn&gt;&lt;urls&gt;&lt;/urls&gt;&lt;/record&gt;&lt;/Cite&gt;&lt;/EndNote&gt;</w:instrText>
      </w:r>
      <w:r w:rsidR="007F3EED">
        <w:rPr>
          <w:sz w:val="24"/>
          <w:szCs w:val="24"/>
        </w:rPr>
        <w:fldChar w:fldCharType="separate"/>
      </w:r>
      <w:r w:rsidR="007F3EED">
        <w:rPr>
          <w:noProof/>
          <w:sz w:val="24"/>
          <w:szCs w:val="24"/>
        </w:rPr>
        <w:t>(Harren, Brandhoff et al. 2013)</w:t>
      </w:r>
      <w:r w:rsidR="007F3EED">
        <w:rPr>
          <w:sz w:val="24"/>
          <w:szCs w:val="24"/>
        </w:rPr>
        <w:fldChar w:fldCharType="end"/>
      </w:r>
      <w:r w:rsidR="00483511">
        <w:rPr>
          <w:sz w:val="24"/>
          <w:szCs w:val="24"/>
        </w:rPr>
        <w:t xml:space="preserve">. </w:t>
      </w:r>
      <w:ins w:id="111" w:author="Daniel Kliebenstein" w:date="2017-11-09T16:43:00Z">
        <w:r w:rsidR="00CB39BA">
          <w:rPr>
            <w:sz w:val="24"/>
            <w:szCs w:val="24"/>
          </w:rPr>
          <w:t xml:space="preserve">Thus, there is an apparent subset of </w:t>
        </w:r>
        <w:r w:rsidR="00CB39BA">
          <w:rPr>
            <w:i/>
            <w:sz w:val="24"/>
            <w:szCs w:val="24"/>
          </w:rPr>
          <w:t xml:space="preserve">B. </w:t>
        </w:r>
        <w:r w:rsidR="00CB39BA" w:rsidRPr="00150E38">
          <w:rPr>
            <w:i/>
            <w:sz w:val="24"/>
          </w:rPr>
          <w:t>cinerea</w:t>
        </w:r>
        <w:r w:rsidR="00CB39BA" w:rsidRPr="00150E38">
          <w:rPr>
            <w:sz w:val="24"/>
          </w:rPr>
          <w:t xml:space="preserve"> genes</w:t>
        </w:r>
        <w:r w:rsidR="00CB39BA" w:rsidRPr="0009579B">
          <w:rPr>
            <w:sz w:val="24"/>
            <w:szCs w:val="24"/>
          </w:rPr>
          <w:t xml:space="preserve"> </w:t>
        </w:r>
        <w:r w:rsidR="00CB39BA">
          <w:rPr>
            <w:sz w:val="24"/>
            <w:szCs w:val="24"/>
          </w:rPr>
          <w:t xml:space="preserve">that may be specific to the genetic changes that occurred in tomato during domestication. </w:t>
        </w:r>
      </w:ins>
      <w:ins w:id="112" w:author="Daniel Kliebenstein" w:date="2017-11-09T16:42:00Z">
        <w:r w:rsidR="00CB39BA">
          <w:rPr>
            <w:sz w:val="24"/>
            <w:szCs w:val="24"/>
          </w:rPr>
          <w:t xml:space="preserve">Further work </w:t>
        </w:r>
        <w:r w:rsidR="00CB39BA">
          <w:rPr>
            <w:sz w:val="24"/>
            <w:szCs w:val="24"/>
          </w:rPr>
          <w:lastRenderedPageBreak/>
          <w:t xml:space="preserve">is needed to assess if and how </w:t>
        </w:r>
      </w:ins>
      <w:ins w:id="113" w:author="Daniel Kliebenstein" w:date="2017-11-09T16:43:00Z">
        <w:r w:rsidR="00CB39BA">
          <w:rPr>
            <w:sz w:val="24"/>
            <w:szCs w:val="24"/>
          </w:rPr>
          <w:t>variation</w:t>
        </w:r>
      </w:ins>
      <w:ins w:id="114" w:author="Daniel Kliebenstein" w:date="2017-11-09T16:42:00Z">
        <w:r w:rsidR="00CB39BA">
          <w:rPr>
            <w:sz w:val="24"/>
            <w:szCs w:val="24"/>
          </w:rPr>
          <w:t xml:space="preserve"> in these genes may link to altered virulence on domestic and wild tomatoes. </w:t>
        </w:r>
      </w:ins>
      <w:del w:id="115" w:author="Daniel Kliebenstein" w:date="2017-11-09T16:43:00Z">
        <w:r w:rsidR="00B623B3" w:rsidDel="00CB39BA">
          <w:rPr>
            <w:sz w:val="24"/>
            <w:szCs w:val="24"/>
          </w:rPr>
          <w:delText xml:space="preserve">Thus, the genetic architecture of how </w:delText>
        </w:r>
        <w:r w:rsidR="006D4B10" w:rsidDel="00CB39BA">
          <w:rPr>
            <w:i/>
            <w:sz w:val="24"/>
            <w:szCs w:val="24"/>
          </w:rPr>
          <w:delText xml:space="preserve">B. cinerea </w:delText>
        </w:r>
        <w:r w:rsidR="004569EC" w:rsidDel="00CB39BA">
          <w:rPr>
            <w:sz w:val="24"/>
            <w:szCs w:val="24"/>
          </w:rPr>
          <w:delText>is influenced by the genetic variation</w:delText>
        </w:r>
        <w:r w:rsidR="00E14338" w:rsidDel="00CB39BA">
          <w:rPr>
            <w:sz w:val="24"/>
            <w:szCs w:val="24"/>
          </w:rPr>
          <w:delText xml:space="preserve"> imparted during</w:delText>
        </w:r>
        <w:r w:rsidR="006D4B10" w:rsidDel="00CB39BA">
          <w:rPr>
            <w:sz w:val="24"/>
            <w:szCs w:val="24"/>
          </w:rPr>
          <w:delText xml:space="preserve"> tomato domestication appears to be polygenic, with many loci of </w:delText>
        </w:r>
        <w:r w:rsidR="00B623B3" w:rsidDel="00CB39BA">
          <w:rPr>
            <w:sz w:val="24"/>
            <w:szCs w:val="24"/>
          </w:rPr>
          <w:delText>trait</w:delText>
        </w:r>
        <w:r w:rsidR="00F1562F" w:rsidDel="00CB39BA">
          <w:rPr>
            <w:sz w:val="24"/>
            <w:szCs w:val="24"/>
          </w:rPr>
          <w:delText>-</w:delText>
        </w:r>
        <w:r w:rsidR="00B623B3" w:rsidDel="00CB39BA">
          <w:rPr>
            <w:sz w:val="24"/>
            <w:szCs w:val="24"/>
          </w:rPr>
          <w:delText xml:space="preserve">dependent </w:delText>
        </w:r>
        <w:r w:rsidR="006D4B10" w:rsidDel="00CB39BA">
          <w:rPr>
            <w:sz w:val="24"/>
            <w:szCs w:val="24"/>
          </w:rPr>
          <w:delText xml:space="preserve">small effect sizes. </w:delText>
        </w:r>
        <w:r w:rsidR="00B623B3" w:rsidDel="00CB39BA">
          <w:rPr>
            <w:sz w:val="24"/>
            <w:szCs w:val="24"/>
          </w:rPr>
          <w:delText>But</w:delText>
        </w:r>
        <w:r w:rsidR="00A65664" w:rsidDel="00CB39BA">
          <w:rPr>
            <w:sz w:val="24"/>
            <w:szCs w:val="24"/>
          </w:rPr>
          <w:delText>,</w:delText>
        </w:r>
        <w:r w:rsidR="00B623B3" w:rsidDel="00CB39BA">
          <w:rPr>
            <w:sz w:val="24"/>
            <w:szCs w:val="24"/>
          </w:rPr>
          <w:delText xml:space="preserve"> there is an apparent subset of </w:delText>
        </w:r>
        <w:r w:rsidR="00B623B3" w:rsidDel="00CB39BA">
          <w:rPr>
            <w:i/>
            <w:sz w:val="24"/>
            <w:szCs w:val="24"/>
          </w:rPr>
          <w:delText xml:space="preserve">B. </w:delText>
        </w:r>
        <w:r w:rsidR="00B623B3" w:rsidRPr="00150E38" w:rsidDel="00CB39BA">
          <w:rPr>
            <w:i/>
            <w:sz w:val="24"/>
          </w:rPr>
          <w:delText>cinerea</w:delText>
        </w:r>
        <w:r w:rsidR="00B623B3" w:rsidRPr="00150E38" w:rsidDel="00CB39BA">
          <w:rPr>
            <w:sz w:val="24"/>
          </w:rPr>
          <w:delText xml:space="preserve"> genes</w:delText>
        </w:r>
        <w:r w:rsidR="00B623B3" w:rsidRPr="0009579B" w:rsidDel="00CB39BA">
          <w:rPr>
            <w:sz w:val="24"/>
            <w:szCs w:val="24"/>
          </w:rPr>
          <w:delText xml:space="preserve"> </w:delText>
        </w:r>
        <w:r w:rsidR="00B623B3" w:rsidDel="00CB39BA">
          <w:rPr>
            <w:sz w:val="24"/>
            <w:szCs w:val="24"/>
          </w:rPr>
          <w:delText>that may be specific to the genetic changes that occurred in tomato during domestication</w:delText>
        </w:r>
        <w:r w:rsidR="006D4B10" w:rsidDel="00CB39BA">
          <w:rPr>
            <w:sz w:val="24"/>
            <w:szCs w:val="24"/>
          </w:rPr>
          <w:delText>.</w:delText>
        </w:r>
        <w:r w:rsidR="00A765A1" w:rsidDel="00CB39BA">
          <w:rPr>
            <w:sz w:val="24"/>
            <w:szCs w:val="24"/>
          </w:rPr>
          <w:delText xml:space="preserve"> </w:delText>
        </w:r>
      </w:del>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116"/>
      <w:r w:rsidRPr="00CA4ECA">
        <w:rPr>
          <w:b/>
          <w:sz w:val="24"/>
          <w:szCs w:val="24"/>
        </w:rPr>
        <w:t>DISCUSSION</w:t>
      </w:r>
      <w:commentRangeEnd w:id="116"/>
      <w:r w:rsidR="006B6D32">
        <w:rPr>
          <w:rStyle w:val="CommentReference"/>
        </w:rPr>
        <w:commentReference w:id="116"/>
      </w:r>
    </w:p>
    <w:p w14:paraId="351881EF" w14:textId="77777777" w:rsidR="002504BF" w:rsidRDefault="002504BF" w:rsidP="00587041">
      <w:pPr>
        <w:rPr>
          <w:sz w:val="24"/>
          <w:szCs w:val="24"/>
        </w:rPr>
      </w:pPr>
    </w:p>
    <w:p w14:paraId="2A58029B" w14:textId="41AD563E" w:rsidR="005A4150" w:rsidRDefault="00E2127D" w:rsidP="00063A14">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w:t>
      </w:r>
      <w:r w:rsidR="00415881">
        <w:rPr>
          <w:sz w:val="24"/>
          <w:szCs w:val="24"/>
        </w:rPr>
        <w:lastRenderedPageBreak/>
        <w:t xml:space="preserve">(Table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w:t>
      </w:r>
      <w:r w:rsidR="00686E9E">
        <w:rPr>
          <w:sz w:val="24"/>
          <w:szCs w:val="24"/>
        </w:rPr>
        <w:lastRenderedPageBreak/>
        <w:t xml:space="preserve">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biotrophic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xml:space="preserve">, each with </w:t>
      </w:r>
      <w:r w:rsidR="00EA31C3">
        <w:rPr>
          <w:sz w:val="24"/>
          <w:szCs w:val="24"/>
        </w:rPr>
        <w:lastRenderedPageBreak/>
        <w:t>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 xml:space="preserve">the estimated breeding value inferred from any </w:t>
      </w:r>
      <w:r w:rsidR="001659E8">
        <w:rPr>
          <w:sz w:val="24"/>
          <w:szCs w:val="24"/>
        </w:rPr>
        <w:lastRenderedPageBreak/>
        <w:t>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pPr>
        <w:spacing w:line="480" w:lineRule="auto"/>
        <w:ind w:firstLine="720"/>
        <w:rPr>
          <w:sz w:val="24"/>
          <w:szCs w:val="24"/>
        </w:rPr>
        <w:pPrChange w:id="117" w:author="Daniel Kliebenstein" w:date="2017-11-09T16:46:00Z">
          <w:pPr>
            <w:spacing w:line="480" w:lineRule="auto"/>
          </w:pPr>
        </w:pPrChange>
      </w:pPr>
      <w:commentRangeStart w:id="118"/>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commentRangeEnd w:id="118"/>
      <w:r w:rsidR="00CB39BA">
        <w:rPr>
          <w:rStyle w:val="CommentReference"/>
        </w:rPr>
        <w:commentReference w:id="118"/>
      </w:r>
    </w:p>
    <w:p w14:paraId="65ADFECD" w14:textId="1E7D3D8A" w:rsidR="007F3EED"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 xml:space="preserve">Several of the functions we identified </w:t>
      </w:r>
      <w:r w:rsidR="0028412F">
        <w:rPr>
          <w:sz w:val="24"/>
          <w:szCs w:val="24"/>
        </w:rPr>
        <w:t xml:space="preserve">suggest </w:t>
      </w:r>
      <w:r w:rsidR="007B20FD">
        <w:rPr>
          <w:sz w:val="24"/>
          <w:szCs w:val="24"/>
        </w:rPr>
        <w:t xml:space="preserve">new pathogen virulence loci. </w:t>
      </w:r>
      <w:r w:rsidR="007F3EED">
        <w:rPr>
          <w:sz w:val="24"/>
          <w:szCs w:val="24"/>
        </w:rPr>
        <w:t xml:space="preserve">Two of the loci associated with virulence on 12 plant host genotypes are </w:t>
      </w:r>
      <w:commentRangeStart w:id="119"/>
      <w:proofErr w:type="spellStart"/>
      <w:r w:rsidR="007F3EED">
        <w:rPr>
          <w:sz w:val="24"/>
          <w:szCs w:val="24"/>
        </w:rPr>
        <w:t>heterokaryon</w:t>
      </w:r>
      <w:proofErr w:type="spellEnd"/>
      <w:r w:rsidR="007F3EED">
        <w:rPr>
          <w:sz w:val="24"/>
          <w:szCs w:val="24"/>
        </w:rPr>
        <w:t xml:space="preserve"> incompatibility proteins (Bcin01g10020, </w:t>
      </w:r>
      <w:r w:rsidR="007F3EED" w:rsidRPr="007F3EED">
        <w:rPr>
          <w:sz w:val="24"/>
          <w:szCs w:val="24"/>
        </w:rPr>
        <w:t>BcT4_2485</w:t>
      </w:r>
      <w:r w:rsidR="007F3EED">
        <w:rPr>
          <w:sz w:val="24"/>
          <w:szCs w:val="24"/>
        </w:rPr>
        <w:t xml:space="preserve"> (no BCIN)). </w:t>
      </w:r>
      <w:r w:rsidR="00A55BC9">
        <w:rPr>
          <w:sz w:val="24"/>
          <w:szCs w:val="24"/>
        </w:rPr>
        <w:t>Variation at these loci may determine the ability of isolates to undergo asexual recombination.</w:t>
      </w:r>
      <w:commentRangeEnd w:id="119"/>
      <w:r w:rsidR="00A55BC9">
        <w:rPr>
          <w:rStyle w:val="CommentReference"/>
        </w:rPr>
        <w:commentReference w:id="119"/>
      </w:r>
    </w:p>
    <w:p w14:paraId="281641DA" w14:textId="45AEA0B6" w:rsidR="001B1226" w:rsidRDefault="007B20FD" w:rsidP="007F3EED">
      <w:pPr>
        <w:spacing w:line="480" w:lineRule="auto"/>
        <w:ind w:firstLine="720"/>
        <w:rPr>
          <w:sz w:val="24"/>
          <w:szCs w:val="24"/>
        </w:rPr>
      </w:pPr>
      <w:r>
        <w:rPr>
          <w:sz w:val="24"/>
          <w:szCs w:val="24"/>
        </w:rPr>
        <w:t xml:space="preserve">Additional loci may increase </w:t>
      </w:r>
      <w:r w:rsidRPr="007B20FD">
        <w:rPr>
          <w:i/>
          <w:sz w:val="24"/>
          <w:szCs w:val="24"/>
        </w:rPr>
        <w:t>B. cinerea</w:t>
      </w:r>
      <w:r>
        <w:rPr>
          <w:sz w:val="24"/>
          <w:szCs w:val="24"/>
        </w:rPr>
        <w:t xml:space="preserve"> virulence on tomato through metabolic shifts. </w:t>
      </w:r>
      <w:r w:rsidR="006E6C60">
        <w:rPr>
          <w:sz w:val="24"/>
          <w:szCs w:val="24"/>
        </w:rPr>
        <w:t xml:space="preserve">Through analysis of loci contributing to virulence on all 12 host genotypes, we identified a </w:t>
      </w:r>
      <w:commentRangeStart w:id="120"/>
      <w:r w:rsidR="007F3EED">
        <w:rPr>
          <w:sz w:val="24"/>
          <w:szCs w:val="24"/>
        </w:rPr>
        <w:t>pectinesterase (Bcin14g00860), a peptidase dimerization domain (Bcin01g10130), and a protein kinase (Bcin15g04110) (Table S1).</w:t>
      </w:r>
      <w:r w:rsidR="00A55BC9">
        <w:rPr>
          <w:sz w:val="24"/>
          <w:szCs w:val="24"/>
        </w:rPr>
        <w:t xml:space="preserve"> </w:t>
      </w:r>
      <w:commentRangeEnd w:id="120"/>
      <w:r w:rsidR="00A55BC9">
        <w:rPr>
          <w:rStyle w:val="CommentReference"/>
        </w:rPr>
        <w:commentReference w:id="120"/>
      </w:r>
    </w:p>
    <w:p w14:paraId="1B40D845" w14:textId="549ED476" w:rsidR="00194896" w:rsidRDefault="00194896" w:rsidP="007B20FD">
      <w:pPr>
        <w:spacing w:line="480" w:lineRule="auto"/>
        <w:ind w:firstLine="720"/>
        <w:rPr>
          <w:sz w:val="24"/>
          <w:szCs w:val="24"/>
        </w:rPr>
      </w:pPr>
      <w:r>
        <w:rPr>
          <w:sz w:val="24"/>
          <w:szCs w:val="24"/>
        </w:rPr>
        <w:t>The mechanisms of quantitative virulence identified in this study are in contrast to previously-described qualitative virulence loci.</w:t>
      </w:r>
      <w:r w:rsidR="007B20FD">
        <w:rPr>
          <w:sz w:val="24"/>
          <w:szCs w:val="24"/>
        </w:rPr>
        <w:t xml:space="preserve"> Using</w:t>
      </w:r>
      <w:r>
        <w:rPr>
          <w:sz w:val="24"/>
          <w:szCs w:val="24"/>
        </w:rPr>
        <w:t xml:space="preserve"> specific </w:t>
      </w:r>
      <w:r w:rsidRPr="00917199">
        <w:rPr>
          <w:i/>
          <w:sz w:val="24"/>
          <w:szCs w:val="24"/>
        </w:rPr>
        <w:t>a priori</w:t>
      </w:r>
      <w:r>
        <w:rPr>
          <w:sz w:val="24"/>
          <w:szCs w:val="24"/>
        </w:rPr>
        <w:t xml:space="preserve"> gene searches, we did not identify any other known fungal PAMPs, i.e. </w:t>
      </w:r>
      <w:proofErr w:type="spellStart"/>
      <w:r>
        <w:rPr>
          <w:sz w:val="24"/>
          <w:szCs w:val="24"/>
        </w:rPr>
        <w:t>mannans</w:t>
      </w:r>
      <w:proofErr w:type="spellEnd"/>
      <w:r>
        <w:rPr>
          <w:sz w:val="24"/>
          <w:szCs w:val="24"/>
        </w:rPr>
        <w:t xml:space="preserve">, </w:t>
      </w:r>
      <w:proofErr w:type="spellStart"/>
      <w:r>
        <w:rPr>
          <w:sz w:val="24"/>
          <w:szCs w:val="24"/>
        </w:rPr>
        <w:t>glycans</w:t>
      </w:r>
      <w:proofErr w:type="spellEnd"/>
      <w:r>
        <w:rPr>
          <w:sz w:val="24"/>
          <w:szCs w:val="24"/>
        </w:rPr>
        <w:t xml:space="preserve"> or glycolipid genes, as loci contributing to variation in virulence across tomato accessions </w: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 </w:instrTex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 xml:space="preserve">(Romani 2004, Hématy, Cherk et </w:t>
      </w:r>
      <w:r>
        <w:rPr>
          <w:noProof/>
          <w:sz w:val="24"/>
          <w:szCs w:val="24"/>
        </w:rPr>
        <w:lastRenderedPageBreak/>
        <w:t>al. 2009, Gust 2015, Corwin, Copeland et al. 2016, Corwin, Subedy et al. 2016)</w:t>
      </w:r>
      <w:r>
        <w:rPr>
          <w:sz w:val="24"/>
          <w:szCs w:val="24"/>
        </w:rPr>
        <w:fldChar w:fldCharType="end"/>
      </w:r>
      <w:r>
        <w:rPr>
          <w:sz w:val="24"/>
          <w:szCs w:val="24"/>
        </w:rPr>
        <w:t xml:space="preserve">. We also did not identify known virulence loci such as NEPs, VELVET or </w:t>
      </w:r>
      <w:proofErr w:type="spellStart"/>
      <w:r>
        <w:rPr>
          <w:sz w:val="24"/>
          <w:szCs w:val="24"/>
        </w:rPr>
        <w:t>polygalacturonases</w:t>
      </w:r>
      <w:proofErr w:type="spellEnd"/>
      <w:r>
        <w:rPr>
          <w:sz w:val="24"/>
          <w:szCs w:val="24"/>
        </w:rPr>
        <w:t xml:space="preserve"> </w: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 </w:instrTex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(ten Have, Mulder et al. 1998, De Lorenzo and Ferrari 2002, Choquer, Fournier et al. 2007, Schumacher, Pradier et al. 2012, Yang, Chen et al. 2013)</w:t>
      </w:r>
      <w:r>
        <w:rPr>
          <w:sz w:val="24"/>
          <w:szCs w:val="24"/>
        </w:rPr>
        <w:fldChar w:fldCharType="end"/>
      </w:r>
      <w:r>
        <w:rPr>
          <w:sz w:val="24"/>
          <w:szCs w:val="24"/>
        </w:rPr>
        <w:t>.  All of these genes did have SNPs within the analysis</w:t>
      </w:r>
      <w:r w:rsidR="000F1F10">
        <w:rPr>
          <w:sz w:val="24"/>
          <w:szCs w:val="24"/>
        </w:rPr>
        <w:t>,</w:t>
      </w:r>
      <w:r w:rsidR="0062421C">
        <w:rPr>
          <w:sz w:val="24"/>
          <w:szCs w:val="24"/>
        </w:rPr>
        <w:t xml:space="preserve"> suggesting that they could have been found via the GWA. I</w:t>
      </w:r>
      <w:r>
        <w:rPr>
          <w:sz w:val="24"/>
          <w:szCs w:val="24"/>
        </w:rPr>
        <w:t>t is possible that the size of the population was simply not powerful enough to identify these loci</w:t>
      </w:r>
      <w:r w:rsidR="000F1F10">
        <w:rPr>
          <w:sz w:val="24"/>
          <w:szCs w:val="24"/>
        </w:rPr>
        <w:t>,</w:t>
      </w:r>
      <w:r w:rsidR="0062421C">
        <w:rPr>
          <w:sz w:val="24"/>
          <w:szCs w:val="24"/>
        </w:rPr>
        <w:t xml:space="preserve"> but this does show that we are able to identify new virulence loci within </w:t>
      </w:r>
      <w:r w:rsidR="0062421C" w:rsidRPr="00963B8C">
        <w:rPr>
          <w:i/>
          <w:sz w:val="24"/>
          <w:szCs w:val="24"/>
        </w:rPr>
        <w:t>B. cinerea</w:t>
      </w:r>
      <w:r w:rsidR="0062421C">
        <w:rPr>
          <w:sz w:val="24"/>
          <w:szCs w:val="24"/>
        </w:rPr>
        <w:t xml:space="preserve"> that likely have new resistance/sensitivity targets in the plant</w:t>
      </w:r>
      <w:r>
        <w:rPr>
          <w:sz w:val="24"/>
          <w:szCs w:val="24"/>
        </w:rPr>
        <w:t>.</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21E96B99"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62421C">
        <w:rPr>
          <w:i/>
          <w:sz w:val="24"/>
          <w:szCs w:val="24"/>
        </w:rPr>
        <w:t>cinerea</w:t>
      </w:r>
      <w:proofErr w:type="gramEnd"/>
      <w:r w:rsidR="0062421C">
        <w:rPr>
          <w:i/>
          <w:sz w:val="24"/>
          <w:szCs w:val="24"/>
        </w:rPr>
        <w:t xml:space="preserve"> </w:t>
      </w:r>
      <w:r w:rsidR="0062421C">
        <w:rPr>
          <w:sz w:val="24"/>
          <w:szCs w:val="24"/>
        </w:rPr>
        <w:t>pathosystem</w:t>
      </w:r>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r>
        <w:rPr>
          <w:b/>
          <w:sz w:val="24"/>
          <w:szCs w:val="24"/>
        </w:rPr>
        <w:t xml:space="preserve">Table </w:t>
      </w:r>
      <w:r w:rsidR="000D40EF" w:rsidRPr="007A1D3B">
        <w:rPr>
          <w:b/>
          <w:sz w:val="24"/>
          <w:szCs w:val="24"/>
        </w:rPr>
        <w:t xml:space="preserve">1.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proofErr w:type="spellStart"/>
            <w:r w:rsidRPr="00C448B0">
              <w:rPr>
                <w:sz w:val="24"/>
                <w:szCs w:val="24"/>
              </w:rPr>
              <w:t>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proofErr w:type="spellStart"/>
            <w:r w:rsidRPr="00C448B0">
              <w:rPr>
                <w:sz w:val="24"/>
                <w:szCs w:val="24"/>
              </w:rPr>
              <w:t>Iso:Domest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proofErr w:type="spellStart"/>
            <w:r w:rsidRPr="00C448B0">
              <w:rPr>
                <w:sz w:val="24"/>
                <w:szCs w:val="24"/>
              </w:rPr>
              <w:t>Iso:Domest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proofErr w:type="spellStart"/>
            <w:r w:rsidRPr="00C448B0">
              <w:rPr>
                <w:sz w:val="24"/>
                <w:szCs w:val="24"/>
              </w:rPr>
              <w:t>Exp</w:t>
            </w:r>
            <w:proofErr w:type="spellEnd"/>
            <w:r w:rsidRPr="00C448B0">
              <w:rPr>
                <w:sz w:val="24"/>
                <w:szCs w:val="24"/>
              </w:rPr>
              <w:t>/Block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proofErr w:type="spellStart"/>
            <w:r w:rsidRPr="00C448B0">
              <w:rPr>
                <w:sz w:val="24"/>
                <w:szCs w:val="24"/>
              </w:rPr>
              <w:t>Exp:Iso</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proofErr w:type="spellStart"/>
            <w:r w:rsidRPr="00C448B0">
              <w:rPr>
                <w:sz w:val="24"/>
                <w:szCs w:val="24"/>
              </w:rPr>
              <w:t>Exp:Domest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proofErr w:type="spellStart"/>
            <w:r w:rsidRPr="00C448B0">
              <w:rPr>
                <w:sz w:val="24"/>
                <w:szCs w:val="24"/>
              </w:rPr>
              <w:t>Exp:Domest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3FC644E8" w:rsidR="00461EBF" w:rsidRPr="007A1D3B" w:rsidRDefault="00415881" w:rsidP="0039444C">
      <w:pPr>
        <w:rPr>
          <w:b/>
          <w:sz w:val="24"/>
          <w:szCs w:val="24"/>
        </w:rPr>
      </w:pPr>
      <w:r>
        <w:rPr>
          <w:b/>
          <w:sz w:val="24"/>
          <w:szCs w:val="24"/>
        </w:rPr>
        <w:lastRenderedPageBreak/>
        <w:t xml:space="preserve">Table </w:t>
      </w:r>
      <w:r w:rsidR="00021031" w:rsidRPr="007A1D3B">
        <w:rPr>
          <w:b/>
          <w:sz w:val="24"/>
          <w:szCs w:val="24"/>
        </w:rPr>
        <w:t xml:space="preserve">2.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4F070903"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r w:rsidR="0021189C">
        <w:rPr>
          <w:sz w:val="24"/>
          <w:szCs w:val="24"/>
        </w:rPr>
        <w:t xml:space="preserve">This tests for a change in the rank order of the 97 isolates between each pair of tomato accessions. A significant p-value suggests that the relative performance of individual isolates is altered from one host to the other. The lower left corner of the chart includes FDR-corrected p-values,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5C3977EF" w14:textId="77777777" w:rsidR="007C2567" w:rsidRPr="007A1D3B" w:rsidRDefault="007C2567" w:rsidP="007C2567">
      <w:pPr>
        <w:rPr>
          <w:sz w:val="24"/>
          <w:szCs w:val="24"/>
        </w:rPr>
      </w:pPr>
      <w:r>
        <w:rPr>
          <w:b/>
          <w:sz w:val="24"/>
          <w:szCs w:val="24"/>
        </w:rPr>
        <w:t xml:space="preserve">Figure </w:t>
      </w:r>
      <w:r w:rsidRPr="00650319">
        <w:rPr>
          <w:b/>
          <w:sz w:val="24"/>
          <w:szCs w:val="24"/>
        </w:rPr>
        <w:t xml:space="preserve">1. </w:t>
      </w:r>
      <w:r w:rsidRPr="00650319">
        <w:rPr>
          <w:b/>
          <w:i/>
          <w:sz w:val="24"/>
          <w:szCs w:val="24"/>
        </w:rPr>
        <w:t>Botrytis cinerea</w:t>
      </w:r>
      <w:r w:rsidRPr="00650319">
        <w:rPr>
          <w:b/>
          <w:sz w:val="24"/>
          <w:szCs w:val="24"/>
        </w:rPr>
        <w:t xml:space="preserve"> x tomato detached leaf assay and digital image analysis.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23BAEEF5" w14:textId="77777777" w:rsidR="007C2567" w:rsidRDefault="007C2567" w:rsidP="007C2567">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56DEC64" w14:textId="77777777" w:rsidR="007C2567" w:rsidRDefault="007C2567" w:rsidP="007C2567">
      <w:pPr>
        <w:rPr>
          <w:sz w:val="24"/>
          <w:szCs w:val="24"/>
        </w:rPr>
      </w:pPr>
      <w:r>
        <w:rPr>
          <w:sz w:val="24"/>
          <w:szCs w:val="24"/>
        </w:rPr>
        <w:t>B) Digital masking of leaf and lesion is followed by automated measurement of area for each lesion.</w:t>
      </w:r>
    </w:p>
    <w:p w14:paraId="20724E7B" w14:textId="77777777" w:rsidR="007C2567" w:rsidRDefault="007C2567" w:rsidP="0039444C">
      <w:pPr>
        <w:rPr>
          <w:b/>
          <w:sz w:val="24"/>
          <w:szCs w:val="24"/>
        </w:rPr>
      </w:pPr>
    </w:p>
    <w:p w14:paraId="600DC42B" w14:textId="6F27174D" w:rsidR="008D0527" w:rsidRPr="00650319" w:rsidRDefault="008D0527" w:rsidP="008D0527">
      <w:pPr>
        <w:rPr>
          <w:b/>
          <w:sz w:val="24"/>
          <w:szCs w:val="24"/>
        </w:rPr>
      </w:pPr>
      <w:r w:rsidRPr="00F60FFD">
        <w:rPr>
          <w:b/>
          <w:sz w:val="24"/>
          <w:szCs w:val="24"/>
        </w:rPr>
        <w:t xml:space="preserve">Figure </w:t>
      </w:r>
      <w:r w:rsidR="007C2567">
        <w:rPr>
          <w:b/>
          <w:sz w:val="24"/>
          <w:szCs w:val="24"/>
        </w:rPr>
        <w:t>2</w:t>
      </w:r>
      <w:r w:rsidRPr="00F60FFD">
        <w:rPr>
          <w:b/>
          <w:sz w:val="24"/>
          <w:szCs w:val="24"/>
        </w:rPr>
        <w:t xml:space="preserve">. 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
    <w:p w14:paraId="0B2B8861" w14:textId="77777777" w:rsidR="008D0527" w:rsidRDefault="008D0527" w:rsidP="008D0527">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201BB427" w14:textId="77777777" w:rsidR="008D0527" w:rsidRDefault="008D0527" w:rsidP="008D0527">
      <w:pPr>
        <w:rPr>
          <w:sz w:val="24"/>
          <w:szCs w:val="24"/>
        </w:rPr>
      </w:pPr>
      <w:r>
        <w:rPr>
          <w:sz w:val="24"/>
          <w:szCs w:val="24"/>
        </w:rPr>
        <w:t>A) Plot of all isolates.</w:t>
      </w:r>
    </w:p>
    <w:p w14:paraId="61DAF782" w14:textId="7AE36F7F" w:rsidR="008D0527" w:rsidRDefault="008D0527" w:rsidP="008D0527">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28563109" w14:textId="77777777" w:rsidR="008D0527" w:rsidRDefault="008D0527" w:rsidP="008D0527">
      <w:pPr>
        <w:rPr>
          <w:sz w:val="24"/>
          <w:szCs w:val="24"/>
        </w:rPr>
      </w:pPr>
      <w:r>
        <w:rPr>
          <w:sz w:val="24"/>
          <w:szCs w:val="24"/>
        </w:rPr>
        <w:t>C) The ten highest-virulence isolates, as estimated by mean virulence across all tomato genotypes, are highlighted in black.</w:t>
      </w:r>
    </w:p>
    <w:p w14:paraId="0DA3F4F3" w14:textId="77777777" w:rsidR="008D0527" w:rsidRDefault="008D0527" w:rsidP="008D0527">
      <w:pPr>
        <w:rPr>
          <w:sz w:val="24"/>
          <w:szCs w:val="24"/>
        </w:rPr>
      </w:pPr>
      <w:r>
        <w:rPr>
          <w:sz w:val="24"/>
          <w:szCs w:val="24"/>
        </w:rPr>
        <w:t>D)</w:t>
      </w:r>
      <w:r w:rsidRPr="003C00D0">
        <w:rPr>
          <w:sz w:val="24"/>
          <w:szCs w:val="24"/>
        </w:rPr>
        <w:t xml:space="preserve"> </w:t>
      </w:r>
      <w:r>
        <w:rPr>
          <w:sz w:val="24"/>
          <w:szCs w:val="24"/>
        </w:rPr>
        <w:t>The ten most saprophytic, or low virulence, isolates, as estimated by mean virulence across all genotypes, are highlighted in black.</w:t>
      </w:r>
    </w:p>
    <w:p w14:paraId="65F8B71C" w14:textId="77777777" w:rsidR="008D0527" w:rsidRDefault="008D0527" w:rsidP="008D0527">
      <w:pPr>
        <w:rPr>
          <w:sz w:val="24"/>
          <w:szCs w:val="24"/>
        </w:rPr>
      </w:pPr>
      <w:r>
        <w:rPr>
          <w:sz w:val="24"/>
          <w:szCs w:val="24"/>
        </w:rPr>
        <w:t>E) The five isolates collected from tomato tissue are highlighted in black.</w:t>
      </w:r>
    </w:p>
    <w:p w14:paraId="1195AD27" w14:textId="77777777" w:rsidR="008D0527" w:rsidRDefault="008D0527" w:rsidP="008D0527">
      <w:pPr>
        <w:rPr>
          <w:sz w:val="24"/>
          <w:szCs w:val="24"/>
        </w:rPr>
      </w:pPr>
      <w:r>
        <w:rPr>
          <w:sz w:val="24"/>
          <w:szCs w:val="24"/>
        </w:rPr>
        <w:t xml:space="preserve">F) The two isolates with significant domestication sensitivity are shown in black. </w:t>
      </w:r>
    </w:p>
    <w:p w14:paraId="30728121" w14:textId="77777777" w:rsidR="0039444C" w:rsidRPr="00572481" w:rsidRDefault="0039444C" w:rsidP="0039444C">
      <w:pPr>
        <w:rPr>
          <w:sz w:val="24"/>
          <w:szCs w:val="24"/>
        </w:rPr>
      </w:pPr>
    </w:p>
    <w:p w14:paraId="66D3B277" w14:textId="3A227D8D" w:rsidR="00F33B95" w:rsidRPr="00650319" w:rsidRDefault="00BB5375" w:rsidP="0039444C">
      <w:pPr>
        <w:rPr>
          <w:b/>
          <w:sz w:val="24"/>
          <w:szCs w:val="24"/>
        </w:rPr>
      </w:pPr>
      <w:r>
        <w:rPr>
          <w:b/>
          <w:sz w:val="24"/>
          <w:szCs w:val="24"/>
        </w:rPr>
        <w:t>Figure 3</w:t>
      </w:r>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5910AC0D" w:rsidR="00F33B95" w:rsidRDefault="00BB5375" w:rsidP="0039444C">
      <w:pPr>
        <w:rPr>
          <w:sz w:val="24"/>
          <w:szCs w:val="24"/>
        </w:rPr>
      </w:pPr>
      <w:r>
        <w:rPr>
          <w:b/>
          <w:sz w:val="24"/>
          <w:szCs w:val="24"/>
        </w:rPr>
        <w:t>Figure 4</w:t>
      </w:r>
      <w:r w:rsidR="0039444C" w:rsidRPr="00591543">
        <w:rPr>
          <w:b/>
          <w:sz w:val="24"/>
          <w:szCs w:val="24"/>
        </w:rPr>
        <w:t xml:space="preserve">. </w:t>
      </w:r>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548ACBF6" w14:textId="77777777" w:rsidR="006B7D97" w:rsidRDefault="006B7D97" w:rsidP="0039444C">
      <w:pPr>
        <w:rPr>
          <w:sz w:val="24"/>
          <w:szCs w:val="24"/>
        </w:rPr>
      </w:pPr>
    </w:p>
    <w:p w14:paraId="7F932FC1" w14:textId="34E5D694" w:rsidR="000F1BA0" w:rsidRPr="000F1BA0" w:rsidRDefault="000F1BA0" w:rsidP="000F1BA0">
      <w:pPr>
        <w:rPr>
          <w:b/>
          <w:sz w:val="24"/>
          <w:szCs w:val="24"/>
        </w:rPr>
      </w:pPr>
      <w:r w:rsidRPr="000F1BA0">
        <w:rPr>
          <w:b/>
          <w:sz w:val="24"/>
          <w:szCs w:val="24"/>
        </w:rPr>
        <w:t>F</w:t>
      </w:r>
      <w:r w:rsidR="00BB5375">
        <w:rPr>
          <w:b/>
          <w:sz w:val="24"/>
          <w:szCs w:val="24"/>
        </w:rPr>
        <w:t xml:space="preserve">igure </w:t>
      </w:r>
      <w:r w:rsidRPr="000F1BA0">
        <w:rPr>
          <w:b/>
          <w:sz w:val="24"/>
          <w:szCs w:val="24"/>
        </w:rPr>
        <w:t xml:space="preserve">5. Rank order plot of B. cinerea lesion size on two tomato genotypes. </w:t>
      </w:r>
    </w:p>
    <w:p w14:paraId="5E920F26" w14:textId="70C01A5A"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00415881">
        <w:rPr>
          <w:sz w:val="24"/>
          <w:szCs w:val="24"/>
        </w:rPr>
        <w:t xml:space="preserve">, p &lt; 7.18e-17, Table </w:t>
      </w:r>
      <w:r w:rsidRPr="000F1BA0">
        <w:rPr>
          <w:sz w:val="24"/>
          <w:szCs w:val="24"/>
        </w:rPr>
        <w:t xml:space="preserve">2). </w:t>
      </w:r>
    </w:p>
    <w:p w14:paraId="0CA6BFDA" w14:textId="77777777" w:rsidR="007E4F58" w:rsidRDefault="007E4F58" w:rsidP="000F1BA0">
      <w:pPr>
        <w:rPr>
          <w:sz w:val="24"/>
          <w:szCs w:val="24"/>
        </w:rPr>
      </w:pPr>
    </w:p>
    <w:p w14:paraId="47439506" w14:textId="6E7B8225" w:rsidR="00F33B95" w:rsidRPr="00650319" w:rsidRDefault="00BB5375" w:rsidP="0039444C">
      <w:pPr>
        <w:rPr>
          <w:b/>
          <w:sz w:val="24"/>
          <w:szCs w:val="24"/>
        </w:rPr>
      </w:pPr>
      <w:r>
        <w:rPr>
          <w:b/>
          <w:sz w:val="24"/>
          <w:szCs w:val="24"/>
        </w:rPr>
        <w:t xml:space="preserve">Figure </w:t>
      </w:r>
      <w:r w:rsidR="00F81834">
        <w:rPr>
          <w:b/>
          <w:sz w:val="24"/>
          <w:szCs w:val="24"/>
        </w:rPr>
        <w:t>6</w:t>
      </w:r>
      <w:r w:rsidR="00E160CF" w:rsidRPr="00650319">
        <w:rPr>
          <w:b/>
          <w:sz w:val="24"/>
          <w:szCs w:val="24"/>
        </w:rPr>
        <w:t xml:space="preserve">. </w:t>
      </w:r>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
    <w:p w14:paraId="7E544F34" w14:textId="21F65274" w:rsidR="003C00D0" w:rsidRDefault="003C00D0" w:rsidP="0039444C">
      <w:pPr>
        <w:rPr>
          <w:sz w:val="24"/>
          <w:szCs w:val="24"/>
        </w:rPr>
      </w:pPr>
      <w:r>
        <w:rPr>
          <w:i/>
          <w:sz w:val="24"/>
          <w:szCs w:val="24"/>
        </w:rPr>
        <w:lastRenderedPageBreak/>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E29922C"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1AFEB924" w:rsidR="00F33B95" w:rsidRPr="00AC08ED" w:rsidRDefault="00BB5375" w:rsidP="0039444C">
      <w:pPr>
        <w:rPr>
          <w:b/>
          <w:sz w:val="24"/>
          <w:szCs w:val="24"/>
        </w:rPr>
      </w:pPr>
      <w:r>
        <w:rPr>
          <w:b/>
          <w:sz w:val="24"/>
          <w:szCs w:val="24"/>
        </w:rPr>
        <w:t xml:space="preserve">Figure </w:t>
      </w:r>
      <w:r w:rsidR="007C68FC" w:rsidRPr="00AC08ED">
        <w:rPr>
          <w:b/>
          <w:sz w:val="24"/>
          <w:szCs w:val="24"/>
        </w:rPr>
        <w:t>7</w:t>
      </w:r>
      <w:r w:rsidR="0039444C" w:rsidRPr="00AC08ED">
        <w:rPr>
          <w:b/>
          <w:sz w:val="24"/>
          <w:szCs w:val="24"/>
        </w:rPr>
        <w:t xml:space="preserve">. </w:t>
      </w:r>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0118CA69" w:rsidR="0039444C" w:rsidRDefault="00737D47" w:rsidP="0039444C">
      <w:pPr>
        <w:rPr>
          <w:b/>
          <w:sz w:val="24"/>
          <w:szCs w:val="24"/>
        </w:rPr>
      </w:pPr>
      <w:r w:rsidRPr="00737D47">
        <w:rPr>
          <w:b/>
          <w:sz w:val="24"/>
          <w:szCs w:val="24"/>
        </w:rPr>
        <w:t>F</w:t>
      </w:r>
      <w:r w:rsidR="00BB5375">
        <w:rPr>
          <w:b/>
          <w:sz w:val="24"/>
          <w:szCs w:val="24"/>
        </w:rPr>
        <w:t xml:space="preserve">igure </w:t>
      </w:r>
      <w:r w:rsidRPr="00737D47">
        <w:rPr>
          <w:b/>
          <w:sz w:val="24"/>
          <w:szCs w:val="24"/>
        </w:rPr>
        <w:t>8.</w:t>
      </w:r>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1BD47C9B" w:rsidR="00737D47" w:rsidRDefault="00E26DA5" w:rsidP="0039444C">
      <w:pPr>
        <w:rPr>
          <w:sz w:val="24"/>
          <w:szCs w:val="24"/>
        </w:rPr>
      </w:pPr>
      <w:r>
        <w:rPr>
          <w:sz w:val="24"/>
          <w:szCs w:val="24"/>
        </w:rPr>
        <w:t xml:space="preserve">A) </w:t>
      </w:r>
      <w:r w:rsidR="00737D47">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sidR="00737D47">
        <w:rPr>
          <w:sz w:val="24"/>
          <w:szCs w:val="24"/>
        </w:rPr>
        <w:t xml:space="preserve">is </w:t>
      </w:r>
      <w:r w:rsidR="00247CE3">
        <w:rPr>
          <w:sz w:val="24"/>
          <w:szCs w:val="24"/>
        </w:rPr>
        <w:t xml:space="preserve">a </w:t>
      </w:r>
      <w:proofErr w:type="spellStart"/>
      <w:r w:rsidR="00247CE3">
        <w:rPr>
          <w:sz w:val="24"/>
          <w:szCs w:val="24"/>
        </w:rPr>
        <w:t>c</w:t>
      </w:r>
      <w:r w:rsidR="00247CE3" w:rsidRPr="00247CE3">
        <w:rPr>
          <w:sz w:val="24"/>
          <w:szCs w:val="24"/>
        </w:rPr>
        <w:t>erato-platanin</w:t>
      </w:r>
      <w:proofErr w:type="spellEnd"/>
      <w:r w:rsidR="00247CE3">
        <w:rPr>
          <w:sz w:val="24"/>
          <w:szCs w:val="24"/>
        </w:rPr>
        <w:t xml:space="preserve"> gene </w:t>
      </w:r>
      <w:r w:rsidR="00737D47">
        <w:rPr>
          <w:sz w:val="24"/>
          <w:szCs w:val="24"/>
        </w:rPr>
        <w:t xml:space="preserve">linked to at least one significant SNP on all 12 of the tested tomato accessions. The annotated exons are depicted as </w:t>
      </w:r>
      <w:r w:rsidR="00EC72CD">
        <w:rPr>
          <w:sz w:val="24"/>
          <w:szCs w:val="24"/>
        </w:rPr>
        <w:t>turquoise rectangles</w:t>
      </w:r>
      <w:r w:rsidR="00737D47">
        <w:rPr>
          <w:sz w:val="24"/>
          <w:szCs w:val="24"/>
        </w:rPr>
        <w:t xml:space="preserve">. </w:t>
      </w:r>
    </w:p>
    <w:p w14:paraId="0B74275F" w14:textId="472599BB" w:rsidR="00E26DA5" w:rsidRPr="00737D47" w:rsidRDefault="00E26DA5" w:rsidP="0039444C">
      <w:pPr>
        <w:rPr>
          <w:sz w:val="24"/>
          <w:szCs w:val="24"/>
        </w:rPr>
      </w:pPr>
      <w:commentRangeStart w:id="121"/>
      <w:r>
        <w:rPr>
          <w:sz w:val="24"/>
          <w:szCs w:val="24"/>
        </w:rPr>
        <w:t>B) Linkage disequilibrium plot</w:t>
      </w:r>
      <w:r w:rsidR="0005618A">
        <w:rPr>
          <w:sz w:val="24"/>
          <w:szCs w:val="24"/>
        </w:rPr>
        <w:t>, including a</w:t>
      </w:r>
      <w:r w:rsidR="0005618A" w:rsidRPr="0005618A">
        <w:rPr>
          <w:sz w:val="24"/>
          <w:szCs w:val="24"/>
        </w:rPr>
        <w:t xml:space="preserve">ll pairwise comparisons of SNPs </w:t>
      </w:r>
      <w:r w:rsidR="0005618A">
        <w:rPr>
          <w:sz w:val="24"/>
          <w:szCs w:val="24"/>
        </w:rPr>
        <w:t xml:space="preserve">in the 2kb region surrounding BcT4_4591. </w:t>
      </w:r>
      <w:r w:rsidR="0005618A" w:rsidRPr="0005618A">
        <w:rPr>
          <w:sz w:val="24"/>
          <w:szCs w:val="24"/>
        </w:rPr>
        <w:t xml:space="preserve"> </w:t>
      </w:r>
      <w:r w:rsidR="0005618A">
        <w:rPr>
          <w:sz w:val="24"/>
          <w:szCs w:val="24"/>
        </w:rPr>
        <w:t>The</w:t>
      </w:r>
      <w:r w:rsidR="0005618A" w:rsidRPr="0005618A">
        <w:rPr>
          <w:sz w:val="24"/>
          <w:szCs w:val="24"/>
        </w:rPr>
        <w:t xml:space="preserve"> color scheme </w:t>
      </w:r>
      <w:r w:rsidR="0005618A">
        <w:rPr>
          <w:sz w:val="24"/>
          <w:szCs w:val="24"/>
        </w:rPr>
        <w:t xml:space="preserve">for each SNP pair </w:t>
      </w:r>
      <w:r w:rsidR="0005618A" w:rsidRPr="0005618A">
        <w:rPr>
          <w:sz w:val="24"/>
          <w:szCs w:val="24"/>
        </w:rPr>
        <w:t>is D'/LOD:</w:t>
      </w:r>
      <w:r w:rsidR="0005618A">
        <w:rPr>
          <w:sz w:val="24"/>
          <w:szCs w:val="24"/>
        </w:rPr>
        <w:t xml:space="preserve"> white if LOD &lt;2 and D’ &lt;1, bright red for LOD ≥2 and D’=1, intermediate shades for LOD≥2 and D’&lt;1. </w:t>
      </w:r>
      <w:commentRangeEnd w:id="121"/>
      <w:r w:rsidR="0005618A">
        <w:rPr>
          <w:rStyle w:val="CommentReference"/>
        </w:rPr>
        <w:commentReference w:id="121"/>
      </w:r>
    </w:p>
    <w:p w14:paraId="16A04F2F" w14:textId="77777777" w:rsidR="00737D47" w:rsidRDefault="00737D47" w:rsidP="0039444C">
      <w:pPr>
        <w:rPr>
          <w:sz w:val="24"/>
          <w:szCs w:val="24"/>
        </w:rPr>
      </w:pPr>
    </w:p>
    <w:p w14:paraId="500E8ECC" w14:textId="0B580047" w:rsidR="005E447B" w:rsidRPr="004E20FE" w:rsidRDefault="00BB5375" w:rsidP="0039444C">
      <w:pPr>
        <w:rPr>
          <w:b/>
          <w:sz w:val="24"/>
          <w:szCs w:val="24"/>
        </w:rPr>
      </w:pPr>
      <w:r>
        <w:rPr>
          <w:b/>
          <w:sz w:val="24"/>
          <w:szCs w:val="24"/>
        </w:rPr>
        <w:t xml:space="preserve">Figure </w:t>
      </w:r>
      <w:r w:rsidR="00737D47">
        <w:rPr>
          <w:b/>
          <w:sz w:val="24"/>
          <w:szCs w:val="24"/>
        </w:rPr>
        <w:t>9</w:t>
      </w:r>
      <w:r w:rsidR="0039444C" w:rsidRPr="004E20FE">
        <w:rPr>
          <w:b/>
          <w:sz w:val="24"/>
          <w:szCs w:val="24"/>
        </w:rPr>
        <w:t>.</w:t>
      </w:r>
      <w:r w:rsidR="005E447B" w:rsidRPr="004E20FE">
        <w:rPr>
          <w:b/>
          <w:sz w:val="24"/>
          <w:szCs w:val="24"/>
        </w:rPr>
        <w:t xml:space="preserve"> GWA analysis of domestication sensitivity in </w:t>
      </w:r>
      <w:r w:rsidR="005E447B" w:rsidRPr="004E20FE">
        <w:rPr>
          <w:b/>
          <w:i/>
          <w:sz w:val="24"/>
          <w:szCs w:val="24"/>
        </w:rPr>
        <w:t>B. cinerea</w:t>
      </w:r>
      <w:r w:rsidR="005E447B" w:rsidRPr="004E20FE">
        <w:rPr>
          <w:b/>
          <w:sz w:val="24"/>
          <w:szCs w:val="24"/>
        </w:rPr>
        <w:t>.</w:t>
      </w:r>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3B7D1E55" w14:textId="77777777" w:rsidR="007F3EED" w:rsidRPr="007F3EED" w:rsidRDefault="00416136" w:rsidP="007F3EED">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7F3EED" w:rsidRPr="007F3EED">
        <w:t xml:space="preserve">Abramovitch, R. B. and G. B. Martin (2004). "Strategies used by bacterial pathogens to suppress plant defenses." </w:t>
      </w:r>
      <w:r w:rsidR="007F3EED" w:rsidRPr="007F3EED">
        <w:rPr>
          <w:u w:val="single"/>
        </w:rPr>
        <w:t>Current opinion in plant biology</w:t>
      </w:r>
      <w:r w:rsidR="007F3EED" w:rsidRPr="007F3EED">
        <w:t xml:space="preserve"> </w:t>
      </w:r>
      <w:r w:rsidR="007F3EED" w:rsidRPr="007F3EED">
        <w:rPr>
          <w:b/>
        </w:rPr>
        <w:t>7</w:t>
      </w:r>
      <w:r w:rsidR="007F3EED" w:rsidRPr="007F3EED">
        <w:t>(4): 356-364.</w:t>
      </w:r>
    </w:p>
    <w:p w14:paraId="1A023294" w14:textId="77777777" w:rsidR="007F3EED" w:rsidRPr="007F3EED" w:rsidRDefault="007F3EED" w:rsidP="007F3EED">
      <w:pPr>
        <w:pStyle w:val="EndNoteBibliography"/>
      </w:pPr>
      <w:r w:rsidRPr="007F3EED">
        <w:t xml:space="preserve">AbuQamar, S., M.-F. Chai, H. Luo, F. Song and T. Mengiste (2008). "Tomato protein kinase 1b mediates signaling of plant responses to necrotrophic fungi and insect herbivory." </w:t>
      </w:r>
      <w:r w:rsidRPr="007F3EED">
        <w:rPr>
          <w:u w:val="single"/>
        </w:rPr>
        <w:t>The Plant Cell</w:t>
      </w:r>
      <w:r w:rsidRPr="007F3EED">
        <w:t xml:space="preserve"> </w:t>
      </w:r>
      <w:r w:rsidRPr="007F3EED">
        <w:rPr>
          <w:b/>
        </w:rPr>
        <w:t>20</w:t>
      </w:r>
      <w:r w:rsidRPr="007F3EED">
        <w:t>(7): 1964-1983.</w:t>
      </w:r>
    </w:p>
    <w:p w14:paraId="02E15510" w14:textId="77777777" w:rsidR="007F3EED" w:rsidRPr="007F3EED" w:rsidRDefault="007F3EED" w:rsidP="007F3EED">
      <w:pPr>
        <w:pStyle w:val="EndNoteBibliography"/>
      </w:pPr>
      <w:r w:rsidRPr="007F3EED">
        <w:t xml:space="preserve">Atwell, S., J. Corwin, N. Soltis, A. Subedy, K. Denby and D. J. Kliebenstein (2015). "Whole genome resequencing of Botrytis cinerea isolates identifies high levels of standing diversity." </w:t>
      </w:r>
      <w:r w:rsidRPr="007F3EED">
        <w:rPr>
          <w:u w:val="single"/>
        </w:rPr>
        <w:t>Frontiers in microbiology</w:t>
      </w:r>
      <w:r w:rsidRPr="007F3EED">
        <w:t xml:space="preserve"> </w:t>
      </w:r>
      <w:r w:rsidRPr="007F3EED">
        <w:rPr>
          <w:b/>
        </w:rPr>
        <w:t>6</w:t>
      </w:r>
      <w:r w:rsidRPr="007F3EED">
        <w:t>: 996.</w:t>
      </w:r>
    </w:p>
    <w:p w14:paraId="3877E93A" w14:textId="77777777" w:rsidR="007F3EED" w:rsidRPr="007F3EED" w:rsidRDefault="007F3EED" w:rsidP="007F3EED">
      <w:pPr>
        <w:pStyle w:val="EndNoteBibliography"/>
        <w:rPr>
          <w:u w:val="single"/>
        </w:rPr>
      </w:pPr>
      <w:r w:rsidRPr="007F3EED">
        <w:t xml:space="preserve">Atwell, S., N. Soltis and D. J. Kliebenstein (2017). "Genetic Diversity in 97 Botrytis cinerea Isolates." </w:t>
      </w:r>
      <w:r w:rsidRPr="007F3EED">
        <w:rPr>
          <w:u w:val="single"/>
        </w:rPr>
        <w:t>in prep.</w:t>
      </w:r>
    </w:p>
    <w:p w14:paraId="2ABE2311" w14:textId="77777777" w:rsidR="007F3EED" w:rsidRPr="007F3EED" w:rsidRDefault="007F3EED" w:rsidP="007F3EED">
      <w:pPr>
        <w:pStyle w:val="EndNoteBibliography"/>
      </w:pPr>
      <w:r w:rsidRPr="007F3EED">
        <w:t xml:space="preserve">Baccelli, I. (2014). "Cerato-platanin family proteins: one function for multiple biological roles?" </w:t>
      </w:r>
      <w:r w:rsidRPr="007F3EED">
        <w:rPr>
          <w:u w:val="single"/>
        </w:rPr>
        <w:t>Frontiers in plant science</w:t>
      </w:r>
      <w:r w:rsidRPr="007F3EED">
        <w:t xml:space="preserve"> </w:t>
      </w:r>
      <w:r w:rsidRPr="007F3EED">
        <w:rPr>
          <w:b/>
        </w:rPr>
        <w:t>5</w:t>
      </w:r>
      <w:r w:rsidRPr="007F3EED">
        <w:t>.</w:t>
      </w:r>
    </w:p>
    <w:p w14:paraId="4406DE57" w14:textId="77777777" w:rsidR="007F3EED" w:rsidRPr="007F3EED" w:rsidRDefault="007F3EED" w:rsidP="007F3EED">
      <w:pPr>
        <w:pStyle w:val="EndNoteBibliography"/>
      </w:pPr>
      <w:r w:rsidRPr="007F3EED">
        <w:t xml:space="preserve">Bai, Y. and P. Lindhout (2007). "Domestication and breeding of tomatoes: what have we gained and what can we gain in the future?" </w:t>
      </w:r>
      <w:r w:rsidRPr="007F3EED">
        <w:rPr>
          <w:u w:val="single"/>
        </w:rPr>
        <w:t>Annals of botany</w:t>
      </w:r>
      <w:r w:rsidRPr="007F3EED">
        <w:t xml:space="preserve"> </w:t>
      </w:r>
      <w:r w:rsidRPr="007F3EED">
        <w:rPr>
          <w:b/>
        </w:rPr>
        <w:t>100</w:t>
      </w:r>
      <w:r w:rsidRPr="007F3EED">
        <w:t>(5): 1085-1094.</w:t>
      </w:r>
    </w:p>
    <w:p w14:paraId="7E8A24CF" w14:textId="77777777" w:rsidR="007F3EED" w:rsidRPr="007F3EED" w:rsidRDefault="007F3EED" w:rsidP="007F3EED">
      <w:pPr>
        <w:pStyle w:val="EndNoteBibliography"/>
      </w:pPr>
      <w:r w:rsidRPr="007F3EED">
        <w:t xml:space="preserve">Barrett, L. G. and M. Heil (2012). "Unifying concepts and mechanisms in the specificity of plant–enemy interactions." </w:t>
      </w:r>
      <w:r w:rsidRPr="007F3EED">
        <w:rPr>
          <w:u w:val="single"/>
        </w:rPr>
        <w:t>Trends in plant science</w:t>
      </w:r>
      <w:r w:rsidRPr="007F3EED">
        <w:t xml:space="preserve"> </w:t>
      </w:r>
      <w:r w:rsidRPr="007F3EED">
        <w:rPr>
          <w:b/>
        </w:rPr>
        <w:t>17</w:t>
      </w:r>
      <w:r w:rsidRPr="007F3EED">
        <w:t>(5): 282-292.</w:t>
      </w:r>
    </w:p>
    <w:p w14:paraId="48F74DAE" w14:textId="77777777" w:rsidR="007F3EED" w:rsidRPr="007F3EED" w:rsidRDefault="007F3EED" w:rsidP="007F3EED">
      <w:pPr>
        <w:pStyle w:val="EndNoteBibliography"/>
      </w:pPr>
      <w:r w:rsidRPr="007F3EED">
        <w:t xml:space="preserve">Barrett, L. G., J. M. Kniskern, N. Bodenhausen, W. Zhang and J. Bergelson (2009). "Continua of specificity and virulence in plant host–pathogen interactions: causes and consequences." </w:t>
      </w:r>
      <w:r w:rsidRPr="007F3EED">
        <w:rPr>
          <w:u w:val="single"/>
        </w:rPr>
        <w:t>New Phytologist</w:t>
      </w:r>
      <w:r w:rsidRPr="007F3EED">
        <w:t xml:space="preserve"> </w:t>
      </w:r>
      <w:r w:rsidRPr="007F3EED">
        <w:rPr>
          <w:b/>
        </w:rPr>
        <w:t>183</w:t>
      </w:r>
      <w:r w:rsidRPr="007F3EED">
        <w:t>(3): 513-529.</w:t>
      </w:r>
    </w:p>
    <w:p w14:paraId="100F1647" w14:textId="77777777" w:rsidR="007F3EED" w:rsidRPr="007F3EED" w:rsidRDefault="007F3EED" w:rsidP="007F3EED">
      <w:pPr>
        <w:pStyle w:val="EndNoteBibliography"/>
      </w:pPr>
      <w:r w:rsidRPr="007F3EED">
        <w:t xml:space="preserve">Bergougnoux, V. (2014). "The history of tomato: from domestication to biopharming." </w:t>
      </w:r>
      <w:r w:rsidRPr="007F3EED">
        <w:rPr>
          <w:u w:val="single"/>
        </w:rPr>
        <w:t>Biotechnology advances</w:t>
      </w:r>
      <w:r w:rsidRPr="007F3EED">
        <w:t xml:space="preserve"> </w:t>
      </w:r>
      <w:r w:rsidRPr="007F3EED">
        <w:rPr>
          <w:b/>
        </w:rPr>
        <w:t>32</w:t>
      </w:r>
      <w:r w:rsidRPr="007F3EED">
        <w:t>(1): 170-189.</w:t>
      </w:r>
    </w:p>
    <w:p w14:paraId="0D411D3F" w14:textId="77777777" w:rsidR="007F3EED" w:rsidRPr="007F3EED" w:rsidRDefault="007F3EED" w:rsidP="007F3EED">
      <w:pPr>
        <w:pStyle w:val="EndNoteBibliography"/>
      </w:pPr>
      <w:r w:rsidRPr="007F3EED">
        <w:t xml:space="preserve">Bhardwaj, V., S. Meier, L. N. Petersen, R. A. Ingle and L. C. Roden (2011). "Defence responses of Arabidopsis thaliana to infection by Pseudomonas syringae are regulated by the circadian clock." </w:t>
      </w:r>
      <w:r w:rsidRPr="007F3EED">
        <w:rPr>
          <w:u w:val="single"/>
        </w:rPr>
        <w:t>PloS one</w:t>
      </w:r>
      <w:r w:rsidRPr="007F3EED">
        <w:t xml:space="preserve"> </w:t>
      </w:r>
      <w:r w:rsidRPr="007F3EED">
        <w:rPr>
          <w:b/>
        </w:rPr>
        <w:t>6</w:t>
      </w:r>
      <w:r w:rsidRPr="007F3EED">
        <w:t>(10): e26968.</w:t>
      </w:r>
    </w:p>
    <w:p w14:paraId="3871CBC8" w14:textId="77777777" w:rsidR="007F3EED" w:rsidRPr="007F3EED" w:rsidRDefault="007F3EED" w:rsidP="007F3EED">
      <w:pPr>
        <w:pStyle w:val="EndNoteBibliography"/>
      </w:pPr>
      <w:r w:rsidRPr="007F3EED">
        <w:t xml:space="preserve">Bittel, P. and S. Robatzek (2007). "Microbe-associated molecular patterns (MAMPs) probe plant immunity." </w:t>
      </w:r>
      <w:r w:rsidRPr="007F3EED">
        <w:rPr>
          <w:u w:val="single"/>
        </w:rPr>
        <w:t>Current opinion in plant biology</w:t>
      </w:r>
      <w:r w:rsidRPr="007F3EED">
        <w:t xml:space="preserve"> </w:t>
      </w:r>
      <w:r w:rsidRPr="007F3EED">
        <w:rPr>
          <w:b/>
        </w:rPr>
        <w:t>10</w:t>
      </w:r>
      <w:r w:rsidRPr="007F3EED">
        <w:t>(4): 335-341.</w:t>
      </w:r>
    </w:p>
    <w:p w14:paraId="60F68EFC" w14:textId="77777777" w:rsidR="007F3EED" w:rsidRPr="007F3EED" w:rsidRDefault="007F3EED" w:rsidP="007F3EED">
      <w:pPr>
        <w:pStyle w:val="EndNoteBibliography"/>
      </w:pPr>
      <w:r w:rsidRPr="007F3EED">
        <w:t xml:space="preserve">Blanco-Ulate, B., A. Morales-Cruz, K. C. Amrine, J. M. Labavitch, A. L. Powell and D. Cantu (2014). "Genome-wide transcriptional profiling of Botrytis cinerea genes targeting plant cell walls during infections of different hosts." </w:t>
      </w:r>
      <w:r w:rsidRPr="007F3EED">
        <w:rPr>
          <w:u w:val="single"/>
        </w:rPr>
        <w:t>Frontiers in plant science</w:t>
      </w:r>
      <w:r w:rsidRPr="007F3EED">
        <w:t xml:space="preserve"> </w:t>
      </w:r>
      <w:r w:rsidRPr="007F3EED">
        <w:rPr>
          <w:b/>
        </w:rPr>
        <w:t>5</w:t>
      </w:r>
      <w:r w:rsidRPr="007F3EED">
        <w:t>.</w:t>
      </w:r>
    </w:p>
    <w:p w14:paraId="372231D1" w14:textId="77777777" w:rsidR="007F3EED" w:rsidRPr="007F3EED" w:rsidRDefault="007F3EED" w:rsidP="007F3EED">
      <w:pPr>
        <w:pStyle w:val="EndNoteBibliography"/>
      </w:pPr>
      <w:r w:rsidRPr="007F3EED">
        <w:t xml:space="preserve">Boller, T. and S. Y. He (2009). "Innate immunity in plants: an arms race between pattern recognition receptors in plants and effectors in microbial pathogens." </w:t>
      </w:r>
      <w:r w:rsidRPr="007F3EED">
        <w:rPr>
          <w:u w:val="single"/>
        </w:rPr>
        <w:t>Science</w:t>
      </w:r>
      <w:r w:rsidRPr="007F3EED">
        <w:t xml:space="preserve"> </w:t>
      </w:r>
      <w:r w:rsidRPr="007F3EED">
        <w:rPr>
          <w:b/>
        </w:rPr>
        <w:t>324</w:t>
      </w:r>
      <w:r w:rsidRPr="007F3EED">
        <w:t>(5928): 742-744.</w:t>
      </w:r>
    </w:p>
    <w:p w14:paraId="1E193A56" w14:textId="77777777" w:rsidR="007F3EED" w:rsidRPr="007F3EED" w:rsidRDefault="007F3EED" w:rsidP="007F3EED">
      <w:pPr>
        <w:pStyle w:val="EndNoteBibliography"/>
      </w:pPr>
      <w:r w:rsidRPr="007F3EED">
        <w:t xml:space="preserve">Boyd, L. A., C. Ridout, D. M. O'Sullivan, J. E. Leach and H. Leung (2013). "Plant–pathogen interactions: disease resistance in modern agriculture." </w:t>
      </w:r>
      <w:r w:rsidRPr="007F3EED">
        <w:rPr>
          <w:u w:val="single"/>
        </w:rPr>
        <w:t>Trends in genetics</w:t>
      </w:r>
      <w:r w:rsidRPr="007F3EED">
        <w:t xml:space="preserve"> </w:t>
      </w:r>
      <w:r w:rsidRPr="007F3EED">
        <w:rPr>
          <w:b/>
        </w:rPr>
        <w:t>29</w:t>
      </w:r>
      <w:r w:rsidRPr="007F3EED">
        <w:t>(4): 233-240.</w:t>
      </w:r>
    </w:p>
    <w:p w14:paraId="4551AFE6" w14:textId="77777777" w:rsidR="007F3EED" w:rsidRPr="007F3EED" w:rsidRDefault="007F3EED" w:rsidP="007F3EED">
      <w:pPr>
        <w:pStyle w:val="EndNoteBibliography"/>
      </w:pPr>
      <w:r w:rsidRPr="007F3EED">
        <w:t xml:space="preserve">Chaudhary, B. (2013). "Plant domestication and resistance to herbivory." </w:t>
      </w:r>
      <w:r w:rsidRPr="007F3EED">
        <w:rPr>
          <w:u w:val="single"/>
        </w:rPr>
        <w:t>International journal of plant genomics</w:t>
      </w:r>
      <w:r w:rsidRPr="007F3EED">
        <w:t xml:space="preserve"> </w:t>
      </w:r>
      <w:r w:rsidRPr="007F3EED">
        <w:rPr>
          <w:b/>
        </w:rPr>
        <w:t>2013</w:t>
      </w:r>
      <w:r w:rsidRPr="007F3EED">
        <w:t>.</w:t>
      </w:r>
    </w:p>
    <w:p w14:paraId="75A5E0DD" w14:textId="77777777" w:rsidR="007F3EED" w:rsidRPr="007F3EED" w:rsidRDefault="007F3EED" w:rsidP="007F3EED">
      <w:pPr>
        <w:pStyle w:val="EndNoteBibliography"/>
      </w:pPr>
      <w:r w:rsidRPr="007F3EED">
        <w:t xml:space="preserve">Choquer, M., E. Fournier, C. Kunz, C. Levis, J.-M. Pradier, A. Simon and M. Viaud (2007). "Botrytis cinerea virulence factors: new insights into a necrotrophic and polyphageous pathogen." </w:t>
      </w:r>
      <w:r w:rsidRPr="007F3EED">
        <w:rPr>
          <w:u w:val="single"/>
        </w:rPr>
        <w:t>FEMS microbiology letters</w:t>
      </w:r>
      <w:r w:rsidRPr="007F3EED">
        <w:t xml:space="preserve"> </w:t>
      </w:r>
      <w:r w:rsidRPr="007F3EED">
        <w:rPr>
          <w:b/>
        </w:rPr>
        <w:t>277</w:t>
      </w:r>
      <w:r w:rsidRPr="007F3EED">
        <w:t>(1): 1-10.</w:t>
      </w:r>
    </w:p>
    <w:p w14:paraId="4C1C6F79" w14:textId="77777777" w:rsidR="007F3EED" w:rsidRPr="007F3EED" w:rsidRDefault="007F3EED" w:rsidP="007F3EED">
      <w:pPr>
        <w:pStyle w:val="EndNoteBibliography"/>
      </w:pPr>
      <w:r w:rsidRPr="007F3EED">
        <w:t xml:space="preserve">Corwin, J. A., D. Copeland, J. Feusier, A. Subedy, R. Eshbaugh, C. Palmer, J. Maloof and D. J. Kliebenstein (2016). "The quantitative basis of the Arabidopsis innate immune system to endemic pathogens depends on pathogen genetics." </w:t>
      </w:r>
      <w:r w:rsidRPr="007F3EED">
        <w:rPr>
          <w:u w:val="single"/>
        </w:rPr>
        <w:t>PLoS genetics</w:t>
      </w:r>
      <w:r w:rsidRPr="007F3EED">
        <w:t xml:space="preserve"> </w:t>
      </w:r>
      <w:r w:rsidRPr="007F3EED">
        <w:rPr>
          <w:b/>
        </w:rPr>
        <w:t>12</w:t>
      </w:r>
      <w:r w:rsidRPr="007F3EED">
        <w:t>(2): e1005789.</w:t>
      </w:r>
    </w:p>
    <w:p w14:paraId="574228DB" w14:textId="77777777" w:rsidR="007F3EED" w:rsidRPr="007F3EED" w:rsidRDefault="007F3EED" w:rsidP="007F3EED">
      <w:pPr>
        <w:pStyle w:val="EndNoteBibliography"/>
      </w:pPr>
      <w:r w:rsidRPr="007F3EED">
        <w:t xml:space="preserve">Corwin, J. A., D. Copeland, J. Feusier, A. Subedy, R. Eshbaugh, C. Palmer, J. Maloof and D. J. Kliebenstein (2016). "The quantitative basis of the Arabidopsis innate immune system to endemic pathogens depends on pathogen genetics." </w:t>
      </w:r>
      <w:r w:rsidRPr="007F3EED">
        <w:rPr>
          <w:u w:val="single"/>
        </w:rPr>
        <w:t>PLoS Genet</w:t>
      </w:r>
      <w:r w:rsidRPr="007F3EED">
        <w:t xml:space="preserve"> </w:t>
      </w:r>
      <w:r w:rsidRPr="007F3EED">
        <w:rPr>
          <w:b/>
        </w:rPr>
        <w:t>12</w:t>
      </w:r>
      <w:r w:rsidRPr="007F3EED">
        <w:t>(2): e1005789.</w:t>
      </w:r>
    </w:p>
    <w:p w14:paraId="6974396A" w14:textId="77777777" w:rsidR="007F3EED" w:rsidRPr="007F3EED" w:rsidRDefault="007F3EED" w:rsidP="007F3EED">
      <w:pPr>
        <w:pStyle w:val="EndNoteBibliography"/>
      </w:pPr>
      <w:r w:rsidRPr="007F3EED">
        <w:lastRenderedPageBreak/>
        <w:t xml:space="preserve">Corwin, J. A., A. Subedy, R. Eshbaugh and D. J. Kliebenstein (2016). "Expansive phenotypic landscape of Botrytis cinerea shows differential contribution of genetic diversity and plasticity." </w:t>
      </w:r>
      <w:r w:rsidRPr="007F3EED">
        <w:rPr>
          <w:u w:val="single"/>
        </w:rPr>
        <w:t>Molecular Plant-Microbe Interactions</w:t>
      </w:r>
      <w:r w:rsidRPr="007F3EED">
        <w:t xml:space="preserve"> </w:t>
      </w:r>
      <w:r w:rsidRPr="007F3EED">
        <w:rPr>
          <w:b/>
        </w:rPr>
        <w:t>29</w:t>
      </w:r>
      <w:r w:rsidRPr="007F3EED">
        <w:t>(4): 287-298.</w:t>
      </w:r>
    </w:p>
    <w:p w14:paraId="20ED34FE" w14:textId="77777777" w:rsidR="007F3EED" w:rsidRPr="007F3EED" w:rsidRDefault="007F3EED" w:rsidP="007F3EED">
      <w:pPr>
        <w:pStyle w:val="EndNoteBibliography"/>
      </w:pPr>
      <w:r w:rsidRPr="007F3EED">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7F3EED">
        <w:rPr>
          <w:u w:val="single"/>
        </w:rPr>
        <w:t>Genetics</w:t>
      </w:r>
      <w:r w:rsidRPr="007F3EED">
        <w:t xml:space="preserve"> </w:t>
      </w:r>
      <w:r w:rsidRPr="007F3EED">
        <w:rPr>
          <w:b/>
        </w:rPr>
        <w:t>170</w:t>
      </w:r>
      <w:r w:rsidRPr="007F3EED">
        <w:t>(2): 613-630.</w:t>
      </w:r>
    </w:p>
    <w:p w14:paraId="42288AAF" w14:textId="77777777" w:rsidR="007F3EED" w:rsidRPr="007F3EED" w:rsidRDefault="007F3EED" w:rsidP="007F3EED">
      <w:pPr>
        <w:pStyle w:val="EndNoteBibliography"/>
      </w:pPr>
      <w:r w:rsidRPr="007F3EED">
        <w:t xml:space="preserve">Dalmais, B., J. Schumacher, J. Moraga, P. Le Pecheur, B. Tudzynski, I. G. Collado and M. Viaud (2011). "The Botrytis cinerea phytotoxin botcinic acid requires two polyketide synthases for production and has a redundant role in virulence with botrydial." </w:t>
      </w:r>
      <w:r w:rsidRPr="007F3EED">
        <w:rPr>
          <w:u w:val="single"/>
        </w:rPr>
        <w:t>Molecular plant pathology</w:t>
      </w:r>
      <w:r w:rsidRPr="007F3EED">
        <w:t xml:space="preserve"> </w:t>
      </w:r>
      <w:r w:rsidRPr="007F3EED">
        <w:rPr>
          <w:b/>
        </w:rPr>
        <w:t>12</w:t>
      </w:r>
      <w:r w:rsidRPr="007F3EED">
        <w:t>(6): 564-579.</w:t>
      </w:r>
    </w:p>
    <w:p w14:paraId="37A2F24A" w14:textId="77777777" w:rsidR="007F3EED" w:rsidRPr="007F3EED" w:rsidRDefault="007F3EED" w:rsidP="007F3EED">
      <w:pPr>
        <w:pStyle w:val="EndNoteBibliography"/>
      </w:pPr>
      <w:r w:rsidRPr="007F3EED">
        <w:t xml:space="preserve">Dangl, J. L. and J. D. Jones (2001). "Plant pathogens and integrated defence responses to infection." </w:t>
      </w:r>
      <w:r w:rsidRPr="007F3EED">
        <w:rPr>
          <w:u w:val="single"/>
        </w:rPr>
        <w:t>nature</w:t>
      </w:r>
      <w:r w:rsidRPr="007F3EED">
        <w:t xml:space="preserve"> </w:t>
      </w:r>
      <w:r w:rsidRPr="007F3EED">
        <w:rPr>
          <w:b/>
        </w:rPr>
        <w:t>411</w:t>
      </w:r>
      <w:r w:rsidRPr="007F3EED">
        <w:t>(6839): 826-833.</w:t>
      </w:r>
    </w:p>
    <w:p w14:paraId="0ACF947A" w14:textId="77777777" w:rsidR="007F3EED" w:rsidRPr="007F3EED" w:rsidRDefault="007F3EED" w:rsidP="007F3EED">
      <w:pPr>
        <w:pStyle w:val="EndNoteBibliography"/>
      </w:pPr>
      <w:r w:rsidRPr="007F3EED">
        <w:t xml:space="preserve">De Feyter, R., Y. Yang and D. W. Gabriel (1993). "Gene-for-genes interactions between cotton R genes and Xanthomonas campestris pv. malvacearum avr genes." </w:t>
      </w:r>
      <w:r w:rsidRPr="007F3EED">
        <w:rPr>
          <w:u w:val="single"/>
        </w:rPr>
        <w:t>Molecular plant-microbe interactions: MPMI</w:t>
      </w:r>
      <w:r w:rsidRPr="007F3EED">
        <w:t xml:space="preserve"> </w:t>
      </w:r>
      <w:r w:rsidRPr="007F3EED">
        <w:rPr>
          <w:b/>
        </w:rPr>
        <w:t>6</w:t>
      </w:r>
      <w:r w:rsidRPr="007F3EED">
        <w:t>(2): 225-237.</w:t>
      </w:r>
    </w:p>
    <w:p w14:paraId="047C39E8" w14:textId="77777777" w:rsidR="007F3EED" w:rsidRPr="007F3EED" w:rsidRDefault="007F3EED" w:rsidP="007F3EED">
      <w:pPr>
        <w:pStyle w:val="EndNoteBibliography"/>
      </w:pPr>
      <w:r w:rsidRPr="007F3EED">
        <w:t xml:space="preserve">De Lorenzo, G. and S. Ferrari (2002). "Polygalacturonase-inhibiting proteins in defense against phytopathogenic fungi." </w:t>
      </w:r>
      <w:r w:rsidRPr="007F3EED">
        <w:rPr>
          <w:u w:val="single"/>
        </w:rPr>
        <w:t>Current opinion in plant biology</w:t>
      </w:r>
      <w:r w:rsidRPr="007F3EED">
        <w:t xml:space="preserve"> </w:t>
      </w:r>
      <w:r w:rsidRPr="007F3EED">
        <w:rPr>
          <w:b/>
        </w:rPr>
        <w:t>5</w:t>
      </w:r>
      <w:r w:rsidRPr="007F3EED">
        <w:t>(4): 295-299.</w:t>
      </w:r>
    </w:p>
    <w:p w14:paraId="596C68D3" w14:textId="77777777" w:rsidR="007F3EED" w:rsidRPr="007F3EED" w:rsidRDefault="007F3EED" w:rsidP="007F3EED">
      <w:pPr>
        <w:pStyle w:val="EndNoteBibliography"/>
      </w:pPr>
      <w:r w:rsidRPr="007F3EED">
        <w:t xml:space="preserve">Dean, R., J. A. Van Kan, Z. A. Pretorius, K. E. Hammond‐Kosack, A. Di Pietro, P. D. Spanu, J. J. Rudd, M. Dickman, R. Kahmann and J. Ellis (2012). "The Top 10 fungal pathogens in molecular plant pathology." </w:t>
      </w:r>
      <w:r w:rsidRPr="007F3EED">
        <w:rPr>
          <w:u w:val="single"/>
        </w:rPr>
        <w:t>Molecular plant pathology</w:t>
      </w:r>
      <w:r w:rsidRPr="007F3EED">
        <w:t xml:space="preserve"> </w:t>
      </w:r>
      <w:r w:rsidRPr="007F3EED">
        <w:rPr>
          <w:b/>
        </w:rPr>
        <w:t>13</w:t>
      </w:r>
      <w:r w:rsidRPr="007F3EED">
        <w:t>(4): 414-430.</w:t>
      </w:r>
    </w:p>
    <w:p w14:paraId="0AA9C4E4" w14:textId="77777777" w:rsidR="007F3EED" w:rsidRPr="007F3EED" w:rsidRDefault="007F3EED" w:rsidP="007F3EED">
      <w:pPr>
        <w:pStyle w:val="EndNoteBibliography"/>
      </w:pPr>
      <w:r w:rsidRPr="007F3EED">
        <w:t xml:space="preserve">Deighton, N., I. Muckenschnabel, A. J. Colmenares, I. G. Collado and B. Williamson (2001). "Botrydial is produced in plant tissues infected by Botrytis cinerea." </w:t>
      </w:r>
      <w:r w:rsidRPr="007F3EED">
        <w:rPr>
          <w:u w:val="single"/>
        </w:rPr>
        <w:t>Phytochemistry</w:t>
      </w:r>
      <w:r w:rsidRPr="007F3EED">
        <w:t xml:space="preserve"> </w:t>
      </w:r>
      <w:r w:rsidRPr="007F3EED">
        <w:rPr>
          <w:b/>
        </w:rPr>
        <w:t>57</w:t>
      </w:r>
      <w:r w:rsidRPr="007F3EED">
        <w:t>(5): 689-692.</w:t>
      </w:r>
    </w:p>
    <w:p w14:paraId="634B3266" w14:textId="77777777" w:rsidR="007F3EED" w:rsidRPr="007F3EED" w:rsidRDefault="007F3EED" w:rsidP="007F3EED">
      <w:pPr>
        <w:pStyle w:val="EndNoteBibliography"/>
      </w:pPr>
      <w:r w:rsidRPr="007F3EED">
        <w:t xml:space="preserve">Denby, K. J., P. Kumar and D. J. Kliebenstein (2004). "Identification of Botrytis cinerea susceptibility loci in Arabidopsis thaliana." </w:t>
      </w:r>
      <w:r w:rsidRPr="007F3EED">
        <w:rPr>
          <w:u w:val="single"/>
        </w:rPr>
        <w:t>The Plant Journal</w:t>
      </w:r>
      <w:r w:rsidRPr="007F3EED">
        <w:t xml:space="preserve"> </w:t>
      </w:r>
      <w:r w:rsidRPr="007F3EED">
        <w:rPr>
          <w:b/>
        </w:rPr>
        <w:t>38</w:t>
      </w:r>
      <w:r w:rsidRPr="007F3EED">
        <w:t>(3): 473-486.</w:t>
      </w:r>
    </w:p>
    <w:p w14:paraId="514A3570" w14:textId="77777777" w:rsidR="007F3EED" w:rsidRPr="007F3EED" w:rsidRDefault="007F3EED" w:rsidP="007F3EED">
      <w:pPr>
        <w:pStyle w:val="EndNoteBibliography"/>
      </w:pPr>
      <w:r w:rsidRPr="007F3EED">
        <w:t xml:space="preserve">Desjardins, A. E. and T. M. Hohn (1997). "Mycotoxins in plant pathogenesis." </w:t>
      </w:r>
      <w:r w:rsidRPr="007F3EED">
        <w:rPr>
          <w:u w:val="single"/>
        </w:rPr>
        <w:t>Molecular Plant-Microbe Interactions</w:t>
      </w:r>
      <w:r w:rsidRPr="007F3EED">
        <w:t xml:space="preserve"> </w:t>
      </w:r>
      <w:r w:rsidRPr="007F3EED">
        <w:rPr>
          <w:b/>
        </w:rPr>
        <w:t>10</w:t>
      </w:r>
      <w:r w:rsidRPr="007F3EED">
        <w:t>(2): 147-152.</w:t>
      </w:r>
    </w:p>
    <w:p w14:paraId="42ECE878" w14:textId="77777777" w:rsidR="007F3EED" w:rsidRPr="007F3EED" w:rsidRDefault="007F3EED" w:rsidP="007F3EED">
      <w:pPr>
        <w:pStyle w:val="EndNoteBibliography"/>
      </w:pPr>
      <w:r w:rsidRPr="007F3EED">
        <w:t xml:space="preserve">Desjardins, C. A., K. A. Cohen, V. Munsamy, T. Abeel, K. Maharaj, B. J. Walker, T. P. Shea, D. V. Almeida, A. L. Manson and A. Salazar (2016). "Genomic and functional analyses of Mycobacterium tuberculosis strains implicate ald in D-cycloserine resistance." </w:t>
      </w:r>
      <w:r w:rsidRPr="007F3EED">
        <w:rPr>
          <w:u w:val="single"/>
        </w:rPr>
        <w:t>Nature genetics</w:t>
      </w:r>
      <w:r w:rsidRPr="007F3EED">
        <w:t xml:space="preserve"> </w:t>
      </w:r>
      <w:r w:rsidRPr="007F3EED">
        <w:rPr>
          <w:b/>
        </w:rPr>
        <w:t>48</w:t>
      </w:r>
      <w:r w:rsidRPr="007F3EED">
        <w:t>(5): 544-551.</w:t>
      </w:r>
    </w:p>
    <w:p w14:paraId="2A22F0F4" w14:textId="77777777" w:rsidR="007F3EED" w:rsidRPr="007F3EED" w:rsidRDefault="007F3EED" w:rsidP="007F3EED">
      <w:pPr>
        <w:pStyle w:val="EndNoteBibliography"/>
      </w:pPr>
      <w:r w:rsidRPr="007F3EED">
        <w:t xml:space="preserve">Dıaz, J., A. ten Have and J. A. van Kan (2002). "The role of ethylene and wound signaling in resistance of tomato to Botrytis cinerea." </w:t>
      </w:r>
      <w:r w:rsidRPr="007F3EED">
        <w:rPr>
          <w:u w:val="single"/>
        </w:rPr>
        <w:t>Plant physiology</w:t>
      </w:r>
      <w:r w:rsidRPr="007F3EED">
        <w:t xml:space="preserve"> </w:t>
      </w:r>
      <w:r w:rsidRPr="007F3EED">
        <w:rPr>
          <w:b/>
        </w:rPr>
        <w:t>129</w:t>
      </w:r>
      <w:r w:rsidRPr="007F3EED">
        <w:t>(3): 1341-1351.</w:t>
      </w:r>
    </w:p>
    <w:p w14:paraId="3F98D2F2" w14:textId="77777777" w:rsidR="007F3EED" w:rsidRPr="007F3EED" w:rsidRDefault="007F3EED" w:rsidP="007F3EED">
      <w:pPr>
        <w:pStyle w:val="EndNoteBibliography"/>
      </w:pPr>
      <w:r w:rsidRPr="007F3EED">
        <w:t xml:space="preserve">Dodds, P. N. and J. P. Rathjen (2010). "Plant immunity: towards an integrated view of plant–pathogen interactions." </w:t>
      </w:r>
      <w:r w:rsidRPr="007F3EED">
        <w:rPr>
          <w:u w:val="single"/>
        </w:rPr>
        <w:t>Nature Reviews Genetics</w:t>
      </w:r>
      <w:r w:rsidRPr="007F3EED">
        <w:t xml:space="preserve"> </w:t>
      </w:r>
      <w:r w:rsidRPr="007F3EED">
        <w:rPr>
          <w:b/>
        </w:rPr>
        <w:t>11</w:t>
      </w:r>
      <w:r w:rsidRPr="007F3EED">
        <w:t>(8): 539-548.</w:t>
      </w:r>
    </w:p>
    <w:p w14:paraId="0EA7E922" w14:textId="77777777" w:rsidR="007F3EED" w:rsidRPr="007F3EED" w:rsidRDefault="007F3EED" w:rsidP="007F3EED">
      <w:pPr>
        <w:pStyle w:val="EndNoteBibliography"/>
      </w:pPr>
      <w:r w:rsidRPr="007F3EED">
        <w:t xml:space="preserve">Doebley, J. F., B. S. Gaut and B. D. Smith (2006). "The molecular genetics of crop domestication." </w:t>
      </w:r>
      <w:r w:rsidRPr="007F3EED">
        <w:rPr>
          <w:u w:val="single"/>
        </w:rPr>
        <w:t>Cell</w:t>
      </w:r>
      <w:r w:rsidRPr="007F3EED">
        <w:t xml:space="preserve"> </w:t>
      </w:r>
      <w:r w:rsidRPr="007F3EED">
        <w:rPr>
          <w:b/>
        </w:rPr>
        <w:t>127</w:t>
      </w:r>
      <w:r w:rsidRPr="007F3EED">
        <w:t>(7): 1309-1321.</w:t>
      </w:r>
    </w:p>
    <w:p w14:paraId="6491E755" w14:textId="77777777" w:rsidR="007F3EED" w:rsidRPr="007F3EED" w:rsidRDefault="007F3EED" w:rsidP="007F3EED">
      <w:pPr>
        <w:pStyle w:val="EndNoteBibliography"/>
      </w:pPr>
      <w:r w:rsidRPr="007F3EED">
        <w:t xml:space="preserve">Doerge, R. W. and G. A. Churchill (1996). "Permutation tests for multiple loci affecting a quantitative character." </w:t>
      </w:r>
      <w:r w:rsidRPr="007F3EED">
        <w:rPr>
          <w:u w:val="single"/>
        </w:rPr>
        <w:t>Genetics</w:t>
      </w:r>
      <w:r w:rsidRPr="007F3EED">
        <w:t xml:space="preserve"> </w:t>
      </w:r>
      <w:r w:rsidRPr="007F3EED">
        <w:rPr>
          <w:b/>
        </w:rPr>
        <w:t>142</w:t>
      </w:r>
      <w:r w:rsidRPr="007F3EED">
        <w:t>(1): 285-294.</w:t>
      </w:r>
    </w:p>
    <w:p w14:paraId="44C882EE" w14:textId="77777777" w:rsidR="007F3EED" w:rsidRPr="007F3EED" w:rsidRDefault="007F3EED" w:rsidP="007F3EED">
      <w:pPr>
        <w:pStyle w:val="EndNoteBibliography"/>
      </w:pPr>
      <w:r w:rsidRPr="007F3EED">
        <w:t xml:space="preserve">Doran, A. G. and C. J. Creevey (2013). "Snpdat: Easy and rapid annotation of results from de novo snp discovery projects for model and non-model organisms." </w:t>
      </w:r>
      <w:r w:rsidRPr="007F3EED">
        <w:rPr>
          <w:u w:val="single"/>
        </w:rPr>
        <w:t>BMC bioinformatics</w:t>
      </w:r>
      <w:r w:rsidRPr="007F3EED">
        <w:t xml:space="preserve"> </w:t>
      </w:r>
      <w:r w:rsidRPr="007F3EED">
        <w:rPr>
          <w:b/>
        </w:rPr>
        <w:t>14</w:t>
      </w:r>
      <w:r w:rsidRPr="007F3EED">
        <w:t>(1): 45.</w:t>
      </w:r>
    </w:p>
    <w:p w14:paraId="5C2F7A2E" w14:textId="77777777" w:rsidR="007F3EED" w:rsidRPr="007F3EED" w:rsidRDefault="007F3EED" w:rsidP="007F3EED">
      <w:pPr>
        <w:pStyle w:val="EndNoteBibliography"/>
      </w:pPr>
      <w:r w:rsidRPr="007F3EED">
        <w:t xml:space="preserve">Douglas Bates, M. M., Ben Bolker, Steve Walker (2015). "Fitting Linear Mixed-Effects Models Using lme4." </w:t>
      </w:r>
      <w:r w:rsidRPr="007F3EED">
        <w:rPr>
          <w:u w:val="single"/>
        </w:rPr>
        <w:t>Journal of Statistical Software</w:t>
      </w:r>
      <w:r w:rsidRPr="007F3EED">
        <w:t xml:space="preserve"> </w:t>
      </w:r>
      <w:r w:rsidRPr="007F3EED">
        <w:rPr>
          <w:b/>
        </w:rPr>
        <w:t>67</w:t>
      </w:r>
      <w:r w:rsidRPr="007F3EED">
        <w:t>(1): 1-48.</w:t>
      </w:r>
    </w:p>
    <w:p w14:paraId="414910C2" w14:textId="77777777" w:rsidR="007F3EED" w:rsidRPr="007F3EED" w:rsidRDefault="007F3EED" w:rsidP="007F3EED">
      <w:pPr>
        <w:pStyle w:val="EndNoteBibliography"/>
      </w:pPr>
      <w:r w:rsidRPr="007F3EED">
        <w:t xml:space="preserve">Dwivedi, S. L., H. D. Upadhyaya, H. T. Stalker, M. W. Blair, D. J. Bertioli, S. Nielen and R. Ortiz (2008). "Enhancing crop gene pools with beneficial traits using wild relatives." </w:t>
      </w:r>
      <w:r w:rsidRPr="007F3EED">
        <w:rPr>
          <w:u w:val="single"/>
        </w:rPr>
        <w:t>Plant Breeding Reviews</w:t>
      </w:r>
      <w:r w:rsidRPr="007F3EED">
        <w:t xml:space="preserve"> </w:t>
      </w:r>
      <w:r w:rsidRPr="007F3EED">
        <w:rPr>
          <w:b/>
        </w:rPr>
        <w:t>30</w:t>
      </w:r>
      <w:r w:rsidRPr="007F3EED">
        <w:t>: 179.</w:t>
      </w:r>
    </w:p>
    <w:p w14:paraId="4E486D4A" w14:textId="77777777" w:rsidR="007F3EED" w:rsidRPr="007F3EED" w:rsidRDefault="007F3EED" w:rsidP="007F3EED">
      <w:pPr>
        <w:pStyle w:val="EndNoteBibliography"/>
      </w:pPr>
      <w:r w:rsidRPr="007F3EED">
        <w:t xml:space="preserve">Egashira, H., A. Kuwashima, H. Ishiguro, K. Fukushima, T. Kaya and S. Imanishi (2000). "Screening of wild accessions resistant to gray mold (Botrytis cinerea Pers.) in Lycopersicon." </w:t>
      </w:r>
      <w:r w:rsidRPr="007F3EED">
        <w:rPr>
          <w:u w:val="single"/>
        </w:rPr>
        <w:t>Acta physiologiae plantarum</w:t>
      </w:r>
      <w:r w:rsidRPr="007F3EED">
        <w:t xml:space="preserve"> </w:t>
      </w:r>
      <w:r w:rsidRPr="007F3EED">
        <w:rPr>
          <w:b/>
        </w:rPr>
        <w:t>22</w:t>
      </w:r>
      <w:r w:rsidRPr="007F3EED">
        <w:t>(3): 324-326.</w:t>
      </w:r>
    </w:p>
    <w:p w14:paraId="43A32670" w14:textId="77777777" w:rsidR="007F3EED" w:rsidRPr="007F3EED" w:rsidRDefault="007F3EED" w:rsidP="007F3EED">
      <w:pPr>
        <w:pStyle w:val="EndNoteBibliography"/>
      </w:pPr>
      <w:r w:rsidRPr="007F3EED">
        <w:t xml:space="preserve">Elad, Y., B. Williamson, P. Tudzynski and N. Delen (2007). Botrytis spp. and diseases they cause in agricultural systems–an introduction. </w:t>
      </w:r>
      <w:r w:rsidRPr="007F3EED">
        <w:rPr>
          <w:u w:val="single"/>
        </w:rPr>
        <w:t>Botrytis: Biology, pathology and control</w:t>
      </w:r>
      <w:r w:rsidRPr="007F3EED">
        <w:t>, Springer</w:t>
      </w:r>
      <w:r w:rsidRPr="007F3EED">
        <w:rPr>
          <w:b/>
        </w:rPr>
        <w:t xml:space="preserve">: </w:t>
      </w:r>
      <w:r w:rsidRPr="007F3EED">
        <w:t>1-8.</w:t>
      </w:r>
    </w:p>
    <w:p w14:paraId="4F5097AB" w14:textId="77777777" w:rsidR="007F3EED" w:rsidRPr="007F3EED" w:rsidRDefault="007F3EED" w:rsidP="007F3EED">
      <w:pPr>
        <w:pStyle w:val="EndNoteBibliography"/>
        <w:rPr>
          <w:u w:val="single"/>
        </w:rPr>
      </w:pPr>
      <w:r w:rsidRPr="007F3EED">
        <w:lastRenderedPageBreak/>
        <w:t xml:space="preserve">Failmezger, H., Y. Yuan, O. Rueda, F. Markowetz and M. H. Failmezger (2012). "CRImage: CRImage a package to classify cells and calculate tumour cellularity." </w:t>
      </w:r>
      <w:r w:rsidRPr="007F3EED">
        <w:rPr>
          <w:u w:val="single"/>
        </w:rPr>
        <w:t>R package version 1.24.0.</w:t>
      </w:r>
    </w:p>
    <w:p w14:paraId="17ACDFF9" w14:textId="77777777" w:rsidR="007F3EED" w:rsidRPr="007F3EED" w:rsidRDefault="007F3EED" w:rsidP="007F3EED">
      <w:pPr>
        <w:pStyle w:val="EndNoteBibliography"/>
      </w:pPr>
      <w:r w:rsidRPr="007F3EED">
        <w:t xml:space="preserve">Farhat, M. R., B. J. Shapiro, K. J. Kieser, R. Sultana, K. R. Jacobson, T. C. Victor, R. M. Warren, E. M. Streicher, A. Calver and A. Sloutsky (2013). "Genomic analysis identifies targets of convergent positive selection in drug-resistant Mycobacterium tuberculosis." </w:t>
      </w:r>
      <w:r w:rsidRPr="007F3EED">
        <w:rPr>
          <w:u w:val="single"/>
        </w:rPr>
        <w:t>Nature genetics</w:t>
      </w:r>
      <w:r w:rsidRPr="007F3EED">
        <w:t xml:space="preserve"> </w:t>
      </w:r>
      <w:r w:rsidRPr="007F3EED">
        <w:rPr>
          <w:b/>
        </w:rPr>
        <w:t>45</w:t>
      </w:r>
      <w:r w:rsidRPr="007F3EED">
        <w:t>(10): 1183-1189.</w:t>
      </w:r>
    </w:p>
    <w:p w14:paraId="012FC42B" w14:textId="77777777" w:rsidR="007F3EED" w:rsidRPr="007F3EED" w:rsidRDefault="007F3EED" w:rsidP="007F3EED">
      <w:pPr>
        <w:pStyle w:val="EndNoteBibliography"/>
      </w:pPr>
      <w:r w:rsidRPr="007F3EED">
        <w:t xml:space="preserve">Fekete, É., E. Fekete, L. Irinyi, L. Karaffa, M. Árnyasi, M. Asadollahi and E. Sándor (2012). "Genetic diversity of a Botrytis cinerea cryptic species complex in Hungary." </w:t>
      </w:r>
      <w:r w:rsidRPr="007F3EED">
        <w:rPr>
          <w:u w:val="single"/>
        </w:rPr>
        <w:t>Microbiological Research</w:t>
      </w:r>
      <w:r w:rsidRPr="007F3EED">
        <w:t xml:space="preserve"> </w:t>
      </w:r>
      <w:r w:rsidRPr="007F3EED">
        <w:rPr>
          <w:b/>
        </w:rPr>
        <w:t>167</w:t>
      </w:r>
      <w:r w:rsidRPr="007F3EED">
        <w:t>(5): 283-291.</w:t>
      </w:r>
    </w:p>
    <w:p w14:paraId="6BA9A758" w14:textId="77777777" w:rsidR="007F3EED" w:rsidRPr="007F3EED" w:rsidRDefault="007F3EED" w:rsidP="007F3EED">
      <w:pPr>
        <w:pStyle w:val="EndNoteBibliography"/>
      </w:pPr>
      <w:r w:rsidRPr="007F3EED">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7F3EED">
        <w:rPr>
          <w:u w:val="single"/>
        </w:rPr>
        <w:t>Plant physiology</w:t>
      </w:r>
      <w:r w:rsidRPr="007F3EED">
        <w:t xml:space="preserve"> </w:t>
      </w:r>
      <w:r w:rsidRPr="007F3EED">
        <w:rPr>
          <w:b/>
        </w:rPr>
        <w:t>144</w:t>
      </w:r>
      <w:r w:rsidRPr="007F3EED">
        <w:t>(1): 367-379.</w:t>
      </w:r>
    </w:p>
    <w:p w14:paraId="487E8F48" w14:textId="77777777" w:rsidR="007F3EED" w:rsidRPr="007F3EED" w:rsidRDefault="007F3EED" w:rsidP="007F3EED">
      <w:pPr>
        <w:pStyle w:val="EndNoteBibliography"/>
      </w:pPr>
      <w:r w:rsidRPr="007F3EED">
        <w:t xml:space="preserve">Ferrari, S., J. M. Plotnikova, G. De Lorenzo and F. M. Ausubel (2003). "Arabidopsis local resistance to Botrytis cinerea involves salicylic acid and camalexin and requires EDS4 and PAD2, but not SID2, EDS5 or PAD4." </w:t>
      </w:r>
      <w:r w:rsidRPr="007F3EED">
        <w:rPr>
          <w:u w:val="single"/>
        </w:rPr>
        <w:t>The Plant Journal</w:t>
      </w:r>
      <w:r w:rsidRPr="007F3EED">
        <w:t xml:space="preserve"> </w:t>
      </w:r>
      <w:r w:rsidRPr="007F3EED">
        <w:rPr>
          <w:b/>
        </w:rPr>
        <w:t>35</w:t>
      </w:r>
      <w:r w:rsidRPr="007F3EED">
        <w:t>(2): 193-205.</w:t>
      </w:r>
    </w:p>
    <w:p w14:paraId="02EA7559" w14:textId="77777777" w:rsidR="007F3EED" w:rsidRPr="007F3EED" w:rsidRDefault="007F3EED" w:rsidP="007F3EED">
      <w:pPr>
        <w:pStyle w:val="EndNoteBibliography"/>
      </w:pPr>
      <w:r w:rsidRPr="007F3EED">
        <w:t xml:space="preserve">Fillinger, S. and Y. Elad (2015). </w:t>
      </w:r>
      <w:r w:rsidRPr="007F3EED">
        <w:rPr>
          <w:u w:val="single"/>
        </w:rPr>
        <w:t>Botrytis-the Fungus, the Pathogen and Its Management in Agricultural Systems</w:t>
      </w:r>
      <w:r w:rsidRPr="007F3EED">
        <w:t>, Springer.</w:t>
      </w:r>
    </w:p>
    <w:p w14:paraId="5BF335E2" w14:textId="77777777" w:rsidR="007F3EED" w:rsidRPr="007F3EED" w:rsidRDefault="007F3EED" w:rsidP="007F3EED">
      <w:pPr>
        <w:pStyle w:val="EndNoteBibliography"/>
      </w:pPr>
      <w:r w:rsidRPr="007F3EED">
        <w:t xml:space="preserve">Finkers, R., Y. Bai, P. van den Berg, R. van Berloo, F. Meijer-Dekens, A. Ten Have, J. van Kan, P. Lindhout and A. W. van Heusden (2008). "Quantitative resistance to Botrytis cinerea from Solanum neorickii." </w:t>
      </w:r>
      <w:r w:rsidRPr="007F3EED">
        <w:rPr>
          <w:u w:val="single"/>
        </w:rPr>
        <w:t>Euphytica</w:t>
      </w:r>
      <w:r w:rsidRPr="007F3EED">
        <w:t xml:space="preserve"> </w:t>
      </w:r>
      <w:r w:rsidRPr="007F3EED">
        <w:rPr>
          <w:b/>
        </w:rPr>
        <w:t>159</w:t>
      </w:r>
      <w:r w:rsidRPr="007F3EED">
        <w:t>(1-2): 83-92.</w:t>
      </w:r>
    </w:p>
    <w:p w14:paraId="53CB064B" w14:textId="77777777" w:rsidR="007F3EED" w:rsidRPr="007F3EED" w:rsidRDefault="007F3EED" w:rsidP="007F3EED">
      <w:pPr>
        <w:pStyle w:val="EndNoteBibliography"/>
      </w:pPr>
      <w:r w:rsidRPr="007F3EED">
        <w:t xml:space="preserve">Finkers, R., A. W. van Heusden, F. Meijer-Dekens, J. A. van Kan, P. Maris and P. Lindhout (2007). "The construction of a Solanum habrochaites LYC4 introgression line population and the identification of QTLs for resistance to Botrytis cinerea." </w:t>
      </w:r>
      <w:r w:rsidRPr="007F3EED">
        <w:rPr>
          <w:u w:val="single"/>
        </w:rPr>
        <w:t>Theoretical and Applied Genetics</w:t>
      </w:r>
      <w:r w:rsidRPr="007F3EED">
        <w:t xml:space="preserve"> </w:t>
      </w:r>
      <w:r w:rsidRPr="007F3EED">
        <w:rPr>
          <w:b/>
        </w:rPr>
        <w:t>114</w:t>
      </w:r>
      <w:r w:rsidRPr="007F3EED">
        <w:t>(6): 1071-1080.</w:t>
      </w:r>
    </w:p>
    <w:p w14:paraId="0425D00E" w14:textId="77777777" w:rsidR="007F3EED" w:rsidRPr="007F3EED" w:rsidRDefault="007F3EED" w:rsidP="007F3EED">
      <w:pPr>
        <w:pStyle w:val="EndNoteBibliography"/>
      </w:pPr>
      <w:r w:rsidRPr="007F3EED">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7F3EED">
        <w:rPr>
          <w:u w:val="single"/>
        </w:rPr>
        <w:t>Frontiers in plant science</w:t>
      </w:r>
      <w:r w:rsidRPr="007F3EED">
        <w:t xml:space="preserve"> </w:t>
      </w:r>
      <w:r w:rsidRPr="007F3EED">
        <w:rPr>
          <w:b/>
        </w:rPr>
        <w:t>7</w:t>
      </w:r>
      <w:r w:rsidRPr="007F3EED">
        <w:t>.</w:t>
      </w:r>
    </w:p>
    <w:p w14:paraId="747EF756" w14:textId="77777777" w:rsidR="007F3EED" w:rsidRPr="007F3EED" w:rsidRDefault="007F3EED" w:rsidP="007F3EED">
      <w:pPr>
        <w:pStyle w:val="EndNoteBibliography"/>
      </w:pPr>
      <w:r w:rsidRPr="007F3EED">
        <w:t xml:space="preserve">Frías, M., N. Brito and C. González (2013). "The Botrytis cinerea cerato‐platanin BcSpl1 is a potent inducer of systemic acquired resistance (SAR) in tobacco and generates a wave of salicylic acid expanding from the site of application." </w:t>
      </w:r>
      <w:r w:rsidRPr="007F3EED">
        <w:rPr>
          <w:u w:val="single"/>
        </w:rPr>
        <w:t>Molecular plant pathology</w:t>
      </w:r>
      <w:r w:rsidRPr="007F3EED">
        <w:t xml:space="preserve"> </w:t>
      </w:r>
      <w:r w:rsidRPr="007F3EED">
        <w:rPr>
          <w:b/>
        </w:rPr>
        <w:t>14</w:t>
      </w:r>
      <w:r w:rsidRPr="007F3EED">
        <w:t>(2): 191-196.</w:t>
      </w:r>
    </w:p>
    <w:p w14:paraId="2EC93620" w14:textId="77777777" w:rsidR="007F3EED" w:rsidRPr="007F3EED" w:rsidRDefault="007F3EED" w:rsidP="007F3EED">
      <w:pPr>
        <w:pStyle w:val="EndNoteBibliography"/>
      </w:pPr>
      <w:r w:rsidRPr="007F3EED">
        <w:t xml:space="preserve">Gaderer, R., K. Bonazza and V. Seidl-Seiboth (2014). "Cerato-platanins: a fungal protein family with intriguing properties and application potential." </w:t>
      </w:r>
      <w:r w:rsidRPr="007F3EED">
        <w:rPr>
          <w:u w:val="single"/>
        </w:rPr>
        <w:t>Applied microbiology and biotechnology</w:t>
      </w:r>
      <w:r w:rsidRPr="007F3EED">
        <w:t xml:space="preserve"> </w:t>
      </w:r>
      <w:r w:rsidRPr="007F3EED">
        <w:rPr>
          <w:b/>
        </w:rPr>
        <w:t>98</w:t>
      </w:r>
      <w:r w:rsidRPr="007F3EED">
        <w:t>(11): 4795-4803.</w:t>
      </w:r>
    </w:p>
    <w:p w14:paraId="06CB62A7" w14:textId="77777777" w:rsidR="007F3EED" w:rsidRPr="007F3EED" w:rsidRDefault="007F3EED" w:rsidP="007F3EED">
      <w:pPr>
        <w:pStyle w:val="EndNoteBibliography"/>
      </w:pPr>
      <w:r w:rsidRPr="007F3EED">
        <w:t xml:space="preserve">Giraud, T., D. Fortini, C. Levis, C. Lamarque, P. Leroux, K. LoBuglio and Y. Brygoo (1999). "Two sibling species of the Botrytis cinerea complex, transposa and vacuma, are found in sympatry on numerous host plants." </w:t>
      </w:r>
      <w:r w:rsidRPr="007F3EED">
        <w:rPr>
          <w:u w:val="single"/>
        </w:rPr>
        <w:t>Phytopathology</w:t>
      </w:r>
      <w:r w:rsidRPr="007F3EED">
        <w:t xml:space="preserve"> </w:t>
      </w:r>
      <w:r w:rsidRPr="007F3EED">
        <w:rPr>
          <w:b/>
        </w:rPr>
        <w:t>89</w:t>
      </w:r>
      <w:r w:rsidRPr="007F3EED">
        <w:t>(10): 967-973.</w:t>
      </w:r>
    </w:p>
    <w:p w14:paraId="2D2D7873" w14:textId="77777777" w:rsidR="007F3EED" w:rsidRPr="007F3EED" w:rsidRDefault="007F3EED" w:rsidP="007F3EED">
      <w:pPr>
        <w:pStyle w:val="EndNoteBibliography"/>
      </w:pPr>
      <w:r w:rsidRPr="007F3EED">
        <w:t xml:space="preserve">Glazebrook, J. (2005). "Contrasting mechanisms of defense against biotrophic and necrotrophic pathogens." </w:t>
      </w:r>
      <w:r w:rsidRPr="007F3EED">
        <w:rPr>
          <w:u w:val="single"/>
        </w:rPr>
        <w:t>Annu. Rev. Phytopathol.</w:t>
      </w:r>
      <w:r w:rsidRPr="007F3EED">
        <w:t xml:space="preserve"> </w:t>
      </w:r>
      <w:r w:rsidRPr="007F3EED">
        <w:rPr>
          <w:b/>
        </w:rPr>
        <w:t>43</w:t>
      </w:r>
      <w:r w:rsidRPr="007F3EED">
        <w:t>: 205-227.</w:t>
      </w:r>
    </w:p>
    <w:p w14:paraId="646289FD" w14:textId="77777777" w:rsidR="007F3EED" w:rsidRPr="007F3EED" w:rsidRDefault="007F3EED" w:rsidP="007F3EED">
      <w:pPr>
        <w:pStyle w:val="EndNoteBibliography"/>
      </w:pPr>
      <w:r w:rsidRPr="007F3EED">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7F3EED">
        <w:rPr>
          <w:u w:val="single"/>
        </w:rPr>
        <w:t>BMC evolutionary biology</w:t>
      </w:r>
      <w:r w:rsidRPr="007F3EED">
        <w:t xml:space="preserve"> </w:t>
      </w:r>
      <w:r w:rsidRPr="007F3EED">
        <w:rPr>
          <w:b/>
        </w:rPr>
        <w:t>16</w:t>
      </w:r>
      <w:r w:rsidRPr="007F3EED">
        <w:t>(1): 252.</w:t>
      </w:r>
    </w:p>
    <w:p w14:paraId="4FACC14A" w14:textId="77777777" w:rsidR="007F3EED" w:rsidRPr="007F3EED" w:rsidRDefault="007F3EED" w:rsidP="007F3EED">
      <w:pPr>
        <w:pStyle w:val="EndNoteBibliography"/>
      </w:pPr>
      <w:r w:rsidRPr="007F3EED">
        <w:t xml:space="preserve">Goss, E. M. and J. Bergelson (2006). "Variation in resistance and virulence in the interaction between Arabidopsis thaliana and a bacterial pathogen." </w:t>
      </w:r>
      <w:r w:rsidRPr="007F3EED">
        <w:rPr>
          <w:u w:val="single"/>
        </w:rPr>
        <w:t>Evolution</w:t>
      </w:r>
      <w:r w:rsidRPr="007F3EED">
        <w:t xml:space="preserve"> </w:t>
      </w:r>
      <w:r w:rsidRPr="007F3EED">
        <w:rPr>
          <w:b/>
        </w:rPr>
        <w:t>60</w:t>
      </w:r>
      <w:r w:rsidRPr="007F3EED">
        <w:t>(8): 1562-1573.</w:t>
      </w:r>
    </w:p>
    <w:p w14:paraId="0BC1386D" w14:textId="77777777" w:rsidR="007F3EED" w:rsidRPr="007F3EED" w:rsidRDefault="007F3EED" w:rsidP="007F3EED">
      <w:pPr>
        <w:pStyle w:val="EndNoteBibliography"/>
      </w:pPr>
      <w:r w:rsidRPr="007F3EED">
        <w:t xml:space="preserve">Guimaraes, R. L., R. T. Chetelat and H. U. Stotz (2004). "Resistance to Botrytis cinerea in Solanum lycopersicoides is dominant in hybrids with tomato, and involves induced hyphal death." </w:t>
      </w:r>
      <w:r w:rsidRPr="007F3EED">
        <w:rPr>
          <w:u w:val="single"/>
        </w:rPr>
        <w:t>European journal of plant pathology</w:t>
      </w:r>
      <w:r w:rsidRPr="007F3EED">
        <w:t xml:space="preserve"> </w:t>
      </w:r>
      <w:r w:rsidRPr="007F3EED">
        <w:rPr>
          <w:b/>
        </w:rPr>
        <w:t>110</w:t>
      </w:r>
      <w:r w:rsidRPr="007F3EED">
        <w:t>(1): 13-23.</w:t>
      </w:r>
    </w:p>
    <w:p w14:paraId="1757083E" w14:textId="77777777" w:rsidR="007F3EED" w:rsidRPr="007F3EED" w:rsidRDefault="007F3EED" w:rsidP="007F3EED">
      <w:pPr>
        <w:pStyle w:val="EndNoteBibliography"/>
      </w:pPr>
      <w:r w:rsidRPr="007F3EED">
        <w:t xml:space="preserve">Gust, A. A. (2015). "Peptidoglycan perception in plants." </w:t>
      </w:r>
      <w:r w:rsidRPr="007F3EED">
        <w:rPr>
          <w:u w:val="single"/>
        </w:rPr>
        <w:t>PLoS pathogens</w:t>
      </w:r>
      <w:r w:rsidRPr="007F3EED">
        <w:t xml:space="preserve"> </w:t>
      </w:r>
      <w:r w:rsidRPr="007F3EED">
        <w:rPr>
          <w:b/>
        </w:rPr>
        <w:t>11</w:t>
      </w:r>
      <w:r w:rsidRPr="007F3EED">
        <w:t>(12): e1005275.</w:t>
      </w:r>
    </w:p>
    <w:p w14:paraId="36200DE9" w14:textId="77777777" w:rsidR="007F3EED" w:rsidRPr="007F3EED" w:rsidRDefault="007F3EED" w:rsidP="007F3EED">
      <w:pPr>
        <w:pStyle w:val="EndNoteBibliography"/>
      </w:pPr>
      <w:r w:rsidRPr="007F3EED">
        <w:t xml:space="preserve">Hacquard, S., B. Kracher, T. Maekawa, S. Vernaldi, P. Schulze-Lefert and E. V. L. van Themaat (2013). "Mosaic genome structure of the barley powdery mildew pathogen and conservation of transcriptional programs in divergent hosts." </w:t>
      </w:r>
      <w:r w:rsidRPr="007F3EED">
        <w:rPr>
          <w:u w:val="single"/>
        </w:rPr>
        <w:t>Proceedings of the National Academy of Sciences</w:t>
      </w:r>
      <w:r w:rsidRPr="007F3EED">
        <w:t xml:space="preserve"> </w:t>
      </w:r>
      <w:r w:rsidRPr="007F3EED">
        <w:rPr>
          <w:b/>
        </w:rPr>
        <w:t>110</w:t>
      </w:r>
      <w:r w:rsidRPr="007F3EED">
        <w:t>(24): E2219-E2228.</w:t>
      </w:r>
    </w:p>
    <w:p w14:paraId="6D29DD2B" w14:textId="77777777" w:rsidR="007F3EED" w:rsidRPr="007F3EED" w:rsidRDefault="007F3EED" w:rsidP="007F3EED">
      <w:pPr>
        <w:pStyle w:val="EndNoteBibliography"/>
      </w:pPr>
      <w:r w:rsidRPr="007F3EED">
        <w:lastRenderedPageBreak/>
        <w:t xml:space="preserve">Hahn, M. (2014). "The rising threat of fungicide resistance in plant pathogenic fungi: Botrytis as a case study." </w:t>
      </w:r>
      <w:r w:rsidRPr="007F3EED">
        <w:rPr>
          <w:u w:val="single"/>
        </w:rPr>
        <w:t>Journal of chemical biology</w:t>
      </w:r>
      <w:r w:rsidRPr="007F3EED">
        <w:t xml:space="preserve"> </w:t>
      </w:r>
      <w:r w:rsidRPr="007F3EED">
        <w:rPr>
          <w:b/>
        </w:rPr>
        <w:t>7</w:t>
      </w:r>
      <w:r w:rsidRPr="007F3EED">
        <w:t>(4): 133-141.</w:t>
      </w:r>
    </w:p>
    <w:p w14:paraId="41C50681" w14:textId="77777777" w:rsidR="007F3EED" w:rsidRPr="007F3EED" w:rsidRDefault="007F3EED" w:rsidP="007F3EED">
      <w:pPr>
        <w:pStyle w:val="EndNoteBibliography"/>
      </w:pPr>
      <w:r w:rsidRPr="007F3EED">
        <w:t xml:space="preserve">Harren, K., B. Brandhoff, M. Knödler and B. Tudzynski (2013). "The high-affinity phosphodiesterase BcPde2 has impact on growth, differentiation and virulence of the phytopathogenic ascomycete Botrytis cinerea." </w:t>
      </w:r>
      <w:r w:rsidRPr="007F3EED">
        <w:rPr>
          <w:u w:val="single"/>
        </w:rPr>
        <w:t>PLOS one</w:t>
      </w:r>
      <w:r w:rsidRPr="007F3EED">
        <w:t xml:space="preserve"> </w:t>
      </w:r>
      <w:r w:rsidRPr="007F3EED">
        <w:rPr>
          <w:b/>
        </w:rPr>
        <w:t>8</w:t>
      </w:r>
      <w:r w:rsidRPr="007F3EED">
        <w:t>(11): e78525.</w:t>
      </w:r>
    </w:p>
    <w:p w14:paraId="122CA426" w14:textId="77777777" w:rsidR="007F3EED" w:rsidRPr="007F3EED" w:rsidRDefault="007F3EED" w:rsidP="007F3EED">
      <w:pPr>
        <w:pStyle w:val="EndNoteBibliography"/>
      </w:pPr>
      <w:r w:rsidRPr="007F3EED">
        <w:t xml:space="preserve">Hématy, K., C. Cherk and S. Somerville (2009). "Host–pathogen warfare at the plant cell wall." </w:t>
      </w:r>
      <w:r w:rsidRPr="007F3EED">
        <w:rPr>
          <w:u w:val="single"/>
        </w:rPr>
        <w:t>Current opinion in plant biology</w:t>
      </w:r>
      <w:r w:rsidRPr="007F3EED">
        <w:t xml:space="preserve"> </w:t>
      </w:r>
      <w:r w:rsidRPr="007F3EED">
        <w:rPr>
          <w:b/>
        </w:rPr>
        <w:t>12</w:t>
      </w:r>
      <w:r w:rsidRPr="007F3EED">
        <w:t>(4): 406-413.</w:t>
      </w:r>
    </w:p>
    <w:p w14:paraId="3E6DBB23" w14:textId="77777777" w:rsidR="007F3EED" w:rsidRPr="007F3EED" w:rsidRDefault="007F3EED" w:rsidP="007F3EED">
      <w:pPr>
        <w:pStyle w:val="EndNoteBibliography"/>
      </w:pPr>
      <w:r w:rsidRPr="007F3EED">
        <w:t xml:space="preserve">Hevia, M. A., P. Canessa, H. Müller-Esparza and L. F. Larrondo (2015). "A circadian oscillator in the fungus Botrytis cinerea regulates virulence when infecting Arabidopsis thaliana." </w:t>
      </w:r>
      <w:r w:rsidRPr="007F3EED">
        <w:rPr>
          <w:u w:val="single"/>
        </w:rPr>
        <w:t>Proceedings of the National Academy of Sciences</w:t>
      </w:r>
      <w:r w:rsidRPr="007F3EED">
        <w:t xml:space="preserve"> </w:t>
      </w:r>
      <w:r w:rsidRPr="007F3EED">
        <w:rPr>
          <w:b/>
        </w:rPr>
        <w:t>112</w:t>
      </w:r>
      <w:r w:rsidRPr="007F3EED">
        <w:t>(28): 8744-8749.</w:t>
      </w:r>
    </w:p>
    <w:p w14:paraId="308F5BE7" w14:textId="77777777" w:rsidR="007F3EED" w:rsidRPr="007F3EED" w:rsidRDefault="007F3EED" w:rsidP="007F3EED">
      <w:pPr>
        <w:pStyle w:val="EndNoteBibliography"/>
      </w:pPr>
      <w:r w:rsidRPr="007F3EED">
        <w:t xml:space="preserve">Hyten, D. L., Q. Song, Y. Zhu, I.-Y. Choi, R. L. Nelson, J. M. Costa, J. E. Specht, R. C. Shoemaker and P. B. Cregan (2006). "Impacts of genetic bottlenecks on soybean genome diversity." </w:t>
      </w:r>
      <w:r w:rsidRPr="007F3EED">
        <w:rPr>
          <w:u w:val="single"/>
        </w:rPr>
        <w:t>Proceedings of the National Academy of Sciences</w:t>
      </w:r>
      <w:r w:rsidRPr="007F3EED">
        <w:t xml:space="preserve"> </w:t>
      </w:r>
      <w:r w:rsidRPr="007F3EED">
        <w:rPr>
          <w:b/>
        </w:rPr>
        <w:t>103</w:t>
      </w:r>
      <w:r w:rsidRPr="007F3EED">
        <w:t>(45): 16666-16671.</w:t>
      </w:r>
    </w:p>
    <w:p w14:paraId="63AA0851" w14:textId="77777777" w:rsidR="007F3EED" w:rsidRPr="007F3EED" w:rsidRDefault="007F3EED" w:rsidP="007F3EED">
      <w:pPr>
        <w:pStyle w:val="EndNoteBibliography"/>
      </w:pPr>
      <w:r w:rsidRPr="007F3EED">
        <w:t xml:space="preserve">Jones, J. D. and J. L. Dangl (2006). "The plant immune system." </w:t>
      </w:r>
      <w:r w:rsidRPr="007F3EED">
        <w:rPr>
          <w:u w:val="single"/>
        </w:rPr>
        <w:t>Nature</w:t>
      </w:r>
      <w:r w:rsidRPr="007F3EED">
        <w:t xml:space="preserve"> </w:t>
      </w:r>
      <w:r w:rsidRPr="007F3EED">
        <w:rPr>
          <w:b/>
        </w:rPr>
        <w:t>444</w:t>
      </w:r>
      <w:r w:rsidRPr="007F3EED">
        <w:t>(7117): 323-329.</w:t>
      </w:r>
    </w:p>
    <w:p w14:paraId="01CF5121" w14:textId="77777777" w:rsidR="007F3EED" w:rsidRPr="007F3EED" w:rsidRDefault="007F3EED" w:rsidP="007F3EED">
      <w:pPr>
        <w:pStyle w:val="EndNoteBibliography"/>
      </w:pPr>
      <w:r w:rsidRPr="007F3EED">
        <w:t xml:space="preserve">Katan, T. (1999). "Current status of vegetative compatibility groups in Fusarium oxysporum." </w:t>
      </w:r>
      <w:r w:rsidRPr="007F3EED">
        <w:rPr>
          <w:u w:val="single"/>
        </w:rPr>
        <w:t>Phytoparasitica</w:t>
      </w:r>
      <w:r w:rsidRPr="007F3EED">
        <w:t xml:space="preserve"> </w:t>
      </w:r>
      <w:r w:rsidRPr="007F3EED">
        <w:rPr>
          <w:b/>
        </w:rPr>
        <w:t>27</w:t>
      </w:r>
      <w:r w:rsidRPr="007F3EED">
        <w:t>(1): 51-64.</w:t>
      </w:r>
    </w:p>
    <w:p w14:paraId="7790BCCD" w14:textId="77777777" w:rsidR="007F3EED" w:rsidRPr="007F3EED" w:rsidRDefault="007F3EED" w:rsidP="007F3EED">
      <w:pPr>
        <w:pStyle w:val="EndNoteBibliography"/>
      </w:pPr>
      <w:r w:rsidRPr="007F3EED">
        <w:t xml:space="preserve">Keen, N. (1992). "The molecular biology of disease resistance." </w:t>
      </w:r>
      <w:r w:rsidRPr="007F3EED">
        <w:rPr>
          <w:u w:val="single"/>
        </w:rPr>
        <w:t>Plant molecular biology</w:t>
      </w:r>
      <w:r w:rsidRPr="007F3EED">
        <w:t xml:space="preserve"> </w:t>
      </w:r>
      <w:r w:rsidRPr="007F3EED">
        <w:rPr>
          <w:b/>
        </w:rPr>
        <w:t>19</w:t>
      </w:r>
      <w:r w:rsidRPr="007F3EED">
        <w:t>(1): 109-122.</w:t>
      </w:r>
    </w:p>
    <w:p w14:paraId="2EF2F826" w14:textId="77777777" w:rsidR="007F3EED" w:rsidRPr="007F3EED" w:rsidRDefault="007F3EED" w:rsidP="007F3EED">
      <w:pPr>
        <w:pStyle w:val="EndNoteBibliography"/>
      </w:pPr>
      <w:r w:rsidRPr="007F3EED">
        <w:t xml:space="preserve">Kliebenstein, D. J., H. C. Rowe and K. J. Denby (2005). "Secondary metabolites influence Arabidopsis/Botrytis interactions: variation in host production and pathogen sensitivity." </w:t>
      </w:r>
      <w:r w:rsidRPr="007F3EED">
        <w:rPr>
          <w:u w:val="single"/>
        </w:rPr>
        <w:t>The Plant Journal</w:t>
      </w:r>
      <w:r w:rsidRPr="007F3EED">
        <w:t xml:space="preserve"> </w:t>
      </w:r>
      <w:r w:rsidRPr="007F3EED">
        <w:rPr>
          <w:b/>
        </w:rPr>
        <w:t>44</w:t>
      </w:r>
      <w:r w:rsidRPr="007F3EED">
        <w:t>(1): 25-36.</w:t>
      </w:r>
    </w:p>
    <w:p w14:paraId="15236865" w14:textId="77777777" w:rsidR="007F3EED" w:rsidRPr="007F3EED" w:rsidRDefault="007F3EED" w:rsidP="007F3EED">
      <w:pPr>
        <w:pStyle w:val="EndNoteBibliography"/>
      </w:pPr>
      <w:r w:rsidRPr="007F3EED">
        <w:t xml:space="preserve">Koenig, D., J. M. Jiménez-Gómez, S. Kimura, D. Fulop, D. H. Chitwood, L. R. Headland, R. Kumar, M. F. Covington, U. K. Devisetty and A. V. Tat (2013). "Comparative transcriptomics reveals patterns of selection in domesticated and wild tomato." </w:t>
      </w:r>
      <w:r w:rsidRPr="007F3EED">
        <w:rPr>
          <w:u w:val="single"/>
        </w:rPr>
        <w:t>Proceedings of the National Academy of Sciences</w:t>
      </w:r>
      <w:r w:rsidRPr="007F3EED">
        <w:t xml:space="preserve"> </w:t>
      </w:r>
      <w:r w:rsidRPr="007F3EED">
        <w:rPr>
          <w:b/>
        </w:rPr>
        <w:t>110</w:t>
      </w:r>
      <w:r w:rsidRPr="007F3EED">
        <w:t>(28): E2655-E2662.</w:t>
      </w:r>
    </w:p>
    <w:p w14:paraId="098A5656" w14:textId="77777777" w:rsidR="007F3EED" w:rsidRPr="007F3EED" w:rsidRDefault="007F3EED" w:rsidP="007F3EED">
      <w:pPr>
        <w:pStyle w:val="EndNoteBibliography"/>
      </w:pPr>
      <w:r w:rsidRPr="007F3EED">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7F3EED">
        <w:rPr>
          <w:u w:val="single"/>
        </w:rPr>
        <w:t>Plant Physiology</w:t>
      </w:r>
      <w:r w:rsidRPr="007F3EED">
        <w:t>: pp. 00997.02015.</w:t>
      </w:r>
    </w:p>
    <w:p w14:paraId="79EC6BA0" w14:textId="77777777" w:rsidR="007F3EED" w:rsidRPr="007F3EED" w:rsidRDefault="007F3EED" w:rsidP="007F3EED">
      <w:pPr>
        <w:pStyle w:val="EndNoteBibliography"/>
      </w:pPr>
      <w:r w:rsidRPr="007F3EED">
        <w:t xml:space="preserve">Kover, P. X. and B. A. Schaal (2002). "Genetic variation for disease resistance and tolerance among Arabidopsis thaliana accessions." </w:t>
      </w:r>
      <w:r w:rsidRPr="007F3EED">
        <w:rPr>
          <w:u w:val="single"/>
        </w:rPr>
        <w:t>Proceedings of the National Academy of Sciences</w:t>
      </w:r>
      <w:r w:rsidRPr="007F3EED">
        <w:t xml:space="preserve"> </w:t>
      </w:r>
      <w:r w:rsidRPr="007F3EED">
        <w:rPr>
          <w:b/>
        </w:rPr>
        <w:t>99</w:t>
      </w:r>
      <w:r w:rsidRPr="007F3EED">
        <w:t>(17): 11270-11274.</w:t>
      </w:r>
    </w:p>
    <w:p w14:paraId="3AE45A44" w14:textId="77777777" w:rsidR="007F3EED" w:rsidRPr="007F3EED" w:rsidRDefault="007F3EED" w:rsidP="007F3EED">
      <w:pPr>
        <w:pStyle w:val="EndNoteBibliography"/>
      </w:pPr>
      <w:r w:rsidRPr="007F3EED">
        <w:t xml:space="preserve">Kretschmer, M. and M. Hahn (2008). "Fungicide resistance and genetic diversity of Botrytis cinerea isolates from a vineyard in Germany." </w:t>
      </w:r>
      <w:r w:rsidRPr="007F3EED">
        <w:rPr>
          <w:u w:val="single"/>
        </w:rPr>
        <w:t>Journal of Plant Diseases and Protection</w:t>
      </w:r>
      <w:r w:rsidRPr="007F3EED">
        <w:t>: 214-219.</w:t>
      </w:r>
    </w:p>
    <w:p w14:paraId="29F78799" w14:textId="77777777" w:rsidR="007F3EED" w:rsidRPr="007F3EED" w:rsidRDefault="007F3EED" w:rsidP="007F3EED">
      <w:pPr>
        <w:pStyle w:val="EndNoteBibliography"/>
      </w:pPr>
      <w:r w:rsidRPr="007F3EED">
        <w:t xml:space="preserve">Kurtz, S., A. Phillippy, A. L. Delcher, M. Smoot, M. Shumway, C. Antonescu and S. L. Salzberg (2004). "Versatile and open software for comparing large genomes." </w:t>
      </w:r>
      <w:r w:rsidRPr="007F3EED">
        <w:rPr>
          <w:u w:val="single"/>
        </w:rPr>
        <w:t>Genome biology</w:t>
      </w:r>
      <w:r w:rsidRPr="007F3EED">
        <w:t xml:space="preserve"> </w:t>
      </w:r>
      <w:r w:rsidRPr="007F3EED">
        <w:rPr>
          <w:b/>
        </w:rPr>
        <w:t>5</w:t>
      </w:r>
      <w:r w:rsidRPr="007F3EED">
        <w:t>(2): R12.</w:t>
      </w:r>
    </w:p>
    <w:p w14:paraId="3EA86F7F" w14:textId="77777777" w:rsidR="007F3EED" w:rsidRPr="007F3EED" w:rsidRDefault="007F3EED" w:rsidP="007F3EED">
      <w:pPr>
        <w:pStyle w:val="EndNoteBibliography"/>
      </w:pPr>
      <w:r w:rsidRPr="007F3EED">
        <w:t xml:space="preserve">Liu, B., Y.-B. Hong, Y.-F. Zhang, X.-H. Li, L. Huang, H.-J. Zhang, D.-Y. Li and F.-M. Song (2014). "Tomato WRKY transcriptional factor SlDRW1 is required for disease resistance against Botrytis cinerea and tolerance to oxidative stress." </w:t>
      </w:r>
      <w:r w:rsidRPr="007F3EED">
        <w:rPr>
          <w:u w:val="single"/>
        </w:rPr>
        <w:t>Plant Science</w:t>
      </w:r>
      <w:r w:rsidRPr="007F3EED">
        <w:t xml:space="preserve"> </w:t>
      </w:r>
      <w:r w:rsidRPr="007F3EED">
        <w:rPr>
          <w:b/>
        </w:rPr>
        <w:t>227</w:t>
      </w:r>
      <w:r w:rsidRPr="007F3EED">
        <w:t>: 145-156.</w:t>
      </w:r>
    </w:p>
    <w:p w14:paraId="0EC3C7F8" w14:textId="77777777" w:rsidR="007F3EED" w:rsidRPr="007F3EED" w:rsidRDefault="007F3EED" w:rsidP="007F3EED">
      <w:pPr>
        <w:pStyle w:val="EndNoteBibliography"/>
      </w:pPr>
      <w:r w:rsidRPr="007F3EED">
        <w:t xml:space="preserve">Loxdale, H. D., G. Lushai and J. A. Harvey (2011). "The evolutionary improbability of ‘generalism’in nature, with special reference to insects." </w:t>
      </w:r>
      <w:r w:rsidRPr="007F3EED">
        <w:rPr>
          <w:u w:val="single"/>
        </w:rPr>
        <w:t>Biological Journal of the Linnean Society</w:t>
      </w:r>
      <w:r w:rsidRPr="007F3EED">
        <w:t xml:space="preserve"> </w:t>
      </w:r>
      <w:r w:rsidRPr="007F3EED">
        <w:rPr>
          <w:b/>
        </w:rPr>
        <w:t>103</w:t>
      </w:r>
      <w:r w:rsidRPr="007F3EED">
        <w:t>(1): 1-18.</w:t>
      </w:r>
    </w:p>
    <w:p w14:paraId="52F796B7" w14:textId="77777777" w:rsidR="007F3EED" w:rsidRPr="007F3EED" w:rsidRDefault="007F3EED" w:rsidP="007F3EED">
      <w:pPr>
        <w:pStyle w:val="EndNoteBibliography"/>
      </w:pPr>
      <w:r w:rsidRPr="007F3EED">
        <w:t xml:space="preserve">Ma, Z. and T. J. Michailides (2005). "Genetic structure of Botrytis cinerea populations from different host plants in California." </w:t>
      </w:r>
      <w:r w:rsidRPr="007F3EED">
        <w:rPr>
          <w:u w:val="single"/>
        </w:rPr>
        <w:t>Plant disease</w:t>
      </w:r>
      <w:r w:rsidRPr="007F3EED">
        <w:t xml:space="preserve"> </w:t>
      </w:r>
      <w:r w:rsidRPr="007F3EED">
        <w:rPr>
          <w:b/>
        </w:rPr>
        <w:t>89</w:t>
      </w:r>
      <w:r w:rsidRPr="007F3EED">
        <w:t>(10): 1083-1089.</w:t>
      </w:r>
    </w:p>
    <w:p w14:paraId="51045039" w14:textId="77777777" w:rsidR="007F3EED" w:rsidRPr="007F3EED" w:rsidRDefault="007F3EED" w:rsidP="007F3EED">
      <w:pPr>
        <w:pStyle w:val="EndNoteBibliography"/>
      </w:pPr>
      <w:r w:rsidRPr="007F3EED">
        <w:t xml:space="preserve">Martinez, F., D. Blancard, P. Lecomte, C. Levis, B. Dubos and M. Fermaud (2003). "Phenotypic differences between vacuma and transposa subpopulations of Botrytis cinerea." </w:t>
      </w:r>
      <w:r w:rsidRPr="007F3EED">
        <w:rPr>
          <w:u w:val="single"/>
        </w:rPr>
        <w:t>European Journal of Plant Pathology</w:t>
      </w:r>
      <w:r w:rsidRPr="007F3EED">
        <w:t xml:space="preserve"> </w:t>
      </w:r>
      <w:r w:rsidRPr="007F3EED">
        <w:rPr>
          <w:b/>
        </w:rPr>
        <w:t>109</w:t>
      </w:r>
      <w:r w:rsidRPr="007F3EED">
        <w:t>(5): 479-488.</w:t>
      </w:r>
    </w:p>
    <w:p w14:paraId="34517E97" w14:textId="77777777" w:rsidR="007F3EED" w:rsidRPr="007F3EED" w:rsidRDefault="007F3EED" w:rsidP="007F3EED">
      <w:pPr>
        <w:pStyle w:val="EndNoteBibliography"/>
      </w:pPr>
      <w:r w:rsidRPr="007F3EED">
        <w:t xml:space="preserve">Miller, J. and S. Tanksley (1990). "RFLP analysis of phylogenetic relationships and genetic variation in the genus Lycopersicon." </w:t>
      </w:r>
      <w:r w:rsidRPr="007F3EED">
        <w:rPr>
          <w:u w:val="single"/>
        </w:rPr>
        <w:t>TAG Theoretical and Applied Genetics</w:t>
      </w:r>
      <w:r w:rsidRPr="007F3EED">
        <w:t xml:space="preserve"> </w:t>
      </w:r>
      <w:r w:rsidRPr="007F3EED">
        <w:rPr>
          <w:b/>
        </w:rPr>
        <w:t>80</w:t>
      </w:r>
      <w:r w:rsidRPr="007F3EED">
        <w:t>(4): 437-448.</w:t>
      </w:r>
    </w:p>
    <w:p w14:paraId="0668D094" w14:textId="77777777" w:rsidR="007F3EED" w:rsidRPr="007F3EED" w:rsidRDefault="007F3EED" w:rsidP="007F3EED">
      <w:pPr>
        <w:pStyle w:val="EndNoteBibliography"/>
      </w:pPr>
      <w:r w:rsidRPr="007F3EED">
        <w:lastRenderedPageBreak/>
        <w:t xml:space="preserve">Müller, N. A., C. L. Wijnen, A. Srinivasan, M. Ryngajllo, I. Ofner, T. Lin, A. Ranjan, D. West, J. N. Maloof and N. R. Sinha (2016). "Domestication selected for deceleration of the circadian clock in cultivated tomato." </w:t>
      </w:r>
      <w:r w:rsidRPr="007F3EED">
        <w:rPr>
          <w:u w:val="single"/>
        </w:rPr>
        <w:t>Nature genetics</w:t>
      </w:r>
      <w:r w:rsidRPr="007F3EED">
        <w:t xml:space="preserve"> </w:t>
      </w:r>
      <w:r w:rsidRPr="007F3EED">
        <w:rPr>
          <w:b/>
        </w:rPr>
        <w:t>48</w:t>
      </w:r>
      <w:r w:rsidRPr="007F3EED">
        <w:t>(1): 89-93.</w:t>
      </w:r>
    </w:p>
    <w:p w14:paraId="5DA70713" w14:textId="77777777" w:rsidR="007F3EED" w:rsidRPr="007F3EED" w:rsidRDefault="007F3EED" w:rsidP="007F3EED">
      <w:pPr>
        <w:pStyle w:val="EndNoteBibliography"/>
      </w:pPr>
      <w:r w:rsidRPr="007F3EED">
        <w:t xml:space="preserve">Nicot, P., A. Moretti, C. Romiti, M. Bardin, C. Caranta and H. Ferriere (2002). "Differences in susceptibility of pruning wounds and leaves to infection by Botrytis cinerea among wild tomato accessions." </w:t>
      </w:r>
      <w:r w:rsidRPr="007F3EED">
        <w:rPr>
          <w:u w:val="single"/>
        </w:rPr>
        <w:t>TGC Report</w:t>
      </w:r>
      <w:r w:rsidRPr="007F3EED">
        <w:t xml:space="preserve"> </w:t>
      </w:r>
      <w:r w:rsidRPr="007F3EED">
        <w:rPr>
          <w:b/>
        </w:rPr>
        <w:t>52</w:t>
      </w:r>
      <w:r w:rsidRPr="007F3EED">
        <w:t>: 24-26.</w:t>
      </w:r>
    </w:p>
    <w:p w14:paraId="5989664D" w14:textId="77777777" w:rsidR="007F3EED" w:rsidRPr="007F3EED" w:rsidRDefault="007F3EED" w:rsidP="007F3EED">
      <w:pPr>
        <w:pStyle w:val="EndNoteBibliography"/>
      </w:pPr>
      <w:r w:rsidRPr="007F3EED">
        <w:t xml:space="preserve">Nicot, P. C. and A. Baille (1996). Integrated control of Botrytis cinerea on greenhouse tomatoes. </w:t>
      </w:r>
      <w:r w:rsidRPr="007F3EED">
        <w:rPr>
          <w:u w:val="single"/>
        </w:rPr>
        <w:t>Aerial Plant Surface Microbiology</w:t>
      </w:r>
      <w:r w:rsidRPr="007F3EED">
        <w:t>, Springer</w:t>
      </w:r>
      <w:r w:rsidRPr="007F3EED">
        <w:rPr>
          <w:b/>
        </w:rPr>
        <w:t xml:space="preserve">: </w:t>
      </w:r>
      <w:r w:rsidRPr="007F3EED">
        <w:t>169-189.</w:t>
      </w:r>
    </w:p>
    <w:p w14:paraId="3362DD39" w14:textId="77777777" w:rsidR="007F3EED" w:rsidRPr="007F3EED" w:rsidRDefault="007F3EED" w:rsidP="007F3EED">
      <w:pPr>
        <w:pStyle w:val="EndNoteBibliography"/>
      </w:pPr>
      <w:r w:rsidRPr="007F3EED">
        <w:t xml:space="preserve">Nomura, K., M. Melotto and S.-Y. He (2005). "Suppression of host defense in compatible plant–Pseudomonas syringae interactions." </w:t>
      </w:r>
      <w:r w:rsidRPr="007F3EED">
        <w:rPr>
          <w:u w:val="single"/>
        </w:rPr>
        <w:t>Current opinion in plant biology</w:t>
      </w:r>
      <w:r w:rsidRPr="007F3EED">
        <w:t xml:space="preserve"> </w:t>
      </w:r>
      <w:r w:rsidRPr="007F3EED">
        <w:rPr>
          <w:b/>
        </w:rPr>
        <w:t>8</w:t>
      </w:r>
      <w:r w:rsidRPr="007F3EED">
        <w:t>(4): 361-368.</w:t>
      </w:r>
    </w:p>
    <w:p w14:paraId="2D3A3AFC" w14:textId="77777777" w:rsidR="007F3EED" w:rsidRPr="007F3EED" w:rsidRDefault="007F3EED" w:rsidP="007F3EED">
      <w:pPr>
        <w:pStyle w:val="EndNoteBibliography"/>
      </w:pPr>
      <w:r w:rsidRPr="007F3EED">
        <w:t xml:space="preserve">Ober, U., W. Huang, M. Magwire, M. Schlather, H. Simianer and T. F. Mackay (2015). "Accounting for genetic architecture improves sequence based genomic prediction for a Drosophila fitness trait." </w:t>
      </w:r>
      <w:r w:rsidRPr="007F3EED">
        <w:rPr>
          <w:u w:val="single"/>
        </w:rPr>
        <w:t>PLoS One</w:t>
      </w:r>
      <w:r w:rsidRPr="007F3EED">
        <w:t xml:space="preserve"> </w:t>
      </w:r>
      <w:r w:rsidRPr="007F3EED">
        <w:rPr>
          <w:b/>
        </w:rPr>
        <w:t>10</w:t>
      </w:r>
      <w:r w:rsidRPr="007F3EED">
        <w:t>(5): e0126880.</w:t>
      </w:r>
    </w:p>
    <w:p w14:paraId="06D736ED" w14:textId="77777777" w:rsidR="007F3EED" w:rsidRPr="007F3EED" w:rsidRDefault="007F3EED" w:rsidP="007F3EED">
      <w:pPr>
        <w:pStyle w:val="EndNoteBibliography"/>
      </w:pPr>
      <w:r w:rsidRPr="007F3EED">
        <w:t xml:space="preserve">Ormond, E. L., A. P. Thomas, P. J. Pugh, J. K. Pell and H. E. Roy (2010). "A fungal pathogen in time and space: the population dynamics of Beauveria bassiana in a conifer forest." </w:t>
      </w:r>
      <w:r w:rsidRPr="007F3EED">
        <w:rPr>
          <w:u w:val="single"/>
        </w:rPr>
        <w:t>FEMS microbiology ecology</w:t>
      </w:r>
      <w:r w:rsidRPr="007F3EED">
        <w:t xml:space="preserve"> </w:t>
      </w:r>
      <w:r w:rsidRPr="007F3EED">
        <w:rPr>
          <w:b/>
        </w:rPr>
        <w:t>74</w:t>
      </w:r>
      <w:r w:rsidRPr="007F3EED">
        <w:t>(1): 146-154.</w:t>
      </w:r>
    </w:p>
    <w:p w14:paraId="309F6EF4" w14:textId="77777777" w:rsidR="007F3EED" w:rsidRPr="007F3EED" w:rsidRDefault="007F3EED" w:rsidP="007F3EED">
      <w:pPr>
        <w:pStyle w:val="EndNoteBibliography"/>
      </w:pPr>
      <w:r w:rsidRPr="007F3EED">
        <w:t xml:space="preserve">Panthee, D. R. and F. Chen (2010). "Genomics of fungal disease resistance in tomato." </w:t>
      </w:r>
      <w:r w:rsidRPr="007F3EED">
        <w:rPr>
          <w:u w:val="single"/>
        </w:rPr>
        <w:t>Current genomics</w:t>
      </w:r>
      <w:r w:rsidRPr="007F3EED">
        <w:t xml:space="preserve"> </w:t>
      </w:r>
      <w:r w:rsidRPr="007F3EED">
        <w:rPr>
          <w:b/>
        </w:rPr>
        <w:t>11</w:t>
      </w:r>
      <w:r w:rsidRPr="007F3EED">
        <w:t>(1): 30-39.</w:t>
      </w:r>
    </w:p>
    <w:p w14:paraId="0BDB2A72" w14:textId="77777777" w:rsidR="007F3EED" w:rsidRPr="007F3EED" w:rsidRDefault="007F3EED" w:rsidP="007F3EED">
      <w:pPr>
        <w:pStyle w:val="EndNoteBibliography"/>
      </w:pPr>
      <w:r w:rsidRPr="007F3EED">
        <w:t xml:space="preserve">Parlevliet, J. E. (2002). "Durability of resistance against fungal, bacterial and viral pathogens; present situation." </w:t>
      </w:r>
      <w:r w:rsidRPr="007F3EED">
        <w:rPr>
          <w:u w:val="single"/>
        </w:rPr>
        <w:t>Euphytica</w:t>
      </w:r>
      <w:r w:rsidRPr="007F3EED">
        <w:t xml:space="preserve"> </w:t>
      </w:r>
      <w:r w:rsidRPr="007F3EED">
        <w:rPr>
          <w:b/>
        </w:rPr>
        <w:t>124</w:t>
      </w:r>
      <w:r w:rsidRPr="007F3EED">
        <w:t>(2): 147-156.</w:t>
      </w:r>
    </w:p>
    <w:p w14:paraId="5658E0E2" w14:textId="77777777" w:rsidR="007F3EED" w:rsidRPr="007F3EED" w:rsidRDefault="007F3EED" w:rsidP="007F3EED">
      <w:pPr>
        <w:pStyle w:val="EndNoteBibliography"/>
      </w:pPr>
      <w:r w:rsidRPr="007F3EED">
        <w:t xml:space="preserve">Pau, G., F. Fuchs, O. Sklyar, M. Boutros and W. Huber (2010). "EBImage—an R package for image processing with applications to cellular phenotypes." </w:t>
      </w:r>
      <w:r w:rsidRPr="007F3EED">
        <w:rPr>
          <w:u w:val="single"/>
        </w:rPr>
        <w:t>Bioinformatics</w:t>
      </w:r>
      <w:r w:rsidRPr="007F3EED">
        <w:t xml:space="preserve"> </w:t>
      </w:r>
      <w:r w:rsidRPr="007F3EED">
        <w:rPr>
          <w:b/>
        </w:rPr>
        <w:t>26</w:t>
      </w:r>
      <w:r w:rsidRPr="007F3EED">
        <w:t>(7): 979-981.</w:t>
      </w:r>
    </w:p>
    <w:p w14:paraId="02DE003C" w14:textId="77777777" w:rsidR="007F3EED" w:rsidRPr="007F3EED" w:rsidRDefault="007F3EED" w:rsidP="007F3EED">
      <w:pPr>
        <w:pStyle w:val="EndNoteBibliography"/>
      </w:pPr>
      <w:r w:rsidRPr="007F3EED">
        <w:t xml:space="preserve">Pazzagli, L., V. Seidl-Seiboth, M. Barsottini, W. A. Vargas, A. Scala and P. K. Mukherjee (2014). "Cerato-platanins: elicitors and effectors." </w:t>
      </w:r>
      <w:r w:rsidRPr="007F3EED">
        <w:rPr>
          <w:u w:val="single"/>
        </w:rPr>
        <w:t>Plant Science</w:t>
      </w:r>
      <w:r w:rsidRPr="007F3EED">
        <w:t xml:space="preserve"> </w:t>
      </w:r>
      <w:r w:rsidRPr="007F3EED">
        <w:rPr>
          <w:b/>
        </w:rPr>
        <w:t>228</w:t>
      </w:r>
      <w:r w:rsidRPr="007F3EED">
        <w:t>: 79-87.</w:t>
      </w:r>
    </w:p>
    <w:p w14:paraId="1057E14E" w14:textId="77777777" w:rsidR="007F3EED" w:rsidRPr="007F3EED" w:rsidRDefault="007F3EED" w:rsidP="007F3EED">
      <w:pPr>
        <w:pStyle w:val="EndNoteBibliography"/>
      </w:pPr>
      <w:r w:rsidRPr="007F3EED">
        <w:t xml:space="preserve">Pedras, M. S. C. and P. W. Ahiahonu (2005). "Metabolism and detoxification of phytoalexins and analogs by phytopathogenic fungi." </w:t>
      </w:r>
      <w:r w:rsidRPr="007F3EED">
        <w:rPr>
          <w:u w:val="single"/>
        </w:rPr>
        <w:t>Phytochemistry</w:t>
      </w:r>
      <w:r w:rsidRPr="007F3EED">
        <w:t xml:space="preserve"> </w:t>
      </w:r>
      <w:r w:rsidRPr="007F3EED">
        <w:rPr>
          <w:b/>
        </w:rPr>
        <w:t>66</w:t>
      </w:r>
      <w:r w:rsidRPr="007F3EED">
        <w:t>(4): 391-411.</w:t>
      </w:r>
    </w:p>
    <w:p w14:paraId="253E6F9A" w14:textId="77777777" w:rsidR="007F3EED" w:rsidRPr="007F3EED" w:rsidRDefault="007F3EED" w:rsidP="007F3EED">
      <w:pPr>
        <w:pStyle w:val="EndNoteBibliography"/>
      </w:pPr>
      <w:r w:rsidRPr="007F3EED">
        <w:t xml:space="preserve">Pedras, M. S. C., S. Hossain and R. B. Snitynsky (2011). "Detoxification of cruciferous phytoalexins in Botrytis cinerea: Spontaneous dimerization of a camalexin metabolite." </w:t>
      </w:r>
      <w:r w:rsidRPr="007F3EED">
        <w:rPr>
          <w:u w:val="single"/>
        </w:rPr>
        <w:t>Phytochemistry</w:t>
      </w:r>
      <w:r w:rsidRPr="007F3EED">
        <w:t xml:space="preserve"> </w:t>
      </w:r>
      <w:r w:rsidRPr="007F3EED">
        <w:rPr>
          <w:b/>
        </w:rPr>
        <w:t>72</w:t>
      </w:r>
      <w:r w:rsidRPr="007F3EED">
        <w:t>(2): 199-206.</w:t>
      </w:r>
    </w:p>
    <w:p w14:paraId="5CC6521D" w14:textId="77777777" w:rsidR="007F3EED" w:rsidRPr="007F3EED" w:rsidRDefault="007F3EED" w:rsidP="007F3EED">
      <w:pPr>
        <w:pStyle w:val="EndNoteBibliography"/>
      </w:pPr>
      <w:r w:rsidRPr="007F3EED">
        <w:t xml:space="preserve">Peralta, I., D. Spooner and S. Knapp (2008). "The taxonomy of tomatoes: a revision of wild tomatoes (Solanum section Lycopersicon) and their outgroup relatives in sections Juglandifolium and Lycopersicoides." </w:t>
      </w:r>
      <w:r w:rsidRPr="007F3EED">
        <w:rPr>
          <w:u w:val="single"/>
        </w:rPr>
        <w:t>Syst Bot Monogr</w:t>
      </w:r>
      <w:r w:rsidRPr="007F3EED">
        <w:t xml:space="preserve"> </w:t>
      </w:r>
      <w:r w:rsidRPr="007F3EED">
        <w:rPr>
          <w:b/>
        </w:rPr>
        <w:t>84</w:t>
      </w:r>
      <w:r w:rsidRPr="007F3EED">
        <w:t>: 1-186.</w:t>
      </w:r>
    </w:p>
    <w:p w14:paraId="436E8D47" w14:textId="77777777" w:rsidR="007F3EED" w:rsidRPr="007F3EED" w:rsidRDefault="007F3EED" w:rsidP="007F3EED">
      <w:pPr>
        <w:pStyle w:val="EndNoteBibliography"/>
      </w:pPr>
      <w:r w:rsidRPr="007F3EED">
        <w:t xml:space="preserve">Persoons, A., E. Morin, C. Delaruelle, T. Payen, F. Halkett, P. Frey, S. De Mita and S. Duplessis (2014). "Patterns of genomic variation in the poplar rust fungus Melampsora larici-populina identify pathogenesis-related factors." </w:t>
      </w:r>
      <w:r w:rsidRPr="007F3EED">
        <w:rPr>
          <w:u w:val="single"/>
        </w:rPr>
        <w:t>Frontiers in plant science</w:t>
      </w:r>
      <w:r w:rsidRPr="007F3EED">
        <w:t xml:space="preserve"> </w:t>
      </w:r>
      <w:r w:rsidRPr="007F3EED">
        <w:rPr>
          <w:b/>
        </w:rPr>
        <w:t>5</w:t>
      </w:r>
      <w:r w:rsidRPr="007F3EED">
        <w:t>.</w:t>
      </w:r>
    </w:p>
    <w:p w14:paraId="626A7E13" w14:textId="77777777" w:rsidR="007F3EED" w:rsidRPr="007F3EED" w:rsidRDefault="007F3EED" w:rsidP="007F3EED">
      <w:pPr>
        <w:pStyle w:val="EndNoteBibliography"/>
      </w:pPr>
      <w:r w:rsidRPr="007F3EED">
        <w:t xml:space="preserve">Pieterse, C. M., D. Van der Does, C. Zamioudis, A. Leon-Reyes and S. C. Van Wees (2012). "Hormonal modulation of plant immunity." </w:t>
      </w:r>
      <w:r w:rsidRPr="007F3EED">
        <w:rPr>
          <w:u w:val="single"/>
        </w:rPr>
        <w:t>Annual review of cell and developmental biology</w:t>
      </w:r>
      <w:r w:rsidRPr="007F3EED">
        <w:t xml:space="preserve"> </w:t>
      </w:r>
      <w:r w:rsidRPr="007F3EED">
        <w:rPr>
          <w:b/>
        </w:rPr>
        <w:t>28</w:t>
      </w:r>
      <w:r w:rsidRPr="007F3EED">
        <w:t>: 489-521.</w:t>
      </w:r>
    </w:p>
    <w:p w14:paraId="53687170" w14:textId="77777777" w:rsidR="007F3EED" w:rsidRPr="007F3EED" w:rsidRDefault="007F3EED" w:rsidP="007F3EED">
      <w:pPr>
        <w:pStyle w:val="EndNoteBibliography"/>
      </w:pPr>
      <w:r w:rsidRPr="007F3EED">
        <w:t xml:space="preserve">Poland, J. A., P. J. Balint-Kurti, R. J. Wisser, R. C. Pratt and R. J. Nelson (2009). "Shades of gray: the world of quantitative disease resistance." </w:t>
      </w:r>
      <w:r w:rsidRPr="007F3EED">
        <w:rPr>
          <w:u w:val="single"/>
        </w:rPr>
        <w:t>Trends in plant science</w:t>
      </w:r>
      <w:r w:rsidRPr="007F3EED">
        <w:t xml:space="preserve"> </w:t>
      </w:r>
      <w:r w:rsidRPr="007F3EED">
        <w:rPr>
          <w:b/>
        </w:rPr>
        <w:t>14</w:t>
      </w:r>
      <w:r w:rsidRPr="007F3EED">
        <w:t>(1): 21-29.</w:t>
      </w:r>
    </w:p>
    <w:p w14:paraId="75EB72B4" w14:textId="77777777" w:rsidR="007F3EED" w:rsidRPr="007F3EED" w:rsidRDefault="007F3EED" w:rsidP="007F3EED">
      <w:pPr>
        <w:pStyle w:val="EndNoteBibliography"/>
      </w:pPr>
      <w:r w:rsidRPr="007F3EED">
        <w:t xml:space="preserve">Power, R. A., J. Parkhill and T. de Oliveira (2017). "Microbial genome-wide association studies: lessons from human GWAS." </w:t>
      </w:r>
      <w:r w:rsidRPr="007F3EED">
        <w:rPr>
          <w:u w:val="single"/>
        </w:rPr>
        <w:t>Nature Reviews Genetics</w:t>
      </w:r>
      <w:r w:rsidRPr="007F3EED">
        <w:t xml:space="preserve"> </w:t>
      </w:r>
      <w:r w:rsidRPr="007F3EED">
        <w:rPr>
          <w:b/>
        </w:rPr>
        <w:t>18</w:t>
      </w:r>
      <w:r w:rsidRPr="007F3EED">
        <w:t>(1): 41-50.</w:t>
      </w:r>
    </w:p>
    <w:p w14:paraId="30363B2E" w14:textId="77777777" w:rsidR="007F3EED" w:rsidRPr="007F3EED" w:rsidRDefault="007F3EED" w:rsidP="007F3EED">
      <w:pPr>
        <w:pStyle w:val="EndNoteBibliography"/>
      </w:pPr>
      <w:r w:rsidRPr="007F3EED">
        <w:t xml:space="preserve">Quidde, T., P. Büttner and P. Tudzynski (1999). "Evidence for three different specific saponin-detoxifying activities in Botrytis cinerea and cloning and functional analysis of a gene coding for a putative avenacinase." </w:t>
      </w:r>
      <w:r w:rsidRPr="007F3EED">
        <w:rPr>
          <w:u w:val="single"/>
        </w:rPr>
        <w:t>European Journal of Plant Pathology</w:t>
      </w:r>
      <w:r w:rsidRPr="007F3EED">
        <w:t xml:space="preserve"> </w:t>
      </w:r>
      <w:r w:rsidRPr="007F3EED">
        <w:rPr>
          <w:b/>
        </w:rPr>
        <w:t>105</w:t>
      </w:r>
      <w:r w:rsidRPr="007F3EED">
        <w:t>(3): 273-283.</w:t>
      </w:r>
    </w:p>
    <w:p w14:paraId="47E1D4B0" w14:textId="77777777" w:rsidR="007F3EED" w:rsidRPr="007F3EED" w:rsidRDefault="007F3EED" w:rsidP="007F3EED">
      <w:pPr>
        <w:pStyle w:val="EndNoteBibliography"/>
      </w:pPr>
      <w:r w:rsidRPr="007F3EED">
        <w:t xml:space="preserve">Quidde, T., A. Osbourn and P. Tudzynski (1998). "Detoxification of α-tomatine by Botrytis cinerea." </w:t>
      </w:r>
      <w:r w:rsidRPr="007F3EED">
        <w:rPr>
          <w:u w:val="single"/>
        </w:rPr>
        <w:t>Physiological and Molecular Plant Pathology</w:t>
      </w:r>
      <w:r w:rsidRPr="007F3EED">
        <w:t xml:space="preserve"> </w:t>
      </w:r>
      <w:r w:rsidRPr="007F3EED">
        <w:rPr>
          <w:b/>
        </w:rPr>
        <w:t>52</w:t>
      </w:r>
      <w:r w:rsidRPr="007F3EED">
        <w:t>(3): 151-165.</w:t>
      </w:r>
    </w:p>
    <w:p w14:paraId="4A0D04B8" w14:textId="77777777" w:rsidR="007F3EED" w:rsidRPr="007F3EED" w:rsidRDefault="007F3EED" w:rsidP="007F3EED">
      <w:pPr>
        <w:pStyle w:val="EndNoteBibliography"/>
      </w:pPr>
      <w:r w:rsidRPr="007F3EED">
        <w:t xml:space="preserve">R Development Core Team (2008). "R: A language and environment for statistical computing." </w:t>
      </w:r>
      <w:r w:rsidRPr="007F3EED">
        <w:rPr>
          <w:u w:val="single"/>
        </w:rPr>
        <w:t>R Foundation for Statistical Computing,Vienna, Austria. ISBN 3-900051-07-0</w:t>
      </w:r>
      <w:r w:rsidRPr="007F3EED">
        <w:t>.</w:t>
      </w:r>
    </w:p>
    <w:p w14:paraId="2C957E47" w14:textId="77777777" w:rsidR="007F3EED" w:rsidRPr="007F3EED" w:rsidRDefault="007F3EED" w:rsidP="007F3EED">
      <w:pPr>
        <w:pStyle w:val="EndNoteBibliography"/>
      </w:pPr>
      <w:r w:rsidRPr="007F3EED">
        <w:lastRenderedPageBreak/>
        <w:t xml:space="preserve">Romanazzi, G. and S. Droby (2016). Control Strategies for Postharvest Grey Mould on Fruit Crops. </w:t>
      </w:r>
      <w:r w:rsidRPr="007F3EED">
        <w:rPr>
          <w:u w:val="single"/>
        </w:rPr>
        <w:t>Botrytis–the Fungus, the Pathogen and its Management in Agricultural Systems</w:t>
      </w:r>
      <w:r w:rsidRPr="007F3EED">
        <w:t>, Springer</w:t>
      </w:r>
      <w:r w:rsidRPr="007F3EED">
        <w:rPr>
          <w:b/>
        </w:rPr>
        <w:t xml:space="preserve">: </w:t>
      </w:r>
      <w:r w:rsidRPr="007F3EED">
        <w:t>217-228.</w:t>
      </w:r>
    </w:p>
    <w:p w14:paraId="4ED86416" w14:textId="77777777" w:rsidR="007F3EED" w:rsidRPr="007F3EED" w:rsidRDefault="007F3EED" w:rsidP="007F3EED">
      <w:pPr>
        <w:pStyle w:val="EndNoteBibliography"/>
      </w:pPr>
      <w:r w:rsidRPr="007F3EED">
        <w:t xml:space="preserve">Romani, L. (2004). "Immunity to fungal infections." </w:t>
      </w:r>
      <w:r w:rsidRPr="007F3EED">
        <w:rPr>
          <w:u w:val="single"/>
        </w:rPr>
        <w:t>Nature reviews. Immunology</w:t>
      </w:r>
      <w:r w:rsidRPr="007F3EED">
        <w:t xml:space="preserve"> </w:t>
      </w:r>
      <w:r w:rsidRPr="007F3EED">
        <w:rPr>
          <w:b/>
        </w:rPr>
        <w:t>4</w:t>
      </w:r>
      <w:r w:rsidRPr="007F3EED">
        <w:t>(1): 1.</w:t>
      </w:r>
    </w:p>
    <w:p w14:paraId="6A9C5A2C" w14:textId="77777777" w:rsidR="007F3EED" w:rsidRPr="007F3EED" w:rsidRDefault="007F3EED" w:rsidP="007F3EED">
      <w:pPr>
        <w:pStyle w:val="EndNoteBibliography"/>
      </w:pPr>
      <w:r w:rsidRPr="007F3EED">
        <w:t xml:space="preserve">Rosenthal, J. P. and R. Dirzo (1997). "Effects of life history, domestication and agronomic selection on plant defence against insects: evidence from maizes and wild relatives." </w:t>
      </w:r>
      <w:r w:rsidRPr="007F3EED">
        <w:rPr>
          <w:u w:val="single"/>
        </w:rPr>
        <w:t>Evolutionary Ecology</w:t>
      </w:r>
      <w:r w:rsidRPr="007F3EED">
        <w:t xml:space="preserve"> </w:t>
      </w:r>
      <w:r w:rsidRPr="007F3EED">
        <w:rPr>
          <w:b/>
        </w:rPr>
        <w:t>11</w:t>
      </w:r>
      <w:r w:rsidRPr="007F3EED">
        <w:t>(3): 337-355.</w:t>
      </w:r>
    </w:p>
    <w:p w14:paraId="39A093D4" w14:textId="77777777" w:rsidR="007F3EED" w:rsidRPr="007F3EED" w:rsidRDefault="007F3EED" w:rsidP="007F3EED">
      <w:pPr>
        <w:pStyle w:val="EndNoteBibliography"/>
      </w:pPr>
      <w:r w:rsidRPr="007F3EED">
        <w:t xml:space="preserve">Rossi, F. R., A. Gárriz, M. Marina, F. M. Romero, M. E. Gonzalez, I. G. Collado and F. L. Pieckenstain (2011). "The sesquiterpene botrydial produced by Botrytis cinerea induces the hypersensitive response on plant tissues and its action is modulated by salicylic acid and jasmonic acid signaling." </w:t>
      </w:r>
      <w:r w:rsidRPr="007F3EED">
        <w:rPr>
          <w:u w:val="single"/>
        </w:rPr>
        <w:t>Molecular plant-microbe interactions</w:t>
      </w:r>
      <w:r w:rsidRPr="007F3EED">
        <w:t xml:space="preserve"> </w:t>
      </w:r>
      <w:r w:rsidRPr="007F3EED">
        <w:rPr>
          <w:b/>
        </w:rPr>
        <w:t>24</w:t>
      </w:r>
      <w:r w:rsidRPr="007F3EED">
        <w:t>(8): 888-896.</w:t>
      </w:r>
    </w:p>
    <w:p w14:paraId="39446C1B" w14:textId="77777777" w:rsidR="007F3EED" w:rsidRPr="007F3EED" w:rsidRDefault="007F3EED" w:rsidP="007F3EED">
      <w:pPr>
        <w:pStyle w:val="EndNoteBibliography"/>
      </w:pPr>
      <w:r w:rsidRPr="007F3EED">
        <w:t xml:space="preserve">Rowe, H. C. and D. J. Kliebenstein (2007). "Elevated genetic variation within virulence-associated Botrytis cinerea polygalacturonase loci." </w:t>
      </w:r>
      <w:r w:rsidRPr="007F3EED">
        <w:rPr>
          <w:u w:val="single"/>
        </w:rPr>
        <w:t>Molecular Plant-Microbe Interactions</w:t>
      </w:r>
      <w:r w:rsidRPr="007F3EED">
        <w:t xml:space="preserve"> </w:t>
      </w:r>
      <w:r w:rsidRPr="007F3EED">
        <w:rPr>
          <w:b/>
        </w:rPr>
        <w:t>20</w:t>
      </w:r>
      <w:r w:rsidRPr="007F3EED">
        <w:t>(9): 1126-1137.</w:t>
      </w:r>
    </w:p>
    <w:p w14:paraId="59505D8E" w14:textId="77777777" w:rsidR="007F3EED" w:rsidRPr="007F3EED" w:rsidRDefault="007F3EED" w:rsidP="007F3EED">
      <w:pPr>
        <w:pStyle w:val="EndNoteBibliography"/>
      </w:pPr>
      <w:r w:rsidRPr="007F3EED">
        <w:t xml:space="preserve">Rowe, H. C. and D. J. Kliebenstein (2008). "Complex genetics control natural variation in Arabidopsis thaliana resistance to Botrytis cinerea." </w:t>
      </w:r>
      <w:r w:rsidRPr="007F3EED">
        <w:rPr>
          <w:u w:val="single"/>
        </w:rPr>
        <w:t>Genetics</w:t>
      </w:r>
      <w:r w:rsidRPr="007F3EED">
        <w:t xml:space="preserve"> </w:t>
      </w:r>
      <w:r w:rsidRPr="007F3EED">
        <w:rPr>
          <w:b/>
        </w:rPr>
        <w:t>180</w:t>
      </w:r>
      <w:r w:rsidRPr="007F3EED">
        <w:t>(4): 2237-2250.</w:t>
      </w:r>
    </w:p>
    <w:p w14:paraId="634CF9AD" w14:textId="77777777" w:rsidR="007F3EED" w:rsidRPr="007F3EED" w:rsidRDefault="007F3EED" w:rsidP="007F3EED">
      <w:pPr>
        <w:pStyle w:val="EndNoteBibliography"/>
      </w:pPr>
      <w:r w:rsidRPr="007F3EED">
        <w:t xml:space="preserve">Rowe, H. C. and D. J. Kliebenstein (2008). "Complex genetics control natural variation in Arabidopsis thaliana resistance to Botrytis cinerea." </w:t>
      </w:r>
      <w:r w:rsidRPr="007F3EED">
        <w:rPr>
          <w:u w:val="single"/>
        </w:rPr>
        <w:t>Genetics</w:t>
      </w:r>
      <w:r w:rsidRPr="007F3EED">
        <w:t xml:space="preserve"> </w:t>
      </w:r>
      <w:r w:rsidRPr="007F3EED">
        <w:rPr>
          <w:b/>
        </w:rPr>
        <w:t>180</w:t>
      </w:r>
      <w:r w:rsidRPr="007F3EED">
        <w:t>(4): 2237-2250.</w:t>
      </w:r>
    </w:p>
    <w:p w14:paraId="0FAC247B" w14:textId="77777777" w:rsidR="007F3EED" w:rsidRPr="007F3EED" w:rsidRDefault="007F3EED" w:rsidP="007F3EED">
      <w:pPr>
        <w:pStyle w:val="EndNoteBibliography"/>
      </w:pPr>
      <w:r w:rsidRPr="007F3EED">
        <w:t xml:space="preserve">Samuel, S., T. Veloukas, A. Papavasileiou and G. S. Karaoglanidis (2012). "Differences in frequency of transposable elements presence in Botrytis cinerea populations from several hosts in Greece." </w:t>
      </w:r>
      <w:r w:rsidRPr="007F3EED">
        <w:rPr>
          <w:u w:val="single"/>
        </w:rPr>
        <w:t>Plant disease</w:t>
      </w:r>
      <w:r w:rsidRPr="007F3EED">
        <w:t xml:space="preserve"> </w:t>
      </w:r>
      <w:r w:rsidRPr="007F3EED">
        <w:rPr>
          <w:b/>
        </w:rPr>
        <w:t>96</w:t>
      </w:r>
      <w:r w:rsidRPr="007F3EED">
        <w:t>(9): 1286-1290.</w:t>
      </w:r>
    </w:p>
    <w:p w14:paraId="7D189F0C" w14:textId="77777777" w:rsidR="007F3EED" w:rsidRPr="007F3EED" w:rsidRDefault="007F3EED" w:rsidP="007F3EED">
      <w:pPr>
        <w:pStyle w:val="EndNoteBibliography"/>
      </w:pPr>
      <w:r w:rsidRPr="007F3EED">
        <w:t xml:space="preserve">Sauerbrunn, N. and N. L. Schlaich (2004). "PCC1: a merging point for pathogen defence and circadian signalling in Arabidopsis." </w:t>
      </w:r>
      <w:r w:rsidRPr="007F3EED">
        <w:rPr>
          <w:u w:val="single"/>
        </w:rPr>
        <w:t>Planta</w:t>
      </w:r>
      <w:r w:rsidRPr="007F3EED">
        <w:t xml:space="preserve"> </w:t>
      </w:r>
      <w:r w:rsidRPr="007F3EED">
        <w:rPr>
          <w:b/>
        </w:rPr>
        <w:t>218</w:t>
      </w:r>
      <w:r w:rsidRPr="007F3EED">
        <w:t>(4): 552-561.</w:t>
      </w:r>
    </w:p>
    <w:p w14:paraId="049CBAAE" w14:textId="77777777" w:rsidR="007F3EED" w:rsidRPr="007F3EED" w:rsidRDefault="007F3EED" w:rsidP="007F3EED">
      <w:pPr>
        <w:pStyle w:val="EndNoteBibliography"/>
      </w:pPr>
      <w:r w:rsidRPr="007F3EED">
        <w:t xml:space="preserve">Scala, A., L. Pazzagli, C. Comparini, A. Santini, S. Tegli and G. Cappugi (2004). "Cerato-platanin, an early-produced protein by Ceratocystis fimbriata f. sp. platani, elicits phytoalexin synthesis in host and non-host plants." </w:t>
      </w:r>
      <w:r w:rsidRPr="007F3EED">
        <w:rPr>
          <w:u w:val="single"/>
        </w:rPr>
        <w:t>Journal of Plant Pathology</w:t>
      </w:r>
      <w:r w:rsidRPr="007F3EED">
        <w:t>: 27-33.</w:t>
      </w:r>
    </w:p>
    <w:p w14:paraId="2C7D2F66" w14:textId="77777777" w:rsidR="007F3EED" w:rsidRPr="007F3EED" w:rsidRDefault="007F3EED" w:rsidP="007F3EED">
      <w:pPr>
        <w:pStyle w:val="EndNoteBibliography"/>
      </w:pPr>
      <w:r w:rsidRPr="007F3EED">
        <w:t xml:space="preserve">Schumacher, J., J.-M. Pradier, A. Simon, S. Traeger, J. Moraga, I. G. Collado, M. Viaud and B. Tudzynski (2012). "Natural variation in the VELVET gene bcvel1 affects virulence and light-dependent differentiation in Botrytis cinerea." </w:t>
      </w:r>
      <w:r w:rsidRPr="007F3EED">
        <w:rPr>
          <w:u w:val="single"/>
        </w:rPr>
        <w:t>PLoS One</w:t>
      </w:r>
      <w:r w:rsidRPr="007F3EED">
        <w:t xml:space="preserve"> </w:t>
      </w:r>
      <w:r w:rsidRPr="007F3EED">
        <w:rPr>
          <w:b/>
        </w:rPr>
        <w:t>7</w:t>
      </w:r>
      <w:r w:rsidRPr="007F3EED">
        <w:t>(10): e47840.</w:t>
      </w:r>
    </w:p>
    <w:p w14:paraId="0BC10BC1" w14:textId="77777777" w:rsidR="007F3EED" w:rsidRPr="007F3EED" w:rsidRDefault="007F3EED" w:rsidP="007F3EED">
      <w:pPr>
        <w:pStyle w:val="EndNoteBibliography"/>
      </w:pPr>
      <w:r w:rsidRPr="007F3EED">
        <w:t xml:space="preserve">Shen, X., M. Alam, F. Fikse and L. Rönnegård (2013). "A novel generalized ridge regression method for quantitative genetics." </w:t>
      </w:r>
      <w:r w:rsidRPr="007F3EED">
        <w:rPr>
          <w:u w:val="single"/>
        </w:rPr>
        <w:t>Genetics</w:t>
      </w:r>
      <w:r w:rsidRPr="007F3EED">
        <w:t xml:space="preserve"> </w:t>
      </w:r>
      <w:r w:rsidRPr="007F3EED">
        <w:rPr>
          <w:b/>
        </w:rPr>
        <w:t>193</w:t>
      </w:r>
      <w:r w:rsidRPr="007F3EED">
        <w:t>(4): 1255-1268.</w:t>
      </w:r>
    </w:p>
    <w:p w14:paraId="35BA14B7" w14:textId="77777777" w:rsidR="007F3EED" w:rsidRPr="007F3EED" w:rsidRDefault="007F3EED" w:rsidP="007F3EED">
      <w:pPr>
        <w:pStyle w:val="EndNoteBibliography"/>
      </w:pPr>
      <w:r w:rsidRPr="007F3EED">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7F3EED">
        <w:rPr>
          <w:u w:val="single"/>
        </w:rPr>
        <w:t>Molecular plant-microbe interactions</w:t>
      </w:r>
      <w:r w:rsidRPr="007F3EED">
        <w:t xml:space="preserve"> </w:t>
      </w:r>
      <w:r w:rsidRPr="007F3EED">
        <w:rPr>
          <w:b/>
        </w:rPr>
        <w:t>18</w:t>
      </w:r>
      <w:r w:rsidRPr="007F3EED">
        <w:t>(6): 602-612.</w:t>
      </w:r>
    </w:p>
    <w:p w14:paraId="702A0FE1" w14:textId="77777777" w:rsidR="007F3EED" w:rsidRPr="007F3EED" w:rsidRDefault="007F3EED" w:rsidP="007F3EED">
      <w:pPr>
        <w:pStyle w:val="EndNoteBibliography"/>
      </w:pPr>
      <w:r w:rsidRPr="007F3EED">
        <w:t>Smale, M. (1996). "Understanding global trends in the use of wheat diversity and international flows of wheat genetic resources."</w:t>
      </w:r>
    </w:p>
    <w:p w14:paraId="57AD8F63" w14:textId="77777777" w:rsidR="007F3EED" w:rsidRPr="007F3EED" w:rsidRDefault="007F3EED" w:rsidP="007F3EED">
      <w:pPr>
        <w:pStyle w:val="EndNoteBibliography"/>
      </w:pPr>
      <w:r w:rsidRPr="007F3EED">
        <w:t xml:space="preserve">Song, H., H. Park, Y.-S. Kim, K. D. Kim, H.-K. Lee, D.-H. Cho, J.-W. Yang and D. Y. Hur (2011). "L-kynurenine-induced apoptosis in human NK cells is mediated by reactive oxygen species." </w:t>
      </w:r>
      <w:r w:rsidRPr="007F3EED">
        <w:rPr>
          <w:u w:val="single"/>
        </w:rPr>
        <w:t>International immunopharmacology</w:t>
      </w:r>
      <w:r w:rsidRPr="007F3EED">
        <w:t xml:space="preserve"> </w:t>
      </w:r>
      <w:r w:rsidRPr="007F3EED">
        <w:rPr>
          <w:b/>
        </w:rPr>
        <w:t>11</w:t>
      </w:r>
      <w:r w:rsidRPr="007F3EED">
        <w:t>(8): 932-938.</w:t>
      </w:r>
    </w:p>
    <w:p w14:paraId="5545C10F" w14:textId="77777777" w:rsidR="007F3EED" w:rsidRPr="007F3EED" w:rsidRDefault="007F3EED" w:rsidP="007F3EED">
      <w:pPr>
        <w:pStyle w:val="EndNoteBibliography"/>
      </w:pPr>
      <w:r w:rsidRPr="007F3EED">
        <w:t xml:space="preserve">Staats, M. and J. A. van Kan (2012). "Genome update of Botrytis cinerea strains B05. 10 and T4." </w:t>
      </w:r>
      <w:r w:rsidRPr="007F3EED">
        <w:rPr>
          <w:u w:val="single"/>
        </w:rPr>
        <w:t>Eukaryotic cell</w:t>
      </w:r>
      <w:r w:rsidRPr="007F3EED">
        <w:t xml:space="preserve"> </w:t>
      </w:r>
      <w:r w:rsidRPr="007F3EED">
        <w:rPr>
          <w:b/>
        </w:rPr>
        <w:t>11</w:t>
      </w:r>
      <w:r w:rsidRPr="007F3EED">
        <w:t>(11): 1413-1414.</w:t>
      </w:r>
    </w:p>
    <w:p w14:paraId="07C85E31" w14:textId="77777777" w:rsidR="007F3EED" w:rsidRPr="007F3EED" w:rsidRDefault="007F3EED" w:rsidP="007F3EED">
      <w:pPr>
        <w:pStyle w:val="EndNoteBibliography"/>
      </w:pPr>
      <w:r w:rsidRPr="007F3EED">
        <w:t xml:space="preserve">Stefanato, F. L., E. Abou‐Mansour, A. Buchala, M. Kretschmer, A. Mosbach, M. Hahn, C. G. Bochet, J. P. Métraux and H. j. Schoonbeek (2009). "The ABC transporter BcatrB from Botrytis cinerea exports camalexin and is a virulence factor on Arabidopsis thaliana." </w:t>
      </w:r>
      <w:r w:rsidRPr="007F3EED">
        <w:rPr>
          <w:u w:val="single"/>
        </w:rPr>
        <w:t>The Plant Journal</w:t>
      </w:r>
      <w:r w:rsidRPr="007F3EED">
        <w:t xml:space="preserve"> </w:t>
      </w:r>
      <w:r w:rsidRPr="007F3EED">
        <w:rPr>
          <w:b/>
        </w:rPr>
        <w:t>58</w:t>
      </w:r>
      <w:r w:rsidRPr="007F3EED">
        <w:t>(3): 499-510.</w:t>
      </w:r>
    </w:p>
    <w:p w14:paraId="192346AA" w14:textId="77777777" w:rsidR="007F3EED" w:rsidRPr="007F3EED" w:rsidRDefault="007F3EED" w:rsidP="007F3EED">
      <w:pPr>
        <w:pStyle w:val="EndNoteBibliography"/>
      </w:pPr>
      <w:r w:rsidRPr="007F3EED">
        <w:t xml:space="preserve">Stukenbrock, E. H. and B. A. McDonald (2008). "The origins of plant pathogens in agro-ecosystems." </w:t>
      </w:r>
      <w:r w:rsidRPr="007F3EED">
        <w:rPr>
          <w:u w:val="single"/>
        </w:rPr>
        <w:t>Annu. Rev. Phytopathol.</w:t>
      </w:r>
      <w:r w:rsidRPr="007F3EED">
        <w:t xml:space="preserve"> </w:t>
      </w:r>
      <w:r w:rsidRPr="007F3EED">
        <w:rPr>
          <w:b/>
        </w:rPr>
        <w:t>46</w:t>
      </w:r>
      <w:r w:rsidRPr="007F3EED">
        <w:t>: 75-100.</w:t>
      </w:r>
    </w:p>
    <w:p w14:paraId="4F36FB12" w14:textId="77777777" w:rsidR="007F3EED" w:rsidRPr="007F3EED" w:rsidRDefault="007F3EED" w:rsidP="007F3EED">
      <w:pPr>
        <w:pStyle w:val="EndNoteBibliography"/>
      </w:pPr>
      <w:r w:rsidRPr="007F3EED">
        <w:t xml:space="preserve">Tanksley, S. D. (2004). "The genetic, developmental, and molecular bases of fruit size and shape variation in tomato." </w:t>
      </w:r>
      <w:r w:rsidRPr="007F3EED">
        <w:rPr>
          <w:u w:val="single"/>
        </w:rPr>
        <w:t>The plant cell</w:t>
      </w:r>
      <w:r w:rsidRPr="007F3EED">
        <w:t xml:space="preserve"> </w:t>
      </w:r>
      <w:r w:rsidRPr="007F3EED">
        <w:rPr>
          <w:b/>
        </w:rPr>
        <w:t>16</w:t>
      </w:r>
      <w:r w:rsidRPr="007F3EED">
        <w:t>(suppl 1): S181-S189.</w:t>
      </w:r>
    </w:p>
    <w:p w14:paraId="7459ABE6" w14:textId="77777777" w:rsidR="007F3EED" w:rsidRPr="007F3EED" w:rsidRDefault="007F3EED" w:rsidP="007F3EED">
      <w:pPr>
        <w:pStyle w:val="EndNoteBibliography"/>
      </w:pPr>
      <w:r w:rsidRPr="007F3EED">
        <w:lastRenderedPageBreak/>
        <w:t xml:space="preserve">Tanksley, S. D. and S. R. McCouch (1997). "Seed banks and molecular maps: unlocking genetic potential from the wild." </w:t>
      </w:r>
      <w:r w:rsidRPr="007F3EED">
        <w:rPr>
          <w:u w:val="single"/>
        </w:rPr>
        <w:t>Science</w:t>
      </w:r>
      <w:r w:rsidRPr="007F3EED">
        <w:t xml:space="preserve"> </w:t>
      </w:r>
      <w:r w:rsidRPr="007F3EED">
        <w:rPr>
          <w:b/>
        </w:rPr>
        <w:t>277</w:t>
      </w:r>
      <w:r w:rsidRPr="007F3EED">
        <w:t>(5329): 1063-1066.</w:t>
      </w:r>
    </w:p>
    <w:p w14:paraId="264E898A" w14:textId="77777777" w:rsidR="007F3EED" w:rsidRPr="007F3EED" w:rsidRDefault="007F3EED" w:rsidP="007F3EED">
      <w:pPr>
        <w:pStyle w:val="EndNoteBibliography"/>
      </w:pPr>
      <w:r w:rsidRPr="007F3EED">
        <w:t xml:space="preserve">ten Have, A., W. Mulder, J. Visser and J. A. van Kan (1998). "The endopolygalacturonase gene Bcpg1 is required for full virulence of Botrytis cinerea." </w:t>
      </w:r>
      <w:r w:rsidRPr="007F3EED">
        <w:rPr>
          <w:u w:val="single"/>
        </w:rPr>
        <w:t>Molecular Plant-Microbe Interactions</w:t>
      </w:r>
      <w:r w:rsidRPr="007F3EED">
        <w:t xml:space="preserve"> </w:t>
      </w:r>
      <w:r w:rsidRPr="007F3EED">
        <w:rPr>
          <w:b/>
        </w:rPr>
        <w:t>11</w:t>
      </w:r>
      <w:r w:rsidRPr="007F3EED">
        <w:t>(10): 1009-1016.</w:t>
      </w:r>
    </w:p>
    <w:p w14:paraId="6368011B" w14:textId="77777777" w:rsidR="007F3EED" w:rsidRPr="007F3EED" w:rsidRDefault="007F3EED" w:rsidP="007F3EED">
      <w:pPr>
        <w:pStyle w:val="EndNoteBibliography"/>
      </w:pPr>
      <w:r w:rsidRPr="007F3EED">
        <w:t xml:space="preserve">Ten Have, A., R. van Berloo, P. Lindhout and J. A. van Kan (2007). "Partial stem and leaf resistance against the fungal pathogen Botrytis cinerea in wild relatives of tomato." </w:t>
      </w:r>
      <w:r w:rsidRPr="007F3EED">
        <w:rPr>
          <w:u w:val="single"/>
        </w:rPr>
        <w:t>European journal of plant pathology</w:t>
      </w:r>
      <w:r w:rsidRPr="007F3EED">
        <w:t xml:space="preserve"> </w:t>
      </w:r>
      <w:r w:rsidRPr="007F3EED">
        <w:rPr>
          <w:b/>
        </w:rPr>
        <w:t>117</w:t>
      </w:r>
      <w:r w:rsidRPr="007F3EED">
        <w:t>(2): 153-166.</w:t>
      </w:r>
    </w:p>
    <w:p w14:paraId="4DEDD0DA" w14:textId="77777777" w:rsidR="007F3EED" w:rsidRPr="007F3EED" w:rsidRDefault="007F3EED" w:rsidP="007F3EED">
      <w:pPr>
        <w:pStyle w:val="EndNoteBibliography"/>
      </w:pPr>
      <w:r w:rsidRPr="007F3EED">
        <w:t xml:space="preserve">Tiffin, P. and D. A. Moeller (2006). "Molecular evolution of plant immune system genes." </w:t>
      </w:r>
      <w:r w:rsidRPr="007F3EED">
        <w:rPr>
          <w:u w:val="single"/>
        </w:rPr>
        <w:t>Trends in genetics</w:t>
      </w:r>
      <w:r w:rsidRPr="007F3EED">
        <w:t xml:space="preserve"> </w:t>
      </w:r>
      <w:r w:rsidRPr="007F3EED">
        <w:rPr>
          <w:b/>
        </w:rPr>
        <w:t>22</w:t>
      </w:r>
      <w:r w:rsidRPr="007F3EED">
        <w:t>(12): 662-670.</w:t>
      </w:r>
    </w:p>
    <w:p w14:paraId="35D16104" w14:textId="77777777" w:rsidR="007F3EED" w:rsidRPr="007F3EED" w:rsidRDefault="007F3EED" w:rsidP="007F3EED">
      <w:pPr>
        <w:pStyle w:val="EndNoteBibliography"/>
      </w:pPr>
      <w:r w:rsidRPr="007F3EED">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7F3EED">
        <w:rPr>
          <w:u w:val="single"/>
        </w:rPr>
        <w:t>Frontiers in plant science</w:t>
      </w:r>
      <w:r w:rsidRPr="007F3EED">
        <w:t xml:space="preserve"> </w:t>
      </w:r>
      <w:r w:rsidRPr="007F3EED">
        <w:rPr>
          <w:b/>
        </w:rPr>
        <w:t>5</w:t>
      </w:r>
      <w:r w:rsidRPr="007F3EED">
        <w:t>.</w:t>
      </w:r>
    </w:p>
    <w:p w14:paraId="1562591B" w14:textId="77777777" w:rsidR="007F3EED" w:rsidRPr="007F3EED" w:rsidRDefault="007F3EED" w:rsidP="007F3EED">
      <w:pPr>
        <w:pStyle w:val="EndNoteBibliography"/>
      </w:pPr>
      <w:r w:rsidRPr="007F3EED">
        <w:t xml:space="preserve">Vleeshouwers, V. G. and R. P. Oliver (2014). "Effectors as tools in disease resistance breeding against biotrophic, hemibiotrophic, and necrotrophic plant pathogens." </w:t>
      </w:r>
      <w:r w:rsidRPr="007F3EED">
        <w:rPr>
          <w:u w:val="single"/>
        </w:rPr>
        <w:t>Molecular plant-microbe interactions</w:t>
      </w:r>
      <w:r w:rsidRPr="007F3EED">
        <w:t xml:space="preserve"> </w:t>
      </w:r>
      <w:r w:rsidRPr="007F3EED">
        <w:rPr>
          <w:b/>
        </w:rPr>
        <w:t>27</w:t>
      </w:r>
      <w:r w:rsidRPr="007F3EED">
        <w:t>(3): 196-206.</w:t>
      </w:r>
    </w:p>
    <w:p w14:paraId="0F8C15F1" w14:textId="77777777" w:rsidR="007F3EED" w:rsidRPr="007F3EED" w:rsidRDefault="007F3EED" w:rsidP="007F3EED">
      <w:pPr>
        <w:pStyle w:val="EndNoteBibliography"/>
      </w:pPr>
      <w:r w:rsidRPr="007F3EED">
        <w:t xml:space="preserve">Weyman, P. D., Z. Pan, Q. Feng, D. G. Gilchrist and R. M. Bostock (2006). "A circadian rhythm-regulated tomato gene is induced by arachidonic acid and Phythophthora infestans infection." </w:t>
      </w:r>
      <w:r w:rsidRPr="007F3EED">
        <w:rPr>
          <w:u w:val="single"/>
        </w:rPr>
        <w:t>Plant physiology</w:t>
      </w:r>
      <w:r w:rsidRPr="007F3EED">
        <w:t xml:space="preserve"> </w:t>
      </w:r>
      <w:r w:rsidRPr="007F3EED">
        <w:rPr>
          <w:b/>
        </w:rPr>
        <w:t>140</w:t>
      </w:r>
      <w:r w:rsidRPr="007F3EED">
        <w:t>(1): 235-248.</w:t>
      </w:r>
    </w:p>
    <w:p w14:paraId="76EF2B85" w14:textId="77777777" w:rsidR="007F3EED" w:rsidRPr="007F3EED" w:rsidRDefault="007F3EED" w:rsidP="007F3EED">
      <w:pPr>
        <w:pStyle w:val="EndNoteBibliography"/>
      </w:pPr>
      <w:r w:rsidRPr="007F3EED">
        <w:t xml:space="preserve">Wicker, T., S. Oberhaensli, F. Parlange, J. P. Buchmann, M. Shatalina, S. Roffler, R. Ben-David, J. Doležel, H. Šimková and P. Schulze-Lefert (2013). "The wheat powdery mildew genome shows the unique evolution of an obligate biotroph." </w:t>
      </w:r>
      <w:r w:rsidRPr="007F3EED">
        <w:rPr>
          <w:u w:val="single"/>
        </w:rPr>
        <w:t>Nature Genetics</w:t>
      </w:r>
      <w:r w:rsidRPr="007F3EED">
        <w:t xml:space="preserve"> </w:t>
      </w:r>
      <w:r w:rsidRPr="007F3EED">
        <w:rPr>
          <w:b/>
        </w:rPr>
        <w:t>45</w:t>
      </w:r>
      <w:r w:rsidRPr="007F3EED">
        <w:t>(9): 1092-1096.</w:t>
      </w:r>
    </w:p>
    <w:p w14:paraId="309EE2D1" w14:textId="77777777" w:rsidR="007F3EED" w:rsidRPr="007F3EED" w:rsidRDefault="007F3EED" w:rsidP="007F3EED">
      <w:pPr>
        <w:pStyle w:val="EndNoteBibliography"/>
      </w:pPr>
      <w:r w:rsidRPr="007F3EED">
        <w:t xml:space="preserve">Yang, Q., Y. Chen and Z. Ma (2013). "Involvement of BcVeA and BcVelB in regulating conidiation, pigmentation and virulence in Botrytis cinerea." </w:t>
      </w:r>
      <w:r w:rsidRPr="007F3EED">
        <w:rPr>
          <w:u w:val="single"/>
        </w:rPr>
        <w:t>Fungal genetics and biology</w:t>
      </w:r>
      <w:r w:rsidRPr="007F3EED">
        <w:t xml:space="preserve"> </w:t>
      </w:r>
      <w:r w:rsidRPr="007F3EED">
        <w:rPr>
          <w:b/>
        </w:rPr>
        <w:t>50</w:t>
      </w:r>
      <w:r w:rsidRPr="007F3EED">
        <w:t>: 63-71.</w:t>
      </w:r>
    </w:p>
    <w:p w14:paraId="291B4901" w14:textId="77777777" w:rsidR="007F3EED" w:rsidRPr="007F3EED" w:rsidRDefault="007F3EED" w:rsidP="007F3EED">
      <w:pPr>
        <w:pStyle w:val="EndNoteBibliography"/>
      </w:pPr>
      <w:r w:rsidRPr="007F3EED">
        <w:t xml:space="preserve">Zhang, L., A. Khan, D. Nino-Liu and M. Foolad (2002). "A molecular linkage map of tomato displaying chromosomal locations of resistance gene analogs based on a Lycopersicon esculentum× Lycopersicon hirsutum cross." </w:t>
      </w:r>
      <w:r w:rsidRPr="007F3EED">
        <w:rPr>
          <w:u w:val="single"/>
        </w:rPr>
        <w:t>Genome</w:t>
      </w:r>
      <w:r w:rsidRPr="007F3EED">
        <w:t xml:space="preserve"> </w:t>
      </w:r>
      <w:r w:rsidRPr="007F3EED">
        <w:rPr>
          <w:b/>
        </w:rPr>
        <w:t>45</w:t>
      </w:r>
      <w:r w:rsidRPr="007F3EED">
        <w:t>(1): 133-146.</w:t>
      </w:r>
    </w:p>
    <w:p w14:paraId="3D8F5F8A" w14:textId="77777777" w:rsidR="007F3EED" w:rsidRPr="007F3EED" w:rsidRDefault="007F3EED" w:rsidP="007F3EED">
      <w:pPr>
        <w:pStyle w:val="EndNoteBibliography"/>
      </w:pPr>
      <w:r w:rsidRPr="007F3EED">
        <w:t>Zhang, W., J. A. Corwin, D. Copeland, J. Feusier, R. Eshbaugh, F. Chen, S. Atwell and D. J. Kliebenstein (2017). "Differential Canalization across Arabidopsis Defenses against Botrytis cinerea Genetic Variation."</w:t>
      </w:r>
    </w:p>
    <w:p w14:paraId="0E1009DD" w14:textId="77777777" w:rsidR="007F3EED" w:rsidRPr="007F3EED" w:rsidRDefault="007F3EED" w:rsidP="007F3EED">
      <w:pPr>
        <w:pStyle w:val="EndNoteBibliography"/>
      </w:pPr>
      <w:r w:rsidRPr="007F3EED">
        <w:t xml:space="preserve">Zipfel, C., S. Robatzek, L. Navarro and E. J. Oakeley (2004). "Bacterial disease resistance in Arabidopsis through flagellin perception." </w:t>
      </w:r>
      <w:r w:rsidRPr="007F3EED">
        <w:rPr>
          <w:u w:val="single"/>
        </w:rPr>
        <w:t>Nature</w:t>
      </w:r>
      <w:r w:rsidRPr="007F3EED">
        <w:t xml:space="preserve"> </w:t>
      </w:r>
      <w:r w:rsidRPr="007F3EED">
        <w:rPr>
          <w:b/>
        </w:rPr>
        <w:t>428</w:t>
      </w:r>
      <w:r w:rsidRPr="007F3EED">
        <w:t>(6984): 764.</w:t>
      </w:r>
    </w:p>
    <w:p w14:paraId="4FDF3002" w14:textId="7FA8E96D"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ole Soltis" w:date="2017-09-06T11:59:00Z" w:initials="NS">
    <w:p w14:paraId="0464F10B" w14:textId="27B922EC" w:rsidR="00A50C30" w:rsidRDefault="00A50C30">
      <w:pPr>
        <w:pStyle w:val="CommentText"/>
      </w:pPr>
      <w:r>
        <w:rPr>
          <w:rStyle w:val="CommentReference"/>
        </w:rPr>
        <w:annotationRef/>
      </w:r>
      <w:r>
        <w:t>Introduction bookmark</w:t>
      </w:r>
    </w:p>
  </w:comment>
  <w:comment w:id="2" w:author="Daniel Kliebenstein" w:date="2017-09-21T15:55:00Z" w:initials="DK">
    <w:p w14:paraId="612590DA" w14:textId="1665195D" w:rsidR="00A50C30" w:rsidRDefault="00A50C30">
      <w:pPr>
        <w:pStyle w:val="CommentText"/>
      </w:pPr>
      <w:r>
        <w:rPr>
          <w:rStyle w:val="CommentReference"/>
        </w:rPr>
        <w:annotationRef/>
      </w:r>
      <w:r>
        <w:t xml:space="preserve">Do we believe this estimate? Are there caveats of why it might be too high? </w:t>
      </w:r>
      <w:proofErr w:type="spellStart"/>
      <w:r>
        <w:t>Lets</w:t>
      </w:r>
      <w:proofErr w:type="spellEnd"/>
      <w:r>
        <w:t xml:space="preserve"> look at the paper.</w:t>
      </w:r>
    </w:p>
  </w:comment>
  <w:comment w:id="3" w:author="Nicole Soltis" w:date="2017-09-06T11:59:00Z" w:initials="NS">
    <w:p w14:paraId="6ADD77FA" w14:textId="211CBB02" w:rsidR="00A50C30" w:rsidRDefault="00A50C30">
      <w:pPr>
        <w:pStyle w:val="CommentText"/>
      </w:pPr>
      <w:r>
        <w:rPr>
          <w:rStyle w:val="CommentReference"/>
        </w:rPr>
        <w:annotationRef/>
      </w:r>
      <w:r>
        <w:t>Methods bookmark</w:t>
      </w:r>
    </w:p>
  </w:comment>
  <w:comment w:id="6" w:author="Nicole Soltis" w:date="2017-09-06T11:59:00Z" w:initials="NS">
    <w:p w14:paraId="68BC2C1B" w14:textId="0FB2EAEA" w:rsidR="00A50C30" w:rsidRDefault="00A50C30">
      <w:pPr>
        <w:pStyle w:val="CommentText"/>
      </w:pPr>
      <w:r>
        <w:rPr>
          <w:rStyle w:val="CommentReference"/>
        </w:rPr>
        <w:annotationRef/>
      </w:r>
      <w:r>
        <w:t>Results bookmark</w:t>
      </w:r>
    </w:p>
  </w:comment>
  <w:comment w:id="12" w:author="Daniel Kliebenstein" w:date="2017-11-09T16:21:00Z" w:initials="DK">
    <w:p w14:paraId="78088727" w14:textId="419E45A1" w:rsidR="00A50C30" w:rsidRDefault="00A50C30">
      <w:pPr>
        <w:pStyle w:val="CommentText"/>
      </w:pPr>
      <w:r>
        <w:rPr>
          <w:rStyle w:val="CommentReference"/>
        </w:rPr>
        <w:annotationRef/>
      </w:r>
      <w:proofErr w:type="spellStart"/>
      <w:r>
        <w:t>Lets</w:t>
      </w:r>
      <w:proofErr w:type="spellEnd"/>
      <w:r>
        <w:t xml:space="preserve"> flip it around like this</w:t>
      </w:r>
    </w:p>
  </w:comment>
  <w:comment w:id="29" w:author="Nicole Soltis" w:date="2017-11-06T07:06:00Z" w:initials="NS">
    <w:p w14:paraId="639A3C69" w14:textId="13997F05" w:rsidR="00A50C30" w:rsidRDefault="00A50C30">
      <w:pPr>
        <w:pStyle w:val="CommentText"/>
      </w:pPr>
      <w:r>
        <w:rPr>
          <w:rStyle w:val="CommentReference"/>
        </w:rPr>
        <w:annotationRef/>
      </w:r>
      <w:r>
        <w:t xml:space="preserve">Check: does a single SNP also sometimes link to multiple genes? </w:t>
      </w:r>
    </w:p>
  </w:comment>
  <w:comment w:id="27" w:author="Daniel Kliebenstein" w:date="2017-11-09T16:23:00Z" w:initials="DK">
    <w:p w14:paraId="14C21E0E" w14:textId="33561ADB" w:rsidR="00A50C30" w:rsidRDefault="00A50C30">
      <w:pPr>
        <w:pStyle w:val="CommentText"/>
      </w:pPr>
      <w:r>
        <w:rPr>
          <w:rStyle w:val="CommentReference"/>
        </w:rPr>
        <w:annotationRef/>
      </w:r>
      <w:r>
        <w:t>This sentence kind of confuses me, can you clarify?</w:t>
      </w:r>
    </w:p>
  </w:comment>
  <w:comment w:id="28" w:author="Nicole Soltis" w:date="2017-11-06T07:06:00Z" w:initials="NS">
    <w:p w14:paraId="6FB8C5E6" w14:textId="303E4AFA" w:rsidR="00A50C30" w:rsidRDefault="00A50C30">
      <w:pPr>
        <w:pStyle w:val="CommentText"/>
      </w:pPr>
      <w:r>
        <w:rPr>
          <w:rStyle w:val="CommentReference"/>
        </w:rPr>
        <w:annotationRef/>
      </w:r>
      <w:r>
        <w:t>Explicitly show this?</w:t>
      </w:r>
    </w:p>
  </w:comment>
  <w:comment w:id="35" w:author="Daniel Kliebenstein" w:date="2017-11-09T16:23:00Z" w:initials="DK">
    <w:p w14:paraId="6E399408" w14:textId="02987244" w:rsidR="00A50C30" w:rsidRDefault="00A50C30">
      <w:pPr>
        <w:pStyle w:val="CommentText"/>
      </w:pPr>
      <w:r>
        <w:rPr>
          <w:rStyle w:val="CommentReference"/>
        </w:rPr>
        <w:annotationRef/>
      </w:r>
      <w:r>
        <w:t>??</w:t>
      </w:r>
    </w:p>
  </w:comment>
  <w:comment w:id="36" w:author="Daniel Kliebenstein" w:date="2017-11-09T16:24:00Z" w:initials="DK">
    <w:p w14:paraId="2D645BE4" w14:textId="15F5ADFD" w:rsidR="00A50C30" w:rsidRDefault="00A50C30">
      <w:pPr>
        <w:pStyle w:val="CommentText"/>
      </w:pPr>
      <w:r>
        <w:rPr>
          <w:rStyle w:val="CommentReference"/>
        </w:rPr>
        <w:annotationRef/>
      </w:r>
      <w:r>
        <w:t>Do a blast search with this to see if there is a better generic name</w:t>
      </w:r>
    </w:p>
  </w:comment>
  <w:comment w:id="43" w:author="Daniel Kliebenstein" w:date="2017-11-09T16:24:00Z" w:initials="DK">
    <w:p w14:paraId="0D207FFB" w14:textId="28C5CDB0" w:rsidR="00A50C30" w:rsidRDefault="00A50C30">
      <w:pPr>
        <w:pStyle w:val="CommentText"/>
      </w:pPr>
      <w:r>
        <w:rPr>
          <w:rStyle w:val="CommentReference"/>
        </w:rPr>
        <w:annotationRef/>
      </w:r>
      <w:r>
        <w:t>Do a blast search on this to see if it is a specific type</w:t>
      </w:r>
    </w:p>
  </w:comment>
  <w:comment w:id="45" w:author="Daniel Kliebenstein" w:date="2017-11-09T16:25:00Z" w:initials="DK">
    <w:p w14:paraId="3D599C62" w14:textId="3FC5BB33" w:rsidR="00A50C30" w:rsidRDefault="00A50C30">
      <w:pPr>
        <w:pStyle w:val="CommentText"/>
      </w:pPr>
      <w:r>
        <w:rPr>
          <w:rStyle w:val="CommentReference"/>
        </w:rPr>
        <w:annotationRef/>
      </w:r>
      <w:r>
        <w:t>Is this different than the 6 gene analysis as these genes would be in the GO annotation right?</w:t>
      </w:r>
    </w:p>
  </w:comment>
  <w:comment w:id="50" w:author="Daniel Kliebenstein" w:date="2017-11-09T16:26:00Z" w:initials="DK">
    <w:p w14:paraId="6C65EE0C" w14:textId="0E075CD4" w:rsidR="00A50C30" w:rsidRDefault="00A50C30">
      <w:pPr>
        <w:pStyle w:val="CommentText"/>
      </w:pPr>
      <w:r>
        <w:rPr>
          <w:rStyle w:val="CommentReference"/>
        </w:rPr>
        <w:annotationRef/>
      </w:r>
      <w:r>
        <w:t>Find a citation for this. We just needed to conclude this paragraph.</w:t>
      </w:r>
    </w:p>
  </w:comment>
  <w:comment w:id="52" w:author="Daniel Kliebenstein" w:date="2017-11-09T16:28:00Z" w:initials="DK">
    <w:p w14:paraId="1FE45A19" w14:textId="2A0059E3" w:rsidR="00802A76" w:rsidRDefault="00802A76">
      <w:pPr>
        <w:pStyle w:val="CommentText"/>
      </w:pPr>
      <w:r>
        <w:rPr>
          <w:rStyle w:val="CommentReference"/>
        </w:rPr>
        <w:annotationRef/>
      </w:r>
      <w:r>
        <w:t>Introduction to the paragraph</w:t>
      </w:r>
    </w:p>
  </w:comment>
  <w:comment w:id="64" w:author="Daniel Kliebenstein" w:date="2017-11-09T16:30:00Z" w:initials="DK">
    <w:p w14:paraId="5D458433" w14:textId="000EB34B" w:rsidR="00802A76" w:rsidRDefault="00802A76">
      <w:pPr>
        <w:pStyle w:val="CommentText"/>
      </w:pPr>
      <w:r>
        <w:rPr>
          <w:rStyle w:val="CommentReference"/>
        </w:rPr>
        <w:annotationRef/>
      </w:r>
      <w:r>
        <w:t>Need to show the start of the gene on this plot as I’m not sure if this is the promoter or 5’UTR?</w:t>
      </w:r>
    </w:p>
  </w:comment>
  <w:comment w:id="72" w:author="Daniel Kliebenstein" w:date="2017-11-09T16:32:00Z" w:initials="DK">
    <w:p w14:paraId="15544AFE" w14:textId="35CF8340" w:rsidR="00802A76" w:rsidRDefault="00802A76">
      <w:pPr>
        <w:pStyle w:val="CommentText"/>
      </w:pPr>
      <w:r>
        <w:rPr>
          <w:rStyle w:val="CommentReference"/>
        </w:rPr>
        <w:annotationRef/>
      </w:r>
      <w:r>
        <w:t>Is this true?</w:t>
      </w:r>
    </w:p>
  </w:comment>
  <w:comment w:id="73" w:author="Daniel Kliebenstein" w:date="2017-11-09T16:33:00Z" w:initials="DK">
    <w:p w14:paraId="75DC0075" w14:textId="72F1DC16" w:rsidR="00802A76" w:rsidRDefault="00802A76">
      <w:pPr>
        <w:pStyle w:val="CommentText"/>
      </w:pPr>
      <w:r>
        <w:rPr>
          <w:rStyle w:val="CommentReference"/>
        </w:rPr>
        <w:annotationRef/>
      </w:r>
      <w:r>
        <w:t>Do you want to try GWA on this transcript to see if you get a similar pattern?</w:t>
      </w:r>
    </w:p>
  </w:comment>
  <w:comment w:id="91" w:author="Daniel Kliebenstein" w:date="2017-11-09T16:38:00Z" w:initials="DK">
    <w:p w14:paraId="40675584" w14:textId="2FAF8CF4" w:rsidR="00CB39BA" w:rsidRDefault="00CB39BA">
      <w:pPr>
        <w:pStyle w:val="CommentText"/>
      </w:pPr>
      <w:r>
        <w:rPr>
          <w:rStyle w:val="CommentReference"/>
        </w:rPr>
        <w:annotationRef/>
      </w:r>
      <w:r>
        <w:t>8 x 8 x 8? This seems odd. Do you mean 8 of the 22 are enzymes?</w:t>
      </w:r>
    </w:p>
  </w:comment>
  <w:comment w:id="104" w:author="Daniel Kliebenstein" w:date="2017-11-09T16:36:00Z" w:initials="DK">
    <w:p w14:paraId="4CC28895" w14:textId="08A4359A" w:rsidR="00802A76" w:rsidRDefault="00802A76">
      <w:pPr>
        <w:pStyle w:val="CommentText"/>
      </w:pPr>
      <w:r>
        <w:rPr>
          <w:rStyle w:val="CommentReference"/>
        </w:rPr>
        <w:annotationRef/>
      </w:r>
      <w:r>
        <w:t>Find these</w:t>
      </w:r>
    </w:p>
  </w:comment>
  <w:comment w:id="107" w:author="Daniel Kliebenstein" w:date="2017-11-09T16:39:00Z" w:initials="DK">
    <w:p w14:paraId="2EB4677A" w14:textId="335712BB" w:rsidR="00CB39BA" w:rsidRDefault="00CB39BA">
      <w:pPr>
        <w:pStyle w:val="CommentText"/>
      </w:pPr>
      <w:r>
        <w:rPr>
          <w:rStyle w:val="CommentReference"/>
        </w:rPr>
        <w:annotationRef/>
      </w:r>
      <w:r>
        <w:t>Is this specifically the same gene? Or similar to it?</w:t>
      </w:r>
    </w:p>
  </w:comment>
  <w:comment w:id="116" w:author="Nicole Soltis" w:date="2017-09-06T11:59:00Z" w:initials="NS">
    <w:p w14:paraId="73AB484C" w14:textId="5759A3AF" w:rsidR="00A50C30" w:rsidRDefault="00A50C30">
      <w:pPr>
        <w:pStyle w:val="CommentText"/>
      </w:pPr>
      <w:r>
        <w:rPr>
          <w:rStyle w:val="CommentReference"/>
        </w:rPr>
        <w:annotationRef/>
      </w:r>
      <w:r>
        <w:t>Discussion bookmark</w:t>
      </w:r>
    </w:p>
  </w:comment>
  <w:comment w:id="118" w:author="Daniel Kliebenstein" w:date="2017-11-09T16:46:00Z" w:initials="DK">
    <w:p w14:paraId="5313D86C" w14:textId="51CDF8E0" w:rsidR="00CB39BA" w:rsidRDefault="00CB39BA">
      <w:pPr>
        <w:pStyle w:val="CommentText"/>
      </w:pPr>
      <w:r>
        <w:rPr>
          <w:rStyle w:val="CommentReference"/>
        </w:rPr>
        <w:annotationRef/>
      </w:r>
      <w:r>
        <w:t>I’m thinking we just toss this section as we semi-covered it in the results section. Yes?</w:t>
      </w:r>
    </w:p>
  </w:comment>
  <w:comment w:id="119" w:author="Nicole Soltis" w:date="2017-11-06T07:41:00Z" w:initials="NS">
    <w:p w14:paraId="3A6444B9" w14:textId="4324B0D7" w:rsidR="00A50C30" w:rsidRDefault="00A50C30">
      <w:pPr>
        <w:pStyle w:val="CommentText"/>
      </w:pPr>
      <w:r>
        <w:rPr>
          <w:rStyle w:val="CommentReference"/>
        </w:rPr>
        <w:annotationRef/>
      </w:r>
      <w:r>
        <w:t>How to link this to virulence?</w:t>
      </w:r>
    </w:p>
  </w:comment>
  <w:comment w:id="120" w:author="Nicole Soltis" w:date="2017-11-06T07:40:00Z" w:initials="NS">
    <w:p w14:paraId="57584E31" w14:textId="60B928EF" w:rsidR="00A50C30" w:rsidRDefault="00A50C30">
      <w:pPr>
        <w:pStyle w:val="CommentText"/>
      </w:pPr>
      <w:r>
        <w:rPr>
          <w:rStyle w:val="CommentReference"/>
        </w:rPr>
        <w:annotationRef/>
      </w:r>
      <w:r>
        <w:t>Not sure what detail to go into here</w:t>
      </w:r>
    </w:p>
  </w:comment>
  <w:comment w:id="121" w:author="Nicole Soltis" w:date="2017-09-26T15:00:00Z" w:initials="NS">
    <w:p w14:paraId="08877560" w14:textId="244A8FA3" w:rsidR="00A50C30" w:rsidRDefault="00A50C30">
      <w:pPr>
        <w:pStyle w:val="CommentText"/>
      </w:pPr>
      <w:r>
        <w:rPr>
          <w:rStyle w:val="CommentReference"/>
        </w:rPr>
        <w:annotationRef/>
      </w:r>
      <w:r>
        <w:t>Elaborate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4F10B" w15:done="0"/>
  <w15:commentEx w15:paraId="612590DA" w15:done="0"/>
  <w15:commentEx w15:paraId="6ADD77FA" w15:done="0"/>
  <w15:commentEx w15:paraId="68BC2C1B" w15:done="0"/>
  <w15:commentEx w15:paraId="78088727" w15:done="0"/>
  <w15:commentEx w15:paraId="639A3C69" w15:done="0"/>
  <w15:commentEx w15:paraId="14C21E0E" w15:done="0"/>
  <w15:commentEx w15:paraId="6FB8C5E6" w15:done="0"/>
  <w15:commentEx w15:paraId="6E399408" w15:done="0"/>
  <w15:commentEx w15:paraId="2D645BE4" w15:done="0"/>
  <w15:commentEx w15:paraId="0D207FFB" w15:done="0"/>
  <w15:commentEx w15:paraId="3D599C62" w15:done="0"/>
  <w15:commentEx w15:paraId="6C65EE0C" w15:done="0"/>
  <w15:commentEx w15:paraId="1FE45A19" w15:done="0"/>
  <w15:commentEx w15:paraId="5D458433" w15:done="0"/>
  <w15:commentEx w15:paraId="15544AFE" w15:done="0"/>
  <w15:commentEx w15:paraId="75DC0075" w15:done="0"/>
  <w15:commentEx w15:paraId="40675584" w15:done="0"/>
  <w15:commentEx w15:paraId="4CC28895" w15:done="0"/>
  <w15:commentEx w15:paraId="2EB4677A" w15:done="0"/>
  <w15:commentEx w15:paraId="73AB484C" w15:done="0"/>
  <w15:commentEx w15:paraId="5313D86C" w15:done="0"/>
  <w15:commentEx w15:paraId="3A6444B9" w15:done="0"/>
  <w15:commentEx w15:paraId="57584E31" w15:done="0"/>
  <w15:commentEx w15:paraId="088775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item&gt;582&lt;/item&gt;&lt;item&gt;583&lt;/item&gt;&lt;item&gt;584&lt;/item&gt;&lt;item&gt;585&lt;/item&gt;&lt;item&gt;587&lt;/item&gt;&lt;item&gt;588&lt;/item&gt;&lt;/record-ids&gt;&lt;/item&gt;&lt;/Libraries&gt;"/>
  </w:docVars>
  <w:rsids>
    <w:rsidRoot w:val="00E76177"/>
    <w:rsid w:val="00012693"/>
    <w:rsid w:val="00013F49"/>
    <w:rsid w:val="00016D5A"/>
    <w:rsid w:val="00021031"/>
    <w:rsid w:val="00021A50"/>
    <w:rsid w:val="000224F6"/>
    <w:rsid w:val="00025485"/>
    <w:rsid w:val="000328E8"/>
    <w:rsid w:val="000411CA"/>
    <w:rsid w:val="00042D5F"/>
    <w:rsid w:val="00043732"/>
    <w:rsid w:val="000448B9"/>
    <w:rsid w:val="00045BC3"/>
    <w:rsid w:val="0005030A"/>
    <w:rsid w:val="00056149"/>
    <w:rsid w:val="0005618A"/>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579B"/>
    <w:rsid w:val="000965C4"/>
    <w:rsid w:val="000A0CC4"/>
    <w:rsid w:val="000A0DCC"/>
    <w:rsid w:val="000A4A33"/>
    <w:rsid w:val="000A6823"/>
    <w:rsid w:val="000A77FC"/>
    <w:rsid w:val="000B0044"/>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5CC5"/>
    <w:rsid w:val="00111AF8"/>
    <w:rsid w:val="00111B83"/>
    <w:rsid w:val="00115A56"/>
    <w:rsid w:val="0012005A"/>
    <w:rsid w:val="00123ADB"/>
    <w:rsid w:val="00124798"/>
    <w:rsid w:val="00124B90"/>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5DE1"/>
    <w:rsid w:val="001C7AD0"/>
    <w:rsid w:val="001C7FDA"/>
    <w:rsid w:val="001D1F96"/>
    <w:rsid w:val="001D4286"/>
    <w:rsid w:val="001D4F8D"/>
    <w:rsid w:val="001D7B0D"/>
    <w:rsid w:val="001D7E8D"/>
    <w:rsid w:val="001E0D39"/>
    <w:rsid w:val="001E4A5F"/>
    <w:rsid w:val="001F21B6"/>
    <w:rsid w:val="001F2695"/>
    <w:rsid w:val="001F3C31"/>
    <w:rsid w:val="001F4FA6"/>
    <w:rsid w:val="00200F30"/>
    <w:rsid w:val="00201913"/>
    <w:rsid w:val="00205DCE"/>
    <w:rsid w:val="00210E6E"/>
    <w:rsid w:val="0021189C"/>
    <w:rsid w:val="002122BA"/>
    <w:rsid w:val="002128AA"/>
    <w:rsid w:val="0021348F"/>
    <w:rsid w:val="0021544C"/>
    <w:rsid w:val="002176E8"/>
    <w:rsid w:val="0022004A"/>
    <w:rsid w:val="00220EA8"/>
    <w:rsid w:val="0022108E"/>
    <w:rsid w:val="00222FE4"/>
    <w:rsid w:val="0022372E"/>
    <w:rsid w:val="00225CB0"/>
    <w:rsid w:val="002341FD"/>
    <w:rsid w:val="00234632"/>
    <w:rsid w:val="00243223"/>
    <w:rsid w:val="00245091"/>
    <w:rsid w:val="00247CE3"/>
    <w:rsid w:val="002504BF"/>
    <w:rsid w:val="00251C08"/>
    <w:rsid w:val="002567C1"/>
    <w:rsid w:val="00256FFF"/>
    <w:rsid w:val="002579BB"/>
    <w:rsid w:val="00262722"/>
    <w:rsid w:val="0026464C"/>
    <w:rsid w:val="00264F6D"/>
    <w:rsid w:val="002652A8"/>
    <w:rsid w:val="00270024"/>
    <w:rsid w:val="0027089D"/>
    <w:rsid w:val="002713D0"/>
    <w:rsid w:val="002731BB"/>
    <w:rsid w:val="00273A10"/>
    <w:rsid w:val="002767B3"/>
    <w:rsid w:val="00276B35"/>
    <w:rsid w:val="00277283"/>
    <w:rsid w:val="002817BF"/>
    <w:rsid w:val="00283972"/>
    <w:rsid w:val="0028412F"/>
    <w:rsid w:val="00284803"/>
    <w:rsid w:val="00286965"/>
    <w:rsid w:val="00290C06"/>
    <w:rsid w:val="00291384"/>
    <w:rsid w:val="002914F6"/>
    <w:rsid w:val="00292BB4"/>
    <w:rsid w:val="00294C92"/>
    <w:rsid w:val="002A0FB9"/>
    <w:rsid w:val="002A0FDF"/>
    <w:rsid w:val="002A4EC3"/>
    <w:rsid w:val="002A56DC"/>
    <w:rsid w:val="002A6387"/>
    <w:rsid w:val="002B028F"/>
    <w:rsid w:val="002B1D25"/>
    <w:rsid w:val="002B206B"/>
    <w:rsid w:val="002B2629"/>
    <w:rsid w:val="002B35B9"/>
    <w:rsid w:val="002C1157"/>
    <w:rsid w:val="002C63EB"/>
    <w:rsid w:val="002C6CAE"/>
    <w:rsid w:val="002D1B03"/>
    <w:rsid w:val="002D51E1"/>
    <w:rsid w:val="002D569C"/>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AC"/>
    <w:rsid w:val="003444D9"/>
    <w:rsid w:val="00345A86"/>
    <w:rsid w:val="003529A3"/>
    <w:rsid w:val="00356616"/>
    <w:rsid w:val="00356FC1"/>
    <w:rsid w:val="003577C8"/>
    <w:rsid w:val="0036059C"/>
    <w:rsid w:val="0036234E"/>
    <w:rsid w:val="00363E39"/>
    <w:rsid w:val="00364E91"/>
    <w:rsid w:val="0036598C"/>
    <w:rsid w:val="00365F7D"/>
    <w:rsid w:val="003672AB"/>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A583C"/>
    <w:rsid w:val="003B07E2"/>
    <w:rsid w:val="003B20C3"/>
    <w:rsid w:val="003B432E"/>
    <w:rsid w:val="003B47F1"/>
    <w:rsid w:val="003B67EC"/>
    <w:rsid w:val="003B75F5"/>
    <w:rsid w:val="003B7D87"/>
    <w:rsid w:val="003C00D0"/>
    <w:rsid w:val="003C1D22"/>
    <w:rsid w:val="003C75AE"/>
    <w:rsid w:val="003D0236"/>
    <w:rsid w:val="003D26E5"/>
    <w:rsid w:val="003D4F7E"/>
    <w:rsid w:val="003D632D"/>
    <w:rsid w:val="003D6AE2"/>
    <w:rsid w:val="003E0704"/>
    <w:rsid w:val="003E5F69"/>
    <w:rsid w:val="003E70BE"/>
    <w:rsid w:val="003E7349"/>
    <w:rsid w:val="003F0A42"/>
    <w:rsid w:val="003F1CAD"/>
    <w:rsid w:val="003F292E"/>
    <w:rsid w:val="003F2A1B"/>
    <w:rsid w:val="003F3C58"/>
    <w:rsid w:val="003F5AA6"/>
    <w:rsid w:val="004007E9"/>
    <w:rsid w:val="004017B8"/>
    <w:rsid w:val="00402701"/>
    <w:rsid w:val="00403957"/>
    <w:rsid w:val="00403BBD"/>
    <w:rsid w:val="00404552"/>
    <w:rsid w:val="00404C06"/>
    <w:rsid w:val="00411592"/>
    <w:rsid w:val="004126C8"/>
    <w:rsid w:val="00415881"/>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410E"/>
    <w:rsid w:val="00444B79"/>
    <w:rsid w:val="0044762C"/>
    <w:rsid w:val="00447EF9"/>
    <w:rsid w:val="00450902"/>
    <w:rsid w:val="00454C1E"/>
    <w:rsid w:val="004569EC"/>
    <w:rsid w:val="00457120"/>
    <w:rsid w:val="00461AE7"/>
    <w:rsid w:val="00461EBF"/>
    <w:rsid w:val="00463E6F"/>
    <w:rsid w:val="00471076"/>
    <w:rsid w:val="00473AA6"/>
    <w:rsid w:val="00473ACC"/>
    <w:rsid w:val="004744E1"/>
    <w:rsid w:val="004766F2"/>
    <w:rsid w:val="00483511"/>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372B"/>
    <w:rsid w:val="004C6F15"/>
    <w:rsid w:val="004C7CFA"/>
    <w:rsid w:val="004D38F6"/>
    <w:rsid w:val="004D6C07"/>
    <w:rsid w:val="004D7AF9"/>
    <w:rsid w:val="004E0DD7"/>
    <w:rsid w:val="004E20FE"/>
    <w:rsid w:val="004E24F5"/>
    <w:rsid w:val="004E4DDA"/>
    <w:rsid w:val="004E5A9E"/>
    <w:rsid w:val="004F012E"/>
    <w:rsid w:val="004F7F9A"/>
    <w:rsid w:val="00502CFB"/>
    <w:rsid w:val="00505921"/>
    <w:rsid w:val="00505B78"/>
    <w:rsid w:val="00510B7F"/>
    <w:rsid w:val="0051158A"/>
    <w:rsid w:val="005158C1"/>
    <w:rsid w:val="00517AFA"/>
    <w:rsid w:val="00520E5A"/>
    <w:rsid w:val="00522C45"/>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6634"/>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4040"/>
    <w:rsid w:val="005D7BA2"/>
    <w:rsid w:val="005E248E"/>
    <w:rsid w:val="005E2F1E"/>
    <w:rsid w:val="005E447B"/>
    <w:rsid w:val="005F71AF"/>
    <w:rsid w:val="005F7408"/>
    <w:rsid w:val="006046FA"/>
    <w:rsid w:val="00605543"/>
    <w:rsid w:val="006068CF"/>
    <w:rsid w:val="006115F0"/>
    <w:rsid w:val="006127A5"/>
    <w:rsid w:val="006158B2"/>
    <w:rsid w:val="0062421C"/>
    <w:rsid w:val="00625929"/>
    <w:rsid w:val="00626599"/>
    <w:rsid w:val="00632015"/>
    <w:rsid w:val="00635624"/>
    <w:rsid w:val="006410B8"/>
    <w:rsid w:val="00650319"/>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171A"/>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38ED"/>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2567"/>
    <w:rsid w:val="007C68FC"/>
    <w:rsid w:val="007C70B1"/>
    <w:rsid w:val="007D0BD3"/>
    <w:rsid w:val="007D27A1"/>
    <w:rsid w:val="007D5372"/>
    <w:rsid w:val="007D608A"/>
    <w:rsid w:val="007D60CA"/>
    <w:rsid w:val="007D7653"/>
    <w:rsid w:val="007E445D"/>
    <w:rsid w:val="007E4F58"/>
    <w:rsid w:val="007E580E"/>
    <w:rsid w:val="007E5E0E"/>
    <w:rsid w:val="007E6E79"/>
    <w:rsid w:val="007E6F98"/>
    <w:rsid w:val="007E79A7"/>
    <w:rsid w:val="007E7F8C"/>
    <w:rsid w:val="007F0518"/>
    <w:rsid w:val="007F081A"/>
    <w:rsid w:val="007F0E37"/>
    <w:rsid w:val="007F21A5"/>
    <w:rsid w:val="007F3EED"/>
    <w:rsid w:val="007F4760"/>
    <w:rsid w:val="00802A76"/>
    <w:rsid w:val="0080338F"/>
    <w:rsid w:val="00804495"/>
    <w:rsid w:val="00805627"/>
    <w:rsid w:val="008077A8"/>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EDB"/>
    <w:rsid w:val="008664CC"/>
    <w:rsid w:val="00870396"/>
    <w:rsid w:val="00870D27"/>
    <w:rsid w:val="00871989"/>
    <w:rsid w:val="00874893"/>
    <w:rsid w:val="00876347"/>
    <w:rsid w:val="00877AE8"/>
    <w:rsid w:val="00881D87"/>
    <w:rsid w:val="008828FA"/>
    <w:rsid w:val="00890F0E"/>
    <w:rsid w:val="00891BDB"/>
    <w:rsid w:val="008945F3"/>
    <w:rsid w:val="0089779F"/>
    <w:rsid w:val="008A0D22"/>
    <w:rsid w:val="008A25B9"/>
    <w:rsid w:val="008A2C55"/>
    <w:rsid w:val="008A387A"/>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3B8C"/>
    <w:rsid w:val="009661E5"/>
    <w:rsid w:val="00967E64"/>
    <w:rsid w:val="009707C0"/>
    <w:rsid w:val="00973F87"/>
    <w:rsid w:val="0097612A"/>
    <w:rsid w:val="00977060"/>
    <w:rsid w:val="00977904"/>
    <w:rsid w:val="00977E7D"/>
    <w:rsid w:val="009814E1"/>
    <w:rsid w:val="00981BE2"/>
    <w:rsid w:val="00982B89"/>
    <w:rsid w:val="009836A7"/>
    <w:rsid w:val="009837F4"/>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5B0"/>
    <w:rsid w:val="00A2269E"/>
    <w:rsid w:val="00A24C96"/>
    <w:rsid w:val="00A254EC"/>
    <w:rsid w:val="00A272AB"/>
    <w:rsid w:val="00A27AF5"/>
    <w:rsid w:val="00A303A1"/>
    <w:rsid w:val="00A333FE"/>
    <w:rsid w:val="00A33EE1"/>
    <w:rsid w:val="00A36FBD"/>
    <w:rsid w:val="00A42B96"/>
    <w:rsid w:val="00A450A5"/>
    <w:rsid w:val="00A4754B"/>
    <w:rsid w:val="00A50C30"/>
    <w:rsid w:val="00A52DC5"/>
    <w:rsid w:val="00A54829"/>
    <w:rsid w:val="00A55BC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D9C"/>
    <w:rsid w:val="00B738AF"/>
    <w:rsid w:val="00B74912"/>
    <w:rsid w:val="00B7604A"/>
    <w:rsid w:val="00B80A8C"/>
    <w:rsid w:val="00B81F2E"/>
    <w:rsid w:val="00B82CAE"/>
    <w:rsid w:val="00B84524"/>
    <w:rsid w:val="00B84662"/>
    <w:rsid w:val="00B84878"/>
    <w:rsid w:val="00B877F0"/>
    <w:rsid w:val="00B95FEA"/>
    <w:rsid w:val="00BA2199"/>
    <w:rsid w:val="00BA5DC0"/>
    <w:rsid w:val="00BA6180"/>
    <w:rsid w:val="00BA7E62"/>
    <w:rsid w:val="00BB47CC"/>
    <w:rsid w:val="00BB5375"/>
    <w:rsid w:val="00BB795E"/>
    <w:rsid w:val="00BC36F7"/>
    <w:rsid w:val="00BC5308"/>
    <w:rsid w:val="00BD1A5C"/>
    <w:rsid w:val="00BD23BD"/>
    <w:rsid w:val="00BD2830"/>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5AEC"/>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15CE"/>
    <w:rsid w:val="00C41799"/>
    <w:rsid w:val="00C436F8"/>
    <w:rsid w:val="00C448B0"/>
    <w:rsid w:val="00C449F6"/>
    <w:rsid w:val="00C44A9A"/>
    <w:rsid w:val="00C45886"/>
    <w:rsid w:val="00C51BBB"/>
    <w:rsid w:val="00C54721"/>
    <w:rsid w:val="00C560C2"/>
    <w:rsid w:val="00C5620F"/>
    <w:rsid w:val="00C568A4"/>
    <w:rsid w:val="00C6118B"/>
    <w:rsid w:val="00C62C06"/>
    <w:rsid w:val="00C676E0"/>
    <w:rsid w:val="00C676F1"/>
    <w:rsid w:val="00C7363A"/>
    <w:rsid w:val="00C765E0"/>
    <w:rsid w:val="00C76EE4"/>
    <w:rsid w:val="00C81AC1"/>
    <w:rsid w:val="00C81BC0"/>
    <w:rsid w:val="00C8442F"/>
    <w:rsid w:val="00C84C63"/>
    <w:rsid w:val="00C911AD"/>
    <w:rsid w:val="00C97B8A"/>
    <w:rsid w:val="00CA3232"/>
    <w:rsid w:val="00CA37C4"/>
    <w:rsid w:val="00CA4ECA"/>
    <w:rsid w:val="00CA5586"/>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2CAF"/>
    <w:rsid w:val="00CF4535"/>
    <w:rsid w:val="00CF6F9C"/>
    <w:rsid w:val="00D0235E"/>
    <w:rsid w:val="00D02CC3"/>
    <w:rsid w:val="00D02E34"/>
    <w:rsid w:val="00D03E48"/>
    <w:rsid w:val="00D043F5"/>
    <w:rsid w:val="00D1009F"/>
    <w:rsid w:val="00D1350F"/>
    <w:rsid w:val="00D1667C"/>
    <w:rsid w:val="00D20BC2"/>
    <w:rsid w:val="00D21C1F"/>
    <w:rsid w:val="00D26DA9"/>
    <w:rsid w:val="00D27AAA"/>
    <w:rsid w:val="00D3121D"/>
    <w:rsid w:val="00D33F40"/>
    <w:rsid w:val="00D349F6"/>
    <w:rsid w:val="00D34FF7"/>
    <w:rsid w:val="00D36B3C"/>
    <w:rsid w:val="00D4223F"/>
    <w:rsid w:val="00D427D6"/>
    <w:rsid w:val="00D439F9"/>
    <w:rsid w:val="00D43D9E"/>
    <w:rsid w:val="00D468C9"/>
    <w:rsid w:val="00D46F73"/>
    <w:rsid w:val="00D477E5"/>
    <w:rsid w:val="00D5093E"/>
    <w:rsid w:val="00D62555"/>
    <w:rsid w:val="00D6757A"/>
    <w:rsid w:val="00D67BAC"/>
    <w:rsid w:val="00D702E6"/>
    <w:rsid w:val="00D70F24"/>
    <w:rsid w:val="00D71B30"/>
    <w:rsid w:val="00D7511B"/>
    <w:rsid w:val="00D759AF"/>
    <w:rsid w:val="00D777CC"/>
    <w:rsid w:val="00D77859"/>
    <w:rsid w:val="00D844F2"/>
    <w:rsid w:val="00D85DC4"/>
    <w:rsid w:val="00D933AF"/>
    <w:rsid w:val="00D9343F"/>
    <w:rsid w:val="00D941A2"/>
    <w:rsid w:val="00DA0FF8"/>
    <w:rsid w:val="00DA16B0"/>
    <w:rsid w:val="00DA3F66"/>
    <w:rsid w:val="00DA52D1"/>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20E22"/>
    <w:rsid w:val="00E210A2"/>
    <w:rsid w:val="00E2127D"/>
    <w:rsid w:val="00E26DA5"/>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79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1C13"/>
    <w:rsid w:val="00ED45DB"/>
    <w:rsid w:val="00EE114F"/>
    <w:rsid w:val="00EE3044"/>
    <w:rsid w:val="00EE40D8"/>
    <w:rsid w:val="00EE56F7"/>
    <w:rsid w:val="00EE7B6F"/>
    <w:rsid w:val="00EF3898"/>
    <w:rsid w:val="00EF472B"/>
    <w:rsid w:val="00EF5A6D"/>
    <w:rsid w:val="00EF6EFF"/>
    <w:rsid w:val="00EF7538"/>
    <w:rsid w:val="00F0053D"/>
    <w:rsid w:val="00F00C79"/>
    <w:rsid w:val="00F0245B"/>
    <w:rsid w:val="00F05926"/>
    <w:rsid w:val="00F126CA"/>
    <w:rsid w:val="00F138A3"/>
    <w:rsid w:val="00F1562F"/>
    <w:rsid w:val="00F219E0"/>
    <w:rsid w:val="00F232DA"/>
    <w:rsid w:val="00F23578"/>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4AD5"/>
    <w:rsid w:val="00F74F47"/>
    <w:rsid w:val="00F75570"/>
    <w:rsid w:val="00F77335"/>
    <w:rsid w:val="00F803BC"/>
    <w:rsid w:val="00F80AFB"/>
    <w:rsid w:val="00F8159E"/>
    <w:rsid w:val="00F81834"/>
    <w:rsid w:val="00F83E7A"/>
    <w:rsid w:val="00F84BF6"/>
    <w:rsid w:val="00F86FAA"/>
    <w:rsid w:val="00F90C40"/>
    <w:rsid w:val="00F919BB"/>
    <w:rsid w:val="00F947B4"/>
    <w:rsid w:val="00F94C1A"/>
    <w:rsid w:val="00F94F58"/>
    <w:rsid w:val="00FA359A"/>
    <w:rsid w:val="00FA4ED9"/>
    <w:rsid w:val="00FA61BA"/>
    <w:rsid w:val="00FA6EF3"/>
    <w:rsid w:val="00FA7F5C"/>
    <w:rsid w:val="00FC1392"/>
    <w:rsid w:val="00FC6086"/>
    <w:rsid w:val="00FC7461"/>
    <w:rsid w:val="00FD1429"/>
    <w:rsid w:val="00FD28D9"/>
    <w:rsid w:val="00FD2B5C"/>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0606A-65FE-46EA-BCF9-7D97BCEF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18051</Words>
  <Characters>102897</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cp:revision>
  <dcterms:created xsi:type="dcterms:W3CDTF">2017-11-20T21:32:00Z</dcterms:created>
  <dcterms:modified xsi:type="dcterms:W3CDTF">2017-11-20T21:32:00Z</dcterms:modified>
</cp:coreProperties>
</file>