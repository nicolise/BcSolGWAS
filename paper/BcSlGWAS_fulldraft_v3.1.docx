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2048AE3"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r w:rsidR="004F012E">
        <w:rPr>
          <w:sz w:val="24"/>
          <w:szCs w:val="24"/>
        </w:rPr>
        <w:t xml:space="preserve">modulated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w:t>
      </w:r>
      <w:r w:rsidR="00833029">
        <w:rPr>
          <w:sz w:val="24"/>
          <w:szCs w:val="24"/>
        </w:rPr>
        <w:lastRenderedPageBreak/>
        <w:t>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w:t>
      </w:r>
      <w:proofErr w:type="spellStart"/>
      <w:r w:rsidR="00BA6180" w:rsidRPr="00E764BE">
        <w:rPr>
          <w:sz w:val="24"/>
          <w:szCs w:val="24"/>
        </w:rPr>
        <w:t>flagellin</w:t>
      </w:r>
      <w:proofErr w:type="spellEnd"/>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7F722BC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lastRenderedPageBreak/>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1C5DE1">
        <w:rPr>
          <w:sz w:val="24"/>
          <w:szCs w:val="24"/>
        </w:rPr>
        <w:instrText xml:space="preserve"> ADDIN EN.CITE &lt;EndNote&gt;&lt;Cite&gt;&lt;Author&gt;Quidde&lt;/Author&gt;&lt;Year&gt;1998&lt;/Year&gt;&lt;RecNum&gt;564&lt;/RecNum&gt;&lt;DisplayText&gt;(Quidde, Osbourn et al. 1998, Quidde, Büttner et al.)&lt;/DisplayText&gt;&lt;record&gt;&lt;rec-number&gt;564&lt;/rec-number&gt;&lt;foreign-keys&gt;&lt;key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 ExcludeYear="1"&gt;&lt;Author&gt;Quidde&lt;/Author&gt;&lt;Year&gt;1999&lt;/Year&gt;&lt;RecNum&gt;584&lt;/RecNum&gt;&lt;record&gt;&lt;rec-number&gt;584&lt;/rec-number&gt;&lt;foreign-keys&gt;&lt;key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1C5DE1">
        <w:rPr>
          <w:noProof/>
          <w:sz w:val="24"/>
          <w:szCs w:val="24"/>
        </w:rPr>
        <w:t>(Quidde, Osbourn et al. 1998, Quidde, Büttner et al.)</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lastRenderedPageBreak/>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1BEF8BE7"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w:t>
      </w:r>
      <w:r w:rsidR="00EA6EAB" w:rsidRPr="00436F19">
        <w:rPr>
          <w:sz w:val="24"/>
          <w:szCs w:val="24"/>
        </w:rPr>
        <w:lastRenderedPageBreak/>
        <w:t xml:space="preserve">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commentRangeStart w:id="1"/>
      <w:r w:rsidR="00C30B68">
        <w:rPr>
          <w:sz w:val="24"/>
          <w:szCs w:val="24"/>
        </w:rPr>
        <w:t xml:space="preserve">Higher polymorphism rates are </w:t>
      </w:r>
      <w:r w:rsidR="00C30B68">
        <w:rPr>
          <w:sz w:val="24"/>
          <w:szCs w:val="24"/>
        </w:rPr>
        <w:lastRenderedPageBreak/>
        <w:t xml:space="preserve">reported for the wheat stem rust pathogen </w:t>
      </w:r>
      <w:proofErr w:type="spellStart"/>
      <w:r w:rsidR="00C30B68" w:rsidRPr="000224F6">
        <w:rPr>
          <w:i/>
          <w:sz w:val="24"/>
          <w:szCs w:val="24"/>
        </w:rPr>
        <w:t>Puccinia</w:t>
      </w:r>
      <w:proofErr w:type="spellEnd"/>
      <w:r w:rsidR="00C30B68" w:rsidRPr="000224F6">
        <w:rPr>
          <w:i/>
          <w:sz w:val="24"/>
          <w:szCs w:val="24"/>
        </w:rPr>
        <w:t xml:space="preserve">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1F21B6" w:rsidRPr="000224F6">
        <w:rPr>
          <w:i/>
          <w:sz w:val="24"/>
          <w:szCs w:val="24"/>
        </w:rPr>
        <w:t>tritici</w:t>
      </w:r>
      <w:proofErr w:type="spellEnd"/>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commentRangeEnd w:id="1"/>
      <w:r w:rsidR="003F292E">
        <w:rPr>
          <w:rStyle w:val="CommentReference"/>
        </w:rPr>
        <w:commentReference w:id="1"/>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w:t>
      </w:r>
      <w:proofErr w:type="spellStart"/>
      <w:r w:rsidR="003F292E">
        <w:rPr>
          <w:sz w:val="24"/>
          <w:szCs w:val="24"/>
        </w:rPr>
        <w:t>intermating</w:t>
      </w:r>
      <w:proofErr w:type="spellEnd"/>
      <w:r w:rsidR="003F292E">
        <w:rPr>
          <w:sz w:val="24"/>
          <w:szCs w:val="24"/>
        </w:rPr>
        <w:t xml:space="preserve">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lastRenderedPageBreak/>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w:t>
      </w:r>
      <w:r w:rsidR="00847ADB" w:rsidRPr="00847ADB">
        <w:rPr>
          <w:i/>
          <w:sz w:val="24"/>
          <w:szCs w:val="24"/>
        </w:rPr>
        <w:lastRenderedPageBreak/>
        <w:t xml:space="preserve">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2"/>
      <w:r>
        <w:rPr>
          <w:b/>
          <w:sz w:val="24"/>
          <w:szCs w:val="24"/>
        </w:rPr>
        <w:t>Methods</w:t>
      </w:r>
      <w:commentRangeEnd w:id="2"/>
      <w:r w:rsidR="006B6D32">
        <w:rPr>
          <w:rStyle w:val="CommentReference"/>
        </w:rPr>
        <w:commentReference w:id="2"/>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 xml:space="preserve">we </w:t>
      </w:r>
      <w:r w:rsidR="000D6362" w:rsidRPr="000D6362">
        <w:rPr>
          <w:sz w:val="24"/>
          <w:szCs w:val="24"/>
        </w:rPr>
        <w:lastRenderedPageBreak/>
        <w:t>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3" w:name="OLE_LINK1"/>
      <w:bookmarkStart w:id="4" w:name="OLE_LINK2"/>
      <w:r w:rsidR="000328E8">
        <w:rPr>
          <w:sz w:val="24"/>
          <w:szCs w:val="24"/>
        </w:rPr>
        <w:t>272,672</w:t>
      </w:r>
      <w:r w:rsidR="005339D5">
        <w:rPr>
          <w:sz w:val="24"/>
          <w:szCs w:val="24"/>
        </w:rPr>
        <w:t xml:space="preserve"> </w:t>
      </w:r>
      <w:bookmarkEnd w:id="3"/>
      <w:bookmarkEnd w:id="4"/>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w:t>
      </w:r>
      <w:r w:rsidR="000D6362"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 xml:space="preserve">into isolates collected from tomato tissue vs. other </w:t>
      </w:r>
      <w:r w:rsidRPr="00415881">
        <w:rPr>
          <w:sz w:val="24"/>
          <w:szCs w:val="24"/>
        </w:rPr>
        <w:lastRenderedPageBreak/>
        <w:t>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Additional genes of 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lastRenderedPageBreak/>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5"/>
      <w:r w:rsidRPr="00791691">
        <w:rPr>
          <w:b/>
          <w:sz w:val="24"/>
          <w:szCs w:val="24"/>
        </w:rPr>
        <w:t>Results</w:t>
      </w:r>
      <w:commentRangeEnd w:id="5"/>
      <w:r w:rsidR="006B6D32">
        <w:rPr>
          <w:rStyle w:val="CommentReference"/>
        </w:rPr>
        <w:commentReference w:id="5"/>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E980864" w:rsidR="00F126CA" w:rsidRPr="00890F0E" w:rsidRDefault="00A33EE1" w:rsidP="00890F0E">
      <w:pPr>
        <w:spacing w:line="480" w:lineRule="auto"/>
        <w:ind w:firstLine="720"/>
        <w:rPr>
          <w:sz w:val="16"/>
          <w:szCs w:val="16"/>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1C5DE1">
        <w:rPr>
          <w:sz w:val="24"/>
          <w:szCs w:val="24"/>
        </w:rPr>
        <w:instrText xml:space="preserve"> ADDIN EN.CITE &lt;EndNote&gt;&lt;Cite ExcludeYear="1"&gt;&lt;Author&gt;Atwell&lt;/Author&gt;&lt;Year&gt;2017&lt;/Year&gt;&lt;RecNum&gt;565&lt;/RecNum&gt;&lt;DisplayText&gt;(Atwell, Soltis et al.)&lt;/DisplayText&gt;&lt;record&gt;&lt;rec-number&gt;565&lt;/rec-number&gt;&lt;foreign-keys&gt;&lt;key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1C5DE1">
        <w:rPr>
          <w:noProof/>
          <w:sz w:val="24"/>
          <w:szCs w:val="24"/>
        </w:rPr>
        <w:t>(Atwell, Soltis et al.)</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w:t>
      </w:r>
      <w:r w:rsidR="00854928">
        <w:rPr>
          <w:sz w:val="24"/>
          <w:szCs w:val="24"/>
        </w:rPr>
        <w:lastRenderedPageBreak/>
        <w:t xml:space="preserve">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80750F9"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 xml:space="preserve">in their lesion size across tomato </w:t>
      </w:r>
      <w:proofErr w:type="gramStart"/>
      <w:r w:rsidR="00CE722A">
        <w:rPr>
          <w:sz w:val="24"/>
          <w:szCs w:val="24"/>
        </w:rPr>
        <w:t>genotypes</w:t>
      </w:r>
      <w:r w:rsidR="00B65FBE">
        <w:rPr>
          <w:sz w:val="24"/>
          <w:szCs w:val="24"/>
        </w:rPr>
        <w:t>(</w:t>
      </w:r>
      <w:proofErr w:type="gramEnd"/>
      <w:r w:rsidR="00B65FBE">
        <w:rPr>
          <w:sz w:val="24"/>
          <w:szCs w:val="24"/>
        </w:rPr>
        <w:t>Figure 2)</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Figure 2C), and a subset can be considered saprophytic (mean lesion size &lt; 0.3 cm</w:t>
      </w:r>
      <w:r w:rsidR="00B65FBE" w:rsidRPr="002652A8">
        <w:rPr>
          <w:sz w:val="24"/>
          <w:szCs w:val="24"/>
          <w:vertAlign w:val="superscript"/>
        </w:rPr>
        <w:t>2</w:t>
      </w:r>
      <w:r w:rsidR="00B65FBE">
        <w:rPr>
          <w:sz w:val="24"/>
          <w:szCs w:val="24"/>
        </w:rPr>
        <w:t xml:space="preserve">, Figure 2D).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140C441A" w:rsidR="007A7AF3" w:rsidRDefault="00127063" w:rsidP="00505B78">
      <w:pPr>
        <w:spacing w:line="480" w:lineRule="auto"/>
        <w:ind w:firstLine="720"/>
        <w:rPr>
          <w:sz w:val="24"/>
          <w:szCs w:val="24"/>
        </w:rPr>
      </w:pPr>
      <w:r>
        <w:rPr>
          <w:sz w:val="24"/>
          <w:szCs w:val="24"/>
        </w:rPr>
        <w:lastRenderedPageBreak/>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13.2</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lastRenderedPageBreak/>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7CBDDC9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lastRenderedPageBreak/>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B70D34C"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w:t>
      </w:r>
      <w:r w:rsidR="00920521">
        <w:rPr>
          <w:sz w:val="24"/>
          <w:szCs w:val="24"/>
        </w:rPr>
        <w:lastRenderedPageBreak/>
        <w:t xml:space="preserve">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48D32C6B"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w:t>
      </w:r>
      <w:r>
        <w:rPr>
          <w:sz w:val="24"/>
          <w:szCs w:val="24"/>
        </w:rPr>
        <w:lastRenderedPageBreak/>
        <w:t xml:space="preserve">significant (Wilcoxon signed-rank test, W = </w:t>
      </w:r>
      <w:r w:rsidR="00BB5375">
        <w:rPr>
          <w:sz w:val="24"/>
          <w:szCs w:val="24"/>
        </w:rPr>
        <w:t>5946, p-value = 0.002) (Figure 4)</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0A4AEFA3"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This suggests that there is genetic variation within the pathogen</w:t>
      </w:r>
      <w:r w:rsidR="00652DA2">
        <w:rPr>
          <w:sz w:val="24"/>
          <w:szCs w:val="24"/>
        </w:rPr>
        <w:t xml:space="preserve"> in which</w:t>
      </w:r>
      <w:r>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a </w:t>
      </w:r>
      <w:r w:rsidR="008664CC">
        <w:rPr>
          <w:sz w:val="24"/>
          <w:szCs w:val="24"/>
        </w:rPr>
        <w:t>GWA</w:t>
      </w:r>
      <w:r>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We used a ridge-regression approach</w:t>
      </w:r>
      <w:r>
        <w:rPr>
          <w:sz w:val="24"/>
          <w:szCs w:val="24"/>
        </w:rPr>
        <w:t xml:space="preserve"> in combination with </w:t>
      </w:r>
      <w:r w:rsidR="00FE1826">
        <w:rPr>
          <w:sz w:val="24"/>
          <w:szCs w:val="24"/>
        </w:rPr>
        <w:t xml:space="preserve">272,672 </w:t>
      </w:r>
      <w:r>
        <w:rPr>
          <w:sz w:val="24"/>
          <w:szCs w:val="24"/>
        </w:rPr>
        <w:t xml:space="preserve">SNPs from </w:t>
      </w:r>
      <w:r w:rsidRPr="004A0949">
        <w:rPr>
          <w:i/>
          <w:sz w:val="24"/>
          <w:szCs w:val="24"/>
        </w:rPr>
        <w:t xml:space="preserve">B. cinerea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 xml:space="preserve">(Shen, Alam et al. </w:t>
      </w:r>
      <w:r w:rsidR="00042D5F">
        <w:rPr>
          <w:noProof/>
          <w:sz w:val="24"/>
          <w:szCs w:val="24"/>
        </w:rPr>
        <w:lastRenderedPageBreak/>
        <w:t>2013, Corwin, Copeland et al. 2016, Corwin, Subedy et al. 2016, Francisco, Joseph et al. 2016)</w:t>
      </w:r>
      <w:r w:rsidR="006E0975">
        <w:rPr>
          <w:sz w:val="24"/>
          <w:szCs w:val="24"/>
        </w:rPr>
        <w:fldChar w:fldCharType="end"/>
      </w:r>
      <w:r w:rsidR="005D0AE7">
        <w:rPr>
          <w:sz w:val="24"/>
          <w:szCs w:val="24"/>
        </w:rPr>
        <w:t xml:space="preserve">. To determine significance of SNP </w:t>
      </w:r>
      <w:r w:rsidR="004A0949">
        <w:rPr>
          <w:sz w:val="24"/>
          <w:szCs w:val="24"/>
        </w:rPr>
        <w:t xml:space="preserve">effects,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EB21B5">
        <w:rPr>
          <w:sz w:val="24"/>
          <w:szCs w:val="24"/>
        </w:rPr>
        <w:t>The estimated effect size of each individual SNP was small</w:t>
      </w:r>
      <w:r w:rsidR="00BA5DC0">
        <w:rPr>
          <w:sz w:val="24"/>
          <w:szCs w:val="24"/>
        </w:rPr>
        <w:t xml:space="preserve"> </w:t>
      </w:r>
      <w:r w:rsidR="00EB21B5">
        <w:rPr>
          <w:sz w:val="24"/>
          <w:szCs w:val="24"/>
        </w:rPr>
        <w:t>(Figure 6).</w:t>
      </w:r>
    </w:p>
    <w:p w14:paraId="01FB3088" w14:textId="4D15C0F4" w:rsidR="004569EC" w:rsidDel="00F47D89" w:rsidRDefault="007820BE" w:rsidP="00F47D89">
      <w:pPr>
        <w:spacing w:line="480" w:lineRule="auto"/>
        <w:ind w:firstLine="720"/>
        <w:rPr>
          <w:del w:id="6" w:author="Nicole Soltis" w:date="2017-10-04T15:47:00Z"/>
          <w:sz w:val="24"/>
          <w:szCs w:val="24"/>
        </w:rPr>
      </w:pPr>
      <w:r>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457120">
        <w:rPr>
          <w:sz w:val="24"/>
          <w:szCs w:val="24"/>
        </w:rPr>
        <w:t xml:space="preserve">. However, we identified genes linked to </w:t>
      </w:r>
      <w:r w:rsidR="00290C06">
        <w:rPr>
          <w:sz w:val="24"/>
          <w:szCs w:val="24"/>
        </w:rPr>
        <w:t xml:space="preserve">all tomato genotypes at a higher rate, as SNPs associated with different host genotypes were located within a single gene window.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Pr>
          <w:sz w:val="24"/>
          <w:szCs w:val="24"/>
        </w:rPr>
        <w:t xml:space="preserve">215 SNPs were called in at least </w:t>
      </w:r>
      <w:r w:rsidR="00BA5DC0">
        <w:rPr>
          <w:sz w:val="24"/>
          <w:szCs w:val="24"/>
        </w:rPr>
        <w:t xml:space="preserve">ten </w:t>
      </w:r>
      <w:r>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Pr>
          <w:sz w:val="24"/>
          <w:szCs w:val="24"/>
        </w:rPr>
        <w:t>a gene</w:t>
      </w:r>
      <w:r w:rsidR="00891BDB">
        <w:rPr>
          <w:sz w:val="24"/>
          <w:szCs w:val="24"/>
        </w:rPr>
        <w:t>-</w:t>
      </w:r>
      <w:r>
        <w:rPr>
          <w:sz w:val="24"/>
          <w:szCs w:val="24"/>
        </w:rPr>
        <w:t>centric focus</w:t>
      </w:r>
      <w:r w:rsidR="00DF79AF">
        <w:rPr>
          <w:sz w:val="24"/>
          <w:szCs w:val="24"/>
        </w:rPr>
        <w:t>,</w:t>
      </w:r>
      <w:r>
        <w:rPr>
          <w:sz w:val="24"/>
          <w:szCs w:val="24"/>
        </w:rPr>
        <w:t xml:space="preserve"> we classified a gene as significantly associated if there was</w:t>
      </w:r>
      <w:r w:rsidR="00891BDB">
        <w:rPr>
          <w:sz w:val="24"/>
          <w:szCs w:val="24"/>
        </w:rPr>
        <w:t xml:space="preserve"> 1</w:t>
      </w:r>
      <w:r>
        <w:rPr>
          <w:sz w:val="24"/>
          <w:szCs w:val="24"/>
        </w:rPr>
        <w:t xml:space="preserve"> SNP linked to a trait</w:t>
      </w:r>
      <w:r w:rsidR="0036598C">
        <w:rPr>
          <w:sz w:val="24"/>
          <w:szCs w:val="24"/>
        </w:rPr>
        <w:t xml:space="preserve"> using a 2kbp window</w:t>
      </w:r>
      <w:r w:rsidR="00BA5DC0">
        <w:rPr>
          <w:sz w:val="24"/>
          <w:szCs w:val="24"/>
        </w:rPr>
        <w:t xml:space="preserve"> surrounding the start and stop codon for a given gene</w:t>
      </w:r>
      <w:r>
        <w:rPr>
          <w:sz w:val="24"/>
          <w:szCs w:val="24"/>
        </w:rPr>
        <w:t>.</w:t>
      </w:r>
      <w:r w:rsidR="0036598C">
        <w:rPr>
          <w:sz w:val="24"/>
          <w:szCs w:val="24"/>
        </w:rPr>
        <w:t xml:space="preserve"> </w:t>
      </w:r>
      <w:r w:rsidR="00277283">
        <w:rPr>
          <w:sz w:val="24"/>
          <w:szCs w:val="24"/>
        </w:rPr>
        <w:t>This found 6 genes linked to differential virulence in all 12 tomato accessions</w:t>
      </w:r>
      <w:r w:rsidR="00BD2830">
        <w:rPr>
          <w:sz w:val="24"/>
          <w:szCs w:val="24"/>
        </w:rPr>
        <w:t xml:space="preserve"> (Figure 7b</w:t>
      </w:r>
      <w:r w:rsidR="006F171A">
        <w:rPr>
          <w:sz w:val="24"/>
          <w:szCs w:val="24"/>
        </w:rPr>
        <w:t>, Table S1</w:t>
      </w:r>
      <w:r w:rsidR="00BD2830">
        <w:rPr>
          <w:sz w:val="24"/>
          <w:szCs w:val="24"/>
        </w:rPr>
        <w:t>)</w:t>
      </w:r>
      <w:r w:rsidR="00277283">
        <w:rPr>
          <w:sz w:val="24"/>
          <w:szCs w:val="24"/>
        </w:rPr>
        <w:t xml:space="preserve">, </w:t>
      </w:r>
      <w:commentRangeStart w:id="7"/>
      <w:r w:rsidR="00277283">
        <w:rPr>
          <w:sz w:val="24"/>
          <w:szCs w:val="24"/>
        </w:rPr>
        <w:t xml:space="preserve">as in some cases </w:t>
      </w:r>
      <w:commentRangeStart w:id="8"/>
      <w:r w:rsidR="00277283">
        <w:rPr>
          <w:sz w:val="24"/>
          <w:szCs w:val="24"/>
        </w:rPr>
        <w:t>multiple accession-specific SNPs (significant in &lt;12 tomato accessions) were linked to a single gene</w:t>
      </w:r>
      <w:commentRangeEnd w:id="8"/>
      <w:r w:rsidR="00804495">
        <w:rPr>
          <w:rStyle w:val="CommentReference"/>
        </w:rPr>
        <w:commentReference w:id="8"/>
      </w:r>
      <w:commentRangeEnd w:id="7"/>
      <w:r w:rsidR="00BD2830">
        <w:rPr>
          <w:rStyle w:val="CommentReference"/>
        </w:rPr>
        <w:commentReference w:id="7"/>
      </w:r>
      <w:r w:rsidR="00277283">
        <w:rPr>
          <w:sz w:val="24"/>
          <w:szCs w:val="24"/>
        </w:rPr>
        <w:t xml:space="preserve">. A further </w:t>
      </w:r>
      <w:r w:rsidR="006F171A">
        <w:rPr>
          <w:sz w:val="24"/>
          <w:szCs w:val="24"/>
        </w:rPr>
        <w:t>233</w:t>
      </w:r>
      <w:r w:rsidR="00277283">
        <w:rPr>
          <w:sz w:val="24"/>
          <w:szCs w:val="24"/>
        </w:rPr>
        <w:t xml:space="preserve"> genes were linked to differential virulence on 7 to 11 tomato accessions</w:t>
      </w:r>
      <w:r w:rsidR="006F171A">
        <w:rPr>
          <w:sz w:val="24"/>
          <w:szCs w:val="24"/>
        </w:rPr>
        <w:t xml:space="preserve"> (Figure 7b, Table S1)</w:t>
      </w:r>
      <w:r w:rsidR="00277283">
        <w:rPr>
          <w:sz w:val="24"/>
          <w:szCs w:val="24"/>
        </w:rPr>
        <w:t>. Of the 6 genes with SNPs significantly associated with B. cinerea virulence</w:t>
      </w:r>
      <w:r w:rsidR="006F171A">
        <w:rPr>
          <w:sz w:val="24"/>
          <w:szCs w:val="24"/>
        </w:rPr>
        <w:t xml:space="preserve">, two are </w:t>
      </w:r>
      <w:proofErr w:type="spellStart"/>
      <w:r w:rsidR="006F171A">
        <w:rPr>
          <w:sz w:val="24"/>
          <w:szCs w:val="24"/>
        </w:rPr>
        <w:t>heterokaryon</w:t>
      </w:r>
      <w:proofErr w:type="spellEnd"/>
      <w:r w:rsidR="006F171A">
        <w:rPr>
          <w:sz w:val="24"/>
          <w:szCs w:val="24"/>
        </w:rPr>
        <w:t xml:space="preserve"> incompatibility loci (</w:t>
      </w:r>
      <w:proofErr w:type="gramStart"/>
      <w:r w:rsidR="006F171A" w:rsidRPr="006F171A">
        <w:rPr>
          <w:sz w:val="24"/>
          <w:szCs w:val="24"/>
        </w:rPr>
        <w:t>Bcin01g10020 </w:t>
      </w:r>
      <w:r w:rsidR="006F171A">
        <w:rPr>
          <w:sz w:val="24"/>
          <w:szCs w:val="24"/>
        </w:rPr>
        <w:t>,</w:t>
      </w:r>
      <w:proofErr w:type="gramEnd"/>
      <w:r w:rsidR="006F171A">
        <w:rPr>
          <w:sz w:val="24"/>
          <w:szCs w:val="24"/>
        </w:rPr>
        <w:t xml:space="preserve"> </w:t>
      </w:r>
      <w:r w:rsidR="006F171A" w:rsidRPr="006F171A">
        <w:rPr>
          <w:sz w:val="24"/>
          <w:szCs w:val="24"/>
        </w:rPr>
        <w:t>BcT4_2485</w:t>
      </w:r>
      <w:r w:rsidR="006F171A">
        <w:rPr>
          <w:sz w:val="24"/>
          <w:szCs w:val="24"/>
        </w:rPr>
        <w:t xml:space="preserve"> (no BCIN)), one is a major </w:t>
      </w:r>
      <w:r w:rsidR="006F171A">
        <w:rPr>
          <w:sz w:val="24"/>
          <w:szCs w:val="24"/>
        </w:rPr>
        <w:lastRenderedPageBreak/>
        <w:t xml:space="preserve">facilitator superfamily gene, and the remaining 3 are enzymes (peptidase dimerization </w:t>
      </w:r>
      <w:r w:rsidR="003A583C">
        <w:rPr>
          <w:sz w:val="24"/>
          <w:szCs w:val="24"/>
        </w:rPr>
        <w:t>Bcin01g10130</w:t>
      </w:r>
      <w:r w:rsidR="006F171A">
        <w:rPr>
          <w:sz w:val="24"/>
          <w:szCs w:val="24"/>
        </w:rPr>
        <w:t xml:space="preserve">, pectinesterase </w:t>
      </w:r>
      <w:r w:rsidR="003A583C" w:rsidRPr="003A583C">
        <w:rPr>
          <w:sz w:val="24"/>
          <w:szCs w:val="24"/>
        </w:rPr>
        <w:t>Bcin14g00860 </w:t>
      </w:r>
      <w:r w:rsidR="006F171A">
        <w:rPr>
          <w:sz w:val="24"/>
          <w:szCs w:val="24"/>
        </w:rPr>
        <w:t xml:space="preserve">, protein kinase </w:t>
      </w:r>
      <w:r w:rsidR="003A583C" w:rsidRPr="003A583C">
        <w:rPr>
          <w:sz w:val="24"/>
          <w:szCs w:val="24"/>
        </w:rPr>
        <w:t>Bcin15g04110 </w:t>
      </w:r>
      <w:r w:rsidR="006F171A">
        <w:rPr>
          <w:sz w:val="24"/>
          <w:szCs w:val="24"/>
        </w:rPr>
        <w:t xml:space="preserve">). </w:t>
      </w:r>
      <w:r w:rsidR="003A583C">
        <w:rPr>
          <w:sz w:val="24"/>
          <w:szCs w:val="24"/>
        </w:rPr>
        <w:t>Four of those same</w:t>
      </w:r>
      <w:r w:rsidR="006F171A">
        <w:rPr>
          <w:sz w:val="24"/>
          <w:szCs w:val="24"/>
        </w:rPr>
        <w:t xml:space="preserve"> functional annotations</w:t>
      </w:r>
      <w:r w:rsidR="003A583C">
        <w:rPr>
          <w:sz w:val="24"/>
          <w:szCs w:val="24"/>
        </w:rPr>
        <w:t xml:space="preserve"> are</w:t>
      </w:r>
      <w:r w:rsidR="006F171A">
        <w:rPr>
          <w:sz w:val="24"/>
          <w:szCs w:val="24"/>
        </w:rPr>
        <w:t xml:space="preserve"> significantly overrepresented </w:t>
      </w:r>
      <w:r w:rsidR="003A583C">
        <w:rPr>
          <w:sz w:val="24"/>
          <w:szCs w:val="24"/>
        </w:rPr>
        <w:t xml:space="preserve">due to one or more genes </w:t>
      </w:r>
      <w:r w:rsidR="006F171A">
        <w:rPr>
          <w:sz w:val="24"/>
          <w:szCs w:val="24"/>
        </w:rPr>
        <w:t>associated with the 12 plant genotypes, including</w:t>
      </w:r>
      <w:r w:rsidR="003A583C">
        <w:rPr>
          <w:sz w:val="24"/>
          <w:szCs w:val="24"/>
        </w:rPr>
        <w:t xml:space="preserve"> </w:t>
      </w:r>
      <w:proofErr w:type="spellStart"/>
      <w:r w:rsidR="003A583C">
        <w:rPr>
          <w:sz w:val="24"/>
          <w:szCs w:val="24"/>
        </w:rPr>
        <w:t>heterokaryon</w:t>
      </w:r>
      <w:proofErr w:type="spellEnd"/>
      <w:r w:rsidR="003A583C">
        <w:rPr>
          <w:sz w:val="24"/>
          <w:szCs w:val="24"/>
        </w:rPr>
        <w:t xml:space="preserve"> incompatibility, pectinesterase, peptidase dimerization, and protein </w:t>
      </w:r>
      <w:proofErr w:type="spellStart"/>
      <w:r w:rsidR="003A583C">
        <w:rPr>
          <w:sz w:val="24"/>
          <w:szCs w:val="24"/>
        </w:rPr>
        <w:t>kinase.</w:t>
      </w:r>
    </w:p>
    <w:p w14:paraId="5D833F64" w14:textId="702E6D49" w:rsidR="00E4049F" w:rsidRDefault="003A583C" w:rsidP="00F47D89">
      <w:pPr>
        <w:spacing w:line="480" w:lineRule="auto"/>
        <w:ind w:firstLine="720"/>
        <w:rPr>
          <w:sz w:val="24"/>
          <w:szCs w:val="24"/>
        </w:rPr>
      </w:pPr>
      <w:r>
        <w:rPr>
          <w:sz w:val="24"/>
          <w:szCs w:val="24"/>
        </w:rPr>
        <w:t>To</w:t>
      </w:r>
      <w:proofErr w:type="spellEnd"/>
      <w:r>
        <w:rPr>
          <w:sz w:val="24"/>
          <w:szCs w:val="24"/>
        </w:rPr>
        <w:t xml:space="preserve"> visualize the SNP effects across a single gene and look for evidence of multiple haplotypes, we focused on a single</w:t>
      </w:r>
      <w:r w:rsidR="00C8442F">
        <w:rPr>
          <w:sz w:val="24"/>
          <w:szCs w:val="24"/>
        </w:rPr>
        <w:t xml:space="preserve"> pectinesterase</w:t>
      </w:r>
      <w:r>
        <w:rPr>
          <w:sz w:val="24"/>
          <w:szCs w:val="24"/>
        </w:rPr>
        <w:t xml:space="preserve"> gene </w:t>
      </w:r>
      <w:r w:rsidR="00C8442F">
        <w:rPr>
          <w:sz w:val="24"/>
          <w:szCs w:val="24"/>
        </w:rPr>
        <w:t>(BcT4_6001, Bcin14g00870)</w:t>
      </w:r>
      <w:r>
        <w:rPr>
          <w:sz w:val="24"/>
          <w:szCs w:val="24"/>
        </w:rPr>
        <w:t xml:space="preserve"> that is significantly associated with virulence variation across all of the tomato genotypes</w:t>
      </w:r>
      <w:r w:rsidR="00402701">
        <w:rPr>
          <w:sz w:val="24"/>
          <w:szCs w:val="24"/>
        </w:rPr>
        <w:t xml:space="preserve"> (Figure 8)</w:t>
      </w:r>
      <w:r>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36234E">
        <w:rPr>
          <w:sz w:val="24"/>
          <w:szCs w:val="24"/>
        </w:rPr>
        <w:t xml:space="preserve"> (Figure 8a), and that multiple haplotype blocks contribute to the association of this gene to the virulence phenotype (Figure 8b). </w:t>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7AF638FC"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 xml:space="preserve">domestication </w:t>
      </w:r>
      <w:r>
        <w:rPr>
          <w:sz w:val="24"/>
          <w:szCs w:val="24"/>
        </w:rPr>
        <w:lastRenderedPageBreak/>
        <w:t>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C).</w:t>
      </w:r>
      <w:r w:rsidR="007F3EED">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D46F73">
        <w:rPr>
          <w:sz w:val="24"/>
          <w:szCs w:val="24"/>
        </w:rPr>
        <w:t xml:space="preserve">phenotypes </w:t>
      </w:r>
      <w:r w:rsidR="00277283">
        <w:rPr>
          <w:sz w:val="24"/>
          <w:szCs w:val="24"/>
        </w:rPr>
        <w:t xml:space="preserve">in a </w:t>
      </w:r>
      <w:r w:rsidR="00D46F73">
        <w:rPr>
          <w:sz w:val="24"/>
          <w:szCs w:val="24"/>
        </w:rPr>
        <w:t xml:space="preserve">functional </w:t>
      </w:r>
      <w:r w:rsidR="00277283">
        <w:rPr>
          <w:sz w:val="24"/>
          <w:szCs w:val="24"/>
        </w:rPr>
        <w:t>enrichment analysis found only 22 biological functions that were significantly overrepresented (Fisher exact test, p&lt;0.05, Table S1)</w:t>
      </w:r>
      <w:r w:rsidR="00FD2B5C">
        <w:rPr>
          <w:sz w:val="24"/>
          <w:szCs w:val="24"/>
        </w:rPr>
        <w:t xml:space="preserve"> when compared to the whole-genome annotation</w:t>
      </w:r>
      <w:r w:rsidR="00277283">
        <w:rPr>
          <w:sz w:val="24"/>
          <w:szCs w:val="24"/>
        </w:rPr>
        <w:t xml:space="preserve">.  </w:t>
      </w:r>
      <w:r w:rsidR="00FD2B5C">
        <w:rPr>
          <w:sz w:val="24"/>
          <w:szCs w:val="24"/>
        </w:rPr>
        <w:t>The functions overrepresented for domestication traits include</w:t>
      </w:r>
      <w:r w:rsidR="00276B35">
        <w:rPr>
          <w:sz w:val="24"/>
          <w:szCs w:val="24"/>
        </w:rPr>
        <w:t xml:space="preserve"> 8 classes of enzymes and two transporters (Table S1). </w:t>
      </w:r>
      <w:r w:rsidR="00483511">
        <w:rPr>
          <w:sz w:val="24"/>
          <w:szCs w:val="24"/>
        </w:rPr>
        <w:t>Eight of these</w:t>
      </w:r>
      <w:r w:rsidR="00276B35">
        <w:rPr>
          <w:sz w:val="24"/>
          <w:szCs w:val="24"/>
        </w:rPr>
        <w:t xml:space="preserve"> are uniquely overrepresen</w:t>
      </w:r>
      <w:r w:rsidR="00FD2B5C">
        <w:rPr>
          <w:sz w:val="24"/>
          <w:szCs w:val="24"/>
        </w:rPr>
        <w:t xml:space="preserve">ted in </w:t>
      </w:r>
      <w:r w:rsidR="00FD2B5C" w:rsidRPr="00276B35">
        <w:rPr>
          <w:i/>
          <w:sz w:val="24"/>
          <w:szCs w:val="24"/>
        </w:rPr>
        <w:t>B. cinerea</w:t>
      </w:r>
      <w:r w:rsidR="00FD2B5C">
        <w:rPr>
          <w:sz w:val="24"/>
          <w:szCs w:val="24"/>
        </w:rPr>
        <w:t xml:space="preserve"> growth on wi</w:t>
      </w:r>
      <w:r w:rsidR="00483511">
        <w:rPr>
          <w:sz w:val="24"/>
          <w:szCs w:val="24"/>
        </w:rPr>
        <w:t xml:space="preserve">ld tomato genotypes, and </w:t>
      </w:r>
      <w:r w:rsidR="003F1CAD">
        <w:rPr>
          <w:sz w:val="24"/>
          <w:szCs w:val="24"/>
        </w:rPr>
        <w:t>eight</w:t>
      </w:r>
      <w:r w:rsidR="00FD2B5C">
        <w:rPr>
          <w:sz w:val="24"/>
          <w:szCs w:val="24"/>
        </w:rPr>
        <w:t xml:space="preserve"> functions are overrepresented only for domestication-sensitivity genes</w:t>
      </w:r>
      <w:r w:rsidR="00483511">
        <w:rPr>
          <w:sz w:val="24"/>
          <w:szCs w:val="24"/>
        </w:rPr>
        <w:t>.</w:t>
      </w:r>
      <w:r w:rsidR="001F2695">
        <w:rPr>
          <w:sz w:val="24"/>
          <w:szCs w:val="24"/>
        </w:rPr>
        <w:t xml:space="preserve">  </w:t>
      </w:r>
      <w:r w:rsidR="00483511">
        <w:rPr>
          <w:sz w:val="24"/>
          <w:szCs w:val="24"/>
        </w:rPr>
        <w:t>Amo</w:t>
      </w:r>
      <w:r w:rsidR="003F1CAD">
        <w:rPr>
          <w:sz w:val="24"/>
          <w:szCs w:val="24"/>
        </w:rPr>
        <w:t xml:space="preserve">ng the sensitivity functions is </w:t>
      </w:r>
      <w:proofErr w:type="spellStart"/>
      <w:r w:rsidR="00483511">
        <w:rPr>
          <w:sz w:val="24"/>
          <w:szCs w:val="24"/>
        </w:rPr>
        <w:t>indoleamine</w:t>
      </w:r>
      <w:proofErr w:type="spellEnd"/>
      <w:r w:rsidR="00483511">
        <w:rPr>
          <w:sz w:val="24"/>
          <w:szCs w:val="24"/>
        </w:rPr>
        <w:t xml:space="preserve">, which </w:t>
      </w:r>
      <w:r w:rsidR="0036234E">
        <w:rPr>
          <w:sz w:val="24"/>
          <w:szCs w:val="24"/>
        </w:rPr>
        <w:t>may</w:t>
      </w:r>
      <w:r w:rsidR="00483511">
        <w:rPr>
          <w:sz w:val="24"/>
          <w:szCs w:val="24"/>
        </w:rPr>
        <w:t xml:space="preserve"> </w:t>
      </w:r>
      <w:r w:rsidR="0036234E">
        <w:rPr>
          <w:sz w:val="24"/>
          <w:szCs w:val="24"/>
        </w:rPr>
        <w:t xml:space="preserve">degrade </w:t>
      </w:r>
      <w:r w:rsidR="00483511">
        <w:rPr>
          <w:sz w:val="24"/>
          <w:szCs w:val="24"/>
        </w:rPr>
        <w:t>tryptophan in tomato</w:t>
      </w:r>
      <w:r w:rsidR="003F1CAD">
        <w:rPr>
          <w:sz w:val="24"/>
          <w:szCs w:val="24"/>
        </w:rPr>
        <w:t xml:space="preserve">, and phosphodiesterase, a function that has previously been associated with </w:t>
      </w:r>
      <w:r w:rsidR="003F1CAD" w:rsidRPr="003F1CAD">
        <w:rPr>
          <w:i/>
          <w:sz w:val="24"/>
          <w:szCs w:val="24"/>
        </w:rPr>
        <w:t>B. cinerea</w:t>
      </w:r>
      <w:r w:rsidR="003F1CAD">
        <w:rPr>
          <w:sz w:val="24"/>
          <w:szCs w:val="24"/>
        </w:rPr>
        <w:t xml:space="preserve"> virulence through the </w:t>
      </w:r>
      <w:proofErr w:type="spellStart"/>
      <w:r w:rsidR="003F1CAD">
        <w:rPr>
          <w:sz w:val="24"/>
          <w:szCs w:val="24"/>
        </w:rPr>
        <w:t>cAMP</w:t>
      </w:r>
      <w:proofErr w:type="spellEnd"/>
      <w:r w:rsidR="003F1CAD">
        <w:rPr>
          <w:sz w:val="24"/>
          <w:szCs w:val="24"/>
        </w:rPr>
        <w:t xml:space="preserve"> signaling pathway </w:t>
      </w:r>
      <w:r w:rsidR="007F3EED">
        <w:rPr>
          <w:sz w:val="24"/>
          <w:szCs w:val="24"/>
        </w:rPr>
        <w:fldChar w:fldCharType="begin"/>
      </w:r>
      <w:r w:rsidR="007F3EED">
        <w:rPr>
          <w:sz w:val="24"/>
          <w:szCs w:val="24"/>
        </w:rPr>
        <w:instrText xml:space="preserve"> ADDIN EN.CITE &lt;EndNote&gt;&lt;Cite&gt;&lt;Author&gt;Harren&lt;/Author&gt;&lt;Year&gt;2013&lt;/Year&gt;&lt;RecNum&gt;588&lt;/RecNum&gt;&lt;DisplayText&gt;(Harren, Brandhoff et al. 2013)&lt;/DisplayText&gt;&lt;record&gt;&lt;rec-number&gt;588&lt;/rec-number&gt;&lt;foreign-keys&gt;&lt;key app="EN" db-id="0pazvxt5kzzzd0er9pcprt0759frxeawtzpf" timestamp="1509982069"&gt;588&lt;/key&gt;&lt;/foreign-keys&gt;&lt;ref-type name="Journal Article"&gt;17&lt;/ref-type&gt;&lt;contributors&gt;&lt;authors&gt;&lt;author&gt;Harren, Karin&lt;/author&gt;&lt;author&gt;Brandhoff, Beate&lt;/author&gt;&lt;author&gt;Knödler, Michael&lt;/author&gt;&lt;author&gt;Tudzynski, Bettina&lt;/author&gt;&lt;/authors&gt;&lt;/contributors&gt;&lt;titles&gt;&lt;title&gt;The high-affinity phosphodiesterase BcPde2 has impact on growth, differentiation and virulence of the phytopathogenic ascomycete Botrytis cinerea&lt;/title&gt;&lt;secondary-title&gt;PLOS one&lt;/secondary-title&gt;&lt;/titles&gt;&lt;periodical&gt;&lt;full-title&gt;PLoS One&lt;/full-title&gt;&lt;/periodical&gt;&lt;pages&gt;e78525&lt;/pages&gt;&lt;volume&gt;8&lt;/volume&gt;&lt;number&gt;11&lt;/number&gt;&lt;dates&gt;&lt;year&gt;2013&lt;/year&gt;&lt;/dates&gt;&lt;isbn&gt;1932-6203&lt;/isbn&gt;&lt;urls&gt;&lt;/urls&gt;&lt;/record&gt;&lt;/Cite&gt;&lt;/EndNote&gt;</w:instrText>
      </w:r>
      <w:r w:rsidR="007F3EED">
        <w:rPr>
          <w:sz w:val="24"/>
          <w:szCs w:val="24"/>
        </w:rPr>
        <w:fldChar w:fldCharType="separate"/>
      </w:r>
      <w:r w:rsidR="007F3EED">
        <w:rPr>
          <w:noProof/>
          <w:sz w:val="24"/>
          <w:szCs w:val="24"/>
        </w:rPr>
        <w:t>(Harren, Brandhoff et al. 2013)</w:t>
      </w:r>
      <w:r w:rsidR="007F3EED">
        <w:rPr>
          <w:sz w:val="24"/>
          <w:szCs w:val="24"/>
        </w:rPr>
        <w:fldChar w:fldCharType="end"/>
      </w:r>
      <w:r w:rsidR="00483511">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150E38">
        <w:rPr>
          <w:i/>
          <w:sz w:val="24"/>
        </w:rPr>
        <w:t>cinerea</w:t>
      </w:r>
      <w:r w:rsidR="00B623B3" w:rsidRPr="00150E38">
        <w:rPr>
          <w:sz w:val="24"/>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9"/>
      <w:r w:rsidRPr="00CA4ECA">
        <w:rPr>
          <w:b/>
          <w:sz w:val="24"/>
          <w:szCs w:val="24"/>
        </w:rPr>
        <w:t>DISCUSSION</w:t>
      </w:r>
      <w:commentRangeEnd w:id="9"/>
      <w:r w:rsidR="006B6D32">
        <w:rPr>
          <w:rStyle w:val="CommentReference"/>
        </w:rPr>
        <w:commentReference w:id="9"/>
      </w:r>
    </w:p>
    <w:p w14:paraId="351881EF" w14:textId="77777777" w:rsidR="002504BF" w:rsidRDefault="002504BF" w:rsidP="00587041">
      <w:pPr>
        <w:rPr>
          <w:sz w:val="24"/>
          <w:szCs w:val="24"/>
        </w:rPr>
      </w:pPr>
    </w:p>
    <w:p w14:paraId="2A58029B" w14:textId="41AD563E" w:rsidR="005A4150" w:rsidRDefault="00E2127D" w:rsidP="00063A14">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 xml:space="preserve">GWA mapping </w:t>
      </w:r>
      <w:r w:rsidR="00686E9E">
        <w:rPr>
          <w:sz w:val="24"/>
          <w:szCs w:val="24"/>
        </w:rPr>
        <w:lastRenderedPageBreak/>
        <w:t>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 xml:space="preserve">(Tanksley and McCouch 1997, Doebley, Gaut et al. 2006, Hyten, Song et al. 2006, Chaudhary </w:t>
      </w:r>
      <w:r w:rsidR="009B208D">
        <w:rPr>
          <w:noProof/>
          <w:sz w:val="24"/>
          <w:szCs w:val="24"/>
        </w:rPr>
        <w:lastRenderedPageBreak/>
        <w:t>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w:t>
      </w:r>
      <w:r w:rsidR="00EA0F7A">
        <w:rPr>
          <w:sz w:val="24"/>
          <w:szCs w:val="24"/>
        </w:rPr>
        <w:lastRenderedPageBreak/>
        <w:t xml:space="preserve">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65ADFECD" w14:textId="1E7D3D8A" w:rsidR="007F3EED"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 xml:space="preserve">Several of the functions we identified </w:t>
      </w:r>
      <w:r w:rsidR="0028412F">
        <w:rPr>
          <w:sz w:val="24"/>
          <w:szCs w:val="24"/>
        </w:rPr>
        <w:t xml:space="preserve">suggest </w:t>
      </w:r>
      <w:r w:rsidR="007B20FD">
        <w:rPr>
          <w:sz w:val="24"/>
          <w:szCs w:val="24"/>
        </w:rPr>
        <w:t xml:space="preserve">new pathogen virulence loci. </w:t>
      </w:r>
      <w:r w:rsidR="007F3EED">
        <w:rPr>
          <w:sz w:val="24"/>
          <w:szCs w:val="24"/>
        </w:rPr>
        <w:t xml:space="preserve">Two of the loci associated with virulence on 12 plant host genotypes are </w:t>
      </w:r>
      <w:commentRangeStart w:id="10"/>
      <w:proofErr w:type="spellStart"/>
      <w:r w:rsidR="007F3EED">
        <w:rPr>
          <w:sz w:val="24"/>
          <w:szCs w:val="24"/>
        </w:rPr>
        <w:t>heterokaryon</w:t>
      </w:r>
      <w:proofErr w:type="spellEnd"/>
      <w:r w:rsidR="007F3EED">
        <w:rPr>
          <w:sz w:val="24"/>
          <w:szCs w:val="24"/>
        </w:rPr>
        <w:t xml:space="preserve"> incompatibility proteins (Bcin01g10020, </w:t>
      </w:r>
      <w:r w:rsidR="007F3EED" w:rsidRPr="007F3EED">
        <w:rPr>
          <w:sz w:val="24"/>
          <w:szCs w:val="24"/>
        </w:rPr>
        <w:t>BcT4_2485</w:t>
      </w:r>
      <w:r w:rsidR="007F3EED">
        <w:rPr>
          <w:sz w:val="24"/>
          <w:szCs w:val="24"/>
        </w:rPr>
        <w:t xml:space="preserve"> (no BCIN)). </w:t>
      </w:r>
      <w:r w:rsidR="00A55BC9">
        <w:rPr>
          <w:sz w:val="24"/>
          <w:szCs w:val="24"/>
        </w:rPr>
        <w:t>Variation at these loci may determine the ability of isolates to undergo asexual recombination.</w:t>
      </w:r>
      <w:commentRangeEnd w:id="10"/>
      <w:r w:rsidR="00A55BC9">
        <w:rPr>
          <w:rStyle w:val="CommentReference"/>
        </w:rPr>
        <w:commentReference w:id="10"/>
      </w:r>
    </w:p>
    <w:p w14:paraId="281641DA" w14:textId="45AEA0B6" w:rsidR="001B1226" w:rsidRDefault="007B20FD" w:rsidP="007F3EED">
      <w:pPr>
        <w:spacing w:line="480" w:lineRule="auto"/>
        <w:ind w:firstLine="720"/>
        <w:rPr>
          <w:sz w:val="24"/>
          <w:szCs w:val="24"/>
        </w:rPr>
      </w:pPr>
      <w:r>
        <w:rPr>
          <w:sz w:val="24"/>
          <w:szCs w:val="24"/>
        </w:rPr>
        <w:t xml:space="preserve">Additional loci may increase </w:t>
      </w:r>
      <w:r w:rsidRPr="007B20FD">
        <w:rPr>
          <w:i/>
          <w:sz w:val="24"/>
          <w:szCs w:val="24"/>
        </w:rPr>
        <w:t>B. cinerea</w:t>
      </w:r>
      <w:r>
        <w:rPr>
          <w:sz w:val="24"/>
          <w:szCs w:val="24"/>
        </w:rPr>
        <w:t xml:space="preserve"> virulence on tomato through metabolic shifts. </w:t>
      </w:r>
      <w:r w:rsidR="006E6C60">
        <w:rPr>
          <w:sz w:val="24"/>
          <w:szCs w:val="24"/>
        </w:rPr>
        <w:t xml:space="preserve">Through analysis of loci contributing to virulence on all 12 host genotypes, we identified a </w:t>
      </w:r>
      <w:commentRangeStart w:id="11"/>
      <w:r w:rsidR="007F3EED">
        <w:rPr>
          <w:sz w:val="24"/>
          <w:szCs w:val="24"/>
        </w:rPr>
        <w:t>pectinesterase (Bcin14g00860), a peptidase dimerization domain (Bcin01g10130), and a protein kinase (Bcin15g04110) (Table S1).</w:t>
      </w:r>
      <w:r w:rsidR="00A55BC9">
        <w:rPr>
          <w:sz w:val="24"/>
          <w:szCs w:val="24"/>
        </w:rPr>
        <w:t xml:space="preserve"> </w:t>
      </w:r>
      <w:commentRangeEnd w:id="11"/>
      <w:r w:rsidR="00A55BC9">
        <w:rPr>
          <w:rStyle w:val="CommentReference"/>
        </w:rPr>
        <w:commentReference w:id="11"/>
      </w:r>
    </w:p>
    <w:p w14:paraId="1B40D845" w14:textId="549ED476" w:rsidR="00194896" w:rsidRDefault="00194896" w:rsidP="007B20FD">
      <w:pPr>
        <w:spacing w:line="480" w:lineRule="auto"/>
        <w:ind w:firstLine="720"/>
        <w:rPr>
          <w:sz w:val="24"/>
          <w:szCs w:val="24"/>
        </w:rPr>
      </w:pPr>
      <w:r>
        <w:rPr>
          <w:sz w:val="24"/>
          <w:szCs w:val="24"/>
        </w:rPr>
        <w:t xml:space="preserve">The mechanisms of quantitative virulence identified in this study are in contrast to previously-described qualitative virulence </w:t>
      </w:r>
      <w:bookmarkStart w:id="12" w:name="_GoBack"/>
      <w:bookmarkEnd w:id="12"/>
      <w:r>
        <w:rPr>
          <w:sz w:val="24"/>
          <w:szCs w:val="24"/>
        </w:rPr>
        <w:t>loci.</w:t>
      </w:r>
      <w:r w:rsidR="007B20FD">
        <w:rPr>
          <w:sz w:val="24"/>
          <w:szCs w:val="24"/>
        </w:rPr>
        <w:t xml:space="preserve"> </w:t>
      </w:r>
      <w:r w:rsidR="007B20FD">
        <w:rPr>
          <w:sz w:val="24"/>
          <w:szCs w:val="24"/>
        </w:rPr>
        <w:t>Using</w:t>
      </w:r>
      <w:r>
        <w:rPr>
          <w:sz w:val="24"/>
          <w:szCs w:val="24"/>
        </w:rPr>
        <w:t xml:space="preserve"> specific </w:t>
      </w:r>
      <w:r w:rsidRPr="00917199">
        <w:rPr>
          <w:i/>
          <w:sz w:val="24"/>
          <w:szCs w:val="24"/>
        </w:rPr>
        <w:t>a priori</w:t>
      </w:r>
      <w:r>
        <w:rPr>
          <w:sz w:val="24"/>
          <w:szCs w:val="24"/>
        </w:rPr>
        <w:t xml:space="preserve"> gene searches, we did not identify any other known fungal PAMPs, i.e. </w:t>
      </w:r>
      <w:proofErr w:type="spellStart"/>
      <w:r>
        <w:rPr>
          <w:sz w:val="24"/>
          <w:szCs w:val="24"/>
        </w:rPr>
        <w:t>mannans</w:t>
      </w:r>
      <w:proofErr w:type="spellEnd"/>
      <w:r>
        <w:rPr>
          <w:sz w:val="24"/>
          <w:szCs w:val="24"/>
        </w:rPr>
        <w:t xml:space="preserve">, </w:t>
      </w:r>
      <w:proofErr w:type="spellStart"/>
      <w:r>
        <w:rPr>
          <w:sz w:val="24"/>
          <w:szCs w:val="24"/>
        </w:rPr>
        <w:t>glycans</w:t>
      </w:r>
      <w:proofErr w:type="spellEnd"/>
      <w:r>
        <w:rPr>
          <w:sz w:val="24"/>
          <w:szCs w:val="24"/>
        </w:rPr>
        <w:t xml:space="preserve">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w:t>
      </w:r>
      <w:proofErr w:type="spellStart"/>
      <w:r>
        <w:rPr>
          <w:sz w:val="24"/>
          <w:szCs w:val="24"/>
        </w:rPr>
        <w:t>polygalacturonases</w:t>
      </w:r>
      <w:proofErr w:type="spellEnd"/>
      <w:r>
        <w:rPr>
          <w:sz w:val="24"/>
          <w:szCs w:val="24"/>
        </w:rPr>
        <w:t xml:space="preserve">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w:t>
      </w:r>
      <w:r w:rsidR="000F1F10">
        <w:rPr>
          <w:sz w:val="24"/>
          <w:szCs w:val="24"/>
        </w:rPr>
        <w:t>,</w:t>
      </w:r>
      <w:r w:rsidR="0062421C">
        <w:rPr>
          <w:sz w:val="24"/>
          <w:szCs w:val="24"/>
        </w:rPr>
        <w:t xml:space="preserve"> suggesting that they could have been found via the GWA. I</w:t>
      </w:r>
      <w:r>
        <w:rPr>
          <w:sz w:val="24"/>
          <w:szCs w:val="24"/>
        </w:rPr>
        <w:t>t is possible that the size of the population was simply not powerful enough to identify these loci</w:t>
      </w:r>
      <w:r w:rsidR="000F1F10">
        <w:rPr>
          <w:sz w:val="24"/>
          <w:szCs w:val="24"/>
        </w:rPr>
        <w:t>,</w:t>
      </w:r>
      <w:r w:rsidR="0062421C">
        <w:rPr>
          <w:sz w:val="24"/>
          <w:szCs w:val="24"/>
        </w:rPr>
        <w:t xml:space="preserve"> but this does show that we are able to </w:t>
      </w:r>
      <w:r w:rsidR="0062421C">
        <w:rPr>
          <w:sz w:val="24"/>
          <w:szCs w:val="24"/>
        </w:rPr>
        <w:lastRenderedPageBreak/>
        <w:t xml:space="preserve">identify new virulence loci within </w:t>
      </w:r>
      <w:r w:rsidR="0062421C" w:rsidRPr="00963B8C">
        <w:rPr>
          <w:i/>
          <w:sz w:val="24"/>
          <w:szCs w:val="24"/>
        </w:rPr>
        <w:t>B. cinerea</w:t>
      </w:r>
      <w:r w:rsidR="0062421C">
        <w:rPr>
          <w:sz w:val="24"/>
          <w:szCs w:val="24"/>
        </w:rPr>
        <w:t xml:space="preserve"> that likely have new resistance/sensitivity targets in the plant</w:t>
      </w:r>
      <w:r>
        <w:rPr>
          <w:sz w:val="24"/>
          <w:szCs w:val="24"/>
        </w:rPr>
        <w:t>.</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62421C">
        <w:rPr>
          <w:i/>
          <w:sz w:val="24"/>
          <w:szCs w:val="24"/>
        </w:rPr>
        <w:t>cinerea</w:t>
      </w:r>
      <w:proofErr w:type="gramEnd"/>
      <w:r w:rsidR="0062421C">
        <w:rPr>
          <w:i/>
          <w:sz w:val="24"/>
          <w:szCs w:val="24"/>
        </w:rPr>
        <w:t xml:space="preserve"> </w:t>
      </w:r>
      <w:r w:rsidR="0062421C">
        <w:rPr>
          <w:sz w:val="24"/>
          <w:szCs w:val="24"/>
        </w:rPr>
        <w:t>pathosystem</w:t>
      </w:r>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proofErr w:type="gramStart"/>
      <w:r>
        <w:rPr>
          <w:b/>
          <w:sz w:val="24"/>
          <w:szCs w:val="24"/>
        </w:rPr>
        <w:lastRenderedPageBreak/>
        <w:t xml:space="preserve">Table </w:t>
      </w:r>
      <w:r w:rsidR="00021031" w:rsidRPr="007A1D3B">
        <w:rPr>
          <w:b/>
          <w:sz w:val="24"/>
          <w:szCs w:val="24"/>
        </w:rPr>
        <w:t>2.</w:t>
      </w:r>
      <w:proofErr w:type="gramEnd"/>
      <w:r w:rsidR="00021031" w:rsidRPr="007A1D3B">
        <w:rPr>
          <w:b/>
          <w:sz w:val="24"/>
          <w:szCs w:val="24"/>
        </w:rPr>
        <w:t xml:space="preserve">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proofErr w:type="gramStart"/>
      <w:r w:rsidR="0021189C">
        <w:rPr>
          <w:sz w:val="24"/>
          <w:szCs w:val="24"/>
        </w:rPr>
        <w:t>This tests</w:t>
      </w:r>
      <w:proofErr w:type="gramEnd"/>
      <w:r w:rsidR="0021189C">
        <w:rPr>
          <w:sz w:val="24"/>
          <w:szCs w:val="24"/>
        </w:rPr>
        <w:t xml:space="preserve"> for a change in the rank order of the 97 isolates between each pair of tomato accessions. A significant p-value suggests that the relative performance of individual isolates is altered from one host to the other. The lower left corner of the chart includes FDR-corrected p-</w:t>
      </w:r>
      <w:proofErr w:type="gramStart"/>
      <w:r w:rsidR="0021189C">
        <w:rPr>
          <w:sz w:val="24"/>
          <w:szCs w:val="24"/>
        </w:rPr>
        <w:t>values,</w:t>
      </w:r>
      <w:proofErr w:type="gramEnd"/>
      <w:r w:rsidR="0021189C">
        <w:rPr>
          <w:sz w:val="24"/>
          <w:szCs w:val="24"/>
        </w:rPr>
        <w:t xml:space="preserve">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proofErr w:type="gramStart"/>
      <w:r w:rsidRPr="00F60FFD">
        <w:rPr>
          <w:b/>
          <w:sz w:val="24"/>
          <w:szCs w:val="24"/>
        </w:rPr>
        <w:t xml:space="preserve">Figure </w:t>
      </w:r>
      <w:r w:rsidR="007C2567">
        <w:rPr>
          <w:b/>
          <w:sz w:val="24"/>
          <w:szCs w:val="24"/>
        </w:rPr>
        <w:t>2</w:t>
      </w:r>
      <w:r w:rsidRPr="00F60FFD">
        <w:rPr>
          <w:b/>
          <w:sz w:val="24"/>
          <w:szCs w:val="24"/>
        </w:rPr>
        <w:t>.</w:t>
      </w:r>
      <w:proofErr w:type="gramEnd"/>
      <w:r w:rsidRPr="00F60FFD">
        <w:rPr>
          <w:b/>
          <w:sz w:val="24"/>
          <w:szCs w:val="24"/>
        </w:rPr>
        <w:t xml:space="preserve"> </w:t>
      </w:r>
      <w:proofErr w:type="gramStart"/>
      <w:r w:rsidRPr="00F60FFD">
        <w:rPr>
          <w:b/>
          <w:sz w:val="24"/>
          <w:szCs w:val="24"/>
        </w:rPr>
        <w:t xml:space="preserve">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roofErr w:type="gramEnd"/>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 xml:space="preserve">The ten most saprophytic, or low virulence, isolates, as estimated by mean virulence across all genotypes, </w:t>
      </w:r>
      <w:proofErr w:type="gramStart"/>
      <w:r>
        <w:rPr>
          <w:sz w:val="24"/>
          <w:szCs w:val="24"/>
        </w:rPr>
        <w:t>are</w:t>
      </w:r>
      <w:proofErr w:type="gramEnd"/>
      <w:r>
        <w:rPr>
          <w:sz w:val="24"/>
          <w:szCs w:val="24"/>
        </w:rPr>
        <w:t xml:space="preserv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proofErr w:type="gramStart"/>
      <w:r>
        <w:rPr>
          <w:b/>
          <w:sz w:val="24"/>
          <w:szCs w:val="24"/>
        </w:rPr>
        <w:t>Figure 3</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proofErr w:type="gramStart"/>
      <w:r>
        <w:rPr>
          <w:b/>
          <w:sz w:val="24"/>
          <w:szCs w:val="24"/>
        </w:rPr>
        <w:t>Figure 4</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proofErr w:type="gramStart"/>
      <w:r w:rsidRPr="000F1BA0">
        <w:rPr>
          <w:b/>
          <w:sz w:val="24"/>
          <w:szCs w:val="24"/>
        </w:rPr>
        <w:t>F</w:t>
      </w:r>
      <w:r w:rsidR="00BB5375">
        <w:rPr>
          <w:b/>
          <w:sz w:val="24"/>
          <w:szCs w:val="24"/>
        </w:rPr>
        <w:t xml:space="preserve">igure </w:t>
      </w:r>
      <w:r w:rsidRPr="000F1BA0">
        <w:rPr>
          <w:b/>
          <w:sz w:val="24"/>
          <w:szCs w:val="24"/>
        </w:rPr>
        <w:t>5.</w:t>
      </w:r>
      <w:proofErr w:type="gramEnd"/>
      <w:r w:rsidRPr="000F1BA0">
        <w:rPr>
          <w:b/>
          <w:sz w:val="24"/>
          <w:szCs w:val="24"/>
        </w:rPr>
        <w:t xml:space="preserve">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proofErr w:type="gramStart"/>
      <w:r>
        <w:rPr>
          <w:b/>
          <w:sz w:val="24"/>
          <w:szCs w:val="24"/>
        </w:rPr>
        <w:t xml:space="preserve">Figure </w:t>
      </w:r>
      <w:r w:rsidR="00F81834">
        <w:rPr>
          <w:b/>
          <w:sz w:val="24"/>
          <w:szCs w:val="24"/>
        </w:rPr>
        <w:t>6</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proofErr w:type="gramStart"/>
      <w:r>
        <w:rPr>
          <w:b/>
          <w:sz w:val="24"/>
          <w:szCs w:val="24"/>
        </w:rPr>
        <w:t xml:space="preserve">Figure </w:t>
      </w:r>
      <w:r w:rsidR="007C68FC" w:rsidRPr="00AC08ED">
        <w:rPr>
          <w:b/>
          <w:sz w:val="24"/>
          <w:szCs w:val="24"/>
        </w:rPr>
        <w:t>7</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Pr="00737D47">
        <w:rPr>
          <w:b/>
          <w:sz w:val="24"/>
          <w:szCs w:val="24"/>
        </w:rPr>
        <w:t>8.</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1BD47C9B" w:rsidR="00737D47" w:rsidRDefault="00E26DA5" w:rsidP="0039444C">
      <w:pPr>
        <w:rPr>
          <w:sz w:val="24"/>
          <w:szCs w:val="24"/>
        </w:rPr>
      </w:pPr>
      <w:r>
        <w:rPr>
          <w:sz w:val="24"/>
          <w:szCs w:val="24"/>
        </w:rPr>
        <w:t xml:space="preserve">A) </w:t>
      </w:r>
      <w:r w:rsidR="00737D47">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sidR="00737D47">
        <w:rPr>
          <w:sz w:val="24"/>
          <w:szCs w:val="24"/>
        </w:rPr>
        <w:t xml:space="preserve">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sidR="00737D47">
        <w:rPr>
          <w:sz w:val="24"/>
          <w:szCs w:val="24"/>
        </w:rPr>
        <w:t xml:space="preserve">linked to at least one significant SNP on all 12 of the tested tomato accessions. The annotated exons are depicted as </w:t>
      </w:r>
      <w:r w:rsidR="00EC72CD">
        <w:rPr>
          <w:sz w:val="24"/>
          <w:szCs w:val="24"/>
        </w:rPr>
        <w:t>turquoise rectangles</w:t>
      </w:r>
      <w:r w:rsidR="00737D47">
        <w:rPr>
          <w:sz w:val="24"/>
          <w:szCs w:val="24"/>
        </w:rPr>
        <w:t xml:space="preserve">. </w:t>
      </w:r>
    </w:p>
    <w:p w14:paraId="0B74275F" w14:textId="472599BB" w:rsidR="00E26DA5" w:rsidRPr="00737D47" w:rsidRDefault="00E26DA5" w:rsidP="0039444C">
      <w:pPr>
        <w:rPr>
          <w:sz w:val="24"/>
          <w:szCs w:val="24"/>
        </w:rPr>
      </w:pPr>
      <w:commentRangeStart w:id="13"/>
      <w:r>
        <w:rPr>
          <w:sz w:val="24"/>
          <w:szCs w:val="24"/>
        </w:rPr>
        <w:t>B) Linkage disequilibrium plot</w:t>
      </w:r>
      <w:r w:rsidR="0005618A">
        <w:rPr>
          <w:sz w:val="24"/>
          <w:szCs w:val="24"/>
        </w:rPr>
        <w:t>, including a</w:t>
      </w:r>
      <w:r w:rsidR="0005618A" w:rsidRPr="0005618A">
        <w:rPr>
          <w:sz w:val="24"/>
          <w:szCs w:val="24"/>
        </w:rPr>
        <w:t xml:space="preserve">ll pairwise comparisons of SNPs </w:t>
      </w:r>
      <w:r w:rsidR="0005618A">
        <w:rPr>
          <w:sz w:val="24"/>
          <w:szCs w:val="24"/>
        </w:rPr>
        <w:t xml:space="preserve">in the 2kb region surrounding BcT4_4591. </w:t>
      </w:r>
      <w:r w:rsidR="0005618A" w:rsidRPr="0005618A">
        <w:rPr>
          <w:sz w:val="24"/>
          <w:szCs w:val="24"/>
        </w:rPr>
        <w:t xml:space="preserve"> </w:t>
      </w:r>
      <w:r w:rsidR="0005618A">
        <w:rPr>
          <w:sz w:val="24"/>
          <w:szCs w:val="24"/>
        </w:rPr>
        <w:t>The</w:t>
      </w:r>
      <w:r w:rsidR="0005618A" w:rsidRPr="0005618A">
        <w:rPr>
          <w:sz w:val="24"/>
          <w:szCs w:val="24"/>
        </w:rPr>
        <w:t xml:space="preserve"> color scheme </w:t>
      </w:r>
      <w:r w:rsidR="0005618A">
        <w:rPr>
          <w:sz w:val="24"/>
          <w:szCs w:val="24"/>
        </w:rPr>
        <w:t xml:space="preserve">for each SNP pair </w:t>
      </w:r>
      <w:r w:rsidR="0005618A" w:rsidRPr="0005618A">
        <w:rPr>
          <w:sz w:val="24"/>
          <w:szCs w:val="24"/>
        </w:rPr>
        <w:t>is D'/LOD:</w:t>
      </w:r>
      <w:r w:rsidR="0005618A">
        <w:rPr>
          <w:sz w:val="24"/>
          <w:szCs w:val="24"/>
        </w:rPr>
        <w:t xml:space="preserve"> white if LOD &lt;2 and D’ &lt;1, bright red for LOD ≥2 and D’=1, intermediate shades for LOD≥2 and D’&lt;1. </w:t>
      </w:r>
      <w:commentRangeEnd w:id="13"/>
      <w:r w:rsidR="0005618A">
        <w:rPr>
          <w:rStyle w:val="CommentReference"/>
        </w:rPr>
        <w:commentReference w:id="13"/>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proofErr w:type="gramStart"/>
      <w:r>
        <w:rPr>
          <w:b/>
          <w:sz w:val="24"/>
          <w:szCs w:val="24"/>
        </w:rPr>
        <w:t xml:space="preserve">Figure </w:t>
      </w:r>
      <w:r w:rsidR="00737D47">
        <w:rPr>
          <w:b/>
          <w:sz w:val="24"/>
          <w:szCs w:val="24"/>
        </w:rPr>
        <w:t>9</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3B7D1E55" w14:textId="77777777" w:rsidR="007F3EED" w:rsidRPr="007F3EED" w:rsidRDefault="00416136" w:rsidP="007F3EED">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7F3EED" w:rsidRPr="007F3EED">
        <w:t xml:space="preserve">Abramovitch, R. B. and G. B. Martin (2004). "Strategies used by bacterial pathogens to suppress plant defenses." </w:t>
      </w:r>
      <w:r w:rsidR="007F3EED" w:rsidRPr="007F3EED">
        <w:rPr>
          <w:u w:val="single"/>
        </w:rPr>
        <w:t>Current opinion in plant biology</w:t>
      </w:r>
      <w:r w:rsidR="007F3EED" w:rsidRPr="007F3EED">
        <w:t xml:space="preserve"> </w:t>
      </w:r>
      <w:r w:rsidR="007F3EED" w:rsidRPr="007F3EED">
        <w:rPr>
          <w:b/>
        </w:rPr>
        <w:t>7</w:t>
      </w:r>
      <w:r w:rsidR="007F3EED" w:rsidRPr="007F3EED">
        <w:t>(4): 356-364.</w:t>
      </w:r>
    </w:p>
    <w:p w14:paraId="1A023294" w14:textId="77777777" w:rsidR="007F3EED" w:rsidRPr="007F3EED" w:rsidRDefault="007F3EED" w:rsidP="007F3EED">
      <w:pPr>
        <w:pStyle w:val="EndNoteBibliography"/>
      </w:pPr>
      <w:r w:rsidRPr="007F3EED">
        <w:t xml:space="preserve">AbuQamar, S., M.-F. Chai, H. Luo, F. Song and T. Mengiste (2008). "Tomato protein kinase 1b mediates signaling of plant responses to necrotrophic fungi and insect herbivory." </w:t>
      </w:r>
      <w:r w:rsidRPr="007F3EED">
        <w:rPr>
          <w:u w:val="single"/>
        </w:rPr>
        <w:t>The Plant Cell</w:t>
      </w:r>
      <w:r w:rsidRPr="007F3EED">
        <w:t xml:space="preserve"> </w:t>
      </w:r>
      <w:r w:rsidRPr="007F3EED">
        <w:rPr>
          <w:b/>
        </w:rPr>
        <w:t>20</w:t>
      </w:r>
      <w:r w:rsidRPr="007F3EED">
        <w:t>(7): 1964-1983.</w:t>
      </w:r>
    </w:p>
    <w:p w14:paraId="02E15510" w14:textId="77777777" w:rsidR="007F3EED" w:rsidRPr="007F3EED" w:rsidRDefault="007F3EED" w:rsidP="007F3EED">
      <w:pPr>
        <w:pStyle w:val="EndNoteBibliography"/>
      </w:pPr>
      <w:r w:rsidRPr="007F3EED">
        <w:t xml:space="preserve">Atwell, S., J. Corwin, N. Soltis, A. Subedy, K. Denby and D. J. Kliebenstein (2015). "Whole genome resequencing of Botrytis cinerea isolates identifies high levels of standing diversity." </w:t>
      </w:r>
      <w:r w:rsidRPr="007F3EED">
        <w:rPr>
          <w:u w:val="single"/>
        </w:rPr>
        <w:t>Frontiers in microbiology</w:t>
      </w:r>
      <w:r w:rsidRPr="007F3EED">
        <w:t xml:space="preserve"> </w:t>
      </w:r>
      <w:r w:rsidRPr="007F3EED">
        <w:rPr>
          <w:b/>
        </w:rPr>
        <w:t>6</w:t>
      </w:r>
      <w:r w:rsidRPr="007F3EED">
        <w:t>: 996.</w:t>
      </w:r>
    </w:p>
    <w:p w14:paraId="3877E93A" w14:textId="77777777" w:rsidR="007F3EED" w:rsidRPr="007F3EED" w:rsidRDefault="007F3EED" w:rsidP="007F3EED">
      <w:pPr>
        <w:pStyle w:val="EndNoteBibliography"/>
        <w:rPr>
          <w:u w:val="single"/>
        </w:rPr>
      </w:pPr>
      <w:r w:rsidRPr="007F3EED">
        <w:t xml:space="preserve">Atwell, S., N. Soltis and D. J. Kliebenstein (2017). "Genetic Diversity in 97 Botrytis cinerea Isolates." </w:t>
      </w:r>
      <w:r w:rsidRPr="007F3EED">
        <w:rPr>
          <w:u w:val="single"/>
        </w:rPr>
        <w:t>in prep.</w:t>
      </w:r>
    </w:p>
    <w:p w14:paraId="2ABE2311" w14:textId="77777777" w:rsidR="007F3EED" w:rsidRPr="007F3EED" w:rsidRDefault="007F3EED" w:rsidP="007F3EED">
      <w:pPr>
        <w:pStyle w:val="EndNoteBibliography"/>
      </w:pPr>
      <w:r w:rsidRPr="007F3EED">
        <w:t xml:space="preserve">Baccelli, I. (2014). "Cerato-platanin family proteins: one function for multiple biological roles?" </w:t>
      </w:r>
      <w:r w:rsidRPr="007F3EED">
        <w:rPr>
          <w:u w:val="single"/>
        </w:rPr>
        <w:t>Frontiers in plant science</w:t>
      </w:r>
      <w:r w:rsidRPr="007F3EED">
        <w:t xml:space="preserve"> </w:t>
      </w:r>
      <w:r w:rsidRPr="007F3EED">
        <w:rPr>
          <w:b/>
        </w:rPr>
        <w:t>5</w:t>
      </w:r>
      <w:r w:rsidRPr="007F3EED">
        <w:t>.</w:t>
      </w:r>
    </w:p>
    <w:p w14:paraId="4406DE57" w14:textId="77777777" w:rsidR="007F3EED" w:rsidRPr="007F3EED" w:rsidRDefault="007F3EED" w:rsidP="007F3EED">
      <w:pPr>
        <w:pStyle w:val="EndNoteBibliography"/>
      </w:pPr>
      <w:r w:rsidRPr="007F3EED">
        <w:t xml:space="preserve">Bai, Y. and P. Lindhout (2007). "Domestication and breeding of tomatoes: what have we gained and what can we gain in the future?" </w:t>
      </w:r>
      <w:r w:rsidRPr="007F3EED">
        <w:rPr>
          <w:u w:val="single"/>
        </w:rPr>
        <w:t>Annals of botany</w:t>
      </w:r>
      <w:r w:rsidRPr="007F3EED">
        <w:t xml:space="preserve"> </w:t>
      </w:r>
      <w:r w:rsidRPr="007F3EED">
        <w:rPr>
          <w:b/>
        </w:rPr>
        <w:t>100</w:t>
      </w:r>
      <w:r w:rsidRPr="007F3EED">
        <w:t>(5): 1085-1094.</w:t>
      </w:r>
    </w:p>
    <w:p w14:paraId="7E8A24CF" w14:textId="77777777" w:rsidR="007F3EED" w:rsidRPr="007F3EED" w:rsidRDefault="007F3EED" w:rsidP="007F3EED">
      <w:pPr>
        <w:pStyle w:val="EndNoteBibliography"/>
      </w:pPr>
      <w:r w:rsidRPr="007F3EED">
        <w:t xml:space="preserve">Barrett, L. G. and M. Heil (2012). "Unifying concepts and mechanisms in the specificity of plant–enemy interactions." </w:t>
      </w:r>
      <w:r w:rsidRPr="007F3EED">
        <w:rPr>
          <w:u w:val="single"/>
        </w:rPr>
        <w:t>Trends in plant science</w:t>
      </w:r>
      <w:r w:rsidRPr="007F3EED">
        <w:t xml:space="preserve"> </w:t>
      </w:r>
      <w:r w:rsidRPr="007F3EED">
        <w:rPr>
          <w:b/>
        </w:rPr>
        <w:t>17</w:t>
      </w:r>
      <w:r w:rsidRPr="007F3EED">
        <w:t>(5): 282-292.</w:t>
      </w:r>
    </w:p>
    <w:p w14:paraId="48F74DAE" w14:textId="77777777" w:rsidR="007F3EED" w:rsidRPr="007F3EED" w:rsidRDefault="007F3EED" w:rsidP="007F3EED">
      <w:pPr>
        <w:pStyle w:val="EndNoteBibliography"/>
      </w:pPr>
      <w:r w:rsidRPr="007F3EED">
        <w:t xml:space="preserve">Barrett, L. G., J. M. Kniskern, N. Bodenhausen, W. Zhang and J. Bergelson (2009). "Continua of specificity and virulence in plant host–pathogen interactions: causes and consequences." </w:t>
      </w:r>
      <w:r w:rsidRPr="007F3EED">
        <w:rPr>
          <w:u w:val="single"/>
        </w:rPr>
        <w:t>New Phytologist</w:t>
      </w:r>
      <w:r w:rsidRPr="007F3EED">
        <w:t xml:space="preserve"> </w:t>
      </w:r>
      <w:r w:rsidRPr="007F3EED">
        <w:rPr>
          <w:b/>
        </w:rPr>
        <w:t>183</w:t>
      </w:r>
      <w:r w:rsidRPr="007F3EED">
        <w:t>(3): 513-529.</w:t>
      </w:r>
    </w:p>
    <w:p w14:paraId="100F1647" w14:textId="77777777" w:rsidR="007F3EED" w:rsidRPr="007F3EED" w:rsidRDefault="007F3EED" w:rsidP="007F3EED">
      <w:pPr>
        <w:pStyle w:val="EndNoteBibliography"/>
      </w:pPr>
      <w:r w:rsidRPr="007F3EED">
        <w:t xml:space="preserve">Bergougnoux, V. (2014). "The history of tomato: from domestication to biopharming." </w:t>
      </w:r>
      <w:r w:rsidRPr="007F3EED">
        <w:rPr>
          <w:u w:val="single"/>
        </w:rPr>
        <w:t>Biotechnology advances</w:t>
      </w:r>
      <w:r w:rsidRPr="007F3EED">
        <w:t xml:space="preserve"> </w:t>
      </w:r>
      <w:r w:rsidRPr="007F3EED">
        <w:rPr>
          <w:b/>
        </w:rPr>
        <w:t>32</w:t>
      </w:r>
      <w:r w:rsidRPr="007F3EED">
        <w:t>(1): 170-189.</w:t>
      </w:r>
    </w:p>
    <w:p w14:paraId="0D411D3F" w14:textId="77777777" w:rsidR="007F3EED" w:rsidRPr="007F3EED" w:rsidRDefault="007F3EED" w:rsidP="007F3EED">
      <w:pPr>
        <w:pStyle w:val="EndNoteBibliography"/>
      </w:pPr>
      <w:r w:rsidRPr="007F3EED">
        <w:t xml:space="preserve">Bhardwaj, V., S. Meier, L. N. Petersen, R. A. Ingle and L. C. Roden (2011). "Defence responses of Arabidopsis thaliana to infection by Pseudomonas syringae are regulated by the circadian clock." </w:t>
      </w:r>
      <w:r w:rsidRPr="007F3EED">
        <w:rPr>
          <w:u w:val="single"/>
        </w:rPr>
        <w:t>PloS one</w:t>
      </w:r>
      <w:r w:rsidRPr="007F3EED">
        <w:t xml:space="preserve"> </w:t>
      </w:r>
      <w:r w:rsidRPr="007F3EED">
        <w:rPr>
          <w:b/>
        </w:rPr>
        <w:t>6</w:t>
      </w:r>
      <w:r w:rsidRPr="007F3EED">
        <w:t>(10): e26968.</w:t>
      </w:r>
    </w:p>
    <w:p w14:paraId="3871CBC8" w14:textId="77777777" w:rsidR="007F3EED" w:rsidRPr="007F3EED" w:rsidRDefault="007F3EED" w:rsidP="007F3EED">
      <w:pPr>
        <w:pStyle w:val="EndNoteBibliography"/>
      </w:pPr>
      <w:r w:rsidRPr="007F3EED">
        <w:t xml:space="preserve">Bittel, P. and S. Robatzek (2007). "Microbe-associated molecular patterns (MAMPs) probe plant immunity." </w:t>
      </w:r>
      <w:r w:rsidRPr="007F3EED">
        <w:rPr>
          <w:u w:val="single"/>
        </w:rPr>
        <w:t>Current opinion in plant biology</w:t>
      </w:r>
      <w:r w:rsidRPr="007F3EED">
        <w:t xml:space="preserve"> </w:t>
      </w:r>
      <w:r w:rsidRPr="007F3EED">
        <w:rPr>
          <w:b/>
        </w:rPr>
        <w:t>10</w:t>
      </w:r>
      <w:r w:rsidRPr="007F3EED">
        <w:t>(4): 335-341.</w:t>
      </w:r>
    </w:p>
    <w:p w14:paraId="60F68EFC" w14:textId="77777777" w:rsidR="007F3EED" w:rsidRPr="007F3EED" w:rsidRDefault="007F3EED" w:rsidP="007F3EED">
      <w:pPr>
        <w:pStyle w:val="EndNoteBibliography"/>
      </w:pPr>
      <w:r w:rsidRPr="007F3EED">
        <w:t xml:space="preserve">Blanco-Ulate, B., A. Morales-Cruz, K. C. Amrine, J. M. Labavitch, A. L. Powell and D. Cantu (2014). "Genome-wide transcriptional profiling of Botrytis cinerea genes targeting plant cell walls during infections of different hosts." </w:t>
      </w:r>
      <w:r w:rsidRPr="007F3EED">
        <w:rPr>
          <w:u w:val="single"/>
        </w:rPr>
        <w:t>Frontiers in plant science</w:t>
      </w:r>
      <w:r w:rsidRPr="007F3EED">
        <w:t xml:space="preserve"> </w:t>
      </w:r>
      <w:r w:rsidRPr="007F3EED">
        <w:rPr>
          <w:b/>
        </w:rPr>
        <w:t>5</w:t>
      </w:r>
      <w:r w:rsidRPr="007F3EED">
        <w:t>.</w:t>
      </w:r>
    </w:p>
    <w:p w14:paraId="372231D1" w14:textId="77777777" w:rsidR="007F3EED" w:rsidRPr="007F3EED" w:rsidRDefault="007F3EED" w:rsidP="007F3EED">
      <w:pPr>
        <w:pStyle w:val="EndNoteBibliography"/>
      </w:pPr>
      <w:r w:rsidRPr="007F3EED">
        <w:t xml:space="preserve">Boller, T. and S. Y. He (2009). "Innate immunity in plants: an arms race between pattern recognition receptors in plants and effectors in microbial pathogens." </w:t>
      </w:r>
      <w:r w:rsidRPr="007F3EED">
        <w:rPr>
          <w:u w:val="single"/>
        </w:rPr>
        <w:t>Science</w:t>
      </w:r>
      <w:r w:rsidRPr="007F3EED">
        <w:t xml:space="preserve"> </w:t>
      </w:r>
      <w:r w:rsidRPr="007F3EED">
        <w:rPr>
          <w:b/>
        </w:rPr>
        <w:t>324</w:t>
      </w:r>
      <w:r w:rsidRPr="007F3EED">
        <w:t>(5928): 742-744.</w:t>
      </w:r>
    </w:p>
    <w:p w14:paraId="1E193A56" w14:textId="77777777" w:rsidR="007F3EED" w:rsidRPr="007F3EED" w:rsidRDefault="007F3EED" w:rsidP="007F3EED">
      <w:pPr>
        <w:pStyle w:val="EndNoteBibliography"/>
      </w:pPr>
      <w:r w:rsidRPr="007F3EED">
        <w:t xml:space="preserve">Boyd, L. A., C. Ridout, D. M. O'Sullivan, J. E. Leach and H. Leung (2013). "Plant–pathogen interactions: disease resistance in modern agriculture." </w:t>
      </w:r>
      <w:r w:rsidRPr="007F3EED">
        <w:rPr>
          <w:u w:val="single"/>
        </w:rPr>
        <w:t>Trends in genetics</w:t>
      </w:r>
      <w:r w:rsidRPr="007F3EED">
        <w:t xml:space="preserve"> </w:t>
      </w:r>
      <w:r w:rsidRPr="007F3EED">
        <w:rPr>
          <w:b/>
        </w:rPr>
        <w:t>29</w:t>
      </w:r>
      <w:r w:rsidRPr="007F3EED">
        <w:t>(4): 233-240.</w:t>
      </w:r>
    </w:p>
    <w:p w14:paraId="4551AFE6" w14:textId="77777777" w:rsidR="007F3EED" w:rsidRPr="007F3EED" w:rsidRDefault="007F3EED" w:rsidP="007F3EED">
      <w:pPr>
        <w:pStyle w:val="EndNoteBibliography"/>
      </w:pPr>
      <w:r w:rsidRPr="007F3EED">
        <w:t xml:space="preserve">Chaudhary, B. (2013). "Plant domestication and resistance to herbivory." </w:t>
      </w:r>
      <w:r w:rsidRPr="007F3EED">
        <w:rPr>
          <w:u w:val="single"/>
        </w:rPr>
        <w:t>International journal of plant genomics</w:t>
      </w:r>
      <w:r w:rsidRPr="007F3EED">
        <w:t xml:space="preserve"> </w:t>
      </w:r>
      <w:r w:rsidRPr="007F3EED">
        <w:rPr>
          <w:b/>
        </w:rPr>
        <w:t>2013</w:t>
      </w:r>
      <w:r w:rsidRPr="007F3EED">
        <w:t>.</w:t>
      </w:r>
    </w:p>
    <w:p w14:paraId="75A5E0DD" w14:textId="77777777" w:rsidR="007F3EED" w:rsidRPr="007F3EED" w:rsidRDefault="007F3EED" w:rsidP="007F3EED">
      <w:pPr>
        <w:pStyle w:val="EndNoteBibliography"/>
      </w:pPr>
      <w:r w:rsidRPr="007F3EED">
        <w:t xml:space="preserve">Choquer, M., E. Fournier, C. Kunz, C. Levis, J.-M. Pradier, A. Simon and M. Viaud (2007). "Botrytis cinerea virulence factors: new insights into a necrotrophic and polyphageous pathogen." </w:t>
      </w:r>
      <w:r w:rsidRPr="007F3EED">
        <w:rPr>
          <w:u w:val="single"/>
        </w:rPr>
        <w:t>FEMS microbiology letters</w:t>
      </w:r>
      <w:r w:rsidRPr="007F3EED">
        <w:t xml:space="preserve"> </w:t>
      </w:r>
      <w:r w:rsidRPr="007F3EED">
        <w:rPr>
          <w:b/>
        </w:rPr>
        <w:t>277</w:t>
      </w:r>
      <w:r w:rsidRPr="007F3EED">
        <w:t>(1): 1-10.</w:t>
      </w:r>
    </w:p>
    <w:p w14:paraId="4C1C6F79" w14:textId="77777777" w:rsidR="007F3EED" w:rsidRPr="007F3EED" w:rsidRDefault="007F3EED" w:rsidP="007F3EED">
      <w:pPr>
        <w:pStyle w:val="EndNoteBibliography"/>
      </w:pPr>
      <w:r w:rsidRPr="007F3EED">
        <w:t xml:space="preserve">Corwin, J. A., D. Copeland, J. Feusier, A. Subedy, R. Eshbaugh, C. Palmer, J. Maloof and D. J. Kliebenstein (2016). "The quantitative basis of the Arabidopsis innate immune system to endemic pathogens depends on pathogen genetics." </w:t>
      </w:r>
      <w:r w:rsidRPr="007F3EED">
        <w:rPr>
          <w:u w:val="single"/>
        </w:rPr>
        <w:t>PLoS genetics</w:t>
      </w:r>
      <w:r w:rsidRPr="007F3EED">
        <w:t xml:space="preserve"> </w:t>
      </w:r>
      <w:r w:rsidRPr="007F3EED">
        <w:rPr>
          <w:b/>
        </w:rPr>
        <w:t>12</w:t>
      </w:r>
      <w:r w:rsidRPr="007F3EED">
        <w:t>(2): e1005789.</w:t>
      </w:r>
    </w:p>
    <w:p w14:paraId="574228DB" w14:textId="77777777" w:rsidR="007F3EED" w:rsidRPr="007F3EED" w:rsidRDefault="007F3EED" w:rsidP="007F3EED">
      <w:pPr>
        <w:pStyle w:val="EndNoteBibliography"/>
      </w:pPr>
      <w:r w:rsidRPr="007F3EED">
        <w:t xml:space="preserve">Corwin, J. A., D. Copeland, J. Feusier, A. Subedy, R. Eshbaugh, C. Palmer, J. Maloof and D. J. Kliebenstein (2016). "The quantitative basis of the Arabidopsis innate immune system to endemic pathogens depends on pathogen genetics." </w:t>
      </w:r>
      <w:r w:rsidRPr="007F3EED">
        <w:rPr>
          <w:u w:val="single"/>
        </w:rPr>
        <w:t>PLoS Genet</w:t>
      </w:r>
      <w:r w:rsidRPr="007F3EED">
        <w:t xml:space="preserve"> </w:t>
      </w:r>
      <w:r w:rsidRPr="007F3EED">
        <w:rPr>
          <w:b/>
        </w:rPr>
        <w:t>12</w:t>
      </w:r>
      <w:r w:rsidRPr="007F3EED">
        <w:t>(2): e1005789.</w:t>
      </w:r>
    </w:p>
    <w:p w14:paraId="6974396A" w14:textId="77777777" w:rsidR="007F3EED" w:rsidRPr="007F3EED" w:rsidRDefault="007F3EED" w:rsidP="007F3EED">
      <w:pPr>
        <w:pStyle w:val="EndNoteBibliography"/>
      </w:pPr>
      <w:r w:rsidRPr="007F3EED">
        <w:lastRenderedPageBreak/>
        <w:t xml:space="preserve">Corwin, J. A., A. Subedy, R. Eshbaugh and D. J. Kliebenstein (2016). "Expansive phenotypic landscape of Botrytis cinerea shows differential contribution of genetic diversity and plasticity." </w:t>
      </w:r>
      <w:r w:rsidRPr="007F3EED">
        <w:rPr>
          <w:u w:val="single"/>
        </w:rPr>
        <w:t>Molecular Plant-Microbe Interactions</w:t>
      </w:r>
      <w:r w:rsidRPr="007F3EED">
        <w:t xml:space="preserve"> </w:t>
      </w:r>
      <w:r w:rsidRPr="007F3EED">
        <w:rPr>
          <w:b/>
        </w:rPr>
        <w:t>29</w:t>
      </w:r>
      <w:r w:rsidRPr="007F3EED">
        <w:t>(4): 287-298.</w:t>
      </w:r>
    </w:p>
    <w:p w14:paraId="20ED34FE" w14:textId="77777777" w:rsidR="007F3EED" w:rsidRPr="007F3EED" w:rsidRDefault="007F3EED" w:rsidP="007F3EED">
      <w:pPr>
        <w:pStyle w:val="EndNoteBibliography"/>
      </w:pPr>
      <w:r w:rsidRPr="007F3EED">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7F3EED">
        <w:rPr>
          <w:u w:val="single"/>
        </w:rPr>
        <w:t>Genetics</w:t>
      </w:r>
      <w:r w:rsidRPr="007F3EED">
        <w:t xml:space="preserve"> </w:t>
      </w:r>
      <w:r w:rsidRPr="007F3EED">
        <w:rPr>
          <w:b/>
        </w:rPr>
        <w:t>170</w:t>
      </w:r>
      <w:r w:rsidRPr="007F3EED">
        <w:t>(2): 613-630.</w:t>
      </w:r>
    </w:p>
    <w:p w14:paraId="42288AAF" w14:textId="77777777" w:rsidR="007F3EED" w:rsidRPr="007F3EED" w:rsidRDefault="007F3EED" w:rsidP="007F3EED">
      <w:pPr>
        <w:pStyle w:val="EndNoteBibliography"/>
      </w:pPr>
      <w:r w:rsidRPr="007F3EED">
        <w:t xml:space="preserve">Dalmais, B., J. Schumacher, J. Moraga, P. Le Pecheur, B. Tudzynski, I. G. Collado and M. Viaud (2011). "The Botrytis cinerea phytotoxin botcinic acid requires two polyketide synthases for production and has a redundant role in virulence with botrydial." </w:t>
      </w:r>
      <w:r w:rsidRPr="007F3EED">
        <w:rPr>
          <w:u w:val="single"/>
        </w:rPr>
        <w:t>Molecular plant pathology</w:t>
      </w:r>
      <w:r w:rsidRPr="007F3EED">
        <w:t xml:space="preserve"> </w:t>
      </w:r>
      <w:r w:rsidRPr="007F3EED">
        <w:rPr>
          <w:b/>
        </w:rPr>
        <w:t>12</w:t>
      </w:r>
      <w:r w:rsidRPr="007F3EED">
        <w:t>(6): 564-579.</w:t>
      </w:r>
    </w:p>
    <w:p w14:paraId="37A2F24A" w14:textId="77777777" w:rsidR="007F3EED" w:rsidRPr="007F3EED" w:rsidRDefault="007F3EED" w:rsidP="007F3EED">
      <w:pPr>
        <w:pStyle w:val="EndNoteBibliography"/>
      </w:pPr>
      <w:r w:rsidRPr="007F3EED">
        <w:t xml:space="preserve">Dangl, J. L. and J. D. Jones (2001). "Plant pathogens and integrated defence responses to infection." </w:t>
      </w:r>
      <w:r w:rsidRPr="007F3EED">
        <w:rPr>
          <w:u w:val="single"/>
        </w:rPr>
        <w:t>nature</w:t>
      </w:r>
      <w:r w:rsidRPr="007F3EED">
        <w:t xml:space="preserve"> </w:t>
      </w:r>
      <w:r w:rsidRPr="007F3EED">
        <w:rPr>
          <w:b/>
        </w:rPr>
        <w:t>411</w:t>
      </w:r>
      <w:r w:rsidRPr="007F3EED">
        <w:t>(6839): 826-833.</w:t>
      </w:r>
    </w:p>
    <w:p w14:paraId="0ACF947A" w14:textId="77777777" w:rsidR="007F3EED" w:rsidRPr="007F3EED" w:rsidRDefault="007F3EED" w:rsidP="007F3EED">
      <w:pPr>
        <w:pStyle w:val="EndNoteBibliography"/>
      </w:pPr>
      <w:r w:rsidRPr="007F3EED">
        <w:t xml:space="preserve">De Feyter, R., Y. Yang and D. W. Gabriel (1993). "Gene-for-genes interactions between cotton R genes and Xanthomonas campestris pv. malvacearum avr genes." </w:t>
      </w:r>
      <w:r w:rsidRPr="007F3EED">
        <w:rPr>
          <w:u w:val="single"/>
        </w:rPr>
        <w:t>Molecular plant-microbe interactions: MPMI</w:t>
      </w:r>
      <w:r w:rsidRPr="007F3EED">
        <w:t xml:space="preserve"> </w:t>
      </w:r>
      <w:r w:rsidRPr="007F3EED">
        <w:rPr>
          <w:b/>
        </w:rPr>
        <w:t>6</w:t>
      </w:r>
      <w:r w:rsidRPr="007F3EED">
        <w:t>(2): 225-237.</w:t>
      </w:r>
    </w:p>
    <w:p w14:paraId="047C39E8" w14:textId="77777777" w:rsidR="007F3EED" w:rsidRPr="007F3EED" w:rsidRDefault="007F3EED" w:rsidP="007F3EED">
      <w:pPr>
        <w:pStyle w:val="EndNoteBibliography"/>
      </w:pPr>
      <w:r w:rsidRPr="007F3EED">
        <w:t xml:space="preserve">De Lorenzo, G. and S. Ferrari (2002). "Polygalacturonase-inhibiting proteins in defense against phytopathogenic fungi." </w:t>
      </w:r>
      <w:r w:rsidRPr="007F3EED">
        <w:rPr>
          <w:u w:val="single"/>
        </w:rPr>
        <w:t>Current opinion in plant biology</w:t>
      </w:r>
      <w:r w:rsidRPr="007F3EED">
        <w:t xml:space="preserve"> </w:t>
      </w:r>
      <w:r w:rsidRPr="007F3EED">
        <w:rPr>
          <w:b/>
        </w:rPr>
        <w:t>5</w:t>
      </w:r>
      <w:r w:rsidRPr="007F3EED">
        <w:t>(4): 295-299.</w:t>
      </w:r>
    </w:p>
    <w:p w14:paraId="596C68D3" w14:textId="77777777" w:rsidR="007F3EED" w:rsidRPr="007F3EED" w:rsidRDefault="007F3EED" w:rsidP="007F3EED">
      <w:pPr>
        <w:pStyle w:val="EndNoteBibliography"/>
      </w:pPr>
      <w:r w:rsidRPr="007F3EED">
        <w:t xml:space="preserve">Dean, R., J. A. Van Kan, Z. A. Pretorius, K. E. Hammond‐Kosack, A. Di Pietro, P. D. Spanu, J. J. Rudd, M. Dickman, R. Kahmann and J. Ellis (2012). "The Top 10 fungal pathogens in molecular plant pathology." </w:t>
      </w:r>
      <w:r w:rsidRPr="007F3EED">
        <w:rPr>
          <w:u w:val="single"/>
        </w:rPr>
        <w:t>Molecular plant pathology</w:t>
      </w:r>
      <w:r w:rsidRPr="007F3EED">
        <w:t xml:space="preserve"> </w:t>
      </w:r>
      <w:r w:rsidRPr="007F3EED">
        <w:rPr>
          <w:b/>
        </w:rPr>
        <w:t>13</w:t>
      </w:r>
      <w:r w:rsidRPr="007F3EED">
        <w:t>(4): 414-430.</w:t>
      </w:r>
    </w:p>
    <w:p w14:paraId="0AA9C4E4" w14:textId="77777777" w:rsidR="007F3EED" w:rsidRPr="007F3EED" w:rsidRDefault="007F3EED" w:rsidP="007F3EED">
      <w:pPr>
        <w:pStyle w:val="EndNoteBibliography"/>
      </w:pPr>
      <w:r w:rsidRPr="007F3EED">
        <w:t xml:space="preserve">Deighton, N., I. Muckenschnabel, A. J. Colmenares, I. G. Collado and B. Williamson (2001). "Botrydial is produced in plant tissues infected by Botrytis cinerea." </w:t>
      </w:r>
      <w:r w:rsidRPr="007F3EED">
        <w:rPr>
          <w:u w:val="single"/>
        </w:rPr>
        <w:t>Phytochemistry</w:t>
      </w:r>
      <w:r w:rsidRPr="007F3EED">
        <w:t xml:space="preserve"> </w:t>
      </w:r>
      <w:r w:rsidRPr="007F3EED">
        <w:rPr>
          <w:b/>
        </w:rPr>
        <w:t>57</w:t>
      </w:r>
      <w:r w:rsidRPr="007F3EED">
        <w:t>(5): 689-692.</w:t>
      </w:r>
    </w:p>
    <w:p w14:paraId="634B3266" w14:textId="77777777" w:rsidR="007F3EED" w:rsidRPr="007F3EED" w:rsidRDefault="007F3EED" w:rsidP="007F3EED">
      <w:pPr>
        <w:pStyle w:val="EndNoteBibliography"/>
      </w:pPr>
      <w:r w:rsidRPr="007F3EED">
        <w:t xml:space="preserve">Denby, K. J., P. Kumar and D. J. Kliebenstein (2004). "Identification of Botrytis cinerea susceptibility loci in Arabidopsis thaliana." </w:t>
      </w:r>
      <w:r w:rsidRPr="007F3EED">
        <w:rPr>
          <w:u w:val="single"/>
        </w:rPr>
        <w:t>The Plant Journal</w:t>
      </w:r>
      <w:r w:rsidRPr="007F3EED">
        <w:t xml:space="preserve"> </w:t>
      </w:r>
      <w:r w:rsidRPr="007F3EED">
        <w:rPr>
          <w:b/>
        </w:rPr>
        <w:t>38</w:t>
      </w:r>
      <w:r w:rsidRPr="007F3EED">
        <w:t>(3): 473-486.</w:t>
      </w:r>
    </w:p>
    <w:p w14:paraId="514A3570" w14:textId="77777777" w:rsidR="007F3EED" w:rsidRPr="007F3EED" w:rsidRDefault="007F3EED" w:rsidP="007F3EED">
      <w:pPr>
        <w:pStyle w:val="EndNoteBibliography"/>
      </w:pPr>
      <w:r w:rsidRPr="007F3EED">
        <w:t xml:space="preserve">Desjardins, A. E. and T. M. Hohn (1997). "Mycotoxins in plant pathogenesis." </w:t>
      </w:r>
      <w:r w:rsidRPr="007F3EED">
        <w:rPr>
          <w:u w:val="single"/>
        </w:rPr>
        <w:t>Molecular Plant-Microbe Interactions</w:t>
      </w:r>
      <w:r w:rsidRPr="007F3EED">
        <w:t xml:space="preserve"> </w:t>
      </w:r>
      <w:r w:rsidRPr="007F3EED">
        <w:rPr>
          <w:b/>
        </w:rPr>
        <w:t>10</w:t>
      </w:r>
      <w:r w:rsidRPr="007F3EED">
        <w:t>(2): 147-152.</w:t>
      </w:r>
    </w:p>
    <w:p w14:paraId="42ECE878" w14:textId="77777777" w:rsidR="007F3EED" w:rsidRPr="007F3EED" w:rsidRDefault="007F3EED" w:rsidP="007F3EED">
      <w:pPr>
        <w:pStyle w:val="EndNoteBibliography"/>
      </w:pPr>
      <w:r w:rsidRPr="007F3EED">
        <w:t xml:space="preserve">Desjardins, C. A., K. A. Cohen, V. Munsamy, T. Abeel, K. Maharaj, B. J. Walker, T. P. Shea, D. V. Almeida, A. L. Manson and A. Salazar (2016). "Genomic and functional analyses of Mycobacterium tuberculosis strains implicate ald in D-cycloserine resistance." </w:t>
      </w:r>
      <w:r w:rsidRPr="007F3EED">
        <w:rPr>
          <w:u w:val="single"/>
        </w:rPr>
        <w:t>Nature genetics</w:t>
      </w:r>
      <w:r w:rsidRPr="007F3EED">
        <w:t xml:space="preserve"> </w:t>
      </w:r>
      <w:r w:rsidRPr="007F3EED">
        <w:rPr>
          <w:b/>
        </w:rPr>
        <w:t>48</w:t>
      </w:r>
      <w:r w:rsidRPr="007F3EED">
        <w:t>(5): 544-551.</w:t>
      </w:r>
    </w:p>
    <w:p w14:paraId="2A22F0F4" w14:textId="77777777" w:rsidR="007F3EED" w:rsidRPr="007F3EED" w:rsidRDefault="007F3EED" w:rsidP="007F3EED">
      <w:pPr>
        <w:pStyle w:val="EndNoteBibliography"/>
      </w:pPr>
      <w:r w:rsidRPr="007F3EED">
        <w:t xml:space="preserve">Dıaz, J., A. ten Have and J. A. van Kan (2002). "The role of ethylene and wound signaling in resistance of tomato to Botrytis cinerea." </w:t>
      </w:r>
      <w:r w:rsidRPr="007F3EED">
        <w:rPr>
          <w:u w:val="single"/>
        </w:rPr>
        <w:t>Plant physiology</w:t>
      </w:r>
      <w:r w:rsidRPr="007F3EED">
        <w:t xml:space="preserve"> </w:t>
      </w:r>
      <w:r w:rsidRPr="007F3EED">
        <w:rPr>
          <w:b/>
        </w:rPr>
        <w:t>129</w:t>
      </w:r>
      <w:r w:rsidRPr="007F3EED">
        <w:t>(3): 1341-1351.</w:t>
      </w:r>
    </w:p>
    <w:p w14:paraId="3F98D2F2" w14:textId="77777777" w:rsidR="007F3EED" w:rsidRPr="007F3EED" w:rsidRDefault="007F3EED" w:rsidP="007F3EED">
      <w:pPr>
        <w:pStyle w:val="EndNoteBibliography"/>
      </w:pPr>
      <w:r w:rsidRPr="007F3EED">
        <w:t xml:space="preserve">Dodds, P. N. and J. P. Rathjen (2010). "Plant immunity: towards an integrated view of plant–pathogen interactions." </w:t>
      </w:r>
      <w:r w:rsidRPr="007F3EED">
        <w:rPr>
          <w:u w:val="single"/>
        </w:rPr>
        <w:t>Nature Reviews Genetics</w:t>
      </w:r>
      <w:r w:rsidRPr="007F3EED">
        <w:t xml:space="preserve"> </w:t>
      </w:r>
      <w:r w:rsidRPr="007F3EED">
        <w:rPr>
          <w:b/>
        </w:rPr>
        <w:t>11</w:t>
      </w:r>
      <w:r w:rsidRPr="007F3EED">
        <w:t>(8): 539-548.</w:t>
      </w:r>
    </w:p>
    <w:p w14:paraId="0EA7E922" w14:textId="77777777" w:rsidR="007F3EED" w:rsidRPr="007F3EED" w:rsidRDefault="007F3EED" w:rsidP="007F3EED">
      <w:pPr>
        <w:pStyle w:val="EndNoteBibliography"/>
      </w:pPr>
      <w:r w:rsidRPr="007F3EED">
        <w:t xml:space="preserve">Doebley, J. F., B. S. Gaut and B. D. Smith (2006). "The molecular genetics of crop domestication." </w:t>
      </w:r>
      <w:r w:rsidRPr="007F3EED">
        <w:rPr>
          <w:u w:val="single"/>
        </w:rPr>
        <w:t>Cell</w:t>
      </w:r>
      <w:r w:rsidRPr="007F3EED">
        <w:t xml:space="preserve"> </w:t>
      </w:r>
      <w:r w:rsidRPr="007F3EED">
        <w:rPr>
          <w:b/>
        </w:rPr>
        <w:t>127</w:t>
      </w:r>
      <w:r w:rsidRPr="007F3EED">
        <w:t>(7): 1309-1321.</w:t>
      </w:r>
    </w:p>
    <w:p w14:paraId="6491E755" w14:textId="77777777" w:rsidR="007F3EED" w:rsidRPr="007F3EED" w:rsidRDefault="007F3EED" w:rsidP="007F3EED">
      <w:pPr>
        <w:pStyle w:val="EndNoteBibliography"/>
      </w:pPr>
      <w:r w:rsidRPr="007F3EED">
        <w:t xml:space="preserve">Doerge, R. W. and G. A. Churchill (1996). "Permutation tests for multiple loci affecting a quantitative character." </w:t>
      </w:r>
      <w:r w:rsidRPr="007F3EED">
        <w:rPr>
          <w:u w:val="single"/>
        </w:rPr>
        <w:t>Genetics</w:t>
      </w:r>
      <w:r w:rsidRPr="007F3EED">
        <w:t xml:space="preserve"> </w:t>
      </w:r>
      <w:r w:rsidRPr="007F3EED">
        <w:rPr>
          <w:b/>
        </w:rPr>
        <w:t>142</w:t>
      </w:r>
      <w:r w:rsidRPr="007F3EED">
        <w:t>(1): 285-294.</w:t>
      </w:r>
    </w:p>
    <w:p w14:paraId="44C882EE" w14:textId="77777777" w:rsidR="007F3EED" w:rsidRPr="007F3EED" w:rsidRDefault="007F3EED" w:rsidP="007F3EED">
      <w:pPr>
        <w:pStyle w:val="EndNoteBibliography"/>
      </w:pPr>
      <w:r w:rsidRPr="007F3EED">
        <w:t xml:space="preserve">Doran, A. G. and C. J. Creevey (2013). "Snpdat: Easy and rapid annotation of results from de novo snp discovery projects for model and non-model organisms." </w:t>
      </w:r>
      <w:r w:rsidRPr="007F3EED">
        <w:rPr>
          <w:u w:val="single"/>
        </w:rPr>
        <w:t>BMC bioinformatics</w:t>
      </w:r>
      <w:r w:rsidRPr="007F3EED">
        <w:t xml:space="preserve"> </w:t>
      </w:r>
      <w:r w:rsidRPr="007F3EED">
        <w:rPr>
          <w:b/>
        </w:rPr>
        <w:t>14</w:t>
      </w:r>
      <w:r w:rsidRPr="007F3EED">
        <w:t>(1): 45.</w:t>
      </w:r>
    </w:p>
    <w:p w14:paraId="5C2F7A2E" w14:textId="77777777" w:rsidR="007F3EED" w:rsidRPr="007F3EED" w:rsidRDefault="007F3EED" w:rsidP="007F3EED">
      <w:pPr>
        <w:pStyle w:val="EndNoteBibliography"/>
      </w:pPr>
      <w:r w:rsidRPr="007F3EED">
        <w:t xml:space="preserve">Douglas Bates, M. M., Ben Bolker, Steve Walker (2015). "Fitting Linear Mixed-Effects Models Using lme4." </w:t>
      </w:r>
      <w:r w:rsidRPr="007F3EED">
        <w:rPr>
          <w:u w:val="single"/>
        </w:rPr>
        <w:t>Journal of Statistical Software</w:t>
      </w:r>
      <w:r w:rsidRPr="007F3EED">
        <w:t xml:space="preserve"> </w:t>
      </w:r>
      <w:r w:rsidRPr="007F3EED">
        <w:rPr>
          <w:b/>
        </w:rPr>
        <w:t>67</w:t>
      </w:r>
      <w:r w:rsidRPr="007F3EED">
        <w:t>(1): 1-48.</w:t>
      </w:r>
    </w:p>
    <w:p w14:paraId="414910C2" w14:textId="77777777" w:rsidR="007F3EED" w:rsidRPr="007F3EED" w:rsidRDefault="007F3EED" w:rsidP="007F3EED">
      <w:pPr>
        <w:pStyle w:val="EndNoteBibliography"/>
      </w:pPr>
      <w:r w:rsidRPr="007F3EED">
        <w:t xml:space="preserve">Dwivedi, S. L., H. D. Upadhyaya, H. T. Stalker, M. W. Blair, D. J. Bertioli, S. Nielen and R. Ortiz (2008). "Enhancing crop gene pools with beneficial traits using wild relatives." </w:t>
      </w:r>
      <w:r w:rsidRPr="007F3EED">
        <w:rPr>
          <w:u w:val="single"/>
        </w:rPr>
        <w:t>Plant Breeding Reviews</w:t>
      </w:r>
      <w:r w:rsidRPr="007F3EED">
        <w:t xml:space="preserve"> </w:t>
      </w:r>
      <w:r w:rsidRPr="007F3EED">
        <w:rPr>
          <w:b/>
        </w:rPr>
        <w:t>30</w:t>
      </w:r>
      <w:r w:rsidRPr="007F3EED">
        <w:t>: 179.</w:t>
      </w:r>
    </w:p>
    <w:p w14:paraId="4E486D4A" w14:textId="77777777" w:rsidR="007F3EED" w:rsidRPr="007F3EED" w:rsidRDefault="007F3EED" w:rsidP="007F3EED">
      <w:pPr>
        <w:pStyle w:val="EndNoteBibliography"/>
      </w:pPr>
      <w:r w:rsidRPr="007F3EED">
        <w:t xml:space="preserve">Egashira, H., A. Kuwashima, H. Ishiguro, K. Fukushima, T. Kaya and S. Imanishi (2000). "Screening of wild accessions resistant to gray mold (Botrytis cinerea Pers.) in Lycopersicon." </w:t>
      </w:r>
      <w:r w:rsidRPr="007F3EED">
        <w:rPr>
          <w:u w:val="single"/>
        </w:rPr>
        <w:t>Acta physiologiae plantarum</w:t>
      </w:r>
      <w:r w:rsidRPr="007F3EED">
        <w:t xml:space="preserve"> </w:t>
      </w:r>
      <w:r w:rsidRPr="007F3EED">
        <w:rPr>
          <w:b/>
        </w:rPr>
        <w:t>22</w:t>
      </w:r>
      <w:r w:rsidRPr="007F3EED">
        <w:t>(3): 324-326.</w:t>
      </w:r>
    </w:p>
    <w:p w14:paraId="43A32670" w14:textId="77777777" w:rsidR="007F3EED" w:rsidRPr="007F3EED" w:rsidRDefault="007F3EED" w:rsidP="007F3EED">
      <w:pPr>
        <w:pStyle w:val="EndNoteBibliography"/>
      </w:pPr>
      <w:r w:rsidRPr="007F3EED">
        <w:t xml:space="preserve">Elad, Y., B. Williamson, P. Tudzynski and N. Delen (2007). Botrytis spp. and diseases they cause in agricultural systems–an introduction. </w:t>
      </w:r>
      <w:r w:rsidRPr="007F3EED">
        <w:rPr>
          <w:u w:val="single"/>
        </w:rPr>
        <w:t>Botrytis: Biology, pathology and control</w:t>
      </w:r>
      <w:r w:rsidRPr="007F3EED">
        <w:t>, Springer</w:t>
      </w:r>
      <w:r w:rsidRPr="007F3EED">
        <w:rPr>
          <w:b/>
        </w:rPr>
        <w:t xml:space="preserve">: </w:t>
      </w:r>
      <w:r w:rsidRPr="007F3EED">
        <w:t>1-8.</w:t>
      </w:r>
    </w:p>
    <w:p w14:paraId="4F5097AB" w14:textId="77777777" w:rsidR="007F3EED" w:rsidRPr="007F3EED" w:rsidRDefault="007F3EED" w:rsidP="007F3EED">
      <w:pPr>
        <w:pStyle w:val="EndNoteBibliography"/>
        <w:rPr>
          <w:u w:val="single"/>
        </w:rPr>
      </w:pPr>
      <w:r w:rsidRPr="007F3EED">
        <w:lastRenderedPageBreak/>
        <w:t xml:space="preserve">Failmezger, H., Y. Yuan, O. Rueda, F. Markowetz and M. H. Failmezger (2012). "CRImage: CRImage a package to classify cells and calculate tumour cellularity." </w:t>
      </w:r>
      <w:r w:rsidRPr="007F3EED">
        <w:rPr>
          <w:u w:val="single"/>
        </w:rPr>
        <w:t>R package version 1.24.0.</w:t>
      </w:r>
    </w:p>
    <w:p w14:paraId="17ACDFF9" w14:textId="77777777" w:rsidR="007F3EED" w:rsidRPr="007F3EED" w:rsidRDefault="007F3EED" w:rsidP="007F3EED">
      <w:pPr>
        <w:pStyle w:val="EndNoteBibliography"/>
      </w:pPr>
      <w:r w:rsidRPr="007F3EED">
        <w:t xml:space="preserve">Farhat, M. R., B. J. Shapiro, K. J. Kieser, R. Sultana, K. R. Jacobson, T. C. Victor, R. M. Warren, E. M. Streicher, A. Calver and A. Sloutsky (2013). "Genomic analysis identifies targets of convergent positive selection in drug-resistant Mycobacterium tuberculosis." </w:t>
      </w:r>
      <w:r w:rsidRPr="007F3EED">
        <w:rPr>
          <w:u w:val="single"/>
        </w:rPr>
        <w:t>Nature genetics</w:t>
      </w:r>
      <w:r w:rsidRPr="007F3EED">
        <w:t xml:space="preserve"> </w:t>
      </w:r>
      <w:r w:rsidRPr="007F3EED">
        <w:rPr>
          <w:b/>
        </w:rPr>
        <w:t>45</w:t>
      </w:r>
      <w:r w:rsidRPr="007F3EED">
        <w:t>(10): 1183-1189.</w:t>
      </w:r>
    </w:p>
    <w:p w14:paraId="012FC42B" w14:textId="77777777" w:rsidR="007F3EED" w:rsidRPr="007F3EED" w:rsidRDefault="007F3EED" w:rsidP="007F3EED">
      <w:pPr>
        <w:pStyle w:val="EndNoteBibliography"/>
      </w:pPr>
      <w:r w:rsidRPr="007F3EED">
        <w:t xml:space="preserve">Fekete, É., E. Fekete, L. Irinyi, L. Karaffa, M. Árnyasi, M. Asadollahi and E. Sándor (2012). "Genetic diversity of a Botrytis cinerea cryptic species complex in Hungary." </w:t>
      </w:r>
      <w:r w:rsidRPr="007F3EED">
        <w:rPr>
          <w:u w:val="single"/>
        </w:rPr>
        <w:t>Microbiological Research</w:t>
      </w:r>
      <w:r w:rsidRPr="007F3EED">
        <w:t xml:space="preserve"> </w:t>
      </w:r>
      <w:r w:rsidRPr="007F3EED">
        <w:rPr>
          <w:b/>
        </w:rPr>
        <w:t>167</w:t>
      </w:r>
      <w:r w:rsidRPr="007F3EED">
        <w:t>(5): 283-291.</w:t>
      </w:r>
    </w:p>
    <w:p w14:paraId="6BA9A758" w14:textId="77777777" w:rsidR="007F3EED" w:rsidRPr="007F3EED" w:rsidRDefault="007F3EED" w:rsidP="007F3EED">
      <w:pPr>
        <w:pStyle w:val="EndNoteBibliography"/>
      </w:pPr>
      <w:r w:rsidRPr="007F3EED">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7F3EED">
        <w:rPr>
          <w:u w:val="single"/>
        </w:rPr>
        <w:t>Plant physiology</w:t>
      </w:r>
      <w:r w:rsidRPr="007F3EED">
        <w:t xml:space="preserve"> </w:t>
      </w:r>
      <w:r w:rsidRPr="007F3EED">
        <w:rPr>
          <w:b/>
        </w:rPr>
        <w:t>144</w:t>
      </w:r>
      <w:r w:rsidRPr="007F3EED">
        <w:t>(1): 367-379.</w:t>
      </w:r>
    </w:p>
    <w:p w14:paraId="487E8F48" w14:textId="77777777" w:rsidR="007F3EED" w:rsidRPr="007F3EED" w:rsidRDefault="007F3EED" w:rsidP="007F3EED">
      <w:pPr>
        <w:pStyle w:val="EndNoteBibliography"/>
      </w:pPr>
      <w:r w:rsidRPr="007F3EED">
        <w:t xml:space="preserve">Ferrari, S., J. M. Plotnikova, G. De Lorenzo and F. M. Ausubel (2003). "Arabidopsis local resistance to Botrytis cinerea involves salicylic acid and camalexin and requires EDS4 and PAD2, but not SID2, EDS5 or PAD4." </w:t>
      </w:r>
      <w:r w:rsidRPr="007F3EED">
        <w:rPr>
          <w:u w:val="single"/>
        </w:rPr>
        <w:t>The Plant Journal</w:t>
      </w:r>
      <w:r w:rsidRPr="007F3EED">
        <w:t xml:space="preserve"> </w:t>
      </w:r>
      <w:r w:rsidRPr="007F3EED">
        <w:rPr>
          <w:b/>
        </w:rPr>
        <w:t>35</w:t>
      </w:r>
      <w:r w:rsidRPr="007F3EED">
        <w:t>(2): 193-205.</w:t>
      </w:r>
    </w:p>
    <w:p w14:paraId="02EA7559" w14:textId="77777777" w:rsidR="007F3EED" w:rsidRPr="007F3EED" w:rsidRDefault="007F3EED" w:rsidP="007F3EED">
      <w:pPr>
        <w:pStyle w:val="EndNoteBibliography"/>
      </w:pPr>
      <w:r w:rsidRPr="007F3EED">
        <w:t xml:space="preserve">Fillinger, S. and Y. Elad (2015). </w:t>
      </w:r>
      <w:r w:rsidRPr="007F3EED">
        <w:rPr>
          <w:u w:val="single"/>
        </w:rPr>
        <w:t>Botrytis-the Fungus, the Pathogen and Its Management in Agricultural Systems</w:t>
      </w:r>
      <w:r w:rsidRPr="007F3EED">
        <w:t>, Springer.</w:t>
      </w:r>
    </w:p>
    <w:p w14:paraId="5BF335E2" w14:textId="77777777" w:rsidR="007F3EED" w:rsidRPr="007F3EED" w:rsidRDefault="007F3EED" w:rsidP="007F3EED">
      <w:pPr>
        <w:pStyle w:val="EndNoteBibliography"/>
      </w:pPr>
      <w:r w:rsidRPr="007F3EED">
        <w:t xml:space="preserve">Finkers, R., Y. Bai, P. van den Berg, R. van Berloo, F. Meijer-Dekens, A. Ten Have, J. van Kan, P. Lindhout and A. W. van Heusden (2008). "Quantitative resistance to Botrytis cinerea from Solanum neorickii." </w:t>
      </w:r>
      <w:r w:rsidRPr="007F3EED">
        <w:rPr>
          <w:u w:val="single"/>
        </w:rPr>
        <w:t>Euphytica</w:t>
      </w:r>
      <w:r w:rsidRPr="007F3EED">
        <w:t xml:space="preserve"> </w:t>
      </w:r>
      <w:r w:rsidRPr="007F3EED">
        <w:rPr>
          <w:b/>
        </w:rPr>
        <w:t>159</w:t>
      </w:r>
      <w:r w:rsidRPr="007F3EED">
        <w:t>(1-2): 83-92.</w:t>
      </w:r>
    </w:p>
    <w:p w14:paraId="53CB064B" w14:textId="77777777" w:rsidR="007F3EED" w:rsidRPr="007F3EED" w:rsidRDefault="007F3EED" w:rsidP="007F3EED">
      <w:pPr>
        <w:pStyle w:val="EndNoteBibliography"/>
      </w:pPr>
      <w:r w:rsidRPr="007F3EED">
        <w:t xml:space="preserve">Finkers, R., A. W. van Heusden, F. Meijer-Dekens, J. A. van Kan, P. Maris and P. Lindhout (2007). "The construction of a Solanum habrochaites LYC4 introgression line population and the identification of QTLs for resistance to Botrytis cinerea." </w:t>
      </w:r>
      <w:r w:rsidRPr="007F3EED">
        <w:rPr>
          <w:u w:val="single"/>
        </w:rPr>
        <w:t>Theoretical and Applied Genetics</w:t>
      </w:r>
      <w:r w:rsidRPr="007F3EED">
        <w:t xml:space="preserve"> </w:t>
      </w:r>
      <w:r w:rsidRPr="007F3EED">
        <w:rPr>
          <w:b/>
        </w:rPr>
        <w:t>114</w:t>
      </w:r>
      <w:r w:rsidRPr="007F3EED">
        <w:t>(6): 1071-1080.</w:t>
      </w:r>
    </w:p>
    <w:p w14:paraId="0425D00E" w14:textId="77777777" w:rsidR="007F3EED" w:rsidRPr="007F3EED" w:rsidRDefault="007F3EED" w:rsidP="007F3EED">
      <w:pPr>
        <w:pStyle w:val="EndNoteBibliography"/>
      </w:pPr>
      <w:r w:rsidRPr="007F3EED">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7F3EED">
        <w:rPr>
          <w:u w:val="single"/>
        </w:rPr>
        <w:t>Frontiers in plant science</w:t>
      </w:r>
      <w:r w:rsidRPr="007F3EED">
        <w:t xml:space="preserve"> </w:t>
      </w:r>
      <w:r w:rsidRPr="007F3EED">
        <w:rPr>
          <w:b/>
        </w:rPr>
        <w:t>7</w:t>
      </w:r>
      <w:r w:rsidRPr="007F3EED">
        <w:t>.</w:t>
      </w:r>
    </w:p>
    <w:p w14:paraId="747EF756" w14:textId="77777777" w:rsidR="007F3EED" w:rsidRPr="007F3EED" w:rsidRDefault="007F3EED" w:rsidP="007F3EED">
      <w:pPr>
        <w:pStyle w:val="EndNoteBibliography"/>
      </w:pPr>
      <w:r w:rsidRPr="007F3EED">
        <w:t xml:space="preserve">Frías, M., N. Brito and C. González (2013). "The Botrytis cinerea cerato‐platanin BcSpl1 is a potent inducer of systemic acquired resistance (SAR) in tobacco and generates a wave of salicylic acid expanding from the site of application." </w:t>
      </w:r>
      <w:r w:rsidRPr="007F3EED">
        <w:rPr>
          <w:u w:val="single"/>
        </w:rPr>
        <w:t>Molecular plant pathology</w:t>
      </w:r>
      <w:r w:rsidRPr="007F3EED">
        <w:t xml:space="preserve"> </w:t>
      </w:r>
      <w:r w:rsidRPr="007F3EED">
        <w:rPr>
          <w:b/>
        </w:rPr>
        <w:t>14</w:t>
      </w:r>
      <w:r w:rsidRPr="007F3EED">
        <w:t>(2): 191-196.</w:t>
      </w:r>
    </w:p>
    <w:p w14:paraId="2EC93620" w14:textId="77777777" w:rsidR="007F3EED" w:rsidRPr="007F3EED" w:rsidRDefault="007F3EED" w:rsidP="007F3EED">
      <w:pPr>
        <w:pStyle w:val="EndNoteBibliography"/>
      </w:pPr>
      <w:r w:rsidRPr="007F3EED">
        <w:t xml:space="preserve">Gaderer, R., K. Bonazza and V. Seidl-Seiboth (2014). "Cerato-platanins: a fungal protein family with intriguing properties and application potential." </w:t>
      </w:r>
      <w:r w:rsidRPr="007F3EED">
        <w:rPr>
          <w:u w:val="single"/>
        </w:rPr>
        <w:t>Applied microbiology and biotechnology</w:t>
      </w:r>
      <w:r w:rsidRPr="007F3EED">
        <w:t xml:space="preserve"> </w:t>
      </w:r>
      <w:r w:rsidRPr="007F3EED">
        <w:rPr>
          <w:b/>
        </w:rPr>
        <w:t>98</w:t>
      </w:r>
      <w:r w:rsidRPr="007F3EED">
        <w:t>(11): 4795-4803.</w:t>
      </w:r>
    </w:p>
    <w:p w14:paraId="06CB62A7" w14:textId="77777777" w:rsidR="007F3EED" w:rsidRPr="007F3EED" w:rsidRDefault="007F3EED" w:rsidP="007F3EED">
      <w:pPr>
        <w:pStyle w:val="EndNoteBibliography"/>
      </w:pPr>
      <w:r w:rsidRPr="007F3EED">
        <w:t xml:space="preserve">Giraud, T., D. Fortini, C. Levis, C. Lamarque, P. Leroux, K. LoBuglio and Y. Brygoo (1999). "Two sibling species of the Botrytis cinerea complex, transposa and vacuma, are found in sympatry on numerous host plants." </w:t>
      </w:r>
      <w:r w:rsidRPr="007F3EED">
        <w:rPr>
          <w:u w:val="single"/>
        </w:rPr>
        <w:t>Phytopathology</w:t>
      </w:r>
      <w:r w:rsidRPr="007F3EED">
        <w:t xml:space="preserve"> </w:t>
      </w:r>
      <w:r w:rsidRPr="007F3EED">
        <w:rPr>
          <w:b/>
        </w:rPr>
        <w:t>89</w:t>
      </w:r>
      <w:r w:rsidRPr="007F3EED">
        <w:t>(10): 967-973.</w:t>
      </w:r>
    </w:p>
    <w:p w14:paraId="2D2D7873" w14:textId="77777777" w:rsidR="007F3EED" w:rsidRPr="007F3EED" w:rsidRDefault="007F3EED" w:rsidP="007F3EED">
      <w:pPr>
        <w:pStyle w:val="EndNoteBibliography"/>
      </w:pPr>
      <w:r w:rsidRPr="007F3EED">
        <w:t xml:space="preserve">Glazebrook, J. (2005). "Contrasting mechanisms of defense against biotrophic and necrotrophic pathogens." </w:t>
      </w:r>
      <w:r w:rsidRPr="007F3EED">
        <w:rPr>
          <w:u w:val="single"/>
        </w:rPr>
        <w:t>Annu. Rev. Phytopathol.</w:t>
      </w:r>
      <w:r w:rsidRPr="007F3EED">
        <w:t xml:space="preserve"> </w:t>
      </w:r>
      <w:r w:rsidRPr="007F3EED">
        <w:rPr>
          <w:b/>
        </w:rPr>
        <w:t>43</w:t>
      </w:r>
      <w:r w:rsidRPr="007F3EED">
        <w:t>: 205-227.</w:t>
      </w:r>
    </w:p>
    <w:p w14:paraId="646289FD" w14:textId="77777777" w:rsidR="007F3EED" w:rsidRPr="007F3EED" w:rsidRDefault="007F3EED" w:rsidP="007F3EED">
      <w:pPr>
        <w:pStyle w:val="EndNoteBibliography"/>
      </w:pPr>
      <w:r w:rsidRPr="007F3EED">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7F3EED">
        <w:rPr>
          <w:u w:val="single"/>
        </w:rPr>
        <w:t>BMC evolutionary biology</w:t>
      </w:r>
      <w:r w:rsidRPr="007F3EED">
        <w:t xml:space="preserve"> </w:t>
      </w:r>
      <w:r w:rsidRPr="007F3EED">
        <w:rPr>
          <w:b/>
        </w:rPr>
        <w:t>16</w:t>
      </w:r>
      <w:r w:rsidRPr="007F3EED">
        <w:t>(1): 252.</w:t>
      </w:r>
    </w:p>
    <w:p w14:paraId="4FACC14A" w14:textId="77777777" w:rsidR="007F3EED" w:rsidRPr="007F3EED" w:rsidRDefault="007F3EED" w:rsidP="007F3EED">
      <w:pPr>
        <w:pStyle w:val="EndNoteBibliography"/>
      </w:pPr>
      <w:r w:rsidRPr="007F3EED">
        <w:t xml:space="preserve">Goss, E. M. and J. Bergelson (2006). "Variation in resistance and virulence in the interaction between Arabidopsis thaliana and a bacterial pathogen." </w:t>
      </w:r>
      <w:r w:rsidRPr="007F3EED">
        <w:rPr>
          <w:u w:val="single"/>
        </w:rPr>
        <w:t>Evolution</w:t>
      </w:r>
      <w:r w:rsidRPr="007F3EED">
        <w:t xml:space="preserve"> </w:t>
      </w:r>
      <w:r w:rsidRPr="007F3EED">
        <w:rPr>
          <w:b/>
        </w:rPr>
        <w:t>60</w:t>
      </w:r>
      <w:r w:rsidRPr="007F3EED">
        <w:t>(8): 1562-1573.</w:t>
      </w:r>
    </w:p>
    <w:p w14:paraId="0BC1386D" w14:textId="77777777" w:rsidR="007F3EED" w:rsidRPr="007F3EED" w:rsidRDefault="007F3EED" w:rsidP="007F3EED">
      <w:pPr>
        <w:pStyle w:val="EndNoteBibliography"/>
      </w:pPr>
      <w:r w:rsidRPr="007F3EED">
        <w:t xml:space="preserve">Guimaraes, R. L., R. T. Chetelat and H. U. Stotz (2004). "Resistance to Botrytis cinerea in Solanum lycopersicoides is dominant in hybrids with tomato, and involves induced hyphal death." </w:t>
      </w:r>
      <w:r w:rsidRPr="007F3EED">
        <w:rPr>
          <w:u w:val="single"/>
        </w:rPr>
        <w:t>European journal of plant pathology</w:t>
      </w:r>
      <w:r w:rsidRPr="007F3EED">
        <w:t xml:space="preserve"> </w:t>
      </w:r>
      <w:r w:rsidRPr="007F3EED">
        <w:rPr>
          <w:b/>
        </w:rPr>
        <w:t>110</w:t>
      </w:r>
      <w:r w:rsidRPr="007F3EED">
        <w:t>(1): 13-23.</w:t>
      </w:r>
    </w:p>
    <w:p w14:paraId="1757083E" w14:textId="77777777" w:rsidR="007F3EED" w:rsidRPr="007F3EED" w:rsidRDefault="007F3EED" w:rsidP="007F3EED">
      <w:pPr>
        <w:pStyle w:val="EndNoteBibliography"/>
      </w:pPr>
      <w:r w:rsidRPr="007F3EED">
        <w:t xml:space="preserve">Gust, A. A. (2015). "Peptidoglycan perception in plants." </w:t>
      </w:r>
      <w:r w:rsidRPr="007F3EED">
        <w:rPr>
          <w:u w:val="single"/>
        </w:rPr>
        <w:t>PLoS pathogens</w:t>
      </w:r>
      <w:r w:rsidRPr="007F3EED">
        <w:t xml:space="preserve"> </w:t>
      </w:r>
      <w:r w:rsidRPr="007F3EED">
        <w:rPr>
          <w:b/>
        </w:rPr>
        <w:t>11</w:t>
      </w:r>
      <w:r w:rsidRPr="007F3EED">
        <w:t>(12): e1005275.</w:t>
      </w:r>
    </w:p>
    <w:p w14:paraId="36200DE9" w14:textId="77777777" w:rsidR="007F3EED" w:rsidRPr="007F3EED" w:rsidRDefault="007F3EED" w:rsidP="007F3EED">
      <w:pPr>
        <w:pStyle w:val="EndNoteBibliography"/>
      </w:pPr>
      <w:r w:rsidRPr="007F3EED">
        <w:t xml:space="preserve">Hacquard, S., B. Kracher, T. Maekawa, S. Vernaldi, P. Schulze-Lefert and E. V. L. van Themaat (2013). "Mosaic genome structure of the barley powdery mildew pathogen and conservation of transcriptional programs in divergent hosts." </w:t>
      </w:r>
      <w:r w:rsidRPr="007F3EED">
        <w:rPr>
          <w:u w:val="single"/>
        </w:rPr>
        <w:t>Proceedings of the National Academy of Sciences</w:t>
      </w:r>
      <w:r w:rsidRPr="007F3EED">
        <w:t xml:space="preserve"> </w:t>
      </w:r>
      <w:r w:rsidRPr="007F3EED">
        <w:rPr>
          <w:b/>
        </w:rPr>
        <w:t>110</w:t>
      </w:r>
      <w:r w:rsidRPr="007F3EED">
        <w:t>(24): E2219-E2228.</w:t>
      </w:r>
    </w:p>
    <w:p w14:paraId="6D29DD2B" w14:textId="77777777" w:rsidR="007F3EED" w:rsidRPr="007F3EED" w:rsidRDefault="007F3EED" w:rsidP="007F3EED">
      <w:pPr>
        <w:pStyle w:val="EndNoteBibliography"/>
      </w:pPr>
      <w:r w:rsidRPr="007F3EED">
        <w:lastRenderedPageBreak/>
        <w:t xml:space="preserve">Hahn, M. (2014). "The rising threat of fungicide resistance in plant pathogenic fungi: Botrytis as a case study." </w:t>
      </w:r>
      <w:r w:rsidRPr="007F3EED">
        <w:rPr>
          <w:u w:val="single"/>
        </w:rPr>
        <w:t>Journal of chemical biology</w:t>
      </w:r>
      <w:r w:rsidRPr="007F3EED">
        <w:t xml:space="preserve"> </w:t>
      </w:r>
      <w:r w:rsidRPr="007F3EED">
        <w:rPr>
          <w:b/>
        </w:rPr>
        <w:t>7</w:t>
      </w:r>
      <w:r w:rsidRPr="007F3EED">
        <w:t>(4): 133-141.</w:t>
      </w:r>
    </w:p>
    <w:p w14:paraId="41C50681" w14:textId="77777777" w:rsidR="007F3EED" w:rsidRPr="007F3EED" w:rsidRDefault="007F3EED" w:rsidP="007F3EED">
      <w:pPr>
        <w:pStyle w:val="EndNoteBibliography"/>
      </w:pPr>
      <w:r w:rsidRPr="007F3EED">
        <w:t xml:space="preserve">Harren, K., B. Brandhoff, M. Knödler and B. Tudzynski (2013). "The high-affinity phosphodiesterase BcPde2 has impact on growth, differentiation and virulence of the phytopathogenic ascomycete Botrytis cinerea." </w:t>
      </w:r>
      <w:r w:rsidRPr="007F3EED">
        <w:rPr>
          <w:u w:val="single"/>
        </w:rPr>
        <w:t>PLOS one</w:t>
      </w:r>
      <w:r w:rsidRPr="007F3EED">
        <w:t xml:space="preserve"> </w:t>
      </w:r>
      <w:r w:rsidRPr="007F3EED">
        <w:rPr>
          <w:b/>
        </w:rPr>
        <w:t>8</w:t>
      </w:r>
      <w:r w:rsidRPr="007F3EED">
        <w:t>(11): e78525.</w:t>
      </w:r>
    </w:p>
    <w:p w14:paraId="122CA426" w14:textId="77777777" w:rsidR="007F3EED" w:rsidRPr="007F3EED" w:rsidRDefault="007F3EED" w:rsidP="007F3EED">
      <w:pPr>
        <w:pStyle w:val="EndNoteBibliography"/>
      </w:pPr>
      <w:r w:rsidRPr="007F3EED">
        <w:t xml:space="preserve">Hématy, K., C. Cherk and S. Somerville (2009). "Host–pathogen warfare at the plant cell wall." </w:t>
      </w:r>
      <w:r w:rsidRPr="007F3EED">
        <w:rPr>
          <w:u w:val="single"/>
        </w:rPr>
        <w:t>Current opinion in plant biology</w:t>
      </w:r>
      <w:r w:rsidRPr="007F3EED">
        <w:t xml:space="preserve"> </w:t>
      </w:r>
      <w:r w:rsidRPr="007F3EED">
        <w:rPr>
          <w:b/>
        </w:rPr>
        <w:t>12</w:t>
      </w:r>
      <w:r w:rsidRPr="007F3EED">
        <w:t>(4): 406-413.</w:t>
      </w:r>
    </w:p>
    <w:p w14:paraId="3E6DBB23" w14:textId="77777777" w:rsidR="007F3EED" w:rsidRPr="007F3EED" w:rsidRDefault="007F3EED" w:rsidP="007F3EED">
      <w:pPr>
        <w:pStyle w:val="EndNoteBibliography"/>
      </w:pPr>
      <w:r w:rsidRPr="007F3EED">
        <w:t xml:space="preserve">Hevia, M. A., P. Canessa, H. Müller-Esparza and L. F. Larrondo (2015). "A circadian oscillator in the fungus Botrytis cinerea regulates virulence when infecting Arabidopsis thaliana." </w:t>
      </w:r>
      <w:r w:rsidRPr="007F3EED">
        <w:rPr>
          <w:u w:val="single"/>
        </w:rPr>
        <w:t>Proceedings of the National Academy of Sciences</w:t>
      </w:r>
      <w:r w:rsidRPr="007F3EED">
        <w:t xml:space="preserve"> </w:t>
      </w:r>
      <w:r w:rsidRPr="007F3EED">
        <w:rPr>
          <w:b/>
        </w:rPr>
        <w:t>112</w:t>
      </w:r>
      <w:r w:rsidRPr="007F3EED">
        <w:t>(28): 8744-8749.</w:t>
      </w:r>
    </w:p>
    <w:p w14:paraId="308F5BE7" w14:textId="77777777" w:rsidR="007F3EED" w:rsidRPr="007F3EED" w:rsidRDefault="007F3EED" w:rsidP="007F3EED">
      <w:pPr>
        <w:pStyle w:val="EndNoteBibliography"/>
      </w:pPr>
      <w:r w:rsidRPr="007F3EED">
        <w:t xml:space="preserve">Hyten, D. L., Q. Song, Y. Zhu, I.-Y. Choi, R. L. Nelson, J. M. Costa, J. E. Specht, R. C. Shoemaker and P. B. Cregan (2006). "Impacts of genetic bottlenecks on soybean genome diversity." </w:t>
      </w:r>
      <w:r w:rsidRPr="007F3EED">
        <w:rPr>
          <w:u w:val="single"/>
        </w:rPr>
        <w:t>Proceedings of the National Academy of Sciences</w:t>
      </w:r>
      <w:r w:rsidRPr="007F3EED">
        <w:t xml:space="preserve"> </w:t>
      </w:r>
      <w:r w:rsidRPr="007F3EED">
        <w:rPr>
          <w:b/>
        </w:rPr>
        <w:t>103</w:t>
      </w:r>
      <w:r w:rsidRPr="007F3EED">
        <w:t>(45): 16666-16671.</w:t>
      </w:r>
    </w:p>
    <w:p w14:paraId="63AA0851" w14:textId="77777777" w:rsidR="007F3EED" w:rsidRPr="007F3EED" w:rsidRDefault="007F3EED" w:rsidP="007F3EED">
      <w:pPr>
        <w:pStyle w:val="EndNoteBibliography"/>
      </w:pPr>
      <w:r w:rsidRPr="007F3EED">
        <w:t xml:space="preserve">Jones, J. D. and J. L. Dangl (2006). "The plant immune system." </w:t>
      </w:r>
      <w:r w:rsidRPr="007F3EED">
        <w:rPr>
          <w:u w:val="single"/>
        </w:rPr>
        <w:t>Nature</w:t>
      </w:r>
      <w:r w:rsidRPr="007F3EED">
        <w:t xml:space="preserve"> </w:t>
      </w:r>
      <w:r w:rsidRPr="007F3EED">
        <w:rPr>
          <w:b/>
        </w:rPr>
        <w:t>444</w:t>
      </w:r>
      <w:r w:rsidRPr="007F3EED">
        <w:t>(7117): 323-329.</w:t>
      </w:r>
    </w:p>
    <w:p w14:paraId="01CF5121" w14:textId="77777777" w:rsidR="007F3EED" w:rsidRPr="007F3EED" w:rsidRDefault="007F3EED" w:rsidP="007F3EED">
      <w:pPr>
        <w:pStyle w:val="EndNoteBibliography"/>
      </w:pPr>
      <w:r w:rsidRPr="007F3EED">
        <w:t xml:space="preserve">Katan, T. (1999). "Current status of vegetative compatibility groups in Fusarium oxysporum." </w:t>
      </w:r>
      <w:r w:rsidRPr="007F3EED">
        <w:rPr>
          <w:u w:val="single"/>
        </w:rPr>
        <w:t>Phytoparasitica</w:t>
      </w:r>
      <w:r w:rsidRPr="007F3EED">
        <w:t xml:space="preserve"> </w:t>
      </w:r>
      <w:r w:rsidRPr="007F3EED">
        <w:rPr>
          <w:b/>
        </w:rPr>
        <w:t>27</w:t>
      </w:r>
      <w:r w:rsidRPr="007F3EED">
        <w:t>(1): 51-64.</w:t>
      </w:r>
    </w:p>
    <w:p w14:paraId="7790BCCD" w14:textId="77777777" w:rsidR="007F3EED" w:rsidRPr="007F3EED" w:rsidRDefault="007F3EED" w:rsidP="007F3EED">
      <w:pPr>
        <w:pStyle w:val="EndNoteBibliography"/>
      </w:pPr>
      <w:r w:rsidRPr="007F3EED">
        <w:t xml:space="preserve">Keen, N. (1992). "The molecular biology of disease resistance." </w:t>
      </w:r>
      <w:r w:rsidRPr="007F3EED">
        <w:rPr>
          <w:u w:val="single"/>
        </w:rPr>
        <w:t>Plant molecular biology</w:t>
      </w:r>
      <w:r w:rsidRPr="007F3EED">
        <w:t xml:space="preserve"> </w:t>
      </w:r>
      <w:r w:rsidRPr="007F3EED">
        <w:rPr>
          <w:b/>
        </w:rPr>
        <w:t>19</w:t>
      </w:r>
      <w:r w:rsidRPr="007F3EED">
        <w:t>(1): 109-122.</w:t>
      </w:r>
    </w:p>
    <w:p w14:paraId="2EF2F826" w14:textId="77777777" w:rsidR="007F3EED" w:rsidRPr="007F3EED" w:rsidRDefault="007F3EED" w:rsidP="007F3EED">
      <w:pPr>
        <w:pStyle w:val="EndNoteBibliography"/>
      </w:pPr>
      <w:r w:rsidRPr="007F3EED">
        <w:t xml:space="preserve">Kliebenstein, D. J., H. C. Rowe and K. J. Denby (2005). "Secondary metabolites influence Arabidopsis/Botrytis interactions: variation in host production and pathogen sensitivity." </w:t>
      </w:r>
      <w:r w:rsidRPr="007F3EED">
        <w:rPr>
          <w:u w:val="single"/>
        </w:rPr>
        <w:t>The Plant Journal</w:t>
      </w:r>
      <w:r w:rsidRPr="007F3EED">
        <w:t xml:space="preserve"> </w:t>
      </w:r>
      <w:r w:rsidRPr="007F3EED">
        <w:rPr>
          <w:b/>
        </w:rPr>
        <w:t>44</w:t>
      </w:r>
      <w:r w:rsidRPr="007F3EED">
        <w:t>(1): 25-36.</w:t>
      </w:r>
    </w:p>
    <w:p w14:paraId="15236865" w14:textId="77777777" w:rsidR="007F3EED" w:rsidRPr="007F3EED" w:rsidRDefault="007F3EED" w:rsidP="007F3EED">
      <w:pPr>
        <w:pStyle w:val="EndNoteBibliography"/>
      </w:pPr>
      <w:r w:rsidRPr="007F3EED">
        <w:t xml:space="preserve">Koenig, D., J. M. Jiménez-Gómez, S. Kimura, D. Fulop, D. H. Chitwood, L. R. Headland, R. Kumar, M. F. Covington, U. K. Devisetty and A. V. Tat (2013). "Comparative transcriptomics reveals patterns of selection in domesticated and wild tomato." </w:t>
      </w:r>
      <w:r w:rsidRPr="007F3EED">
        <w:rPr>
          <w:u w:val="single"/>
        </w:rPr>
        <w:t>Proceedings of the National Academy of Sciences</w:t>
      </w:r>
      <w:r w:rsidRPr="007F3EED">
        <w:t xml:space="preserve"> </w:t>
      </w:r>
      <w:r w:rsidRPr="007F3EED">
        <w:rPr>
          <w:b/>
        </w:rPr>
        <w:t>110</w:t>
      </w:r>
      <w:r w:rsidRPr="007F3EED">
        <w:t>(28): E2655-E2662.</w:t>
      </w:r>
    </w:p>
    <w:p w14:paraId="098A5656" w14:textId="77777777" w:rsidR="007F3EED" w:rsidRPr="007F3EED" w:rsidRDefault="007F3EED" w:rsidP="007F3EED">
      <w:pPr>
        <w:pStyle w:val="EndNoteBibliography"/>
      </w:pPr>
      <w:r w:rsidRPr="007F3EED">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7F3EED">
        <w:rPr>
          <w:u w:val="single"/>
        </w:rPr>
        <w:t>Plant Physiology</w:t>
      </w:r>
      <w:r w:rsidRPr="007F3EED">
        <w:t>: pp. 00997.02015.</w:t>
      </w:r>
    </w:p>
    <w:p w14:paraId="79EC6BA0" w14:textId="77777777" w:rsidR="007F3EED" w:rsidRPr="007F3EED" w:rsidRDefault="007F3EED" w:rsidP="007F3EED">
      <w:pPr>
        <w:pStyle w:val="EndNoteBibliography"/>
      </w:pPr>
      <w:r w:rsidRPr="007F3EED">
        <w:t xml:space="preserve">Kover, P. X. and B. A. Schaal (2002). "Genetic variation for disease resistance and tolerance among Arabidopsis thaliana accessions." </w:t>
      </w:r>
      <w:r w:rsidRPr="007F3EED">
        <w:rPr>
          <w:u w:val="single"/>
        </w:rPr>
        <w:t>Proceedings of the National Academy of Sciences</w:t>
      </w:r>
      <w:r w:rsidRPr="007F3EED">
        <w:t xml:space="preserve"> </w:t>
      </w:r>
      <w:r w:rsidRPr="007F3EED">
        <w:rPr>
          <w:b/>
        </w:rPr>
        <w:t>99</w:t>
      </w:r>
      <w:r w:rsidRPr="007F3EED">
        <w:t>(17): 11270-11274.</w:t>
      </w:r>
    </w:p>
    <w:p w14:paraId="3AE45A44" w14:textId="77777777" w:rsidR="007F3EED" w:rsidRPr="007F3EED" w:rsidRDefault="007F3EED" w:rsidP="007F3EED">
      <w:pPr>
        <w:pStyle w:val="EndNoteBibliography"/>
      </w:pPr>
      <w:r w:rsidRPr="007F3EED">
        <w:t xml:space="preserve">Kretschmer, M. and M. Hahn (2008). "Fungicide resistance and genetic diversity of Botrytis cinerea isolates from a vineyard in Germany." </w:t>
      </w:r>
      <w:r w:rsidRPr="007F3EED">
        <w:rPr>
          <w:u w:val="single"/>
        </w:rPr>
        <w:t>Journal of Plant Diseases and Protection</w:t>
      </w:r>
      <w:r w:rsidRPr="007F3EED">
        <w:t>: 214-219.</w:t>
      </w:r>
    </w:p>
    <w:p w14:paraId="29F78799" w14:textId="77777777" w:rsidR="007F3EED" w:rsidRPr="007F3EED" w:rsidRDefault="007F3EED" w:rsidP="007F3EED">
      <w:pPr>
        <w:pStyle w:val="EndNoteBibliography"/>
      </w:pPr>
      <w:r w:rsidRPr="007F3EED">
        <w:t xml:space="preserve">Kurtz, S., A. Phillippy, A. L. Delcher, M. Smoot, M. Shumway, C. Antonescu and S. L. Salzberg (2004). "Versatile and open software for comparing large genomes." </w:t>
      </w:r>
      <w:r w:rsidRPr="007F3EED">
        <w:rPr>
          <w:u w:val="single"/>
        </w:rPr>
        <w:t>Genome biology</w:t>
      </w:r>
      <w:r w:rsidRPr="007F3EED">
        <w:t xml:space="preserve"> </w:t>
      </w:r>
      <w:r w:rsidRPr="007F3EED">
        <w:rPr>
          <w:b/>
        </w:rPr>
        <w:t>5</w:t>
      </w:r>
      <w:r w:rsidRPr="007F3EED">
        <w:t>(2): R12.</w:t>
      </w:r>
    </w:p>
    <w:p w14:paraId="3EA86F7F" w14:textId="77777777" w:rsidR="007F3EED" w:rsidRPr="007F3EED" w:rsidRDefault="007F3EED" w:rsidP="007F3EED">
      <w:pPr>
        <w:pStyle w:val="EndNoteBibliography"/>
      </w:pPr>
      <w:r w:rsidRPr="007F3EED">
        <w:t xml:space="preserve">Liu, B., Y.-B. Hong, Y.-F. Zhang, X.-H. Li, L. Huang, H.-J. Zhang, D.-Y. Li and F.-M. Song (2014). "Tomato WRKY transcriptional factor SlDRW1 is required for disease resistance against Botrytis cinerea and tolerance to oxidative stress." </w:t>
      </w:r>
      <w:r w:rsidRPr="007F3EED">
        <w:rPr>
          <w:u w:val="single"/>
        </w:rPr>
        <w:t>Plant Science</w:t>
      </w:r>
      <w:r w:rsidRPr="007F3EED">
        <w:t xml:space="preserve"> </w:t>
      </w:r>
      <w:r w:rsidRPr="007F3EED">
        <w:rPr>
          <w:b/>
        </w:rPr>
        <w:t>227</w:t>
      </w:r>
      <w:r w:rsidRPr="007F3EED">
        <w:t>: 145-156.</w:t>
      </w:r>
    </w:p>
    <w:p w14:paraId="0EC3C7F8" w14:textId="77777777" w:rsidR="007F3EED" w:rsidRPr="007F3EED" w:rsidRDefault="007F3EED" w:rsidP="007F3EED">
      <w:pPr>
        <w:pStyle w:val="EndNoteBibliography"/>
      </w:pPr>
      <w:r w:rsidRPr="007F3EED">
        <w:t xml:space="preserve">Loxdale, H. D., G. Lushai and J. A. Harvey (2011). "The evolutionary improbability of ‘generalism’in nature, with special reference to insects." </w:t>
      </w:r>
      <w:r w:rsidRPr="007F3EED">
        <w:rPr>
          <w:u w:val="single"/>
        </w:rPr>
        <w:t>Biological Journal of the Linnean Society</w:t>
      </w:r>
      <w:r w:rsidRPr="007F3EED">
        <w:t xml:space="preserve"> </w:t>
      </w:r>
      <w:r w:rsidRPr="007F3EED">
        <w:rPr>
          <w:b/>
        </w:rPr>
        <w:t>103</w:t>
      </w:r>
      <w:r w:rsidRPr="007F3EED">
        <w:t>(1): 1-18.</w:t>
      </w:r>
    </w:p>
    <w:p w14:paraId="52F796B7" w14:textId="77777777" w:rsidR="007F3EED" w:rsidRPr="007F3EED" w:rsidRDefault="007F3EED" w:rsidP="007F3EED">
      <w:pPr>
        <w:pStyle w:val="EndNoteBibliography"/>
      </w:pPr>
      <w:r w:rsidRPr="007F3EED">
        <w:t xml:space="preserve">Ma, Z. and T. J. Michailides (2005). "Genetic structure of Botrytis cinerea populations from different host plants in California." </w:t>
      </w:r>
      <w:r w:rsidRPr="007F3EED">
        <w:rPr>
          <w:u w:val="single"/>
        </w:rPr>
        <w:t>Plant disease</w:t>
      </w:r>
      <w:r w:rsidRPr="007F3EED">
        <w:t xml:space="preserve"> </w:t>
      </w:r>
      <w:r w:rsidRPr="007F3EED">
        <w:rPr>
          <w:b/>
        </w:rPr>
        <w:t>89</w:t>
      </w:r>
      <w:r w:rsidRPr="007F3EED">
        <w:t>(10): 1083-1089.</w:t>
      </w:r>
    </w:p>
    <w:p w14:paraId="51045039" w14:textId="77777777" w:rsidR="007F3EED" w:rsidRPr="007F3EED" w:rsidRDefault="007F3EED" w:rsidP="007F3EED">
      <w:pPr>
        <w:pStyle w:val="EndNoteBibliography"/>
      </w:pPr>
      <w:r w:rsidRPr="007F3EED">
        <w:t xml:space="preserve">Martinez, F., D. Blancard, P. Lecomte, C. Levis, B. Dubos and M. Fermaud (2003). "Phenotypic differences between vacuma and transposa subpopulations of Botrytis cinerea." </w:t>
      </w:r>
      <w:r w:rsidRPr="007F3EED">
        <w:rPr>
          <w:u w:val="single"/>
        </w:rPr>
        <w:t>European Journal of Plant Pathology</w:t>
      </w:r>
      <w:r w:rsidRPr="007F3EED">
        <w:t xml:space="preserve"> </w:t>
      </w:r>
      <w:r w:rsidRPr="007F3EED">
        <w:rPr>
          <w:b/>
        </w:rPr>
        <w:t>109</w:t>
      </w:r>
      <w:r w:rsidRPr="007F3EED">
        <w:t>(5): 479-488.</w:t>
      </w:r>
    </w:p>
    <w:p w14:paraId="34517E97" w14:textId="77777777" w:rsidR="007F3EED" w:rsidRPr="007F3EED" w:rsidRDefault="007F3EED" w:rsidP="007F3EED">
      <w:pPr>
        <w:pStyle w:val="EndNoteBibliography"/>
      </w:pPr>
      <w:r w:rsidRPr="007F3EED">
        <w:t xml:space="preserve">Miller, J. and S. Tanksley (1990). "RFLP analysis of phylogenetic relationships and genetic variation in the genus Lycopersicon." </w:t>
      </w:r>
      <w:r w:rsidRPr="007F3EED">
        <w:rPr>
          <w:u w:val="single"/>
        </w:rPr>
        <w:t>TAG Theoretical and Applied Genetics</w:t>
      </w:r>
      <w:r w:rsidRPr="007F3EED">
        <w:t xml:space="preserve"> </w:t>
      </w:r>
      <w:r w:rsidRPr="007F3EED">
        <w:rPr>
          <w:b/>
        </w:rPr>
        <w:t>80</w:t>
      </w:r>
      <w:r w:rsidRPr="007F3EED">
        <w:t>(4): 437-448.</w:t>
      </w:r>
    </w:p>
    <w:p w14:paraId="0668D094" w14:textId="77777777" w:rsidR="007F3EED" w:rsidRPr="007F3EED" w:rsidRDefault="007F3EED" w:rsidP="007F3EED">
      <w:pPr>
        <w:pStyle w:val="EndNoteBibliography"/>
      </w:pPr>
      <w:r w:rsidRPr="007F3EED">
        <w:lastRenderedPageBreak/>
        <w:t xml:space="preserve">Müller, N. A., C. L. Wijnen, A. Srinivasan, M. Ryngajllo, I. Ofner, T. Lin, A. Ranjan, D. West, J. N. Maloof and N. R. Sinha (2016). "Domestication selected for deceleration of the circadian clock in cultivated tomato." </w:t>
      </w:r>
      <w:r w:rsidRPr="007F3EED">
        <w:rPr>
          <w:u w:val="single"/>
        </w:rPr>
        <w:t>Nature genetics</w:t>
      </w:r>
      <w:r w:rsidRPr="007F3EED">
        <w:t xml:space="preserve"> </w:t>
      </w:r>
      <w:r w:rsidRPr="007F3EED">
        <w:rPr>
          <w:b/>
        </w:rPr>
        <w:t>48</w:t>
      </w:r>
      <w:r w:rsidRPr="007F3EED">
        <w:t>(1): 89-93.</w:t>
      </w:r>
    </w:p>
    <w:p w14:paraId="5DA70713" w14:textId="77777777" w:rsidR="007F3EED" w:rsidRPr="007F3EED" w:rsidRDefault="007F3EED" w:rsidP="007F3EED">
      <w:pPr>
        <w:pStyle w:val="EndNoteBibliography"/>
      </w:pPr>
      <w:r w:rsidRPr="007F3EED">
        <w:t xml:space="preserve">Nicot, P., A. Moretti, C. Romiti, M. Bardin, C. Caranta and H. Ferriere (2002). "Differences in susceptibility of pruning wounds and leaves to infection by Botrytis cinerea among wild tomato accessions." </w:t>
      </w:r>
      <w:r w:rsidRPr="007F3EED">
        <w:rPr>
          <w:u w:val="single"/>
        </w:rPr>
        <w:t>TGC Report</w:t>
      </w:r>
      <w:r w:rsidRPr="007F3EED">
        <w:t xml:space="preserve"> </w:t>
      </w:r>
      <w:r w:rsidRPr="007F3EED">
        <w:rPr>
          <w:b/>
        </w:rPr>
        <w:t>52</w:t>
      </w:r>
      <w:r w:rsidRPr="007F3EED">
        <w:t>: 24-26.</w:t>
      </w:r>
    </w:p>
    <w:p w14:paraId="5989664D" w14:textId="77777777" w:rsidR="007F3EED" w:rsidRPr="007F3EED" w:rsidRDefault="007F3EED" w:rsidP="007F3EED">
      <w:pPr>
        <w:pStyle w:val="EndNoteBibliography"/>
      </w:pPr>
      <w:r w:rsidRPr="007F3EED">
        <w:t xml:space="preserve">Nicot, P. C. and A. Baille (1996). Integrated control of Botrytis cinerea on greenhouse tomatoes. </w:t>
      </w:r>
      <w:r w:rsidRPr="007F3EED">
        <w:rPr>
          <w:u w:val="single"/>
        </w:rPr>
        <w:t>Aerial Plant Surface Microbiology</w:t>
      </w:r>
      <w:r w:rsidRPr="007F3EED">
        <w:t>, Springer</w:t>
      </w:r>
      <w:r w:rsidRPr="007F3EED">
        <w:rPr>
          <w:b/>
        </w:rPr>
        <w:t xml:space="preserve">: </w:t>
      </w:r>
      <w:r w:rsidRPr="007F3EED">
        <w:t>169-189.</w:t>
      </w:r>
    </w:p>
    <w:p w14:paraId="3362DD39" w14:textId="77777777" w:rsidR="007F3EED" w:rsidRPr="007F3EED" w:rsidRDefault="007F3EED" w:rsidP="007F3EED">
      <w:pPr>
        <w:pStyle w:val="EndNoteBibliography"/>
      </w:pPr>
      <w:r w:rsidRPr="007F3EED">
        <w:t xml:space="preserve">Nomura, K., M. Melotto and S.-Y. He (2005). "Suppression of host defense in compatible plant–Pseudomonas syringae interactions." </w:t>
      </w:r>
      <w:r w:rsidRPr="007F3EED">
        <w:rPr>
          <w:u w:val="single"/>
        </w:rPr>
        <w:t>Current opinion in plant biology</w:t>
      </w:r>
      <w:r w:rsidRPr="007F3EED">
        <w:t xml:space="preserve"> </w:t>
      </w:r>
      <w:r w:rsidRPr="007F3EED">
        <w:rPr>
          <w:b/>
        </w:rPr>
        <w:t>8</w:t>
      </w:r>
      <w:r w:rsidRPr="007F3EED">
        <w:t>(4): 361-368.</w:t>
      </w:r>
    </w:p>
    <w:p w14:paraId="2D3A3AFC" w14:textId="77777777" w:rsidR="007F3EED" w:rsidRPr="007F3EED" w:rsidRDefault="007F3EED" w:rsidP="007F3EED">
      <w:pPr>
        <w:pStyle w:val="EndNoteBibliography"/>
      </w:pPr>
      <w:r w:rsidRPr="007F3EED">
        <w:t xml:space="preserve">Ober, U., W. Huang, M. Magwire, M. Schlather, H. Simianer and T. F. Mackay (2015). "Accounting for genetic architecture improves sequence based genomic prediction for a Drosophila fitness trait." </w:t>
      </w:r>
      <w:r w:rsidRPr="007F3EED">
        <w:rPr>
          <w:u w:val="single"/>
        </w:rPr>
        <w:t>PLoS One</w:t>
      </w:r>
      <w:r w:rsidRPr="007F3EED">
        <w:t xml:space="preserve"> </w:t>
      </w:r>
      <w:r w:rsidRPr="007F3EED">
        <w:rPr>
          <w:b/>
        </w:rPr>
        <w:t>10</w:t>
      </w:r>
      <w:r w:rsidRPr="007F3EED">
        <w:t>(5): e0126880.</w:t>
      </w:r>
    </w:p>
    <w:p w14:paraId="06D736ED" w14:textId="77777777" w:rsidR="007F3EED" w:rsidRPr="007F3EED" w:rsidRDefault="007F3EED" w:rsidP="007F3EED">
      <w:pPr>
        <w:pStyle w:val="EndNoteBibliography"/>
      </w:pPr>
      <w:r w:rsidRPr="007F3EED">
        <w:t xml:space="preserve">Ormond, E. L., A. P. Thomas, P. J. Pugh, J. K. Pell and H. E. Roy (2010). "A fungal pathogen in time and space: the population dynamics of Beauveria bassiana in a conifer forest." </w:t>
      </w:r>
      <w:r w:rsidRPr="007F3EED">
        <w:rPr>
          <w:u w:val="single"/>
        </w:rPr>
        <w:t>FEMS microbiology ecology</w:t>
      </w:r>
      <w:r w:rsidRPr="007F3EED">
        <w:t xml:space="preserve"> </w:t>
      </w:r>
      <w:r w:rsidRPr="007F3EED">
        <w:rPr>
          <w:b/>
        </w:rPr>
        <w:t>74</w:t>
      </w:r>
      <w:r w:rsidRPr="007F3EED">
        <w:t>(1): 146-154.</w:t>
      </w:r>
    </w:p>
    <w:p w14:paraId="309F6EF4" w14:textId="77777777" w:rsidR="007F3EED" w:rsidRPr="007F3EED" w:rsidRDefault="007F3EED" w:rsidP="007F3EED">
      <w:pPr>
        <w:pStyle w:val="EndNoteBibliography"/>
      </w:pPr>
      <w:r w:rsidRPr="007F3EED">
        <w:t xml:space="preserve">Panthee, D. R. and F. Chen (2010). "Genomics of fungal disease resistance in tomato." </w:t>
      </w:r>
      <w:r w:rsidRPr="007F3EED">
        <w:rPr>
          <w:u w:val="single"/>
        </w:rPr>
        <w:t>Current genomics</w:t>
      </w:r>
      <w:r w:rsidRPr="007F3EED">
        <w:t xml:space="preserve"> </w:t>
      </w:r>
      <w:r w:rsidRPr="007F3EED">
        <w:rPr>
          <w:b/>
        </w:rPr>
        <w:t>11</w:t>
      </w:r>
      <w:r w:rsidRPr="007F3EED">
        <w:t>(1): 30-39.</w:t>
      </w:r>
    </w:p>
    <w:p w14:paraId="0BDB2A72" w14:textId="77777777" w:rsidR="007F3EED" w:rsidRPr="007F3EED" w:rsidRDefault="007F3EED" w:rsidP="007F3EED">
      <w:pPr>
        <w:pStyle w:val="EndNoteBibliography"/>
      </w:pPr>
      <w:r w:rsidRPr="007F3EED">
        <w:t xml:space="preserve">Parlevliet, J. E. (2002). "Durability of resistance against fungal, bacterial and viral pathogens; present situation." </w:t>
      </w:r>
      <w:r w:rsidRPr="007F3EED">
        <w:rPr>
          <w:u w:val="single"/>
        </w:rPr>
        <w:t>Euphytica</w:t>
      </w:r>
      <w:r w:rsidRPr="007F3EED">
        <w:t xml:space="preserve"> </w:t>
      </w:r>
      <w:r w:rsidRPr="007F3EED">
        <w:rPr>
          <w:b/>
        </w:rPr>
        <w:t>124</w:t>
      </w:r>
      <w:r w:rsidRPr="007F3EED">
        <w:t>(2): 147-156.</w:t>
      </w:r>
    </w:p>
    <w:p w14:paraId="5658E0E2" w14:textId="77777777" w:rsidR="007F3EED" w:rsidRPr="007F3EED" w:rsidRDefault="007F3EED" w:rsidP="007F3EED">
      <w:pPr>
        <w:pStyle w:val="EndNoteBibliography"/>
      </w:pPr>
      <w:r w:rsidRPr="007F3EED">
        <w:t xml:space="preserve">Pau, G., F. Fuchs, O. Sklyar, M. Boutros and W. Huber (2010). "EBImage—an R package for image processing with applications to cellular phenotypes." </w:t>
      </w:r>
      <w:r w:rsidRPr="007F3EED">
        <w:rPr>
          <w:u w:val="single"/>
        </w:rPr>
        <w:t>Bioinformatics</w:t>
      </w:r>
      <w:r w:rsidRPr="007F3EED">
        <w:t xml:space="preserve"> </w:t>
      </w:r>
      <w:r w:rsidRPr="007F3EED">
        <w:rPr>
          <w:b/>
        </w:rPr>
        <w:t>26</w:t>
      </w:r>
      <w:r w:rsidRPr="007F3EED">
        <w:t>(7): 979-981.</w:t>
      </w:r>
    </w:p>
    <w:p w14:paraId="02DE003C" w14:textId="77777777" w:rsidR="007F3EED" w:rsidRPr="007F3EED" w:rsidRDefault="007F3EED" w:rsidP="007F3EED">
      <w:pPr>
        <w:pStyle w:val="EndNoteBibliography"/>
      </w:pPr>
      <w:r w:rsidRPr="007F3EED">
        <w:t xml:space="preserve">Pazzagli, L., V. Seidl-Seiboth, M. Barsottini, W. A. Vargas, A. Scala and P. K. Mukherjee (2014). "Cerato-platanins: elicitors and effectors." </w:t>
      </w:r>
      <w:r w:rsidRPr="007F3EED">
        <w:rPr>
          <w:u w:val="single"/>
        </w:rPr>
        <w:t>Plant Science</w:t>
      </w:r>
      <w:r w:rsidRPr="007F3EED">
        <w:t xml:space="preserve"> </w:t>
      </w:r>
      <w:r w:rsidRPr="007F3EED">
        <w:rPr>
          <w:b/>
        </w:rPr>
        <w:t>228</w:t>
      </w:r>
      <w:r w:rsidRPr="007F3EED">
        <w:t>: 79-87.</w:t>
      </w:r>
    </w:p>
    <w:p w14:paraId="1057E14E" w14:textId="77777777" w:rsidR="007F3EED" w:rsidRPr="007F3EED" w:rsidRDefault="007F3EED" w:rsidP="007F3EED">
      <w:pPr>
        <w:pStyle w:val="EndNoteBibliography"/>
      </w:pPr>
      <w:r w:rsidRPr="007F3EED">
        <w:t xml:space="preserve">Pedras, M. S. C. and P. W. Ahiahonu (2005). "Metabolism and detoxification of phytoalexins and analogs by phytopathogenic fungi." </w:t>
      </w:r>
      <w:r w:rsidRPr="007F3EED">
        <w:rPr>
          <w:u w:val="single"/>
        </w:rPr>
        <w:t>Phytochemistry</w:t>
      </w:r>
      <w:r w:rsidRPr="007F3EED">
        <w:t xml:space="preserve"> </w:t>
      </w:r>
      <w:r w:rsidRPr="007F3EED">
        <w:rPr>
          <w:b/>
        </w:rPr>
        <w:t>66</w:t>
      </w:r>
      <w:r w:rsidRPr="007F3EED">
        <w:t>(4): 391-411.</w:t>
      </w:r>
    </w:p>
    <w:p w14:paraId="253E6F9A" w14:textId="77777777" w:rsidR="007F3EED" w:rsidRPr="007F3EED" w:rsidRDefault="007F3EED" w:rsidP="007F3EED">
      <w:pPr>
        <w:pStyle w:val="EndNoteBibliography"/>
      </w:pPr>
      <w:r w:rsidRPr="007F3EED">
        <w:t xml:space="preserve">Pedras, M. S. C., S. Hossain and R. B. Snitynsky (2011). "Detoxification of cruciferous phytoalexins in Botrytis cinerea: Spontaneous dimerization of a camalexin metabolite." </w:t>
      </w:r>
      <w:r w:rsidRPr="007F3EED">
        <w:rPr>
          <w:u w:val="single"/>
        </w:rPr>
        <w:t>Phytochemistry</w:t>
      </w:r>
      <w:r w:rsidRPr="007F3EED">
        <w:t xml:space="preserve"> </w:t>
      </w:r>
      <w:r w:rsidRPr="007F3EED">
        <w:rPr>
          <w:b/>
        </w:rPr>
        <w:t>72</w:t>
      </w:r>
      <w:r w:rsidRPr="007F3EED">
        <w:t>(2): 199-206.</w:t>
      </w:r>
    </w:p>
    <w:p w14:paraId="5CC6521D" w14:textId="77777777" w:rsidR="007F3EED" w:rsidRPr="007F3EED" w:rsidRDefault="007F3EED" w:rsidP="007F3EED">
      <w:pPr>
        <w:pStyle w:val="EndNoteBibliography"/>
      </w:pPr>
      <w:r w:rsidRPr="007F3EED">
        <w:t xml:space="preserve">Peralta, I., D. Spooner and S. Knapp (2008). "The taxonomy of tomatoes: a revision of wild tomatoes (Solanum section Lycopersicon) and their outgroup relatives in sections Juglandifolium and Lycopersicoides." </w:t>
      </w:r>
      <w:r w:rsidRPr="007F3EED">
        <w:rPr>
          <w:u w:val="single"/>
        </w:rPr>
        <w:t>Syst Bot Monogr</w:t>
      </w:r>
      <w:r w:rsidRPr="007F3EED">
        <w:t xml:space="preserve"> </w:t>
      </w:r>
      <w:r w:rsidRPr="007F3EED">
        <w:rPr>
          <w:b/>
        </w:rPr>
        <w:t>84</w:t>
      </w:r>
      <w:r w:rsidRPr="007F3EED">
        <w:t>: 1-186.</w:t>
      </w:r>
    </w:p>
    <w:p w14:paraId="436E8D47" w14:textId="77777777" w:rsidR="007F3EED" w:rsidRPr="007F3EED" w:rsidRDefault="007F3EED" w:rsidP="007F3EED">
      <w:pPr>
        <w:pStyle w:val="EndNoteBibliography"/>
      </w:pPr>
      <w:r w:rsidRPr="007F3EED">
        <w:t xml:space="preserve">Persoons, A., E. Morin, C. Delaruelle, T. Payen, F. Halkett, P. Frey, S. De Mita and S. Duplessis (2014). "Patterns of genomic variation in the poplar rust fungus Melampsora larici-populina identify pathogenesis-related factors." </w:t>
      </w:r>
      <w:r w:rsidRPr="007F3EED">
        <w:rPr>
          <w:u w:val="single"/>
        </w:rPr>
        <w:t>Frontiers in plant science</w:t>
      </w:r>
      <w:r w:rsidRPr="007F3EED">
        <w:t xml:space="preserve"> </w:t>
      </w:r>
      <w:r w:rsidRPr="007F3EED">
        <w:rPr>
          <w:b/>
        </w:rPr>
        <w:t>5</w:t>
      </w:r>
      <w:r w:rsidRPr="007F3EED">
        <w:t>.</w:t>
      </w:r>
    </w:p>
    <w:p w14:paraId="626A7E13" w14:textId="77777777" w:rsidR="007F3EED" w:rsidRPr="007F3EED" w:rsidRDefault="007F3EED" w:rsidP="007F3EED">
      <w:pPr>
        <w:pStyle w:val="EndNoteBibliography"/>
      </w:pPr>
      <w:r w:rsidRPr="007F3EED">
        <w:t xml:space="preserve">Pieterse, C. M., D. Van der Does, C. Zamioudis, A. Leon-Reyes and S. C. Van Wees (2012). "Hormonal modulation of plant immunity." </w:t>
      </w:r>
      <w:r w:rsidRPr="007F3EED">
        <w:rPr>
          <w:u w:val="single"/>
        </w:rPr>
        <w:t>Annual review of cell and developmental biology</w:t>
      </w:r>
      <w:r w:rsidRPr="007F3EED">
        <w:t xml:space="preserve"> </w:t>
      </w:r>
      <w:r w:rsidRPr="007F3EED">
        <w:rPr>
          <w:b/>
        </w:rPr>
        <w:t>28</w:t>
      </w:r>
      <w:r w:rsidRPr="007F3EED">
        <w:t>: 489-521.</w:t>
      </w:r>
    </w:p>
    <w:p w14:paraId="53687170" w14:textId="77777777" w:rsidR="007F3EED" w:rsidRPr="007F3EED" w:rsidRDefault="007F3EED" w:rsidP="007F3EED">
      <w:pPr>
        <w:pStyle w:val="EndNoteBibliography"/>
      </w:pPr>
      <w:r w:rsidRPr="007F3EED">
        <w:t xml:space="preserve">Poland, J. A., P. J. Balint-Kurti, R. J. Wisser, R. C. Pratt and R. J. Nelson (2009). "Shades of gray: the world of quantitative disease resistance." </w:t>
      </w:r>
      <w:r w:rsidRPr="007F3EED">
        <w:rPr>
          <w:u w:val="single"/>
        </w:rPr>
        <w:t>Trends in plant science</w:t>
      </w:r>
      <w:r w:rsidRPr="007F3EED">
        <w:t xml:space="preserve"> </w:t>
      </w:r>
      <w:r w:rsidRPr="007F3EED">
        <w:rPr>
          <w:b/>
        </w:rPr>
        <w:t>14</w:t>
      </w:r>
      <w:r w:rsidRPr="007F3EED">
        <w:t>(1): 21-29.</w:t>
      </w:r>
    </w:p>
    <w:p w14:paraId="75EB72B4" w14:textId="77777777" w:rsidR="007F3EED" w:rsidRPr="007F3EED" w:rsidRDefault="007F3EED" w:rsidP="007F3EED">
      <w:pPr>
        <w:pStyle w:val="EndNoteBibliography"/>
      </w:pPr>
      <w:r w:rsidRPr="007F3EED">
        <w:t xml:space="preserve">Power, R. A., J. Parkhill and T. de Oliveira (2017). "Microbial genome-wide association studies: lessons from human GWAS." </w:t>
      </w:r>
      <w:r w:rsidRPr="007F3EED">
        <w:rPr>
          <w:u w:val="single"/>
        </w:rPr>
        <w:t>Nature Reviews Genetics</w:t>
      </w:r>
      <w:r w:rsidRPr="007F3EED">
        <w:t xml:space="preserve"> </w:t>
      </w:r>
      <w:r w:rsidRPr="007F3EED">
        <w:rPr>
          <w:b/>
        </w:rPr>
        <w:t>18</w:t>
      </w:r>
      <w:r w:rsidRPr="007F3EED">
        <w:t>(1): 41-50.</w:t>
      </w:r>
    </w:p>
    <w:p w14:paraId="30363B2E" w14:textId="77777777" w:rsidR="007F3EED" w:rsidRPr="007F3EED" w:rsidRDefault="007F3EED" w:rsidP="007F3EED">
      <w:pPr>
        <w:pStyle w:val="EndNoteBibliography"/>
      </w:pPr>
      <w:r w:rsidRPr="007F3EED">
        <w:t xml:space="preserve">Quidde, T., P. Büttner and P. Tudzynski (1999). "Evidence for three different specific saponin-detoxifying activities in Botrytis cinerea and cloning and functional analysis of a gene coding for a putative avenacinase." </w:t>
      </w:r>
      <w:r w:rsidRPr="007F3EED">
        <w:rPr>
          <w:u w:val="single"/>
        </w:rPr>
        <w:t>European Journal of Plant Pathology</w:t>
      </w:r>
      <w:r w:rsidRPr="007F3EED">
        <w:t xml:space="preserve"> </w:t>
      </w:r>
      <w:r w:rsidRPr="007F3EED">
        <w:rPr>
          <w:b/>
        </w:rPr>
        <w:t>105</w:t>
      </w:r>
      <w:r w:rsidRPr="007F3EED">
        <w:t>(3): 273-283.</w:t>
      </w:r>
    </w:p>
    <w:p w14:paraId="47E1D4B0" w14:textId="77777777" w:rsidR="007F3EED" w:rsidRPr="007F3EED" w:rsidRDefault="007F3EED" w:rsidP="007F3EED">
      <w:pPr>
        <w:pStyle w:val="EndNoteBibliography"/>
      </w:pPr>
      <w:r w:rsidRPr="007F3EED">
        <w:t xml:space="preserve">Quidde, T., A. Osbourn and P. Tudzynski (1998). "Detoxification of α-tomatine by Botrytis cinerea." </w:t>
      </w:r>
      <w:r w:rsidRPr="007F3EED">
        <w:rPr>
          <w:u w:val="single"/>
        </w:rPr>
        <w:t>Physiological and Molecular Plant Pathology</w:t>
      </w:r>
      <w:r w:rsidRPr="007F3EED">
        <w:t xml:space="preserve"> </w:t>
      </w:r>
      <w:r w:rsidRPr="007F3EED">
        <w:rPr>
          <w:b/>
        </w:rPr>
        <w:t>52</w:t>
      </w:r>
      <w:r w:rsidRPr="007F3EED">
        <w:t>(3): 151-165.</w:t>
      </w:r>
    </w:p>
    <w:p w14:paraId="4A0D04B8" w14:textId="77777777" w:rsidR="007F3EED" w:rsidRPr="007F3EED" w:rsidRDefault="007F3EED" w:rsidP="007F3EED">
      <w:pPr>
        <w:pStyle w:val="EndNoteBibliography"/>
      </w:pPr>
      <w:r w:rsidRPr="007F3EED">
        <w:t xml:space="preserve">R Development Core Team (2008). "R: A language and environment for statistical computing." </w:t>
      </w:r>
      <w:r w:rsidRPr="007F3EED">
        <w:rPr>
          <w:u w:val="single"/>
        </w:rPr>
        <w:t>R Foundation for Statistical Computing,Vienna, Austria. ISBN 3-900051-07-0</w:t>
      </w:r>
      <w:r w:rsidRPr="007F3EED">
        <w:t>.</w:t>
      </w:r>
    </w:p>
    <w:p w14:paraId="2C957E47" w14:textId="77777777" w:rsidR="007F3EED" w:rsidRPr="007F3EED" w:rsidRDefault="007F3EED" w:rsidP="007F3EED">
      <w:pPr>
        <w:pStyle w:val="EndNoteBibliography"/>
      </w:pPr>
      <w:r w:rsidRPr="007F3EED">
        <w:lastRenderedPageBreak/>
        <w:t xml:space="preserve">Romanazzi, G. and S. Droby (2016). Control Strategies for Postharvest Grey Mould on Fruit Crops. </w:t>
      </w:r>
      <w:r w:rsidRPr="007F3EED">
        <w:rPr>
          <w:u w:val="single"/>
        </w:rPr>
        <w:t>Botrytis–the Fungus, the Pathogen and its Management in Agricultural Systems</w:t>
      </w:r>
      <w:r w:rsidRPr="007F3EED">
        <w:t>, Springer</w:t>
      </w:r>
      <w:r w:rsidRPr="007F3EED">
        <w:rPr>
          <w:b/>
        </w:rPr>
        <w:t xml:space="preserve">: </w:t>
      </w:r>
      <w:r w:rsidRPr="007F3EED">
        <w:t>217-228.</w:t>
      </w:r>
    </w:p>
    <w:p w14:paraId="4ED86416" w14:textId="77777777" w:rsidR="007F3EED" w:rsidRPr="007F3EED" w:rsidRDefault="007F3EED" w:rsidP="007F3EED">
      <w:pPr>
        <w:pStyle w:val="EndNoteBibliography"/>
      </w:pPr>
      <w:r w:rsidRPr="007F3EED">
        <w:t xml:space="preserve">Romani, L. (2004). "Immunity to fungal infections." </w:t>
      </w:r>
      <w:r w:rsidRPr="007F3EED">
        <w:rPr>
          <w:u w:val="single"/>
        </w:rPr>
        <w:t>Nature reviews. Immunology</w:t>
      </w:r>
      <w:r w:rsidRPr="007F3EED">
        <w:t xml:space="preserve"> </w:t>
      </w:r>
      <w:r w:rsidRPr="007F3EED">
        <w:rPr>
          <w:b/>
        </w:rPr>
        <w:t>4</w:t>
      </w:r>
      <w:r w:rsidRPr="007F3EED">
        <w:t>(1): 1.</w:t>
      </w:r>
    </w:p>
    <w:p w14:paraId="6A9C5A2C" w14:textId="77777777" w:rsidR="007F3EED" w:rsidRPr="007F3EED" w:rsidRDefault="007F3EED" w:rsidP="007F3EED">
      <w:pPr>
        <w:pStyle w:val="EndNoteBibliography"/>
      </w:pPr>
      <w:r w:rsidRPr="007F3EED">
        <w:t xml:space="preserve">Rosenthal, J. P. and R. Dirzo (1997). "Effects of life history, domestication and agronomic selection on plant defence against insects: evidence from maizes and wild relatives." </w:t>
      </w:r>
      <w:r w:rsidRPr="007F3EED">
        <w:rPr>
          <w:u w:val="single"/>
        </w:rPr>
        <w:t>Evolutionary Ecology</w:t>
      </w:r>
      <w:r w:rsidRPr="007F3EED">
        <w:t xml:space="preserve"> </w:t>
      </w:r>
      <w:r w:rsidRPr="007F3EED">
        <w:rPr>
          <w:b/>
        </w:rPr>
        <w:t>11</w:t>
      </w:r>
      <w:r w:rsidRPr="007F3EED">
        <w:t>(3): 337-355.</w:t>
      </w:r>
    </w:p>
    <w:p w14:paraId="39A093D4" w14:textId="77777777" w:rsidR="007F3EED" w:rsidRPr="007F3EED" w:rsidRDefault="007F3EED" w:rsidP="007F3EED">
      <w:pPr>
        <w:pStyle w:val="EndNoteBibliography"/>
      </w:pPr>
      <w:r w:rsidRPr="007F3EED">
        <w:t xml:space="preserve">Rossi, F. R., A. Gárriz, M. Marina, F. M. Romero, M. E. Gonzalez, I. G. Collado and F. L. Pieckenstain (2011). "The sesquiterpene botrydial produced by Botrytis cinerea induces the hypersensitive response on plant tissues and its action is modulated by salicylic acid and jasmonic acid signaling." </w:t>
      </w:r>
      <w:r w:rsidRPr="007F3EED">
        <w:rPr>
          <w:u w:val="single"/>
        </w:rPr>
        <w:t>Molecular plant-microbe interactions</w:t>
      </w:r>
      <w:r w:rsidRPr="007F3EED">
        <w:t xml:space="preserve"> </w:t>
      </w:r>
      <w:r w:rsidRPr="007F3EED">
        <w:rPr>
          <w:b/>
        </w:rPr>
        <w:t>24</w:t>
      </w:r>
      <w:r w:rsidRPr="007F3EED">
        <w:t>(8): 888-896.</w:t>
      </w:r>
    </w:p>
    <w:p w14:paraId="39446C1B" w14:textId="77777777" w:rsidR="007F3EED" w:rsidRPr="007F3EED" w:rsidRDefault="007F3EED" w:rsidP="007F3EED">
      <w:pPr>
        <w:pStyle w:val="EndNoteBibliography"/>
      </w:pPr>
      <w:r w:rsidRPr="007F3EED">
        <w:t xml:space="preserve">Rowe, H. C. and D. J. Kliebenstein (2007). "Elevated genetic variation within virulence-associated Botrytis cinerea polygalacturonase loci." </w:t>
      </w:r>
      <w:r w:rsidRPr="007F3EED">
        <w:rPr>
          <w:u w:val="single"/>
        </w:rPr>
        <w:t>Molecular Plant-Microbe Interactions</w:t>
      </w:r>
      <w:r w:rsidRPr="007F3EED">
        <w:t xml:space="preserve"> </w:t>
      </w:r>
      <w:r w:rsidRPr="007F3EED">
        <w:rPr>
          <w:b/>
        </w:rPr>
        <w:t>20</w:t>
      </w:r>
      <w:r w:rsidRPr="007F3EED">
        <w:t>(9): 1126-1137.</w:t>
      </w:r>
    </w:p>
    <w:p w14:paraId="59505D8E" w14:textId="77777777" w:rsidR="007F3EED" w:rsidRPr="007F3EED" w:rsidRDefault="007F3EED" w:rsidP="007F3EED">
      <w:pPr>
        <w:pStyle w:val="EndNoteBibliography"/>
      </w:pPr>
      <w:r w:rsidRPr="007F3EED">
        <w:t xml:space="preserve">Rowe, H. C. and D. J. Kliebenstein (2008). "Complex genetics control natural variation in Arabidopsis thaliana resistance to Botrytis cinerea." </w:t>
      </w:r>
      <w:r w:rsidRPr="007F3EED">
        <w:rPr>
          <w:u w:val="single"/>
        </w:rPr>
        <w:t>Genetics</w:t>
      </w:r>
      <w:r w:rsidRPr="007F3EED">
        <w:t xml:space="preserve"> </w:t>
      </w:r>
      <w:r w:rsidRPr="007F3EED">
        <w:rPr>
          <w:b/>
        </w:rPr>
        <w:t>180</w:t>
      </w:r>
      <w:r w:rsidRPr="007F3EED">
        <w:t>(4): 2237-2250.</w:t>
      </w:r>
    </w:p>
    <w:p w14:paraId="634CF9AD" w14:textId="77777777" w:rsidR="007F3EED" w:rsidRPr="007F3EED" w:rsidRDefault="007F3EED" w:rsidP="007F3EED">
      <w:pPr>
        <w:pStyle w:val="EndNoteBibliography"/>
      </w:pPr>
      <w:r w:rsidRPr="007F3EED">
        <w:t xml:space="preserve">Rowe, H. C. and D. J. Kliebenstein (2008). "Complex genetics control natural variation in Arabidopsis thaliana resistance to Botrytis cinerea." </w:t>
      </w:r>
      <w:r w:rsidRPr="007F3EED">
        <w:rPr>
          <w:u w:val="single"/>
        </w:rPr>
        <w:t>Genetics</w:t>
      </w:r>
      <w:r w:rsidRPr="007F3EED">
        <w:t xml:space="preserve"> </w:t>
      </w:r>
      <w:r w:rsidRPr="007F3EED">
        <w:rPr>
          <w:b/>
        </w:rPr>
        <w:t>180</w:t>
      </w:r>
      <w:r w:rsidRPr="007F3EED">
        <w:t>(4): 2237-2250.</w:t>
      </w:r>
    </w:p>
    <w:p w14:paraId="0FAC247B" w14:textId="77777777" w:rsidR="007F3EED" w:rsidRPr="007F3EED" w:rsidRDefault="007F3EED" w:rsidP="007F3EED">
      <w:pPr>
        <w:pStyle w:val="EndNoteBibliography"/>
      </w:pPr>
      <w:r w:rsidRPr="007F3EED">
        <w:t xml:space="preserve">Samuel, S., T. Veloukas, A. Papavasileiou and G. S. Karaoglanidis (2012). "Differences in frequency of transposable elements presence in Botrytis cinerea populations from several hosts in Greece." </w:t>
      </w:r>
      <w:r w:rsidRPr="007F3EED">
        <w:rPr>
          <w:u w:val="single"/>
        </w:rPr>
        <w:t>Plant disease</w:t>
      </w:r>
      <w:r w:rsidRPr="007F3EED">
        <w:t xml:space="preserve"> </w:t>
      </w:r>
      <w:r w:rsidRPr="007F3EED">
        <w:rPr>
          <w:b/>
        </w:rPr>
        <w:t>96</w:t>
      </w:r>
      <w:r w:rsidRPr="007F3EED">
        <w:t>(9): 1286-1290.</w:t>
      </w:r>
    </w:p>
    <w:p w14:paraId="7D189F0C" w14:textId="77777777" w:rsidR="007F3EED" w:rsidRPr="007F3EED" w:rsidRDefault="007F3EED" w:rsidP="007F3EED">
      <w:pPr>
        <w:pStyle w:val="EndNoteBibliography"/>
      </w:pPr>
      <w:r w:rsidRPr="007F3EED">
        <w:t xml:space="preserve">Sauerbrunn, N. and N. L. Schlaich (2004). "PCC1: a merging point for pathogen defence and circadian signalling in Arabidopsis." </w:t>
      </w:r>
      <w:r w:rsidRPr="007F3EED">
        <w:rPr>
          <w:u w:val="single"/>
        </w:rPr>
        <w:t>Planta</w:t>
      </w:r>
      <w:r w:rsidRPr="007F3EED">
        <w:t xml:space="preserve"> </w:t>
      </w:r>
      <w:r w:rsidRPr="007F3EED">
        <w:rPr>
          <w:b/>
        </w:rPr>
        <w:t>218</w:t>
      </w:r>
      <w:r w:rsidRPr="007F3EED">
        <w:t>(4): 552-561.</w:t>
      </w:r>
    </w:p>
    <w:p w14:paraId="049CBAAE" w14:textId="77777777" w:rsidR="007F3EED" w:rsidRPr="007F3EED" w:rsidRDefault="007F3EED" w:rsidP="007F3EED">
      <w:pPr>
        <w:pStyle w:val="EndNoteBibliography"/>
      </w:pPr>
      <w:r w:rsidRPr="007F3EED">
        <w:t xml:space="preserve">Scala, A., L. Pazzagli, C. Comparini, A. Santini, S. Tegli and G. Cappugi (2004). "Cerato-platanin, an early-produced protein by Ceratocystis fimbriata f. sp. platani, elicits phytoalexin synthesis in host and non-host plants." </w:t>
      </w:r>
      <w:r w:rsidRPr="007F3EED">
        <w:rPr>
          <w:u w:val="single"/>
        </w:rPr>
        <w:t>Journal of Plant Pathology</w:t>
      </w:r>
      <w:r w:rsidRPr="007F3EED">
        <w:t>: 27-33.</w:t>
      </w:r>
    </w:p>
    <w:p w14:paraId="2C7D2F66" w14:textId="77777777" w:rsidR="007F3EED" w:rsidRPr="007F3EED" w:rsidRDefault="007F3EED" w:rsidP="007F3EED">
      <w:pPr>
        <w:pStyle w:val="EndNoteBibliography"/>
      </w:pPr>
      <w:r w:rsidRPr="007F3EED">
        <w:t xml:space="preserve">Schumacher, J., J.-M. Pradier, A. Simon, S. Traeger, J. Moraga, I. G. Collado, M. Viaud and B. Tudzynski (2012). "Natural variation in the VELVET gene bcvel1 affects virulence and light-dependent differentiation in Botrytis cinerea." </w:t>
      </w:r>
      <w:r w:rsidRPr="007F3EED">
        <w:rPr>
          <w:u w:val="single"/>
        </w:rPr>
        <w:t>PLoS One</w:t>
      </w:r>
      <w:r w:rsidRPr="007F3EED">
        <w:t xml:space="preserve"> </w:t>
      </w:r>
      <w:r w:rsidRPr="007F3EED">
        <w:rPr>
          <w:b/>
        </w:rPr>
        <w:t>7</w:t>
      </w:r>
      <w:r w:rsidRPr="007F3EED">
        <w:t>(10): e47840.</w:t>
      </w:r>
    </w:p>
    <w:p w14:paraId="0BC10BC1" w14:textId="77777777" w:rsidR="007F3EED" w:rsidRPr="007F3EED" w:rsidRDefault="007F3EED" w:rsidP="007F3EED">
      <w:pPr>
        <w:pStyle w:val="EndNoteBibliography"/>
      </w:pPr>
      <w:r w:rsidRPr="007F3EED">
        <w:t xml:space="preserve">Shen, X., M. Alam, F. Fikse and L. Rönnegård (2013). "A novel generalized ridge regression method for quantitative genetics." </w:t>
      </w:r>
      <w:r w:rsidRPr="007F3EED">
        <w:rPr>
          <w:u w:val="single"/>
        </w:rPr>
        <w:t>Genetics</w:t>
      </w:r>
      <w:r w:rsidRPr="007F3EED">
        <w:t xml:space="preserve"> </w:t>
      </w:r>
      <w:r w:rsidRPr="007F3EED">
        <w:rPr>
          <w:b/>
        </w:rPr>
        <w:t>193</w:t>
      </w:r>
      <w:r w:rsidRPr="007F3EED">
        <w:t>(4): 1255-1268.</w:t>
      </w:r>
    </w:p>
    <w:p w14:paraId="35BA14B7" w14:textId="77777777" w:rsidR="007F3EED" w:rsidRPr="007F3EED" w:rsidRDefault="007F3EED" w:rsidP="007F3EED">
      <w:pPr>
        <w:pStyle w:val="EndNoteBibliography"/>
      </w:pPr>
      <w:r w:rsidRPr="007F3EED">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7F3EED">
        <w:rPr>
          <w:u w:val="single"/>
        </w:rPr>
        <w:t>Molecular plant-microbe interactions</w:t>
      </w:r>
      <w:r w:rsidRPr="007F3EED">
        <w:t xml:space="preserve"> </w:t>
      </w:r>
      <w:r w:rsidRPr="007F3EED">
        <w:rPr>
          <w:b/>
        </w:rPr>
        <w:t>18</w:t>
      </w:r>
      <w:r w:rsidRPr="007F3EED">
        <w:t>(6): 602-612.</w:t>
      </w:r>
    </w:p>
    <w:p w14:paraId="702A0FE1" w14:textId="77777777" w:rsidR="007F3EED" w:rsidRPr="007F3EED" w:rsidRDefault="007F3EED" w:rsidP="007F3EED">
      <w:pPr>
        <w:pStyle w:val="EndNoteBibliography"/>
      </w:pPr>
      <w:r w:rsidRPr="007F3EED">
        <w:t>Smale, M. (1996). "Understanding global trends in the use of wheat diversity and international flows of wheat genetic resources."</w:t>
      </w:r>
    </w:p>
    <w:p w14:paraId="57AD8F63" w14:textId="77777777" w:rsidR="007F3EED" w:rsidRPr="007F3EED" w:rsidRDefault="007F3EED" w:rsidP="007F3EED">
      <w:pPr>
        <w:pStyle w:val="EndNoteBibliography"/>
      </w:pPr>
      <w:r w:rsidRPr="007F3EED">
        <w:t xml:space="preserve">Song, H., H. Park, Y.-S. Kim, K. D. Kim, H.-K. Lee, D.-H. Cho, J.-W. Yang and D. Y. Hur (2011). "L-kynurenine-induced apoptosis in human NK cells is mediated by reactive oxygen species." </w:t>
      </w:r>
      <w:r w:rsidRPr="007F3EED">
        <w:rPr>
          <w:u w:val="single"/>
        </w:rPr>
        <w:t>International immunopharmacology</w:t>
      </w:r>
      <w:r w:rsidRPr="007F3EED">
        <w:t xml:space="preserve"> </w:t>
      </w:r>
      <w:r w:rsidRPr="007F3EED">
        <w:rPr>
          <w:b/>
        </w:rPr>
        <w:t>11</w:t>
      </w:r>
      <w:r w:rsidRPr="007F3EED">
        <w:t>(8): 932-938.</w:t>
      </w:r>
    </w:p>
    <w:p w14:paraId="5545C10F" w14:textId="77777777" w:rsidR="007F3EED" w:rsidRPr="007F3EED" w:rsidRDefault="007F3EED" w:rsidP="007F3EED">
      <w:pPr>
        <w:pStyle w:val="EndNoteBibliography"/>
      </w:pPr>
      <w:r w:rsidRPr="007F3EED">
        <w:t xml:space="preserve">Staats, M. and J. A. van Kan (2012). "Genome update of Botrytis cinerea strains B05. 10 and T4." </w:t>
      </w:r>
      <w:r w:rsidRPr="007F3EED">
        <w:rPr>
          <w:u w:val="single"/>
        </w:rPr>
        <w:t>Eukaryotic cell</w:t>
      </w:r>
      <w:r w:rsidRPr="007F3EED">
        <w:t xml:space="preserve"> </w:t>
      </w:r>
      <w:r w:rsidRPr="007F3EED">
        <w:rPr>
          <w:b/>
        </w:rPr>
        <w:t>11</w:t>
      </w:r>
      <w:r w:rsidRPr="007F3EED">
        <w:t>(11): 1413-1414.</w:t>
      </w:r>
    </w:p>
    <w:p w14:paraId="07C85E31" w14:textId="77777777" w:rsidR="007F3EED" w:rsidRPr="007F3EED" w:rsidRDefault="007F3EED" w:rsidP="007F3EED">
      <w:pPr>
        <w:pStyle w:val="EndNoteBibliography"/>
      </w:pPr>
      <w:r w:rsidRPr="007F3EED">
        <w:t xml:space="preserve">Stefanato, F. L., E. Abou‐Mansour, A. Buchala, M. Kretschmer, A. Mosbach, M. Hahn, C. G. Bochet, J. P. Métraux and H. j. Schoonbeek (2009). "The ABC transporter BcatrB from Botrytis cinerea exports camalexin and is a virulence factor on Arabidopsis thaliana." </w:t>
      </w:r>
      <w:r w:rsidRPr="007F3EED">
        <w:rPr>
          <w:u w:val="single"/>
        </w:rPr>
        <w:t>The Plant Journal</w:t>
      </w:r>
      <w:r w:rsidRPr="007F3EED">
        <w:t xml:space="preserve"> </w:t>
      </w:r>
      <w:r w:rsidRPr="007F3EED">
        <w:rPr>
          <w:b/>
        </w:rPr>
        <w:t>58</w:t>
      </w:r>
      <w:r w:rsidRPr="007F3EED">
        <w:t>(3): 499-510.</w:t>
      </w:r>
    </w:p>
    <w:p w14:paraId="192346AA" w14:textId="77777777" w:rsidR="007F3EED" w:rsidRPr="007F3EED" w:rsidRDefault="007F3EED" w:rsidP="007F3EED">
      <w:pPr>
        <w:pStyle w:val="EndNoteBibliography"/>
      </w:pPr>
      <w:r w:rsidRPr="007F3EED">
        <w:t xml:space="preserve">Stukenbrock, E. H. and B. A. McDonald (2008). "The origins of plant pathogens in agro-ecosystems." </w:t>
      </w:r>
      <w:r w:rsidRPr="007F3EED">
        <w:rPr>
          <w:u w:val="single"/>
        </w:rPr>
        <w:t>Annu. Rev. Phytopathol.</w:t>
      </w:r>
      <w:r w:rsidRPr="007F3EED">
        <w:t xml:space="preserve"> </w:t>
      </w:r>
      <w:r w:rsidRPr="007F3EED">
        <w:rPr>
          <w:b/>
        </w:rPr>
        <w:t>46</w:t>
      </w:r>
      <w:r w:rsidRPr="007F3EED">
        <w:t>: 75-100.</w:t>
      </w:r>
    </w:p>
    <w:p w14:paraId="4F36FB12" w14:textId="77777777" w:rsidR="007F3EED" w:rsidRPr="007F3EED" w:rsidRDefault="007F3EED" w:rsidP="007F3EED">
      <w:pPr>
        <w:pStyle w:val="EndNoteBibliography"/>
      </w:pPr>
      <w:r w:rsidRPr="007F3EED">
        <w:t xml:space="preserve">Tanksley, S. D. (2004). "The genetic, developmental, and molecular bases of fruit size and shape variation in tomato." </w:t>
      </w:r>
      <w:r w:rsidRPr="007F3EED">
        <w:rPr>
          <w:u w:val="single"/>
        </w:rPr>
        <w:t>The plant cell</w:t>
      </w:r>
      <w:r w:rsidRPr="007F3EED">
        <w:t xml:space="preserve"> </w:t>
      </w:r>
      <w:r w:rsidRPr="007F3EED">
        <w:rPr>
          <w:b/>
        </w:rPr>
        <w:t>16</w:t>
      </w:r>
      <w:r w:rsidRPr="007F3EED">
        <w:t>(suppl 1): S181-S189.</w:t>
      </w:r>
    </w:p>
    <w:p w14:paraId="7459ABE6" w14:textId="77777777" w:rsidR="007F3EED" w:rsidRPr="007F3EED" w:rsidRDefault="007F3EED" w:rsidP="007F3EED">
      <w:pPr>
        <w:pStyle w:val="EndNoteBibliography"/>
      </w:pPr>
      <w:r w:rsidRPr="007F3EED">
        <w:lastRenderedPageBreak/>
        <w:t xml:space="preserve">Tanksley, S. D. and S. R. McCouch (1997). "Seed banks and molecular maps: unlocking genetic potential from the wild." </w:t>
      </w:r>
      <w:r w:rsidRPr="007F3EED">
        <w:rPr>
          <w:u w:val="single"/>
        </w:rPr>
        <w:t>Science</w:t>
      </w:r>
      <w:r w:rsidRPr="007F3EED">
        <w:t xml:space="preserve"> </w:t>
      </w:r>
      <w:r w:rsidRPr="007F3EED">
        <w:rPr>
          <w:b/>
        </w:rPr>
        <w:t>277</w:t>
      </w:r>
      <w:r w:rsidRPr="007F3EED">
        <w:t>(5329): 1063-1066.</w:t>
      </w:r>
    </w:p>
    <w:p w14:paraId="264E898A" w14:textId="77777777" w:rsidR="007F3EED" w:rsidRPr="007F3EED" w:rsidRDefault="007F3EED" w:rsidP="007F3EED">
      <w:pPr>
        <w:pStyle w:val="EndNoteBibliography"/>
      </w:pPr>
      <w:r w:rsidRPr="007F3EED">
        <w:t xml:space="preserve">ten Have, A., W. Mulder, J. Visser and J. A. van Kan (1998). "The endopolygalacturonase gene Bcpg1 is required for full virulence of Botrytis cinerea." </w:t>
      </w:r>
      <w:r w:rsidRPr="007F3EED">
        <w:rPr>
          <w:u w:val="single"/>
        </w:rPr>
        <w:t>Molecular Plant-Microbe Interactions</w:t>
      </w:r>
      <w:r w:rsidRPr="007F3EED">
        <w:t xml:space="preserve"> </w:t>
      </w:r>
      <w:r w:rsidRPr="007F3EED">
        <w:rPr>
          <w:b/>
        </w:rPr>
        <w:t>11</w:t>
      </w:r>
      <w:r w:rsidRPr="007F3EED">
        <w:t>(10): 1009-1016.</w:t>
      </w:r>
    </w:p>
    <w:p w14:paraId="6368011B" w14:textId="77777777" w:rsidR="007F3EED" w:rsidRPr="007F3EED" w:rsidRDefault="007F3EED" w:rsidP="007F3EED">
      <w:pPr>
        <w:pStyle w:val="EndNoteBibliography"/>
      </w:pPr>
      <w:r w:rsidRPr="007F3EED">
        <w:t xml:space="preserve">Ten Have, A., R. van Berloo, P. Lindhout and J. A. van Kan (2007). "Partial stem and leaf resistance against the fungal pathogen Botrytis cinerea in wild relatives of tomato." </w:t>
      </w:r>
      <w:r w:rsidRPr="007F3EED">
        <w:rPr>
          <w:u w:val="single"/>
        </w:rPr>
        <w:t>European journal of plant pathology</w:t>
      </w:r>
      <w:r w:rsidRPr="007F3EED">
        <w:t xml:space="preserve"> </w:t>
      </w:r>
      <w:r w:rsidRPr="007F3EED">
        <w:rPr>
          <w:b/>
        </w:rPr>
        <w:t>117</w:t>
      </w:r>
      <w:r w:rsidRPr="007F3EED">
        <w:t>(2): 153-166.</w:t>
      </w:r>
    </w:p>
    <w:p w14:paraId="4DEDD0DA" w14:textId="77777777" w:rsidR="007F3EED" w:rsidRPr="007F3EED" w:rsidRDefault="007F3EED" w:rsidP="007F3EED">
      <w:pPr>
        <w:pStyle w:val="EndNoteBibliography"/>
      </w:pPr>
      <w:r w:rsidRPr="007F3EED">
        <w:t xml:space="preserve">Tiffin, P. and D. A. Moeller (2006). "Molecular evolution of plant immune system genes." </w:t>
      </w:r>
      <w:r w:rsidRPr="007F3EED">
        <w:rPr>
          <w:u w:val="single"/>
        </w:rPr>
        <w:t>Trends in genetics</w:t>
      </w:r>
      <w:r w:rsidRPr="007F3EED">
        <w:t xml:space="preserve"> </w:t>
      </w:r>
      <w:r w:rsidRPr="007F3EED">
        <w:rPr>
          <w:b/>
        </w:rPr>
        <w:t>22</w:t>
      </w:r>
      <w:r w:rsidRPr="007F3EED">
        <w:t>(12): 662-670.</w:t>
      </w:r>
    </w:p>
    <w:p w14:paraId="35D16104" w14:textId="77777777" w:rsidR="007F3EED" w:rsidRPr="007F3EED" w:rsidRDefault="007F3EED" w:rsidP="007F3EED">
      <w:pPr>
        <w:pStyle w:val="EndNoteBibliography"/>
      </w:pPr>
      <w:r w:rsidRPr="007F3EED">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7F3EED">
        <w:rPr>
          <w:u w:val="single"/>
        </w:rPr>
        <w:t>Frontiers in plant science</w:t>
      </w:r>
      <w:r w:rsidRPr="007F3EED">
        <w:t xml:space="preserve"> </w:t>
      </w:r>
      <w:r w:rsidRPr="007F3EED">
        <w:rPr>
          <w:b/>
        </w:rPr>
        <w:t>5</w:t>
      </w:r>
      <w:r w:rsidRPr="007F3EED">
        <w:t>.</w:t>
      </w:r>
    </w:p>
    <w:p w14:paraId="1562591B" w14:textId="77777777" w:rsidR="007F3EED" w:rsidRPr="007F3EED" w:rsidRDefault="007F3EED" w:rsidP="007F3EED">
      <w:pPr>
        <w:pStyle w:val="EndNoteBibliography"/>
      </w:pPr>
      <w:r w:rsidRPr="007F3EED">
        <w:t xml:space="preserve">Vleeshouwers, V. G. and R. P. Oliver (2014). "Effectors as tools in disease resistance breeding against biotrophic, hemibiotrophic, and necrotrophic plant pathogens." </w:t>
      </w:r>
      <w:r w:rsidRPr="007F3EED">
        <w:rPr>
          <w:u w:val="single"/>
        </w:rPr>
        <w:t>Molecular plant-microbe interactions</w:t>
      </w:r>
      <w:r w:rsidRPr="007F3EED">
        <w:t xml:space="preserve"> </w:t>
      </w:r>
      <w:r w:rsidRPr="007F3EED">
        <w:rPr>
          <w:b/>
        </w:rPr>
        <w:t>27</w:t>
      </w:r>
      <w:r w:rsidRPr="007F3EED">
        <w:t>(3): 196-206.</w:t>
      </w:r>
    </w:p>
    <w:p w14:paraId="0F8C15F1" w14:textId="77777777" w:rsidR="007F3EED" w:rsidRPr="007F3EED" w:rsidRDefault="007F3EED" w:rsidP="007F3EED">
      <w:pPr>
        <w:pStyle w:val="EndNoteBibliography"/>
      </w:pPr>
      <w:r w:rsidRPr="007F3EED">
        <w:t xml:space="preserve">Weyman, P. D., Z. Pan, Q. Feng, D. G. Gilchrist and R. M. Bostock (2006). "A circadian rhythm-regulated tomato gene is induced by arachidonic acid and Phythophthora infestans infection." </w:t>
      </w:r>
      <w:r w:rsidRPr="007F3EED">
        <w:rPr>
          <w:u w:val="single"/>
        </w:rPr>
        <w:t>Plant physiology</w:t>
      </w:r>
      <w:r w:rsidRPr="007F3EED">
        <w:t xml:space="preserve"> </w:t>
      </w:r>
      <w:r w:rsidRPr="007F3EED">
        <w:rPr>
          <w:b/>
        </w:rPr>
        <w:t>140</w:t>
      </w:r>
      <w:r w:rsidRPr="007F3EED">
        <w:t>(1): 235-248.</w:t>
      </w:r>
    </w:p>
    <w:p w14:paraId="76EF2B85" w14:textId="77777777" w:rsidR="007F3EED" w:rsidRPr="007F3EED" w:rsidRDefault="007F3EED" w:rsidP="007F3EED">
      <w:pPr>
        <w:pStyle w:val="EndNoteBibliography"/>
      </w:pPr>
      <w:r w:rsidRPr="007F3EED">
        <w:t xml:space="preserve">Wicker, T., S. Oberhaensli, F. Parlange, J. P. Buchmann, M. Shatalina, S. Roffler, R. Ben-David, J. Doležel, H. Šimková and P. Schulze-Lefert (2013). "The wheat powdery mildew genome shows the unique evolution of an obligate biotroph." </w:t>
      </w:r>
      <w:r w:rsidRPr="007F3EED">
        <w:rPr>
          <w:u w:val="single"/>
        </w:rPr>
        <w:t>Nature Genetics</w:t>
      </w:r>
      <w:r w:rsidRPr="007F3EED">
        <w:t xml:space="preserve"> </w:t>
      </w:r>
      <w:r w:rsidRPr="007F3EED">
        <w:rPr>
          <w:b/>
        </w:rPr>
        <w:t>45</w:t>
      </w:r>
      <w:r w:rsidRPr="007F3EED">
        <w:t>(9): 1092-1096.</w:t>
      </w:r>
    </w:p>
    <w:p w14:paraId="309EE2D1" w14:textId="77777777" w:rsidR="007F3EED" w:rsidRPr="007F3EED" w:rsidRDefault="007F3EED" w:rsidP="007F3EED">
      <w:pPr>
        <w:pStyle w:val="EndNoteBibliography"/>
      </w:pPr>
      <w:r w:rsidRPr="007F3EED">
        <w:t xml:space="preserve">Yang, Q., Y. Chen and Z. Ma (2013). "Involvement of BcVeA and BcVelB in regulating conidiation, pigmentation and virulence in Botrytis cinerea." </w:t>
      </w:r>
      <w:r w:rsidRPr="007F3EED">
        <w:rPr>
          <w:u w:val="single"/>
        </w:rPr>
        <w:t>Fungal genetics and biology</w:t>
      </w:r>
      <w:r w:rsidRPr="007F3EED">
        <w:t xml:space="preserve"> </w:t>
      </w:r>
      <w:r w:rsidRPr="007F3EED">
        <w:rPr>
          <w:b/>
        </w:rPr>
        <w:t>50</w:t>
      </w:r>
      <w:r w:rsidRPr="007F3EED">
        <w:t>: 63-71.</w:t>
      </w:r>
    </w:p>
    <w:p w14:paraId="291B4901" w14:textId="77777777" w:rsidR="007F3EED" w:rsidRPr="007F3EED" w:rsidRDefault="007F3EED" w:rsidP="007F3EED">
      <w:pPr>
        <w:pStyle w:val="EndNoteBibliography"/>
      </w:pPr>
      <w:r w:rsidRPr="007F3EED">
        <w:t xml:space="preserve">Zhang, L., A. Khan, D. Nino-Liu and M. Foolad (2002). "A molecular linkage map of tomato displaying chromosomal locations of resistance gene analogs based on a Lycopersicon esculentum× Lycopersicon hirsutum cross." </w:t>
      </w:r>
      <w:r w:rsidRPr="007F3EED">
        <w:rPr>
          <w:u w:val="single"/>
        </w:rPr>
        <w:t>Genome</w:t>
      </w:r>
      <w:r w:rsidRPr="007F3EED">
        <w:t xml:space="preserve"> </w:t>
      </w:r>
      <w:r w:rsidRPr="007F3EED">
        <w:rPr>
          <w:b/>
        </w:rPr>
        <w:t>45</w:t>
      </w:r>
      <w:r w:rsidRPr="007F3EED">
        <w:t>(1): 133-146.</w:t>
      </w:r>
    </w:p>
    <w:p w14:paraId="3D8F5F8A" w14:textId="77777777" w:rsidR="007F3EED" w:rsidRPr="007F3EED" w:rsidRDefault="007F3EED" w:rsidP="007F3EED">
      <w:pPr>
        <w:pStyle w:val="EndNoteBibliography"/>
      </w:pPr>
      <w:r w:rsidRPr="007F3EED">
        <w:t>Zhang, W., J. A. Corwin, D. Copeland, J. Feusier, R. Eshbaugh, F. Chen, S. Atwell and D. J. Kliebenstein (2017). "Differential Canalization across Arabidopsis Defenses against Botrytis cinerea Genetic Variation."</w:t>
      </w:r>
    </w:p>
    <w:p w14:paraId="0E1009DD" w14:textId="77777777" w:rsidR="007F3EED" w:rsidRPr="007F3EED" w:rsidRDefault="007F3EED" w:rsidP="007F3EED">
      <w:pPr>
        <w:pStyle w:val="EndNoteBibliography"/>
      </w:pPr>
      <w:r w:rsidRPr="007F3EED">
        <w:t xml:space="preserve">Zipfel, C., S. Robatzek, L. Navarro and E. J. Oakeley (2004). "Bacterial disease resistance in Arabidopsis through flagellin perception." </w:t>
      </w:r>
      <w:r w:rsidRPr="007F3EED">
        <w:rPr>
          <w:u w:val="single"/>
        </w:rPr>
        <w:t>Nature</w:t>
      </w:r>
      <w:r w:rsidRPr="007F3EED">
        <w:t xml:space="preserve"> </w:t>
      </w:r>
      <w:r w:rsidRPr="007F3EED">
        <w:rPr>
          <w:b/>
        </w:rPr>
        <w:t>428</w:t>
      </w:r>
      <w:r w:rsidRPr="007F3EED">
        <w:t>(6984): 764.</w:t>
      </w:r>
    </w:p>
    <w:p w14:paraId="4FDF3002" w14:textId="7FA8E96D"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9-06T11:59:00Z" w:initials="NS">
    <w:p w14:paraId="0464F10B" w14:textId="27B922EC" w:rsidR="0036234E" w:rsidRDefault="0036234E">
      <w:pPr>
        <w:pStyle w:val="CommentText"/>
      </w:pPr>
      <w:r>
        <w:rPr>
          <w:rStyle w:val="CommentReference"/>
        </w:rPr>
        <w:annotationRef/>
      </w:r>
      <w:r>
        <w:t>Introduction bookmark</w:t>
      </w:r>
    </w:p>
  </w:comment>
  <w:comment w:id="1" w:author="Daniel Kliebenstein" w:date="2017-09-21T15:55:00Z" w:initials="DK">
    <w:p w14:paraId="612590DA" w14:textId="1665195D" w:rsidR="0036234E" w:rsidRDefault="0036234E">
      <w:pPr>
        <w:pStyle w:val="CommentText"/>
      </w:pPr>
      <w:r>
        <w:rPr>
          <w:rStyle w:val="CommentReference"/>
        </w:rPr>
        <w:annotationRef/>
      </w:r>
      <w:r>
        <w:t xml:space="preserve">Do we believe this estimate? Are there caveats of why it might be too high? </w:t>
      </w:r>
      <w:proofErr w:type="spellStart"/>
      <w:r>
        <w:t>Lets</w:t>
      </w:r>
      <w:proofErr w:type="spellEnd"/>
      <w:r>
        <w:t xml:space="preserve"> look at the paper.</w:t>
      </w:r>
    </w:p>
  </w:comment>
  <w:comment w:id="2" w:author="Nicole Soltis" w:date="2017-09-06T11:59:00Z" w:initials="NS">
    <w:p w14:paraId="6ADD77FA" w14:textId="211CBB02" w:rsidR="0036234E" w:rsidRDefault="0036234E">
      <w:pPr>
        <w:pStyle w:val="CommentText"/>
      </w:pPr>
      <w:r>
        <w:rPr>
          <w:rStyle w:val="CommentReference"/>
        </w:rPr>
        <w:annotationRef/>
      </w:r>
      <w:r>
        <w:t>Methods bookmark</w:t>
      </w:r>
    </w:p>
  </w:comment>
  <w:comment w:id="5" w:author="Nicole Soltis" w:date="2017-09-06T11:59:00Z" w:initials="NS">
    <w:p w14:paraId="68BC2C1B" w14:textId="0FB2EAEA" w:rsidR="0036234E" w:rsidRDefault="0036234E">
      <w:pPr>
        <w:pStyle w:val="CommentText"/>
      </w:pPr>
      <w:r>
        <w:rPr>
          <w:rStyle w:val="CommentReference"/>
        </w:rPr>
        <w:annotationRef/>
      </w:r>
      <w:r>
        <w:t>Results bookmark</w:t>
      </w:r>
    </w:p>
  </w:comment>
  <w:comment w:id="8" w:author="Nicole Soltis" w:date="2017-11-06T07:06:00Z" w:initials="NS">
    <w:p w14:paraId="639A3C69" w14:textId="13997F05" w:rsidR="0036234E" w:rsidRDefault="0036234E">
      <w:pPr>
        <w:pStyle w:val="CommentText"/>
      </w:pPr>
      <w:r>
        <w:rPr>
          <w:rStyle w:val="CommentReference"/>
        </w:rPr>
        <w:annotationRef/>
      </w:r>
      <w:r>
        <w:t xml:space="preserve">Check: does a single SNP also sometimes link to multiple genes? </w:t>
      </w:r>
    </w:p>
  </w:comment>
  <w:comment w:id="7" w:author="Nicole Soltis" w:date="2017-11-06T07:06:00Z" w:initials="NS">
    <w:p w14:paraId="6FB8C5E6" w14:textId="303E4AFA" w:rsidR="0036234E" w:rsidRDefault="0036234E">
      <w:pPr>
        <w:pStyle w:val="CommentText"/>
      </w:pPr>
      <w:r>
        <w:rPr>
          <w:rStyle w:val="CommentReference"/>
        </w:rPr>
        <w:annotationRef/>
      </w:r>
      <w:r>
        <w:t>Explicitly show this?</w:t>
      </w:r>
    </w:p>
  </w:comment>
  <w:comment w:id="9" w:author="Nicole Soltis" w:date="2017-09-06T11:59:00Z" w:initials="NS">
    <w:p w14:paraId="73AB484C" w14:textId="5759A3AF" w:rsidR="0036234E" w:rsidRDefault="0036234E">
      <w:pPr>
        <w:pStyle w:val="CommentText"/>
      </w:pPr>
      <w:r>
        <w:rPr>
          <w:rStyle w:val="CommentReference"/>
        </w:rPr>
        <w:annotationRef/>
      </w:r>
      <w:r>
        <w:t>Discussion bookmark</w:t>
      </w:r>
    </w:p>
  </w:comment>
  <w:comment w:id="10" w:author="Nicole Soltis" w:date="2017-11-06T07:41:00Z" w:initials="NS">
    <w:p w14:paraId="3A6444B9" w14:textId="4324B0D7" w:rsidR="00A55BC9" w:rsidRDefault="00A55BC9">
      <w:pPr>
        <w:pStyle w:val="CommentText"/>
      </w:pPr>
      <w:r>
        <w:rPr>
          <w:rStyle w:val="CommentReference"/>
        </w:rPr>
        <w:annotationRef/>
      </w:r>
      <w:r>
        <w:t>How to link this to virulence?</w:t>
      </w:r>
    </w:p>
  </w:comment>
  <w:comment w:id="11" w:author="Nicole Soltis" w:date="2017-11-06T07:40:00Z" w:initials="NS">
    <w:p w14:paraId="57584E31" w14:textId="60B928EF" w:rsidR="00A55BC9" w:rsidRDefault="00A55BC9">
      <w:pPr>
        <w:pStyle w:val="CommentText"/>
      </w:pPr>
      <w:r>
        <w:rPr>
          <w:rStyle w:val="CommentReference"/>
        </w:rPr>
        <w:annotationRef/>
      </w:r>
      <w:r>
        <w:t>Not sure what detail to go into here</w:t>
      </w:r>
    </w:p>
  </w:comment>
  <w:comment w:id="13" w:author="Nicole Soltis" w:date="2017-09-26T15:00:00Z" w:initials="NS">
    <w:p w14:paraId="08877560" w14:textId="244A8FA3" w:rsidR="0036234E" w:rsidRDefault="0036234E">
      <w:pPr>
        <w:pStyle w:val="CommentText"/>
      </w:pPr>
      <w:r>
        <w:rPr>
          <w:rStyle w:val="CommentReference"/>
        </w:rPr>
        <w:annotationRef/>
      </w:r>
      <w:r>
        <w:t>Elaborate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6EC23BA7" w15:done="0"/>
  <w15:commentEx w15:paraId="79E4D037" w15:done="0"/>
  <w15:commentEx w15:paraId="0CBE30D8" w15:done="0"/>
  <w15:commentEx w15:paraId="612590DA" w15:done="0"/>
  <w15:commentEx w15:paraId="3076C269" w15:done="0"/>
  <w15:commentEx w15:paraId="07C3BC24" w15:done="0"/>
  <w15:commentEx w15:paraId="16977541" w15:paraIdParent="07C3BC24" w15:done="0"/>
  <w15:commentEx w15:paraId="6ADD77FA" w15:done="0"/>
  <w15:commentEx w15:paraId="1EDDFE83" w15:done="0"/>
  <w15:commentEx w15:paraId="653E7763" w15:done="0"/>
  <w15:commentEx w15:paraId="6AFB0CC7" w15:paraIdParent="653E7763" w15:done="0"/>
  <w15:commentEx w15:paraId="68BC2C1B" w15:done="0"/>
  <w15:commentEx w15:paraId="7DBCAEDE" w15:done="0"/>
  <w15:commentEx w15:paraId="68E85E79" w15:done="0"/>
  <w15:commentEx w15:paraId="640FB9FB" w15:paraIdParent="68E85E79" w15:done="0"/>
  <w15:commentEx w15:paraId="66EA20BF" w15:done="0"/>
  <w15:commentEx w15:paraId="0C9834C2" w15:done="0"/>
  <w15:commentEx w15:paraId="6F6D62F4" w15:done="0"/>
  <w15:commentEx w15:paraId="13298896" w15:done="0"/>
  <w15:commentEx w15:paraId="02DD6A87" w15:done="0"/>
  <w15:commentEx w15:paraId="22A02ACD" w15:paraIdParent="02DD6A87" w15:done="0"/>
  <w15:commentEx w15:paraId="6FC29D4E" w15:done="0"/>
  <w15:commentEx w15:paraId="0E0D1F69" w15:done="0"/>
  <w15:commentEx w15:paraId="783FDEF3" w15:paraIdParent="0E0D1F69" w15:done="0"/>
  <w15:commentEx w15:paraId="5C0E0758" w15:done="0"/>
  <w15:commentEx w15:paraId="41BDF7DA" w15:done="0"/>
  <w15:commentEx w15:paraId="21490987" w15:paraIdParent="41BDF7DA" w15:done="0"/>
  <w15:commentEx w15:paraId="6927CA5A" w15:done="0"/>
  <w15:commentEx w15:paraId="31EF1511" w15:done="0"/>
  <w15:commentEx w15:paraId="36C6C10C" w15:paraIdParent="31EF1511" w15:done="0"/>
  <w15:commentEx w15:paraId="6758C12E" w15:done="0"/>
  <w15:commentEx w15:paraId="279ACC0C" w15:done="0"/>
  <w15:commentEx w15:paraId="2B360BAC" w15:done="0"/>
  <w15:commentEx w15:paraId="56739F22" w15:done="0"/>
  <w15:commentEx w15:paraId="12FD03C0" w15:paraIdParent="56739F22" w15:done="0"/>
  <w15:commentEx w15:paraId="07CA15C6" w15:done="0"/>
  <w15:commentEx w15:paraId="525055DD" w15:done="0"/>
  <w15:commentEx w15:paraId="445BD025" w15:done="0"/>
  <w15:commentEx w15:paraId="3A0B3D2F" w15:paraIdParent="445BD025" w15:done="0"/>
  <w15:commentEx w15:paraId="29A48C61" w15:done="0"/>
  <w15:commentEx w15:paraId="1AA2594C" w15:done="0"/>
  <w15:commentEx w15:paraId="477F1346" w15:done="0"/>
  <w15:commentEx w15:paraId="73AB484C" w15:done="0"/>
  <w15:commentEx w15:paraId="1862921C" w15:done="0"/>
  <w15:commentEx w15:paraId="07797DF6" w15:paraIdParent="1862921C" w15:done="0"/>
  <w15:commentEx w15:paraId="71925008" w15:done="0"/>
  <w15:commentEx w15:paraId="5227F641" w15:done="0"/>
  <w15:commentEx w15:paraId="070EACE4" w15:done="0"/>
  <w15:commentEx w15:paraId="30C3E287" w15:done="0"/>
  <w15:commentEx w15:paraId="6FF5860C" w15:done="0"/>
  <w15:commentEx w15:paraId="0E5047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item&gt;582&lt;/item&gt;&lt;item&gt;583&lt;/item&gt;&lt;item&gt;584&lt;/item&gt;&lt;item&gt;585&lt;/item&gt;&lt;item&gt;587&lt;/item&gt;&lt;item&gt;588&lt;/item&gt;&lt;/record-ids&gt;&lt;/item&gt;&lt;/Libraries&gt;"/>
  </w:docVars>
  <w:rsids>
    <w:rsidRoot w:val="00E76177"/>
    <w:rsid w:val="00012693"/>
    <w:rsid w:val="00013F49"/>
    <w:rsid w:val="00016D5A"/>
    <w:rsid w:val="00021031"/>
    <w:rsid w:val="00021A50"/>
    <w:rsid w:val="000224F6"/>
    <w:rsid w:val="00025485"/>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2695"/>
    <w:rsid w:val="001F3C31"/>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76B35"/>
    <w:rsid w:val="00277283"/>
    <w:rsid w:val="002817BF"/>
    <w:rsid w:val="00283972"/>
    <w:rsid w:val="0028412F"/>
    <w:rsid w:val="00284803"/>
    <w:rsid w:val="00286965"/>
    <w:rsid w:val="00290C06"/>
    <w:rsid w:val="00291384"/>
    <w:rsid w:val="002914F6"/>
    <w:rsid w:val="00292BB4"/>
    <w:rsid w:val="00294C92"/>
    <w:rsid w:val="002A0FB9"/>
    <w:rsid w:val="002A0FDF"/>
    <w:rsid w:val="002A4EC3"/>
    <w:rsid w:val="002A56DC"/>
    <w:rsid w:val="002A6387"/>
    <w:rsid w:val="002B028F"/>
    <w:rsid w:val="002B1D25"/>
    <w:rsid w:val="002B206B"/>
    <w:rsid w:val="002B2629"/>
    <w:rsid w:val="002B35B9"/>
    <w:rsid w:val="002C1157"/>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234E"/>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A583C"/>
    <w:rsid w:val="003B07E2"/>
    <w:rsid w:val="003B20C3"/>
    <w:rsid w:val="003B432E"/>
    <w:rsid w:val="003B47F1"/>
    <w:rsid w:val="003B67EC"/>
    <w:rsid w:val="003B75F5"/>
    <w:rsid w:val="003B7D87"/>
    <w:rsid w:val="003C00D0"/>
    <w:rsid w:val="003C1D22"/>
    <w:rsid w:val="003C75AE"/>
    <w:rsid w:val="003D0236"/>
    <w:rsid w:val="003D26E5"/>
    <w:rsid w:val="003D4F7E"/>
    <w:rsid w:val="003D632D"/>
    <w:rsid w:val="003D6AE2"/>
    <w:rsid w:val="003E0704"/>
    <w:rsid w:val="003E5F69"/>
    <w:rsid w:val="003E70BE"/>
    <w:rsid w:val="003E7349"/>
    <w:rsid w:val="003F0A42"/>
    <w:rsid w:val="003F1CAD"/>
    <w:rsid w:val="003F292E"/>
    <w:rsid w:val="003F2A1B"/>
    <w:rsid w:val="003F3C58"/>
    <w:rsid w:val="003F5AA6"/>
    <w:rsid w:val="004007E9"/>
    <w:rsid w:val="004017B8"/>
    <w:rsid w:val="00402701"/>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511"/>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012E"/>
    <w:rsid w:val="004F7F9A"/>
    <w:rsid w:val="00502CFB"/>
    <w:rsid w:val="00505921"/>
    <w:rsid w:val="00505B78"/>
    <w:rsid w:val="00510B7F"/>
    <w:rsid w:val="0051158A"/>
    <w:rsid w:val="005158C1"/>
    <w:rsid w:val="00517AFA"/>
    <w:rsid w:val="00520E5A"/>
    <w:rsid w:val="00522C45"/>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4040"/>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171A"/>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8A"/>
    <w:rsid w:val="007D60CA"/>
    <w:rsid w:val="007D7653"/>
    <w:rsid w:val="007E445D"/>
    <w:rsid w:val="007E4F58"/>
    <w:rsid w:val="007E580E"/>
    <w:rsid w:val="007E5E0E"/>
    <w:rsid w:val="007E6E79"/>
    <w:rsid w:val="007E6F98"/>
    <w:rsid w:val="007E79A7"/>
    <w:rsid w:val="007E7F8C"/>
    <w:rsid w:val="007F0518"/>
    <w:rsid w:val="007F081A"/>
    <w:rsid w:val="007F0E37"/>
    <w:rsid w:val="007F21A5"/>
    <w:rsid w:val="007F3EED"/>
    <w:rsid w:val="007F4760"/>
    <w:rsid w:val="0080338F"/>
    <w:rsid w:val="00804495"/>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828FA"/>
    <w:rsid w:val="00890F0E"/>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14E1"/>
    <w:rsid w:val="00981BE2"/>
    <w:rsid w:val="00982B89"/>
    <w:rsid w:val="009836A7"/>
    <w:rsid w:val="009837F4"/>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55BC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524"/>
    <w:rsid w:val="00B84662"/>
    <w:rsid w:val="00B84878"/>
    <w:rsid w:val="00B877F0"/>
    <w:rsid w:val="00B95FEA"/>
    <w:rsid w:val="00BA2199"/>
    <w:rsid w:val="00BA5DC0"/>
    <w:rsid w:val="00BA6180"/>
    <w:rsid w:val="00BA7E62"/>
    <w:rsid w:val="00BB47CC"/>
    <w:rsid w:val="00BB5375"/>
    <w:rsid w:val="00BB795E"/>
    <w:rsid w:val="00BC36F7"/>
    <w:rsid w:val="00BC5308"/>
    <w:rsid w:val="00BD1A5C"/>
    <w:rsid w:val="00BD23BD"/>
    <w:rsid w:val="00BD2830"/>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45886"/>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42F"/>
    <w:rsid w:val="00C84C63"/>
    <w:rsid w:val="00C911AD"/>
    <w:rsid w:val="00C97B8A"/>
    <w:rsid w:val="00CA3232"/>
    <w:rsid w:val="00CA37C4"/>
    <w:rsid w:val="00CA4ECA"/>
    <w:rsid w:val="00CA5586"/>
    <w:rsid w:val="00CB029A"/>
    <w:rsid w:val="00CB0B18"/>
    <w:rsid w:val="00CB0FF3"/>
    <w:rsid w:val="00CB2888"/>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2CAF"/>
    <w:rsid w:val="00CF4535"/>
    <w:rsid w:val="00CF6F9C"/>
    <w:rsid w:val="00D0235E"/>
    <w:rsid w:val="00D02CC3"/>
    <w:rsid w:val="00D02E34"/>
    <w:rsid w:val="00D03E48"/>
    <w:rsid w:val="00D043F5"/>
    <w:rsid w:val="00D1009F"/>
    <w:rsid w:val="00D1350F"/>
    <w:rsid w:val="00D1667C"/>
    <w:rsid w:val="00D20BC2"/>
    <w:rsid w:val="00D21C1F"/>
    <w:rsid w:val="00D26DA9"/>
    <w:rsid w:val="00D27AAA"/>
    <w:rsid w:val="00D3121D"/>
    <w:rsid w:val="00D33F40"/>
    <w:rsid w:val="00D349F6"/>
    <w:rsid w:val="00D34FF7"/>
    <w:rsid w:val="00D36B3C"/>
    <w:rsid w:val="00D4223F"/>
    <w:rsid w:val="00D427D6"/>
    <w:rsid w:val="00D439F9"/>
    <w:rsid w:val="00D43D9E"/>
    <w:rsid w:val="00D468C9"/>
    <w:rsid w:val="00D46F73"/>
    <w:rsid w:val="00D477E5"/>
    <w:rsid w:val="00D5093E"/>
    <w:rsid w:val="00D62555"/>
    <w:rsid w:val="00D6757A"/>
    <w:rsid w:val="00D67BAC"/>
    <w:rsid w:val="00D702E6"/>
    <w:rsid w:val="00D70F24"/>
    <w:rsid w:val="00D71B30"/>
    <w:rsid w:val="00D7511B"/>
    <w:rsid w:val="00D759AF"/>
    <w:rsid w:val="00D777CC"/>
    <w:rsid w:val="00D77859"/>
    <w:rsid w:val="00D844F2"/>
    <w:rsid w:val="00D85DC4"/>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19E0"/>
    <w:rsid w:val="00F232DA"/>
    <w:rsid w:val="00F23578"/>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94F58"/>
    <w:rsid w:val="00FA359A"/>
    <w:rsid w:val="00FA4ED9"/>
    <w:rsid w:val="00FA61BA"/>
    <w:rsid w:val="00FA6EF3"/>
    <w:rsid w:val="00FA7F5C"/>
    <w:rsid w:val="00FC1392"/>
    <w:rsid w:val="00FC6086"/>
    <w:rsid w:val="00FC7461"/>
    <w:rsid w:val="00FD1429"/>
    <w:rsid w:val="00FD28D9"/>
    <w:rsid w:val="00FD2B5C"/>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30585-6F53-44B3-8719-273C79E4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41</Pages>
  <Words>17743</Words>
  <Characters>101136</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14</cp:revision>
  <dcterms:created xsi:type="dcterms:W3CDTF">2017-10-04T22:45:00Z</dcterms:created>
  <dcterms:modified xsi:type="dcterms:W3CDTF">2017-11-06T15:41:00Z</dcterms:modified>
</cp:coreProperties>
</file>