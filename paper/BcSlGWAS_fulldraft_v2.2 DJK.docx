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5E19780C" w:rsidR="001C7AD0" w:rsidRPr="00C2538C" w:rsidRDefault="00C2538C" w:rsidP="00473ACC">
      <w:pPr>
        <w:spacing w:line="480" w:lineRule="auto"/>
        <w:rPr>
          <w:b/>
          <w:sz w:val="24"/>
          <w:szCs w:val="24"/>
          <w:rPrChange w:id="0" w:author="Daniel Kliebenstein" w:date="2017-07-13T14:25:00Z">
            <w:rPr>
              <w:b/>
              <w:i/>
              <w:sz w:val="24"/>
              <w:szCs w:val="24"/>
            </w:rPr>
          </w:rPrChange>
        </w:rPr>
      </w:pPr>
      <w:bookmarkStart w:id="1" w:name="_GoBack"/>
      <w:bookmarkEnd w:id="1"/>
      <w:ins w:id="2" w:author="Daniel Kliebenstein" w:date="2017-07-13T14:26:00Z">
        <w:r>
          <w:rPr>
            <w:b/>
            <w:sz w:val="24"/>
            <w:szCs w:val="24"/>
          </w:rPr>
          <w:t>Crop d</w:t>
        </w:r>
      </w:ins>
      <w:ins w:id="3" w:author="Daniel Kliebenstein" w:date="2017-07-13T14:25:00Z">
        <w:r>
          <w:rPr>
            <w:b/>
            <w:sz w:val="24"/>
            <w:szCs w:val="24"/>
          </w:rPr>
          <w:t xml:space="preserve">omestication and pathogen virulence: The </w:t>
        </w:r>
      </w:ins>
      <w:del w:id="4" w:author="Daniel Kliebenstein" w:date="2017-07-13T14:24:00Z">
        <w:r w:rsidR="0082133B" w:rsidDel="00C2538C">
          <w:rPr>
            <w:b/>
            <w:sz w:val="24"/>
            <w:szCs w:val="24"/>
          </w:rPr>
          <w:delText xml:space="preserve">Probing </w:delText>
        </w:r>
        <w:r w:rsidR="001C7AD0" w:rsidDel="00C2538C">
          <w:rPr>
            <w:b/>
            <w:sz w:val="24"/>
            <w:szCs w:val="24"/>
          </w:rPr>
          <w:delText>how</w:delText>
        </w:r>
      </w:del>
      <w:ins w:id="5" w:author="Daniel Kliebenstein" w:date="2017-07-13T14:25:00Z">
        <w:r>
          <w:rPr>
            <w:b/>
            <w:sz w:val="24"/>
            <w:szCs w:val="24"/>
          </w:rPr>
          <w:t>i</w:t>
        </w:r>
      </w:ins>
      <w:ins w:id="6" w:author="Daniel Kliebenstein" w:date="2017-07-13T14:24:00Z">
        <w:r>
          <w:rPr>
            <w:b/>
            <w:sz w:val="24"/>
            <w:szCs w:val="24"/>
          </w:rPr>
          <w:t>nteraction of</w:t>
        </w:r>
      </w:ins>
      <w:r w:rsidR="001C7AD0">
        <w:rPr>
          <w:b/>
          <w:sz w:val="24"/>
          <w:szCs w:val="24"/>
        </w:rPr>
        <w:t xml:space="preserve"> tomato domestication</w:t>
      </w:r>
      <w:ins w:id="7" w:author="Daniel Kliebenstein" w:date="2017-07-13T14:25:00Z">
        <w:r>
          <w:rPr>
            <w:b/>
            <w:sz w:val="24"/>
            <w:szCs w:val="24"/>
          </w:rPr>
          <w:t xml:space="preserve"> and</w:t>
        </w:r>
      </w:ins>
      <w:r w:rsidR="001C7AD0">
        <w:rPr>
          <w:b/>
          <w:sz w:val="24"/>
          <w:szCs w:val="24"/>
        </w:rPr>
        <w:t xml:space="preserve"> </w:t>
      </w:r>
      <w:del w:id="8" w:author="Daniel Kliebenstein" w:date="2017-07-13T14:25:00Z">
        <w:r w:rsidR="001C7AD0" w:rsidDel="00C2538C">
          <w:rPr>
            <w:b/>
            <w:sz w:val="24"/>
            <w:szCs w:val="24"/>
          </w:rPr>
          <w:delText xml:space="preserve">affected virulence genetics in a population of </w:delText>
        </w:r>
      </w:del>
      <w:r w:rsidR="001C7AD0" w:rsidRPr="001C7AD0">
        <w:rPr>
          <w:b/>
          <w:i/>
          <w:sz w:val="24"/>
          <w:szCs w:val="24"/>
        </w:rPr>
        <w:t>Botrytis cinerea</w:t>
      </w:r>
      <w:ins w:id="9" w:author="Daniel Kliebenstein" w:date="2017-07-13T14:25:00Z">
        <w:r>
          <w:rPr>
            <w:b/>
            <w:sz w:val="24"/>
            <w:szCs w:val="24"/>
          </w:rPr>
          <w:t xml:space="preserve"> genetic diversity</w:t>
        </w:r>
      </w:ins>
    </w:p>
    <w:p w14:paraId="450F5AC6" w14:textId="77777777" w:rsidR="001C7AD0" w:rsidRPr="000F79B1" w:rsidRDefault="001C7AD0" w:rsidP="00473ACC">
      <w:pPr>
        <w:spacing w:line="480" w:lineRule="auto"/>
        <w:rPr>
          <w:b/>
          <w:sz w:val="24"/>
          <w:szCs w:val="24"/>
        </w:rPr>
      </w:pPr>
    </w:p>
    <w:p w14:paraId="200F5DF5" w14:textId="387E941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Gongjun Shi</w:t>
      </w:r>
      <w:r w:rsidRPr="000F79B1">
        <w:rPr>
          <w:b/>
          <w:sz w:val="24"/>
          <w:szCs w:val="24"/>
          <w:vertAlign w:val="superscript"/>
        </w:rPr>
        <w:t>1,2</w:t>
      </w:r>
      <w:r w:rsidRPr="000F79B1">
        <w:rPr>
          <w:b/>
          <w:sz w:val="24"/>
          <w:szCs w:val="24"/>
        </w:rPr>
        <w:t>, Rachel Fordyce</w:t>
      </w:r>
      <w:r w:rsidRPr="000F79B1">
        <w:rPr>
          <w:b/>
          <w:sz w:val="24"/>
          <w:szCs w:val="24"/>
          <w:vertAlign w:val="superscript"/>
        </w:rPr>
        <w:t>1,3</w:t>
      </w:r>
      <w:r w:rsidRPr="000F79B1">
        <w:rPr>
          <w:b/>
          <w:sz w:val="24"/>
          <w:szCs w:val="24"/>
        </w:rPr>
        <w:t>, Raoni Gwinner</w:t>
      </w:r>
      <w:r w:rsidR="004D7AF9" w:rsidRPr="000F79B1">
        <w:rPr>
          <w:b/>
          <w:sz w:val="24"/>
          <w:szCs w:val="24"/>
          <w:vertAlign w:val="superscript"/>
        </w:rPr>
        <w:t>1,4</w:t>
      </w:r>
      <w:r w:rsidRPr="000F79B1">
        <w:rPr>
          <w:b/>
          <w:sz w:val="24"/>
          <w:szCs w:val="24"/>
        </w:rPr>
        <w:t xml:space="preserve">, </w:t>
      </w:r>
      <w:r w:rsidR="003D6AE2">
        <w:rPr>
          <w:b/>
          <w:sz w:val="24"/>
          <w:szCs w:val="24"/>
        </w:rPr>
        <w:t>Dihan Gao</w:t>
      </w:r>
      <w:r w:rsidR="00B44DAF">
        <w:rPr>
          <w:b/>
          <w:sz w:val="24"/>
          <w:szCs w:val="24"/>
          <w:vertAlign w:val="superscript"/>
        </w:rPr>
        <w:t>1,5</w:t>
      </w:r>
      <w:r w:rsidR="003D6AE2">
        <w:rPr>
          <w:b/>
          <w:sz w:val="24"/>
          <w:szCs w:val="24"/>
        </w:rPr>
        <w:t xml:space="preserve">, </w:t>
      </w:r>
      <w:r w:rsidR="00E764BE">
        <w:rPr>
          <w:b/>
          <w:sz w:val="24"/>
          <w:szCs w:val="24"/>
        </w:rPr>
        <w:t>Aysha Shafi</w:t>
      </w:r>
      <w:r w:rsidR="00B44DAF">
        <w:rPr>
          <w:b/>
          <w:sz w:val="24"/>
          <w:szCs w:val="24"/>
          <w:vertAlign w:val="superscript"/>
        </w:rPr>
        <w:t>1,6</w:t>
      </w:r>
      <w:r w:rsidR="00E764BE">
        <w:rPr>
          <w:b/>
          <w:sz w:val="24"/>
          <w:szCs w:val="24"/>
        </w:rPr>
        <w:t xml:space="preserve">, </w:t>
      </w:r>
      <w:r w:rsidRPr="000F79B1">
        <w:rPr>
          <w:b/>
          <w:sz w:val="24"/>
          <w:szCs w:val="24"/>
        </w:rPr>
        <w:t>Daniel J. Kliebenstein</w:t>
      </w:r>
      <w:r w:rsidRPr="000F79B1">
        <w:rPr>
          <w:b/>
          <w:sz w:val="24"/>
          <w:szCs w:val="24"/>
          <w:vertAlign w:val="superscript"/>
        </w:rPr>
        <w:t>1,</w:t>
      </w:r>
      <w:r w:rsidR="00B44DAF">
        <w:rPr>
          <w:b/>
          <w:sz w:val="24"/>
          <w:szCs w:val="24"/>
          <w:vertAlign w:val="superscript"/>
        </w:rPr>
        <w:t>7</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commentRangeStart w:id="10"/>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74B2B9FB" w14:textId="77777777" w:rsidR="00A91962" w:rsidRPr="00E764BE" w:rsidRDefault="00A91962" w:rsidP="00A91962">
      <w:pPr>
        <w:spacing w:before="100" w:beforeAutospacing="1"/>
        <w:rPr>
          <w:rFonts w:eastAsia="Times New Roman"/>
          <w:sz w:val="24"/>
          <w:szCs w:val="24"/>
        </w:rPr>
      </w:pPr>
      <w:r w:rsidRPr="00E764BE">
        <w:rPr>
          <w:sz w:val="24"/>
          <w:szCs w:val="24"/>
          <w:vertAlign w:val="superscript"/>
        </w:rPr>
        <w:t>3</w:t>
      </w:r>
      <w:r w:rsidRPr="00E764BE">
        <w:rPr>
          <w:sz w:val="24"/>
          <w:szCs w:val="24"/>
        </w:rPr>
        <w:t>Rachel current address</w:t>
      </w:r>
    </w:p>
    <w:p w14:paraId="0795D0AB" w14:textId="02C1EC6F" w:rsidR="00A91962" w:rsidRDefault="00A91962" w:rsidP="00A91962">
      <w:pPr>
        <w:spacing w:before="100" w:beforeAutospacing="1"/>
        <w:rPr>
          <w:sz w:val="24"/>
          <w:szCs w:val="24"/>
        </w:rPr>
      </w:pPr>
      <w:r w:rsidRPr="00E764BE">
        <w:rPr>
          <w:sz w:val="24"/>
          <w:szCs w:val="24"/>
          <w:vertAlign w:val="superscript"/>
        </w:rPr>
        <w:t>4</w:t>
      </w:r>
      <w:r w:rsidRPr="00E764BE">
        <w:rPr>
          <w:sz w:val="24"/>
          <w:szCs w:val="24"/>
        </w:rPr>
        <w:t xml:space="preserve">Raoni </w:t>
      </w:r>
      <w:r w:rsidR="00B44DAF">
        <w:rPr>
          <w:sz w:val="24"/>
          <w:szCs w:val="24"/>
        </w:rPr>
        <w:t>c</w:t>
      </w:r>
      <w:r w:rsidRPr="00E764BE">
        <w:rPr>
          <w:sz w:val="24"/>
          <w:szCs w:val="24"/>
        </w:rPr>
        <w:t>urrent address</w:t>
      </w:r>
    </w:p>
    <w:p w14:paraId="68001C51" w14:textId="5F89AA1E" w:rsidR="00B44DAF" w:rsidRDefault="00B44DAF" w:rsidP="00A91962">
      <w:pPr>
        <w:spacing w:before="100" w:beforeAutospacing="1"/>
        <w:rPr>
          <w:sz w:val="24"/>
          <w:szCs w:val="24"/>
        </w:rPr>
      </w:pPr>
      <w:r>
        <w:rPr>
          <w:sz w:val="24"/>
          <w:szCs w:val="24"/>
          <w:vertAlign w:val="superscript"/>
        </w:rPr>
        <w:t>5</w:t>
      </w:r>
      <w:r>
        <w:rPr>
          <w:sz w:val="24"/>
          <w:szCs w:val="24"/>
        </w:rPr>
        <w:t>Dihan current address</w:t>
      </w:r>
    </w:p>
    <w:p w14:paraId="4F5483FF" w14:textId="5A21AA89" w:rsidR="00B44DAF" w:rsidRPr="00B44DAF" w:rsidRDefault="00B44DAF" w:rsidP="00A91962">
      <w:pPr>
        <w:spacing w:before="100" w:beforeAutospacing="1"/>
        <w:rPr>
          <w:rFonts w:eastAsia="Times New Roman"/>
          <w:sz w:val="24"/>
          <w:szCs w:val="24"/>
        </w:rPr>
      </w:pPr>
      <w:r>
        <w:rPr>
          <w:sz w:val="24"/>
          <w:szCs w:val="24"/>
          <w:vertAlign w:val="superscript"/>
        </w:rPr>
        <w:t>6</w:t>
      </w:r>
      <w:r>
        <w:rPr>
          <w:sz w:val="24"/>
          <w:szCs w:val="24"/>
        </w:rPr>
        <w:t>Aysha current address</w:t>
      </w:r>
      <w:commentRangeEnd w:id="10"/>
      <w:r w:rsidR="00C2538C">
        <w:rPr>
          <w:rStyle w:val="CommentReference"/>
        </w:rPr>
        <w:commentReference w:id="10"/>
      </w:r>
    </w:p>
    <w:p w14:paraId="6553501E" w14:textId="0B4D8210" w:rsidR="00A91962" w:rsidRPr="00CE7E3C" w:rsidRDefault="00B44DAF" w:rsidP="00CE7E3C">
      <w:pPr>
        <w:spacing w:before="100" w:beforeAutospacing="1"/>
        <w:rPr>
          <w:rFonts w:eastAsia="Arial Unicode MS"/>
          <w:sz w:val="24"/>
          <w:szCs w:val="24"/>
        </w:rPr>
      </w:pPr>
      <w:r>
        <w:rPr>
          <w:sz w:val="24"/>
          <w:szCs w:val="24"/>
          <w:vertAlign w:val="superscript"/>
        </w:rPr>
        <w:t>7</w:t>
      </w:r>
      <w:r w:rsidR="00A91962" w:rsidRPr="00E764BE">
        <w:rPr>
          <w:sz w:val="24"/>
          <w:szCs w:val="24"/>
        </w:rPr>
        <w:t>DynaMo Center of Excellence, University of Copenhagen, Thorvaldsensvej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26AA3B78"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xml:space="preserve">; generalist pathogen; </w:t>
      </w:r>
      <w:del w:id="11" w:author="Daniel Kliebenstein" w:date="2017-07-13T14:26:00Z">
        <w:r w:rsidR="00326A40" w:rsidDel="00C2538C">
          <w:rPr>
            <w:b/>
            <w:sz w:val="24"/>
            <w:szCs w:val="24"/>
          </w:rPr>
          <w:delText>GWA</w:delText>
        </w:r>
      </w:del>
      <w:ins w:id="12" w:author="Daniel Kliebenstein" w:date="2017-07-13T14:26:00Z">
        <w:r w:rsidR="00C2538C">
          <w:rPr>
            <w:b/>
            <w:sz w:val="24"/>
            <w:szCs w:val="24"/>
          </w:rPr>
          <w:t>genome wide association mapping</w:t>
        </w:r>
      </w:ins>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53829296" w14:textId="52232F98" w:rsidR="00197A11" w:rsidRPr="00197A11" w:rsidRDefault="003E70BE" w:rsidP="00197A11">
      <w:pPr>
        <w:spacing w:line="480" w:lineRule="auto"/>
        <w:ind w:firstLine="720"/>
        <w:rPr>
          <w:sz w:val="24"/>
          <w:szCs w:val="24"/>
        </w:rPr>
      </w:pPr>
      <w:ins w:id="13" w:author="Daniel Kliebenstein" w:date="2017-07-13T14:26:00Z">
        <w:r>
          <w:rPr>
            <w:sz w:val="24"/>
            <w:szCs w:val="24"/>
          </w:rPr>
          <w:t>Human selection during crop</w:t>
        </w:r>
      </w:ins>
      <w:del w:id="14" w:author="Daniel Kliebenstein" w:date="2017-07-13T14:27:00Z">
        <w:r w:rsidR="00197A11" w:rsidRPr="00197A11" w:rsidDel="003E70BE">
          <w:rPr>
            <w:sz w:val="24"/>
            <w:szCs w:val="24"/>
          </w:rPr>
          <w:delText>Plant</w:delText>
        </w:r>
      </w:del>
      <w:r w:rsidR="00197A11" w:rsidRPr="00197A11">
        <w:rPr>
          <w:sz w:val="24"/>
          <w:szCs w:val="24"/>
        </w:rPr>
        <w:t xml:space="preserve"> domestication </w:t>
      </w:r>
      <w:ins w:id="15" w:author="Daniel Kliebenstein" w:date="2017-07-13T14:27:00Z">
        <w:r>
          <w:rPr>
            <w:sz w:val="24"/>
            <w:szCs w:val="24"/>
          </w:rPr>
          <w:t>leads to shifts in numerous traits</w:t>
        </w:r>
      </w:ins>
      <w:del w:id="16" w:author="Daniel Kliebenstein" w:date="2017-07-13T14:27:00Z">
        <w:r w:rsidR="00197A11" w:rsidRPr="00197A11" w:rsidDel="003E70BE">
          <w:rPr>
            <w:sz w:val="24"/>
            <w:szCs w:val="24"/>
          </w:rPr>
          <w:delText>alters variation in many phenotypes</w:delText>
        </w:r>
      </w:del>
      <w:r w:rsidR="00197A11" w:rsidRPr="00197A11">
        <w:rPr>
          <w:sz w:val="24"/>
          <w:szCs w:val="24"/>
        </w:rPr>
        <w:t xml:space="preserve">, including </w:t>
      </w:r>
      <w:ins w:id="17" w:author="Daniel Kliebenstein" w:date="2017-07-13T14:27:00Z">
        <w:r>
          <w:rPr>
            <w:sz w:val="24"/>
            <w:szCs w:val="24"/>
          </w:rPr>
          <w:t>resistance to biotrophic pathogens</w:t>
        </w:r>
      </w:ins>
      <w:ins w:id="18" w:author="Daniel Kliebenstein" w:date="2017-07-13T14:28:00Z">
        <w:r>
          <w:rPr>
            <w:sz w:val="24"/>
            <w:szCs w:val="24"/>
          </w:rPr>
          <w:t>. Studies of qualitative resistance to bio</w:t>
        </w:r>
      </w:ins>
      <w:ins w:id="19" w:author="Daniel Kliebenstein" w:date="2017-07-13T14:29:00Z">
        <w:r>
          <w:rPr>
            <w:sz w:val="24"/>
            <w:szCs w:val="24"/>
          </w:rPr>
          <w:t>t</w:t>
        </w:r>
      </w:ins>
      <w:ins w:id="20" w:author="Daniel Kliebenstein" w:date="2017-07-13T14:28:00Z">
        <w:r>
          <w:rPr>
            <w:sz w:val="24"/>
            <w:szCs w:val="24"/>
          </w:rPr>
          <w:t>rophic pathogens</w:t>
        </w:r>
      </w:ins>
      <w:ins w:id="21" w:author="Daniel Kliebenstein" w:date="2017-07-13T14:27:00Z">
        <w:r>
          <w:rPr>
            <w:sz w:val="24"/>
            <w:szCs w:val="24"/>
          </w:rPr>
          <w:t xml:space="preserve"> typically shows decreased resistance in domestic crops in comparison to their wild relatives</w:t>
        </w:r>
      </w:ins>
      <w:del w:id="22" w:author="Daniel Kliebenstein" w:date="2017-07-13T14:27:00Z">
        <w:r w:rsidR="00197A11" w:rsidRPr="00197A11" w:rsidDel="003E70BE">
          <w:rPr>
            <w:sz w:val="24"/>
            <w:szCs w:val="24"/>
          </w:rPr>
          <w:delText>pathogen resistance</w:delText>
        </w:r>
      </w:del>
      <w:r w:rsidR="00197A11" w:rsidRPr="00197A11">
        <w:rPr>
          <w:sz w:val="24"/>
          <w:szCs w:val="24"/>
        </w:rPr>
        <w:t xml:space="preserve">. </w:t>
      </w:r>
      <w:ins w:id="23" w:author="Daniel Kliebenstein" w:date="2017-07-13T14:27:00Z">
        <w:r>
          <w:rPr>
            <w:sz w:val="24"/>
            <w:szCs w:val="24"/>
          </w:rPr>
          <w:t xml:space="preserve">However, less is known about how crop </w:t>
        </w:r>
      </w:ins>
      <w:del w:id="24" w:author="Daniel Kliebenstein" w:date="2017-07-13T14:28:00Z">
        <w:r w:rsidR="00197A11" w:rsidRPr="00197A11" w:rsidDel="003E70BE">
          <w:rPr>
            <w:sz w:val="24"/>
            <w:szCs w:val="24"/>
          </w:rPr>
          <w:delText>It is unclear what effect plant</w:delText>
        </w:r>
        <w:r w:rsidR="00197A11" w:rsidDel="003E70BE">
          <w:rPr>
            <w:sz w:val="24"/>
            <w:szCs w:val="24"/>
          </w:rPr>
          <w:delText xml:space="preserve"> </w:delText>
        </w:r>
      </w:del>
      <w:r w:rsidR="00197A11" w:rsidRPr="00197A11">
        <w:rPr>
          <w:sz w:val="24"/>
          <w:szCs w:val="24"/>
        </w:rPr>
        <w:t xml:space="preserve">domestication </w:t>
      </w:r>
      <w:del w:id="25" w:author="Daniel Kliebenstein" w:date="2017-07-13T14:28:00Z">
        <w:r w:rsidR="00197A11" w:rsidRPr="00197A11" w:rsidDel="003E70BE">
          <w:rPr>
            <w:sz w:val="24"/>
            <w:szCs w:val="24"/>
          </w:rPr>
          <w:delText xml:space="preserve">has on </w:delText>
        </w:r>
      </w:del>
      <w:ins w:id="26" w:author="Daniel Kliebenstein" w:date="2017-07-13T14:28:00Z">
        <w:r>
          <w:rPr>
            <w:sz w:val="24"/>
            <w:szCs w:val="24"/>
          </w:rPr>
          <w:t xml:space="preserve">effects quantitative </w:t>
        </w:r>
      </w:ins>
      <w:del w:id="27" w:author="Daniel Kliebenstein" w:date="2017-07-13T14:28:00Z">
        <w:r w:rsidR="00197A11" w:rsidRPr="00197A11" w:rsidDel="003E70BE">
          <w:rPr>
            <w:sz w:val="24"/>
            <w:szCs w:val="24"/>
          </w:rPr>
          <w:delText>quantitative plant resistance</w:delText>
        </w:r>
      </w:del>
      <w:ins w:id="28" w:author="Daniel Kliebenstein" w:date="2017-07-13T14:28:00Z">
        <w:r>
          <w:rPr>
            <w:sz w:val="24"/>
            <w:szCs w:val="24"/>
          </w:rPr>
          <w:t>interactions with generalist pathogens</w:t>
        </w:r>
      </w:ins>
      <w:del w:id="29" w:author="Daniel Kliebenstein" w:date="2017-07-13T14:28:00Z">
        <w:r w:rsidR="00197A11" w:rsidRPr="00197A11" w:rsidDel="003E70BE">
          <w:rPr>
            <w:sz w:val="24"/>
            <w:szCs w:val="24"/>
          </w:rPr>
          <w:delText xml:space="preserve"> and </w:delText>
        </w:r>
        <w:r w:rsidR="00197A11" w:rsidDel="003E70BE">
          <w:rPr>
            <w:sz w:val="24"/>
            <w:szCs w:val="24"/>
          </w:rPr>
          <w:delText>generalist pathogen virulence</w:delText>
        </w:r>
      </w:del>
      <w:r w:rsidR="00197A11">
        <w:rPr>
          <w:sz w:val="24"/>
          <w:szCs w:val="24"/>
        </w:rPr>
        <w:t xml:space="preserve">.  </w:t>
      </w:r>
      <w:del w:id="30" w:author="Daniel Kliebenstein" w:date="2017-07-13T14:29:00Z">
        <w:r w:rsidR="00197A11" w:rsidRPr="00197A11" w:rsidDel="003E70BE">
          <w:rPr>
            <w:sz w:val="24"/>
            <w:szCs w:val="24"/>
          </w:rPr>
          <w:delText>Many plant-pathogen studies focus on qualitative resistance loc</w:delText>
        </w:r>
        <w:r w:rsidR="00CF11DF" w:rsidDel="003E70BE">
          <w:rPr>
            <w:sz w:val="24"/>
            <w:szCs w:val="24"/>
          </w:rPr>
          <w:delText xml:space="preserve">i in plants against pathogens; </w:delText>
        </w:r>
        <w:r w:rsidR="00197A11" w:rsidRPr="00197A11" w:rsidDel="003E70BE">
          <w:rPr>
            <w:sz w:val="24"/>
            <w:szCs w:val="24"/>
          </w:rPr>
          <w:delText>relatively little is still known about quantitative resistance in plants, and the correspondi</w:delText>
        </w:r>
        <w:r w:rsidR="00197A11" w:rsidDel="003E70BE">
          <w:rPr>
            <w:sz w:val="24"/>
            <w:szCs w:val="24"/>
          </w:rPr>
          <w:delText xml:space="preserve">ng virulence loci in pathogens. </w:delText>
        </w:r>
      </w:del>
      <w:r w:rsidR="00197A11" w:rsidRPr="00197A11">
        <w:rPr>
          <w:sz w:val="24"/>
          <w:szCs w:val="24"/>
        </w:rPr>
        <w:t>To study</w:t>
      </w:r>
      <w:ins w:id="31" w:author="Daniel Kliebenstein" w:date="2017-07-13T14:29:00Z">
        <w:r w:rsidR="000A6823">
          <w:rPr>
            <w:sz w:val="24"/>
            <w:szCs w:val="24"/>
          </w:rPr>
          <w:t xml:space="preserve"> how crop domestication impacts interactions with generalist pathogens and correspondingly what is affected in the pathogen, we developed a population of the generalist pathogen</w:t>
        </w:r>
      </w:ins>
      <w:del w:id="32" w:author="Daniel Kliebenstein" w:date="2017-07-13T14:30:00Z">
        <w:r w:rsidR="00197A11" w:rsidRPr="00197A11" w:rsidDel="000A6823">
          <w:rPr>
            <w:sz w:val="24"/>
            <w:szCs w:val="24"/>
          </w:rPr>
          <w:delText xml:space="preserve"> quantitative virulence in a generalist pathogen like</w:delText>
        </w:r>
      </w:del>
      <w:r w:rsidR="00197A11" w:rsidRPr="00197A11">
        <w:rPr>
          <w:sz w:val="24"/>
          <w:szCs w:val="24"/>
        </w:rPr>
        <w:t xml:space="preserve"> </w:t>
      </w:r>
      <w:r w:rsidR="00197A11" w:rsidRPr="00CF11DF">
        <w:rPr>
          <w:i/>
          <w:sz w:val="24"/>
          <w:szCs w:val="24"/>
        </w:rPr>
        <w:t>Botrytis cinerea</w:t>
      </w:r>
      <w:del w:id="33" w:author="Daniel Kliebenstein" w:date="2017-07-13T14:30:00Z">
        <w:r w:rsidR="00197A11" w:rsidRPr="00197A11" w:rsidDel="000A6823">
          <w:rPr>
            <w:sz w:val="24"/>
            <w:szCs w:val="24"/>
          </w:rPr>
          <w:delText>, we must work wit</w:delText>
        </w:r>
        <w:r w:rsidR="00CF11DF" w:rsidDel="000A6823">
          <w:rPr>
            <w:sz w:val="24"/>
            <w:szCs w:val="24"/>
          </w:rPr>
          <w:delText xml:space="preserve">h genetic variation within the </w:delText>
        </w:r>
        <w:r w:rsidR="00197A11" w:rsidRPr="00197A11" w:rsidDel="000A6823">
          <w:rPr>
            <w:sz w:val="24"/>
            <w:szCs w:val="24"/>
          </w:rPr>
          <w:delText>pathogen, and diverse plant hosts</w:delText>
        </w:r>
      </w:del>
      <w:ins w:id="34" w:author="Daniel Kliebenstein" w:date="2017-07-13T14:30:00Z">
        <w:r w:rsidR="000A6823">
          <w:rPr>
            <w:sz w:val="24"/>
            <w:szCs w:val="24"/>
          </w:rPr>
          <w:t xml:space="preserve"> and infected this population on wild and domesticated tomato accessions</w:t>
        </w:r>
      </w:ins>
      <w:r w:rsidR="00197A11" w:rsidRPr="00197A11">
        <w:rPr>
          <w:sz w:val="24"/>
          <w:szCs w:val="24"/>
        </w:rPr>
        <w:t xml:space="preserve">. </w:t>
      </w:r>
      <w:del w:id="35" w:author="Daniel Kliebenstein" w:date="2017-07-13T14:30:00Z">
        <w:r w:rsidR="00197A11" w:rsidRPr="00197A11" w:rsidDel="000A6823">
          <w:rPr>
            <w:sz w:val="24"/>
            <w:szCs w:val="24"/>
          </w:rPr>
          <w:delText>In this study, w</w:delText>
        </w:r>
      </w:del>
      <w:ins w:id="36" w:author="Daniel Kliebenstein" w:date="2017-07-13T14:30:00Z">
        <w:r w:rsidR="000A6823">
          <w:rPr>
            <w:sz w:val="24"/>
            <w:szCs w:val="24"/>
          </w:rPr>
          <w:t>W</w:t>
        </w:r>
      </w:ins>
      <w:r w:rsidR="00197A11" w:rsidRPr="00197A11">
        <w:rPr>
          <w:sz w:val="24"/>
          <w:szCs w:val="24"/>
        </w:rPr>
        <w:t xml:space="preserve">e quantified variation in lesion size </w:t>
      </w:r>
      <w:r w:rsidR="00197A11">
        <w:rPr>
          <w:sz w:val="24"/>
          <w:szCs w:val="24"/>
        </w:rPr>
        <w:t>of 9</w:t>
      </w:r>
      <w:r w:rsidR="00FC6086">
        <w:rPr>
          <w:sz w:val="24"/>
          <w:szCs w:val="24"/>
        </w:rPr>
        <w:t>1</w:t>
      </w:r>
      <w:r w:rsidR="00197A11">
        <w:rPr>
          <w:sz w:val="24"/>
          <w:szCs w:val="24"/>
        </w:rPr>
        <w:t xml:space="preserve"> </w:t>
      </w:r>
      <w:r w:rsidR="00197A11" w:rsidRPr="00197A11">
        <w:rPr>
          <w:i/>
          <w:sz w:val="24"/>
          <w:szCs w:val="24"/>
        </w:rPr>
        <w:t>B. cinerea</w:t>
      </w:r>
      <w:r w:rsidR="00197A11">
        <w:rPr>
          <w:sz w:val="24"/>
          <w:szCs w:val="24"/>
        </w:rPr>
        <w:t xml:space="preserve"> isolates on 6 </w:t>
      </w:r>
      <w:r w:rsidR="00197A11" w:rsidRPr="00197A11">
        <w:rPr>
          <w:sz w:val="24"/>
          <w:szCs w:val="24"/>
        </w:rPr>
        <w:t xml:space="preserve">domesticated </w:t>
      </w:r>
      <w:r w:rsidR="00197A11" w:rsidRPr="00197A11">
        <w:rPr>
          <w:i/>
          <w:sz w:val="24"/>
          <w:szCs w:val="24"/>
        </w:rPr>
        <w:t xml:space="preserve">Solanum lycopersicum </w:t>
      </w:r>
      <w:r w:rsidR="00197A11" w:rsidRPr="00197A11">
        <w:rPr>
          <w:sz w:val="24"/>
          <w:szCs w:val="24"/>
        </w:rPr>
        <w:t xml:space="preserve">and 6 wild </w:t>
      </w:r>
      <w:r w:rsidR="00197A11" w:rsidRPr="00197A11">
        <w:rPr>
          <w:i/>
          <w:sz w:val="24"/>
          <w:szCs w:val="24"/>
        </w:rPr>
        <w:t xml:space="preserve">S. pimpinellifolium </w:t>
      </w:r>
      <w:r w:rsidR="00197A11" w:rsidRPr="00197A11">
        <w:rPr>
          <w:sz w:val="24"/>
          <w:szCs w:val="24"/>
        </w:rPr>
        <w:t>genotypes.</w:t>
      </w:r>
      <w:r w:rsidR="00CF11DF">
        <w:rPr>
          <w:sz w:val="24"/>
          <w:szCs w:val="24"/>
        </w:rPr>
        <w:t xml:space="preserve"> </w:t>
      </w:r>
      <w:del w:id="37" w:author="Daniel Kliebenstein" w:date="2017-07-13T14:30:00Z">
        <w:r w:rsidR="00CF11DF" w:rsidDel="00BA7E62">
          <w:rPr>
            <w:sz w:val="24"/>
            <w:szCs w:val="24"/>
          </w:rPr>
          <w:delText>We find that</w:delText>
        </w:r>
      </w:del>
      <w:ins w:id="38" w:author="Daniel Kliebenstein" w:date="2017-07-13T14:30:00Z">
        <w:r w:rsidR="00BA7E62">
          <w:rPr>
            <w:sz w:val="24"/>
            <w:szCs w:val="24"/>
          </w:rPr>
          <w:t>This showed that</w:t>
        </w:r>
      </w:ins>
      <w:r w:rsidR="00CF11DF">
        <w:rPr>
          <w:sz w:val="24"/>
          <w:szCs w:val="24"/>
        </w:rPr>
        <w:t xml:space="preserve"> lesion size variation is</w:t>
      </w:r>
      <w:ins w:id="39" w:author="Daniel Kliebenstein" w:date="2017-07-13T14:30:00Z">
        <w:r w:rsidR="00BA7E62">
          <w:rPr>
            <w:sz w:val="24"/>
            <w:szCs w:val="24"/>
          </w:rPr>
          <w:t xml:space="preserve"> significantly</w:t>
        </w:r>
      </w:ins>
      <w:r w:rsidR="00CF11DF">
        <w:rPr>
          <w:sz w:val="24"/>
          <w:szCs w:val="24"/>
        </w:rPr>
        <w:t xml:space="preserve"> controlled by </w:t>
      </w:r>
      <w:ins w:id="40" w:author="Daniel Kliebenstein" w:date="2017-07-13T14:31:00Z">
        <w:r w:rsidR="00BA7E62">
          <w:rPr>
            <w:sz w:val="24"/>
            <w:szCs w:val="24"/>
          </w:rPr>
          <w:t xml:space="preserve">plant domestication status, </w:t>
        </w:r>
      </w:ins>
      <w:r w:rsidR="00CF11DF">
        <w:rPr>
          <w:sz w:val="24"/>
          <w:szCs w:val="24"/>
        </w:rPr>
        <w:t xml:space="preserve">plant genotype, </w:t>
      </w:r>
      <w:del w:id="41" w:author="Daniel Kliebenstein" w:date="2017-07-13T14:31:00Z">
        <w:r w:rsidR="00CF11DF" w:rsidDel="00BA7E62">
          <w:rPr>
            <w:sz w:val="24"/>
            <w:szCs w:val="24"/>
          </w:rPr>
          <w:delText xml:space="preserve">plant domestication status, </w:delText>
        </w:r>
      </w:del>
      <w:r w:rsidR="00CF11DF">
        <w:rPr>
          <w:sz w:val="24"/>
          <w:szCs w:val="24"/>
        </w:rPr>
        <w:t xml:space="preserve">and pathogen genotype. </w:t>
      </w:r>
      <w:ins w:id="42" w:author="Daniel Kliebenstein" w:date="2017-07-13T14:31:00Z">
        <w:r w:rsidR="00BA7E62">
          <w:rPr>
            <w:sz w:val="24"/>
            <w:szCs w:val="24"/>
          </w:rPr>
          <w:t xml:space="preserve">The effect of domestication status was for the wild germplasm to be slightly more resistant but interestingly, there was no evidence of a bottleneck in these accessions with wild and domestic tomatoes having a similar resistance range. </w:t>
        </w:r>
      </w:ins>
      <w:del w:id="43" w:author="Daniel Kliebenstein" w:date="2017-07-13T14:32:00Z">
        <w:r w:rsidR="00CF11DF" w:rsidDel="00BA7E62">
          <w:rPr>
            <w:sz w:val="24"/>
            <w:szCs w:val="24"/>
          </w:rPr>
          <w:delText xml:space="preserve">Through </w:delText>
        </w:r>
      </w:del>
      <w:ins w:id="44" w:author="Daniel Kliebenstein" w:date="2017-07-13T14:32:00Z">
        <w:r w:rsidR="00BA7E62">
          <w:rPr>
            <w:sz w:val="24"/>
            <w:szCs w:val="24"/>
          </w:rPr>
          <w:t xml:space="preserve">To complement this, we conducted </w:t>
        </w:r>
      </w:ins>
      <w:r w:rsidR="00CF11DF">
        <w:rPr>
          <w:sz w:val="24"/>
          <w:szCs w:val="24"/>
        </w:rPr>
        <w:t xml:space="preserve">genome-wide association (GWA) </w:t>
      </w:r>
      <w:del w:id="45" w:author="Daniel Kliebenstein" w:date="2017-07-13T14:32:00Z">
        <w:r w:rsidR="00CF11DF" w:rsidDel="00BA7E62">
          <w:rPr>
            <w:sz w:val="24"/>
            <w:szCs w:val="24"/>
          </w:rPr>
          <w:delText>of lesion size variation to</w:delText>
        </w:r>
      </w:del>
      <w:ins w:id="46" w:author="Daniel Kliebenstein" w:date="2017-07-13T14:32:00Z">
        <w:r w:rsidR="00BA7E62">
          <w:rPr>
            <w:sz w:val="24"/>
            <w:szCs w:val="24"/>
          </w:rPr>
          <w:t>in</w:t>
        </w:r>
      </w:ins>
      <w:r w:rsidR="00CF11DF">
        <w:rPr>
          <w:sz w:val="24"/>
          <w:szCs w:val="24"/>
        </w:rPr>
        <w:t xml:space="preserve"> </w:t>
      </w:r>
      <w:r w:rsidR="00CF11DF" w:rsidRPr="00CF11DF">
        <w:rPr>
          <w:i/>
          <w:sz w:val="24"/>
          <w:szCs w:val="24"/>
        </w:rPr>
        <w:t>B. cinerea</w:t>
      </w:r>
      <w:ins w:id="47" w:author="Daniel Kliebenstein" w:date="2017-07-13T14:32:00Z">
        <w:r w:rsidR="00BA7E62">
          <w:rPr>
            <w:sz w:val="24"/>
            <w:szCs w:val="24"/>
          </w:rPr>
          <w:t xml:space="preserve"> that found</w:t>
        </w:r>
      </w:ins>
      <w:del w:id="48" w:author="Daniel Kliebenstein" w:date="2017-07-13T14:33:00Z">
        <w:r w:rsidR="00CF11DF" w:rsidDel="00BA7E62">
          <w:rPr>
            <w:sz w:val="24"/>
            <w:szCs w:val="24"/>
          </w:rPr>
          <w:delText>, we find</w:delText>
        </w:r>
      </w:del>
      <w:r w:rsidR="00CF11DF">
        <w:rPr>
          <w:sz w:val="24"/>
          <w:szCs w:val="24"/>
        </w:rPr>
        <w:t xml:space="preserve"> a highly quantitative basis of virulence on </w:t>
      </w:r>
      <w:r w:rsidR="00CF11DF">
        <w:rPr>
          <w:sz w:val="24"/>
          <w:szCs w:val="24"/>
        </w:rPr>
        <w:lastRenderedPageBreak/>
        <w:t>tomato</w:t>
      </w:r>
      <w:del w:id="49" w:author="Daniel Kliebenstein" w:date="2017-07-13T14:33:00Z">
        <w:r w:rsidR="00CF11DF" w:rsidDel="00BA7E62">
          <w:rPr>
            <w:sz w:val="24"/>
            <w:szCs w:val="24"/>
          </w:rPr>
          <w:delText>, with thousands of genes contributing</w:delText>
        </w:r>
      </w:del>
      <w:r w:rsidR="00CF11DF">
        <w:rPr>
          <w:sz w:val="24"/>
          <w:szCs w:val="24"/>
        </w:rPr>
        <w:t>.</w:t>
      </w:r>
      <w:ins w:id="50" w:author="Daniel Kliebenstein" w:date="2017-07-13T14:34:00Z">
        <w:r w:rsidR="005A32CB">
          <w:rPr>
            <w:sz w:val="24"/>
            <w:szCs w:val="24"/>
          </w:rPr>
          <w:t xml:space="preserve"> This collection of genes was highly specific to distinct tomato accessions suggesting that breeding against this pathogen would need to utilize a diversity of isolates to capture all possible mechanisms.</w:t>
        </w:r>
      </w:ins>
      <w:r w:rsidR="00CF11DF">
        <w:rPr>
          <w:sz w:val="24"/>
          <w:szCs w:val="24"/>
        </w:rPr>
        <w:t xml:space="preserve"> </w:t>
      </w:r>
      <w:del w:id="51" w:author="Daniel Kliebenstein" w:date="2017-07-13T14:33:00Z">
        <w:r w:rsidR="00CF11DF" w:rsidDel="005A32CB">
          <w:rPr>
            <w:sz w:val="24"/>
            <w:szCs w:val="24"/>
          </w:rPr>
          <w:delText xml:space="preserve">We </w:delText>
        </w:r>
      </w:del>
      <w:ins w:id="52" w:author="Daniel Kliebenstein" w:date="2017-07-13T14:33:00Z">
        <w:r w:rsidR="005A32CB">
          <w:rPr>
            <w:sz w:val="24"/>
            <w:szCs w:val="24"/>
          </w:rPr>
          <w:t xml:space="preserve">There was a specific subset of </w:t>
        </w:r>
        <w:r w:rsidR="005A32CB" w:rsidRPr="00CF11DF">
          <w:rPr>
            <w:i/>
            <w:sz w:val="24"/>
            <w:szCs w:val="24"/>
          </w:rPr>
          <w:t>B. cinerea</w:t>
        </w:r>
        <w:r w:rsidR="005A32CB">
          <w:rPr>
            <w:sz w:val="24"/>
            <w:szCs w:val="24"/>
          </w:rPr>
          <w:t xml:space="preserve"> genes that linked to </w:t>
        </w:r>
      </w:ins>
      <w:ins w:id="53" w:author="Daniel Kliebenstein" w:date="2017-07-13T14:34:00Z">
        <w:r w:rsidR="005A32CB">
          <w:rPr>
            <w:sz w:val="24"/>
            <w:szCs w:val="24"/>
          </w:rPr>
          <w:t>altered</w:t>
        </w:r>
      </w:ins>
      <w:ins w:id="54" w:author="Daniel Kliebenstein" w:date="2017-07-13T14:33:00Z">
        <w:r w:rsidR="005A32CB">
          <w:rPr>
            <w:sz w:val="24"/>
            <w:szCs w:val="24"/>
          </w:rPr>
          <w:t xml:space="preserve"> virulence against the wild versus domesticated tomato accessions</w:t>
        </w:r>
      </w:ins>
      <w:del w:id="55" w:author="Daniel Kliebenstein" w:date="2017-07-13T14:34:00Z">
        <w:r w:rsidR="00CF11DF" w:rsidDel="005A32CB">
          <w:rPr>
            <w:sz w:val="24"/>
            <w:szCs w:val="24"/>
          </w:rPr>
          <w:delText>find a subset of genes that control lesion size variation across tomato genotypes, and many genes that uniquely associate with few host genotypes</w:delText>
        </w:r>
      </w:del>
      <w:r w:rsidR="00CF11DF">
        <w:rPr>
          <w:sz w:val="24"/>
          <w:szCs w:val="24"/>
        </w:rPr>
        <w:t>.</w:t>
      </w:r>
      <w:ins w:id="56" w:author="Daniel Kliebenstein" w:date="2017-07-13T14:34:00Z">
        <w:r w:rsidR="005A32CB">
          <w:rPr>
            <w:sz w:val="24"/>
            <w:szCs w:val="24"/>
          </w:rPr>
          <w:t xml:space="preserve"> </w:t>
        </w:r>
        <w:commentRangeStart w:id="57"/>
        <w:r w:rsidR="005A32CB">
          <w:rPr>
            <w:sz w:val="24"/>
            <w:szCs w:val="24"/>
          </w:rPr>
          <w:t>SUMMARY</w:t>
        </w:r>
      </w:ins>
      <w:commentRangeEnd w:id="57"/>
      <w:ins w:id="58" w:author="Daniel Kliebenstein" w:date="2017-07-13T14:35:00Z">
        <w:r w:rsidR="005A32CB">
          <w:rPr>
            <w:rStyle w:val="CommentReference"/>
          </w:rPr>
          <w:commentReference w:id="57"/>
        </w:r>
      </w:ins>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commentRangeStart w:id="59"/>
      <w:r w:rsidRPr="000F79B1">
        <w:rPr>
          <w:b/>
          <w:sz w:val="24"/>
          <w:szCs w:val="24"/>
        </w:rPr>
        <w:lastRenderedPageBreak/>
        <w:t>Introduction</w:t>
      </w:r>
      <w:commentRangeEnd w:id="59"/>
      <w:r w:rsidR="006B6D32">
        <w:rPr>
          <w:rStyle w:val="CommentReference"/>
        </w:rPr>
        <w:commentReference w:id="59"/>
      </w:r>
    </w:p>
    <w:p w14:paraId="59F5A64D" w14:textId="402D8172" w:rsidR="00E8258B" w:rsidRPr="00E764BE" w:rsidRDefault="00BA6180" w:rsidP="0092425F">
      <w:pPr>
        <w:spacing w:line="480" w:lineRule="auto"/>
        <w:ind w:firstLine="720"/>
        <w:rPr>
          <w:sz w:val="24"/>
          <w:szCs w:val="24"/>
        </w:rPr>
      </w:pPr>
      <w:r>
        <w:rPr>
          <w:sz w:val="24"/>
          <w:szCs w:val="24"/>
        </w:rPr>
        <w:t xml:space="preserve">The progression of a plant </w:t>
      </w:r>
      <w:r w:rsidR="00E764BE">
        <w:rPr>
          <w:sz w:val="24"/>
          <w:szCs w:val="24"/>
        </w:rPr>
        <w:t>disease</w:t>
      </w:r>
      <w:r w:rsidR="00C560C2" w:rsidRPr="00E764BE">
        <w:rPr>
          <w:sz w:val="24"/>
          <w:szCs w:val="24"/>
        </w:rPr>
        <w:t xml:space="preserve"> </w:t>
      </w:r>
      <w:r>
        <w:rPr>
          <w:sz w:val="24"/>
          <w:szCs w:val="24"/>
        </w:rPr>
        <w:t xml:space="preserve">is mediated by </w:t>
      </w:r>
      <w:del w:id="60" w:author="Daniel Kliebenstein" w:date="2017-07-13T14:37:00Z">
        <w:r w:rsidDel="005A32CB">
          <w:rPr>
            <w:sz w:val="24"/>
            <w:szCs w:val="24"/>
          </w:rPr>
          <w:delText xml:space="preserve">the </w:delText>
        </w:r>
      </w:del>
      <w:r>
        <w:rPr>
          <w:sz w:val="24"/>
          <w:szCs w:val="24"/>
        </w:rPr>
        <w:t>complex interaction</w:t>
      </w:r>
      <w:ins w:id="61" w:author="Daniel Kliebenstein" w:date="2017-07-13T14:37:00Z">
        <w:r w:rsidR="005A32CB">
          <w:rPr>
            <w:sz w:val="24"/>
            <w:szCs w:val="24"/>
          </w:rPr>
          <w:t>s amongst</w:t>
        </w:r>
      </w:ins>
      <w:r>
        <w:rPr>
          <w:sz w:val="24"/>
          <w:szCs w:val="24"/>
        </w:rPr>
        <w:t xml:space="preserve"> </w:t>
      </w:r>
      <w:del w:id="62" w:author="Daniel Kliebenstein" w:date="2017-07-13T14:37:00Z">
        <w:r w:rsidDel="005A32CB">
          <w:rPr>
            <w:sz w:val="24"/>
            <w:szCs w:val="24"/>
          </w:rPr>
          <w:delText xml:space="preserve">of </w:delText>
        </w:r>
      </w:del>
      <w:r>
        <w:rPr>
          <w:sz w:val="24"/>
          <w:szCs w:val="24"/>
        </w:rPr>
        <w:t xml:space="preserve">diverse </w:t>
      </w:r>
      <w:ins w:id="63" w:author="Daniel Kliebenstein" w:date="2017-07-13T14:38:00Z">
        <w:r w:rsidR="005A32CB">
          <w:rPr>
            <w:sz w:val="24"/>
            <w:szCs w:val="24"/>
          </w:rPr>
          <w:t xml:space="preserve">host and pathogen </w:t>
        </w:r>
      </w:ins>
      <w:r w:rsidR="00FE7C80">
        <w:rPr>
          <w:sz w:val="24"/>
          <w:szCs w:val="24"/>
        </w:rPr>
        <w:t>molecular pathways</w:t>
      </w:r>
      <w:del w:id="64" w:author="Daniel Kliebenstein" w:date="2017-07-13T14:38:00Z">
        <w:r w:rsidR="00FE7C80" w:rsidDel="005A32CB">
          <w:rPr>
            <w:sz w:val="24"/>
            <w:szCs w:val="24"/>
          </w:rPr>
          <w:delText xml:space="preserve"> of the</w:delText>
        </w:r>
        <w:r w:rsidR="00C560C2" w:rsidRPr="00E764BE" w:rsidDel="005A32CB">
          <w:rPr>
            <w:sz w:val="24"/>
            <w:szCs w:val="24"/>
          </w:rPr>
          <w:delText xml:space="preserve"> host and pathogen</w:delText>
        </w:r>
      </w:del>
      <w:r w:rsidR="00EA6EAB" w:rsidRPr="00E764BE">
        <w:rPr>
          <w:sz w:val="24"/>
          <w:szCs w:val="24"/>
        </w:rPr>
        <w:t xml:space="preserve">. </w:t>
      </w:r>
      <w:r w:rsidR="00C560C2" w:rsidRPr="00E764BE">
        <w:rPr>
          <w:sz w:val="24"/>
          <w:szCs w:val="24"/>
        </w:rPr>
        <w:t>The resulting disease</w:t>
      </w:r>
      <w:r>
        <w:rPr>
          <w:sz w:val="24"/>
          <w:szCs w:val="24"/>
        </w:rPr>
        <w:t xml:space="preserve"> outcome</w:t>
      </w:r>
      <w:r w:rsidR="00C560C2" w:rsidRPr="00E764BE">
        <w:rPr>
          <w:sz w:val="24"/>
          <w:szCs w:val="24"/>
        </w:rPr>
        <w:t xml:space="preserve"> </w:t>
      </w:r>
      <w:r>
        <w:rPr>
          <w:sz w:val="24"/>
          <w:szCs w:val="24"/>
        </w:rPr>
        <w:t>is</w:t>
      </w:r>
      <w:r w:rsidR="00EF6EFF">
        <w:rPr>
          <w:sz w:val="24"/>
          <w:szCs w:val="24"/>
        </w:rPr>
        <w:t xml:space="preserve"> the </w:t>
      </w:r>
      <w:r w:rsidR="00C560C2" w:rsidRPr="00E764BE">
        <w:rPr>
          <w:sz w:val="24"/>
          <w:szCs w:val="24"/>
        </w:rPr>
        <w:t>sum of pathogen virulence/sensitivity and host</w:t>
      </w:r>
      <w:r>
        <w:rPr>
          <w:sz w:val="24"/>
          <w:szCs w:val="24"/>
        </w:rPr>
        <w:t xml:space="preserve"> plant</w:t>
      </w:r>
      <w:r w:rsidR="00C560C2" w:rsidRPr="00E764BE">
        <w:rPr>
          <w:sz w:val="24"/>
          <w:szCs w:val="24"/>
        </w:rPr>
        <w:t xml:space="preserve"> su</w:t>
      </w:r>
      <w:r w:rsidR="00E764BE">
        <w:rPr>
          <w:sz w:val="24"/>
          <w:szCs w:val="24"/>
        </w:rPr>
        <w:t>s</w:t>
      </w:r>
      <w:r w:rsidR="00C560C2" w:rsidRPr="00E764BE">
        <w:rPr>
          <w:sz w:val="24"/>
          <w:szCs w:val="24"/>
        </w:rPr>
        <w:t>ceptibility</w:t>
      </w:r>
      <w:r w:rsidR="00EA5F5F">
        <w:rPr>
          <w:sz w:val="24"/>
          <w:szCs w:val="24"/>
        </w:rPr>
        <w:t>/resistance</w:t>
      </w:r>
      <w:r>
        <w:rPr>
          <w:sz w:val="24"/>
          <w:szCs w:val="24"/>
        </w:rPr>
        <w:t xml:space="preserve"> mechanisms</w:t>
      </w:r>
      <w:r w:rsidR="00A2269E">
        <w:rPr>
          <w:sz w:val="24"/>
          <w:szCs w:val="24"/>
        </w:rPr>
        <w:t>,</w:t>
      </w:r>
      <w:r>
        <w:rPr>
          <w:sz w:val="24"/>
          <w:szCs w:val="24"/>
        </w:rPr>
        <w:t xml:space="preserve"> specific to the </w:t>
      </w:r>
      <w:r w:rsidR="00A2269E">
        <w:rPr>
          <w:sz w:val="24"/>
          <w:szCs w:val="24"/>
        </w:rPr>
        <w:t>interacting</w:t>
      </w:r>
      <w:r>
        <w:rPr>
          <w:sz w:val="24"/>
          <w:szCs w:val="24"/>
        </w:rPr>
        <w:t xml:space="preserve"> genotypes of the host and pathogen</w:t>
      </w:r>
      <w:r w:rsidR="00EA6EAB" w:rsidRPr="00E764BE">
        <w:rPr>
          <w:sz w:val="24"/>
          <w:szCs w:val="24"/>
        </w:rPr>
        <w:t xml:space="preserve">. </w:t>
      </w:r>
      <w:r>
        <w:rPr>
          <w:sz w:val="24"/>
          <w:szCs w:val="24"/>
        </w:rPr>
        <w:t xml:space="preserve">A key aspect controlling the genetic architecture of </w:t>
      </w:r>
      <w:del w:id="65" w:author="Daniel Kliebenstein" w:date="2017-07-13T14:38:00Z">
        <w:r w:rsidDel="005A32CB">
          <w:rPr>
            <w:sz w:val="24"/>
            <w:szCs w:val="24"/>
          </w:rPr>
          <w:delText>these traits</w:delText>
        </w:r>
      </w:del>
      <w:ins w:id="66" w:author="Daniel Kliebenstein" w:date="2017-07-13T14:38:00Z">
        <w:r w:rsidR="005A32CB">
          <w:rPr>
            <w:sz w:val="24"/>
            <w:szCs w:val="24"/>
          </w:rPr>
          <w:t>this interaction</w:t>
        </w:r>
      </w:ins>
      <w:r>
        <w:rPr>
          <w:sz w:val="24"/>
          <w:szCs w:val="24"/>
        </w:rPr>
        <w:t xml:space="preserve"> is the host range of the pathogen</w:t>
      </w:r>
      <w:r w:rsidR="00E764BE">
        <w:rPr>
          <w:sz w:val="24"/>
          <w:szCs w:val="24"/>
        </w:rPr>
        <w:t xml:space="preserve">. </w:t>
      </w:r>
      <w:r w:rsidR="00566D60">
        <w:rPr>
          <w:sz w:val="24"/>
          <w:szCs w:val="24"/>
        </w:rPr>
        <w:t>Specialist pathogens are a</w:t>
      </w:r>
      <w:r>
        <w:rPr>
          <w:sz w:val="24"/>
          <w:szCs w:val="24"/>
        </w:rPr>
        <w:t xml:space="preserve"> major focus </w:t>
      </w:r>
      <w:r w:rsidR="00566D60">
        <w:rPr>
          <w:sz w:val="24"/>
          <w:szCs w:val="24"/>
        </w:rPr>
        <w:t>in</w:t>
      </w:r>
      <w:r>
        <w:rPr>
          <w:sz w:val="24"/>
          <w:szCs w:val="24"/>
        </w:rPr>
        <w:t xml:space="preserve"> plant pathology;</w:t>
      </w:r>
      <w:r w:rsidR="00EA6EAB" w:rsidRPr="00E764BE">
        <w:rPr>
          <w:sz w:val="24"/>
          <w:szCs w:val="24"/>
        </w:rPr>
        <w:t xml:space="preserve"> </w:t>
      </w:r>
      <w:r w:rsidR="00EF6EFF">
        <w:rPr>
          <w:sz w:val="24"/>
          <w:szCs w:val="24"/>
        </w:rPr>
        <w:t>virulent</w:t>
      </w:r>
      <w:r>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Pr>
          <w:sz w:val="24"/>
          <w:szCs w:val="24"/>
        </w:rPr>
        <w:t xml:space="preserve"> often </w:t>
      </w:r>
      <w:r w:rsidR="00EA6EAB" w:rsidRPr="00E764BE">
        <w:rPr>
          <w:sz w:val="24"/>
          <w:szCs w:val="24"/>
        </w:rPr>
        <w:t>limited to a single species or genus</w:t>
      </w:r>
      <w:r>
        <w:rPr>
          <w:sz w:val="24"/>
          <w:szCs w:val="24"/>
        </w:rPr>
        <w:t xml:space="preserve">. </w:t>
      </w:r>
      <w:del w:id="67" w:author="Daniel Kliebenstein" w:date="2017-07-13T14:40:00Z">
        <w:r w:rsidDel="0092425F">
          <w:rPr>
            <w:sz w:val="24"/>
            <w:szCs w:val="24"/>
          </w:rPr>
          <w:delText xml:space="preserve">This narrow </w:delText>
        </w:r>
      </w:del>
      <w:del w:id="68" w:author="Daniel Kliebenstein" w:date="2017-07-13T14:39:00Z">
        <w:r w:rsidDel="005A32CB">
          <w:rPr>
            <w:sz w:val="24"/>
            <w:szCs w:val="24"/>
          </w:rPr>
          <w:delText xml:space="preserve">and often obligate </w:delText>
        </w:r>
      </w:del>
      <w:del w:id="69" w:author="Daniel Kliebenstein" w:date="2017-07-13T14:40:00Z">
        <w:r w:rsidDel="0092425F">
          <w:rPr>
            <w:sz w:val="24"/>
            <w:szCs w:val="24"/>
          </w:rPr>
          <w:delText>host range for the pathogen can enhance</w:delText>
        </w:r>
        <w:r w:rsidR="00EA6EAB" w:rsidRPr="00E764BE" w:rsidDel="0092425F">
          <w:rPr>
            <w:sz w:val="24"/>
            <w:szCs w:val="24"/>
          </w:rPr>
          <w:delText xml:space="preserve"> co</w:delText>
        </w:r>
        <w:r w:rsidR="00C560C2" w:rsidRPr="00E764BE" w:rsidDel="0092425F">
          <w:rPr>
            <w:sz w:val="24"/>
            <w:szCs w:val="24"/>
          </w:rPr>
          <w:delText>-</w:delText>
        </w:r>
        <w:r w:rsidR="00EA6EAB" w:rsidRPr="00E764BE" w:rsidDel="0092425F">
          <w:rPr>
            <w:sz w:val="24"/>
            <w:szCs w:val="24"/>
          </w:rPr>
          <w:delText>evolution between host</w:delText>
        </w:r>
        <w:r w:rsidDel="0092425F">
          <w:rPr>
            <w:sz w:val="24"/>
            <w:szCs w:val="24"/>
          </w:rPr>
          <w:delText xml:space="preserve"> resistance genes and pathogen virulence mechanisms</w:delText>
        </w:r>
        <w:r w:rsidR="00EA6EAB" w:rsidRPr="00E764BE" w:rsidDel="0092425F">
          <w:rPr>
            <w:sz w:val="24"/>
            <w:szCs w:val="24"/>
          </w:rPr>
          <w:delText xml:space="preserve">. </w:delText>
        </w:r>
      </w:del>
      <w:r w:rsidR="00EA6EAB" w:rsidRPr="00E764BE">
        <w:rPr>
          <w:sz w:val="24"/>
          <w:szCs w:val="24"/>
        </w:rPr>
        <w:t xml:space="preserve">Most known genes for plant resistance to </w:t>
      </w:r>
      <w:r w:rsidR="00E8258B" w:rsidRPr="00E764BE">
        <w:rPr>
          <w:sz w:val="24"/>
          <w:szCs w:val="24"/>
        </w:rPr>
        <w:t xml:space="preserve">specialist </w:t>
      </w:r>
      <w:r w:rsidR="00EA6EAB" w:rsidRPr="00E764BE">
        <w:rPr>
          <w:sz w:val="24"/>
          <w:szCs w:val="24"/>
        </w:rPr>
        <w:t>pathogens confer qualitative resistance through plant innate immunity</w:t>
      </w:r>
      <w:r w:rsidR="00CC52DA">
        <w:rPr>
          <w:sz w:val="24"/>
          <w:szCs w:val="24"/>
        </w:rPr>
        <w:t>,</w:t>
      </w:r>
      <w:r>
        <w:rPr>
          <w:sz w:val="24"/>
          <w:szCs w:val="24"/>
        </w:rPr>
        <w:t xml:space="preserve"> via large-effect loci</w:t>
      </w:r>
      <w:r w:rsidR="00990316">
        <w:rPr>
          <w:sz w:val="24"/>
          <w:szCs w:val="24"/>
        </w:rPr>
        <w:t xml:space="preserve"> </w:t>
      </w:r>
      <w:r>
        <w:rPr>
          <w:sz w:val="24"/>
          <w:szCs w:val="24"/>
        </w:rPr>
        <w:t xml:space="preserve">that enable the recognition of the pathogen by the plant </w:t>
      </w:r>
      <w:r w:rsidR="00566D60">
        <w:rPr>
          <w:sz w:val="24"/>
          <w:szCs w:val="24"/>
        </w:rPr>
        <w:t xml:space="preserve">{Dodds 2010; Pieterse 2012; Dangl 2001; Jones 2006}. </w:t>
      </w:r>
      <w:r>
        <w:rPr>
          <w:sz w:val="24"/>
          <w:szCs w:val="24"/>
        </w:rPr>
        <w:t xml:space="preserve">These </w:t>
      </w:r>
      <w:r w:rsidR="00086836">
        <w:rPr>
          <w:sz w:val="24"/>
          <w:szCs w:val="24"/>
        </w:rPr>
        <w:t xml:space="preserve">recognition </w:t>
      </w:r>
      <w:r>
        <w:rPr>
          <w:sz w:val="24"/>
          <w:szCs w:val="24"/>
        </w:rPr>
        <w:t xml:space="preserve">signals can be conserved pathogen </w:t>
      </w:r>
      <w:r w:rsidR="00086836">
        <w:rPr>
          <w:sz w:val="24"/>
          <w:szCs w:val="24"/>
        </w:rPr>
        <w:t>patterns</w:t>
      </w:r>
      <w:r>
        <w:rPr>
          <w:sz w:val="24"/>
          <w:szCs w:val="24"/>
        </w:rPr>
        <w:t xml:space="preserve"> such as</w:t>
      </w:r>
      <w:r w:rsidRPr="00E764BE">
        <w:rPr>
          <w:sz w:val="24"/>
          <w:szCs w:val="24"/>
        </w:rPr>
        <w:t xml:space="preserve"> cell-wall polymers or flagellin</w:t>
      </w:r>
      <w:r w:rsidR="00A2269E">
        <w:rPr>
          <w:sz w:val="24"/>
          <w:szCs w:val="24"/>
        </w:rPr>
        <w:t>,</w:t>
      </w:r>
      <w:r>
        <w:rPr>
          <w:sz w:val="24"/>
          <w:szCs w:val="24"/>
        </w:rPr>
        <w:t xml:space="preserve"> or alternatively</w:t>
      </w:r>
      <w:r w:rsidR="00CC52DA">
        <w:rPr>
          <w:sz w:val="24"/>
          <w:szCs w:val="24"/>
        </w:rPr>
        <w:t>,</w:t>
      </w:r>
      <w:r>
        <w:rPr>
          <w:sz w:val="24"/>
          <w:szCs w:val="24"/>
        </w:rPr>
        <w:t xml:space="preserve"> specific virulence factors that </w:t>
      </w:r>
      <w:r w:rsidR="00CC52DA">
        <w:rPr>
          <w:sz w:val="24"/>
          <w:szCs w:val="24"/>
        </w:rPr>
        <w:t>block</w:t>
      </w:r>
      <w:r>
        <w:rPr>
          <w:sz w:val="24"/>
          <w:szCs w:val="24"/>
        </w:rPr>
        <w:t xml:space="preserve"> perception</w:t>
      </w:r>
      <w:r w:rsidR="00CC52DA">
        <w:rPr>
          <w:sz w:val="24"/>
          <w:szCs w:val="24"/>
        </w:rPr>
        <w:t xml:space="preserve"> of the pathogen,</w:t>
      </w:r>
      <w:r>
        <w:rPr>
          <w:sz w:val="24"/>
          <w:szCs w:val="24"/>
        </w:rPr>
        <w:t xml:space="preserve"> but in turn are detected by plant proteins tha</w:t>
      </w:r>
      <w:r w:rsidR="002B2629">
        <w:rPr>
          <w:sz w:val="24"/>
          <w:szCs w:val="24"/>
        </w:rPr>
        <w:t>t guard the signaling networks {</w:t>
      </w:r>
      <w:r w:rsidR="00BE2917">
        <w:rPr>
          <w:sz w:val="24"/>
          <w:szCs w:val="24"/>
        </w:rPr>
        <w:t xml:space="preserve">Ferrari 2007; </w:t>
      </w:r>
      <w:r w:rsidR="002B2629">
        <w:rPr>
          <w:sz w:val="24"/>
          <w:szCs w:val="24"/>
        </w:rPr>
        <w:t>Dodds 2010; Jones 2006; Boller 2009; Bittel 2007</w:t>
      </w:r>
      <w:r w:rsidR="00BE2917">
        <w:rPr>
          <w:sz w:val="24"/>
          <w:szCs w:val="24"/>
        </w:rPr>
        <w:t>}</w:t>
      </w:r>
      <w:r w:rsidR="00EA6EAB" w:rsidRPr="00E764BE">
        <w:rPr>
          <w:sz w:val="24"/>
          <w:szCs w:val="24"/>
        </w:rPr>
        <w:t>.</w:t>
      </w:r>
      <w:ins w:id="70" w:author="Daniel Kliebenstein" w:date="2017-07-13T14:40:00Z">
        <w:r w:rsidR="0092425F">
          <w:rPr>
            <w:sz w:val="24"/>
            <w:szCs w:val="24"/>
          </w:rPr>
          <w:t xml:space="preserve"> The creation of these large effect qualitative loci has partly been driven by the</w:t>
        </w:r>
      </w:ins>
      <w:del w:id="71" w:author="Daniel Kliebenstein" w:date="2017-07-13T14:41:00Z">
        <w:r w:rsidR="00EA6EAB" w:rsidRPr="00E764BE" w:rsidDel="0092425F">
          <w:rPr>
            <w:sz w:val="24"/>
            <w:szCs w:val="24"/>
          </w:rPr>
          <w:delText xml:space="preserve"> </w:delText>
        </w:r>
      </w:del>
      <w:ins w:id="72" w:author="Daniel Kliebenstein" w:date="2017-07-13T14:40:00Z">
        <w:r w:rsidR="0092425F">
          <w:rPr>
            <w:sz w:val="24"/>
            <w:szCs w:val="24"/>
          </w:rPr>
          <w:t xml:space="preserve"> narrow host range for the pathogen </w:t>
        </w:r>
      </w:ins>
      <w:ins w:id="73" w:author="Daniel Kliebenstein" w:date="2017-07-13T14:41:00Z">
        <w:r w:rsidR="0092425F">
          <w:rPr>
            <w:sz w:val="24"/>
            <w:szCs w:val="24"/>
          </w:rPr>
          <w:t>that</w:t>
        </w:r>
      </w:ins>
      <w:ins w:id="74" w:author="Daniel Kliebenstein" w:date="2017-07-13T14:40:00Z">
        <w:r w:rsidR="0092425F">
          <w:rPr>
            <w:sz w:val="24"/>
            <w:szCs w:val="24"/>
          </w:rPr>
          <w:t xml:space="preserve"> enhance</w:t>
        </w:r>
      </w:ins>
      <w:ins w:id="75" w:author="Daniel Kliebenstein" w:date="2017-07-13T14:41:00Z">
        <w:r w:rsidR="0092425F">
          <w:rPr>
            <w:sz w:val="24"/>
            <w:szCs w:val="24"/>
          </w:rPr>
          <w:t>s</w:t>
        </w:r>
      </w:ins>
      <w:ins w:id="76" w:author="Daniel Kliebenstein" w:date="2017-07-13T14:40:00Z">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ins>
    </w:p>
    <w:p w14:paraId="6D7CD850" w14:textId="6D0CD97D"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w:t>
      </w:r>
      <w:r w:rsidR="00E8258B" w:rsidRPr="00E764BE">
        <w:rPr>
          <w:sz w:val="24"/>
          <w:szCs w:val="24"/>
        </w:rPr>
        <w:t xml:space="preserve">diverse </w:t>
      </w:r>
      <w:r w:rsidR="00DD787D">
        <w:rPr>
          <w:sz w:val="24"/>
          <w:szCs w:val="24"/>
        </w:rPr>
        <w:t xml:space="preserve">plant </w:t>
      </w:r>
      <w:r w:rsidR="00E8258B" w:rsidRPr="00E764BE">
        <w:rPr>
          <w:sz w:val="24"/>
          <w:szCs w:val="24"/>
        </w:rPr>
        <w:t xml:space="preserve">hosts. </w:t>
      </w:r>
      <w:r w:rsidR="00DD787D">
        <w:rPr>
          <w:sz w:val="24"/>
          <w:szCs w:val="24"/>
        </w:rPr>
        <w:t>Generalist pathogens may have less stringent co-evolution in connection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t xml:space="preserve">easily shift </w:t>
      </w:r>
      <w:del w:id="77" w:author="Daniel Kliebenstein" w:date="2017-07-13T14:42:00Z">
        <w:r w:rsidR="00DD787D" w:rsidDel="0092425F">
          <w:rPr>
            <w:sz w:val="24"/>
            <w:szCs w:val="24"/>
          </w:rPr>
          <w:delText xml:space="preserve">to </w:delText>
        </w:r>
        <w:r w:rsidR="00CC52DA" w:rsidDel="0092425F">
          <w:rPr>
            <w:sz w:val="24"/>
            <w:szCs w:val="24"/>
          </w:rPr>
          <w:delText xml:space="preserve">more favorable </w:delText>
        </w:r>
        <w:r w:rsidR="00DD787D" w:rsidDel="0092425F">
          <w:rPr>
            <w:sz w:val="24"/>
            <w:szCs w:val="24"/>
          </w:rPr>
          <w:delText xml:space="preserve">niches </w:delText>
        </w:r>
        <w:r w:rsidR="00E8258B" w:rsidRPr="00E764BE" w:rsidDel="0092425F">
          <w:rPr>
            <w:sz w:val="24"/>
            <w:szCs w:val="24"/>
          </w:rPr>
          <w:delText xml:space="preserve">by moving </w:delText>
        </w:r>
      </w:del>
      <w:r w:rsidR="00E8258B" w:rsidRPr="00E764BE">
        <w:rPr>
          <w:sz w:val="24"/>
          <w:szCs w:val="24"/>
        </w:rPr>
        <w:t xml:space="preserve">from host to host. </w:t>
      </w:r>
      <w:r w:rsidR="00D1350F">
        <w:rPr>
          <w:sz w:val="24"/>
          <w:szCs w:val="24"/>
        </w:rPr>
        <w:t xml:space="preserve">Thus, </w:t>
      </w:r>
      <w:r w:rsidR="00E8258B" w:rsidRPr="00E764BE">
        <w:rPr>
          <w:sz w:val="24"/>
          <w:szCs w:val="24"/>
        </w:rPr>
        <w:lastRenderedPageBreak/>
        <w:t xml:space="preserve">generalist pathogens </w:t>
      </w:r>
      <w:r w:rsidR="00D1350F">
        <w:rPr>
          <w:sz w:val="24"/>
          <w:szCs w:val="24"/>
        </w:rPr>
        <w:t>can</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del w:id="78" w:author="Daniel Kliebenstein" w:date="2017-07-13T14:43:00Z">
        <w:r w:rsidR="00CC52DA" w:rsidDel="0092425F">
          <w:rPr>
            <w:sz w:val="24"/>
            <w:szCs w:val="24"/>
          </w:rPr>
          <w:delText>,</w:delText>
        </w:r>
        <w:r w:rsidR="00DD787D" w:rsidDel="0092425F">
          <w:rPr>
            <w:sz w:val="24"/>
            <w:szCs w:val="24"/>
          </w:rPr>
          <w:delText xml:space="preserve"> and re-infect specific host</w:delText>
        </w:r>
        <w:r w:rsidR="00CC52DA" w:rsidDel="0092425F">
          <w:rPr>
            <w:sz w:val="24"/>
            <w:szCs w:val="24"/>
          </w:rPr>
          <w:delText>s</w:delText>
        </w:r>
        <w:r w:rsidR="00DD787D" w:rsidDel="0092425F">
          <w:rPr>
            <w:sz w:val="24"/>
            <w:szCs w:val="24"/>
          </w:rPr>
          <w:delText xml:space="preserve"> upon evolution of any new virulence mechanism</w:delText>
        </w:r>
      </w:del>
      <w:ins w:id="79" w:author="Daniel Kliebenstein" w:date="2017-07-13T14:43:00Z">
        <w:r w:rsidR="0092425F">
          <w:rPr>
            <w:sz w:val="24"/>
            <w:szCs w:val="24"/>
          </w:rPr>
          <w:t xml:space="preserve"> until they evolve a counter to this new resistance</w:t>
        </w:r>
      </w:ins>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partly explain the observation that</w:t>
      </w:r>
      <w:r w:rsidR="00E8258B" w:rsidRPr="00E764BE">
        <w:rPr>
          <w:sz w:val="24"/>
          <w:szCs w:val="24"/>
        </w:rPr>
        <w:t xml:space="preserve"> most </w:t>
      </w:r>
      <w:del w:id="80" w:author="Daniel Kliebenstein" w:date="2017-07-13T14:47:00Z">
        <w:r w:rsidR="00E8258B" w:rsidRPr="00E764BE" w:rsidDel="0092425F">
          <w:rPr>
            <w:sz w:val="24"/>
            <w:szCs w:val="24"/>
          </w:rPr>
          <w:delText xml:space="preserve">naturally </w:delText>
        </w:r>
      </w:del>
      <w:ins w:id="81" w:author="Daniel Kliebenstein" w:date="2017-07-13T14:47:00Z">
        <w:r w:rsidR="0092425F">
          <w:rPr>
            <w:sz w:val="24"/>
            <w:szCs w:val="24"/>
          </w:rPr>
          <w:t xml:space="preserve">natural resistance to generalist pathogens is highly polygenic and the underlying </w:t>
        </w:r>
      </w:ins>
      <w:del w:id="82" w:author="Daniel Kliebenstein" w:date="2017-07-13T14:47:00Z">
        <w:r w:rsidR="00E8258B" w:rsidRPr="00E764BE" w:rsidDel="0092425F">
          <w:rPr>
            <w:sz w:val="24"/>
            <w:szCs w:val="24"/>
          </w:rPr>
          <w:delText xml:space="preserve">variable </w:delText>
        </w:r>
      </w:del>
      <w:r w:rsidR="00A205B0">
        <w:rPr>
          <w:sz w:val="24"/>
          <w:szCs w:val="24"/>
        </w:rPr>
        <w:t xml:space="preserve">plant </w:t>
      </w:r>
      <w:r w:rsidR="00E8258B" w:rsidRPr="00E764BE">
        <w:rPr>
          <w:sz w:val="24"/>
          <w:szCs w:val="24"/>
        </w:rPr>
        <w:t>genes for resistan</w:t>
      </w:r>
      <w:r w:rsidR="00C36A31">
        <w:rPr>
          <w:sz w:val="24"/>
          <w:szCs w:val="24"/>
        </w:rPr>
        <w:t xml:space="preserve">ce </w:t>
      </w:r>
      <w:del w:id="83" w:author="Daniel Kliebenstein" w:date="2017-07-13T14:47:00Z">
        <w:r w:rsidR="00C36A31" w:rsidDel="0092425F">
          <w:rPr>
            <w:sz w:val="24"/>
            <w:szCs w:val="24"/>
          </w:rPr>
          <w:delText xml:space="preserve">to generalist pathogens </w:delText>
        </w:r>
      </w:del>
      <w:r w:rsidR="00C36A31">
        <w:rPr>
          <w:sz w:val="24"/>
          <w:szCs w:val="24"/>
        </w:rPr>
        <w:t xml:space="preserve">are </w:t>
      </w:r>
      <w:r w:rsidR="00E8258B" w:rsidRPr="00E764BE">
        <w:rPr>
          <w:sz w:val="24"/>
          <w:szCs w:val="24"/>
        </w:rPr>
        <w:t>quantitative</w:t>
      </w:r>
      <w:del w:id="84" w:author="Daniel Kliebenstein" w:date="2017-07-13T14:47:00Z">
        <w:r w:rsidR="00E8258B" w:rsidRPr="00E764BE" w:rsidDel="0092425F">
          <w:rPr>
            <w:sz w:val="24"/>
            <w:szCs w:val="24"/>
          </w:rPr>
          <w:delText xml:space="preserve"> in their effect</w:delText>
        </w:r>
        <w:r w:rsidR="00436F19" w:rsidDel="0092425F">
          <w:rPr>
            <w:sz w:val="24"/>
            <w:szCs w:val="24"/>
          </w:rPr>
          <w:delText>, rather than qualitative</w:delText>
        </w:r>
      </w:del>
      <w:ins w:id="85" w:author="Daniel Kliebenstein" w:date="2017-07-13T14:47:00Z">
        <w:r w:rsidR="0092425F">
          <w:rPr>
            <w:sz w:val="24"/>
            <w:szCs w:val="24"/>
          </w:rPr>
          <w:t xml:space="preserve"> </w:t>
        </w:r>
      </w:ins>
      <w:del w:id="86" w:author="Daniel Kliebenstein" w:date="2017-07-13T14:43:00Z">
        <w:r w:rsidR="00E8258B" w:rsidRPr="00E764BE" w:rsidDel="0092425F">
          <w:rPr>
            <w:sz w:val="24"/>
            <w:szCs w:val="24"/>
          </w:rPr>
          <w:delText xml:space="preserve">. </w:delText>
        </w:r>
        <w:r w:rsidR="00DD787D" w:rsidDel="0092425F">
          <w:rPr>
            <w:sz w:val="24"/>
            <w:szCs w:val="24"/>
          </w:rPr>
          <w:delText xml:space="preserve">For example, there </w:delText>
        </w:r>
        <w:r w:rsidR="004D6C07" w:rsidDel="0092425F">
          <w:rPr>
            <w:sz w:val="24"/>
            <w:szCs w:val="24"/>
          </w:rPr>
          <w:delText>are no known</w:delText>
        </w:r>
        <w:r w:rsidR="00086836" w:rsidDel="0092425F">
          <w:rPr>
            <w:sz w:val="24"/>
            <w:szCs w:val="24"/>
          </w:rPr>
          <w:delText xml:space="preserve"> </w:delText>
        </w:r>
        <w:r w:rsidR="00E8258B" w:rsidRPr="00E764BE" w:rsidDel="0092425F">
          <w:rPr>
            <w:sz w:val="24"/>
            <w:szCs w:val="24"/>
          </w:rPr>
          <w:delText xml:space="preserve">naturally variable </w:delText>
        </w:r>
        <w:r w:rsidR="00086836" w:rsidDel="0092425F">
          <w:rPr>
            <w:sz w:val="24"/>
            <w:szCs w:val="24"/>
          </w:rPr>
          <w:delText xml:space="preserve">large-effect </w:delText>
        </w:r>
        <w:r w:rsidR="00E8258B" w:rsidRPr="00E764BE" w:rsidDel="0092425F">
          <w:rPr>
            <w:sz w:val="24"/>
            <w:szCs w:val="24"/>
          </w:rPr>
          <w:delText>resistance loci</w:delText>
        </w:r>
        <w:r w:rsidR="004D6C07" w:rsidDel="0092425F">
          <w:rPr>
            <w:sz w:val="24"/>
            <w:szCs w:val="24"/>
          </w:rPr>
          <w:delText xml:space="preserve"> </w:delText>
        </w:r>
        <w:r w:rsidR="00E8258B" w:rsidRPr="00E764BE" w:rsidDel="0092425F">
          <w:rPr>
            <w:sz w:val="24"/>
            <w:szCs w:val="24"/>
          </w:rPr>
          <w:delText xml:space="preserve">against generalist pathogens such as </w:delText>
        </w:r>
        <w:r w:rsidR="00E8258B" w:rsidRPr="00436F19" w:rsidDel="0092425F">
          <w:rPr>
            <w:i/>
            <w:sz w:val="24"/>
            <w:szCs w:val="24"/>
          </w:rPr>
          <w:delText>Botrytis cinerea</w:delText>
        </w:r>
        <w:r w:rsidR="00365F7D" w:rsidDel="0092425F">
          <w:rPr>
            <w:i/>
            <w:sz w:val="24"/>
            <w:szCs w:val="24"/>
          </w:rPr>
          <w:delText xml:space="preserve"> </w:delText>
        </w:r>
      </w:del>
      <w:r w:rsidR="002128AA">
        <w:rPr>
          <w:sz w:val="24"/>
          <w:szCs w:val="24"/>
        </w:rPr>
        <w:t>{Rowe 2008; Corwin 2016; Glazebrook 2005</w:t>
      </w:r>
      <w:r w:rsidR="008A387A">
        <w:rPr>
          <w:sz w:val="24"/>
          <w:szCs w:val="24"/>
        </w:rPr>
        <w:t>; Goss 2006</w:t>
      </w:r>
      <w:r w:rsidR="00473AA6">
        <w:rPr>
          <w:sz w:val="24"/>
          <w:szCs w:val="24"/>
        </w:rPr>
        <w:t>; Barrett 2009</w:t>
      </w:r>
      <w:r w:rsidR="007C11D8">
        <w:rPr>
          <w:sz w:val="24"/>
          <w:szCs w:val="24"/>
        </w:rPr>
        <w:t>; Nomura 2005</w:t>
      </w:r>
      <w:r w:rsidR="002128AA">
        <w:rPr>
          <w:sz w:val="24"/>
          <w:szCs w:val="24"/>
        </w:rPr>
        <w:t xml:space="preserve">}. </w:t>
      </w:r>
      <w:r w:rsidR="00365F7D">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416136">
        <w:rPr>
          <w:sz w:val="24"/>
          <w:szCs w:val="24"/>
        </w:rPr>
        <w:instrText xml:space="preserve"> ADDIN EN.CITE </w:instrText>
      </w:r>
      <w:r w:rsidR="00416136">
        <w:rPr>
          <w:sz w:val="24"/>
          <w:szCs w:val="24"/>
        </w:rPr>
        <w:fldChar w:fldCharType="begin">
          <w:fldData xml:space="preserve">PEVuZE5vdGU+PENpdGU+PEF1dGhvcj5Sb3dlPC9BdXRob3I+PFllYXI+MjAwODwvWWVhcj48UmVj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</w:fldData>
        </w:fldChar>
      </w:r>
      <w:r w:rsidR="00416136">
        <w:rPr>
          <w:sz w:val="24"/>
          <w:szCs w:val="24"/>
        </w:rPr>
        <w:instrText xml:space="preserve"> ADDIN EN.CITE.DATA </w:instrText>
      </w:r>
      <w:r w:rsidR="00416136">
        <w:rPr>
          <w:sz w:val="24"/>
          <w:szCs w:val="24"/>
        </w:rPr>
      </w:r>
      <w:r w:rsidR="00416136">
        <w:rPr>
          <w:sz w:val="24"/>
          <w:szCs w:val="24"/>
        </w:rPr>
        <w:fldChar w:fldCharType="end"/>
      </w:r>
      <w:r w:rsidR="00365F7D">
        <w:rPr>
          <w:sz w:val="24"/>
          <w:szCs w:val="24"/>
        </w:rPr>
      </w:r>
      <w:r w:rsidR="00365F7D">
        <w:rPr>
          <w:sz w:val="24"/>
          <w:szCs w:val="24"/>
        </w:rPr>
        <w:fldChar w:fldCharType="end"/>
      </w:r>
      <w:del w:id="87" w:author="Daniel Kliebenstein" w:date="2017-07-13T14:44:00Z">
        <w:r w:rsidR="008F425E" w:rsidRPr="00436F19" w:rsidDel="0092425F">
          <w:rPr>
            <w:sz w:val="24"/>
            <w:szCs w:val="24"/>
          </w:rPr>
          <w:delText xml:space="preserve">Modern genomic approaches are rapidly identifying </w:delText>
        </w:r>
        <w:r w:rsidR="00DD787D" w:rsidDel="0092425F">
          <w:rPr>
            <w:sz w:val="24"/>
            <w:szCs w:val="24"/>
          </w:rPr>
          <w:delText xml:space="preserve">the causal genes </w:delText>
        </w:r>
        <w:r w:rsidR="008F425E" w:rsidRPr="00436F19" w:rsidDel="0092425F">
          <w:rPr>
            <w:sz w:val="24"/>
            <w:szCs w:val="24"/>
          </w:rPr>
          <w:delText>control</w:delText>
        </w:r>
        <w:r w:rsidR="00DD787D" w:rsidDel="0092425F">
          <w:rPr>
            <w:sz w:val="24"/>
            <w:szCs w:val="24"/>
          </w:rPr>
          <w:delText>ling plant</w:delText>
        </w:r>
        <w:r w:rsidR="008F425E" w:rsidRPr="00436F19" w:rsidDel="0092425F">
          <w:rPr>
            <w:sz w:val="24"/>
            <w:szCs w:val="24"/>
          </w:rPr>
          <w:delText xml:space="preserve"> quantitative resistance </w:delText>
        </w:r>
        <w:r w:rsidR="009707C0" w:rsidDel="0092425F">
          <w:rPr>
            <w:sz w:val="24"/>
            <w:szCs w:val="24"/>
          </w:rPr>
          <w:delText>to generalist pathogens</w:delText>
        </w:r>
        <w:r w:rsidR="008F425E" w:rsidRPr="00436F19" w:rsidDel="0092425F">
          <w:rPr>
            <w:sz w:val="24"/>
            <w:szCs w:val="24"/>
          </w:rPr>
          <w:delText>.</w:delText>
        </w:r>
        <w:r w:rsidR="00DD787D" w:rsidDel="0092425F">
          <w:rPr>
            <w:sz w:val="24"/>
            <w:szCs w:val="24"/>
          </w:rPr>
          <w:delText xml:space="preserve"> </w:delText>
        </w:r>
      </w:del>
      <w:r w:rsidR="00DD787D">
        <w:rPr>
          <w:sz w:val="24"/>
          <w:szCs w:val="24"/>
        </w:rPr>
        <w:t xml:space="preserve">Unlike qualitative resistance loci that predominantly involve </w:t>
      </w:r>
      <w:r w:rsidR="00CC52DA">
        <w:rPr>
          <w:sz w:val="24"/>
          <w:szCs w:val="24"/>
        </w:rPr>
        <w:t xml:space="preserve">genes in </w:t>
      </w:r>
      <w:r w:rsidR="00DD787D">
        <w:rPr>
          <w:sz w:val="24"/>
          <w:szCs w:val="24"/>
        </w:rPr>
        <w:t>signaling cascade</w:t>
      </w:r>
      <w:r w:rsidR="00CC52DA">
        <w:rPr>
          <w:sz w:val="24"/>
          <w:szCs w:val="24"/>
        </w:rPr>
        <w:t>s</w:t>
      </w:r>
      <w:r w:rsidR="00DD787D">
        <w:rPr>
          <w:sz w:val="24"/>
          <w:szCs w:val="24"/>
        </w:rPr>
        <w:t>, the quantitative resistance genes</w:t>
      </w:r>
      <w:ins w:id="88" w:author="Daniel Kliebenstein" w:date="2017-07-13T14:44:00Z">
        <w:r w:rsidR="0092425F">
          <w:rPr>
            <w:sz w:val="24"/>
            <w:szCs w:val="24"/>
          </w:rPr>
          <w:t xml:space="preserve"> to generalist pathogens</w:t>
        </w:r>
      </w:ins>
      <w:r w:rsidR="00DD787D">
        <w:rPr>
          <w:sz w:val="24"/>
          <w:szCs w:val="24"/>
        </w:rPr>
        <w:t xml:space="preserve"> also include a broad array of direct defense genes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566D60">
        <w:rPr>
          <w:sz w:val="24"/>
          <w:szCs w:val="24"/>
        </w:rPr>
        <w:t>{Ferrari 2007</w:t>
      </w:r>
      <w:r w:rsidR="001771F9">
        <w:rPr>
          <w:sz w:val="24"/>
          <w:szCs w:val="24"/>
        </w:rPr>
        <w:t>; Poland 2009; Denby 2004; Zipfel 2004; Walz 2008; Zheng 2006; Rowe 2008</w:t>
      </w:r>
      <w:r w:rsidR="00E210A2">
        <w:rPr>
          <w:sz w:val="24"/>
          <w:szCs w:val="24"/>
        </w:rPr>
        <w:t>; Corwin 2017</w:t>
      </w:r>
      <w:r w:rsidR="00566D60">
        <w:rPr>
          <w:sz w:val="24"/>
          <w:szCs w:val="24"/>
        </w:rPr>
        <w:t>}</w:t>
      </w:r>
      <w:r w:rsidR="00E8258B" w:rsidRPr="00436F19">
        <w:rPr>
          <w:sz w:val="24"/>
          <w:szCs w:val="24"/>
        </w:rPr>
        <w:t xml:space="preserve">. </w:t>
      </w:r>
      <w:r w:rsidR="008F425E" w:rsidRPr="00436F19">
        <w:rPr>
          <w:sz w:val="24"/>
          <w:szCs w:val="24"/>
        </w:rPr>
        <w:t xml:space="preserve"> </w:t>
      </w:r>
      <w:ins w:id="89" w:author="Daniel Kliebenstein" w:date="2017-07-13T14:44:00Z">
        <w:r w:rsidR="0092425F">
          <w:rPr>
            <w:sz w:val="24"/>
            <w:szCs w:val="24"/>
          </w:rPr>
          <w:t>Importantly, these</w:t>
        </w:r>
      </w:ins>
      <w:del w:id="90" w:author="Daniel Kliebenstein" w:date="2017-07-13T14:44:00Z">
        <w:r w:rsidR="008F425E" w:rsidRPr="00436F19" w:rsidDel="0092425F">
          <w:rPr>
            <w:sz w:val="24"/>
            <w:szCs w:val="24"/>
          </w:rPr>
          <w:delText>The effect of these</w:delText>
        </w:r>
      </w:del>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ins w:id="91" w:author="Daniel Kliebenstein" w:date="2017-07-13T14:44:00Z">
        <w:r w:rsidR="0092425F">
          <w:rPr>
            <w:sz w:val="24"/>
            <w:szCs w:val="24"/>
          </w:rPr>
          <w:t>do not alter resistance to all isolates of a pathogen but are</w:t>
        </w:r>
      </w:ins>
      <w:del w:id="92" w:author="Daniel Kliebenstein" w:date="2017-07-13T14:45:00Z">
        <w:r w:rsidR="000F0B41" w:rsidDel="0092425F">
          <w:rPr>
            <w:sz w:val="24"/>
            <w:szCs w:val="24"/>
          </w:rPr>
          <w:delText>is highly</w:delText>
        </w:r>
      </w:del>
      <w:r w:rsidR="000F0B41">
        <w:rPr>
          <w:sz w:val="24"/>
          <w:szCs w:val="24"/>
        </w:rPr>
        <w:t xml:space="preserve"> dependent upon the infecting pathogen</w:t>
      </w:r>
      <w:r w:rsidR="00A2269E">
        <w:rPr>
          <w:sz w:val="24"/>
          <w:szCs w:val="24"/>
        </w:rPr>
        <w:t>’</w:t>
      </w:r>
      <w:r w:rsidR="00DD787D">
        <w:rPr>
          <w:sz w:val="24"/>
          <w:szCs w:val="24"/>
        </w:rPr>
        <w:t xml:space="preserve">s </w:t>
      </w:r>
      <w:del w:id="93" w:author="Daniel Kliebenstein" w:date="2017-07-13T14:45:00Z">
        <w:r w:rsidR="00DD787D" w:rsidDel="0092425F">
          <w:rPr>
            <w:sz w:val="24"/>
            <w:szCs w:val="24"/>
          </w:rPr>
          <w:delText xml:space="preserve">specific </w:delText>
        </w:r>
      </w:del>
      <w:r w:rsidR="00DD787D">
        <w:rPr>
          <w:sz w:val="24"/>
          <w:szCs w:val="24"/>
        </w:rPr>
        <w:t>genotype</w:t>
      </w:r>
      <w:r w:rsidR="00DC717E">
        <w:rPr>
          <w:sz w:val="24"/>
          <w:szCs w:val="24"/>
        </w:rPr>
        <w:t>.</w:t>
      </w:r>
      <w:r w:rsidR="00DD787D">
        <w:rPr>
          <w:sz w:val="24"/>
          <w:szCs w:val="24"/>
        </w:rPr>
        <w:t xml:space="preserve"> For example,</w:t>
      </w:r>
      <w:ins w:id="94" w:author="Daniel Kliebenstein" w:date="2017-07-13T14:45:00Z">
        <w:r w:rsidR="0092425F">
          <w:rPr>
            <w:sz w:val="24"/>
            <w:szCs w:val="24"/>
          </w:rPr>
          <w:t xml:space="preserve"> the ability of the Arabidopsis defense metabolite, camalexin, to provide resistance to </w:t>
        </w:r>
      </w:ins>
      <w:ins w:id="95" w:author="Daniel Kliebenstein" w:date="2017-07-13T14:46:00Z">
        <w:r w:rsidR="0092425F">
          <w:rPr>
            <w:i/>
            <w:sz w:val="24"/>
            <w:szCs w:val="24"/>
          </w:rPr>
          <w:t>Botrytis cinerea</w:t>
        </w:r>
        <w:r w:rsidR="0092425F">
          <w:rPr>
            <w:sz w:val="24"/>
            <w:szCs w:val="24"/>
          </w:rPr>
          <w:t xml:space="preserve"> </w:t>
        </w:r>
      </w:ins>
      <w:del w:id="96" w:author="Daniel Kliebenstein" w:date="2017-07-13T14:48:00Z">
        <w:r w:rsidR="00DD787D" w:rsidDel="0092425F">
          <w:rPr>
            <w:sz w:val="24"/>
            <w:szCs w:val="24"/>
          </w:rPr>
          <w:delText xml:space="preserve"> </w:delText>
        </w:r>
      </w:del>
      <w:ins w:id="97" w:author="Daniel Kliebenstein" w:date="2017-07-13T14:46:00Z">
        <w:r w:rsidR="0092425F">
          <w:rPr>
            <w:sz w:val="24"/>
            <w:szCs w:val="24"/>
          </w:rPr>
          <w:t xml:space="preserve">depends upon if </w:t>
        </w:r>
      </w:ins>
      <w:del w:id="98" w:author="Daniel Kliebenstein" w:date="2017-07-13T14:46:00Z">
        <w:r w:rsidR="00DD787D" w:rsidDel="0092425F">
          <w:rPr>
            <w:sz w:val="24"/>
            <w:szCs w:val="24"/>
          </w:rPr>
          <w:delText xml:space="preserve">the ability of </w:delText>
        </w:r>
        <w:r w:rsidR="00DD787D" w:rsidRPr="00080F1D" w:rsidDel="0092425F">
          <w:rPr>
            <w:i/>
            <w:sz w:val="24"/>
            <w:szCs w:val="24"/>
          </w:rPr>
          <w:delText>Botrytis</w:delText>
        </w:r>
        <w:r w:rsidR="00DD787D" w:rsidDel="0092425F">
          <w:rPr>
            <w:sz w:val="24"/>
            <w:szCs w:val="24"/>
          </w:rPr>
          <w:delText xml:space="preserve"> to infect </w:delText>
        </w:r>
        <w:r w:rsidR="00DD787D" w:rsidRPr="00080F1D" w:rsidDel="0092425F">
          <w:rPr>
            <w:i/>
            <w:sz w:val="24"/>
            <w:szCs w:val="24"/>
          </w:rPr>
          <w:delText>Arabidopsis</w:delText>
        </w:r>
        <w:r w:rsidR="00DD787D" w:rsidDel="0092425F">
          <w:rPr>
            <w:sz w:val="24"/>
            <w:szCs w:val="24"/>
          </w:rPr>
          <w:delText xml:space="preserve"> is partly dependent on </w:delText>
        </w:r>
        <w:r w:rsidR="00CC52DA" w:rsidDel="0092425F">
          <w:rPr>
            <w:sz w:val="24"/>
            <w:szCs w:val="24"/>
          </w:rPr>
          <w:delText>whether</w:delText>
        </w:r>
        <w:r w:rsidR="00DD787D" w:rsidDel="0092425F">
          <w:rPr>
            <w:sz w:val="24"/>
            <w:szCs w:val="24"/>
          </w:rPr>
          <w:delText xml:space="preserve"> </w:delText>
        </w:r>
      </w:del>
      <w:r w:rsidR="00DD787D">
        <w:rPr>
          <w:sz w:val="24"/>
          <w:szCs w:val="24"/>
        </w:rPr>
        <w:t xml:space="preserve">the specific isolate is sensitive or resistant to </w:t>
      </w:r>
      <w:del w:id="99" w:author="Daniel Kliebenstein" w:date="2017-07-13T14:46:00Z">
        <w:r w:rsidR="00DD787D" w:rsidDel="0092425F">
          <w:rPr>
            <w:sz w:val="24"/>
            <w:szCs w:val="24"/>
          </w:rPr>
          <w:delText xml:space="preserve">a key defense compound, </w:delText>
        </w:r>
      </w:del>
      <w:r w:rsidR="00DD787D">
        <w:rPr>
          <w:sz w:val="24"/>
          <w:szCs w:val="24"/>
        </w:rPr>
        <w:t xml:space="preserve">camalexin </w:t>
      </w:r>
      <w:r w:rsidR="005D7BA2">
        <w:rPr>
          <w:sz w:val="24"/>
          <w:szCs w:val="24"/>
        </w:rPr>
        <w:t>{Kliebenstein 2005}.</w:t>
      </w:r>
      <w:ins w:id="100" w:author="Daniel Kliebenstein" w:date="2017-07-13T14:48:00Z">
        <w:r w:rsidR="0092425F">
          <w:rPr>
            <w:sz w:val="24"/>
            <w:szCs w:val="24"/>
          </w:rPr>
          <w:t xml:space="preserve"> In contrast to the polygenic nature of plant resistance, little is known about the genetic architecture of virulence within generalist pathogens and how this is affected by genetic variation in the pathogen</w:t>
        </w:r>
      </w:ins>
      <w:del w:id="101" w:author="Daniel Kliebenstein" w:date="2017-07-13T14:49:00Z">
        <w:r w:rsidR="00DC717E" w:rsidDel="0092425F">
          <w:rPr>
            <w:sz w:val="24"/>
            <w:szCs w:val="24"/>
          </w:rPr>
          <w:delText xml:space="preserve"> However, </w:delText>
        </w:r>
        <w:r w:rsidR="000F0B41" w:rsidDel="0092425F">
          <w:rPr>
            <w:sz w:val="24"/>
            <w:szCs w:val="24"/>
          </w:rPr>
          <w:delText xml:space="preserve">very little is known about the </w:delText>
        </w:r>
        <w:r w:rsidR="00DD787D" w:rsidDel="0092425F">
          <w:rPr>
            <w:sz w:val="24"/>
            <w:szCs w:val="24"/>
          </w:rPr>
          <w:delText xml:space="preserve">number of virulence loci </w:delText>
        </w:r>
        <w:r w:rsidR="00DD787D" w:rsidDel="0092425F">
          <w:rPr>
            <w:sz w:val="24"/>
            <w:szCs w:val="24"/>
          </w:rPr>
          <w:lastRenderedPageBreak/>
          <w:delText>within generalist pathogens that contain causal polymorphisms</w:delText>
        </w:r>
        <w:r w:rsidR="00CC52DA" w:rsidDel="0092425F">
          <w:rPr>
            <w:sz w:val="24"/>
            <w:szCs w:val="24"/>
          </w:rPr>
          <w:delText>,</w:delText>
        </w:r>
        <w:r w:rsidR="00DD787D" w:rsidDel="0092425F">
          <w:rPr>
            <w:sz w:val="24"/>
            <w:szCs w:val="24"/>
          </w:rPr>
          <w:delText xml:space="preserve"> or the genetic architecture of these loci</w:delText>
        </w:r>
      </w:del>
      <w:r w:rsidR="008F425E" w:rsidRPr="00436F19">
        <w:rPr>
          <w:sz w:val="24"/>
          <w:szCs w:val="24"/>
        </w:rPr>
        <w:t xml:space="preserve">. There are no reported </w:t>
      </w:r>
      <w:r w:rsidR="00086836" w:rsidRPr="00436F19">
        <w:rPr>
          <w:sz w:val="24"/>
          <w:szCs w:val="24"/>
        </w:rPr>
        <w:t xml:space="preserve">naturally variable </w:t>
      </w:r>
      <w:r w:rsidR="008F425E" w:rsidRPr="00436F19">
        <w:rPr>
          <w:sz w:val="24"/>
          <w:szCs w:val="24"/>
        </w:rPr>
        <w:t>large-effect</w:t>
      </w:r>
      <w:r w:rsidR="00086836">
        <w:rPr>
          <w:sz w:val="24"/>
          <w:szCs w:val="24"/>
        </w:rPr>
        <w:t xml:space="preserve"> </w:t>
      </w:r>
      <w:r w:rsidR="008F425E" w:rsidRPr="00436F19">
        <w:rPr>
          <w:sz w:val="24"/>
          <w:szCs w:val="24"/>
        </w:rPr>
        <w:t>virulence loci in generalist pathogens</w:t>
      </w:r>
      <w:r w:rsidR="00436F19">
        <w:rPr>
          <w:sz w:val="24"/>
          <w:szCs w:val="24"/>
        </w:rPr>
        <w:t>,</w:t>
      </w:r>
      <w:r w:rsidR="008F425E" w:rsidRPr="00436F19">
        <w:rPr>
          <w:sz w:val="24"/>
          <w:szCs w:val="24"/>
        </w:rPr>
        <w:t xml:space="preserve"> suggesting that </w:t>
      </w:r>
      <w:r w:rsidR="00DC717E">
        <w:rPr>
          <w:sz w:val="24"/>
          <w:szCs w:val="24"/>
        </w:rPr>
        <w:t xml:space="preserve">virulence is controlled by </w:t>
      </w:r>
      <w:r w:rsidR="00FE7C80">
        <w:rPr>
          <w:sz w:val="24"/>
          <w:szCs w:val="24"/>
        </w:rPr>
        <w:t>quantitative genetic variation in these pathogens</w:t>
      </w:r>
      <w:r w:rsidR="008F425E" w:rsidRPr="00436F19">
        <w:rPr>
          <w:sz w:val="24"/>
          <w:szCs w:val="24"/>
        </w:rPr>
        <w:t xml:space="preserve">. </w:t>
      </w:r>
      <w:del w:id="102" w:author="Daniel Kliebenstein" w:date="2017-07-13T14:49:00Z">
        <w:r w:rsidR="008F425E" w:rsidRPr="00436F19" w:rsidDel="0092425F">
          <w:rPr>
            <w:sz w:val="24"/>
            <w:szCs w:val="24"/>
          </w:rPr>
          <w:delText>Thus</w:delText>
        </w:r>
      </w:del>
      <w:ins w:id="103" w:author="Daniel Kliebenstein" w:date="2017-07-13T14:49:00Z">
        <w:r w:rsidR="0092425F">
          <w:rPr>
            <w:sz w:val="24"/>
            <w:szCs w:val="24"/>
          </w:rPr>
          <w:t xml:space="preserve">This potential for genetic co-dependency between generalist pathogen and host plant 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ins>
      <w:del w:id="104" w:author="Daniel Kliebenstein" w:date="2017-07-13T14:49:00Z">
        <w:r w:rsidR="008F425E" w:rsidRPr="00436F19" w:rsidDel="0092425F">
          <w:rPr>
            <w:sz w:val="24"/>
            <w:szCs w:val="24"/>
          </w:rPr>
          <w:delText>,</w:delText>
        </w:r>
      </w:del>
      <w:r w:rsidR="008F425E" w:rsidRPr="00436F19">
        <w:rPr>
          <w:sz w:val="24"/>
          <w:szCs w:val="24"/>
        </w:rPr>
        <w:t xml:space="preserve"> to truly understand quantitative host-pathogen interactions</w:t>
      </w:r>
      <w:del w:id="105" w:author="Daniel Kliebenstein" w:date="2017-07-13T14:49:00Z">
        <w:r w:rsidR="008F425E" w:rsidRPr="00436F19" w:rsidDel="0092425F">
          <w:rPr>
            <w:sz w:val="24"/>
            <w:szCs w:val="24"/>
          </w:rPr>
          <w:delText xml:space="preserve">, we need to </w:delText>
        </w:r>
        <w:r w:rsidR="00FE7C80" w:rsidDel="0092425F">
          <w:rPr>
            <w:sz w:val="24"/>
            <w:szCs w:val="24"/>
          </w:rPr>
          <w:delText>work with</w:delText>
        </w:r>
        <w:r w:rsidR="008F425E" w:rsidRPr="00436F19" w:rsidDel="0092425F">
          <w:rPr>
            <w:sz w:val="24"/>
            <w:szCs w:val="24"/>
          </w:rPr>
          <w:delText xml:space="preserve"> genetic variation in both the host and pathogen</w:delText>
        </w:r>
      </w:del>
      <w:r w:rsidR="008F425E" w:rsidRPr="00436F19">
        <w:rPr>
          <w:sz w:val="24"/>
          <w:szCs w:val="24"/>
        </w:rPr>
        <w:t xml:space="preserve">. </w:t>
      </w:r>
    </w:p>
    <w:p w14:paraId="5405D076" w14:textId="59F07158"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 domestication from wild plants to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 xml:space="preserve">than </w:t>
      </w:r>
      <w:r w:rsidR="004766F2">
        <w:rPr>
          <w:sz w:val="24"/>
          <w:szCs w:val="24"/>
        </w:rPr>
        <w:t xml:space="preserve">are </w:t>
      </w:r>
      <w:r w:rsidR="004B451C">
        <w:rPr>
          <w:sz w:val="24"/>
          <w:szCs w:val="24"/>
        </w:rPr>
        <w:t>their wild relatives</w:t>
      </w:r>
      <w:r w:rsidR="00A804CB">
        <w:rPr>
          <w:sz w:val="24"/>
          <w:szCs w:val="24"/>
        </w:rPr>
        <w:t xml:space="preserve"> {Smale 1996; Couch 2005; Rosenthal 1997</w:t>
      </w:r>
      <w:r w:rsidR="00977E7D">
        <w:rPr>
          <w:sz w:val="24"/>
          <w:szCs w:val="24"/>
        </w:rPr>
        <w:t>; Dwivedi 2008</w:t>
      </w:r>
      <w:r w:rsidR="00A804CB">
        <w:rPr>
          <w:sz w:val="24"/>
          <w:szCs w:val="24"/>
        </w:rPr>
        <w:t>}</w:t>
      </w:r>
      <w:r w:rsidR="00A7542E">
        <w:rPr>
          <w:sz w:val="24"/>
          <w:szCs w:val="24"/>
        </w:rPr>
        <w:t>, and pathogens may evolve higher virulence on domesticated hosts</w:t>
      </w:r>
      <w:r w:rsidR="005D7BA2">
        <w:rPr>
          <w:sz w:val="24"/>
          <w:szCs w:val="24"/>
        </w:rPr>
        <w:t xml:space="preserve"> {Stuckenbrock 2008}</w:t>
      </w:r>
      <w:r w:rsidR="004B451C">
        <w:rPr>
          <w:sz w:val="24"/>
          <w:szCs w:val="24"/>
        </w:rPr>
        <w:t xml:space="preserve">. </w:t>
      </w:r>
      <w:r w:rsidR="00A01C5A">
        <w:rPr>
          <w:sz w:val="24"/>
          <w:szCs w:val="24"/>
        </w:rPr>
        <w:t xml:space="preserve">Further, domestication typically imposes a </w:t>
      </w:r>
      <w:r w:rsidR="00EF5A6D" w:rsidRPr="00471076">
        <w:rPr>
          <w:sz w:val="24"/>
          <w:szCs w:val="24"/>
        </w:rPr>
        <w:t>strong 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 plant</w:t>
      </w:r>
      <w:r w:rsidR="00CC52DA">
        <w:rPr>
          <w:sz w:val="24"/>
          <w:szCs w:val="24"/>
        </w:rPr>
        <w:t>,</w:t>
      </w:r>
      <w:r w:rsidR="00A01C5A">
        <w:rPr>
          <w:sz w:val="24"/>
          <w:szCs w:val="24"/>
        </w:rPr>
        <w:t xml:space="preserve"> </w:t>
      </w:r>
      <w:r w:rsidR="00A2269E">
        <w:rPr>
          <w:sz w:val="24"/>
          <w:szCs w:val="24"/>
        </w:rPr>
        <w:t xml:space="preserve">and </w:t>
      </w:r>
      <w:r w:rsidR="00A01C5A">
        <w:rPr>
          <w:sz w:val="24"/>
          <w:szCs w:val="24"/>
        </w:rPr>
        <w:t xml:space="preserve">often decreases the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in the crop plant </w:t>
      </w:r>
      <w:r w:rsidR="00977E7D">
        <w:rPr>
          <w:sz w:val="24"/>
          <w:szCs w:val="24"/>
        </w:rPr>
        <w:t>germplasm</w:t>
      </w:r>
      <w:ins w:id="106" w:author="Daniel Kliebenstein" w:date="2017-07-13T14:51:00Z">
        <w:r w:rsidR="00A303A1">
          <w:rPr>
            <w:sz w:val="24"/>
            <w:szCs w:val="24"/>
          </w:rPr>
          <w:t xml:space="preserve"> (</w:t>
        </w:r>
        <w:commentRangeStart w:id="107"/>
        <w:r w:rsidR="00A303A1">
          <w:rPr>
            <w:sz w:val="24"/>
            <w:szCs w:val="24"/>
          </w:rPr>
          <w:t>CITATION</w:t>
        </w:r>
        <w:commentRangeEnd w:id="107"/>
        <w:r w:rsidR="00A303A1">
          <w:rPr>
            <w:rStyle w:val="CommentReference"/>
          </w:rPr>
          <w:commentReference w:id="107"/>
        </w:r>
        <w:r w:rsidR="00A303A1">
          <w:rPr>
            <w:sz w:val="24"/>
            <w:szCs w:val="24"/>
          </w:rPr>
          <w:t>)</w:t>
        </w:r>
      </w:ins>
      <w:r w:rsidR="00EF5A6D" w:rsidRPr="00471076">
        <w:rPr>
          <w:sz w:val="24"/>
          <w:szCs w:val="24"/>
        </w:rPr>
        <w:t xml:space="preserve">. </w:t>
      </w:r>
      <w:commentRangeStart w:id="108"/>
      <w:r w:rsidR="00EF5A6D" w:rsidRPr="00471076">
        <w:rPr>
          <w:sz w:val="24"/>
          <w:szCs w:val="24"/>
        </w:rPr>
        <w:t xml:space="preserve">This loss of </w:t>
      </w:r>
      <w:r w:rsidR="00A01C5A">
        <w:rPr>
          <w:sz w:val="24"/>
          <w:szCs w:val="24"/>
        </w:rPr>
        <w:t>diversity in resistance alleles</w:t>
      </w:r>
      <w:r w:rsidR="00EF5A6D" w:rsidRPr="00471076">
        <w:rPr>
          <w:sz w:val="24"/>
          <w:szCs w:val="24"/>
        </w:rPr>
        <w:t xml:space="preserve"> is assumed to extend to all domesticated varieties</w:t>
      </w:r>
      <w:r w:rsidR="00FE7C80">
        <w:rPr>
          <w:sz w:val="24"/>
          <w:szCs w:val="24"/>
        </w:rPr>
        <w:t>, particularly if</w:t>
      </w:r>
      <w:r w:rsidR="00EF5A6D" w:rsidRPr="00471076">
        <w:rPr>
          <w:sz w:val="24"/>
          <w:szCs w:val="24"/>
        </w:rPr>
        <w:t xml:space="preserve"> </w:t>
      </w:r>
      <w:ins w:id="109" w:author="Daniel Kliebenstein" w:date="2017-07-13T14:51:00Z">
        <w:r w:rsidR="00A303A1">
          <w:rPr>
            <w:sz w:val="24"/>
            <w:szCs w:val="24"/>
          </w:rPr>
          <w:t xml:space="preserve">the </w:t>
        </w:r>
      </w:ins>
      <w:r w:rsidR="00DC717E">
        <w:rPr>
          <w:sz w:val="24"/>
          <w:szCs w:val="24"/>
        </w:rPr>
        <w:t xml:space="preserve">cultivated plants experience reduced </w:t>
      </w:r>
      <w:r w:rsidR="00EF5A6D" w:rsidRPr="00471076">
        <w:rPr>
          <w:sz w:val="24"/>
          <w:szCs w:val="24"/>
        </w:rPr>
        <w:t>selective pressures from pathogens</w:t>
      </w:r>
      <w:commentRangeEnd w:id="108"/>
      <w:r w:rsidR="00A303A1">
        <w:rPr>
          <w:rStyle w:val="CommentReference"/>
        </w:rPr>
        <w:commentReference w:id="108"/>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we have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w:t>
      </w:r>
      <w:r w:rsidR="00A01C5A">
        <w:rPr>
          <w:sz w:val="24"/>
          <w:szCs w:val="24"/>
        </w:rPr>
        <w:lastRenderedPageBreak/>
        <w:t>alter the interaction of a plant with a broad generalist pathogen</w:t>
      </w:r>
      <w:ins w:id="110" w:author="Daniel Kliebenstein" w:date="2017-07-13T14:52:00Z">
        <w:r w:rsidR="00A303A1">
          <w:rPr>
            <w:sz w:val="24"/>
            <w:szCs w:val="24"/>
          </w:rPr>
          <w:t xml:space="preserve"> and correspondingly how domestication influences the pathogen</w:t>
        </w:r>
      </w:ins>
      <w:r w:rsidR="003E5F69">
        <w:rPr>
          <w:sz w:val="24"/>
          <w:szCs w:val="24"/>
        </w:rPr>
        <w:t>.</w:t>
      </w:r>
      <w:r w:rsidR="009836A7" w:rsidRPr="00471076">
        <w:rPr>
          <w:sz w:val="24"/>
          <w:szCs w:val="24"/>
        </w:rPr>
        <w:t xml:space="preserve"> </w:t>
      </w:r>
    </w:p>
    <w:p w14:paraId="28E69A94" w14:textId="72F2A9B9"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commentRangeStart w:id="111"/>
      <w:r w:rsidR="00EA6EAB" w:rsidRPr="00436F19">
        <w:rPr>
          <w:i/>
          <w:sz w:val="24"/>
          <w:szCs w:val="24"/>
        </w:rPr>
        <w:t>B</w:t>
      </w:r>
      <w:r w:rsidR="00D702E6">
        <w:rPr>
          <w:i/>
          <w:sz w:val="24"/>
          <w:szCs w:val="24"/>
        </w:rPr>
        <w:t>otrytis</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commentRangeEnd w:id="111"/>
      <w:r w:rsidR="00E310DC">
        <w:rPr>
          <w:rStyle w:val="CommentReference"/>
        </w:rPr>
        <w:commentReference w:id="111"/>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416136">
        <w:rPr>
          <w:sz w:val="24"/>
          <w:szCs w:val="24"/>
        </w:rPr>
        <w:t>{Nicot 1996; Elad 2007; Fillinger 2015}</w:t>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416136">
        <w:rPr>
          <w:sz w:val="24"/>
          <w:szCs w:val="24"/>
        </w:rPr>
        <w:t xml:space="preserve">{Deighton 2001; Finkers 2007; Ten Have 2007; Corwin 2016}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 xml:space="preserve">where the species can infect </w:t>
      </w:r>
      <w:del w:id="112" w:author="Daniel Kliebenstein" w:date="2017-07-13T14:53:00Z">
        <w:r w:rsidRPr="00DA7FA8" w:rsidDel="00E310DC">
          <w:rPr>
            <w:sz w:val="24"/>
            <w:szCs w:val="24"/>
          </w:rPr>
          <w:delText>a number of</w:delText>
        </w:r>
      </w:del>
      <w:ins w:id="113" w:author="Daniel Kliebenstein" w:date="2017-07-13T14:53:00Z">
        <w:r w:rsidR="00E310DC">
          <w:rPr>
            <w:sz w:val="24"/>
            <w:szCs w:val="24"/>
          </w:rPr>
          <w:t>diverse</w:t>
        </w:r>
      </w:ins>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416136">
        <w:rPr>
          <w:sz w:val="24"/>
          <w:szCs w:val="24"/>
        </w:rPr>
        <w:t>{Katan 1999</w:t>
      </w:r>
      <w:r w:rsidR="007C11D8">
        <w:rPr>
          <w:sz w:val="24"/>
          <w:szCs w:val="24"/>
        </w:rPr>
        <w:t>; Barrett 2012</w:t>
      </w:r>
      <w:r w:rsidR="00416136">
        <w:rPr>
          <w:sz w:val="24"/>
          <w:szCs w:val="24"/>
        </w:rPr>
        <w:t>}</w:t>
      </w:r>
      <w:r w:rsidR="00DA7FA8">
        <w:rPr>
          <w:sz w:val="24"/>
          <w:szCs w:val="24"/>
        </w:rPr>
        <w:t xml:space="preserve">. </w:t>
      </w:r>
      <w:del w:id="114" w:author="Daniel Kliebenstein" w:date="2017-07-13T14:54:00Z">
        <w:r w:rsidR="00D3121D" w:rsidRPr="00DA7FA8" w:rsidDel="00E310DC">
          <w:rPr>
            <w:sz w:val="24"/>
            <w:szCs w:val="24"/>
          </w:rPr>
          <w:delText>Even though</w:delText>
        </w:r>
      </w:del>
      <w:ins w:id="115" w:author="Daniel Kliebenstein" w:date="2017-07-13T14:54:00Z">
        <w:r w:rsidR="00E310DC">
          <w:rPr>
            <w:sz w:val="24"/>
            <w:szCs w:val="24"/>
          </w:rPr>
          <w:t>Additionally,</w:t>
        </w:r>
      </w:ins>
      <w:r w:rsidR="00D3121D" w:rsidRPr="00DA7FA8">
        <w:rPr>
          <w:sz w:val="24"/>
          <w:szCs w:val="24"/>
        </w:rPr>
        <w:t xml:space="preserve"> </w:t>
      </w:r>
      <w:r w:rsidR="00D3121D" w:rsidRPr="00DA7FA8">
        <w:rPr>
          <w:i/>
          <w:sz w:val="24"/>
          <w:szCs w:val="24"/>
        </w:rPr>
        <w:t>B. cinerea</w:t>
      </w:r>
      <w:r w:rsidR="00D3121D" w:rsidRPr="00DA7FA8">
        <w:rPr>
          <w:sz w:val="24"/>
          <w:szCs w:val="24"/>
        </w:rPr>
        <w:t xml:space="preserve"> isolates </w:t>
      </w:r>
      <w:del w:id="116" w:author="Daniel Kliebenstein" w:date="2017-07-13T14:54:00Z">
        <w:r w:rsidR="00D3121D" w:rsidRPr="00DA7FA8" w:rsidDel="00E310DC">
          <w:rPr>
            <w:sz w:val="24"/>
            <w:szCs w:val="24"/>
          </w:rPr>
          <w:delText xml:space="preserve">have broad host ranges, </w:delText>
        </w:r>
        <w:r w:rsidR="00796342" w:rsidDel="00E310DC">
          <w:rPr>
            <w:sz w:val="24"/>
            <w:szCs w:val="24"/>
          </w:rPr>
          <w:delText xml:space="preserve">individual isolates </w:delText>
        </w:r>
      </w:del>
      <w:r w:rsidR="00D3121D" w:rsidRPr="00DA7FA8">
        <w:rPr>
          <w:sz w:val="24"/>
          <w:szCs w:val="24"/>
        </w:rPr>
        <w:t>display significant variation in virul</w:t>
      </w:r>
      <w:r w:rsidR="00796342">
        <w:rPr>
          <w:sz w:val="24"/>
          <w:szCs w:val="24"/>
        </w:rPr>
        <w:t>ence phenotypes</w:t>
      </w:r>
      <w:ins w:id="117" w:author="Daniel Kliebenstein" w:date="2017-07-13T14:54:00Z">
        <w:r w:rsidR="00E310DC">
          <w:rPr>
            <w:sz w:val="24"/>
            <w:szCs w:val="24"/>
          </w:rPr>
          <w:t xml:space="preserve"> </w:t>
        </w:r>
      </w:ins>
      <w:del w:id="118" w:author="Daniel Kliebenstein" w:date="2017-07-13T14:54:00Z">
        <w:r w:rsidR="00796342" w:rsidDel="00E310DC">
          <w:rPr>
            <w:sz w:val="24"/>
            <w:szCs w:val="24"/>
          </w:rPr>
          <w:delText xml:space="preserve">. </w:delText>
        </w:r>
      </w:del>
      <w:ins w:id="119" w:author="Daniel Kliebenstein" w:date="2017-07-13T14:54:00Z">
        <w:r w:rsidR="00E310DC">
          <w:rPr>
            <w:sz w:val="24"/>
            <w:szCs w:val="24"/>
          </w:rPr>
          <w:t>partly due to g</w:t>
        </w:r>
      </w:ins>
      <w:del w:id="120" w:author="Daniel Kliebenstein" w:date="2017-07-13T14:54:00Z">
        <w:r w:rsidR="007A7AF3" w:rsidDel="00E310DC">
          <w:rPr>
            <w:sz w:val="24"/>
            <w:szCs w:val="24"/>
          </w:rPr>
          <w:delText>G</w:delText>
        </w:r>
      </w:del>
      <w:r w:rsidR="007A7AF3">
        <w:rPr>
          <w:sz w:val="24"/>
          <w:szCs w:val="24"/>
        </w:rPr>
        <w:t>enetic v</w:t>
      </w:r>
      <w:r w:rsidR="00D3121D" w:rsidRPr="00DA7FA8">
        <w:rPr>
          <w:sz w:val="24"/>
          <w:szCs w:val="24"/>
        </w:rPr>
        <w:t>ariation</w:t>
      </w:r>
      <w:r w:rsidR="00A01C5A">
        <w:rPr>
          <w:sz w:val="24"/>
          <w:szCs w:val="24"/>
        </w:rPr>
        <w:t xml:space="preserve"> </w:t>
      </w:r>
      <w:del w:id="121" w:author="Daniel Kliebenstein" w:date="2017-07-13T14:54:00Z">
        <w:r w:rsidR="00A01C5A" w:rsidDel="00E310DC">
          <w:rPr>
            <w:sz w:val="24"/>
            <w:szCs w:val="24"/>
          </w:rPr>
          <w:delText xml:space="preserve">between pathogen </w:delText>
        </w:r>
        <w:r w:rsidR="00A2269E" w:rsidDel="00E310DC">
          <w:rPr>
            <w:sz w:val="24"/>
            <w:szCs w:val="24"/>
          </w:rPr>
          <w:delText>isolates</w:delText>
        </w:r>
        <w:r w:rsidR="00D3121D" w:rsidRPr="00DA7FA8" w:rsidDel="00E310DC">
          <w:rPr>
            <w:sz w:val="24"/>
            <w:szCs w:val="24"/>
          </w:rPr>
          <w:delText xml:space="preserve"> in</w:delText>
        </w:r>
      </w:del>
      <w:ins w:id="122" w:author="Daniel Kliebenstein" w:date="2017-07-13T14:54:00Z">
        <w:r w:rsidR="00E310DC">
          <w:rPr>
            <w:sz w:val="24"/>
            <w:szCs w:val="24"/>
          </w:rPr>
          <w:t>in specific virulence mechanisms like</w:t>
        </w:r>
      </w:ins>
      <w:r w:rsidR="00D3121D" w:rsidRPr="00DA7FA8">
        <w:rPr>
          <w:sz w:val="24"/>
          <w:szCs w:val="24"/>
        </w:rPr>
        <w:t xml:space="preserve"> the production of </w:t>
      </w:r>
      <w:r w:rsidR="007A7AF3">
        <w:rPr>
          <w:sz w:val="24"/>
          <w:szCs w:val="24"/>
        </w:rPr>
        <w:t xml:space="preserve">the </w:t>
      </w:r>
      <w:r w:rsidR="00D3121D" w:rsidRPr="00DA7FA8">
        <w:rPr>
          <w:sz w:val="24"/>
          <w:szCs w:val="24"/>
        </w:rPr>
        <w:t>phytotoxins</w:t>
      </w:r>
      <w:r w:rsidR="007A7AF3">
        <w:rPr>
          <w:sz w:val="24"/>
          <w:szCs w:val="24"/>
        </w:rPr>
        <w:t>,</w:t>
      </w:r>
      <w:r w:rsidR="00D3121D" w:rsidRPr="00DA7FA8">
        <w:rPr>
          <w:sz w:val="24"/>
          <w:szCs w:val="24"/>
        </w:rPr>
        <w:t xml:space="preserve"> botrydial and botcinic acid</w:t>
      </w:r>
      <w:ins w:id="123" w:author="Daniel Kliebenstein" w:date="2017-07-13T14:55:00Z">
        <w:r w:rsidR="00E310DC">
          <w:rPr>
            <w:sz w:val="24"/>
            <w:szCs w:val="24"/>
          </w:rPr>
          <w:t xml:space="preserve"> </w:t>
        </w:r>
      </w:ins>
      <w:del w:id="124" w:author="Daniel Kliebenstein" w:date="2017-07-13T14:55:00Z">
        <w:r w:rsidR="007A7AF3" w:rsidDel="00E310DC">
          <w:rPr>
            <w:sz w:val="24"/>
            <w:szCs w:val="24"/>
          </w:rPr>
          <w:delText>,</w:delText>
        </w:r>
        <w:r w:rsidR="00D3121D" w:rsidRPr="00DA7FA8" w:rsidDel="00E310DC">
          <w:rPr>
            <w:sz w:val="24"/>
            <w:szCs w:val="24"/>
          </w:rPr>
          <w:delText xml:space="preserve"> differentially control</w:delText>
        </w:r>
        <w:r w:rsidR="00322463" w:rsidDel="00E310DC">
          <w:rPr>
            <w:sz w:val="24"/>
            <w:szCs w:val="24"/>
          </w:rPr>
          <w:delText>s</w:delText>
        </w:r>
        <w:r w:rsidR="00D3121D" w:rsidRPr="00DA7FA8" w:rsidDel="00E310DC">
          <w:rPr>
            <w:sz w:val="24"/>
            <w:szCs w:val="24"/>
          </w:rPr>
          <w:delText xml:space="preserve"> virulence on host plants including tomato </w:delText>
        </w:r>
      </w:del>
      <w:r w:rsidR="00416136">
        <w:rPr>
          <w:sz w:val="24"/>
          <w:szCs w:val="24"/>
        </w:rPr>
        <w:t xml:space="preserve">{Siewers 2005; Dalmais 2011}. </w:t>
      </w:r>
      <w:del w:id="125" w:author="Daniel Kliebenstein" w:date="2017-07-13T14:55:00Z">
        <w:r w:rsidR="00A01C5A" w:rsidRPr="00DA7FA8" w:rsidDel="00E310DC">
          <w:rPr>
            <w:sz w:val="24"/>
            <w:szCs w:val="24"/>
          </w:rPr>
          <w:delText>More recently</w:delText>
        </w:r>
      </w:del>
      <w:ins w:id="126" w:author="Daniel Kliebenstein" w:date="2017-07-13T14:55:00Z">
        <w:r w:rsidR="00E310DC">
          <w:rPr>
            <w:sz w:val="24"/>
            <w:szCs w:val="24"/>
          </w:rPr>
          <w:t xml:space="preserve">This genetic variation also influences </w:t>
        </w:r>
      </w:ins>
      <w:ins w:id="127" w:author="Daniel Kliebenstein" w:date="2017-07-13T14:56:00Z">
        <w:r w:rsidR="00E310DC">
          <w:rPr>
            <w:sz w:val="24"/>
            <w:szCs w:val="24"/>
          </w:rPr>
          <w:t xml:space="preserve">cell wall degrading enzymes and </w:t>
        </w:r>
      </w:ins>
      <w:ins w:id="128" w:author="Daniel Kliebenstein" w:date="2017-07-13T14:55:00Z">
        <w:r w:rsidR="00E310DC">
          <w:rPr>
            <w:sz w:val="24"/>
            <w:szCs w:val="24"/>
          </w:rPr>
          <w:t>key regulators of virulence like</w:t>
        </w:r>
      </w:ins>
      <w:del w:id="129" w:author="Daniel Kliebenstein" w:date="2017-07-13T14:55:00Z">
        <w:r w:rsidR="00A01C5A" w:rsidRPr="00DA7FA8" w:rsidDel="00E310DC">
          <w:rPr>
            <w:sz w:val="24"/>
            <w:szCs w:val="24"/>
          </w:rPr>
          <w:delText>, natural variation in</w:delText>
        </w:r>
      </w:del>
      <w:r w:rsidR="00A01C5A" w:rsidRPr="00DA7FA8">
        <w:rPr>
          <w:sz w:val="24"/>
          <w:szCs w:val="24"/>
        </w:rPr>
        <w:t xml:space="preserve"> </w:t>
      </w:r>
      <w:r w:rsidR="00A01C5A" w:rsidRPr="00E310DC">
        <w:rPr>
          <w:i/>
          <w:sz w:val="24"/>
          <w:szCs w:val="24"/>
          <w:rPrChange w:id="130" w:author="Daniel Kliebenstein" w:date="2017-07-13T14:55:00Z">
            <w:rPr>
              <w:sz w:val="24"/>
              <w:szCs w:val="24"/>
            </w:rPr>
          </w:rPrChange>
        </w:rPr>
        <w:t>VELVET</w:t>
      </w:r>
      <w:del w:id="131" w:author="Daniel Kliebenstein" w:date="2017-07-13T14:56:00Z">
        <w:r w:rsidR="00A01C5A" w:rsidRPr="00DA7FA8" w:rsidDel="00E310DC">
          <w:rPr>
            <w:sz w:val="24"/>
            <w:szCs w:val="24"/>
          </w:rPr>
          <w:delText>,</w:delText>
        </w:r>
      </w:del>
      <w:r w:rsidR="00A01C5A" w:rsidRPr="00DA7FA8">
        <w:rPr>
          <w:sz w:val="24"/>
          <w:szCs w:val="24"/>
        </w:rPr>
        <w:t xml:space="preserve"> </w:t>
      </w:r>
      <w:del w:id="132" w:author="Daniel Kliebenstein" w:date="2017-07-13T14:56:00Z">
        <w:r w:rsidR="00A01C5A" w:rsidRPr="00DA7FA8" w:rsidDel="00E310DC">
          <w:rPr>
            <w:sz w:val="24"/>
            <w:szCs w:val="24"/>
          </w:rPr>
          <w:delText>a</w:delText>
        </w:r>
        <w:r w:rsidR="00A01C5A" w:rsidDel="00E310DC">
          <w:rPr>
            <w:sz w:val="24"/>
            <w:szCs w:val="24"/>
          </w:rPr>
          <w:delText xml:space="preserve"> gene </w:delText>
        </w:r>
      </w:del>
      <w:ins w:id="133" w:author="Daniel Kliebenstein" w:date="2017-07-13T14:56:00Z">
        <w:r w:rsidR="00E310DC">
          <w:rPr>
            <w:sz w:val="24"/>
            <w:szCs w:val="24"/>
          </w:rPr>
          <w:t xml:space="preserve">that quantitatively control </w:t>
        </w:r>
      </w:ins>
      <w:del w:id="134" w:author="Daniel Kliebenstein" w:date="2017-07-13T14:56:00Z">
        <w:r w:rsidR="00A01C5A" w:rsidDel="00E310DC">
          <w:rPr>
            <w:sz w:val="24"/>
            <w:szCs w:val="24"/>
          </w:rPr>
          <w:delText>involved in</w:delText>
        </w:r>
        <w:r w:rsidR="00A01C5A" w:rsidRPr="00DA7FA8" w:rsidDel="00E310DC">
          <w:rPr>
            <w:sz w:val="24"/>
            <w:szCs w:val="24"/>
          </w:rPr>
          <w:delText xml:space="preserve"> </w:delText>
        </w:r>
        <w:r w:rsidR="00A01C5A" w:rsidDel="00E310DC">
          <w:rPr>
            <w:sz w:val="24"/>
            <w:szCs w:val="24"/>
          </w:rPr>
          <w:delText>development and secondary metabolism,</w:delText>
        </w:r>
        <w:r w:rsidR="00A01C5A" w:rsidRPr="00DA7FA8" w:rsidDel="00E310DC">
          <w:rPr>
            <w:sz w:val="24"/>
            <w:szCs w:val="24"/>
          </w:rPr>
          <w:delText xml:space="preserve"> </w:delText>
        </w:r>
        <w:r w:rsidR="00A01C5A" w:rsidDel="00E310DC">
          <w:rPr>
            <w:sz w:val="24"/>
            <w:szCs w:val="24"/>
          </w:rPr>
          <w:delText>le</w:delText>
        </w:r>
        <w:r w:rsidR="00A01C5A" w:rsidRPr="00DA7FA8" w:rsidDel="00E310DC">
          <w:rPr>
            <w:sz w:val="24"/>
            <w:szCs w:val="24"/>
          </w:rPr>
          <w:delText xml:space="preserve">d to quantitative variation in </w:delText>
        </w:r>
      </w:del>
      <w:r w:rsidR="00A01C5A" w:rsidRPr="00DA7FA8">
        <w:rPr>
          <w:sz w:val="24"/>
          <w:szCs w:val="24"/>
        </w:rPr>
        <w:t xml:space="preserve">virulence on multiple host plants </w:t>
      </w:r>
      <w:r w:rsidR="00D349F6">
        <w:rPr>
          <w:sz w:val="24"/>
          <w:szCs w:val="24"/>
        </w:rPr>
        <w:t>{Schumacher 2012}</w:t>
      </w:r>
      <w:del w:id="135" w:author="Daniel Kliebenstein" w:date="2017-07-13T14:57:00Z">
        <w:r w:rsidR="00A01C5A" w:rsidRPr="00796342" w:rsidDel="00E310DC">
          <w:rPr>
            <w:sz w:val="24"/>
            <w:szCs w:val="24"/>
          </w:rPr>
          <w:delText xml:space="preserve">. </w:delText>
        </w:r>
        <w:r w:rsidR="00932108" w:rsidDel="00E310DC">
          <w:rPr>
            <w:sz w:val="24"/>
            <w:szCs w:val="24"/>
          </w:rPr>
          <w:delText xml:space="preserve">Additionally, </w:delText>
        </w:r>
        <w:r w:rsidR="00D3121D" w:rsidRPr="00DA7FA8" w:rsidDel="00E310DC">
          <w:rPr>
            <w:i/>
            <w:sz w:val="24"/>
            <w:szCs w:val="24"/>
          </w:rPr>
          <w:delText>B. cinerea</w:delText>
        </w:r>
        <w:r w:rsidR="00D3121D" w:rsidRPr="00DA7FA8" w:rsidDel="00E310DC">
          <w:rPr>
            <w:sz w:val="24"/>
            <w:szCs w:val="24"/>
          </w:rPr>
          <w:delText xml:space="preserve"> has genetic variation in virulence genes </w:delText>
        </w:r>
        <w:r w:rsidR="00A01C5A" w:rsidDel="00E310DC">
          <w:rPr>
            <w:sz w:val="24"/>
            <w:szCs w:val="24"/>
          </w:rPr>
          <w:delText xml:space="preserve">that can </w:delText>
        </w:r>
        <w:r w:rsidR="00796342" w:rsidDel="00E310DC">
          <w:rPr>
            <w:sz w:val="24"/>
            <w:szCs w:val="24"/>
          </w:rPr>
          <w:delText xml:space="preserve">control degradation of </w:delText>
        </w:r>
        <w:r w:rsidR="00D3121D" w:rsidRPr="00DA7FA8" w:rsidDel="00E310DC">
          <w:rPr>
            <w:sz w:val="24"/>
            <w:szCs w:val="24"/>
          </w:rPr>
          <w:delText>different plant cell walls</w:delText>
        </w:r>
        <w:r w:rsidR="00080F1D" w:rsidDel="00E310DC">
          <w:rPr>
            <w:sz w:val="24"/>
            <w:szCs w:val="24"/>
          </w:rPr>
          <w:delText xml:space="preserve"> </w:delText>
        </w:r>
      </w:del>
      <w:r w:rsidR="00080F1D">
        <w:rPr>
          <w:sz w:val="24"/>
          <w:szCs w:val="24"/>
        </w:rPr>
        <w:t>{Rowe 2007}</w:t>
      </w:r>
      <w:r w:rsidR="00322463">
        <w:rPr>
          <w:sz w:val="24"/>
          <w:szCs w:val="24"/>
        </w:rPr>
        <w:t xml:space="preserve">. </w:t>
      </w:r>
      <w:del w:id="136" w:author="Daniel Kliebenstein" w:date="2017-07-13T14:57:00Z">
        <w:r w:rsidR="00A01C5A" w:rsidDel="00E310DC">
          <w:rPr>
            <w:sz w:val="24"/>
            <w:szCs w:val="24"/>
          </w:rPr>
          <w:delText>In combination, the</w:delText>
        </w:r>
      </w:del>
      <w:ins w:id="137" w:author="Daniel Kliebenstein" w:date="2017-07-13T14:57:00Z">
        <w:r w:rsidR="00E310DC">
          <w:rPr>
            <w:sz w:val="24"/>
            <w:szCs w:val="24"/>
          </w:rPr>
          <w:t>This</w:t>
        </w:r>
      </w:ins>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{ten Have 1998}</w:t>
      </w:r>
      <w:r w:rsidR="00D3121D" w:rsidRPr="00DA7FA8">
        <w:rPr>
          <w:sz w:val="24"/>
          <w:szCs w:val="24"/>
        </w:rPr>
        <w:t xml:space="preserve">. </w:t>
      </w:r>
      <w:r w:rsidR="00A01C5A">
        <w:rPr>
          <w:sz w:val="24"/>
          <w:szCs w:val="24"/>
        </w:rPr>
        <w:t xml:space="preserve">In support of this is genomic sequencing of diverse </w:t>
      </w:r>
      <w:r w:rsidR="00A01C5A" w:rsidRPr="00322463">
        <w:rPr>
          <w:i/>
          <w:sz w:val="24"/>
          <w:szCs w:val="24"/>
        </w:rPr>
        <w:t>B. cinerea</w:t>
      </w:r>
      <w:r w:rsidR="00A01C5A">
        <w:rPr>
          <w:sz w:val="24"/>
          <w:szCs w:val="24"/>
        </w:rPr>
        <w:t xml:space="preserve"> </w:t>
      </w:r>
      <w:r w:rsidR="00C341C9">
        <w:rPr>
          <w:sz w:val="24"/>
          <w:szCs w:val="24"/>
        </w:rPr>
        <w:t>i</w:t>
      </w:r>
      <w:r w:rsidR="00322463">
        <w:rPr>
          <w:sz w:val="24"/>
          <w:szCs w:val="24"/>
        </w:rPr>
        <w:t>solates</w:t>
      </w:r>
      <w:del w:id="138" w:author="Daniel Kliebenstein" w:date="2017-07-13T14:57:00Z">
        <w:r w:rsidR="00C341C9" w:rsidDel="00E310DC">
          <w:rPr>
            <w:sz w:val="24"/>
            <w:szCs w:val="24"/>
          </w:rPr>
          <w:delText xml:space="preserve">, </w:delText>
        </w:r>
        <w:r w:rsidR="00A01C5A" w:rsidDel="00E310DC">
          <w:rPr>
            <w:sz w:val="24"/>
            <w:szCs w:val="24"/>
          </w:rPr>
          <w:delText xml:space="preserve">showing that </w:delText>
        </w:r>
        <w:r w:rsidR="00A01C5A" w:rsidDel="00E310DC">
          <w:rPr>
            <w:sz w:val="24"/>
            <w:szCs w:val="24"/>
          </w:rPr>
          <w:lastRenderedPageBreak/>
          <w:delText>they contain</w:delText>
        </w:r>
      </w:del>
      <w:ins w:id="139" w:author="Daniel Kliebenstein" w:date="2017-07-13T14:57:00Z">
        <w:r w:rsidR="00E310DC">
          <w:rPr>
            <w:sz w:val="24"/>
            <w:szCs w:val="24"/>
          </w:rPr>
          <w:t xml:space="preserve"> that found</w:t>
        </w:r>
      </w:ins>
      <w:r w:rsidR="00A01C5A">
        <w:rPr>
          <w:sz w:val="24"/>
          <w:szCs w:val="24"/>
        </w:rPr>
        <w:t xml:space="preserve"> a high level of genomic sequence diversity spread </w:t>
      </w:r>
      <w:r w:rsidR="00C341C9">
        <w:rPr>
          <w:sz w:val="24"/>
          <w:szCs w:val="24"/>
        </w:rPr>
        <w:t>across</w:t>
      </w:r>
      <w:r w:rsidR="00A01C5A">
        <w:rPr>
          <w:sz w:val="24"/>
          <w:szCs w:val="24"/>
        </w:rPr>
        <w:t xml:space="preserve"> the genome. The polymorphism rate </w:t>
      </w:r>
      <w:r w:rsidR="00DC7B96">
        <w:rPr>
          <w:sz w:val="24"/>
          <w:szCs w:val="24"/>
        </w:rPr>
        <w:t xml:space="preserve">in </w:t>
      </w:r>
      <w:r w:rsidR="00CF4535">
        <w:rPr>
          <w:i/>
          <w:sz w:val="24"/>
          <w:szCs w:val="24"/>
        </w:rPr>
        <w:t xml:space="preserve">B. cinerea </w:t>
      </w:r>
      <w:r w:rsidR="00DC7B96">
        <w:rPr>
          <w:sz w:val="24"/>
          <w:szCs w:val="24"/>
        </w:rPr>
        <w:t>is 6.6 SNP/kb in this study</w:t>
      </w:r>
      <w:r w:rsidR="00A01C5A">
        <w:rPr>
          <w:sz w:val="24"/>
          <w:szCs w:val="24"/>
        </w:rPr>
        <w:t xml:space="preserve"> which</w:t>
      </w:r>
      <w:r w:rsidR="00796342" w:rsidRPr="00796342">
        <w:rPr>
          <w:sz w:val="24"/>
          <w:szCs w:val="24"/>
        </w:rPr>
        <w:t xml:space="preserve"> is more variable than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r w:rsidR="00DC7B96" w:rsidRPr="00DC7B96">
        <w:rPr>
          <w:i/>
          <w:sz w:val="24"/>
          <w:szCs w:val="24"/>
        </w:rPr>
        <w:t>Blumeria graminis</w:t>
      </w:r>
      <w:r w:rsidR="00CE69EF">
        <w:rPr>
          <w:sz w:val="24"/>
          <w:szCs w:val="24"/>
        </w:rPr>
        <w:t>, 5.5 SNP/kb in the compact genome of the obligate biotroph Plasmodiophora brassicae</w:t>
      </w:r>
      <w:r w:rsidR="00DC7B96">
        <w:rPr>
          <w:sz w:val="24"/>
          <w:szCs w:val="24"/>
        </w:rPr>
        <w:t>) {Hacquard 2013; Wicker 2013}</w:t>
      </w:r>
      <w:r w:rsidR="00796342" w:rsidRPr="00796342">
        <w:rPr>
          <w:sz w:val="24"/>
          <w:szCs w:val="24"/>
        </w:rPr>
        <w:t>, and</w:t>
      </w:r>
      <w:r w:rsidR="00DC7B96">
        <w:rPr>
          <w:sz w:val="24"/>
          <w:szCs w:val="24"/>
        </w:rPr>
        <w:t xml:space="preserve"> on par with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750F0F" w:rsidRPr="00DC7B96">
        <w:rPr>
          <w:i/>
          <w:sz w:val="24"/>
          <w:szCs w:val="24"/>
        </w:rPr>
        <w:t xml:space="preserve"> </w:t>
      </w:r>
      <w:r w:rsidR="00DC7B96" w:rsidRPr="00DC7B96">
        <w:rPr>
          <w:sz w:val="24"/>
          <w:szCs w:val="24"/>
        </w:rPr>
        <w:t>{</w:t>
      </w:r>
      <w:r w:rsidR="00DC7B96">
        <w:rPr>
          <w:sz w:val="24"/>
          <w:szCs w:val="24"/>
        </w:rPr>
        <w:t xml:space="preserve">Power 2017; Farhat 2013; </w:t>
      </w:r>
      <w:r w:rsidR="00766DC1">
        <w:rPr>
          <w:color w:val="000000"/>
        </w:rPr>
        <w:t>Desjardins 2016</w:t>
      </w:r>
      <w:r w:rsidR="00DC7B96" w:rsidRPr="00DC7B96">
        <w:rPr>
          <w:sz w:val="24"/>
          <w:szCs w:val="24"/>
        </w:rPr>
        <w:t>}</w:t>
      </w:r>
      <w:r w:rsidR="00766DC1">
        <w:rPr>
          <w:sz w:val="24"/>
          <w:szCs w:val="24"/>
        </w:rPr>
        <w:t>.</w:t>
      </w:r>
      <w:r w:rsidR="00A01C5A">
        <w:rPr>
          <w:sz w:val="24"/>
          <w:szCs w:val="24"/>
        </w:rPr>
        <w:t xml:space="preserve"> </w:t>
      </w:r>
      <w:del w:id="140" w:author="Daniel Kliebenstein" w:date="2017-07-13T14:58:00Z">
        <w:r w:rsidR="00A01C5A" w:rsidDel="00E310DC">
          <w:rPr>
            <w:sz w:val="24"/>
            <w:szCs w:val="24"/>
          </w:rPr>
          <w:delText>Further, these</w:delText>
        </w:r>
      </w:del>
      <w:ins w:id="141" w:author="Daniel Kliebenstein" w:date="2017-07-13T14:58:00Z">
        <w:r w:rsidR="00E310DC">
          <w:rPr>
            <w:sz w:val="24"/>
            <w:szCs w:val="24"/>
          </w:rPr>
          <w:t>The genomic sequencing of these</w:t>
        </w:r>
      </w:ins>
      <w:r w:rsidR="00A01C5A">
        <w:rPr>
          <w:sz w:val="24"/>
          <w:szCs w:val="24"/>
        </w:rPr>
        <w:t xml:space="preserve"> isolates show</w:t>
      </w:r>
      <w:ins w:id="142" w:author="Daniel Kliebenstein" w:date="2017-07-13T14:58:00Z">
        <w:r w:rsidR="00E310DC">
          <w:rPr>
            <w:sz w:val="24"/>
            <w:szCs w:val="24"/>
          </w:rPr>
          <w:t>ed</w:t>
        </w:r>
      </w:ins>
      <w:r w:rsidR="00A01C5A">
        <w:rPr>
          <w:sz w:val="24"/>
          <w:szCs w:val="24"/>
        </w:rPr>
        <w:t xml:space="preserve"> that the species has a high level of recombination and genomic admixture. </w:t>
      </w:r>
      <w:r w:rsidR="00D3121D" w:rsidRPr="00796342">
        <w:rPr>
          <w:sz w:val="24"/>
          <w:szCs w:val="24"/>
        </w:rPr>
        <w:t>As such</w:t>
      </w:r>
      <w:r w:rsidR="00D3121D" w:rsidRPr="00DA7FA8">
        <w:rPr>
          <w:sz w:val="24"/>
          <w:szCs w:val="24"/>
        </w:rPr>
        <w:t>,</w:t>
      </w:r>
      <w:r w:rsidR="00A01C5A">
        <w:rPr>
          <w:sz w:val="24"/>
          <w:szCs w:val="24"/>
        </w:rPr>
        <w:t xml:space="preserve"> </w:t>
      </w:r>
      <w:del w:id="143" w:author="Daniel Kliebenstein" w:date="2017-07-13T14:58:00Z">
        <w:r w:rsidR="00CF4535" w:rsidDel="00E310DC">
          <w:rPr>
            <w:sz w:val="24"/>
            <w:szCs w:val="24"/>
          </w:rPr>
          <w:delText>this</w:delText>
        </w:r>
        <w:r w:rsidR="00A01C5A" w:rsidDel="00E310DC">
          <w:rPr>
            <w:sz w:val="24"/>
            <w:szCs w:val="24"/>
          </w:rPr>
          <w:delText xml:space="preserve"> </w:delText>
        </w:r>
      </w:del>
      <w:ins w:id="144" w:author="Daniel Kliebenstein" w:date="2017-07-13T14:58:00Z">
        <w:r w:rsidR="00E310DC">
          <w:rPr>
            <w:sz w:val="24"/>
            <w:szCs w:val="24"/>
          </w:rPr>
          <w:t xml:space="preserve">a </w:t>
        </w:r>
      </w:ins>
      <w:r w:rsidR="00A01C5A">
        <w:rPr>
          <w:sz w:val="24"/>
          <w:szCs w:val="24"/>
        </w:rPr>
        <w:t>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del w:id="145" w:author="Daniel Kliebenstein" w:date="2017-07-13T14:58:00Z">
        <w:r w:rsidR="00141F54" w:rsidDel="00E310DC">
          <w:rPr>
            <w:sz w:val="24"/>
            <w:szCs w:val="24"/>
          </w:rPr>
          <w:delText>,</w:delText>
        </w:r>
      </w:del>
      <w:ins w:id="146" w:author="Daniel Kliebenstein" w:date="2017-07-13T14:58:00Z">
        <w:r w:rsidR="00E310DC">
          <w:rPr>
            <w:sz w:val="24"/>
            <w:szCs w:val="24"/>
          </w:rPr>
          <w:t>. This can</w:t>
        </w:r>
      </w:ins>
      <w:del w:id="147" w:author="Daniel Kliebenstein" w:date="2017-07-13T14:58:00Z">
        <w:r w:rsidR="00A01C5A" w:rsidDel="00E310DC">
          <w:rPr>
            <w:sz w:val="24"/>
            <w:szCs w:val="24"/>
          </w:rPr>
          <w:delText xml:space="preserve"> and</w:delText>
        </w:r>
        <w:r w:rsidR="00141F54" w:rsidDel="00E310DC">
          <w:rPr>
            <w:sz w:val="24"/>
            <w:szCs w:val="24"/>
          </w:rPr>
          <w:delText xml:space="preserve"> the potential</w:delText>
        </w:r>
      </w:del>
      <w:ins w:id="148" w:author="Daniel Kliebenstein" w:date="2017-07-13T14:58:00Z">
        <w:r w:rsidR="00E310DC">
          <w:rPr>
            <w:sz w:val="24"/>
            <w:szCs w:val="24"/>
          </w:rPr>
          <w:t xml:space="preserve"> potentially</w:t>
        </w:r>
      </w:ins>
      <w:del w:id="149" w:author="Daniel Kliebenstein" w:date="2017-07-13T14:58:00Z">
        <w:r w:rsidR="00141F54" w:rsidDel="00E310DC">
          <w:rPr>
            <w:sz w:val="24"/>
            <w:szCs w:val="24"/>
          </w:rPr>
          <w:delText xml:space="preserve"> to</w:delText>
        </w:r>
      </w:del>
      <w:r w:rsidR="00A01C5A">
        <w:rPr>
          <w:sz w:val="24"/>
          <w:szCs w:val="24"/>
        </w:rPr>
        <w:t xml:space="preserve"> identify the pathogen variation</w:t>
      </w:r>
      <w:r w:rsidR="00D3121D" w:rsidRPr="00DA7FA8">
        <w:rPr>
          <w:sz w:val="24"/>
          <w:szCs w:val="24"/>
        </w:rPr>
        <w:t xml:space="preserve"> controlling quantitative virulence</w:t>
      </w:r>
      <w:r w:rsidR="004766F2">
        <w:rPr>
          <w:sz w:val="24"/>
          <w:szCs w:val="24"/>
        </w:rPr>
        <w:t xml:space="preserve"> even in non-model plant systems</w:t>
      </w:r>
      <w:r w:rsidR="00D3121D" w:rsidRPr="00DA7FA8">
        <w:rPr>
          <w:sz w:val="24"/>
          <w:szCs w:val="24"/>
        </w:rPr>
        <w:t>.</w:t>
      </w:r>
    </w:p>
    <w:p w14:paraId="52C2E367" w14:textId="64CD0F59" w:rsidR="00EA6EAB" w:rsidRPr="00471076" w:rsidRDefault="00322463" w:rsidP="00471076">
      <w:pPr>
        <w:spacing w:line="480" w:lineRule="auto"/>
        <w:ind w:firstLine="720"/>
        <w:rPr>
          <w:sz w:val="24"/>
          <w:szCs w:val="24"/>
        </w:rPr>
      </w:pPr>
      <w:del w:id="150" w:author="Daniel Kliebenstein" w:date="2017-07-13T15:01:00Z">
        <w:r w:rsidDel="00F442A5">
          <w:rPr>
            <w:sz w:val="24"/>
            <w:szCs w:val="24"/>
          </w:rPr>
          <w:delText xml:space="preserve">On the plant side, </w:delText>
        </w:r>
      </w:del>
      <w:del w:id="151" w:author="Daniel Kliebenstein" w:date="2017-07-13T15:03:00Z">
        <w:r w:rsidDel="00F442A5">
          <w:rPr>
            <w:sz w:val="24"/>
            <w:szCs w:val="24"/>
          </w:rPr>
          <w:delText xml:space="preserve">resistance to </w:delText>
        </w:r>
        <w:r w:rsidRPr="00322463" w:rsidDel="00F442A5">
          <w:rPr>
            <w:i/>
            <w:sz w:val="24"/>
            <w:szCs w:val="24"/>
          </w:rPr>
          <w:delText>B. cinerea</w:delText>
        </w:r>
        <w:r w:rsidDel="00F442A5">
          <w:rPr>
            <w:sz w:val="24"/>
            <w:szCs w:val="24"/>
          </w:rPr>
          <w:delText xml:space="preserve"> is </w:delText>
        </w:r>
      </w:del>
      <w:del w:id="152" w:author="Daniel Kliebenstein" w:date="2017-07-13T15:01:00Z">
        <w:r w:rsidDel="00F442A5">
          <w:rPr>
            <w:sz w:val="24"/>
            <w:szCs w:val="24"/>
          </w:rPr>
          <w:delText>dominated by</w:delText>
        </w:r>
      </w:del>
      <w:del w:id="153" w:author="Daniel Kliebenstein" w:date="2017-07-13T15:03:00Z">
        <w:r w:rsidDel="00F442A5">
          <w:rPr>
            <w:sz w:val="24"/>
            <w:szCs w:val="24"/>
          </w:rPr>
          <w:delText xml:space="preserve"> q</w:delText>
        </w:r>
        <w:r w:rsidR="00326A40" w:rsidDel="00F442A5">
          <w:rPr>
            <w:sz w:val="24"/>
            <w:szCs w:val="24"/>
          </w:rPr>
          <w:delText xml:space="preserve">uantitative </w:delText>
        </w:r>
        <w:r w:rsidR="007A7AF3" w:rsidDel="00F442A5">
          <w:rPr>
            <w:sz w:val="24"/>
            <w:szCs w:val="24"/>
          </w:rPr>
          <w:delText>and highly polygenic</w:delText>
        </w:r>
      </w:del>
      <w:del w:id="154" w:author="Daniel Kliebenstein" w:date="2017-07-13T15:01:00Z">
        <w:r w:rsidR="007A7AF3" w:rsidDel="00F442A5">
          <w:rPr>
            <w:sz w:val="24"/>
            <w:szCs w:val="24"/>
          </w:rPr>
          <w:delText xml:space="preserve"> </w:delText>
        </w:r>
        <w:r w:rsidR="00326A40" w:rsidDel="00F442A5">
          <w:rPr>
            <w:sz w:val="24"/>
            <w:szCs w:val="24"/>
          </w:rPr>
          <w:delText>resistance</w:delText>
        </w:r>
      </w:del>
      <w:del w:id="155" w:author="Daniel Kliebenstein" w:date="2017-07-13T15:03:00Z">
        <w:r w:rsidDel="00F442A5">
          <w:rPr>
            <w:sz w:val="24"/>
            <w:szCs w:val="24"/>
          </w:rPr>
          <w:delText xml:space="preserve">, </w:delText>
        </w:r>
        <w:r w:rsidR="007A7AF3" w:rsidDel="00F442A5">
          <w:delText>with</w:delText>
        </w:r>
        <w:r w:rsidR="007E6E79" w:rsidRPr="00DA7FA8" w:rsidDel="00F442A5">
          <w:rPr>
            <w:sz w:val="24"/>
            <w:szCs w:val="24"/>
          </w:rPr>
          <w:delText xml:space="preserve"> no evidence for qualitative resistance </w:delText>
        </w:r>
        <w:r w:rsidR="00C2330B" w:rsidDel="00F442A5">
          <w:rPr>
            <w:sz w:val="24"/>
            <w:szCs w:val="24"/>
          </w:rPr>
          <w:delText xml:space="preserve">{Rowe </w:delText>
        </w:r>
        <w:r w:rsidR="00416136" w:rsidDel="00F442A5">
          <w:rPr>
            <w:sz w:val="24"/>
            <w:szCs w:val="24"/>
          </w:rPr>
          <w:delText>2008; Corwin 2016}</w:delText>
        </w:r>
        <w:r w:rsidR="000F79B1" w:rsidRPr="00471076" w:rsidDel="00F442A5">
          <w:rPr>
            <w:i/>
            <w:sz w:val="24"/>
            <w:szCs w:val="24"/>
          </w:rPr>
          <w:delText xml:space="preserve">. </w:delText>
        </w:r>
      </w:del>
      <w:r w:rsidR="000F79B1" w:rsidRPr="00471076">
        <w:rPr>
          <w:sz w:val="24"/>
          <w:szCs w:val="24"/>
        </w:rPr>
        <w:t>A model pathosystem for studying qu</w:t>
      </w:r>
      <w:r w:rsidR="00471076">
        <w:rPr>
          <w:sz w:val="24"/>
          <w:szCs w:val="24"/>
        </w:rPr>
        <w:t>antitative</w:t>
      </w:r>
      <w:ins w:id="156" w:author="Daniel Kliebenstein" w:date="2017-07-13T15:02:00Z">
        <w:r w:rsidR="00F442A5">
          <w:rPr>
            <w:sz w:val="24"/>
            <w:szCs w:val="24"/>
          </w:rPr>
          <w:t xml:space="preserve"> host-pathogen</w:t>
        </w:r>
      </w:ins>
      <w:r w:rsidR="00471076">
        <w:rPr>
          <w:sz w:val="24"/>
          <w:szCs w:val="24"/>
        </w:rPr>
        <w:t xml:space="preserve"> interactions</w:t>
      </w:r>
      <w:ins w:id="157" w:author="Daniel Kliebenstein" w:date="2017-07-13T15:02:00Z">
        <w:r w:rsidR="00F442A5">
          <w:rPr>
            <w:sz w:val="24"/>
            <w:szCs w:val="24"/>
          </w:rPr>
          <w:t xml:space="preserve"> during domestication</w:t>
        </w:r>
      </w:ins>
      <w:r w:rsidR="00471076">
        <w:rPr>
          <w:sz w:val="24"/>
          <w:szCs w:val="24"/>
        </w:rPr>
        <w:t xml:space="preserve"> is the t</w:t>
      </w:r>
      <w:r w:rsidR="000F79B1" w:rsidRPr="00471076">
        <w:rPr>
          <w:sz w:val="24"/>
          <w:szCs w:val="24"/>
        </w:rPr>
        <w:t>omato-</w:t>
      </w:r>
      <w:r w:rsidR="00EA6EAB" w:rsidRPr="00471076">
        <w:rPr>
          <w:i/>
          <w:sz w:val="24"/>
          <w:szCs w:val="24"/>
        </w:rPr>
        <w:t>B. cinerea</w:t>
      </w:r>
      <w:r w:rsidR="000F79B1" w:rsidRPr="00471076">
        <w:rPr>
          <w:i/>
          <w:sz w:val="24"/>
          <w:szCs w:val="24"/>
        </w:rPr>
        <w:t xml:space="preserve"> </w:t>
      </w:r>
      <w:r w:rsidR="000F79B1" w:rsidRPr="00471076">
        <w:rPr>
          <w:sz w:val="24"/>
          <w:szCs w:val="24"/>
        </w:rPr>
        <w:t>system</w:t>
      </w:r>
      <w:r w:rsidR="00326A40">
        <w:rPr>
          <w:sz w:val="24"/>
          <w:szCs w:val="24"/>
        </w:rPr>
        <w:t>,</w:t>
      </w:r>
      <w:r w:rsidR="000F79B1" w:rsidRPr="00471076">
        <w:rPr>
          <w:sz w:val="24"/>
          <w:szCs w:val="24"/>
        </w:rPr>
        <w:t xml:space="preserve"> where the pathogen causes</w:t>
      </w:r>
      <w:r w:rsidR="00EA6EAB" w:rsidRPr="00471076">
        <w:rPr>
          <w:sz w:val="24"/>
          <w:szCs w:val="24"/>
        </w:rPr>
        <w:t xml:space="preserve"> crop loss due to both pre- and post-harvest </w:t>
      </w:r>
      <w:commentRangeStart w:id="158"/>
      <w:r w:rsidR="00EA6EAB" w:rsidRPr="00471076">
        <w:rPr>
          <w:sz w:val="24"/>
          <w:szCs w:val="24"/>
        </w:rPr>
        <w:t>infection</w:t>
      </w:r>
      <w:commentRangeEnd w:id="158"/>
      <w:r w:rsidR="00F442A5">
        <w:rPr>
          <w:rStyle w:val="CommentReference"/>
        </w:rPr>
        <w:commentReference w:id="158"/>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ins w:id="159" w:author="Daniel Kliebenstein" w:date="2017-07-13T15:02:00Z">
        <w:r w:rsidR="00F442A5">
          <w:rPr>
            <w:sz w:val="24"/>
            <w:szCs w:val="24"/>
          </w:rPr>
          <w:t xml:space="preserve"> as with most other speices</w:t>
        </w:r>
      </w:ins>
      <w:r w:rsidR="00326A40">
        <w:rPr>
          <w:sz w:val="24"/>
          <w:szCs w:val="24"/>
        </w:rPr>
        <w:t>,</w:t>
      </w:r>
      <w:r w:rsidR="000F79B1"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000F79B1" w:rsidRPr="00471076">
        <w:rPr>
          <w:sz w:val="24"/>
          <w:szCs w:val="24"/>
        </w:rPr>
        <w:t>s</w:t>
      </w:r>
      <w:r w:rsidR="00E54248">
        <w:rPr>
          <w:sz w:val="24"/>
          <w:szCs w:val="24"/>
        </w:rPr>
        <w:t xml:space="preserve"> each</w:t>
      </w:r>
      <w:r w:rsidR="000F79B1"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416136">
        <w:rPr>
          <w:sz w:val="24"/>
          <w:szCs w:val="24"/>
        </w:rPr>
        <w:t>{Finkers 2007}</w:t>
      </w:r>
      <w:ins w:id="160" w:author="Daniel Kliebenstein" w:date="2017-07-13T15:03:00Z">
        <w:r w:rsidR="00F442A5">
          <w:rPr>
            <w:sz w:val="24"/>
            <w:szCs w:val="24"/>
          </w:rPr>
          <w:t>{Rowe 2008; Corwin 2016}</w:t>
        </w:r>
      </w:ins>
      <w:r w:rsidR="00EA6EAB" w:rsidRPr="00471076">
        <w:rPr>
          <w:sz w:val="24"/>
          <w:szCs w:val="24"/>
        </w:rPr>
        <w:t xml:space="preserve">. </w:t>
      </w:r>
      <w:r w:rsidR="000F79B1" w:rsidRPr="00471076">
        <w:rPr>
          <w:sz w:val="24"/>
          <w:szCs w:val="24"/>
        </w:rPr>
        <w:t xml:space="preserve">Tomato is </w:t>
      </w:r>
      <w:r w:rsidR="00932108">
        <w:rPr>
          <w:sz w:val="24"/>
          <w:szCs w:val="24"/>
        </w:rPr>
        <w:t>a</w:t>
      </w:r>
      <w:r w:rsidR="000F79B1" w:rsidRPr="00471076">
        <w:rPr>
          <w:sz w:val="24"/>
          <w:szCs w:val="24"/>
        </w:rPr>
        <w:t xml:space="preserve"> model system </w:t>
      </w:r>
      <w:r w:rsidR="00326A40">
        <w:rPr>
          <w:sz w:val="24"/>
          <w:szCs w:val="24"/>
        </w:rPr>
        <w:t xml:space="preserve">for study of the </w:t>
      </w:r>
      <w:r w:rsidR="000F79B1" w:rsidRPr="00471076">
        <w:rPr>
          <w:sz w:val="24"/>
          <w:szCs w:val="24"/>
        </w:rPr>
        <w:t>impact of domestication upon plant physiology and resistance</w:t>
      </w:r>
      <w:r w:rsidR="00E54248">
        <w:rPr>
          <w:sz w:val="24"/>
          <w:szCs w:val="24"/>
        </w:rPr>
        <w:t xml:space="preserve"> </w:t>
      </w:r>
      <w:r w:rsidR="002C63EB">
        <w:rPr>
          <w:sz w:val="24"/>
          <w:szCs w:val="24"/>
        </w:rPr>
        <w:t>{Panthee 2010; Bergougnoux 2014; Tanksley 2004; Bai 2007}</w:t>
      </w:r>
      <w:r w:rsidR="000F79B1" w:rsidRPr="00471076">
        <w:rPr>
          <w:sz w:val="24"/>
          <w:szCs w:val="24"/>
        </w:rPr>
        <w:t xml:space="preserve">. This includes </w:t>
      </w:r>
      <w:r w:rsidR="00326A40">
        <w:rPr>
          <w:sz w:val="24"/>
          <w:szCs w:val="24"/>
        </w:rPr>
        <w:t>evidence</w:t>
      </w:r>
      <w:r w:rsidR="000F79B1" w:rsidRPr="00471076">
        <w:rPr>
          <w:sz w:val="24"/>
          <w:szCs w:val="24"/>
        </w:rPr>
        <w:t xml:space="preserve"> that </w:t>
      </w:r>
      <w:r w:rsidR="00EA6EAB" w:rsidRPr="00471076">
        <w:rPr>
          <w:sz w:val="24"/>
          <w:szCs w:val="24"/>
        </w:rPr>
        <w:t xml:space="preserve">tomato domestication has altered the circadian clock phase </w:t>
      </w:r>
      <w:r w:rsidR="00416136">
        <w:rPr>
          <w:sz w:val="24"/>
          <w:szCs w:val="24"/>
        </w:rPr>
        <w:t>{Muller 2016}</w:t>
      </w:r>
      <w:r w:rsidR="00EA6EAB" w:rsidRPr="00471076">
        <w:rPr>
          <w:sz w:val="24"/>
          <w:szCs w:val="24"/>
        </w:rPr>
        <w:t xml:space="preserve">, which </w:t>
      </w:r>
      <w:r w:rsidR="000F79B1" w:rsidRPr="00471076">
        <w:rPr>
          <w:sz w:val="24"/>
          <w:szCs w:val="24"/>
        </w:rPr>
        <w:t xml:space="preserve">can modulate resistance to </w:t>
      </w:r>
      <w:r w:rsidR="000F79B1" w:rsidRPr="00471076">
        <w:rPr>
          <w:i/>
          <w:sz w:val="24"/>
          <w:szCs w:val="24"/>
        </w:rPr>
        <w:t>B. cinerea</w:t>
      </w:r>
      <w:r w:rsidR="00EA6EAB" w:rsidRPr="00471076">
        <w:rPr>
          <w:sz w:val="24"/>
          <w:szCs w:val="24"/>
        </w:rPr>
        <w:t xml:space="preserve"> </w:t>
      </w:r>
      <w:r w:rsidR="00416136">
        <w:rPr>
          <w:sz w:val="24"/>
          <w:szCs w:val="24"/>
        </w:rPr>
        <w:t>{Sauerbrunn 2004; Weyman 2006; Bhardwaj 2011}</w:t>
      </w:r>
      <w:del w:id="161" w:author="Daniel Kliebenstein" w:date="2017-07-13T15:04:00Z">
        <w:r w:rsidR="007A7AF3" w:rsidDel="00F442A5">
          <w:rPr>
            <w:sz w:val="24"/>
            <w:szCs w:val="24"/>
          </w:rPr>
          <w:delText>.</w:delText>
        </w:r>
        <w:r w:rsidR="00BA2199" w:rsidDel="00F442A5">
          <w:rPr>
            <w:sz w:val="24"/>
            <w:szCs w:val="24"/>
          </w:rPr>
          <w:delText xml:space="preserve"> Further, </w:delText>
        </w:r>
        <w:r w:rsidR="00BA2199" w:rsidRPr="00BA2199" w:rsidDel="00F442A5">
          <w:rPr>
            <w:i/>
            <w:sz w:val="24"/>
            <w:szCs w:val="24"/>
          </w:rPr>
          <w:delText xml:space="preserve">B. cinerea </w:delText>
        </w:r>
        <w:r w:rsidR="00BA2199" w:rsidDel="00F442A5">
          <w:rPr>
            <w:sz w:val="24"/>
            <w:szCs w:val="24"/>
          </w:rPr>
          <w:delText xml:space="preserve">infection can </w:delText>
        </w:r>
        <w:r w:rsidR="00BA2199" w:rsidDel="00F442A5">
          <w:rPr>
            <w:sz w:val="24"/>
            <w:szCs w:val="24"/>
          </w:rPr>
          <w:lastRenderedPageBreak/>
          <w:delText>influence the amplitude of circadian oscillations in clock gene expression</w:delText>
        </w:r>
        <w:r w:rsidR="007A7AF3" w:rsidDel="00F442A5">
          <w:rPr>
            <w:sz w:val="24"/>
            <w:szCs w:val="24"/>
          </w:rPr>
          <w:delText xml:space="preserve"> </w:delText>
        </w:r>
        <w:r w:rsidR="00416136" w:rsidDel="00F442A5">
          <w:rPr>
            <w:sz w:val="24"/>
            <w:szCs w:val="24"/>
          </w:rPr>
          <w:delText>{Windram 2012}</w:delText>
        </w:r>
        <w:r w:rsidR="00BA2199" w:rsidDel="00F442A5">
          <w:rPr>
            <w:sz w:val="24"/>
            <w:szCs w:val="24"/>
          </w:rPr>
          <w:delText xml:space="preserve">, and both the plant and pathogen clocks impact </w:delText>
        </w:r>
        <w:r w:rsidR="00BA2199" w:rsidRPr="00BA2199" w:rsidDel="00F442A5">
          <w:rPr>
            <w:i/>
            <w:sz w:val="24"/>
            <w:szCs w:val="24"/>
          </w:rPr>
          <w:delText>B. cinerea</w:delText>
        </w:r>
        <w:r w:rsidR="00BA2199" w:rsidDel="00F442A5">
          <w:rPr>
            <w:sz w:val="24"/>
            <w:szCs w:val="24"/>
          </w:rPr>
          <w:delText xml:space="preserve"> virulence </w:delText>
        </w:r>
      </w:del>
      <w:r w:rsidR="00416136">
        <w:rPr>
          <w:sz w:val="24"/>
          <w:szCs w:val="24"/>
        </w:rPr>
        <w:t>{Hevia 2015}</w:t>
      </w:r>
      <w:r w:rsidR="00BA2199">
        <w:rPr>
          <w:sz w:val="24"/>
          <w:szCs w:val="24"/>
        </w:rPr>
        <w:t xml:space="preserve">. </w:t>
      </w:r>
      <w:r w:rsidR="007A7AF3">
        <w:rPr>
          <w:sz w:val="24"/>
          <w:szCs w:val="24"/>
        </w:rPr>
        <w:t xml:space="preserve">This suggests that </w:t>
      </w:r>
      <w:r>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Pr>
          <w:sz w:val="24"/>
          <w:szCs w:val="24"/>
        </w:rPr>
        <w:t>from</w:t>
      </w:r>
      <w:r w:rsidR="007A7AF3">
        <w:rPr>
          <w:sz w:val="24"/>
          <w:szCs w:val="24"/>
        </w:rPr>
        <w:t xml:space="preserve"> other systems.</w:t>
      </w:r>
      <w:r w:rsidR="00EA6EAB" w:rsidRPr="00471076">
        <w:rPr>
          <w:sz w:val="24"/>
          <w:szCs w:val="24"/>
        </w:rPr>
        <w:t xml:space="preserve"> </w:t>
      </w:r>
      <w:r w:rsidR="000F79B1" w:rsidRPr="00471076">
        <w:rPr>
          <w:sz w:val="24"/>
          <w:szCs w:val="24"/>
        </w:rPr>
        <w:t>Thus</w:t>
      </w:r>
      <w:ins w:id="162" w:author="Daniel Kliebenstein" w:date="2017-07-13T15:04:00Z">
        <w:r w:rsidR="00F442A5">
          <w:rPr>
            <w:sz w:val="24"/>
            <w:szCs w:val="24"/>
          </w:rPr>
          <w:t xml:space="preserve"> we are using</w:t>
        </w:r>
      </w:ins>
      <w:del w:id="163" w:author="Daniel Kliebenstein" w:date="2017-07-13T15:05:00Z">
        <w:r w:rsidR="000F79B1" w:rsidRPr="00471076" w:rsidDel="00F442A5">
          <w:rPr>
            <w:sz w:val="24"/>
            <w:szCs w:val="24"/>
          </w:rPr>
          <w:delText>,</w:delText>
        </w:r>
      </w:del>
      <w:r w:rsidR="000F79B1" w:rsidRPr="00471076">
        <w:rPr>
          <w:sz w:val="24"/>
          <w:szCs w:val="24"/>
        </w:rPr>
        <w:t xml:space="preserve"> the tomato-</w:t>
      </w:r>
      <w:r w:rsidR="000F79B1" w:rsidRPr="00471076">
        <w:rPr>
          <w:i/>
          <w:sz w:val="24"/>
          <w:szCs w:val="24"/>
        </w:rPr>
        <w:t>B. cinerea</w:t>
      </w:r>
      <w:r w:rsidR="000F79B1" w:rsidRPr="00471076">
        <w:rPr>
          <w:sz w:val="24"/>
          <w:szCs w:val="24"/>
        </w:rPr>
        <w:t xml:space="preserve"> pathosystem </w:t>
      </w:r>
      <w:del w:id="164" w:author="Daniel Kliebenstein" w:date="2017-07-13T15:05:00Z">
        <w:r w:rsidR="000F79B1" w:rsidRPr="00471076" w:rsidDel="00F442A5">
          <w:rPr>
            <w:sz w:val="24"/>
            <w:szCs w:val="24"/>
          </w:rPr>
          <w:delText xml:space="preserve">allows </w:delText>
        </w:r>
      </w:del>
      <w:r w:rsidR="000F79B1" w:rsidRPr="00471076">
        <w:rPr>
          <w:sz w:val="24"/>
          <w:szCs w:val="24"/>
        </w:rPr>
        <w:t xml:space="preserve">us to directly </w:t>
      </w:r>
      <w:del w:id="165" w:author="Daniel Kliebenstein" w:date="2017-07-13T15:05:00Z">
        <w:r w:rsidR="000F79B1" w:rsidRPr="00471076" w:rsidDel="00F442A5">
          <w:rPr>
            <w:sz w:val="24"/>
            <w:szCs w:val="24"/>
          </w:rPr>
          <w:delText xml:space="preserve">test </w:delText>
        </w:r>
      </w:del>
      <w:ins w:id="166" w:author="Daniel Kliebenstein" w:date="2017-07-13T15:05:00Z">
        <w:r w:rsidR="00F442A5">
          <w:rPr>
            <w:sz w:val="24"/>
            <w:szCs w:val="24"/>
          </w:rPr>
          <w:t xml:space="preserve">measure the interaction of crop domestication with </w:t>
        </w:r>
      </w:ins>
      <w:del w:id="167" w:author="Daniel Kliebenstein" w:date="2017-07-13T15:05:00Z">
        <w:r w:rsidR="000F79B1" w:rsidRPr="00471076" w:rsidDel="00F442A5">
          <w:rPr>
            <w:sz w:val="24"/>
            <w:szCs w:val="24"/>
          </w:rPr>
          <w:delText xml:space="preserve">how </w:delText>
        </w:r>
      </w:del>
      <w:r w:rsidR="000F79B1" w:rsidRPr="00471076">
        <w:rPr>
          <w:sz w:val="24"/>
          <w:szCs w:val="24"/>
        </w:rPr>
        <w:t xml:space="preserve">genetic variation in a generalist pathogen </w:t>
      </w:r>
      <w:del w:id="168" w:author="Daniel Kliebenstein" w:date="2017-07-13T15:05:00Z">
        <w:r w:rsidR="000F79B1" w:rsidRPr="00471076" w:rsidDel="00F442A5">
          <w:rPr>
            <w:sz w:val="24"/>
            <w:szCs w:val="24"/>
          </w:rPr>
          <w:delText>may be influenced by domestication in a crop plant</w:delText>
        </w:r>
      </w:del>
      <w:ins w:id="169" w:author="Daniel Kliebenstein" w:date="2017-07-13T15:05:00Z">
        <w:r w:rsidR="00F442A5">
          <w:rPr>
            <w:sz w:val="24"/>
            <w:szCs w:val="24"/>
          </w:rPr>
          <w:t>to better understand the evolution of this pathosystem</w:t>
        </w:r>
      </w:ins>
      <w:r w:rsidR="000F79B1" w:rsidRPr="00471076">
        <w:rPr>
          <w:sz w:val="24"/>
          <w:szCs w:val="24"/>
        </w:rPr>
        <w:t>.</w:t>
      </w:r>
      <w:r w:rsidR="009836A7">
        <w:rPr>
          <w:sz w:val="24"/>
          <w:szCs w:val="24"/>
        </w:rPr>
        <w:t xml:space="preserve"> </w:t>
      </w:r>
    </w:p>
    <w:p w14:paraId="35B05A4C" w14:textId="592B4E17" w:rsidR="009E7104" w:rsidRDefault="00105CC5" w:rsidP="00847ADB">
      <w:pPr>
        <w:spacing w:line="480" w:lineRule="auto"/>
        <w:ind w:firstLine="720"/>
        <w:rPr>
          <w:ins w:id="170" w:author="Daniel Kliebenstein" w:date="2017-07-13T15:11:00Z"/>
          <w:sz w:val="24"/>
          <w:szCs w:val="24"/>
        </w:rPr>
      </w:pPr>
      <w:r w:rsidRPr="00471076">
        <w:rPr>
          <w:sz w:val="24"/>
          <w:szCs w:val="24"/>
        </w:rPr>
        <w:t xml:space="preserve">In this study, we </w:t>
      </w:r>
      <w:ins w:id="171" w:author="Daniel Kliebenstein" w:date="2017-07-13T15:05:00Z">
        <w:r w:rsidR="00F442A5">
          <w:rPr>
            <w:sz w:val="24"/>
            <w:szCs w:val="24"/>
          </w:rPr>
          <w:t xml:space="preserve">infected 91 genetically diverse </w:t>
        </w:r>
      </w:ins>
      <w:ins w:id="172" w:author="Daniel Kliebenstein" w:date="2017-07-13T15:06:00Z">
        <w:r w:rsidR="00F442A5">
          <w:rPr>
            <w:i/>
            <w:sz w:val="24"/>
            <w:szCs w:val="24"/>
          </w:rPr>
          <w:t xml:space="preserve">B. </w:t>
        </w:r>
        <w:r w:rsidR="00F442A5" w:rsidRPr="00F442A5">
          <w:rPr>
            <w:sz w:val="24"/>
            <w:szCs w:val="24"/>
            <w:rPrChange w:id="173" w:author="Daniel Kliebenstein" w:date="2017-07-13T15:06:00Z">
              <w:rPr>
                <w:i/>
                <w:sz w:val="24"/>
                <w:szCs w:val="24"/>
              </w:rPr>
            </w:rPrChange>
          </w:rPr>
          <w:t>cinerea</w:t>
        </w:r>
        <w:r w:rsidR="00F442A5">
          <w:rPr>
            <w:sz w:val="24"/>
            <w:szCs w:val="24"/>
          </w:rPr>
          <w:t xml:space="preserve"> isolates on a collection of domestic, </w:t>
        </w:r>
        <w:commentRangeStart w:id="174"/>
        <w:r w:rsidR="00F442A5">
          <w:rPr>
            <w:sz w:val="24"/>
            <w:szCs w:val="24"/>
          </w:rPr>
          <w:t>Latin name</w:t>
        </w:r>
        <w:commentRangeEnd w:id="174"/>
        <w:r w:rsidR="00F442A5">
          <w:rPr>
            <w:rStyle w:val="CommentReference"/>
          </w:rPr>
          <w:commentReference w:id="174"/>
        </w:r>
        <w:r w:rsidR="00F442A5">
          <w:rPr>
            <w:sz w:val="24"/>
            <w:szCs w:val="24"/>
          </w:rPr>
          <w:t xml:space="preserve">, and wild tomato, </w:t>
        </w:r>
        <w:commentRangeStart w:id="175"/>
        <w:r w:rsidR="00F442A5">
          <w:rPr>
            <w:sz w:val="24"/>
            <w:szCs w:val="24"/>
          </w:rPr>
          <w:t>Latin name</w:t>
        </w:r>
        <w:commentRangeEnd w:id="175"/>
        <w:r w:rsidR="00F442A5">
          <w:rPr>
            <w:rStyle w:val="CommentReference"/>
          </w:rPr>
          <w:commentReference w:id="175"/>
        </w:r>
        <w:r w:rsidR="00F442A5">
          <w:rPr>
            <w:sz w:val="24"/>
            <w:szCs w:val="24"/>
          </w:rPr>
          <w:t xml:space="preserve">, and measured lesion size. </w:t>
        </w:r>
      </w:ins>
      <w:commentRangeStart w:id="176"/>
      <w:del w:id="177" w:author="Daniel Kliebenstein" w:date="2017-07-13T15:09:00Z">
        <w:r w:rsidR="007A7AF3" w:rsidRPr="00F442A5" w:rsidDel="00F442A5">
          <w:rPr>
            <w:sz w:val="24"/>
            <w:szCs w:val="24"/>
          </w:rPr>
          <w:delText>conducted</w:delText>
        </w:r>
        <w:r w:rsidRPr="00471076" w:rsidDel="00F442A5">
          <w:rPr>
            <w:sz w:val="24"/>
            <w:szCs w:val="24"/>
          </w:rPr>
          <w:delText xml:space="preserve"> </w:delText>
        </w:r>
        <w:r w:rsidR="00326A40" w:rsidDel="00F442A5">
          <w:rPr>
            <w:sz w:val="24"/>
            <w:szCs w:val="24"/>
          </w:rPr>
          <w:delText>genome-wide association (</w:delText>
        </w:r>
        <w:r w:rsidRPr="00471076" w:rsidDel="00F442A5">
          <w:rPr>
            <w:sz w:val="24"/>
            <w:szCs w:val="24"/>
          </w:rPr>
          <w:delText>GWA</w:delText>
        </w:r>
        <w:r w:rsidR="00326A40" w:rsidDel="00F442A5">
          <w:rPr>
            <w:sz w:val="24"/>
            <w:szCs w:val="24"/>
          </w:rPr>
          <w:delText>)</w:delText>
        </w:r>
        <w:r w:rsidRPr="00471076" w:rsidDel="00F442A5">
          <w:rPr>
            <w:sz w:val="24"/>
            <w:szCs w:val="24"/>
          </w:rPr>
          <w:delText xml:space="preserve"> in </w:delText>
        </w:r>
        <w:r w:rsidR="004766F2" w:rsidRPr="00471076" w:rsidDel="00F442A5">
          <w:rPr>
            <w:i/>
            <w:sz w:val="24"/>
            <w:szCs w:val="24"/>
          </w:rPr>
          <w:delText>B. cinerea</w:delText>
        </w:r>
        <w:r w:rsidR="004766F2" w:rsidRPr="00471076" w:rsidDel="00F442A5">
          <w:rPr>
            <w:sz w:val="24"/>
            <w:szCs w:val="24"/>
          </w:rPr>
          <w:delText xml:space="preserve"> </w:delText>
        </w:r>
        <w:r w:rsidRPr="00471076" w:rsidDel="00F442A5">
          <w:rPr>
            <w:sz w:val="24"/>
            <w:szCs w:val="24"/>
          </w:rPr>
          <w:delText xml:space="preserve">to </w:delText>
        </w:r>
        <w:r w:rsidR="004766F2" w:rsidDel="00F442A5">
          <w:rPr>
            <w:sz w:val="24"/>
            <w:szCs w:val="24"/>
          </w:rPr>
          <w:delText>test</w:delText>
        </w:r>
        <w:r w:rsidR="004766F2" w:rsidRPr="00471076" w:rsidDel="00F442A5">
          <w:rPr>
            <w:sz w:val="24"/>
            <w:szCs w:val="24"/>
          </w:rPr>
          <w:delText xml:space="preserve"> </w:delText>
        </w:r>
        <w:r w:rsidRPr="00471076" w:rsidDel="00F442A5">
          <w:rPr>
            <w:sz w:val="24"/>
            <w:szCs w:val="24"/>
          </w:rPr>
          <w:delText xml:space="preserve">how it broadly </w:delText>
        </w:r>
        <w:r w:rsidR="00CF0DE6" w:rsidDel="00F442A5">
          <w:rPr>
            <w:sz w:val="24"/>
            <w:szCs w:val="24"/>
          </w:rPr>
          <w:delText>responds to</w:delText>
        </w:r>
        <w:r w:rsidRPr="00471076" w:rsidDel="00F442A5">
          <w:rPr>
            <w:sz w:val="24"/>
            <w:szCs w:val="24"/>
          </w:rPr>
          <w:delText xml:space="preserve"> host phenotypic variation</w:delText>
        </w:r>
        <w:r w:rsidR="007F081A" w:rsidDel="00F442A5">
          <w:rPr>
            <w:sz w:val="24"/>
            <w:szCs w:val="24"/>
          </w:rPr>
          <w:delText>,</w:delText>
        </w:r>
        <w:r w:rsidR="00991CA3" w:rsidDel="00F442A5">
          <w:rPr>
            <w:sz w:val="24"/>
            <w:szCs w:val="24"/>
          </w:rPr>
          <w:delText xml:space="preserve"> and more specifically to domestication</w:delText>
        </w:r>
        <w:r w:rsidRPr="00471076" w:rsidDel="00F442A5">
          <w:rPr>
            <w:sz w:val="24"/>
            <w:szCs w:val="24"/>
          </w:rPr>
          <w:delText xml:space="preserve">. </w:delText>
        </w:r>
      </w:del>
      <w:r w:rsidRPr="00471076">
        <w:rPr>
          <w:sz w:val="24"/>
          <w:szCs w:val="24"/>
        </w:rPr>
        <w:t>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del w:id="178" w:author="Daniel Kliebenstein" w:date="2017-07-13T15:07:00Z">
        <w:r w:rsidR="004C372B" w:rsidRPr="00471076" w:rsidDel="00F442A5">
          <w:rPr>
            <w:sz w:val="24"/>
            <w:szCs w:val="24"/>
          </w:rPr>
          <w:delText xml:space="preserve">, controlled by genetics in both the plant and the pathogen </w:delText>
        </w:r>
        <w:r w:rsidR="00D349F6" w:rsidDel="00F442A5">
          <w:rPr>
            <w:sz w:val="24"/>
            <w:szCs w:val="24"/>
          </w:rPr>
          <w:delText>{Rowe 2008}</w:delText>
        </w:r>
        <w:r w:rsidR="004C372B" w:rsidRPr="00471076" w:rsidDel="00F442A5">
          <w:rPr>
            <w:sz w:val="24"/>
            <w:szCs w:val="24"/>
          </w:rPr>
          <w:delText xml:space="preserve">. </w:delText>
        </w:r>
        <w:r w:rsidR="00EA6EAB" w:rsidRPr="00471076" w:rsidDel="00F442A5">
          <w:rPr>
            <w:sz w:val="24"/>
            <w:szCs w:val="24"/>
          </w:rPr>
          <w:delText>In our analysis of lesion images at 72 hours post inoculation, both host and pathogen genotype</w:delText>
        </w:r>
        <w:r w:rsidR="007E79A7" w:rsidDel="00F442A5">
          <w:rPr>
            <w:sz w:val="24"/>
            <w:szCs w:val="24"/>
          </w:rPr>
          <w:delText>s</w:delText>
        </w:r>
        <w:r w:rsidR="00EA6EAB" w:rsidRPr="00471076" w:rsidDel="00F442A5">
          <w:rPr>
            <w:sz w:val="24"/>
            <w:szCs w:val="24"/>
          </w:rPr>
          <w:delText xml:space="preserve"> contribute to virulence</w:delText>
        </w:r>
      </w:del>
      <w:ins w:id="179" w:author="Daniel Kliebenstein" w:date="2017-07-13T15:07:00Z">
        <w:r w:rsidR="00F442A5">
          <w:rPr>
            <w:sz w:val="24"/>
            <w:szCs w:val="24"/>
          </w:rPr>
          <w:t xml:space="preserve"> that was controlled by plant domestication status, </w:t>
        </w:r>
      </w:ins>
      <w:ins w:id="180" w:author="Daniel Kliebenstein" w:date="2017-07-13T15:08:00Z">
        <w:r w:rsidR="00F442A5">
          <w:rPr>
            <w:sz w:val="24"/>
            <w:szCs w:val="24"/>
          </w:rPr>
          <w:t>p</w:t>
        </w:r>
      </w:ins>
      <w:ins w:id="181" w:author="Daniel Kliebenstein" w:date="2017-07-13T15:07:00Z">
        <w:r w:rsidR="00F442A5">
          <w:rPr>
            <w:sz w:val="24"/>
            <w:szCs w:val="24"/>
          </w:rPr>
          <w:t xml:space="preserve">lant genotype and </w:t>
        </w:r>
      </w:ins>
      <w:ins w:id="182" w:author="Daniel Kliebenstein" w:date="2017-07-13T15:08:00Z">
        <w:r w:rsidR="00F442A5">
          <w:rPr>
            <w:sz w:val="24"/>
            <w:szCs w:val="24"/>
          </w:rPr>
          <w:t>p</w:t>
        </w:r>
      </w:ins>
      <w:ins w:id="183" w:author="Daniel Kliebenstein" w:date="2017-07-13T15:07:00Z">
        <w:r w:rsidR="00F442A5">
          <w:rPr>
            <w:sz w:val="24"/>
            <w:szCs w:val="24"/>
          </w:rPr>
          <w:t>athogen genotype</w:t>
        </w:r>
      </w:ins>
      <w:r w:rsidR="00EA6EAB" w:rsidRPr="00471076">
        <w:rPr>
          <w:sz w:val="24"/>
          <w:szCs w:val="24"/>
        </w:rPr>
        <w:t xml:space="preserve">. </w:t>
      </w:r>
      <w:ins w:id="184" w:author="Daniel Kliebenstein" w:date="2017-07-13T15:09:00Z">
        <w:r w:rsidR="00F442A5" w:rsidRPr="00471076">
          <w:rPr>
            <w:sz w:val="24"/>
            <w:szCs w:val="24"/>
          </w:rPr>
          <w:t xml:space="preserve">We </w:t>
        </w:r>
        <w:r w:rsidR="00F442A5">
          <w:rPr>
            <w:sz w:val="24"/>
            <w:szCs w:val="24"/>
          </w:rPr>
          <w:t>did</w:t>
        </w:r>
        <w:r w:rsidR="00F442A5" w:rsidRPr="00471076">
          <w:rPr>
            <w:sz w:val="24"/>
            <w:szCs w:val="24"/>
          </w:rPr>
          <w:t xml:space="preserve"> not find evidence for host specialization;</w:t>
        </w:r>
        <w:r w:rsidR="00F442A5" w:rsidRPr="00471076">
          <w:rPr>
            <w:i/>
            <w:sz w:val="24"/>
            <w:szCs w:val="24"/>
          </w:rPr>
          <w:t xml:space="preserve"> B. cinerea </w:t>
        </w:r>
        <w:r w:rsidR="00F442A5" w:rsidRPr="00471076">
          <w:rPr>
            <w:sz w:val="24"/>
            <w:szCs w:val="24"/>
          </w:rPr>
          <w:t xml:space="preserve">isolates collected from tomato tissues are not within the most-virulent isolates on tomato. </w:t>
        </w:r>
        <w:r w:rsidR="00F442A5">
          <w:rPr>
            <w:sz w:val="24"/>
            <w:szCs w:val="24"/>
          </w:rPr>
          <w:t xml:space="preserve"> </w:t>
        </w:r>
      </w:ins>
      <w:r w:rsidR="00CF0DE6">
        <w:rPr>
          <w:sz w:val="24"/>
          <w:szCs w:val="24"/>
        </w:rPr>
        <w:t xml:space="preserve">Our findings </w:t>
      </w:r>
      <w:del w:id="185" w:author="Daniel Kliebenstein" w:date="2017-07-13T15:08:00Z">
        <w:r w:rsidR="00CF0DE6" w:rsidDel="00F442A5">
          <w:rPr>
            <w:sz w:val="24"/>
            <w:szCs w:val="24"/>
          </w:rPr>
          <w:delText>suggest</w:delText>
        </w:r>
        <w:r w:rsidR="00EA6EAB" w:rsidRPr="00471076" w:rsidDel="00F442A5">
          <w:rPr>
            <w:sz w:val="24"/>
            <w:szCs w:val="24"/>
          </w:rPr>
          <w:delText xml:space="preserve"> </w:delText>
        </w:r>
      </w:del>
      <w:ins w:id="186" w:author="Daniel Kliebenstein" w:date="2017-07-13T15:08:00Z">
        <w:r w:rsidR="00F442A5">
          <w:rPr>
            <w:sz w:val="24"/>
            <w:szCs w:val="24"/>
          </w:rPr>
          <w:t>that while all</w:t>
        </w:r>
      </w:ins>
      <w:del w:id="187" w:author="Daniel Kliebenstein" w:date="2017-07-13T15:08:00Z">
        <w:r w:rsidR="00EA6EAB" w:rsidRPr="00471076" w:rsidDel="00F442A5">
          <w:rPr>
            <w:sz w:val="24"/>
            <w:szCs w:val="24"/>
          </w:rPr>
          <w:delText>that</w:delText>
        </w:r>
      </w:del>
      <w:r w:rsidR="00EA6EAB" w:rsidRPr="00471076">
        <w:rPr>
          <w:sz w:val="24"/>
          <w:szCs w:val="24"/>
        </w:rPr>
        <w:t xml:space="preserve"> individual isolates are generalists across </w:t>
      </w:r>
      <w:del w:id="188" w:author="Daniel Kliebenstein" w:date="2017-07-13T15:08:00Z">
        <w:r w:rsidR="00EA6EAB" w:rsidRPr="00471076" w:rsidDel="00F442A5">
          <w:rPr>
            <w:sz w:val="24"/>
            <w:szCs w:val="24"/>
          </w:rPr>
          <w:delText xml:space="preserve">tomato genotypes and </w:delText>
        </w:r>
      </w:del>
      <w:r w:rsidR="00EA6EAB" w:rsidRPr="00471076">
        <w:rPr>
          <w:sz w:val="24"/>
          <w:szCs w:val="24"/>
        </w:rPr>
        <w:t xml:space="preserve">across domestication in </w:t>
      </w:r>
      <w:r w:rsidR="00EA6EAB" w:rsidRPr="00471076">
        <w:rPr>
          <w:i/>
          <w:sz w:val="24"/>
          <w:szCs w:val="24"/>
        </w:rPr>
        <w:t>Solanum</w:t>
      </w:r>
      <w:del w:id="189" w:author="Daniel Kliebenstein" w:date="2017-07-13T15:08:00Z">
        <w:r w:rsidR="00EA6EAB" w:rsidRPr="00471076" w:rsidDel="00F442A5">
          <w:rPr>
            <w:i/>
            <w:sz w:val="24"/>
            <w:szCs w:val="24"/>
          </w:rPr>
          <w:delText>.</w:delText>
        </w:r>
        <w:r w:rsidR="00EA6EAB" w:rsidRPr="00471076" w:rsidDel="00F442A5">
          <w:rPr>
            <w:sz w:val="24"/>
            <w:szCs w:val="24"/>
          </w:rPr>
          <w:delText xml:space="preserve"> </w:delText>
        </w:r>
      </w:del>
      <w:ins w:id="190" w:author="Daniel Kliebenstein" w:date="2017-07-13T15:08:00Z">
        <w:r w:rsidR="00F442A5">
          <w:rPr>
            <w:i/>
            <w:sz w:val="24"/>
            <w:szCs w:val="24"/>
          </w:rPr>
          <w:t xml:space="preserve">, </w:t>
        </w:r>
        <w:r w:rsidR="00F442A5">
          <w:rPr>
            <w:sz w:val="24"/>
            <w:szCs w:val="24"/>
          </w:rPr>
          <w:t>a</w:t>
        </w:r>
      </w:ins>
      <w:del w:id="191" w:author="Daniel Kliebenstein" w:date="2017-07-13T15:08:00Z">
        <w:r w:rsidR="00EA6EAB" w:rsidRPr="00471076" w:rsidDel="00F442A5">
          <w:rPr>
            <w:sz w:val="24"/>
            <w:szCs w:val="24"/>
          </w:rPr>
          <w:delText>A</w:delText>
        </w:r>
      </w:del>
      <w:r w:rsidR="00EA6EAB" w:rsidRPr="00471076">
        <w:rPr>
          <w:sz w:val="24"/>
          <w:szCs w:val="24"/>
        </w:rPr>
        <w:t xml:space="preserve"> subset of single isolates</w:t>
      </w:r>
      <w:del w:id="192" w:author="Daniel Kliebenstein" w:date="2017-07-13T15:08:00Z">
        <w:r w:rsidR="00EA6EAB" w:rsidRPr="00471076" w:rsidDel="00F442A5">
          <w:rPr>
            <w:sz w:val="24"/>
            <w:szCs w:val="24"/>
          </w:rPr>
          <w:delText>, however,</w:delText>
        </w:r>
      </w:del>
      <w:r w:rsidR="00EA6EAB" w:rsidRPr="00471076">
        <w:rPr>
          <w:sz w:val="24"/>
          <w:szCs w:val="24"/>
        </w:rPr>
        <w:t xml:space="preserve"> are sensitive to tomato domestication.</w:t>
      </w:r>
      <w:ins w:id="193" w:author="Daniel Kliebenstein" w:date="2017-07-13T15:09:00Z">
        <w:r w:rsidR="00F442A5" w:rsidRPr="00F442A5">
          <w:rPr>
            <w:sz w:val="24"/>
            <w:szCs w:val="24"/>
          </w:rPr>
          <w:t xml:space="preserve"> </w:t>
        </w:r>
        <w:r w:rsidR="00F442A5">
          <w:rPr>
            <w:sz w:val="24"/>
            <w:szCs w:val="24"/>
          </w:rPr>
          <w:t xml:space="preserve">We then </w:t>
        </w:r>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F442A5" w:rsidRPr="00471076">
          <w:rPr>
            <w:sz w:val="24"/>
            <w:szCs w:val="24"/>
          </w:rPr>
          <w:t xml:space="preserve"> to </w:t>
        </w:r>
        <w:r w:rsidR="00F442A5">
          <w:rPr>
            <w:sz w:val="24"/>
            <w:szCs w:val="24"/>
          </w:rPr>
          <w:t>test</w:t>
        </w:r>
        <w:r w:rsidR="00F442A5" w:rsidRPr="00471076">
          <w:rPr>
            <w:sz w:val="24"/>
            <w:szCs w:val="24"/>
          </w:rPr>
          <w:t xml:space="preserve"> </w:t>
        </w:r>
        <w:r w:rsidR="00F442A5">
          <w:rPr>
            <w:sz w:val="24"/>
            <w:szCs w:val="24"/>
          </w:rPr>
          <w:t>identify the pathogen loci where genetic variation is sensitive to</w:t>
        </w:r>
        <w:r w:rsidR="00F442A5" w:rsidRPr="00471076">
          <w:rPr>
            <w:sz w:val="24"/>
            <w:szCs w:val="24"/>
          </w:rPr>
          <w:t xml:space="preserve"> host phenotypic variation</w:t>
        </w:r>
        <w:r w:rsidR="00F442A5">
          <w:rPr>
            <w:sz w:val="24"/>
            <w:szCs w:val="24"/>
          </w:rPr>
          <w:t>, and more specifically to domestication</w:t>
        </w:r>
        <w:r w:rsidR="00F442A5" w:rsidRPr="00471076">
          <w:rPr>
            <w:sz w:val="24"/>
            <w:szCs w:val="24"/>
          </w:rPr>
          <w:t xml:space="preserve">. </w:t>
        </w:r>
      </w:ins>
      <w:r w:rsidR="00EA6EAB" w:rsidRPr="00471076">
        <w:rPr>
          <w:sz w:val="24"/>
          <w:szCs w:val="24"/>
        </w:rPr>
        <w:t xml:space="preserve"> </w:t>
      </w:r>
      <w:del w:id="194" w:author="Daniel Kliebenstein" w:date="2017-07-13T15:09:00Z">
        <w:r w:rsidR="00EA6EAB" w:rsidRPr="00471076" w:rsidDel="00F442A5">
          <w:rPr>
            <w:sz w:val="24"/>
            <w:szCs w:val="24"/>
          </w:rPr>
          <w:delText xml:space="preserve">We </w:delText>
        </w:r>
      </w:del>
      <w:del w:id="195" w:author="Daniel Kliebenstein" w:date="2017-07-13T15:08:00Z">
        <w:r w:rsidR="00EA6EAB" w:rsidRPr="00471076" w:rsidDel="00F442A5">
          <w:rPr>
            <w:sz w:val="24"/>
            <w:szCs w:val="24"/>
          </w:rPr>
          <w:delText xml:space="preserve">do </w:delText>
        </w:r>
      </w:del>
      <w:del w:id="196" w:author="Daniel Kliebenstein" w:date="2017-07-13T15:09:00Z">
        <w:r w:rsidR="00EA6EAB" w:rsidRPr="00471076" w:rsidDel="00F442A5">
          <w:rPr>
            <w:sz w:val="24"/>
            <w:szCs w:val="24"/>
          </w:rPr>
          <w:delText xml:space="preserve">not find </w:delText>
        </w:r>
        <w:r w:rsidR="00EA6EAB" w:rsidRPr="00471076" w:rsidDel="00F442A5">
          <w:rPr>
            <w:sz w:val="24"/>
            <w:szCs w:val="24"/>
          </w:rPr>
          <w:lastRenderedPageBreak/>
          <w:delText>evidence for host specialization;</w:delText>
        </w:r>
        <w:r w:rsidR="00EA6EAB" w:rsidRPr="00471076" w:rsidDel="00F442A5">
          <w:rPr>
            <w:i/>
            <w:sz w:val="24"/>
            <w:szCs w:val="24"/>
          </w:rPr>
          <w:delText xml:space="preserve"> B. cinerea </w:delText>
        </w:r>
        <w:r w:rsidR="00EA6EAB" w:rsidRPr="00471076" w:rsidDel="00F442A5">
          <w:rPr>
            <w:sz w:val="24"/>
            <w:szCs w:val="24"/>
          </w:rPr>
          <w:delText xml:space="preserve">isolates collected from tomato tissues are not within the most-virulent isolates on tomato. </w:delText>
        </w:r>
        <w:r w:rsidR="00847ADB" w:rsidDel="00F442A5">
          <w:rPr>
            <w:sz w:val="24"/>
            <w:szCs w:val="24"/>
          </w:rPr>
          <w:delText xml:space="preserve"> </w:delText>
        </w:r>
      </w:del>
      <w:r w:rsidR="00847ADB">
        <w:rPr>
          <w:sz w:val="24"/>
          <w:szCs w:val="24"/>
        </w:rPr>
        <w:t xml:space="preserve">At the genetic level, virulence of </w:t>
      </w:r>
      <w:r w:rsidR="00847ADB" w:rsidRPr="00847ADB">
        <w:rPr>
          <w:i/>
          <w:sz w:val="24"/>
          <w:szCs w:val="24"/>
        </w:rPr>
        <w:t xml:space="preserve">B. cinerea </w:t>
      </w:r>
      <w:r w:rsidR="00847ADB">
        <w:rPr>
          <w:sz w:val="24"/>
          <w:szCs w:val="24"/>
        </w:rPr>
        <w:t xml:space="preserve">is highly </w:t>
      </w:r>
      <w:commentRangeEnd w:id="176"/>
      <w:r w:rsidR="00F442A5">
        <w:rPr>
          <w:rStyle w:val="CommentReference"/>
        </w:rPr>
        <w:commentReference w:id="176"/>
      </w:r>
      <w:r w:rsidR="00847ADB">
        <w:rPr>
          <w:sz w:val="24"/>
          <w:szCs w:val="24"/>
        </w:rPr>
        <w:t xml:space="preserve">quantitative, with hundreds of significant SNPs with small effect sizes associated with lesion area on each tomato genotype. </w:t>
      </w:r>
      <w:ins w:id="197" w:author="Daniel Kliebenstein" w:date="2017-07-13T15:10:00Z">
        <w:r w:rsidR="00F442A5">
          <w:rPr>
            <w:sz w:val="24"/>
            <w:szCs w:val="24"/>
          </w:rPr>
          <w:t>Importantly, there are a subset of loci in the pathogen that are critically sensitive to domestication in the crop and could be tools for improved breeding as well as to interrogate how domestication in tomato has influenced general</w:t>
        </w:r>
      </w:ins>
      <w:ins w:id="198" w:author="Daniel Kliebenstein" w:date="2017-07-13T15:11:00Z">
        <w:r w:rsidR="00F442A5">
          <w:rPr>
            <w:sz w:val="24"/>
            <w:szCs w:val="24"/>
          </w:rPr>
          <w:t>ist</w:t>
        </w:r>
      </w:ins>
      <w:ins w:id="199" w:author="Daniel Kliebenstein" w:date="2017-07-13T15:10:00Z">
        <w:r w:rsidR="00F442A5">
          <w:rPr>
            <w:sz w:val="24"/>
            <w:szCs w:val="24"/>
          </w:rPr>
          <w:t xml:space="preserve"> pathogen resistance.</w:t>
        </w:r>
      </w:ins>
    </w:p>
    <w:p w14:paraId="6D5FB406" w14:textId="77777777" w:rsidR="00F442A5" w:rsidRDefault="00F442A5" w:rsidP="00847ADB">
      <w:pPr>
        <w:spacing w:line="480" w:lineRule="auto"/>
        <w:ind w:firstLine="720"/>
        <w:rPr>
          <w:sz w:val="24"/>
          <w:szCs w:val="24"/>
        </w:rPr>
      </w:pPr>
    </w:p>
    <w:p w14:paraId="03A950E9" w14:textId="77777777" w:rsidR="000D6362" w:rsidRDefault="000D6362" w:rsidP="00473ACC">
      <w:pPr>
        <w:spacing w:line="480" w:lineRule="auto"/>
        <w:rPr>
          <w:b/>
          <w:sz w:val="24"/>
          <w:szCs w:val="24"/>
        </w:rPr>
      </w:pPr>
      <w:commentRangeStart w:id="200"/>
      <w:r>
        <w:rPr>
          <w:b/>
          <w:sz w:val="24"/>
          <w:szCs w:val="24"/>
        </w:rPr>
        <w:t>Methods</w:t>
      </w:r>
      <w:commentRangeEnd w:id="200"/>
      <w:r w:rsidR="006B6D32">
        <w:rPr>
          <w:rStyle w:val="CommentReference"/>
        </w:rPr>
        <w:commentReference w:id="200"/>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65CCAD28" w14:textId="5A38A340" w:rsidR="000D6362" w:rsidRPr="000D6362" w:rsidRDefault="000D6362" w:rsidP="001B4836">
      <w:pPr>
        <w:spacing w:line="480" w:lineRule="auto"/>
        <w:ind w:firstLine="720"/>
        <w:rPr>
          <w:sz w:val="24"/>
          <w:szCs w:val="24"/>
        </w:rPr>
      </w:pPr>
      <w:r w:rsidRPr="000D6362">
        <w:rPr>
          <w:sz w:val="24"/>
          <w:szCs w:val="24"/>
        </w:rPr>
        <w:t xml:space="preserve">We obtained seeds for 12 selected tomato genotypes in consultation with </w:t>
      </w:r>
      <w:del w:id="201" w:author="Daniel Kliebenstein" w:date="2017-07-13T15:13:00Z">
        <w:r w:rsidRPr="000D6362" w:rsidDel="00EA1E71">
          <w:rPr>
            <w:sz w:val="24"/>
            <w:szCs w:val="24"/>
          </w:rPr>
          <w:delText xml:space="preserve">Dr. Roger Chetelat at </w:delText>
        </w:r>
      </w:del>
      <w:r w:rsidRPr="000D6362">
        <w:rPr>
          <w:sz w:val="24"/>
          <w:szCs w:val="24"/>
        </w:rPr>
        <w:t>the UC Davis T</w:t>
      </w:r>
      <w:ins w:id="202" w:author="Daniel Kliebenstein" w:date="2017-07-13T15:13:00Z">
        <w:r w:rsidR="00EA1E71">
          <w:rPr>
            <w:sz w:val="24"/>
            <w:szCs w:val="24"/>
          </w:rPr>
          <w:t xml:space="preserve">omato </w:t>
        </w:r>
      </w:ins>
      <w:r w:rsidRPr="000D6362">
        <w:rPr>
          <w:sz w:val="24"/>
          <w:szCs w:val="24"/>
        </w:rPr>
        <w:t>G</w:t>
      </w:r>
      <w:ins w:id="203" w:author="Daniel Kliebenstein" w:date="2017-07-13T15:13:00Z">
        <w:r w:rsidR="00EA1E71">
          <w:rPr>
            <w:sz w:val="24"/>
            <w:szCs w:val="24"/>
          </w:rPr>
          <w:t xml:space="preserve">enetics </w:t>
        </w:r>
      </w:ins>
      <w:r w:rsidRPr="000D6362">
        <w:rPr>
          <w:sz w:val="24"/>
          <w:szCs w:val="24"/>
        </w:rPr>
        <w:t>R</w:t>
      </w:r>
      <w:ins w:id="204" w:author="Daniel Kliebenstein" w:date="2017-07-13T15:14:00Z">
        <w:r w:rsidR="00EA1E71">
          <w:rPr>
            <w:sz w:val="24"/>
            <w:szCs w:val="24"/>
          </w:rPr>
          <w:t xml:space="preserve">esource </w:t>
        </w:r>
      </w:ins>
      <w:r w:rsidRPr="000D6362">
        <w:rPr>
          <w:sz w:val="24"/>
          <w:szCs w:val="24"/>
        </w:rPr>
        <w:t>C</w:t>
      </w:r>
      <w:ins w:id="205" w:author="Daniel Kliebenstein" w:date="2017-07-13T15:14:00Z">
        <w:r w:rsidR="00EA1E71">
          <w:rPr>
            <w:sz w:val="24"/>
            <w:szCs w:val="24"/>
          </w:rPr>
          <w:t>enter</w:t>
        </w:r>
      </w:ins>
      <w:r w:rsidRPr="000D6362">
        <w:rPr>
          <w:sz w:val="24"/>
          <w:szCs w:val="24"/>
        </w:rPr>
        <w:t>. These include a diverse sample of 6 genotypes of domesticated tomato’s closest wild relative (</w:t>
      </w:r>
      <w:r w:rsidRPr="008D768E">
        <w:rPr>
          <w:i/>
          <w:sz w:val="24"/>
          <w:szCs w:val="24"/>
        </w:rPr>
        <w:t>S. pimpinellifolium</w:t>
      </w:r>
      <w:r w:rsidRPr="000D6362">
        <w:rPr>
          <w:sz w:val="24"/>
          <w:szCs w:val="24"/>
        </w:rPr>
        <w:t xml:space="preserve">) from throughout its native range (Peru, Ecuador) </w:t>
      </w:r>
      <w:del w:id="206" w:author="Daniel Kliebenstein" w:date="2017-07-13T15:14:00Z">
        <w:r w:rsidRPr="000D6362" w:rsidDel="00EA1E71">
          <w:rPr>
            <w:sz w:val="24"/>
            <w:szCs w:val="24"/>
          </w:rPr>
          <w:delText>as well as</w:delText>
        </w:r>
      </w:del>
      <w:ins w:id="207" w:author="Daniel Kliebenstein" w:date="2017-07-13T15:14:00Z">
        <w:r w:rsidR="00EA1E71">
          <w:rPr>
            <w:sz w:val="24"/>
            <w:szCs w:val="24"/>
          </w:rPr>
          <w:t>and</w:t>
        </w:r>
      </w:ins>
      <w:r w:rsidRPr="000D6362">
        <w:rPr>
          <w:sz w:val="24"/>
          <w:szCs w:val="24"/>
        </w:rPr>
        <w:t xml:space="preserve"> 6 heritage and modern varieties of </w:t>
      </w:r>
      <w:r w:rsidRPr="008D768E">
        <w:rPr>
          <w:i/>
          <w:sz w:val="24"/>
          <w:szCs w:val="24"/>
        </w:rPr>
        <w:t>S. lycopersicum</w:t>
      </w:r>
      <w:r w:rsidRPr="000D6362">
        <w:rPr>
          <w:sz w:val="24"/>
          <w:szCs w:val="24"/>
        </w:rPr>
        <w:t xml:space="preserve">. We bulked all genotypes in long-day (16h photoperiod)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Gro Horticulture). </w:t>
      </w:r>
      <w:del w:id="208" w:author="Daniel Kliebenstein" w:date="2017-07-13T15:14:00Z">
        <w:r w:rsidR="003B7D87" w:rsidDel="00EA1E71">
          <w:rPr>
            <w:sz w:val="24"/>
            <w:szCs w:val="24"/>
          </w:rPr>
          <w:delText xml:space="preserve">We </w:delText>
        </w:r>
      </w:del>
      <w:ins w:id="209" w:author="Daniel Kliebenstein" w:date="2017-07-13T15:14:00Z">
        <w:r w:rsidR="00EA1E71">
          <w:rPr>
            <w:sz w:val="24"/>
            <w:szCs w:val="24"/>
          </w:rPr>
          <w:t xml:space="preserve">Plants were </w:t>
        </w:r>
      </w:ins>
      <w:r w:rsidR="003B7D87">
        <w:rPr>
          <w:sz w:val="24"/>
          <w:szCs w:val="24"/>
        </w:rPr>
        <w:t xml:space="preserve">watered </w:t>
      </w:r>
      <w:del w:id="210" w:author="Daniel Kliebenstein" w:date="2017-07-13T15:14:00Z">
        <w:r w:rsidR="003B7D87" w:rsidDel="00EA1E71">
          <w:rPr>
            <w:sz w:val="24"/>
            <w:szCs w:val="24"/>
          </w:rPr>
          <w:delText>p</w:delText>
        </w:r>
        <w:r w:rsidR="003B7D87" w:rsidRPr="000D6362" w:rsidDel="00EA1E71">
          <w:rPr>
            <w:sz w:val="24"/>
            <w:szCs w:val="24"/>
          </w:rPr>
          <w:delText xml:space="preserve">lants </w:delText>
        </w:r>
      </w:del>
      <w:r w:rsidRPr="000D6362">
        <w:rPr>
          <w:sz w:val="24"/>
          <w:szCs w:val="24"/>
        </w:rPr>
        <w:t>once daily</w:t>
      </w:r>
      <w:ins w:id="211" w:author="Daniel Kliebenstein" w:date="2017-07-13T15:14:00Z">
        <w:r w:rsidR="00EA1E71">
          <w:rPr>
            <w:sz w:val="24"/>
            <w:szCs w:val="24"/>
          </w:rPr>
          <w:t xml:space="preserve"> and pruned and staked to maintain upright growth</w:t>
        </w:r>
      </w:ins>
      <w:ins w:id="212" w:author="Daniel Kliebenstein" w:date="2017-07-13T15:15:00Z">
        <w:r w:rsidR="00EA1E71">
          <w:rPr>
            <w:sz w:val="24"/>
            <w:szCs w:val="24"/>
          </w:rPr>
          <w:t>. Fruits were collected at maturity and stored</w:t>
        </w:r>
      </w:ins>
      <w:del w:id="213" w:author="Daniel Kliebenstein" w:date="2017-07-13T15:15:00Z">
        <w:r w:rsidRPr="000D6362" w:rsidDel="00EA1E71">
          <w:rPr>
            <w:sz w:val="24"/>
            <w:szCs w:val="24"/>
          </w:rPr>
          <w:delText xml:space="preserve">. </w:delText>
        </w:r>
        <w:r w:rsidR="003B7D87" w:rsidDel="00EA1E71">
          <w:rPr>
            <w:sz w:val="24"/>
            <w:szCs w:val="24"/>
          </w:rPr>
          <w:delText>We pruned p</w:delText>
        </w:r>
        <w:r w:rsidR="003B7D87" w:rsidRPr="000D6362" w:rsidDel="00EA1E71">
          <w:rPr>
            <w:sz w:val="24"/>
            <w:szCs w:val="24"/>
          </w:rPr>
          <w:delText xml:space="preserve">lants </w:delText>
        </w:r>
        <w:r w:rsidR="003B7D87" w:rsidDel="00EA1E71">
          <w:rPr>
            <w:sz w:val="24"/>
            <w:szCs w:val="24"/>
          </w:rPr>
          <w:delText>and</w:delText>
        </w:r>
        <w:r w:rsidRPr="000D6362" w:rsidDel="00EA1E71">
          <w:rPr>
            <w:sz w:val="24"/>
            <w:szCs w:val="24"/>
          </w:rPr>
          <w:delText xml:space="preserve"> staked </w:delText>
        </w:r>
        <w:r w:rsidR="003B7D87" w:rsidDel="00EA1E71">
          <w:rPr>
            <w:sz w:val="24"/>
            <w:szCs w:val="24"/>
          </w:rPr>
          <w:delText xml:space="preserve">them </w:delText>
        </w:r>
        <w:r w:rsidRPr="000D6362" w:rsidDel="00EA1E71">
          <w:rPr>
            <w:sz w:val="24"/>
            <w:szCs w:val="24"/>
          </w:rPr>
          <w:delText xml:space="preserve">upright, and </w:delText>
        </w:r>
        <w:r w:rsidR="003B7D87" w:rsidDel="00EA1E71">
          <w:rPr>
            <w:sz w:val="24"/>
            <w:szCs w:val="24"/>
          </w:rPr>
          <w:delText xml:space="preserve">collected </w:delText>
        </w:r>
        <w:r w:rsidRPr="000D6362" w:rsidDel="00EA1E71">
          <w:rPr>
            <w:sz w:val="24"/>
            <w:szCs w:val="24"/>
          </w:rPr>
          <w:delText>fruits as they matured.</w:delText>
        </w:r>
        <w:r w:rsidR="003B7D87" w:rsidDel="00EA1E71">
          <w:rPr>
            <w:sz w:val="24"/>
            <w:szCs w:val="24"/>
          </w:rPr>
          <w:delText xml:space="preserve"> We</w:delText>
        </w:r>
        <w:r w:rsidRPr="000D6362" w:rsidDel="00EA1E71">
          <w:rPr>
            <w:sz w:val="24"/>
            <w:szCs w:val="24"/>
          </w:rPr>
          <w:delText xml:space="preserve"> stored </w:delText>
        </w:r>
        <w:r w:rsidR="003B7D87" w:rsidDel="00EA1E71">
          <w:rPr>
            <w:sz w:val="24"/>
            <w:szCs w:val="24"/>
          </w:rPr>
          <w:delText>fruits</w:delText>
        </w:r>
      </w:del>
      <w:r w:rsidR="003B7D87">
        <w:rPr>
          <w:sz w:val="24"/>
          <w:szCs w:val="24"/>
        </w:rPr>
        <w:t xml:space="preserve"> </w:t>
      </w:r>
      <w:r w:rsidRPr="000D6362">
        <w:rPr>
          <w:sz w:val="24"/>
          <w:szCs w:val="24"/>
        </w:rPr>
        <w:t xml:space="preserve">at 4°C in dry paper bags until seed cleaning. </w:t>
      </w:r>
      <w:ins w:id="214" w:author="Daniel Kliebenstein" w:date="2017-07-13T15:15:00Z">
        <w:r w:rsidR="00EA1E71">
          <w:rPr>
            <w:sz w:val="24"/>
            <w:szCs w:val="24"/>
          </w:rPr>
          <w:t xml:space="preserve">To clean the seeds, </w:t>
        </w:r>
      </w:ins>
      <w:del w:id="215" w:author="Daniel Kliebenstein" w:date="2017-07-13T15:15:00Z">
        <w:r w:rsidR="003B7D87" w:rsidDel="00EA1E71">
          <w:rPr>
            <w:sz w:val="24"/>
            <w:szCs w:val="24"/>
          </w:rPr>
          <w:delText xml:space="preserve">We </w:delText>
        </w:r>
      </w:del>
      <w:ins w:id="216" w:author="Daniel Kliebenstein" w:date="2017-07-13T15:15:00Z">
        <w:r w:rsidR="00EA1E71">
          <w:rPr>
            <w:sz w:val="24"/>
            <w:szCs w:val="24"/>
          </w:rPr>
          <w:t xml:space="preserve">we </w:t>
        </w:r>
      </w:ins>
      <w:r w:rsidR="003B7D87">
        <w:rPr>
          <w:sz w:val="24"/>
          <w:szCs w:val="24"/>
        </w:rPr>
        <w:t>incubated s</w:t>
      </w:r>
      <w:r w:rsidR="003B7D87" w:rsidRPr="000D6362">
        <w:rPr>
          <w:sz w:val="24"/>
          <w:szCs w:val="24"/>
        </w:rPr>
        <w:t xml:space="preserve">eeds </w:t>
      </w:r>
      <w:r w:rsidRPr="000D6362">
        <w:rPr>
          <w:sz w:val="24"/>
          <w:szCs w:val="24"/>
        </w:rPr>
        <w:t xml:space="preserve">and locule contents at 24°C in 1% protease solution (Rapidase C80 Max) for 2h, then rinsed </w:t>
      </w:r>
      <w:r w:rsidR="003B7D87">
        <w:rPr>
          <w:sz w:val="24"/>
          <w:szCs w:val="24"/>
        </w:rPr>
        <w:t xml:space="preserve">them </w:t>
      </w:r>
      <w:r w:rsidRPr="000D6362">
        <w:rPr>
          <w:sz w:val="24"/>
          <w:szCs w:val="24"/>
        </w:rPr>
        <w:t xml:space="preserve">in </w:t>
      </w:r>
      <w:commentRangeStart w:id="217"/>
      <w:r w:rsidRPr="000D6362">
        <w:rPr>
          <w:sz w:val="24"/>
          <w:szCs w:val="24"/>
        </w:rPr>
        <w:t>dI</w:t>
      </w:r>
      <w:commentRangeEnd w:id="217"/>
      <w:r w:rsidR="00EA1E71">
        <w:rPr>
          <w:rStyle w:val="CommentReference"/>
        </w:rPr>
        <w:commentReference w:id="217"/>
      </w:r>
      <w:r w:rsidRPr="000D6362">
        <w:rPr>
          <w:sz w:val="24"/>
          <w:szCs w:val="24"/>
        </w:rPr>
        <w:t xml:space="preserve"> H2O and air-dried. </w:t>
      </w:r>
      <w:r w:rsidR="003B7D87">
        <w:rPr>
          <w:sz w:val="24"/>
          <w:szCs w:val="24"/>
        </w:rPr>
        <w:t>We then stored s</w:t>
      </w:r>
      <w:r w:rsidR="003B7D87" w:rsidRPr="000D6362">
        <w:rPr>
          <w:sz w:val="24"/>
          <w:szCs w:val="24"/>
        </w:rPr>
        <w:t xml:space="preserve">eeds </w:t>
      </w:r>
      <w:r w:rsidRPr="000D6362">
        <w:rPr>
          <w:sz w:val="24"/>
          <w:szCs w:val="24"/>
        </w:rPr>
        <w:t xml:space="preserve">in a cool, dry, dark location until </w:t>
      </w:r>
      <w:del w:id="218" w:author="Daniel Kliebenstein" w:date="2017-07-13T15:15:00Z">
        <w:r w:rsidRPr="000D6362" w:rsidDel="00EA1E71">
          <w:rPr>
            <w:sz w:val="24"/>
            <w:szCs w:val="24"/>
          </w:rPr>
          <w:delText>further plantings</w:delText>
        </w:r>
      </w:del>
      <w:ins w:id="219" w:author="Daniel Kliebenstein" w:date="2017-07-13T15:15:00Z">
        <w:r w:rsidR="00EA1E71">
          <w:rPr>
            <w:sz w:val="24"/>
            <w:szCs w:val="24"/>
          </w:rPr>
          <w:t>use</w:t>
        </w:r>
      </w:ins>
      <w:r w:rsidRPr="000D6362">
        <w:rPr>
          <w:sz w:val="24"/>
          <w:szCs w:val="24"/>
        </w:rPr>
        <w:t>.</w:t>
      </w:r>
    </w:p>
    <w:p w14:paraId="781BB9D6" w14:textId="61C613C3" w:rsidR="000D6362" w:rsidRDefault="00294C92" w:rsidP="000D6362">
      <w:pPr>
        <w:spacing w:line="480" w:lineRule="auto"/>
        <w:ind w:firstLine="720"/>
        <w:rPr>
          <w:sz w:val="24"/>
          <w:szCs w:val="24"/>
        </w:rPr>
      </w:pPr>
      <w:r>
        <w:rPr>
          <w:sz w:val="24"/>
          <w:szCs w:val="24"/>
        </w:rPr>
        <w:lastRenderedPageBreak/>
        <w:t>To grow plants for detached leaf assays, w</w:t>
      </w:r>
      <w:r w:rsidRPr="000D6362">
        <w:rPr>
          <w:sz w:val="24"/>
          <w:szCs w:val="24"/>
        </w:rPr>
        <w:t xml:space="preserve">e </w:t>
      </w:r>
      <w:r w:rsidR="000D6362" w:rsidRPr="000D6362">
        <w:rPr>
          <w:sz w:val="24"/>
          <w:szCs w:val="24"/>
        </w:rPr>
        <w:t xml:space="preserve">bleach-sterilized all seeds </w:t>
      </w:r>
      <w:del w:id="220" w:author="Daniel Kliebenstein" w:date="2017-07-13T15:16:00Z">
        <w:r w:rsidR="000D6362" w:rsidRPr="000D6362" w:rsidDel="00EA1E71">
          <w:rPr>
            <w:sz w:val="24"/>
            <w:szCs w:val="24"/>
          </w:rPr>
          <w:delText>prior to</w:delText>
        </w:r>
      </w:del>
      <w:ins w:id="221" w:author="Daniel Kliebenstein" w:date="2017-07-13T15:16:00Z">
        <w:r w:rsidR="00EA1E71">
          <w:rPr>
            <w:sz w:val="24"/>
            <w:szCs w:val="24"/>
          </w:rPr>
          <w:t>and germinated them on paper in the growth chamber using</w:t>
        </w:r>
      </w:ins>
      <w:del w:id="222" w:author="Daniel Kliebenstein" w:date="2017-07-13T15:16:00Z">
        <w:r w:rsidR="000D6362" w:rsidRPr="000D6362" w:rsidDel="00EA1E71">
          <w:rPr>
            <w:sz w:val="24"/>
            <w:szCs w:val="24"/>
          </w:rPr>
          <w:delText xml:space="preserve"> germination</w:delText>
        </w:r>
        <w:r w:rsidDel="00EA1E71">
          <w:rPr>
            <w:sz w:val="24"/>
            <w:szCs w:val="24"/>
          </w:rPr>
          <w:delText xml:space="preserve"> on</w:delText>
        </w:r>
        <w:r w:rsidR="000D6362" w:rsidRPr="000D6362" w:rsidDel="00EA1E71">
          <w:rPr>
            <w:sz w:val="24"/>
            <w:szCs w:val="24"/>
          </w:rPr>
          <w:delText xml:space="preserve"> paper in growth chambers</w:delText>
        </w:r>
        <w:r w:rsidDel="00EA1E71">
          <w:rPr>
            <w:sz w:val="24"/>
            <w:szCs w:val="24"/>
          </w:rPr>
          <w:delText>, in</w:delText>
        </w:r>
      </w:del>
      <w:r>
        <w:rPr>
          <w:sz w:val="24"/>
          <w:szCs w:val="24"/>
        </w:rPr>
        <w:t xml:space="preserve"> flats covered with humidity domes</w:t>
      </w:r>
      <w:r w:rsidR="000D6362" w:rsidRPr="000D6362">
        <w:rPr>
          <w:sz w:val="24"/>
          <w:szCs w:val="24"/>
        </w:rPr>
        <w:t>. At 7 days</w:t>
      </w:r>
      <w:ins w:id="223" w:author="Daniel Kliebenstein" w:date="2017-07-13T15:16:00Z">
        <w:r w:rsidR="00EA1E71">
          <w:rPr>
            <w:sz w:val="24"/>
            <w:szCs w:val="24"/>
          </w:rPr>
          <w:t xml:space="preserve"> </w:t>
        </w:r>
      </w:ins>
      <w:del w:id="224" w:author="Daniel Kliebenstein" w:date="2017-07-13T15:16:00Z">
        <w:r w:rsidR="000D6362" w:rsidRPr="000D6362" w:rsidDel="00EA1E71">
          <w:rPr>
            <w:sz w:val="24"/>
            <w:szCs w:val="24"/>
          </w:rPr>
          <w:delText xml:space="preserve"> </w:delText>
        </w:r>
      </w:del>
      <w:r w:rsidR="000D6362" w:rsidRPr="000D6362">
        <w:rPr>
          <w:sz w:val="24"/>
          <w:szCs w:val="24"/>
        </w:rPr>
        <w:t>we transferred seedlings to soil (</w:t>
      </w:r>
      <w:commentRangeStart w:id="225"/>
      <w:r w:rsidR="000D6362" w:rsidRPr="000D6362">
        <w:rPr>
          <w:sz w:val="24"/>
          <w:szCs w:val="24"/>
        </w:rPr>
        <w:t>SunGro</w:t>
      </w:r>
      <w:commentRangeEnd w:id="225"/>
      <w:r w:rsidR="00EA1E71">
        <w:rPr>
          <w:rStyle w:val="CommentReference"/>
        </w:rPr>
        <w:commentReference w:id="225"/>
      </w:r>
      <w:r w:rsidR="000D6362" w:rsidRPr="000D6362">
        <w:rPr>
          <w:sz w:val="24"/>
          <w:szCs w:val="24"/>
        </w:rPr>
        <w:t xml:space="preserve">) and grew all plants in growth chambers in 20°C, short-day (10h photoperiod) conditions with 180-190 uM light intensity and 60% RH. We bottom-watered with </w:t>
      </w:r>
      <w:commentRangeStart w:id="226"/>
      <w:r w:rsidR="000D6362" w:rsidRPr="000D6362">
        <w:rPr>
          <w:sz w:val="24"/>
          <w:szCs w:val="24"/>
        </w:rPr>
        <w:t xml:space="preserve">dI </w:t>
      </w:r>
      <w:commentRangeEnd w:id="226"/>
      <w:r w:rsidR="00EA1E71">
        <w:rPr>
          <w:rStyle w:val="CommentReference"/>
        </w:rPr>
        <w:commentReference w:id="226"/>
      </w:r>
      <w:r w:rsidR="000D6362" w:rsidRPr="000D6362">
        <w:rPr>
          <w:sz w:val="24"/>
          <w:szCs w:val="24"/>
        </w:rPr>
        <w:t xml:space="preserve">H2O every two days for two weeks, and at week 3 watered every two days with added nutrient solution (0.5% N-P-K fertilizer in a 2-1- 2 ratio; Grow More 4-18-38). </w:t>
      </w:r>
      <w:del w:id="227" w:author="Daniel Kliebenstein" w:date="2017-07-13T15:17:00Z">
        <w:r w:rsidR="003B7D87" w:rsidDel="00EA1E71">
          <w:rPr>
            <w:sz w:val="24"/>
            <w:szCs w:val="24"/>
          </w:rPr>
          <w:delText>We used t</w:delText>
        </w:r>
      </w:del>
      <w:ins w:id="228" w:author="Daniel Kliebenstein" w:date="2017-07-13T15:17:00Z">
        <w:r w:rsidR="00EA1E71">
          <w:rPr>
            <w:sz w:val="24"/>
            <w:szCs w:val="24"/>
          </w:rPr>
          <w:t>T</w:t>
        </w:r>
      </w:ins>
      <w:r w:rsidR="003B7D87">
        <w:rPr>
          <w:sz w:val="24"/>
          <w:szCs w:val="24"/>
        </w:rPr>
        <w:t>he p</w:t>
      </w:r>
      <w:r w:rsidR="003B7D87" w:rsidRPr="000D6362">
        <w:rPr>
          <w:sz w:val="24"/>
          <w:szCs w:val="24"/>
        </w:rPr>
        <w:t>lants</w:t>
      </w:r>
      <w:ins w:id="229" w:author="Daniel Kliebenstein" w:date="2017-07-13T15:17:00Z">
        <w:r w:rsidR="00EA1E71">
          <w:rPr>
            <w:sz w:val="24"/>
            <w:szCs w:val="24"/>
          </w:rPr>
          <w:t xml:space="preserve"> were used</w:t>
        </w:r>
      </w:ins>
      <w:r w:rsidR="003B7D87" w:rsidRPr="000D6362">
        <w:rPr>
          <w:sz w:val="24"/>
          <w:szCs w:val="24"/>
        </w:rPr>
        <w:t xml:space="preserve">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77777777" w:rsidR="000D6362" w:rsidRPr="000D6362" w:rsidRDefault="000D6362" w:rsidP="000D6362">
      <w:pPr>
        <w:spacing w:line="480" w:lineRule="auto"/>
        <w:rPr>
          <w:b/>
          <w:sz w:val="24"/>
          <w:szCs w:val="24"/>
        </w:rPr>
      </w:pPr>
      <w:r w:rsidRPr="000D6362">
        <w:rPr>
          <w:b/>
          <w:sz w:val="24"/>
          <w:szCs w:val="24"/>
        </w:rPr>
        <w:t>Botrytis genetic resources</w:t>
      </w:r>
    </w:p>
    <w:p w14:paraId="501A67BE" w14:textId="57451767" w:rsidR="00EA1E71" w:rsidDel="00EA1E71" w:rsidRDefault="00BF6B48" w:rsidP="00EA1E71">
      <w:pPr>
        <w:spacing w:line="480" w:lineRule="auto"/>
        <w:ind w:firstLine="720"/>
        <w:rPr>
          <w:del w:id="230" w:author="Daniel Kliebenstein" w:date="2017-07-13T15:20:00Z"/>
          <w:moveTo w:id="231" w:author="Daniel Kliebenstein" w:date="2017-07-13T15:20:00Z"/>
          <w:sz w:val="24"/>
          <w:szCs w:val="24"/>
        </w:rPr>
      </w:pPr>
      <w:r>
        <w:rPr>
          <w:sz w:val="24"/>
          <w:szCs w:val="24"/>
        </w:rPr>
        <w:t xml:space="preserve">We </w:t>
      </w:r>
      <w:del w:id="232" w:author="Daniel Kliebenstein" w:date="2017-07-13T15:17:00Z">
        <w:r w:rsidDel="00EA1E71">
          <w:rPr>
            <w:sz w:val="24"/>
            <w:szCs w:val="24"/>
          </w:rPr>
          <w:delText xml:space="preserve">sourced </w:delText>
        </w:r>
      </w:del>
      <w:ins w:id="233" w:author="Daniel Kliebenstein" w:date="2017-07-13T15:17:00Z">
        <w:r w:rsidR="00EA1E71">
          <w:rPr>
            <w:sz w:val="24"/>
            <w:szCs w:val="24"/>
          </w:rPr>
          <w:t>utilized a previously descri</w:t>
        </w:r>
      </w:ins>
      <w:ins w:id="234" w:author="Daniel Kliebenstein" w:date="2017-07-13T15:18:00Z">
        <w:r w:rsidR="00EA1E71">
          <w:rPr>
            <w:sz w:val="24"/>
            <w:szCs w:val="24"/>
          </w:rPr>
          <w:t>b</w:t>
        </w:r>
      </w:ins>
      <w:ins w:id="235" w:author="Daniel Kliebenstein" w:date="2017-07-13T15:17:00Z">
        <w:r w:rsidR="00EA1E71">
          <w:rPr>
            <w:sz w:val="24"/>
            <w:szCs w:val="24"/>
          </w:rPr>
          <w:t xml:space="preserve">ed collection of </w:t>
        </w:r>
      </w:ins>
      <w:del w:id="236" w:author="Daniel Kliebenstein" w:date="2017-07-13T15:17:00Z">
        <w:r w:rsidDel="00EA1E71">
          <w:rPr>
            <w:sz w:val="24"/>
            <w:szCs w:val="24"/>
          </w:rPr>
          <w:delText xml:space="preserve">the </w:delText>
        </w:r>
      </w:del>
      <w:r w:rsidR="00D702E6">
        <w:rPr>
          <w:i/>
          <w:sz w:val="24"/>
          <w:szCs w:val="24"/>
        </w:rPr>
        <w:t xml:space="preserve">B. </w:t>
      </w:r>
      <w:r>
        <w:rPr>
          <w:i/>
          <w:sz w:val="24"/>
          <w:szCs w:val="24"/>
        </w:rPr>
        <w:t xml:space="preserve">cinerea </w:t>
      </w:r>
      <w:ins w:id="237" w:author="Daniel Kliebenstein" w:date="2017-07-13T15:19:00Z">
        <w:r w:rsidR="00EA1E71">
          <w:rPr>
            <w:sz w:val="24"/>
            <w:szCs w:val="24"/>
          </w:rPr>
          <w:t>isolates</w:t>
        </w:r>
      </w:ins>
      <w:ins w:id="238" w:author="Daniel Kliebenstein" w:date="2017-07-13T15:17:00Z">
        <w:r w:rsidR="00EA1E71">
          <w:rPr>
            <w:sz w:val="24"/>
            <w:szCs w:val="24"/>
          </w:rPr>
          <w:t xml:space="preserve"> that were collected </w:t>
        </w:r>
      </w:ins>
      <w:ins w:id="239" w:author="Daniel Kliebenstein" w:date="2017-07-13T15:19:00Z">
        <w:r w:rsidR="00EA1E71">
          <w:rPr>
            <w:sz w:val="24"/>
            <w:szCs w:val="24"/>
          </w:rPr>
          <w:t xml:space="preserve">as single spores collections </w:t>
        </w:r>
      </w:ins>
      <w:ins w:id="240" w:author="Daniel Kliebenstein" w:date="2017-07-13T15:17:00Z">
        <w:r w:rsidR="00EA1E71">
          <w:rPr>
            <w:sz w:val="24"/>
            <w:szCs w:val="24"/>
          </w:rPr>
          <w:t xml:space="preserve">from natural infections of </w:t>
        </w:r>
      </w:ins>
      <w:del w:id="241" w:author="Daniel Kliebenstein" w:date="2017-07-13T15:18:00Z">
        <w:r w:rsidDel="00EA1E71">
          <w:rPr>
            <w:sz w:val="24"/>
            <w:szCs w:val="24"/>
          </w:rPr>
          <w:delText xml:space="preserve">collection from single-spore isolates from </w:delText>
        </w:r>
      </w:del>
      <w:r>
        <w:rPr>
          <w:sz w:val="24"/>
          <w:szCs w:val="24"/>
        </w:rPr>
        <w:t>fruit and vegetable tissues</w:t>
      </w:r>
      <w:ins w:id="242" w:author="Daniel Kliebenstein" w:date="2017-07-13T15:18:00Z">
        <w:r w:rsidR="00EA1E71">
          <w:rPr>
            <w:sz w:val="24"/>
            <w:szCs w:val="24"/>
          </w:rPr>
          <w:t xml:space="preserve"> collected in California and internationally</w:t>
        </w:r>
      </w:ins>
      <w:r>
        <w:rPr>
          <w:sz w:val="24"/>
          <w:szCs w:val="24"/>
        </w:rPr>
        <w:t xml:space="preserve"> </w:t>
      </w:r>
      <w:del w:id="243" w:author="Daniel Kliebenstein" w:date="2017-07-13T15:18:00Z">
        <w:r w:rsidDel="00EA1E71">
          <w:rPr>
            <w:sz w:val="24"/>
            <w:szCs w:val="24"/>
          </w:rPr>
          <w:delText>as described by Atwell</w:delText>
        </w:r>
        <w:r w:rsidR="00D349F6" w:rsidDel="00EA1E71">
          <w:rPr>
            <w:sz w:val="24"/>
            <w:szCs w:val="24"/>
          </w:rPr>
          <w:delText xml:space="preserve"> </w:delText>
        </w:r>
      </w:del>
      <w:r w:rsidR="00D349F6">
        <w:rPr>
          <w:sz w:val="24"/>
          <w:szCs w:val="24"/>
        </w:rPr>
        <w:t xml:space="preserve">{Atwell </w:t>
      </w:r>
      <w:commentRangeStart w:id="244"/>
      <w:r w:rsidR="00D349F6">
        <w:rPr>
          <w:sz w:val="24"/>
          <w:szCs w:val="24"/>
        </w:rPr>
        <w:t>2015</w:t>
      </w:r>
      <w:commentRangeEnd w:id="244"/>
      <w:r w:rsidR="00EA1E71">
        <w:rPr>
          <w:rStyle w:val="CommentReference"/>
        </w:rPr>
        <w:commentReference w:id="244"/>
      </w:r>
      <w:r w:rsidR="00D349F6">
        <w:rPr>
          <w:sz w:val="24"/>
          <w:szCs w:val="24"/>
        </w:rPr>
        <w:t>}</w:t>
      </w:r>
      <w:r>
        <w:rPr>
          <w:sz w:val="24"/>
          <w:szCs w:val="24"/>
        </w:rPr>
        <w:t>.</w:t>
      </w:r>
      <w:r>
        <w:t xml:space="preserve"> </w:t>
      </w:r>
      <w:ins w:id="245" w:author="Daniel Kliebenstein" w:date="2017-07-13T15:19:00Z">
        <w:r w:rsidR="00EA1E71">
          <w:t>This included five isolates obtained from natural infections of tomato.</w:t>
        </w:r>
      </w:ins>
      <w:ins w:id="246" w:author="Daniel Kliebenstein" w:date="2017-07-13T15:20:00Z">
        <w:r w:rsidR="00EA1E71" w:rsidRPr="00EA1E71">
          <w:rPr>
            <w:sz w:val="24"/>
            <w:szCs w:val="24"/>
          </w:rPr>
          <w:t xml:space="preserve"> </w:t>
        </w:r>
      </w:ins>
      <w:moveToRangeStart w:id="247" w:author="Daniel Kliebenstein" w:date="2017-07-13T15:20:00Z" w:name="move487722563"/>
      <w:moveTo w:id="248" w:author="Daniel Kliebenstein" w:date="2017-07-13T15:20:00Z">
        <w:r w:rsidR="00EA1E71">
          <w:rPr>
            <w:sz w:val="24"/>
            <w:szCs w:val="24"/>
          </w:rPr>
          <w:t xml:space="preserve">We maintained </w:t>
        </w:r>
        <w:r w:rsidR="00EA1E71">
          <w:rPr>
            <w:i/>
            <w:sz w:val="24"/>
            <w:szCs w:val="24"/>
          </w:rPr>
          <w:t xml:space="preserve">B. cinerea </w:t>
        </w:r>
        <w:r w:rsidR="00EA1E71" w:rsidRPr="000D6362">
          <w:rPr>
            <w:sz w:val="24"/>
            <w:szCs w:val="24"/>
          </w:rPr>
          <w:t xml:space="preserve">isolates as conidial suspensions in 30% glycerol for long term storage at -80°C. For regrowth, </w:t>
        </w:r>
        <w:r w:rsidR="00EA1E71">
          <w:rPr>
            <w:sz w:val="24"/>
            <w:szCs w:val="24"/>
          </w:rPr>
          <w:t xml:space="preserve">we diluted </w:t>
        </w:r>
        <w:r w:rsidR="00EA1E71" w:rsidRPr="000D6362">
          <w:rPr>
            <w:sz w:val="24"/>
            <w:szCs w:val="24"/>
          </w:rPr>
          <w:t xml:space="preserve">spore solutions to 10% </w:t>
        </w:r>
        <w:r w:rsidR="00EA1E71">
          <w:rPr>
            <w:sz w:val="24"/>
            <w:szCs w:val="24"/>
          </w:rPr>
          <w:t xml:space="preserve">concentration </w:t>
        </w:r>
        <w:r w:rsidR="00EA1E71" w:rsidRPr="000D6362">
          <w:rPr>
            <w:sz w:val="24"/>
            <w:szCs w:val="24"/>
          </w:rPr>
          <w:t xml:space="preserve">in filter-sterilized 50% grape juice, and then inoculated onto 39g/L potato dextrose agar (PDA) media. </w:t>
        </w:r>
        <w:r w:rsidR="00EA1E71">
          <w:rPr>
            <w:sz w:val="24"/>
            <w:szCs w:val="24"/>
          </w:rPr>
          <w:t>We grew i</w:t>
        </w:r>
        <w:r w:rsidR="00EA1E71" w:rsidRPr="000D6362">
          <w:rPr>
            <w:sz w:val="24"/>
            <w:szCs w:val="24"/>
          </w:rPr>
          <w:t>solates at 25°C in 12h light, and propagated every 2 weeks.</w:t>
        </w:r>
      </w:moveTo>
    </w:p>
    <w:moveToRangeEnd w:id="247"/>
    <w:p w14:paraId="52F8548C" w14:textId="43F68D89" w:rsidR="005339D5" w:rsidRPr="00BF6B48" w:rsidRDefault="00EA1E71" w:rsidP="001B4836">
      <w:pPr>
        <w:spacing w:line="480" w:lineRule="auto"/>
        <w:ind w:firstLine="720"/>
      </w:pPr>
      <w:ins w:id="249" w:author="Daniel Kliebenstein" w:date="2017-07-13T15:20:00Z">
        <w:r>
          <w:t xml:space="preserve"> </w:t>
        </w:r>
      </w:ins>
      <w:ins w:id="250" w:author="Daniel Kliebenstein" w:date="2017-07-13T15:19:00Z">
        <w:r>
          <w:t xml:space="preserve"> </w:t>
        </w:r>
      </w:ins>
      <w:del w:id="251" w:author="Daniel Kliebenstein" w:date="2017-07-13T15:19:00Z">
        <w:r w:rsidR="008C506F" w:rsidDel="00EA1E71">
          <w:delText xml:space="preserve">We extracted </w:delText>
        </w:r>
        <w:r w:rsidR="005339D5" w:rsidDel="00EA1E71">
          <w:rPr>
            <w:sz w:val="24"/>
            <w:szCs w:val="24"/>
          </w:rPr>
          <w:delText xml:space="preserve">DNA from </w:delText>
        </w:r>
        <w:r w:rsidR="005339D5" w:rsidRPr="00BF6B48" w:rsidDel="00EA1E71">
          <w:rPr>
            <w:i/>
            <w:sz w:val="24"/>
            <w:szCs w:val="24"/>
          </w:rPr>
          <w:delText>B. cinerea</w:delText>
        </w:r>
        <w:r w:rsidR="005339D5" w:rsidDel="00EA1E71">
          <w:rPr>
            <w:sz w:val="24"/>
            <w:szCs w:val="24"/>
          </w:rPr>
          <w:delText xml:space="preserve"> hyphal cells and sequenced by Illumina GAIIx or HiSeq as described by S. Atwell</w:delText>
        </w:r>
        <w:r w:rsidR="00D349F6" w:rsidDel="00EA1E71">
          <w:rPr>
            <w:sz w:val="24"/>
            <w:szCs w:val="24"/>
          </w:rPr>
          <w:delText xml:space="preserve"> {Atwell 2015}</w:delText>
        </w:r>
        <w:r w:rsidR="005339D5" w:rsidDel="00EA1E71">
          <w:rPr>
            <w:sz w:val="24"/>
            <w:szCs w:val="24"/>
          </w:rPr>
          <w:delText xml:space="preserve">. </w:delText>
        </w:r>
        <w:r w:rsidR="008C506F" w:rsidDel="00EA1E71">
          <w:rPr>
            <w:sz w:val="24"/>
            <w:szCs w:val="24"/>
          </w:rPr>
          <w:delText xml:space="preserve">We cleaned and </w:delText>
        </w:r>
        <w:r w:rsidR="005339D5" w:rsidDel="00EA1E71">
          <w:rPr>
            <w:sz w:val="24"/>
            <w:szCs w:val="24"/>
          </w:rPr>
          <w:delText>aligned</w:delText>
        </w:r>
        <w:r w:rsidR="008C506F" w:rsidDel="00EA1E71">
          <w:rPr>
            <w:sz w:val="24"/>
            <w:szCs w:val="24"/>
          </w:rPr>
          <w:delText xml:space="preserve"> the sequencing data </w:delText>
        </w:r>
        <w:r w:rsidR="005339D5" w:rsidDel="00EA1E71">
          <w:rPr>
            <w:sz w:val="24"/>
            <w:szCs w:val="24"/>
          </w:rPr>
          <w:delText xml:space="preserve">and </w:delText>
        </w:r>
        <w:r w:rsidR="008C506F" w:rsidDel="00EA1E71">
          <w:rPr>
            <w:sz w:val="24"/>
            <w:szCs w:val="24"/>
          </w:rPr>
          <w:delText xml:space="preserve">made </w:delText>
        </w:r>
        <w:r w:rsidR="005339D5" w:rsidDel="00EA1E71">
          <w:rPr>
            <w:sz w:val="24"/>
            <w:szCs w:val="24"/>
          </w:rPr>
          <w:delText xml:space="preserve">variant calls as previously described </w:delText>
        </w:r>
        <w:r w:rsidR="00416136" w:rsidDel="00EA1E71">
          <w:rPr>
            <w:sz w:val="24"/>
            <w:szCs w:val="24"/>
          </w:rPr>
          <w:delText>{Atwell 2015}</w:delText>
        </w:r>
        <w:r w:rsidR="005339D5" w:rsidDel="00EA1E71">
          <w:rPr>
            <w:sz w:val="24"/>
            <w:szCs w:val="24"/>
          </w:rPr>
          <w:delText xml:space="preserve">. </w:delText>
        </w:r>
      </w:del>
      <w:r w:rsidR="005339D5">
        <w:rPr>
          <w:sz w:val="24"/>
          <w:szCs w:val="24"/>
        </w:rPr>
        <w:t xml:space="preserve">For </w:t>
      </w:r>
      <w:ins w:id="252" w:author="Daniel Kliebenstein" w:date="2017-07-13T16:29:00Z">
        <w:r w:rsidR="008664CC">
          <w:rPr>
            <w:sz w:val="24"/>
            <w:szCs w:val="24"/>
          </w:rPr>
          <w:t>GWA</w:t>
        </w:r>
      </w:ins>
      <w:ins w:id="253" w:author="Daniel Kliebenstein" w:date="2017-07-13T15:19:00Z">
        <w:r>
          <w:rPr>
            <w:sz w:val="24"/>
            <w:szCs w:val="24"/>
          </w:rPr>
          <w:t xml:space="preserve"> mapping with </w:t>
        </w:r>
      </w:ins>
      <w:r w:rsidR="005339D5">
        <w:rPr>
          <w:sz w:val="24"/>
          <w:szCs w:val="24"/>
        </w:rPr>
        <w:t xml:space="preserve">the 91 isolates used in this study, we utilized a total of </w:t>
      </w:r>
      <w:r w:rsidR="000328E8">
        <w:rPr>
          <w:sz w:val="24"/>
          <w:szCs w:val="24"/>
        </w:rPr>
        <w:t>272,672</w:t>
      </w:r>
      <w:r w:rsidR="005339D5">
        <w:rPr>
          <w:sz w:val="24"/>
          <w:szCs w:val="24"/>
        </w:rPr>
        <w:t xml:space="preserve"> SNPs with MAF </w:t>
      </w:r>
      <w:r w:rsidR="00F4356E">
        <w:rPr>
          <w:sz w:val="24"/>
          <w:szCs w:val="24"/>
        </w:rPr>
        <w:t>0.20 or greater</w:t>
      </w:r>
      <w:r w:rsidR="003419B2">
        <w:rPr>
          <w:sz w:val="24"/>
          <w:szCs w:val="24"/>
        </w:rPr>
        <w:t xml:space="preserve">, and less than </w:t>
      </w:r>
      <w:r w:rsidR="003419B2">
        <w:rPr>
          <w:sz w:val="24"/>
          <w:szCs w:val="24"/>
        </w:rPr>
        <w:lastRenderedPageBreak/>
        <w:t xml:space="preserve">10% </w:t>
      </w:r>
      <w:del w:id="254" w:author="Daniel Kliebenstein" w:date="2017-07-13T15:20:00Z">
        <w:r w:rsidR="003419B2" w:rsidDel="00EA1E71">
          <w:rPr>
            <w:sz w:val="24"/>
            <w:szCs w:val="24"/>
          </w:rPr>
          <w:delText>missing</w:delText>
        </w:r>
        <w:r w:rsidR="003B7D87" w:rsidDel="00EA1E71">
          <w:rPr>
            <w:sz w:val="24"/>
            <w:szCs w:val="24"/>
          </w:rPr>
          <w:delText>ness</w:delText>
        </w:r>
        <w:r w:rsidR="003419B2" w:rsidDel="00EA1E71">
          <w:rPr>
            <w:sz w:val="24"/>
            <w:szCs w:val="24"/>
          </w:rPr>
          <w:delText xml:space="preserve"> </w:delText>
        </w:r>
      </w:del>
      <w:ins w:id="255" w:author="Daniel Kliebenstein" w:date="2017-07-13T15:20:00Z">
        <w:r>
          <w:rPr>
            <w:sz w:val="24"/>
            <w:szCs w:val="24"/>
          </w:rPr>
          <w:t xml:space="preserve">missing calls across the isolates </w:t>
        </w:r>
      </w:ins>
      <w:r w:rsidR="003419B2">
        <w:rPr>
          <w:sz w:val="24"/>
          <w:szCs w:val="24"/>
        </w:rPr>
        <w:t>(SNP calls in at least 82/ 91 isolates)</w:t>
      </w:r>
      <w:r w:rsidR="005339D5">
        <w:rPr>
          <w:sz w:val="24"/>
          <w:szCs w:val="24"/>
        </w:rPr>
        <w:t>.</w:t>
      </w:r>
      <w:r w:rsidR="00EE40D8">
        <w:rPr>
          <w:sz w:val="24"/>
          <w:szCs w:val="24"/>
        </w:rPr>
        <w:t xml:space="preserve"> </w:t>
      </w:r>
      <w:commentRangeStart w:id="256"/>
      <w:r w:rsidR="00EE40D8">
        <w:rPr>
          <w:sz w:val="24"/>
          <w:szCs w:val="24"/>
        </w:rPr>
        <w:t>Successful GWA studies have been completed in other pathogens with as few as 75 individuals, and as few as 3,000 SNPs due to the small size of many microorganism genomes</w:t>
      </w:r>
      <w:r w:rsidR="00D349F6">
        <w:rPr>
          <w:sz w:val="24"/>
          <w:szCs w:val="24"/>
        </w:rPr>
        <w:t xml:space="preserve"> {Power 2017}</w:t>
      </w:r>
      <w:r w:rsidR="00EE40D8">
        <w:rPr>
          <w:sz w:val="24"/>
          <w:szCs w:val="24"/>
        </w:rPr>
        <w:t>.</w:t>
      </w:r>
      <w:commentRangeEnd w:id="256"/>
      <w:r>
        <w:rPr>
          <w:rStyle w:val="CommentReference"/>
        </w:rPr>
        <w:commentReference w:id="256"/>
      </w:r>
    </w:p>
    <w:p w14:paraId="2342884E" w14:textId="06F11ABA" w:rsidR="000F79B1" w:rsidRPr="000D6362" w:rsidDel="00EA1E71" w:rsidRDefault="000F79B1" w:rsidP="000D6362">
      <w:pPr>
        <w:spacing w:line="480" w:lineRule="auto"/>
        <w:rPr>
          <w:del w:id="257" w:author="Daniel Kliebenstein" w:date="2017-07-13T15:17:00Z"/>
          <w:sz w:val="24"/>
          <w:szCs w:val="24"/>
        </w:rPr>
      </w:pPr>
    </w:p>
    <w:p w14:paraId="6B49313D" w14:textId="6A9B00D9" w:rsidR="000D6362" w:rsidRPr="000D6362" w:rsidDel="00EA1E71" w:rsidRDefault="000D6362" w:rsidP="000D6362">
      <w:pPr>
        <w:spacing w:line="480" w:lineRule="auto"/>
        <w:rPr>
          <w:del w:id="258" w:author="Daniel Kliebenstein" w:date="2017-07-13T15:17:00Z"/>
          <w:b/>
          <w:sz w:val="24"/>
          <w:szCs w:val="24"/>
        </w:rPr>
      </w:pPr>
      <w:del w:id="259" w:author="Daniel Kliebenstein" w:date="2017-07-13T15:17:00Z">
        <w:r w:rsidRPr="000D6362" w:rsidDel="00EA1E71">
          <w:rPr>
            <w:b/>
            <w:sz w:val="24"/>
            <w:szCs w:val="24"/>
          </w:rPr>
          <w:delText>Botrytis growth</w:delText>
        </w:r>
      </w:del>
    </w:p>
    <w:p w14:paraId="71F2D0FE" w14:textId="6EFF3829" w:rsidR="000D6362" w:rsidDel="00EA1E71" w:rsidRDefault="008C506F" w:rsidP="000D6362">
      <w:pPr>
        <w:spacing w:line="480" w:lineRule="auto"/>
        <w:ind w:firstLine="720"/>
        <w:rPr>
          <w:moveFrom w:id="260" w:author="Daniel Kliebenstein" w:date="2017-07-13T15:20:00Z"/>
          <w:sz w:val="24"/>
          <w:szCs w:val="24"/>
        </w:rPr>
      </w:pPr>
      <w:moveFromRangeStart w:id="261" w:author="Daniel Kliebenstein" w:date="2017-07-13T15:20:00Z" w:name="move487722563"/>
      <w:moveFrom w:id="262" w:author="Daniel Kliebenstein" w:date="2017-07-13T15:20:00Z">
        <w:r w:rsidDel="00EA1E71">
          <w:rPr>
            <w:sz w:val="24"/>
            <w:szCs w:val="24"/>
          </w:rPr>
          <w:t xml:space="preserve">We maintained </w:t>
        </w:r>
        <w:r w:rsidDel="00EA1E71">
          <w:rPr>
            <w:i/>
            <w:sz w:val="24"/>
            <w:szCs w:val="24"/>
          </w:rPr>
          <w:t xml:space="preserve">B. cinerea </w:t>
        </w:r>
        <w:r w:rsidRPr="000D6362" w:rsidDel="00EA1E71">
          <w:rPr>
            <w:sz w:val="24"/>
            <w:szCs w:val="24"/>
          </w:rPr>
          <w:t xml:space="preserve"> </w:t>
        </w:r>
        <w:r w:rsidR="000D6362" w:rsidRPr="000D6362" w:rsidDel="00EA1E71">
          <w:rPr>
            <w:sz w:val="24"/>
            <w:szCs w:val="24"/>
          </w:rPr>
          <w:t xml:space="preserve">isolates as conidial suspensions in 30% glycerol for long term storage at -80°C. For regrowth, </w:t>
        </w:r>
        <w:r w:rsidDel="00EA1E71">
          <w:rPr>
            <w:sz w:val="24"/>
            <w:szCs w:val="24"/>
          </w:rPr>
          <w:t xml:space="preserve">we diluted </w:t>
        </w:r>
        <w:r w:rsidR="000D6362" w:rsidRPr="000D6362" w:rsidDel="00EA1E71">
          <w:rPr>
            <w:sz w:val="24"/>
            <w:szCs w:val="24"/>
          </w:rPr>
          <w:t xml:space="preserve">spore solutions to 10% </w:t>
        </w:r>
        <w:r w:rsidR="003B7D87" w:rsidDel="00EA1E71">
          <w:rPr>
            <w:sz w:val="24"/>
            <w:szCs w:val="24"/>
          </w:rPr>
          <w:t xml:space="preserve">concentration </w:t>
        </w:r>
        <w:r w:rsidR="000D6362" w:rsidRPr="000D6362" w:rsidDel="00EA1E71">
          <w:rPr>
            <w:sz w:val="24"/>
            <w:szCs w:val="24"/>
          </w:rPr>
          <w:t xml:space="preserve">in </w:t>
        </w:r>
        <w:r w:rsidR="003B7D87" w:rsidRPr="000D6362" w:rsidDel="00EA1E71">
          <w:rPr>
            <w:sz w:val="24"/>
            <w:szCs w:val="24"/>
          </w:rPr>
          <w:t xml:space="preserve">filter-sterilized </w:t>
        </w:r>
        <w:r w:rsidR="000D6362" w:rsidRPr="000D6362" w:rsidDel="00EA1E71">
          <w:rPr>
            <w:sz w:val="24"/>
            <w:szCs w:val="24"/>
          </w:rPr>
          <w:t xml:space="preserve">50% grape juice, </w:t>
        </w:r>
        <w:r w:rsidR="009F5A9F" w:rsidRPr="000D6362" w:rsidDel="00EA1E71">
          <w:rPr>
            <w:sz w:val="24"/>
            <w:szCs w:val="24"/>
          </w:rPr>
          <w:t>and then</w:t>
        </w:r>
        <w:r w:rsidR="000D6362" w:rsidRPr="000D6362" w:rsidDel="00EA1E71">
          <w:rPr>
            <w:sz w:val="24"/>
            <w:szCs w:val="24"/>
          </w:rPr>
          <w:t xml:space="preserve"> inoculated onto 39g/L potato dextrose agar (PDA) media. </w:t>
        </w:r>
        <w:r w:rsidDel="00EA1E71">
          <w:rPr>
            <w:sz w:val="24"/>
            <w:szCs w:val="24"/>
          </w:rPr>
          <w:t>We grew i</w:t>
        </w:r>
        <w:r w:rsidRPr="000D6362" w:rsidDel="00EA1E71">
          <w:rPr>
            <w:sz w:val="24"/>
            <w:szCs w:val="24"/>
          </w:rPr>
          <w:t xml:space="preserve">solates </w:t>
        </w:r>
        <w:r w:rsidR="000D6362" w:rsidRPr="000D6362" w:rsidDel="00EA1E71">
          <w:rPr>
            <w:sz w:val="24"/>
            <w:szCs w:val="24"/>
          </w:rPr>
          <w:t>at 25°C in 12h light, and propagated every 2 weeks.</w:t>
        </w:r>
      </w:moveFrom>
    </w:p>
    <w:moveFromRangeEnd w:id="261"/>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7858E712" w14:textId="4001C2E6" w:rsidR="000D6362" w:rsidRPr="000D6362" w:rsidDel="00374962" w:rsidRDefault="000D6362" w:rsidP="000D6362">
      <w:pPr>
        <w:spacing w:line="480" w:lineRule="auto"/>
        <w:ind w:firstLine="720"/>
        <w:rPr>
          <w:del w:id="263" w:author="Daniel Kliebenstein" w:date="2017-07-13T15:24:00Z"/>
          <w:sz w:val="24"/>
          <w:szCs w:val="24"/>
        </w:rPr>
      </w:pPr>
      <w:commentRangeStart w:id="264"/>
      <w:r w:rsidRPr="000D6362">
        <w:rPr>
          <w:sz w:val="24"/>
          <w:szCs w:val="24"/>
        </w:rPr>
        <w:t>To study the effect of genetic variation in host and pathogen on lesion formation, we infected detached leaves of 12 diverse tomato varieties with the above 9</w:t>
      </w:r>
      <w:r w:rsidR="00A254EC">
        <w:rPr>
          <w:sz w:val="24"/>
          <w:szCs w:val="24"/>
        </w:rPr>
        <w:t>1</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 xml:space="preserve">isolates. </w:t>
      </w:r>
      <w:commentRangeStart w:id="265"/>
      <w:r w:rsidRPr="000D6362">
        <w:rPr>
          <w:sz w:val="24"/>
          <w:szCs w:val="24"/>
        </w:rPr>
        <w:t xml:space="preserve">We used a randomized complete block design for a total of 6 replicates across 2 experiments. </w:t>
      </w:r>
      <w:commentRangeEnd w:id="265"/>
      <w:r w:rsidR="00EA1E71">
        <w:rPr>
          <w:rStyle w:val="CommentReference"/>
        </w:rPr>
        <w:commentReference w:id="265"/>
      </w:r>
      <w:del w:id="266" w:author="Daniel Kliebenstein" w:date="2017-07-13T15:23:00Z">
        <w:r w:rsidR="003B7D87" w:rsidDel="00EA1E71">
          <w:rPr>
            <w:sz w:val="24"/>
            <w:szCs w:val="24"/>
          </w:rPr>
          <w:delText>We placed l</w:delText>
        </w:r>
        <w:r w:rsidRPr="000D6362" w:rsidDel="00EA1E71">
          <w:rPr>
            <w:sz w:val="24"/>
            <w:szCs w:val="24"/>
          </w:rPr>
          <w:delText>eaflets on 1% phytoagar in seed flats, with humidity domes on top.</w:delText>
        </w:r>
        <w:r w:rsidR="007F0518" w:rsidDel="00EA1E71">
          <w:rPr>
            <w:sz w:val="24"/>
            <w:szCs w:val="24"/>
          </w:rPr>
          <w:delText xml:space="preserve"> </w:delText>
        </w:r>
        <w:r w:rsidRPr="000D6362" w:rsidDel="00EA1E71">
          <w:rPr>
            <w:sz w:val="24"/>
            <w:szCs w:val="24"/>
          </w:rPr>
          <w:delText xml:space="preserve">For each plant genotype, </w:delText>
        </w:r>
        <w:r w:rsidR="003B7D87" w:rsidDel="00EA1E71">
          <w:rPr>
            <w:sz w:val="24"/>
            <w:szCs w:val="24"/>
          </w:rPr>
          <w:delText xml:space="preserve">we placed </w:delText>
        </w:r>
        <w:r w:rsidRPr="000D6362" w:rsidDel="00EA1E71">
          <w:rPr>
            <w:sz w:val="24"/>
            <w:szCs w:val="24"/>
          </w:rPr>
          <w:delText xml:space="preserve">leaflets from each of 10 </w:delText>
        </w:r>
        <w:r w:rsidR="003B7D87" w:rsidDel="00EA1E71">
          <w:rPr>
            <w:sz w:val="24"/>
            <w:szCs w:val="24"/>
          </w:rPr>
          <w:delText xml:space="preserve">individual </w:delText>
        </w:r>
        <w:r w:rsidRPr="000D6362" w:rsidDel="00EA1E71">
          <w:rPr>
            <w:sz w:val="24"/>
            <w:szCs w:val="24"/>
          </w:rPr>
          <w:delText>plants onto agar in blocks.</w:delText>
        </w:r>
      </w:del>
      <w:ins w:id="267" w:author="Daniel Kliebenstein" w:date="2017-07-13T15:23:00Z">
        <w:r w:rsidR="00EA1E71">
          <w:rPr>
            <w:sz w:val="24"/>
            <w:szCs w:val="24"/>
          </w:rPr>
          <w:t xml:space="preserve">At 6 weeks of age, </w:t>
        </w:r>
      </w:ins>
      <w:del w:id="268" w:author="Daniel Kliebenstein" w:date="2017-07-13T15:23:00Z">
        <w:r w:rsidRPr="000D6362" w:rsidDel="00EA1E71">
          <w:rPr>
            <w:sz w:val="24"/>
            <w:szCs w:val="24"/>
          </w:rPr>
          <w:delText xml:space="preserve"> </w:delText>
        </w:r>
        <w:commentRangeStart w:id="269"/>
        <w:r w:rsidR="008C506F" w:rsidDel="00EA1E71">
          <w:rPr>
            <w:sz w:val="24"/>
            <w:szCs w:val="24"/>
          </w:rPr>
          <w:delText>W</w:delText>
        </w:r>
      </w:del>
      <w:ins w:id="270" w:author="Daniel Kliebenstein" w:date="2017-07-13T15:23:00Z">
        <w:r w:rsidR="00EA1E71">
          <w:rPr>
            <w:sz w:val="24"/>
            <w:szCs w:val="24"/>
          </w:rPr>
          <w:t>w</w:t>
        </w:r>
      </w:ins>
      <w:r w:rsidR="008C506F">
        <w:rPr>
          <w:sz w:val="24"/>
          <w:szCs w:val="24"/>
        </w:rPr>
        <w:t xml:space="preserve">e selected </w:t>
      </w:r>
      <w:ins w:id="271" w:author="Daniel Kliebenstein" w:date="2017-07-13T15:24:00Z">
        <w:r w:rsidR="00EA1E71" w:rsidRPr="000D6362">
          <w:rPr>
            <w:sz w:val="24"/>
            <w:szCs w:val="24"/>
          </w:rPr>
          <w:t>5 leaves per plant, and 2 leaflet pairs per leaf</w:t>
        </w:r>
        <w:r w:rsidR="00EA1E71">
          <w:rPr>
            <w:sz w:val="24"/>
            <w:szCs w:val="24"/>
          </w:rPr>
          <w:t xml:space="preserve"> and the </w:t>
        </w:r>
      </w:ins>
      <w:del w:id="272" w:author="Daniel Kliebenstein" w:date="2017-07-13T15:24:00Z">
        <w:r w:rsidR="008C506F" w:rsidRPr="000D6362" w:rsidDel="00EA1E71">
          <w:rPr>
            <w:sz w:val="24"/>
            <w:szCs w:val="24"/>
          </w:rPr>
          <w:delText xml:space="preserve">eaves </w:delText>
        </w:r>
        <w:r w:rsidRPr="000D6362" w:rsidDel="00EA1E71">
          <w:rPr>
            <w:sz w:val="24"/>
            <w:szCs w:val="24"/>
          </w:rPr>
          <w:delText xml:space="preserve">by a random sample of 5 leaves per plant, and 2 leaflet pairs per leaf. </w:delText>
        </w:r>
        <w:commentRangeEnd w:id="269"/>
        <w:r w:rsidR="00EA1E71" w:rsidDel="00EA1E71">
          <w:rPr>
            <w:rStyle w:val="CommentReference"/>
          </w:rPr>
          <w:commentReference w:id="269"/>
        </w:r>
      </w:del>
      <w:ins w:id="273" w:author="Daniel Kliebenstein" w:date="2017-07-13T15:24:00Z">
        <w:r w:rsidR="00EA1E71">
          <w:rPr>
            <w:sz w:val="24"/>
            <w:szCs w:val="24"/>
          </w:rPr>
          <w:t>l</w:t>
        </w:r>
      </w:ins>
      <w:ins w:id="274" w:author="Daniel Kliebenstein" w:date="2017-07-13T15:23:00Z">
        <w:r w:rsidR="00EA1E71">
          <w:rPr>
            <w:sz w:val="24"/>
            <w:szCs w:val="24"/>
          </w:rPr>
          <w:t>eaflets were place</w:t>
        </w:r>
      </w:ins>
      <w:ins w:id="275" w:author="Daniel Kliebenstein" w:date="2017-07-13T15:24:00Z">
        <w:r w:rsidR="00EA1E71">
          <w:rPr>
            <w:sz w:val="24"/>
            <w:szCs w:val="24"/>
          </w:rPr>
          <w:t>d</w:t>
        </w:r>
      </w:ins>
      <w:ins w:id="276" w:author="Daniel Kliebenstein" w:date="2017-07-13T15:23:00Z">
        <w:r w:rsidR="00EA1E71">
          <w:rPr>
            <w:sz w:val="24"/>
            <w:szCs w:val="24"/>
          </w:rPr>
          <w:t xml:space="preserve"> on </w:t>
        </w:r>
        <w:r w:rsidR="00EA1E71" w:rsidRPr="000D6362">
          <w:rPr>
            <w:sz w:val="24"/>
            <w:szCs w:val="24"/>
          </w:rPr>
          <w:t xml:space="preserve">1% phytoagar in </w:t>
        </w:r>
        <w:r w:rsidR="00EA1E71">
          <w:rPr>
            <w:sz w:val="24"/>
            <w:szCs w:val="24"/>
          </w:rPr>
          <w:t>planting</w:t>
        </w:r>
        <w:r w:rsidR="00EA1E71" w:rsidRPr="000D6362">
          <w:rPr>
            <w:sz w:val="24"/>
            <w:szCs w:val="24"/>
          </w:rPr>
          <w:t xml:space="preserve"> f</w:t>
        </w:r>
        <w:r w:rsidR="00EA1E71">
          <w:rPr>
            <w:sz w:val="24"/>
            <w:szCs w:val="24"/>
          </w:rPr>
          <w:t>lats, with humidity domes</w:t>
        </w:r>
      </w:ins>
      <w:ins w:id="277" w:author="Daniel Kliebenstein" w:date="2017-07-13T15:24:00Z">
        <w:r w:rsidR="00374962">
          <w:rPr>
            <w:sz w:val="24"/>
            <w:szCs w:val="24"/>
          </w:rPr>
          <w:t>.</w:t>
        </w:r>
      </w:ins>
    </w:p>
    <w:p w14:paraId="3B0F1176" w14:textId="4837829F" w:rsidR="000D6362" w:rsidRDefault="00374962">
      <w:pPr>
        <w:spacing w:line="480" w:lineRule="auto"/>
        <w:ind w:firstLine="720"/>
        <w:rPr>
          <w:sz w:val="24"/>
          <w:szCs w:val="24"/>
        </w:rPr>
        <w:pPrChange w:id="278" w:author="Daniel Kliebenstein" w:date="2017-07-13T15:24:00Z">
          <w:pPr>
            <w:spacing w:line="480" w:lineRule="auto"/>
          </w:pPr>
        </w:pPrChange>
      </w:pPr>
      <w:ins w:id="279" w:author="Daniel Kliebenstein" w:date="2017-07-13T15:24:00Z">
        <w:r>
          <w:rPr>
            <w:sz w:val="24"/>
            <w:szCs w:val="24"/>
          </w:rPr>
          <w:t xml:space="preserve"> </w:t>
        </w:r>
      </w:ins>
      <w:del w:id="280" w:author="Daniel Kliebenstein" w:date="2017-07-13T15:24:00Z">
        <w:r w:rsidR="000D6362" w:rsidRPr="000D6362" w:rsidDel="00374962">
          <w:rPr>
            <w:sz w:val="24"/>
            <w:szCs w:val="24"/>
          </w:rPr>
          <w:tab/>
        </w:r>
      </w:del>
      <w:ins w:id="281" w:author="Daniel Kliebenstein" w:date="2017-07-13T15:24:00Z">
        <w:r>
          <w:rPr>
            <w:sz w:val="24"/>
            <w:szCs w:val="24"/>
          </w:rPr>
          <w:t xml:space="preserve">Spores were </w:t>
        </w:r>
      </w:ins>
      <w:del w:id="282" w:author="Daniel Kliebenstein" w:date="2017-07-13T15:24:00Z">
        <w:r w:rsidR="008C506F" w:rsidDel="00374962">
          <w:rPr>
            <w:sz w:val="24"/>
            <w:szCs w:val="24"/>
          </w:rPr>
          <w:delText>We</w:delText>
        </w:r>
        <w:r w:rsidR="000D6362" w:rsidRPr="000D6362" w:rsidDel="00374962">
          <w:rPr>
            <w:sz w:val="24"/>
            <w:szCs w:val="24"/>
          </w:rPr>
          <w:delText xml:space="preserve"> </w:delText>
        </w:r>
      </w:del>
      <w:r w:rsidR="000D6362" w:rsidRPr="000D6362">
        <w:rPr>
          <w:sz w:val="24"/>
          <w:szCs w:val="24"/>
        </w:rPr>
        <w:t>collected</w:t>
      </w:r>
      <w:r w:rsidR="008C506F">
        <w:rPr>
          <w:sz w:val="24"/>
          <w:szCs w:val="24"/>
        </w:rPr>
        <w:t xml:space="preserve"> spores</w:t>
      </w:r>
      <w:r w:rsidR="000D6362" w:rsidRPr="000D6362">
        <w:rPr>
          <w:sz w:val="24"/>
          <w:szCs w:val="24"/>
        </w:rPr>
        <w:t xml:space="preserve"> from mature </w:t>
      </w:r>
      <w:del w:id="283" w:author="Daniel Kliebenstein" w:date="2017-07-13T15:24:00Z">
        <w:r w:rsidR="000D6362" w:rsidRPr="000D6362" w:rsidDel="00374962">
          <w:rPr>
            <w:sz w:val="24"/>
            <w:szCs w:val="24"/>
          </w:rPr>
          <w:delText xml:space="preserve">(1-2 week old) </w:delText>
        </w:r>
      </w:del>
      <w:r w:rsidR="008C506F" w:rsidRPr="00D349F6">
        <w:rPr>
          <w:i/>
          <w:sz w:val="24"/>
          <w:szCs w:val="24"/>
        </w:rPr>
        <w:t>B. cinerea</w:t>
      </w:r>
      <w:r w:rsidR="008C506F" w:rsidRPr="000D6362">
        <w:rPr>
          <w:sz w:val="24"/>
          <w:szCs w:val="24"/>
        </w:rPr>
        <w:t xml:space="preserve"> </w:t>
      </w:r>
      <w:commentRangeStart w:id="284"/>
      <w:r w:rsidR="000D6362" w:rsidRPr="000D6362">
        <w:rPr>
          <w:sz w:val="24"/>
          <w:szCs w:val="24"/>
        </w:rPr>
        <w:t>cultures</w:t>
      </w:r>
      <w:commentRangeEnd w:id="284"/>
      <w:r>
        <w:rPr>
          <w:rStyle w:val="CommentReference"/>
        </w:rPr>
        <w:commentReference w:id="284"/>
      </w:r>
      <w:r w:rsidR="000D6362" w:rsidRPr="000D6362">
        <w:rPr>
          <w:sz w:val="24"/>
          <w:szCs w:val="24"/>
        </w:rPr>
        <w:t xml:space="preserve">, and diluted to 10 spores/ </w:t>
      </w:r>
      <w:r w:rsidR="003B7D87">
        <w:rPr>
          <w:sz w:val="24"/>
          <w:szCs w:val="24"/>
        </w:rPr>
        <w:t>µ</w:t>
      </w:r>
      <w:r w:rsidR="000D6362" w:rsidRPr="000D6362">
        <w:rPr>
          <w:sz w:val="24"/>
          <w:szCs w:val="24"/>
        </w:rPr>
        <w:t xml:space="preserve">L in </w:t>
      </w:r>
      <w:r w:rsidR="003B7D87" w:rsidRPr="000D6362">
        <w:rPr>
          <w:sz w:val="24"/>
          <w:szCs w:val="24"/>
        </w:rPr>
        <w:t xml:space="preserve">filter-sterilized </w:t>
      </w:r>
      <w:r w:rsidR="000D6362" w:rsidRPr="000D6362">
        <w:rPr>
          <w:sz w:val="24"/>
          <w:szCs w:val="24"/>
        </w:rPr>
        <w:t xml:space="preserve">50% </w:t>
      </w:r>
      <w:ins w:id="285" w:author="Daniel Kliebenstein" w:date="2017-07-13T15:24:00Z">
        <w:r>
          <w:rPr>
            <w:sz w:val="24"/>
            <w:szCs w:val="24"/>
          </w:rPr>
          <w:t>organi</w:t>
        </w:r>
      </w:ins>
      <w:ins w:id="286" w:author="Daniel Kliebenstein" w:date="2017-07-13T15:25:00Z">
        <w:r>
          <w:rPr>
            <w:sz w:val="24"/>
            <w:szCs w:val="24"/>
          </w:rPr>
          <w:t>c</w:t>
        </w:r>
      </w:ins>
      <w:ins w:id="287" w:author="Daniel Kliebenstein" w:date="2017-07-13T15:24:00Z">
        <w:r>
          <w:rPr>
            <w:sz w:val="24"/>
            <w:szCs w:val="24"/>
          </w:rPr>
          <w:t xml:space="preserve"> </w:t>
        </w:r>
      </w:ins>
      <w:r w:rsidR="000D6362" w:rsidRPr="000D6362">
        <w:rPr>
          <w:sz w:val="24"/>
          <w:szCs w:val="24"/>
        </w:rPr>
        <w:t xml:space="preserve">grape juice. </w:t>
      </w:r>
      <w:del w:id="288" w:author="Daniel Kliebenstein" w:date="2017-07-13T15:25:00Z">
        <w:r w:rsidR="008C506F" w:rsidDel="00374962">
          <w:rPr>
            <w:sz w:val="24"/>
            <w:szCs w:val="24"/>
          </w:rPr>
          <w:delText xml:space="preserve">We inoculated </w:delText>
        </w:r>
        <w:r w:rsidR="000D6362" w:rsidRPr="000D6362" w:rsidDel="00374962">
          <w:rPr>
            <w:sz w:val="24"/>
            <w:szCs w:val="24"/>
          </w:rPr>
          <w:delText>4</w:delText>
        </w:r>
      </w:del>
      <w:ins w:id="289" w:author="Daniel Kliebenstein" w:date="2017-07-13T15:25:00Z">
        <w:r>
          <w:rPr>
            <w:sz w:val="24"/>
            <w:szCs w:val="24"/>
          </w:rPr>
          <w:t xml:space="preserve">Four </w:t>
        </w:r>
      </w:ins>
      <w:r w:rsidR="003B7D87">
        <w:rPr>
          <w:sz w:val="24"/>
          <w:szCs w:val="24"/>
        </w:rPr>
        <w:t>µ</w:t>
      </w:r>
      <w:r w:rsidR="000D6362" w:rsidRPr="000D6362">
        <w:rPr>
          <w:sz w:val="24"/>
          <w:szCs w:val="24"/>
        </w:rPr>
        <w:t xml:space="preserve">l droplets of </w:t>
      </w:r>
      <w:ins w:id="290" w:author="Daniel Kliebenstein" w:date="2017-07-13T15:25:00Z">
        <w:r>
          <w:rPr>
            <w:sz w:val="24"/>
            <w:szCs w:val="24"/>
          </w:rPr>
          <w:t xml:space="preserve">the diluted </w:t>
        </w:r>
      </w:ins>
      <w:r w:rsidR="000D6362" w:rsidRPr="000D6362">
        <w:rPr>
          <w:sz w:val="24"/>
          <w:szCs w:val="24"/>
        </w:rPr>
        <w:t xml:space="preserve">spore suspensions </w:t>
      </w:r>
      <w:ins w:id="291" w:author="Daniel Kliebenstein" w:date="2017-07-13T15:25:00Z">
        <w:r>
          <w:rPr>
            <w:sz w:val="24"/>
            <w:szCs w:val="24"/>
          </w:rPr>
          <w:t xml:space="preserve">were placed onto the detached leaflets </w:t>
        </w:r>
      </w:ins>
      <w:del w:id="292" w:author="Daniel Kliebenstein" w:date="2017-07-13T15:25:00Z">
        <w:r w:rsidR="000D6362" w:rsidRPr="000D6362" w:rsidDel="00374962">
          <w:rPr>
            <w:sz w:val="24"/>
            <w:szCs w:val="24"/>
          </w:rPr>
          <w:delText xml:space="preserve">onto </w:delText>
        </w:r>
        <w:r w:rsidR="000D6362" w:rsidRPr="000D6362" w:rsidDel="00374962">
          <w:rPr>
            <w:sz w:val="24"/>
            <w:szCs w:val="24"/>
          </w:rPr>
          <w:lastRenderedPageBreak/>
          <w:delText xml:space="preserve">detached leaves </w:delText>
        </w:r>
      </w:del>
      <w:r w:rsidR="000D6362" w:rsidRPr="000D6362">
        <w:rPr>
          <w:sz w:val="24"/>
          <w:szCs w:val="24"/>
        </w:rPr>
        <w:t>at room temperature</w:t>
      </w:r>
      <w:del w:id="293" w:author="Daniel Kliebenstein" w:date="2017-07-13T15:25:00Z">
        <w:r w:rsidR="000D6362" w:rsidRPr="000D6362" w:rsidDel="00374962">
          <w:rPr>
            <w:sz w:val="24"/>
            <w:szCs w:val="24"/>
          </w:rPr>
          <w:delText xml:space="preserve"> with 24h light</w:delText>
        </w:r>
      </w:del>
      <w:r w:rsidR="000D6362" w:rsidRPr="000D6362">
        <w:rPr>
          <w:sz w:val="24"/>
          <w:szCs w:val="24"/>
        </w:rPr>
        <w:t xml:space="preserve">. </w:t>
      </w:r>
      <w:del w:id="294" w:author="Daniel Kliebenstein" w:date="2017-07-13T15:25:00Z">
        <w:r w:rsidR="008C506F" w:rsidDel="00374962">
          <w:rPr>
            <w:sz w:val="24"/>
            <w:szCs w:val="24"/>
          </w:rPr>
          <w:delText>We m</w:delText>
        </w:r>
      </w:del>
      <w:ins w:id="295" w:author="Daniel Kliebenstein" w:date="2017-07-13T15:25:00Z">
        <w:r>
          <w:rPr>
            <w:sz w:val="24"/>
            <w:szCs w:val="24"/>
          </w:rPr>
          <w:t>M</w:t>
        </w:r>
      </w:ins>
      <w:r w:rsidR="008C506F">
        <w:rPr>
          <w:sz w:val="24"/>
          <w:szCs w:val="24"/>
        </w:rPr>
        <w:t>ock-inoculated c</w:t>
      </w:r>
      <w:r w:rsidR="008C506F" w:rsidRPr="000D6362">
        <w:rPr>
          <w:sz w:val="24"/>
          <w:szCs w:val="24"/>
        </w:rPr>
        <w:t xml:space="preserve">ontrol </w:t>
      </w:r>
      <w:r w:rsidR="000D6362" w:rsidRPr="000D6362">
        <w:rPr>
          <w:sz w:val="24"/>
          <w:szCs w:val="24"/>
        </w:rPr>
        <w:t xml:space="preserve">leaves </w:t>
      </w:r>
      <w:del w:id="296" w:author="Daniel Kliebenstein" w:date="2017-07-13T15:25:00Z">
        <w:r w:rsidR="000D6362" w:rsidRPr="000D6362" w:rsidDel="00374962">
          <w:rPr>
            <w:sz w:val="24"/>
            <w:szCs w:val="24"/>
          </w:rPr>
          <w:delText xml:space="preserve">with </w:delText>
        </w:r>
      </w:del>
      <w:ins w:id="297" w:author="Daniel Kliebenstein" w:date="2017-07-13T15:25:00Z">
        <w:r>
          <w:rPr>
            <w:sz w:val="24"/>
            <w:szCs w:val="24"/>
          </w:rPr>
          <w:t>were treated with</w:t>
        </w:r>
        <w:r w:rsidRPr="000D6362">
          <w:rPr>
            <w:sz w:val="24"/>
            <w:szCs w:val="24"/>
          </w:rPr>
          <w:t xml:space="preserve"> </w:t>
        </w:r>
      </w:ins>
      <w:r w:rsidR="000D6362" w:rsidRPr="000D6362">
        <w:rPr>
          <w:sz w:val="24"/>
          <w:szCs w:val="24"/>
        </w:rPr>
        <w:t>4</w:t>
      </w:r>
      <w:r w:rsidR="003B7D87">
        <w:rPr>
          <w:sz w:val="24"/>
          <w:szCs w:val="24"/>
        </w:rPr>
        <w:t>µ</w:t>
      </w:r>
      <w:r w:rsidR="000D6362" w:rsidRPr="000D6362">
        <w:rPr>
          <w:sz w:val="24"/>
          <w:szCs w:val="24"/>
        </w:rPr>
        <w:t xml:space="preserve">L of </w:t>
      </w:r>
      <w:ins w:id="298" w:author="Daniel Kliebenstein" w:date="2017-07-13T15:25:00Z">
        <w:r w:rsidRPr="000D6362">
          <w:rPr>
            <w:sz w:val="24"/>
            <w:szCs w:val="24"/>
          </w:rPr>
          <w:t xml:space="preserve">% </w:t>
        </w:r>
        <w:r>
          <w:rPr>
            <w:sz w:val="24"/>
            <w:szCs w:val="24"/>
          </w:rPr>
          <w:t xml:space="preserve">organic </w:t>
        </w:r>
        <w:r w:rsidRPr="000D6362">
          <w:rPr>
            <w:sz w:val="24"/>
            <w:szCs w:val="24"/>
          </w:rPr>
          <w:t>grape juice</w:t>
        </w:r>
        <w:r w:rsidRPr="000D6362" w:rsidDel="00374962">
          <w:rPr>
            <w:sz w:val="24"/>
            <w:szCs w:val="24"/>
          </w:rPr>
          <w:t xml:space="preserve"> </w:t>
        </w:r>
      </w:ins>
      <w:del w:id="299" w:author="Daniel Kliebenstein" w:date="2017-07-13T15:25:00Z">
        <w:r w:rsidR="000D6362" w:rsidRPr="000D6362" w:rsidDel="00374962">
          <w:rPr>
            <w:sz w:val="24"/>
            <w:szCs w:val="24"/>
          </w:rPr>
          <w:delText xml:space="preserve">grape juice </w:delText>
        </w:r>
      </w:del>
      <w:r w:rsidR="000D6362" w:rsidRPr="000D6362">
        <w:rPr>
          <w:sz w:val="24"/>
          <w:szCs w:val="24"/>
        </w:rPr>
        <w:t>without spores.</w:t>
      </w:r>
      <w:r w:rsidR="00CF034A">
        <w:rPr>
          <w:sz w:val="24"/>
          <w:szCs w:val="24"/>
        </w:rPr>
        <w:t xml:space="preserve"> </w:t>
      </w:r>
      <w:ins w:id="300" w:author="Daniel Kliebenstein" w:date="2017-07-13T15:25:00Z">
        <w:r>
          <w:rPr>
            <w:sz w:val="24"/>
            <w:szCs w:val="24"/>
          </w:rPr>
          <w:t xml:space="preserve">Digital photos were taken of all </w:t>
        </w:r>
      </w:ins>
      <w:del w:id="301" w:author="Daniel Kliebenstein" w:date="2017-07-13T15:26:00Z">
        <w:r w:rsidR="008C506F" w:rsidDel="00374962">
          <w:rPr>
            <w:sz w:val="24"/>
            <w:szCs w:val="24"/>
          </w:rPr>
          <w:delText xml:space="preserve">We measured lesion </w:delText>
        </w:r>
        <w:r w:rsidR="00CF034A" w:rsidDel="00374962">
          <w:rPr>
            <w:sz w:val="24"/>
            <w:szCs w:val="24"/>
          </w:rPr>
          <w:delText>development using</w:delText>
        </w:r>
        <w:r w:rsidR="000D6362" w:rsidRPr="000D6362" w:rsidDel="00374962">
          <w:rPr>
            <w:sz w:val="24"/>
            <w:szCs w:val="24"/>
          </w:rPr>
          <w:delText xml:space="preserve"> digital photos of all </w:delText>
        </w:r>
      </w:del>
      <w:r w:rsidR="000D6362" w:rsidRPr="000D6362">
        <w:rPr>
          <w:sz w:val="24"/>
          <w:szCs w:val="24"/>
        </w:rPr>
        <w:t>leaflets at 24, 48, and 72 hours post inoculation</w:t>
      </w:r>
      <w:r w:rsidR="000D6362">
        <w:rPr>
          <w:sz w:val="24"/>
          <w:szCs w:val="24"/>
        </w:rPr>
        <w:t xml:space="preserve"> </w:t>
      </w:r>
      <w:del w:id="302" w:author="Daniel Kliebenstein" w:date="2017-07-13T15:26:00Z">
        <w:r w:rsidR="00CF034A" w:rsidDel="00374962">
          <w:rPr>
            <w:sz w:val="24"/>
            <w:szCs w:val="24"/>
          </w:rPr>
          <w:delText xml:space="preserve">in combination with </w:delText>
        </w:r>
        <w:r w:rsidR="000D6362" w:rsidDel="00374962">
          <w:rPr>
            <w:sz w:val="24"/>
            <w:szCs w:val="24"/>
          </w:rPr>
          <w:delText>downstream</w:delText>
        </w:r>
      </w:del>
      <w:ins w:id="303" w:author="Daniel Kliebenstein" w:date="2017-07-13T15:26:00Z">
        <w:r>
          <w:rPr>
            <w:sz w:val="24"/>
            <w:szCs w:val="24"/>
          </w:rPr>
          <w:t>and</w:t>
        </w:r>
      </w:ins>
      <w:r w:rsidR="00CF034A">
        <w:rPr>
          <w:sz w:val="24"/>
          <w:szCs w:val="24"/>
        </w:rPr>
        <w:t xml:space="preserve"> automated</w:t>
      </w:r>
      <w:r w:rsidR="000D6362">
        <w:rPr>
          <w:sz w:val="24"/>
          <w:szCs w:val="24"/>
        </w:rPr>
        <w:t xml:space="preserve"> image analysis</w:t>
      </w:r>
      <w:ins w:id="304" w:author="Daniel Kliebenstein" w:date="2017-07-13T15:26:00Z">
        <w:r>
          <w:rPr>
            <w:sz w:val="24"/>
            <w:szCs w:val="24"/>
          </w:rPr>
          <w:t xml:space="preserve"> was used to measure lesion size</w:t>
        </w:r>
      </w:ins>
      <w:r w:rsidR="000D6362">
        <w:rPr>
          <w:sz w:val="24"/>
          <w:szCs w:val="24"/>
        </w:rPr>
        <w:t>.</w:t>
      </w:r>
      <w:commentRangeEnd w:id="264"/>
      <w:r>
        <w:rPr>
          <w:rStyle w:val="CommentReference"/>
        </w:rPr>
        <w:commentReference w:id="264"/>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00CA2D09" w:rsidR="000D6362" w:rsidRDefault="000D6362" w:rsidP="000D6362">
      <w:pPr>
        <w:spacing w:line="480" w:lineRule="auto"/>
        <w:ind w:firstLine="720"/>
        <w:rPr>
          <w:sz w:val="24"/>
          <w:szCs w:val="24"/>
        </w:rPr>
      </w:pPr>
      <w:del w:id="305" w:author="Daniel Kliebenstein" w:date="2017-07-13T15:26:00Z">
        <w:r w:rsidRPr="000D6362" w:rsidDel="00374962">
          <w:rPr>
            <w:sz w:val="24"/>
            <w:szCs w:val="24"/>
          </w:rPr>
          <w:delText>We measured lesion areas</w:delText>
        </w:r>
      </w:del>
      <w:ins w:id="306" w:author="Daniel Kliebenstein" w:date="2017-07-13T15:26:00Z">
        <w:r w:rsidR="00374962">
          <w:rPr>
            <w:sz w:val="24"/>
            <w:szCs w:val="24"/>
          </w:rPr>
          <w:t xml:space="preserve">Lesion </w:t>
        </w:r>
        <w:commentRangeStart w:id="307"/>
        <w:r w:rsidR="00374962">
          <w:rPr>
            <w:sz w:val="24"/>
            <w:szCs w:val="24"/>
          </w:rPr>
          <w:t>area was digitally measured</w:t>
        </w:r>
      </w:ins>
      <w:r w:rsidRPr="000D6362">
        <w:rPr>
          <w:sz w:val="24"/>
          <w:szCs w:val="24"/>
        </w:rPr>
        <w:t xml:space="preserve"> using the EBImage and CRImage packages </w:t>
      </w:r>
      <w:r w:rsidR="00161060">
        <w:rPr>
          <w:sz w:val="24"/>
          <w:szCs w:val="24"/>
        </w:rPr>
        <w:t xml:space="preserve">{Pau 2010; Failmezger 2010} </w:t>
      </w:r>
      <w:r w:rsidRPr="000D6362">
        <w:rPr>
          <w:sz w:val="24"/>
          <w:szCs w:val="24"/>
        </w:rPr>
        <w:t>in</w:t>
      </w:r>
      <w:r w:rsidR="00161060">
        <w:rPr>
          <w:sz w:val="24"/>
          <w:szCs w:val="24"/>
        </w:rPr>
        <w:t xml:space="preserve"> the R statistical environment {</w:t>
      </w:r>
      <w:r w:rsidRPr="000D6362">
        <w:rPr>
          <w:sz w:val="24"/>
          <w:szCs w:val="24"/>
        </w:rPr>
        <w:t>R</w:t>
      </w:r>
      <w:r w:rsidR="00161060">
        <w:rPr>
          <w:sz w:val="24"/>
          <w:szCs w:val="24"/>
        </w:rPr>
        <w:t xml:space="preserve"> Development Core Team and Team 2009}</w:t>
      </w:r>
      <w:r w:rsidRPr="000D6362">
        <w:rPr>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commentRangeEnd w:id="307"/>
      <w:r w:rsidR="00374962">
        <w:rPr>
          <w:rStyle w:val="CommentReference"/>
        </w:rPr>
        <w:commentReference w:id="307"/>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0EF819F2" w14:textId="77777777" w:rsidR="002914F6" w:rsidRDefault="000D6362" w:rsidP="00377637">
      <w:pPr>
        <w:spacing w:line="480" w:lineRule="auto"/>
        <w:rPr>
          <w:ins w:id="308" w:author="Daniel Kliebenstein" w:date="2017-07-13T15:31:00Z"/>
          <w:sz w:val="24"/>
          <w:szCs w:val="24"/>
        </w:rPr>
      </w:pPr>
      <w:r w:rsidRPr="000D6362">
        <w:rPr>
          <w:sz w:val="24"/>
          <w:szCs w:val="24"/>
        </w:rPr>
        <w:tab/>
        <w:t xml:space="preserve">We analyzed </w:t>
      </w:r>
      <w:ins w:id="309" w:author="Daniel Kliebenstein" w:date="2017-07-13T15:27:00Z">
        <w:r w:rsidR="00374962">
          <w:rPr>
            <w:sz w:val="24"/>
            <w:szCs w:val="24"/>
          </w:rPr>
          <w:t xml:space="preserve">lesion areas using a </w:t>
        </w:r>
        <w:commentRangeStart w:id="310"/>
        <w:r w:rsidR="00374962">
          <w:rPr>
            <w:sz w:val="24"/>
            <w:szCs w:val="24"/>
          </w:rPr>
          <w:t xml:space="preserve">general </w:t>
        </w:r>
      </w:ins>
      <w:del w:id="311" w:author="Daniel Kliebenstein" w:date="2017-07-13T15:27:00Z">
        <w:r w:rsidRPr="000D6362" w:rsidDel="00374962">
          <w:rPr>
            <w:sz w:val="24"/>
            <w:szCs w:val="24"/>
          </w:rPr>
          <w:delText xml:space="preserve">by F-test the </w:delText>
        </w:r>
      </w:del>
      <w:r w:rsidRPr="000D6362">
        <w:rPr>
          <w:sz w:val="24"/>
          <w:szCs w:val="24"/>
        </w:rPr>
        <w:t xml:space="preserve">linear model </w:t>
      </w:r>
      <w:commentRangeEnd w:id="310"/>
      <w:r w:rsidR="00374962">
        <w:rPr>
          <w:rStyle w:val="CommentReference"/>
        </w:rPr>
        <w:commentReference w:id="310"/>
      </w:r>
      <w:r w:rsidRPr="000D6362">
        <w:rPr>
          <w:sz w:val="24"/>
          <w:szCs w:val="24"/>
        </w:rPr>
        <w:t xml:space="preserve">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S. lycopersicum</w:t>
      </w:r>
      <w:r w:rsidR="00B1388E">
        <w:rPr>
          <w:sz w:val="24"/>
          <w:szCs w:val="24"/>
        </w:rPr>
        <w:t xml:space="preserve"> or </w:t>
      </w:r>
      <w:r w:rsidR="00B1388E" w:rsidRPr="006046FA">
        <w:rPr>
          <w:i/>
          <w:sz w:val="24"/>
          <w:szCs w:val="24"/>
        </w:rPr>
        <w:t>S. pimpinellifolium</w:t>
      </w:r>
      <w:r w:rsidR="00B1388E">
        <w:rPr>
          <w:sz w:val="24"/>
          <w:szCs w:val="24"/>
        </w:rPr>
        <w:t xml:space="preserve">), plant genotype (which is nested within </w:t>
      </w:r>
      <w:del w:id="312" w:author="Daniel Kliebenstein" w:date="2017-07-13T15:27:00Z">
        <w:r w:rsidR="00B1388E" w:rsidDel="00374962">
          <w:rPr>
            <w:sz w:val="24"/>
            <w:szCs w:val="24"/>
          </w:rPr>
          <w:delText>species</w:delText>
        </w:r>
      </w:del>
      <w:ins w:id="313" w:author="Daniel Kliebenstein" w:date="2017-07-13T15:27:00Z">
        <w:r w:rsidR="00374962">
          <w:rPr>
            <w:sz w:val="24"/>
            <w:szCs w:val="24"/>
          </w:rPr>
          <w:t>domestication status</w:t>
        </w:r>
      </w:ins>
      <w:r w:rsidR="00B1388E">
        <w:rPr>
          <w:sz w:val="24"/>
          <w:szCs w:val="24"/>
        </w:rPr>
        <w:t>), experiment, and block (nested within experiment) on lesion area</w:t>
      </w:r>
      <w:ins w:id="314" w:author="Daniel Kliebenstein" w:date="2017-07-13T15:29:00Z">
        <w:r w:rsidR="00374962">
          <w:rPr>
            <w:sz w:val="24"/>
            <w:szCs w:val="24"/>
          </w:rPr>
          <w:t xml:space="preserve"> as well as there interactions</w:t>
        </w:r>
      </w:ins>
      <w:r w:rsidR="00B1388E">
        <w:rPr>
          <w:sz w:val="24"/>
          <w:szCs w:val="24"/>
        </w:rPr>
        <w:t>.</w:t>
      </w:r>
      <w:ins w:id="315" w:author="Daniel Kliebenstein" w:date="2017-07-13T15:27:00Z">
        <w:r w:rsidR="00374962">
          <w:rPr>
            <w:sz w:val="24"/>
            <w:szCs w:val="24"/>
          </w:rPr>
          <w:t xml:space="preserve"> There was no difference in the results if experiment and block were treated as random effects.</w:t>
        </w:r>
      </w:ins>
      <w:r w:rsidR="00B1388E">
        <w:rPr>
          <w:sz w:val="24"/>
          <w:szCs w:val="24"/>
        </w:rPr>
        <w:t xml:space="preserve"> </w:t>
      </w:r>
      <w:del w:id="316" w:author="Daniel Kliebenstein" w:date="2017-07-13T15:29:00Z">
        <w:r w:rsidR="00B1388E" w:rsidDel="00374962">
          <w:rPr>
            <w:sz w:val="24"/>
            <w:szCs w:val="24"/>
          </w:rPr>
          <w:delText xml:space="preserve">We </w:delText>
        </w:r>
      </w:del>
      <w:del w:id="317" w:author="Daniel Kliebenstein" w:date="2017-07-13T15:28:00Z">
        <w:r w:rsidR="00B1388E" w:rsidDel="00374962">
          <w:rPr>
            <w:sz w:val="24"/>
            <w:szCs w:val="24"/>
          </w:rPr>
          <w:delText xml:space="preserve">next </w:delText>
        </w:r>
      </w:del>
      <w:del w:id="318" w:author="Daniel Kliebenstein" w:date="2017-07-13T15:29:00Z">
        <w:r w:rsidR="00B1388E" w:rsidDel="00374962">
          <w:rPr>
            <w:sz w:val="24"/>
            <w:szCs w:val="24"/>
          </w:rPr>
          <w:delText xml:space="preserve">included terms for the interactions </w:delText>
        </w:r>
      </w:del>
      <w:del w:id="319" w:author="Daniel Kliebenstein" w:date="2017-07-13T15:28:00Z">
        <w:r w:rsidR="00B1388E" w:rsidDel="00374962">
          <w:rPr>
            <w:sz w:val="24"/>
            <w:szCs w:val="24"/>
          </w:rPr>
          <w:delText xml:space="preserve">of plant </w:delText>
        </w:r>
        <w:r w:rsidR="00B1388E" w:rsidDel="00374962">
          <w:rPr>
            <w:sz w:val="24"/>
            <w:szCs w:val="24"/>
          </w:rPr>
          <w:lastRenderedPageBreak/>
          <w:delText>domestication with isolate, plant genotype with isolate, and experiment with isolate, plant domestication, or plant genotype as fixed effects</w:delText>
        </w:r>
      </w:del>
      <w:del w:id="320" w:author="Daniel Kliebenstein" w:date="2017-07-13T15:29:00Z">
        <w:r w:rsidR="00B1388E" w:rsidDel="00374962">
          <w:rPr>
            <w:sz w:val="24"/>
            <w:szCs w:val="24"/>
          </w:rPr>
          <w:delText xml:space="preserve">. </w:delText>
        </w:r>
      </w:del>
      <w:r w:rsidR="00B1388E">
        <w:rPr>
          <w:sz w:val="24"/>
          <w:szCs w:val="24"/>
        </w:rPr>
        <w:t xml:space="preserve">Adding terms for individual plant, leaf, and leaflet position did not significantly improve the full model, so </w:t>
      </w:r>
      <w:del w:id="321" w:author="Daniel Kliebenstein" w:date="2017-07-13T15:29:00Z">
        <w:r w:rsidR="00B1388E" w:rsidDel="00374962">
          <w:rPr>
            <w:sz w:val="24"/>
            <w:szCs w:val="24"/>
          </w:rPr>
          <w:delText xml:space="preserve">we </w:delText>
        </w:r>
      </w:del>
      <w:ins w:id="322" w:author="Daniel Kliebenstein" w:date="2017-07-13T15:29:00Z">
        <w:r w:rsidR="00374962">
          <w:rPr>
            <w:sz w:val="24"/>
            <w:szCs w:val="24"/>
          </w:rPr>
          <w:t xml:space="preserve">they were </w:t>
        </w:r>
      </w:ins>
      <w:r w:rsidR="00B1388E">
        <w:rPr>
          <w:sz w:val="24"/>
          <w:szCs w:val="24"/>
        </w:rPr>
        <w:t xml:space="preserve">omitted them from further analysis. We also tested a mixed model with random effects of experiment and block, but this did not affect our interpretation of the fixed effects. </w:t>
      </w:r>
      <w:ins w:id="323" w:author="Daniel Kliebenstein" w:date="2017-07-13T15:30:00Z">
        <w:r w:rsidR="002914F6">
          <w:rPr>
            <w:sz w:val="24"/>
            <w:szCs w:val="24"/>
          </w:rPr>
          <w:t xml:space="preserve">This model was used to calculate the significance of each factor and to obtain he </w:t>
        </w:r>
      </w:ins>
      <w:del w:id="324" w:author="Daniel Kliebenstein" w:date="2017-07-13T15:30:00Z">
        <w:r w:rsidR="00377637" w:rsidDel="002914F6">
          <w:rPr>
            <w:sz w:val="24"/>
            <w:szCs w:val="24"/>
          </w:rPr>
          <w:delText xml:space="preserve">Next we </w:delText>
        </w:r>
        <w:r w:rsidRPr="000D6362" w:rsidDel="002914F6">
          <w:rPr>
            <w:sz w:val="24"/>
            <w:szCs w:val="24"/>
          </w:rPr>
          <w:delText xml:space="preserve">calculated </w:delText>
        </w:r>
      </w:del>
      <w:r w:rsidRPr="000D6362">
        <w:rPr>
          <w:sz w:val="24"/>
          <w:szCs w:val="24"/>
        </w:rPr>
        <w:t>the least-squared means of lesion size</w:t>
      </w:r>
      <w:ins w:id="325" w:author="Daniel Kliebenstein" w:date="2017-07-13T15:30:00Z">
        <w:r w:rsidR="002914F6">
          <w:rPr>
            <w:sz w:val="24"/>
            <w:szCs w:val="24"/>
          </w:rPr>
          <w:t xml:space="preserve"> for each </w:t>
        </w:r>
        <w:r w:rsidR="002914F6" w:rsidRPr="002914F6">
          <w:rPr>
            <w:i/>
            <w:sz w:val="24"/>
            <w:szCs w:val="24"/>
            <w:rPrChange w:id="326" w:author="Daniel Kliebenstein" w:date="2017-07-13T15:31:00Z">
              <w:rPr>
                <w:sz w:val="24"/>
                <w:szCs w:val="24"/>
              </w:rPr>
            </w:rPrChange>
          </w:rPr>
          <w:t>B. cinerea</w:t>
        </w:r>
        <w:r w:rsidR="002914F6">
          <w:rPr>
            <w:sz w:val="24"/>
            <w:szCs w:val="24"/>
          </w:rPr>
          <w:t xml:space="preserve"> isolate x tomato accession as well as for each </w:t>
        </w:r>
        <w:r w:rsidR="002914F6" w:rsidRPr="002914F6">
          <w:rPr>
            <w:i/>
            <w:sz w:val="24"/>
            <w:szCs w:val="24"/>
            <w:rPrChange w:id="327" w:author="Daniel Kliebenstein" w:date="2017-07-13T15:31:00Z">
              <w:rPr>
                <w:sz w:val="24"/>
                <w:szCs w:val="24"/>
              </w:rPr>
            </w:rPrChange>
          </w:rPr>
          <w:t>B. cinerea</w:t>
        </w:r>
        <w:r w:rsidR="002914F6">
          <w:rPr>
            <w:sz w:val="24"/>
            <w:szCs w:val="24"/>
          </w:rPr>
          <w:t xml:space="preserve"> isolate x domestic/wild tomato</w:t>
        </w:r>
      </w:ins>
      <w:del w:id="328" w:author="Daniel Kliebenstein" w:date="2017-07-13T15:31:00Z">
        <w:r w:rsidRPr="000D6362" w:rsidDel="002914F6">
          <w:rPr>
            <w:sz w:val="24"/>
            <w:szCs w:val="24"/>
          </w:rPr>
          <w:delText xml:space="preserve"> within each tomato genotype. </w:delText>
        </w:r>
        <w:r w:rsidR="00B1388E" w:rsidDel="002914F6">
          <w:rPr>
            <w:sz w:val="24"/>
            <w:szCs w:val="24"/>
          </w:rPr>
          <w:delText>For the within-genotype model w</w:delText>
        </w:r>
        <w:r w:rsidRPr="000D6362" w:rsidDel="002914F6">
          <w:rPr>
            <w:sz w:val="24"/>
            <w:szCs w:val="24"/>
          </w:rPr>
          <w:delText>e included the fixed effect of isolate, and the random effects of experiment, the isolate by experiment interaction, and leaflet pair (nested within leaf, nested within individual plant)</w:delText>
        </w:r>
      </w:del>
      <w:r w:rsidRPr="000D6362">
        <w:rPr>
          <w:sz w:val="24"/>
          <w:szCs w:val="24"/>
        </w:rPr>
        <w:t>.</w:t>
      </w:r>
    </w:p>
    <w:p w14:paraId="1C1C723F" w14:textId="40EDFE4E" w:rsidR="000D6362" w:rsidRPr="00BF2068" w:rsidRDefault="002914F6">
      <w:pPr>
        <w:spacing w:line="480" w:lineRule="auto"/>
        <w:ind w:firstLine="720"/>
        <w:rPr>
          <w:sz w:val="24"/>
          <w:szCs w:val="24"/>
        </w:rPr>
        <w:pPrChange w:id="329" w:author="Daniel Kliebenstein" w:date="2017-07-13T15:31:00Z">
          <w:pPr>
            <w:spacing w:line="480" w:lineRule="auto"/>
          </w:pPr>
        </w:pPrChange>
      </w:pPr>
      <w:ins w:id="330" w:author="Daniel Kliebenstein" w:date="2017-07-13T15:31:00Z">
        <w:r>
          <w:rPr>
            <w:sz w:val="24"/>
            <w:szCs w:val="24"/>
          </w:rPr>
          <w:t xml:space="preserve">These means were used as the phenotypic input for GWA </w:t>
        </w:r>
      </w:ins>
      <w:del w:id="331" w:author="Daniel Kliebenstein" w:date="2017-07-13T15:31:00Z">
        <w:r w:rsidR="000D6362" w:rsidRPr="000D6362" w:rsidDel="002914F6">
          <w:rPr>
            <w:sz w:val="24"/>
            <w:szCs w:val="24"/>
          </w:rPr>
          <w:delText xml:space="preserve"> We then us</w:delText>
        </w:r>
        <w:r w:rsidR="00BD351C" w:rsidDel="002914F6">
          <w:rPr>
            <w:sz w:val="24"/>
            <w:szCs w:val="24"/>
          </w:rPr>
          <w:delText xml:space="preserve">ed these means as the phenotype </w:delText>
        </w:r>
        <w:r w:rsidR="000D6362" w:rsidRPr="000D6362" w:rsidDel="002914F6">
          <w:rPr>
            <w:sz w:val="24"/>
            <w:szCs w:val="24"/>
          </w:rPr>
          <w:delText>input to our custom</w:delText>
        </w:r>
      </w:del>
      <w:ins w:id="332" w:author="Daniel Kliebenstein" w:date="2017-07-13T15:31:00Z">
        <w:r>
          <w:rPr>
            <w:sz w:val="24"/>
            <w:szCs w:val="24"/>
          </w:rPr>
          <w:t>using</w:t>
        </w:r>
      </w:ins>
      <w:r w:rsidR="000D6362" w:rsidRPr="000D6362">
        <w:rPr>
          <w:sz w:val="24"/>
          <w:szCs w:val="24"/>
        </w:rPr>
        <w:t xml:space="preserve"> bigRR </w:t>
      </w:r>
      <w:commentRangeStart w:id="333"/>
      <w:del w:id="334" w:author="Daniel Kliebenstein" w:date="2017-07-13T15:31:00Z">
        <w:r w:rsidR="000D6362" w:rsidRPr="000D6362" w:rsidDel="002914F6">
          <w:rPr>
            <w:sz w:val="24"/>
            <w:szCs w:val="24"/>
          </w:rPr>
          <w:delText>s</w:delText>
        </w:r>
        <w:r w:rsidR="00605543" w:rsidDel="002914F6">
          <w:rPr>
            <w:sz w:val="24"/>
            <w:szCs w:val="24"/>
          </w:rPr>
          <w:delText>cript for GWA</w:delText>
        </w:r>
      </w:del>
      <w:ins w:id="335" w:author="Daniel Kliebenstein" w:date="2017-07-13T15:31:00Z">
        <w:r>
          <w:rPr>
            <w:sz w:val="24"/>
            <w:szCs w:val="24"/>
          </w:rPr>
          <w:t>(CITATIONS)</w:t>
        </w:r>
      </w:ins>
      <w:commentRangeEnd w:id="333"/>
      <w:ins w:id="336" w:author="Daniel Kliebenstein" w:date="2017-07-13T15:32:00Z">
        <w:r>
          <w:rPr>
            <w:rStyle w:val="CommentReference"/>
          </w:rPr>
          <w:commentReference w:id="333"/>
        </w:r>
      </w:ins>
      <w:r w:rsidR="00605543">
        <w:rPr>
          <w:sz w:val="24"/>
          <w:szCs w:val="24"/>
        </w:rPr>
        <w:t xml:space="preserve">. </w:t>
      </w:r>
      <w:ins w:id="337" w:author="Daniel Kliebenstein" w:date="2017-07-13T15:32:00Z">
        <w:r>
          <w:rPr>
            <w:sz w:val="24"/>
            <w:szCs w:val="24"/>
          </w:rPr>
          <w:t>This approach has previously had a high validation rate (</w:t>
        </w:r>
        <w:commentRangeStart w:id="338"/>
        <w:r>
          <w:rPr>
            <w:sz w:val="24"/>
            <w:szCs w:val="24"/>
          </w:rPr>
          <w:t>CITATOINS</w:t>
        </w:r>
        <w:commentRangeEnd w:id="338"/>
        <w:r>
          <w:rPr>
            <w:rStyle w:val="CommentReference"/>
          </w:rPr>
          <w:commentReference w:id="338"/>
        </w:r>
        <w:r>
          <w:rPr>
            <w:sz w:val="24"/>
            <w:szCs w:val="24"/>
          </w:rPr>
          <w:t xml:space="preserve">). </w:t>
        </w:r>
      </w:ins>
      <w:del w:id="339" w:author="Daniel Kliebenstein" w:date="2017-07-13T15:32:00Z">
        <w:r w:rsidR="00605543" w:rsidDel="002914F6">
          <w:rPr>
            <w:sz w:val="24"/>
            <w:szCs w:val="24"/>
          </w:rPr>
          <w:delText xml:space="preserve">SNP data included </w:delText>
        </w:r>
      </w:del>
      <w:ins w:id="340" w:author="Daniel Kliebenstein" w:date="2017-07-13T15:32:00Z">
        <w:r>
          <w:rPr>
            <w:sz w:val="24"/>
            <w:szCs w:val="24"/>
          </w:rPr>
          <w:t xml:space="preserve">The </w:t>
        </w:r>
      </w:ins>
      <w:ins w:id="341" w:author="Daniel Kliebenstein" w:date="2017-07-13T15:33:00Z">
        <w:r w:rsidRPr="002914F6">
          <w:rPr>
            <w:i/>
            <w:sz w:val="24"/>
            <w:szCs w:val="24"/>
            <w:rPrChange w:id="342" w:author="Daniel Kliebenstein" w:date="2017-07-13T15:33:00Z">
              <w:rPr>
                <w:sz w:val="24"/>
                <w:szCs w:val="24"/>
              </w:rPr>
            </w:rPrChange>
          </w:rPr>
          <w:t>B. cinerea</w:t>
        </w:r>
        <w:r>
          <w:rPr>
            <w:sz w:val="24"/>
            <w:szCs w:val="24"/>
          </w:rPr>
          <w:t xml:space="preserve"> GWA used </w:t>
        </w:r>
      </w:ins>
      <w:r w:rsidR="000328E8">
        <w:rPr>
          <w:sz w:val="24"/>
          <w:szCs w:val="24"/>
        </w:rPr>
        <w:t>272,672</w:t>
      </w:r>
      <w:r w:rsidR="00605543">
        <w:rPr>
          <w:sz w:val="24"/>
          <w:szCs w:val="24"/>
        </w:rPr>
        <w:t xml:space="preserve"> </w:t>
      </w:r>
      <w:del w:id="343" w:author="Daniel Kliebenstein" w:date="2017-07-13T15:33:00Z">
        <w:r w:rsidR="00605543" w:rsidDel="002914F6">
          <w:rPr>
            <w:sz w:val="24"/>
            <w:szCs w:val="24"/>
          </w:rPr>
          <w:delText xml:space="preserve">loci </w:delText>
        </w:r>
      </w:del>
      <w:ins w:id="344" w:author="Daniel Kliebenstein" w:date="2017-07-13T15:33:00Z">
        <w:r>
          <w:rPr>
            <w:sz w:val="24"/>
            <w:szCs w:val="24"/>
          </w:rPr>
          <w:t xml:space="preserve">SNPs </w:t>
        </w:r>
      </w:ins>
      <w:r w:rsidR="00605543">
        <w:rPr>
          <w:sz w:val="24"/>
          <w:szCs w:val="24"/>
        </w:rPr>
        <w:t xml:space="preserve">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del w:id="345" w:author="Daniel Kliebenstein" w:date="2017-07-13T15:32:00Z">
        <w:r w:rsidR="008C506F" w:rsidDel="002914F6">
          <w:rPr>
            <w:sz w:val="24"/>
            <w:szCs w:val="24"/>
          </w:rPr>
          <w:delText>missingness</w:delText>
        </w:r>
        <w:r w:rsidR="00605543" w:rsidDel="002914F6">
          <w:rPr>
            <w:sz w:val="24"/>
            <w:szCs w:val="24"/>
          </w:rPr>
          <w:delText xml:space="preserve"> </w:delText>
        </w:r>
      </w:del>
      <w:ins w:id="346" w:author="Daniel Kliebenstein" w:date="2017-07-13T15:32:00Z">
        <w:r>
          <w:rPr>
            <w:sz w:val="24"/>
            <w:szCs w:val="24"/>
          </w:rPr>
          <w:t xml:space="preserve">missing SNP calls </w:t>
        </w:r>
      </w:ins>
      <w:r w:rsidR="00605543">
        <w:rPr>
          <w:sz w:val="24"/>
          <w:szCs w:val="24"/>
        </w:rPr>
        <w:t xml:space="preserve">as described above. </w:t>
      </w:r>
      <w:del w:id="347" w:author="Daniel Kliebenstein" w:date="2017-07-13T15:32:00Z">
        <w:r w:rsidR="003419B2" w:rsidDel="002914F6">
          <w:rPr>
            <w:sz w:val="24"/>
            <w:szCs w:val="24"/>
          </w:rPr>
          <w:delText>We imputed missing SNPs in bigRR.</w:delText>
        </w:r>
        <w:r w:rsidR="000D6362" w:rsidRPr="000D6362" w:rsidDel="002914F6">
          <w:rPr>
            <w:sz w:val="24"/>
            <w:szCs w:val="24"/>
          </w:rPr>
          <w:delText xml:space="preserve"> </w:delText>
        </w:r>
      </w:del>
      <w:r w:rsidR="000D6362" w:rsidRPr="000D6362">
        <w:rPr>
          <w:sz w:val="24"/>
          <w:szCs w:val="24"/>
        </w:rPr>
        <w:t xml:space="preserve">Because bigRR provides an estimated effect size, but not a p-value, </w:t>
      </w:r>
      <w:del w:id="348" w:author="Daniel Kliebenstein" w:date="2017-07-13T15:33:00Z">
        <w:r w:rsidR="000D6362" w:rsidRPr="000D6362" w:rsidDel="002914F6">
          <w:rPr>
            <w:sz w:val="24"/>
            <w:szCs w:val="24"/>
          </w:rPr>
          <w:delText>we perform</w:delText>
        </w:r>
        <w:r w:rsidR="00BF6B48" w:rsidDel="002914F6">
          <w:rPr>
            <w:sz w:val="24"/>
            <w:szCs w:val="24"/>
          </w:rPr>
          <w:delText>ed</w:delText>
        </w:r>
      </w:del>
      <w:ins w:id="349" w:author="Daniel Kliebenstein" w:date="2017-07-13T15:33:00Z">
        <w:r>
          <w:rPr>
            <w:sz w:val="24"/>
            <w:szCs w:val="24"/>
          </w:rPr>
          <w:t>significance was estimated using 1000</w:t>
        </w:r>
      </w:ins>
      <w:r w:rsidR="000D6362" w:rsidRPr="000D6362">
        <w:rPr>
          <w:sz w:val="24"/>
          <w:szCs w:val="24"/>
        </w:rPr>
        <w:t xml:space="preserve"> permutation</w:t>
      </w:r>
      <w:ins w:id="350" w:author="Daniel Kliebenstein" w:date="2017-07-13T15:33:00Z">
        <w:r>
          <w:rPr>
            <w:sz w:val="24"/>
            <w:szCs w:val="24"/>
          </w:rPr>
          <w:t>s</w:t>
        </w:r>
      </w:ins>
      <w:r w:rsidR="000D6362" w:rsidRPr="000D6362">
        <w:rPr>
          <w:sz w:val="24"/>
          <w:szCs w:val="24"/>
        </w:rPr>
        <w:t xml:space="preserve"> analyses to determine effect significance</w:t>
      </w:r>
      <w:ins w:id="351" w:author="Daniel Kliebenstein" w:date="2017-07-13T15:33:00Z">
        <w:r>
          <w:rPr>
            <w:sz w:val="24"/>
            <w:szCs w:val="24"/>
          </w:rPr>
          <w:t xml:space="preserve"> </w:t>
        </w:r>
      </w:ins>
      <w:del w:id="352" w:author="Daniel Kliebenstein" w:date="2017-07-13T15:33:00Z">
        <w:r w:rsidR="000D6362" w:rsidRPr="000D6362" w:rsidDel="002914F6">
          <w:rPr>
            <w:sz w:val="24"/>
            <w:szCs w:val="24"/>
          </w:rPr>
          <w:delText>. We permute</w:delText>
        </w:r>
        <w:r w:rsidR="00BF6B48" w:rsidDel="002914F6">
          <w:rPr>
            <w:sz w:val="24"/>
            <w:szCs w:val="24"/>
          </w:rPr>
          <w:delText>d</w:delText>
        </w:r>
        <w:r w:rsidR="003419B2" w:rsidDel="002914F6">
          <w:rPr>
            <w:sz w:val="24"/>
            <w:szCs w:val="24"/>
          </w:rPr>
          <w:delText xml:space="preserve"> the phenotypes </w:delText>
        </w:r>
        <w:r w:rsidR="000D6362" w:rsidRPr="000D6362" w:rsidDel="002914F6">
          <w:rPr>
            <w:sz w:val="24"/>
            <w:szCs w:val="24"/>
          </w:rPr>
          <w:delText>1000x and re-r</w:delText>
        </w:r>
        <w:r w:rsidR="00BF6B48" w:rsidDel="002914F6">
          <w:rPr>
            <w:sz w:val="24"/>
            <w:szCs w:val="24"/>
          </w:rPr>
          <w:delText>a</w:delText>
        </w:r>
        <w:r w:rsidR="000D6362" w:rsidRPr="000D6362" w:rsidDel="002914F6">
          <w:rPr>
            <w:sz w:val="24"/>
            <w:szCs w:val="24"/>
          </w:rPr>
          <w:delText>n bigRR, to establish</w:delText>
        </w:r>
      </w:del>
      <w:ins w:id="353" w:author="Daniel Kliebenstein" w:date="2017-07-13T15:33:00Z">
        <w:r>
          <w:rPr>
            <w:sz w:val="24"/>
            <w:szCs w:val="24"/>
          </w:rPr>
          <w:t>at</w:t>
        </w:r>
      </w:ins>
      <w:r w:rsidR="000D6362" w:rsidRPr="000D6362">
        <w:rPr>
          <w:sz w:val="24"/>
          <w:szCs w:val="24"/>
        </w:rPr>
        <w:t xml:space="preserve"> 95%, 99%, and 99.9% thresholds </w:t>
      </w:r>
      <w:del w:id="354" w:author="Daniel Kliebenstein" w:date="2017-07-13T15:33:00Z">
        <w:r w:rsidR="000D6362" w:rsidRPr="000D6362" w:rsidDel="002914F6">
          <w:rPr>
            <w:sz w:val="24"/>
            <w:szCs w:val="24"/>
          </w:rPr>
          <w:delText>for significance</w:delText>
        </w:r>
      </w:del>
      <w:ins w:id="355" w:author="Daniel Kliebenstein" w:date="2017-07-13T15:33:00Z">
        <w:r>
          <w:rPr>
            <w:sz w:val="24"/>
            <w:szCs w:val="24"/>
          </w:rPr>
          <w:t>(</w:t>
        </w:r>
        <w:commentRangeStart w:id="356"/>
        <w:r>
          <w:rPr>
            <w:sz w:val="24"/>
            <w:szCs w:val="24"/>
          </w:rPr>
          <w:t>CITATOINS</w:t>
        </w:r>
        <w:commentRangeEnd w:id="356"/>
        <w:r>
          <w:rPr>
            <w:rStyle w:val="CommentReference"/>
          </w:rPr>
          <w:commentReference w:id="356"/>
        </w:r>
        <w:r>
          <w:rPr>
            <w:sz w:val="24"/>
            <w:szCs w:val="24"/>
          </w:rPr>
          <w:t>)</w:t>
        </w:r>
      </w:ins>
      <w:r w:rsidR="000D6362" w:rsidRPr="000D6362">
        <w:rPr>
          <w:sz w:val="24"/>
          <w:szCs w:val="24"/>
        </w:rPr>
        <w:t>.</w:t>
      </w:r>
      <w:r w:rsidR="00BF2068">
        <w:rPr>
          <w:sz w:val="24"/>
          <w:szCs w:val="24"/>
        </w:rPr>
        <w:t xml:space="preserve"> </w:t>
      </w:r>
      <w:del w:id="357" w:author="Daniel Kliebenstein" w:date="2017-07-13T15:34:00Z">
        <w:r w:rsidR="00BF6B48" w:rsidDel="002914F6">
          <w:rPr>
            <w:sz w:val="24"/>
            <w:szCs w:val="24"/>
          </w:rPr>
          <w:delText>We performed</w:delText>
        </w:r>
      </w:del>
      <w:ins w:id="358" w:author="Daniel Kliebenstein" w:date="2017-07-13T15:34:00Z">
        <w:r>
          <w:rPr>
            <w:sz w:val="24"/>
            <w:szCs w:val="24"/>
          </w:rPr>
          <w:t>SNPs were annotated</w:t>
        </w:r>
      </w:ins>
      <w:del w:id="359" w:author="Daniel Kliebenstein" w:date="2017-07-13T15:34:00Z">
        <w:r w:rsidR="00BF6B48" w:rsidDel="002914F6">
          <w:rPr>
            <w:sz w:val="24"/>
            <w:szCs w:val="24"/>
          </w:rPr>
          <w:delText xml:space="preserve"> </w:delText>
        </w:r>
        <w:r w:rsidR="00BF2068" w:rsidRPr="00BF2068" w:rsidDel="002914F6">
          <w:rPr>
            <w:rFonts w:cs="Arial"/>
            <w:color w:val="222222"/>
            <w:sz w:val="24"/>
            <w:szCs w:val="24"/>
            <w:shd w:val="clear" w:color="auto" w:fill="FFFFFF"/>
          </w:rPr>
          <w:delText>SNP annotation</w:delText>
        </w:r>
      </w:del>
      <w:r w:rsidR="00BF2068" w:rsidRPr="00BF2068">
        <w:rPr>
          <w:rFonts w:cs="Arial"/>
          <w:color w:val="222222"/>
          <w:sz w:val="24"/>
          <w:szCs w:val="24"/>
          <w:shd w:val="clear" w:color="auto" w:fill="FFFFFF"/>
        </w:rPr>
        <w:t xml:space="preserve"> using SNPdat </w:t>
      </w:r>
      <w:r w:rsidR="00161060">
        <w:rPr>
          <w:rFonts w:cs="Arial"/>
          <w:color w:val="222222"/>
          <w:sz w:val="24"/>
          <w:szCs w:val="24"/>
          <w:shd w:val="clear" w:color="auto" w:fill="FFFFFF"/>
        </w:rPr>
        <w:t xml:space="preserve">{Doran 2013} </w:t>
      </w:r>
      <w:r w:rsidR="00BF2068" w:rsidRPr="00BF2068">
        <w:rPr>
          <w:rFonts w:cs="Arial"/>
          <w:color w:val="222222"/>
          <w:sz w:val="24"/>
          <w:szCs w:val="24"/>
          <w:shd w:val="clear" w:color="auto" w:fill="FFFFFF"/>
        </w:rPr>
        <w:t xml:space="preserve">with </w:t>
      </w:r>
      <w:commentRangeStart w:id="360"/>
      <w:r w:rsidR="00BF2068" w:rsidRPr="00BF2068">
        <w:rPr>
          <w:rFonts w:cs="Arial"/>
          <w:color w:val="222222"/>
          <w:sz w:val="24"/>
          <w:szCs w:val="24"/>
          <w:shd w:val="clear" w:color="auto" w:fill="FFFFFF"/>
        </w:rPr>
        <w:t xml:space="preserve">gtf </w:t>
      </w:r>
      <w:commentRangeEnd w:id="360"/>
      <w:r w:rsidR="00303F28">
        <w:rPr>
          <w:rStyle w:val="CommentReference"/>
        </w:rPr>
        <w:commentReference w:id="360"/>
      </w:r>
      <w:r w:rsidR="00BF2068" w:rsidRPr="00BF2068">
        <w:rPr>
          <w:rFonts w:cs="Arial"/>
          <w:color w:val="222222"/>
          <w:sz w:val="24"/>
          <w:szCs w:val="24"/>
          <w:shd w:val="clear" w:color="auto" w:fill="FFFFFF"/>
        </w:rPr>
        <w:t xml:space="preserve">construction from the T4 gene models for genomic DNA </w:t>
      </w:r>
      <w:ins w:id="361" w:author="Daniel Kliebenstein" w:date="2017-07-13T15:34:00Z">
        <w:r w:rsidR="00303F28">
          <w:rPr>
            <w:rFonts w:cs="Arial"/>
            <w:color w:val="222222"/>
            <w:sz w:val="24"/>
            <w:szCs w:val="24"/>
            <w:shd w:val="clear" w:color="auto" w:fill="FFFFFF"/>
          </w:rPr>
          <w:t xml:space="preserve">by linking the SNP to genes within a 2kbp window </w:t>
        </w:r>
      </w:ins>
      <w:r w:rsidR="00BF2068" w:rsidRPr="00BF2068">
        <w:rPr>
          <w:rFonts w:cs="Arial"/>
          <w:color w:val="222222"/>
          <w:sz w:val="24"/>
          <w:szCs w:val="24"/>
          <w:shd w:val="clear" w:color="auto" w:fill="FFFFFF"/>
        </w:rPr>
        <w:t>(</w:t>
      </w:r>
      <w:r w:rsidR="0092425F">
        <w:fldChar w:fldCharType="begin"/>
      </w:r>
      <w:r w:rsidR="0092425F">
        <w:instrText xml:space="preserve"> HYPERLINK "http://www.broadinstitute.org/" \t "_blank" </w:instrText>
      </w:r>
      <w:r w:rsidR="0092425F">
        <w:fldChar w:fldCharType="separate"/>
      </w:r>
      <w:r w:rsidR="00BF2068" w:rsidRPr="00BF2068">
        <w:rPr>
          <w:rStyle w:val="Hyperlink"/>
          <w:rFonts w:cs="Arial"/>
          <w:color w:val="1155CC"/>
          <w:sz w:val="24"/>
          <w:szCs w:val="24"/>
          <w:shd w:val="clear" w:color="auto" w:fill="FFFFFF"/>
        </w:rPr>
        <w:t>http://www.broadinstitute.org</w:t>
      </w:r>
      <w:r w:rsidR="0092425F">
        <w:rPr>
          <w:rStyle w:val="Hyperlink"/>
          <w:rFonts w:cs="Arial"/>
          <w:color w:val="1155CC"/>
          <w:sz w:val="24"/>
          <w:szCs w:val="24"/>
          <w:shd w:val="clear" w:color="auto" w:fill="FFFFFF"/>
        </w:rPr>
        <w:fldChar w:fldCharType="end"/>
      </w:r>
      <w:r w:rsidR="00210E6E">
        <w:rPr>
          <w:rFonts w:cs="Arial"/>
          <w:color w:val="222222"/>
          <w:sz w:val="24"/>
          <w:szCs w:val="24"/>
          <w:shd w:val="clear" w:color="auto" w:fill="FFFFFF"/>
        </w:rPr>
        <w:t>,</w:t>
      </w:r>
      <w:r w:rsidR="00D349F6">
        <w:rPr>
          <w:rFonts w:cs="Arial"/>
          <w:color w:val="222222"/>
          <w:sz w:val="24"/>
          <w:szCs w:val="24"/>
          <w:shd w:val="clear" w:color="auto" w:fill="FFFFFF"/>
        </w:rPr>
        <w:t xml:space="preserve"> {Staats 2012}</w:t>
      </w:r>
      <w:r w:rsidR="00BF6B48">
        <w:rPr>
          <w:rFonts w:cs="Arial"/>
          <w:color w:val="222222"/>
          <w:sz w:val="24"/>
          <w:szCs w:val="24"/>
          <w:shd w:val="clear" w:color="auto" w:fill="FFFFFF"/>
        </w:rPr>
        <w:t>)</w:t>
      </w:r>
      <w:del w:id="362" w:author="Daniel Kliebenstein" w:date="2017-07-13T15:35:00Z">
        <w:r w:rsidR="00DE3178" w:rsidDel="00303F28">
          <w:rPr>
            <w:rFonts w:cs="Arial"/>
            <w:color w:val="222222"/>
            <w:sz w:val="24"/>
            <w:szCs w:val="24"/>
            <w:shd w:val="clear" w:color="auto" w:fill="FFFFFF"/>
          </w:rPr>
          <w:delText>, annotating SNPs with genes within 2kb windows</w:delText>
        </w:r>
      </w:del>
      <w:r w:rsidR="00BF2068" w:rsidRPr="00BF2068">
        <w:rPr>
          <w:rFonts w:cs="Arial"/>
          <w:color w:val="222222"/>
          <w:sz w:val="24"/>
          <w:szCs w:val="24"/>
          <w:shd w:val="clear" w:color="auto" w:fill="FFFFFF"/>
        </w:rPr>
        <w:t>.</w:t>
      </w:r>
      <w:ins w:id="363" w:author="Daniel Kliebenstein" w:date="2017-07-13T15:34:00Z">
        <w:r w:rsidR="00303F28">
          <w:rPr>
            <w:rFonts w:cs="Arial"/>
            <w:color w:val="222222"/>
            <w:sz w:val="24"/>
            <w:szCs w:val="24"/>
            <w:shd w:val="clear" w:color="auto" w:fill="FFFFFF"/>
          </w:rPr>
          <w:t xml:space="preserve"> </w:t>
        </w:r>
      </w:ins>
      <w:r w:rsidR="004007E9" w:rsidRPr="004007E9">
        <w:rPr>
          <w:rFonts w:cs="Arial"/>
          <w:color w:val="222222"/>
          <w:sz w:val="24"/>
          <w:szCs w:val="24"/>
          <w:shd w:val="clear" w:color="auto" w:fill="FFFFFF"/>
        </w:rPr>
        <w:t xml:space="preserve">Functional annotations are based on the T4 gene models for genomic DNA </w:t>
      </w:r>
      <w:r w:rsidR="004007E9" w:rsidRPr="004007E9">
        <w:rPr>
          <w:rFonts w:cs="Arial"/>
          <w:color w:val="222222"/>
          <w:sz w:val="24"/>
          <w:szCs w:val="24"/>
          <w:shd w:val="clear" w:color="auto" w:fill="FFFFFF"/>
        </w:rPr>
        <w:lastRenderedPageBreak/>
        <w:t xml:space="preserve">(http://www.broadinstitute.org, </w:t>
      </w:r>
      <w:r w:rsidR="004007E9" w:rsidRPr="00D349F6">
        <w:rPr>
          <w:rFonts w:cs="Arial"/>
          <w:i/>
          <w:color w:val="222222"/>
          <w:sz w:val="24"/>
          <w:szCs w:val="24"/>
          <w:shd w:val="clear" w:color="auto" w:fill="FFFFFF"/>
        </w:rPr>
        <w:t>B. cinerea</w:t>
      </w:r>
      <w:r w:rsidR="00D349F6">
        <w:rPr>
          <w:rFonts w:cs="Arial"/>
          <w:color w:val="222222"/>
          <w:sz w:val="24"/>
          <w:szCs w:val="24"/>
          <w:shd w:val="clear" w:color="auto" w:fill="FFFFFF"/>
        </w:rPr>
        <w:t>;  {Staats 2012}</w:t>
      </w:r>
      <w:r w:rsidR="004007E9" w:rsidRPr="004007E9">
        <w:rPr>
          <w:rFonts w:cs="Arial"/>
          <w:color w:val="222222"/>
          <w:sz w:val="24"/>
          <w:szCs w:val="24"/>
          <w:shd w:val="clear" w:color="auto" w:fill="FFFFFF"/>
        </w:rPr>
        <w:t xml:space="preserve">). Additional genes of interest were taken from NCBI (https://www.ncbi.nlm.nih.gov/) and included by mapping sequence to the </w:t>
      </w:r>
      <w:r w:rsidR="004007E9">
        <w:rPr>
          <w:rFonts w:cs="Arial"/>
          <w:color w:val="222222"/>
          <w:sz w:val="24"/>
          <w:szCs w:val="24"/>
          <w:shd w:val="clear" w:color="auto" w:fill="FFFFFF"/>
        </w:rPr>
        <w:t>T4 reference using MUMmer v3.0 {</w:t>
      </w:r>
      <w:r w:rsidR="004007E9" w:rsidRPr="004007E9">
        <w:rPr>
          <w:rFonts w:cs="Arial"/>
          <w:color w:val="222222"/>
          <w:sz w:val="24"/>
          <w:szCs w:val="24"/>
          <w:shd w:val="clear" w:color="auto" w:fill="FFFFFF"/>
        </w:rPr>
        <w:t>Kurtz 2004</w:t>
      </w:r>
      <w:r w:rsidR="004007E9">
        <w:rPr>
          <w:rFonts w:cs="Arial"/>
          <w:color w:val="222222"/>
          <w:sz w:val="24"/>
          <w:szCs w:val="24"/>
          <w:shd w:val="clear" w:color="auto" w:fill="FFFFFF"/>
        </w:rPr>
        <w:t>}</w:t>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InterProScan within BLAST2GO for functional </w:t>
      </w:r>
      <w:ins w:id="364" w:author="Daniel Kliebenstein" w:date="2017-07-13T15:35:00Z">
        <w:r w:rsidR="00303F28">
          <w:rPr>
            <w:rFonts w:cs="Arial"/>
            <w:color w:val="222222"/>
            <w:sz w:val="24"/>
            <w:szCs w:val="24"/>
            <w:shd w:val="clear" w:color="auto" w:fill="FFFFFF"/>
          </w:rPr>
          <w:t xml:space="preserve">GO </w:t>
        </w:r>
      </w:ins>
      <w:r w:rsidR="00BF6B48">
        <w:rPr>
          <w:rFonts w:cs="Arial"/>
          <w:color w:val="222222"/>
          <w:sz w:val="24"/>
          <w:szCs w:val="24"/>
          <w:shd w:val="clear" w:color="auto" w:fill="FFFFFF"/>
        </w:rPr>
        <w:t xml:space="preserve">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commentRangeStart w:id="365"/>
      <w:r w:rsidRPr="00791691">
        <w:rPr>
          <w:b/>
          <w:sz w:val="24"/>
          <w:szCs w:val="24"/>
        </w:rPr>
        <w:t>Results</w:t>
      </w:r>
      <w:commentRangeEnd w:id="365"/>
      <w:r w:rsidR="006B6D32">
        <w:rPr>
          <w:rStyle w:val="CommentReference"/>
        </w:rPr>
        <w:commentReference w:id="365"/>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4FF01E2A" w:rsidR="00F126CA" w:rsidRDefault="00A33EE1" w:rsidP="00A33EE1">
      <w:pPr>
        <w:spacing w:line="480" w:lineRule="auto"/>
        <w:ind w:firstLine="720"/>
        <w:rPr>
          <w:sz w:val="24"/>
          <w:szCs w:val="24"/>
        </w:rPr>
      </w:pPr>
      <w:r>
        <w:rPr>
          <w:sz w:val="24"/>
          <w:szCs w:val="24"/>
        </w:rPr>
        <w:t>To</w:t>
      </w:r>
      <w:r w:rsidR="00F126CA">
        <w:rPr>
          <w:sz w:val="24"/>
          <w:szCs w:val="24"/>
        </w:rPr>
        <w:t xml:space="preserve"> directly </w:t>
      </w:r>
      <w:del w:id="366" w:author="Daniel Kliebenstein" w:date="2017-07-13T16:00:00Z">
        <w:r w:rsidR="00F126CA" w:rsidDel="00B436E4">
          <w:rPr>
            <w:sz w:val="24"/>
            <w:szCs w:val="24"/>
          </w:rPr>
          <w:delText xml:space="preserve">measure </w:delText>
        </w:r>
      </w:del>
      <w:ins w:id="367" w:author="Daniel Kliebenstein" w:date="2017-07-13T16:00:00Z">
        <w:r w:rsidR="00B436E4">
          <w:rPr>
            <w:sz w:val="24"/>
            <w:szCs w:val="24"/>
          </w:rPr>
          <w:t xml:space="preserve">quantify </w:t>
        </w:r>
      </w:ins>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ins w:id="368" w:author="Daniel Kliebenstein" w:date="2017-07-13T16:00:00Z">
        <w:r w:rsidR="00B436E4">
          <w:rPr>
            <w:sz w:val="24"/>
            <w:szCs w:val="24"/>
          </w:rPr>
          <w:t xml:space="preserve"> to a population of a generalist pathogen</w:t>
        </w:r>
      </w:ins>
      <w:r w:rsidR="00F126CA">
        <w:rPr>
          <w:sz w:val="24"/>
          <w:szCs w:val="24"/>
        </w:rPr>
        <w:t xml:space="preserve">, we infected </w:t>
      </w:r>
      <w:r>
        <w:rPr>
          <w:sz w:val="24"/>
          <w:szCs w:val="24"/>
        </w:rPr>
        <w:t xml:space="preserve">a collection of 91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ins w:id="369" w:author="Daniel Kliebenstein" w:date="2017-07-13T16:01:00Z">
        <w:r w:rsidR="00B436E4">
          <w:rPr>
            <w:sz w:val="24"/>
            <w:szCs w:val="24"/>
          </w:rPr>
          <w:t xml:space="preserve"> (i.e. </w:t>
        </w:r>
        <w:commentRangeStart w:id="370"/>
        <w:r w:rsidR="00B436E4">
          <w:rPr>
            <w:sz w:val="24"/>
            <w:szCs w:val="24"/>
          </w:rPr>
          <w:t>NAMES</w:t>
        </w:r>
        <w:commentRangeEnd w:id="370"/>
        <w:r w:rsidR="00B436E4">
          <w:rPr>
            <w:rStyle w:val="CommentReference"/>
          </w:rPr>
          <w:commentReference w:id="370"/>
        </w:r>
        <w:r w:rsidR="00B436E4">
          <w:rPr>
            <w:sz w:val="24"/>
            <w:szCs w:val="24"/>
          </w:rPr>
          <w:t>)</w:t>
        </w:r>
      </w:ins>
      <w:r w:rsidR="003D26E5">
        <w:rPr>
          <w:sz w:val="24"/>
          <w:szCs w:val="24"/>
        </w:rPr>
        <w:t xml:space="preserve"> using single isolates</w:t>
      </w:r>
      <w:r w:rsidR="00870D27">
        <w:rPr>
          <w:sz w:val="24"/>
          <w:szCs w:val="24"/>
        </w:rPr>
        <w:t xml:space="preserve"> of pathogens</w:t>
      </w:r>
      <w:r w:rsidR="007B711D">
        <w:rPr>
          <w:sz w:val="24"/>
          <w:szCs w:val="24"/>
        </w:rPr>
        <w:t xml:space="preserve"> </w:t>
      </w:r>
      <w:r w:rsidR="00161060">
        <w:rPr>
          <w:sz w:val="24"/>
          <w:szCs w:val="24"/>
        </w:rPr>
        <w:t xml:space="preserve">{Egashira 2000; Nicot 2002; Guimaraes 2004; Ten Have 2007; Finkers 2008}.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 xml:space="preserve">tomato </w:t>
      </w:r>
      <w:del w:id="371" w:author="Daniel Kliebenstein" w:date="2017-07-13T16:02:00Z">
        <w:r w:rsidR="003D26E5" w:rsidDel="00B436E4">
          <w:rPr>
            <w:sz w:val="24"/>
            <w:szCs w:val="24"/>
          </w:rPr>
          <w:delText xml:space="preserve">genotypes </w:delText>
        </w:r>
      </w:del>
      <w:ins w:id="372" w:author="Daniel Kliebenstein" w:date="2017-07-13T16:02:00Z">
        <w:r w:rsidR="00B436E4">
          <w:rPr>
            <w:sz w:val="24"/>
            <w:szCs w:val="24"/>
          </w:rPr>
          <w:t xml:space="preserve">accesions </w:t>
        </w:r>
      </w:ins>
      <w:r w:rsidR="003D26E5">
        <w:rPr>
          <w:sz w:val="24"/>
          <w:szCs w:val="24"/>
        </w:rPr>
        <w:t>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del w:id="373" w:author="Daniel Kliebenstein" w:date="2017-07-13T16:02:00Z">
        <w:r w:rsidR="009D2C6D" w:rsidRPr="00B436E4" w:rsidDel="00B436E4">
          <w:rPr>
            <w:i/>
            <w:sz w:val="24"/>
            <w:szCs w:val="24"/>
            <w:rPrChange w:id="374" w:author="Daniel Kliebenstein" w:date="2017-07-13T16:02:00Z">
              <w:rPr>
                <w:sz w:val="24"/>
                <w:szCs w:val="24"/>
              </w:rPr>
            </w:rPrChange>
          </w:rPr>
          <w:delText xml:space="preserve">pathogen </w:delText>
        </w:r>
      </w:del>
      <w:ins w:id="375" w:author="Daniel Kliebenstein" w:date="2017-07-13T16:02:00Z">
        <w:r w:rsidR="00B436E4" w:rsidRPr="00B436E4">
          <w:rPr>
            <w:i/>
            <w:sz w:val="24"/>
            <w:szCs w:val="24"/>
            <w:rPrChange w:id="376" w:author="Daniel Kliebenstein" w:date="2017-07-13T16:02:00Z">
              <w:rPr>
                <w:sz w:val="24"/>
                <w:szCs w:val="24"/>
              </w:rPr>
            </w:rPrChange>
          </w:rPr>
          <w:t>B. cinerea</w:t>
        </w:r>
        <w:r w:rsidR="00B436E4">
          <w:rPr>
            <w:sz w:val="24"/>
            <w:szCs w:val="24"/>
          </w:rPr>
          <w:t xml:space="preserve"> </w:t>
        </w:r>
      </w:ins>
      <w:r w:rsidR="00530DA9">
        <w:rPr>
          <w:sz w:val="24"/>
          <w:szCs w:val="24"/>
        </w:rPr>
        <w:t xml:space="preserve">resistance </w:t>
      </w:r>
      <w:r w:rsidR="00201913">
        <w:rPr>
          <w:sz w:val="24"/>
          <w:szCs w:val="24"/>
        </w:rPr>
        <w:t>levels</w:t>
      </w:r>
      <w:del w:id="377" w:author="Daniel Kliebenstein" w:date="2017-07-13T16:02:00Z">
        <w:r w:rsidR="00201913" w:rsidDel="00B436E4">
          <w:rPr>
            <w:sz w:val="24"/>
            <w:szCs w:val="24"/>
          </w:rPr>
          <w:delText xml:space="preserve"> both within and between tomato species</w:delText>
        </w:r>
      </w:del>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w:t>
      </w:r>
      <w:r w:rsidR="009F5A9F">
        <w:rPr>
          <w:sz w:val="24"/>
          <w:szCs w:val="24"/>
        </w:rPr>
        <w:t xml:space="preserve"> and a population of the pathogen</w:t>
      </w:r>
      <w:r w:rsidR="00201913">
        <w:rPr>
          <w:sz w:val="24"/>
          <w:szCs w:val="24"/>
        </w:rPr>
        <w:t xml:space="preserve">. </w:t>
      </w:r>
      <w:r w:rsidR="00F126CA">
        <w:rPr>
          <w:sz w:val="24"/>
          <w:szCs w:val="24"/>
        </w:rPr>
        <w:t xml:space="preserve">We selected </w:t>
      </w:r>
      <w:r w:rsidR="009F5A9F">
        <w:rPr>
          <w:sz w:val="24"/>
          <w:szCs w:val="24"/>
        </w:rPr>
        <w:t xml:space="preserve">6 domesticated </w:t>
      </w:r>
      <w:r w:rsidR="009F5A9F" w:rsidRPr="00854928">
        <w:rPr>
          <w:i/>
          <w:sz w:val="24"/>
          <w:szCs w:val="24"/>
        </w:rPr>
        <w:t>Solanum lycopersicum</w:t>
      </w:r>
      <w:r w:rsidR="009F5A9F">
        <w:rPr>
          <w:sz w:val="24"/>
          <w:szCs w:val="24"/>
        </w:rPr>
        <w:t xml:space="preserve"> </w:t>
      </w:r>
      <w:del w:id="378" w:author="Daniel Kliebenstein" w:date="2017-07-13T16:03:00Z">
        <w:r w:rsidR="009F5A9F" w:rsidDel="00B436E4">
          <w:rPr>
            <w:sz w:val="24"/>
            <w:szCs w:val="24"/>
          </w:rPr>
          <w:delText xml:space="preserve">cultivars </w:delText>
        </w:r>
      </w:del>
      <w:r w:rsidR="009F5A9F">
        <w:rPr>
          <w:sz w:val="24"/>
          <w:szCs w:val="24"/>
        </w:rPr>
        <w:t xml:space="preserve">and 6 wild </w:t>
      </w:r>
      <w:r w:rsidR="009F5A9F" w:rsidRPr="00854928">
        <w:rPr>
          <w:i/>
          <w:sz w:val="24"/>
          <w:szCs w:val="24"/>
        </w:rPr>
        <w:t>S. pimpinellifolium</w:t>
      </w:r>
      <w:r w:rsidR="009F5A9F">
        <w:rPr>
          <w:sz w:val="24"/>
          <w:szCs w:val="24"/>
        </w:rPr>
        <w:t xml:space="preserve"> </w:t>
      </w:r>
      <w:ins w:id="379" w:author="Daniel Kliebenstein" w:date="2017-07-13T16:03:00Z">
        <w:r w:rsidR="00B436E4">
          <w:rPr>
            <w:sz w:val="24"/>
            <w:szCs w:val="24"/>
          </w:rPr>
          <w:t xml:space="preserve">accessions </w:t>
        </w:r>
      </w:ins>
      <w:del w:id="380" w:author="Daniel Kliebenstein" w:date="2017-07-13T16:03:00Z">
        <w:r w:rsidR="009F5A9F" w:rsidDel="00B436E4">
          <w:rPr>
            <w:sz w:val="24"/>
            <w:szCs w:val="24"/>
          </w:rPr>
          <w:delText>genotypes</w:delText>
        </w:r>
      </w:del>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del w:id="381" w:author="Daniel Kliebenstein" w:date="2017-07-13T16:03:00Z">
        <w:r w:rsidR="00DA16B0" w:rsidDel="00B436E4">
          <w:rPr>
            <w:sz w:val="24"/>
            <w:szCs w:val="24"/>
          </w:rPr>
          <w:delText>the selection associated with the impact of</w:delText>
        </w:r>
      </w:del>
      <w:ins w:id="382" w:author="Daniel Kliebenstein" w:date="2017-07-13T16:03:00Z">
        <w:r w:rsidR="00B436E4">
          <w:rPr>
            <w:sz w:val="24"/>
            <w:szCs w:val="24"/>
          </w:rPr>
          <w:t>how</w:t>
        </w:r>
      </w:ins>
      <w:r w:rsidR="00DA16B0">
        <w:rPr>
          <w:sz w:val="24"/>
          <w:szCs w:val="24"/>
        </w:rPr>
        <w:t xml:space="preserve"> domestication</w:t>
      </w:r>
      <w:ins w:id="383" w:author="Daniel Kliebenstein" w:date="2017-07-13T16:03:00Z">
        <w:r w:rsidR="00B436E4">
          <w:rPr>
            <w:sz w:val="24"/>
            <w:szCs w:val="24"/>
          </w:rPr>
          <w:t xml:space="preserve"> has influence resistance to </w:t>
        </w:r>
        <w:r w:rsidR="00B436E4" w:rsidRPr="00B436E4">
          <w:rPr>
            <w:i/>
            <w:sz w:val="24"/>
            <w:szCs w:val="24"/>
            <w:rPrChange w:id="384" w:author="Daniel Kliebenstein" w:date="2017-07-13T16:03:00Z">
              <w:rPr>
                <w:sz w:val="24"/>
                <w:szCs w:val="24"/>
              </w:rPr>
            </w:rPrChange>
          </w:rPr>
          <w:t>B. cinerea</w:t>
        </w:r>
      </w:ins>
      <w:r w:rsidR="005D3F95">
        <w:rPr>
          <w:sz w:val="24"/>
          <w:szCs w:val="24"/>
        </w:rPr>
        <w:t xml:space="preserve"> </w:t>
      </w:r>
      <w:r w:rsidR="00416136">
        <w:rPr>
          <w:sz w:val="24"/>
          <w:szCs w:val="24"/>
        </w:rPr>
        <w:t>{Peralta 2008}</w:t>
      </w:r>
      <w:r w:rsidR="006E28C1">
        <w:rPr>
          <w:sz w:val="24"/>
          <w:szCs w:val="24"/>
        </w:rPr>
        <w:t xml:space="preserve">. </w:t>
      </w:r>
      <w:r w:rsidR="00B56BCA" w:rsidRPr="00B56BCA">
        <w:rPr>
          <w:sz w:val="24"/>
          <w:szCs w:val="24"/>
        </w:rPr>
        <w:t xml:space="preserve"> </w:t>
      </w:r>
      <w:ins w:id="385" w:author="Daniel Kliebenstein" w:date="2017-07-13T16:03:00Z">
        <w:r w:rsidR="00B436E4">
          <w:rPr>
            <w:sz w:val="24"/>
            <w:szCs w:val="24"/>
          </w:rPr>
          <w:t xml:space="preserve">For the pathogen population, </w:t>
        </w:r>
      </w:ins>
      <w:del w:id="386" w:author="Daniel Kliebenstein" w:date="2017-07-13T16:03:00Z">
        <w:r w:rsidR="00B1388E" w:rsidDel="00B436E4">
          <w:rPr>
            <w:sz w:val="24"/>
            <w:szCs w:val="24"/>
          </w:rPr>
          <w:delText xml:space="preserve">We </w:delText>
        </w:r>
      </w:del>
      <w:ins w:id="387" w:author="Daniel Kliebenstein" w:date="2017-07-13T16:03:00Z">
        <w:r w:rsidR="00B436E4">
          <w:rPr>
            <w:sz w:val="24"/>
            <w:szCs w:val="24"/>
          </w:rPr>
          <w:t xml:space="preserve">we </w:t>
        </w:r>
      </w:ins>
      <w:r w:rsidR="009F5A9F">
        <w:rPr>
          <w:sz w:val="24"/>
          <w:szCs w:val="24"/>
        </w:rPr>
        <w:t xml:space="preserve">used a previously collected </w:t>
      </w:r>
      <w:r w:rsidR="00F75570">
        <w:rPr>
          <w:sz w:val="24"/>
          <w:szCs w:val="24"/>
        </w:rPr>
        <w:t>sample</w:t>
      </w:r>
      <w:r w:rsidR="009F5A9F">
        <w:rPr>
          <w:sz w:val="24"/>
          <w:szCs w:val="24"/>
        </w:rPr>
        <w:t xml:space="preserve"> of </w:t>
      </w:r>
      <w:r w:rsidR="00B56BCA">
        <w:rPr>
          <w:sz w:val="24"/>
          <w:szCs w:val="24"/>
        </w:rPr>
        <w:t xml:space="preserve">91 </w:t>
      </w:r>
      <w:r w:rsidR="00B56BCA" w:rsidRPr="0021544C">
        <w:rPr>
          <w:i/>
          <w:sz w:val="24"/>
          <w:szCs w:val="24"/>
        </w:rPr>
        <w:t>B. cinerea</w:t>
      </w:r>
      <w:r w:rsidR="00B56BCA">
        <w:rPr>
          <w:sz w:val="24"/>
          <w:szCs w:val="24"/>
        </w:rPr>
        <w:t xml:space="preserve"> </w:t>
      </w:r>
      <w:r w:rsidR="009F5A9F">
        <w:rPr>
          <w:sz w:val="24"/>
          <w:szCs w:val="24"/>
        </w:rPr>
        <w:t xml:space="preserve">isolates obtained </w:t>
      </w:r>
      <w:r w:rsidR="00B56BCA">
        <w:rPr>
          <w:sz w:val="24"/>
          <w:szCs w:val="24"/>
        </w:rPr>
        <w:t xml:space="preserve">from various eudicot plant hosts, including tomato </w:t>
      </w:r>
      <w:r w:rsidR="00B56BCA">
        <w:rPr>
          <w:sz w:val="24"/>
          <w:szCs w:val="24"/>
        </w:rPr>
        <w:lastRenderedPageBreak/>
        <w:t xml:space="preserve">stem tissue (2 isolates; T3, KT) and tomato fruit (3 isolates; KGB1, KGB2, Supersteak). </w:t>
      </w:r>
      <w:r w:rsidR="00F126CA">
        <w:rPr>
          <w:sz w:val="24"/>
          <w:szCs w:val="24"/>
        </w:rPr>
        <w:t xml:space="preserve">We infected all 91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 xml:space="preserve">measured the area of </w:t>
      </w:r>
      <w:del w:id="388" w:author="Daniel Kliebenstein" w:date="2017-07-13T16:04:00Z">
        <w:r w:rsidR="00854928" w:rsidDel="00B436E4">
          <w:rPr>
            <w:sz w:val="24"/>
            <w:szCs w:val="24"/>
          </w:rPr>
          <w:delText xml:space="preserve">the </w:delText>
        </w:r>
      </w:del>
      <w:ins w:id="389" w:author="Daniel Kliebenstein" w:date="2017-07-13T16:04:00Z">
        <w:r w:rsidR="00B436E4">
          <w:rPr>
            <w:sz w:val="24"/>
            <w:szCs w:val="24"/>
          </w:rPr>
          <w:t xml:space="preserve">all </w:t>
        </w:r>
      </w:ins>
      <w:r w:rsidR="00854928">
        <w:rPr>
          <w:sz w:val="24"/>
          <w:szCs w:val="24"/>
        </w:rPr>
        <w:t>developing lesion</w:t>
      </w:r>
      <w:ins w:id="390" w:author="Daniel Kliebenstein" w:date="2017-07-13T16:04:00Z">
        <w:r w:rsidR="00B436E4">
          <w:rPr>
            <w:sz w:val="24"/>
            <w:szCs w:val="24"/>
          </w:rPr>
          <w:t>s</w:t>
        </w:r>
      </w:ins>
      <w:r w:rsidR="00DA16B0">
        <w:rPr>
          <w:sz w:val="24"/>
          <w:szCs w:val="24"/>
        </w:rPr>
        <w:t xml:space="preserve"> at 72 hours post infection (HPI) (Figure R1).</w:t>
      </w:r>
      <w:r w:rsidR="00854928">
        <w:rPr>
          <w:sz w:val="24"/>
          <w:szCs w:val="24"/>
        </w:rPr>
        <w:t xml:space="preserve"> </w:t>
      </w:r>
      <w:r w:rsidR="00961651">
        <w:rPr>
          <w:sz w:val="24"/>
          <w:szCs w:val="24"/>
        </w:rPr>
        <w:t>At 72 hours</w:t>
      </w:r>
      <w:r w:rsidR="00C97B8A">
        <w:rPr>
          <w:sz w:val="24"/>
          <w:szCs w:val="24"/>
        </w:rPr>
        <w:t xml:space="preserve"> significant lesion growth </w:t>
      </w:r>
      <w:r w:rsidR="00B738AF">
        <w:rPr>
          <w:sz w:val="24"/>
          <w:szCs w:val="24"/>
        </w:rPr>
        <w:t>was</w:t>
      </w:r>
      <w:r w:rsidR="00C97B8A">
        <w:rPr>
          <w:sz w:val="24"/>
          <w:szCs w:val="24"/>
        </w:rPr>
        <w:t xml:space="preserve"> visible, </w:t>
      </w:r>
      <w:r w:rsidR="001C0C1B">
        <w:rPr>
          <w:sz w:val="24"/>
          <w:szCs w:val="24"/>
        </w:rPr>
        <w:t>but</w:t>
      </w:r>
      <w:r>
        <w:rPr>
          <w:sz w:val="24"/>
          <w:szCs w:val="24"/>
        </w:rPr>
        <w:t xml:space="preserve"> </w:t>
      </w:r>
      <w:r w:rsidR="00C97B8A">
        <w:rPr>
          <w:sz w:val="24"/>
          <w:szCs w:val="24"/>
        </w:rPr>
        <w:t>no lesions ha</w:t>
      </w:r>
      <w:r w:rsidR="00B738AF">
        <w:rPr>
          <w:sz w:val="24"/>
          <w:szCs w:val="24"/>
        </w:rPr>
        <w:t>d</w:t>
      </w:r>
      <w:r w:rsidR="00C97B8A">
        <w:rPr>
          <w:sz w:val="24"/>
          <w:szCs w:val="24"/>
        </w:rPr>
        <w:t xml:space="preserve"> </w:t>
      </w:r>
      <w:r w:rsidR="00660515">
        <w:rPr>
          <w:sz w:val="24"/>
          <w:szCs w:val="24"/>
        </w:rPr>
        <w:t xml:space="preserve">spread to </w:t>
      </w:r>
      <w:r w:rsidR="00C97B8A">
        <w:rPr>
          <w:sz w:val="24"/>
          <w:szCs w:val="24"/>
        </w:rPr>
        <w:t>infect</w:t>
      </w:r>
      <w:r w:rsidR="00660515">
        <w:rPr>
          <w:sz w:val="24"/>
          <w:szCs w:val="24"/>
        </w:rPr>
        <w:t xml:space="preserve"> over half of</w:t>
      </w:r>
      <w:r w:rsidR="00C97B8A">
        <w:rPr>
          <w:sz w:val="24"/>
          <w:szCs w:val="24"/>
        </w:rPr>
        <w:t xml:space="preserve"> </w:t>
      </w:r>
      <w:r>
        <w:rPr>
          <w:sz w:val="24"/>
          <w:szCs w:val="24"/>
        </w:rPr>
        <w:t xml:space="preserve">the </w:t>
      </w:r>
      <w:r w:rsidR="00C97B8A">
        <w:rPr>
          <w:sz w:val="24"/>
          <w:szCs w:val="24"/>
        </w:rPr>
        <w:t xml:space="preserve">leaflet.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Botrytis</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D349F6">
        <w:rPr>
          <w:sz w:val="24"/>
          <w:szCs w:val="24"/>
        </w:rPr>
        <w:t>{Ferrari 2003; Denby 2004; Kliebenstein 2005; Ferrari 2007; Rowe 2008}</w:t>
      </w:r>
      <w:r w:rsidR="00B738AF">
        <w:rPr>
          <w:sz w:val="24"/>
          <w:szCs w:val="24"/>
        </w:rPr>
        <w:t>.</w:t>
      </w:r>
    </w:p>
    <w:p w14:paraId="5B7E0916" w14:textId="77777777" w:rsidR="00F803BC" w:rsidRDefault="00F803BC" w:rsidP="00A33EE1">
      <w:pPr>
        <w:spacing w:line="480" w:lineRule="auto"/>
        <w:ind w:firstLine="720"/>
        <w:rPr>
          <w:sz w:val="24"/>
          <w:szCs w:val="24"/>
        </w:rPr>
      </w:pPr>
    </w:p>
    <w:p w14:paraId="74D23306" w14:textId="6115D3FE" w:rsidR="00772A6B" w:rsidRPr="00772A6B" w:rsidRDefault="00E019E8" w:rsidP="00473ACC">
      <w:pPr>
        <w:spacing w:line="480" w:lineRule="auto"/>
        <w:rPr>
          <w:b/>
          <w:sz w:val="24"/>
          <w:szCs w:val="24"/>
        </w:rPr>
      </w:pPr>
      <w:r>
        <w:rPr>
          <w:b/>
          <w:sz w:val="24"/>
          <w:szCs w:val="24"/>
        </w:rPr>
        <w:t xml:space="preserve">Comparison of Pathogen Genetics, Plant Genetics and Crop Domestication </w:t>
      </w:r>
      <w:r w:rsidR="00505B78">
        <w:rPr>
          <w:b/>
          <w:sz w:val="24"/>
          <w:szCs w:val="24"/>
        </w:rPr>
        <w:t xml:space="preserve">Effects </w:t>
      </w:r>
      <w:r>
        <w:rPr>
          <w:b/>
          <w:sz w:val="24"/>
          <w:szCs w:val="24"/>
        </w:rPr>
        <w:t>on Resistance</w:t>
      </w:r>
    </w:p>
    <w:p w14:paraId="44AA90AE" w14:textId="4745F18F" w:rsidR="007A7AF3" w:rsidRDefault="00127063" w:rsidP="00505B78">
      <w:pPr>
        <w:spacing w:line="480" w:lineRule="auto"/>
        <w:ind w:firstLine="720"/>
        <w:rPr>
          <w:sz w:val="24"/>
          <w:szCs w:val="24"/>
        </w:rPr>
      </w:pPr>
      <w:r>
        <w:rPr>
          <w:sz w:val="24"/>
          <w:szCs w:val="24"/>
        </w:rPr>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both the plant and the pathogen to variation in the virulence/ </w:t>
      </w:r>
      <w:r w:rsidR="00530DA9">
        <w:rPr>
          <w:sz w:val="24"/>
          <w:szCs w:val="24"/>
        </w:rPr>
        <w:t xml:space="preserve">resistance </w:t>
      </w:r>
      <w:r w:rsidR="000D4BA2">
        <w:rPr>
          <w:sz w:val="24"/>
          <w:szCs w:val="24"/>
        </w:rPr>
        <w:t>phenotype</w:t>
      </w:r>
      <w:r>
        <w:rPr>
          <w:sz w:val="24"/>
          <w:szCs w:val="24"/>
        </w:rPr>
        <w:t xml:space="preserve">, we </w:t>
      </w:r>
      <w:commentRangeStart w:id="391"/>
      <w:r>
        <w:rPr>
          <w:sz w:val="24"/>
          <w:szCs w:val="24"/>
        </w:rPr>
        <w:t>used a linear model</w:t>
      </w:r>
      <w:commentRangeEnd w:id="391"/>
      <w:r w:rsidR="00FD1429">
        <w:rPr>
          <w:rStyle w:val="CommentReference"/>
        </w:rPr>
        <w:commentReference w:id="391"/>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but</w:t>
      </w:r>
      <w:r>
        <w:rPr>
          <w:sz w:val="24"/>
          <w:szCs w:val="24"/>
        </w:rPr>
        <w:t xml:space="preserve"> 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 xml:space="preserve">explained </w:t>
      </w:r>
      <w:r w:rsidR="001C0D4A">
        <w:rPr>
          <w:sz w:val="24"/>
          <w:szCs w:val="24"/>
        </w:rPr>
        <w:t>3.5x more of the variance than plant genotype</w:t>
      </w:r>
      <w:ins w:id="392" w:author="Daniel Kliebenstein" w:date="2017-07-13T16:09:00Z">
        <w:r w:rsidR="00FD1429">
          <w:rPr>
            <w:sz w:val="24"/>
            <w:szCs w:val="24"/>
          </w:rPr>
          <w:t>,</w:t>
        </w:r>
      </w:ins>
      <w:del w:id="393" w:author="Daniel Kliebenstein" w:date="2017-07-13T16:09:00Z">
        <w:r w:rsidR="001C0D4A" w:rsidDel="00FD1429">
          <w:rPr>
            <w:sz w:val="24"/>
            <w:szCs w:val="24"/>
          </w:rPr>
          <w:delText xml:space="preserve"> (</w:delText>
        </w:r>
      </w:del>
      <w:ins w:id="394" w:author="Daniel Kliebenstein" w:date="2017-07-13T16:09:00Z">
        <w:r w:rsidR="00FD1429">
          <w:rPr>
            <w:sz w:val="24"/>
            <w:szCs w:val="24"/>
          </w:rPr>
          <w:t xml:space="preserve"> </w:t>
        </w:r>
      </w:ins>
      <w:r w:rsidR="00D71B30">
        <w:rPr>
          <w:sz w:val="24"/>
          <w:szCs w:val="24"/>
        </w:rPr>
        <w:t>10.2% of total variance</w:t>
      </w:r>
      <w:r w:rsidR="00F86FAA">
        <w:rPr>
          <w:sz w:val="24"/>
          <w:szCs w:val="24"/>
        </w:rPr>
        <w:t xml:space="preserve"> </w:t>
      </w:r>
      <w:del w:id="395" w:author="Daniel Kliebenstein" w:date="2017-07-13T16:08:00Z">
        <w:r w:rsidR="00F86FAA" w:rsidDel="00FD1429">
          <w:rPr>
            <w:sz w:val="24"/>
            <w:szCs w:val="24"/>
          </w:rPr>
          <w:delText xml:space="preserve">under </w:delText>
        </w:r>
      </w:del>
      <w:ins w:id="396" w:author="Daniel Kliebenstein" w:date="2017-07-13T16:08:00Z">
        <w:r w:rsidR="00FD1429">
          <w:rPr>
            <w:sz w:val="24"/>
            <w:szCs w:val="24"/>
          </w:rPr>
          <w:t xml:space="preserve">for </w:t>
        </w:r>
      </w:ins>
      <w:ins w:id="397" w:author="Daniel Kliebenstein" w:date="2017-07-13T16:09:00Z">
        <w:r w:rsidR="00FD1429">
          <w:rPr>
            <w:sz w:val="24"/>
            <w:szCs w:val="24"/>
          </w:rPr>
          <w:t xml:space="preserve">pathogen </w:t>
        </w:r>
      </w:ins>
      <w:r w:rsidR="00F86FAA">
        <w:rPr>
          <w:sz w:val="24"/>
          <w:szCs w:val="24"/>
        </w:rPr>
        <w:t>isolate</w:t>
      </w:r>
      <w:r w:rsidR="00D71B30">
        <w:rPr>
          <w:sz w:val="24"/>
          <w:szCs w:val="24"/>
        </w:rPr>
        <w:t xml:space="preserve"> vs. 2.9%</w:t>
      </w:r>
      <w:r w:rsidR="00F86FAA">
        <w:rPr>
          <w:sz w:val="24"/>
          <w:szCs w:val="24"/>
        </w:rPr>
        <w:t xml:space="preserve"> </w:t>
      </w:r>
      <w:del w:id="398" w:author="Daniel Kliebenstein" w:date="2017-07-13T16:09:00Z">
        <w:r w:rsidR="00F86FAA" w:rsidDel="00FD1429">
          <w:rPr>
            <w:sz w:val="24"/>
            <w:szCs w:val="24"/>
          </w:rPr>
          <w:delText xml:space="preserve">under </w:delText>
        </w:r>
      </w:del>
      <w:ins w:id="399" w:author="Daniel Kliebenstein" w:date="2017-07-13T16:09:00Z">
        <w:r w:rsidR="00FD1429">
          <w:rPr>
            <w:sz w:val="24"/>
            <w:szCs w:val="24"/>
          </w:rPr>
          <w:t xml:space="preserve">for </w:t>
        </w:r>
      </w:ins>
      <w:r w:rsidR="00F86FAA">
        <w:rPr>
          <w:sz w:val="24"/>
          <w:szCs w:val="24"/>
        </w:rPr>
        <w:t>plant</w:t>
      </w:r>
      <w:ins w:id="400" w:author="Daniel Kliebenstein" w:date="2017-07-13T16:09:00Z">
        <w:r w:rsidR="00FD1429">
          <w:rPr>
            <w:sz w:val="24"/>
            <w:szCs w:val="24"/>
          </w:rPr>
          <w:t xml:space="preserve"> genotype </w:t>
        </w:r>
      </w:ins>
      <w:del w:id="401" w:author="Daniel Kliebenstein" w:date="2017-07-13T16:09:00Z">
        <w:r w:rsidR="00D71B30" w:rsidDel="00FD1429">
          <w:rPr>
            <w:sz w:val="24"/>
            <w:szCs w:val="24"/>
          </w:rPr>
          <w:delText xml:space="preserve">, </w:delText>
        </w:r>
      </w:del>
      <w:ins w:id="402" w:author="Daniel Kliebenstein" w:date="2017-07-13T16:09:00Z">
        <w:r w:rsidR="00FD1429">
          <w:rPr>
            <w:sz w:val="24"/>
            <w:szCs w:val="24"/>
          </w:rPr>
          <w:t>(</w:t>
        </w:r>
      </w:ins>
      <w:r w:rsidR="001C0D4A">
        <w:rPr>
          <w:sz w:val="24"/>
          <w:szCs w:val="24"/>
        </w:rPr>
        <w:t>Table R1</w:t>
      </w:r>
      <w:del w:id="403" w:author="Daniel Kliebenstein" w:date="2017-07-13T16:09:00Z">
        <w:r w:rsidR="00E75C3D" w:rsidDel="00FD1429">
          <w:rPr>
            <w:sz w:val="24"/>
            <w:szCs w:val="24"/>
          </w:rPr>
          <w:delText xml:space="preserve">, </w:delText>
        </w:r>
      </w:del>
      <w:ins w:id="404" w:author="Daniel Kliebenstein" w:date="2017-07-13T16:09:00Z">
        <w:r w:rsidR="00FD1429">
          <w:rPr>
            <w:sz w:val="24"/>
            <w:szCs w:val="24"/>
          </w:rPr>
          <w:t xml:space="preserve"> and </w:t>
        </w:r>
      </w:ins>
      <w:r w:rsidR="00E75C3D">
        <w:rPr>
          <w:sz w:val="24"/>
          <w:szCs w:val="24"/>
        </w:rPr>
        <w:t>Figure R4A</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D71B30">
        <w:rPr>
          <w:sz w:val="24"/>
          <w:szCs w:val="24"/>
        </w:rPr>
        <w:t xml:space="preserve">&lt;1% of total variance, </w:t>
      </w:r>
      <w:r w:rsidR="00CA4ECA">
        <w:rPr>
          <w:sz w:val="24"/>
          <w:szCs w:val="24"/>
        </w:rPr>
        <w:t>Table R1)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BD23BD">
        <w:rPr>
          <w:sz w:val="24"/>
          <w:szCs w:val="24"/>
        </w:rPr>
        <w:t>7.5%</w:t>
      </w:r>
      <w:r w:rsidR="001B6FE3">
        <w:rPr>
          <w:sz w:val="24"/>
          <w:szCs w:val="24"/>
        </w:rPr>
        <w:t xml:space="preserve"> of total variance</w:t>
      </w:r>
      <w:r w:rsidR="00BD23BD">
        <w:rPr>
          <w:sz w:val="24"/>
          <w:szCs w:val="24"/>
        </w:rPr>
        <w:t xml:space="preserve">, </w:t>
      </w:r>
      <w:r w:rsidR="00A33EE1">
        <w:rPr>
          <w:sz w:val="24"/>
          <w:szCs w:val="24"/>
        </w:rPr>
        <w:t xml:space="preserve">Table R1). This lack of significance may </w:t>
      </w:r>
      <w:r w:rsidR="006046FA">
        <w:rPr>
          <w:sz w:val="24"/>
          <w:szCs w:val="24"/>
        </w:rPr>
        <w:t xml:space="preserve">be </w:t>
      </w:r>
      <w:r w:rsidR="00F75570">
        <w:rPr>
          <w:sz w:val="24"/>
          <w:szCs w:val="24"/>
        </w:rPr>
        <w:t xml:space="preserve">due to the </w:t>
      </w:r>
      <w:r w:rsidR="00F919BB">
        <w:rPr>
          <w:sz w:val="24"/>
          <w:szCs w:val="24"/>
        </w:rPr>
        <w:t>vast number of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115B0C55"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{Stukenbrock 2008</w:t>
      </w:r>
      <w:r w:rsidR="00E75C3D">
        <w:rPr>
          <w:sz w:val="24"/>
          <w:szCs w:val="24"/>
        </w:rPr>
        <w:t>; Smale 1996; Couch 2005; Rosenthal 1997; Dwivedi 2008</w:t>
      </w:r>
      <w:r w:rsidR="00243223">
        <w:rPr>
          <w:sz w:val="24"/>
          <w:szCs w:val="24"/>
        </w:rPr>
        <w:t>}</w:t>
      </w:r>
      <w:r w:rsidR="00E019E8">
        <w:rPr>
          <w:sz w:val="24"/>
          <w:szCs w:val="24"/>
        </w:rPr>
        <w:t xml:space="preserve">.  In our analysis, we </w:t>
      </w:r>
      <w:r w:rsidR="006830A0">
        <w:rPr>
          <w:sz w:val="24"/>
          <w:szCs w:val="24"/>
        </w:rPr>
        <w:t>identified</w:t>
      </w:r>
      <w:r w:rsidR="00E019E8">
        <w:rPr>
          <w:sz w:val="24"/>
          <w:szCs w:val="24"/>
        </w:rPr>
        <w:t xml:space="preserve"> a significant difference in the resistance of wild and domesticated tomato</w:t>
      </w:r>
      <w:r w:rsidR="00DE1A99">
        <w:rPr>
          <w:sz w:val="24"/>
          <w:szCs w:val="24"/>
        </w:rPr>
        <w:t xml:space="preserve"> to the population of </w:t>
      </w:r>
      <w:r w:rsidR="00DE1A99" w:rsidRPr="001623F8">
        <w:rPr>
          <w:i/>
          <w:sz w:val="24"/>
          <w:szCs w:val="24"/>
        </w:rPr>
        <w:t>B. cinerea</w:t>
      </w:r>
      <w:r w:rsidR="00DE1A99">
        <w:rPr>
          <w:sz w:val="24"/>
          <w:szCs w:val="24"/>
        </w:rPr>
        <w:t xml:space="preserve"> isolates</w:t>
      </w:r>
      <w:r w:rsidR="00E019E8">
        <w:rPr>
          <w:sz w:val="24"/>
          <w:szCs w:val="24"/>
        </w:rPr>
        <w:t xml:space="preserve"> (p &lt;2e-16, Table R1). This </w:t>
      </w:r>
      <w:r w:rsidR="00F75570">
        <w:rPr>
          <w:sz w:val="24"/>
          <w:szCs w:val="24"/>
        </w:rPr>
        <w:t xml:space="preserve">agrees </w:t>
      </w:r>
      <w:r w:rsidR="006830A0">
        <w:rPr>
          <w:sz w:val="24"/>
          <w:szCs w:val="24"/>
        </w:rPr>
        <w:t xml:space="preserve">with the </w:t>
      </w:r>
      <w:del w:id="405" w:author="Daniel Kliebenstein" w:date="2017-07-13T16:11:00Z">
        <w:r w:rsidR="006830A0" w:rsidDel="009F1408">
          <w:rPr>
            <w:sz w:val="24"/>
            <w:szCs w:val="24"/>
          </w:rPr>
          <w:delText xml:space="preserve">theory </w:delText>
        </w:r>
      </w:del>
      <w:ins w:id="406" w:author="Daniel Kliebenstein" w:date="2017-07-13T16:11:00Z">
        <w:r w:rsidR="009F1408">
          <w:rPr>
            <w:sz w:val="24"/>
            <w:szCs w:val="24"/>
          </w:rPr>
          <w:t xml:space="preserve">hypothesis </w:t>
        </w:r>
      </w:ins>
      <w:r w:rsidR="006830A0">
        <w:rPr>
          <w:sz w:val="24"/>
          <w:szCs w:val="24"/>
        </w:rPr>
        <w:t>tha</w:t>
      </w:r>
      <w:r w:rsidR="003B67EC">
        <w:rPr>
          <w:sz w:val="24"/>
          <w:szCs w:val="24"/>
        </w:rPr>
        <w:t>t domestication decreases resi</w:t>
      </w:r>
      <w:r w:rsidR="006830A0">
        <w:rPr>
          <w:sz w:val="24"/>
          <w:szCs w:val="24"/>
        </w:rPr>
        <w:t>stance</w:t>
      </w:r>
      <w:r w:rsidR="0043516B">
        <w:rPr>
          <w:sz w:val="24"/>
          <w:szCs w:val="24"/>
        </w:rPr>
        <w:t>,</w:t>
      </w:r>
      <w:r w:rsidR="006830A0">
        <w:rPr>
          <w:sz w:val="24"/>
          <w:szCs w:val="24"/>
        </w:rPr>
        <w:t xml:space="preserve"> as </w:t>
      </w:r>
      <w:r w:rsidR="00BF158A">
        <w:rPr>
          <w:sz w:val="24"/>
          <w:szCs w:val="24"/>
        </w:rPr>
        <w:t>the</w:t>
      </w:r>
      <w:r w:rsidR="006830A0">
        <w:rPr>
          <w:sz w:val="24"/>
          <w:szCs w:val="24"/>
        </w:rPr>
        <w:t xml:space="preserve"> average</w:t>
      </w:r>
      <w:r w:rsidR="00BF158A">
        <w:rPr>
          <w:sz w:val="24"/>
          <w:szCs w:val="24"/>
        </w:rPr>
        <w:t xml:space="preserve"> </w:t>
      </w:r>
      <w:r w:rsidR="006830A0">
        <w:rPr>
          <w:sz w:val="24"/>
          <w:szCs w:val="24"/>
        </w:rPr>
        <w:t xml:space="preserve">lesion size </w:t>
      </w:r>
      <w:r w:rsidR="004A1B55">
        <w:rPr>
          <w:sz w:val="24"/>
          <w:szCs w:val="24"/>
        </w:rPr>
        <w:t xml:space="preserve">was </w:t>
      </w:r>
      <w:r w:rsidR="006830A0">
        <w:rPr>
          <w:sz w:val="24"/>
          <w:szCs w:val="24"/>
        </w:rPr>
        <w:t xml:space="preserve">slightly greater </w:t>
      </w:r>
      <w:r w:rsidR="00F75570">
        <w:rPr>
          <w:sz w:val="24"/>
          <w:szCs w:val="24"/>
        </w:rPr>
        <w:t xml:space="preserve">(18% increase) </w:t>
      </w:r>
      <w:r w:rsidR="006830A0">
        <w:rPr>
          <w:sz w:val="24"/>
          <w:szCs w:val="24"/>
        </w:rPr>
        <w:t xml:space="preserve">on </w:t>
      </w:r>
      <w:r w:rsidR="00BF158A">
        <w:rPr>
          <w:sz w:val="24"/>
          <w:szCs w:val="24"/>
        </w:rPr>
        <w:t xml:space="preserve">domesticated </w:t>
      </w:r>
      <w:r w:rsidR="006830A0">
        <w:rPr>
          <w:sz w:val="24"/>
          <w:szCs w:val="24"/>
        </w:rPr>
        <w:t>than</w:t>
      </w:r>
      <w:r w:rsidR="0043516B">
        <w:rPr>
          <w:sz w:val="24"/>
          <w:szCs w:val="24"/>
        </w:rPr>
        <w:t xml:space="preserve"> on</w:t>
      </w:r>
      <w:r w:rsidR="00BF158A">
        <w:rPr>
          <w:sz w:val="24"/>
          <w:szCs w:val="24"/>
        </w:rPr>
        <w:t xml:space="preserve"> wild tomato genotypes</w:t>
      </w:r>
      <w:r w:rsidR="00CC4E31">
        <w:rPr>
          <w:sz w:val="24"/>
          <w:szCs w:val="24"/>
        </w:rPr>
        <w:t xml:space="preserve"> </w:t>
      </w:r>
      <w:r w:rsidR="00BF158A">
        <w:rPr>
          <w:sz w:val="24"/>
          <w:szCs w:val="24"/>
        </w:rPr>
        <w:t>(</w:t>
      </w:r>
      <w:r w:rsidR="00FD28D9">
        <w:rPr>
          <w:sz w:val="24"/>
          <w:szCs w:val="24"/>
        </w:rPr>
        <w:t xml:space="preserve">Table R1, </w:t>
      </w:r>
      <w:r w:rsidR="00BF158A">
        <w:rPr>
          <w:sz w:val="24"/>
          <w:szCs w:val="24"/>
        </w:rPr>
        <w:t xml:space="preserve">Figure R2). </w:t>
      </w:r>
      <w:r w:rsidR="00E019E8">
        <w:rPr>
          <w:sz w:val="24"/>
          <w:szCs w:val="24"/>
        </w:rPr>
        <w:t xml:space="preserve">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w:t>
      </w:r>
      <w:r w:rsidR="0043516B">
        <w:rPr>
          <w:sz w:val="24"/>
          <w:szCs w:val="24"/>
        </w:rPr>
        <w:t>2.9% vs. 0.</w:t>
      </w:r>
      <w:r w:rsidR="00DE1A99">
        <w:rPr>
          <w:sz w:val="24"/>
          <w:szCs w:val="24"/>
        </w:rPr>
        <w:t>8</w:t>
      </w:r>
      <w:r w:rsidR="0043516B">
        <w:rPr>
          <w:sz w:val="24"/>
          <w:szCs w:val="24"/>
        </w:rPr>
        <w:t xml:space="preserve">% of total variance, </w:t>
      </w:r>
      <w:r w:rsidR="00E019E8">
        <w:rPr>
          <w:sz w:val="24"/>
          <w:szCs w:val="24"/>
        </w:rPr>
        <w:t xml:space="preserve">Table R1). </w:t>
      </w:r>
      <w:r w:rsidR="00CC4E31">
        <w:rPr>
          <w:sz w:val="24"/>
          <w:szCs w:val="24"/>
        </w:rPr>
        <w:t xml:space="preserve">So while we </w:t>
      </w:r>
      <w:r w:rsidR="004A1B55">
        <w:rPr>
          <w:sz w:val="24"/>
          <w:szCs w:val="24"/>
        </w:rPr>
        <w:t xml:space="preserve">did </w:t>
      </w:r>
      <w:r w:rsidR="00CC4E31">
        <w:rPr>
          <w:sz w:val="24"/>
          <w:szCs w:val="24"/>
        </w:rPr>
        <w:t xml:space="preserve">observe the expected increase of susceptibility in domesticated tomato, domestication </w:t>
      </w:r>
      <w:r w:rsidR="004A1B55">
        <w:rPr>
          <w:sz w:val="24"/>
          <w:szCs w:val="24"/>
        </w:rPr>
        <w:t xml:space="preserve">did </w:t>
      </w:r>
      <w:r w:rsidR="00CC4E31">
        <w:rPr>
          <w:sz w:val="24"/>
          <w:szCs w:val="24"/>
        </w:rPr>
        <w:t xml:space="preserve">not </w:t>
      </w:r>
      <w:ins w:id="407" w:author="Daniel Kliebenstein" w:date="2017-07-13T16:11:00Z">
        <w:r w:rsidR="009F1408">
          <w:rPr>
            <w:sz w:val="24"/>
            <w:szCs w:val="24"/>
          </w:rPr>
          <w:t xml:space="preserve">predominantly </w:t>
        </w:r>
      </w:ins>
      <w:r w:rsidR="0043516B">
        <w:rPr>
          <w:sz w:val="24"/>
          <w:szCs w:val="24"/>
        </w:rPr>
        <w:t xml:space="preserve">explain the </w:t>
      </w:r>
      <w:del w:id="408" w:author="Daniel Kliebenstein" w:date="2017-07-13T16:11:00Z">
        <w:r w:rsidR="0043516B" w:rsidDel="009F1408">
          <w:rPr>
            <w:sz w:val="24"/>
            <w:szCs w:val="24"/>
          </w:rPr>
          <w:delText>major</w:delText>
        </w:r>
        <w:r w:rsidR="00CC4E31" w:rsidDel="009F1408">
          <w:rPr>
            <w:sz w:val="24"/>
            <w:szCs w:val="24"/>
          </w:rPr>
          <w:delText xml:space="preserve"> </w:delText>
        </w:r>
      </w:del>
      <w:ins w:id="409" w:author="Daniel Kliebenstein" w:date="2017-07-13T16:11:00Z">
        <w:r w:rsidR="009F1408">
          <w:rPr>
            <w:sz w:val="24"/>
            <w:szCs w:val="24"/>
          </w:rPr>
          <w:t xml:space="preserve"> </w:t>
        </w:r>
      </w:ins>
      <w:r w:rsidR="00CC4E31">
        <w:rPr>
          <w:sz w:val="24"/>
          <w:szCs w:val="24"/>
        </w:rPr>
        <w:t>effects of tomato genotype on lesion size variation</w:t>
      </w:r>
      <w:r w:rsidR="006830A0">
        <w:rPr>
          <w:sz w:val="24"/>
          <w:szCs w:val="24"/>
        </w:rPr>
        <w:t xml:space="preserve"> and there </w:t>
      </w:r>
      <w:r w:rsidR="004A1B55">
        <w:rPr>
          <w:sz w:val="24"/>
          <w:szCs w:val="24"/>
        </w:rPr>
        <w:t xml:space="preserve">was </w:t>
      </w:r>
      <w:r w:rsidR="006830A0">
        <w:rPr>
          <w:sz w:val="24"/>
          <w:szCs w:val="24"/>
        </w:rPr>
        <w:t>significant genetic variation</w:t>
      </w:r>
      <w:r w:rsidR="00DE1A99">
        <w:rPr>
          <w:sz w:val="24"/>
          <w:szCs w:val="24"/>
        </w:rPr>
        <w:t xml:space="preserve"> within both wild and domestic tomato</w:t>
      </w:r>
      <w:r w:rsidR="00F75570">
        <w:rPr>
          <w:sz w:val="24"/>
          <w:szCs w:val="24"/>
        </w:rPr>
        <w:t xml:space="preserve"> species</w:t>
      </w:r>
      <w:r w:rsidR="00DE1A99">
        <w:rPr>
          <w:sz w:val="24"/>
          <w:szCs w:val="24"/>
        </w:rPr>
        <w:t xml:space="preserve"> for </w:t>
      </w:r>
      <w:r w:rsidR="006830A0" w:rsidRPr="006830A0">
        <w:rPr>
          <w:i/>
          <w:sz w:val="24"/>
          <w:szCs w:val="24"/>
        </w:rPr>
        <w:t>B. cinerea</w:t>
      </w:r>
      <w:r w:rsidR="006830A0">
        <w:rPr>
          <w:sz w:val="24"/>
          <w:szCs w:val="24"/>
        </w:rPr>
        <w:t xml:space="preserve"> resistance</w:t>
      </w:r>
      <w:r w:rsidR="00CC4E31">
        <w:rPr>
          <w:sz w:val="24"/>
          <w:szCs w:val="24"/>
        </w:rPr>
        <w:t>.</w:t>
      </w:r>
    </w:p>
    <w:p w14:paraId="54960747" w14:textId="05FB693A"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243223">
        <w:rPr>
          <w:sz w:val="24"/>
          <w:szCs w:val="24"/>
        </w:rPr>
        <w:t xml:space="preserve">{Tanksley 1997; Doebley 2006; Bai 2007}. </w:t>
      </w:r>
      <w:del w:id="410" w:author="Daniel Kliebenstein" w:date="2017-07-13T16:15:00Z">
        <w:r w:rsidR="00CC4E31" w:rsidDel="009F1408">
          <w:rPr>
            <w:sz w:val="24"/>
            <w:szCs w:val="24"/>
          </w:rPr>
          <w:delText>We would expect t</w:delText>
        </w:r>
      </w:del>
      <w:ins w:id="411" w:author="Daniel Kliebenstein" w:date="2017-07-13T16:15:00Z">
        <w:r w:rsidR="009F1408">
          <w:rPr>
            <w:sz w:val="24"/>
            <w:szCs w:val="24"/>
          </w:rPr>
          <w:t>T</w:t>
        </w:r>
      </w:ins>
      <w:r w:rsidR="00CC4E31">
        <w:rPr>
          <w:sz w:val="24"/>
          <w:szCs w:val="24"/>
        </w:rPr>
        <w:t xml:space="preserve">his decreased genetic variation </w:t>
      </w:r>
      <w:del w:id="412" w:author="Daniel Kliebenstein" w:date="2017-07-13T16:15:00Z">
        <w:r w:rsidR="00CC4E31" w:rsidDel="009F1408">
          <w:rPr>
            <w:sz w:val="24"/>
            <w:szCs w:val="24"/>
          </w:rPr>
          <w:delText xml:space="preserve">to </w:delText>
        </w:r>
      </w:del>
      <w:ins w:id="413" w:author="Daniel Kliebenstein" w:date="2017-07-13T16:15:00Z">
        <w:r w:rsidR="009F1408">
          <w:rPr>
            <w:sz w:val="24"/>
            <w:szCs w:val="24"/>
          </w:rPr>
          <w:t xml:space="preserve">should also limit </w:t>
        </w:r>
      </w:ins>
      <w:del w:id="414" w:author="Daniel Kliebenstein" w:date="2017-07-13T16:15:00Z">
        <w:r w:rsidR="00CC4E31" w:rsidDel="009F1408">
          <w:rPr>
            <w:sz w:val="24"/>
            <w:szCs w:val="24"/>
          </w:rPr>
          <w:delText xml:space="preserve">restrict </w:delText>
        </w:r>
      </w:del>
      <w:r w:rsidR="00CC4E31">
        <w:rPr>
          <w:sz w:val="24"/>
          <w:szCs w:val="24"/>
        </w:rPr>
        <w:t xml:space="preserve">phenotypic variation, including disease phenotypes. </w:t>
      </w:r>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w:t>
      </w:r>
      <w:ins w:id="415" w:author="Daniel Kliebenstein" w:date="2017-07-13T16:12:00Z">
        <w:r w:rsidR="009F1408">
          <w:rPr>
            <w:sz w:val="24"/>
            <w:szCs w:val="24"/>
          </w:rPr>
          <w:t xml:space="preserve">Levene’s </w:t>
        </w:r>
      </w:ins>
      <w:r w:rsidR="006F7358">
        <w:rPr>
          <w:sz w:val="24"/>
          <w:szCs w:val="24"/>
        </w:rPr>
        <w:t xml:space="preserve">F-test, </w:t>
      </w:r>
      <w:r w:rsidR="000864B6">
        <w:rPr>
          <w:sz w:val="24"/>
          <w:szCs w:val="24"/>
        </w:rPr>
        <w:t xml:space="preserve">F=1.39, </w:t>
      </w:r>
      <w:commentRangeStart w:id="416"/>
      <w:r w:rsidR="000864B6">
        <w:rPr>
          <w:sz w:val="24"/>
          <w:szCs w:val="24"/>
        </w:rPr>
        <w:t xml:space="preserve">96 </w:t>
      </w:r>
      <w:commentRangeEnd w:id="416"/>
      <w:r w:rsidR="009F1408">
        <w:rPr>
          <w:rStyle w:val="CommentReference"/>
        </w:rPr>
        <w:commentReference w:id="416"/>
      </w:r>
      <w:r w:rsidR="000864B6">
        <w:rPr>
          <w:sz w:val="24"/>
          <w:szCs w:val="24"/>
        </w:rPr>
        <w:t>df</w:t>
      </w:r>
      <w:r w:rsidR="00016D5A">
        <w:rPr>
          <w:sz w:val="24"/>
          <w:szCs w:val="24"/>
        </w:rPr>
        <w:t>, p=0.11)</w:t>
      </w:r>
      <w:r w:rsidR="004D38F6">
        <w:rPr>
          <w:sz w:val="24"/>
          <w:szCs w:val="24"/>
        </w:rPr>
        <w:t>(Figure R3).</w:t>
      </w:r>
      <w:r w:rsidR="00BF158A">
        <w:rPr>
          <w:sz w:val="24"/>
          <w:szCs w:val="24"/>
        </w:rPr>
        <w:t xml:space="preserve"> </w:t>
      </w:r>
      <w:r w:rsidR="00B411E9">
        <w:rPr>
          <w:sz w:val="24"/>
          <w:szCs w:val="24"/>
        </w:rPr>
        <w:t xml:space="preserve">Overall, </w:t>
      </w:r>
      <w:del w:id="417" w:author="Daniel Kliebenstein" w:date="2017-07-13T16:14:00Z">
        <w:r w:rsidR="00B411E9" w:rsidDel="009F1408">
          <w:rPr>
            <w:sz w:val="24"/>
            <w:szCs w:val="24"/>
          </w:rPr>
          <w:delText xml:space="preserve">we </w:delText>
        </w:r>
        <w:r w:rsidR="004A1B55" w:rsidDel="009F1408">
          <w:rPr>
            <w:sz w:val="24"/>
            <w:szCs w:val="24"/>
          </w:rPr>
          <w:delText>found</w:delText>
        </w:r>
      </w:del>
      <w:ins w:id="418" w:author="Daniel Kliebenstein" w:date="2017-07-13T16:14:00Z">
        <w:r w:rsidR="009F1408">
          <w:rPr>
            <w:sz w:val="24"/>
            <w:szCs w:val="24"/>
          </w:rPr>
          <w:t>there is a</w:t>
        </w:r>
      </w:ins>
      <w:del w:id="419" w:author="Daniel Kliebenstein" w:date="2017-07-13T16:14:00Z">
        <w:r w:rsidR="004A1B55" w:rsidDel="009F1408">
          <w:rPr>
            <w:sz w:val="24"/>
            <w:szCs w:val="24"/>
          </w:rPr>
          <w:delText xml:space="preserve"> </w:delText>
        </w:r>
        <w:r w:rsidR="00B411E9" w:rsidDel="009F1408">
          <w:rPr>
            <w:sz w:val="24"/>
            <w:szCs w:val="24"/>
          </w:rPr>
          <w:delText xml:space="preserve">evidence for a </w:delText>
        </w:r>
      </w:del>
      <w:ins w:id="420" w:author="Daniel Kliebenstein" w:date="2017-07-13T16:14:00Z">
        <w:r w:rsidR="009F1408">
          <w:rPr>
            <w:sz w:val="24"/>
            <w:szCs w:val="24"/>
          </w:rPr>
          <w:t xml:space="preserve"> </w:t>
        </w:r>
      </w:ins>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B411E9">
        <w:rPr>
          <w:sz w:val="24"/>
          <w:szCs w:val="24"/>
        </w:rPr>
        <w:t xml:space="preserve"> </w:t>
      </w:r>
      <w:r w:rsidR="00BF158A">
        <w:rPr>
          <w:sz w:val="24"/>
          <w:szCs w:val="24"/>
        </w:rPr>
        <w:t xml:space="preserve">that </w:t>
      </w:r>
      <w:r w:rsidR="004A1B55">
        <w:rPr>
          <w:sz w:val="24"/>
          <w:szCs w:val="24"/>
        </w:rPr>
        <w:t xml:space="preserve">depended </w:t>
      </w:r>
      <w:r w:rsidR="00BF158A">
        <w:rPr>
          <w:sz w:val="24"/>
          <w:szCs w:val="24"/>
        </w:rPr>
        <w:t>on the host genotype</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2BC63C9C" w:rsidR="004D38F6" w:rsidRDefault="00E019E8" w:rsidP="00127BF2">
      <w:pPr>
        <w:spacing w:line="480" w:lineRule="auto"/>
        <w:ind w:firstLine="360"/>
        <w:rPr>
          <w:sz w:val="24"/>
          <w:szCs w:val="24"/>
        </w:rPr>
      </w:pPr>
      <w:r>
        <w:rPr>
          <w:sz w:val="24"/>
          <w:szCs w:val="24"/>
        </w:rPr>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ely, isolates may also be generalists, with specialization absent or occurring only at the gene level. Our collection</w:t>
      </w:r>
      <w:ins w:id="421" w:author="Daniel Kliebenstein" w:date="2017-07-13T16:15:00Z">
        <w:r w:rsidR="009F1408">
          <w:rPr>
            <w:sz w:val="24"/>
            <w:szCs w:val="24"/>
          </w:rPr>
          <w:t xml:space="preserve"> of </w:t>
        </w:r>
        <w:r w:rsidR="009F1408" w:rsidRPr="009F1408">
          <w:rPr>
            <w:i/>
            <w:sz w:val="24"/>
            <w:szCs w:val="24"/>
            <w:rPrChange w:id="422" w:author="Daniel Kliebenstein" w:date="2017-07-13T16:16:00Z">
              <w:rPr>
                <w:sz w:val="24"/>
                <w:szCs w:val="24"/>
              </w:rPr>
            </w:rPrChange>
          </w:rPr>
          <w:t>B. cinerea</w:t>
        </w:r>
        <w:r w:rsidR="009F1408">
          <w:rPr>
            <w:sz w:val="24"/>
            <w:szCs w:val="24"/>
          </w:rPr>
          <w:t xml:space="preserve"> </w:t>
        </w:r>
      </w:ins>
      <w:del w:id="423" w:author="Daniel Kliebenstein" w:date="2017-07-13T16:15:00Z">
        <w:r w:rsidR="00F60037" w:rsidDel="009F1408">
          <w:rPr>
            <w:sz w:val="24"/>
            <w:szCs w:val="24"/>
          </w:rPr>
          <w:delText xml:space="preserve"> </w:delText>
        </w:r>
      </w:del>
      <w:r w:rsidR="00F60037">
        <w:rPr>
          <w:sz w:val="24"/>
          <w:szCs w:val="24"/>
        </w:rPr>
        <w:t xml:space="preserve">includes five </w:t>
      </w:r>
      <w:del w:id="424" w:author="Daniel Kliebenstein" w:date="2017-07-13T16:16:00Z">
        <w:r w:rsidR="00F60037" w:rsidDel="009F1408">
          <w:rPr>
            <w:sz w:val="24"/>
            <w:szCs w:val="24"/>
          </w:rPr>
          <w:delText xml:space="preserve">pathogen </w:delText>
        </w:r>
      </w:del>
      <w:r w:rsidR="00F60037">
        <w:rPr>
          <w:sz w:val="24"/>
          <w:szCs w:val="24"/>
        </w:rPr>
        <w:t xml:space="preserve">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S. lycopersicum</w:t>
      </w:r>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across all hosts on domesticated </w:t>
      </w:r>
      <w:r w:rsidR="006755B8">
        <w:rPr>
          <w:sz w:val="24"/>
          <w:szCs w:val="24"/>
        </w:rPr>
        <w:t xml:space="preserve">tomato </w:t>
      </w:r>
      <w:r w:rsidR="002817BF">
        <w:rPr>
          <w:sz w:val="24"/>
          <w:szCs w:val="24"/>
        </w:rPr>
        <w:t>(t-</w:t>
      </w:r>
      <w:r w:rsidR="00BF3918">
        <w:rPr>
          <w:sz w:val="24"/>
          <w:szCs w:val="24"/>
        </w:rPr>
        <w:t xml:space="preserve">test; t=1.10, </w:t>
      </w:r>
      <w:commentRangeStart w:id="425"/>
      <w:r w:rsidR="00BF3918">
        <w:rPr>
          <w:sz w:val="24"/>
          <w:szCs w:val="24"/>
        </w:rPr>
        <w:t>4.3 df</w:t>
      </w:r>
      <w:commentRangeEnd w:id="425"/>
      <w:r w:rsidR="009F1408">
        <w:rPr>
          <w:rStyle w:val="CommentReference"/>
        </w:rPr>
        <w:commentReference w:id="425"/>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t-test; t=1.09, 4.2 df,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est; t=1.60, 9.7 df, p=0.14</w:t>
      </w:r>
      <w:r w:rsidR="00D85DC4">
        <w:rPr>
          <w:sz w:val="24"/>
          <w:szCs w:val="24"/>
        </w:rPr>
        <w:t xml:space="preserve">) </w:t>
      </w:r>
      <w:r w:rsidR="00C344A5">
        <w:rPr>
          <w:sz w:val="24"/>
          <w:szCs w:val="24"/>
        </w:rPr>
        <w:t>(Figure R4</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in this study</w:t>
      </w:r>
      <w:r w:rsidR="00300AAD">
        <w:rPr>
          <w:sz w:val="24"/>
          <w:szCs w:val="24"/>
        </w:rPr>
        <w:t xml:space="preserve"> (Figure R4</w:t>
      </w:r>
      <w:r w:rsidR="00865EDB">
        <w:rPr>
          <w:sz w:val="24"/>
          <w:szCs w:val="24"/>
        </w:rPr>
        <w:t>E</w:t>
      </w:r>
      <w:r w:rsidR="00300AAD">
        <w:rPr>
          <w:sz w:val="24"/>
          <w:szCs w:val="24"/>
        </w:rPr>
        <w:t>)</w:t>
      </w:r>
      <w:r w:rsidR="000D40EF">
        <w:rPr>
          <w:sz w:val="24"/>
          <w:szCs w:val="24"/>
        </w:rPr>
        <w:t>, and one</w:t>
      </w:r>
      <w:r w:rsidR="004A1B55">
        <w:rPr>
          <w:sz w:val="24"/>
          <w:szCs w:val="24"/>
        </w:rPr>
        <w:t xml:space="preserve"> was</w:t>
      </w:r>
      <w:r w:rsidR="000D40EF">
        <w:rPr>
          <w:sz w:val="24"/>
          <w:szCs w:val="24"/>
        </w:rPr>
        <w:t xml:space="preserve"> within the 10 most-virulent isolates (Triple3)</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ins w:id="426" w:author="Daniel Kliebenstein" w:date="2017-07-13T16:17:00Z">
        <w:r w:rsidR="009F1408">
          <w:rPr>
            <w:sz w:val="24"/>
            <w:szCs w:val="24"/>
          </w:rPr>
          <w:t xml:space="preserve"> this collection of </w:t>
        </w:r>
      </w:ins>
      <w:del w:id="427" w:author="Daniel Kliebenstein" w:date="2017-07-13T16:17:00Z">
        <w:r w:rsidR="00BF3918" w:rsidDel="009F1408">
          <w:rPr>
            <w:sz w:val="24"/>
            <w:szCs w:val="24"/>
          </w:rPr>
          <w:delText xml:space="preserve"> </w:delText>
        </w:r>
      </w:del>
      <w:r w:rsidR="00BF3918" w:rsidRPr="00BF3918">
        <w:rPr>
          <w:i/>
          <w:sz w:val="24"/>
          <w:szCs w:val="24"/>
        </w:rPr>
        <w:t>B. cinerea</w:t>
      </w:r>
      <w:r w:rsidR="00BF3918">
        <w:rPr>
          <w:i/>
          <w:sz w:val="24"/>
          <w:szCs w:val="24"/>
        </w:rPr>
        <w:t xml:space="preserve"> </w:t>
      </w:r>
      <w:r w:rsidR="003E7349">
        <w:rPr>
          <w:sz w:val="24"/>
          <w:szCs w:val="24"/>
        </w:rPr>
        <w:t xml:space="preserve">isolates are not strongly host-specific </w:t>
      </w:r>
      <w:ins w:id="428" w:author="Daniel Kliebenstein" w:date="2017-07-13T16:17:00Z">
        <w:r w:rsidR="009F1408">
          <w:rPr>
            <w:sz w:val="24"/>
            <w:szCs w:val="24"/>
          </w:rPr>
          <w:t xml:space="preserve">for tomato </w:t>
        </w:r>
      </w:ins>
      <w:r w:rsidR="001623F8">
        <w:rPr>
          <w:sz w:val="24"/>
          <w:szCs w:val="24"/>
        </w:rPr>
        <w:t>{Rowe 2007</w:t>
      </w:r>
      <w:r w:rsidR="00B7604A">
        <w:rPr>
          <w:sz w:val="24"/>
          <w:szCs w:val="24"/>
        </w:rPr>
        <w:t>; Ma 2005; Stylianos 2012</w:t>
      </w:r>
      <w:r w:rsidR="00652E98">
        <w:rPr>
          <w:sz w:val="24"/>
          <w:szCs w:val="24"/>
        </w:rPr>
        <w:t>; Martinez 2003}.</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18437F56"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 xml:space="preserve">based on isolate </w:t>
      </w:r>
      <w:del w:id="429" w:author="Daniel Kliebenstein" w:date="2017-07-13T16:18:00Z">
        <w:r w:rsidR="00F803BC" w:rsidDel="009F1408">
          <w:rPr>
            <w:sz w:val="24"/>
            <w:szCs w:val="24"/>
          </w:rPr>
          <w:delText xml:space="preserve">source </w:delText>
        </w:r>
      </w:del>
      <w:r w:rsidR="00F803BC">
        <w:rPr>
          <w:sz w:val="24"/>
          <w:szCs w:val="24"/>
        </w:rPr>
        <w:t>host</w:t>
      </w:r>
      <w:ins w:id="430" w:author="Daniel Kliebenstein" w:date="2017-07-13T16:18:00Z">
        <w:r w:rsidR="009F1408" w:rsidRPr="009F1408">
          <w:rPr>
            <w:sz w:val="24"/>
            <w:szCs w:val="24"/>
          </w:rPr>
          <w:t xml:space="preserve"> </w:t>
        </w:r>
        <w:r w:rsidR="009F1408">
          <w:rPr>
            <w:sz w:val="24"/>
            <w:szCs w:val="24"/>
          </w:rPr>
          <w:t>source</w:t>
        </w:r>
      </w:ins>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ins w:id="431" w:author="Daniel Kliebenstein" w:date="2017-07-13T16:18:00Z">
        <w:r w:rsidR="009F1408">
          <w:rPr>
            <w:sz w:val="24"/>
            <w:szCs w:val="24"/>
          </w:rPr>
          <w:t xml:space="preserve"> at individual loci</w:t>
        </w:r>
      </w:ins>
      <w:r w:rsidR="00DE1A99">
        <w:rPr>
          <w:sz w:val="24"/>
          <w:szCs w:val="24"/>
        </w:rPr>
        <w:t xml:space="preserve"> that allow them to better attack subsets of the </w:t>
      </w:r>
      <w:r w:rsidR="00E33AB3">
        <w:rPr>
          <w:sz w:val="24"/>
          <w:szCs w:val="24"/>
        </w:rPr>
        <w:t xml:space="preserve">tomato genotypes.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there was a large fraction of variance within each term</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 xml:space="preserve">high degrees of freedom can be underpowered, as in the case of the isolate x plant genotype interaction term </w:t>
      </w:r>
      <w:ins w:id="432" w:author="Daniel Kliebenstein" w:date="2017-07-13T16:19:00Z">
        <w:r w:rsidR="009F1408">
          <w:rPr>
            <w:sz w:val="24"/>
            <w:szCs w:val="24"/>
          </w:rPr>
          <w:t>with 940 degrees of freedom</w:t>
        </w:r>
      </w:ins>
      <w:del w:id="433" w:author="Daniel Kliebenstein" w:date="2017-07-13T16:19:00Z">
        <w:r w:rsidR="00E33AB3" w:rsidDel="009F1408">
          <w:rPr>
            <w:sz w:val="24"/>
            <w:szCs w:val="24"/>
          </w:rPr>
          <w:delText>(df: 940)</w:delText>
        </w:r>
      </w:del>
      <w:ins w:id="434" w:author="Daniel Kliebenstein" w:date="2017-07-13T16:19:00Z">
        <w:r w:rsidR="009F1408">
          <w:rPr>
            <w:sz w:val="24"/>
            <w:szCs w:val="24"/>
          </w:rPr>
          <w:t xml:space="preserve"> (Table</w:t>
        </w:r>
        <w:commentRangeStart w:id="435"/>
        <w:r w:rsidR="009F1408">
          <w:rPr>
            <w:sz w:val="24"/>
            <w:szCs w:val="24"/>
          </w:rPr>
          <w:t xml:space="preserve"> X)</w:t>
        </w:r>
        <w:commentRangeEnd w:id="435"/>
        <w:r w:rsidR="009F1408">
          <w:rPr>
            <w:rStyle w:val="CommentReference"/>
          </w:rPr>
          <w:commentReference w:id="435"/>
        </w:r>
      </w:ins>
      <w:r w:rsidR="00E33AB3">
        <w:rPr>
          <w:sz w:val="24"/>
          <w:szCs w:val="24"/>
        </w:rPr>
        <w:t xml:space="preserve">. </w:t>
      </w:r>
      <w:r w:rsidR="008478A5">
        <w:rPr>
          <w:sz w:val="24"/>
          <w:szCs w:val="24"/>
        </w:rPr>
        <w:t xml:space="preserve">To </w:t>
      </w:r>
      <w:del w:id="436" w:author="Daniel Kliebenstein" w:date="2017-07-13T16:19:00Z">
        <w:r w:rsidR="008478A5" w:rsidDel="009F1408">
          <w:rPr>
            <w:sz w:val="24"/>
            <w:szCs w:val="24"/>
          </w:rPr>
          <w:delText xml:space="preserve">assess </w:delText>
        </w:r>
      </w:del>
      <w:ins w:id="437" w:author="Daniel Kliebenstein" w:date="2017-07-13T16:19:00Z">
        <w:r w:rsidR="009F1408">
          <w:rPr>
            <w:sz w:val="24"/>
            <w:szCs w:val="24"/>
          </w:rPr>
          <w:t xml:space="preserve">assess </w:t>
        </w:r>
      </w:ins>
      <w:r w:rsidR="008478A5">
        <w:rPr>
          <w:sz w:val="24"/>
          <w:szCs w:val="24"/>
        </w:rPr>
        <w:t>these two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 xml:space="preserve">We </w:t>
      </w:r>
      <w:del w:id="438" w:author="Daniel Kliebenstein" w:date="2017-07-13T16:21:00Z">
        <w:r w:rsidR="008478A5" w:rsidDel="009F1408">
          <w:rPr>
            <w:sz w:val="24"/>
            <w:szCs w:val="24"/>
          </w:rPr>
          <w:delText xml:space="preserve">performed </w:delText>
        </w:r>
      </w:del>
      <w:ins w:id="439" w:author="Daniel Kliebenstein" w:date="2017-07-13T16:21:00Z">
        <w:r w:rsidR="009F1408">
          <w:rPr>
            <w:sz w:val="24"/>
            <w:szCs w:val="24"/>
          </w:rPr>
          <w:t>used a Wilcoxon signed-rank test to test if the rank of B. cinerea isolate induced lesion size changed between pairs of tomato genotypes</w:t>
        </w:r>
      </w:ins>
      <w:ins w:id="440" w:author="Daniel Kliebenstein" w:date="2017-07-13T16:22:00Z">
        <w:r w:rsidR="009F1408">
          <w:rPr>
            <w:sz w:val="24"/>
            <w:szCs w:val="24"/>
          </w:rPr>
          <w:t xml:space="preserve">. This showed that when using </w:t>
        </w:r>
      </w:ins>
      <w:del w:id="441" w:author="Daniel Kliebenstein" w:date="2017-07-13T16:22:00Z">
        <w:r w:rsidR="008478A5" w:rsidDel="009F1408">
          <w:rPr>
            <w:sz w:val="24"/>
            <w:szCs w:val="24"/>
          </w:rPr>
          <w:delText>a linear model</w:delText>
        </w:r>
        <w:r w:rsidR="000F5710" w:rsidDel="009F1408">
          <w:rPr>
            <w:sz w:val="24"/>
            <w:szCs w:val="24"/>
          </w:rPr>
          <w:delText xml:space="preserve"> analysis</w:delText>
        </w:r>
        <w:r w:rsidR="008478A5" w:rsidDel="009F1408">
          <w:rPr>
            <w:sz w:val="24"/>
            <w:szCs w:val="24"/>
          </w:rPr>
          <w:delText xml:space="preserve"> individually on each isolate to directly test</w:delText>
        </w:r>
        <w:r w:rsidR="00E33AB3" w:rsidDel="009F1408">
          <w:rPr>
            <w:sz w:val="24"/>
            <w:szCs w:val="24"/>
          </w:rPr>
          <w:delText xml:space="preserve"> the fixed effects of domestication, plant genotype nested within domestication, and experiment. Through this single-isolate GLM analysis, </w:delText>
        </w:r>
        <w:r w:rsidR="008C2128" w:rsidDel="009F1408">
          <w:rPr>
            <w:sz w:val="24"/>
            <w:szCs w:val="24"/>
          </w:rPr>
          <w:delText>none of the</w:delText>
        </w:r>
        <w:r w:rsidR="00E33AB3" w:rsidDel="009F1408">
          <w:rPr>
            <w:sz w:val="24"/>
            <w:szCs w:val="24"/>
          </w:rPr>
          <w:delText xml:space="preserve"> isolates show a significant (p &lt; 0.05</w:delText>
        </w:r>
        <w:r w:rsidR="008C2128" w:rsidDel="009F1408">
          <w:rPr>
            <w:sz w:val="24"/>
            <w:szCs w:val="24"/>
          </w:rPr>
          <w:delText>, FDR corrected</w:delText>
        </w:r>
        <w:r w:rsidR="00E33AB3" w:rsidDel="009F1408">
          <w:rPr>
            <w:sz w:val="24"/>
            <w:szCs w:val="24"/>
          </w:rPr>
          <w:delText>) interaction with host genotype</w:delText>
        </w:r>
        <w:r w:rsidR="008C2128" w:rsidDel="009F1408">
          <w:rPr>
            <w:sz w:val="24"/>
            <w:szCs w:val="24"/>
          </w:rPr>
          <w:delText>.</w:delText>
        </w:r>
        <w:r w:rsidR="00021031" w:rsidDel="009F1408">
          <w:rPr>
            <w:sz w:val="24"/>
            <w:szCs w:val="24"/>
          </w:rPr>
          <w:delText xml:space="preserve"> </w:delText>
        </w:r>
        <w:commentRangeStart w:id="442"/>
        <w:r w:rsidR="00021031" w:rsidDel="009F1408">
          <w:rPr>
            <w:sz w:val="24"/>
            <w:szCs w:val="24"/>
          </w:rPr>
          <w:delText>However, when looking across the</w:delText>
        </w:r>
      </w:del>
      <w:ins w:id="443" w:author="Daniel Kliebenstein" w:date="2017-07-13T16:22:00Z">
        <w:r w:rsidR="009F1408">
          <w:rPr>
            <w:sz w:val="24"/>
            <w:szCs w:val="24"/>
          </w:rPr>
          <w:t>the</w:t>
        </w:r>
      </w:ins>
      <w:r w:rsidR="00021031">
        <w:rPr>
          <w:sz w:val="24"/>
          <w:szCs w:val="24"/>
        </w:rPr>
        <w:t xml:space="preserve"> full isolate population, performance does</w:t>
      </w:r>
      <w:ins w:id="444" w:author="Daniel Kliebenstein" w:date="2017-07-13T16:22:00Z">
        <w:r w:rsidR="009F1408">
          <w:rPr>
            <w:sz w:val="24"/>
            <w:szCs w:val="24"/>
          </w:rPr>
          <w:t xml:space="preserve"> significnatly</w:t>
        </w:r>
      </w:ins>
      <w:r w:rsidR="00021031">
        <w:rPr>
          <w:sz w:val="24"/>
          <w:szCs w:val="24"/>
        </w:rPr>
        <w:t xml:space="preserve"> vary between host genotypes. </w:t>
      </w:r>
      <w:commentRangeStart w:id="445"/>
      <w:r w:rsidR="00021031">
        <w:rPr>
          <w:sz w:val="24"/>
          <w:szCs w:val="24"/>
        </w:rPr>
        <w:t xml:space="preserve">When comparing mean lesion size between paired plant genotypes, 58% of </w:t>
      </w:r>
      <w:ins w:id="446" w:author="Daniel Kliebenstein" w:date="2017-07-13T16:22:00Z">
        <w:r w:rsidR="009F1408">
          <w:rPr>
            <w:sz w:val="24"/>
            <w:szCs w:val="24"/>
          </w:rPr>
          <w:t xml:space="preserve">tomato accession </w:t>
        </w:r>
      </w:ins>
      <w:del w:id="447" w:author="Daniel Kliebenstein" w:date="2017-07-13T16:22:00Z">
        <w:r w:rsidR="00021031" w:rsidDel="009F1408">
          <w:rPr>
            <w:sz w:val="24"/>
            <w:szCs w:val="24"/>
          </w:rPr>
          <w:delText xml:space="preserve">host </w:delText>
        </w:r>
      </w:del>
      <w:r w:rsidR="00021031">
        <w:rPr>
          <w:sz w:val="24"/>
          <w:szCs w:val="24"/>
        </w:rPr>
        <w:t xml:space="preserve">pairs </w:t>
      </w:r>
      <w:r w:rsidR="009B4A66">
        <w:rPr>
          <w:sz w:val="24"/>
          <w:szCs w:val="24"/>
        </w:rPr>
        <w:t xml:space="preserve">significantly affected </w:t>
      </w:r>
      <w:r w:rsidR="00021031">
        <w:rPr>
          <w:sz w:val="24"/>
          <w:szCs w:val="24"/>
        </w:rPr>
        <w:t>the distribution of lesion sizes across all isolates (</w:t>
      </w:r>
      <w:r w:rsidR="009B4A66">
        <w:rPr>
          <w:sz w:val="24"/>
          <w:szCs w:val="24"/>
        </w:rPr>
        <w:t xml:space="preserve">Wilcoxon signed-rank test, </w:t>
      </w:r>
      <w:r w:rsidR="00021031">
        <w:rPr>
          <w:sz w:val="24"/>
          <w:szCs w:val="24"/>
        </w:rPr>
        <w:t xml:space="preserve">Table R2). </w:t>
      </w:r>
      <w:commentRangeEnd w:id="445"/>
      <w:r w:rsidR="009F1408">
        <w:rPr>
          <w:rStyle w:val="CommentReference"/>
        </w:rPr>
        <w:commentReference w:id="445"/>
      </w:r>
      <w:r w:rsidR="003F3C58">
        <w:rPr>
          <w:sz w:val="24"/>
          <w:szCs w:val="24"/>
        </w:rPr>
        <w:t xml:space="preserve">This pattern was consistent, irrelevant of whether we compared </w:t>
      </w:r>
      <w:r w:rsidR="00021031">
        <w:rPr>
          <w:sz w:val="24"/>
          <w:szCs w:val="24"/>
        </w:rPr>
        <w:t xml:space="preserve">only domesticated host pairs, wild host pairs, or </w:t>
      </w:r>
      <w:r w:rsidR="003F3C58">
        <w:rPr>
          <w:sz w:val="24"/>
          <w:szCs w:val="24"/>
        </w:rPr>
        <w:t xml:space="preserve">pairs </w:t>
      </w:r>
      <w:r w:rsidR="00021031">
        <w:rPr>
          <w:sz w:val="24"/>
          <w:szCs w:val="24"/>
        </w:rPr>
        <w:t>across species (</w:t>
      </w:r>
      <w:r w:rsidR="009B4A66">
        <w:rPr>
          <w:sz w:val="24"/>
          <w:szCs w:val="24"/>
        </w:rPr>
        <w:t xml:space="preserve">Wilcoxon signed-rank test, </w:t>
      </w:r>
      <w:r w:rsidR="00021031">
        <w:rPr>
          <w:sz w:val="24"/>
          <w:szCs w:val="24"/>
        </w:rPr>
        <w:t>Table R2).</w:t>
      </w:r>
      <w:commentRangeEnd w:id="442"/>
      <w:r w:rsidR="009B2716">
        <w:rPr>
          <w:rStyle w:val="CommentReference"/>
        </w:rPr>
        <w:commentReference w:id="442"/>
      </w:r>
      <w:r w:rsidR="009B4A66">
        <w:rPr>
          <w:sz w:val="24"/>
          <w:szCs w:val="24"/>
        </w:rPr>
        <w:t xml:space="preserve"> As such, </w:t>
      </w:r>
      <w:del w:id="448" w:author="Daniel Kliebenstein" w:date="2017-07-13T16:23:00Z">
        <w:r w:rsidR="009B4A66" w:rsidDel="001803A3">
          <w:rPr>
            <w:sz w:val="24"/>
            <w:szCs w:val="24"/>
          </w:rPr>
          <w:delText>we do not find evidence that any subset of isolates show sensitivity to tomato genetic variation</w:delText>
        </w:r>
      </w:del>
      <w:ins w:id="449" w:author="Daniel Kliebenstein" w:date="2017-07-13T16:23:00Z">
        <w:r w:rsidR="001803A3">
          <w:rPr>
            <w:sz w:val="24"/>
            <w:szCs w:val="24"/>
          </w:rPr>
          <w:t xml:space="preserve">this suggests that the population of </w:t>
        </w:r>
        <w:r w:rsidR="001803A3" w:rsidRPr="001803A3">
          <w:rPr>
            <w:i/>
            <w:sz w:val="24"/>
            <w:szCs w:val="24"/>
            <w:rPrChange w:id="450" w:author="Daniel Kliebenstein" w:date="2017-07-13T16:24:00Z">
              <w:rPr>
                <w:sz w:val="24"/>
                <w:szCs w:val="24"/>
              </w:rPr>
            </w:rPrChange>
          </w:rPr>
          <w:t>B. cinerea</w:t>
        </w:r>
        <w:r w:rsidR="001803A3">
          <w:rPr>
            <w:sz w:val="24"/>
            <w:szCs w:val="24"/>
          </w:rPr>
          <w:t xml:space="preserve"> does </w:t>
        </w:r>
      </w:ins>
      <w:ins w:id="451" w:author="Daniel Kliebenstein" w:date="2017-07-13T16:24:00Z">
        <w:r w:rsidR="001803A3">
          <w:rPr>
            <w:sz w:val="24"/>
            <w:szCs w:val="24"/>
          </w:rPr>
          <w:t>display differential responses to the tomato genetic variation</w:t>
        </w:r>
      </w:ins>
      <w:del w:id="452" w:author="Daniel Kliebenstein" w:date="2017-07-13T16:24:00Z">
        <w:r w:rsidR="009B4A66" w:rsidDel="001803A3">
          <w:rPr>
            <w:sz w:val="24"/>
            <w:szCs w:val="24"/>
          </w:rPr>
          <w:delText xml:space="preserve">, but variation between tomato genotypes does change the distribution of lesion sizes across our </w:delText>
        </w:r>
        <w:r w:rsidR="009B4A66" w:rsidRPr="009B4A66" w:rsidDel="001803A3">
          <w:rPr>
            <w:i/>
            <w:sz w:val="24"/>
            <w:szCs w:val="24"/>
          </w:rPr>
          <w:delText>B</w:delText>
        </w:r>
        <w:r w:rsidR="009B4A66" w:rsidDel="001803A3">
          <w:rPr>
            <w:i/>
            <w:sz w:val="24"/>
            <w:szCs w:val="24"/>
          </w:rPr>
          <w:delText>. cinerea</w:delText>
        </w:r>
        <w:r w:rsidR="009B4A66" w:rsidDel="001803A3">
          <w:rPr>
            <w:sz w:val="24"/>
            <w:szCs w:val="24"/>
          </w:rPr>
          <w:delText xml:space="preserve"> population</w:delText>
        </w:r>
      </w:del>
      <w:r w:rsidR="009B4A66">
        <w:rPr>
          <w:sz w:val="24"/>
          <w:szCs w:val="24"/>
        </w:rPr>
        <w:t>.</w:t>
      </w:r>
    </w:p>
    <w:p w14:paraId="64BF6A25" w14:textId="025A2799" w:rsidR="006755B8" w:rsidRDefault="00115A56" w:rsidP="0032415F">
      <w:pPr>
        <w:spacing w:line="480" w:lineRule="auto"/>
        <w:ind w:firstLine="720"/>
        <w:rPr>
          <w:sz w:val="24"/>
          <w:szCs w:val="24"/>
        </w:rPr>
      </w:pPr>
      <w:del w:id="453" w:author="Daniel Kliebenstein" w:date="2017-07-13T16:24:00Z">
        <w:r w:rsidDel="003F5AA6">
          <w:rPr>
            <w:sz w:val="24"/>
            <w:szCs w:val="24"/>
          </w:rPr>
          <w:delText>While none of the</w:delText>
        </w:r>
        <w:r w:rsidR="00021031" w:rsidDel="003F5AA6">
          <w:rPr>
            <w:sz w:val="24"/>
            <w:szCs w:val="24"/>
          </w:rPr>
          <w:delText xml:space="preserve"> individual</w:delText>
        </w:r>
        <w:r w:rsidR="00C51BBB" w:rsidDel="003F5AA6">
          <w:rPr>
            <w:sz w:val="24"/>
            <w:szCs w:val="24"/>
          </w:rPr>
          <w:delText xml:space="preserve"> isolates show</w:delText>
        </w:r>
        <w:r w:rsidR="006830A0" w:rsidDel="003F5AA6">
          <w:rPr>
            <w:sz w:val="24"/>
            <w:szCs w:val="24"/>
          </w:rPr>
          <w:delText xml:space="preserve">ed differential sensitivity to genetic variation </w:delText>
        </w:r>
        <w:r w:rsidDel="003F5AA6">
          <w:rPr>
            <w:sz w:val="24"/>
            <w:szCs w:val="24"/>
          </w:rPr>
          <w:delText xml:space="preserve">between </w:delText>
        </w:r>
        <w:r w:rsidR="006830A0" w:rsidDel="003F5AA6">
          <w:rPr>
            <w:sz w:val="24"/>
            <w:szCs w:val="24"/>
          </w:rPr>
          <w:delText>tomato</w:delText>
        </w:r>
        <w:r w:rsidDel="003F5AA6">
          <w:rPr>
            <w:sz w:val="24"/>
            <w:szCs w:val="24"/>
          </w:rPr>
          <w:delText xml:space="preserve"> genotypes</w:delText>
        </w:r>
      </w:del>
      <w:ins w:id="454" w:author="Daniel Kliebenstein" w:date="2017-07-13T16:24:00Z">
        <w:r w:rsidR="003F5AA6">
          <w:rPr>
            <w:sz w:val="24"/>
            <w:szCs w:val="24"/>
          </w:rPr>
          <w:t>To test if specific B. cinerea isolates may be sensitive to domestication, we utilized an individual isolate ANOVA approach.</w:t>
        </w:r>
      </w:ins>
      <w:del w:id="455" w:author="Daniel Kliebenstein" w:date="2017-07-13T16:25:00Z">
        <w:r w:rsidR="006830A0" w:rsidDel="003F5AA6">
          <w:rPr>
            <w:sz w:val="24"/>
            <w:szCs w:val="24"/>
          </w:rPr>
          <w:delText>, we used the same approach to test if isolates show sensitivity to genetic variation associated with tomato</w:delText>
        </w:r>
        <w:r w:rsidDel="003F5AA6">
          <w:rPr>
            <w:sz w:val="24"/>
            <w:szCs w:val="24"/>
          </w:rPr>
          <w:delText xml:space="preserve"> domestication</w:delText>
        </w:r>
        <w:r w:rsidR="00167A52" w:rsidDel="003F5AA6">
          <w:rPr>
            <w:sz w:val="24"/>
            <w:szCs w:val="24"/>
          </w:rPr>
          <w:delText>.</w:delText>
        </w:r>
      </w:del>
      <w:r w:rsidR="00E60E08">
        <w:rPr>
          <w:sz w:val="24"/>
          <w:szCs w:val="24"/>
        </w:rPr>
        <w:t xml:space="preserve"> </w:t>
      </w:r>
      <w:del w:id="456" w:author="Daniel Kliebenstein" w:date="2017-07-13T16:25:00Z">
        <w:r w:rsidR="0032415F" w:rsidDel="003F5AA6">
          <w:rPr>
            <w:sz w:val="24"/>
            <w:szCs w:val="24"/>
          </w:rPr>
          <w:delText>Under t</w:delText>
        </w:r>
      </w:del>
      <w:ins w:id="457" w:author="Daniel Kliebenstein" w:date="2017-07-13T16:25:00Z">
        <w:r w:rsidR="003F5AA6">
          <w:rPr>
            <w:sz w:val="24"/>
            <w:szCs w:val="24"/>
          </w:rPr>
          <w:t>T</w:t>
        </w:r>
      </w:ins>
      <w:r w:rsidR="0032415F">
        <w:rPr>
          <w:sz w:val="24"/>
          <w:szCs w:val="24"/>
        </w:rPr>
        <w:t>he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32415F">
        <w:rPr>
          <w:sz w:val="24"/>
          <w:szCs w:val="24"/>
        </w:rPr>
        <w:t>experiment,</w:t>
      </w:r>
      <w:ins w:id="458" w:author="Daniel Kliebenstein" w:date="2017-07-13T16:25:00Z">
        <w:r w:rsidR="003F5AA6">
          <w:rPr>
            <w:sz w:val="24"/>
            <w:szCs w:val="24"/>
          </w:rPr>
          <w:t xml:space="preserve"> found</w:t>
        </w:r>
      </w:ins>
      <w:r w:rsidR="0032415F">
        <w:rPr>
          <w:sz w:val="24"/>
          <w:szCs w:val="24"/>
        </w:rPr>
        <w:t xml:space="preserve"> </w:t>
      </w:r>
      <w:r w:rsidR="008C2128">
        <w:rPr>
          <w:sz w:val="24"/>
          <w:szCs w:val="24"/>
        </w:rPr>
        <w:t>two</w:t>
      </w:r>
      <w:r w:rsidR="00784448">
        <w:rPr>
          <w:sz w:val="24"/>
          <w:szCs w:val="24"/>
        </w:rPr>
        <w:t xml:space="preserve"> isolates </w:t>
      </w:r>
      <w:del w:id="459" w:author="Daniel Kliebenstein" w:date="2017-07-13T16:25:00Z">
        <w:r w:rsidR="00784448" w:rsidDel="003F5AA6">
          <w:rPr>
            <w:sz w:val="24"/>
            <w:szCs w:val="24"/>
          </w:rPr>
          <w:delText xml:space="preserve">showed </w:delText>
        </w:r>
      </w:del>
      <w:ins w:id="460" w:author="Daniel Kliebenstein" w:date="2017-07-13T16:25:00Z">
        <w:r w:rsidR="003F5AA6">
          <w:rPr>
            <w:sz w:val="24"/>
            <w:szCs w:val="24"/>
          </w:rPr>
          <w:t xml:space="preserve">with </w:t>
        </w:r>
      </w:ins>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R4F).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ins w:id="461" w:author="Daniel Kliebenstein" w:date="2017-07-13T16:25:00Z">
        <w:r w:rsidR="003F5AA6">
          <w:rPr>
            <w:sz w:val="24"/>
            <w:szCs w:val="24"/>
          </w:rPr>
          <w:t xml:space="preserve">largely </w:t>
        </w:r>
      </w:ins>
      <w:r w:rsidR="00784448">
        <w:rPr>
          <w:sz w:val="24"/>
          <w:szCs w:val="24"/>
        </w:rPr>
        <w:t>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t xml:space="preserve">B. cinerea </w:t>
      </w:r>
      <w:r w:rsidR="00C51BBB">
        <w:rPr>
          <w:sz w:val="24"/>
          <w:szCs w:val="24"/>
        </w:rPr>
        <w:t xml:space="preserve">adaptation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Further, </w:t>
      </w:r>
      <w:ins w:id="462" w:author="Daniel Kliebenstein" w:date="2017-07-13T16:26:00Z">
        <w:r w:rsidR="003F5AA6">
          <w:rPr>
            <w:sz w:val="24"/>
            <w:szCs w:val="24"/>
          </w:rPr>
          <w:t xml:space="preserve">using the Wilcoxon signed-rank test to compare the rank of mean lesion size of all the B. cinerea isolates on wild versus domestic tomato was significant </w:t>
        </w:r>
      </w:ins>
      <w:del w:id="463" w:author="Daniel Kliebenstein" w:date="2017-07-13T16:26:00Z">
        <w:r w:rsidR="00874893" w:rsidDel="003F5AA6">
          <w:rPr>
            <w:sz w:val="24"/>
            <w:szCs w:val="24"/>
          </w:rPr>
          <w:delText>i</w:delText>
        </w:r>
        <w:r w:rsidR="006755B8" w:rsidDel="003F5AA6">
          <w:rPr>
            <w:sz w:val="24"/>
            <w:szCs w:val="24"/>
          </w:rPr>
          <w:delText xml:space="preserve">solate ranking by mean lesion size </w:delText>
        </w:r>
        <w:r w:rsidR="00D02E34" w:rsidDel="003F5AA6">
          <w:rPr>
            <w:sz w:val="24"/>
            <w:szCs w:val="24"/>
          </w:rPr>
          <w:delText xml:space="preserve">differed </w:delText>
        </w:r>
        <w:r w:rsidR="006755B8" w:rsidDel="003F5AA6">
          <w:rPr>
            <w:sz w:val="24"/>
            <w:szCs w:val="24"/>
          </w:rPr>
          <w:delText xml:space="preserve">between domesticated and wild hosts </w:delText>
        </w:r>
      </w:del>
      <w:r w:rsidR="006755B8">
        <w:rPr>
          <w:sz w:val="24"/>
          <w:szCs w:val="24"/>
        </w:rPr>
        <w:t xml:space="preserve">(Wilcoxon signed-rank test, </w:t>
      </w:r>
      <w:r w:rsidR="00710DE6">
        <w:rPr>
          <w:sz w:val="24"/>
          <w:szCs w:val="24"/>
        </w:rPr>
        <w:t>W = 5946, p-value = 0.002</w:t>
      </w:r>
      <w:r w:rsidR="00874893">
        <w:rPr>
          <w:sz w:val="24"/>
          <w:szCs w:val="24"/>
        </w:rPr>
        <w:t>) (Figure R3</w:t>
      </w:r>
      <w:del w:id="464" w:author="Daniel Kliebenstein" w:date="2017-07-13T16:26:00Z">
        <w:r w:rsidR="00874893" w:rsidDel="003F5AA6">
          <w:rPr>
            <w:sz w:val="24"/>
            <w:szCs w:val="24"/>
          </w:rPr>
          <w:delText>)</w:delText>
        </w:r>
        <w:r w:rsidR="002122BA" w:rsidDel="003F5AA6">
          <w:rPr>
            <w:sz w:val="24"/>
            <w:szCs w:val="24"/>
          </w:rPr>
          <w:delText xml:space="preserve">, </w:delText>
        </w:r>
      </w:del>
      <w:ins w:id="465" w:author="Daniel Kliebenstein" w:date="2017-07-13T16:26:00Z">
        <w:r w:rsidR="003F5AA6">
          <w:rPr>
            <w:sz w:val="24"/>
            <w:szCs w:val="24"/>
          </w:rPr>
          <w:t xml:space="preserve">). This suggests that in addition to the two highly domestication sensitive isolates </w:t>
        </w:r>
      </w:ins>
      <w:ins w:id="466" w:author="Daniel Kliebenstein" w:date="2017-07-13T16:27:00Z">
        <w:r w:rsidR="003F5AA6">
          <w:rPr>
            <w:sz w:val="24"/>
            <w:szCs w:val="24"/>
          </w:rPr>
          <w:t xml:space="preserve">that there is </w:t>
        </w:r>
      </w:ins>
      <w:del w:id="467" w:author="Daniel Kliebenstein" w:date="2017-07-13T16:27:00Z">
        <w:r w:rsidR="002122BA" w:rsidDel="003F5AA6">
          <w:rPr>
            <w:sz w:val="24"/>
            <w:szCs w:val="24"/>
          </w:rPr>
          <w:delText xml:space="preserve">suggesting </w:delText>
        </w:r>
      </w:del>
      <w:r w:rsidR="002122BA">
        <w:rPr>
          <w:sz w:val="24"/>
          <w:szCs w:val="24"/>
        </w:rPr>
        <w:t xml:space="preserve">a broader pattern of </w:t>
      </w:r>
      <w:r w:rsidR="002122BA">
        <w:rPr>
          <w:i/>
          <w:sz w:val="24"/>
          <w:szCs w:val="24"/>
        </w:rPr>
        <w:t>B. cinerea</w:t>
      </w:r>
      <w:r w:rsidR="002122BA">
        <w:rPr>
          <w:sz w:val="24"/>
          <w:szCs w:val="24"/>
        </w:rPr>
        <w:t xml:space="preserve"> specialization to </w:t>
      </w:r>
      <w:ins w:id="468" w:author="Daniel Kliebenstein" w:date="2017-07-13T16:27:00Z">
        <w:r w:rsidR="003F5AA6">
          <w:rPr>
            <w:sz w:val="24"/>
            <w:szCs w:val="24"/>
          </w:rPr>
          <w:t xml:space="preserve">tomato </w:t>
        </w:r>
      </w:ins>
      <w:r w:rsidR="002122BA">
        <w:rPr>
          <w:sz w:val="24"/>
          <w:szCs w:val="24"/>
        </w:rPr>
        <w:t>domestication</w:t>
      </w:r>
      <w:del w:id="469" w:author="Daniel Kliebenstein" w:date="2017-07-13T16:27:00Z">
        <w:r w:rsidR="002122BA" w:rsidDel="003F5AA6">
          <w:rPr>
            <w:sz w:val="24"/>
            <w:szCs w:val="24"/>
          </w:rPr>
          <w:delText>, among a subset of isolates</w:delText>
        </w:r>
      </w:del>
      <w:r w:rsidR="00874893">
        <w:rPr>
          <w:sz w:val="24"/>
          <w:szCs w:val="24"/>
        </w:rPr>
        <w:t>.</w:t>
      </w:r>
      <w:del w:id="470" w:author="Daniel Kliebenstein" w:date="2017-07-13T16:27:00Z">
        <w:r w:rsidR="00874893" w:rsidDel="003F5AA6">
          <w:rPr>
            <w:sz w:val="24"/>
            <w:szCs w:val="24"/>
          </w:rPr>
          <w:delText xml:space="preserve"> </w:delText>
        </w:r>
        <w:r w:rsidR="00461AE7" w:rsidDel="003F5AA6">
          <w:rPr>
            <w:sz w:val="24"/>
            <w:szCs w:val="24"/>
          </w:rPr>
          <w:delText>These domestication-sensitive isolates may be adapted to domesticated tomato,</w:delText>
        </w:r>
        <w:r w:rsidR="005C5BE9" w:rsidDel="003F5AA6">
          <w:rPr>
            <w:sz w:val="24"/>
            <w:szCs w:val="24"/>
          </w:rPr>
          <w:delText xml:space="preserve"> or more broadly to domesticated plants</w:delText>
        </w:r>
        <w:r w:rsidR="00461AE7" w:rsidDel="003F5AA6">
          <w:rPr>
            <w:sz w:val="24"/>
            <w:szCs w:val="24"/>
          </w:rPr>
          <w:delText>.</w:delText>
        </w:r>
      </w:del>
      <w:r w:rsidR="00461AE7">
        <w:rPr>
          <w:sz w:val="24"/>
          <w:szCs w:val="24"/>
        </w:rPr>
        <w:t xml:space="preserve"> </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02A390E5" w:rsidR="00BC5308" w:rsidRDefault="005D0AE7" w:rsidP="008A0D22">
      <w:pPr>
        <w:spacing w:line="480" w:lineRule="auto"/>
        <w:rPr>
          <w:sz w:val="24"/>
          <w:szCs w:val="24"/>
        </w:rPr>
      </w:pPr>
      <w:r>
        <w:rPr>
          <w:sz w:val="24"/>
          <w:szCs w:val="24"/>
        </w:rPr>
        <w:tab/>
      </w:r>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w:t>
      </w:r>
      <w:r w:rsidR="00333B1C">
        <w:rPr>
          <w:sz w:val="24"/>
          <w:szCs w:val="24"/>
        </w:rPr>
        <w:t>responded</w:t>
      </w:r>
      <w:r w:rsidR="008478A5">
        <w:rPr>
          <w:sz w:val="24"/>
          <w:szCs w:val="24"/>
        </w:rPr>
        <w:t xml:space="preserve"> to domestication within tomato</w:t>
      </w:r>
      <w:r w:rsidR="00FD66D5">
        <w:rPr>
          <w:sz w:val="24"/>
          <w:szCs w:val="24"/>
        </w:rPr>
        <w:t>.</w:t>
      </w:r>
      <w:r w:rsidR="00F529A7">
        <w:rPr>
          <w:sz w:val="24"/>
          <w:szCs w:val="24"/>
        </w:rPr>
        <w:t xml:space="preserve"> </w:t>
      </w:r>
      <w:r w:rsidR="008478A5">
        <w:rPr>
          <w:sz w:val="24"/>
          <w:szCs w:val="24"/>
        </w:rPr>
        <w:t>This suggests that there is genetic variation within the pathogen</w:t>
      </w:r>
      <w:r w:rsidR="00652DA2">
        <w:rPr>
          <w:sz w:val="24"/>
          <w:szCs w:val="24"/>
        </w:rPr>
        <w:t xml:space="preserve"> in which</w:t>
      </w:r>
      <w:r w:rsidR="008478A5">
        <w:rPr>
          <w:sz w:val="24"/>
          <w:szCs w:val="24"/>
        </w:rPr>
        <w:t xml:space="preserve"> some alleles enhance and other alleles decrease virulence</w:t>
      </w:r>
      <w:r w:rsidR="00FD66D5">
        <w:rPr>
          <w:sz w:val="24"/>
          <w:szCs w:val="24"/>
        </w:rPr>
        <w:t>.</w:t>
      </w:r>
      <w:r w:rsidR="008478A5">
        <w:rPr>
          <w:sz w:val="24"/>
          <w:szCs w:val="24"/>
        </w:rPr>
        <w:t xml:space="preserve"> To </w:t>
      </w:r>
      <w:del w:id="471" w:author="Daniel Kliebenstein" w:date="2017-07-13T16:28:00Z">
        <w:r w:rsidR="008478A5" w:rsidDel="008664CC">
          <w:rPr>
            <w:sz w:val="24"/>
            <w:szCs w:val="24"/>
          </w:rPr>
          <w:delText xml:space="preserve">potentially </w:delText>
        </w:r>
      </w:del>
      <w:r w:rsidR="008478A5">
        <w:rPr>
          <w:sz w:val="24"/>
          <w:szCs w:val="24"/>
        </w:rPr>
        <w:t xml:space="preserve">identify </w:t>
      </w:r>
      <w:del w:id="472" w:author="Daniel Kliebenstein" w:date="2017-07-13T16:28:00Z">
        <w:r w:rsidR="008478A5" w:rsidDel="008664CC">
          <w:rPr>
            <w:sz w:val="24"/>
            <w:szCs w:val="24"/>
          </w:rPr>
          <w:delText xml:space="preserve">these </w:delText>
        </w:r>
      </w:del>
      <w:ins w:id="473" w:author="Daniel Kliebenstein" w:date="2017-07-13T16:28:00Z">
        <w:r w:rsidR="008664CC">
          <w:rPr>
            <w:sz w:val="24"/>
            <w:szCs w:val="24"/>
          </w:rPr>
          <w:t xml:space="preserve">variable </w:t>
        </w:r>
      </w:ins>
      <w:r w:rsidR="008478A5">
        <w:rPr>
          <w:sz w:val="24"/>
          <w:szCs w:val="24"/>
        </w:rPr>
        <w:t xml:space="preserve">pathogen genes controlling differential virulence, we </w:t>
      </w:r>
      <w:del w:id="474" w:author="Daniel Kliebenstein" w:date="2017-07-13T16:28:00Z">
        <w:r w:rsidR="008478A5" w:rsidDel="008664CC">
          <w:rPr>
            <w:sz w:val="24"/>
            <w:szCs w:val="24"/>
          </w:rPr>
          <w:delText>proceeded to conduct</w:delText>
        </w:r>
      </w:del>
      <w:ins w:id="475" w:author="Daniel Kliebenstein" w:date="2017-07-13T16:28:00Z">
        <w:r w:rsidR="008664CC">
          <w:rPr>
            <w:sz w:val="24"/>
            <w:szCs w:val="24"/>
          </w:rPr>
          <w:t>conducted</w:t>
        </w:r>
      </w:ins>
      <w:r w:rsidR="008478A5">
        <w:rPr>
          <w:sz w:val="24"/>
          <w:szCs w:val="24"/>
        </w:rPr>
        <w:t xml:space="preserve"> a </w:t>
      </w:r>
      <w:del w:id="476" w:author="Daniel Kliebenstein" w:date="2017-07-13T16:29:00Z">
        <w:r w:rsidR="008478A5" w:rsidDel="008664CC">
          <w:rPr>
            <w:sz w:val="24"/>
            <w:szCs w:val="24"/>
          </w:rPr>
          <w:delText>genome wide association</w:delText>
        </w:r>
      </w:del>
      <w:ins w:id="477" w:author="Daniel Kliebenstein" w:date="2017-07-13T16:29:00Z">
        <w:r w:rsidR="008664CC">
          <w:rPr>
            <w:sz w:val="24"/>
            <w:szCs w:val="24"/>
          </w:rPr>
          <w:t>GWA</w:t>
        </w:r>
      </w:ins>
      <w:r w:rsidR="008478A5">
        <w:rPr>
          <w:sz w:val="24"/>
          <w:szCs w:val="24"/>
        </w:rPr>
        <w:t xml:space="preserve"> mapping 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sidR="008478A5">
        <w:rPr>
          <w:sz w:val="24"/>
          <w:szCs w:val="24"/>
        </w:rPr>
        <w:t>using the model</w:t>
      </w:r>
      <w:r w:rsidR="008F3BDD">
        <w:rPr>
          <w:sz w:val="24"/>
          <w:szCs w:val="24"/>
        </w:rPr>
        <w:t>-</w:t>
      </w:r>
      <w:r w:rsidR="008478A5">
        <w:rPr>
          <w:sz w:val="24"/>
          <w:szCs w:val="24"/>
        </w:rPr>
        <w:t>corrected least-squared mean virulence measured on each tomato</w:t>
      </w:r>
      <w:r w:rsidR="005C5BE9">
        <w:rPr>
          <w:sz w:val="24"/>
          <w:szCs w:val="24"/>
        </w:rPr>
        <w:t xml:space="preserve"> genotype </w:t>
      </w:r>
      <w:r w:rsidR="008478A5">
        <w:rPr>
          <w:sz w:val="24"/>
          <w:szCs w:val="24"/>
        </w:rPr>
        <w:t xml:space="preserve">as </w:t>
      </w:r>
      <w:del w:id="478" w:author="Daniel Kliebenstein" w:date="2017-07-13T16:29:00Z">
        <w:r w:rsidR="008478A5" w:rsidDel="008664CC">
          <w:rPr>
            <w:sz w:val="24"/>
            <w:szCs w:val="24"/>
          </w:rPr>
          <w:delText xml:space="preserve">a </w:delText>
        </w:r>
      </w:del>
      <w:r w:rsidR="008478A5">
        <w:rPr>
          <w:sz w:val="24"/>
          <w:szCs w:val="24"/>
        </w:rPr>
        <w:t>separate trait</w:t>
      </w:r>
      <w:ins w:id="479" w:author="Daniel Kliebenstein" w:date="2017-07-13T16:29:00Z">
        <w:r w:rsidR="008664CC">
          <w:rPr>
            <w:sz w:val="24"/>
            <w:szCs w:val="24"/>
          </w:rPr>
          <w:t>s</w:t>
        </w:r>
      </w:ins>
      <w:r>
        <w:rPr>
          <w:sz w:val="24"/>
          <w:szCs w:val="24"/>
        </w:rPr>
        <w:t>. We used a ridge-regression approach</w:t>
      </w:r>
      <w:r w:rsidR="008478A5">
        <w:rPr>
          <w:sz w:val="24"/>
          <w:szCs w:val="24"/>
        </w:rPr>
        <w:t xml:space="preserve"> in combination with </w:t>
      </w:r>
      <w:r w:rsidR="00FE1826">
        <w:rPr>
          <w:sz w:val="24"/>
          <w:szCs w:val="24"/>
        </w:rPr>
        <w:t xml:space="preserve">272,672 </w:t>
      </w:r>
      <w:r w:rsidR="008478A5">
        <w:rPr>
          <w:sz w:val="24"/>
          <w:szCs w:val="24"/>
        </w:rPr>
        <w:t xml:space="preserve">SNPs from </w:t>
      </w:r>
      <w:r w:rsidR="008478A5" w:rsidRPr="004A0949">
        <w:rPr>
          <w:i/>
          <w:sz w:val="24"/>
          <w:szCs w:val="24"/>
        </w:rPr>
        <w:t xml:space="preserve">B. cinerea </w:t>
      </w:r>
      <w:r w:rsidR="008478A5">
        <w:rPr>
          <w:sz w:val="24"/>
          <w:szCs w:val="24"/>
        </w:rPr>
        <w:t xml:space="preserve">to estimate the phenotypic effects across the genome </w:t>
      </w:r>
      <w:commentRangeStart w:id="480"/>
      <w:r w:rsidR="00652DA2">
        <w:rPr>
          <w:sz w:val="24"/>
          <w:szCs w:val="24"/>
        </w:rPr>
        <w:t>{Shen 2013}</w:t>
      </w:r>
      <w:commentRangeEnd w:id="480"/>
      <w:r w:rsidR="008664CC">
        <w:rPr>
          <w:rStyle w:val="CommentReference"/>
        </w:rPr>
        <w:commentReference w:id="480"/>
      </w:r>
      <w:r>
        <w:rPr>
          <w:sz w:val="24"/>
          <w:szCs w:val="24"/>
        </w:rPr>
        <w:t xml:space="preserve">. To determine significance of SNP </w:t>
      </w:r>
      <w:r w:rsidR="004A0949">
        <w:rPr>
          <w:sz w:val="24"/>
          <w:szCs w:val="24"/>
        </w:rPr>
        <w:t xml:space="preserve">effects, we permuted phenotypes </w:t>
      </w:r>
      <w:r>
        <w:rPr>
          <w:sz w:val="24"/>
          <w:szCs w:val="24"/>
        </w:rPr>
        <w:t>1000</w:t>
      </w:r>
      <w:r w:rsidR="008F3BDD">
        <w:rPr>
          <w:sz w:val="24"/>
          <w:szCs w:val="24"/>
        </w:rPr>
        <w:t xml:space="preserve"> times</w:t>
      </w:r>
      <w:r>
        <w:rPr>
          <w:sz w:val="24"/>
          <w:szCs w:val="24"/>
        </w:rPr>
        <w:t xml:space="preserve"> to calculate 95, 99, and 99.9% </w:t>
      </w:r>
      <w:r w:rsidR="00652DA2">
        <w:rPr>
          <w:sz w:val="24"/>
          <w:szCs w:val="24"/>
        </w:rPr>
        <w:t xml:space="preserve">effect size </w:t>
      </w:r>
      <w:r>
        <w:rPr>
          <w:sz w:val="24"/>
          <w:szCs w:val="24"/>
        </w:rPr>
        <w:t>thr</w:t>
      </w:r>
      <w:r w:rsidR="004A0949">
        <w:rPr>
          <w:sz w:val="24"/>
          <w:szCs w:val="24"/>
        </w:rPr>
        <w:t xml:space="preserve">esholds within each plant host. </w:t>
      </w:r>
    </w:p>
    <w:p w14:paraId="5D833F64" w14:textId="3A8E90FD" w:rsidR="00E4049F" w:rsidRDefault="008478A5" w:rsidP="0031540A">
      <w:pPr>
        <w:spacing w:line="480" w:lineRule="auto"/>
        <w:ind w:firstLine="720"/>
        <w:rPr>
          <w:ins w:id="481" w:author="Daniel Kliebenstein" w:date="2017-07-13T16:37:00Z"/>
          <w:sz w:val="24"/>
          <w:szCs w:val="24"/>
        </w:rPr>
      </w:pPr>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r w:rsidR="00847F0D">
        <w:rPr>
          <w:sz w:val="24"/>
          <w:szCs w:val="24"/>
        </w:rPr>
        <w:t>We 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(SNP effect size estimate exceeded the 99% threshold)</w:t>
      </w:r>
      <w:r w:rsidR="0055730F">
        <w:rPr>
          <w:sz w:val="24"/>
          <w:szCs w:val="24"/>
        </w:rPr>
        <w:t>.</w:t>
      </w:r>
      <w:r w:rsidR="00BC5308">
        <w:rPr>
          <w:sz w:val="24"/>
          <w:szCs w:val="24"/>
        </w:rPr>
        <w:t xml:space="preserve"> </w:t>
      </w:r>
      <w:r w:rsidR="00847F0D">
        <w:rPr>
          <w:sz w:val="24"/>
          <w:szCs w:val="24"/>
        </w:rPr>
        <w:t xml:space="preserve">Interestingly, </w:t>
      </w:r>
      <w:r w:rsidR="00837921">
        <w:rPr>
          <w:sz w:val="24"/>
          <w:szCs w:val="24"/>
        </w:rPr>
        <w:t xml:space="preserve">some </w:t>
      </w:r>
      <w:r w:rsidR="00847F0D">
        <w:rPr>
          <w:sz w:val="24"/>
          <w:szCs w:val="24"/>
        </w:rPr>
        <w:t xml:space="preserve">of these </w:t>
      </w:r>
      <w:ins w:id="482" w:author="Daniel Kliebenstein" w:date="2017-07-13T16:30:00Z">
        <w:r w:rsidR="008664CC">
          <w:rPr>
            <w:i/>
            <w:sz w:val="24"/>
            <w:szCs w:val="24"/>
          </w:rPr>
          <w:t xml:space="preserve">B. cinerea </w:t>
        </w:r>
      </w:ins>
      <w:r w:rsidR="00847F0D">
        <w:rPr>
          <w:sz w:val="24"/>
          <w:szCs w:val="24"/>
        </w:rPr>
        <w:t xml:space="preserve">SNPs were found for </w:t>
      </w:r>
      <w:r w:rsidR="000D7C3A">
        <w:rPr>
          <w:sz w:val="24"/>
          <w:szCs w:val="24"/>
        </w:rPr>
        <w:t xml:space="preserve">virulence on </w:t>
      </w:r>
      <w:r w:rsidR="00847F0D">
        <w:rPr>
          <w:sz w:val="24"/>
          <w:szCs w:val="24"/>
        </w:rPr>
        <w:t xml:space="preserve">all of the different tomato genotypes with </w:t>
      </w:r>
      <w:commentRangeStart w:id="483"/>
      <w:commentRangeStart w:id="484"/>
      <w:r w:rsidR="00850B05">
        <w:rPr>
          <w:sz w:val="24"/>
          <w:szCs w:val="24"/>
        </w:rPr>
        <w:t>5</w:t>
      </w:r>
      <w:r w:rsidR="004017B8">
        <w:rPr>
          <w:sz w:val="24"/>
          <w:szCs w:val="24"/>
        </w:rPr>
        <w:t xml:space="preserve"> </w:t>
      </w:r>
      <w:ins w:id="485" w:author="Daniel Kliebenstein" w:date="2017-07-13T16:30:00Z">
        <w:r w:rsidR="008664CC">
          <w:rPr>
            <w:i/>
            <w:sz w:val="24"/>
            <w:szCs w:val="24"/>
          </w:rPr>
          <w:t xml:space="preserve">B. cinerea </w:t>
        </w:r>
      </w:ins>
      <w:r w:rsidR="004017B8">
        <w:rPr>
          <w:sz w:val="24"/>
          <w:szCs w:val="24"/>
        </w:rPr>
        <w:t xml:space="preserve">SNPs </w:t>
      </w:r>
      <w:r w:rsidR="000D7C3A">
        <w:rPr>
          <w:sz w:val="24"/>
          <w:szCs w:val="24"/>
        </w:rPr>
        <w:t>significant</w:t>
      </w:r>
      <w:ins w:id="486" w:author="Daniel Kliebenstein" w:date="2017-07-13T16:30:00Z">
        <w:r w:rsidR="008664CC">
          <w:rPr>
            <w:sz w:val="24"/>
            <w:szCs w:val="24"/>
          </w:rPr>
          <w:t>ly</w:t>
        </w:r>
      </w:ins>
      <w:r w:rsidR="000D7C3A">
        <w:rPr>
          <w:sz w:val="24"/>
          <w:szCs w:val="24"/>
        </w:rPr>
        <w:t xml:space="preserve"> </w:t>
      </w:r>
      <w:ins w:id="487" w:author="Daniel Kliebenstein" w:date="2017-07-13T16:30:00Z">
        <w:r w:rsidR="008664CC">
          <w:rPr>
            <w:sz w:val="24"/>
            <w:szCs w:val="24"/>
          </w:rPr>
          <w:t xml:space="preserve">linked to altered lesion size </w:t>
        </w:r>
      </w:ins>
      <w:r w:rsidR="000D7C3A">
        <w:rPr>
          <w:sz w:val="24"/>
          <w:szCs w:val="24"/>
        </w:rPr>
        <w:t>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w:t>
      </w:r>
      <w:ins w:id="488" w:author="Daniel Kliebenstein" w:date="2017-07-13T16:33:00Z">
        <w:r w:rsidR="008664CC">
          <w:rPr>
            <w:sz w:val="24"/>
            <w:szCs w:val="24"/>
          </w:rPr>
          <w:t xml:space="preserve">accessions </w:t>
        </w:r>
      </w:ins>
      <w:del w:id="489" w:author="Daniel Kliebenstein" w:date="2017-07-13T16:33:00Z">
        <w:r w:rsidR="004017B8" w:rsidDel="008664CC">
          <w:rPr>
            <w:sz w:val="24"/>
            <w:szCs w:val="24"/>
          </w:rPr>
          <w:delText xml:space="preserve">hosts </w:delText>
        </w:r>
        <w:commentRangeEnd w:id="483"/>
        <w:r w:rsidR="00AA15B1" w:rsidDel="008664CC">
          <w:rPr>
            <w:rStyle w:val="CommentReference"/>
          </w:rPr>
          <w:commentReference w:id="483"/>
        </w:r>
        <w:commentRangeEnd w:id="484"/>
        <w:r w:rsidR="008664CC" w:rsidDel="008664CC">
          <w:rPr>
            <w:rStyle w:val="CommentReference"/>
          </w:rPr>
          <w:commentReference w:id="484"/>
        </w:r>
      </w:del>
      <w:r w:rsidR="004017B8">
        <w:rPr>
          <w:sz w:val="24"/>
          <w:szCs w:val="24"/>
        </w:rPr>
        <w:t>(Figure R5</w:t>
      </w:r>
      <w:r w:rsidR="00847ADB">
        <w:rPr>
          <w:sz w:val="24"/>
          <w:szCs w:val="24"/>
        </w:rPr>
        <w:t>B</w:t>
      </w:r>
      <w:r w:rsidR="00847F0D">
        <w:rPr>
          <w:sz w:val="24"/>
          <w:szCs w:val="24"/>
        </w:rPr>
        <w:t>)</w:t>
      </w:r>
      <w:r w:rsidR="000D7C3A">
        <w:rPr>
          <w:sz w:val="24"/>
          <w:szCs w:val="24"/>
        </w:rPr>
        <w:t xml:space="preserve">. </w:t>
      </w:r>
      <w:commentRangeStart w:id="490"/>
      <w:r w:rsidR="000D7C3A">
        <w:rPr>
          <w:sz w:val="24"/>
          <w:szCs w:val="24"/>
        </w:rPr>
        <w:t>B</w:t>
      </w:r>
      <w:r w:rsidR="00837921">
        <w:rPr>
          <w:sz w:val="24"/>
          <w:szCs w:val="24"/>
        </w:rPr>
        <w:t xml:space="preserve">y chance, we would expect </w:t>
      </w:r>
      <w:r w:rsidR="000D7C3A">
        <w:rPr>
          <w:sz w:val="24"/>
          <w:szCs w:val="24"/>
        </w:rPr>
        <w:t xml:space="preserve">only </w:t>
      </w:r>
      <w:r w:rsidR="00837921">
        <w:rPr>
          <w:sz w:val="24"/>
          <w:szCs w:val="24"/>
        </w:rPr>
        <w:t xml:space="preserve">2.72e-19 SNPs to overlap </w:t>
      </w:r>
      <w:r w:rsidR="001D1F96">
        <w:rPr>
          <w:sz w:val="24"/>
          <w:szCs w:val="24"/>
        </w:rPr>
        <w:t>for</w:t>
      </w:r>
      <w:r w:rsidR="00837921">
        <w:rPr>
          <w:sz w:val="24"/>
          <w:szCs w:val="24"/>
        </w:rPr>
        <w:t xml:space="preserve"> 12 </w:t>
      </w:r>
      <w:del w:id="491" w:author="Daniel Kliebenstein" w:date="2017-07-13T16:33:00Z">
        <w:r w:rsidR="00837921" w:rsidDel="008664CC">
          <w:rPr>
            <w:sz w:val="24"/>
            <w:szCs w:val="24"/>
          </w:rPr>
          <w:delText xml:space="preserve">traits </w:delText>
        </w:r>
      </w:del>
      <w:ins w:id="492" w:author="Daniel Kliebenstein" w:date="2017-07-13T16:33:00Z">
        <w:r w:rsidR="008664CC">
          <w:rPr>
            <w:sz w:val="24"/>
            <w:szCs w:val="24"/>
          </w:rPr>
          <w:t xml:space="preserve">tomato accessions </w:t>
        </w:r>
      </w:ins>
      <w:r w:rsidR="00837921">
        <w:rPr>
          <w:sz w:val="24"/>
          <w:szCs w:val="24"/>
        </w:rPr>
        <w:t>over the 99% effect thr</w:t>
      </w:r>
      <w:r w:rsidR="000D7C3A">
        <w:rPr>
          <w:sz w:val="24"/>
          <w:szCs w:val="24"/>
        </w:rPr>
        <w:t xml:space="preserve">eshold in a set of 272,672 SNPs. </w:t>
      </w:r>
      <w:commentRangeEnd w:id="490"/>
      <w:r w:rsidR="008664CC">
        <w:rPr>
          <w:rStyle w:val="CommentReference"/>
        </w:rPr>
        <w:commentReference w:id="490"/>
      </w:r>
      <w:commentRangeStart w:id="493"/>
      <w:r w:rsidR="009B50C9">
        <w:rPr>
          <w:sz w:val="24"/>
          <w:szCs w:val="24"/>
        </w:rPr>
        <w:t>215 SNPs were called in at least 10 hosts</w:t>
      </w:r>
      <w:commentRangeEnd w:id="493"/>
      <w:r w:rsidR="00AA15B1">
        <w:rPr>
          <w:rStyle w:val="CommentReference"/>
        </w:rPr>
        <w:commentReference w:id="493"/>
      </w:r>
      <w:r w:rsidR="009B50C9">
        <w:rPr>
          <w:sz w:val="24"/>
          <w:szCs w:val="24"/>
        </w:rPr>
        <w:t xml:space="preserve">, </w:t>
      </w:r>
      <w:r w:rsidR="0041714B">
        <w:rPr>
          <w:sz w:val="24"/>
          <w:szCs w:val="24"/>
        </w:rPr>
        <w:t xml:space="preserve">and </w:t>
      </w:r>
      <w:r w:rsidR="009B50C9">
        <w:rPr>
          <w:sz w:val="24"/>
          <w:szCs w:val="24"/>
        </w:rPr>
        <w:t>3.3k</w:t>
      </w:r>
      <w:r w:rsidR="004836F6">
        <w:rPr>
          <w:sz w:val="24"/>
          <w:szCs w:val="24"/>
        </w:rPr>
        <w:t xml:space="preserve"> </w:t>
      </w:r>
      <w:r w:rsidR="0041714B">
        <w:rPr>
          <w:sz w:val="24"/>
          <w:szCs w:val="24"/>
        </w:rPr>
        <w:t>SNPs were called in at least half</w:t>
      </w:r>
      <w:r w:rsidR="009B50C9">
        <w:rPr>
          <w:sz w:val="24"/>
          <w:szCs w:val="24"/>
        </w:rPr>
        <w:t xml:space="preserve"> </w:t>
      </w:r>
      <w:r w:rsidR="0041714B">
        <w:rPr>
          <w:sz w:val="24"/>
          <w:szCs w:val="24"/>
        </w:rPr>
        <w:t>of the hosts</w:t>
      </w:r>
      <w:r w:rsidR="00847F0D">
        <w:rPr>
          <w:sz w:val="24"/>
          <w:szCs w:val="24"/>
        </w:rPr>
        <w:t xml:space="preserve"> while </w:t>
      </w:r>
      <w:r w:rsidR="00535F6E">
        <w:rPr>
          <w:sz w:val="24"/>
          <w:szCs w:val="24"/>
        </w:rPr>
        <w:t>27% (46</w:t>
      </w:r>
      <w:r w:rsidR="000D7C3A">
        <w:rPr>
          <w:sz w:val="24"/>
          <w:szCs w:val="24"/>
        </w:rPr>
        <w:t>,000</w:t>
      </w:r>
      <w:r w:rsidR="00535F6E">
        <w:rPr>
          <w:sz w:val="24"/>
          <w:szCs w:val="24"/>
        </w:rPr>
        <w:t xml:space="preserve">) of the significant </w:t>
      </w:r>
      <w:r w:rsidR="00847F0D">
        <w:rPr>
          <w:sz w:val="24"/>
          <w:szCs w:val="24"/>
        </w:rPr>
        <w:t xml:space="preserve">SNPs were linked to virulence </w:t>
      </w:r>
      <w:r w:rsidR="00943C53">
        <w:rPr>
          <w:sz w:val="24"/>
          <w:szCs w:val="24"/>
        </w:rPr>
        <w:t>on</w:t>
      </w:r>
      <w:r w:rsidR="00847F0D">
        <w:rPr>
          <w:sz w:val="24"/>
          <w:szCs w:val="24"/>
        </w:rPr>
        <w:t xml:space="preserve"> only a single host tomato genotype. </w:t>
      </w:r>
      <w:commentRangeStart w:id="494"/>
      <w:r w:rsidR="001D1F96">
        <w:rPr>
          <w:sz w:val="24"/>
          <w:szCs w:val="24"/>
        </w:rPr>
        <w:t xml:space="preserve">Focusing on only the top 1000 SNPs </w:t>
      </w:r>
      <w:r w:rsidR="0076387F">
        <w:rPr>
          <w:sz w:val="24"/>
          <w:szCs w:val="24"/>
        </w:rPr>
        <w:t xml:space="preserve">(largest estimated effects) </w:t>
      </w:r>
      <w:r w:rsidR="001D1F96">
        <w:rPr>
          <w:sz w:val="24"/>
          <w:szCs w:val="24"/>
        </w:rPr>
        <w:t xml:space="preserve">per </w:t>
      </w:r>
      <w:del w:id="495" w:author="Daniel Kliebenstein" w:date="2017-07-13T16:31:00Z">
        <w:r w:rsidR="001D1F96" w:rsidDel="008664CC">
          <w:rPr>
            <w:sz w:val="24"/>
            <w:szCs w:val="24"/>
          </w:rPr>
          <w:delText>phenotype</w:delText>
        </w:r>
        <w:commentRangeEnd w:id="494"/>
        <w:r w:rsidR="00AA15B1" w:rsidDel="008664CC">
          <w:rPr>
            <w:rStyle w:val="CommentReference"/>
          </w:rPr>
          <w:commentReference w:id="494"/>
        </w:r>
      </w:del>
      <w:ins w:id="496" w:author="Daniel Kliebenstein" w:date="2017-07-13T16:31:00Z">
        <w:r w:rsidR="008664CC">
          <w:rPr>
            <w:sz w:val="24"/>
            <w:szCs w:val="24"/>
          </w:rPr>
          <w:t>trait</w:t>
        </w:r>
      </w:ins>
      <w:ins w:id="497" w:author="Daniel Kliebenstein" w:date="2017-07-13T16:32:00Z">
        <w:r w:rsidR="008664CC">
          <w:rPr>
            <w:sz w:val="24"/>
            <w:szCs w:val="24"/>
          </w:rPr>
          <w:t xml:space="preserve"> </w:t>
        </w:r>
      </w:ins>
      <w:del w:id="498" w:author="Daniel Kliebenstein" w:date="2017-07-13T16:33:00Z">
        <w:r w:rsidR="001D1F96" w:rsidDel="008664CC">
          <w:rPr>
            <w:sz w:val="24"/>
            <w:szCs w:val="24"/>
          </w:rPr>
          <w:delText xml:space="preserve">, </w:delText>
        </w:r>
        <w:r w:rsidR="0076387F" w:rsidDel="008664CC">
          <w:rPr>
            <w:sz w:val="24"/>
            <w:szCs w:val="24"/>
          </w:rPr>
          <w:delText>the</w:delText>
        </w:r>
      </w:del>
      <w:ins w:id="499" w:author="Daniel Kliebenstein" w:date="2017-07-13T16:33:00Z">
        <w:r w:rsidR="008664CC">
          <w:rPr>
            <w:sz w:val="24"/>
            <w:szCs w:val="24"/>
          </w:rPr>
          <w:t>decreased the</w:t>
        </w:r>
      </w:ins>
      <w:r w:rsidR="0076387F">
        <w:rPr>
          <w:sz w:val="24"/>
          <w:szCs w:val="24"/>
        </w:rPr>
        <w:t xml:space="preserve"> overlap </w:t>
      </w:r>
      <w:del w:id="500" w:author="Daniel Kliebenstein" w:date="2017-07-13T16:33:00Z">
        <w:r w:rsidR="0076387F" w:rsidDel="008664CC">
          <w:rPr>
            <w:sz w:val="24"/>
            <w:szCs w:val="24"/>
          </w:rPr>
          <w:delText>across phenotypes is reduced</w:delText>
        </w:r>
      </w:del>
      <w:ins w:id="501" w:author="Daniel Kliebenstein" w:date="2017-07-13T16:33:00Z">
        <w:r w:rsidR="008664CC">
          <w:rPr>
            <w:sz w:val="24"/>
            <w:szCs w:val="24"/>
          </w:rPr>
          <w:t>across tomato accessions</w:t>
        </w:r>
      </w:ins>
      <w:r w:rsidR="0076387F">
        <w:rPr>
          <w:sz w:val="24"/>
          <w:szCs w:val="24"/>
        </w:rPr>
        <w:t>, with 1 SNP called in 10 of the hosts, 68 SNPs in at least 6 hosts, and 76% of significant SNPs unique to a single phenotype</w:t>
      </w:r>
      <w:r w:rsidR="0031540A">
        <w:rPr>
          <w:sz w:val="24"/>
          <w:szCs w:val="24"/>
        </w:rPr>
        <w:t xml:space="preserve"> (Figure R7B)</w:t>
      </w:r>
      <w:r w:rsidR="0076387F">
        <w:rPr>
          <w:sz w:val="24"/>
          <w:szCs w:val="24"/>
        </w:rPr>
        <w:t xml:space="preserve">. </w:t>
      </w:r>
      <w:del w:id="502" w:author="Daniel Kliebenstein" w:date="2017-07-13T16:34:00Z">
        <w:r w:rsidR="00535F6E" w:rsidDel="0036598C">
          <w:rPr>
            <w:sz w:val="24"/>
            <w:szCs w:val="24"/>
          </w:rPr>
          <w:delText>However</w:delText>
        </w:r>
      </w:del>
      <w:ins w:id="503" w:author="Daniel Kliebenstein" w:date="2017-07-13T16:34:00Z">
        <w:r w:rsidR="0036598C">
          <w:rPr>
            <w:sz w:val="24"/>
            <w:szCs w:val="24"/>
          </w:rPr>
          <w:t xml:space="preserve">Changing from a SNP by SNP focus to looking at </w:t>
        </w:r>
        <w:r w:rsidR="0036598C" w:rsidRPr="0036598C">
          <w:rPr>
            <w:i/>
            <w:sz w:val="24"/>
            <w:szCs w:val="24"/>
            <w:rPrChange w:id="504" w:author="Daniel Kliebenstein" w:date="2017-07-13T16:34:00Z">
              <w:rPr>
                <w:sz w:val="24"/>
                <w:szCs w:val="24"/>
              </w:rPr>
            </w:rPrChange>
          </w:rPr>
          <w:t>B. cinerea</w:t>
        </w:r>
        <w:r w:rsidR="0036598C">
          <w:rPr>
            <w:sz w:val="24"/>
            <w:szCs w:val="24"/>
          </w:rPr>
          <w:t xml:space="preserve"> genes using a 2kbp window </w:t>
        </w:r>
      </w:ins>
      <w:del w:id="505" w:author="Daniel Kliebenstein" w:date="2017-07-13T16:35:00Z">
        <w:r w:rsidR="00535F6E" w:rsidDel="0036598C">
          <w:rPr>
            <w:sz w:val="24"/>
            <w:szCs w:val="24"/>
          </w:rPr>
          <w:delText>, t</w:delText>
        </w:r>
        <w:r w:rsidR="0076387F" w:rsidDel="0036598C">
          <w:rPr>
            <w:sz w:val="24"/>
            <w:szCs w:val="24"/>
          </w:rPr>
          <w:delText xml:space="preserve">his overlap is increased when we annotate candidate genes </w:delText>
        </w:r>
      </w:del>
      <w:r w:rsidR="0076387F">
        <w:rPr>
          <w:sz w:val="24"/>
          <w:szCs w:val="24"/>
        </w:rPr>
        <w:t xml:space="preserve">within </w:t>
      </w:r>
      <w:del w:id="506" w:author="Daniel Kliebenstein" w:date="2017-07-13T16:35:00Z">
        <w:r w:rsidR="0076387F" w:rsidDel="0036598C">
          <w:rPr>
            <w:sz w:val="24"/>
            <w:szCs w:val="24"/>
          </w:rPr>
          <w:delText xml:space="preserve">2kb of </w:delText>
        </w:r>
      </w:del>
      <w:r w:rsidR="0076387F">
        <w:rPr>
          <w:sz w:val="24"/>
          <w:szCs w:val="24"/>
        </w:rPr>
        <w:t>each of the top 1000 SNPs per phenotype</w:t>
      </w:r>
      <w:ins w:id="507" w:author="Daniel Kliebenstein" w:date="2017-07-13T16:35:00Z">
        <w:r w:rsidR="0036598C">
          <w:rPr>
            <w:sz w:val="24"/>
            <w:szCs w:val="24"/>
          </w:rPr>
          <w:t xml:space="preserve">, found </w:t>
        </w:r>
      </w:ins>
      <w:del w:id="508" w:author="Daniel Kliebenstein" w:date="2017-07-13T16:35:00Z">
        <w:r w:rsidR="0076387F" w:rsidDel="0036598C">
          <w:rPr>
            <w:sz w:val="24"/>
            <w:szCs w:val="24"/>
          </w:rPr>
          <w:delText xml:space="preserve">. We find </w:delText>
        </w:r>
      </w:del>
      <w:r w:rsidR="0076387F">
        <w:rPr>
          <w:sz w:val="24"/>
          <w:szCs w:val="24"/>
        </w:rPr>
        <w:t xml:space="preserve">1 gene linked to </w:t>
      </w:r>
      <w:ins w:id="509" w:author="Daniel Kliebenstein" w:date="2017-07-13T16:35:00Z">
        <w:r w:rsidR="0036598C">
          <w:rPr>
            <w:sz w:val="24"/>
            <w:szCs w:val="24"/>
          </w:rPr>
          <w:t xml:space="preserve">differential virulence </w:t>
        </w:r>
      </w:ins>
      <w:r w:rsidR="0076387F">
        <w:rPr>
          <w:sz w:val="24"/>
          <w:szCs w:val="24"/>
        </w:rPr>
        <w:t xml:space="preserve">all 12 </w:t>
      </w:r>
      <w:del w:id="510" w:author="Daniel Kliebenstein" w:date="2017-07-13T16:35:00Z">
        <w:r w:rsidR="0076387F" w:rsidDel="0036598C">
          <w:rPr>
            <w:sz w:val="24"/>
            <w:szCs w:val="24"/>
          </w:rPr>
          <w:delText>phenotypes</w:delText>
        </w:r>
      </w:del>
      <w:ins w:id="511" w:author="Daniel Kliebenstein" w:date="2017-07-13T16:35:00Z">
        <w:r w:rsidR="0036598C">
          <w:rPr>
            <w:sz w:val="24"/>
            <w:szCs w:val="24"/>
          </w:rPr>
          <w:t>tomato accessions</w:t>
        </w:r>
      </w:ins>
      <w:del w:id="512" w:author="Daniel Kliebenstein" w:date="2017-07-13T16:35:00Z">
        <w:r w:rsidR="0076387F" w:rsidDel="0036598C">
          <w:rPr>
            <w:sz w:val="24"/>
            <w:szCs w:val="24"/>
          </w:rPr>
          <w:delText xml:space="preserve">, </w:delText>
        </w:r>
      </w:del>
      <w:ins w:id="513" w:author="Daniel Kliebenstein" w:date="2017-07-13T16:35:00Z">
        <w:r w:rsidR="0036598C">
          <w:rPr>
            <w:sz w:val="24"/>
            <w:szCs w:val="24"/>
          </w:rPr>
          <w:t xml:space="preserve">. A further </w:t>
        </w:r>
      </w:ins>
      <w:r w:rsidR="0076387F">
        <w:rPr>
          <w:sz w:val="24"/>
          <w:szCs w:val="24"/>
        </w:rPr>
        <w:t>41 genes</w:t>
      </w:r>
      <w:ins w:id="514" w:author="Daniel Kliebenstein" w:date="2017-07-13T16:35:00Z">
        <w:r w:rsidR="0036598C">
          <w:rPr>
            <w:sz w:val="24"/>
            <w:szCs w:val="24"/>
          </w:rPr>
          <w:t xml:space="preserve"> were</w:t>
        </w:r>
      </w:ins>
      <w:r w:rsidR="0076387F">
        <w:rPr>
          <w:sz w:val="24"/>
          <w:szCs w:val="24"/>
        </w:rPr>
        <w:t xml:space="preserve"> linked </w:t>
      </w:r>
      <w:del w:id="515" w:author="Daniel Kliebenstein" w:date="2017-07-13T16:35:00Z">
        <w:r w:rsidR="0076387F" w:rsidDel="0036598C">
          <w:rPr>
            <w:sz w:val="24"/>
            <w:szCs w:val="24"/>
          </w:rPr>
          <w:delText xml:space="preserve">in </w:delText>
        </w:r>
      </w:del>
      <w:ins w:id="516" w:author="Daniel Kliebenstein" w:date="2017-07-13T16:35:00Z">
        <w:r w:rsidR="0036598C">
          <w:rPr>
            <w:sz w:val="24"/>
            <w:szCs w:val="24"/>
          </w:rPr>
          <w:t xml:space="preserve">to differential virulence on  </w:t>
        </w:r>
      </w:ins>
      <w:r w:rsidR="0076387F">
        <w:rPr>
          <w:sz w:val="24"/>
          <w:szCs w:val="24"/>
        </w:rPr>
        <w:t xml:space="preserve">at least 6 </w:t>
      </w:r>
      <w:ins w:id="517" w:author="Daniel Kliebenstein" w:date="2017-07-13T16:35:00Z">
        <w:r w:rsidR="0036598C">
          <w:rPr>
            <w:sz w:val="24"/>
            <w:szCs w:val="24"/>
          </w:rPr>
          <w:t>tomato accessions</w:t>
        </w:r>
      </w:ins>
      <w:del w:id="518" w:author="Daniel Kliebenstein" w:date="2017-07-13T16:35:00Z">
        <w:r w:rsidR="0076387F" w:rsidDel="0036598C">
          <w:rPr>
            <w:sz w:val="24"/>
            <w:szCs w:val="24"/>
          </w:rPr>
          <w:delText>hosts</w:delText>
        </w:r>
      </w:del>
      <w:r w:rsidR="0076387F">
        <w:rPr>
          <w:sz w:val="24"/>
          <w:szCs w:val="24"/>
        </w:rPr>
        <w:t>, and only</w:t>
      </w:r>
      <w:r w:rsidR="00535F6E">
        <w:rPr>
          <w:sz w:val="24"/>
          <w:szCs w:val="24"/>
        </w:rPr>
        <w:t xml:space="preserve"> 56%</w:t>
      </w:r>
      <w:r w:rsidR="0076387F">
        <w:rPr>
          <w:sz w:val="24"/>
          <w:szCs w:val="24"/>
        </w:rPr>
        <w:t xml:space="preserve"> of genes uniquely linked to a</w:t>
      </w:r>
      <w:r w:rsidR="00535F6E">
        <w:rPr>
          <w:sz w:val="24"/>
          <w:szCs w:val="24"/>
        </w:rPr>
        <w:t xml:space="preserve"> </w:t>
      </w:r>
      <w:r w:rsidR="0076387F">
        <w:rPr>
          <w:sz w:val="24"/>
          <w:szCs w:val="24"/>
        </w:rPr>
        <w:t xml:space="preserve">single </w:t>
      </w:r>
      <w:del w:id="519" w:author="Daniel Kliebenstein" w:date="2017-07-13T16:35:00Z">
        <w:r w:rsidR="0076387F" w:rsidDel="0036598C">
          <w:rPr>
            <w:sz w:val="24"/>
            <w:szCs w:val="24"/>
          </w:rPr>
          <w:delText>phenotype</w:delText>
        </w:r>
      </w:del>
      <w:ins w:id="520" w:author="Daniel Kliebenstein" w:date="2017-07-13T16:35:00Z">
        <w:r w:rsidR="0036598C">
          <w:rPr>
            <w:sz w:val="24"/>
            <w:szCs w:val="24"/>
          </w:rPr>
          <w:t>accession</w:t>
        </w:r>
      </w:ins>
      <w:r w:rsidR="0076387F">
        <w:rPr>
          <w:sz w:val="24"/>
          <w:szCs w:val="24"/>
        </w:rPr>
        <w:t xml:space="preserve">. </w:t>
      </w:r>
      <w:commentRangeStart w:id="521"/>
      <w:r w:rsidR="0076387F">
        <w:rPr>
          <w:sz w:val="24"/>
          <w:szCs w:val="24"/>
        </w:rPr>
        <w:t xml:space="preserve">This is </w:t>
      </w:r>
      <w:r w:rsidR="00535F6E">
        <w:rPr>
          <w:sz w:val="24"/>
          <w:szCs w:val="24"/>
        </w:rPr>
        <w:t>indicative of multiple haplotypes contributing to virulence</w:t>
      </w:r>
      <w:r w:rsidR="00205DCE">
        <w:rPr>
          <w:sz w:val="24"/>
          <w:szCs w:val="24"/>
        </w:rPr>
        <w:t xml:space="preserve"> at the candidate genes, with individual SNPs sampling unique haplotypes within a region. </w:t>
      </w:r>
      <w:commentRangeEnd w:id="521"/>
      <w:r w:rsidR="0036598C">
        <w:rPr>
          <w:rStyle w:val="CommentReference"/>
        </w:rPr>
        <w:commentReference w:id="521"/>
      </w:r>
      <w:r w:rsidR="00205DCE">
        <w:rPr>
          <w:sz w:val="24"/>
          <w:szCs w:val="24"/>
        </w:rPr>
        <w:t>T</w:t>
      </w:r>
      <w:r w:rsidR="00847F0D">
        <w:rPr>
          <w:sz w:val="24"/>
          <w:szCs w:val="24"/>
        </w:rPr>
        <w:t>h</w:t>
      </w:r>
      <w:r w:rsidR="0076387F">
        <w:rPr>
          <w:sz w:val="24"/>
          <w:szCs w:val="24"/>
        </w:rPr>
        <w:t>ese findings suggest</w:t>
      </w:r>
      <w:r w:rsidR="00847F0D">
        <w:rPr>
          <w:sz w:val="24"/>
          <w:szCs w:val="24"/>
        </w:rPr>
        <w:t xml:space="preserve"> that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that is dependent upon the hosts genetic background</w:t>
      </w:r>
      <w:r w:rsidR="0076387F">
        <w:rPr>
          <w:sz w:val="24"/>
          <w:szCs w:val="24"/>
        </w:rPr>
        <w:t>,</w:t>
      </w:r>
      <w:r w:rsidR="00847F0D">
        <w:rPr>
          <w:sz w:val="24"/>
          <w:szCs w:val="24"/>
        </w:rPr>
        <w:t xml:space="preserve"> which is in agreement with the fraction of variation attributed to this term in the linear model</w:t>
      </w:r>
      <w:r w:rsidR="00874893">
        <w:rPr>
          <w:sz w:val="24"/>
          <w:szCs w:val="24"/>
        </w:rPr>
        <w:t>.</w:t>
      </w:r>
      <w:r w:rsidR="002176E8">
        <w:rPr>
          <w:sz w:val="24"/>
          <w:szCs w:val="24"/>
        </w:rPr>
        <w:t xml:space="preserv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0A5CFCF9" w14:textId="07909024" w:rsidR="00B623B3" w:rsidRDefault="00B623B3" w:rsidP="0031540A">
      <w:pPr>
        <w:spacing w:line="480" w:lineRule="auto"/>
        <w:ind w:firstLine="720"/>
        <w:rPr>
          <w:ins w:id="522" w:author="Daniel Kliebenstein" w:date="2017-07-13T16:35:00Z"/>
          <w:sz w:val="24"/>
          <w:szCs w:val="24"/>
        </w:rPr>
      </w:pPr>
      <w:commentRangeStart w:id="523"/>
      <w:ins w:id="524" w:author="Daniel Kliebenstein" w:date="2017-07-13T16:37:00Z">
        <w:r>
          <w:rPr>
            <w:sz w:val="24"/>
            <w:szCs w:val="24"/>
          </w:rPr>
          <w:t>TALK ABOUT GENES HERE.</w:t>
        </w:r>
        <w:commentRangeEnd w:id="523"/>
        <w:r>
          <w:rPr>
            <w:rStyle w:val="CommentReference"/>
          </w:rPr>
          <w:commentReference w:id="523"/>
        </w:r>
      </w:ins>
    </w:p>
    <w:p w14:paraId="5AF33E15" w14:textId="77777777" w:rsidR="0036598C" w:rsidRDefault="0036598C" w:rsidP="0031540A">
      <w:pPr>
        <w:spacing w:line="480" w:lineRule="auto"/>
        <w:ind w:firstLine="720"/>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B3C2A65" w14:textId="28758FBC" w:rsidR="00A83BD4" w:rsidRDefault="00A83BD4" w:rsidP="008A0D22">
      <w:pPr>
        <w:spacing w:line="480" w:lineRule="auto"/>
        <w:rPr>
          <w:sz w:val="24"/>
          <w:szCs w:val="24"/>
        </w:rPr>
      </w:pPr>
      <w:r>
        <w:rPr>
          <w:sz w:val="24"/>
          <w:szCs w:val="24"/>
        </w:rPr>
        <w:tab/>
      </w:r>
      <w:r w:rsidR="005802AD">
        <w:rPr>
          <w:sz w:val="24"/>
          <w:szCs w:val="24"/>
        </w:rPr>
        <w:t xml:space="preserve">To directly </w:t>
      </w:r>
      <w:r w:rsidR="00847F0D">
        <w:rPr>
          <w:sz w:val="24"/>
          <w:szCs w:val="24"/>
        </w:rPr>
        <w:t xml:space="preserve">map </w:t>
      </w:r>
      <w:del w:id="525" w:author="Daniel Kliebenstein" w:date="2017-07-13T16:37:00Z">
        <w:r w:rsidR="005802AD" w:rsidDel="00B623B3">
          <w:rPr>
            <w:sz w:val="24"/>
            <w:szCs w:val="24"/>
          </w:rPr>
          <w:delText>the</w:delText>
        </w:r>
        <w:r w:rsidR="005802AD" w:rsidRPr="005802AD" w:rsidDel="00B623B3">
          <w:rPr>
            <w:i/>
            <w:sz w:val="24"/>
            <w:szCs w:val="24"/>
          </w:rPr>
          <w:delText xml:space="preserve"> </w:delText>
        </w:r>
      </w:del>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and domestic tomatoes, we used the least-squared mean virulence of each isolate on 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ins w:id="526" w:author="Daniel Kliebenstein" w:date="2017-07-13T16:37:00Z">
        <w:r w:rsidR="00B623B3">
          <w:rPr>
            <w:sz w:val="24"/>
            <w:szCs w:val="24"/>
          </w:rPr>
          <w:t xml:space="preserve">relative </w:t>
        </w:r>
      </w:ins>
      <w:r>
        <w:rPr>
          <w:sz w:val="24"/>
          <w:szCs w:val="24"/>
        </w:rPr>
        <w:t xml:space="preserve">difference in lesion size for each isolate between domesticated </w:t>
      </w:r>
      <w:del w:id="527" w:author="Daniel Kliebenstein" w:date="2017-07-13T16:38:00Z">
        <w:r w:rsidDel="00B623B3">
          <w:rPr>
            <w:sz w:val="24"/>
            <w:szCs w:val="24"/>
          </w:rPr>
          <w:delText>vs.</w:delText>
        </w:r>
      </w:del>
      <w:ins w:id="528" w:author="Daniel Kliebenstein" w:date="2017-07-13T16:38:00Z">
        <w:r w:rsidR="00B623B3">
          <w:rPr>
            <w:sz w:val="24"/>
            <w:szCs w:val="24"/>
          </w:rPr>
          <w:t>and</w:t>
        </w:r>
      </w:ins>
      <w:r>
        <w:rPr>
          <w:sz w:val="24"/>
          <w:szCs w:val="24"/>
        </w:rPr>
        <w:t xml:space="preserve"> wild hosts. </w:t>
      </w:r>
      <w:r w:rsidR="00847F0D">
        <w:rPr>
          <w:sz w:val="24"/>
          <w:szCs w:val="24"/>
        </w:rPr>
        <w:t xml:space="preserve">Using these three traits, we </w:t>
      </w:r>
      <w:r w:rsidR="00A42B96">
        <w:rPr>
          <w:sz w:val="24"/>
          <w:szCs w:val="24"/>
        </w:rPr>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del w:id="529" w:author="Daniel Kliebenstein" w:date="2017-07-13T16:39:00Z">
        <w:r w:rsidR="004A428B" w:rsidDel="00B623B3">
          <w:rPr>
            <w:sz w:val="24"/>
            <w:szCs w:val="24"/>
          </w:rPr>
          <w:delText>Many</w:delText>
        </w:r>
        <w:r w:rsidDel="00B623B3">
          <w:rPr>
            <w:sz w:val="24"/>
            <w:szCs w:val="24"/>
          </w:rPr>
          <w:delText xml:space="preserve"> </w:delText>
        </w:r>
      </w:del>
      <w:ins w:id="530" w:author="Daniel Kliebenstein" w:date="2017-07-13T16:39:00Z">
        <w:r w:rsidR="00B623B3">
          <w:rPr>
            <w:sz w:val="24"/>
            <w:szCs w:val="24"/>
          </w:rPr>
          <w:t xml:space="preserve">Using the mean lesion area of the </w:t>
        </w:r>
        <w:r w:rsidR="00B623B3" w:rsidRPr="00B623B3">
          <w:rPr>
            <w:i/>
            <w:sz w:val="24"/>
            <w:szCs w:val="24"/>
            <w:rPrChange w:id="531" w:author="Daniel Kliebenstein" w:date="2017-07-13T16:40:00Z">
              <w:rPr>
                <w:sz w:val="24"/>
                <w:szCs w:val="24"/>
              </w:rPr>
            </w:rPrChange>
          </w:rPr>
          <w:t xml:space="preserve">B. cinerea </w:t>
        </w:r>
        <w:r w:rsidR="00B623B3">
          <w:rPr>
            <w:sz w:val="24"/>
            <w:szCs w:val="24"/>
          </w:rPr>
          <w:t xml:space="preserve">isolates on the wild or domestic tomato hosts identified a complex pattern of </w:t>
        </w:r>
      </w:ins>
      <w:ins w:id="532" w:author="Daniel Kliebenstein" w:date="2017-07-13T16:40:00Z">
        <w:r w:rsidR="00B623B3">
          <w:rPr>
            <w:sz w:val="24"/>
            <w:szCs w:val="24"/>
          </w:rPr>
          <w:t>significant</w:t>
        </w:r>
      </w:ins>
      <w:ins w:id="533" w:author="Daniel Kliebenstein" w:date="2017-07-13T16:39:00Z">
        <w:r w:rsidR="00B623B3">
          <w:rPr>
            <w:sz w:val="24"/>
            <w:szCs w:val="24"/>
          </w:rPr>
          <w:t xml:space="preserve"> </w:t>
        </w:r>
      </w:ins>
      <w:ins w:id="534" w:author="Daniel Kliebenstein" w:date="2017-07-13T16:40:00Z">
        <w:r w:rsidR="00B623B3">
          <w:rPr>
            <w:sz w:val="24"/>
            <w:szCs w:val="24"/>
          </w:rPr>
          <w:t>SNPs similar to the individual tomato accessions</w:t>
        </w:r>
      </w:ins>
      <w:del w:id="535" w:author="Daniel Kliebenstein" w:date="2017-07-13T16:40:00Z">
        <w:r w:rsidDel="00B623B3">
          <w:rPr>
            <w:sz w:val="24"/>
            <w:szCs w:val="24"/>
          </w:rPr>
          <w:delText xml:space="preserve">SNPs exceeded the 99% threshold for domestication phenotypes as well as </w:delText>
        </w:r>
        <w:r w:rsidR="00102FE8" w:rsidDel="00B623B3">
          <w:rPr>
            <w:sz w:val="24"/>
            <w:szCs w:val="24"/>
          </w:rPr>
          <w:delText xml:space="preserve">the phenotype of lesion size on </w:delText>
        </w:r>
        <w:r w:rsidDel="00B623B3">
          <w:rPr>
            <w:sz w:val="24"/>
            <w:szCs w:val="24"/>
          </w:rPr>
          <w:delText xml:space="preserve">individual plant </w:delText>
        </w:r>
        <w:r w:rsidR="00102FE8" w:rsidDel="00B623B3">
          <w:rPr>
            <w:sz w:val="24"/>
            <w:szCs w:val="24"/>
          </w:rPr>
          <w:delText>genotypes</w:delText>
        </w:r>
      </w:del>
      <w:r>
        <w:rPr>
          <w:sz w:val="24"/>
          <w:szCs w:val="24"/>
        </w:rPr>
        <w:t xml:space="preserve"> (Figure R</w:t>
      </w:r>
      <w:r w:rsidR="00E74B88">
        <w:rPr>
          <w:sz w:val="24"/>
          <w:szCs w:val="24"/>
        </w:rPr>
        <w:t>6</w:t>
      </w:r>
      <w:r>
        <w:rPr>
          <w:sz w:val="24"/>
          <w:szCs w:val="24"/>
        </w:rPr>
        <w:t>).</w:t>
      </w:r>
      <w:ins w:id="536" w:author="Daniel Kliebenstein" w:date="2017-07-13T16:40:00Z">
        <w:r w:rsidR="00B623B3">
          <w:rPr>
            <w:sz w:val="24"/>
            <w:szCs w:val="24"/>
          </w:rPr>
          <w:t xml:space="preserve"> This had a high degree of overlap between the two traits. In contrast, the Domestication Sensitivity trait identified a much more limited set of SNPs that had less overlap with either the mean lesion area on Domestic or Wild tomato </w:t>
        </w:r>
      </w:ins>
      <w:ins w:id="537" w:author="Daniel Kliebenstein" w:date="2017-07-13T16:41:00Z">
        <w:r w:rsidR="00B623B3">
          <w:rPr>
            <w:sz w:val="24"/>
            <w:szCs w:val="24"/>
          </w:rPr>
          <w:t>(Figure R6)</w:t>
        </w:r>
      </w:ins>
      <w:ins w:id="538" w:author="Daniel Kliebenstein" w:date="2017-07-13T16:40:00Z">
        <w:r w:rsidR="00B623B3">
          <w:rPr>
            <w:sz w:val="24"/>
            <w:szCs w:val="24"/>
          </w:rPr>
          <w:t>.</w:t>
        </w:r>
      </w:ins>
      <w:ins w:id="539" w:author="Daniel Kliebenstein" w:date="2017-07-13T16:41:00Z">
        <w:r w:rsidR="00B623B3">
          <w:rPr>
            <w:sz w:val="24"/>
            <w:szCs w:val="24"/>
          </w:rPr>
          <w:t xml:space="preserve"> </w:t>
        </w:r>
      </w:ins>
      <w:ins w:id="540" w:author="Daniel Kliebenstein" w:date="2017-07-13T16:44:00Z">
        <w:r w:rsidR="00E62AE8">
          <w:rPr>
            <w:sz w:val="24"/>
            <w:szCs w:val="24"/>
          </w:rPr>
          <w:t xml:space="preserve">To begin querying the underlying gene functions for these various </w:t>
        </w:r>
        <w:r w:rsidR="00E62AE8">
          <w:rPr>
            <w:i/>
            <w:sz w:val="24"/>
            <w:szCs w:val="24"/>
          </w:rPr>
          <w:t xml:space="preserve">B. cinerea </w:t>
        </w:r>
        <w:r w:rsidR="00E62AE8">
          <w:rPr>
            <w:sz w:val="24"/>
            <w:szCs w:val="24"/>
          </w:rPr>
          <w:t xml:space="preserve">loci, we called genes as significant if there was a SNP within 2kb of that gene (Figure R8C). </w:t>
        </w:r>
      </w:ins>
      <w:commentRangeStart w:id="541"/>
      <w:ins w:id="542" w:author="Daniel Kliebenstein" w:date="2017-07-13T16:46:00Z">
        <w:r w:rsidR="00E62AE8">
          <w:rPr>
            <w:sz w:val="24"/>
            <w:szCs w:val="24"/>
          </w:rPr>
          <w:t xml:space="preserve">Using all 1935 genes linked to domestication in a GO enrichment analysis found only 17 biological functions as significantly overrepresented (Fisher exact test, p=0.05; Table S1) when compared to the whole-genome annotation of 14539 genes. </w:t>
        </w:r>
      </w:ins>
      <w:commentRangeEnd w:id="541"/>
      <w:ins w:id="543" w:author="Daniel Kliebenstein" w:date="2017-07-13T16:47:00Z">
        <w:r w:rsidR="00E62AE8">
          <w:rPr>
            <w:rStyle w:val="CommentReference"/>
          </w:rPr>
          <w:commentReference w:id="541"/>
        </w:r>
      </w:ins>
      <w:ins w:id="544" w:author="Daniel Kliebenstein" w:date="2017-07-13T16:46:00Z">
        <w:r w:rsidR="00E62AE8">
          <w:rPr>
            <w:sz w:val="24"/>
            <w:szCs w:val="24"/>
          </w:rPr>
          <w:t>These functional categories include enzymes, metal ion binding, transport, catalysis, signaling, gene silencing and mRNA splicing. None of the overrepresented functions include classical virulence or pathogenicity annotations.</w:t>
        </w:r>
        <w:commentRangeStart w:id="545"/>
        <w:r w:rsidR="00E62AE8">
          <w:rPr>
            <w:sz w:val="24"/>
            <w:szCs w:val="24"/>
          </w:rPr>
          <w:t xml:space="preserve"> Sensitivity genes blah blah blah. </w:t>
        </w:r>
        <w:commentRangeEnd w:id="545"/>
        <w:r w:rsidR="00E62AE8">
          <w:rPr>
            <w:rStyle w:val="CommentReference"/>
          </w:rPr>
          <w:commentReference w:id="545"/>
        </w:r>
      </w:ins>
      <w:ins w:id="546" w:author="Daniel Kliebenstein" w:date="2017-07-13T16:41:00Z">
        <w:r w:rsidR="00B623B3">
          <w:rPr>
            <w:sz w:val="24"/>
            <w:szCs w:val="24"/>
          </w:rPr>
          <w:t>Thus,</w:t>
        </w:r>
      </w:ins>
      <w:ins w:id="547" w:author="Daniel Kliebenstein" w:date="2017-07-13T16:42:00Z">
        <w:r w:rsidR="00B623B3">
          <w:rPr>
            <w:sz w:val="24"/>
            <w:szCs w:val="24"/>
          </w:rPr>
          <w:t xml:space="preserve"> the genetic architecture of how </w:t>
        </w:r>
      </w:ins>
      <w:del w:id="548" w:author="Daniel Kliebenstein" w:date="2017-07-13T16:40:00Z">
        <w:r w:rsidDel="00B623B3">
          <w:rPr>
            <w:sz w:val="24"/>
            <w:szCs w:val="24"/>
          </w:rPr>
          <w:delText xml:space="preserve"> </w:delText>
        </w:r>
      </w:del>
      <w:r w:rsidR="006D4B10">
        <w:rPr>
          <w:i/>
          <w:sz w:val="24"/>
          <w:szCs w:val="24"/>
        </w:rPr>
        <w:t xml:space="preserve">B. cinerea </w:t>
      </w:r>
      <w:r w:rsidR="006D4B10">
        <w:rPr>
          <w:sz w:val="24"/>
          <w:szCs w:val="24"/>
        </w:rPr>
        <w:t>response</w:t>
      </w:r>
      <w:ins w:id="549" w:author="Daniel Kliebenstein" w:date="2017-07-13T16:42:00Z">
        <w:r w:rsidR="00B623B3">
          <w:rPr>
            <w:sz w:val="24"/>
            <w:szCs w:val="24"/>
          </w:rPr>
          <w:t>d</w:t>
        </w:r>
      </w:ins>
      <w:r w:rsidR="006D4B10">
        <w:rPr>
          <w:sz w:val="24"/>
          <w:szCs w:val="24"/>
        </w:rPr>
        <w:t xml:space="preserve"> to tomato domestication appears to be polygenic, with many loci of </w:t>
      </w:r>
      <w:ins w:id="550" w:author="Daniel Kliebenstein" w:date="2017-07-13T16:38:00Z">
        <w:r w:rsidR="00B623B3">
          <w:rPr>
            <w:sz w:val="24"/>
            <w:szCs w:val="24"/>
          </w:rPr>
          <w:t xml:space="preserve">trait dependent </w:t>
        </w:r>
      </w:ins>
      <w:r w:rsidR="006D4B10">
        <w:rPr>
          <w:sz w:val="24"/>
          <w:szCs w:val="24"/>
        </w:rPr>
        <w:t>small effect sizes</w:t>
      </w:r>
      <w:del w:id="551" w:author="Daniel Kliebenstein" w:date="2017-07-13T16:38:00Z">
        <w:r w:rsidR="006D4B10" w:rsidDel="00B623B3">
          <w:rPr>
            <w:sz w:val="24"/>
            <w:szCs w:val="24"/>
          </w:rPr>
          <w:delText xml:space="preserve"> which are trait dependent</w:delText>
        </w:r>
      </w:del>
      <w:r w:rsidR="006D4B10">
        <w:rPr>
          <w:sz w:val="24"/>
          <w:szCs w:val="24"/>
        </w:rPr>
        <w:t xml:space="preserve">. </w:t>
      </w:r>
      <w:ins w:id="552" w:author="Daniel Kliebenstein" w:date="2017-07-13T16:42:00Z">
        <w:r w:rsidR="00B623B3">
          <w:rPr>
            <w:sz w:val="24"/>
            <w:szCs w:val="24"/>
          </w:rPr>
          <w:t xml:space="preserve">But there is an apparent subset of </w:t>
        </w:r>
        <w:r w:rsidR="00B623B3">
          <w:rPr>
            <w:i/>
            <w:sz w:val="24"/>
            <w:szCs w:val="24"/>
          </w:rPr>
          <w:t xml:space="preserve">B. </w:t>
        </w:r>
        <w:r w:rsidR="00B623B3" w:rsidRPr="00B623B3">
          <w:rPr>
            <w:i/>
            <w:u w:val="single"/>
            <w:rPrChange w:id="553" w:author="Daniel Kliebenstein" w:date="2017-07-13T16:42:00Z">
              <w:rPr>
                <w:i/>
                <w:sz w:val="24"/>
                <w:szCs w:val="24"/>
              </w:rPr>
            </w:rPrChange>
          </w:rPr>
          <w:t>cinerea</w:t>
        </w:r>
        <w:r w:rsidR="00B623B3">
          <w:t xml:space="preserve"> </w:t>
        </w:r>
        <w:r w:rsidR="00B623B3" w:rsidRPr="00B623B3">
          <w:rPr>
            <w:rPrChange w:id="554" w:author="Daniel Kliebenstein" w:date="2017-07-13T16:42:00Z">
              <w:rPr>
                <w:sz w:val="24"/>
                <w:szCs w:val="24"/>
              </w:rPr>
            </w:rPrChange>
          </w:rPr>
          <w:t>genes</w:t>
        </w:r>
        <w:r w:rsidR="00B623B3">
          <w:rPr>
            <w:sz w:val="24"/>
            <w:szCs w:val="24"/>
          </w:rPr>
          <w:t xml:space="preserve"> that may be specific to the genetic changes that occurred in tomato during domestication</w:t>
        </w:r>
      </w:ins>
      <w:del w:id="555" w:author="Daniel Kliebenstein" w:date="2017-07-13T16:38:00Z">
        <w:r w:rsidR="006D434C" w:rsidDel="00B623B3">
          <w:rPr>
            <w:sz w:val="24"/>
            <w:szCs w:val="24"/>
          </w:rPr>
          <w:delText>D</w:delText>
        </w:r>
      </w:del>
      <w:del w:id="556" w:author="Daniel Kliebenstein" w:date="2017-07-13T16:42:00Z">
        <w:r w:rsidR="006D434C" w:rsidDel="00B623B3">
          <w:rPr>
            <w:sz w:val="24"/>
            <w:szCs w:val="24"/>
          </w:rPr>
          <w:delText>omestication sensitivity often identified unique SNPs from domes</w:delText>
        </w:r>
        <w:r w:rsidR="007C68FC" w:rsidDel="00B623B3">
          <w:rPr>
            <w:sz w:val="24"/>
            <w:szCs w:val="24"/>
          </w:rPr>
          <w:delText xml:space="preserve">ticated or wild </w:delText>
        </w:r>
        <w:r w:rsidR="004A428B" w:rsidDel="00B623B3">
          <w:rPr>
            <w:sz w:val="24"/>
            <w:szCs w:val="24"/>
          </w:rPr>
          <w:delText xml:space="preserve">tomato </w:delText>
        </w:r>
        <w:r w:rsidR="007C68FC" w:rsidDel="00B623B3">
          <w:rPr>
            <w:sz w:val="24"/>
            <w:szCs w:val="24"/>
          </w:rPr>
          <w:delText>alone (</w:delText>
        </w:r>
        <w:r w:rsidR="006D434C" w:rsidDel="00B623B3">
          <w:rPr>
            <w:sz w:val="24"/>
            <w:szCs w:val="24"/>
          </w:rPr>
          <w:delText>Figure R</w:delText>
        </w:r>
        <w:r w:rsidR="007013E6" w:rsidDel="00B623B3">
          <w:rPr>
            <w:sz w:val="24"/>
            <w:szCs w:val="24"/>
          </w:rPr>
          <w:delText>8</w:delText>
        </w:r>
        <w:r w:rsidR="006D4B10" w:rsidDel="00B623B3">
          <w:rPr>
            <w:sz w:val="24"/>
            <w:szCs w:val="24"/>
          </w:rPr>
          <w:delText>)</w:delText>
        </w:r>
      </w:del>
      <w:r w:rsidR="006D4B10">
        <w:rPr>
          <w:sz w:val="24"/>
          <w:szCs w:val="24"/>
        </w:rPr>
        <w:t>.</w:t>
      </w:r>
    </w:p>
    <w:p w14:paraId="6E33201B" w14:textId="346B7F02" w:rsidR="00814D01" w:rsidRDefault="00814D01" w:rsidP="008A0D22">
      <w:pPr>
        <w:spacing w:line="480" w:lineRule="auto"/>
        <w:ind w:firstLine="720"/>
        <w:rPr>
          <w:sz w:val="24"/>
          <w:szCs w:val="24"/>
        </w:rPr>
      </w:pPr>
      <w:del w:id="557" w:author="Daniel Kliebenstein" w:date="2017-07-13T16:43:00Z">
        <w:r w:rsidDel="00B623B3">
          <w:rPr>
            <w:sz w:val="24"/>
            <w:szCs w:val="24"/>
          </w:rPr>
          <w:delText xml:space="preserve">We </w:delText>
        </w:r>
      </w:del>
      <w:del w:id="558" w:author="Daniel Kliebenstein" w:date="2017-07-13T16:44:00Z">
        <w:r w:rsidDel="00B623B3">
          <w:rPr>
            <w:sz w:val="24"/>
            <w:szCs w:val="24"/>
          </w:rPr>
          <w:delText xml:space="preserve">annotated genes </w:delText>
        </w:r>
        <w:r w:rsidR="00932108" w:rsidDel="00B623B3">
          <w:rPr>
            <w:sz w:val="24"/>
            <w:szCs w:val="24"/>
          </w:rPr>
          <w:delText xml:space="preserve">from </w:delText>
        </w:r>
        <w:r w:rsidR="00932108" w:rsidDel="00B623B3">
          <w:rPr>
            <w:i/>
            <w:sz w:val="24"/>
            <w:szCs w:val="24"/>
          </w:rPr>
          <w:delText>B. cinerea</w:delText>
        </w:r>
        <w:r w:rsidR="00932108" w:rsidDel="00B623B3">
          <w:rPr>
            <w:sz w:val="24"/>
            <w:szCs w:val="24"/>
          </w:rPr>
          <w:delText xml:space="preserve"> T4 gene models</w:delText>
        </w:r>
        <w:r w:rsidDel="00B623B3">
          <w:rPr>
            <w:sz w:val="24"/>
            <w:szCs w:val="24"/>
          </w:rPr>
          <w:delText xml:space="preserve"> within 2kb of significant SNPs</w:delText>
        </w:r>
      </w:del>
      <w:del w:id="559" w:author="Daniel Kliebenstein" w:date="2017-07-13T16:45:00Z">
        <w:r w:rsidDel="00E62AE8">
          <w:rPr>
            <w:sz w:val="24"/>
            <w:szCs w:val="24"/>
          </w:rPr>
          <w:delText xml:space="preserve">. </w:delText>
        </w:r>
        <w:r w:rsidR="005370B1" w:rsidRPr="00AB7EAD" w:rsidDel="00E62AE8">
          <w:rPr>
            <w:sz w:val="24"/>
            <w:szCs w:val="24"/>
          </w:rPr>
          <w:delText xml:space="preserve">At the gene level, </w:delText>
        </w:r>
        <w:r w:rsidR="00314FD8" w:rsidDel="00E62AE8">
          <w:rPr>
            <w:sz w:val="24"/>
            <w:szCs w:val="24"/>
          </w:rPr>
          <w:delText>8</w:delText>
        </w:r>
        <w:r w:rsidR="00314FD8" w:rsidRPr="00AB7EAD" w:rsidDel="00E62AE8">
          <w:rPr>
            <w:sz w:val="24"/>
            <w:szCs w:val="24"/>
          </w:rPr>
          <w:delText xml:space="preserve"> </w:delText>
        </w:r>
        <w:r w:rsidR="005370B1" w:rsidRPr="00AB7EAD" w:rsidDel="00E62AE8">
          <w:rPr>
            <w:sz w:val="24"/>
            <w:szCs w:val="24"/>
          </w:rPr>
          <w:delText>genes were associated with domesticated, wild, and domest</w:delText>
        </w:r>
        <w:r w:rsidR="0031540A" w:rsidDel="00E62AE8">
          <w:rPr>
            <w:sz w:val="24"/>
            <w:szCs w:val="24"/>
          </w:rPr>
          <w:delText>ication sensitivity phenotypes, and</w:delText>
        </w:r>
        <w:r w:rsidR="005370B1" w:rsidRPr="00AB7EAD" w:rsidDel="00E62AE8">
          <w:rPr>
            <w:sz w:val="24"/>
            <w:szCs w:val="24"/>
          </w:rPr>
          <w:delText xml:space="preserve"> </w:delText>
        </w:r>
        <w:r w:rsidR="00314FD8" w:rsidDel="00E62AE8">
          <w:rPr>
            <w:sz w:val="24"/>
            <w:szCs w:val="24"/>
          </w:rPr>
          <w:delText>1040</w:delText>
        </w:r>
        <w:r w:rsidR="00314FD8" w:rsidRPr="00AB7EAD" w:rsidDel="00E62AE8">
          <w:rPr>
            <w:sz w:val="24"/>
            <w:szCs w:val="24"/>
          </w:rPr>
          <w:delText xml:space="preserve"> </w:delText>
        </w:r>
        <w:r w:rsidR="005370B1" w:rsidRPr="00AB7EAD" w:rsidDel="00E62AE8">
          <w:rPr>
            <w:sz w:val="24"/>
            <w:szCs w:val="24"/>
          </w:rPr>
          <w:delText xml:space="preserve">genes were uniquely identified by a single </w:delText>
        </w:r>
        <w:r w:rsidR="00AB7EAD" w:rsidRPr="00AB7EAD" w:rsidDel="00E62AE8">
          <w:rPr>
            <w:sz w:val="24"/>
            <w:szCs w:val="24"/>
          </w:rPr>
          <w:delText xml:space="preserve">domestication </w:delText>
        </w:r>
        <w:r w:rsidR="005370B1" w:rsidRPr="00AB7EAD" w:rsidDel="00E62AE8">
          <w:rPr>
            <w:sz w:val="24"/>
            <w:szCs w:val="24"/>
          </w:rPr>
          <w:delText xml:space="preserve">phenotype (Figure </w:delText>
        </w:r>
        <w:r w:rsidR="00314FD8" w:rsidRPr="00AB7EAD" w:rsidDel="00E62AE8">
          <w:rPr>
            <w:sz w:val="24"/>
            <w:szCs w:val="24"/>
          </w:rPr>
          <w:delText>R</w:delText>
        </w:r>
        <w:r w:rsidR="00314FD8" w:rsidDel="00E62AE8">
          <w:rPr>
            <w:sz w:val="24"/>
            <w:szCs w:val="24"/>
          </w:rPr>
          <w:delText>8C</w:delText>
        </w:r>
        <w:r w:rsidR="005370B1" w:rsidRPr="00AB7EAD" w:rsidDel="00E62AE8">
          <w:rPr>
            <w:sz w:val="24"/>
            <w:szCs w:val="24"/>
          </w:rPr>
          <w:delText>).</w:delText>
        </w:r>
        <w:r w:rsidR="005370B1" w:rsidDel="00E62AE8">
          <w:rPr>
            <w:sz w:val="24"/>
            <w:szCs w:val="24"/>
          </w:rPr>
          <w:delText xml:space="preserve"> </w:delText>
        </w:r>
        <w:r w:rsidR="00726F6E" w:rsidDel="00E62AE8">
          <w:rPr>
            <w:sz w:val="24"/>
            <w:szCs w:val="24"/>
          </w:rPr>
          <w:delText xml:space="preserve">A total of </w:delText>
        </w:r>
        <w:r w:rsidR="00314FD8" w:rsidDel="00E62AE8">
          <w:rPr>
            <w:sz w:val="24"/>
            <w:szCs w:val="24"/>
          </w:rPr>
          <w:delText xml:space="preserve">1935 </w:delText>
        </w:r>
        <w:r w:rsidR="00726F6E" w:rsidDel="00E62AE8">
          <w:rPr>
            <w:sz w:val="24"/>
            <w:szCs w:val="24"/>
          </w:rPr>
          <w:delText>genes contained significant SNPs (&gt;99%</w:delText>
        </w:r>
        <w:r w:rsidR="0031540A" w:rsidDel="00E62AE8">
          <w:rPr>
            <w:sz w:val="24"/>
            <w:szCs w:val="24"/>
          </w:rPr>
          <w:delText xml:space="preserve"> SNP within 2kb</w:delText>
        </w:r>
        <w:r w:rsidR="00726F6E" w:rsidDel="00E62AE8">
          <w:rPr>
            <w:sz w:val="24"/>
            <w:szCs w:val="24"/>
          </w:rPr>
          <w:delText>) when studied for one or more of the domestication phenotypes</w:delText>
        </w:r>
        <w:r w:rsidR="00861B3B" w:rsidDel="00E62AE8">
          <w:rPr>
            <w:sz w:val="24"/>
            <w:szCs w:val="24"/>
          </w:rPr>
          <w:delText xml:space="preserve"> (Table S1)</w:delText>
        </w:r>
        <w:r w:rsidR="00726F6E" w:rsidDel="00E62AE8">
          <w:rPr>
            <w:sz w:val="24"/>
            <w:szCs w:val="24"/>
          </w:rPr>
          <w:delText>.</w:delText>
        </w:r>
        <w:r w:rsidR="00841F5D" w:rsidDel="00E62AE8">
          <w:rPr>
            <w:sz w:val="24"/>
            <w:szCs w:val="24"/>
          </w:rPr>
          <w:delText xml:space="preserve"> These</w:delText>
        </w:r>
      </w:del>
      <w:del w:id="560" w:author="Daniel Kliebenstein" w:date="2017-07-13T16:46:00Z">
        <w:r w:rsidR="00841F5D" w:rsidDel="00E62AE8">
          <w:rPr>
            <w:sz w:val="24"/>
            <w:szCs w:val="24"/>
          </w:rPr>
          <w:delText xml:space="preserve"> 1935 genes</w:delText>
        </w:r>
      </w:del>
      <w:del w:id="561" w:author="Daniel Kliebenstein" w:date="2017-07-13T16:45:00Z">
        <w:r w:rsidR="00841F5D" w:rsidDel="00E62AE8">
          <w:rPr>
            <w:sz w:val="24"/>
            <w:szCs w:val="24"/>
          </w:rPr>
          <w:delText xml:space="preserve"> represent a total of 723 functional categories as annotated. Of these, </w:delText>
        </w:r>
      </w:del>
      <w:del w:id="562" w:author="Daniel Kliebenstein" w:date="2017-07-13T16:46:00Z">
        <w:r w:rsidR="00841F5D" w:rsidDel="00E62AE8">
          <w:rPr>
            <w:sz w:val="24"/>
            <w:szCs w:val="24"/>
          </w:rPr>
          <w:delText>only 17 functions are significantly overrepresented (Fisher exact test, p=0.05</w:delText>
        </w:r>
        <w:r w:rsidR="0031540A" w:rsidDel="00E62AE8">
          <w:rPr>
            <w:sz w:val="24"/>
            <w:szCs w:val="24"/>
          </w:rPr>
          <w:delText>; Table S1</w:delText>
        </w:r>
        <w:r w:rsidR="00841F5D" w:rsidDel="00E62AE8">
          <w:rPr>
            <w:sz w:val="24"/>
            <w:szCs w:val="24"/>
          </w:rPr>
          <w:delText>) when compared to the whole-genome annotation of 14539 genes and 2539 functions.</w:delText>
        </w:r>
        <w:r w:rsidR="00726F6E" w:rsidDel="00E62AE8">
          <w:rPr>
            <w:sz w:val="24"/>
            <w:szCs w:val="24"/>
          </w:rPr>
          <w:delText xml:space="preserve"> </w:delText>
        </w:r>
        <w:r w:rsidR="00841F5D" w:rsidDel="00E62AE8">
          <w:rPr>
            <w:sz w:val="24"/>
            <w:szCs w:val="24"/>
          </w:rPr>
          <w:delText>These functional categories include enzymes, metal ion binding, transport, catalysis, signaling, gene silencing and mRNA splicing. None of the overrepresented functions include classical virulence or pathogenicity</w:delText>
        </w:r>
        <w:r w:rsidR="00861B3B" w:rsidDel="00E62AE8">
          <w:rPr>
            <w:sz w:val="24"/>
            <w:szCs w:val="24"/>
          </w:rPr>
          <w:delText xml:space="preserve">. </w:delText>
        </w:r>
      </w:del>
      <w:del w:id="563" w:author="Daniel Kliebenstein" w:date="2017-07-13T16:47:00Z">
        <w:r w:rsidR="00861B3B" w:rsidDel="00E62AE8">
          <w:rPr>
            <w:sz w:val="24"/>
            <w:szCs w:val="24"/>
          </w:rPr>
          <w:delText xml:space="preserve">This </w:delText>
        </w:r>
        <w:r w:rsidR="00363E39" w:rsidDel="00E62AE8">
          <w:rPr>
            <w:sz w:val="24"/>
            <w:szCs w:val="24"/>
          </w:rPr>
          <w:delText>suggests</w:delText>
        </w:r>
        <w:r w:rsidR="00861B3B" w:rsidDel="00E62AE8">
          <w:rPr>
            <w:sz w:val="24"/>
            <w:szCs w:val="24"/>
          </w:rPr>
          <w:delText xml:space="preserve"> that most variation in </w:delText>
        </w:r>
        <w:r w:rsidR="00D702E6" w:rsidRPr="00363E39" w:rsidDel="00E62AE8">
          <w:rPr>
            <w:i/>
            <w:sz w:val="24"/>
            <w:szCs w:val="24"/>
          </w:rPr>
          <w:delText>B</w:delText>
        </w:r>
        <w:r w:rsidR="00D702E6" w:rsidDel="00E62AE8">
          <w:rPr>
            <w:i/>
            <w:sz w:val="24"/>
            <w:szCs w:val="24"/>
          </w:rPr>
          <w:delText>. cinerea</w:delText>
        </w:r>
        <w:r w:rsidR="00D702E6" w:rsidDel="00E62AE8">
          <w:rPr>
            <w:sz w:val="24"/>
            <w:szCs w:val="24"/>
          </w:rPr>
          <w:delText xml:space="preserve"> </w:delText>
        </w:r>
        <w:r w:rsidR="00861B3B" w:rsidDel="00E62AE8">
          <w:rPr>
            <w:sz w:val="24"/>
            <w:szCs w:val="24"/>
          </w:rPr>
          <w:delText>genetic control of virulence acts to change biochemistry in the pathogen.</w:delText>
        </w:r>
      </w:del>
      <w:r w:rsidR="00861B3B">
        <w:rPr>
          <w:sz w:val="24"/>
          <w:szCs w:val="24"/>
        </w:rPr>
        <w:t xml:space="preserve"> </w:t>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commentRangeStart w:id="564"/>
      <w:r w:rsidRPr="00CA4ECA">
        <w:rPr>
          <w:b/>
          <w:sz w:val="24"/>
          <w:szCs w:val="24"/>
        </w:rPr>
        <w:t>DISCUSSION</w:t>
      </w:r>
      <w:commentRangeEnd w:id="564"/>
      <w:r w:rsidR="006B6D32">
        <w:rPr>
          <w:rStyle w:val="CommentReference"/>
        </w:rPr>
        <w:commentReference w:id="564"/>
      </w:r>
    </w:p>
    <w:p w14:paraId="351881EF" w14:textId="77777777" w:rsidR="002504BF" w:rsidRDefault="002504BF" w:rsidP="00587041">
      <w:pPr>
        <w:rPr>
          <w:sz w:val="24"/>
          <w:szCs w:val="24"/>
        </w:rPr>
      </w:pPr>
    </w:p>
    <w:p w14:paraId="2A58029B" w14:textId="7F17B95F" w:rsidR="005A4150" w:rsidRDefault="00E2127D" w:rsidP="00E2127D">
      <w:pPr>
        <w:spacing w:line="480" w:lineRule="auto"/>
        <w:rPr>
          <w:ins w:id="565" w:author="Daniel Kliebenstein" w:date="2017-07-13T16:47:00Z"/>
          <w:sz w:val="24"/>
          <w:szCs w:val="24"/>
        </w:rPr>
      </w:pPr>
      <w:r>
        <w:rPr>
          <w:sz w:val="24"/>
          <w:szCs w:val="24"/>
        </w:rPr>
        <w:tab/>
        <w:t xml:space="preserve">The genetics of plant resistance to generalist pathogens are mostly quantitative, depend upon pathogen genotype, and </w:t>
      </w:r>
      <w:del w:id="566" w:author="Daniel Kliebenstein" w:date="2017-07-13T16:48:00Z">
        <w:r w:rsidDel="00E62AE8">
          <w:rPr>
            <w:sz w:val="24"/>
            <w:szCs w:val="24"/>
          </w:rPr>
          <w:delText>include many</w:delText>
        </w:r>
      </w:del>
      <w:ins w:id="567" w:author="Daniel Kliebenstein" w:date="2017-07-13T16:48:00Z">
        <w:r w:rsidR="00E62AE8">
          <w:rPr>
            <w:sz w:val="24"/>
            <w:szCs w:val="24"/>
          </w:rPr>
          <w:t>rely on genetic variation in both signal perception and</w:t>
        </w:r>
      </w:ins>
      <w:r>
        <w:rPr>
          <w:sz w:val="24"/>
          <w:szCs w:val="24"/>
        </w:rPr>
        <w:t xml:space="preserve"> direct defense </w:t>
      </w:r>
      <w:commentRangeStart w:id="568"/>
      <w:r>
        <w:rPr>
          <w:sz w:val="24"/>
          <w:szCs w:val="24"/>
        </w:rPr>
        <w:t>genes</w:t>
      </w:r>
      <w:ins w:id="569" w:author="Daniel Kliebenstein" w:date="2017-07-13T16:49:00Z">
        <w:r w:rsidR="00E62AE8">
          <w:rPr>
            <w:sz w:val="24"/>
            <w:szCs w:val="24"/>
          </w:rPr>
          <w:t xml:space="preserve"> {Rowe 2008; Corwin 2016}</w:t>
        </w:r>
        <w:commentRangeEnd w:id="568"/>
        <w:r w:rsidR="00E62AE8">
          <w:rPr>
            <w:rStyle w:val="CommentReference"/>
          </w:rPr>
          <w:commentReference w:id="568"/>
        </w:r>
      </w:ins>
      <w:r>
        <w:rPr>
          <w:sz w:val="24"/>
          <w:szCs w:val="24"/>
        </w:rPr>
        <w:t xml:space="preserve">. </w:t>
      </w:r>
      <w:r w:rsidR="005538FD">
        <w:rPr>
          <w:sz w:val="24"/>
          <w:szCs w:val="24"/>
        </w:rPr>
        <w:t xml:space="preserve">Previous studies </w:t>
      </w:r>
      <w:ins w:id="570" w:author="Daniel Kliebenstein" w:date="2017-07-13T16:48:00Z">
        <w:r w:rsidR="00E62AE8">
          <w:rPr>
            <w:sz w:val="24"/>
            <w:szCs w:val="24"/>
          </w:rPr>
          <w:t xml:space="preserve">on tomato resistance to </w:t>
        </w:r>
      </w:ins>
      <w:ins w:id="571" w:author="Daniel Kliebenstein" w:date="2017-07-13T16:49:00Z">
        <w:r w:rsidR="00E62AE8">
          <w:rPr>
            <w:i/>
            <w:sz w:val="24"/>
            <w:szCs w:val="24"/>
          </w:rPr>
          <w:t xml:space="preserve">B. cinerea </w:t>
        </w:r>
        <w:r w:rsidR="00E62AE8">
          <w:t xml:space="preserve">have </w:t>
        </w:r>
      </w:ins>
      <w:r w:rsidR="005538FD">
        <w:rPr>
          <w:sz w:val="24"/>
          <w:szCs w:val="24"/>
        </w:rPr>
        <w:t xml:space="preserve">found a quantitative genetic </w:t>
      </w:r>
      <w:del w:id="572" w:author="Daniel Kliebenstein" w:date="2017-07-13T16:49:00Z">
        <w:r w:rsidR="005538FD" w:rsidDel="00E62AE8">
          <w:rPr>
            <w:sz w:val="24"/>
            <w:szCs w:val="24"/>
          </w:rPr>
          <w:delText>basis of tomato</w:delText>
        </w:r>
      </w:del>
      <w:ins w:id="573" w:author="Daniel Kliebenstein" w:date="2017-07-13T16:49:00Z">
        <w:r w:rsidR="00E62AE8">
          <w:rPr>
            <w:sz w:val="24"/>
            <w:szCs w:val="24"/>
          </w:rPr>
          <w:t>architecture that varies</w:t>
        </w:r>
      </w:ins>
      <w:r w:rsidR="005538FD">
        <w:rPr>
          <w:sz w:val="24"/>
          <w:szCs w:val="24"/>
        </w:rPr>
        <w:t xml:space="preserve"> </w:t>
      </w:r>
      <w:ins w:id="574" w:author="Daniel Kliebenstein" w:date="2017-07-13T16:49:00Z">
        <w:r w:rsidR="00E62AE8">
          <w:rPr>
            <w:sz w:val="24"/>
            <w:szCs w:val="24"/>
          </w:rPr>
          <w:t xml:space="preserve">between domesticated and wild tomato species </w:t>
        </w:r>
      </w:ins>
      <w:r w:rsidR="005538FD">
        <w:rPr>
          <w:sz w:val="24"/>
          <w:szCs w:val="24"/>
        </w:rPr>
        <w:t>{Finkers 2007}</w:t>
      </w:r>
      <w:del w:id="575" w:author="Daniel Kliebenstein" w:date="2017-07-13T16:49:00Z">
        <w:r w:rsidR="005538FD" w:rsidDel="00E62AE8">
          <w:rPr>
            <w:sz w:val="24"/>
            <w:szCs w:val="24"/>
          </w:rPr>
          <w:delText xml:space="preserve"> and Arabidopsis {Rowe 2008; Corwin 2016} resistance to </w:delText>
        </w:r>
        <w:r w:rsidR="005538FD" w:rsidRPr="005538FD" w:rsidDel="00E62AE8">
          <w:rPr>
            <w:i/>
            <w:sz w:val="24"/>
            <w:szCs w:val="24"/>
          </w:rPr>
          <w:delText>B. cinerea</w:delText>
        </w:r>
        <w:r w:rsidR="005538FD" w:rsidDel="00E62AE8">
          <w:rPr>
            <w:sz w:val="24"/>
            <w:szCs w:val="24"/>
          </w:rPr>
          <w:delText xml:space="preserve">. </w:delText>
        </w:r>
        <w:r w:rsidDel="00E62AE8">
          <w:rPr>
            <w:sz w:val="24"/>
            <w:szCs w:val="24"/>
          </w:rPr>
          <w:delText xml:space="preserve">Domestication is expected to reduce the genetic variation available for plant resistance to pathogens. </w:delText>
        </w:r>
        <w:r w:rsidR="005538FD" w:rsidDel="00E62AE8">
          <w:rPr>
            <w:sz w:val="24"/>
            <w:szCs w:val="24"/>
          </w:rPr>
          <w:delText xml:space="preserve">Resistance to </w:delText>
        </w:r>
        <w:r w:rsidR="005538FD" w:rsidRPr="005538FD" w:rsidDel="00E62AE8">
          <w:rPr>
            <w:i/>
            <w:sz w:val="24"/>
            <w:szCs w:val="24"/>
          </w:rPr>
          <w:delText>B. cinerea</w:delText>
        </w:r>
        <w:r w:rsidR="005538FD" w:rsidDel="00E62AE8">
          <w:rPr>
            <w:sz w:val="24"/>
            <w:szCs w:val="24"/>
          </w:rPr>
          <w:delText xml:space="preserve"> varies between domesticated and wild tomato species </w:delText>
        </w:r>
      </w:del>
      <w:r w:rsidR="005538FD">
        <w:rPr>
          <w:sz w:val="24"/>
          <w:szCs w:val="24"/>
        </w:rPr>
        <w:t>{Egashira 2000; Nicot 2002; Guimaraes 2004; Ten Have 2007; Finkers 2008}</w:t>
      </w:r>
      <w:ins w:id="576" w:author="Daniel Kliebenstein" w:date="2017-07-13T16:49:00Z">
        <w:r w:rsidR="00E62AE8">
          <w:rPr>
            <w:sz w:val="24"/>
            <w:szCs w:val="24"/>
          </w:rPr>
          <w:t xml:space="preserve">. However, it was unclear how this pattern reiterated when using the most closely related wild tomato </w:t>
        </w:r>
        <w:commentRangeStart w:id="577"/>
        <w:r w:rsidR="00E62AE8">
          <w:rPr>
            <w:sz w:val="24"/>
            <w:szCs w:val="24"/>
          </w:rPr>
          <w:t>S. pimp</w:t>
        </w:r>
      </w:ins>
      <w:commentRangeEnd w:id="577"/>
      <w:ins w:id="578" w:author="Daniel Kliebenstein" w:date="2017-07-13T16:50:00Z">
        <w:r w:rsidR="00E62AE8">
          <w:rPr>
            <w:rStyle w:val="CommentReference"/>
          </w:rPr>
          <w:commentReference w:id="577"/>
        </w:r>
        <w:r w:rsidR="00E62AE8">
          <w:rPr>
            <w:sz w:val="24"/>
            <w:szCs w:val="24"/>
          </w:rPr>
          <w:t xml:space="preserve">….. Further, it was not known how the choice of </w:t>
        </w:r>
        <w:r w:rsidR="00E62AE8">
          <w:rPr>
            <w:i/>
            <w:sz w:val="24"/>
            <w:szCs w:val="24"/>
          </w:rPr>
          <w:t xml:space="preserve">B. cinerea </w:t>
        </w:r>
        <w:r w:rsidR="00E62AE8">
          <w:rPr>
            <w:sz w:val="24"/>
            <w:szCs w:val="24"/>
          </w:rPr>
          <w:t xml:space="preserve">isolate may change this. </w:t>
        </w:r>
      </w:ins>
      <w:del w:id="579" w:author="Daniel Kliebenstein" w:date="2017-07-13T16:49:00Z">
        <w:r w:rsidR="005538FD" w:rsidDel="00E62AE8">
          <w:rPr>
            <w:sz w:val="24"/>
            <w:szCs w:val="24"/>
          </w:rPr>
          <w:delText>,</w:delText>
        </w:r>
      </w:del>
      <w:r w:rsidR="005538FD">
        <w:rPr>
          <w:sz w:val="24"/>
          <w:szCs w:val="24"/>
        </w:rPr>
        <w:t xml:space="preserve"> </w:t>
      </w:r>
      <w:del w:id="580" w:author="Daniel Kliebenstein" w:date="2017-07-13T16:50:00Z">
        <w:r w:rsidR="005538FD" w:rsidDel="00E62AE8">
          <w:rPr>
            <w:sz w:val="24"/>
            <w:szCs w:val="24"/>
          </w:rPr>
          <w:delText xml:space="preserve">but it was previously unclear how </w:delText>
        </w:r>
        <w:r w:rsidR="005538FD" w:rsidRPr="005538FD" w:rsidDel="00E62AE8">
          <w:rPr>
            <w:i/>
            <w:sz w:val="24"/>
            <w:szCs w:val="24"/>
          </w:rPr>
          <w:delText>B. cinerea</w:delText>
        </w:r>
        <w:r w:rsidR="005538FD" w:rsidDel="00E62AE8">
          <w:rPr>
            <w:sz w:val="24"/>
            <w:szCs w:val="24"/>
          </w:rPr>
          <w:delText xml:space="preserve"> virulence responds to tomato domestication. </w:delText>
        </w:r>
      </w:del>
      <w:r>
        <w:rPr>
          <w:sz w:val="24"/>
          <w:szCs w:val="24"/>
        </w:rPr>
        <w:t>In this study we</w:t>
      </w:r>
      <w:ins w:id="581" w:author="Daniel Kliebenstein" w:date="2017-07-13T16:51:00Z">
        <w:r w:rsidR="00E62AE8">
          <w:rPr>
            <w:sz w:val="24"/>
            <w:szCs w:val="24"/>
          </w:rPr>
          <w:t xml:space="preserve"> used genetic variation in wild and domestic tomato accessions in conjunction with a population of </w:t>
        </w:r>
        <w:r w:rsidR="00E62AE8">
          <w:rPr>
            <w:i/>
            <w:sz w:val="24"/>
            <w:szCs w:val="24"/>
          </w:rPr>
          <w:t xml:space="preserve">B. cinerea </w:t>
        </w:r>
        <w:r w:rsidR="00E62AE8">
          <w:rPr>
            <w:sz w:val="24"/>
            <w:szCs w:val="24"/>
          </w:rPr>
          <w:t>isolates to test these questions and further test how domestication within tomato may have influenced the interaction at the level of the pathogen population and individual genes in the pathogen</w:t>
        </w:r>
      </w:ins>
      <w:del w:id="582" w:author="Daniel Kliebenstein" w:date="2017-07-13T16:52:00Z">
        <w:r w:rsidDel="00E62AE8">
          <w:rPr>
            <w:sz w:val="24"/>
            <w:szCs w:val="24"/>
          </w:rPr>
          <w:delText xml:space="preserve"> addressed the pathogen side of the contributions of genetic variation </w:delText>
        </w:r>
        <w:r w:rsidR="00155EFE" w:rsidDel="00E62AE8">
          <w:rPr>
            <w:sz w:val="24"/>
            <w:szCs w:val="24"/>
          </w:rPr>
          <w:delText>to virulence</w:delText>
        </w:r>
        <w:r w:rsidDel="00E62AE8">
          <w:rPr>
            <w:sz w:val="24"/>
            <w:szCs w:val="24"/>
          </w:rPr>
          <w:delText>, in response to plant genotype and host domestication</w:delText>
        </w:r>
      </w:del>
      <w:r>
        <w:rPr>
          <w:sz w:val="24"/>
          <w:szCs w:val="24"/>
        </w:rPr>
        <w:t xml:space="preserve">. </w:t>
      </w:r>
      <w:r w:rsidR="005538FD" w:rsidRPr="00155EFE">
        <w:rPr>
          <w:i/>
          <w:sz w:val="24"/>
          <w:szCs w:val="24"/>
        </w:rPr>
        <w:t>B. cinerea</w:t>
      </w:r>
      <w:r w:rsidR="005538FD">
        <w:rPr>
          <w:sz w:val="24"/>
          <w:szCs w:val="24"/>
        </w:rPr>
        <w:t xml:space="preserve"> virulence on tomato, as measured by lesion size, is a </w:t>
      </w:r>
      <w:del w:id="583" w:author="Daniel Kliebenstein" w:date="2017-07-13T16:52:00Z">
        <w:r w:rsidR="005538FD" w:rsidDel="00E62AE8">
          <w:rPr>
            <w:sz w:val="24"/>
            <w:szCs w:val="24"/>
          </w:rPr>
          <w:delText xml:space="preserve">product </w:delText>
        </w:r>
      </w:del>
      <w:ins w:id="584" w:author="Daniel Kliebenstein" w:date="2017-07-13T16:52:00Z">
        <w:r w:rsidR="00E62AE8">
          <w:rPr>
            <w:sz w:val="24"/>
            <w:szCs w:val="24"/>
          </w:rPr>
          <w:t>significantly effected by</w:t>
        </w:r>
      </w:ins>
      <w:del w:id="585" w:author="Daniel Kliebenstein" w:date="2017-07-13T16:52:00Z">
        <w:r w:rsidR="005538FD" w:rsidDel="00E62AE8">
          <w:rPr>
            <w:sz w:val="24"/>
            <w:szCs w:val="24"/>
          </w:rPr>
          <w:delText>of</w:delText>
        </w:r>
      </w:del>
      <w:r w:rsidR="005538FD">
        <w:rPr>
          <w:sz w:val="24"/>
          <w:szCs w:val="24"/>
        </w:rPr>
        <w:t xml:space="preserve"> pathogen genotype, host genotype, and </w:t>
      </w:r>
      <w:del w:id="586" w:author="Daniel Kliebenstein" w:date="2017-07-13T16:52:00Z">
        <w:r w:rsidR="005538FD" w:rsidDel="00E62AE8">
          <w:rPr>
            <w:sz w:val="24"/>
            <w:szCs w:val="24"/>
          </w:rPr>
          <w:delText xml:space="preserve">host </w:delText>
        </w:r>
      </w:del>
      <w:r w:rsidR="005538FD">
        <w:rPr>
          <w:sz w:val="24"/>
          <w:szCs w:val="24"/>
        </w:rPr>
        <w:t>domestication status.</w:t>
      </w:r>
      <w:r w:rsidR="00155EFE">
        <w:rPr>
          <w:sz w:val="24"/>
          <w:szCs w:val="24"/>
        </w:rPr>
        <w:t xml:space="preserve"> Tomato domestication </w:t>
      </w:r>
      <w:ins w:id="587" w:author="Daniel Kliebenstein" w:date="2017-07-13T16:52:00Z">
        <w:r w:rsidR="00E62AE8">
          <w:rPr>
            <w:sz w:val="24"/>
            <w:szCs w:val="24"/>
          </w:rPr>
          <w:t>lead to a slight but significant decrease in resistance to the pathogen but critically, there was no</w:t>
        </w:r>
      </w:ins>
      <w:del w:id="588" w:author="Daniel Kliebenstein" w:date="2017-07-13T16:53:00Z">
        <w:r w:rsidR="00155EFE" w:rsidDel="00E62AE8">
          <w:rPr>
            <w:sz w:val="24"/>
            <w:szCs w:val="24"/>
          </w:rPr>
          <w:delText>affects virulence less than expected, we do not see</w:delText>
        </w:r>
      </w:del>
      <w:r w:rsidR="00155EFE">
        <w:rPr>
          <w:sz w:val="24"/>
          <w:szCs w:val="24"/>
        </w:rPr>
        <w:t xml:space="preserve"> evidence of a domestication bottleneck</w:t>
      </w:r>
      <w:ins w:id="589" w:author="Daniel Kliebenstein" w:date="2017-07-13T16:53:00Z">
        <w:r w:rsidR="00E62AE8">
          <w:rPr>
            <w:sz w:val="24"/>
            <w:szCs w:val="24"/>
          </w:rPr>
          <w:t xml:space="preserve"> with the wild and domestic tomato accessions having similar variance in resistance</w:t>
        </w:r>
      </w:ins>
      <w:r w:rsidR="00155EFE">
        <w:rPr>
          <w:sz w:val="24"/>
          <w:szCs w:val="24"/>
        </w:rPr>
        <w:t xml:space="preserve">. </w:t>
      </w:r>
      <w:del w:id="590" w:author="Daniel Kliebenstein" w:date="2017-07-13T16:53:00Z">
        <w:r w:rsidR="00155EFE" w:rsidDel="00E62AE8">
          <w:rPr>
            <w:sz w:val="24"/>
            <w:szCs w:val="24"/>
          </w:rPr>
          <w:delText>We find</w:delText>
        </w:r>
      </w:del>
      <w:ins w:id="591" w:author="Daniel Kliebenstein" w:date="2017-07-13T16:53:00Z">
        <w:r w:rsidR="00E62AE8">
          <w:rPr>
            <w:sz w:val="24"/>
            <w:szCs w:val="24"/>
          </w:rPr>
          <w:t>There was also</w:t>
        </w:r>
      </w:ins>
      <w:r w:rsidR="00155EFE">
        <w:rPr>
          <w:sz w:val="24"/>
          <w:szCs w:val="24"/>
        </w:rPr>
        <w:t xml:space="preserve"> little evidence </w:t>
      </w:r>
      <w:ins w:id="592" w:author="Daniel Kliebenstein" w:date="2017-07-13T16:53:00Z">
        <w:r w:rsidR="00E62AE8">
          <w:rPr>
            <w:sz w:val="24"/>
            <w:szCs w:val="24"/>
          </w:rPr>
          <w:t xml:space="preserve">in this </w:t>
        </w:r>
        <w:r w:rsidR="00E62AE8">
          <w:rPr>
            <w:i/>
            <w:sz w:val="24"/>
            <w:szCs w:val="24"/>
          </w:rPr>
          <w:t xml:space="preserve">B. cinerea </w:t>
        </w:r>
        <w:r w:rsidR="00E62AE8">
          <w:rPr>
            <w:sz w:val="24"/>
            <w:szCs w:val="24"/>
          </w:rPr>
          <w:t xml:space="preserve">population </w:t>
        </w:r>
      </w:ins>
      <w:r w:rsidR="00155EFE">
        <w:rPr>
          <w:sz w:val="24"/>
          <w:szCs w:val="24"/>
        </w:rPr>
        <w:t xml:space="preserve">for specialization </w:t>
      </w:r>
      <w:del w:id="593" w:author="Daniel Kliebenstein" w:date="2017-07-13T16:53:00Z">
        <w:r w:rsidR="00155EFE" w:rsidDel="00E62AE8">
          <w:rPr>
            <w:sz w:val="24"/>
            <w:szCs w:val="24"/>
          </w:rPr>
          <w:delText xml:space="preserve">of isolates </w:delText>
        </w:r>
      </w:del>
      <w:r w:rsidR="00155EFE">
        <w:rPr>
          <w:sz w:val="24"/>
          <w:szCs w:val="24"/>
        </w:rPr>
        <w:t xml:space="preserve">to tomato, supporting the hypothesis that </w:t>
      </w:r>
      <w:r w:rsidR="00155EFE" w:rsidRPr="00155EFE">
        <w:rPr>
          <w:i/>
          <w:sz w:val="24"/>
          <w:szCs w:val="24"/>
        </w:rPr>
        <w:t>B. cinerea</w:t>
      </w:r>
      <w:r w:rsidR="00155EFE">
        <w:rPr>
          <w:sz w:val="24"/>
          <w:szCs w:val="24"/>
        </w:rPr>
        <w:t xml:space="preserve"> is a generalist at the isolate</w:t>
      </w:r>
      <w:ins w:id="594" w:author="Daniel Kliebenstein" w:date="2017-07-13T16:53:00Z">
        <w:r w:rsidR="00E62AE8">
          <w:rPr>
            <w:sz w:val="24"/>
            <w:szCs w:val="24"/>
          </w:rPr>
          <w:t xml:space="preserve"> and species</w:t>
        </w:r>
      </w:ins>
      <w:r w:rsidR="00155EFE">
        <w:rPr>
          <w:sz w:val="24"/>
          <w:szCs w:val="24"/>
        </w:rPr>
        <w:t xml:space="preserve"> level. The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highly quantitative, and </w:t>
      </w:r>
      <w:r w:rsidR="00155EFE">
        <w:rPr>
          <w:sz w:val="24"/>
          <w:szCs w:val="24"/>
        </w:rPr>
        <w:t>vary with tomato genotype</w:t>
      </w:r>
      <w:r w:rsidR="005533EE">
        <w:rPr>
          <w:sz w:val="24"/>
          <w:szCs w:val="24"/>
        </w:rPr>
        <w:t xml:space="preserve"> and domestication status. Some</w:t>
      </w:r>
      <w:r w:rsidR="00155EFE">
        <w:rPr>
          <w:sz w:val="24"/>
          <w:szCs w:val="24"/>
        </w:rPr>
        <w:t xml:space="preserve"> genes contribute to virulen</w:t>
      </w:r>
      <w:r w:rsidR="005533EE">
        <w:rPr>
          <w:sz w:val="24"/>
          <w:szCs w:val="24"/>
        </w:rPr>
        <w:t xml:space="preserve">ce on most of the hosts tested, and we find some evidence for domestication-sensitive genes within </w:t>
      </w:r>
      <w:r w:rsidR="005533EE" w:rsidRPr="005533EE">
        <w:rPr>
          <w:i/>
          <w:sz w:val="24"/>
          <w:szCs w:val="24"/>
        </w:rPr>
        <w:t>B. cinerea</w:t>
      </w:r>
      <w:r w:rsidR="005533EE">
        <w:rPr>
          <w:sz w:val="24"/>
          <w:szCs w:val="24"/>
        </w:rPr>
        <w:t xml:space="preserve">. </w:t>
      </w:r>
    </w:p>
    <w:p w14:paraId="28CE1051" w14:textId="77777777" w:rsidR="00E62AE8" w:rsidRDefault="00E62AE8" w:rsidP="00E2127D">
      <w:pPr>
        <w:spacing w:line="480" w:lineRule="auto"/>
        <w:rPr>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4E8CE438" w:rsidR="00F60FC1" w:rsidRDefault="00847F0D" w:rsidP="006C499C">
      <w:pPr>
        <w:spacing w:line="480" w:lineRule="auto"/>
        <w:ind w:firstLine="720"/>
        <w:rPr>
          <w:sz w:val="24"/>
          <w:szCs w:val="24"/>
        </w:rPr>
      </w:pPr>
      <w:del w:id="595" w:author="Daniel Kliebenstein" w:date="2017-07-13T16:54:00Z">
        <w:r w:rsidDel="00E62AE8">
          <w:rPr>
            <w:sz w:val="24"/>
            <w:szCs w:val="24"/>
          </w:rPr>
          <w:delText xml:space="preserve">Our </w:delText>
        </w:r>
      </w:del>
      <w:ins w:id="596" w:author="Daniel Kliebenstein" w:date="2017-07-13T16:54:00Z">
        <w:r w:rsidR="00E62AE8">
          <w:rPr>
            <w:sz w:val="24"/>
            <w:szCs w:val="24"/>
          </w:rPr>
          <w:t xml:space="preserve">These </w:t>
        </w:r>
      </w:ins>
      <w:r w:rsidR="009707C0">
        <w:rPr>
          <w:sz w:val="24"/>
          <w:szCs w:val="24"/>
        </w:rPr>
        <w:t xml:space="preserve">results provide evidence of a mild </w:t>
      </w:r>
      <w:del w:id="597" w:author="Daniel Kliebenstein" w:date="2017-07-13T16:54:00Z">
        <w:r w:rsidR="007D27A1" w:rsidDel="00E62AE8">
          <w:rPr>
            <w:sz w:val="24"/>
            <w:szCs w:val="24"/>
          </w:rPr>
          <w:delText xml:space="preserve">host </w:delText>
        </w:r>
      </w:del>
      <w:ins w:id="598" w:author="Daniel Kliebenstein" w:date="2017-07-13T16:54:00Z">
        <w:r w:rsidR="00E62AE8">
          <w:rPr>
            <w:sz w:val="24"/>
            <w:szCs w:val="24"/>
          </w:rPr>
          <w:t xml:space="preserve">tomato </w:t>
        </w:r>
      </w:ins>
      <w:r w:rsidR="009707C0">
        <w:rPr>
          <w:sz w:val="24"/>
          <w:szCs w:val="24"/>
        </w:rPr>
        <w:t xml:space="preserve">domestication effect on resistance to the generalist pathogen, </w:t>
      </w:r>
      <w:del w:id="599" w:author="Daniel Kliebenstein" w:date="2017-07-13T16:54:00Z">
        <w:r w:rsidR="009707C0" w:rsidDel="00E62AE8">
          <w:rPr>
            <w:i/>
            <w:sz w:val="24"/>
            <w:szCs w:val="24"/>
          </w:rPr>
          <w:delText xml:space="preserve">Botrytis </w:delText>
        </w:r>
      </w:del>
      <w:ins w:id="600" w:author="Daniel Kliebenstein" w:date="2017-07-13T16:54:00Z">
        <w:r w:rsidR="00E62AE8">
          <w:rPr>
            <w:i/>
            <w:sz w:val="24"/>
            <w:szCs w:val="24"/>
          </w:rPr>
          <w:t xml:space="preserve">B. </w:t>
        </w:r>
      </w:ins>
      <w:r w:rsidR="009707C0">
        <w:rPr>
          <w:i/>
          <w:sz w:val="24"/>
          <w:szCs w:val="24"/>
        </w:rPr>
        <w:t>cinerea.</w:t>
      </w:r>
      <w:r w:rsidR="009707C0">
        <w:rPr>
          <w:sz w:val="24"/>
          <w:szCs w:val="24"/>
        </w:rPr>
        <w:t xml:space="preserve"> </w:t>
      </w:r>
      <w:moveToRangeStart w:id="601" w:author="Daniel Kliebenstein" w:date="2017-07-13T16:55:00Z" w:name="move487728234"/>
      <w:moveTo w:id="602" w:author="Daniel Kliebenstein" w:date="2017-07-13T16:55:00Z">
        <w:r w:rsidR="007C110C">
          <w:rPr>
            <w:sz w:val="24"/>
            <w:szCs w:val="24"/>
          </w:rPr>
          <w:t xml:space="preserve">We measured an 18% increase in susceptibility across domesticated varieties, but this contributes less than 1% of the total variance of </w:t>
        </w:r>
        <w:r w:rsidR="007C110C">
          <w:rPr>
            <w:i/>
            <w:sz w:val="24"/>
            <w:szCs w:val="24"/>
          </w:rPr>
          <w:t>B. cinerea</w:t>
        </w:r>
        <w:r w:rsidR="007C110C">
          <w:rPr>
            <w:sz w:val="24"/>
            <w:szCs w:val="24"/>
          </w:rPr>
          <w:t xml:space="preserve"> lesion size on tomato</w:t>
        </w:r>
      </w:moveTo>
      <w:moveToRangeEnd w:id="601"/>
      <w:ins w:id="603" w:author="Daniel Kliebenstein" w:date="2017-07-13T16:55:00Z">
        <w:r w:rsidR="007C110C">
          <w:rPr>
            <w:sz w:val="24"/>
            <w:szCs w:val="24"/>
          </w:rPr>
          <w:t xml:space="preserve">.  </w:t>
        </w:r>
      </w:ins>
      <w:r w:rsidR="009707C0">
        <w:rPr>
          <w:sz w:val="24"/>
          <w:szCs w:val="24"/>
        </w:rPr>
        <w:t xml:space="preserve">However, domestication status alone </w:t>
      </w:r>
      <w:del w:id="604" w:author="Daniel Kliebenstein" w:date="2017-07-13T16:54:00Z">
        <w:r w:rsidR="009707C0" w:rsidDel="00E62AE8">
          <w:rPr>
            <w:sz w:val="24"/>
            <w:szCs w:val="24"/>
          </w:rPr>
          <w:delText xml:space="preserve">is </w:delText>
        </w:r>
      </w:del>
      <w:ins w:id="605" w:author="Daniel Kliebenstein" w:date="2017-07-13T16:54:00Z">
        <w:r w:rsidR="00E62AE8">
          <w:rPr>
            <w:sz w:val="24"/>
            <w:szCs w:val="24"/>
          </w:rPr>
          <w:t xml:space="preserve">was </w:t>
        </w:r>
      </w:ins>
      <w:r w:rsidR="009707C0">
        <w:rPr>
          <w:sz w:val="24"/>
          <w:szCs w:val="24"/>
        </w:rPr>
        <w:t xml:space="preserve">a poor predictor of </w:t>
      </w:r>
      <w:r>
        <w:rPr>
          <w:sz w:val="24"/>
          <w:szCs w:val="24"/>
        </w:rPr>
        <w:t xml:space="preserve">a specific tomato </w:t>
      </w:r>
      <w:r w:rsidR="009707C0">
        <w:rPr>
          <w:sz w:val="24"/>
          <w:szCs w:val="24"/>
        </w:rPr>
        <w:t>host</w:t>
      </w:r>
      <w:r w:rsidR="00E1446F">
        <w:rPr>
          <w:sz w:val="24"/>
          <w:szCs w:val="24"/>
        </w:rPr>
        <w:t>’</w:t>
      </w:r>
      <w:r>
        <w:rPr>
          <w:sz w:val="24"/>
          <w:szCs w:val="24"/>
        </w:rPr>
        <w:t>s</w:t>
      </w:r>
      <w:r w:rsidR="009707C0">
        <w:rPr>
          <w:sz w:val="24"/>
          <w:szCs w:val="24"/>
        </w:rPr>
        <w:t xml:space="preserve"> </w:t>
      </w:r>
      <w:r>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del w:id="606" w:author="Daniel Kliebenstein" w:date="2017-07-13T16:54:00Z">
        <w:r w:rsidR="003B75F5" w:rsidDel="00E62AE8">
          <w:rPr>
            <w:sz w:val="24"/>
            <w:szCs w:val="24"/>
          </w:rPr>
          <w:delText xml:space="preserve">plant </w:delText>
        </w:r>
      </w:del>
      <w:ins w:id="607" w:author="Daniel Kliebenstein" w:date="2017-07-13T16:54:00Z">
        <w:r w:rsidR="00E62AE8">
          <w:rPr>
            <w:sz w:val="24"/>
            <w:szCs w:val="24"/>
          </w:rPr>
          <w:t xml:space="preserve">tomato </w:t>
        </w:r>
      </w:ins>
      <w:r w:rsidR="003B75F5">
        <w:rPr>
          <w:sz w:val="24"/>
          <w:szCs w:val="24"/>
        </w:rPr>
        <w:t xml:space="preserve">domestication does affect </w:t>
      </w:r>
      <w:r>
        <w:rPr>
          <w:sz w:val="24"/>
          <w:szCs w:val="24"/>
        </w:rPr>
        <w:t xml:space="preserve">this </w:t>
      </w:r>
      <w:r w:rsidR="007D27A1">
        <w:rPr>
          <w:sz w:val="24"/>
          <w:szCs w:val="24"/>
        </w:rPr>
        <w:t>plant-</w:t>
      </w:r>
      <w:r w:rsidR="003B75F5">
        <w:rPr>
          <w:sz w:val="24"/>
          <w:szCs w:val="24"/>
        </w:rPr>
        <w:t xml:space="preserve">pathogen interaction, it is not the primary </w:t>
      </w:r>
      <w:del w:id="608" w:author="Daniel Kliebenstein" w:date="2017-07-13T16:54:00Z">
        <w:r w:rsidR="003B75F5" w:rsidDel="007C110C">
          <w:rPr>
            <w:sz w:val="24"/>
            <w:szCs w:val="24"/>
          </w:rPr>
          <w:delText xml:space="preserve">evolutionary force in defining </w:delText>
        </w:r>
        <w:r w:rsidDel="007C110C">
          <w:rPr>
            <w:sz w:val="24"/>
            <w:szCs w:val="24"/>
          </w:rPr>
          <w:delText xml:space="preserve">this </w:delText>
        </w:r>
        <w:r w:rsidR="00E1446F" w:rsidDel="007C110C">
          <w:rPr>
            <w:sz w:val="24"/>
            <w:szCs w:val="24"/>
          </w:rPr>
          <w:delText>interaction</w:delText>
        </w:r>
      </w:del>
      <w:ins w:id="609" w:author="Daniel Kliebenstein" w:date="2017-07-13T16:54:00Z">
        <w:r w:rsidR="007C110C">
          <w:rPr>
            <w:sz w:val="24"/>
            <w:szCs w:val="24"/>
          </w:rPr>
          <w:t>factor defining the measured</w:t>
        </w:r>
      </w:ins>
      <w:r w:rsidR="003B75F5">
        <w:rPr>
          <w:sz w:val="24"/>
          <w:szCs w:val="24"/>
        </w:rPr>
        <w:t>.</w:t>
      </w:r>
      <w:moveFromRangeStart w:id="610" w:author="Daniel Kliebenstein" w:date="2017-07-13T16:55:00Z" w:name="move487728234"/>
      <w:moveFrom w:id="611" w:author="Daniel Kliebenstein" w:date="2017-07-13T16:55:00Z">
        <w:r w:rsidR="003B75F5" w:rsidDel="007C110C">
          <w:rPr>
            <w:sz w:val="24"/>
            <w:szCs w:val="24"/>
          </w:rPr>
          <w:t xml:space="preserve"> </w:t>
        </w:r>
        <w:r w:rsidR="00AA35C0" w:rsidDel="007C110C">
          <w:rPr>
            <w:sz w:val="24"/>
            <w:szCs w:val="24"/>
          </w:rPr>
          <w:t>We measured an 18% increase in susceptibility across domesticated varieties</w:t>
        </w:r>
        <w:r w:rsidR="007D27A1" w:rsidDel="007C110C">
          <w:rPr>
            <w:sz w:val="24"/>
            <w:szCs w:val="24"/>
          </w:rPr>
          <w:t xml:space="preserve">, but this contributes less than 1% of the total variance of </w:t>
        </w:r>
        <w:r w:rsidR="007D27A1" w:rsidDel="007C110C">
          <w:rPr>
            <w:i/>
            <w:sz w:val="24"/>
            <w:szCs w:val="24"/>
          </w:rPr>
          <w:t>B. cinerea</w:t>
        </w:r>
        <w:r w:rsidR="007D27A1" w:rsidDel="007C110C">
          <w:rPr>
            <w:sz w:val="24"/>
            <w:szCs w:val="24"/>
          </w:rPr>
          <w:t xml:space="preserve"> lesion size on tomato</w:t>
        </w:r>
      </w:moveFrom>
      <w:moveFromRangeEnd w:id="610"/>
      <w:r w:rsidR="00AA35C0">
        <w:rPr>
          <w:sz w:val="24"/>
          <w:szCs w:val="24"/>
        </w:rPr>
        <w:t xml:space="preserve">. </w:t>
      </w:r>
      <w:del w:id="612" w:author="Daniel Kliebenstein" w:date="2017-07-13T16:55:00Z">
        <w:r w:rsidR="00DC14F4" w:rsidDel="007C110C">
          <w:rPr>
            <w:sz w:val="24"/>
            <w:szCs w:val="24"/>
          </w:rPr>
          <w:delText>This</w:delText>
        </w:r>
        <w:r w:rsidR="006C499C" w:rsidDel="007C110C">
          <w:rPr>
            <w:sz w:val="24"/>
            <w:szCs w:val="24"/>
          </w:rPr>
          <w:delText xml:space="preserve"> </w:delText>
        </w:r>
      </w:del>
      <w:ins w:id="613" w:author="Daniel Kliebenstein" w:date="2017-07-13T16:55:00Z">
        <w:r w:rsidR="007C110C">
          <w:rPr>
            <w:sz w:val="24"/>
            <w:szCs w:val="24"/>
          </w:rPr>
          <w:t xml:space="preserve">The </w:t>
        </w:r>
      </w:ins>
      <w:r w:rsidR="00AA35C0">
        <w:rPr>
          <w:sz w:val="24"/>
          <w:szCs w:val="24"/>
        </w:rPr>
        <w:t xml:space="preserve">effect of </w:t>
      </w:r>
      <w:del w:id="614" w:author="Daniel Kliebenstein" w:date="2017-07-13T16:55:00Z">
        <w:r w:rsidR="00AA35C0" w:rsidDel="007C110C">
          <w:rPr>
            <w:sz w:val="24"/>
            <w:szCs w:val="24"/>
          </w:rPr>
          <w:delText xml:space="preserve">host </w:delText>
        </w:r>
      </w:del>
      <w:ins w:id="615" w:author="Daniel Kliebenstein" w:date="2017-07-13T16:55:00Z">
        <w:r w:rsidR="007C110C">
          <w:rPr>
            <w:sz w:val="24"/>
            <w:szCs w:val="24"/>
          </w:rPr>
          <w:t xml:space="preserve">tomato </w:t>
        </w:r>
      </w:ins>
      <w:r w:rsidR="00AA35C0">
        <w:rPr>
          <w:sz w:val="24"/>
          <w:szCs w:val="24"/>
        </w:rPr>
        <w:t xml:space="preserve">domestication </w:t>
      </w:r>
      <w:del w:id="616" w:author="Daniel Kliebenstein" w:date="2017-07-13T16:55:00Z">
        <w:r w:rsidR="00AA35C0" w:rsidDel="007C110C">
          <w:rPr>
            <w:sz w:val="24"/>
            <w:szCs w:val="24"/>
          </w:rPr>
          <w:delText xml:space="preserve">varies </w:delText>
        </w:r>
      </w:del>
      <w:ins w:id="617" w:author="Daniel Kliebenstein" w:date="2017-07-13T16:55:00Z">
        <w:r w:rsidR="007C110C">
          <w:rPr>
            <w:sz w:val="24"/>
            <w:szCs w:val="24"/>
          </w:rPr>
          <w:t xml:space="preserve">varied </w:t>
        </w:r>
      </w:ins>
      <w:r w:rsidR="00DC14F4">
        <w:rPr>
          <w:sz w:val="24"/>
          <w:szCs w:val="24"/>
        </w:rPr>
        <w:t xml:space="preserve">across the </w:t>
      </w:r>
      <w:r w:rsidR="00AA35C0" w:rsidRPr="00962D87">
        <w:rPr>
          <w:i/>
          <w:sz w:val="24"/>
          <w:szCs w:val="24"/>
        </w:rPr>
        <w:t>B. cinerea</w:t>
      </w:r>
      <w:ins w:id="618" w:author="Daniel Kliebenstein" w:date="2017-07-13T16:55:00Z">
        <w:r w:rsidR="007C110C">
          <w:rPr>
            <w:sz w:val="24"/>
            <w:szCs w:val="24"/>
          </w:rPr>
          <w:t xml:space="preserve"> isolates with specific isolates and loci being linked to differential virulence across wild and domestic tomatoes</w:t>
        </w:r>
      </w:ins>
      <w:del w:id="619" w:author="Daniel Kliebenstein" w:date="2017-07-13T16:55:00Z">
        <w:r w:rsidR="00AA35C0" w:rsidRPr="00962D87" w:rsidDel="007C110C">
          <w:rPr>
            <w:i/>
            <w:sz w:val="24"/>
            <w:szCs w:val="24"/>
          </w:rPr>
          <w:delText xml:space="preserve"> </w:delText>
        </w:r>
        <w:r w:rsidR="00AA35C0" w:rsidDel="007C110C">
          <w:rPr>
            <w:sz w:val="24"/>
            <w:szCs w:val="24"/>
          </w:rPr>
          <w:delText>genotype</w:delText>
        </w:r>
        <w:r w:rsidR="00DC14F4" w:rsidDel="007C110C">
          <w:rPr>
            <w:sz w:val="24"/>
            <w:szCs w:val="24"/>
          </w:rPr>
          <w:delText>s</w:delText>
        </w:r>
      </w:del>
      <w:del w:id="620" w:author="Daniel Kliebenstein" w:date="2017-07-13T16:56:00Z">
        <w:r w:rsidR="00E1446F" w:rsidDel="007C110C">
          <w:rPr>
            <w:sz w:val="24"/>
            <w:szCs w:val="24"/>
          </w:rPr>
          <w:delText>,</w:delText>
        </w:r>
        <w:r w:rsidR="00DC14F4" w:rsidDel="007C110C">
          <w:rPr>
            <w:sz w:val="24"/>
            <w:szCs w:val="24"/>
          </w:rPr>
          <w:delText xml:space="preserve"> and we were able to identify specific loci in the pathogen that control domestication sensitive virulence</w:delText>
        </w:r>
      </w:del>
      <w:r w:rsidR="00DC14F4">
        <w:rPr>
          <w:sz w:val="24"/>
          <w:szCs w:val="24"/>
        </w:rPr>
        <w:t>. T</w:t>
      </w:r>
      <w:r w:rsidR="006C499C">
        <w:rPr>
          <w:sz w:val="24"/>
          <w:szCs w:val="24"/>
        </w:rPr>
        <w:t xml:space="preserve">his </w:t>
      </w:r>
      <w:r w:rsidR="00F60FC1">
        <w:rPr>
          <w:sz w:val="24"/>
          <w:szCs w:val="24"/>
        </w:rPr>
        <w:t xml:space="preserve">supports </w:t>
      </w:r>
      <w:r w:rsidR="006C499C">
        <w:rPr>
          <w:sz w:val="24"/>
          <w:szCs w:val="24"/>
        </w:rPr>
        <w:t xml:space="preserve">the approach of </w:t>
      </w:r>
      <w:r w:rsidR="00AA35C0">
        <w:rPr>
          <w:sz w:val="24"/>
          <w:szCs w:val="24"/>
        </w:rPr>
        <w:t>study</w:t>
      </w:r>
      <w:r w:rsidR="006C499C">
        <w:rPr>
          <w:sz w:val="24"/>
          <w:szCs w:val="24"/>
        </w:rPr>
        <w:t xml:space="preserve">ing natural variation within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r w:rsidR="00F60FC1">
        <w:rPr>
          <w:sz w:val="24"/>
          <w:szCs w:val="24"/>
        </w:rPr>
        <w:t xml:space="preserve">Studies of few isolates </w:t>
      </w:r>
      <w:r w:rsidR="00AA35C0">
        <w:rPr>
          <w:sz w:val="24"/>
          <w:szCs w:val="24"/>
        </w:rPr>
        <w:t xml:space="preserve">could miss the host domestication effect entirely, or provide a false positive signature of </w:t>
      </w:r>
      <w:r w:rsidR="006C499C">
        <w:rPr>
          <w:sz w:val="24"/>
          <w:szCs w:val="24"/>
        </w:rPr>
        <w:t xml:space="preserve">uniformly elevated </w:t>
      </w:r>
      <w:r w:rsidR="00AA35C0">
        <w:rPr>
          <w:sz w:val="24"/>
          <w:szCs w:val="24"/>
        </w:rPr>
        <w:t xml:space="preserve">virulence on domesticated hosts. </w:t>
      </w:r>
    </w:p>
    <w:p w14:paraId="48026B66" w14:textId="4C4A67ED" w:rsidR="00256FFF" w:rsidRDefault="00962D87" w:rsidP="006C499C">
      <w:pPr>
        <w:spacing w:line="480" w:lineRule="auto"/>
        <w:ind w:firstLine="720"/>
        <w:rPr>
          <w:ins w:id="621" w:author="Daniel Kliebenstein" w:date="2017-07-13T16:47:00Z"/>
          <w:sz w:val="24"/>
          <w:szCs w:val="24"/>
        </w:rPr>
      </w:pPr>
      <w:r>
        <w:rPr>
          <w:sz w:val="24"/>
          <w:szCs w:val="24"/>
        </w:rPr>
        <w:t>Host domestication is theoretically expected to decrease resistance to pathogens as alleles are lost in the domestication bottleneck</w:t>
      </w:r>
      <w:r w:rsidR="00DC14F4">
        <w:rPr>
          <w:sz w:val="24"/>
          <w:szCs w:val="24"/>
        </w:rPr>
        <w:t xml:space="preserve"> as found for </w:t>
      </w:r>
      <w:r>
        <w:rPr>
          <w:sz w:val="24"/>
          <w:szCs w:val="24"/>
        </w:rPr>
        <w:t xml:space="preserve">specialist pathogens </w:t>
      </w:r>
      <w:commentRangeStart w:id="622"/>
      <w:r>
        <w:rPr>
          <w:sz w:val="24"/>
          <w:szCs w:val="24"/>
        </w:rPr>
        <w:t>[GIVE EXAMPLES]</w:t>
      </w:r>
      <w:commentRangeEnd w:id="622"/>
      <w:r w:rsidR="006C499C">
        <w:rPr>
          <w:rStyle w:val="CommentReference"/>
        </w:rPr>
        <w:commentReference w:id="622"/>
      </w:r>
      <w:r>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A35C0">
        <w:rPr>
          <w:sz w:val="24"/>
          <w:szCs w:val="24"/>
        </w:rPr>
        <w:t xml:space="preserve">. This </w:t>
      </w:r>
      <w:r w:rsidR="00DC14F4">
        <w:rPr>
          <w:sz w:val="24"/>
          <w:szCs w:val="24"/>
        </w:rPr>
        <w:t xml:space="preserve">is in contrast to previous studies that explicitly show that there is a genotypic bottleneck within tomato domestication </w:t>
      </w:r>
      <w:r w:rsidR="009E425E">
        <w:rPr>
          <w:sz w:val="24"/>
          <w:szCs w:val="24"/>
        </w:rPr>
        <w:t>{Miller 1990</w:t>
      </w:r>
      <w:r w:rsidR="00CD7EB5">
        <w:rPr>
          <w:sz w:val="24"/>
          <w:szCs w:val="24"/>
        </w:rPr>
        <w:t>; Koenig 2013</w:t>
      </w:r>
      <w:r w:rsidR="009E425E">
        <w:rPr>
          <w:sz w:val="24"/>
          <w:szCs w:val="24"/>
        </w:rPr>
        <w:t>}</w:t>
      </w:r>
      <w:r w:rsidR="00DC14F4">
        <w:rPr>
          <w:sz w:val="24"/>
          <w:szCs w:val="24"/>
        </w:rPr>
        <w:t>. This suggests that at least for this generalist pathogen, the genetic bottleneck</w:t>
      </w:r>
      <w:ins w:id="623" w:author="Daniel Kliebenstein" w:date="2017-07-13T16:56:00Z">
        <w:r w:rsidR="007C110C">
          <w:rPr>
            <w:sz w:val="24"/>
            <w:szCs w:val="24"/>
          </w:rPr>
          <w:t xml:space="preserve"> of tomato domestication</w:t>
        </w:r>
      </w:ins>
      <w:r w:rsidR="00DC14F4">
        <w:rPr>
          <w:sz w:val="24"/>
          <w:szCs w:val="24"/>
        </w:rPr>
        <w:t xml:space="preserve"> has not imparted a phenotypic bottleneck. One possible explanation is that resistance to this pathogen is so polygenic in the plant that our experiment is not sufficiently large to pick up </w:t>
      </w:r>
      <w:del w:id="624" w:author="Daniel Kliebenstein" w:date="2017-07-13T16:56:00Z">
        <w:r w:rsidR="00DC14F4" w:rsidDel="007C110C">
          <w:rPr>
            <w:sz w:val="24"/>
            <w:szCs w:val="24"/>
          </w:rPr>
          <w:delText xml:space="preserve">this </w:delText>
        </w:r>
      </w:del>
      <w:ins w:id="625" w:author="Daniel Kliebenstein" w:date="2017-07-13T16:56:00Z">
        <w:r w:rsidR="007C110C">
          <w:rPr>
            <w:sz w:val="24"/>
            <w:szCs w:val="24"/>
          </w:rPr>
          <w:t xml:space="preserve">any genetic bottleneck </w:t>
        </w:r>
      </w:ins>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increase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3B8D9C60" w:rsidR="005A4150" w:rsidRDefault="00A63631" w:rsidP="00F60FC1">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ins w:id="626" w:author="Daniel Kliebenstein" w:date="2017-07-13T16:57:00Z">
        <w:r w:rsidR="00EA31C3">
          <w:rPr>
            <w:sz w:val="24"/>
            <w:szCs w:val="24"/>
          </w:rPr>
          <w:t xml:space="preserve">variation in lesion size is linked to numerous </w:t>
        </w:r>
        <w:r w:rsidR="00EA31C3" w:rsidRPr="00EA31C3">
          <w:rPr>
            <w:i/>
            <w:sz w:val="24"/>
            <w:szCs w:val="24"/>
            <w:rPrChange w:id="627" w:author="Daniel Kliebenstein" w:date="2017-07-13T16:58:00Z">
              <w:rPr>
                <w:sz w:val="24"/>
                <w:szCs w:val="24"/>
              </w:rPr>
            </w:rPrChange>
          </w:rPr>
          <w:t>B. cinerea</w:t>
        </w:r>
        <w:r w:rsidR="00EA31C3">
          <w:rPr>
            <w:sz w:val="24"/>
            <w:szCs w:val="24"/>
          </w:rPr>
          <w:t xml:space="preserve"> SNPS, each with small effect sizes</w:t>
        </w:r>
      </w:ins>
      <w:ins w:id="628" w:author="Daniel Kliebenstein" w:date="2017-07-13T16:58:00Z">
        <w:r w:rsidR="00EA31C3">
          <w:rPr>
            <w:sz w:val="24"/>
            <w:szCs w:val="24"/>
          </w:rPr>
          <w:t xml:space="preserve"> </w:t>
        </w:r>
        <w:commentRangeStart w:id="629"/>
        <w:r w:rsidR="00EA31C3">
          <w:rPr>
            <w:sz w:val="24"/>
            <w:szCs w:val="24"/>
          </w:rPr>
          <w:t>(Figure)</w:t>
        </w:r>
        <w:commentRangeEnd w:id="629"/>
        <w:r w:rsidR="00EA31C3">
          <w:rPr>
            <w:rStyle w:val="CommentReference"/>
          </w:rPr>
          <w:commentReference w:id="629"/>
        </w:r>
      </w:ins>
      <w:del w:id="630" w:author="Daniel Kliebenstein" w:date="2017-07-13T16:58:00Z">
        <w:r w:rsidR="009A2734" w:rsidDel="00EA31C3">
          <w:rPr>
            <w:sz w:val="24"/>
            <w:szCs w:val="24"/>
          </w:rPr>
          <w:delText xml:space="preserve">effect size of individual SNPs is very small (on the scale of </w:delText>
        </w:r>
        <w:r w:rsidR="003D6AE2" w:rsidDel="00EA31C3">
          <w:rPr>
            <w:sz w:val="24"/>
            <w:szCs w:val="24"/>
          </w:rPr>
          <w:delText>0.01</w:delText>
        </w:r>
        <w:r w:rsidR="009A2734" w:rsidDel="00EA31C3">
          <w:rPr>
            <w:sz w:val="24"/>
            <w:szCs w:val="24"/>
          </w:rPr>
          <w:delText xml:space="preserve"> mm</w:delText>
        </w:r>
        <w:r w:rsidR="003D6AE2" w:rsidRPr="003D6AE2" w:rsidDel="00EA31C3">
          <w:rPr>
            <w:sz w:val="24"/>
            <w:szCs w:val="24"/>
            <w:vertAlign w:val="superscript"/>
          </w:rPr>
          <w:delText>2</w:delText>
        </w:r>
        <w:r w:rsidR="00102FE8" w:rsidDel="00EA31C3">
          <w:rPr>
            <w:sz w:val="24"/>
            <w:szCs w:val="24"/>
          </w:rPr>
          <w:delText xml:space="preserve">), and many SNPs, approximately </w:delText>
        </w:r>
        <w:r w:rsidR="00A74267" w:rsidDel="00EA31C3">
          <w:rPr>
            <w:sz w:val="24"/>
            <w:szCs w:val="24"/>
          </w:rPr>
          <w:delText>1200</w:delText>
        </w:r>
        <w:r w:rsidR="00102FE8" w:rsidDel="00EA31C3">
          <w:rPr>
            <w:sz w:val="24"/>
            <w:szCs w:val="24"/>
          </w:rPr>
          <w:delText xml:space="preserve"> – </w:delText>
        </w:r>
        <w:r w:rsidR="00A74267" w:rsidDel="00EA31C3">
          <w:rPr>
            <w:sz w:val="24"/>
            <w:szCs w:val="24"/>
          </w:rPr>
          <w:delText>25,000</w:delText>
        </w:r>
        <w:r w:rsidR="00102FE8" w:rsidDel="00EA31C3">
          <w:rPr>
            <w:sz w:val="24"/>
            <w:szCs w:val="24"/>
          </w:rPr>
          <w:delText xml:space="preserve"> on each plant genotype, are associated with</w:delText>
        </w:r>
        <w:r w:rsidR="009A2734" w:rsidDel="00EA31C3">
          <w:rPr>
            <w:sz w:val="24"/>
            <w:szCs w:val="24"/>
          </w:rPr>
          <w:delText xml:space="preserve"> </w:delText>
        </w:r>
        <w:r w:rsidR="009A2734" w:rsidRPr="009A2734" w:rsidDel="00EA31C3">
          <w:rPr>
            <w:i/>
            <w:sz w:val="24"/>
            <w:szCs w:val="24"/>
          </w:rPr>
          <w:delText xml:space="preserve">B. cinerea </w:delText>
        </w:r>
        <w:r w:rsidR="009A2734" w:rsidDel="00EA31C3">
          <w:rPr>
            <w:sz w:val="24"/>
            <w:szCs w:val="24"/>
          </w:rPr>
          <w:delText>virulence</w:delText>
        </w:r>
      </w:del>
      <w:r w:rsidR="009A2734">
        <w:rPr>
          <w:sz w:val="24"/>
          <w:szCs w:val="24"/>
        </w:rPr>
        <w:t>.</w:t>
      </w:r>
      <w:ins w:id="631" w:author="Daniel Kliebenstein" w:date="2017-07-13T16:59:00Z">
        <w:r w:rsidR="00EA31C3">
          <w:rPr>
            <w:sz w:val="24"/>
            <w:szCs w:val="24"/>
          </w:rPr>
          <w:t xml:space="preserve"> Importantly, the tomato host accession greatly influenced the loci that were significantly associated to lesion size in </w:t>
        </w:r>
      </w:ins>
      <w:ins w:id="632" w:author="Daniel Kliebenstein" w:date="2017-07-13T17:00:00Z">
        <w:r w:rsidR="00EA31C3">
          <w:rPr>
            <w:i/>
            <w:sz w:val="24"/>
            <w:szCs w:val="24"/>
          </w:rPr>
          <w:t>B. cinerea</w:t>
        </w:r>
        <w:r w:rsidR="00EA31C3">
          <w:rPr>
            <w:sz w:val="24"/>
            <w:szCs w:val="24"/>
          </w:rPr>
          <w:t xml:space="preserve">. Thus, it possible that different alleles within the pathogen link to differential virulence on specific host genotypes. </w:t>
        </w:r>
      </w:ins>
      <w:del w:id="633" w:author="Daniel Kliebenstein" w:date="2017-07-13T17:01:00Z">
        <w:r w:rsidR="009A2734" w:rsidDel="00EA31C3">
          <w:rPr>
            <w:sz w:val="24"/>
            <w:szCs w:val="24"/>
          </w:rPr>
          <w:delText xml:space="preserve"> </w:delText>
        </w:r>
      </w:del>
      <w:commentRangeStart w:id="634"/>
      <w:del w:id="635" w:author="Daniel Kliebenstein" w:date="2017-07-13T16:58:00Z">
        <w:r w:rsidR="00205DCE" w:rsidDel="00EA31C3">
          <w:rPr>
            <w:sz w:val="24"/>
            <w:szCs w:val="24"/>
          </w:rPr>
          <w:delText xml:space="preserve">This </w:delText>
        </w:r>
      </w:del>
      <w:del w:id="636" w:author="Daniel Kliebenstein" w:date="2017-07-13T16:59:00Z">
        <w:r w:rsidR="00205DCE" w:rsidDel="00EA31C3">
          <w:rPr>
            <w:sz w:val="24"/>
            <w:szCs w:val="24"/>
          </w:rPr>
          <w:delText xml:space="preserve">SNP effect estimate </w:delText>
        </w:r>
      </w:del>
      <w:del w:id="637" w:author="Daniel Kliebenstein" w:date="2017-07-13T16:58:00Z">
        <w:r w:rsidR="00205DCE" w:rsidDel="00EA31C3">
          <w:rPr>
            <w:sz w:val="24"/>
            <w:szCs w:val="24"/>
          </w:rPr>
          <w:delText>may be</w:delText>
        </w:r>
      </w:del>
      <w:del w:id="638" w:author="Daniel Kliebenstein" w:date="2017-07-13T16:59:00Z">
        <w:r w:rsidR="00205DCE" w:rsidDel="00EA31C3">
          <w:rPr>
            <w:sz w:val="24"/>
            <w:szCs w:val="24"/>
          </w:rPr>
          <w:delText xml:space="preserve"> deflated, and number of contribut</w:delText>
        </w:r>
        <w:r w:rsidR="001B4A61" w:rsidDel="00EA31C3">
          <w:rPr>
            <w:sz w:val="24"/>
            <w:szCs w:val="24"/>
          </w:rPr>
          <w:delText xml:space="preserve">ing SNPs inflated, if individual SNPs are sampling several different haplotypes in the regions associated with </w:delText>
        </w:r>
        <w:r w:rsidR="001B4A61" w:rsidRPr="001B4A61" w:rsidDel="00EA31C3">
          <w:rPr>
            <w:i/>
            <w:sz w:val="24"/>
            <w:szCs w:val="24"/>
          </w:rPr>
          <w:delText>B. cinerea</w:delText>
        </w:r>
        <w:r w:rsidR="001B4A61" w:rsidDel="00EA31C3">
          <w:rPr>
            <w:sz w:val="24"/>
            <w:szCs w:val="24"/>
          </w:rPr>
          <w:delText xml:space="preserve"> lesion size. </w:delText>
        </w:r>
        <w:commentRangeEnd w:id="634"/>
        <w:r w:rsidR="00EA31C3" w:rsidDel="00EA31C3">
          <w:rPr>
            <w:rStyle w:val="CommentReference"/>
          </w:rPr>
          <w:commentReference w:id="634"/>
        </w:r>
      </w:del>
      <w:r>
        <w:rPr>
          <w:sz w:val="24"/>
          <w:szCs w:val="24"/>
        </w:rPr>
        <w:t xml:space="preserve">This </w:t>
      </w:r>
      <w:del w:id="639" w:author="Daniel Kliebenstein" w:date="2017-07-13T17:01:00Z">
        <w:r w:rsidR="00EA0F7A" w:rsidDel="00EA31C3">
          <w:rPr>
            <w:sz w:val="24"/>
            <w:szCs w:val="24"/>
          </w:rPr>
          <w:delText xml:space="preserve">genetic </w:delText>
        </w:r>
      </w:del>
      <w:ins w:id="640" w:author="Daniel Kliebenstein" w:date="2017-07-13T17:01:00Z">
        <w:r w:rsidR="00EA31C3">
          <w:rPr>
            <w:sz w:val="24"/>
            <w:szCs w:val="24"/>
          </w:rPr>
          <w:t xml:space="preserve">polygenic </w:t>
        </w:r>
      </w:ins>
      <w:r w:rsidR="00EA0F7A">
        <w:rPr>
          <w:sz w:val="24"/>
          <w:szCs w:val="24"/>
        </w:rPr>
        <w:t xml:space="preserve">architecture of virulence is distinctly different from specialist pathogens that often have one or a few large effect genes that control virulence </w:t>
      </w:r>
      <w:r w:rsidR="008C713C">
        <w:rPr>
          <w:sz w:val="24"/>
          <w:szCs w:val="24"/>
        </w:rPr>
        <w:t xml:space="preserve">{De Feyter 1992; </w:t>
      </w:r>
      <w:r w:rsidR="00A658A6">
        <w:rPr>
          <w:sz w:val="24"/>
          <w:szCs w:val="24"/>
        </w:rPr>
        <w:t>Keen 1992</w:t>
      </w:r>
      <w:r w:rsidR="00E4356C">
        <w:rPr>
          <w:sz w:val="24"/>
          <w:szCs w:val="24"/>
        </w:rPr>
        <w:t>; Abramovitch 2004; Vleeshouwers 2014; Boyd 2013</w:t>
      </w:r>
      <w:r w:rsidR="008C713C">
        <w:rPr>
          <w:sz w:val="24"/>
          <w:szCs w:val="24"/>
        </w:rPr>
        <w:t>}</w:t>
      </w:r>
      <w:r w:rsidR="00CF2CAF">
        <w:rPr>
          <w:sz w:val="24"/>
          <w:szCs w:val="24"/>
        </w:rPr>
        <w:t xml:space="preserve"> but see {Lannou 2012}. </w:t>
      </w:r>
      <w:ins w:id="641" w:author="Daniel Kliebenstein" w:date="2017-07-13T16:59:00Z">
        <w:r w:rsidR="00EA31C3">
          <w:rPr>
            <w:sz w:val="24"/>
            <w:szCs w:val="24"/>
          </w:rPr>
          <w:t xml:space="preserve">It is possible that the SNP effect estimates are deflated, and number of contributing SNPs inflated, if individual SNPs are sampling several different haplotypes in the regions associated with </w:t>
        </w:r>
        <w:r w:rsidR="00EA31C3" w:rsidRPr="001B4A61">
          <w:rPr>
            <w:i/>
            <w:sz w:val="24"/>
            <w:szCs w:val="24"/>
          </w:rPr>
          <w:t>B. cinerea</w:t>
        </w:r>
        <w:r w:rsidR="00EA31C3">
          <w:rPr>
            <w:sz w:val="24"/>
            <w:szCs w:val="24"/>
          </w:rPr>
          <w:t xml:space="preserve"> lesion size. </w:t>
        </w:r>
        <w:r w:rsidR="00EA31C3">
          <w:rPr>
            <w:rStyle w:val="CommentReference"/>
          </w:rPr>
          <w:commentReference w:id="642"/>
        </w:r>
      </w:ins>
      <w:r>
        <w:rPr>
          <w:sz w:val="24"/>
          <w:szCs w:val="24"/>
        </w:rPr>
        <w:t xml:space="preserve">Further studies </w:t>
      </w:r>
      <w:r w:rsidR="00EA0F7A">
        <w:rPr>
          <w:sz w:val="24"/>
          <w:szCs w:val="24"/>
        </w:rPr>
        <w:t xml:space="preserve">are needed to test the relationships between SNP and haplotype effect size estimates in </w:t>
      </w:r>
      <w:r w:rsidR="00EA0F7A" w:rsidRPr="00E1446F">
        <w:rPr>
          <w:i/>
          <w:sz w:val="24"/>
          <w:szCs w:val="24"/>
        </w:rPr>
        <w:t xml:space="preserve">B. cinerea </w:t>
      </w:r>
      <w:r w:rsidR="00EA0F7A">
        <w:rPr>
          <w:sz w:val="24"/>
          <w:szCs w:val="24"/>
        </w:rPr>
        <w:t>and to compare how the host plant species may affect this image of genetic variation in virulence</w:t>
      </w:r>
      <w:r>
        <w:rPr>
          <w:sz w:val="24"/>
          <w:szCs w:val="24"/>
        </w:rPr>
        <w:t>.</w:t>
      </w:r>
      <w:r w:rsidR="009A5C4F">
        <w:rPr>
          <w:sz w:val="24"/>
          <w:szCs w:val="24"/>
        </w:rPr>
        <w:t xml:space="preserve"> </w:t>
      </w:r>
    </w:p>
    <w:p w14:paraId="7DD85E3E" w14:textId="0354C344" w:rsidR="005A4150" w:rsidRDefault="005A4150" w:rsidP="005A4150">
      <w:pPr>
        <w:spacing w:line="480" w:lineRule="auto"/>
        <w:ind w:firstLine="720"/>
        <w:rPr>
          <w:sz w:val="24"/>
          <w:szCs w:val="24"/>
        </w:rPr>
      </w:pPr>
      <w:r>
        <w:rPr>
          <w:sz w:val="24"/>
          <w:szCs w:val="24"/>
        </w:rPr>
        <w:t xml:space="preserve">Our results indicate some particular challenges for breeding durable resistance to </w:t>
      </w:r>
      <w:del w:id="643" w:author="Daniel Kliebenstein" w:date="2017-07-13T17:01:00Z">
        <w:r w:rsidRPr="00EA31C3" w:rsidDel="00EA31C3">
          <w:rPr>
            <w:i/>
            <w:sz w:val="24"/>
            <w:szCs w:val="24"/>
            <w:rPrChange w:id="644" w:author="Daniel Kliebenstein" w:date="2017-07-13T17:01:00Z">
              <w:rPr>
                <w:sz w:val="24"/>
                <w:szCs w:val="24"/>
              </w:rPr>
            </w:rPrChange>
          </w:rPr>
          <w:delText xml:space="preserve">generalist </w:delText>
        </w:r>
      </w:del>
      <w:ins w:id="645" w:author="Daniel Kliebenstein" w:date="2017-07-13T17:01:00Z">
        <w:r w:rsidR="00EA31C3" w:rsidRPr="00EA31C3">
          <w:rPr>
            <w:i/>
            <w:sz w:val="24"/>
            <w:szCs w:val="24"/>
            <w:rPrChange w:id="646" w:author="Daniel Kliebenstein" w:date="2017-07-13T17:01:00Z">
              <w:rPr>
                <w:sz w:val="24"/>
                <w:szCs w:val="24"/>
              </w:rPr>
            </w:rPrChange>
          </w:rPr>
          <w:t>B. cinerea</w:t>
        </w:r>
        <w:r w:rsidR="00EA31C3">
          <w:rPr>
            <w:sz w:val="24"/>
            <w:szCs w:val="24"/>
          </w:rPr>
          <w:t xml:space="preserve"> and possibly other generalist </w:t>
        </w:r>
      </w:ins>
      <w:r>
        <w:rPr>
          <w:sz w:val="24"/>
          <w:szCs w:val="24"/>
        </w:rPr>
        <w:t xml:space="preserve">pathogens. </w:t>
      </w:r>
      <w:del w:id="647" w:author="Daniel Kliebenstein" w:date="2017-07-13T17:01:00Z">
        <w:r w:rsidDel="00EA31C3">
          <w:rPr>
            <w:sz w:val="24"/>
            <w:szCs w:val="24"/>
          </w:rPr>
          <w:delText xml:space="preserve">The </w:delText>
        </w:r>
      </w:del>
      <w:ins w:id="648" w:author="Daniel Kliebenstein" w:date="2017-07-13T17:01:00Z">
        <w:r w:rsidR="00EA31C3">
          <w:rPr>
            <w:sz w:val="24"/>
            <w:szCs w:val="24"/>
          </w:rPr>
          <w:t xml:space="preserve">In combination with genomic sequencing showing that this pathogen is a inter-breeding population, this suggests that </w:t>
        </w:r>
      </w:ins>
      <w:ins w:id="649" w:author="Daniel Kliebenstein" w:date="2017-07-13T17:02:00Z">
        <w:r w:rsidR="00EA31C3">
          <w:rPr>
            <w:sz w:val="24"/>
            <w:szCs w:val="24"/>
          </w:rPr>
          <w:t>the</w:t>
        </w:r>
      </w:ins>
      <w:ins w:id="650" w:author="Daniel Kliebenstein" w:date="2017-07-13T17:01:00Z">
        <w:r w:rsidR="00EA31C3">
          <w:rPr>
            <w:sz w:val="24"/>
            <w:szCs w:val="24"/>
          </w:rPr>
          <w:t xml:space="preserve"> </w:t>
        </w:r>
      </w:ins>
      <w:ins w:id="651" w:author="Daniel Kliebenstein" w:date="2017-07-13T17:02:00Z">
        <w:r w:rsidR="00EA31C3">
          <w:rPr>
            <w:sz w:val="24"/>
            <w:szCs w:val="24"/>
          </w:rPr>
          <w:t xml:space="preserve">pathogen intermixing population that is blending a large collection of polymorphic virulence loci. Thus, it is not sufficient to breed </w:t>
        </w:r>
      </w:ins>
      <w:ins w:id="652" w:author="Daniel Kliebenstein" w:date="2017-07-13T17:03:00Z">
        <w:r w:rsidR="00EA31C3">
          <w:rPr>
            <w:sz w:val="24"/>
            <w:szCs w:val="24"/>
          </w:rPr>
          <w:t xml:space="preserve">crop resistance </w:t>
        </w:r>
      </w:ins>
      <w:ins w:id="653" w:author="Daniel Kliebenstein" w:date="2017-07-13T17:02:00Z">
        <w:r w:rsidR="00EA31C3">
          <w:rPr>
            <w:sz w:val="24"/>
            <w:szCs w:val="24"/>
          </w:rPr>
          <w:t xml:space="preserve">against a single isolate of </w:t>
        </w:r>
      </w:ins>
      <w:ins w:id="654" w:author="Daniel Kliebenstein" w:date="2017-07-13T17:03:00Z">
        <w:r w:rsidR="00EA31C3">
          <w:rPr>
            <w:i/>
            <w:sz w:val="24"/>
            <w:szCs w:val="24"/>
          </w:rPr>
          <w:t>B. cinerea</w:t>
        </w:r>
        <w:r w:rsidR="00EA31C3">
          <w:rPr>
            <w:sz w:val="24"/>
            <w:szCs w:val="24"/>
          </w:rPr>
          <w:t xml:space="preserve"> as this resistance mechanism would likely be rapidly overcome by new genotypes within the field population of </w:t>
        </w:r>
      </w:ins>
      <w:ins w:id="655" w:author="Daniel Kliebenstein" w:date="2017-07-13T17:04:00Z">
        <w:r w:rsidR="00EA31C3">
          <w:rPr>
            <w:i/>
            <w:sz w:val="24"/>
            <w:szCs w:val="24"/>
          </w:rPr>
          <w:t>B. cinerea</w:t>
        </w:r>
        <w:r w:rsidR="00EA31C3">
          <w:rPr>
            <w:sz w:val="24"/>
            <w:szCs w:val="24"/>
          </w:rPr>
          <w:t xml:space="preserve">. </w:t>
        </w:r>
      </w:ins>
      <w:del w:id="656" w:author="Daniel Kliebenstein" w:date="2017-07-13T17:04:00Z">
        <w:r w:rsidDel="00EA31C3">
          <w:rPr>
            <w:sz w:val="24"/>
            <w:szCs w:val="24"/>
          </w:rPr>
          <w:delText xml:space="preserve">highly quantitative nature of </w:delText>
        </w:r>
        <w:r w:rsidRPr="00463E6F" w:rsidDel="00EA31C3">
          <w:rPr>
            <w:i/>
            <w:sz w:val="24"/>
            <w:szCs w:val="24"/>
          </w:rPr>
          <w:delText xml:space="preserve">B. cinerea </w:delText>
        </w:r>
        <w:r w:rsidDel="00EA31C3">
          <w:rPr>
            <w:sz w:val="24"/>
            <w:szCs w:val="24"/>
          </w:rPr>
          <w:delText xml:space="preserve">virulence, and the variation between isolates, suggests that we cannot clone or introgress single genes to breed durable resistance against this pathogen. </w:delText>
        </w:r>
      </w:del>
      <w:r>
        <w:rPr>
          <w:sz w:val="24"/>
          <w:szCs w:val="24"/>
        </w:rPr>
        <w:t xml:space="preserve">In contrast, </w:t>
      </w:r>
      <w:ins w:id="657" w:author="Daniel Kliebenstein" w:date="2017-07-13T17:04:00Z">
        <w:r w:rsidR="00EA31C3">
          <w:rPr>
            <w:sz w:val="24"/>
            <w:szCs w:val="24"/>
          </w:rPr>
          <w:t>it is likely necessary to breed resistance using a population of the pathogen and to focus on plant loci that target</w:t>
        </w:r>
      </w:ins>
      <w:del w:id="658" w:author="Daniel Kliebenstein" w:date="2017-07-13T17:04:00Z">
        <w:r w:rsidDel="00EA31C3">
          <w:rPr>
            <w:sz w:val="24"/>
            <w:szCs w:val="24"/>
          </w:rPr>
          <w:delText>we will likely need to work on breeding resistance through targeting</w:delText>
        </w:r>
      </w:del>
      <w:r>
        <w:rPr>
          <w:sz w:val="24"/>
          <w:szCs w:val="24"/>
        </w:rPr>
        <w:t xml:space="preserve"> entire</w:t>
      </w:r>
      <w:r w:rsidR="00F60FC1">
        <w:rPr>
          <w:sz w:val="24"/>
          <w:szCs w:val="24"/>
        </w:rPr>
        <w:t xml:space="preserve"> pathways or</w:t>
      </w:r>
      <w:r>
        <w:rPr>
          <w:sz w:val="24"/>
          <w:szCs w:val="24"/>
        </w:rPr>
        <w:t xml:space="preserve"> mechanisms. </w:t>
      </w:r>
      <w:del w:id="659" w:author="Daniel Kliebenstein" w:date="2017-07-13T17:04:00Z">
        <w:r w:rsidR="00EA0F7A" w:rsidDel="00305F67">
          <w:rPr>
            <w:sz w:val="24"/>
            <w:szCs w:val="24"/>
          </w:rPr>
          <w:delText>T</w:delText>
        </w:r>
        <w:r w:rsidDel="00305F67">
          <w:rPr>
            <w:sz w:val="24"/>
            <w:szCs w:val="24"/>
          </w:rPr>
          <w:delText xml:space="preserve">o breed resistance to </w:delText>
        </w:r>
        <w:r w:rsidR="00C54721" w:rsidRPr="007869D6" w:rsidDel="00305F67">
          <w:rPr>
            <w:i/>
            <w:sz w:val="24"/>
            <w:szCs w:val="24"/>
          </w:rPr>
          <w:delText>B</w:delText>
        </w:r>
        <w:r w:rsidR="00C54721" w:rsidDel="00305F67">
          <w:rPr>
            <w:i/>
            <w:sz w:val="24"/>
            <w:szCs w:val="24"/>
          </w:rPr>
          <w:delText>.</w:delText>
        </w:r>
        <w:r w:rsidR="00C54721" w:rsidRPr="007869D6" w:rsidDel="00305F67">
          <w:rPr>
            <w:i/>
            <w:sz w:val="24"/>
            <w:szCs w:val="24"/>
          </w:rPr>
          <w:delText xml:space="preserve"> </w:delText>
        </w:r>
        <w:r w:rsidRPr="007869D6" w:rsidDel="00305F67">
          <w:rPr>
            <w:i/>
            <w:sz w:val="24"/>
            <w:szCs w:val="24"/>
          </w:rPr>
          <w:delText>cinerea</w:delText>
        </w:r>
        <w:r w:rsidDel="00305F67">
          <w:rPr>
            <w:sz w:val="24"/>
            <w:szCs w:val="24"/>
          </w:rPr>
          <w:delText xml:space="preserve"> or other generalist pathogens, it is likely necessary to </w:delText>
        </w:r>
        <w:r w:rsidR="00EA0F7A" w:rsidDel="00305F67">
          <w:rPr>
            <w:sz w:val="24"/>
            <w:szCs w:val="24"/>
          </w:rPr>
          <w:delText>use</w:delText>
        </w:r>
        <w:r w:rsidDel="00305F67">
          <w:rPr>
            <w:sz w:val="24"/>
            <w:szCs w:val="24"/>
          </w:rPr>
          <w:delText xml:space="preserve"> a genetically variable </w:delText>
        </w:r>
        <w:r w:rsidR="00EA0F7A" w:rsidDel="00305F67">
          <w:rPr>
            <w:sz w:val="24"/>
            <w:szCs w:val="24"/>
          </w:rPr>
          <w:delText xml:space="preserve">pathogen </w:delText>
        </w:r>
        <w:r w:rsidDel="00305F67">
          <w:rPr>
            <w:sz w:val="24"/>
            <w:szCs w:val="24"/>
          </w:rPr>
          <w:delText>population</w:delText>
        </w:r>
        <w:r w:rsidR="00EA0F7A" w:rsidDel="00305F67">
          <w:rPr>
            <w:sz w:val="24"/>
            <w:szCs w:val="24"/>
          </w:rPr>
          <w:delText xml:space="preserve"> to properly phenotype the plant germplasm</w:delText>
        </w:r>
        <w:r w:rsidDel="00305F67">
          <w:rPr>
            <w:sz w:val="24"/>
            <w:szCs w:val="24"/>
          </w:rPr>
          <w:delText xml:space="preserve">. </w:delText>
        </w:r>
        <w:r w:rsidR="001659E8" w:rsidDel="00305F67">
          <w:rPr>
            <w:sz w:val="24"/>
            <w:szCs w:val="24"/>
          </w:rPr>
          <w:delText xml:space="preserve">Our </w:delText>
        </w:r>
        <w:r w:rsidDel="00305F67">
          <w:rPr>
            <w:sz w:val="24"/>
            <w:szCs w:val="24"/>
          </w:rPr>
          <w:delText>study</w:delText>
        </w:r>
      </w:del>
      <w:ins w:id="660" w:author="Daniel Kliebenstein" w:date="2017-07-13T17:04:00Z">
        <w:r w:rsidR="00305F67">
          <w:rPr>
            <w:sz w:val="24"/>
            <w:szCs w:val="24"/>
          </w:rPr>
          <w:t>The results in this study</w:t>
        </w:r>
      </w:ins>
      <w:r>
        <w:rPr>
          <w:sz w:val="24"/>
          <w:szCs w:val="24"/>
        </w:rPr>
        <w:t xml:space="preserve"> indicate</w:t>
      </w:r>
      <w:del w:id="661" w:author="Daniel Kliebenstein" w:date="2017-07-13T17:05:00Z">
        <w:r w:rsidDel="00305F67">
          <w:rPr>
            <w:sz w:val="24"/>
            <w:szCs w:val="24"/>
          </w:rPr>
          <w:delText>s</w:delText>
        </w:r>
      </w:del>
      <w:ins w:id="662" w:author="Daniel Kliebenstein" w:date="2017-07-13T17:05:00Z">
        <w:r w:rsidR="00305F67">
          <w:rPr>
            <w:sz w:val="24"/>
            <w:szCs w:val="24"/>
          </w:rPr>
          <w:t xml:space="preserve"> that</w:t>
        </w:r>
      </w:ins>
      <w:r>
        <w:rPr>
          <w:sz w:val="24"/>
          <w:szCs w:val="24"/>
        </w:rPr>
        <w:t xml:space="preserve"> </w:t>
      </w:r>
      <w:r w:rsidR="001659E8">
        <w:rPr>
          <w:sz w:val="24"/>
          <w:szCs w:val="24"/>
        </w:rPr>
        <w:t xml:space="preserve">the </w:t>
      </w:r>
      <w:ins w:id="663" w:author="Daniel Kliebenstein" w:date="2017-07-13T17:05:00Z">
        <w:r w:rsidR="00305F67">
          <w:rPr>
            <w:sz w:val="24"/>
            <w:szCs w:val="24"/>
          </w:rPr>
          <w:t xml:space="preserve">specific </w:t>
        </w:r>
      </w:ins>
      <w:r w:rsidR="001659E8">
        <w:rPr>
          <w:sz w:val="24"/>
          <w:szCs w:val="24"/>
        </w:rPr>
        <w:t xml:space="preserve">genetics of the </w:t>
      </w:r>
      <w:del w:id="664" w:author="Daniel Kliebenstein" w:date="2017-07-13T17:05:00Z">
        <w:r w:rsidR="001659E8" w:rsidDel="00305F67">
          <w:rPr>
            <w:sz w:val="24"/>
            <w:szCs w:val="24"/>
          </w:rPr>
          <w:delText xml:space="preserve">specific </w:delText>
        </w:r>
      </w:del>
      <w:ins w:id="665" w:author="Daniel Kliebenstein" w:date="2017-07-13T17:05:00Z">
        <w:r w:rsidR="00305F67">
          <w:rPr>
            <w:sz w:val="24"/>
            <w:szCs w:val="24"/>
          </w:rPr>
          <w:t xml:space="preserve">plant </w:t>
        </w:r>
      </w:ins>
      <w:r w:rsidR="001659E8">
        <w:rPr>
          <w:sz w:val="24"/>
          <w:szCs w:val="24"/>
        </w:rPr>
        <w:t>host, the general domestication status</w:t>
      </w:r>
      <w:r w:rsidR="00E1446F">
        <w:rPr>
          <w:sz w:val="24"/>
          <w:szCs w:val="24"/>
        </w:rPr>
        <w:t>,</w:t>
      </w:r>
      <w:r w:rsidR="001659E8">
        <w:rPr>
          <w:sz w:val="24"/>
          <w:szCs w:val="24"/>
        </w:rPr>
        <w:t xml:space="preserve"> and the </w:t>
      </w:r>
      <w:ins w:id="666" w:author="Daniel Kliebenstein" w:date="2017-07-13T17:05:00Z">
        <w:r w:rsidR="00305F67">
          <w:rPr>
            <w:sz w:val="24"/>
            <w:szCs w:val="24"/>
          </w:rPr>
          <w:t xml:space="preserve">specific </w:t>
        </w:r>
      </w:ins>
      <w:r w:rsidR="001659E8">
        <w:rPr>
          <w:sz w:val="24"/>
          <w:szCs w:val="24"/>
        </w:rPr>
        <w:t>genetics of the pathogen</w:t>
      </w:r>
      <w:ins w:id="667" w:author="Daniel Kliebenstein" w:date="2017-07-13T17:05:00Z">
        <w:r w:rsidR="00305F67">
          <w:rPr>
            <w:sz w:val="24"/>
            <w:szCs w:val="24"/>
          </w:rPr>
          <w:t xml:space="preserve"> isolate</w:t>
        </w:r>
      </w:ins>
      <w:r w:rsidR="001659E8">
        <w:rPr>
          <w:sz w:val="24"/>
          <w:szCs w:val="24"/>
        </w:rPr>
        <w:t xml:space="preserve"> will all combine to affect </w:t>
      </w:r>
      <w:ins w:id="668" w:author="Daniel Kliebenstein" w:date="2017-07-13T17:05:00Z">
        <w:r w:rsidR="00305F67">
          <w:rPr>
            <w:sz w:val="24"/>
            <w:szCs w:val="24"/>
          </w:rPr>
          <w:t xml:space="preserve">how </w:t>
        </w:r>
      </w:ins>
      <w:r w:rsidR="001659E8">
        <w:rPr>
          <w:sz w:val="24"/>
          <w:szCs w:val="24"/>
        </w:rPr>
        <w:t>the estimated breeding value inferred from any experiment</w:t>
      </w:r>
      <w:ins w:id="669" w:author="Daniel Kliebenstein" w:date="2017-07-13T17:05:00Z">
        <w:r w:rsidR="00305F67">
          <w:rPr>
            <w:sz w:val="24"/>
            <w:szCs w:val="24"/>
          </w:rPr>
          <w:t xml:space="preserve"> will translate to a field application</w:t>
        </w:r>
      </w:ins>
      <w:r>
        <w:rPr>
          <w:sz w:val="24"/>
          <w:szCs w:val="24"/>
        </w:rPr>
        <w:t xml:space="preserve">. </w:t>
      </w:r>
      <w:r w:rsidR="001659E8">
        <w:rPr>
          <w:sz w:val="24"/>
          <w:szCs w:val="24"/>
        </w:rPr>
        <w:t xml:space="preserve">As such, utilizing a single or even a few pathogen genotypes to guide resistance breeding in plants </w:t>
      </w:r>
      <w:r>
        <w:rPr>
          <w:sz w:val="24"/>
          <w:szCs w:val="24"/>
        </w:rPr>
        <w:t xml:space="preserve">is unlikely to translate to durable resistance against </w:t>
      </w:r>
      <w:r w:rsidRPr="00E1446F">
        <w:rPr>
          <w:i/>
          <w:sz w:val="24"/>
          <w:szCs w:val="24"/>
        </w:rPr>
        <w:t>B. cinerea</w:t>
      </w:r>
      <w:r>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Pr>
          <w:sz w:val="24"/>
          <w:szCs w:val="24"/>
        </w:rPr>
        <w:t xml:space="preserve"> suggests that, at least for tomato, </w:t>
      </w:r>
      <w:r w:rsidR="001659E8">
        <w:rPr>
          <w:sz w:val="24"/>
          <w:szCs w:val="24"/>
        </w:rPr>
        <w:t xml:space="preserve">the domesticated germplasm has sufficient resistance alleles and it </w:t>
      </w:r>
      <w:del w:id="670" w:author="Daniel Kliebenstein" w:date="2017-07-13T17:05:00Z">
        <w:r w:rsidR="001659E8" w:rsidDel="00305F67">
          <w:rPr>
            <w:sz w:val="24"/>
            <w:szCs w:val="24"/>
          </w:rPr>
          <w:delText>is not necessary</w:delText>
        </w:r>
      </w:del>
      <w:ins w:id="671" w:author="Daniel Kliebenstein" w:date="2017-07-13T17:05:00Z">
        <w:r w:rsidR="00305F67">
          <w:rPr>
            <w:sz w:val="24"/>
            <w:szCs w:val="24"/>
          </w:rPr>
          <w:t>unnecessary</w:t>
        </w:r>
      </w:ins>
      <w:r w:rsidR="001659E8">
        <w:rPr>
          <w:sz w:val="24"/>
          <w:szCs w:val="24"/>
        </w:rPr>
        <w:t xml:space="preserve"> </w:t>
      </w:r>
      <w:del w:id="672" w:author="Daniel Kliebenstein" w:date="2017-07-13T17:06:00Z">
        <w:r w:rsidR="001659E8" w:rsidDel="00305F67">
          <w:rPr>
            <w:sz w:val="24"/>
            <w:szCs w:val="24"/>
          </w:rPr>
          <w:delText xml:space="preserve"> </w:delText>
        </w:r>
      </w:del>
      <w:r w:rsidR="001659E8">
        <w:rPr>
          <w:sz w:val="24"/>
          <w:szCs w:val="24"/>
        </w:rPr>
        <w:t xml:space="preserve">to </w:t>
      </w:r>
      <w:r>
        <w:rPr>
          <w:sz w:val="24"/>
          <w:szCs w:val="24"/>
        </w:rPr>
        <w:t xml:space="preserve">introgress </w:t>
      </w:r>
      <w:r w:rsidR="001659E8">
        <w:rPr>
          <w:sz w:val="24"/>
          <w:szCs w:val="24"/>
        </w:rPr>
        <w:t xml:space="preserve">genes or alleles </w:t>
      </w:r>
      <w:r>
        <w:rPr>
          <w:sz w:val="24"/>
          <w:szCs w:val="24"/>
        </w:rPr>
        <w:t xml:space="preserve">from wild relatives to </w:t>
      </w:r>
      <w:r w:rsidR="001659E8">
        <w:rPr>
          <w:sz w:val="24"/>
          <w:szCs w:val="24"/>
        </w:rPr>
        <w:t xml:space="preserve">improve </w:t>
      </w:r>
      <w:r>
        <w:rPr>
          <w:sz w:val="24"/>
          <w:szCs w:val="24"/>
        </w:rPr>
        <w:t>resistance.</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3AFF67DA" w14:textId="5DAECE37" w:rsidR="006158B2" w:rsidRDefault="00A63631" w:rsidP="00660515">
      <w:pPr>
        <w:spacing w:line="480" w:lineRule="auto"/>
        <w:rPr>
          <w:sz w:val="24"/>
          <w:szCs w:val="24"/>
        </w:rPr>
      </w:pPr>
      <w:r>
        <w:rPr>
          <w:sz w:val="24"/>
          <w:szCs w:val="24"/>
        </w:rPr>
        <w:tab/>
      </w:r>
      <w:ins w:id="673" w:author="Daniel Kliebenstein" w:date="2017-07-13T17:06:00Z">
        <w:r w:rsidR="00234632">
          <w:rPr>
            <w:sz w:val="24"/>
            <w:szCs w:val="24"/>
          </w:rPr>
          <w:t xml:space="preserve">GWA mapping of genes and SNPs controlling differential virulence in </w:t>
        </w:r>
      </w:ins>
      <w:del w:id="674" w:author="Daniel Kliebenstein" w:date="2017-07-13T17:06:00Z">
        <w:r w:rsidR="009A5C4F" w:rsidDel="00234632">
          <w:rPr>
            <w:sz w:val="24"/>
            <w:szCs w:val="24"/>
          </w:rPr>
          <w:delText xml:space="preserve">The genetics of </w:delText>
        </w:r>
      </w:del>
      <w:r w:rsidR="009A5C4F" w:rsidRPr="007869D6">
        <w:rPr>
          <w:i/>
          <w:sz w:val="24"/>
          <w:szCs w:val="24"/>
        </w:rPr>
        <w:t>B. cinerea</w:t>
      </w:r>
      <w:r w:rsidR="009A5C4F">
        <w:rPr>
          <w:sz w:val="24"/>
          <w:szCs w:val="24"/>
        </w:rPr>
        <w:t xml:space="preserve"> </w:t>
      </w:r>
      <w:del w:id="675" w:author="Daniel Kliebenstein" w:date="2017-07-13T17:06:00Z">
        <w:r w:rsidR="009A5C4F" w:rsidDel="00234632">
          <w:rPr>
            <w:sz w:val="24"/>
            <w:szCs w:val="24"/>
          </w:rPr>
          <w:delText>virulence do not conform to our exp</w:delText>
        </w:r>
        <w:r w:rsidR="00765216" w:rsidDel="00234632">
          <w:rPr>
            <w:sz w:val="24"/>
            <w:szCs w:val="24"/>
          </w:rPr>
          <w:delText xml:space="preserve">ectations based on the genetics </w:delText>
        </w:r>
        <w:r w:rsidR="009A5C4F" w:rsidDel="00234632">
          <w:rPr>
            <w:sz w:val="24"/>
            <w:szCs w:val="24"/>
          </w:rPr>
          <w:delText xml:space="preserve">of virulence </w:delText>
        </w:r>
      </w:del>
      <w:ins w:id="676" w:author="Daniel Kliebenstein" w:date="2017-07-13T17:06:00Z">
        <w:r w:rsidR="00234632">
          <w:rPr>
            <w:sz w:val="24"/>
            <w:szCs w:val="24"/>
          </w:rPr>
          <w:t>began to identify new mechanisms and loci that may play key roles in controlling differential virulence in this generalist pathogen</w:t>
        </w:r>
      </w:ins>
      <w:del w:id="677" w:author="Daniel Kliebenstein" w:date="2017-07-13T17:07:00Z">
        <w:r w:rsidR="009A5C4F" w:rsidDel="00234632">
          <w:rPr>
            <w:sz w:val="24"/>
            <w:szCs w:val="24"/>
          </w:rPr>
          <w:delText>in specialist pathogen studies</w:delText>
        </w:r>
      </w:del>
      <w:r w:rsidR="009A5C4F">
        <w:rPr>
          <w:sz w:val="24"/>
          <w:szCs w:val="24"/>
        </w:rPr>
        <w:t xml:space="preserve">. </w:t>
      </w:r>
      <w:r>
        <w:rPr>
          <w:sz w:val="24"/>
          <w:szCs w:val="24"/>
        </w:rPr>
        <w:t>The mechanisms of quantitative virulence identified in this study are in contrast to previously-described qualitative virulence loci.</w:t>
      </w:r>
      <w:r w:rsidR="009A2734">
        <w:rPr>
          <w:sz w:val="24"/>
          <w:szCs w:val="24"/>
        </w:rPr>
        <w:t xml:space="preserve"> </w:t>
      </w:r>
      <w:ins w:id="678" w:author="Daniel Kliebenstein" w:date="2017-07-13T17:07:00Z">
        <w:r w:rsidR="00234632">
          <w:rPr>
            <w:sz w:val="24"/>
            <w:szCs w:val="24"/>
          </w:rPr>
          <w:t xml:space="preserve">The </w:t>
        </w:r>
      </w:ins>
      <w:del w:id="679" w:author="Daniel Kliebenstein" w:date="2017-07-13T17:07:00Z">
        <w:r w:rsidR="009A2734" w:rsidDel="00234632">
          <w:rPr>
            <w:sz w:val="24"/>
            <w:szCs w:val="24"/>
          </w:rPr>
          <w:delText xml:space="preserve">Major </w:delText>
        </w:r>
      </w:del>
      <w:ins w:id="680" w:author="Daniel Kliebenstein" w:date="2017-07-13T17:07:00Z">
        <w:r w:rsidR="00234632">
          <w:rPr>
            <w:sz w:val="24"/>
            <w:szCs w:val="24"/>
          </w:rPr>
          <w:t xml:space="preserve">GO enrichments that we </w:t>
        </w:r>
        <w:commentRangeStart w:id="681"/>
        <w:r w:rsidR="00234632">
          <w:rPr>
            <w:sz w:val="24"/>
            <w:szCs w:val="24"/>
          </w:rPr>
          <w:t xml:space="preserve">identified using the GWA were </w:t>
        </w:r>
      </w:ins>
      <w:del w:id="682" w:author="Daniel Kliebenstein" w:date="2017-07-13T17:07:00Z">
        <w:r w:rsidR="009A2734" w:rsidDel="00234632">
          <w:rPr>
            <w:sz w:val="24"/>
            <w:szCs w:val="24"/>
          </w:rPr>
          <w:delText xml:space="preserve">mechanisms we identified include </w:delText>
        </w:r>
      </w:del>
      <w:r w:rsidR="009A2734">
        <w:rPr>
          <w:sz w:val="24"/>
          <w:szCs w:val="24"/>
        </w:rPr>
        <w:t>enzymatic pathways</w:t>
      </w:r>
      <w:ins w:id="683" w:author="Daniel Kliebenstein" w:date="2017-07-13T17:08:00Z">
        <w:r w:rsidR="00234632">
          <w:rPr>
            <w:sz w:val="24"/>
            <w:szCs w:val="24"/>
          </w:rPr>
          <w:t xml:space="preserve">, </w:t>
        </w:r>
      </w:ins>
      <w:del w:id="684" w:author="Daniel Kliebenstein" w:date="2017-07-13T17:08:00Z">
        <w:r w:rsidR="009A2734" w:rsidDel="00234632">
          <w:rPr>
            <w:sz w:val="24"/>
            <w:szCs w:val="24"/>
          </w:rPr>
          <w:delText xml:space="preserve"> and</w:delText>
        </w:r>
        <w:r w:rsidR="00C5620F" w:rsidDel="00234632">
          <w:rPr>
            <w:sz w:val="24"/>
            <w:szCs w:val="24"/>
          </w:rPr>
          <w:delText xml:space="preserve"> </w:delText>
        </w:r>
      </w:del>
      <w:r w:rsidR="00C5620F">
        <w:rPr>
          <w:sz w:val="24"/>
          <w:szCs w:val="24"/>
        </w:rPr>
        <w:t>protein degradation and transport</w:t>
      </w:r>
      <w:ins w:id="685" w:author="Daniel Kliebenstein" w:date="2017-07-13T17:08:00Z">
        <w:r w:rsidR="00234632">
          <w:rPr>
            <w:sz w:val="24"/>
            <w:szCs w:val="24"/>
          </w:rPr>
          <w:t xml:space="preserve"> processes</w:t>
        </w:r>
      </w:ins>
      <w:commentRangeEnd w:id="681"/>
      <w:ins w:id="686" w:author="Daniel Kliebenstein" w:date="2017-07-13T17:11:00Z">
        <w:r w:rsidR="00234632">
          <w:rPr>
            <w:rStyle w:val="CommentReference"/>
          </w:rPr>
          <w:commentReference w:id="681"/>
        </w:r>
      </w:ins>
      <w:r w:rsidR="009A2734">
        <w:rPr>
          <w:sz w:val="24"/>
          <w:szCs w:val="24"/>
        </w:rPr>
        <w:t>.</w:t>
      </w:r>
      <w:r>
        <w:rPr>
          <w:sz w:val="24"/>
          <w:szCs w:val="24"/>
        </w:rPr>
        <w:t xml:space="preserve"> </w:t>
      </w:r>
      <w:del w:id="687" w:author="Daniel Kliebenstein" w:date="2017-07-13T17:08:00Z">
        <w:r w:rsidDel="00234632">
          <w:rPr>
            <w:sz w:val="24"/>
            <w:szCs w:val="24"/>
          </w:rPr>
          <w:delText>The classic qualitative resistance pathways of pathogen sensing (receptors) and signaling (immune response pathways) are not the major contributors to quantitative resistance.</w:delText>
        </w:r>
      </w:del>
      <w:ins w:id="688" w:author="Daniel Kliebenstein" w:date="2017-07-13T17:08:00Z">
        <w:r w:rsidR="00234632">
          <w:rPr>
            <w:sz w:val="24"/>
            <w:szCs w:val="24"/>
          </w:rPr>
          <w:t xml:space="preserve">Interestingly, using specific a priori gene searches, </w:t>
        </w:r>
      </w:ins>
      <w:del w:id="689" w:author="Daniel Kliebenstein" w:date="2017-07-13T17:08:00Z">
        <w:r w:rsidR="009A5C4F" w:rsidRPr="009A5C4F" w:rsidDel="00234632">
          <w:rPr>
            <w:sz w:val="24"/>
            <w:szCs w:val="24"/>
          </w:rPr>
          <w:delText xml:space="preserve"> </w:delText>
        </w:r>
        <w:r w:rsidR="009A5C4F" w:rsidDel="00234632">
          <w:rPr>
            <w:sz w:val="24"/>
            <w:szCs w:val="24"/>
          </w:rPr>
          <w:delText>W</w:delText>
        </w:r>
      </w:del>
      <w:ins w:id="690" w:author="Daniel Kliebenstein" w:date="2017-07-13T17:08:00Z">
        <w:r w:rsidR="00234632">
          <w:rPr>
            <w:sz w:val="24"/>
            <w:szCs w:val="24"/>
          </w:rPr>
          <w:t>w</w:t>
        </w:r>
      </w:ins>
      <w:r w:rsidR="009A5C4F">
        <w:rPr>
          <w:sz w:val="24"/>
          <w:szCs w:val="24"/>
        </w:rPr>
        <w:t xml:space="preserve">e did not identify any </w:t>
      </w:r>
      <w:ins w:id="691" w:author="Daniel Kliebenstein" w:date="2017-07-13T17:08:00Z">
        <w:r w:rsidR="00234632">
          <w:rPr>
            <w:sz w:val="24"/>
            <w:szCs w:val="24"/>
          </w:rPr>
          <w:t xml:space="preserve">known fungal </w:t>
        </w:r>
      </w:ins>
      <w:r w:rsidR="009A5C4F">
        <w:rPr>
          <w:sz w:val="24"/>
          <w:szCs w:val="24"/>
        </w:rPr>
        <w:t>MAMPs or PAMPs</w:t>
      </w:r>
      <w:ins w:id="692" w:author="Daniel Kliebenstein" w:date="2017-07-13T17:08:00Z">
        <w:r w:rsidR="00234632">
          <w:rPr>
            <w:sz w:val="24"/>
            <w:szCs w:val="24"/>
          </w:rPr>
          <w:t xml:space="preserve">, i.e. chitin, </w:t>
        </w:r>
      </w:ins>
      <w:ins w:id="693" w:author="Daniel Kliebenstein" w:date="2017-07-13T17:09:00Z">
        <w:r w:rsidR="00234632">
          <w:rPr>
            <w:sz w:val="24"/>
            <w:szCs w:val="24"/>
          </w:rPr>
          <w:t xml:space="preserve">mannans, </w:t>
        </w:r>
      </w:ins>
      <w:ins w:id="694" w:author="Daniel Kliebenstein" w:date="2017-07-13T17:08:00Z">
        <w:r w:rsidR="00234632">
          <w:rPr>
            <w:sz w:val="24"/>
            <w:szCs w:val="24"/>
          </w:rPr>
          <w:t>glycans or glycolipid genes,</w:t>
        </w:r>
      </w:ins>
      <w:r w:rsidR="009A5C4F">
        <w:rPr>
          <w:sz w:val="24"/>
          <w:szCs w:val="24"/>
        </w:rPr>
        <w:t xml:space="preserve"> as </w:t>
      </w:r>
      <w:del w:id="695" w:author="Daniel Kliebenstein" w:date="2017-07-13T17:10:00Z">
        <w:r w:rsidR="009A5C4F" w:rsidDel="00234632">
          <w:rPr>
            <w:sz w:val="24"/>
            <w:szCs w:val="24"/>
          </w:rPr>
          <w:delText xml:space="preserve">major </w:delText>
        </w:r>
      </w:del>
      <w:r w:rsidR="009A5C4F">
        <w:rPr>
          <w:sz w:val="24"/>
          <w:szCs w:val="24"/>
        </w:rPr>
        <w:t xml:space="preserve">loci contributing to </w:t>
      </w:r>
      <w:ins w:id="696" w:author="Daniel Kliebenstein" w:date="2017-07-13T17:09:00Z">
        <w:r w:rsidR="00234632">
          <w:rPr>
            <w:sz w:val="24"/>
            <w:szCs w:val="24"/>
          </w:rPr>
          <w:t xml:space="preserve">variation in </w:t>
        </w:r>
      </w:ins>
      <w:r w:rsidR="009A5C4F">
        <w:rPr>
          <w:sz w:val="24"/>
          <w:szCs w:val="24"/>
        </w:rPr>
        <w:t>vi</w:t>
      </w:r>
      <w:r w:rsidR="00765216">
        <w:rPr>
          <w:sz w:val="24"/>
          <w:szCs w:val="24"/>
        </w:rPr>
        <w:t xml:space="preserve">rulence across tomato </w:t>
      </w:r>
      <w:del w:id="697" w:author="Daniel Kliebenstein" w:date="2017-07-13T17:09:00Z">
        <w:r w:rsidR="00765216" w:rsidDel="00234632">
          <w:rPr>
            <w:sz w:val="24"/>
            <w:szCs w:val="24"/>
          </w:rPr>
          <w:delText>varieties</w:delText>
        </w:r>
      </w:del>
      <w:ins w:id="698" w:author="Daniel Kliebenstein" w:date="2017-07-13T17:09:00Z">
        <w:r w:rsidR="00234632">
          <w:rPr>
            <w:sz w:val="24"/>
            <w:szCs w:val="24"/>
          </w:rPr>
          <w:t>accessions</w:t>
        </w:r>
      </w:ins>
      <w:ins w:id="699" w:author="Daniel Kliebenstein" w:date="2017-07-13T17:10:00Z">
        <w:r w:rsidR="00234632">
          <w:rPr>
            <w:sz w:val="24"/>
            <w:szCs w:val="24"/>
          </w:rPr>
          <w:t xml:space="preserve"> (</w:t>
        </w:r>
        <w:commentRangeStart w:id="700"/>
        <w:r w:rsidR="00234632">
          <w:rPr>
            <w:sz w:val="24"/>
            <w:szCs w:val="24"/>
          </w:rPr>
          <w:t>CITATIONS</w:t>
        </w:r>
        <w:commentRangeEnd w:id="700"/>
        <w:r w:rsidR="00234632">
          <w:rPr>
            <w:rStyle w:val="CommentReference"/>
          </w:rPr>
          <w:commentReference w:id="700"/>
        </w:r>
        <w:r w:rsidR="00234632">
          <w:rPr>
            <w:sz w:val="24"/>
            <w:szCs w:val="24"/>
          </w:rPr>
          <w:t>)</w:t>
        </w:r>
      </w:ins>
      <w:del w:id="701" w:author="Daniel Kliebenstein" w:date="2017-07-13T17:09:00Z">
        <w:r w:rsidR="00765216" w:rsidDel="00234632">
          <w:rPr>
            <w:sz w:val="24"/>
            <w:szCs w:val="24"/>
          </w:rPr>
          <w:delText>, nor any chitins, glycans, or glycolipids which are often recognized by plant receptors for qualitative resistance</w:delText>
        </w:r>
      </w:del>
      <w:r w:rsidR="00765216">
        <w:rPr>
          <w:sz w:val="24"/>
          <w:szCs w:val="24"/>
        </w:rPr>
        <w:t xml:space="preserve">. </w:t>
      </w:r>
      <w:del w:id="702" w:author="Daniel Kliebenstein" w:date="2017-07-13T17:09:00Z">
        <w:r w:rsidR="00932108" w:rsidDel="00234632">
          <w:rPr>
            <w:sz w:val="24"/>
            <w:szCs w:val="24"/>
          </w:rPr>
          <w:delText xml:space="preserve">Nor did we identify </w:delText>
        </w:r>
        <w:r w:rsidR="00765216" w:rsidDel="00234632">
          <w:rPr>
            <w:sz w:val="24"/>
            <w:szCs w:val="24"/>
          </w:rPr>
          <w:delText xml:space="preserve">any mannans as top contributors to </w:delText>
        </w:r>
        <w:r w:rsidR="00765216" w:rsidRPr="000328E8" w:rsidDel="00234632">
          <w:rPr>
            <w:i/>
            <w:sz w:val="24"/>
            <w:szCs w:val="24"/>
          </w:rPr>
          <w:delText xml:space="preserve">B. cinerea </w:delText>
        </w:r>
        <w:r w:rsidR="00765216" w:rsidDel="00234632">
          <w:rPr>
            <w:sz w:val="24"/>
            <w:szCs w:val="24"/>
          </w:rPr>
          <w:delText xml:space="preserve">virulence </w:delText>
        </w:r>
        <w:r w:rsidR="00C5620F" w:rsidDel="00234632">
          <w:rPr>
            <w:sz w:val="24"/>
            <w:szCs w:val="24"/>
          </w:rPr>
          <w:delText>{Corwin 2017}</w:delText>
        </w:r>
        <w:r w:rsidR="00765216" w:rsidDel="00234632">
          <w:rPr>
            <w:sz w:val="24"/>
            <w:szCs w:val="24"/>
          </w:rPr>
          <w:delText>.</w:delText>
        </w:r>
      </w:del>
      <w:ins w:id="703" w:author="Daniel Kliebenstein" w:date="2017-07-13T17:09:00Z">
        <w:r w:rsidR="00234632">
          <w:rPr>
            <w:sz w:val="24"/>
            <w:szCs w:val="24"/>
          </w:rPr>
          <w:t>We also did not identify known virulence loci such as NEPs, VELVET or Polygalacturonases (</w:t>
        </w:r>
        <w:commentRangeStart w:id="704"/>
        <w:r w:rsidR="00234632">
          <w:rPr>
            <w:sz w:val="24"/>
            <w:szCs w:val="24"/>
          </w:rPr>
          <w:t>CITATIONS</w:t>
        </w:r>
      </w:ins>
      <w:commentRangeEnd w:id="704"/>
      <w:ins w:id="705" w:author="Daniel Kliebenstein" w:date="2017-07-13T17:10:00Z">
        <w:r w:rsidR="00234632">
          <w:rPr>
            <w:rStyle w:val="CommentReference"/>
          </w:rPr>
          <w:commentReference w:id="704"/>
        </w:r>
      </w:ins>
      <w:ins w:id="706" w:author="Daniel Kliebenstein" w:date="2017-07-13T17:09:00Z">
        <w:r w:rsidR="00234632">
          <w:rPr>
            <w:sz w:val="24"/>
            <w:szCs w:val="24"/>
          </w:rPr>
          <w:t>).</w:t>
        </w:r>
      </w:ins>
      <w:r w:rsidR="00765216">
        <w:rPr>
          <w:sz w:val="24"/>
          <w:szCs w:val="24"/>
        </w:rPr>
        <w:t xml:space="preserve"> </w:t>
      </w:r>
      <w:del w:id="707" w:author="Daniel Kliebenstein" w:date="2017-07-13T17:10:00Z">
        <w:r w:rsidR="00765216" w:rsidDel="00234632">
          <w:rPr>
            <w:sz w:val="24"/>
            <w:szCs w:val="24"/>
          </w:rPr>
          <w:delText>Further, our identif</w:delText>
        </w:r>
        <w:r w:rsidR="0012005A" w:rsidDel="00234632">
          <w:rPr>
            <w:sz w:val="24"/>
            <w:szCs w:val="24"/>
          </w:rPr>
          <w:delText>i</w:delText>
        </w:r>
        <w:r w:rsidR="00765216" w:rsidDel="00234632">
          <w:rPr>
            <w:sz w:val="24"/>
            <w:szCs w:val="24"/>
          </w:rPr>
          <w:delText>ed loci did not include any known virulence loci, such as NEPs, or PGs.</w:delText>
        </w:r>
      </w:del>
      <w:ins w:id="708" w:author="Daniel Kliebenstein" w:date="2017-07-13T17:10:00Z">
        <w:r w:rsidR="00234632">
          <w:rPr>
            <w:sz w:val="24"/>
            <w:szCs w:val="24"/>
          </w:rPr>
          <w:t xml:space="preserve"> All of these genes did have SNPs within the analysis but it is possible that the size of the population was simply not powerful enough to identify these loci.</w:t>
        </w:r>
      </w:ins>
      <w:ins w:id="709" w:author="Daniel Kliebenstein" w:date="2017-07-13T17:11:00Z">
        <w:r w:rsidR="00234632">
          <w:rPr>
            <w:sz w:val="24"/>
            <w:szCs w:val="24"/>
          </w:rPr>
          <w:t xml:space="preserve"> Thus, this GWA mapping in the pathogen is allowing the identification of new potential virulence mechanisms.</w:t>
        </w:r>
      </w:ins>
      <w:r w:rsidR="00765216">
        <w:rPr>
          <w:sz w:val="24"/>
          <w:szCs w:val="24"/>
        </w:rPr>
        <w:t xml:space="preserve"> </w:t>
      </w:r>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r>
        <w:rPr>
          <w:b/>
          <w:sz w:val="24"/>
          <w:szCs w:val="24"/>
        </w:rPr>
        <w:t>Conclusion</w:t>
      </w:r>
    </w:p>
    <w:p w14:paraId="5B88886B" w14:textId="00762ECB" w:rsidR="00CB0B18" w:rsidRDefault="00CB0B18" w:rsidP="00660515">
      <w:pPr>
        <w:spacing w:line="480" w:lineRule="auto"/>
        <w:rPr>
          <w:sz w:val="24"/>
          <w:szCs w:val="24"/>
        </w:rPr>
      </w:pPr>
      <w:r>
        <w:rPr>
          <w:sz w:val="24"/>
          <w:szCs w:val="24"/>
        </w:rPr>
        <w:tab/>
      </w:r>
      <w:del w:id="710" w:author="Daniel Kliebenstein" w:date="2017-07-13T17:12:00Z">
        <w:r w:rsidDel="00234632">
          <w:rPr>
            <w:sz w:val="24"/>
            <w:szCs w:val="24"/>
          </w:rPr>
          <w:delText>This is one of the first studies</w:delText>
        </w:r>
      </w:del>
      <w:ins w:id="711" w:author="Daniel Kliebenstein" w:date="2017-07-13T17:12:00Z">
        <w:r w:rsidR="00234632">
          <w:rPr>
            <w:sz w:val="24"/>
            <w:szCs w:val="24"/>
          </w:rPr>
          <w:t xml:space="preserve">This study examined the </w:t>
        </w:r>
      </w:ins>
      <w:del w:id="712" w:author="Daniel Kliebenstein" w:date="2017-07-13T17:12:00Z">
        <w:r w:rsidDel="00234632">
          <w:rPr>
            <w:sz w:val="24"/>
            <w:szCs w:val="24"/>
          </w:rPr>
          <w:delText xml:space="preserve"> examining the </w:delText>
        </w:r>
      </w:del>
      <w:r>
        <w:rPr>
          <w:sz w:val="24"/>
          <w:szCs w:val="24"/>
        </w:rPr>
        <w:t xml:space="preserve">contributions of </w:t>
      </w:r>
      <w:ins w:id="713" w:author="Daniel Kliebenstein" w:date="2017-07-13T17:12:00Z">
        <w:r w:rsidR="00234632">
          <w:rPr>
            <w:sz w:val="24"/>
            <w:szCs w:val="24"/>
          </w:rPr>
          <w:t xml:space="preserve">host and pathogen </w:t>
        </w:r>
      </w:ins>
      <w:r>
        <w:rPr>
          <w:sz w:val="24"/>
          <w:szCs w:val="24"/>
        </w:rPr>
        <w:t xml:space="preserve">natural genetic variation to </w:t>
      </w:r>
      <w:del w:id="714" w:author="Daniel Kliebenstein" w:date="2017-07-13T17:12:00Z">
        <w:r w:rsidDel="00234632">
          <w:rPr>
            <w:sz w:val="24"/>
            <w:szCs w:val="24"/>
          </w:rPr>
          <w:delText>quantitative virulence in a plant pathogen</w:delText>
        </w:r>
      </w:del>
      <w:ins w:id="715" w:author="Daniel Kliebenstein" w:date="2017-07-13T17:12:00Z">
        <w:r w:rsidR="00234632">
          <w:rPr>
            <w:sz w:val="24"/>
            <w:szCs w:val="24"/>
          </w:rPr>
          <w:t>the quantitative interaction in the tomato-</w:t>
        </w:r>
        <w:r w:rsidR="00234632">
          <w:rPr>
            <w:i/>
            <w:sz w:val="24"/>
            <w:szCs w:val="24"/>
          </w:rPr>
          <w:t xml:space="preserve">B. cinerea </w:t>
        </w:r>
        <w:r w:rsidR="00234632">
          <w:rPr>
            <w:sz w:val="24"/>
            <w:szCs w:val="24"/>
          </w:rPr>
          <w:t xml:space="preserve"> pathosystem</w:t>
        </w:r>
      </w:ins>
      <w:ins w:id="716" w:author="Daniel Kliebenstein" w:date="2017-07-13T17:13:00Z">
        <w:r w:rsidR="00234632">
          <w:rPr>
            <w:sz w:val="24"/>
            <w:szCs w:val="24"/>
          </w:rPr>
          <w:t>. In addition, the study</w:t>
        </w:r>
      </w:ins>
      <w:del w:id="717" w:author="Daniel Kliebenstein" w:date="2017-07-13T17:13:00Z">
        <w:r w:rsidDel="00234632">
          <w:rPr>
            <w:sz w:val="24"/>
            <w:szCs w:val="24"/>
          </w:rPr>
          <w:delText>, and the first</w:delText>
        </w:r>
      </w:del>
      <w:r>
        <w:rPr>
          <w:sz w:val="24"/>
          <w:szCs w:val="24"/>
        </w:rPr>
        <w:t xml:space="preserve"> explicit</w:t>
      </w:r>
      <w:ins w:id="718" w:author="Daniel Kliebenstein" w:date="2017-07-13T17:13:00Z">
        <w:r w:rsidR="00234632">
          <w:rPr>
            <w:sz w:val="24"/>
            <w:szCs w:val="24"/>
          </w:rPr>
          <w:t>ly</w:t>
        </w:r>
      </w:ins>
      <w:r>
        <w:rPr>
          <w:sz w:val="24"/>
          <w:szCs w:val="24"/>
        </w:rPr>
        <w:t xml:space="preserve"> test</w:t>
      </w:r>
      <w:ins w:id="719" w:author="Daniel Kliebenstein" w:date="2017-07-13T17:13:00Z">
        <w:r w:rsidR="00234632">
          <w:rPr>
            <w:sz w:val="24"/>
            <w:szCs w:val="24"/>
          </w:rPr>
          <w:t>ed</w:t>
        </w:r>
      </w:ins>
      <w:del w:id="720" w:author="Daniel Kliebenstein" w:date="2017-07-13T17:13:00Z">
        <w:r w:rsidDel="00234632">
          <w:rPr>
            <w:sz w:val="24"/>
            <w:szCs w:val="24"/>
          </w:rPr>
          <w:delText xml:space="preserve"> comparing</w:delText>
        </w:r>
      </w:del>
      <w:r>
        <w:rPr>
          <w:sz w:val="24"/>
          <w:szCs w:val="24"/>
        </w:rPr>
        <w:t xml:space="preserve"> the effects of tomato domestication</w:t>
      </w:r>
      <w:ins w:id="721" w:author="Daniel Kliebenstein" w:date="2017-07-13T17:13:00Z">
        <w:r w:rsidR="00234632">
          <w:rPr>
            <w:sz w:val="24"/>
            <w:szCs w:val="24"/>
          </w:rPr>
          <w:t xml:space="preserve"> on this pathosystem</w:t>
        </w:r>
      </w:ins>
      <w:del w:id="722" w:author="Daniel Kliebenstein" w:date="2017-07-13T17:13:00Z">
        <w:r w:rsidDel="00234632">
          <w:rPr>
            <w:sz w:val="24"/>
            <w:szCs w:val="24"/>
          </w:rPr>
          <w:delText xml:space="preserve"> to tomato accession variation on pathogen virulence</w:delText>
        </w:r>
      </w:del>
      <w:r>
        <w:rPr>
          <w:sz w:val="24"/>
          <w:szCs w:val="24"/>
        </w:rPr>
        <w:t xml:space="preserve">. </w:t>
      </w:r>
      <w:del w:id="723" w:author="Daniel Kliebenstein" w:date="2017-07-13T17:14:00Z">
        <w:r w:rsidDel="00234632">
          <w:rPr>
            <w:sz w:val="24"/>
            <w:szCs w:val="24"/>
          </w:rPr>
          <w:delText xml:space="preserve">We find that </w:delText>
        </w:r>
      </w:del>
      <w:r w:rsidRPr="00CB0B18">
        <w:rPr>
          <w:i/>
          <w:sz w:val="24"/>
          <w:szCs w:val="24"/>
        </w:rPr>
        <w:t>B. cinerea</w:t>
      </w:r>
      <w:r>
        <w:rPr>
          <w:sz w:val="24"/>
          <w:szCs w:val="24"/>
        </w:rPr>
        <w:t xml:space="preserve"> has a highly quantitative genetic basis of virulence on tomato, which is dominated by pathogen effects but also </w:t>
      </w:r>
      <w:del w:id="724" w:author="Daniel Kliebenstein" w:date="2017-07-13T17:14:00Z">
        <w:r w:rsidDel="00234632">
          <w:rPr>
            <w:sz w:val="24"/>
            <w:szCs w:val="24"/>
          </w:rPr>
          <w:delText xml:space="preserve">responds </w:delText>
        </w:r>
      </w:del>
      <w:ins w:id="725" w:author="Daniel Kliebenstein" w:date="2017-07-13T17:14:00Z">
        <w:r w:rsidR="00234632">
          <w:rPr>
            <w:sz w:val="24"/>
            <w:szCs w:val="24"/>
          </w:rPr>
          <w:t>sensitive to genetic variation linked to tomato domestication</w:t>
        </w:r>
      </w:ins>
      <w:del w:id="726" w:author="Daniel Kliebenstein" w:date="2017-07-13T17:14:00Z">
        <w:r w:rsidDel="00234632">
          <w:rPr>
            <w:sz w:val="24"/>
            <w:szCs w:val="24"/>
          </w:rPr>
          <w:delText>to tomato genotype and domestication</w:delText>
        </w:r>
      </w:del>
      <w:r>
        <w:rPr>
          <w:sz w:val="24"/>
          <w:szCs w:val="24"/>
        </w:rPr>
        <w:t>.</w:t>
      </w:r>
      <w:ins w:id="727" w:author="Daniel Kliebenstein" w:date="2017-07-13T17:14:00Z">
        <w:r w:rsidR="00234632">
          <w:rPr>
            <w:sz w:val="24"/>
            <w:szCs w:val="24"/>
          </w:rPr>
          <w:t xml:space="preserve"> </w:t>
        </w:r>
      </w:ins>
      <w:del w:id="728" w:author="Daniel Kliebenstein" w:date="2017-07-13T17:14:00Z">
        <w:r w:rsidDel="00234632">
          <w:rPr>
            <w:sz w:val="24"/>
            <w:szCs w:val="24"/>
          </w:rPr>
          <w:delText xml:space="preserve"> This study is only a single test of the </w:delText>
        </w:r>
        <w:r w:rsidRPr="00CB0B18" w:rsidDel="00234632">
          <w:rPr>
            <w:i/>
            <w:sz w:val="24"/>
            <w:szCs w:val="24"/>
          </w:rPr>
          <w:delText>B. cinerea</w:delText>
        </w:r>
        <w:r w:rsidDel="00234632">
          <w:rPr>
            <w:sz w:val="24"/>
            <w:szCs w:val="24"/>
          </w:rPr>
          <w:delText xml:space="preserve"> response to host domestication; i</w:delText>
        </w:r>
      </w:del>
      <w:ins w:id="729" w:author="Daniel Kliebenstein" w:date="2017-07-13T17:14:00Z">
        <w:r w:rsidR="00234632">
          <w:rPr>
            <w:sz w:val="24"/>
            <w:szCs w:val="24"/>
          </w:rPr>
          <w:t xml:space="preserve">Future studies are necessary to test if this </w:t>
        </w:r>
      </w:ins>
      <w:ins w:id="730" w:author="Daniel Kliebenstein" w:date="2017-07-13T17:15:00Z">
        <w:r w:rsidR="00234632">
          <w:rPr>
            <w:sz w:val="24"/>
            <w:szCs w:val="24"/>
          </w:rPr>
          <w:t xml:space="preserve">pattern of domestication responses in tomato are similar to what happens in other crops. Because this population of </w:t>
        </w:r>
      </w:ins>
      <w:del w:id="731" w:author="Daniel Kliebenstein" w:date="2017-07-13T17:15:00Z">
        <w:r w:rsidDel="00234632">
          <w:rPr>
            <w:sz w:val="24"/>
            <w:szCs w:val="24"/>
          </w:rPr>
          <w:delText xml:space="preserve">t remains to be seen how </w:delText>
        </w:r>
      </w:del>
      <w:r w:rsidRPr="00CB0B18">
        <w:rPr>
          <w:i/>
          <w:sz w:val="24"/>
          <w:szCs w:val="24"/>
        </w:rPr>
        <w:t>B. cinerea</w:t>
      </w:r>
      <w:r>
        <w:rPr>
          <w:sz w:val="24"/>
          <w:szCs w:val="24"/>
        </w:rPr>
        <w:t xml:space="preserve"> </w:t>
      </w:r>
      <w:ins w:id="732" w:author="Daniel Kliebenstein" w:date="2017-07-13T17:15:00Z">
        <w:r w:rsidR="007A4628">
          <w:rPr>
            <w:sz w:val="24"/>
            <w:szCs w:val="24"/>
          </w:rPr>
          <w:t>can infect a wide range of hosts, it will be possible to directly conduct this study</w:t>
        </w:r>
      </w:ins>
      <w:del w:id="733" w:author="Daniel Kliebenstein" w:date="2017-07-13T17:15:00Z">
        <w:r w:rsidDel="007A4628">
          <w:rPr>
            <w:sz w:val="24"/>
            <w:szCs w:val="24"/>
          </w:rPr>
          <w:delText>virulence responds to domestication more broadly</w:delText>
        </w:r>
      </w:del>
      <w:r>
        <w:rPr>
          <w:sz w:val="24"/>
          <w:szCs w:val="24"/>
        </w:rPr>
        <w:t xml:space="preserve">. By extending future work to </w:t>
      </w:r>
      <w:del w:id="734" w:author="Daniel Kliebenstein" w:date="2017-07-13T17:16:00Z">
        <w:r w:rsidDel="007A4628">
          <w:rPr>
            <w:sz w:val="24"/>
            <w:szCs w:val="24"/>
          </w:rPr>
          <w:delText xml:space="preserve">test </w:delText>
        </w:r>
      </w:del>
      <w:r>
        <w:rPr>
          <w:sz w:val="24"/>
          <w:szCs w:val="24"/>
        </w:rPr>
        <w:t xml:space="preserve">additional domestication events, </w:t>
      </w:r>
      <w:del w:id="735" w:author="Daniel Kliebenstein" w:date="2017-07-13T17:15:00Z">
        <w:r w:rsidDel="007A4628">
          <w:rPr>
            <w:sz w:val="24"/>
            <w:szCs w:val="24"/>
          </w:rPr>
          <w:delText xml:space="preserve">we </w:delText>
        </w:r>
      </w:del>
      <w:ins w:id="736" w:author="Daniel Kliebenstein" w:date="2017-07-13T17:15:00Z">
        <w:r w:rsidR="007A4628">
          <w:rPr>
            <w:sz w:val="24"/>
            <w:szCs w:val="24"/>
          </w:rPr>
          <w:t xml:space="preserve">it may be possible to </w:t>
        </w:r>
      </w:ins>
      <w:del w:id="737" w:author="Daniel Kliebenstein" w:date="2017-07-13T17:16:00Z">
        <w:r w:rsidDel="007A4628">
          <w:rPr>
            <w:sz w:val="24"/>
            <w:szCs w:val="24"/>
          </w:rPr>
          <w:delText>may identify</w:delText>
        </w:r>
      </w:del>
      <w:ins w:id="738" w:author="Daniel Kliebenstein" w:date="2017-07-13T17:16:00Z">
        <w:r w:rsidR="007A4628">
          <w:rPr>
            <w:sz w:val="24"/>
            <w:szCs w:val="24"/>
          </w:rPr>
          <w:t>test</w:t>
        </w:r>
      </w:ins>
      <w:r>
        <w:rPr>
          <w:sz w:val="24"/>
          <w:szCs w:val="24"/>
        </w:rPr>
        <w:t xml:space="preserve"> </w:t>
      </w:r>
      <w:del w:id="739" w:author="Daniel Kliebenstein" w:date="2017-07-13T17:16:00Z">
        <w:r w:rsidDel="007A4628">
          <w:rPr>
            <w:sz w:val="24"/>
            <w:szCs w:val="24"/>
          </w:rPr>
          <w:delText xml:space="preserve">whether </w:delText>
        </w:r>
      </w:del>
      <w:ins w:id="740" w:author="Daniel Kliebenstein" w:date="2017-07-13T17:16:00Z">
        <w:r w:rsidR="007A4628">
          <w:rPr>
            <w:sz w:val="24"/>
            <w:szCs w:val="24"/>
          </w:rPr>
          <w:t xml:space="preserve">if independent crop domestication events have a consistent underlying </w:t>
        </w:r>
      </w:ins>
      <w:del w:id="741" w:author="Daniel Kliebenstein" w:date="2017-07-13T17:16:00Z">
        <w:r w:rsidDel="007A4628">
          <w:rPr>
            <w:sz w:val="24"/>
            <w:szCs w:val="24"/>
          </w:rPr>
          <w:delText xml:space="preserve">there is a consistent </w:delText>
        </w:r>
      </w:del>
      <w:r>
        <w:rPr>
          <w:sz w:val="24"/>
          <w:szCs w:val="24"/>
        </w:rPr>
        <w:t>genetic</w:t>
      </w:r>
      <w:ins w:id="742" w:author="Daniel Kliebenstein" w:date="2017-07-13T17:16:00Z">
        <w:r w:rsidR="007A4628">
          <w:rPr>
            <w:sz w:val="24"/>
            <w:szCs w:val="24"/>
          </w:rPr>
          <w:t xml:space="preserve"> signal of </w:t>
        </w:r>
      </w:ins>
      <w:del w:id="743" w:author="Daniel Kliebenstein" w:date="2017-07-13T17:16:00Z">
        <w:r w:rsidDel="007A4628">
          <w:rPr>
            <w:sz w:val="24"/>
            <w:szCs w:val="24"/>
          </w:rPr>
          <w:delText xml:space="preserve"> basis of </w:delText>
        </w:r>
      </w:del>
      <w:r w:rsidRPr="00CB0B18">
        <w:rPr>
          <w:i/>
          <w:sz w:val="24"/>
          <w:szCs w:val="24"/>
        </w:rPr>
        <w:t>B. cinerea</w:t>
      </w:r>
      <w:r>
        <w:rPr>
          <w:sz w:val="24"/>
          <w:szCs w:val="24"/>
        </w:rPr>
        <w:t xml:space="preserve"> adaptation to plant domestication.</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27D259AD" w14:textId="19329979" w:rsidR="0039444C" w:rsidRDefault="0039444C" w:rsidP="0039444C">
      <w:pPr>
        <w:rPr>
          <w:b/>
          <w:sz w:val="24"/>
          <w:szCs w:val="24"/>
        </w:rPr>
      </w:pPr>
      <w:commentRangeStart w:id="744"/>
      <w:commentRangeStart w:id="745"/>
      <w:del w:id="746" w:author="Daniel Kliebenstein" w:date="2017-07-13T11:46:00Z">
        <w:r w:rsidDel="00DF65AB">
          <w:rPr>
            <w:b/>
            <w:sz w:val="24"/>
            <w:szCs w:val="24"/>
          </w:rPr>
          <w:delText>FIGURES</w:delText>
        </w:r>
        <w:commentRangeEnd w:id="744"/>
        <w:r w:rsidR="00F84BF6" w:rsidDel="00DF65AB">
          <w:rPr>
            <w:rStyle w:val="CommentReference"/>
          </w:rPr>
          <w:commentReference w:id="744"/>
        </w:r>
      </w:del>
      <w:ins w:id="747" w:author="Daniel Kliebenstein" w:date="2017-07-13T11:46:00Z">
        <w:r w:rsidR="00DF65AB">
          <w:rPr>
            <w:b/>
            <w:sz w:val="24"/>
            <w:szCs w:val="24"/>
          </w:rPr>
          <w:t>Tables</w:t>
        </w:r>
        <w:commentRangeEnd w:id="745"/>
        <w:r w:rsidR="00DF65AB">
          <w:rPr>
            <w:rStyle w:val="CommentReference"/>
          </w:rPr>
          <w:commentReference w:id="745"/>
        </w:r>
      </w:ins>
    </w:p>
    <w:p w14:paraId="4D00C6BC" w14:textId="27440B1B" w:rsidR="00DF65AB" w:rsidRPr="00DF65AB" w:rsidRDefault="000D40EF" w:rsidP="0039444C">
      <w:pPr>
        <w:rPr>
          <w:ins w:id="748" w:author="Daniel Kliebenstein" w:date="2017-07-13T11:47:00Z"/>
          <w:b/>
          <w:sz w:val="24"/>
          <w:szCs w:val="24"/>
          <w:rPrChange w:id="749" w:author="Daniel Kliebenstein" w:date="2017-07-13T11:52:00Z">
            <w:rPr>
              <w:ins w:id="750" w:author="Daniel Kliebenstein" w:date="2017-07-13T11:47:00Z"/>
              <w:sz w:val="24"/>
              <w:szCs w:val="24"/>
            </w:rPr>
          </w:rPrChange>
        </w:rPr>
      </w:pPr>
      <w:commentRangeStart w:id="751"/>
      <w:r w:rsidRPr="00DF65AB">
        <w:rPr>
          <w:b/>
          <w:sz w:val="24"/>
          <w:szCs w:val="24"/>
          <w:rPrChange w:id="752" w:author="Daniel Kliebenstein" w:date="2017-07-13T11:52:00Z">
            <w:rPr>
              <w:sz w:val="24"/>
              <w:szCs w:val="24"/>
            </w:rPr>
          </w:rPrChange>
        </w:rPr>
        <w:t xml:space="preserve">Table R1. </w:t>
      </w:r>
      <w:commentRangeStart w:id="753"/>
      <w:del w:id="754" w:author="Daniel Kliebenstein" w:date="2017-07-13T11:47:00Z">
        <w:r w:rsidR="00D20BC2" w:rsidRPr="00DF65AB" w:rsidDel="00DF65AB">
          <w:rPr>
            <w:b/>
            <w:sz w:val="24"/>
            <w:szCs w:val="24"/>
            <w:rPrChange w:id="755" w:author="Daniel Kliebenstein" w:date="2017-07-13T11:52:00Z">
              <w:rPr>
                <w:sz w:val="24"/>
                <w:szCs w:val="24"/>
              </w:rPr>
            </w:rPrChange>
          </w:rPr>
          <w:delText xml:space="preserve">Results of </w:delText>
        </w:r>
      </w:del>
      <w:r w:rsidR="00D20BC2" w:rsidRPr="00DF65AB">
        <w:rPr>
          <w:b/>
          <w:sz w:val="24"/>
          <w:szCs w:val="24"/>
          <w:rPrChange w:id="756" w:author="Daniel Kliebenstein" w:date="2017-07-13T11:52:00Z">
            <w:rPr>
              <w:sz w:val="24"/>
              <w:szCs w:val="24"/>
            </w:rPr>
          </w:rPrChange>
        </w:rPr>
        <w:t xml:space="preserve">ANOVA </w:t>
      </w:r>
      <w:commentRangeEnd w:id="753"/>
      <w:r w:rsidR="00DF65AB" w:rsidRPr="00DF65AB">
        <w:rPr>
          <w:rStyle w:val="CommentReference"/>
          <w:b/>
          <w:rPrChange w:id="757" w:author="Daniel Kliebenstein" w:date="2017-07-13T11:52:00Z">
            <w:rPr>
              <w:rStyle w:val="CommentReference"/>
            </w:rPr>
          </w:rPrChange>
        </w:rPr>
        <w:commentReference w:id="753"/>
      </w:r>
      <w:del w:id="758" w:author="Daniel Kliebenstein" w:date="2017-07-13T11:47:00Z">
        <w:r w:rsidR="00D20BC2" w:rsidRPr="00DF65AB" w:rsidDel="00DF65AB">
          <w:rPr>
            <w:b/>
            <w:sz w:val="24"/>
            <w:szCs w:val="24"/>
            <w:rPrChange w:id="759" w:author="Daniel Kliebenstein" w:date="2017-07-13T11:52:00Z">
              <w:rPr>
                <w:sz w:val="24"/>
                <w:szCs w:val="24"/>
              </w:rPr>
            </w:rPrChange>
          </w:rPr>
          <w:delText>from GLM</w:delText>
        </w:r>
      </w:del>
      <w:ins w:id="760" w:author="Daniel Kliebenstein" w:date="2017-07-13T11:47:00Z">
        <w:r w:rsidR="00DF65AB" w:rsidRPr="00DF65AB">
          <w:rPr>
            <w:b/>
            <w:sz w:val="24"/>
            <w:szCs w:val="24"/>
            <w:rPrChange w:id="761" w:author="Daniel Kliebenstein" w:date="2017-07-13T11:52:00Z">
              <w:rPr>
                <w:sz w:val="24"/>
                <w:szCs w:val="24"/>
              </w:rPr>
            </w:rPrChange>
          </w:rPr>
          <w:t>results of the interaction between 12 tomato accessions and 91</w:t>
        </w:r>
      </w:ins>
      <w:r w:rsidR="00D20BC2" w:rsidRPr="00DF65AB">
        <w:rPr>
          <w:b/>
          <w:sz w:val="24"/>
          <w:szCs w:val="24"/>
          <w:rPrChange w:id="762" w:author="Daniel Kliebenstein" w:date="2017-07-13T11:52:00Z">
            <w:rPr>
              <w:sz w:val="24"/>
              <w:szCs w:val="24"/>
            </w:rPr>
          </w:rPrChange>
        </w:rPr>
        <w:t xml:space="preserve"> </w:t>
      </w:r>
      <w:del w:id="763" w:author="Daniel Kliebenstein" w:date="2017-07-13T11:47:00Z">
        <w:r w:rsidR="00D20BC2" w:rsidRPr="00DF65AB" w:rsidDel="00DF65AB">
          <w:rPr>
            <w:b/>
            <w:sz w:val="24"/>
            <w:szCs w:val="24"/>
            <w:rPrChange w:id="764" w:author="Daniel Kliebenstein" w:date="2017-07-13T11:52:00Z">
              <w:rPr>
                <w:sz w:val="24"/>
                <w:szCs w:val="24"/>
              </w:rPr>
            </w:rPrChange>
          </w:rPr>
          <w:delText xml:space="preserve">of </w:delText>
        </w:r>
      </w:del>
      <w:r w:rsidR="00D702E6" w:rsidRPr="00DF65AB">
        <w:rPr>
          <w:b/>
          <w:i/>
          <w:sz w:val="24"/>
          <w:szCs w:val="24"/>
          <w:rPrChange w:id="765" w:author="Daniel Kliebenstein" w:date="2017-07-13T11:52:00Z">
            <w:rPr>
              <w:i/>
              <w:sz w:val="24"/>
              <w:szCs w:val="24"/>
            </w:rPr>
          </w:rPrChange>
        </w:rPr>
        <w:t>B.</w:t>
      </w:r>
      <w:r w:rsidR="00D20BC2" w:rsidRPr="00DF65AB">
        <w:rPr>
          <w:b/>
          <w:i/>
          <w:sz w:val="24"/>
          <w:szCs w:val="24"/>
          <w:rPrChange w:id="766" w:author="Daniel Kliebenstein" w:date="2017-07-13T11:52:00Z">
            <w:rPr>
              <w:i/>
              <w:sz w:val="24"/>
              <w:szCs w:val="24"/>
            </w:rPr>
          </w:rPrChange>
        </w:rPr>
        <w:t xml:space="preserve"> cinerea</w:t>
      </w:r>
      <w:r w:rsidR="00D20BC2" w:rsidRPr="00DF65AB">
        <w:rPr>
          <w:b/>
          <w:sz w:val="24"/>
          <w:szCs w:val="24"/>
          <w:rPrChange w:id="767" w:author="Daniel Kliebenstein" w:date="2017-07-13T11:52:00Z">
            <w:rPr>
              <w:sz w:val="24"/>
              <w:szCs w:val="24"/>
            </w:rPr>
          </w:rPrChange>
        </w:rPr>
        <w:t xml:space="preserve"> </w:t>
      </w:r>
      <w:del w:id="768" w:author="Daniel Kliebenstein" w:date="2017-07-13T11:47:00Z">
        <w:r w:rsidR="00D20BC2" w:rsidRPr="00DF65AB" w:rsidDel="00DF65AB">
          <w:rPr>
            <w:b/>
            <w:sz w:val="24"/>
            <w:szCs w:val="24"/>
            <w:rPrChange w:id="769" w:author="Daniel Kliebenstein" w:date="2017-07-13T11:52:00Z">
              <w:rPr>
                <w:sz w:val="24"/>
                <w:szCs w:val="24"/>
              </w:rPr>
            </w:rPrChange>
          </w:rPr>
          <w:delText>lesion area</w:delText>
        </w:r>
      </w:del>
      <w:ins w:id="770" w:author="Daniel Kliebenstein" w:date="2017-07-13T11:47:00Z">
        <w:r w:rsidR="00DF65AB" w:rsidRPr="00DF65AB">
          <w:rPr>
            <w:b/>
            <w:sz w:val="24"/>
            <w:szCs w:val="24"/>
            <w:rPrChange w:id="771" w:author="Daniel Kliebenstein" w:date="2017-07-13T11:52:00Z">
              <w:rPr>
                <w:sz w:val="24"/>
                <w:szCs w:val="24"/>
              </w:rPr>
            </w:rPrChange>
          </w:rPr>
          <w:t>isolates measured as lesion area</w:t>
        </w:r>
      </w:ins>
      <w:r w:rsidR="00D20BC2" w:rsidRPr="00DF65AB">
        <w:rPr>
          <w:b/>
          <w:sz w:val="24"/>
          <w:szCs w:val="24"/>
          <w:rPrChange w:id="772" w:author="Daniel Kliebenstein" w:date="2017-07-13T11:52:00Z">
            <w:rPr>
              <w:sz w:val="24"/>
              <w:szCs w:val="24"/>
            </w:rPr>
          </w:rPrChange>
        </w:rPr>
        <w:t>.</w:t>
      </w:r>
    </w:p>
    <w:p w14:paraId="51193EDF" w14:textId="5DBAC4F4" w:rsidR="000D40EF" w:rsidRDefault="00DF65AB" w:rsidP="0039444C">
      <w:pPr>
        <w:rPr>
          <w:sz w:val="24"/>
          <w:szCs w:val="24"/>
        </w:rPr>
      </w:pPr>
      <w:ins w:id="773" w:author="Daniel Kliebenstein" w:date="2017-07-13T11:48:00Z">
        <w:r>
          <w:rPr>
            <w:sz w:val="24"/>
            <w:szCs w:val="24"/>
          </w:rPr>
          <w:t xml:space="preserve">The Type III Sums-of-Squares, F-value, Degrees of Freedom and p-value for the linear modelling of lesion area for 12 tomato accessions by 91 </w:t>
        </w:r>
      </w:ins>
      <w:ins w:id="774" w:author="Daniel Kliebenstein" w:date="2017-07-13T11:49:00Z">
        <w:r>
          <w:rPr>
            <w:i/>
            <w:sz w:val="24"/>
            <w:szCs w:val="24"/>
          </w:rPr>
          <w:t xml:space="preserve">B. cinerea </w:t>
        </w:r>
        <w:r>
          <w:rPr>
            <w:sz w:val="24"/>
            <w:szCs w:val="24"/>
          </w:rPr>
          <w:t xml:space="preserve">isolates is shown. The terms are as follows; </w:t>
        </w:r>
      </w:ins>
      <w:del w:id="775" w:author="Daniel Kliebenstein" w:date="2017-07-13T11:47:00Z">
        <w:r w:rsidR="00D20BC2" w:rsidDel="00DF65AB">
          <w:rPr>
            <w:sz w:val="24"/>
            <w:szCs w:val="24"/>
          </w:rPr>
          <w:delText xml:space="preserve"> </w:delText>
        </w:r>
      </w:del>
      <w:r w:rsidR="00D20BC2">
        <w:rPr>
          <w:sz w:val="24"/>
          <w:szCs w:val="24"/>
        </w:rPr>
        <w:t>Isolate is</w:t>
      </w:r>
      <w:ins w:id="776" w:author="Daniel Kliebenstein" w:date="2017-07-13T11:49:00Z">
        <w:r>
          <w:rPr>
            <w:sz w:val="24"/>
            <w:szCs w:val="24"/>
          </w:rPr>
          <w:t xml:space="preserve"> the</w:t>
        </w:r>
      </w:ins>
      <w:r w:rsidR="00D20BC2">
        <w:rPr>
          <w:sz w:val="24"/>
          <w:szCs w:val="24"/>
        </w:rPr>
        <w:t xml:space="preserve"> 91 </w:t>
      </w:r>
      <w:r w:rsidR="00D20BC2">
        <w:rPr>
          <w:i/>
          <w:sz w:val="24"/>
          <w:szCs w:val="24"/>
        </w:rPr>
        <w:t>B. cinerea</w:t>
      </w:r>
      <w:r w:rsidR="00D20BC2">
        <w:rPr>
          <w:sz w:val="24"/>
          <w:szCs w:val="24"/>
        </w:rPr>
        <w:t xml:space="preserve"> </w:t>
      </w:r>
      <w:del w:id="777" w:author="Daniel Kliebenstein" w:date="2017-07-13T11:49:00Z">
        <w:r w:rsidR="00D20BC2" w:rsidDel="00DF65AB">
          <w:rPr>
            <w:sz w:val="24"/>
            <w:szCs w:val="24"/>
          </w:rPr>
          <w:delText>genotypes</w:delText>
        </w:r>
      </w:del>
      <w:ins w:id="778" w:author="Daniel Kliebenstein" w:date="2017-07-13T11:49:00Z">
        <w:r>
          <w:rPr>
            <w:sz w:val="24"/>
            <w:szCs w:val="24"/>
          </w:rPr>
          <w:t>isolates</w:t>
        </w:r>
      </w:ins>
      <w:r w:rsidR="00D20BC2">
        <w:rPr>
          <w:sz w:val="24"/>
          <w:szCs w:val="24"/>
        </w:rPr>
        <w:t xml:space="preserve">, </w:t>
      </w:r>
      <w:commentRangeStart w:id="779"/>
      <w:r w:rsidR="00D20BC2">
        <w:rPr>
          <w:sz w:val="24"/>
          <w:szCs w:val="24"/>
        </w:rPr>
        <w:t xml:space="preserve">Domestication </w:t>
      </w:r>
      <w:commentRangeEnd w:id="779"/>
      <w:r>
        <w:rPr>
          <w:rStyle w:val="CommentReference"/>
        </w:rPr>
        <w:commentReference w:id="779"/>
      </w:r>
      <w:r w:rsidR="00D20BC2">
        <w:rPr>
          <w:sz w:val="24"/>
          <w:szCs w:val="24"/>
        </w:rPr>
        <w:t xml:space="preserve">is </w:t>
      </w:r>
      <w:ins w:id="780" w:author="Daniel Kliebenstein" w:date="2017-07-13T11:50:00Z">
        <w:r>
          <w:rPr>
            <w:sz w:val="24"/>
            <w:szCs w:val="24"/>
          </w:rPr>
          <w:t xml:space="preserve">wild tomato, </w:t>
        </w:r>
      </w:ins>
      <w:r w:rsidR="00D20BC2" w:rsidRPr="00D20BC2">
        <w:rPr>
          <w:i/>
          <w:sz w:val="24"/>
          <w:szCs w:val="24"/>
        </w:rPr>
        <w:t>S. pimpinellifolium</w:t>
      </w:r>
      <w:ins w:id="781" w:author="Daniel Kliebenstein" w:date="2017-07-13T11:50:00Z">
        <w:r>
          <w:rPr>
            <w:sz w:val="24"/>
            <w:szCs w:val="24"/>
          </w:rPr>
          <w:t>,</w:t>
        </w:r>
      </w:ins>
      <w:r w:rsidR="00D20BC2">
        <w:rPr>
          <w:sz w:val="24"/>
          <w:szCs w:val="24"/>
        </w:rPr>
        <w:t xml:space="preserve"> </w:t>
      </w:r>
      <w:del w:id="782" w:author="Daniel Kliebenstein" w:date="2017-07-13T11:50:00Z">
        <w:r w:rsidR="00D20BC2" w:rsidDel="00DF65AB">
          <w:rPr>
            <w:sz w:val="24"/>
            <w:szCs w:val="24"/>
          </w:rPr>
          <w:delText xml:space="preserve">or </w:delText>
        </w:r>
      </w:del>
      <w:ins w:id="783" w:author="Daniel Kliebenstein" w:date="2017-07-13T11:50:00Z">
        <w:r>
          <w:rPr>
            <w:sz w:val="24"/>
            <w:szCs w:val="24"/>
          </w:rPr>
          <w:t xml:space="preserve">versus domestic tomato, </w:t>
        </w:r>
      </w:ins>
      <w:r w:rsidR="00D20BC2" w:rsidRPr="00D20BC2">
        <w:rPr>
          <w:i/>
          <w:sz w:val="24"/>
          <w:szCs w:val="24"/>
        </w:rPr>
        <w:t>S. lycopersicum</w:t>
      </w:r>
      <w:r w:rsidR="00D20BC2">
        <w:rPr>
          <w:sz w:val="24"/>
          <w:szCs w:val="24"/>
        </w:rPr>
        <w:t xml:space="preserve">, </w:t>
      </w:r>
      <w:r w:rsidR="00CA5586">
        <w:rPr>
          <w:sz w:val="24"/>
          <w:szCs w:val="24"/>
        </w:rPr>
        <w:t>Plant is 12 tomato genotypes nested within</w:t>
      </w:r>
      <w:ins w:id="784" w:author="Daniel Kliebenstein" w:date="2017-07-13T11:50:00Z">
        <w:r>
          <w:rPr>
            <w:sz w:val="24"/>
            <w:szCs w:val="24"/>
          </w:rPr>
          <w:t xml:space="preserve"> their respective domestication groupings</w:t>
        </w:r>
      </w:ins>
      <w:del w:id="785" w:author="Daniel Kliebenstein" w:date="2017-07-13T11:50:00Z">
        <w:r w:rsidR="00CA5586" w:rsidDel="00DF65AB">
          <w:rPr>
            <w:sz w:val="24"/>
            <w:szCs w:val="24"/>
          </w:rPr>
          <w:delText xml:space="preserve"> Domestication</w:delText>
        </w:r>
      </w:del>
      <w:r w:rsidR="00CA5586">
        <w:rPr>
          <w:sz w:val="24"/>
          <w:szCs w:val="24"/>
        </w:rPr>
        <w:t xml:space="preserve">, Experiment </w:t>
      </w:r>
      <w:del w:id="786" w:author="Daniel Kliebenstein" w:date="2017-07-13T11:50:00Z">
        <w:r w:rsidR="00CA5586" w:rsidDel="00DF65AB">
          <w:rPr>
            <w:sz w:val="24"/>
            <w:szCs w:val="24"/>
          </w:rPr>
          <w:delText xml:space="preserve">is </w:delText>
        </w:r>
      </w:del>
      <w:ins w:id="787" w:author="Daniel Kliebenstein" w:date="2017-07-13T11:50:00Z">
        <w:r>
          <w:rPr>
            <w:sz w:val="24"/>
            <w:szCs w:val="24"/>
          </w:rPr>
          <w:t xml:space="preserve">tests the </w:t>
        </w:r>
      </w:ins>
      <w:r w:rsidR="00CA5586">
        <w:rPr>
          <w:sz w:val="24"/>
          <w:szCs w:val="24"/>
        </w:rPr>
        <w:t>2</w:t>
      </w:r>
      <w:ins w:id="788" w:author="Daniel Kliebenstein" w:date="2017-07-13T11:50:00Z">
        <w:r>
          <w:rPr>
            <w:sz w:val="24"/>
            <w:szCs w:val="24"/>
          </w:rPr>
          <w:t xml:space="preserve"> independent</w:t>
        </w:r>
      </w:ins>
      <w:r w:rsidR="00CA5586">
        <w:rPr>
          <w:sz w:val="24"/>
          <w:szCs w:val="24"/>
        </w:rPr>
        <w:t xml:space="preserve"> replicate experiments, </w:t>
      </w:r>
      <w:ins w:id="789" w:author="Daniel Kliebenstein" w:date="2017-07-13T11:51:00Z">
        <w:r>
          <w:rPr>
            <w:sz w:val="24"/>
            <w:szCs w:val="24"/>
          </w:rPr>
          <w:t>Experiment/</w:t>
        </w:r>
      </w:ins>
      <w:r w:rsidR="00CA5586">
        <w:rPr>
          <w:sz w:val="24"/>
          <w:szCs w:val="24"/>
        </w:rPr>
        <w:t xml:space="preserve">Block </w:t>
      </w:r>
      <w:del w:id="790" w:author="Daniel Kliebenstein" w:date="2017-07-13T11:51:00Z">
        <w:r w:rsidR="00CA5586" w:rsidDel="00DF65AB">
          <w:rPr>
            <w:sz w:val="24"/>
            <w:szCs w:val="24"/>
          </w:rPr>
          <w:delText xml:space="preserve">is </w:delText>
        </w:r>
      </w:del>
      <w:ins w:id="791" w:author="Daniel Kliebenstein" w:date="2017-07-13T11:51:00Z">
        <w:r>
          <w:rPr>
            <w:sz w:val="24"/>
            <w:szCs w:val="24"/>
          </w:rPr>
          <w:t xml:space="preserve">tests the </w:t>
        </w:r>
      </w:ins>
      <w:del w:id="792" w:author="Daniel Kliebenstein" w:date="2017-07-13T11:51:00Z">
        <w:r w:rsidR="00CA5586" w:rsidDel="00DF65AB">
          <w:rPr>
            <w:sz w:val="24"/>
            <w:szCs w:val="24"/>
          </w:rPr>
          <w:delText xml:space="preserve">3 </w:delText>
        </w:r>
      </w:del>
      <w:ins w:id="793" w:author="Daniel Kliebenstein" w:date="2017-07-13T11:51:00Z">
        <w:r>
          <w:rPr>
            <w:sz w:val="24"/>
            <w:szCs w:val="24"/>
          </w:rPr>
          <w:t xml:space="preserve">three </w:t>
        </w:r>
      </w:ins>
      <w:del w:id="794" w:author="Daniel Kliebenstein" w:date="2017-07-13T11:51:00Z">
        <w:r w:rsidR="00CA5586" w:rsidDel="00DF65AB">
          <w:rPr>
            <w:sz w:val="24"/>
            <w:szCs w:val="24"/>
          </w:rPr>
          <w:delText xml:space="preserve">replicates </w:delText>
        </w:r>
      </w:del>
      <w:ins w:id="795" w:author="Daniel Kliebenstein" w:date="2017-07-13T11:51:00Z">
        <w:r>
          <w:rPr>
            <w:sz w:val="24"/>
            <w:szCs w:val="24"/>
          </w:rPr>
          <w:t xml:space="preserve">blocks </w:t>
        </w:r>
      </w:ins>
      <w:r w:rsidR="00CA5586">
        <w:rPr>
          <w:sz w:val="24"/>
          <w:szCs w:val="24"/>
        </w:rPr>
        <w:t xml:space="preserve">nested within </w:t>
      </w:r>
      <w:del w:id="796" w:author="Daniel Kliebenstein" w:date="2017-07-13T11:51:00Z">
        <w:r w:rsidR="00CA5586" w:rsidDel="00DF65AB">
          <w:rPr>
            <w:sz w:val="24"/>
            <w:szCs w:val="24"/>
          </w:rPr>
          <w:delText>Experiment</w:delText>
        </w:r>
      </w:del>
      <w:ins w:id="797" w:author="Daniel Kliebenstein" w:date="2017-07-13T11:51:00Z">
        <w:r>
          <w:rPr>
            <w:sz w:val="24"/>
            <w:szCs w:val="24"/>
          </w:rPr>
          <w:t>each experiment</w:t>
        </w:r>
      </w:ins>
      <w:r w:rsidR="00CA5586">
        <w:rPr>
          <w:sz w:val="24"/>
          <w:szCs w:val="24"/>
        </w:rPr>
        <w:t>.</w:t>
      </w:r>
      <w:del w:id="798" w:author="Daniel Kliebenstein" w:date="2017-07-13T11:51:00Z">
        <w:r w:rsidR="00CA5586" w:rsidDel="00DF65AB">
          <w:rPr>
            <w:sz w:val="24"/>
            <w:szCs w:val="24"/>
          </w:rPr>
          <w:delText xml:space="preserve"> </w:delText>
        </w:r>
      </w:del>
      <w:ins w:id="799" w:author="Daniel Kliebenstein" w:date="2017-07-13T11:51:00Z">
        <w:r>
          <w:rPr>
            <w:sz w:val="24"/>
            <w:szCs w:val="24"/>
          </w:rPr>
          <w:t xml:space="preserve"> In addition interactions of these factors are tested</w:t>
        </w:r>
      </w:ins>
      <w:ins w:id="800" w:author="Daniel Kliebenstein" w:date="2017-07-13T11:52:00Z">
        <w:r>
          <w:rPr>
            <w:sz w:val="24"/>
            <w:szCs w:val="24"/>
          </w:rPr>
          <w:t xml:space="preserve"> (:)</w:t>
        </w:r>
      </w:ins>
      <w:del w:id="801" w:author="Daniel Kliebenstein" w:date="2017-07-13T11:51:00Z">
        <w:r w:rsidR="00CA5586" w:rsidDel="00DF65AB">
          <w:rPr>
            <w:sz w:val="24"/>
            <w:szCs w:val="24"/>
          </w:rPr>
          <w:delText>Slash / indicates nesting, colon : indicates interactions between factors</w:delText>
        </w:r>
      </w:del>
      <w:r w:rsidR="00CA5586">
        <w:rPr>
          <w:sz w:val="24"/>
          <w:szCs w:val="24"/>
        </w:rPr>
        <w:t>.</w:t>
      </w:r>
      <w:commentRangeEnd w:id="751"/>
      <w:r>
        <w:rPr>
          <w:rStyle w:val="CommentReference"/>
        </w:rPr>
        <w:commentReference w:id="751"/>
      </w:r>
    </w:p>
    <w:p w14:paraId="1F6AB292" w14:textId="77777777" w:rsidR="00461EBF" w:rsidRPr="00C449F6" w:rsidRDefault="00021031" w:rsidP="0039444C">
      <w:pPr>
        <w:rPr>
          <w:ins w:id="802" w:author="Daniel Kliebenstein" w:date="2017-07-13T11:54:00Z"/>
          <w:b/>
          <w:sz w:val="24"/>
          <w:szCs w:val="24"/>
          <w:rPrChange w:id="803" w:author="Daniel Kliebenstein" w:date="2017-07-13T11:56:00Z">
            <w:rPr>
              <w:ins w:id="804" w:author="Daniel Kliebenstein" w:date="2017-07-13T11:54:00Z"/>
              <w:sz w:val="24"/>
              <w:szCs w:val="24"/>
            </w:rPr>
          </w:rPrChange>
        </w:rPr>
      </w:pPr>
      <w:r>
        <w:rPr>
          <w:sz w:val="24"/>
          <w:szCs w:val="24"/>
        </w:rPr>
        <w:br/>
      </w:r>
      <w:r w:rsidRPr="00C449F6">
        <w:rPr>
          <w:b/>
          <w:sz w:val="24"/>
          <w:szCs w:val="24"/>
          <w:rPrChange w:id="805" w:author="Daniel Kliebenstein" w:date="2017-07-13T11:56:00Z">
            <w:rPr>
              <w:sz w:val="24"/>
              <w:szCs w:val="24"/>
            </w:rPr>
          </w:rPrChange>
        </w:rPr>
        <w:t xml:space="preserve">Table R2. </w:t>
      </w:r>
      <w:ins w:id="806" w:author="Daniel Kliebenstein" w:date="2017-07-13T11:53:00Z">
        <w:r w:rsidR="00461EBF" w:rsidRPr="00C449F6">
          <w:rPr>
            <w:b/>
            <w:sz w:val="24"/>
            <w:szCs w:val="24"/>
            <w:rPrChange w:id="807" w:author="Daniel Kliebenstein" w:date="2017-07-13T11:56:00Z">
              <w:rPr>
                <w:sz w:val="24"/>
                <w:szCs w:val="24"/>
              </w:rPr>
            </w:rPrChange>
          </w:rPr>
          <w:t xml:space="preserve">Correlation of lesion area caused by the 91 </w:t>
        </w:r>
        <w:r w:rsidR="00461EBF" w:rsidRPr="00C449F6">
          <w:rPr>
            <w:b/>
            <w:i/>
            <w:sz w:val="24"/>
            <w:szCs w:val="24"/>
            <w:rPrChange w:id="808" w:author="Daniel Kliebenstein" w:date="2017-07-13T11:56:00Z">
              <w:rPr>
                <w:i/>
                <w:sz w:val="24"/>
                <w:szCs w:val="24"/>
              </w:rPr>
            </w:rPrChange>
          </w:rPr>
          <w:t xml:space="preserve">B. cinerea </w:t>
        </w:r>
      </w:ins>
      <w:ins w:id="809" w:author="Daniel Kliebenstein" w:date="2017-07-13T11:54:00Z">
        <w:r w:rsidR="00461EBF" w:rsidRPr="00C449F6">
          <w:rPr>
            <w:b/>
            <w:sz w:val="24"/>
            <w:szCs w:val="24"/>
            <w:rPrChange w:id="810" w:author="Daniel Kliebenstein" w:date="2017-07-13T11:56:00Z">
              <w:rPr>
                <w:sz w:val="24"/>
                <w:szCs w:val="24"/>
              </w:rPr>
            </w:rPrChange>
          </w:rPr>
          <w:t>isolates across all the tomato accessions.</w:t>
        </w:r>
      </w:ins>
    </w:p>
    <w:p w14:paraId="76011223" w14:textId="1FD419DB" w:rsidR="00461EBF" w:rsidRDefault="00461EBF" w:rsidP="0039444C">
      <w:pPr>
        <w:rPr>
          <w:ins w:id="811" w:author="Daniel Kliebenstein" w:date="2017-07-13T11:53:00Z"/>
          <w:sz w:val="24"/>
          <w:szCs w:val="24"/>
        </w:rPr>
      </w:pPr>
      <w:ins w:id="812" w:author="Daniel Kliebenstein" w:date="2017-07-13T11:54:00Z">
        <w:r>
          <w:rPr>
            <w:sz w:val="24"/>
            <w:szCs w:val="24"/>
          </w:rPr>
          <w:t xml:space="preserve">FDR corrected p-values of </w:t>
        </w:r>
      </w:ins>
      <w:del w:id="813" w:author="Daniel Kliebenstein" w:date="2017-07-13T11:54:00Z">
        <w:r w:rsidR="00021031" w:rsidDel="00461EBF">
          <w:rPr>
            <w:sz w:val="24"/>
            <w:szCs w:val="24"/>
          </w:rPr>
          <w:delText xml:space="preserve">Results </w:delText>
        </w:r>
      </w:del>
      <w:r w:rsidR="00021031">
        <w:rPr>
          <w:sz w:val="24"/>
          <w:szCs w:val="24"/>
        </w:rPr>
        <w:t xml:space="preserve">of Wilcoxon signed-rank test </w:t>
      </w:r>
      <w:del w:id="814" w:author="Daniel Kliebenstein" w:date="2017-07-13T11:54:00Z">
        <w:r w:rsidR="00021031" w:rsidDel="00461EBF">
          <w:rPr>
            <w:sz w:val="24"/>
            <w:szCs w:val="24"/>
          </w:rPr>
          <w:delText xml:space="preserve">for comparison </w:delText>
        </w:r>
      </w:del>
      <w:ins w:id="815" w:author="Daniel Kliebenstein" w:date="2017-07-13T11:54:00Z">
        <w:r>
          <w:rPr>
            <w:sz w:val="24"/>
            <w:szCs w:val="24"/>
          </w:rPr>
          <w:t>comparing</w:t>
        </w:r>
      </w:ins>
      <w:del w:id="816" w:author="Daniel Kliebenstein" w:date="2017-07-13T11:54:00Z">
        <w:r w:rsidR="00021031" w:rsidDel="00461EBF">
          <w:rPr>
            <w:sz w:val="24"/>
            <w:szCs w:val="24"/>
          </w:rPr>
          <w:delText>of</w:delText>
        </w:r>
      </w:del>
      <w:r w:rsidR="00021031">
        <w:rPr>
          <w:sz w:val="24"/>
          <w:szCs w:val="24"/>
        </w:rPr>
        <w:t xml:space="preserve"> mean </w:t>
      </w:r>
      <w:r w:rsidR="00021031" w:rsidRPr="00021031">
        <w:rPr>
          <w:i/>
          <w:sz w:val="24"/>
          <w:szCs w:val="24"/>
        </w:rPr>
        <w:t>B. cinerea</w:t>
      </w:r>
      <w:r w:rsidR="00021031">
        <w:rPr>
          <w:sz w:val="24"/>
          <w:szCs w:val="24"/>
        </w:rPr>
        <w:t xml:space="preserve"> lesion area on pairs of </w:t>
      </w:r>
      <w:del w:id="817" w:author="Daniel Kliebenstein" w:date="2017-07-13T11:54:00Z">
        <w:r w:rsidR="00021031" w:rsidDel="00461EBF">
          <w:rPr>
            <w:sz w:val="24"/>
            <w:szCs w:val="24"/>
          </w:rPr>
          <w:delText>plant genotypes</w:delText>
        </w:r>
      </w:del>
      <w:ins w:id="818" w:author="Daniel Kliebenstein" w:date="2017-07-13T11:54:00Z">
        <w:r>
          <w:rPr>
            <w:sz w:val="24"/>
            <w:szCs w:val="24"/>
          </w:rPr>
          <w:t>tomato accesions</w:t>
        </w:r>
      </w:ins>
      <w:r w:rsidR="00021031">
        <w:rPr>
          <w:sz w:val="24"/>
          <w:szCs w:val="24"/>
        </w:rPr>
        <w:t>.</w:t>
      </w:r>
    </w:p>
    <w:p w14:paraId="71ADA0E4" w14:textId="50E088ED" w:rsidR="00021031" w:rsidRPr="00D20BC2" w:rsidRDefault="00021031" w:rsidP="0039444C">
      <w:pPr>
        <w:rPr>
          <w:sz w:val="24"/>
          <w:szCs w:val="24"/>
        </w:rPr>
      </w:pPr>
      <w:commentRangeStart w:id="819"/>
      <w:del w:id="820" w:author="Daniel Kliebenstein" w:date="2017-07-13T11:53:00Z">
        <w:r w:rsidDel="00461EBF">
          <w:rPr>
            <w:sz w:val="24"/>
            <w:szCs w:val="24"/>
          </w:rPr>
          <w:delText xml:space="preserve"> </w:delText>
        </w:r>
      </w:del>
      <w:commentRangeStart w:id="821"/>
      <w:commentRangeStart w:id="822"/>
      <w:del w:id="823" w:author="Daniel Kliebenstein" w:date="2017-07-13T11:55:00Z">
        <w:r w:rsidDel="00461EBF">
          <w:rPr>
            <w:sz w:val="24"/>
            <w:szCs w:val="24"/>
          </w:rPr>
          <w:delText>P-values are FDR corrected; b</w:delText>
        </w:r>
      </w:del>
      <w:ins w:id="824" w:author="Daniel Kliebenstein" w:date="2017-07-13T11:55:00Z">
        <w:r w:rsidR="00461EBF">
          <w:rPr>
            <w:sz w:val="24"/>
            <w:szCs w:val="24"/>
          </w:rPr>
          <w:t>B</w:t>
        </w:r>
      </w:ins>
      <w:r>
        <w:rPr>
          <w:sz w:val="24"/>
          <w:szCs w:val="24"/>
        </w:rPr>
        <w:t xml:space="preserve">old text indicates significance at p&lt;0.01 after correction, italicized text indicates </w:t>
      </w:r>
      <w:del w:id="825" w:author="Daniel Kliebenstein" w:date="2017-07-13T11:55:00Z">
        <w:r w:rsidDel="00461EBF">
          <w:rPr>
            <w:sz w:val="24"/>
            <w:szCs w:val="24"/>
          </w:rPr>
          <w:delText>non-significant</w:delText>
        </w:r>
      </w:del>
      <w:ins w:id="826" w:author="Daniel Kliebenstein" w:date="2017-07-13T11:55:00Z">
        <w:r w:rsidR="00461EBF">
          <w:rPr>
            <w:sz w:val="24"/>
            <w:szCs w:val="24"/>
          </w:rPr>
          <w:t>suggestive p-values p&lt;0.1 &gt;0.01. NS shows non-significant interactions</w:t>
        </w:r>
      </w:ins>
      <w:r>
        <w:rPr>
          <w:sz w:val="24"/>
          <w:szCs w:val="24"/>
        </w:rPr>
        <w:t>.</w:t>
      </w:r>
      <w:commentRangeEnd w:id="821"/>
      <w:r w:rsidR="00021A50">
        <w:rPr>
          <w:rStyle w:val="CommentReference"/>
        </w:rPr>
        <w:commentReference w:id="821"/>
      </w:r>
      <w:commentRangeEnd w:id="822"/>
      <w:r w:rsidR="00461EBF">
        <w:rPr>
          <w:rStyle w:val="CommentReference"/>
        </w:rPr>
        <w:commentReference w:id="822"/>
      </w:r>
      <w:commentRangeEnd w:id="819"/>
      <w:r w:rsidR="00461EBF">
        <w:rPr>
          <w:rStyle w:val="CommentReference"/>
        </w:rPr>
        <w:commentReference w:id="819"/>
      </w:r>
    </w:p>
    <w:p w14:paraId="508DD078" w14:textId="77777777" w:rsidR="000D40EF" w:rsidRPr="000D40EF" w:rsidRDefault="000D40EF" w:rsidP="0039444C">
      <w:pPr>
        <w:rPr>
          <w:sz w:val="24"/>
          <w:szCs w:val="24"/>
        </w:rPr>
      </w:pPr>
    </w:p>
    <w:p w14:paraId="554762DB" w14:textId="77777777" w:rsidR="00DF65AB" w:rsidRDefault="00DF65AB" w:rsidP="0039444C">
      <w:pPr>
        <w:rPr>
          <w:ins w:id="827" w:author="Daniel Kliebenstein" w:date="2017-07-13T11:46:00Z"/>
          <w:b/>
          <w:sz w:val="24"/>
          <w:szCs w:val="24"/>
        </w:rPr>
      </w:pPr>
    </w:p>
    <w:p w14:paraId="08FF65C8" w14:textId="1B93C447" w:rsidR="00DF65AB" w:rsidRDefault="00DF65AB" w:rsidP="0039444C">
      <w:pPr>
        <w:rPr>
          <w:ins w:id="828" w:author="Daniel Kliebenstein" w:date="2017-07-13T11:46:00Z"/>
          <w:b/>
          <w:sz w:val="24"/>
          <w:szCs w:val="24"/>
        </w:rPr>
      </w:pPr>
      <w:ins w:id="829" w:author="Daniel Kliebenstein" w:date="2017-07-13T11:46:00Z">
        <w:r>
          <w:rPr>
            <w:b/>
            <w:sz w:val="24"/>
            <w:szCs w:val="24"/>
          </w:rPr>
          <w:t>Figures</w:t>
        </w:r>
      </w:ins>
    </w:p>
    <w:p w14:paraId="7D2E1827" w14:textId="2EA848D8" w:rsidR="00F33B95" w:rsidRPr="00F33B95" w:rsidRDefault="0039444C" w:rsidP="0039444C">
      <w:pPr>
        <w:rPr>
          <w:ins w:id="830" w:author="Daniel Kliebenstein" w:date="2017-07-13T11:18:00Z"/>
          <w:b/>
          <w:sz w:val="24"/>
          <w:szCs w:val="24"/>
          <w:rPrChange w:id="831" w:author="Daniel Kliebenstein" w:date="2017-07-13T11:19:00Z">
            <w:rPr>
              <w:ins w:id="832" w:author="Daniel Kliebenstein" w:date="2017-07-13T11:18:00Z"/>
              <w:sz w:val="24"/>
              <w:szCs w:val="24"/>
            </w:rPr>
          </w:rPrChange>
        </w:rPr>
      </w:pPr>
      <w:r w:rsidRPr="00F33B95">
        <w:rPr>
          <w:b/>
          <w:sz w:val="24"/>
          <w:szCs w:val="24"/>
          <w:rPrChange w:id="833" w:author="Daniel Kliebenstein" w:date="2017-07-13T11:19:00Z">
            <w:rPr>
              <w:sz w:val="24"/>
              <w:szCs w:val="24"/>
            </w:rPr>
          </w:rPrChange>
        </w:rPr>
        <w:t xml:space="preserve">Figure R1. </w:t>
      </w:r>
      <w:ins w:id="834" w:author="Daniel Kliebenstein" w:date="2017-07-13T11:17:00Z">
        <w:r w:rsidR="00F33B95" w:rsidRPr="00F33B95">
          <w:rPr>
            <w:b/>
            <w:i/>
            <w:sz w:val="24"/>
            <w:szCs w:val="24"/>
            <w:rPrChange w:id="835" w:author="Daniel Kliebenstein" w:date="2017-07-13T11:19:00Z">
              <w:rPr>
                <w:i/>
                <w:sz w:val="24"/>
                <w:szCs w:val="24"/>
              </w:rPr>
            </w:rPrChange>
          </w:rPr>
          <w:t>B. cinerea</w:t>
        </w:r>
        <w:r w:rsidR="00F33B95" w:rsidRPr="00F33B95">
          <w:rPr>
            <w:b/>
            <w:sz w:val="24"/>
            <w:szCs w:val="24"/>
            <w:rPrChange w:id="836" w:author="Daniel Kliebenstein" w:date="2017-07-13T11:19:00Z">
              <w:rPr>
                <w:sz w:val="24"/>
                <w:szCs w:val="24"/>
              </w:rPr>
            </w:rPrChange>
          </w:rPr>
          <w:t xml:space="preserve"> </w:t>
        </w:r>
      </w:ins>
      <w:del w:id="837" w:author="Daniel Kliebenstein" w:date="2017-07-13T11:17:00Z">
        <w:r w:rsidRPr="00F33B95" w:rsidDel="00F33B95">
          <w:rPr>
            <w:b/>
            <w:i/>
            <w:sz w:val="24"/>
            <w:szCs w:val="24"/>
            <w:rPrChange w:id="838" w:author="Daniel Kliebenstein" w:date="2017-07-13T11:19:00Z">
              <w:rPr>
                <w:i/>
                <w:sz w:val="24"/>
                <w:szCs w:val="24"/>
              </w:rPr>
            </w:rPrChange>
          </w:rPr>
          <w:delText>Botrytis cinerea</w:delText>
        </w:r>
        <w:r w:rsidRPr="00F33B95" w:rsidDel="00F33B95">
          <w:rPr>
            <w:b/>
            <w:sz w:val="24"/>
            <w:szCs w:val="24"/>
            <w:rPrChange w:id="839" w:author="Daniel Kliebenstein" w:date="2017-07-13T11:19:00Z">
              <w:rPr>
                <w:sz w:val="24"/>
                <w:szCs w:val="24"/>
              </w:rPr>
            </w:rPrChange>
          </w:rPr>
          <w:delText xml:space="preserve"> </w:delText>
        </w:r>
      </w:del>
      <w:r w:rsidRPr="00F33B95">
        <w:rPr>
          <w:b/>
          <w:sz w:val="24"/>
          <w:szCs w:val="24"/>
          <w:rPrChange w:id="840" w:author="Daniel Kliebenstein" w:date="2017-07-13T11:19:00Z">
            <w:rPr>
              <w:sz w:val="24"/>
              <w:szCs w:val="24"/>
            </w:rPr>
          </w:rPrChange>
        </w:rPr>
        <w:t xml:space="preserve">x tomato detached leaf assay and digital image analysis. </w:t>
      </w:r>
      <w:del w:id="841" w:author="Daniel Kliebenstein" w:date="2017-07-13T11:17:00Z">
        <w:r w:rsidRPr="00F33B95" w:rsidDel="00F33B95">
          <w:rPr>
            <w:b/>
            <w:sz w:val="24"/>
            <w:szCs w:val="24"/>
            <w:rPrChange w:id="842" w:author="Daniel Kliebenstein" w:date="2017-07-13T11:19:00Z">
              <w:rPr>
                <w:sz w:val="24"/>
                <w:szCs w:val="24"/>
              </w:rPr>
            </w:rPrChange>
          </w:rPr>
          <w:delText xml:space="preserve">Individual tomato leaflets of 6 </w:delText>
        </w:r>
        <w:r w:rsidRPr="00F33B95" w:rsidDel="00F33B95">
          <w:rPr>
            <w:b/>
            <w:i/>
            <w:sz w:val="24"/>
            <w:szCs w:val="24"/>
            <w:rPrChange w:id="843" w:author="Daniel Kliebenstein" w:date="2017-07-13T11:19:00Z">
              <w:rPr>
                <w:i/>
                <w:sz w:val="24"/>
                <w:szCs w:val="24"/>
              </w:rPr>
            </w:rPrChange>
          </w:rPr>
          <w:delText>S. lycopersicum</w:delText>
        </w:r>
        <w:r w:rsidRPr="00F33B95" w:rsidDel="00F33B95">
          <w:rPr>
            <w:b/>
            <w:sz w:val="24"/>
            <w:szCs w:val="24"/>
            <w:rPrChange w:id="844" w:author="Daniel Kliebenstein" w:date="2017-07-13T11:19:00Z">
              <w:rPr>
                <w:sz w:val="24"/>
                <w:szCs w:val="24"/>
              </w:rPr>
            </w:rPrChange>
          </w:rPr>
          <w:delText xml:space="preserve"> genotypes and 6 </w:delText>
        </w:r>
        <w:r w:rsidRPr="00F33B95" w:rsidDel="00F33B95">
          <w:rPr>
            <w:b/>
            <w:i/>
            <w:sz w:val="24"/>
            <w:szCs w:val="24"/>
            <w:rPrChange w:id="845" w:author="Daniel Kliebenstein" w:date="2017-07-13T11:19:00Z">
              <w:rPr>
                <w:i/>
                <w:sz w:val="24"/>
                <w:szCs w:val="24"/>
              </w:rPr>
            </w:rPrChange>
          </w:rPr>
          <w:delText>S. pimpinellifolium</w:delText>
        </w:r>
        <w:r w:rsidRPr="00F33B95" w:rsidDel="00F33B95">
          <w:rPr>
            <w:b/>
            <w:sz w:val="24"/>
            <w:szCs w:val="24"/>
            <w:rPrChange w:id="846" w:author="Daniel Kliebenstein" w:date="2017-07-13T11:19:00Z">
              <w:rPr>
                <w:sz w:val="24"/>
                <w:szCs w:val="24"/>
              </w:rPr>
            </w:rPrChange>
          </w:rPr>
          <w:delText xml:space="preserve"> genotypes are in randomized rows, spore droplets of individual </w:delText>
        </w:r>
        <w:r w:rsidRPr="00F33B95" w:rsidDel="00F33B95">
          <w:rPr>
            <w:b/>
            <w:i/>
            <w:sz w:val="24"/>
            <w:szCs w:val="24"/>
            <w:rPrChange w:id="847" w:author="Daniel Kliebenstein" w:date="2017-07-13T11:19:00Z">
              <w:rPr>
                <w:i/>
                <w:sz w:val="24"/>
                <w:szCs w:val="24"/>
              </w:rPr>
            </w:rPrChange>
          </w:rPr>
          <w:delText>B. cinerea</w:delText>
        </w:r>
        <w:r w:rsidRPr="00F33B95" w:rsidDel="00F33B95">
          <w:rPr>
            <w:b/>
            <w:sz w:val="24"/>
            <w:szCs w:val="24"/>
            <w:rPrChange w:id="848" w:author="Daniel Kliebenstein" w:date="2017-07-13T11:19:00Z">
              <w:rPr>
                <w:sz w:val="24"/>
                <w:szCs w:val="24"/>
              </w:rPr>
            </w:rPrChange>
          </w:rPr>
          <w:delText xml:space="preserve"> isolates are in randomized columns</w:delText>
        </w:r>
      </w:del>
      <w:del w:id="849" w:author="Daniel Kliebenstein" w:date="2017-07-13T11:18:00Z">
        <w:r w:rsidRPr="00F33B95" w:rsidDel="00F33B95">
          <w:rPr>
            <w:b/>
            <w:sz w:val="24"/>
            <w:szCs w:val="24"/>
            <w:rPrChange w:id="850" w:author="Daniel Kliebenstein" w:date="2017-07-13T11:19:00Z">
              <w:rPr>
                <w:sz w:val="24"/>
                <w:szCs w:val="24"/>
              </w:rPr>
            </w:rPrChange>
          </w:rPr>
          <w:delText>. D</w:delText>
        </w:r>
      </w:del>
      <w:del w:id="851" w:author="Daniel Kliebenstein" w:date="2017-07-13T11:19:00Z">
        <w:r w:rsidRPr="00F33B95" w:rsidDel="00F33B95">
          <w:rPr>
            <w:b/>
            <w:sz w:val="24"/>
            <w:szCs w:val="24"/>
            <w:rPrChange w:id="852" w:author="Daniel Kliebenstein" w:date="2017-07-13T11:19:00Z">
              <w:rPr>
                <w:sz w:val="24"/>
                <w:szCs w:val="24"/>
              </w:rPr>
            </w:rPrChange>
          </w:rPr>
          <w:delText xml:space="preserve">igital images are </w:delText>
        </w:r>
      </w:del>
      <w:del w:id="853" w:author="Daniel Kliebenstein" w:date="2017-07-13T11:18:00Z">
        <w:r w:rsidRPr="00F33B95" w:rsidDel="00F33B95">
          <w:rPr>
            <w:b/>
            <w:sz w:val="24"/>
            <w:szCs w:val="24"/>
            <w:rPrChange w:id="854" w:author="Daniel Kliebenstein" w:date="2017-07-13T11:19:00Z">
              <w:rPr>
                <w:sz w:val="24"/>
                <w:szCs w:val="24"/>
              </w:rPr>
            </w:rPrChange>
          </w:rPr>
          <w:delText xml:space="preserve">collected </w:delText>
        </w:r>
      </w:del>
      <w:del w:id="855" w:author="Daniel Kliebenstein" w:date="2017-07-13T11:19:00Z">
        <w:r w:rsidRPr="00F33B95" w:rsidDel="00F33B95">
          <w:rPr>
            <w:b/>
            <w:sz w:val="24"/>
            <w:szCs w:val="24"/>
            <w:rPrChange w:id="856" w:author="Daniel Kliebenstein" w:date="2017-07-13T11:19:00Z">
              <w:rPr>
                <w:sz w:val="24"/>
                <w:szCs w:val="24"/>
              </w:rPr>
            </w:rPrChange>
          </w:rPr>
          <w:delText>72 hours post inoculation</w:delText>
        </w:r>
      </w:del>
    </w:p>
    <w:p w14:paraId="02CA357D" w14:textId="3EBF2189" w:rsidR="00F33B95" w:rsidRDefault="0039444C" w:rsidP="0039444C">
      <w:pPr>
        <w:rPr>
          <w:ins w:id="857" w:author="Daniel Kliebenstein" w:date="2017-07-13T11:18:00Z"/>
          <w:sz w:val="24"/>
          <w:szCs w:val="24"/>
        </w:rPr>
      </w:pPr>
      <w:del w:id="858" w:author="Daniel Kliebenstein" w:date="2017-07-13T11:18:00Z">
        <w:r w:rsidDel="00F33B95">
          <w:rPr>
            <w:sz w:val="24"/>
            <w:szCs w:val="24"/>
          </w:rPr>
          <w:delText xml:space="preserve"> </w:delText>
        </w:r>
      </w:del>
      <w:r>
        <w:rPr>
          <w:sz w:val="24"/>
          <w:szCs w:val="24"/>
        </w:rPr>
        <w:t>(A).</w:t>
      </w:r>
      <w:ins w:id="859" w:author="Daniel Kliebenstein" w:date="2017-07-13T11:19:00Z">
        <w:r w:rsidR="00F33B95" w:rsidRPr="00F33B95">
          <w:rPr>
            <w:sz w:val="24"/>
            <w:szCs w:val="24"/>
          </w:rPr>
          <w:t xml:space="preserve"> </w:t>
        </w:r>
        <w:r w:rsidR="00F33B95">
          <w:rPr>
            <w:sz w:val="24"/>
            <w:szCs w:val="24"/>
          </w:rPr>
          <w:t xml:space="preserve">Single droplets of 40 </w:t>
        </w:r>
        <w:r w:rsidR="00F33B95">
          <w:rPr>
            <w:i/>
            <w:sz w:val="24"/>
            <w:szCs w:val="24"/>
          </w:rPr>
          <w:t>B. cinerea</w:t>
        </w:r>
        <w:r w:rsidR="00F33B95">
          <w:rPr>
            <w:sz w:val="24"/>
            <w:szCs w:val="24"/>
          </w:rPr>
          <w:t xml:space="preserve"> spores are infected on randomized leaflets using randomized isolates andigital images are taken 72 hours post inoculation.</w:t>
        </w:r>
      </w:ins>
    </w:p>
    <w:p w14:paraId="4BC71B63" w14:textId="57BCD87E" w:rsidR="0039444C" w:rsidRDefault="0039444C" w:rsidP="0039444C">
      <w:pPr>
        <w:rPr>
          <w:sz w:val="24"/>
          <w:szCs w:val="24"/>
        </w:rPr>
      </w:pPr>
      <w:del w:id="860" w:author="Daniel Kliebenstein" w:date="2017-07-13T11:18:00Z">
        <w:r w:rsidDel="00F33B95">
          <w:rPr>
            <w:sz w:val="24"/>
            <w:szCs w:val="24"/>
          </w:rPr>
          <w:delText xml:space="preserve"> Digital masking of leaf and lesion </w:delText>
        </w:r>
      </w:del>
      <w:r>
        <w:rPr>
          <w:sz w:val="24"/>
          <w:szCs w:val="24"/>
        </w:rPr>
        <w:t xml:space="preserve">(B) </w:t>
      </w:r>
      <w:ins w:id="861" w:author="Daniel Kliebenstein" w:date="2017-07-13T11:18:00Z">
        <w:r w:rsidR="00F33B95">
          <w:rPr>
            <w:sz w:val="24"/>
            <w:szCs w:val="24"/>
          </w:rPr>
          <w:t xml:space="preserve">Digital masking of leaf and lesion </w:t>
        </w:r>
      </w:ins>
      <w:r>
        <w:rPr>
          <w:sz w:val="24"/>
          <w:szCs w:val="24"/>
        </w:rPr>
        <w:t>is followed by automated measurement of area for each lesion.</w:t>
      </w:r>
    </w:p>
    <w:p w14:paraId="30728121" w14:textId="77777777" w:rsidR="0039444C" w:rsidRPr="00572481" w:rsidRDefault="0039444C" w:rsidP="0039444C">
      <w:pPr>
        <w:rPr>
          <w:sz w:val="24"/>
          <w:szCs w:val="24"/>
        </w:rPr>
      </w:pPr>
    </w:p>
    <w:p w14:paraId="66D3B277" w14:textId="63F34B92" w:rsidR="00F33B95" w:rsidRPr="00F33B95" w:rsidRDefault="0039444C" w:rsidP="0039444C">
      <w:pPr>
        <w:rPr>
          <w:ins w:id="862" w:author="Daniel Kliebenstein" w:date="2017-07-13T11:19:00Z"/>
          <w:b/>
          <w:sz w:val="24"/>
          <w:szCs w:val="24"/>
          <w:rPrChange w:id="863" w:author="Daniel Kliebenstein" w:date="2017-07-13T11:19:00Z">
            <w:rPr>
              <w:ins w:id="864" w:author="Daniel Kliebenstein" w:date="2017-07-13T11:19:00Z"/>
              <w:sz w:val="24"/>
              <w:szCs w:val="24"/>
            </w:rPr>
          </w:rPrChange>
        </w:rPr>
      </w:pPr>
      <w:r w:rsidRPr="00F33B95">
        <w:rPr>
          <w:b/>
          <w:sz w:val="24"/>
          <w:szCs w:val="24"/>
          <w:rPrChange w:id="865" w:author="Daniel Kliebenstein" w:date="2017-07-13T11:19:00Z">
            <w:rPr>
              <w:sz w:val="24"/>
              <w:szCs w:val="24"/>
            </w:rPr>
          </w:rPrChange>
        </w:rPr>
        <w:t xml:space="preserve">Figure R2. </w:t>
      </w:r>
      <w:del w:id="866" w:author="Daniel Kliebenstein" w:date="2017-07-13T11:19:00Z">
        <w:r w:rsidRPr="00F33B95" w:rsidDel="00F33B95">
          <w:rPr>
            <w:b/>
            <w:sz w:val="24"/>
            <w:szCs w:val="24"/>
            <w:rPrChange w:id="867" w:author="Daniel Kliebenstein" w:date="2017-07-13T11:19:00Z">
              <w:rPr>
                <w:sz w:val="24"/>
                <w:szCs w:val="24"/>
              </w:rPr>
            </w:rPrChange>
          </w:rPr>
          <w:delText xml:space="preserve">Relative </w:delText>
        </w:r>
      </w:del>
      <w:ins w:id="868" w:author="Daniel Kliebenstein" w:date="2017-07-13T11:19:00Z">
        <w:r w:rsidR="00F33B95">
          <w:rPr>
            <w:b/>
            <w:sz w:val="24"/>
            <w:szCs w:val="24"/>
          </w:rPr>
          <w:t>Distribution of</w:t>
        </w:r>
        <w:r w:rsidR="00F33B95" w:rsidRPr="00F33B95">
          <w:rPr>
            <w:b/>
            <w:sz w:val="24"/>
            <w:szCs w:val="24"/>
            <w:rPrChange w:id="869" w:author="Daniel Kliebenstein" w:date="2017-07-13T11:19:00Z">
              <w:rPr>
                <w:sz w:val="24"/>
                <w:szCs w:val="24"/>
              </w:rPr>
            </w:rPrChange>
          </w:rPr>
          <w:t xml:space="preserve"> </w:t>
        </w:r>
      </w:ins>
      <w:ins w:id="870" w:author="Daniel Kliebenstein" w:date="2017-07-13T11:25:00Z">
        <w:r w:rsidR="003C00D0" w:rsidRPr="00E576C8">
          <w:rPr>
            <w:b/>
            <w:sz w:val="24"/>
            <w:szCs w:val="24"/>
          </w:rPr>
          <w:t xml:space="preserve">tomato genotype </w:t>
        </w:r>
      </w:ins>
      <w:r w:rsidRPr="00F33B95">
        <w:rPr>
          <w:b/>
          <w:sz w:val="24"/>
          <w:szCs w:val="24"/>
          <w:rPrChange w:id="871" w:author="Daniel Kliebenstein" w:date="2017-07-13T11:19:00Z">
            <w:rPr>
              <w:sz w:val="24"/>
              <w:szCs w:val="24"/>
            </w:rPr>
          </w:rPrChange>
        </w:rPr>
        <w:t xml:space="preserve">susceptibility </w:t>
      </w:r>
      <w:del w:id="872" w:author="Daniel Kliebenstein" w:date="2017-07-13T11:25:00Z">
        <w:r w:rsidRPr="00F33B95" w:rsidDel="003C00D0">
          <w:rPr>
            <w:b/>
            <w:sz w:val="24"/>
            <w:szCs w:val="24"/>
            <w:rPrChange w:id="873" w:author="Daniel Kliebenstein" w:date="2017-07-13T11:19:00Z">
              <w:rPr>
                <w:sz w:val="24"/>
                <w:szCs w:val="24"/>
              </w:rPr>
            </w:rPrChange>
          </w:rPr>
          <w:delText xml:space="preserve">of tomato genotypes </w:delText>
        </w:r>
      </w:del>
      <w:r w:rsidRPr="00F33B95">
        <w:rPr>
          <w:b/>
          <w:sz w:val="24"/>
          <w:szCs w:val="24"/>
          <w:rPrChange w:id="874" w:author="Daniel Kliebenstein" w:date="2017-07-13T11:19:00Z">
            <w:rPr>
              <w:sz w:val="24"/>
              <w:szCs w:val="24"/>
            </w:rPr>
          </w:rPrChange>
        </w:rPr>
        <w:t>to</w:t>
      </w:r>
      <w:r w:rsidRPr="00F33B95">
        <w:rPr>
          <w:b/>
          <w:i/>
          <w:sz w:val="24"/>
          <w:szCs w:val="24"/>
          <w:rPrChange w:id="875" w:author="Daniel Kliebenstein" w:date="2017-07-13T11:19:00Z">
            <w:rPr>
              <w:i/>
              <w:sz w:val="24"/>
              <w:szCs w:val="24"/>
            </w:rPr>
          </w:rPrChange>
        </w:rPr>
        <w:t xml:space="preserve"> </w:t>
      </w:r>
      <w:ins w:id="876" w:author="Daniel Kliebenstein" w:date="2017-07-13T11:20:00Z">
        <w:r w:rsidR="00F33B95">
          <w:rPr>
            <w:b/>
            <w:sz w:val="24"/>
            <w:szCs w:val="24"/>
          </w:rPr>
          <w:t xml:space="preserve">infection with </w:t>
        </w:r>
      </w:ins>
      <w:ins w:id="877" w:author="Daniel Kliebenstein" w:date="2017-07-13T11:48:00Z">
        <w:r w:rsidR="00DF65AB">
          <w:rPr>
            <w:b/>
            <w:sz w:val="24"/>
            <w:szCs w:val="24"/>
          </w:rPr>
          <w:t>9</w:t>
        </w:r>
      </w:ins>
      <w:ins w:id="878" w:author="Daniel Kliebenstein" w:date="2017-07-13T11:47:00Z">
        <w:r w:rsidR="00DF65AB">
          <w:rPr>
            <w:b/>
            <w:sz w:val="24"/>
            <w:szCs w:val="24"/>
          </w:rPr>
          <w:t>1</w:t>
        </w:r>
      </w:ins>
      <w:ins w:id="879" w:author="Daniel Kliebenstein" w:date="2017-07-13T11:20:00Z">
        <w:r w:rsidR="00F33B95">
          <w:rPr>
            <w:b/>
            <w:sz w:val="24"/>
            <w:szCs w:val="24"/>
          </w:rPr>
          <w:t xml:space="preserve"> genetically diverse </w:t>
        </w:r>
      </w:ins>
      <w:r w:rsidRPr="00F33B95">
        <w:rPr>
          <w:b/>
          <w:i/>
          <w:sz w:val="24"/>
          <w:szCs w:val="24"/>
          <w:rPrChange w:id="880" w:author="Daniel Kliebenstein" w:date="2017-07-13T11:19:00Z">
            <w:rPr>
              <w:i/>
              <w:sz w:val="24"/>
              <w:szCs w:val="24"/>
            </w:rPr>
          </w:rPrChange>
        </w:rPr>
        <w:t>B. cinerea</w:t>
      </w:r>
      <w:ins w:id="881" w:author="Daniel Kliebenstein" w:date="2017-07-13T11:20:00Z">
        <w:r w:rsidR="00F33B95">
          <w:rPr>
            <w:b/>
            <w:sz w:val="24"/>
            <w:szCs w:val="24"/>
          </w:rPr>
          <w:t xml:space="preserve"> isolates</w:t>
        </w:r>
      </w:ins>
      <w:del w:id="882" w:author="Daniel Kliebenstein" w:date="2017-07-13T11:19:00Z">
        <w:r w:rsidRPr="00F33B95" w:rsidDel="00F33B95">
          <w:rPr>
            <w:b/>
            <w:i/>
            <w:sz w:val="24"/>
            <w:szCs w:val="24"/>
            <w:rPrChange w:id="883" w:author="Daniel Kliebenstein" w:date="2017-07-13T11:19:00Z">
              <w:rPr>
                <w:i/>
                <w:sz w:val="24"/>
                <w:szCs w:val="24"/>
              </w:rPr>
            </w:rPrChange>
          </w:rPr>
          <w:delText xml:space="preserve"> </w:delText>
        </w:r>
        <w:r w:rsidRPr="00F33B95" w:rsidDel="00F33B95">
          <w:rPr>
            <w:b/>
            <w:sz w:val="24"/>
            <w:szCs w:val="24"/>
            <w:rPrChange w:id="884" w:author="Daniel Kliebenstein" w:date="2017-07-13T11:19:00Z">
              <w:rPr>
                <w:sz w:val="24"/>
                <w:szCs w:val="24"/>
              </w:rPr>
            </w:rPrChange>
          </w:rPr>
          <w:delText>infection</w:delText>
        </w:r>
      </w:del>
      <w:r w:rsidRPr="00F33B95">
        <w:rPr>
          <w:b/>
          <w:sz w:val="24"/>
          <w:szCs w:val="24"/>
          <w:rPrChange w:id="885" w:author="Daniel Kliebenstein" w:date="2017-07-13T11:19:00Z">
            <w:rPr>
              <w:sz w:val="24"/>
              <w:szCs w:val="24"/>
            </w:rPr>
          </w:rPrChange>
        </w:rPr>
        <w:t>.</w:t>
      </w:r>
    </w:p>
    <w:p w14:paraId="33D09280" w14:textId="0FDE7320" w:rsidR="0039444C" w:rsidRDefault="0039444C" w:rsidP="0039444C">
      <w:pPr>
        <w:rPr>
          <w:sz w:val="24"/>
          <w:szCs w:val="24"/>
        </w:rPr>
      </w:pPr>
      <w:del w:id="886" w:author="Daniel Kliebenstein" w:date="2017-07-13T11:19:00Z">
        <w:r w:rsidDel="00F33B95">
          <w:rPr>
            <w:sz w:val="24"/>
            <w:szCs w:val="24"/>
          </w:rPr>
          <w:delText xml:space="preserve"> </w:delText>
        </w:r>
      </w:del>
      <w:r w:rsidRPr="00572481">
        <w:rPr>
          <w:sz w:val="24"/>
          <w:szCs w:val="24"/>
        </w:rPr>
        <w:t xml:space="preserve">Violin plots </w:t>
      </w:r>
      <w:del w:id="887" w:author="Daniel Kliebenstein" w:date="2017-07-13T11:20:00Z">
        <w:r w:rsidDel="00F33B95">
          <w:rPr>
            <w:sz w:val="24"/>
            <w:szCs w:val="24"/>
          </w:rPr>
          <w:delText xml:space="preserve">are </w:delText>
        </w:r>
        <w:r w:rsidRPr="00572481" w:rsidDel="00F33B95">
          <w:rPr>
            <w:sz w:val="24"/>
            <w:szCs w:val="24"/>
          </w:rPr>
          <w:delText>of</w:delText>
        </w:r>
      </w:del>
      <w:ins w:id="888" w:author="Daniel Kliebenstein" w:date="2017-07-13T11:20:00Z">
        <w:r w:rsidR="00F33B95">
          <w:rPr>
            <w:sz w:val="24"/>
            <w:szCs w:val="24"/>
          </w:rPr>
          <w:t>show the distribution of</w:t>
        </w:r>
      </w:ins>
      <w:r w:rsidRPr="00572481">
        <w:rPr>
          <w:sz w:val="24"/>
          <w:szCs w:val="24"/>
        </w:rPr>
        <w:t xml:space="preserve"> lesion size </w:t>
      </w:r>
      <w:del w:id="889" w:author="Daniel Kliebenstein" w:date="2017-07-13T11:20:00Z">
        <w:r w:rsidRPr="00572481" w:rsidDel="00F33B95">
          <w:rPr>
            <w:sz w:val="24"/>
            <w:szCs w:val="24"/>
          </w:rPr>
          <w:delText>due to</w:delText>
        </w:r>
      </w:del>
      <w:ins w:id="890" w:author="Daniel Kliebenstein" w:date="2017-07-13T11:20:00Z">
        <w:r w:rsidR="00F33B95">
          <w:rPr>
            <w:sz w:val="24"/>
            <w:szCs w:val="24"/>
          </w:rPr>
          <w:t>caused by</w:t>
        </w:r>
      </w:ins>
      <w:r w:rsidRPr="00572481">
        <w:rPr>
          <w:sz w:val="24"/>
          <w:szCs w:val="24"/>
        </w:rPr>
        <w:t xml:space="preserve">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w:t>
      </w:r>
      <w:ins w:id="891" w:author="Daniel Kliebenstein" w:date="2017-07-13T11:20:00Z">
        <w:r w:rsidR="00F33B95">
          <w:rPr>
            <w:sz w:val="24"/>
            <w:szCs w:val="24"/>
          </w:rPr>
          <w:t xml:space="preserve">isolates </w:t>
        </w:r>
      </w:ins>
      <w:del w:id="892" w:author="Daniel Kliebenstein" w:date="2017-07-13T11:20:00Z">
        <w:r w:rsidRPr="00572481" w:rsidDel="00F33B95">
          <w:rPr>
            <w:sz w:val="24"/>
            <w:szCs w:val="24"/>
          </w:rPr>
          <w:delText xml:space="preserve">growth </w:delText>
        </w:r>
      </w:del>
      <w:r w:rsidRPr="00572481">
        <w:rPr>
          <w:sz w:val="24"/>
          <w:szCs w:val="24"/>
        </w:rPr>
        <w:t xml:space="preserve">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for each</w:t>
      </w:r>
      <w:ins w:id="893" w:author="Daniel Kliebenstein" w:date="2017-07-13T11:20:00Z">
        <w:r w:rsidR="00F33B95">
          <w:rPr>
            <w:sz w:val="24"/>
            <w:szCs w:val="24"/>
          </w:rPr>
          <w:t xml:space="preserve"> of the </w:t>
        </w:r>
      </w:ins>
      <w:ins w:id="894" w:author="Daniel Kliebenstein" w:date="2017-07-13T11:48:00Z">
        <w:r w:rsidR="00DF65AB">
          <w:rPr>
            <w:sz w:val="24"/>
            <w:szCs w:val="24"/>
          </w:rPr>
          <w:t>91</w:t>
        </w:r>
      </w:ins>
      <w:ins w:id="895" w:author="Daniel Kliebenstein" w:date="2017-07-13T11:20:00Z">
        <w:r w:rsidR="00F33B95">
          <w:rPr>
            <w:sz w:val="24"/>
            <w:szCs w:val="24"/>
          </w:rPr>
          <w:t xml:space="preserve"> different</w:t>
        </w:r>
      </w:ins>
      <w:r>
        <w:rPr>
          <w:sz w:val="24"/>
          <w:szCs w:val="24"/>
        </w:rPr>
        <w:t xml:space="preserve"> isolate-host pair. </w:t>
      </w:r>
      <w:ins w:id="896" w:author="Daniel Kliebenstein" w:date="2017-07-13T11:22:00Z">
        <w:r w:rsidR="00F33B95">
          <w:rPr>
            <w:sz w:val="24"/>
            <w:szCs w:val="24"/>
          </w:rPr>
          <w:t>The boxes show the 75</w:t>
        </w:r>
        <w:r w:rsidR="00F33B95" w:rsidRPr="00F33B95">
          <w:rPr>
            <w:sz w:val="24"/>
            <w:szCs w:val="24"/>
            <w:vertAlign w:val="superscript"/>
            <w:rPrChange w:id="897" w:author="Daniel Kliebenstein" w:date="2017-07-13T11:22:00Z">
              <w:rPr>
                <w:sz w:val="24"/>
                <w:szCs w:val="24"/>
              </w:rPr>
            </w:rPrChange>
          </w:rPr>
          <w:t>th</w:t>
        </w:r>
        <w:r w:rsidR="00F33B95">
          <w:rPr>
            <w:sz w:val="24"/>
            <w:szCs w:val="24"/>
          </w:rPr>
          <w:t xml:space="preserve"> percentile distribution with the horizontal line showing the mean resistance of the specific host genotype. The Tomato genotypes are grouped based on their status as wild or </w:t>
        </w:r>
      </w:ins>
      <w:ins w:id="898" w:author="Daniel Kliebenstein" w:date="2017-07-13T11:23:00Z">
        <w:r w:rsidR="00F33B95">
          <w:rPr>
            <w:sz w:val="24"/>
            <w:szCs w:val="24"/>
          </w:rPr>
          <w:t>domesticated</w:t>
        </w:r>
      </w:ins>
      <w:ins w:id="899" w:author="Daniel Kliebenstein" w:date="2017-07-13T11:22:00Z">
        <w:r w:rsidR="00F33B95">
          <w:rPr>
            <w:sz w:val="24"/>
            <w:szCs w:val="24"/>
          </w:rPr>
          <w:t xml:space="preserve"> </w:t>
        </w:r>
      </w:ins>
      <w:ins w:id="900" w:author="Daniel Kliebenstein" w:date="2017-07-13T11:23:00Z">
        <w:r w:rsidR="00F33B95">
          <w:rPr>
            <w:sz w:val="24"/>
            <w:szCs w:val="24"/>
          </w:rPr>
          <w:t>germplasm.</w:t>
        </w:r>
      </w:ins>
    </w:p>
    <w:p w14:paraId="6391053A" w14:textId="77777777" w:rsidR="0039444C" w:rsidRPr="00572481" w:rsidRDefault="0039444C" w:rsidP="0039444C">
      <w:pPr>
        <w:rPr>
          <w:sz w:val="24"/>
          <w:szCs w:val="24"/>
        </w:rPr>
      </w:pPr>
    </w:p>
    <w:p w14:paraId="54948C9B" w14:textId="584762F1" w:rsidR="00F33B95" w:rsidRDefault="0039444C" w:rsidP="0039444C">
      <w:pPr>
        <w:rPr>
          <w:ins w:id="901" w:author="Daniel Kliebenstein" w:date="2017-07-13T11:21:00Z"/>
          <w:sz w:val="24"/>
          <w:szCs w:val="24"/>
        </w:rPr>
      </w:pPr>
      <w:commentRangeStart w:id="902"/>
      <w:r w:rsidRPr="00F33B95">
        <w:rPr>
          <w:b/>
          <w:sz w:val="24"/>
          <w:szCs w:val="24"/>
          <w:rPrChange w:id="903" w:author="Daniel Kliebenstein" w:date="2017-07-13T11:22:00Z">
            <w:rPr>
              <w:sz w:val="24"/>
              <w:szCs w:val="24"/>
            </w:rPr>
          </w:rPrChange>
        </w:rPr>
        <w:t xml:space="preserve">Figure R3. </w:t>
      </w:r>
      <w:ins w:id="904" w:author="Daniel Kliebenstein" w:date="2017-07-13T11:23:00Z">
        <w:r w:rsidR="00F33B95">
          <w:rPr>
            <w:b/>
            <w:sz w:val="24"/>
            <w:szCs w:val="24"/>
          </w:rPr>
          <w:t xml:space="preserve">Distribution of </w:t>
        </w:r>
      </w:ins>
      <w:ins w:id="905" w:author="Daniel Kliebenstein" w:date="2017-07-13T11:28:00Z">
        <w:r w:rsidR="003C00D0" w:rsidRPr="00EE2856">
          <w:rPr>
            <w:b/>
            <w:i/>
            <w:sz w:val="24"/>
            <w:szCs w:val="24"/>
          </w:rPr>
          <w:t>B. cinerea</w:t>
        </w:r>
        <w:r w:rsidR="003C00D0">
          <w:rPr>
            <w:b/>
            <w:sz w:val="24"/>
            <w:szCs w:val="24"/>
          </w:rPr>
          <w:t xml:space="preserve"> </w:t>
        </w:r>
      </w:ins>
      <w:del w:id="906" w:author="Daniel Kliebenstein" w:date="2017-07-13T11:28:00Z">
        <w:r w:rsidRPr="00F33B95" w:rsidDel="003C00D0">
          <w:rPr>
            <w:b/>
            <w:i/>
            <w:sz w:val="24"/>
            <w:szCs w:val="24"/>
            <w:rPrChange w:id="907" w:author="Daniel Kliebenstein" w:date="2017-07-13T11:22:00Z">
              <w:rPr>
                <w:i/>
                <w:sz w:val="24"/>
                <w:szCs w:val="24"/>
              </w:rPr>
            </w:rPrChange>
          </w:rPr>
          <w:delText>B</w:delText>
        </w:r>
        <w:r w:rsidR="00D702E6" w:rsidRPr="00F33B95" w:rsidDel="003C00D0">
          <w:rPr>
            <w:b/>
            <w:i/>
            <w:sz w:val="24"/>
            <w:szCs w:val="24"/>
            <w:rPrChange w:id="908" w:author="Daniel Kliebenstein" w:date="2017-07-13T11:22:00Z">
              <w:rPr>
                <w:i/>
                <w:sz w:val="24"/>
                <w:szCs w:val="24"/>
              </w:rPr>
            </w:rPrChange>
          </w:rPr>
          <w:delText xml:space="preserve">otrytis </w:delText>
        </w:r>
        <w:r w:rsidRPr="00F33B95" w:rsidDel="003C00D0">
          <w:rPr>
            <w:b/>
            <w:i/>
            <w:sz w:val="24"/>
            <w:szCs w:val="24"/>
            <w:rPrChange w:id="909" w:author="Daniel Kliebenstein" w:date="2017-07-13T11:22:00Z">
              <w:rPr>
                <w:i/>
                <w:sz w:val="24"/>
                <w:szCs w:val="24"/>
              </w:rPr>
            </w:rPrChange>
          </w:rPr>
          <w:delText>cinerea</w:delText>
        </w:r>
        <w:r w:rsidRPr="00F33B95" w:rsidDel="003C00D0">
          <w:rPr>
            <w:b/>
            <w:sz w:val="24"/>
            <w:szCs w:val="24"/>
            <w:rPrChange w:id="910" w:author="Daniel Kliebenstein" w:date="2017-07-13T11:22:00Z">
              <w:rPr>
                <w:sz w:val="24"/>
                <w:szCs w:val="24"/>
              </w:rPr>
            </w:rPrChange>
          </w:rPr>
          <w:delText xml:space="preserve"> </w:delText>
        </w:r>
      </w:del>
      <w:r w:rsidRPr="00F33B95">
        <w:rPr>
          <w:b/>
          <w:sz w:val="24"/>
          <w:szCs w:val="24"/>
          <w:rPrChange w:id="911" w:author="Daniel Kliebenstein" w:date="2017-07-13T11:22:00Z">
            <w:rPr>
              <w:sz w:val="24"/>
              <w:szCs w:val="24"/>
            </w:rPr>
          </w:rPrChange>
        </w:rPr>
        <w:t xml:space="preserve">virulence </w:t>
      </w:r>
      <w:del w:id="912" w:author="Daniel Kliebenstein" w:date="2017-07-13T11:23:00Z">
        <w:r w:rsidRPr="00F33B95" w:rsidDel="00F33B95">
          <w:rPr>
            <w:b/>
            <w:sz w:val="24"/>
            <w:szCs w:val="24"/>
            <w:rPrChange w:id="913" w:author="Daniel Kliebenstein" w:date="2017-07-13T11:22:00Z">
              <w:rPr>
                <w:sz w:val="24"/>
                <w:szCs w:val="24"/>
              </w:rPr>
            </w:rPrChange>
          </w:rPr>
          <w:delText>responds to host</w:delText>
        </w:r>
      </w:del>
      <w:ins w:id="914" w:author="Daniel Kliebenstein" w:date="2017-07-13T11:23:00Z">
        <w:r w:rsidR="00F33B95">
          <w:rPr>
            <w:b/>
            <w:sz w:val="24"/>
            <w:szCs w:val="24"/>
          </w:rPr>
          <w:t>by Tomato</w:t>
        </w:r>
      </w:ins>
      <w:r w:rsidRPr="00F33B95">
        <w:rPr>
          <w:b/>
          <w:sz w:val="24"/>
          <w:szCs w:val="24"/>
          <w:rPrChange w:id="915" w:author="Daniel Kliebenstein" w:date="2017-07-13T11:22:00Z">
            <w:rPr>
              <w:sz w:val="24"/>
              <w:szCs w:val="24"/>
            </w:rPr>
          </w:rPrChange>
        </w:rPr>
        <w:t xml:space="preserve"> domestication</w:t>
      </w:r>
      <w:ins w:id="916" w:author="Daniel Kliebenstein" w:date="2017-07-13T11:23:00Z">
        <w:r w:rsidR="00F33B95">
          <w:rPr>
            <w:b/>
            <w:sz w:val="24"/>
            <w:szCs w:val="24"/>
          </w:rPr>
          <w:t xml:space="preserve"> status</w:t>
        </w:r>
      </w:ins>
      <w:r>
        <w:rPr>
          <w:sz w:val="24"/>
          <w:szCs w:val="24"/>
        </w:rPr>
        <w:t>.</w:t>
      </w:r>
      <w:del w:id="917" w:author="Daniel Kliebenstein" w:date="2017-07-13T11:21:00Z">
        <w:r w:rsidDel="00F33B95">
          <w:rPr>
            <w:sz w:val="24"/>
            <w:szCs w:val="24"/>
          </w:rPr>
          <w:delText xml:space="preserve"> </w:delText>
        </w:r>
      </w:del>
    </w:p>
    <w:p w14:paraId="4D825BE9" w14:textId="4709B1DE" w:rsidR="0039444C" w:rsidRDefault="0039444C" w:rsidP="0039444C">
      <w:pPr>
        <w:rPr>
          <w:sz w:val="24"/>
          <w:szCs w:val="24"/>
        </w:rPr>
      </w:pPr>
      <w:r>
        <w:rPr>
          <w:sz w:val="24"/>
          <w:szCs w:val="24"/>
        </w:rPr>
        <w:t>The violin plot</w:t>
      </w:r>
      <w:del w:id="918" w:author="Daniel Kliebenstein" w:date="2017-07-13T11:23:00Z">
        <w:r w:rsidDel="00F33B95">
          <w:rPr>
            <w:sz w:val="24"/>
            <w:szCs w:val="24"/>
          </w:rPr>
          <w:delText>s</w:delText>
        </w:r>
      </w:del>
      <w:r>
        <w:rPr>
          <w:sz w:val="24"/>
          <w:szCs w:val="24"/>
        </w:rPr>
        <w:t xml:space="preserve"> </w:t>
      </w:r>
      <w:del w:id="919" w:author="Daniel Kliebenstein" w:date="2017-07-13T11:23:00Z">
        <w:r w:rsidDel="00F33B95">
          <w:rPr>
            <w:sz w:val="24"/>
            <w:szCs w:val="24"/>
          </w:rPr>
          <w:delText xml:space="preserve">include </w:delText>
        </w:r>
      </w:del>
      <w:ins w:id="920" w:author="Daniel Kliebenstein" w:date="2017-07-13T11:23:00Z">
        <w:r w:rsidR="00F33B95">
          <w:rPr>
            <w:sz w:val="24"/>
            <w:szCs w:val="24"/>
          </w:rPr>
          <w:t xml:space="preserve">show the mean virulence of </w:t>
        </w:r>
      </w:ins>
      <w:r>
        <w:rPr>
          <w:sz w:val="24"/>
          <w:szCs w:val="24"/>
        </w:rPr>
        <w:t xml:space="preserve">each </w:t>
      </w:r>
      <w:r w:rsidRPr="00054871">
        <w:rPr>
          <w:i/>
          <w:sz w:val="24"/>
          <w:szCs w:val="24"/>
        </w:rPr>
        <w:t xml:space="preserve">B. cinerea </w:t>
      </w:r>
      <w:del w:id="921" w:author="Daniel Kliebenstein" w:date="2017-07-13T11:24:00Z">
        <w:r w:rsidDel="00F33B95">
          <w:rPr>
            <w:sz w:val="24"/>
            <w:szCs w:val="24"/>
          </w:rPr>
          <w:delText xml:space="preserve">lesion </w:delText>
        </w:r>
      </w:del>
      <w:ins w:id="922" w:author="Daniel Kliebenstein" w:date="2017-07-13T11:24:00Z">
        <w:r w:rsidR="00F33B95">
          <w:rPr>
            <w:sz w:val="24"/>
            <w:szCs w:val="24"/>
          </w:rPr>
          <w:t xml:space="preserve">isolate on the tomato genotyypes grouped as wild or domesticated germplasm </w:t>
        </w:r>
      </w:ins>
      <w:r>
        <w:rPr>
          <w:sz w:val="24"/>
          <w:szCs w:val="24"/>
        </w:rPr>
        <w:t>on the host species. The i</w:t>
      </w:r>
      <w:r w:rsidRPr="00572481">
        <w:rPr>
          <w:sz w:val="24"/>
          <w:szCs w:val="24"/>
        </w:rPr>
        <w:t>nteraction plot</w:t>
      </w:r>
      <w:ins w:id="923" w:author="Daniel Kliebenstein" w:date="2017-07-13T11:24:00Z">
        <w:r w:rsidR="00F33B95">
          <w:rPr>
            <w:sz w:val="24"/>
            <w:szCs w:val="24"/>
          </w:rPr>
          <w:t xml:space="preserve"> between the two violin plots</w:t>
        </w:r>
      </w:ins>
      <w:r w:rsidRPr="00572481">
        <w:rPr>
          <w:sz w:val="24"/>
          <w:szCs w:val="24"/>
        </w:rPr>
        <w:t xml:space="preserve"> </w:t>
      </w:r>
      <w:del w:id="924" w:author="Daniel Kliebenstein" w:date="2017-07-13T11:24:00Z">
        <w:r w:rsidDel="00F33B95">
          <w:rPr>
            <w:sz w:val="24"/>
            <w:szCs w:val="24"/>
          </w:rPr>
          <w:delText xml:space="preserve">traces </w:delText>
        </w:r>
      </w:del>
      <w:ins w:id="925" w:author="Daniel Kliebenstein" w:date="2017-07-13T11:24:00Z">
        <w:r w:rsidR="00F33B95">
          <w:rPr>
            <w:sz w:val="24"/>
            <w:szCs w:val="24"/>
          </w:rPr>
          <w:t xml:space="preserve">connectes </w:t>
        </w:r>
      </w:ins>
      <w:r>
        <w:rPr>
          <w:sz w:val="24"/>
          <w:szCs w:val="24"/>
        </w:rPr>
        <w:t xml:space="preserve">the average lesion size of a single </w:t>
      </w:r>
      <w:r w:rsidRPr="00054871">
        <w:rPr>
          <w:i/>
          <w:sz w:val="24"/>
          <w:szCs w:val="24"/>
        </w:rPr>
        <w:t>B. cinerea</w:t>
      </w:r>
      <w:r>
        <w:rPr>
          <w:sz w:val="24"/>
          <w:szCs w:val="24"/>
        </w:rPr>
        <w:t xml:space="preserve"> isolate </w:t>
      </w:r>
      <w:del w:id="926" w:author="Daniel Kliebenstein" w:date="2017-07-13T11:24:00Z">
        <w:r w:rsidDel="00F33B95">
          <w:rPr>
            <w:sz w:val="24"/>
            <w:szCs w:val="24"/>
          </w:rPr>
          <w:delText xml:space="preserve">across </w:delText>
        </w:r>
      </w:del>
      <w:ins w:id="927" w:author="Daniel Kliebenstein" w:date="2017-07-13T11:24:00Z">
        <w:r w:rsidR="00F33B95">
          <w:rPr>
            <w:sz w:val="24"/>
            <w:szCs w:val="24"/>
          </w:rPr>
          <w:t xml:space="preserve">between </w:t>
        </w:r>
      </w:ins>
      <w:r>
        <w:rPr>
          <w:sz w:val="24"/>
          <w:szCs w:val="24"/>
        </w:rPr>
        <w:t>the</w:t>
      </w:r>
      <w:ins w:id="928" w:author="Daniel Kliebenstein" w:date="2017-07-13T11:24:00Z">
        <w:r w:rsidR="00F33B95" w:rsidRPr="00F33B95">
          <w:rPr>
            <w:sz w:val="24"/>
            <w:szCs w:val="24"/>
          </w:rPr>
          <w:t xml:space="preserve"> </w:t>
        </w:r>
        <w:r w:rsidR="00F33B95">
          <w:rPr>
            <w:sz w:val="24"/>
            <w:szCs w:val="24"/>
          </w:rPr>
          <w:t xml:space="preserve">wild </w:t>
        </w:r>
      </w:ins>
      <w:ins w:id="929" w:author="Daniel Kliebenstein" w:date="2017-07-13T11:25:00Z">
        <w:r w:rsidR="00F33B95">
          <w:rPr>
            <w:sz w:val="24"/>
            <w:szCs w:val="24"/>
          </w:rPr>
          <w:t>and</w:t>
        </w:r>
      </w:ins>
      <w:ins w:id="930" w:author="Daniel Kliebenstein" w:date="2017-07-13T11:24:00Z">
        <w:r w:rsidR="00F33B95">
          <w:rPr>
            <w:sz w:val="24"/>
            <w:szCs w:val="24"/>
          </w:rPr>
          <w:t xml:space="preserve"> domesticated germplasm</w:t>
        </w:r>
      </w:ins>
      <w:del w:id="931" w:author="Daniel Kliebenstein" w:date="2017-07-13T11:25:00Z">
        <w:r w:rsidDel="00F33B95">
          <w:rPr>
            <w:sz w:val="24"/>
            <w:szCs w:val="24"/>
          </w:rPr>
          <w:delText xml:space="preserve"> </w:delText>
        </w:r>
      </w:del>
      <w:del w:id="932" w:author="Daniel Kliebenstein" w:date="2017-07-13T11:24:00Z">
        <w:r w:rsidDel="00F33B95">
          <w:rPr>
            <w:sz w:val="24"/>
            <w:szCs w:val="24"/>
          </w:rPr>
          <w:delText>host species</w:delText>
        </w:r>
      </w:del>
      <w:r>
        <w:rPr>
          <w:sz w:val="24"/>
          <w:szCs w:val="24"/>
        </w:rPr>
        <w:t xml:space="preserve">. </w:t>
      </w:r>
      <w:commentRangeEnd w:id="902"/>
      <w:r w:rsidR="00F33B95">
        <w:rPr>
          <w:rStyle w:val="CommentReference"/>
        </w:rPr>
        <w:commentReference w:id="902"/>
      </w:r>
    </w:p>
    <w:p w14:paraId="1D0CCB52" w14:textId="77777777" w:rsidR="0039444C" w:rsidRDefault="0039444C" w:rsidP="0039444C">
      <w:pPr>
        <w:rPr>
          <w:sz w:val="24"/>
          <w:szCs w:val="24"/>
        </w:rPr>
      </w:pPr>
    </w:p>
    <w:p w14:paraId="58D92259" w14:textId="11A9D659" w:rsidR="00F33B95" w:rsidRPr="003C00D0" w:rsidRDefault="0039444C" w:rsidP="0039444C">
      <w:pPr>
        <w:rPr>
          <w:ins w:id="933" w:author="Daniel Kliebenstein" w:date="2017-07-13T11:21:00Z"/>
          <w:b/>
          <w:sz w:val="24"/>
          <w:szCs w:val="24"/>
          <w:rPrChange w:id="934" w:author="Daniel Kliebenstein" w:date="2017-07-13T11:26:00Z">
            <w:rPr>
              <w:ins w:id="935" w:author="Daniel Kliebenstein" w:date="2017-07-13T11:21:00Z"/>
              <w:sz w:val="24"/>
              <w:szCs w:val="24"/>
            </w:rPr>
          </w:rPrChange>
        </w:rPr>
      </w:pPr>
      <w:r w:rsidRPr="003C00D0">
        <w:rPr>
          <w:b/>
          <w:sz w:val="24"/>
          <w:szCs w:val="24"/>
          <w:rPrChange w:id="936" w:author="Daniel Kliebenstein" w:date="2017-07-13T11:26:00Z">
            <w:rPr>
              <w:sz w:val="24"/>
              <w:szCs w:val="24"/>
            </w:rPr>
          </w:rPrChange>
        </w:rPr>
        <w:t xml:space="preserve">Figure R4. </w:t>
      </w:r>
      <w:ins w:id="937" w:author="Daniel Kliebenstein" w:date="2017-07-13T11:26:00Z">
        <w:r w:rsidR="003C00D0" w:rsidRPr="003C00D0">
          <w:rPr>
            <w:b/>
            <w:sz w:val="24"/>
            <w:szCs w:val="24"/>
            <w:rPrChange w:id="938" w:author="Daniel Kliebenstein" w:date="2017-07-13T11:26:00Z">
              <w:rPr>
                <w:sz w:val="24"/>
                <w:szCs w:val="24"/>
              </w:rPr>
            </w:rPrChange>
          </w:rPr>
          <w:t xml:space="preserve">Highlighted variance of diversity in </w:t>
        </w:r>
      </w:ins>
      <w:ins w:id="939" w:author="Daniel Kliebenstein" w:date="2017-07-13T11:28:00Z">
        <w:r w:rsidR="003C00D0" w:rsidRPr="00EE2856">
          <w:rPr>
            <w:b/>
            <w:i/>
            <w:sz w:val="24"/>
            <w:szCs w:val="24"/>
          </w:rPr>
          <w:t>B. cinerea</w:t>
        </w:r>
        <w:r w:rsidR="003C00D0">
          <w:rPr>
            <w:b/>
            <w:sz w:val="24"/>
            <w:szCs w:val="24"/>
          </w:rPr>
          <w:t xml:space="preserve"> </w:t>
        </w:r>
      </w:ins>
      <w:del w:id="940" w:author="Daniel Kliebenstein" w:date="2017-07-13T11:28:00Z">
        <w:r w:rsidRPr="003C00D0" w:rsidDel="003C00D0">
          <w:rPr>
            <w:b/>
            <w:i/>
            <w:sz w:val="24"/>
            <w:szCs w:val="24"/>
            <w:rPrChange w:id="941" w:author="Daniel Kliebenstein" w:date="2017-07-13T11:26:00Z">
              <w:rPr>
                <w:i/>
                <w:sz w:val="24"/>
                <w:szCs w:val="24"/>
              </w:rPr>
            </w:rPrChange>
          </w:rPr>
          <w:delText>Botrytis cinerea</w:delText>
        </w:r>
        <w:r w:rsidRPr="003C00D0" w:rsidDel="003C00D0">
          <w:rPr>
            <w:b/>
            <w:sz w:val="24"/>
            <w:szCs w:val="24"/>
            <w:rPrChange w:id="942" w:author="Daniel Kliebenstein" w:date="2017-07-13T11:26:00Z">
              <w:rPr>
                <w:sz w:val="24"/>
                <w:szCs w:val="24"/>
              </w:rPr>
            </w:rPrChange>
          </w:rPr>
          <w:delText xml:space="preserve"> </w:delText>
        </w:r>
      </w:del>
      <w:del w:id="943" w:author="Daniel Kliebenstein" w:date="2017-07-13T11:26:00Z">
        <w:r w:rsidRPr="003C00D0" w:rsidDel="003C00D0">
          <w:rPr>
            <w:b/>
            <w:sz w:val="24"/>
            <w:szCs w:val="24"/>
            <w:rPrChange w:id="944" w:author="Daniel Kliebenstein" w:date="2017-07-13T11:26:00Z">
              <w:rPr>
                <w:sz w:val="24"/>
                <w:szCs w:val="24"/>
              </w:rPr>
            </w:rPrChange>
          </w:rPr>
          <w:delText xml:space="preserve">virulence </w:delText>
        </w:r>
      </w:del>
      <w:ins w:id="945" w:author="Daniel Kliebenstein" w:date="2017-07-13T11:26:00Z">
        <w:r w:rsidR="003C00D0" w:rsidRPr="003C00D0">
          <w:rPr>
            <w:b/>
            <w:sz w:val="24"/>
            <w:szCs w:val="24"/>
            <w:rPrChange w:id="946" w:author="Daniel Kliebenstein" w:date="2017-07-13T11:26:00Z">
              <w:rPr>
                <w:sz w:val="24"/>
                <w:szCs w:val="24"/>
              </w:rPr>
            </w:rPrChange>
          </w:rPr>
          <w:t>x Tomato interctions</w:t>
        </w:r>
      </w:ins>
      <w:del w:id="947" w:author="Daniel Kliebenstein" w:date="2017-07-13T11:26:00Z">
        <w:r w:rsidRPr="003C00D0" w:rsidDel="003C00D0">
          <w:rPr>
            <w:b/>
            <w:sz w:val="24"/>
            <w:szCs w:val="24"/>
            <w:rPrChange w:id="948" w:author="Daniel Kliebenstein" w:date="2017-07-13T11:26:00Z">
              <w:rPr>
                <w:sz w:val="24"/>
                <w:szCs w:val="24"/>
              </w:rPr>
            </w:rPrChange>
          </w:rPr>
          <w:delText>varies due to isolate-host interactions</w:delText>
        </w:r>
      </w:del>
      <w:r w:rsidRPr="003C00D0">
        <w:rPr>
          <w:b/>
          <w:sz w:val="24"/>
          <w:szCs w:val="24"/>
          <w:rPrChange w:id="949" w:author="Daniel Kliebenstein" w:date="2017-07-13T11:26:00Z">
            <w:rPr>
              <w:sz w:val="24"/>
              <w:szCs w:val="24"/>
            </w:rPr>
          </w:rPrChange>
        </w:rPr>
        <w:t>.</w:t>
      </w:r>
    </w:p>
    <w:p w14:paraId="2207C4B6" w14:textId="77777777" w:rsidR="003C00D0" w:rsidRDefault="003C00D0" w:rsidP="0039444C">
      <w:pPr>
        <w:rPr>
          <w:ins w:id="950" w:author="Daniel Kliebenstein" w:date="2017-07-13T11:27:00Z"/>
          <w:sz w:val="24"/>
          <w:szCs w:val="24"/>
        </w:rPr>
      </w:pPr>
      <w:ins w:id="951" w:author="Daniel Kliebenstein" w:date="2017-07-13T11:26:00Z">
        <w:r>
          <w:rPr>
            <w:sz w:val="24"/>
            <w:szCs w:val="24"/>
          </w:rPr>
          <w:t xml:space="preserve">Shown is an </w:t>
        </w:r>
      </w:ins>
      <w:del w:id="952" w:author="Daniel Kliebenstein" w:date="2017-07-13T11:21:00Z">
        <w:r w:rsidR="0039444C" w:rsidDel="00F33B95">
          <w:rPr>
            <w:sz w:val="24"/>
            <w:szCs w:val="24"/>
          </w:rPr>
          <w:delText xml:space="preserve"> </w:delText>
        </w:r>
      </w:del>
      <w:del w:id="953" w:author="Daniel Kliebenstein" w:date="2017-07-13T11:27:00Z">
        <w:r w:rsidR="0039444C" w:rsidRPr="00572481" w:rsidDel="003C00D0">
          <w:rPr>
            <w:sz w:val="24"/>
            <w:szCs w:val="24"/>
          </w:rPr>
          <w:delText>I</w:delText>
        </w:r>
      </w:del>
      <w:ins w:id="954" w:author="Daniel Kliebenstein" w:date="2017-07-13T11:27:00Z">
        <w:r>
          <w:rPr>
            <w:sz w:val="24"/>
            <w:szCs w:val="24"/>
          </w:rPr>
          <w:t>i</w:t>
        </w:r>
      </w:ins>
      <w:r w:rsidR="0039444C" w:rsidRPr="00572481">
        <w:rPr>
          <w:sz w:val="24"/>
          <w:szCs w:val="24"/>
        </w:rPr>
        <w:t xml:space="preserve">nteraction plot of lesion size due to individual </w:t>
      </w:r>
      <w:r w:rsidR="0039444C" w:rsidRPr="00C1176E">
        <w:rPr>
          <w:i/>
          <w:sz w:val="24"/>
          <w:szCs w:val="24"/>
        </w:rPr>
        <w:t>B. cinerea</w:t>
      </w:r>
      <w:r w:rsidR="0039444C" w:rsidRPr="00572481">
        <w:rPr>
          <w:sz w:val="24"/>
          <w:szCs w:val="24"/>
        </w:rPr>
        <w:t xml:space="preserve"> isolates on</w:t>
      </w:r>
      <w:ins w:id="955" w:author="Daniel Kliebenstein" w:date="2017-07-13T11:27:00Z">
        <w:r>
          <w:rPr>
            <w:sz w:val="24"/>
            <w:szCs w:val="24"/>
          </w:rPr>
          <w:t xml:space="preserve"> all of the</w:t>
        </w:r>
      </w:ins>
      <w:r w:rsidR="0039444C" w:rsidRPr="00572481">
        <w:rPr>
          <w:sz w:val="24"/>
          <w:szCs w:val="24"/>
        </w:rPr>
        <w:t xml:space="preserve"> tomato host genotypes</w:t>
      </w:r>
      <w:ins w:id="956" w:author="Daniel Kliebenstein" w:date="2017-07-13T11:27:00Z">
        <w:r>
          <w:rPr>
            <w:sz w:val="24"/>
            <w:szCs w:val="24"/>
          </w:rPr>
          <w:t xml:space="preserve"> grouped by domestication status</w:t>
        </w:r>
      </w:ins>
      <w:r w:rsidR="0039444C" w:rsidRPr="00572481">
        <w:rPr>
          <w:sz w:val="24"/>
          <w:szCs w:val="24"/>
        </w:rPr>
        <w:t xml:space="preserve">. </w:t>
      </w:r>
      <w:r w:rsidR="0039444C">
        <w:rPr>
          <w:sz w:val="24"/>
          <w:szCs w:val="24"/>
        </w:rPr>
        <w:t xml:space="preserve">The x-axis includes each </w:t>
      </w:r>
      <w:r w:rsidR="000D40EF">
        <w:rPr>
          <w:sz w:val="24"/>
          <w:szCs w:val="24"/>
        </w:rPr>
        <w:t>tomato</w:t>
      </w:r>
      <w:r w:rsidR="0039444C">
        <w:rPr>
          <w:sz w:val="24"/>
          <w:szCs w:val="24"/>
        </w:rPr>
        <w:t xml:space="preserve"> host genotype. </w:t>
      </w:r>
      <w:r w:rsidR="0039444C" w:rsidRPr="00572481">
        <w:rPr>
          <w:sz w:val="24"/>
          <w:szCs w:val="24"/>
        </w:rPr>
        <w:t xml:space="preserve">Each line traces the average lesion size </w:t>
      </w:r>
      <w:r w:rsidR="0039444C">
        <w:rPr>
          <w:sz w:val="24"/>
          <w:szCs w:val="24"/>
        </w:rPr>
        <w:t xml:space="preserve">of a single </w:t>
      </w:r>
      <w:r w:rsidR="0039444C" w:rsidRPr="00C1176E">
        <w:rPr>
          <w:i/>
          <w:sz w:val="24"/>
          <w:szCs w:val="24"/>
        </w:rPr>
        <w:t xml:space="preserve">B. cinerea </w:t>
      </w:r>
      <w:r w:rsidR="0039444C">
        <w:rPr>
          <w:sz w:val="24"/>
          <w:szCs w:val="24"/>
        </w:rPr>
        <w:t xml:space="preserve">isolate across hosts. </w:t>
      </w:r>
    </w:p>
    <w:p w14:paraId="6151C537" w14:textId="3AB0F919" w:rsidR="003C00D0" w:rsidRDefault="0039444C" w:rsidP="0039444C">
      <w:pPr>
        <w:rPr>
          <w:ins w:id="957" w:author="Daniel Kliebenstein" w:date="2017-07-13T11:27:00Z"/>
          <w:sz w:val="24"/>
          <w:szCs w:val="24"/>
        </w:rPr>
      </w:pPr>
      <w:del w:id="958" w:author="Daniel Kliebenstein" w:date="2017-07-13T11:27:00Z">
        <w:r w:rsidDel="003C00D0">
          <w:rPr>
            <w:sz w:val="24"/>
            <w:szCs w:val="24"/>
          </w:rPr>
          <w:delText xml:space="preserve"> </w:delText>
        </w:r>
      </w:del>
      <w:r>
        <w:rPr>
          <w:sz w:val="24"/>
          <w:szCs w:val="24"/>
        </w:rPr>
        <w:t>A</w:t>
      </w:r>
      <w:ins w:id="959" w:author="Daniel Kliebenstein" w:date="2017-07-13T11:28:00Z">
        <w:r w:rsidR="003C00D0">
          <w:rPr>
            <w:sz w:val="24"/>
            <w:szCs w:val="24"/>
          </w:rPr>
          <w:t>)</w:t>
        </w:r>
      </w:ins>
      <w:r>
        <w:rPr>
          <w:sz w:val="24"/>
          <w:szCs w:val="24"/>
        </w:rPr>
        <w:t xml:space="preserve"> </w:t>
      </w:r>
      <w:del w:id="960" w:author="Daniel Kliebenstein" w:date="2017-07-13T11:28:00Z">
        <w:r w:rsidDel="003C00D0">
          <w:rPr>
            <w:sz w:val="24"/>
            <w:szCs w:val="24"/>
          </w:rPr>
          <w:delText>is a plot of all isolates</w:delText>
        </w:r>
      </w:del>
      <w:ins w:id="961" w:author="Daniel Kliebenstein" w:date="2017-07-13T11:28:00Z">
        <w:r w:rsidR="003C00D0">
          <w:rPr>
            <w:sz w:val="24"/>
            <w:szCs w:val="24"/>
          </w:rPr>
          <w:t>Plot of all isolates</w:t>
        </w:r>
      </w:ins>
      <w:del w:id="962" w:author="Daniel Kliebenstein" w:date="2017-07-13T11:27:00Z">
        <w:r w:rsidDel="003C00D0">
          <w:rPr>
            <w:sz w:val="24"/>
            <w:szCs w:val="24"/>
          </w:rPr>
          <w:delText>, B-</w:delText>
        </w:r>
        <w:r w:rsidR="00865EDB" w:rsidDel="003C00D0">
          <w:rPr>
            <w:sz w:val="24"/>
            <w:szCs w:val="24"/>
          </w:rPr>
          <w:delText>F</w:delText>
        </w:r>
        <w:r w:rsidDel="003C00D0">
          <w:rPr>
            <w:sz w:val="24"/>
            <w:szCs w:val="24"/>
          </w:rPr>
          <w:delText xml:space="preserve"> highlight a subset of isolates</w:delText>
        </w:r>
      </w:del>
      <w:r>
        <w:rPr>
          <w:sz w:val="24"/>
          <w:szCs w:val="24"/>
        </w:rPr>
        <w:t>.</w:t>
      </w:r>
    </w:p>
    <w:p w14:paraId="7D60CFE4" w14:textId="72549947" w:rsidR="003C00D0" w:rsidRDefault="0039444C" w:rsidP="0039444C">
      <w:pPr>
        <w:rPr>
          <w:ins w:id="963" w:author="Daniel Kliebenstein" w:date="2017-07-13T11:27:00Z"/>
          <w:sz w:val="24"/>
          <w:szCs w:val="24"/>
        </w:rPr>
      </w:pPr>
      <w:del w:id="964" w:author="Daniel Kliebenstein" w:date="2017-07-13T11:27:00Z">
        <w:r w:rsidDel="003C00D0">
          <w:rPr>
            <w:sz w:val="24"/>
            <w:szCs w:val="24"/>
          </w:rPr>
          <w:delText xml:space="preserve"> </w:delText>
        </w:r>
      </w:del>
      <w:r>
        <w:rPr>
          <w:sz w:val="24"/>
          <w:szCs w:val="24"/>
        </w:rPr>
        <w:t>B</w:t>
      </w:r>
      <w:ins w:id="965" w:author="Daniel Kliebenstein" w:date="2017-07-13T11:28:00Z">
        <w:r w:rsidR="003C00D0">
          <w:rPr>
            <w:sz w:val="24"/>
            <w:szCs w:val="24"/>
          </w:rPr>
          <w:t>)</w:t>
        </w:r>
      </w:ins>
      <w:r>
        <w:rPr>
          <w:sz w:val="24"/>
          <w:szCs w:val="24"/>
        </w:rPr>
        <w:t xml:space="preserve"> </w:t>
      </w:r>
      <w:del w:id="966" w:author="Daniel Kliebenstein" w:date="2017-07-13T11:28:00Z">
        <w:r w:rsidDel="003C00D0">
          <w:rPr>
            <w:sz w:val="24"/>
            <w:szCs w:val="24"/>
          </w:rPr>
          <w:delText xml:space="preserve">is </w:delText>
        </w:r>
      </w:del>
      <w:ins w:id="967" w:author="Daniel Kliebenstein" w:date="2017-07-13T11:28:00Z">
        <w:r w:rsidR="003C00D0">
          <w:rPr>
            <w:sz w:val="24"/>
            <w:szCs w:val="24"/>
          </w:rPr>
          <w:t xml:space="preserve">The common reference </w:t>
        </w:r>
        <w:r w:rsidR="003C00D0">
          <w:rPr>
            <w:i/>
            <w:sz w:val="24"/>
            <w:szCs w:val="24"/>
          </w:rPr>
          <w:t xml:space="preserve">B. cinerea </w:t>
        </w:r>
        <w:r w:rsidR="003C00D0">
          <w:rPr>
            <w:sz w:val="24"/>
            <w:szCs w:val="24"/>
          </w:rPr>
          <w:t xml:space="preserve">isolate </w:t>
        </w:r>
      </w:ins>
      <w:r>
        <w:rPr>
          <w:sz w:val="24"/>
          <w:szCs w:val="24"/>
        </w:rPr>
        <w:t>B05.10</w:t>
      </w:r>
      <w:ins w:id="968" w:author="Daniel Kliebenstein" w:date="2017-07-13T11:28:00Z">
        <w:r w:rsidR="003C00D0">
          <w:rPr>
            <w:sz w:val="24"/>
            <w:szCs w:val="24"/>
          </w:rPr>
          <w:t xml:space="preserve"> is highlighted in black.</w:t>
        </w:r>
      </w:ins>
    </w:p>
    <w:p w14:paraId="55D5912C" w14:textId="63202862" w:rsidR="003C00D0" w:rsidRDefault="0039444C" w:rsidP="0039444C">
      <w:pPr>
        <w:rPr>
          <w:ins w:id="969" w:author="Daniel Kliebenstein" w:date="2017-07-13T11:27:00Z"/>
          <w:sz w:val="24"/>
          <w:szCs w:val="24"/>
        </w:rPr>
      </w:pPr>
      <w:del w:id="970" w:author="Daniel Kliebenstein" w:date="2017-07-13T11:27:00Z">
        <w:r w:rsidDel="003C00D0">
          <w:rPr>
            <w:sz w:val="24"/>
            <w:szCs w:val="24"/>
          </w:rPr>
          <w:delText xml:space="preserve">, </w:delText>
        </w:r>
      </w:del>
      <w:r>
        <w:rPr>
          <w:sz w:val="24"/>
          <w:szCs w:val="24"/>
        </w:rPr>
        <w:t>C</w:t>
      </w:r>
      <w:ins w:id="971" w:author="Daniel Kliebenstein" w:date="2017-07-13T11:28:00Z">
        <w:r w:rsidR="003C00D0">
          <w:rPr>
            <w:sz w:val="24"/>
            <w:szCs w:val="24"/>
          </w:rPr>
          <w:t>)</w:t>
        </w:r>
      </w:ins>
      <w:r>
        <w:rPr>
          <w:sz w:val="24"/>
          <w:szCs w:val="24"/>
        </w:rPr>
        <w:t xml:space="preserve"> </w:t>
      </w:r>
      <w:ins w:id="972" w:author="Daniel Kliebenstein" w:date="2017-07-13T11:28:00Z">
        <w:r w:rsidR="003C00D0">
          <w:rPr>
            <w:sz w:val="24"/>
            <w:szCs w:val="24"/>
          </w:rPr>
          <w:t>The</w:t>
        </w:r>
      </w:ins>
      <w:del w:id="973" w:author="Daniel Kliebenstein" w:date="2017-07-13T11:28:00Z">
        <w:r w:rsidDel="003C00D0">
          <w:rPr>
            <w:sz w:val="24"/>
            <w:szCs w:val="24"/>
          </w:rPr>
          <w:delText>is the</w:delText>
        </w:r>
      </w:del>
      <w:r>
        <w:rPr>
          <w:sz w:val="24"/>
          <w:szCs w:val="24"/>
        </w:rPr>
        <w:t xml:space="preserve"> </w:t>
      </w:r>
      <w:del w:id="974" w:author="Daniel Kliebenstein" w:date="2017-07-13T11:30:00Z">
        <w:r w:rsidDel="003C00D0">
          <w:rPr>
            <w:sz w:val="24"/>
            <w:szCs w:val="24"/>
          </w:rPr>
          <w:delText xml:space="preserve">10 </w:delText>
        </w:r>
      </w:del>
      <w:ins w:id="975" w:author="Daniel Kliebenstein" w:date="2017-07-13T11:30:00Z">
        <w:r w:rsidR="003C00D0">
          <w:rPr>
            <w:sz w:val="24"/>
            <w:szCs w:val="24"/>
          </w:rPr>
          <w:t xml:space="preserve">ten </w:t>
        </w:r>
      </w:ins>
      <w:del w:id="976" w:author="Daniel Kliebenstein" w:date="2017-07-13T11:29:00Z">
        <w:r w:rsidDel="003C00D0">
          <w:rPr>
            <w:sz w:val="24"/>
            <w:szCs w:val="24"/>
          </w:rPr>
          <w:delText>most highly-</w:delText>
        </w:r>
      </w:del>
      <w:ins w:id="977" w:author="Daniel Kliebenstein" w:date="2017-07-13T11:29:00Z">
        <w:r w:rsidR="003C00D0">
          <w:rPr>
            <w:sz w:val="24"/>
            <w:szCs w:val="24"/>
          </w:rPr>
          <w:t xml:space="preserve">highest </w:t>
        </w:r>
      </w:ins>
      <w:r>
        <w:rPr>
          <w:sz w:val="24"/>
          <w:szCs w:val="24"/>
        </w:rPr>
        <w:t>virulent isolates,</w:t>
      </w:r>
      <w:ins w:id="978" w:author="Daniel Kliebenstein" w:date="2017-07-13T11:29:00Z">
        <w:r w:rsidR="003C00D0">
          <w:rPr>
            <w:sz w:val="24"/>
            <w:szCs w:val="24"/>
          </w:rPr>
          <w:t xml:space="preserve"> as estimated by mean virulence across all genotypes, are highlighted in black.</w:t>
        </w:r>
      </w:ins>
    </w:p>
    <w:p w14:paraId="166D576B" w14:textId="6D3123DA" w:rsidR="003C00D0" w:rsidRDefault="0039444C" w:rsidP="0039444C">
      <w:pPr>
        <w:rPr>
          <w:ins w:id="979" w:author="Daniel Kliebenstein" w:date="2017-07-13T11:27:00Z"/>
          <w:sz w:val="24"/>
          <w:szCs w:val="24"/>
        </w:rPr>
      </w:pPr>
      <w:del w:id="980" w:author="Daniel Kliebenstein" w:date="2017-07-13T11:27:00Z">
        <w:r w:rsidDel="003C00D0">
          <w:rPr>
            <w:sz w:val="24"/>
            <w:szCs w:val="24"/>
          </w:rPr>
          <w:delText xml:space="preserve"> </w:delText>
        </w:r>
      </w:del>
      <w:r>
        <w:rPr>
          <w:sz w:val="24"/>
          <w:szCs w:val="24"/>
        </w:rPr>
        <w:t>D</w:t>
      </w:r>
      <w:ins w:id="981" w:author="Daniel Kliebenstein" w:date="2017-07-13T11:28:00Z">
        <w:r w:rsidR="003C00D0">
          <w:rPr>
            <w:sz w:val="24"/>
            <w:szCs w:val="24"/>
          </w:rPr>
          <w:t>)</w:t>
        </w:r>
      </w:ins>
      <w:ins w:id="982" w:author="Daniel Kliebenstein" w:date="2017-07-13T11:29:00Z">
        <w:r w:rsidR="003C00D0" w:rsidRPr="003C00D0">
          <w:rPr>
            <w:sz w:val="24"/>
            <w:szCs w:val="24"/>
          </w:rPr>
          <w:t xml:space="preserve"> </w:t>
        </w:r>
        <w:r w:rsidR="003C00D0">
          <w:rPr>
            <w:sz w:val="24"/>
            <w:szCs w:val="24"/>
          </w:rPr>
          <w:t xml:space="preserve">The </w:t>
        </w:r>
      </w:ins>
      <w:ins w:id="983" w:author="Daniel Kliebenstein" w:date="2017-07-13T11:30:00Z">
        <w:r w:rsidR="003C00D0">
          <w:rPr>
            <w:sz w:val="24"/>
            <w:szCs w:val="24"/>
          </w:rPr>
          <w:t>ten</w:t>
        </w:r>
      </w:ins>
      <w:ins w:id="984" w:author="Daniel Kliebenstein" w:date="2017-07-13T11:29:00Z">
        <w:r w:rsidR="003C00D0">
          <w:rPr>
            <w:sz w:val="24"/>
            <w:szCs w:val="24"/>
          </w:rPr>
          <w:t xml:space="preserve"> most saprophytic, low virulence, isolates, as estimated by mean virulence across all genotypes, are highlighted in black.</w:t>
        </w:r>
      </w:ins>
      <w:del w:id="985" w:author="Daniel Kliebenstein" w:date="2017-07-13T11:29:00Z">
        <w:r w:rsidDel="003C00D0">
          <w:rPr>
            <w:sz w:val="24"/>
            <w:szCs w:val="24"/>
          </w:rPr>
          <w:delText xml:space="preserve"> is the 10 most saprophytic (low-virulence) isolates,</w:delText>
        </w:r>
      </w:del>
    </w:p>
    <w:p w14:paraId="78586E0D" w14:textId="0E053B97" w:rsidR="003C00D0" w:rsidRDefault="0039444C" w:rsidP="0039444C">
      <w:pPr>
        <w:rPr>
          <w:ins w:id="986" w:author="Daniel Kliebenstein" w:date="2017-07-13T11:27:00Z"/>
          <w:sz w:val="24"/>
          <w:szCs w:val="24"/>
        </w:rPr>
      </w:pPr>
      <w:del w:id="987" w:author="Daniel Kliebenstein" w:date="2017-07-13T11:27:00Z">
        <w:r w:rsidDel="003C00D0">
          <w:rPr>
            <w:sz w:val="24"/>
            <w:szCs w:val="24"/>
          </w:rPr>
          <w:delText xml:space="preserve"> </w:delText>
        </w:r>
      </w:del>
      <w:r w:rsidR="00A91DC7">
        <w:rPr>
          <w:sz w:val="24"/>
          <w:szCs w:val="24"/>
        </w:rPr>
        <w:t>E</w:t>
      </w:r>
      <w:ins w:id="988" w:author="Daniel Kliebenstein" w:date="2017-07-13T11:28:00Z">
        <w:r w:rsidR="003C00D0">
          <w:rPr>
            <w:sz w:val="24"/>
            <w:szCs w:val="24"/>
          </w:rPr>
          <w:t>)</w:t>
        </w:r>
      </w:ins>
      <w:r>
        <w:rPr>
          <w:sz w:val="24"/>
          <w:szCs w:val="24"/>
        </w:rPr>
        <w:t xml:space="preserve"> </w:t>
      </w:r>
      <w:del w:id="989" w:author="Daniel Kliebenstein" w:date="2017-07-13T11:29:00Z">
        <w:r w:rsidDel="003C00D0">
          <w:rPr>
            <w:sz w:val="24"/>
            <w:szCs w:val="24"/>
          </w:rPr>
          <w:delText xml:space="preserve">is </w:delText>
        </w:r>
      </w:del>
      <w:ins w:id="990" w:author="Daniel Kliebenstein" w:date="2017-07-13T11:29:00Z">
        <w:r w:rsidR="003C00D0">
          <w:rPr>
            <w:sz w:val="24"/>
            <w:szCs w:val="24"/>
          </w:rPr>
          <w:t xml:space="preserve">The </w:t>
        </w:r>
      </w:ins>
      <w:del w:id="991" w:author="Daniel Kliebenstein" w:date="2017-07-13T11:30:00Z">
        <w:r w:rsidDel="003C00D0">
          <w:rPr>
            <w:sz w:val="24"/>
            <w:szCs w:val="24"/>
          </w:rPr>
          <w:delText xml:space="preserve">5 </w:delText>
        </w:r>
      </w:del>
      <w:ins w:id="992" w:author="Daniel Kliebenstein" w:date="2017-07-13T11:30:00Z">
        <w:r w:rsidR="003C00D0">
          <w:rPr>
            <w:sz w:val="24"/>
            <w:szCs w:val="24"/>
          </w:rPr>
          <w:t xml:space="preserve">five </w:t>
        </w:r>
      </w:ins>
      <w:r>
        <w:rPr>
          <w:sz w:val="24"/>
          <w:szCs w:val="24"/>
        </w:rPr>
        <w:t>isolates collected from tomato tissue</w:t>
      </w:r>
      <w:del w:id="993" w:author="Daniel Kliebenstein" w:date="2017-07-13T11:29:00Z">
        <w:r w:rsidDel="003C00D0">
          <w:rPr>
            <w:sz w:val="24"/>
            <w:szCs w:val="24"/>
          </w:rPr>
          <w:delText>,</w:delText>
        </w:r>
      </w:del>
      <w:ins w:id="994" w:author="Daniel Kliebenstein" w:date="2017-07-13T11:29:00Z">
        <w:r w:rsidR="003C00D0">
          <w:rPr>
            <w:sz w:val="24"/>
            <w:szCs w:val="24"/>
          </w:rPr>
          <w:t xml:space="preserve"> are highlighted in black.</w:t>
        </w:r>
      </w:ins>
    </w:p>
    <w:p w14:paraId="0EE0BBD2" w14:textId="42A531D3" w:rsidR="0039444C" w:rsidRDefault="0039444C" w:rsidP="0039444C">
      <w:pPr>
        <w:rPr>
          <w:sz w:val="24"/>
          <w:szCs w:val="24"/>
        </w:rPr>
      </w:pPr>
      <w:del w:id="995" w:author="Daniel Kliebenstein" w:date="2017-07-13T11:27:00Z">
        <w:r w:rsidDel="003C00D0">
          <w:rPr>
            <w:sz w:val="24"/>
            <w:szCs w:val="24"/>
          </w:rPr>
          <w:delText xml:space="preserve"> </w:delText>
        </w:r>
      </w:del>
      <w:r w:rsidR="00A91DC7">
        <w:rPr>
          <w:sz w:val="24"/>
          <w:szCs w:val="24"/>
        </w:rPr>
        <w:t>F</w:t>
      </w:r>
      <w:ins w:id="996" w:author="Daniel Kliebenstein" w:date="2017-07-13T11:28:00Z">
        <w:r w:rsidR="003C00D0">
          <w:rPr>
            <w:sz w:val="24"/>
            <w:szCs w:val="24"/>
          </w:rPr>
          <w:t>)</w:t>
        </w:r>
      </w:ins>
      <w:r>
        <w:rPr>
          <w:sz w:val="24"/>
          <w:szCs w:val="24"/>
        </w:rPr>
        <w:t xml:space="preserve"> </w:t>
      </w:r>
      <w:del w:id="997" w:author="Daniel Kliebenstein" w:date="2017-07-13T11:30:00Z">
        <w:r w:rsidDel="003C00D0">
          <w:rPr>
            <w:sz w:val="24"/>
            <w:szCs w:val="24"/>
          </w:rPr>
          <w:delText xml:space="preserve">is </w:delText>
        </w:r>
      </w:del>
      <w:ins w:id="998" w:author="Daniel Kliebenstein" w:date="2017-07-13T11:30:00Z">
        <w:r w:rsidR="003C00D0">
          <w:rPr>
            <w:sz w:val="24"/>
            <w:szCs w:val="24"/>
          </w:rPr>
          <w:t>The two isolates with significant domestication sensitivity are shown in black</w:t>
        </w:r>
      </w:ins>
      <w:del w:id="999" w:author="Daniel Kliebenstein" w:date="2017-07-13T11:30:00Z">
        <w:r w:rsidR="00865EDB" w:rsidDel="003C00D0">
          <w:rPr>
            <w:sz w:val="24"/>
            <w:szCs w:val="24"/>
          </w:rPr>
          <w:delText>2</w:delText>
        </w:r>
        <w:r w:rsidDel="003C00D0">
          <w:rPr>
            <w:sz w:val="24"/>
            <w:szCs w:val="24"/>
          </w:rPr>
          <w:delText xml:space="preserve"> domestication-sensitive isolates</w:delText>
        </w:r>
      </w:del>
      <w:r>
        <w:rPr>
          <w:sz w:val="24"/>
          <w:szCs w:val="24"/>
        </w:rPr>
        <w:t xml:space="preserve">. </w:t>
      </w:r>
    </w:p>
    <w:p w14:paraId="5E920F26" w14:textId="77777777" w:rsidR="0039444C" w:rsidRDefault="0039444C" w:rsidP="0039444C">
      <w:pPr>
        <w:rPr>
          <w:sz w:val="24"/>
          <w:szCs w:val="24"/>
        </w:rPr>
      </w:pPr>
    </w:p>
    <w:p w14:paraId="47439506" w14:textId="41BD965B" w:rsidR="00F33B95" w:rsidRPr="003C00D0" w:rsidRDefault="0039444C" w:rsidP="0039444C">
      <w:pPr>
        <w:rPr>
          <w:ins w:id="1000" w:author="Daniel Kliebenstein" w:date="2017-07-13T11:21:00Z"/>
          <w:b/>
          <w:sz w:val="24"/>
          <w:szCs w:val="24"/>
          <w:rPrChange w:id="1001" w:author="Daniel Kliebenstein" w:date="2017-07-13T11:30:00Z">
            <w:rPr>
              <w:ins w:id="1002" w:author="Daniel Kliebenstein" w:date="2017-07-13T11:21:00Z"/>
              <w:sz w:val="24"/>
              <w:szCs w:val="24"/>
            </w:rPr>
          </w:rPrChange>
        </w:rPr>
      </w:pPr>
      <w:r w:rsidRPr="003C00D0">
        <w:rPr>
          <w:b/>
          <w:sz w:val="24"/>
          <w:szCs w:val="24"/>
          <w:rPrChange w:id="1003" w:author="Daniel Kliebenstein" w:date="2017-07-13T11:30:00Z">
            <w:rPr>
              <w:sz w:val="24"/>
              <w:szCs w:val="24"/>
            </w:rPr>
          </w:rPrChange>
        </w:rPr>
        <w:t>Figure R5</w:t>
      </w:r>
      <w:r w:rsidR="00E160CF" w:rsidRPr="003C00D0">
        <w:rPr>
          <w:b/>
          <w:sz w:val="24"/>
          <w:szCs w:val="24"/>
          <w:rPrChange w:id="1004" w:author="Daniel Kliebenstein" w:date="2017-07-13T11:30:00Z">
            <w:rPr>
              <w:sz w:val="24"/>
              <w:szCs w:val="24"/>
            </w:rPr>
          </w:rPrChange>
        </w:rPr>
        <w:t xml:space="preserve">. </w:t>
      </w:r>
      <w:ins w:id="1005" w:author="Daniel Kliebenstein" w:date="2017-07-13T11:31:00Z">
        <w:r w:rsidR="003C00D0">
          <w:rPr>
            <w:b/>
            <w:sz w:val="24"/>
            <w:szCs w:val="24"/>
          </w:rPr>
          <w:t xml:space="preserve">GWA of </w:t>
        </w:r>
      </w:ins>
      <w:ins w:id="1006" w:author="Daniel Kliebenstein" w:date="2017-07-13T11:30:00Z">
        <w:r w:rsidR="003C00D0" w:rsidRPr="00EE2856">
          <w:rPr>
            <w:b/>
            <w:i/>
            <w:sz w:val="24"/>
            <w:szCs w:val="24"/>
          </w:rPr>
          <w:t>B. cinerea</w:t>
        </w:r>
        <w:r w:rsidR="003C00D0">
          <w:rPr>
            <w:b/>
            <w:sz w:val="24"/>
            <w:szCs w:val="24"/>
          </w:rPr>
          <w:t xml:space="preserve"> </w:t>
        </w:r>
      </w:ins>
      <w:del w:id="1007" w:author="Daniel Kliebenstein" w:date="2017-07-13T11:30:00Z">
        <w:r w:rsidRPr="003C00D0" w:rsidDel="003C00D0">
          <w:rPr>
            <w:b/>
            <w:i/>
            <w:sz w:val="24"/>
            <w:szCs w:val="24"/>
            <w:rPrChange w:id="1008" w:author="Daniel Kliebenstein" w:date="2017-07-13T11:30:00Z">
              <w:rPr>
                <w:i/>
                <w:sz w:val="24"/>
                <w:szCs w:val="24"/>
              </w:rPr>
            </w:rPrChange>
          </w:rPr>
          <w:delText>B</w:delText>
        </w:r>
        <w:r w:rsidR="00533C07" w:rsidRPr="003C00D0" w:rsidDel="003C00D0">
          <w:rPr>
            <w:b/>
            <w:i/>
            <w:sz w:val="24"/>
            <w:szCs w:val="24"/>
            <w:rPrChange w:id="1009" w:author="Daniel Kliebenstein" w:date="2017-07-13T11:30:00Z">
              <w:rPr>
                <w:i/>
                <w:sz w:val="24"/>
                <w:szCs w:val="24"/>
              </w:rPr>
            </w:rPrChange>
          </w:rPr>
          <w:delText xml:space="preserve">otrytis </w:delText>
        </w:r>
        <w:r w:rsidRPr="003C00D0" w:rsidDel="003C00D0">
          <w:rPr>
            <w:b/>
            <w:i/>
            <w:sz w:val="24"/>
            <w:szCs w:val="24"/>
            <w:rPrChange w:id="1010" w:author="Daniel Kliebenstein" w:date="2017-07-13T11:30:00Z">
              <w:rPr>
                <w:i/>
                <w:sz w:val="24"/>
                <w:szCs w:val="24"/>
              </w:rPr>
            </w:rPrChange>
          </w:rPr>
          <w:delText>cinerea</w:delText>
        </w:r>
        <w:r w:rsidRPr="003C00D0" w:rsidDel="003C00D0">
          <w:rPr>
            <w:b/>
            <w:sz w:val="24"/>
            <w:szCs w:val="24"/>
            <w:rPrChange w:id="1011" w:author="Daniel Kliebenstein" w:date="2017-07-13T11:30:00Z">
              <w:rPr>
                <w:sz w:val="24"/>
                <w:szCs w:val="24"/>
              </w:rPr>
            </w:rPrChange>
          </w:rPr>
          <w:delText xml:space="preserve"> </w:delText>
        </w:r>
      </w:del>
      <w:r w:rsidRPr="003C00D0">
        <w:rPr>
          <w:b/>
          <w:sz w:val="24"/>
          <w:szCs w:val="24"/>
          <w:rPrChange w:id="1012" w:author="Daniel Kliebenstein" w:date="2017-07-13T11:30:00Z">
            <w:rPr>
              <w:sz w:val="24"/>
              <w:szCs w:val="24"/>
            </w:rPr>
          </w:rPrChange>
        </w:rPr>
        <w:t xml:space="preserve">lesion size </w:t>
      </w:r>
      <w:del w:id="1013" w:author="Daniel Kliebenstein" w:date="2017-07-13T11:31:00Z">
        <w:r w:rsidRPr="003C00D0" w:rsidDel="003C00D0">
          <w:rPr>
            <w:b/>
            <w:sz w:val="24"/>
            <w:szCs w:val="24"/>
            <w:rPrChange w:id="1014" w:author="Daniel Kliebenstein" w:date="2017-07-13T11:30:00Z">
              <w:rPr>
                <w:sz w:val="24"/>
                <w:szCs w:val="24"/>
              </w:rPr>
            </w:rPrChange>
          </w:rPr>
          <w:delText xml:space="preserve">is a polygenic trait </w:delText>
        </w:r>
      </w:del>
      <w:r w:rsidRPr="003C00D0">
        <w:rPr>
          <w:b/>
          <w:sz w:val="24"/>
          <w:szCs w:val="24"/>
          <w:rPrChange w:id="1015" w:author="Daniel Kliebenstein" w:date="2017-07-13T11:30:00Z">
            <w:rPr>
              <w:sz w:val="24"/>
              <w:szCs w:val="24"/>
            </w:rPr>
          </w:rPrChange>
        </w:rPr>
        <w:t xml:space="preserve">on </w:t>
      </w:r>
      <w:ins w:id="1016" w:author="Daniel Kliebenstein" w:date="2017-07-13T11:31:00Z">
        <w:r w:rsidR="003C00D0">
          <w:rPr>
            <w:b/>
            <w:sz w:val="24"/>
            <w:szCs w:val="24"/>
          </w:rPr>
          <w:t xml:space="preserve">individual </w:t>
        </w:r>
      </w:ins>
      <w:r w:rsidRPr="003C00D0">
        <w:rPr>
          <w:b/>
          <w:sz w:val="24"/>
          <w:szCs w:val="24"/>
          <w:rPrChange w:id="1017" w:author="Daniel Kliebenstein" w:date="2017-07-13T11:30:00Z">
            <w:rPr>
              <w:sz w:val="24"/>
              <w:szCs w:val="24"/>
            </w:rPr>
          </w:rPrChange>
        </w:rPr>
        <w:t>tomato</w:t>
      </w:r>
      <w:ins w:id="1018" w:author="Daniel Kliebenstein" w:date="2017-07-13T11:31:00Z">
        <w:r w:rsidR="003C00D0">
          <w:rPr>
            <w:b/>
            <w:sz w:val="24"/>
            <w:szCs w:val="24"/>
          </w:rPr>
          <w:t xml:space="preserve"> genotypes</w:t>
        </w:r>
      </w:ins>
      <w:r w:rsidRPr="003C00D0">
        <w:rPr>
          <w:b/>
          <w:sz w:val="24"/>
          <w:szCs w:val="24"/>
          <w:rPrChange w:id="1019" w:author="Daniel Kliebenstein" w:date="2017-07-13T11:30:00Z">
            <w:rPr>
              <w:sz w:val="24"/>
              <w:szCs w:val="24"/>
            </w:rPr>
          </w:rPrChange>
        </w:rPr>
        <w:t>.</w:t>
      </w:r>
    </w:p>
    <w:p w14:paraId="7E544F34" w14:textId="77777777" w:rsidR="003C00D0" w:rsidRDefault="003C00D0" w:rsidP="0039444C">
      <w:pPr>
        <w:rPr>
          <w:ins w:id="1020" w:author="Daniel Kliebenstein" w:date="2017-07-13T11:35:00Z"/>
          <w:sz w:val="24"/>
          <w:szCs w:val="24"/>
        </w:rPr>
      </w:pPr>
      <w:ins w:id="1021" w:author="Daniel Kliebenstein" w:date="2017-07-13T11:34:00Z">
        <w:r>
          <w:rPr>
            <w:i/>
            <w:sz w:val="24"/>
            <w:szCs w:val="24"/>
          </w:rPr>
          <w:t xml:space="preserve">B. cinerea </w:t>
        </w:r>
      </w:ins>
      <w:moveToRangeStart w:id="1022" w:author="Daniel Kliebenstein" w:date="2017-07-13T11:34:00Z" w:name="move487709023"/>
      <w:moveTo w:id="1023" w:author="Daniel Kliebenstein" w:date="2017-07-13T11:34:00Z">
        <w:del w:id="1024" w:author="Daniel Kliebenstein" w:date="2017-07-13T11:35:00Z">
          <w:r w:rsidDel="003C00D0">
            <w:rPr>
              <w:sz w:val="24"/>
              <w:szCs w:val="24"/>
            </w:rPr>
            <w:delText>C</w:delText>
          </w:r>
        </w:del>
      </w:moveTo>
      <w:ins w:id="1025" w:author="Daniel Kliebenstein" w:date="2017-07-13T11:35:00Z">
        <w:r>
          <w:rPr>
            <w:sz w:val="24"/>
            <w:szCs w:val="24"/>
          </w:rPr>
          <w:t>c</w:t>
        </w:r>
      </w:ins>
      <w:moveTo w:id="1026" w:author="Daniel Kliebenstein" w:date="2017-07-13T11:34:00Z">
        <w:r>
          <w:rPr>
            <w:sz w:val="24"/>
            <w:szCs w:val="24"/>
          </w:rPr>
          <w:t>hromosomes are differentiated by shading</w:t>
        </w:r>
      </w:moveTo>
      <w:ins w:id="1027" w:author="Daniel Kliebenstein" w:date="2017-07-13T11:35:00Z">
        <w:r>
          <w:rPr>
            <w:sz w:val="24"/>
            <w:szCs w:val="24"/>
          </w:rPr>
          <w:t>, alternating black and grey.</w:t>
        </w:r>
      </w:ins>
    </w:p>
    <w:p w14:paraId="7EB421F1" w14:textId="036F7CE6" w:rsidR="00F33B95" w:rsidRDefault="003C00D0" w:rsidP="0039444C">
      <w:pPr>
        <w:rPr>
          <w:ins w:id="1028" w:author="Daniel Kliebenstein" w:date="2017-07-13T11:21:00Z"/>
          <w:sz w:val="24"/>
          <w:szCs w:val="24"/>
        </w:rPr>
      </w:pPr>
      <w:moveTo w:id="1029" w:author="Daniel Kliebenstein" w:date="2017-07-13T11:34:00Z">
        <w:del w:id="1030" w:author="Daniel Kliebenstein" w:date="2017-07-13T11:35:00Z">
          <w:r w:rsidDel="003C00D0">
            <w:rPr>
              <w:sz w:val="24"/>
              <w:szCs w:val="24"/>
            </w:rPr>
            <w:delText xml:space="preserve">. </w:delText>
          </w:r>
        </w:del>
      </w:moveTo>
      <w:moveToRangeEnd w:id="1022"/>
      <w:del w:id="1031" w:author="Daniel Kliebenstein" w:date="2017-07-13T11:21:00Z">
        <w:r w:rsidR="0039444C" w:rsidDel="00F33B95">
          <w:rPr>
            <w:sz w:val="24"/>
            <w:szCs w:val="24"/>
          </w:rPr>
          <w:delText xml:space="preserve"> </w:delText>
        </w:r>
      </w:del>
      <w:r w:rsidR="00E160CF">
        <w:rPr>
          <w:sz w:val="24"/>
          <w:szCs w:val="24"/>
        </w:rPr>
        <w:t>A</w:t>
      </w:r>
      <w:del w:id="1032" w:author="Daniel Kliebenstein" w:date="2017-07-13T11:32:00Z">
        <w:r w:rsidR="00E160CF" w:rsidDel="003C00D0">
          <w:rPr>
            <w:sz w:val="24"/>
            <w:szCs w:val="24"/>
          </w:rPr>
          <w:delText xml:space="preserve">: </w:delText>
        </w:r>
      </w:del>
      <w:ins w:id="1033" w:author="Daniel Kliebenstein" w:date="2017-07-13T11:32:00Z">
        <w:r>
          <w:rPr>
            <w:sz w:val="24"/>
            <w:szCs w:val="24"/>
          </w:rPr>
          <w:t xml:space="preserve">) </w:t>
        </w:r>
      </w:ins>
      <w:r w:rsidR="00E160CF">
        <w:rPr>
          <w:sz w:val="24"/>
          <w:szCs w:val="24"/>
        </w:rPr>
        <w:t xml:space="preserve">Manhattan plot of </w:t>
      </w:r>
      <w:ins w:id="1034" w:author="Daniel Kliebenstein" w:date="2017-07-13T11:32:00Z">
        <w:r>
          <w:rPr>
            <w:sz w:val="24"/>
            <w:szCs w:val="24"/>
          </w:rPr>
          <w:t xml:space="preserve">estimated SNP effect sizes for </w:t>
        </w:r>
      </w:ins>
      <w:r w:rsidR="00E160CF" w:rsidRPr="00E160CF">
        <w:rPr>
          <w:i/>
          <w:sz w:val="24"/>
          <w:szCs w:val="24"/>
        </w:rPr>
        <w:t xml:space="preserve">B. cinerea </w:t>
      </w:r>
      <w:r w:rsidR="00E160CF">
        <w:rPr>
          <w:sz w:val="24"/>
          <w:szCs w:val="24"/>
        </w:rPr>
        <w:t xml:space="preserve">lesion size </w:t>
      </w:r>
      <w:del w:id="1035" w:author="Daniel Kliebenstein" w:date="2017-07-13T11:32:00Z">
        <w:r w:rsidR="00E160CF" w:rsidDel="003C00D0">
          <w:rPr>
            <w:sz w:val="24"/>
            <w:szCs w:val="24"/>
          </w:rPr>
          <w:delText>GWA for a</w:delText>
        </w:r>
      </w:del>
      <w:ins w:id="1036" w:author="Daniel Kliebenstein" w:date="2017-07-13T11:32:00Z">
        <w:r>
          <w:rPr>
            <w:sz w:val="24"/>
            <w:szCs w:val="24"/>
          </w:rPr>
          <w:t>using a</w:t>
        </w:r>
      </w:ins>
      <w:r w:rsidR="00E160CF">
        <w:rPr>
          <w:sz w:val="24"/>
          <w:szCs w:val="24"/>
        </w:rPr>
        <w:t xml:space="preserve"> single </w:t>
      </w:r>
      <w:ins w:id="1037" w:author="Daniel Kliebenstein" w:date="2017-07-13T11:32:00Z">
        <w:r>
          <w:rPr>
            <w:sz w:val="24"/>
            <w:szCs w:val="24"/>
          </w:rPr>
          <w:t xml:space="preserve">tomato </w:t>
        </w:r>
      </w:ins>
      <w:r w:rsidR="00E160CF">
        <w:rPr>
          <w:sz w:val="24"/>
          <w:szCs w:val="24"/>
        </w:rPr>
        <w:t>accession, LA2706.</w:t>
      </w:r>
      <w:ins w:id="1038" w:author="Daniel Kliebenstein" w:date="2017-07-13T11:32:00Z">
        <w:r>
          <w:rPr>
            <w:sz w:val="24"/>
            <w:szCs w:val="24"/>
          </w:rPr>
          <w:t xml:space="preserve"> Permutation derived thresholds are shown in horizontal dashed lines.</w:t>
        </w:r>
      </w:ins>
    </w:p>
    <w:p w14:paraId="14485201" w14:textId="7734F713" w:rsidR="0039444C" w:rsidRDefault="00E160CF" w:rsidP="0039444C">
      <w:pPr>
        <w:rPr>
          <w:sz w:val="24"/>
          <w:szCs w:val="24"/>
        </w:rPr>
      </w:pPr>
      <w:del w:id="1039" w:author="Daniel Kliebenstein" w:date="2017-07-13T11:21:00Z">
        <w:r w:rsidDel="00F33B95">
          <w:rPr>
            <w:sz w:val="24"/>
            <w:szCs w:val="24"/>
          </w:rPr>
          <w:delText xml:space="preserve"> </w:delText>
        </w:r>
      </w:del>
      <w:r>
        <w:rPr>
          <w:sz w:val="24"/>
          <w:szCs w:val="24"/>
        </w:rPr>
        <w:t>B</w:t>
      </w:r>
      <w:del w:id="1040" w:author="Daniel Kliebenstein" w:date="2017-07-13T11:32:00Z">
        <w:r w:rsidDel="003C00D0">
          <w:rPr>
            <w:sz w:val="24"/>
            <w:szCs w:val="24"/>
          </w:rPr>
          <w:delText xml:space="preserve">: </w:delText>
        </w:r>
      </w:del>
      <w:ins w:id="1041" w:author="Daniel Kliebenstein" w:date="2017-07-13T11:32:00Z">
        <w:r w:rsidR="003C00D0">
          <w:rPr>
            <w:sz w:val="24"/>
            <w:szCs w:val="24"/>
          </w:rPr>
          <w:t xml:space="preserve">) </w:t>
        </w:r>
      </w:ins>
      <w:ins w:id="1042" w:author="Daniel Kliebenstein" w:date="2017-07-13T11:33:00Z">
        <w:r w:rsidR="003C00D0">
          <w:rPr>
            <w:sz w:val="24"/>
            <w:szCs w:val="24"/>
          </w:rPr>
          <w:t xml:space="preserve">The number of tomato accessions for which a </w:t>
        </w:r>
      </w:ins>
      <w:ins w:id="1043" w:author="Daniel Kliebenstein" w:date="2017-07-13T11:34:00Z">
        <w:r w:rsidR="003C00D0">
          <w:rPr>
            <w:i/>
            <w:sz w:val="24"/>
            <w:szCs w:val="24"/>
          </w:rPr>
          <w:t xml:space="preserve">B. </w:t>
        </w:r>
        <w:r w:rsidR="003C00D0" w:rsidRPr="003C00D0">
          <w:rPr>
            <w:i/>
            <w:sz w:val="24"/>
            <w:szCs w:val="24"/>
          </w:rPr>
          <w:t>cinerea</w:t>
        </w:r>
        <w:r w:rsidR="003C00D0">
          <w:rPr>
            <w:sz w:val="24"/>
            <w:szCs w:val="24"/>
          </w:rPr>
          <w:t xml:space="preserve"> SNP was significantly linked to lesion development using </w:t>
        </w:r>
      </w:ins>
      <w:del w:id="1044" w:author="Daniel Kliebenstein" w:date="2017-07-13T11:34:00Z">
        <w:r w:rsidR="0039444C" w:rsidRPr="003C00D0" w:rsidDel="003C00D0">
          <w:rPr>
            <w:sz w:val="24"/>
            <w:szCs w:val="24"/>
          </w:rPr>
          <w:delText>Overlap</w:delText>
        </w:r>
        <w:r w:rsidR="0039444C" w:rsidDel="003C00D0">
          <w:rPr>
            <w:sz w:val="24"/>
            <w:szCs w:val="24"/>
          </w:rPr>
          <w:delText xml:space="preserve"> in lesion </w:delText>
        </w:r>
        <w:r w:rsidR="000328E8" w:rsidDel="003C00D0">
          <w:rPr>
            <w:sz w:val="24"/>
            <w:szCs w:val="24"/>
          </w:rPr>
          <w:delText>size SNPs &gt;</w:delText>
        </w:r>
      </w:del>
      <w:ins w:id="1045" w:author="Daniel Kliebenstein" w:date="2017-07-13T11:34:00Z">
        <w:r w:rsidR="003C00D0">
          <w:rPr>
            <w:sz w:val="24"/>
            <w:szCs w:val="24"/>
          </w:rPr>
          <w:t>the</w:t>
        </w:r>
      </w:ins>
      <w:r w:rsidR="000328E8">
        <w:rPr>
          <w:sz w:val="24"/>
          <w:szCs w:val="24"/>
        </w:rPr>
        <w:t xml:space="preserve"> 99</w:t>
      </w:r>
      <w:r w:rsidR="0039444C">
        <w:rPr>
          <w:sz w:val="24"/>
          <w:szCs w:val="24"/>
        </w:rPr>
        <w:t xml:space="preserve">% </w:t>
      </w:r>
      <w:ins w:id="1046" w:author="Daniel Kliebenstein" w:date="2017-07-13T11:34:00Z">
        <w:r w:rsidR="003C00D0">
          <w:rPr>
            <w:sz w:val="24"/>
            <w:szCs w:val="24"/>
          </w:rPr>
          <w:t xml:space="preserve">permutation </w:t>
        </w:r>
      </w:ins>
      <w:r w:rsidR="0039444C">
        <w:rPr>
          <w:sz w:val="24"/>
          <w:szCs w:val="24"/>
        </w:rPr>
        <w:t>threshold</w:t>
      </w:r>
      <w:del w:id="1047" w:author="Daniel Kliebenstein" w:date="2017-07-13T11:34:00Z">
        <w:r w:rsidR="0039444C" w:rsidDel="003C00D0">
          <w:rPr>
            <w:sz w:val="24"/>
            <w:szCs w:val="24"/>
          </w:rPr>
          <w:delText xml:space="preserve"> across multiple host plant phenotypes</w:delText>
        </w:r>
      </w:del>
      <w:r w:rsidR="0039444C">
        <w:rPr>
          <w:sz w:val="24"/>
          <w:szCs w:val="24"/>
        </w:rPr>
        <w:t xml:space="preserve">. </w:t>
      </w:r>
      <w:moveFromRangeStart w:id="1048" w:author="Daniel Kliebenstein" w:date="2017-07-13T11:34:00Z" w:name="move487709023"/>
      <w:moveFrom w:id="1049" w:author="Daniel Kliebenstein" w:date="2017-07-13T11:34:00Z">
        <w:r w:rsidR="0039444C" w:rsidDel="003C00D0">
          <w:rPr>
            <w:sz w:val="24"/>
            <w:szCs w:val="24"/>
          </w:rPr>
          <w:t xml:space="preserve">Chromosomes are differentiated by shading. </w:t>
        </w:r>
      </w:moveFrom>
      <w:moveFromRangeEnd w:id="1048"/>
      <w:r w:rsidR="0039444C">
        <w:rPr>
          <w:sz w:val="24"/>
          <w:szCs w:val="24"/>
        </w:rPr>
        <w:t xml:space="preserve">Frequency is number of phenotypes in which the SNP exceeds the threshold. </w:t>
      </w:r>
      <w:r>
        <w:rPr>
          <w:sz w:val="24"/>
          <w:szCs w:val="24"/>
        </w:rPr>
        <w:t xml:space="preserve">Vertical </w:t>
      </w:r>
      <w:r w:rsidR="000328E8">
        <w:rPr>
          <w:sz w:val="24"/>
          <w:szCs w:val="24"/>
        </w:rPr>
        <w:t xml:space="preserve">dotted </w:t>
      </w:r>
      <w:r>
        <w:rPr>
          <w:sz w:val="24"/>
          <w:szCs w:val="24"/>
        </w:rPr>
        <w:t xml:space="preserve">lines </w:t>
      </w:r>
      <w:del w:id="1050" w:author="Daniel Kliebenstein" w:date="2017-07-13T11:35:00Z">
        <w:r w:rsidDel="003C00D0">
          <w:rPr>
            <w:sz w:val="24"/>
            <w:szCs w:val="24"/>
          </w:rPr>
          <w:delText xml:space="preserve">indicate </w:delText>
        </w:r>
      </w:del>
      <w:ins w:id="1051" w:author="Daniel Kliebenstein" w:date="2017-07-13T11:35:00Z">
        <w:r w:rsidR="003C00D0">
          <w:rPr>
            <w:sz w:val="24"/>
            <w:szCs w:val="24"/>
          </w:rPr>
          <w:t xml:space="preserve">identify regions with </w:t>
        </w:r>
      </w:ins>
      <w:r w:rsidR="00932108">
        <w:rPr>
          <w:sz w:val="24"/>
          <w:szCs w:val="24"/>
        </w:rPr>
        <w:t xml:space="preserve">overlap between </w:t>
      </w:r>
      <w:commentRangeStart w:id="1052"/>
      <w:r w:rsidR="00EC0F3E">
        <w:rPr>
          <w:sz w:val="24"/>
          <w:szCs w:val="24"/>
        </w:rPr>
        <w:t xml:space="preserve">relatively large-effect </w:t>
      </w:r>
      <w:r>
        <w:rPr>
          <w:sz w:val="24"/>
          <w:szCs w:val="24"/>
        </w:rPr>
        <w:t xml:space="preserve">SNPs </w:t>
      </w:r>
      <w:commentRangeEnd w:id="1052"/>
      <w:r w:rsidR="002F2ACA">
        <w:rPr>
          <w:rStyle w:val="CommentReference"/>
        </w:rPr>
        <w:commentReference w:id="1052"/>
      </w:r>
      <w:r>
        <w:rPr>
          <w:sz w:val="24"/>
          <w:szCs w:val="24"/>
        </w:rPr>
        <w:t xml:space="preserve">for LA2706 </w:t>
      </w:r>
      <w:r w:rsidR="00932108">
        <w:rPr>
          <w:sz w:val="24"/>
          <w:szCs w:val="24"/>
        </w:rPr>
        <w:t>and significance</w:t>
      </w:r>
      <w:r>
        <w:rPr>
          <w:sz w:val="24"/>
          <w:szCs w:val="24"/>
        </w:rPr>
        <w:t xml:space="preserve"> across the majority (≥6) </w:t>
      </w:r>
      <w:r w:rsidR="00932108">
        <w:rPr>
          <w:sz w:val="24"/>
          <w:szCs w:val="24"/>
        </w:rPr>
        <w:t xml:space="preserve">of </w:t>
      </w:r>
      <w:r>
        <w:rPr>
          <w:sz w:val="24"/>
          <w:szCs w:val="24"/>
        </w:rPr>
        <w:t>tomato genotypes tested.</w:t>
      </w:r>
    </w:p>
    <w:p w14:paraId="1E60F757" w14:textId="77777777" w:rsidR="0039444C" w:rsidRDefault="0039444C" w:rsidP="0039444C">
      <w:pPr>
        <w:rPr>
          <w:sz w:val="24"/>
          <w:szCs w:val="24"/>
        </w:rPr>
      </w:pPr>
    </w:p>
    <w:p w14:paraId="5A9EEC84" w14:textId="66C0C181" w:rsidR="00F33B95" w:rsidRPr="002F2ACA" w:rsidRDefault="0039444C" w:rsidP="0039444C">
      <w:pPr>
        <w:rPr>
          <w:ins w:id="1053" w:author="Daniel Kliebenstein" w:date="2017-07-13T11:22:00Z"/>
          <w:b/>
          <w:sz w:val="24"/>
          <w:szCs w:val="24"/>
          <w:rPrChange w:id="1054" w:author="Daniel Kliebenstein" w:date="2017-07-13T11:36:00Z">
            <w:rPr>
              <w:ins w:id="1055" w:author="Daniel Kliebenstein" w:date="2017-07-13T11:22:00Z"/>
              <w:sz w:val="24"/>
              <w:szCs w:val="24"/>
            </w:rPr>
          </w:rPrChange>
        </w:rPr>
      </w:pPr>
      <w:r w:rsidRPr="002F2ACA">
        <w:rPr>
          <w:b/>
          <w:sz w:val="24"/>
          <w:szCs w:val="24"/>
          <w:rPrChange w:id="1056" w:author="Daniel Kliebenstein" w:date="2017-07-13T11:36:00Z">
            <w:rPr>
              <w:sz w:val="24"/>
              <w:szCs w:val="24"/>
            </w:rPr>
          </w:rPrChange>
        </w:rPr>
        <w:t>Figure R</w:t>
      </w:r>
      <w:r w:rsidR="007C68FC" w:rsidRPr="002F2ACA">
        <w:rPr>
          <w:b/>
          <w:sz w:val="24"/>
          <w:szCs w:val="24"/>
          <w:rPrChange w:id="1057" w:author="Daniel Kliebenstein" w:date="2017-07-13T11:36:00Z">
            <w:rPr>
              <w:sz w:val="24"/>
              <w:szCs w:val="24"/>
            </w:rPr>
          </w:rPrChange>
        </w:rPr>
        <w:t>7</w:t>
      </w:r>
      <w:r w:rsidRPr="002F2ACA">
        <w:rPr>
          <w:b/>
          <w:sz w:val="24"/>
          <w:szCs w:val="24"/>
          <w:rPrChange w:id="1058" w:author="Daniel Kliebenstein" w:date="2017-07-13T11:36:00Z">
            <w:rPr>
              <w:sz w:val="24"/>
              <w:szCs w:val="24"/>
            </w:rPr>
          </w:rPrChange>
        </w:rPr>
        <w:t xml:space="preserve">. </w:t>
      </w:r>
      <w:del w:id="1059" w:author="Daniel Kliebenstein" w:date="2017-07-13T11:36:00Z">
        <w:r w:rsidRPr="002F2ACA" w:rsidDel="002F2ACA">
          <w:rPr>
            <w:b/>
            <w:sz w:val="24"/>
            <w:szCs w:val="24"/>
            <w:rPrChange w:id="1060" w:author="Daniel Kliebenstein" w:date="2017-07-13T11:36:00Z">
              <w:rPr>
                <w:sz w:val="24"/>
                <w:szCs w:val="24"/>
              </w:rPr>
            </w:rPrChange>
          </w:rPr>
          <w:delText xml:space="preserve">Overlap </w:delText>
        </w:r>
      </w:del>
      <w:ins w:id="1061" w:author="Daniel Kliebenstein" w:date="2017-07-13T11:36:00Z">
        <w:r w:rsidR="002F2ACA">
          <w:rPr>
            <w:b/>
            <w:sz w:val="24"/>
            <w:szCs w:val="24"/>
          </w:rPr>
          <w:t xml:space="preserve">Overlap in frequency of </w:t>
        </w:r>
        <w:r w:rsidR="002F2ACA" w:rsidRPr="002F2ACA">
          <w:rPr>
            <w:b/>
            <w:i/>
            <w:sz w:val="24"/>
            <w:szCs w:val="24"/>
            <w:rPrChange w:id="1062" w:author="Daniel Kliebenstein" w:date="2017-07-13T11:37:00Z">
              <w:rPr>
                <w:b/>
                <w:sz w:val="24"/>
                <w:szCs w:val="24"/>
              </w:rPr>
            </w:rPrChange>
          </w:rPr>
          <w:t>B. cinerea</w:t>
        </w:r>
        <w:r w:rsidR="002F2ACA">
          <w:rPr>
            <w:b/>
            <w:sz w:val="24"/>
            <w:szCs w:val="24"/>
          </w:rPr>
          <w:t xml:space="preserve"> GWA </w:t>
        </w:r>
      </w:ins>
      <w:ins w:id="1063" w:author="Daniel Kliebenstein" w:date="2017-07-13T11:38:00Z">
        <w:r w:rsidR="005E447B">
          <w:rPr>
            <w:b/>
            <w:sz w:val="24"/>
            <w:szCs w:val="24"/>
          </w:rPr>
          <w:t>significance</w:t>
        </w:r>
      </w:ins>
      <w:ins w:id="1064" w:author="Daniel Kliebenstein" w:date="2017-07-13T11:36:00Z">
        <w:r w:rsidR="002F2ACA">
          <w:rPr>
            <w:b/>
            <w:sz w:val="24"/>
            <w:szCs w:val="24"/>
          </w:rPr>
          <w:t xml:space="preserve"> across tomato accessions</w:t>
        </w:r>
      </w:ins>
      <w:del w:id="1065" w:author="Daniel Kliebenstein" w:date="2017-07-13T11:37:00Z">
        <w:r w:rsidRPr="002F2ACA" w:rsidDel="002F2ACA">
          <w:rPr>
            <w:b/>
            <w:sz w:val="24"/>
            <w:szCs w:val="24"/>
            <w:rPrChange w:id="1066" w:author="Daniel Kliebenstein" w:date="2017-07-13T11:36:00Z">
              <w:rPr>
                <w:sz w:val="24"/>
                <w:szCs w:val="24"/>
              </w:rPr>
            </w:rPrChange>
          </w:rPr>
          <w:delText>in lesion size SNPs &gt; 99% across individual</w:delText>
        </w:r>
        <w:r w:rsidR="00416136" w:rsidRPr="002F2ACA" w:rsidDel="002F2ACA">
          <w:rPr>
            <w:b/>
            <w:sz w:val="24"/>
            <w:szCs w:val="24"/>
            <w:rPrChange w:id="1067" w:author="Daniel Kliebenstein" w:date="2017-07-13T11:36:00Z">
              <w:rPr>
                <w:sz w:val="24"/>
                <w:szCs w:val="24"/>
              </w:rPr>
            </w:rPrChange>
          </w:rPr>
          <w:delText xml:space="preserve"> hosts</w:delText>
        </w:r>
      </w:del>
      <w:r w:rsidRPr="002F2ACA">
        <w:rPr>
          <w:b/>
          <w:sz w:val="24"/>
          <w:szCs w:val="24"/>
          <w:rPrChange w:id="1068" w:author="Daniel Kliebenstein" w:date="2017-07-13T11:36:00Z">
            <w:rPr>
              <w:sz w:val="24"/>
              <w:szCs w:val="24"/>
            </w:rPr>
          </w:rPrChange>
        </w:rPr>
        <w:t>.</w:t>
      </w:r>
    </w:p>
    <w:p w14:paraId="5D762057" w14:textId="6541C7B8" w:rsidR="00F33B95" w:rsidRDefault="0039444C" w:rsidP="0039444C">
      <w:pPr>
        <w:rPr>
          <w:ins w:id="1069" w:author="Daniel Kliebenstein" w:date="2017-07-13T11:22:00Z"/>
          <w:sz w:val="24"/>
          <w:szCs w:val="24"/>
        </w:rPr>
      </w:pPr>
      <w:del w:id="1070" w:author="Daniel Kliebenstein" w:date="2017-07-13T11:22:00Z">
        <w:r w:rsidDel="00F33B95">
          <w:rPr>
            <w:sz w:val="24"/>
            <w:szCs w:val="24"/>
          </w:rPr>
          <w:delText xml:space="preserve"> </w:delText>
        </w:r>
      </w:del>
      <w:r w:rsidR="00817719">
        <w:rPr>
          <w:sz w:val="24"/>
          <w:szCs w:val="24"/>
        </w:rPr>
        <w:t xml:space="preserve">A: </w:t>
      </w:r>
      <w:ins w:id="1071" w:author="Daniel Kliebenstein" w:date="2017-07-13T11:38:00Z">
        <w:r w:rsidR="005E447B">
          <w:rPr>
            <w:sz w:val="24"/>
            <w:szCs w:val="24"/>
          </w:rPr>
          <w:t xml:space="preserve">Frequency with which a </w:t>
        </w:r>
        <w:r w:rsidR="005E447B">
          <w:rPr>
            <w:i/>
            <w:sz w:val="24"/>
            <w:szCs w:val="24"/>
          </w:rPr>
          <w:t xml:space="preserve">B. </w:t>
        </w:r>
        <w:r w:rsidR="005E447B" w:rsidRPr="005E447B">
          <w:rPr>
            <w:i/>
            <w:sz w:val="24"/>
            <w:szCs w:val="24"/>
          </w:rPr>
          <w:t>cinerea</w:t>
        </w:r>
        <w:r w:rsidR="005E447B">
          <w:rPr>
            <w:sz w:val="24"/>
            <w:szCs w:val="24"/>
          </w:rPr>
          <w:t xml:space="preserve"> SNP significantly associated with lesion size on the 12 tomato accessions </w:t>
        </w:r>
      </w:ins>
      <w:ins w:id="1072" w:author="Daniel Kliebenstein" w:date="2017-07-13T11:39:00Z">
        <w:r w:rsidR="005E447B">
          <w:rPr>
            <w:sz w:val="24"/>
            <w:szCs w:val="24"/>
          </w:rPr>
          <w:t>using</w:t>
        </w:r>
      </w:ins>
      <w:ins w:id="1073" w:author="Daniel Kliebenstein" w:date="2017-07-13T11:38:00Z">
        <w:r w:rsidR="005E447B">
          <w:rPr>
            <w:sz w:val="24"/>
            <w:szCs w:val="24"/>
          </w:rPr>
          <w:t xml:space="preserve"> the </w:t>
        </w:r>
      </w:ins>
      <w:del w:id="1074" w:author="Daniel Kliebenstein" w:date="2017-07-13T11:39:00Z">
        <w:r w:rsidR="00817719" w:rsidRPr="005E447B" w:rsidDel="005E447B">
          <w:rPr>
            <w:sz w:val="24"/>
            <w:szCs w:val="24"/>
          </w:rPr>
          <w:delText>Count</w:delText>
        </w:r>
        <w:r w:rsidR="00817719" w:rsidDel="005E447B">
          <w:rPr>
            <w:sz w:val="24"/>
            <w:szCs w:val="24"/>
          </w:rPr>
          <w:delText xml:space="preserve"> of SNPS &gt; </w:delText>
        </w:r>
      </w:del>
      <w:r w:rsidR="00817719">
        <w:rPr>
          <w:sz w:val="24"/>
          <w:szCs w:val="24"/>
        </w:rPr>
        <w:t xml:space="preserve">99% </w:t>
      </w:r>
      <w:del w:id="1075" w:author="Daniel Kliebenstein" w:date="2017-07-13T11:39:00Z">
        <w:r w:rsidR="00817719" w:rsidDel="005E447B">
          <w:rPr>
            <w:sz w:val="24"/>
            <w:szCs w:val="24"/>
          </w:rPr>
          <w:delText>in common across individual plant hosts</w:delText>
        </w:r>
      </w:del>
      <w:ins w:id="1076" w:author="Daniel Kliebenstein" w:date="2017-07-13T11:39:00Z">
        <w:r w:rsidR="005E447B">
          <w:rPr>
            <w:sz w:val="24"/>
            <w:szCs w:val="24"/>
          </w:rPr>
          <w:t>permutation threshold</w:t>
        </w:r>
      </w:ins>
      <w:r w:rsidR="00817719">
        <w:rPr>
          <w:sz w:val="24"/>
          <w:szCs w:val="24"/>
        </w:rPr>
        <w:t>.</w:t>
      </w:r>
    </w:p>
    <w:p w14:paraId="08FD789C" w14:textId="781642C8" w:rsidR="0039444C" w:rsidRDefault="00817719" w:rsidP="0039444C">
      <w:pPr>
        <w:rPr>
          <w:sz w:val="24"/>
          <w:szCs w:val="24"/>
        </w:rPr>
      </w:pPr>
      <w:del w:id="1077" w:author="Daniel Kliebenstein" w:date="2017-07-13T11:22:00Z">
        <w:r w:rsidDel="00F33B95">
          <w:rPr>
            <w:sz w:val="24"/>
            <w:szCs w:val="24"/>
          </w:rPr>
          <w:delText xml:space="preserve"> </w:delText>
        </w:r>
      </w:del>
      <w:r>
        <w:rPr>
          <w:sz w:val="24"/>
          <w:szCs w:val="24"/>
        </w:rPr>
        <w:t xml:space="preserve">B: </w:t>
      </w:r>
      <w:ins w:id="1078" w:author="Daniel Kliebenstein" w:date="2017-07-13T11:39:00Z">
        <w:r w:rsidR="005E447B">
          <w:rPr>
            <w:sz w:val="24"/>
            <w:szCs w:val="24"/>
          </w:rPr>
          <w:t xml:space="preserve">Frequency with which a </w:t>
        </w:r>
        <w:r w:rsidR="005E447B">
          <w:rPr>
            <w:i/>
            <w:sz w:val="24"/>
            <w:szCs w:val="24"/>
          </w:rPr>
          <w:t xml:space="preserve">B. </w:t>
        </w:r>
        <w:r w:rsidR="005E447B" w:rsidRPr="00EE2856">
          <w:rPr>
            <w:i/>
            <w:sz w:val="24"/>
            <w:szCs w:val="24"/>
          </w:rPr>
          <w:t>cinerea</w:t>
        </w:r>
        <w:r w:rsidR="005E447B">
          <w:rPr>
            <w:sz w:val="24"/>
            <w:szCs w:val="24"/>
          </w:rPr>
          <w:t xml:space="preserve"> gene significantly associated with lesion size on the 12 tomato accessions. Genes were called as significant if there were 2 or more SNPs within the gene body or within 2kb of the gene body using SNPs called at the 99</w:t>
        </w:r>
      </w:ins>
      <w:ins w:id="1079" w:author="Daniel Kliebenstein" w:date="2017-07-13T11:45:00Z">
        <w:r w:rsidR="005E447B">
          <w:rPr>
            <w:sz w:val="24"/>
            <w:szCs w:val="24"/>
          </w:rPr>
          <w:t xml:space="preserve"> </w:t>
        </w:r>
        <w:commentRangeStart w:id="1080"/>
        <w:r w:rsidR="005E447B">
          <w:rPr>
            <w:sz w:val="24"/>
            <w:szCs w:val="24"/>
          </w:rPr>
          <w:t>percentile</w:t>
        </w:r>
      </w:ins>
      <w:ins w:id="1081" w:author="Daniel Kliebenstein" w:date="2017-07-13T11:39:00Z">
        <w:r w:rsidR="005E447B">
          <w:rPr>
            <w:sz w:val="24"/>
            <w:szCs w:val="24"/>
          </w:rPr>
          <w:t xml:space="preserve"> </w:t>
        </w:r>
      </w:ins>
      <w:commentRangeEnd w:id="1080"/>
      <w:ins w:id="1082" w:author="Daniel Kliebenstein" w:date="2017-07-13T11:45:00Z">
        <w:r w:rsidR="005E447B">
          <w:rPr>
            <w:rStyle w:val="CommentReference"/>
          </w:rPr>
          <w:commentReference w:id="1080"/>
        </w:r>
      </w:ins>
      <w:ins w:id="1083" w:author="Daniel Kliebenstein" w:date="2017-07-13T11:39:00Z">
        <w:r w:rsidR="005E447B">
          <w:rPr>
            <w:sz w:val="24"/>
            <w:szCs w:val="24"/>
          </w:rPr>
          <w:t>permutation threshold</w:t>
        </w:r>
      </w:ins>
      <w:del w:id="1084" w:author="Daniel Kliebenstein" w:date="2017-07-13T11:40:00Z">
        <w:r w:rsidR="007B4EA6" w:rsidDel="005E447B">
          <w:rPr>
            <w:sz w:val="24"/>
            <w:szCs w:val="24"/>
          </w:rPr>
          <w:delText xml:space="preserve">Overlap in </w:delText>
        </w:r>
        <w:r w:rsidR="00411592" w:rsidDel="005E447B">
          <w:rPr>
            <w:sz w:val="24"/>
            <w:szCs w:val="24"/>
          </w:rPr>
          <w:delText>genes with SNPs &gt;99% thres</w:delText>
        </w:r>
        <w:r w:rsidR="00F84BF6" w:rsidDel="005E447B">
          <w:rPr>
            <w:sz w:val="24"/>
            <w:szCs w:val="24"/>
          </w:rPr>
          <w:delText>hold within 2kb, across plant genotypes</w:delText>
        </w:r>
      </w:del>
      <w:r w:rsidR="00F84BF6">
        <w:rPr>
          <w:sz w:val="24"/>
          <w:szCs w:val="24"/>
        </w:rPr>
        <w:t>.</w:t>
      </w:r>
    </w:p>
    <w:p w14:paraId="7F08AE64" w14:textId="77777777" w:rsidR="0039444C" w:rsidRDefault="0039444C" w:rsidP="0039444C">
      <w:pPr>
        <w:rPr>
          <w:sz w:val="24"/>
          <w:szCs w:val="24"/>
        </w:rPr>
      </w:pPr>
    </w:p>
    <w:p w14:paraId="500E8ECC" w14:textId="363E45CC" w:rsidR="005E447B" w:rsidRPr="005E447B" w:rsidRDefault="0039444C" w:rsidP="0039444C">
      <w:pPr>
        <w:rPr>
          <w:ins w:id="1085" w:author="Daniel Kliebenstein" w:date="2017-07-13T11:40:00Z"/>
          <w:b/>
          <w:sz w:val="24"/>
          <w:szCs w:val="24"/>
          <w:rPrChange w:id="1086" w:author="Daniel Kliebenstein" w:date="2017-07-13T11:40:00Z">
            <w:rPr>
              <w:ins w:id="1087" w:author="Daniel Kliebenstein" w:date="2017-07-13T11:40:00Z"/>
              <w:sz w:val="24"/>
              <w:szCs w:val="24"/>
            </w:rPr>
          </w:rPrChange>
        </w:rPr>
      </w:pPr>
      <w:r w:rsidRPr="005E447B">
        <w:rPr>
          <w:b/>
          <w:sz w:val="24"/>
          <w:szCs w:val="24"/>
          <w:rPrChange w:id="1088" w:author="Daniel Kliebenstein" w:date="2017-07-13T11:40:00Z">
            <w:rPr>
              <w:sz w:val="24"/>
              <w:szCs w:val="24"/>
            </w:rPr>
          </w:rPrChange>
        </w:rPr>
        <w:t>Figure R</w:t>
      </w:r>
      <w:r w:rsidR="007013E6" w:rsidRPr="005E447B">
        <w:rPr>
          <w:b/>
          <w:sz w:val="24"/>
          <w:szCs w:val="24"/>
          <w:rPrChange w:id="1089" w:author="Daniel Kliebenstein" w:date="2017-07-13T11:40:00Z">
            <w:rPr>
              <w:sz w:val="24"/>
              <w:szCs w:val="24"/>
            </w:rPr>
          </w:rPrChange>
        </w:rPr>
        <w:t>8</w:t>
      </w:r>
      <w:r w:rsidRPr="005E447B">
        <w:rPr>
          <w:b/>
          <w:sz w:val="24"/>
          <w:szCs w:val="24"/>
          <w:rPrChange w:id="1090" w:author="Daniel Kliebenstein" w:date="2017-07-13T11:40:00Z">
            <w:rPr>
              <w:sz w:val="24"/>
              <w:szCs w:val="24"/>
            </w:rPr>
          </w:rPrChange>
        </w:rPr>
        <w:t>.</w:t>
      </w:r>
      <w:ins w:id="1091" w:author="Daniel Kliebenstein" w:date="2017-07-13T11:40:00Z">
        <w:r w:rsidR="005E447B" w:rsidRPr="005E447B">
          <w:rPr>
            <w:b/>
            <w:sz w:val="24"/>
            <w:szCs w:val="24"/>
            <w:rPrChange w:id="1092" w:author="Daniel Kliebenstein" w:date="2017-07-13T11:40:00Z">
              <w:rPr>
                <w:sz w:val="24"/>
                <w:szCs w:val="24"/>
              </w:rPr>
            </w:rPrChange>
          </w:rPr>
          <w:t xml:space="preserve"> GWA analysis of domestication sensitivity in </w:t>
        </w:r>
        <w:r w:rsidR="005E447B" w:rsidRPr="005E447B">
          <w:rPr>
            <w:b/>
            <w:i/>
            <w:sz w:val="24"/>
            <w:szCs w:val="24"/>
            <w:rPrChange w:id="1093" w:author="Daniel Kliebenstein" w:date="2017-07-13T11:40:00Z">
              <w:rPr>
                <w:sz w:val="24"/>
                <w:szCs w:val="24"/>
              </w:rPr>
            </w:rPrChange>
          </w:rPr>
          <w:t>B. cinerea</w:t>
        </w:r>
        <w:r w:rsidR="005E447B" w:rsidRPr="005E447B">
          <w:rPr>
            <w:b/>
            <w:sz w:val="24"/>
            <w:szCs w:val="24"/>
            <w:rPrChange w:id="1094" w:author="Daniel Kliebenstein" w:date="2017-07-13T11:40:00Z">
              <w:rPr>
                <w:sz w:val="24"/>
                <w:szCs w:val="24"/>
              </w:rPr>
            </w:rPrChange>
          </w:rPr>
          <w:t>.</w:t>
        </w:r>
      </w:ins>
    </w:p>
    <w:p w14:paraId="5F54BF86" w14:textId="77777777" w:rsidR="005E447B" w:rsidRDefault="005E447B" w:rsidP="0039444C">
      <w:pPr>
        <w:rPr>
          <w:ins w:id="1095" w:author="Daniel Kliebenstein" w:date="2017-07-13T11:42:00Z"/>
          <w:sz w:val="24"/>
          <w:szCs w:val="24"/>
        </w:rPr>
      </w:pPr>
      <w:ins w:id="1096" w:author="Daniel Kliebenstein" w:date="2017-07-13T11:40:00Z">
        <w:r>
          <w:rPr>
            <w:sz w:val="24"/>
            <w:szCs w:val="24"/>
          </w:rPr>
          <w:t xml:space="preserve">Domestication sensitivity of each isolate was estimated using the average virulence on the wild and domesticated tomato germplasm using Sensitivity = </w:t>
        </w:r>
      </w:ins>
      <w:ins w:id="1097" w:author="Daniel Kliebenstein" w:date="2017-07-13T11:41:00Z">
        <w:r>
          <w:rPr>
            <w:sz w:val="24"/>
            <w:szCs w:val="24"/>
          </w:rPr>
          <w:t>(Domesticated</w:t>
        </w:r>
      </w:ins>
      <w:ins w:id="1098" w:author="Daniel Kliebenstein" w:date="2017-07-13T11:42:00Z">
        <w:r>
          <w:rPr>
            <w:sz w:val="24"/>
            <w:szCs w:val="24"/>
          </w:rPr>
          <w:t xml:space="preserve"> lesion size</w:t>
        </w:r>
      </w:ins>
      <w:ins w:id="1099" w:author="Daniel Kliebenstein" w:date="2017-07-13T11:41:00Z">
        <w:r>
          <w:rPr>
            <w:sz w:val="24"/>
            <w:szCs w:val="24"/>
          </w:rPr>
          <w:t xml:space="preserve"> – </w:t>
        </w:r>
      </w:ins>
      <w:ins w:id="1100" w:author="Daniel Kliebenstein" w:date="2017-07-13T11:42:00Z">
        <w:r>
          <w:rPr>
            <w:sz w:val="24"/>
            <w:szCs w:val="24"/>
          </w:rPr>
          <w:t>W</w:t>
        </w:r>
      </w:ins>
      <w:ins w:id="1101" w:author="Daniel Kliebenstein" w:date="2017-07-13T11:41:00Z">
        <w:r>
          <w:rPr>
            <w:sz w:val="24"/>
            <w:szCs w:val="24"/>
          </w:rPr>
          <w:t>ild</w:t>
        </w:r>
      </w:ins>
      <w:ins w:id="1102" w:author="Daniel Kliebenstein" w:date="2017-07-13T11:42:00Z">
        <w:r>
          <w:rPr>
            <w:sz w:val="24"/>
            <w:szCs w:val="24"/>
          </w:rPr>
          <w:t xml:space="preserve"> lesion size</w:t>
        </w:r>
      </w:ins>
      <w:ins w:id="1103" w:author="Daniel Kliebenstein" w:date="2017-07-13T11:41:00Z">
        <w:r>
          <w:rPr>
            <w:sz w:val="24"/>
            <w:szCs w:val="24"/>
          </w:rPr>
          <w:t>) / Domesticated</w:t>
        </w:r>
      </w:ins>
      <w:ins w:id="1104" w:author="Daniel Kliebenstein" w:date="2017-07-13T11:42:00Z">
        <w:r>
          <w:rPr>
            <w:sz w:val="24"/>
            <w:szCs w:val="24"/>
          </w:rPr>
          <w:t xml:space="preserve"> lesion size. This was then utilized for GWA mapping.</w:t>
        </w:r>
      </w:ins>
    </w:p>
    <w:p w14:paraId="423D6218" w14:textId="148E1875" w:rsidR="00F33B95" w:rsidRDefault="0039444C" w:rsidP="0039444C">
      <w:pPr>
        <w:rPr>
          <w:ins w:id="1105" w:author="Daniel Kliebenstein" w:date="2017-07-13T11:22:00Z"/>
          <w:sz w:val="24"/>
          <w:szCs w:val="24"/>
        </w:rPr>
      </w:pPr>
      <w:del w:id="1106" w:author="Daniel Kliebenstein" w:date="2017-07-13T11:40:00Z">
        <w:r w:rsidDel="005E447B">
          <w:rPr>
            <w:sz w:val="24"/>
            <w:szCs w:val="24"/>
          </w:rPr>
          <w:delText xml:space="preserve"> </w:delText>
        </w:r>
      </w:del>
      <w:r w:rsidR="004126C8">
        <w:rPr>
          <w:sz w:val="24"/>
          <w:szCs w:val="24"/>
        </w:rPr>
        <w:t xml:space="preserve">A: </w:t>
      </w:r>
      <w:commentRangeStart w:id="1107"/>
      <w:del w:id="1108" w:author="Daniel Kliebenstein" w:date="2017-07-13T11:44:00Z">
        <w:r w:rsidDel="005E447B">
          <w:rPr>
            <w:sz w:val="24"/>
            <w:szCs w:val="24"/>
          </w:rPr>
          <w:delText>Top 50 SNPs for lesion size for each domestication phenotype</w:delText>
        </w:r>
        <w:commentRangeEnd w:id="1107"/>
        <w:r w:rsidR="005E447B" w:rsidDel="005E447B">
          <w:rPr>
            <w:rStyle w:val="CommentReference"/>
          </w:rPr>
          <w:commentReference w:id="1107"/>
        </w:r>
      </w:del>
      <w:ins w:id="1109" w:author="Daniel Kliebenstein" w:date="2017-07-13T11:44:00Z">
        <w:r w:rsidR="005E447B">
          <w:rPr>
            <w:sz w:val="24"/>
            <w:szCs w:val="24"/>
          </w:rPr>
          <w:t>SNPs that significantly affect lesion size across domesticated tomato, wild tomato or domestication sensitivity are shown</w:t>
        </w:r>
      </w:ins>
      <w:r>
        <w:rPr>
          <w:sz w:val="24"/>
          <w:szCs w:val="24"/>
        </w:rPr>
        <w:t>.</w:t>
      </w:r>
      <w:ins w:id="1110" w:author="Daniel Kliebenstein" w:date="2017-07-13T11:44:00Z">
        <w:r w:rsidR="005E447B">
          <w:rPr>
            <w:sz w:val="24"/>
            <w:szCs w:val="24"/>
          </w:rPr>
          <w:t xml:space="preserve"> Significance is called as crossing the 99.9 percentile permutation threshold</w:t>
        </w:r>
      </w:ins>
    </w:p>
    <w:p w14:paraId="76FE4371" w14:textId="406B9045" w:rsidR="00F33B95" w:rsidRDefault="0039444C" w:rsidP="0039444C">
      <w:pPr>
        <w:rPr>
          <w:ins w:id="1111" w:author="Daniel Kliebenstein" w:date="2017-07-13T11:22:00Z"/>
          <w:sz w:val="24"/>
          <w:szCs w:val="24"/>
        </w:rPr>
      </w:pPr>
      <w:del w:id="1112" w:author="Daniel Kliebenstein" w:date="2017-07-13T11:22:00Z">
        <w:r w:rsidDel="00F33B95">
          <w:rPr>
            <w:sz w:val="24"/>
            <w:szCs w:val="24"/>
          </w:rPr>
          <w:delText xml:space="preserve"> </w:delText>
        </w:r>
      </w:del>
      <w:del w:id="1113" w:author="Daniel Kliebenstein" w:date="2017-07-13T11:42:00Z">
        <w:r w:rsidDel="005E447B">
          <w:rPr>
            <w:sz w:val="24"/>
            <w:szCs w:val="24"/>
          </w:rPr>
          <w:delText>Domestication sensitivity is (domesticated – wild / domesticated).</w:delText>
        </w:r>
      </w:del>
      <w:del w:id="1114" w:author="Daniel Kliebenstein" w:date="2017-07-13T11:22:00Z">
        <w:r w:rsidDel="00F33B95">
          <w:rPr>
            <w:sz w:val="24"/>
            <w:szCs w:val="24"/>
          </w:rPr>
          <w:delText xml:space="preserve"> </w:delText>
        </w:r>
      </w:del>
      <w:r w:rsidR="004126C8">
        <w:rPr>
          <w:sz w:val="24"/>
          <w:szCs w:val="24"/>
        </w:rPr>
        <w:t xml:space="preserve">B: </w:t>
      </w:r>
      <w:r>
        <w:rPr>
          <w:sz w:val="24"/>
          <w:szCs w:val="24"/>
        </w:rPr>
        <w:t xml:space="preserve">Venn diagram of </w:t>
      </w:r>
      <w:ins w:id="1115" w:author="Daniel Kliebenstein" w:date="2017-07-13T11:45:00Z">
        <w:r w:rsidR="005E447B">
          <w:rPr>
            <w:sz w:val="24"/>
            <w:szCs w:val="24"/>
          </w:rPr>
          <w:t xml:space="preserve">overlapping </w:t>
        </w:r>
      </w:ins>
      <w:r>
        <w:rPr>
          <w:sz w:val="24"/>
          <w:szCs w:val="24"/>
        </w:rPr>
        <w:t xml:space="preserve">SNPs identified </w:t>
      </w:r>
      <w:ins w:id="1116" w:author="Daniel Kliebenstein" w:date="2017-07-13T11:45:00Z">
        <w:r w:rsidR="005E447B">
          <w:rPr>
            <w:sz w:val="24"/>
            <w:szCs w:val="24"/>
          </w:rPr>
          <w:t>as crossing the 99.9 percentile permutation threshold</w:t>
        </w:r>
        <w:r w:rsidR="005E447B" w:rsidDel="005E447B">
          <w:rPr>
            <w:sz w:val="24"/>
            <w:szCs w:val="24"/>
          </w:rPr>
          <w:t xml:space="preserve"> </w:t>
        </w:r>
      </w:ins>
      <w:del w:id="1117" w:author="Daniel Kliebenstein" w:date="2017-07-13T11:45:00Z">
        <w:r w:rsidDel="005E447B">
          <w:rPr>
            <w:sz w:val="24"/>
            <w:szCs w:val="24"/>
          </w:rPr>
          <w:delText xml:space="preserve">&gt;99.9% for each </w:delText>
        </w:r>
      </w:del>
      <w:del w:id="1118" w:author="Daniel Kliebenstein" w:date="2017-07-13T11:42:00Z">
        <w:r w:rsidDel="005E447B">
          <w:rPr>
            <w:sz w:val="24"/>
            <w:szCs w:val="24"/>
          </w:rPr>
          <w:delText xml:space="preserve">domestication </w:delText>
        </w:r>
      </w:del>
      <w:del w:id="1119" w:author="Daniel Kliebenstein" w:date="2017-07-13T11:45:00Z">
        <w:r w:rsidDel="005E447B">
          <w:rPr>
            <w:sz w:val="24"/>
            <w:szCs w:val="24"/>
          </w:rPr>
          <w:delText>phenotype</w:delText>
        </w:r>
      </w:del>
      <w:ins w:id="1120" w:author="Daniel Kliebenstein" w:date="2017-07-13T11:45:00Z">
        <w:r w:rsidR="005E447B">
          <w:rPr>
            <w:sz w:val="24"/>
            <w:szCs w:val="24"/>
          </w:rPr>
          <w:t>for each trait</w:t>
        </w:r>
      </w:ins>
      <w:r>
        <w:rPr>
          <w:sz w:val="24"/>
          <w:szCs w:val="24"/>
        </w:rPr>
        <w:t>.</w:t>
      </w:r>
    </w:p>
    <w:p w14:paraId="7A9F1360" w14:textId="2759ED37" w:rsidR="0039444C" w:rsidRDefault="004126C8" w:rsidP="004254F5">
      <w:pPr>
        <w:rPr>
          <w:sz w:val="24"/>
          <w:szCs w:val="24"/>
        </w:rPr>
      </w:pPr>
      <w:del w:id="1121" w:author="Daniel Kliebenstein" w:date="2017-07-13T11:22:00Z">
        <w:r w:rsidDel="00F33B95">
          <w:rPr>
            <w:sz w:val="24"/>
            <w:szCs w:val="24"/>
          </w:rPr>
          <w:delText xml:space="preserve"> </w:delText>
        </w:r>
      </w:del>
      <w:r>
        <w:rPr>
          <w:sz w:val="24"/>
          <w:szCs w:val="24"/>
        </w:rPr>
        <w:t xml:space="preserve">C: </w:t>
      </w:r>
      <w:ins w:id="1122" w:author="Daniel Kliebenstein" w:date="2017-07-13T11:45:00Z">
        <w:r w:rsidR="004254F5">
          <w:rPr>
            <w:sz w:val="24"/>
            <w:szCs w:val="24"/>
          </w:rPr>
          <w:t xml:space="preserve">Venn diagram of overlapping </w:t>
        </w:r>
      </w:ins>
      <w:ins w:id="1123" w:author="Daniel Kliebenstein" w:date="2017-07-13T11:46:00Z">
        <w:r w:rsidR="004254F5">
          <w:rPr>
            <w:sz w:val="24"/>
            <w:szCs w:val="24"/>
          </w:rPr>
          <w:t>genes</w:t>
        </w:r>
      </w:ins>
      <w:ins w:id="1124" w:author="Daniel Kliebenstein" w:date="2017-07-13T11:45:00Z">
        <w:r w:rsidR="004254F5">
          <w:rPr>
            <w:sz w:val="24"/>
            <w:szCs w:val="24"/>
          </w:rPr>
          <w:t xml:space="preserve"> identified as crossing the 99.9 percentile permutation threshold</w:t>
        </w:r>
        <w:r w:rsidR="004254F5" w:rsidDel="005E447B">
          <w:rPr>
            <w:sz w:val="24"/>
            <w:szCs w:val="24"/>
          </w:rPr>
          <w:t xml:space="preserve"> </w:t>
        </w:r>
        <w:r w:rsidR="004254F5">
          <w:rPr>
            <w:sz w:val="24"/>
            <w:szCs w:val="24"/>
          </w:rPr>
          <w:t>for each trait</w:t>
        </w:r>
      </w:ins>
      <w:del w:id="1125" w:author="Daniel Kliebenstein" w:date="2017-07-13T11:45:00Z">
        <w:r w:rsidR="0039444C" w:rsidDel="004254F5">
          <w:rPr>
            <w:sz w:val="24"/>
            <w:szCs w:val="24"/>
          </w:rPr>
          <w:delText>Venn diagram of genes with a significant SNP identified &gt;99.9% for each domestication phenotype</w:delText>
        </w:r>
      </w:del>
      <w:r w:rsidR="0039444C">
        <w:rPr>
          <w:sz w:val="24"/>
          <w:szCs w:val="24"/>
        </w:rPr>
        <w:t>.</w:t>
      </w:r>
      <w:ins w:id="1126" w:author="Daniel Kliebenstein" w:date="2017-07-13T11:46:00Z">
        <w:r w:rsidR="004254F5" w:rsidRPr="004254F5">
          <w:rPr>
            <w:sz w:val="24"/>
            <w:szCs w:val="24"/>
          </w:rPr>
          <w:t xml:space="preserve"> </w:t>
        </w:r>
        <w:r w:rsidR="004254F5">
          <w:rPr>
            <w:sz w:val="24"/>
            <w:szCs w:val="24"/>
          </w:rPr>
          <w:t>Genes were called as significant if there were 2 or more SNPs within the gene body or within 2kb of the gene body using SNPs.</w:t>
        </w:r>
      </w:ins>
    </w:p>
    <w:p w14:paraId="430F0CF7" w14:textId="77777777" w:rsidR="008A0D22" w:rsidRDefault="008A0D22" w:rsidP="008A0D22">
      <w:pPr>
        <w:rPr>
          <w:sz w:val="24"/>
          <w:szCs w:val="24"/>
        </w:rPr>
      </w:pPr>
    </w:p>
    <w:p w14:paraId="3371415D" w14:textId="77777777" w:rsidR="008A0D22" w:rsidRPr="008A0D22" w:rsidRDefault="008A0D22" w:rsidP="008A0D22">
      <w:pPr>
        <w:rPr>
          <w:b/>
          <w:sz w:val="24"/>
          <w:szCs w:val="24"/>
        </w:rPr>
      </w:pPr>
      <w:r w:rsidRPr="008A0D22">
        <w:rPr>
          <w:b/>
          <w:sz w:val="24"/>
          <w:szCs w:val="24"/>
        </w:rPr>
        <w:t>References</w:t>
      </w:r>
    </w:p>
    <w:p w14:paraId="35CED36E" w14:textId="77777777" w:rsidR="00416136" w:rsidRDefault="00416136" w:rsidP="00473ACC">
      <w:pPr>
        <w:spacing w:line="480" w:lineRule="auto"/>
        <w:rPr>
          <w:sz w:val="24"/>
          <w:szCs w:val="24"/>
        </w:rPr>
      </w:pPr>
    </w:p>
    <w:p w14:paraId="2E768C51" w14:textId="77777777" w:rsidR="00416136" w:rsidRDefault="00416136" w:rsidP="00473ACC">
      <w:pPr>
        <w:spacing w:line="480" w:lineRule="auto"/>
        <w:rPr>
          <w:sz w:val="24"/>
          <w:szCs w:val="24"/>
        </w:rPr>
      </w:pPr>
    </w:p>
    <w:p w14:paraId="1DCEEC10" w14:textId="77777777" w:rsidR="00416136" w:rsidRPr="00416136" w:rsidRDefault="00416136" w:rsidP="00416136">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Pr="00416136">
        <w:t xml:space="preserve">Atwell, S., J. Corwin, N. Soltis, A. Subedy, K. Denby and D. J. Kliebenstein (2015). "Whole genome resequencing of Botrytis cinerea isolates identifies high levels of standing diversity." </w:t>
      </w:r>
      <w:r w:rsidRPr="00416136">
        <w:rPr>
          <w:u w:val="single"/>
        </w:rPr>
        <w:t>Frontiers in microbiology</w:t>
      </w:r>
      <w:r w:rsidRPr="00416136">
        <w:t xml:space="preserve"> </w:t>
      </w:r>
      <w:r w:rsidRPr="00416136">
        <w:rPr>
          <w:b/>
        </w:rPr>
        <w:t>6</w:t>
      </w:r>
      <w:r w:rsidRPr="00416136">
        <w:t>: 996.</w:t>
      </w:r>
    </w:p>
    <w:p w14:paraId="0D0E351E" w14:textId="77777777" w:rsidR="00416136" w:rsidRPr="00416136" w:rsidRDefault="00416136" w:rsidP="00416136">
      <w:pPr>
        <w:pStyle w:val="EndNoteBibliography"/>
      </w:pPr>
      <w:r w:rsidRPr="00416136">
        <w:t xml:space="preserve">Bai, Y. and P. Lindhout (2007). "Domestication and breeding of tomatoes: what have we gained and what can we gain in the future?" </w:t>
      </w:r>
      <w:r w:rsidRPr="00416136">
        <w:rPr>
          <w:u w:val="single"/>
        </w:rPr>
        <w:t>Annals of botany</w:t>
      </w:r>
      <w:r w:rsidRPr="00416136">
        <w:t xml:space="preserve"> </w:t>
      </w:r>
      <w:r w:rsidRPr="00416136">
        <w:rPr>
          <w:b/>
        </w:rPr>
        <w:t>100</w:t>
      </w:r>
      <w:r w:rsidRPr="00416136">
        <w:t>(5): 1085-1094.</w:t>
      </w:r>
    </w:p>
    <w:p w14:paraId="556379E9" w14:textId="77777777" w:rsidR="00416136" w:rsidRPr="00416136" w:rsidRDefault="00416136" w:rsidP="00416136">
      <w:pPr>
        <w:pStyle w:val="EndNoteBibliography"/>
      </w:pPr>
      <w:r w:rsidRPr="00416136">
        <w:t xml:space="preserve">Corwin, J. A., D. Copeland, J. Feusier, A. Subedy, R. Eshbaugh, C. Palmer, J. Maloof and D. J. Kliebenstein (2016). "The quantitative basis of the Arabidopsis innate immune system to endemic pathogens depends on pathogen genetics." </w:t>
      </w:r>
      <w:r w:rsidRPr="00416136">
        <w:rPr>
          <w:u w:val="single"/>
        </w:rPr>
        <w:t>PLoS Genet</w:t>
      </w:r>
      <w:r w:rsidRPr="00416136">
        <w:t xml:space="preserve"> </w:t>
      </w:r>
      <w:r w:rsidRPr="00416136">
        <w:rPr>
          <w:b/>
        </w:rPr>
        <w:t>12</w:t>
      </w:r>
      <w:r w:rsidRPr="00416136">
        <w:t>(2): e1005789.</w:t>
      </w:r>
    </w:p>
    <w:p w14:paraId="05B52778" w14:textId="77777777" w:rsidR="00416136" w:rsidRPr="00416136" w:rsidRDefault="00416136" w:rsidP="00416136">
      <w:pPr>
        <w:pStyle w:val="EndNoteBibliography"/>
      </w:pPr>
      <w:r w:rsidRPr="00416136">
        <w:t xml:space="preserve">Doebley, J. F., B. S. Gaut and B. D. Smith (2006). "The molecular genetics of crop domestication." </w:t>
      </w:r>
      <w:r w:rsidRPr="00416136">
        <w:rPr>
          <w:u w:val="single"/>
        </w:rPr>
        <w:t>Cell</w:t>
      </w:r>
      <w:r w:rsidRPr="00416136">
        <w:t xml:space="preserve"> </w:t>
      </w:r>
      <w:r w:rsidRPr="00416136">
        <w:rPr>
          <w:b/>
        </w:rPr>
        <w:t>127</w:t>
      </w:r>
      <w:r w:rsidRPr="00416136">
        <w:t>(7): 1309-1321.</w:t>
      </w:r>
    </w:p>
    <w:p w14:paraId="5604ACE6" w14:textId="77777777" w:rsidR="00416136" w:rsidRPr="00416136" w:rsidRDefault="00416136" w:rsidP="00416136">
      <w:pPr>
        <w:pStyle w:val="EndNoteBibliography"/>
      </w:pPr>
      <w:r w:rsidRPr="00416136">
        <w:t xml:space="preserve">Doran, A. G. and C. J. Creevey (2013). "Snpdat: Easy and rapid annotation of results from de novo snp discovery projects for model and non-model organisms." </w:t>
      </w:r>
      <w:r w:rsidRPr="00416136">
        <w:rPr>
          <w:u w:val="single"/>
        </w:rPr>
        <w:t>BMC bioinformatics</w:t>
      </w:r>
      <w:r w:rsidRPr="00416136">
        <w:t xml:space="preserve"> </w:t>
      </w:r>
      <w:r w:rsidRPr="00416136">
        <w:rPr>
          <w:b/>
        </w:rPr>
        <w:t>14</w:t>
      </w:r>
      <w:r w:rsidRPr="00416136">
        <w:t>(1): 45.</w:t>
      </w:r>
    </w:p>
    <w:p w14:paraId="68A727F5" w14:textId="77777777" w:rsidR="00416136" w:rsidRPr="00416136" w:rsidRDefault="00416136" w:rsidP="00416136">
      <w:pPr>
        <w:pStyle w:val="EndNoteBibliography"/>
      </w:pPr>
      <w:r w:rsidRPr="00416136">
        <w:t xml:space="preserve">Egashira, H., A. Kuwashima, H. Ishiguro, K. Fukushima, T. Kaya and S. Imanishi (2000). "Screening of wild accessions resistant to gray mold (Botrytis cinerea Pers.) in Lycopersicon." </w:t>
      </w:r>
      <w:r w:rsidRPr="00416136">
        <w:rPr>
          <w:u w:val="single"/>
        </w:rPr>
        <w:t>Acta physiologiae plantarum</w:t>
      </w:r>
      <w:r w:rsidRPr="00416136">
        <w:t xml:space="preserve"> </w:t>
      </w:r>
      <w:r w:rsidRPr="00416136">
        <w:rPr>
          <w:b/>
        </w:rPr>
        <w:t>22</w:t>
      </w:r>
      <w:r w:rsidRPr="00416136">
        <w:t>(3): 324-326.</w:t>
      </w:r>
    </w:p>
    <w:p w14:paraId="11B9416D" w14:textId="77777777" w:rsidR="00416136" w:rsidRPr="00416136" w:rsidRDefault="00416136" w:rsidP="00416136">
      <w:pPr>
        <w:pStyle w:val="EndNoteBibliography"/>
      </w:pPr>
      <w:r w:rsidRPr="00416136">
        <w:t xml:space="preserve">Finkers, R., Y. Bai, P. van den Berg, R. van Berloo, F. Meijer-Dekens, A. Ten Have, J. van Kan, P. Lindhout and A. W. van Heusden (2008). "Quantitative resistance to Botrytis cinerea from Solanum neorickii." </w:t>
      </w:r>
      <w:r w:rsidRPr="00416136">
        <w:rPr>
          <w:u w:val="single"/>
        </w:rPr>
        <w:t>Euphytica</w:t>
      </w:r>
      <w:r w:rsidRPr="00416136">
        <w:t xml:space="preserve"> </w:t>
      </w:r>
      <w:r w:rsidRPr="00416136">
        <w:rPr>
          <w:b/>
        </w:rPr>
        <w:t>159</w:t>
      </w:r>
      <w:r w:rsidRPr="00416136">
        <w:t>(1-2): 83-92.</w:t>
      </w:r>
    </w:p>
    <w:p w14:paraId="07782ADE" w14:textId="77777777" w:rsidR="00416136" w:rsidRPr="00416136" w:rsidRDefault="00416136" w:rsidP="00416136">
      <w:pPr>
        <w:pStyle w:val="EndNoteBibliography"/>
      </w:pPr>
      <w:r w:rsidRPr="00416136">
        <w:t xml:space="preserve">Guimaraes, R. L., R. T. Chetelat and H. U. Stotz (2004). "Resistance to Botrytis cinerea in Solanum lycopersicoides is dominant in hybrids with tomato, and involves induced hyphal death." </w:t>
      </w:r>
      <w:r w:rsidRPr="00416136">
        <w:rPr>
          <w:u w:val="single"/>
        </w:rPr>
        <w:t>European journal of plant pathology</w:t>
      </w:r>
      <w:r w:rsidRPr="00416136">
        <w:t xml:space="preserve"> </w:t>
      </w:r>
      <w:r w:rsidRPr="00416136">
        <w:rPr>
          <w:b/>
        </w:rPr>
        <w:t>110</w:t>
      </w:r>
      <w:r w:rsidRPr="00416136">
        <w:t>(1): 13-23.</w:t>
      </w:r>
    </w:p>
    <w:p w14:paraId="3A003D59" w14:textId="77777777" w:rsidR="00416136" w:rsidRPr="00416136" w:rsidRDefault="00416136" w:rsidP="00416136">
      <w:pPr>
        <w:pStyle w:val="EndNoteBibliography"/>
      </w:pPr>
      <w:r w:rsidRPr="00416136">
        <w:t xml:space="preserve">Nicot, P., A. Moretti, C. Romiti, M. Bardin, C. Caranta and H. Ferriere (2002). "Differences in susceptibility of pruning wounds and leaves to infection by Botrytis cinerea among wild tomato accessions." </w:t>
      </w:r>
      <w:r w:rsidRPr="00416136">
        <w:rPr>
          <w:u w:val="single"/>
        </w:rPr>
        <w:t>TGC Report</w:t>
      </w:r>
      <w:r w:rsidRPr="00416136">
        <w:t xml:space="preserve"> </w:t>
      </w:r>
      <w:r w:rsidRPr="00416136">
        <w:rPr>
          <w:b/>
        </w:rPr>
        <w:t>52</w:t>
      </w:r>
      <w:r w:rsidRPr="00416136">
        <w:t>: 24-26.</w:t>
      </w:r>
    </w:p>
    <w:p w14:paraId="23454A18" w14:textId="77777777" w:rsidR="00416136" w:rsidRPr="00416136" w:rsidRDefault="00416136" w:rsidP="00416136">
      <w:pPr>
        <w:pStyle w:val="EndNoteBibliography"/>
      </w:pPr>
      <w:r w:rsidRPr="00416136">
        <w:t xml:space="preserve">Rowe, H. C. and D. J. Kliebenstein (2008). "Complex genetics control natural variation in Arabidopsis thaliana resistance to Botrytis cinerea." </w:t>
      </w:r>
      <w:r w:rsidRPr="00416136">
        <w:rPr>
          <w:u w:val="single"/>
        </w:rPr>
        <w:t>Genetics</w:t>
      </w:r>
      <w:r w:rsidRPr="00416136">
        <w:t xml:space="preserve"> </w:t>
      </w:r>
      <w:r w:rsidRPr="00416136">
        <w:rPr>
          <w:b/>
        </w:rPr>
        <w:t>180</w:t>
      </w:r>
      <w:r w:rsidRPr="00416136">
        <w:t>(4): 2237-2250.</w:t>
      </w:r>
    </w:p>
    <w:p w14:paraId="6E7E55B9" w14:textId="77777777" w:rsidR="00416136" w:rsidRPr="00416136" w:rsidRDefault="00416136" w:rsidP="00416136">
      <w:pPr>
        <w:pStyle w:val="EndNoteBibliography"/>
      </w:pPr>
      <w:r w:rsidRPr="00416136">
        <w:t xml:space="preserve">Stukenbrock, E. H. and B. A. McDonald (2008). "The origins of plant pathogens in agro-ecosystems." </w:t>
      </w:r>
      <w:r w:rsidRPr="00416136">
        <w:rPr>
          <w:u w:val="single"/>
        </w:rPr>
        <w:t>Annu. Rev. Phytopathol.</w:t>
      </w:r>
      <w:r w:rsidRPr="00416136">
        <w:t xml:space="preserve"> </w:t>
      </w:r>
      <w:r w:rsidRPr="00416136">
        <w:rPr>
          <w:b/>
        </w:rPr>
        <w:t>46</w:t>
      </w:r>
      <w:r w:rsidRPr="00416136">
        <w:t>: 75-100.</w:t>
      </w:r>
    </w:p>
    <w:p w14:paraId="0DC3F8BC" w14:textId="77777777" w:rsidR="00416136" w:rsidRPr="00416136" w:rsidRDefault="00416136" w:rsidP="00416136">
      <w:pPr>
        <w:pStyle w:val="EndNoteBibliography"/>
      </w:pPr>
      <w:r w:rsidRPr="00416136">
        <w:t xml:space="preserve">Tanksley, S. D. and S. R. McCouch (1997). "Seed banks and molecular maps: unlocking genetic potential from the wild." </w:t>
      </w:r>
      <w:r w:rsidRPr="00416136">
        <w:rPr>
          <w:u w:val="single"/>
        </w:rPr>
        <w:t>Science</w:t>
      </w:r>
      <w:r w:rsidRPr="00416136">
        <w:t xml:space="preserve"> </w:t>
      </w:r>
      <w:r w:rsidRPr="00416136">
        <w:rPr>
          <w:b/>
        </w:rPr>
        <w:t>277</w:t>
      </w:r>
      <w:r w:rsidRPr="00416136">
        <w:t>(5329): 1063-1066.</w:t>
      </w:r>
    </w:p>
    <w:p w14:paraId="1EC83E5E" w14:textId="77777777" w:rsidR="00416136" w:rsidRPr="00416136" w:rsidRDefault="00416136" w:rsidP="00416136">
      <w:pPr>
        <w:pStyle w:val="EndNoteBibliography"/>
      </w:pPr>
      <w:r w:rsidRPr="00416136">
        <w:t xml:space="preserve">Ten Have, A., R. van Berloo, P. Lindhout and J. A. van Kan (2007). "Partial stem and leaf resistance against the fungal pathogen Botrytis cinerea in wild relatives of tomato." </w:t>
      </w:r>
      <w:r w:rsidRPr="00416136">
        <w:rPr>
          <w:u w:val="single"/>
        </w:rPr>
        <w:t>European journal of plant pathology</w:t>
      </w:r>
      <w:r w:rsidRPr="00416136">
        <w:t xml:space="preserve"> </w:t>
      </w:r>
      <w:r w:rsidRPr="00416136">
        <w:rPr>
          <w:b/>
        </w:rPr>
        <w:t>117</w:t>
      </w:r>
      <w:r w:rsidRPr="00416136">
        <w:t>(2): 153-166.</w:t>
      </w:r>
    </w:p>
    <w:p w14:paraId="4FDF3002" w14:textId="0E8EFE8E" w:rsidR="0097612A" w:rsidRPr="00572481" w:rsidRDefault="00416136"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Daniel Kliebenstein" w:date="2017-07-13T14:24:00Z" w:initials="DK">
    <w:p w14:paraId="5E8B400B" w14:textId="7723363C" w:rsidR="00E62AE8" w:rsidRDefault="00E62AE8">
      <w:pPr>
        <w:pStyle w:val="CommentText"/>
      </w:pPr>
      <w:r>
        <w:rPr>
          <w:rStyle w:val="CommentReference"/>
        </w:rPr>
        <w:annotationRef/>
      </w:r>
      <w:r>
        <w:t>Hey,</w:t>
      </w:r>
    </w:p>
    <w:p w14:paraId="1CE49D5A" w14:textId="09753B6C" w:rsidR="00E62AE8" w:rsidRDefault="00E62AE8">
      <w:pPr>
        <w:pStyle w:val="CommentText"/>
      </w:pPr>
    </w:p>
    <w:p w14:paraId="71755AC6" w14:textId="2AA5A409" w:rsidR="00E62AE8" w:rsidRDefault="00E62AE8">
      <w:pPr>
        <w:pStyle w:val="CommentText"/>
      </w:pPr>
      <w:r>
        <w:t>Only worry about Gongjun and Raoni as the others are personel addresses which we shoudn’t put out.</w:t>
      </w:r>
    </w:p>
  </w:comment>
  <w:comment w:id="57" w:author="Daniel Kliebenstein" w:date="2017-07-13T14:35:00Z" w:initials="DK">
    <w:p w14:paraId="2AE5AC57" w14:textId="3AED1424" w:rsidR="00E62AE8" w:rsidRDefault="00E62AE8">
      <w:pPr>
        <w:pStyle w:val="CommentText"/>
      </w:pPr>
      <w:r>
        <w:rPr>
          <w:rStyle w:val="CommentReference"/>
        </w:rPr>
        <w:annotationRef/>
      </w:r>
      <w:r>
        <w:t>Big payoff sentence</w:t>
      </w:r>
    </w:p>
  </w:comment>
  <w:comment w:id="59" w:author="Nicole Soltis" w:date="2017-07-07T10:30:00Z" w:initials="NS">
    <w:p w14:paraId="0464F10B" w14:textId="27B922EC" w:rsidR="00E62AE8" w:rsidRDefault="00E62AE8">
      <w:pPr>
        <w:pStyle w:val="CommentText"/>
      </w:pPr>
      <w:r>
        <w:rPr>
          <w:rStyle w:val="CommentReference"/>
        </w:rPr>
        <w:annotationRef/>
      </w:r>
      <w:r>
        <w:t>Introduction bookmark</w:t>
      </w:r>
    </w:p>
  </w:comment>
  <w:comment w:id="107" w:author="Daniel Kliebenstein" w:date="2017-07-13T14:51:00Z" w:initials="DK">
    <w:p w14:paraId="5A357F9A" w14:textId="0B6AF414" w:rsidR="00E62AE8" w:rsidRDefault="00E62AE8">
      <w:pPr>
        <w:pStyle w:val="CommentText"/>
      </w:pPr>
      <w:r>
        <w:rPr>
          <w:rStyle w:val="CommentReference"/>
        </w:rPr>
        <w:annotationRef/>
      </w:r>
      <w:r>
        <w:t>Need citation for this</w:t>
      </w:r>
    </w:p>
  </w:comment>
  <w:comment w:id="108" w:author="Daniel Kliebenstein" w:date="2017-07-13T14:51:00Z" w:initials="DK">
    <w:p w14:paraId="04B6BB70" w14:textId="71938DAA" w:rsidR="00E62AE8" w:rsidRDefault="00E62AE8">
      <w:pPr>
        <w:pStyle w:val="CommentText"/>
      </w:pPr>
      <w:r>
        <w:rPr>
          <w:rStyle w:val="CommentReference"/>
        </w:rPr>
        <w:annotationRef/>
      </w:r>
      <w:r>
        <w:t>Do you have a citation for this? Most people think that they work on important pathogens so this is a tough one.</w:t>
      </w:r>
    </w:p>
  </w:comment>
  <w:comment w:id="111" w:author="Daniel Kliebenstein" w:date="2017-07-13T14:52:00Z" w:initials="DK">
    <w:p w14:paraId="7B314F9D" w14:textId="56D7D2E2" w:rsidR="00E62AE8" w:rsidRDefault="00E62AE8">
      <w:pPr>
        <w:pStyle w:val="CommentText"/>
      </w:pPr>
      <w:r>
        <w:rPr>
          <w:rStyle w:val="CommentReference"/>
        </w:rPr>
        <w:annotationRef/>
      </w:r>
      <w:r>
        <w:t>Come up with a single shortening of this, either Botrytis or B. cinerea and then make sure all subsequent ones are the same.</w:t>
      </w:r>
    </w:p>
  </w:comment>
  <w:comment w:id="158" w:author="Daniel Kliebenstein" w:date="2017-07-13T15:01:00Z" w:initials="DK">
    <w:p w14:paraId="2BC7192C" w14:textId="7B9202F2" w:rsidR="00E62AE8" w:rsidRDefault="00E62AE8">
      <w:pPr>
        <w:pStyle w:val="CommentText"/>
      </w:pPr>
      <w:r>
        <w:rPr>
          <w:rStyle w:val="CommentReference"/>
        </w:rPr>
        <w:annotationRef/>
      </w:r>
      <w:r>
        <w:t>Citations</w:t>
      </w:r>
    </w:p>
  </w:comment>
  <w:comment w:id="174" w:author="Daniel Kliebenstein" w:date="2017-07-13T15:06:00Z" w:initials="DK">
    <w:p w14:paraId="0EBDC5F5" w14:textId="29C7291E" w:rsidR="00E62AE8" w:rsidRDefault="00E62AE8">
      <w:pPr>
        <w:pStyle w:val="CommentText"/>
      </w:pPr>
      <w:r>
        <w:rPr>
          <w:rStyle w:val="CommentReference"/>
        </w:rPr>
        <w:annotationRef/>
      </w:r>
      <w:r>
        <w:t>name</w:t>
      </w:r>
    </w:p>
  </w:comment>
  <w:comment w:id="175" w:author="Daniel Kliebenstein" w:date="2017-07-13T15:06:00Z" w:initials="DK">
    <w:p w14:paraId="58813BA3" w14:textId="2CE8E16F" w:rsidR="00E62AE8" w:rsidRDefault="00E62AE8">
      <w:pPr>
        <w:pStyle w:val="CommentText"/>
      </w:pPr>
      <w:r>
        <w:rPr>
          <w:rStyle w:val="CommentReference"/>
        </w:rPr>
        <w:annotationRef/>
      </w:r>
      <w:r>
        <w:t>name</w:t>
      </w:r>
    </w:p>
  </w:comment>
  <w:comment w:id="176" w:author="Daniel Kliebenstein" w:date="2017-07-13T15:09:00Z" w:initials="DK">
    <w:p w14:paraId="76C0B995" w14:textId="3DBAA0BB" w:rsidR="00E62AE8" w:rsidRDefault="00E62AE8">
      <w:pPr>
        <w:pStyle w:val="CommentText"/>
      </w:pPr>
      <w:r>
        <w:rPr>
          <w:rStyle w:val="CommentReference"/>
        </w:rPr>
        <w:annotationRef/>
      </w:r>
      <w:r>
        <w:rPr>
          <w:rStyle w:val="CommentReference"/>
        </w:rPr>
        <w:t>This was reworked to follow the order of the paper.</w:t>
      </w:r>
    </w:p>
  </w:comment>
  <w:comment w:id="200" w:author="Nicole Soltis" w:date="2017-07-07T10:30:00Z" w:initials="NS">
    <w:p w14:paraId="6ADD77FA" w14:textId="211CBB02" w:rsidR="00E62AE8" w:rsidRDefault="00E62AE8">
      <w:pPr>
        <w:pStyle w:val="CommentText"/>
      </w:pPr>
      <w:r>
        <w:rPr>
          <w:rStyle w:val="CommentReference"/>
        </w:rPr>
        <w:annotationRef/>
      </w:r>
      <w:r>
        <w:t>Methods bookmark</w:t>
      </w:r>
    </w:p>
  </w:comment>
  <w:comment w:id="217" w:author="Daniel Kliebenstein" w:date="2017-07-13T15:15:00Z" w:initials="DK">
    <w:p w14:paraId="0357CBC3" w14:textId="14C29E10" w:rsidR="00E62AE8" w:rsidRDefault="00E62AE8">
      <w:pPr>
        <w:pStyle w:val="CommentText"/>
      </w:pPr>
      <w:r>
        <w:rPr>
          <w:rStyle w:val="CommentReference"/>
        </w:rPr>
        <w:annotationRef/>
      </w:r>
      <w:r>
        <w:t>What is this?</w:t>
      </w:r>
    </w:p>
  </w:comment>
  <w:comment w:id="225" w:author="Daniel Kliebenstein" w:date="2017-07-13T15:16:00Z" w:initials="DK">
    <w:p w14:paraId="3E8731D3" w14:textId="4862C6EA" w:rsidR="00E62AE8" w:rsidRDefault="00E62AE8">
      <w:pPr>
        <w:pStyle w:val="CommentText"/>
      </w:pPr>
      <w:r>
        <w:rPr>
          <w:rStyle w:val="CommentReference"/>
        </w:rPr>
        <w:annotationRef/>
      </w:r>
      <w:r>
        <w:t>Supplier?</w:t>
      </w:r>
    </w:p>
  </w:comment>
  <w:comment w:id="226" w:author="Daniel Kliebenstein" w:date="2017-07-13T15:16:00Z" w:initials="DK">
    <w:p w14:paraId="1075E630" w14:textId="6BCEC3EE" w:rsidR="00E62AE8" w:rsidRDefault="00E62AE8">
      <w:pPr>
        <w:pStyle w:val="CommentText"/>
      </w:pPr>
      <w:r>
        <w:rPr>
          <w:rStyle w:val="CommentReference"/>
        </w:rPr>
        <w:annotationRef/>
      </w:r>
      <w:r>
        <w:t>??</w:t>
      </w:r>
    </w:p>
  </w:comment>
  <w:comment w:id="244" w:author="Daniel Kliebenstein" w:date="2017-07-13T15:18:00Z" w:initials="DK">
    <w:p w14:paraId="24895D66" w14:textId="7DD00308" w:rsidR="00E62AE8" w:rsidRDefault="00E62AE8">
      <w:pPr>
        <w:pStyle w:val="CommentText"/>
      </w:pPr>
      <w:r>
        <w:rPr>
          <w:rStyle w:val="CommentReference"/>
        </w:rPr>
        <w:annotationRef/>
      </w:r>
      <w:r>
        <w:t>Probably will need to add the Arabidosis transcriptome citaiton</w:t>
      </w:r>
    </w:p>
  </w:comment>
  <w:comment w:id="256" w:author="Daniel Kliebenstein" w:date="2017-07-13T15:20:00Z" w:initials="DK">
    <w:p w14:paraId="33EF8278" w14:textId="089608DB" w:rsidR="00E62AE8" w:rsidRDefault="00E62AE8">
      <w:pPr>
        <w:pStyle w:val="CommentText"/>
      </w:pPr>
      <w:r>
        <w:rPr>
          <w:rStyle w:val="CommentReference"/>
        </w:rPr>
        <w:annotationRef/>
      </w:r>
      <w:r>
        <w:t>Lets save this for the discussion or rebuttal to reviewers.</w:t>
      </w:r>
    </w:p>
  </w:comment>
  <w:comment w:id="265" w:author="Daniel Kliebenstein" w:date="2017-07-13T15:22:00Z" w:initials="DK">
    <w:p w14:paraId="13913025" w14:textId="0455A0DE" w:rsidR="00E62AE8" w:rsidRDefault="00E62AE8">
      <w:pPr>
        <w:pStyle w:val="CommentText"/>
      </w:pPr>
      <w:r>
        <w:rPr>
          <w:rStyle w:val="CommentReference"/>
        </w:rPr>
        <w:annotationRef/>
      </w:r>
      <w:r>
        <w:t>Describe this better. How many plants per genotype? How many flats, etc.</w:t>
      </w:r>
    </w:p>
  </w:comment>
  <w:comment w:id="269" w:author="Daniel Kliebenstein" w:date="2017-07-13T15:21:00Z" w:initials="DK">
    <w:p w14:paraId="36B63C2F" w14:textId="4D821CA1" w:rsidR="00E62AE8" w:rsidRDefault="00E62AE8">
      <w:pPr>
        <w:pStyle w:val="CommentText"/>
      </w:pPr>
      <w:r>
        <w:rPr>
          <w:rStyle w:val="CommentReference"/>
        </w:rPr>
        <w:annotationRef/>
      </w:r>
      <w:r>
        <w:t>Was it truly random? I thought there was a specific minimum leaf age where you would start sampling. Ie. The 5</w:t>
      </w:r>
      <w:r w:rsidRPr="00EA1E71">
        <w:rPr>
          <w:vertAlign w:val="superscript"/>
        </w:rPr>
        <w:t>th</w:t>
      </w:r>
      <w:r>
        <w:t xml:space="preserve"> true leaf or something.</w:t>
      </w:r>
    </w:p>
  </w:comment>
  <w:comment w:id="284" w:author="Daniel Kliebenstein" w:date="2017-07-13T15:24:00Z" w:initials="DK">
    <w:p w14:paraId="69F9E707" w14:textId="7A00CF05" w:rsidR="00E62AE8" w:rsidRDefault="00E62AE8">
      <w:pPr>
        <w:pStyle w:val="CommentText"/>
      </w:pPr>
      <w:r>
        <w:rPr>
          <w:rStyle w:val="CommentReference"/>
        </w:rPr>
        <w:annotationRef/>
      </w:r>
      <w:r>
        <w:t>Grown on what?</w:t>
      </w:r>
    </w:p>
  </w:comment>
  <w:comment w:id="264" w:author="Daniel Kliebenstein" w:date="2017-07-13T15:26:00Z" w:initials="DK">
    <w:p w14:paraId="149AED39" w14:textId="69F50F19" w:rsidR="00E62AE8" w:rsidRDefault="00E62AE8">
      <w:pPr>
        <w:pStyle w:val="CommentText"/>
      </w:pPr>
      <w:r>
        <w:rPr>
          <w:rStyle w:val="CommentReference"/>
        </w:rPr>
        <w:annotationRef/>
      </w:r>
      <w:r>
        <w:t>Put in citations where developed this protocol</w:t>
      </w:r>
    </w:p>
  </w:comment>
  <w:comment w:id="307" w:author="Daniel Kliebenstein" w:date="2017-07-13T15:27:00Z" w:initials="DK">
    <w:p w14:paraId="672E6572" w14:textId="347EA011" w:rsidR="00E62AE8" w:rsidRDefault="00E62AE8">
      <w:pPr>
        <w:pStyle w:val="CommentText"/>
      </w:pPr>
      <w:r>
        <w:rPr>
          <w:rStyle w:val="CommentReference"/>
        </w:rPr>
        <w:annotationRef/>
      </w:r>
      <w:r>
        <w:t>citaitons</w:t>
      </w:r>
    </w:p>
  </w:comment>
  <w:comment w:id="310" w:author="Daniel Kliebenstein" w:date="2017-07-13T15:27:00Z" w:initials="DK">
    <w:p w14:paraId="5434A4B5" w14:textId="318368DC" w:rsidR="00E62AE8" w:rsidRDefault="00E62AE8">
      <w:pPr>
        <w:pStyle w:val="CommentText"/>
      </w:pPr>
      <w:r>
        <w:rPr>
          <w:rStyle w:val="CommentReference"/>
        </w:rPr>
        <w:annotationRef/>
      </w:r>
      <w:r>
        <w:t>which R package?</w:t>
      </w:r>
    </w:p>
  </w:comment>
  <w:comment w:id="333" w:author="Daniel Kliebenstein" w:date="2017-07-13T15:32:00Z" w:initials="DK">
    <w:p w14:paraId="22CB2697" w14:textId="160007D4" w:rsidR="00E62AE8" w:rsidRDefault="00E62AE8">
      <w:pPr>
        <w:pStyle w:val="CommentText"/>
      </w:pPr>
      <w:r>
        <w:rPr>
          <w:rStyle w:val="CommentReference"/>
        </w:rPr>
        <w:annotationRef/>
      </w:r>
      <w:r>
        <w:t>citations</w:t>
      </w:r>
    </w:p>
  </w:comment>
  <w:comment w:id="338" w:author="Daniel Kliebenstein" w:date="2017-07-13T15:32:00Z" w:initials="DK">
    <w:p w14:paraId="56941D99" w14:textId="02F31013" w:rsidR="00E62AE8" w:rsidRDefault="00E62AE8">
      <w:pPr>
        <w:pStyle w:val="CommentText"/>
      </w:pPr>
      <w:r>
        <w:rPr>
          <w:rStyle w:val="CommentReference"/>
        </w:rPr>
        <w:annotationRef/>
      </w:r>
      <w:r>
        <w:t>citations</w:t>
      </w:r>
    </w:p>
  </w:comment>
  <w:comment w:id="356" w:author="Daniel Kliebenstein" w:date="2017-07-13T15:33:00Z" w:initials="DK">
    <w:p w14:paraId="098715B7" w14:textId="1B5004CC" w:rsidR="00E62AE8" w:rsidRDefault="00E62AE8">
      <w:pPr>
        <w:pStyle w:val="CommentText"/>
      </w:pPr>
      <w:r>
        <w:rPr>
          <w:rStyle w:val="CommentReference"/>
        </w:rPr>
        <w:annotationRef/>
      </w:r>
      <w:r>
        <w:t>also use the DOerge references and corwin</w:t>
      </w:r>
    </w:p>
  </w:comment>
  <w:comment w:id="360" w:author="Daniel Kliebenstein" w:date="2017-07-13T15:34:00Z" w:initials="DK">
    <w:p w14:paraId="12E9F10E" w14:textId="5AB74F4E" w:rsidR="00E62AE8" w:rsidRDefault="00E62AE8">
      <w:pPr>
        <w:pStyle w:val="CommentText"/>
      </w:pPr>
      <w:r>
        <w:rPr>
          <w:rStyle w:val="CommentReference"/>
        </w:rPr>
        <w:annotationRef/>
      </w:r>
      <w:r>
        <w:t>What is this?</w:t>
      </w:r>
    </w:p>
  </w:comment>
  <w:comment w:id="365" w:author="Nicole Soltis" w:date="2017-07-07T10:29:00Z" w:initials="NS">
    <w:p w14:paraId="68BC2C1B" w14:textId="0FB2EAEA" w:rsidR="00E62AE8" w:rsidRDefault="00E62AE8">
      <w:pPr>
        <w:pStyle w:val="CommentText"/>
      </w:pPr>
      <w:r>
        <w:rPr>
          <w:rStyle w:val="CommentReference"/>
        </w:rPr>
        <w:annotationRef/>
      </w:r>
      <w:r>
        <w:t>Results bookmark</w:t>
      </w:r>
    </w:p>
  </w:comment>
  <w:comment w:id="370" w:author="Daniel Kliebenstein" w:date="2017-07-13T16:01:00Z" w:initials="DK">
    <w:p w14:paraId="74622F58" w14:textId="6A71957B" w:rsidR="00E62AE8" w:rsidRDefault="00E62AE8">
      <w:pPr>
        <w:pStyle w:val="CommentText"/>
      </w:pPr>
      <w:r>
        <w:rPr>
          <w:rStyle w:val="CommentReference"/>
        </w:rPr>
        <w:annotationRef/>
      </w:r>
      <w:r>
        <w:t>Put in the latin names here</w:t>
      </w:r>
    </w:p>
  </w:comment>
  <w:comment w:id="391" w:author="Daniel Kliebenstein" w:date="2017-07-13T16:07:00Z" w:initials="DK">
    <w:p w14:paraId="1ACCFDE9" w14:textId="56551142" w:rsidR="00E62AE8" w:rsidRDefault="00E62AE8">
      <w:pPr>
        <w:pStyle w:val="CommentText"/>
      </w:pPr>
      <w:r>
        <w:rPr>
          <w:rStyle w:val="CommentReference"/>
        </w:rPr>
        <w:annotationRef/>
      </w:r>
      <w:r>
        <w:t>Be more specific</w:t>
      </w:r>
    </w:p>
  </w:comment>
  <w:comment w:id="416" w:author="Daniel Kliebenstein" w:date="2017-07-13T16:12:00Z" w:initials="DK">
    <w:p w14:paraId="0D92A0EE" w14:textId="3CA23441" w:rsidR="00E62AE8" w:rsidRDefault="00E62AE8">
      <w:pPr>
        <w:pStyle w:val="CommentText"/>
      </w:pPr>
      <w:r>
        <w:rPr>
          <w:rStyle w:val="CommentReference"/>
        </w:rPr>
        <w:annotationRef/>
      </w:r>
      <w:r>
        <w:t>There is not a df for a Levene’s F-test. What did you do precisely?</w:t>
      </w:r>
    </w:p>
  </w:comment>
  <w:comment w:id="425" w:author="Daniel Kliebenstein" w:date="2017-07-13T16:16:00Z" w:initials="DK">
    <w:p w14:paraId="532ECF0F" w14:textId="2C1AE8E9" w:rsidR="00E62AE8" w:rsidRDefault="00E62AE8">
      <w:pPr>
        <w:pStyle w:val="CommentText"/>
      </w:pPr>
      <w:r>
        <w:rPr>
          <w:rStyle w:val="CommentReference"/>
        </w:rPr>
        <w:annotationRef/>
      </w:r>
      <w:r>
        <w:t>A t-test usually does not have a df but instead just N? Where did you get these from?</w:t>
      </w:r>
    </w:p>
  </w:comment>
  <w:comment w:id="435" w:author="Daniel Kliebenstein" w:date="2017-07-13T16:19:00Z" w:initials="DK">
    <w:p w14:paraId="776B80C6" w14:textId="39E07AD9" w:rsidR="00E62AE8" w:rsidRDefault="00E62AE8">
      <w:pPr>
        <w:pStyle w:val="CommentText"/>
      </w:pPr>
      <w:r>
        <w:rPr>
          <w:rStyle w:val="CommentReference"/>
        </w:rPr>
        <w:annotationRef/>
      </w:r>
      <w:r>
        <w:t>fix</w:t>
      </w:r>
    </w:p>
  </w:comment>
  <w:comment w:id="445" w:author="Daniel Kliebenstein" w:date="2017-07-13T16:22:00Z" w:initials="DK">
    <w:p w14:paraId="1A3F383A" w14:textId="581141E2" w:rsidR="00E62AE8" w:rsidRDefault="00E62AE8">
      <w:pPr>
        <w:pStyle w:val="CommentText"/>
      </w:pPr>
      <w:r>
        <w:rPr>
          <w:rStyle w:val="CommentReference"/>
        </w:rPr>
        <w:annotationRef/>
      </w:r>
      <w:r>
        <w:t xml:space="preserve"> Maybe make a rank order plot usg the pair with the biggest p-value to show the shift?</w:t>
      </w:r>
    </w:p>
  </w:comment>
  <w:comment w:id="442" w:author="Nicole Soltis" w:date="2017-07-10T15:11:00Z" w:initials="NS">
    <w:p w14:paraId="2E6AF053" w14:textId="49E397B1" w:rsidR="00E62AE8" w:rsidRDefault="00E62AE8">
      <w:pPr>
        <w:pStyle w:val="CommentText"/>
      </w:pPr>
      <w:r>
        <w:rPr>
          <w:rStyle w:val="CommentReference"/>
        </w:rPr>
        <w:annotationRef/>
      </w:r>
      <w:r>
        <w:t>Need to Integrate this better</w:t>
      </w:r>
    </w:p>
  </w:comment>
  <w:comment w:id="480" w:author="Daniel Kliebenstein" w:date="2017-07-13T16:29:00Z" w:initials="DK">
    <w:p w14:paraId="57FA4049" w14:textId="2BC0DA36" w:rsidR="00E62AE8" w:rsidRDefault="00E62AE8">
      <w:pPr>
        <w:pStyle w:val="CommentText"/>
      </w:pPr>
      <w:r>
        <w:rPr>
          <w:rStyle w:val="CommentReference"/>
        </w:rPr>
        <w:annotationRef/>
      </w:r>
      <w:r>
        <w:t>Include corwin citations</w:t>
      </w:r>
    </w:p>
  </w:comment>
  <w:comment w:id="483" w:author="Nicole Soltis" w:date="2017-07-11T13:54:00Z" w:initials="NS">
    <w:p w14:paraId="4EEDA378" w14:textId="6F680D3E" w:rsidR="00E62AE8" w:rsidRDefault="00E62AE8">
      <w:pPr>
        <w:pStyle w:val="CommentText"/>
      </w:pPr>
      <w:r>
        <w:rPr>
          <w:rStyle w:val="CommentReference"/>
        </w:rPr>
        <w:annotationRef/>
      </w:r>
      <w:r>
        <w:t>Look up functions for these 5?</w:t>
      </w:r>
    </w:p>
  </w:comment>
  <w:comment w:id="484" w:author="Daniel Kliebenstein" w:date="2017-07-13T16:31:00Z" w:initials="DK">
    <w:p w14:paraId="5B1336DD" w14:textId="5C533DB0" w:rsidR="00E62AE8" w:rsidRDefault="00E62AE8">
      <w:pPr>
        <w:pStyle w:val="CommentText"/>
      </w:pPr>
      <w:r>
        <w:rPr>
          <w:rStyle w:val="CommentReference"/>
        </w:rPr>
        <w:annotationRef/>
      </w:r>
      <w:r>
        <w:t>Yep</w:t>
      </w:r>
    </w:p>
  </w:comment>
  <w:comment w:id="490" w:author="Daniel Kliebenstein" w:date="2017-07-13T16:30:00Z" w:initials="DK">
    <w:p w14:paraId="6A184194" w14:textId="2141241D" w:rsidR="00E62AE8" w:rsidRDefault="00E62AE8">
      <w:pPr>
        <w:pStyle w:val="CommentText"/>
      </w:pPr>
      <w:r>
        <w:rPr>
          <w:rStyle w:val="CommentReference"/>
        </w:rPr>
        <w:annotationRef/>
      </w:r>
      <w:r>
        <w:t>Bring this calculation to me so we can chat about how to present it</w:t>
      </w:r>
    </w:p>
  </w:comment>
  <w:comment w:id="493" w:author="Nicole Soltis" w:date="2017-07-11T13:48:00Z" w:initials="NS">
    <w:p w14:paraId="4D1264CE" w14:textId="3B8F5C7A" w:rsidR="00E62AE8" w:rsidRDefault="00E62AE8">
      <w:pPr>
        <w:pStyle w:val="CommentText"/>
      </w:pPr>
      <w:r>
        <w:rPr>
          <w:rStyle w:val="CommentReference"/>
        </w:rPr>
        <w:annotationRef/>
      </w:r>
      <w:r>
        <w:t>Check: GO enrichment for these?</w:t>
      </w:r>
    </w:p>
  </w:comment>
  <w:comment w:id="494" w:author="Nicole Soltis" w:date="2017-07-11T13:54:00Z" w:initials="NS">
    <w:p w14:paraId="6CE1D104" w14:textId="0BC6A295" w:rsidR="00E62AE8" w:rsidRDefault="00E62AE8">
      <w:pPr>
        <w:pStyle w:val="CommentText"/>
      </w:pPr>
      <w:r>
        <w:rPr>
          <w:rStyle w:val="CommentReference"/>
        </w:rPr>
        <w:annotationRef/>
      </w:r>
      <w:r>
        <w:t xml:space="preserve">Should I use different criteria for this subset list? E.g. keep all SNPs that are significant in 8-12 hosts </w:t>
      </w:r>
    </w:p>
  </w:comment>
  <w:comment w:id="521" w:author="Daniel Kliebenstein" w:date="2017-07-13T16:36:00Z" w:initials="DK">
    <w:p w14:paraId="40A186F7" w14:textId="6BCF92DB" w:rsidR="00E62AE8" w:rsidRDefault="00E62AE8">
      <w:pPr>
        <w:pStyle w:val="CommentText"/>
      </w:pPr>
      <w:r>
        <w:rPr>
          <w:rStyle w:val="CommentReference"/>
        </w:rPr>
        <w:annotationRef/>
      </w:r>
      <w:r>
        <w:t>Maybe pull up the diversity at the one gene with links to all 12 accessions and make a manhattan plot on that one like Rachel did in her paper?</w:t>
      </w:r>
    </w:p>
  </w:comment>
  <w:comment w:id="523" w:author="Daniel Kliebenstein" w:date="2017-07-13T16:37:00Z" w:initials="DK">
    <w:p w14:paraId="4FF65778" w14:textId="0CC339E1" w:rsidR="00E62AE8" w:rsidRDefault="00E62AE8">
      <w:pPr>
        <w:pStyle w:val="CommentText"/>
      </w:pPr>
      <w:r>
        <w:rPr>
          <w:rStyle w:val="CommentReference"/>
        </w:rPr>
        <w:annotationRef/>
      </w:r>
      <w:r>
        <w:t>Don’t put the genes in the above section. Talk about their putative function here.</w:t>
      </w:r>
    </w:p>
  </w:comment>
  <w:comment w:id="541" w:author="Daniel Kliebenstein" w:date="2017-07-13T16:47:00Z" w:initials="DK">
    <w:p w14:paraId="4117ED26" w14:textId="1FA23504" w:rsidR="00E62AE8" w:rsidRDefault="00E62AE8">
      <w:pPr>
        <w:pStyle w:val="CommentText"/>
      </w:pPr>
      <w:r>
        <w:rPr>
          <w:rStyle w:val="CommentReference"/>
        </w:rPr>
        <w:annotationRef/>
      </w:r>
      <w:r>
        <w:t>Was there any enrichment in the specific subsets?</w:t>
      </w:r>
    </w:p>
  </w:comment>
  <w:comment w:id="545" w:author="Daniel Kliebenstein" w:date="2017-07-13T16:46:00Z" w:initials="DK">
    <w:p w14:paraId="50F1ADA3" w14:textId="71973C90" w:rsidR="00E62AE8" w:rsidRDefault="00E62AE8">
      <w:pPr>
        <w:pStyle w:val="CommentText"/>
      </w:pPr>
      <w:r>
        <w:rPr>
          <w:rStyle w:val="CommentReference"/>
        </w:rPr>
        <w:annotationRef/>
      </w:r>
      <w:r>
        <w:t>You should talk about the sensitivity loci and what they are and if there is an enrichment</w:t>
      </w:r>
    </w:p>
  </w:comment>
  <w:comment w:id="564" w:author="Nicole Soltis" w:date="2017-07-07T10:29:00Z" w:initials="NS">
    <w:p w14:paraId="73AB484C" w14:textId="5759A3AF" w:rsidR="00E62AE8" w:rsidRDefault="00E62AE8">
      <w:pPr>
        <w:pStyle w:val="CommentText"/>
      </w:pPr>
      <w:r>
        <w:rPr>
          <w:rStyle w:val="CommentReference"/>
        </w:rPr>
        <w:annotationRef/>
      </w:r>
      <w:r>
        <w:t>Discussion bookmark</w:t>
      </w:r>
    </w:p>
  </w:comment>
  <w:comment w:id="568" w:author="Daniel Kliebenstein" w:date="2017-07-13T16:49:00Z" w:initials="DK">
    <w:p w14:paraId="3651EB4F" w14:textId="0F3858BB" w:rsidR="00E62AE8" w:rsidRDefault="00E62AE8">
      <w:pPr>
        <w:pStyle w:val="CommentText"/>
      </w:pPr>
      <w:r>
        <w:rPr>
          <w:rStyle w:val="CommentReference"/>
        </w:rPr>
        <w:annotationRef/>
      </w:r>
      <w:r>
        <w:t>Add others as well</w:t>
      </w:r>
    </w:p>
  </w:comment>
  <w:comment w:id="577" w:author="Daniel Kliebenstein" w:date="2017-07-13T16:50:00Z" w:initials="DK">
    <w:p w14:paraId="75219241" w14:textId="7B8ABE7D" w:rsidR="00E62AE8" w:rsidRDefault="00E62AE8">
      <w:pPr>
        <w:pStyle w:val="CommentText"/>
      </w:pPr>
      <w:r>
        <w:rPr>
          <w:rStyle w:val="CommentReference"/>
        </w:rPr>
        <w:annotationRef/>
      </w:r>
      <w:r>
        <w:t>Spell out</w:t>
      </w:r>
    </w:p>
  </w:comment>
  <w:comment w:id="622" w:author="Nicole Soltis" w:date="2017-07-11T15:14:00Z" w:initials="NS">
    <w:p w14:paraId="2AB92D67" w14:textId="13D203BD" w:rsidR="00E62AE8" w:rsidRDefault="00E62AE8">
      <w:pPr>
        <w:pStyle w:val="CommentText"/>
      </w:pPr>
      <w:r>
        <w:rPr>
          <w:rStyle w:val="CommentReference"/>
        </w:rPr>
        <w:annotationRef/>
      </w:r>
      <w:r>
        <w:t>Need to add here</w:t>
      </w:r>
    </w:p>
  </w:comment>
  <w:comment w:id="629" w:author="Daniel Kliebenstein" w:date="2017-07-13T16:58:00Z" w:initials="DK">
    <w:p w14:paraId="09F7A203" w14:textId="227B4CC5" w:rsidR="00EA31C3" w:rsidRDefault="00EA31C3">
      <w:pPr>
        <w:pStyle w:val="CommentText"/>
      </w:pPr>
      <w:r>
        <w:rPr>
          <w:rStyle w:val="CommentReference"/>
        </w:rPr>
        <w:annotationRef/>
      </w:r>
      <w:r>
        <w:t>Call out to figures in the discussion</w:t>
      </w:r>
    </w:p>
  </w:comment>
  <w:comment w:id="634" w:author="Daniel Kliebenstein" w:date="2017-07-13T16:59:00Z" w:initials="DK">
    <w:p w14:paraId="217DA33F" w14:textId="1DB50E50" w:rsidR="00EA31C3" w:rsidRDefault="00EA31C3">
      <w:pPr>
        <w:pStyle w:val="CommentText"/>
      </w:pPr>
      <w:r>
        <w:rPr>
          <w:rStyle w:val="CommentReference"/>
        </w:rPr>
        <w:annotationRef/>
      </w:r>
      <w:r>
        <w:t>Shall see what GEMMA says</w:t>
      </w:r>
    </w:p>
  </w:comment>
  <w:comment w:id="642" w:author="Daniel Kliebenstein" w:date="2017-07-13T16:59:00Z" w:initials="DK">
    <w:p w14:paraId="76852A84" w14:textId="77777777" w:rsidR="00EA31C3" w:rsidRDefault="00EA31C3" w:rsidP="00EA31C3">
      <w:pPr>
        <w:pStyle w:val="CommentText"/>
      </w:pPr>
      <w:r>
        <w:rPr>
          <w:rStyle w:val="CommentReference"/>
        </w:rPr>
        <w:annotationRef/>
      </w:r>
      <w:r>
        <w:t>Shall see what GEMMA says</w:t>
      </w:r>
    </w:p>
  </w:comment>
  <w:comment w:id="681" w:author="Daniel Kliebenstein" w:date="2017-07-13T17:11:00Z" w:initials="DK">
    <w:p w14:paraId="1629EF52" w14:textId="7DA6BA56" w:rsidR="00234632" w:rsidRDefault="00234632">
      <w:pPr>
        <w:pStyle w:val="CommentText"/>
      </w:pPr>
      <w:r>
        <w:rPr>
          <w:rStyle w:val="CommentReference"/>
        </w:rPr>
        <w:annotationRef/>
      </w:r>
      <w:r>
        <w:t>Anything interesting in the individual genes that overlap lots of accessions or sensitivity? This is a good place to talk about them.</w:t>
      </w:r>
    </w:p>
  </w:comment>
  <w:comment w:id="700" w:author="Daniel Kliebenstein" w:date="2017-07-13T17:10:00Z" w:initials="DK">
    <w:p w14:paraId="4E090866" w14:textId="46EEE67D" w:rsidR="00234632" w:rsidRDefault="00234632">
      <w:pPr>
        <w:pStyle w:val="CommentText"/>
      </w:pPr>
      <w:r>
        <w:rPr>
          <w:rStyle w:val="CommentReference"/>
        </w:rPr>
        <w:annotationRef/>
      </w:r>
      <w:r>
        <w:t>Citation</w:t>
      </w:r>
    </w:p>
  </w:comment>
  <w:comment w:id="704" w:author="Daniel Kliebenstein" w:date="2017-07-13T17:10:00Z" w:initials="DK">
    <w:p w14:paraId="560D2259" w14:textId="732F5F1C" w:rsidR="00234632" w:rsidRDefault="00234632">
      <w:pPr>
        <w:pStyle w:val="CommentText"/>
      </w:pPr>
      <w:r>
        <w:rPr>
          <w:rStyle w:val="CommentReference"/>
        </w:rPr>
        <w:annotationRef/>
      </w:r>
      <w:r>
        <w:t>Citation</w:t>
      </w:r>
    </w:p>
  </w:comment>
  <w:comment w:id="744" w:author="Nicole Soltis" w:date="2017-07-11T15:19:00Z" w:initials="NS">
    <w:p w14:paraId="60F40243" w14:textId="67968F01" w:rsidR="00E62AE8" w:rsidRDefault="00E62AE8">
      <w:pPr>
        <w:pStyle w:val="CommentText"/>
      </w:pPr>
      <w:r>
        <w:rPr>
          <w:rStyle w:val="CommentReference"/>
        </w:rPr>
        <w:annotationRef/>
      </w:r>
      <w:r>
        <w:t>Figure legends bookmark</w:t>
      </w:r>
    </w:p>
  </w:comment>
  <w:comment w:id="745" w:author="Daniel Kliebenstein" w:date="2017-07-13T11:46:00Z" w:initials="DK">
    <w:p w14:paraId="0EDD855A" w14:textId="6BEB4302" w:rsidR="00E62AE8" w:rsidRDefault="00E62AE8">
      <w:pPr>
        <w:pStyle w:val="CommentText"/>
      </w:pPr>
      <w:r>
        <w:rPr>
          <w:rStyle w:val="CommentReference"/>
        </w:rPr>
        <w:annotationRef/>
      </w:r>
      <w:r>
        <w:t>Remember that the tables go in the text document</w:t>
      </w:r>
    </w:p>
  </w:comment>
  <w:comment w:id="753" w:author="Daniel Kliebenstein" w:date="2017-07-13T11:47:00Z" w:initials="DK">
    <w:p w14:paraId="50C95E58" w14:textId="22699B43" w:rsidR="00E62AE8" w:rsidRDefault="00E62AE8">
      <w:pPr>
        <w:pStyle w:val="CommentText"/>
      </w:pPr>
      <w:r>
        <w:rPr>
          <w:rStyle w:val="CommentReference"/>
        </w:rPr>
        <w:annotationRef/>
      </w:r>
      <w:r>
        <w:t>Did you use ANOVA?</w:t>
      </w:r>
    </w:p>
  </w:comment>
  <w:comment w:id="779" w:author="Daniel Kliebenstein" w:date="2017-07-13T11:49:00Z" w:initials="DK">
    <w:p w14:paraId="22748F7B" w14:textId="1A650291" w:rsidR="00E62AE8" w:rsidRDefault="00E62AE8">
      <w:pPr>
        <w:pStyle w:val="CommentText"/>
      </w:pPr>
      <w:r>
        <w:rPr>
          <w:rStyle w:val="CommentReference"/>
        </w:rPr>
        <w:annotationRef/>
      </w:r>
      <w:r>
        <w:t>This is species in the table????</w:t>
      </w:r>
    </w:p>
  </w:comment>
  <w:comment w:id="751" w:author="Daniel Kliebenstein" w:date="2017-07-13T11:52:00Z" w:initials="DK">
    <w:p w14:paraId="259D3D42" w14:textId="45E14096" w:rsidR="00E62AE8" w:rsidRDefault="00E62AE8">
      <w:pPr>
        <w:pStyle w:val="CommentText"/>
      </w:pPr>
      <w:r>
        <w:rPr>
          <w:rStyle w:val="CommentReference"/>
        </w:rPr>
        <w:annotationRef/>
      </w:r>
      <w:r>
        <w:t>Make the non-significant p-values only three significant digits.</w:t>
      </w:r>
    </w:p>
  </w:comment>
  <w:comment w:id="821" w:author="Nicole Soltis" w:date="2017-07-11T15:27:00Z" w:initials="NS">
    <w:p w14:paraId="23D97EAD" w14:textId="11B08B94" w:rsidR="00E62AE8" w:rsidRDefault="00E62AE8">
      <w:pPr>
        <w:pStyle w:val="CommentText"/>
      </w:pPr>
      <w:r>
        <w:rPr>
          <w:rStyle w:val="CommentReference"/>
        </w:rPr>
        <w:annotationRef/>
      </w:r>
      <w:r>
        <w:t>Should I include a table of W (test statistic) as well?</w:t>
      </w:r>
    </w:p>
  </w:comment>
  <w:comment w:id="822" w:author="Daniel Kliebenstein" w:date="2017-07-13T11:53:00Z" w:initials="DK">
    <w:p w14:paraId="2221BDAE" w14:textId="27103A84" w:rsidR="00E62AE8" w:rsidRDefault="00E62AE8">
      <w:pPr>
        <w:pStyle w:val="CommentText"/>
      </w:pPr>
      <w:r>
        <w:rPr>
          <w:rStyle w:val="CommentReference"/>
        </w:rPr>
        <w:annotationRef/>
      </w:r>
      <w:r>
        <w:t>You can put that in the top right ½ of the graph.</w:t>
      </w:r>
    </w:p>
  </w:comment>
  <w:comment w:id="819" w:author="Daniel Kliebenstein" w:date="2017-07-13T11:55:00Z" w:initials="DK">
    <w:p w14:paraId="50F1CA22" w14:textId="544B5506" w:rsidR="00E62AE8" w:rsidRDefault="00E62AE8">
      <w:pPr>
        <w:pStyle w:val="CommentText"/>
      </w:pPr>
      <w:r>
        <w:rPr>
          <w:rStyle w:val="CommentReference"/>
        </w:rPr>
        <w:annotationRef/>
      </w:r>
      <w:r>
        <w:t>Change as per this. Also, make the significant digits be only 3 or &lt;0.001 to make the table tighter.</w:t>
      </w:r>
    </w:p>
  </w:comment>
  <w:comment w:id="902" w:author="Daniel Kliebenstein" w:date="2017-07-13T11:25:00Z" w:initials="DK">
    <w:p w14:paraId="59F9723B" w14:textId="2B9F26C9" w:rsidR="00E62AE8" w:rsidRDefault="00E62AE8">
      <w:pPr>
        <w:pStyle w:val="CommentText"/>
      </w:pPr>
      <w:r>
        <w:rPr>
          <w:rStyle w:val="CommentReference"/>
        </w:rPr>
        <w:annotationRef/>
      </w:r>
      <w:r>
        <w:t>Reiterate the p-value for domestication status in this figure legend for people who ignore tables.</w:t>
      </w:r>
    </w:p>
  </w:comment>
  <w:comment w:id="1052" w:author="Daniel Kliebenstein" w:date="2017-07-13T11:35:00Z" w:initials="DK">
    <w:p w14:paraId="5011BA3B" w14:textId="11AE5E96" w:rsidR="00E62AE8" w:rsidRDefault="00E62AE8">
      <w:pPr>
        <w:pStyle w:val="CommentText"/>
      </w:pPr>
      <w:r>
        <w:rPr>
          <w:rStyle w:val="CommentReference"/>
        </w:rPr>
        <w:annotationRef/>
      </w:r>
      <w:r>
        <w:t>They will hate this, can you define precisely?</w:t>
      </w:r>
    </w:p>
  </w:comment>
  <w:comment w:id="1080" w:author="Daniel Kliebenstein" w:date="2017-07-13T11:45:00Z" w:initials="DK">
    <w:p w14:paraId="090CE6B9" w14:textId="5621B397" w:rsidR="00E62AE8" w:rsidRDefault="00E62AE8">
      <w:pPr>
        <w:pStyle w:val="CommentText"/>
      </w:pPr>
      <w:r>
        <w:rPr>
          <w:rStyle w:val="CommentReference"/>
        </w:rPr>
        <w:annotationRef/>
      </w:r>
      <w:r>
        <w:t>Not same as percent</w:t>
      </w:r>
    </w:p>
  </w:comment>
  <w:comment w:id="1107" w:author="Daniel Kliebenstein" w:date="2017-07-13T11:43:00Z" w:initials="DK">
    <w:p w14:paraId="68A92B8C" w14:textId="55753D3D" w:rsidR="00E62AE8" w:rsidRDefault="00E62AE8">
      <w:pPr>
        <w:pStyle w:val="CommentText"/>
      </w:pPr>
      <w:r>
        <w:rPr>
          <w:rStyle w:val="CommentReference"/>
        </w:rPr>
        <w:annotationRef/>
      </w:r>
      <w:r>
        <w:t>This is more than 50 SNPs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55AC6" w15:done="0"/>
  <w15:commentEx w15:paraId="2AE5AC57" w15:done="0"/>
  <w15:commentEx w15:paraId="0464F10B" w15:done="0"/>
  <w15:commentEx w15:paraId="5A357F9A" w15:done="0"/>
  <w15:commentEx w15:paraId="04B6BB70" w15:done="0"/>
  <w15:commentEx w15:paraId="7B314F9D" w15:done="0"/>
  <w15:commentEx w15:paraId="2BC7192C" w15:done="0"/>
  <w15:commentEx w15:paraId="0EBDC5F5" w15:done="0"/>
  <w15:commentEx w15:paraId="58813BA3" w15:done="0"/>
  <w15:commentEx w15:paraId="76C0B995" w15:done="0"/>
  <w15:commentEx w15:paraId="6ADD77FA" w15:done="0"/>
  <w15:commentEx w15:paraId="0357CBC3" w15:done="0"/>
  <w15:commentEx w15:paraId="3E8731D3" w15:done="0"/>
  <w15:commentEx w15:paraId="1075E630" w15:done="0"/>
  <w15:commentEx w15:paraId="24895D66" w15:done="0"/>
  <w15:commentEx w15:paraId="33EF8278" w15:done="0"/>
  <w15:commentEx w15:paraId="13913025" w15:done="0"/>
  <w15:commentEx w15:paraId="36B63C2F" w15:done="0"/>
  <w15:commentEx w15:paraId="69F9E707" w15:done="0"/>
  <w15:commentEx w15:paraId="149AED39" w15:done="0"/>
  <w15:commentEx w15:paraId="672E6572" w15:done="0"/>
  <w15:commentEx w15:paraId="5434A4B5" w15:done="0"/>
  <w15:commentEx w15:paraId="22CB2697" w15:done="0"/>
  <w15:commentEx w15:paraId="56941D99" w15:done="0"/>
  <w15:commentEx w15:paraId="098715B7" w15:done="0"/>
  <w15:commentEx w15:paraId="12E9F10E" w15:done="0"/>
  <w15:commentEx w15:paraId="68BC2C1B" w15:done="0"/>
  <w15:commentEx w15:paraId="74622F58" w15:done="0"/>
  <w15:commentEx w15:paraId="1ACCFDE9" w15:done="0"/>
  <w15:commentEx w15:paraId="0D92A0EE" w15:done="0"/>
  <w15:commentEx w15:paraId="532ECF0F" w15:done="0"/>
  <w15:commentEx w15:paraId="776B80C6" w15:done="0"/>
  <w15:commentEx w15:paraId="1A3F383A" w15:done="0"/>
  <w15:commentEx w15:paraId="2E6AF053" w15:done="0"/>
  <w15:commentEx w15:paraId="57FA4049" w15:done="0"/>
  <w15:commentEx w15:paraId="4EEDA378" w15:done="0"/>
  <w15:commentEx w15:paraId="5B1336DD" w15:paraIdParent="4EEDA378" w15:done="0"/>
  <w15:commentEx w15:paraId="6A184194" w15:done="0"/>
  <w15:commentEx w15:paraId="4D1264CE" w15:done="0"/>
  <w15:commentEx w15:paraId="6CE1D104" w15:done="0"/>
  <w15:commentEx w15:paraId="40A186F7" w15:done="0"/>
  <w15:commentEx w15:paraId="4FF65778" w15:done="0"/>
  <w15:commentEx w15:paraId="4117ED26" w15:done="0"/>
  <w15:commentEx w15:paraId="50F1ADA3" w15:done="0"/>
  <w15:commentEx w15:paraId="73AB484C" w15:done="0"/>
  <w15:commentEx w15:paraId="3651EB4F" w15:done="0"/>
  <w15:commentEx w15:paraId="75219241" w15:done="0"/>
  <w15:commentEx w15:paraId="2AB92D67" w15:done="0"/>
  <w15:commentEx w15:paraId="09F7A203" w15:done="0"/>
  <w15:commentEx w15:paraId="217DA33F" w15:done="0"/>
  <w15:commentEx w15:paraId="76852A84" w15:done="0"/>
  <w15:commentEx w15:paraId="1629EF52" w15:done="0"/>
  <w15:commentEx w15:paraId="4E090866" w15:done="0"/>
  <w15:commentEx w15:paraId="560D2259" w15:done="0"/>
  <w15:commentEx w15:paraId="60F40243" w15:done="0"/>
  <w15:commentEx w15:paraId="0EDD855A" w15:done="0"/>
  <w15:commentEx w15:paraId="50C95E58" w15:done="0"/>
  <w15:commentEx w15:paraId="22748F7B" w15:done="0"/>
  <w15:commentEx w15:paraId="259D3D42" w15:done="0"/>
  <w15:commentEx w15:paraId="23D97EAD" w15:done="0"/>
  <w15:commentEx w15:paraId="2221BDAE" w15:paraIdParent="23D97EAD" w15:done="0"/>
  <w15:commentEx w15:paraId="50F1CA22" w15:done="0"/>
  <w15:commentEx w15:paraId="59F9723B" w15:done="0"/>
  <w15:commentEx w15:paraId="5011BA3B" w15:done="0"/>
  <w15:commentEx w15:paraId="090CE6B9" w15:done="0"/>
  <w15:commentEx w15:paraId="68A92B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Kliebenstein">
    <w15:presenceInfo w15:providerId="None" w15:userId="Daniel Kliebenste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31&lt;/item&gt;&lt;item&gt;433&lt;/item&gt;&lt;item&gt;434&lt;/item&gt;&lt;item&gt;437&lt;/item&gt;&lt;item&gt;438&lt;/item&gt;&lt;item&gt;442&lt;/item&gt;&lt;item&gt;464&lt;/item&gt;&lt;item&gt;465&lt;/item&gt;&lt;item&gt;467&lt;/item&gt;&lt;item&gt;478&lt;/item&gt;&lt;item&gt;481&lt;/item&gt;&lt;item&gt;482&lt;/item&gt;&lt;/record-ids&gt;&lt;/item&gt;&lt;/Libraries&gt;"/>
  </w:docVars>
  <w:rsids>
    <w:rsidRoot w:val="00E76177"/>
    <w:rsid w:val="00012693"/>
    <w:rsid w:val="00013F49"/>
    <w:rsid w:val="00016D5A"/>
    <w:rsid w:val="00021031"/>
    <w:rsid w:val="00021A50"/>
    <w:rsid w:val="00025485"/>
    <w:rsid w:val="000328E8"/>
    <w:rsid w:val="0005030A"/>
    <w:rsid w:val="00056149"/>
    <w:rsid w:val="00062A83"/>
    <w:rsid w:val="00066E36"/>
    <w:rsid w:val="000700B8"/>
    <w:rsid w:val="00077676"/>
    <w:rsid w:val="00080F1D"/>
    <w:rsid w:val="00082586"/>
    <w:rsid w:val="000864B6"/>
    <w:rsid w:val="00086836"/>
    <w:rsid w:val="00092BAE"/>
    <w:rsid w:val="00093283"/>
    <w:rsid w:val="000965C4"/>
    <w:rsid w:val="000A0CC4"/>
    <w:rsid w:val="000A0DCC"/>
    <w:rsid w:val="000A4A33"/>
    <w:rsid w:val="000A6823"/>
    <w:rsid w:val="000C0B60"/>
    <w:rsid w:val="000C4344"/>
    <w:rsid w:val="000C4D30"/>
    <w:rsid w:val="000D40EF"/>
    <w:rsid w:val="000D4502"/>
    <w:rsid w:val="000D4BA2"/>
    <w:rsid w:val="000D6362"/>
    <w:rsid w:val="000D7C3A"/>
    <w:rsid w:val="000E038A"/>
    <w:rsid w:val="000E4C1A"/>
    <w:rsid w:val="000F0B41"/>
    <w:rsid w:val="000F1B65"/>
    <w:rsid w:val="000F5710"/>
    <w:rsid w:val="000F79B1"/>
    <w:rsid w:val="000F7EEA"/>
    <w:rsid w:val="00102A0A"/>
    <w:rsid w:val="00102FE8"/>
    <w:rsid w:val="00105CC5"/>
    <w:rsid w:val="00111B83"/>
    <w:rsid w:val="00115A56"/>
    <w:rsid w:val="0012005A"/>
    <w:rsid w:val="00127063"/>
    <w:rsid w:val="00127BF2"/>
    <w:rsid w:val="0013514F"/>
    <w:rsid w:val="00141F54"/>
    <w:rsid w:val="0014650D"/>
    <w:rsid w:val="00152DF4"/>
    <w:rsid w:val="00153346"/>
    <w:rsid w:val="00154703"/>
    <w:rsid w:val="00155EFE"/>
    <w:rsid w:val="00161060"/>
    <w:rsid w:val="00161A6D"/>
    <w:rsid w:val="001623F8"/>
    <w:rsid w:val="001659E8"/>
    <w:rsid w:val="00167A52"/>
    <w:rsid w:val="00170610"/>
    <w:rsid w:val="00170827"/>
    <w:rsid w:val="00173A62"/>
    <w:rsid w:val="001771F9"/>
    <w:rsid w:val="001803A3"/>
    <w:rsid w:val="00183B7F"/>
    <w:rsid w:val="001923E8"/>
    <w:rsid w:val="00194A40"/>
    <w:rsid w:val="00196E78"/>
    <w:rsid w:val="00197A11"/>
    <w:rsid w:val="001A4719"/>
    <w:rsid w:val="001B4836"/>
    <w:rsid w:val="001B4A61"/>
    <w:rsid w:val="001B6FE3"/>
    <w:rsid w:val="001C0C1B"/>
    <w:rsid w:val="001C0D4A"/>
    <w:rsid w:val="001C7AD0"/>
    <w:rsid w:val="001D1F96"/>
    <w:rsid w:val="001D4F8D"/>
    <w:rsid w:val="001E0D39"/>
    <w:rsid w:val="001F4FA6"/>
    <w:rsid w:val="00201913"/>
    <w:rsid w:val="00205DCE"/>
    <w:rsid w:val="00210E6E"/>
    <w:rsid w:val="002122BA"/>
    <w:rsid w:val="002128AA"/>
    <w:rsid w:val="0021544C"/>
    <w:rsid w:val="002176E8"/>
    <w:rsid w:val="0022004A"/>
    <w:rsid w:val="00220EA8"/>
    <w:rsid w:val="00222FE4"/>
    <w:rsid w:val="002341FD"/>
    <w:rsid w:val="00234632"/>
    <w:rsid w:val="00243223"/>
    <w:rsid w:val="002504BF"/>
    <w:rsid w:val="00251C08"/>
    <w:rsid w:val="002567C1"/>
    <w:rsid w:val="00256FFF"/>
    <w:rsid w:val="00262722"/>
    <w:rsid w:val="00270024"/>
    <w:rsid w:val="002767B3"/>
    <w:rsid w:val="002817BF"/>
    <w:rsid w:val="00283972"/>
    <w:rsid w:val="00286965"/>
    <w:rsid w:val="002914F6"/>
    <w:rsid w:val="00292BB4"/>
    <w:rsid w:val="00294C92"/>
    <w:rsid w:val="002A0FB9"/>
    <w:rsid w:val="002A0FDF"/>
    <w:rsid w:val="002A4EC3"/>
    <w:rsid w:val="002A56DC"/>
    <w:rsid w:val="002A6387"/>
    <w:rsid w:val="002B206B"/>
    <w:rsid w:val="002B2629"/>
    <w:rsid w:val="002C1157"/>
    <w:rsid w:val="002C63EB"/>
    <w:rsid w:val="002D51E1"/>
    <w:rsid w:val="002E0F7F"/>
    <w:rsid w:val="002F1884"/>
    <w:rsid w:val="002F2ACA"/>
    <w:rsid w:val="00300AAD"/>
    <w:rsid w:val="003027BB"/>
    <w:rsid w:val="00303669"/>
    <w:rsid w:val="00303F28"/>
    <w:rsid w:val="00305872"/>
    <w:rsid w:val="00305F67"/>
    <w:rsid w:val="00314B51"/>
    <w:rsid w:val="00314FD8"/>
    <w:rsid w:val="0031540A"/>
    <w:rsid w:val="00317DDC"/>
    <w:rsid w:val="00322463"/>
    <w:rsid w:val="0032415F"/>
    <w:rsid w:val="003250DB"/>
    <w:rsid w:val="00326A40"/>
    <w:rsid w:val="003326ED"/>
    <w:rsid w:val="00333068"/>
    <w:rsid w:val="00333B1C"/>
    <w:rsid w:val="003419B2"/>
    <w:rsid w:val="00343333"/>
    <w:rsid w:val="00344272"/>
    <w:rsid w:val="0034430B"/>
    <w:rsid w:val="003444D9"/>
    <w:rsid w:val="003529A3"/>
    <w:rsid w:val="00356616"/>
    <w:rsid w:val="00356FC1"/>
    <w:rsid w:val="003577C8"/>
    <w:rsid w:val="00363E39"/>
    <w:rsid w:val="00364E91"/>
    <w:rsid w:val="0036598C"/>
    <w:rsid w:val="00365F7D"/>
    <w:rsid w:val="003672AB"/>
    <w:rsid w:val="0037407F"/>
    <w:rsid w:val="00374962"/>
    <w:rsid w:val="00377637"/>
    <w:rsid w:val="00387539"/>
    <w:rsid w:val="003876EB"/>
    <w:rsid w:val="0039444C"/>
    <w:rsid w:val="00397814"/>
    <w:rsid w:val="003A1368"/>
    <w:rsid w:val="003A55C2"/>
    <w:rsid w:val="003B07E2"/>
    <w:rsid w:val="003B432E"/>
    <w:rsid w:val="003B47F1"/>
    <w:rsid w:val="003B67EC"/>
    <w:rsid w:val="003B75F5"/>
    <w:rsid w:val="003B7D87"/>
    <w:rsid w:val="003C00D0"/>
    <w:rsid w:val="003C75AE"/>
    <w:rsid w:val="003D26E5"/>
    <w:rsid w:val="003D6AE2"/>
    <w:rsid w:val="003E0704"/>
    <w:rsid w:val="003E5F69"/>
    <w:rsid w:val="003E70BE"/>
    <w:rsid w:val="003E7349"/>
    <w:rsid w:val="003F2A1B"/>
    <w:rsid w:val="003F3C58"/>
    <w:rsid w:val="003F5AA6"/>
    <w:rsid w:val="004007E9"/>
    <w:rsid w:val="004017B8"/>
    <w:rsid w:val="00403957"/>
    <w:rsid w:val="00403BBD"/>
    <w:rsid w:val="00404552"/>
    <w:rsid w:val="00404C06"/>
    <w:rsid w:val="00411592"/>
    <w:rsid w:val="004126C8"/>
    <w:rsid w:val="00416136"/>
    <w:rsid w:val="0041714B"/>
    <w:rsid w:val="004174BA"/>
    <w:rsid w:val="0042140A"/>
    <w:rsid w:val="0042327E"/>
    <w:rsid w:val="004254F5"/>
    <w:rsid w:val="0042682B"/>
    <w:rsid w:val="004279EC"/>
    <w:rsid w:val="00432869"/>
    <w:rsid w:val="0043516B"/>
    <w:rsid w:val="00436F19"/>
    <w:rsid w:val="0043785D"/>
    <w:rsid w:val="00441BF7"/>
    <w:rsid w:val="0044762C"/>
    <w:rsid w:val="00447EF9"/>
    <w:rsid w:val="00450902"/>
    <w:rsid w:val="00454C1E"/>
    <w:rsid w:val="00461AE7"/>
    <w:rsid w:val="00461EBF"/>
    <w:rsid w:val="00463E6F"/>
    <w:rsid w:val="00471076"/>
    <w:rsid w:val="00473AA6"/>
    <w:rsid w:val="00473ACC"/>
    <w:rsid w:val="004744E1"/>
    <w:rsid w:val="004766F2"/>
    <w:rsid w:val="004836F6"/>
    <w:rsid w:val="00494935"/>
    <w:rsid w:val="00496F1B"/>
    <w:rsid w:val="004A0709"/>
    <w:rsid w:val="004A0949"/>
    <w:rsid w:val="004A1B55"/>
    <w:rsid w:val="004A428B"/>
    <w:rsid w:val="004A51ED"/>
    <w:rsid w:val="004B451C"/>
    <w:rsid w:val="004B7A8C"/>
    <w:rsid w:val="004B7C6E"/>
    <w:rsid w:val="004C372B"/>
    <w:rsid w:val="004C6F15"/>
    <w:rsid w:val="004D38F6"/>
    <w:rsid w:val="004D6C07"/>
    <w:rsid w:val="004D7AF9"/>
    <w:rsid w:val="004E5A9E"/>
    <w:rsid w:val="004F7F9A"/>
    <w:rsid w:val="00502CFB"/>
    <w:rsid w:val="00505921"/>
    <w:rsid w:val="00505B78"/>
    <w:rsid w:val="005158C1"/>
    <w:rsid w:val="00517AFA"/>
    <w:rsid w:val="00520E5A"/>
    <w:rsid w:val="00530DA9"/>
    <w:rsid w:val="00532EBA"/>
    <w:rsid w:val="005339D5"/>
    <w:rsid w:val="00533C07"/>
    <w:rsid w:val="005352C3"/>
    <w:rsid w:val="00535F6E"/>
    <w:rsid w:val="005370B1"/>
    <w:rsid w:val="0054317F"/>
    <w:rsid w:val="005533EE"/>
    <w:rsid w:val="005538FD"/>
    <w:rsid w:val="00554F23"/>
    <w:rsid w:val="0055730F"/>
    <w:rsid w:val="005602D8"/>
    <w:rsid w:val="00565BF2"/>
    <w:rsid w:val="00566D60"/>
    <w:rsid w:val="00572481"/>
    <w:rsid w:val="005802AD"/>
    <w:rsid w:val="00587041"/>
    <w:rsid w:val="00590160"/>
    <w:rsid w:val="0059795E"/>
    <w:rsid w:val="005A32CB"/>
    <w:rsid w:val="005A4150"/>
    <w:rsid w:val="005A4ECB"/>
    <w:rsid w:val="005A544C"/>
    <w:rsid w:val="005A7716"/>
    <w:rsid w:val="005C1B0B"/>
    <w:rsid w:val="005C464E"/>
    <w:rsid w:val="005C5BE9"/>
    <w:rsid w:val="005D0AE7"/>
    <w:rsid w:val="005D0DE7"/>
    <w:rsid w:val="005D0EEF"/>
    <w:rsid w:val="005D30B2"/>
    <w:rsid w:val="005D3F95"/>
    <w:rsid w:val="005D7BA2"/>
    <w:rsid w:val="005E248E"/>
    <w:rsid w:val="005E447B"/>
    <w:rsid w:val="005F71AF"/>
    <w:rsid w:val="006046FA"/>
    <w:rsid w:val="00605543"/>
    <w:rsid w:val="006068CF"/>
    <w:rsid w:val="006115F0"/>
    <w:rsid w:val="006127A5"/>
    <w:rsid w:val="006158B2"/>
    <w:rsid w:val="00632015"/>
    <w:rsid w:val="00635624"/>
    <w:rsid w:val="00652DA2"/>
    <w:rsid w:val="00652E98"/>
    <w:rsid w:val="00655B76"/>
    <w:rsid w:val="00660515"/>
    <w:rsid w:val="006755B8"/>
    <w:rsid w:val="00675AC6"/>
    <w:rsid w:val="006830A0"/>
    <w:rsid w:val="00685E4A"/>
    <w:rsid w:val="006A1323"/>
    <w:rsid w:val="006B6D32"/>
    <w:rsid w:val="006C1C31"/>
    <w:rsid w:val="006C499C"/>
    <w:rsid w:val="006C7FE0"/>
    <w:rsid w:val="006D434C"/>
    <w:rsid w:val="006D4B10"/>
    <w:rsid w:val="006E1BB2"/>
    <w:rsid w:val="006E28C1"/>
    <w:rsid w:val="006E62C1"/>
    <w:rsid w:val="006E6826"/>
    <w:rsid w:val="006E7FBE"/>
    <w:rsid w:val="006F3435"/>
    <w:rsid w:val="006F7358"/>
    <w:rsid w:val="00700D92"/>
    <w:rsid w:val="007013E6"/>
    <w:rsid w:val="007057E8"/>
    <w:rsid w:val="00705F13"/>
    <w:rsid w:val="00706E82"/>
    <w:rsid w:val="00706F1B"/>
    <w:rsid w:val="00710DE6"/>
    <w:rsid w:val="00716067"/>
    <w:rsid w:val="00726F6E"/>
    <w:rsid w:val="007316AE"/>
    <w:rsid w:val="00732F10"/>
    <w:rsid w:val="00733BE4"/>
    <w:rsid w:val="00736E5C"/>
    <w:rsid w:val="00737943"/>
    <w:rsid w:val="00750F0F"/>
    <w:rsid w:val="00753B7C"/>
    <w:rsid w:val="00762215"/>
    <w:rsid w:val="0076387F"/>
    <w:rsid w:val="00765216"/>
    <w:rsid w:val="00765830"/>
    <w:rsid w:val="00766DC1"/>
    <w:rsid w:val="00772A6B"/>
    <w:rsid w:val="00775855"/>
    <w:rsid w:val="00775D9D"/>
    <w:rsid w:val="00780E3C"/>
    <w:rsid w:val="007811D3"/>
    <w:rsid w:val="00784448"/>
    <w:rsid w:val="007869D6"/>
    <w:rsid w:val="00791691"/>
    <w:rsid w:val="007943D9"/>
    <w:rsid w:val="00796342"/>
    <w:rsid w:val="007A191A"/>
    <w:rsid w:val="007A414F"/>
    <w:rsid w:val="007A4628"/>
    <w:rsid w:val="007A744C"/>
    <w:rsid w:val="007A7AF3"/>
    <w:rsid w:val="007B4EA6"/>
    <w:rsid w:val="007B711D"/>
    <w:rsid w:val="007B72CF"/>
    <w:rsid w:val="007C110C"/>
    <w:rsid w:val="007C11D8"/>
    <w:rsid w:val="007C22EB"/>
    <w:rsid w:val="007C68FC"/>
    <w:rsid w:val="007C70B1"/>
    <w:rsid w:val="007D27A1"/>
    <w:rsid w:val="007D5372"/>
    <w:rsid w:val="007E580E"/>
    <w:rsid w:val="007E6E79"/>
    <w:rsid w:val="007E79A7"/>
    <w:rsid w:val="007E7F8C"/>
    <w:rsid w:val="007F0518"/>
    <w:rsid w:val="007F081A"/>
    <w:rsid w:val="007F4760"/>
    <w:rsid w:val="0080338F"/>
    <w:rsid w:val="00805627"/>
    <w:rsid w:val="0081033D"/>
    <w:rsid w:val="00813877"/>
    <w:rsid w:val="00814B0C"/>
    <w:rsid w:val="00814D01"/>
    <w:rsid w:val="00817719"/>
    <w:rsid w:val="0082133B"/>
    <w:rsid w:val="0083221A"/>
    <w:rsid w:val="00837921"/>
    <w:rsid w:val="00841F5D"/>
    <w:rsid w:val="008478A5"/>
    <w:rsid w:val="00847ADB"/>
    <w:rsid w:val="00847F0D"/>
    <w:rsid w:val="00850B05"/>
    <w:rsid w:val="00854928"/>
    <w:rsid w:val="00855B91"/>
    <w:rsid w:val="00857694"/>
    <w:rsid w:val="00861B3B"/>
    <w:rsid w:val="00865EDB"/>
    <w:rsid w:val="008664CC"/>
    <w:rsid w:val="00870396"/>
    <w:rsid w:val="00870D27"/>
    <w:rsid w:val="00874893"/>
    <w:rsid w:val="00877AE8"/>
    <w:rsid w:val="008945F3"/>
    <w:rsid w:val="008A0D22"/>
    <w:rsid w:val="008A25B9"/>
    <w:rsid w:val="008A387A"/>
    <w:rsid w:val="008B143E"/>
    <w:rsid w:val="008B2680"/>
    <w:rsid w:val="008B50B7"/>
    <w:rsid w:val="008B5C25"/>
    <w:rsid w:val="008C1E09"/>
    <w:rsid w:val="008C2128"/>
    <w:rsid w:val="008C22E9"/>
    <w:rsid w:val="008C506F"/>
    <w:rsid w:val="008C713C"/>
    <w:rsid w:val="008D4F2C"/>
    <w:rsid w:val="008D768E"/>
    <w:rsid w:val="008E5F1F"/>
    <w:rsid w:val="008E6715"/>
    <w:rsid w:val="008E68AA"/>
    <w:rsid w:val="008F3BDD"/>
    <w:rsid w:val="008F425E"/>
    <w:rsid w:val="0090670B"/>
    <w:rsid w:val="00907A4A"/>
    <w:rsid w:val="0091385C"/>
    <w:rsid w:val="00920521"/>
    <w:rsid w:val="0092425F"/>
    <w:rsid w:val="00925EE1"/>
    <w:rsid w:val="00926308"/>
    <w:rsid w:val="00932108"/>
    <w:rsid w:val="00942914"/>
    <w:rsid w:val="00943C53"/>
    <w:rsid w:val="00945345"/>
    <w:rsid w:val="00961651"/>
    <w:rsid w:val="00962D87"/>
    <w:rsid w:val="00967E64"/>
    <w:rsid w:val="009707C0"/>
    <w:rsid w:val="00973F87"/>
    <w:rsid w:val="0097612A"/>
    <w:rsid w:val="00977E7D"/>
    <w:rsid w:val="009814E1"/>
    <w:rsid w:val="009836A7"/>
    <w:rsid w:val="00985CC9"/>
    <w:rsid w:val="00990039"/>
    <w:rsid w:val="00990316"/>
    <w:rsid w:val="00991CA3"/>
    <w:rsid w:val="00992198"/>
    <w:rsid w:val="009A1C3C"/>
    <w:rsid w:val="009A2734"/>
    <w:rsid w:val="009A5C4F"/>
    <w:rsid w:val="009B2716"/>
    <w:rsid w:val="009B4A66"/>
    <w:rsid w:val="009B50C9"/>
    <w:rsid w:val="009B513C"/>
    <w:rsid w:val="009C1F7C"/>
    <w:rsid w:val="009C5523"/>
    <w:rsid w:val="009D15A4"/>
    <w:rsid w:val="009D2C6D"/>
    <w:rsid w:val="009D2FF2"/>
    <w:rsid w:val="009E3A48"/>
    <w:rsid w:val="009E425E"/>
    <w:rsid w:val="009E4B5D"/>
    <w:rsid w:val="009E7104"/>
    <w:rsid w:val="009F0A62"/>
    <w:rsid w:val="009F1408"/>
    <w:rsid w:val="009F588B"/>
    <w:rsid w:val="009F5A9F"/>
    <w:rsid w:val="009F6E05"/>
    <w:rsid w:val="00A01C5A"/>
    <w:rsid w:val="00A01E0A"/>
    <w:rsid w:val="00A16843"/>
    <w:rsid w:val="00A172E3"/>
    <w:rsid w:val="00A205B0"/>
    <w:rsid w:val="00A2269E"/>
    <w:rsid w:val="00A254EC"/>
    <w:rsid w:val="00A27AF5"/>
    <w:rsid w:val="00A303A1"/>
    <w:rsid w:val="00A333FE"/>
    <w:rsid w:val="00A33EE1"/>
    <w:rsid w:val="00A42B96"/>
    <w:rsid w:val="00A450A5"/>
    <w:rsid w:val="00A4754B"/>
    <w:rsid w:val="00A52DC5"/>
    <w:rsid w:val="00A54829"/>
    <w:rsid w:val="00A60CBA"/>
    <w:rsid w:val="00A615A8"/>
    <w:rsid w:val="00A63631"/>
    <w:rsid w:val="00A658A6"/>
    <w:rsid w:val="00A710D9"/>
    <w:rsid w:val="00A74267"/>
    <w:rsid w:val="00A7542E"/>
    <w:rsid w:val="00A804CB"/>
    <w:rsid w:val="00A83BD4"/>
    <w:rsid w:val="00A858D1"/>
    <w:rsid w:val="00A864BB"/>
    <w:rsid w:val="00A91200"/>
    <w:rsid w:val="00A91962"/>
    <w:rsid w:val="00A91DC7"/>
    <w:rsid w:val="00A951D7"/>
    <w:rsid w:val="00A97F5F"/>
    <w:rsid w:val="00AA15B1"/>
    <w:rsid w:val="00AA35C0"/>
    <w:rsid w:val="00AB46FC"/>
    <w:rsid w:val="00AB7E14"/>
    <w:rsid w:val="00AB7EAD"/>
    <w:rsid w:val="00AC39BC"/>
    <w:rsid w:val="00AC3D7C"/>
    <w:rsid w:val="00AC59C2"/>
    <w:rsid w:val="00AC6DA6"/>
    <w:rsid w:val="00AD0902"/>
    <w:rsid w:val="00AD09E6"/>
    <w:rsid w:val="00AD1C0B"/>
    <w:rsid w:val="00AE642B"/>
    <w:rsid w:val="00AF1DD1"/>
    <w:rsid w:val="00AF2308"/>
    <w:rsid w:val="00B1388E"/>
    <w:rsid w:val="00B1466E"/>
    <w:rsid w:val="00B14FCF"/>
    <w:rsid w:val="00B23CB8"/>
    <w:rsid w:val="00B411E9"/>
    <w:rsid w:val="00B436E4"/>
    <w:rsid w:val="00B44DAF"/>
    <w:rsid w:val="00B46D1C"/>
    <w:rsid w:val="00B56BCA"/>
    <w:rsid w:val="00B61221"/>
    <w:rsid w:val="00B623B3"/>
    <w:rsid w:val="00B63A17"/>
    <w:rsid w:val="00B64A2A"/>
    <w:rsid w:val="00B72D9C"/>
    <w:rsid w:val="00B738AF"/>
    <w:rsid w:val="00B7604A"/>
    <w:rsid w:val="00B81F2E"/>
    <w:rsid w:val="00B82CAE"/>
    <w:rsid w:val="00B84878"/>
    <w:rsid w:val="00B877F0"/>
    <w:rsid w:val="00B95FEA"/>
    <w:rsid w:val="00BA2199"/>
    <w:rsid w:val="00BA6180"/>
    <w:rsid w:val="00BA7E62"/>
    <w:rsid w:val="00BB47CC"/>
    <w:rsid w:val="00BC5308"/>
    <w:rsid w:val="00BD1A5C"/>
    <w:rsid w:val="00BD23BD"/>
    <w:rsid w:val="00BD351C"/>
    <w:rsid w:val="00BD42C9"/>
    <w:rsid w:val="00BD610E"/>
    <w:rsid w:val="00BE1100"/>
    <w:rsid w:val="00BE2917"/>
    <w:rsid w:val="00BE338C"/>
    <w:rsid w:val="00BE6EB5"/>
    <w:rsid w:val="00BF0606"/>
    <w:rsid w:val="00BF158A"/>
    <w:rsid w:val="00BF2068"/>
    <w:rsid w:val="00BF2E78"/>
    <w:rsid w:val="00BF3918"/>
    <w:rsid w:val="00BF5072"/>
    <w:rsid w:val="00BF6B48"/>
    <w:rsid w:val="00C00EF7"/>
    <w:rsid w:val="00C2330B"/>
    <w:rsid w:val="00C2538C"/>
    <w:rsid w:val="00C330D2"/>
    <w:rsid w:val="00C33B56"/>
    <w:rsid w:val="00C341C9"/>
    <w:rsid w:val="00C344A5"/>
    <w:rsid w:val="00C36A31"/>
    <w:rsid w:val="00C41799"/>
    <w:rsid w:val="00C449F6"/>
    <w:rsid w:val="00C51BBB"/>
    <w:rsid w:val="00C54721"/>
    <w:rsid w:val="00C560C2"/>
    <w:rsid w:val="00C5620F"/>
    <w:rsid w:val="00C568A4"/>
    <w:rsid w:val="00C62C06"/>
    <w:rsid w:val="00C676F1"/>
    <w:rsid w:val="00C7363A"/>
    <w:rsid w:val="00C765E0"/>
    <w:rsid w:val="00C84C63"/>
    <w:rsid w:val="00C97B8A"/>
    <w:rsid w:val="00CA4ECA"/>
    <w:rsid w:val="00CA5586"/>
    <w:rsid w:val="00CB029A"/>
    <w:rsid w:val="00CB0B18"/>
    <w:rsid w:val="00CB0FF3"/>
    <w:rsid w:val="00CB2888"/>
    <w:rsid w:val="00CC4E31"/>
    <w:rsid w:val="00CC52DA"/>
    <w:rsid w:val="00CD7EB5"/>
    <w:rsid w:val="00CE3E44"/>
    <w:rsid w:val="00CE69EF"/>
    <w:rsid w:val="00CE7E3C"/>
    <w:rsid w:val="00CF0202"/>
    <w:rsid w:val="00CF034A"/>
    <w:rsid w:val="00CF0DE6"/>
    <w:rsid w:val="00CF11DF"/>
    <w:rsid w:val="00CF2CAF"/>
    <w:rsid w:val="00CF4535"/>
    <w:rsid w:val="00CF6F9C"/>
    <w:rsid w:val="00D0235E"/>
    <w:rsid w:val="00D02E34"/>
    <w:rsid w:val="00D1009F"/>
    <w:rsid w:val="00D1350F"/>
    <w:rsid w:val="00D20BC2"/>
    <w:rsid w:val="00D3121D"/>
    <w:rsid w:val="00D33F40"/>
    <w:rsid w:val="00D349F6"/>
    <w:rsid w:val="00D34FF7"/>
    <w:rsid w:val="00D36B3C"/>
    <w:rsid w:val="00D477E5"/>
    <w:rsid w:val="00D62555"/>
    <w:rsid w:val="00D6757A"/>
    <w:rsid w:val="00D702E6"/>
    <w:rsid w:val="00D70F24"/>
    <w:rsid w:val="00D71B30"/>
    <w:rsid w:val="00D7511B"/>
    <w:rsid w:val="00D759AF"/>
    <w:rsid w:val="00D777CC"/>
    <w:rsid w:val="00D77859"/>
    <w:rsid w:val="00D85DC4"/>
    <w:rsid w:val="00D941A2"/>
    <w:rsid w:val="00DA16B0"/>
    <w:rsid w:val="00DA3F66"/>
    <w:rsid w:val="00DA7FA8"/>
    <w:rsid w:val="00DB5962"/>
    <w:rsid w:val="00DB64CE"/>
    <w:rsid w:val="00DC14F4"/>
    <w:rsid w:val="00DC2D98"/>
    <w:rsid w:val="00DC6C6F"/>
    <w:rsid w:val="00DC717E"/>
    <w:rsid w:val="00DC7B96"/>
    <w:rsid w:val="00DD0B46"/>
    <w:rsid w:val="00DD1A18"/>
    <w:rsid w:val="00DD2573"/>
    <w:rsid w:val="00DD2CDF"/>
    <w:rsid w:val="00DD5179"/>
    <w:rsid w:val="00DD787D"/>
    <w:rsid w:val="00DE1A99"/>
    <w:rsid w:val="00DE3178"/>
    <w:rsid w:val="00DF0C76"/>
    <w:rsid w:val="00DF0CF7"/>
    <w:rsid w:val="00DF2306"/>
    <w:rsid w:val="00DF5CA1"/>
    <w:rsid w:val="00DF65AB"/>
    <w:rsid w:val="00E019E8"/>
    <w:rsid w:val="00E1446F"/>
    <w:rsid w:val="00E14E45"/>
    <w:rsid w:val="00E159AC"/>
    <w:rsid w:val="00E160CF"/>
    <w:rsid w:val="00E20E22"/>
    <w:rsid w:val="00E210A2"/>
    <w:rsid w:val="00E2127D"/>
    <w:rsid w:val="00E27E88"/>
    <w:rsid w:val="00E310BD"/>
    <w:rsid w:val="00E310DC"/>
    <w:rsid w:val="00E33AB3"/>
    <w:rsid w:val="00E37CED"/>
    <w:rsid w:val="00E4049F"/>
    <w:rsid w:val="00E4356C"/>
    <w:rsid w:val="00E437E9"/>
    <w:rsid w:val="00E54248"/>
    <w:rsid w:val="00E5522B"/>
    <w:rsid w:val="00E60E08"/>
    <w:rsid w:val="00E62AE8"/>
    <w:rsid w:val="00E74B88"/>
    <w:rsid w:val="00E75C3D"/>
    <w:rsid w:val="00E76177"/>
    <w:rsid w:val="00E764BE"/>
    <w:rsid w:val="00E773AB"/>
    <w:rsid w:val="00E77651"/>
    <w:rsid w:val="00E8258B"/>
    <w:rsid w:val="00EA0F7A"/>
    <w:rsid w:val="00EA1576"/>
    <w:rsid w:val="00EA185C"/>
    <w:rsid w:val="00EA1E71"/>
    <w:rsid w:val="00EA31C3"/>
    <w:rsid w:val="00EA5F5F"/>
    <w:rsid w:val="00EA6EAB"/>
    <w:rsid w:val="00EA787B"/>
    <w:rsid w:val="00EC0F3E"/>
    <w:rsid w:val="00EE114F"/>
    <w:rsid w:val="00EE40D8"/>
    <w:rsid w:val="00EE56F7"/>
    <w:rsid w:val="00EF472B"/>
    <w:rsid w:val="00EF5A6D"/>
    <w:rsid w:val="00EF6EFF"/>
    <w:rsid w:val="00EF7538"/>
    <w:rsid w:val="00F0245B"/>
    <w:rsid w:val="00F05926"/>
    <w:rsid w:val="00F126CA"/>
    <w:rsid w:val="00F138A3"/>
    <w:rsid w:val="00F23578"/>
    <w:rsid w:val="00F337BC"/>
    <w:rsid w:val="00F33B95"/>
    <w:rsid w:val="00F34580"/>
    <w:rsid w:val="00F4356E"/>
    <w:rsid w:val="00F43BAF"/>
    <w:rsid w:val="00F442A5"/>
    <w:rsid w:val="00F452E2"/>
    <w:rsid w:val="00F529A7"/>
    <w:rsid w:val="00F60037"/>
    <w:rsid w:val="00F605DE"/>
    <w:rsid w:val="00F60FC1"/>
    <w:rsid w:val="00F71474"/>
    <w:rsid w:val="00F74AD5"/>
    <w:rsid w:val="00F75570"/>
    <w:rsid w:val="00F77335"/>
    <w:rsid w:val="00F803BC"/>
    <w:rsid w:val="00F80AFB"/>
    <w:rsid w:val="00F84BF6"/>
    <w:rsid w:val="00F86FAA"/>
    <w:rsid w:val="00F919BB"/>
    <w:rsid w:val="00F947B4"/>
    <w:rsid w:val="00F94C1A"/>
    <w:rsid w:val="00FC1392"/>
    <w:rsid w:val="00FC6086"/>
    <w:rsid w:val="00FD1429"/>
    <w:rsid w:val="00FD28D9"/>
    <w:rsid w:val="00FD3221"/>
    <w:rsid w:val="00FD66D5"/>
    <w:rsid w:val="00FD6C46"/>
    <w:rsid w:val="00FE0CB0"/>
    <w:rsid w:val="00FE1826"/>
    <w:rsid w:val="00FE7C80"/>
    <w:rsid w:val="00FF1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semiHidden/>
    <w:unhideWhenUsed/>
    <w:rsid w:val="009D2C6D"/>
    <w:rPr>
      <w:sz w:val="20"/>
      <w:szCs w:val="20"/>
    </w:rPr>
  </w:style>
  <w:style w:type="character" w:customStyle="1" w:styleId="CommentTextChar">
    <w:name w:val="Comment Text Char"/>
    <w:basedOn w:val="DefaultParagraphFont"/>
    <w:link w:val="CommentText"/>
    <w:uiPriority w:val="99"/>
    <w:semiHidden/>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semiHidden/>
    <w:unhideWhenUsed/>
    <w:rsid w:val="00BF2068"/>
    <w:rPr>
      <w:color w:val="0000FF"/>
      <w:u w:val="single"/>
    </w:rPr>
  </w:style>
  <w:style w:type="character" w:customStyle="1" w:styleId="apple-converted-space">
    <w:name w:val="apple-converted-space"/>
    <w:basedOn w:val="DefaultParagraphFont"/>
    <w:rsid w:val="00BF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6280B-07AA-47B0-B89F-57651C75A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9574</Words>
  <Characters>54577</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64023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2</cp:revision>
  <dcterms:created xsi:type="dcterms:W3CDTF">2017-07-14T17:15:00Z</dcterms:created>
  <dcterms:modified xsi:type="dcterms:W3CDTF">2017-07-14T17:15:00Z</dcterms:modified>
</cp:coreProperties>
</file>