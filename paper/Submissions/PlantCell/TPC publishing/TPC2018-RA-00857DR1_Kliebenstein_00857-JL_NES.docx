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CFC1E" w14:textId="77777777" w:rsidR="00F06B84" w:rsidRDefault="00F06B84">
      <w:pPr>
        <w:suppressLineNumbers/>
        <w:rPr>
          <w:ins w:id="0" w:author="Jennifer Lockhart" w:date="2018-12-21T16:00:00Z"/>
          <w:rFonts w:ascii="Arial" w:hAnsi="Arial" w:cs="Arial"/>
          <w:b/>
        </w:rPr>
        <w:pPrChange w:id="1" w:author="Jennifer Lockhart" w:date="2018-12-21T16:12:00Z">
          <w:pPr>
            <w:spacing w:line="360" w:lineRule="auto"/>
          </w:pPr>
        </w:pPrChange>
      </w:pPr>
      <w:bookmarkStart w:id="2" w:name="_Hlk521674024"/>
      <w:ins w:id="3" w:author="Jennifer Lockhart" w:date="2018-12-21T16:00:00Z">
        <w:r>
          <w:rPr>
            <w:rFonts w:ascii="Arial" w:hAnsi="Arial" w:cs="Arial"/>
            <w:b/>
          </w:rPr>
          <w:t>RESEARCH ARTICLE</w:t>
        </w:r>
      </w:ins>
    </w:p>
    <w:p w14:paraId="353EAB0F" w14:textId="77777777" w:rsidR="00F06B84" w:rsidRDefault="00F06B84">
      <w:pPr>
        <w:suppressLineNumbers/>
        <w:rPr>
          <w:ins w:id="4" w:author="Jennifer Lockhart" w:date="2018-12-21T16:00:00Z"/>
          <w:rFonts w:ascii="Arial" w:hAnsi="Arial" w:cs="Arial"/>
          <w:b/>
        </w:rPr>
        <w:pPrChange w:id="5" w:author="Jennifer Lockhart" w:date="2018-12-21T16:12:00Z">
          <w:pPr>
            <w:spacing w:line="360" w:lineRule="auto"/>
          </w:pPr>
        </w:pPrChange>
      </w:pPr>
    </w:p>
    <w:p w14:paraId="2ACE837C" w14:textId="2596F8FB" w:rsidR="00062B0A" w:rsidRPr="00062B0A" w:rsidRDefault="00C87282">
      <w:pPr>
        <w:suppressLineNumbers/>
        <w:rPr>
          <w:ins w:id="6" w:author="Jennifer Lockhart" w:date="2018-12-21T16:07:00Z"/>
          <w:rFonts w:ascii="Arial" w:hAnsi="Arial" w:cs="Arial"/>
          <w:b/>
          <w:sz w:val="28"/>
          <w:szCs w:val="28"/>
        </w:rPr>
        <w:pPrChange w:id="7" w:author="Jennifer Lockhart" w:date="2018-12-21T16:12:00Z">
          <w:pPr>
            <w:spacing w:line="360" w:lineRule="auto"/>
          </w:pPr>
        </w:pPrChange>
      </w:pPr>
      <w:ins w:id="8" w:author="Jennifer Lockhart" w:date="2018-12-21T16:07:00Z">
        <w:r>
          <w:rPr>
            <w:rFonts w:ascii="Arial" w:hAnsi="Arial" w:cs="Arial"/>
            <w:b/>
            <w:sz w:val="28"/>
            <w:szCs w:val="28"/>
          </w:rPr>
          <w:t>Interactions of T</w:t>
        </w:r>
        <w:r w:rsidR="00062B0A" w:rsidRPr="00062B0A">
          <w:rPr>
            <w:rFonts w:ascii="Arial" w:hAnsi="Arial" w:cs="Arial"/>
            <w:b/>
            <w:sz w:val="28"/>
            <w:szCs w:val="28"/>
          </w:rPr>
          <w:t xml:space="preserve">omato and </w:t>
        </w:r>
        <w:r w:rsidR="00062B0A" w:rsidRPr="00062B0A">
          <w:rPr>
            <w:rFonts w:ascii="Arial" w:hAnsi="Arial" w:cs="Arial"/>
            <w:b/>
            <w:i/>
            <w:sz w:val="28"/>
            <w:szCs w:val="28"/>
          </w:rPr>
          <w:t xml:space="preserve">Botrytis </w:t>
        </w:r>
        <w:r>
          <w:rPr>
            <w:rFonts w:ascii="Arial" w:hAnsi="Arial" w:cs="Arial"/>
            <w:b/>
            <w:sz w:val="28"/>
            <w:szCs w:val="28"/>
          </w:rPr>
          <w:t>Genetic Diversity: Parsing the Contributions of Host differentiation, Domestication</w:t>
        </w:r>
      </w:ins>
      <w:ins w:id="9" w:author="Jennifer Lockhart" w:date="2018-12-22T08:58:00Z">
        <w:r w:rsidR="00C17FAB">
          <w:rPr>
            <w:rFonts w:ascii="Arial" w:hAnsi="Arial" w:cs="Arial"/>
            <w:b/>
            <w:sz w:val="28"/>
            <w:szCs w:val="28"/>
          </w:rPr>
          <w:t>,</w:t>
        </w:r>
      </w:ins>
      <w:ins w:id="10" w:author="Jennifer Lockhart" w:date="2018-12-21T16:07:00Z">
        <w:r>
          <w:rPr>
            <w:rFonts w:ascii="Arial" w:hAnsi="Arial" w:cs="Arial"/>
            <w:b/>
            <w:sz w:val="28"/>
            <w:szCs w:val="28"/>
          </w:rPr>
          <w:t xml:space="preserve"> and Pathogen V</w:t>
        </w:r>
        <w:r w:rsidR="00062B0A" w:rsidRPr="00062B0A">
          <w:rPr>
            <w:rFonts w:ascii="Arial" w:hAnsi="Arial" w:cs="Arial"/>
            <w:b/>
            <w:sz w:val="28"/>
            <w:szCs w:val="28"/>
          </w:rPr>
          <w:t xml:space="preserve">ariation </w:t>
        </w:r>
      </w:ins>
    </w:p>
    <w:p w14:paraId="03EC6A7E" w14:textId="77777777" w:rsidR="00062B0A" w:rsidRPr="00062B0A" w:rsidRDefault="00062B0A">
      <w:pPr>
        <w:suppressLineNumbers/>
        <w:rPr>
          <w:ins w:id="11" w:author="Jennifer Lockhart" w:date="2018-12-21T16:06:00Z"/>
          <w:rFonts w:ascii="Arial" w:hAnsi="Arial" w:cs="Arial"/>
          <w:b/>
          <w:sz w:val="28"/>
          <w:szCs w:val="28"/>
          <w:rPrChange w:id="12" w:author="Jennifer Lockhart" w:date="2018-12-21T16:07:00Z">
            <w:rPr>
              <w:ins w:id="13" w:author="Jennifer Lockhart" w:date="2018-12-21T16:06:00Z"/>
              <w:rFonts w:ascii="Arial" w:hAnsi="Arial" w:cs="Arial"/>
              <w:b/>
              <w:sz w:val="24"/>
              <w:szCs w:val="24"/>
            </w:rPr>
          </w:rPrChange>
        </w:rPr>
        <w:pPrChange w:id="14" w:author="Jennifer Lockhart" w:date="2018-12-21T16:12:00Z">
          <w:pPr>
            <w:spacing w:line="360" w:lineRule="auto"/>
          </w:pPr>
        </w:pPrChange>
      </w:pPr>
    </w:p>
    <w:p w14:paraId="240E2E9A" w14:textId="77777777" w:rsidR="00062B0A" w:rsidRDefault="00062B0A">
      <w:pPr>
        <w:suppressLineNumbers/>
        <w:rPr>
          <w:ins w:id="15" w:author="Jennifer Lockhart" w:date="2018-12-21T16:06:00Z"/>
          <w:rFonts w:ascii="Arial" w:hAnsi="Arial" w:cs="Arial"/>
          <w:b/>
          <w:sz w:val="24"/>
          <w:szCs w:val="24"/>
        </w:rPr>
        <w:pPrChange w:id="16" w:author="Jennifer Lockhart" w:date="2018-12-21T16:12:00Z">
          <w:pPr>
            <w:spacing w:line="360" w:lineRule="auto"/>
          </w:pPr>
        </w:pPrChange>
      </w:pPr>
    </w:p>
    <w:p w14:paraId="6419A24C" w14:textId="3320F8AB" w:rsidR="00F839E8" w:rsidRDefault="00F839E8">
      <w:pPr>
        <w:suppressLineNumbers/>
        <w:contextualSpacing/>
        <w:rPr>
          <w:ins w:id="17" w:author="Jennifer Lockhart" w:date="2018-12-21T17:26:00Z"/>
          <w:rFonts w:ascii="Arial" w:hAnsi="Arial" w:cs="Arial"/>
          <w:b/>
          <w:sz w:val="24"/>
          <w:szCs w:val="24"/>
          <w:vertAlign w:val="superscript"/>
        </w:rPr>
        <w:pPrChange w:id="18" w:author="Jennifer Lockhart" w:date="2018-12-21T17:21:00Z">
          <w:pPr>
            <w:spacing w:line="360" w:lineRule="auto"/>
          </w:pPr>
        </w:pPrChange>
      </w:pPr>
      <w:r w:rsidRPr="00F76D44">
        <w:rPr>
          <w:rFonts w:ascii="Arial" w:hAnsi="Arial" w:cs="Arial"/>
          <w:b/>
          <w:sz w:val="24"/>
          <w:szCs w:val="24"/>
        </w:rPr>
        <w:t>Nicole E. Soltis</w:t>
      </w:r>
      <w:r w:rsidRPr="00F76D44">
        <w:rPr>
          <w:rFonts w:ascii="Arial" w:hAnsi="Arial" w:cs="Arial"/>
          <w:b/>
          <w:sz w:val="24"/>
          <w:szCs w:val="24"/>
          <w:vertAlign w:val="superscript"/>
        </w:rPr>
        <w:t>1</w:t>
      </w:r>
      <w:r w:rsidRPr="00F76D44">
        <w:rPr>
          <w:rFonts w:ascii="Arial" w:hAnsi="Arial" w:cs="Arial"/>
          <w:b/>
          <w:sz w:val="24"/>
          <w:szCs w:val="24"/>
        </w:rPr>
        <w:t>, Susanna Atwell</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Gongjun</w:t>
      </w:r>
      <w:proofErr w:type="spellEnd"/>
      <w:r w:rsidRPr="00F76D44">
        <w:rPr>
          <w:rFonts w:ascii="Arial" w:hAnsi="Arial" w:cs="Arial"/>
          <w:b/>
          <w:sz w:val="24"/>
          <w:szCs w:val="24"/>
        </w:rPr>
        <w:t xml:space="preserve"> Shi</w:t>
      </w:r>
      <w:r w:rsidRPr="00F76D44">
        <w:rPr>
          <w:rFonts w:ascii="Arial" w:hAnsi="Arial" w:cs="Arial"/>
          <w:b/>
          <w:sz w:val="24"/>
          <w:szCs w:val="24"/>
          <w:vertAlign w:val="superscript"/>
        </w:rPr>
        <w:t>1,2</w:t>
      </w:r>
      <w:r w:rsidRPr="00F76D44">
        <w:rPr>
          <w:rFonts w:ascii="Arial" w:hAnsi="Arial" w:cs="Arial"/>
          <w:b/>
          <w:sz w:val="24"/>
          <w:szCs w:val="24"/>
        </w:rPr>
        <w:t>, Rachel Fordyce</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Raoni</w:t>
      </w:r>
      <w:proofErr w:type="spellEnd"/>
      <w:r w:rsidRPr="00F76D44">
        <w:rPr>
          <w:rFonts w:ascii="Arial" w:hAnsi="Arial" w:cs="Arial"/>
          <w:b/>
          <w:sz w:val="24"/>
          <w:szCs w:val="24"/>
        </w:rPr>
        <w:t xml:space="preserve"> Gwinner</w:t>
      </w:r>
      <w:r w:rsidRPr="00F76D44">
        <w:rPr>
          <w:rFonts w:ascii="Arial" w:hAnsi="Arial" w:cs="Arial"/>
          <w:b/>
          <w:sz w:val="24"/>
          <w:szCs w:val="24"/>
          <w:vertAlign w:val="superscript"/>
        </w:rPr>
        <w:t>1,3</w:t>
      </w:r>
      <w:r w:rsidRPr="00F76D44">
        <w:rPr>
          <w:rFonts w:ascii="Arial" w:hAnsi="Arial" w:cs="Arial"/>
          <w:b/>
          <w:sz w:val="24"/>
          <w:szCs w:val="24"/>
        </w:rPr>
        <w:t xml:space="preserve">, </w:t>
      </w:r>
      <w:proofErr w:type="spellStart"/>
      <w:r w:rsidRPr="00F76D44">
        <w:rPr>
          <w:rFonts w:ascii="Arial" w:hAnsi="Arial" w:cs="Arial"/>
          <w:b/>
          <w:sz w:val="24"/>
          <w:szCs w:val="24"/>
        </w:rPr>
        <w:t>Dihan</w:t>
      </w:r>
      <w:proofErr w:type="spellEnd"/>
      <w:r w:rsidRPr="00F76D44">
        <w:rPr>
          <w:rFonts w:ascii="Arial" w:hAnsi="Arial" w:cs="Arial"/>
          <w:b/>
          <w:sz w:val="24"/>
          <w:szCs w:val="24"/>
        </w:rPr>
        <w:t xml:space="preserve"> Gao</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Aysha</w:t>
      </w:r>
      <w:proofErr w:type="spellEnd"/>
      <w:r w:rsidRPr="00F76D44">
        <w:rPr>
          <w:rFonts w:ascii="Arial" w:hAnsi="Arial" w:cs="Arial"/>
          <w:b/>
          <w:sz w:val="24"/>
          <w:szCs w:val="24"/>
        </w:rPr>
        <w:t xml:space="preserve"> Shafi</w:t>
      </w:r>
      <w:r w:rsidRPr="00F76D44">
        <w:rPr>
          <w:rFonts w:ascii="Arial" w:hAnsi="Arial" w:cs="Arial"/>
          <w:b/>
          <w:sz w:val="24"/>
          <w:szCs w:val="24"/>
          <w:vertAlign w:val="superscript"/>
        </w:rPr>
        <w:t>1</w:t>
      </w:r>
      <w:r w:rsidRPr="00F76D44">
        <w:rPr>
          <w:rFonts w:ascii="Arial" w:hAnsi="Arial" w:cs="Arial"/>
          <w:b/>
          <w:sz w:val="24"/>
          <w:szCs w:val="24"/>
        </w:rPr>
        <w:t xml:space="preserve">, </w:t>
      </w:r>
      <w:commentRangeStart w:id="19"/>
      <w:commentRangeStart w:id="20"/>
      <w:r w:rsidRPr="00F76D44">
        <w:rPr>
          <w:rFonts w:ascii="Arial" w:hAnsi="Arial" w:cs="Arial"/>
          <w:b/>
          <w:sz w:val="24"/>
          <w:szCs w:val="24"/>
        </w:rPr>
        <w:t>Daniel J. Kliebenstein</w:t>
      </w:r>
      <w:commentRangeEnd w:id="19"/>
      <w:r w:rsidR="00C43C57">
        <w:rPr>
          <w:rStyle w:val="CommentReference"/>
        </w:rPr>
        <w:commentReference w:id="19"/>
      </w:r>
      <w:commentRangeEnd w:id="20"/>
      <w:r w:rsidR="00C323C8">
        <w:rPr>
          <w:rStyle w:val="CommentReference"/>
        </w:rPr>
        <w:commentReference w:id="20"/>
      </w:r>
      <w:r w:rsidRPr="00F76D44">
        <w:rPr>
          <w:rFonts w:ascii="Arial" w:hAnsi="Arial" w:cs="Arial"/>
          <w:b/>
          <w:sz w:val="24"/>
          <w:szCs w:val="24"/>
        </w:rPr>
        <w:t>*</w:t>
      </w:r>
      <w:r w:rsidRPr="00F76D44">
        <w:rPr>
          <w:rFonts w:ascii="Arial" w:hAnsi="Arial" w:cs="Arial"/>
          <w:b/>
          <w:sz w:val="24"/>
          <w:szCs w:val="24"/>
          <w:vertAlign w:val="superscript"/>
        </w:rPr>
        <w:t>1,4</w:t>
      </w:r>
    </w:p>
    <w:p w14:paraId="72F6AA43" w14:textId="77777777" w:rsidR="007C0F27" w:rsidRPr="00F76D44" w:rsidRDefault="007C0F27">
      <w:pPr>
        <w:suppressLineNumbers/>
        <w:contextualSpacing/>
        <w:rPr>
          <w:rFonts w:ascii="Arial" w:hAnsi="Arial" w:cs="Arial"/>
          <w:b/>
          <w:sz w:val="24"/>
          <w:szCs w:val="24"/>
        </w:rPr>
        <w:pPrChange w:id="21" w:author="Jennifer Lockhart" w:date="2018-12-21T17:21:00Z">
          <w:pPr>
            <w:spacing w:line="360" w:lineRule="auto"/>
          </w:pPr>
        </w:pPrChange>
      </w:pPr>
    </w:p>
    <w:p w14:paraId="46742995" w14:textId="77777777" w:rsidR="00F839E8" w:rsidRPr="007C0F27" w:rsidRDefault="00F839E8">
      <w:pPr>
        <w:suppressLineNumbers/>
        <w:spacing w:before="100" w:beforeAutospacing="1"/>
        <w:contextualSpacing/>
        <w:rPr>
          <w:rFonts w:ascii="Arial" w:hAnsi="Arial" w:cs="Arial"/>
        </w:rPr>
        <w:pPrChange w:id="22" w:author="Jennifer Lockhart" w:date="2018-12-21T17:21:00Z">
          <w:pPr>
            <w:spacing w:before="100" w:beforeAutospacing="1" w:line="360" w:lineRule="auto"/>
          </w:pPr>
        </w:pPrChange>
      </w:pPr>
      <w:r w:rsidRPr="007C0F27">
        <w:rPr>
          <w:rFonts w:ascii="Arial" w:hAnsi="Arial" w:cs="Arial"/>
          <w:vertAlign w:val="superscript"/>
        </w:rPr>
        <w:t>1</w:t>
      </w:r>
      <w:r w:rsidRPr="007C0F27">
        <w:rPr>
          <w:rFonts w:ascii="Arial" w:hAnsi="Arial" w:cs="Arial"/>
        </w:rPr>
        <w:t>Department of Plant Sciences, University of California, Davis, One Shields Avenue, Davis, CA, 95616, USA</w:t>
      </w:r>
    </w:p>
    <w:p w14:paraId="716C0926" w14:textId="77777777" w:rsidR="00F839E8" w:rsidRPr="007C0F27" w:rsidRDefault="00F839E8">
      <w:pPr>
        <w:suppressLineNumbers/>
        <w:spacing w:before="100" w:beforeAutospacing="1"/>
        <w:contextualSpacing/>
        <w:rPr>
          <w:rFonts w:ascii="Arial" w:hAnsi="Arial" w:cs="Arial"/>
        </w:rPr>
        <w:pPrChange w:id="23" w:author="Jennifer Lockhart" w:date="2018-12-21T17:21:00Z">
          <w:pPr>
            <w:spacing w:before="100" w:beforeAutospacing="1" w:line="360" w:lineRule="auto"/>
          </w:pPr>
        </w:pPrChange>
      </w:pPr>
      <w:r w:rsidRPr="007C0F27">
        <w:rPr>
          <w:rFonts w:ascii="Arial" w:hAnsi="Arial" w:cs="Arial"/>
          <w:vertAlign w:val="superscript"/>
        </w:rPr>
        <w:t>2</w:t>
      </w:r>
      <w:r w:rsidRPr="007C0F27">
        <w:rPr>
          <w:rFonts w:ascii="Arial" w:hAnsi="Arial" w:cs="Arial"/>
        </w:rPr>
        <w:t>Department of Plant Pathology, North Dakota State University, Fargo, ND, 58102, USA</w:t>
      </w:r>
    </w:p>
    <w:p w14:paraId="58A7F6B5" w14:textId="77777777" w:rsidR="00F839E8" w:rsidRPr="007C0F27" w:rsidRDefault="00F839E8">
      <w:pPr>
        <w:suppressLineNumbers/>
        <w:spacing w:before="100" w:beforeAutospacing="1"/>
        <w:contextualSpacing/>
        <w:rPr>
          <w:rFonts w:ascii="Arial" w:hAnsi="Arial" w:cs="Arial"/>
        </w:rPr>
        <w:pPrChange w:id="24" w:author="Jennifer Lockhart" w:date="2018-12-21T17:21:00Z">
          <w:pPr>
            <w:spacing w:before="100" w:beforeAutospacing="1" w:line="360" w:lineRule="auto"/>
          </w:pPr>
        </w:pPrChange>
      </w:pPr>
      <w:r w:rsidRPr="007C0F27">
        <w:rPr>
          <w:rFonts w:ascii="Arial" w:hAnsi="Arial" w:cs="Arial"/>
          <w:vertAlign w:val="superscript"/>
        </w:rPr>
        <w:t>3</w:t>
      </w:r>
      <w:r w:rsidRPr="007C0F27">
        <w:rPr>
          <w:rFonts w:ascii="Arial" w:hAnsi="Arial" w:cs="Arial"/>
        </w:rPr>
        <w:t xml:space="preserve">Department of Agriculture, </w:t>
      </w:r>
      <w:proofErr w:type="spellStart"/>
      <w:r w:rsidRPr="007C0F27">
        <w:rPr>
          <w:rFonts w:ascii="Arial" w:hAnsi="Arial" w:cs="Arial"/>
        </w:rPr>
        <w:t>Universidade</w:t>
      </w:r>
      <w:proofErr w:type="spellEnd"/>
      <w:r w:rsidRPr="007C0F27">
        <w:rPr>
          <w:rFonts w:ascii="Arial" w:hAnsi="Arial" w:cs="Arial"/>
        </w:rPr>
        <w:t xml:space="preserve"> Federal de </w:t>
      </w:r>
      <w:proofErr w:type="spellStart"/>
      <w:r w:rsidRPr="007C0F27">
        <w:rPr>
          <w:rFonts w:ascii="Arial" w:hAnsi="Arial" w:cs="Arial"/>
        </w:rPr>
        <w:t>Lavras</w:t>
      </w:r>
      <w:proofErr w:type="spellEnd"/>
      <w:r w:rsidRPr="007C0F27">
        <w:rPr>
          <w:rFonts w:ascii="Arial" w:hAnsi="Arial" w:cs="Arial"/>
        </w:rPr>
        <w:t xml:space="preserve">, </w:t>
      </w:r>
      <w:proofErr w:type="spellStart"/>
      <w:r w:rsidRPr="007C0F27">
        <w:rPr>
          <w:rFonts w:ascii="Arial" w:hAnsi="Arial" w:cs="Arial"/>
        </w:rPr>
        <w:t>Lavras</w:t>
      </w:r>
      <w:proofErr w:type="spellEnd"/>
      <w:r w:rsidRPr="007C0F27">
        <w:rPr>
          <w:rFonts w:ascii="Arial" w:hAnsi="Arial" w:cs="Arial"/>
        </w:rPr>
        <w:t xml:space="preserve"> - MG, 37200-000, Brazil</w:t>
      </w:r>
    </w:p>
    <w:p w14:paraId="3EB059FE" w14:textId="77777777" w:rsidR="00F839E8" w:rsidDel="00C17FAB" w:rsidRDefault="00F839E8">
      <w:pPr>
        <w:suppressLineNumbers/>
        <w:spacing w:before="100" w:beforeAutospacing="1"/>
        <w:contextualSpacing/>
        <w:rPr>
          <w:del w:id="25" w:author="Jennifer Lockhart" w:date="2018-12-22T08:58:00Z"/>
          <w:rFonts w:ascii="Arial" w:hAnsi="Arial" w:cs="Arial"/>
        </w:rPr>
        <w:pPrChange w:id="26" w:author="Jennifer Lockhart" w:date="2018-12-21T16:12:00Z">
          <w:pPr>
            <w:spacing w:before="100" w:beforeAutospacing="1" w:line="360" w:lineRule="auto"/>
          </w:pPr>
        </w:pPrChange>
      </w:pPr>
      <w:r w:rsidRPr="007C0F27">
        <w:rPr>
          <w:rFonts w:ascii="Arial" w:hAnsi="Arial" w:cs="Arial"/>
          <w:vertAlign w:val="superscript"/>
        </w:rPr>
        <w:t>4</w:t>
      </w:r>
      <w:r w:rsidRPr="007C0F27">
        <w:rPr>
          <w:rFonts w:ascii="Arial" w:hAnsi="Arial" w:cs="Arial"/>
        </w:rPr>
        <w:t xml:space="preserve">DynaMo Center of Excellence, University of Copenhagen, </w:t>
      </w:r>
      <w:proofErr w:type="spellStart"/>
      <w:r w:rsidRPr="007C0F27">
        <w:rPr>
          <w:rFonts w:ascii="Arial" w:hAnsi="Arial" w:cs="Arial"/>
        </w:rPr>
        <w:t>Thorvaldsensvej</w:t>
      </w:r>
      <w:proofErr w:type="spellEnd"/>
      <w:r w:rsidRPr="007C0F27">
        <w:rPr>
          <w:rFonts w:ascii="Arial" w:hAnsi="Arial" w:cs="Arial"/>
        </w:rPr>
        <w:t xml:space="preserve"> 40, DK-1871, Frederiksberg C, Denmark</w:t>
      </w:r>
    </w:p>
    <w:p w14:paraId="7A742D6F" w14:textId="77777777" w:rsidR="00C17FAB" w:rsidRPr="007C0F27" w:rsidRDefault="00C17FAB">
      <w:pPr>
        <w:suppressLineNumbers/>
        <w:spacing w:before="100" w:beforeAutospacing="1"/>
        <w:contextualSpacing/>
        <w:rPr>
          <w:ins w:id="27" w:author="Jennifer Lockhart" w:date="2018-12-22T08:58:00Z"/>
          <w:rFonts w:ascii="Arial" w:eastAsia="Arial Unicode MS" w:hAnsi="Arial" w:cs="Arial"/>
        </w:rPr>
        <w:pPrChange w:id="28" w:author="Jennifer Lockhart" w:date="2018-12-21T17:21:00Z">
          <w:pPr>
            <w:spacing w:before="100" w:beforeAutospacing="1" w:line="360" w:lineRule="auto"/>
          </w:pPr>
        </w:pPrChange>
      </w:pPr>
    </w:p>
    <w:p w14:paraId="3B350416" w14:textId="2BDA8D87" w:rsidR="00D43E34" w:rsidRPr="007C0F27" w:rsidRDefault="00D43E34">
      <w:pPr>
        <w:suppressLineNumbers/>
        <w:spacing w:before="100" w:beforeAutospacing="1"/>
        <w:contextualSpacing/>
        <w:rPr>
          <w:rStyle w:val="Hyperlink0"/>
          <w:rFonts w:ascii="Arial" w:eastAsia="Calibri" w:hAnsi="Arial" w:cs="Arial"/>
          <w:sz w:val="22"/>
          <w:szCs w:val="22"/>
        </w:rPr>
        <w:pPrChange w:id="29" w:author="Jennifer Lockhart" w:date="2018-12-21T16:12:00Z">
          <w:pPr>
            <w:spacing w:before="100" w:beforeAutospacing="1" w:line="360" w:lineRule="auto"/>
          </w:pPr>
        </w:pPrChange>
      </w:pPr>
      <w:r w:rsidRPr="007C0F27">
        <w:rPr>
          <w:rFonts w:ascii="Arial" w:hAnsi="Arial" w:cs="Arial"/>
        </w:rPr>
        <w:t>*Correspond</w:t>
      </w:r>
      <w:ins w:id="30" w:author="Jennifer Lockhart" w:date="2018-12-21T17:21:00Z">
        <w:r w:rsidR="00F2359E" w:rsidRPr="007C0F27">
          <w:rPr>
            <w:rFonts w:ascii="Arial" w:hAnsi="Arial" w:cs="Arial"/>
          </w:rPr>
          <w:t>ing Author</w:t>
        </w:r>
      </w:ins>
      <w:del w:id="31" w:author="Jennifer Lockhart" w:date="2018-12-21T17:21:00Z">
        <w:r w:rsidRPr="007C0F27" w:rsidDel="00F2359E">
          <w:rPr>
            <w:rFonts w:ascii="Arial" w:hAnsi="Arial" w:cs="Arial"/>
          </w:rPr>
          <w:delText>ence</w:delText>
        </w:r>
      </w:del>
      <w:r w:rsidRPr="007C0F27">
        <w:rPr>
          <w:rFonts w:ascii="Arial" w:hAnsi="Arial" w:cs="Arial"/>
        </w:rPr>
        <w:t xml:space="preserve">: </w:t>
      </w:r>
      <w:r w:rsidR="00F06B84" w:rsidRPr="007C0F27">
        <w:fldChar w:fldCharType="begin"/>
      </w:r>
      <w:r w:rsidR="00F06B84" w:rsidRPr="007C0F27">
        <w:instrText xml:space="preserve"> HYPERLINK "mailto:kliebenstein@ucdavis.edu" </w:instrText>
      </w:r>
      <w:r w:rsidR="00F06B84" w:rsidRPr="007C0F27">
        <w:fldChar w:fldCharType="separate"/>
      </w:r>
      <w:r w:rsidR="00232EF8" w:rsidRPr="007C0F27">
        <w:rPr>
          <w:rStyle w:val="Hyperlink"/>
          <w:rFonts w:ascii="Arial" w:hAnsi="Arial" w:cs="Arial"/>
        </w:rPr>
        <w:t>kliebenstein@ucdavis.edu</w:t>
      </w:r>
      <w:r w:rsidR="00F06B84" w:rsidRPr="007C0F27">
        <w:rPr>
          <w:rStyle w:val="Hyperlink"/>
          <w:rFonts w:ascii="Arial" w:hAnsi="Arial" w:cs="Arial"/>
        </w:rPr>
        <w:fldChar w:fldCharType="end"/>
      </w:r>
      <w:r w:rsidR="00232EF8" w:rsidRPr="007C0F27">
        <w:rPr>
          <w:rFonts w:ascii="Arial" w:hAnsi="Arial" w:cs="Arial"/>
        </w:rPr>
        <w:t xml:space="preserve"> </w:t>
      </w:r>
      <w:del w:id="32" w:author="Jennifer Lockhart" w:date="2018-12-22T08:58:00Z">
        <w:r w:rsidRPr="007C0F27" w:rsidDel="00C17FAB">
          <w:rPr>
            <w:rFonts w:ascii="Arial" w:hAnsi="Arial" w:cs="Arial"/>
            <w:lang w:val="de-DE"/>
          </w:rPr>
          <w:delText>Daniel J. Kliebenstein</w:delText>
        </w:r>
      </w:del>
    </w:p>
    <w:p w14:paraId="26265A6F" w14:textId="77777777" w:rsidR="00232EF8" w:rsidRPr="007C0F27" w:rsidDel="00062B0A" w:rsidRDefault="00232EF8">
      <w:pPr>
        <w:suppressLineNumbers/>
        <w:rPr>
          <w:del w:id="33" w:author="Jennifer Lockhart" w:date="2018-12-21T16:11:00Z"/>
          <w:rFonts w:ascii="Arial" w:hAnsi="Arial" w:cs="Arial"/>
          <w:b/>
        </w:rPr>
        <w:pPrChange w:id="34" w:author="Jennifer Lockhart" w:date="2018-12-21T16:12:00Z">
          <w:pPr>
            <w:spacing w:line="360" w:lineRule="auto"/>
          </w:pPr>
        </w:pPrChange>
      </w:pPr>
    </w:p>
    <w:p w14:paraId="468AEFF6" w14:textId="329F06FF" w:rsidR="00F839E8" w:rsidRPr="007C0F27" w:rsidDel="00062B0A" w:rsidRDefault="00232EF8">
      <w:pPr>
        <w:suppressLineNumbers/>
        <w:rPr>
          <w:del w:id="35" w:author="Jennifer Lockhart" w:date="2018-12-21T16:06:00Z"/>
          <w:rFonts w:ascii="Arial" w:hAnsi="Arial" w:cs="Arial"/>
          <w:b/>
        </w:rPr>
        <w:pPrChange w:id="36" w:author="Jennifer Lockhart" w:date="2018-12-21T16:12:00Z">
          <w:pPr>
            <w:spacing w:line="360" w:lineRule="auto"/>
          </w:pPr>
        </w:pPrChange>
      </w:pPr>
      <w:del w:id="37" w:author="Jennifer Lockhart" w:date="2018-12-21T16:11:00Z">
        <w:r w:rsidRPr="007C0F27" w:rsidDel="00062B0A">
          <w:rPr>
            <w:rFonts w:ascii="Arial" w:hAnsi="Arial" w:cs="Arial"/>
            <w:b/>
          </w:rPr>
          <w:delText xml:space="preserve">Title: </w:delText>
        </w:r>
        <w:r w:rsidR="00140D23" w:rsidRPr="007C0F27" w:rsidDel="00062B0A">
          <w:rPr>
            <w:rFonts w:ascii="Arial" w:hAnsi="Arial" w:cs="Arial"/>
            <w:b/>
          </w:rPr>
          <w:delText xml:space="preserve"> </w:delText>
        </w:r>
      </w:del>
      <w:del w:id="38" w:author="Jennifer Lockhart" w:date="2018-12-21T16:06:00Z">
        <w:r w:rsidR="00140D23" w:rsidRPr="007C0F27" w:rsidDel="00062B0A">
          <w:rPr>
            <w:rFonts w:ascii="Arial" w:hAnsi="Arial" w:cs="Arial"/>
            <w:b/>
          </w:rPr>
          <w:delText xml:space="preserve">Interactions of </w:delText>
        </w:r>
        <w:r w:rsidR="003D5903" w:rsidRPr="007C0F27" w:rsidDel="00062B0A">
          <w:rPr>
            <w:rFonts w:ascii="Arial" w:hAnsi="Arial" w:cs="Arial"/>
            <w:b/>
          </w:rPr>
          <w:delText>t</w:delText>
        </w:r>
        <w:r w:rsidR="00140D23" w:rsidRPr="007C0F27" w:rsidDel="00062B0A">
          <w:rPr>
            <w:rFonts w:ascii="Arial" w:hAnsi="Arial" w:cs="Arial"/>
            <w:b/>
          </w:rPr>
          <w:delText xml:space="preserve">omato and </w:delText>
        </w:r>
        <w:r w:rsidR="00140D23" w:rsidRPr="007C0F27" w:rsidDel="00062B0A">
          <w:rPr>
            <w:rFonts w:ascii="Arial" w:hAnsi="Arial" w:cs="Arial"/>
            <w:b/>
            <w:i/>
          </w:rPr>
          <w:delText xml:space="preserve">Botrytis </w:delText>
        </w:r>
        <w:r w:rsidR="00140D23" w:rsidRPr="007C0F27" w:rsidDel="00062B0A">
          <w:rPr>
            <w:rFonts w:ascii="Arial" w:hAnsi="Arial" w:cs="Arial"/>
            <w:b/>
          </w:rPr>
          <w:delText>genetic diversity: Parsing the contributions of host differentiation, domestication and pathogen variation</w:delText>
        </w:r>
        <w:r w:rsidRPr="007C0F27" w:rsidDel="00062B0A">
          <w:rPr>
            <w:rFonts w:ascii="Arial" w:hAnsi="Arial" w:cs="Arial"/>
            <w:b/>
          </w:rPr>
          <w:delText xml:space="preserve"> </w:delText>
        </w:r>
      </w:del>
    </w:p>
    <w:p w14:paraId="6AB17523" w14:textId="77777777" w:rsidR="003E10A7" w:rsidRPr="007C0F27" w:rsidRDefault="003E10A7">
      <w:pPr>
        <w:suppressLineNumbers/>
        <w:rPr>
          <w:rFonts w:ascii="Arial" w:hAnsi="Arial" w:cs="Arial"/>
          <w:b/>
        </w:rPr>
        <w:pPrChange w:id="39" w:author="Jennifer Lockhart" w:date="2018-12-21T16:12:00Z">
          <w:pPr>
            <w:spacing w:line="360" w:lineRule="auto"/>
          </w:pPr>
        </w:pPrChange>
      </w:pPr>
    </w:p>
    <w:p w14:paraId="42769B92" w14:textId="524F4806" w:rsidR="00206FF5" w:rsidRPr="007C0F27" w:rsidRDefault="00206FF5">
      <w:pPr>
        <w:suppressLineNumbers/>
        <w:rPr>
          <w:ins w:id="40" w:author="Jennifer Lockhart" w:date="2018-12-21T16:01:00Z"/>
          <w:rFonts w:ascii="Arial" w:hAnsi="Arial" w:cs="Arial"/>
        </w:rPr>
        <w:pPrChange w:id="41" w:author="Jennifer Lockhart" w:date="2018-12-21T16:12:00Z">
          <w:pPr>
            <w:spacing w:line="360" w:lineRule="auto"/>
          </w:pPr>
        </w:pPrChange>
      </w:pPr>
      <w:r w:rsidRPr="007C0F27">
        <w:rPr>
          <w:rFonts w:ascii="Arial" w:hAnsi="Arial" w:cs="Arial"/>
          <w:b/>
          <w:rPrChange w:id="42" w:author="Jennifer Lockhart" w:date="2018-12-21T16:01:00Z">
            <w:rPr>
              <w:rFonts w:ascii="Arial" w:hAnsi="Arial" w:cs="Arial"/>
              <w:sz w:val="24"/>
              <w:szCs w:val="24"/>
            </w:rPr>
          </w:rPrChange>
        </w:rPr>
        <w:t>Short title:</w:t>
      </w:r>
      <w:r w:rsidRPr="007C0F27">
        <w:rPr>
          <w:rFonts w:ascii="Arial" w:hAnsi="Arial" w:cs="Arial"/>
        </w:rPr>
        <w:t xml:space="preserve"> Interactions of tomato and Botrytis genetic</w:t>
      </w:r>
      <w:r w:rsidR="00A51922" w:rsidRPr="007C0F27">
        <w:rPr>
          <w:rFonts w:ascii="Arial" w:hAnsi="Arial" w:cs="Arial"/>
        </w:rPr>
        <w:t>s</w:t>
      </w:r>
    </w:p>
    <w:p w14:paraId="3954E5D1" w14:textId="77777777" w:rsidR="00F06B84" w:rsidRPr="007C0F27" w:rsidRDefault="00F06B84">
      <w:pPr>
        <w:suppressLineNumbers/>
        <w:rPr>
          <w:ins w:id="43" w:author="Jennifer Lockhart" w:date="2018-12-21T16:01:00Z"/>
          <w:rFonts w:ascii="Arial" w:hAnsi="Arial" w:cs="Arial"/>
        </w:rPr>
        <w:pPrChange w:id="44" w:author="Jennifer Lockhart" w:date="2018-12-21T16:12:00Z">
          <w:pPr>
            <w:spacing w:line="360" w:lineRule="auto"/>
          </w:pPr>
        </w:pPrChange>
      </w:pPr>
    </w:p>
    <w:p w14:paraId="5B7C78FF" w14:textId="37D643DC" w:rsidR="00F06B84" w:rsidRPr="007C0F27" w:rsidRDefault="00F06B84">
      <w:pPr>
        <w:suppressLineNumbers/>
        <w:rPr>
          <w:ins w:id="45" w:author="Jennifer Lockhart" w:date="2018-12-21T16:01:00Z"/>
          <w:rFonts w:ascii="Arial" w:hAnsi="Arial" w:cs="Arial"/>
        </w:rPr>
        <w:pPrChange w:id="46" w:author="Jennifer Lockhart" w:date="2018-12-21T16:12:00Z">
          <w:pPr>
            <w:spacing w:line="360" w:lineRule="auto"/>
          </w:pPr>
        </w:pPrChange>
      </w:pPr>
      <w:ins w:id="47" w:author="Jennifer Lockhart" w:date="2018-12-21T16:02:00Z">
        <w:r w:rsidRPr="007C0F27">
          <w:rPr>
            <w:rFonts w:ascii="Arial" w:hAnsi="Arial" w:cs="Arial"/>
            <w:b/>
          </w:rPr>
          <w:t xml:space="preserve">One-sentence summary: </w:t>
        </w:r>
      </w:ins>
      <w:ins w:id="48" w:author="Jennifer Lockhart" w:date="2018-12-21T16:01:00Z">
        <w:r w:rsidRPr="007C0F27">
          <w:rPr>
            <w:rFonts w:ascii="Arial" w:hAnsi="Arial" w:cs="Arial"/>
          </w:rPr>
          <w:t xml:space="preserve">The necrotrophic pathogen </w:t>
        </w:r>
        <w:r w:rsidRPr="007C0F27">
          <w:rPr>
            <w:rFonts w:ascii="Arial" w:hAnsi="Arial" w:cs="Arial"/>
            <w:i/>
            <w:rPrChange w:id="49" w:author="Jennifer Lockhart" w:date="2018-12-21T17:22:00Z">
              <w:rPr>
                <w:rFonts w:ascii="Arial" w:hAnsi="Arial" w:cs="Arial"/>
                <w:sz w:val="24"/>
                <w:szCs w:val="24"/>
              </w:rPr>
            </w:rPrChange>
          </w:rPr>
          <w:t>Botrytis cinerea</w:t>
        </w:r>
        <w:r w:rsidRPr="007C0F27">
          <w:rPr>
            <w:rFonts w:ascii="Arial" w:hAnsi="Arial" w:cs="Arial"/>
          </w:rPr>
          <w:t xml:space="preserve"> has a highly polygenic basis of virulence across genetically variable tomato</w:t>
        </w:r>
      </w:ins>
      <w:ins w:id="50" w:author="Jennifer Lockhart" w:date="2018-12-23T12:46:00Z">
        <w:r w:rsidR="00741D39">
          <w:rPr>
            <w:rFonts w:ascii="Arial" w:hAnsi="Arial" w:cs="Arial"/>
          </w:rPr>
          <w:t xml:space="preserve">, </w:t>
        </w:r>
        <w:commentRangeStart w:id="51"/>
        <w:commentRangeStart w:id="52"/>
        <w:r w:rsidR="00741D39">
          <w:rPr>
            <w:rFonts w:ascii="Arial" w:hAnsi="Arial" w:cs="Arial"/>
          </w:rPr>
          <w:t xml:space="preserve">which should be considered when breeding </w:t>
        </w:r>
      </w:ins>
      <w:ins w:id="53" w:author="Jennifer Lockhart" w:date="2018-12-23T12:50:00Z">
        <w:r w:rsidR="00741D39">
          <w:rPr>
            <w:rFonts w:ascii="Arial" w:hAnsi="Arial" w:cs="Arial"/>
          </w:rPr>
          <w:t>for pathogen resistance</w:t>
        </w:r>
      </w:ins>
      <w:ins w:id="54" w:author="Jennifer Lockhart" w:date="2018-12-21T16:01:00Z">
        <w:r w:rsidRPr="007C0F27">
          <w:rPr>
            <w:rFonts w:ascii="Arial" w:hAnsi="Arial" w:cs="Arial"/>
          </w:rPr>
          <w:t>.</w:t>
        </w:r>
      </w:ins>
      <w:commentRangeEnd w:id="51"/>
      <w:ins w:id="55" w:author="Jennifer Lockhart" w:date="2018-12-23T12:47:00Z">
        <w:r w:rsidR="00741D39">
          <w:rPr>
            <w:rStyle w:val="CommentReference"/>
          </w:rPr>
          <w:commentReference w:id="51"/>
        </w:r>
      </w:ins>
      <w:commentRangeEnd w:id="52"/>
      <w:r w:rsidR="0058062B">
        <w:rPr>
          <w:rStyle w:val="CommentReference"/>
        </w:rPr>
        <w:commentReference w:id="52"/>
      </w:r>
    </w:p>
    <w:p w14:paraId="3DB5CD1E" w14:textId="5BB4E477" w:rsidR="00F06B84" w:rsidRPr="007C0F27" w:rsidDel="00062B0A" w:rsidRDefault="00F06B84">
      <w:pPr>
        <w:suppressLineNumbers/>
        <w:rPr>
          <w:del w:id="56" w:author="Jennifer Lockhart" w:date="2018-12-21T16:11:00Z"/>
          <w:rFonts w:ascii="Arial" w:hAnsi="Arial" w:cs="Arial"/>
        </w:rPr>
        <w:pPrChange w:id="57" w:author="Jennifer Lockhart" w:date="2018-12-21T16:12:00Z">
          <w:pPr>
            <w:spacing w:line="360" w:lineRule="auto"/>
          </w:pPr>
        </w:pPrChange>
      </w:pPr>
    </w:p>
    <w:p w14:paraId="3E4DCDC3" w14:textId="77777777" w:rsidR="00062B0A" w:rsidRPr="007C0F27" w:rsidRDefault="00062B0A">
      <w:pPr>
        <w:suppressLineNumbers/>
        <w:rPr>
          <w:ins w:id="58" w:author="Jennifer Lockhart" w:date="2018-12-21T16:11:00Z"/>
          <w:rFonts w:ascii="Arial" w:hAnsi="Arial" w:cs="Arial"/>
        </w:rPr>
        <w:pPrChange w:id="59" w:author="Jennifer Lockhart" w:date="2018-12-21T16:12:00Z">
          <w:pPr>
            <w:spacing w:line="360" w:lineRule="auto"/>
          </w:pPr>
        </w:pPrChange>
      </w:pPr>
    </w:p>
    <w:bookmarkEnd w:id="2"/>
    <w:p w14:paraId="11A97889" w14:textId="5FEA1170" w:rsidR="00775072" w:rsidRPr="007C0F27" w:rsidRDefault="00232EF8">
      <w:pPr>
        <w:suppressLineNumbers/>
        <w:rPr>
          <w:rStyle w:val="Hyperlink0"/>
          <w:rFonts w:ascii="Arial" w:eastAsiaTheme="minorHAnsi" w:hAnsi="Arial" w:cs="Arial"/>
          <w:b/>
          <w:color w:val="auto"/>
          <w:sz w:val="22"/>
          <w:szCs w:val="22"/>
          <w:u w:val="none"/>
        </w:rPr>
        <w:pPrChange w:id="60" w:author="Jennifer Lockhart" w:date="2018-12-21T16:12:00Z">
          <w:pPr>
            <w:spacing w:line="360" w:lineRule="auto"/>
          </w:pPr>
        </w:pPrChange>
      </w:pPr>
      <w:del w:id="61" w:author="Jennifer Lockhart" w:date="2018-12-21T16:11:00Z">
        <w:r w:rsidRPr="007C0F27" w:rsidDel="00062B0A">
          <w:rPr>
            <w:rFonts w:ascii="Arial" w:hAnsi="Arial" w:cs="Arial"/>
            <w:color w:val="000000"/>
            <w:shd w:val="clear" w:color="auto" w:fill="FFFFFF"/>
          </w:rPr>
          <w:delText xml:space="preserve">Material Distribution Footnote: </w:delText>
        </w:r>
      </w:del>
      <w:r w:rsidRPr="007C0F27">
        <w:rPr>
          <w:rFonts w:ascii="Arial" w:hAnsi="Arial" w:cs="Arial"/>
          <w:color w:val="000000"/>
          <w:shd w:val="clear" w:color="auto" w:fill="FFFFFF"/>
        </w:rPr>
        <w:t>The author</w:t>
      </w:r>
      <w:ins w:id="62" w:author="Jennifer Lockhart" w:date="2018-12-21T16:11:00Z">
        <w:r w:rsidR="00062B0A" w:rsidRPr="007C0F27">
          <w:rPr>
            <w:rFonts w:ascii="Arial" w:hAnsi="Arial" w:cs="Arial"/>
            <w:color w:val="000000"/>
            <w:shd w:val="clear" w:color="auto" w:fill="FFFFFF"/>
          </w:rPr>
          <w:t xml:space="preserve"> </w:t>
        </w:r>
      </w:ins>
      <w:del w:id="63" w:author="Jennifer Lockhart" w:date="2018-12-21T16:11:00Z">
        <w:r w:rsidRPr="007C0F27" w:rsidDel="00062B0A">
          <w:rPr>
            <w:rFonts w:ascii="Arial" w:hAnsi="Arial" w:cs="Arial"/>
            <w:color w:val="000000"/>
            <w:shd w:val="clear" w:color="auto" w:fill="FFFFFF"/>
          </w:rPr>
          <w:delText xml:space="preserve">(s) </w:delText>
        </w:r>
      </w:del>
      <w:r w:rsidRPr="007C0F27">
        <w:rPr>
          <w:rFonts w:ascii="Arial" w:hAnsi="Arial" w:cs="Arial"/>
          <w:color w:val="000000"/>
          <w:shd w:val="clear" w:color="auto" w:fill="FFFFFF"/>
        </w:rPr>
        <w:t>responsible for distribution of materials integral to the findings presented in this article in accordance with the policy described in the Instructions for Authors (www.plantcell.org) is</w:t>
      </w:r>
      <w:del w:id="64" w:author="Jennifer Lockhart" w:date="2018-12-21T16:11:00Z">
        <w:r w:rsidRPr="007C0F27" w:rsidDel="00062B0A">
          <w:rPr>
            <w:rFonts w:ascii="Arial" w:hAnsi="Arial" w:cs="Arial"/>
            <w:color w:val="000000"/>
            <w:shd w:val="clear" w:color="auto" w:fill="FFFFFF"/>
          </w:rPr>
          <w:delText xml:space="preserve"> (are)</w:delText>
        </w:r>
      </w:del>
      <w:r w:rsidRPr="007C0F27">
        <w:rPr>
          <w:rFonts w:ascii="Arial" w:hAnsi="Arial" w:cs="Arial"/>
          <w:color w:val="000000"/>
          <w:shd w:val="clear" w:color="auto" w:fill="FFFFFF"/>
        </w:rPr>
        <w:t>: Daniel J. Kliebenstein (kliebenstein@ucdavis.edu).</w:t>
      </w:r>
    </w:p>
    <w:p w14:paraId="08C5A0E7" w14:textId="3B8B45F1" w:rsidR="00D54347" w:rsidRPr="007C0F27" w:rsidDel="00062B0A" w:rsidRDefault="00D54347">
      <w:pPr>
        <w:suppressLineNumbers/>
        <w:rPr>
          <w:del w:id="65" w:author="Jennifer Lockhart" w:date="2018-12-21T16:11:00Z"/>
          <w:rFonts w:ascii="Arial" w:hAnsi="Arial" w:cs="Arial"/>
          <w:b/>
        </w:rPr>
        <w:pPrChange w:id="66" w:author="Jennifer Lockhart" w:date="2018-12-21T16:12:00Z">
          <w:pPr>
            <w:spacing w:line="360" w:lineRule="auto"/>
          </w:pPr>
        </w:pPrChange>
      </w:pPr>
      <w:del w:id="67" w:author="Jennifer Lockhart" w:date="2018-12-21T16:11:00Z">
        <w:r w:rsidRPr="007C0F27" w:rsidDel="00062B0A">
          <w:rPr>
            <w:rFonts w:ascii="Arial" w:hAnsi="Arial" w:cs="Arial"/>
            <w:b/>
          </w:rPr>
          <w:br w:type="page"/>
        </w:r>
      </w:del>
    </w:p>
    <w:p w14:paraId="187F995C" w14:textId="77777777" w:rsidR="00062B0A" w:rsidRPr="007C0F27" w:rsidRDefault="00062B0A">
      <w:pPr>
        <w:suppressLineNumbers/>
        <w:rPr>
          <w:ins w:id="68" w:author="Jennifer Lockhart" w:date="2018-12-21T16:12:00Z"/>
          <w:rFonts w:ascii="Arial" w:hAnsi="Arial" w:cs="Arial"/>
          <w:b/>
        </w:rPr>
        <w:pPrChange w:id="69" w:author="Jennifer Lockhart" w:date="2018-12-21T16:12:00Z">
          <w:pPr>
            <w:spacing w:line="360" w:lineRule="auto"/>
          </w:pPr>
        </w:pPrChange>
      </w:pPr>
    </w:p>
    <w:p w14:paraId="3EFE8ABF" w14:textId="37367286" w:rsidR="000F79B1" w:rsidRPr="007C0F27" w:rsidRDefault="000F79B1">
      <w:pPr>
        <w:suppressLineNumbers/>
        <w:rPr>
          <w:rFonts w:ascii="Arial" w:hAnsi="Arial" w:cs="Arial"/>
          <w:b/>
          <w:sz w:val="24"/>
          <w:szCs w:val="24"/>
        </w:rPr>
        <w:pPrChange w:id="70" w:author="Jennifer Lockhart" w:date="2018-12-21T16:12:00Z">
          <w:pPr>
            <w:spacing w:line="360" w:lineRule="auto"/>
          </w:pPr>
        </w:pPrChange>
      </w:pPr>
      <w:r w:rsidRPr="007C0F27">
        <w:rPr>
          <w:rFonts w:ascii="Arial" w:hAnsi="Arial" w:cs="Arial"/>
          <w:b/>
          <w:sz w:val="24"/>
          <w:szCs w:val="24"/>
        </w:rPr>
        <w:t>A</w:t>
      </w:r>
      <w:ins w:id="71" w:author="Jennifer Lockhart" w:date="2018-12-21T17:27:00Z">
        <w:r w:rsidR="00F145A3">
          <w:rPr>
            <w:rFonts w:ascii="Arial" w:hAnsi="Arial" w:cs="Arial"/>
            <w:b/>
            <w:sz w:val="24"/>
            <w:szCs w:val="24"/>
          </w:rPr>
          <w:t>BSTRACT</w:t>
        </w:r>
      </w:ins>
      <w:del w:id="72" w:author="Jennifer Lockhart" w:date="2018-12-21T17:27:00Z">
        <w:r w:rsidRPr="007C0F27" w:rsidDel="00F145A3">
          <w:rPr>
            <w:rFonts w:ascii="Arial" w:hAnsi="Arial" w:cs="Arial"/>
            <w:b/>
            <w:sz w:val="24"/>
            <w:szCs w:val="24"/>
          </w:rPr>
          <w:delText>bstract</w:delText>
        </w:r>
      </w:del>
    </w:p>
    <w:p w14:paraId="79CD26BF" w14:textId="1C4D463D" w:rsidR="000F79B1" w:rsidRDefault="00140D23">
      <w:pPr>
        <w:suppressLineNumbers/>
        <w:rPr>
          <w:ins w:id="73" w:author="Jennifer Lockhart" w:date="2018-12-21T17:29:00Z"/>
          <w:rFonts w:ascii="Arial" w:hAnsi="Arial" w:cs="Arial"/>
          <w:sz w:val="24"/>
          <w:szCs w:val="24"/>
        </w:rPr>
        <w:pPrChange w:id="74" w:author="Jennifer Lockhart" w:date="2018-12-21T16:12:00Z">
          <w:pPr>
            <w:spacing w:line="360" w:lineRule="auto"/>
            <w:ind w:firstLine="720"/>
          </w:pPr>
        </w:pPrChange>
      </w:pPr>
      <w:r w:rsidRPr="007C0F27">
        <w:rPr>
          <w:rFonts w:ascii="Arial" w:hAnsi="Arial" w:cs="Arial"/>
          <w:sz w:val="24"/>
          <w:szCs w:val="24"/>
        </w:rPr>
        <w:t>While the impact</w:t>
      </w:r>
      <w:r w:rsidR="00B45225" w:rsidRPr="007C0F27">
        <w:rPr>
          <w:rFonts w:ascii="Arial" w:hAnsi="Arial" w:cs="Arial"/>
          <w:sz w:val="24"/>
          <w:szCs w:val="24"/>
        </w:rPr>
        <w:t>s</w:t>
      </w:r>
      <w:r w:rsidRPr="007C0F27">
        <w:rPr>
          <w:rFonts w:ascii="Arial" w:hAnsi="Arial" w:cs="Arial"/>
          <w:sz w:val="24"/>
          <w:szCs w:val="24"/>
        </w:rPr>
        <w:t xml:space="preserve"> of </w:t>
      </w:r>
      <w:r w:rsidR="00B45225" w:rsidRPr="007C0F27">
        <w:rPr>
          <w:rFonts w:ascii="Arial" w:hAnsi="Arial" w:cs="Arial"/>
          <w:sz w:val="24"/>
          <w:szCs w:val="24"/>
        </w:rPr>
        <w:t xml:space="preserve">crop domestication </w:t>
      </w:r>
      <w:r w:rsidRPr="007C0F27">
        <w:rPr>
          <w:rFonts w:ascii="Arial" w:hAnsi="Arial" w:cs="Arial"/>
          <w:sz w:val="24"/>
          <w:szCs w:val="24"/>
        </w:rPr>
        <w:t>on specialist pathogens are well</w:t>
      </w:r>
      <w:ins w:id="75" w:author="Jennifer Lockhart" w:date="2018-12-21T17:27:00Z">
        <w:r w:rsidR="00F145A3">
          <w:rPr>
            <w:rFonts w:ascii="Arial" w:hAnsi="Arial" w:cs="Arial"/>
            <w:sz w:val="24"/>
            <w:szCs w:val="24"/>
          </w:rPr>
          <w:t xml:space="preserve"> </w:t>
        </w:r>
      </w:ins>
      <w:del w:id="76" w:author="Jennifer Lockhart" w:date="2018-12-21T17:27:00Z">
        <w:r w:rsidRPr="007C0F27" w:rsidDel="00F145A3">
          <w:rPr>
            <w:rFonts w:ascii="Arial" w:hAnsi="Arial" w:cs="Arial"/>
            <w:sz w:val="24"/>
            <w:szCs w:val="24"/>
          </w:rPr>
          <w:delText>-studied</w:delText>
        </w:r>
      </w:del>
      <w:ins w:id="77" w:author="Jennifer Lockhart" w:date="2018-12-21T17:27:00Z">
        <w:r w:rsidR="00F145A3">
          <w:rPr>
            <w:rFonts w:ascii="Arial" w:hAnsi="Arial" w:cs="Arial"/>
            <w:sz w:val="24"/>
            <w:szCs w:val="24"/>
          </w:rPr>
          <w:t>known</w:t>
        </w:r>
      </w:ins>
      <w:r w:rsidRPr="007C0F27">
        <w:rPr>
          <w:rFonts w:ascii="Arial" w:hAnsi="Arial" w:cs="Arial"/>
          <w:sz w:val="24"/>
          <w:szCs w:val="24"/>
        </w:rPr>
        <w:t>, less</w:t>
      </w:r>
      <w:r w:rsidR="003E70BE" w:rsidRPr="007C0F27">
        <w:rPr>
          <w:rFonts w:ascii="Arial" w:hAnsi="Arial" w:cs="Arial"/>
          <w:sz w:val="24"/>
          <w:szCs w:val="24"/>
        </w:rPr>
        <w:t xml:space="preserve"> is known about </w:t>
      </w:r>
      <w:r w:rsidRPr="007C0F27">
        <w:rPr>
          <w:rFonts w:ascii="Arial" w:hAnsi="Arial" w:cs="Arial"/>
          <w:sz w:val="24"/>
          <w:szCs w:val="24"/>
        </w:rPr>
        <w:t>the interaction of crop variation and generalist pathogens</w:t>
      </w:r>
      <w:r w:rsidR="003D4F7E" w:rsidRPr="007C0F27">
        <w:rPr>
          <w:rFonts w:ascii="Arial" w:hAnsi="Arial" w:cs="Arial"/>
          <w:sz w:val="24"/>
          <w:szCs w:val="24"/>
        </w:rPr>
        <w:t xml:space="preserve">. </w:t>
      </w:r>
      <w:r w:rsidR="00197A11" w:rsidRPr="007C0F27">
        <w:rPr>
          <w:rFonts w:ascii="Arial" w:hAnsi="Arial" w:cs="Arial"/>
          <w:sz w:val="24"/>
          <w:szCs w:val="24"/>
        </w:rPr>
        <w:t>To study</w:t>
      </w:r>
      <w:r w:rsidR="000A6823" w:rsidRPr="007C0F27">
        <w:rPr>
          <w:rFonts w:ascii="Arial" w:hAnsi="Arial" w:cs="Arial"/>
          <w:sz w:val="24"/>
          <w:szCs w:val="24"/>
        </w:rPr>
        <w:t xml:space="preserve"> how </w:t>
      </w:r>
      <w:r w:rsidRPr="007C0F27">
        <w:rPr>
          <w:rFonts w:ascii="Arial" w:hAnsi="Arial" w:cs="Arial"/>
          <w:sz w:val="24"/>
          <w:szCs w:val="24"/>
        </w:rPr>
        <w:t>genetic variation within a</w:t>
      </w:r>
      <w:r w:rsidR="003B3D0E" w:rsidRPr="007C0F27">
        <w:rPr>
          <w:rFonts w:ascii="Arial" w:hAnsi="Arial" w:cs="Arial"/>
          <w:sz w:val="24"/>
          <w:szCs w:val="24"/>
        </w:rPr>
        <w:t xml:space="preserve"> </w:t>
      </w:r>
      <w:r w:rsidR="000A6823" w:rsidRPr="007C0F27">
        <w:rPr>
          <w:rFonts w:ascii="Arial" w:hAnsi="Arial" w:cs="Arial"/>
          <w:sz w:val="24"/>
          <w:szCs w:val="24"/>
        </w:rPr>
        <w:t>crop</w:t>
      </w:r>
      <w:r w:rsidR="00702CED" w:rsidRPr="007C0F27">
        <w:rPr>
          <w:rFonts w:ascii="Arial" w:hAnsi="Arial" w:cs="Arial"/>
          <w:sz w:val="24"/>
          <w:szCs w:val="24"/>
        </w:rPr>
        <w:t xml:space="preserve"> </w:t>
      </w:r>
      <w:del w:id="78" w:author="Jennifer Lockhart" w:date="2018-12-21T17:27:00Z">
        <w:r w:rsidR="000A6823" w:rsidRPr="007C0F27" w:rsidDel="00F145A3">
          <w:rPr>
            <w:rFonts w:ascii="Arial" w:hAnsi="Arial" w:cs="Arial"/>
            <w:sz w:val="24"/>
            <w:szCs w:val="24"/>
          </w:rPr>
          <w:delText xml:space="preserve">impacts </w:delText>
        </w:r>
      </w:del>
      <w:ins w:id="79" w:author="Jennifer Lockhart" w:date="2018-12-21T17:27:00Z">
        <w:r w:rsidR="00F145A3">
          <w:rPr>
            <w:rFonts w:ascii="Arial" w:hAnsi="Arial" w:cs="Arial"/>
            <w:sz w:val="24"/>
            <w:szCs w:val="24"/>
          </w:rPr>
          <w:t>affects</w:t>
        </w:r>
        <w:r w:rsidR="00F145A3" w:rsidRPr="007C0F27">
          <w:rPr>
            <w:rFonts w:ascii="Arial" w:hAnsi="Arial" w:cs="Arial"/>
            <w:sz w:val="24"/>
            <w:szCs w:val="24"/>
          </w:rPr>
          <w:t xml:space="preserve"> </w:t>
        </w:r>
      </w:ins>
      <w:r w:rsidR="00833029" w:rsidRPr="007C0F27">
        <w:rPr>
          <w:rFonts w:ascii="Arial" w:hAnsi="Arial" w:cs="Arial"/>
          <w:sz w:val="24"/>
          <w:szCs w:val="24"/>
        </w:rPr>
        <w:t>plant resistance to</w:t>
      </w:r>
      <w:r w:rsidR="000A6823" w:rsidRPr="007C0F27">
        <w:rPr>
          <w:rFonts w:ascii="Arial" w:hAnsi="Arial" w:cs="Arial"/>
          <w:sz w:val="24"/>
          <w:szCs w:val="24"/>
        </w:rPr>
        <w:t xml:space="preserve"> generalist pathogens</w:t>
      </w:r>
      <w:r w:rsidR="00427063" w:rsidRPr="007C0F27">
        <w:rPr>
          <w:rFonts w:ascii="Arial" w:hAnsi="Arial" w:cs="Arial"/>
          <w:sz w:val="24"/>
          <w:szCs w:val="24"/>
        </w:rPr>
        <w:t>,</w:t>
      </w:r>
      <w:r w:rsidR="000A6823" w:rsidRPr="007C0F27">
        <w:rPr>
          <w:rFonts w:ascii="Arial" w:hAnsi="Arial" w:cs="Arial"/>
          <w:sz w:val="24"/>
          <w:szCs w:val="24"/>
        </w:rPr>
        <w:t xml:space="preserve"> </w:t>
      </w:r>
      <w:r w:rsidRPr="007C0F27">
        <w:rPr>
          <w:rFonts w:ascii="Arial" w:hAnsi="Arial" w:cs="Arial"/>
          <w:sz w:val="24"/>
          <w:szCs w:val="24"/>
        </w:rPr>
        <w:t xml:space="preserve">we infected a collection of wild and domesticated tomato accessions with a genetically diverse population of the generalist pathogen </w:t>
      </w:r>
      <w:r w:rsidRPr="007C0F27">
        <w:rPr>
          <w:rFonts w:ascii="Arial" w:hAnsi="Arial" w:cs="Arial"/>
          <w:i/>
          <w:sz w:val="24"/>
          <w:szCs w:val="24"/>
        </w:rPr>
        <w:t>Botrytis cinerea</w:t>
      </w:r>
      <w:r w:rsidRPr="007C0F27">
        <w:rPr>
          <w:rFonts w:ascii="Arial" w:hAnsi="Arial" w:cs="Arial"/>
          <w:sz w:val="24"/>
          <w:szCs w:val="24"/>
        </w:rPr>
        <w:t xml:space="preserve">. </w:t>
      </w:r>
      <w:r w:rsidR="000A6823" w:rsidRPr="007C0F27">
        <w:rPr>
          <w:rFonts w:ascii="Arial" w:hAnsi="Arial" w:cs="Arial"/>
          <w:sz w:val="24"/>
          <w:szCs w:val="24"/>
        </w:rPr>
        <w:t>W</w:t>
      </w:r>
      <w:r w:rsidR="00197A11" w:rsidRPr="007C0F27">
        <w:rPr>
          <w:rFonts w:ascii="Arial" w:hAnsi="Arial" w:cs="Arial"/>
          <w:sz w:val="24"/>
          <w:szCs w:val="24"/>
        </w:rPr>
        <w:t>e quantified variation in lesion size of 9</w:t>
      </w:r>
      <w:r w:rsidR="005C46FF" w:rsidRPr="007C0F27">
        <w:rPr>
          <w:rFonts w:ascii="Arial" w:hAnsi="Arial" w:cs="Arial"/>
          <w:sz w:val="24"/>
          <w:szCs w:val="24"/>
        </w:rPr>
        <w:t>7</w:t>
      </w:r>
      <w:r w:rsidR="00197A11" w:rsidRPr="007C0F27">
        <w:rPr>
          <w:rFonts w:ascii="Arial" w:hAnsi="Arial" w:cs="Arial"/>
          <w:sz w:val="24"/>
          <w:szCs w:val="24"/>
        </w:rPr>
        <w:t xml:space="preserve"> </w:t>
      </w:r>
      <w:r w:rsidR="00197A11" w:rsidRPr="007C0F27">
        <w:rPr>
          <w:rFonts w:ascii="Arial" w:hAnsi="Arial" w:cs="Arial"/>
          <w:i/>
          <w:sz w:val="24"/>
          <w:szCs w:val="24"/>
        </w:rPr>
        <w:t>B. cinerea</w:t>
      </w:r>
      <w:r w:rsidR="00197A11" w:rsidRPr="007C0F27">
        <w:rPr>
          <w:rFonts w:ascii="Arial" w:hAnsi="Arial" w:cs="Arial"/>
          <w:sz w:val="24"/>
          <w:szCs w:val="24"/>
        </w:rPr>
        <w:t xml:space="preserve"> </w:t>
      </w:r>
      <w:r w:rsidR="00E54CEE" w:rsidRPr="007C0F27">
        <w:rPr>
          <w:rFonts w:ascii="Arial" w:hAnsi="Arial" w:cs="Arial"/>
          <w:sz w:val="24"/>
          <w:szCs w:val="24"/>
        </w:rPr>
        <w:t>genotypes (</w:t>
      </w:r>
      <w:r w:rsidR="00197A11" w:rsidRPr="007C0F27">
        <w:rPr>
          <w:rFonts w:ascii="Arial" w:hAnsi="Arial" w:cs="Arial"/>
          <w:sz w:val="24"/>
          <w:szCs w:val="24"/>
        </w:rPr>
        <w:t>isolates</w:t>
      </w:r>
      <w:r w:rsidR="00E54CEE" w:rsidRPr="007C0F27">
        <w:rPr>
          <w:rFonts w:ascii="Arial" w:hAnsi="Arial" w:cs="Arial"/>
          <w:sz w:val="24"/>
          <w:szCs w:val="24"/>
        </w:rPr>
        <w:t>)</w:t>
      </w:r>
      <w:r w:rsidR="00197A11" w:rsidRPr="007C0F27">
        <w:rPr>
          <w:rFonts w:ascii="Arial" w:hAnsi="Arial" w:cs="Arial"/>
          <w:sz w:val="24"/>
          <w:szCs w:val="24"/>
        </w:rPr>
        <w:t xml:space="preserve"> on </w:t>
      </w:r>
      <w:del w:id="80" w:author="Jennifer Lockhart" w:date="2018-12-21T17:28:00Z">
        <w:r w:rsidR="00197A11" w:rsidRPr="007C0F27" w:rsidDel="00F145A3">
          <w:rPr>
            <w:rFonts w:ascii="Arial" w:hAnsi="Arial" w:cs="Arial"/>
            <w:sz w:val="24"/>
            <w:szCs w:val="24"/>
          </w:rPr>
          <w:delText xml:space="preserve">6 </w:delText>
        </w:r>
      </w:del>
      <w:ins w:id="81" w:author="Jennifer Lockhart" w:date="2018-12-21T17:28:00Z">
        <w:r w:rsidR="00F145A3">
          <w:rPr>
            <w:rFonts w:ascii="Arial" w:hAnsi="Arial" w:cs="Arial"/>
            <w:sz w:val="24"/>
            <w:szCs w:val="24"/>
          </w:rPr>
          <w:t>six</w:t>
        </w:r>
        <w:r w:rsidR="00F145A3" w:rsidRPr="007C0F27">
          <w:rPr>
            <w:rFonts w:ascii="Arial" w:hAnsi="Arial" w:cs="Arial"/>
            <w:sz w:val="24"/>
            <w:szCs w:val="24"/>
          </w:rPr>
          <w:t xml:space="preserve"> </w:t>
        </w:r>
      </w:ins>
      <w:r w:rsidR="00197A11" w:rsidRPr="007C0F27">
        <w:rPr>
          <w:rFonts w:ascii="Arial" w:hAnsi="Arial" w:cs="Arial"/>
          <w:sz w:val="24"/>
          <w:szCs w:val="24"/>
        </w:rPr>
        <w:t xml:space="preserve">domesticated </w:t>
      </w:r>
      <w:r w:rsidR="00197A11" w:rsidRPr="007C0F27">
        <w:rPr>
          <w:rFonts w:ascii="Arial" w:hAnsi="Arial" w:cs="Arial"/>
          <w:i/>
          <w:sz w:val="24"/>
          <w:szCs w:val="24"/>
        </w:rPr>
        <w:t xml:space="preserve">Solanum lycopersicum </w:t>
      </w:r>
      <w:r w:rsidR="00197A11" w:rsidRPr="007C0F27">
        <w:rPr>
          <w:rFonts w:ascii="Arial" w:hAnsi="Arial" w:cs="Arial"/>
          <w:sz w:val="24"/>
          <w:szCs w:val="24"/>
        </w:rPr>
        <w:t xml:space="preserve">and </w:t>
      </w:r>
      <w:del w:id="82" w:author="Jennifer Lockhart" w:date="2018-12-21T17:28:00Z">
        <w:r w:rsidR="00197A11" w:rsidRPr="007C0F27" w:rsidDel="00F145A3">
          <w:rPr>
            <w:rFonts w:ascii="Arial" w:hAnsi="Arial" w:cs="Arial"/>
            <w:sz w:val="24"/>
            <w:szCs w:val="24"/>
          </w:rPr>
          <w:delText xml:space="preserve">6 </w:delText>
        </w:r>
      </w:del>
      <w:ins w:id="83" w:author="Jennifer Lockhart" w:date="2018-12-21T17:28:00Z">
        <w:r w:rsidR="00F145A3">
          <w:rPr>
            <w:rFonts w:ascii="Arial" w:hAnsi="Arial" w:cs="Arial"/>
            <w:sz w:val="24"/>
            <w:szCs w:val="24"/>
          </w:rPr>
          <w:t>six</w:t>
        </w:r>
        <w:r w:rsidR="00F145A3" w:rsidRPr="007C0F27">
          <w:rPr>
            <w:rFonts w:ascii="Arial" w:hAnsi="Arial" w:cs="Arial"/>
            <w:sz w:val="24"/>
            <w:szCs w:val="24"/>
          </w:rPr>
          <w:t xml:space="preserve"> </w:t>
        </w:r>
      </w:ins>
      <w:r w:rsidR="00197A11" w:rsidRPr="007C0F27">
        <w:rPr>
          <w:rFonts w:ascii="Arial" w:hAnsi="Arial" w:cs="Arial"/>
          <w:sz w:val="24"/>
          <w:szCs w:val="24"/>
        </w:rPr>
        <w:t xml:space="preserve">wild </w:t>
      </w:r>
      <w:r w:rsidR="00197A11" w:rsidRPr="007C0F27">
        <w:rPr>
          <w:rFonts w:ascii="Arial" w:hAnsi="Arial" w:cs="Arial"/>
          <w:i/>
          <w:sz w:val="24"/>
          <w:szCs w:val="24"/>
        </w:rPr>
        <w:t xml:space="preserve">S. pimpinellifolium </w:t>
      </w:r>
      <w:r w:rsidR="00197A11" w:rsidRPr="007C0F27">
        <w:rPr>
          <w:rFonts w:ascii="Arial" w:hAnsi="Arial" w:cs="Arial"/>
          <w:sz w:val="24"/>
          <w:szCs w:val="24"/>
        </w:rPr>
        <w:t>genotypes.</w:t>
      </w:r>
      <w:r w:rsidR="00CF11DF" w:rsidRPr="007C0F27">
        <w:rPr>
          <w:rFonts w:ascii="Arial" w:hAnsi="Arial" w:cs="Arial"/>
          <w:sz w:val="24"/>
          <w:szCs w:val="24"/>
        </w:rPr>
        <w:t xml:space="preserve"> </w:t>
      </w:r>
      <w:r w:rsidR="009268BB" w:rsidRPr="007C0F27">
        <w:rPr>
          <w:rFonts w:ascii="Arial" w:hAnsi="Arial" w:cs="Arial"/>
          <w:sz w:val="24"/>
          <w:szCs w:val="24"/>
        </w:rPr>
        <w:t>Lesion</w:t>
      </w:r>
      <w:r w:rsidR="00CF11DF" w:rsidRPr="007C0F27">
        <w:rPr>
          <w:rFonts w:ascii="Arial" w:hAnsi="Arial" w:cs="Arial"/>
          <w:sz w:val="24"/>
          <w:szCs w:val="24"/>
        </w:rPr>
        <w:t xml:space="preserve"> size </w:t>
      </w:r>
      <w:r w:rsidR="00373761" w:rsidRPr="007C0F27">
        <w:rPr>
          <w:rFonts w:ascii="Arial" w:hAnsi="Arial" w:cs="Arial"/>
          <w:sz w:val="24"/>
          <w:szCs w:val="24"/>
        </w:rPr>
        <w:t>wa</w:t>
      </w:r>
      <w:r w:rsidR="00CF11DF" w:rsidRPr="007C0F27">
        <w:rPr>
          <w:rFonts w:ascii="Arial" w:hAnsi="Arial" w:cs="Arial"/>
          <w:sz w:val="24"/>
          <w:szCs w:val="24"/>
        </w:rPr>
        <w:t>s</w:t>
      </w:r>
      <w:r w:rsidR="00BA7E62" w:rsidRPr="007C0F27">
        <w:rPr>
          <w:rFonts w:ascii="Arial" w:hAnsi="Arial" w:cs="Arial"/>
          <w:sz w:val="24"/>
          <w:szCs w:val="24"/>
        </w:rPr>
        <w:t xml:space="preserve"> significantly</w:t>
      </w:r>
      <w:r w:rsidR="00E87B0C" w:rsidRPr="007C0F27">
        <w:rPr>
          <w:rFonts w:ascii="Arial" w:hAnsi="Arial" w:cs="Arial"/>
          <w:sz w:val="24"/>
          <w:szCs w:val="24"/>
        </w:rPr>
        <w:t xml:space="preserve"> </w:t>
      </w:r>
      <w:r w:rsidR="00397EE1" w:rsidRPr="007C0F27">
        <w:rPr>
          <w:rFonts w:ascii="Arial" w:hAnsi="Arial" w:cs="Arial"/>
          <w:sz w:val="24"/>
          <w:szCs w:val="24"/>
        </w:rPr>
        <w:t>affected</w:t>
      </w:r>
      <w:r w:rsidRPr="007C0F27">
        <w:rPr>
          <w:rFonts w:ascii="Arial" w:hAnsi="Arial" w:cs="Arial"/>
          <w:sz w:val="24"/>
          <w:szCs w:val="24"/>
        </w:rPr>
        <w:t xml:space="preserve"> by large effects of the host and pathogen</w:t>
      </w:r>
      <w:r w:rsidR="00397EE1" w:rsidRPr="007C0F27">
        <w:rPr>
          <w:rFonts w:ascii="Arial" w:hAnsi="Arial" w:cs="Arial"/>
          <w:sz w:val="24"/>
          <w:szCs w:val="24"/>
        </w:rPr>
        <w:t>’</w:t>
      </w:r>
      <w:r w:rsidRPr="007C0F27">
        <w:rPr>
          <w:rFonts w:ascii="Arial" w:hAnsi="Arial" w:cs="Arial"/>
          <w:sz w:val="24"/>
          <w:szCs w:val="24"/>
        </w:rPr>
        <w:t>s genotype</w:t>
      </w:r>
      <w:r w:rsidR="00397EE1" w:rsidRPr="007C0F27">
        <w:rPr>
          <w:rFonts w:ascii="Arial" w:hAnsi="Arial" w:cs="Arial"/>
          <w:sz w:val="24"/>
          <w:szCs w:val="24"/>
        </w:rPr>
        <w:t>,</w:t>
      </w:r>
      <w:r w:rsidRPr="007C0F27">
        <w:rPr>
          <w:rFonts w:ascii="Arial" w:hAnsi="Arial" w:cs="Arial"/>
          <w:sz w:val="24"/>
          <w:szCs w:val="24"/>
        </w:rPr>
        <w:t xml:space="preserve"> with a much smaller contribution of domestication</w:t>
      </w:r>
      <w:r w:rsidR="00CF11DF" w:rsidRPr="007C0F27">
        <w:rPr>
          <w:rFonts w:ascii="Arial" w:hAnsi="Arial" w:cs="Arial"/>
          <w:sz w:val="24"/>
          <w:szCs w:val="24"/>
        </w:rPr>
        <w:t xml:space="preserve">. </w:t>
      </w:r>
      <w:r w:rsidRPr="007C0F27">
        <w:rPr>
          <w:rFonts w:ascii="Arial" w:hAnsi="Arial" w:cs="Arial"/>
          <w:sz w:val="24"/>
          <w:szCs w:val="24"/>
        </w:rPr>
        <w:t>This pathogen collection also enables g</w:t>
      </w:r>
      <w:r w:rsidR="00CF11DF" w:rsidRPr="007C0F27">
        <w:rPr>
          <w:rFonts w:ascii="Arial" w:hAnsi="Arial" w:cs="Arial"/>
          <w:sz w:val="24"/>
          <w:szCs w:val="24"/>
        </w:rPr>
        <w:t xml:space="preserve">enome-wide association (GWA) </w:t>
      </w:r>
      <w:r w:rsidR="004F012E" w:rsidRPr="007C0F27">
        <w:rPr>
          <w:rFonts w:ascii="Arial" w:hAnsi="Arial" w:cs="Arial"/>
          <w:sz w:val="24"/>
          <w:szCs w:val="24"/>
        </w:rPr>
        <w:t xml:space="preserve">mapping </w:t>
      </w:r>
      <w:del w:id="84" w:author="Jennifer Lockhart" w:date="2018-12-23T12:49:00Z">
        <w:r w:rsidR="00BA7E62" w:rsidRPr="007C0F27" w:rsidDel="00741D39">
          <w:rPr>
            <w:rFonts w:ascii="Arial" w:hAnsi="Arial" w:cs="Arial"/>
            <w:sz w:val="24"/>
            <w:szCs w:val="24"/>
          </w:rPr>
          <w:delText>in</w:delText>
        </w:r>
        <w:r w:rsidR="00CF11DF" w:rsidRPr="007C0F27" w:rsidDel="00741D39">
          <w:rPr>
            <w:rFonts w:ascii="Arial" w:hAnsi="Arial" w:cs="Arial"/>
            <w:sz w:val="24"/>
            <w:szCs w:val="24"/>
          </w:rPr>
          <w:delText xml:space="preserve"> </w:delText>
        </w:r>
      </w:del>
      <w:ins w:id="85" w:author="Jennifer Lockhart" w:date="2018-12-23T12:49:00Z">
        <w:r w:rsidR="00741D39">
          <w:rPr>
            <w:rFonts w:ascii="Arial" w:hAnsi="Arial" w:cs="Arial"/>
            <w:sz w:val="24"/>
            <w:szCs w:val="24"/>
          </w:rPr>
          <w:t>of</w:t>
        </w:r>
        <w:r w:rsidR="00741D39" w:rsidRPr="007C0F27">
          <w:rPr>
            <w:rFonts w:ascii="Arial" w:hAnsi="Arial" w:cs="Arial"/>
            <w:sz w:val="24"/>
            <w:szCs w:val="24"/>
          </w:rPr>
          <w:t xml:space="preserve"> </w:t>
        </w:r>
      </w:ins>
      <w:r w:rsidR="00CF11DF" w:rsidRPr="007C0F27">
        <w:rPr>
          <w:rFonts w:ascii="Arial" w:hAnsi="Arial" w:cs="Arial"/>
          <w:i/>
          <w:sz w:val="24"/>
          <w:szCs w:val="24"/>
        </w:rPr>
        <w:t>B. cinerea</w:t>
      </w:r>
      <w:r w:rsidRPr="007C0F27">
        <w:rPr>
          <w:rFonts w:ascii="Arial" w:hAnsi="Arial" w:cs="Arial"/>
          <w:sz w:val="24"/>
          <w:szCs w:val="24"/>
        </w:rPr>
        <w:t xml:space="preserve">. GWA </w:t>
      </w:r>
      <w:del w:id="86" w:author="Jennifer Lockhart" w:date="2018-12-23T12:50:00Z">
        <w:r w:rsidRPr="007C0F27" w:rsidDel="00741D39">
          <w:rPr>
            <w:rFonts w:ascii="Arial" w:hAnsi="Arial" w:cs="Arial"/>
            <w:sz w:val="24"/>
            <w:szCs w:val="24"/>
          </w:rPr>
          <w:delText xml:space="preserve">in </w:delText>
        </w:r>
      </w:del>
      <w:ins w:id="87" w:author="Jennifer Lockhart" w:date="2018-12-23T12:50:00Z">
        <w:r w:rsidR="00741D39">
          <w:rPr>
            <w:rFonts w:ascii="Arial" w:hAnsi="Arial" w:cs="Arial"/>
            <w:sz w:val="24"/>
            <w:szCs w:val="24"/>
          </w:rPr>
          <w:t>mapping of</w:t>
        </w:r>
        <w:r w:rsidR="00741D39" w:rsidRPr="007C0F27">
          <w:rPr>
            <w:rFonts w:ascii="Arial" w:hAnsi="Arial" w:cs="Arial"/>
            <w:sz w:val="24"/>
            <w:szCs w:val="24"/>
          </w:rPr>
          <w:t xml:space="preserve"> </w:t>
        </w:r>
      </w:ins>
      <w:r w:rsidRPr="007C0F27">
        <w:rPr>
          <w:rFonts w:ascii="Arial" w:hAnsi="Arial" w:cs="Arial"/>
          <w:sz w:val="24"/>
          <w:szCs w:val="24"/>
        </w:rPr>
        <w:t xml:space="preserve">the pathogen showed that virulence is </w:t>
      </w:r>
      <w:r w:rsidR="00444B79" w:rsidRPr="007C0F27">
        <w:rPr>
          <w:rFonts w:ascii="Arial" w:hAnsi="Arial" w:cs="Arial"/>
          <w:sz w:val="24"/>
          <w:szCs w:val="24"/>
        </w:rPr>
        <w:t xml:space="preserve">highly </w:t>
      </w:r>
      <w:r w:rsidR="00833029" w:rsidRPr="007C0F27">
        <w:rPr>
          <w:rFonts w:ascii="Arial" w:hAnsi="Arial" w:cs="Arial"/>
          <w:sz w:val="24"/>
          <w:szCs w:val="24"/>
        </w:rPr>
        <w:t>polygenic</w:t>
      </w:r>
      <w:r w:rsidR="005A32CB" w:rsidRPr="007C0F27">
        <w:rPr>
          <w:rFonts w:ascii="Arial" w:hAnsi="Arial" w:cs="Arial"/>
          <w:sz w:val="24"/>
          <w:szCs w:val="24"/>
        </w:rPr>
        <w:t xml:space="preserve"> </w:t>
      </w:r>
      <w:r w:rsidRPr="007C0F27">
        <w:rPr>
          <w:rFonts w:ascii="Arial" w:hAnsi="Arial" w:cs="Arial"/>
          <w:sz w:val="24"/>
          <w:szCs w:val="24"/>
        </w:rPr>
        <w:t>and involves a diversity of mechanisms</w:t>
      </w:r>
      <w:r w:rsidR="008A5ED9" w:rsidRPr="007C0F27">
        <w:rPr>
          <w:rFonts w:ascii="Arial" w:hAnsi="Arial" w:cs="Arial"/>
          <w:sz w:val="24"/>
          <w:szCs w:val="24"/>
        </w:rPr>
        <w:t xml:space="preserve">. </w:t>
      </w:r>
      <w:r w:rsidR="00B45225" w:rsidRPr="007C0F27">
        <w:rPr>
          <w:rFonts w:ascii="Arial" w:hAnsi="Arial" w:cs="Arial"/>
          <w:sz w:val="24"/>
          <w:szCs w:val="24"/>
        </w:rPr>
        <w:t>B</w:t>
      </w:r>
      <w:r w:rsidR="005A32CB" w:rsidRPr="007C0F27">
        <w:rPr>
          <w:rFonts w:ascii="Arial" w:hAnsi="Arial" w:cs="Arial"/>
          <w:sz w:val="24"/>
          <w:szCs w:val="24"/>
        </w:rPr>
        <w:t xml:space="preserve">reeding against this pathogen would </w:t>
      </w:r>
      <w:r w:rsidR="00B45225" w:rsidRPr="007C0F27">
        <w:rPr>
          <w:rFonts w:ascii="Arial" w:hAnsi="Arial" w:cs="Arial"/>
          <w:sz w:val="24"/>
          <w:szCs w:val="24"/>
        </w:rPr>
        <w:t xml:space="preserve">likely </w:t>
      </w:r>
      <w:del w:id="88" w:author="Jennifer Lockhart" w:date="2018-12-21T17:28:00Z">
        <w:r w:rsidR="005A32CB" w:rsidRPr="007C0F27" w:rsidDel="00F145A3">
          <w:rPr>
            <w:rFonts w:ascii="Arial" w:hAnsi="Arial" w:cs="Arial"/>
            <w:sz w:val="24"/>
            <w:szCs w:val="24"/>
          </w:rPr>
          <w:delText>need to</w:delText>
        </w:r>
      </w:del>
      <w:ins w:id="89" w:author="Jennifer Lockhart" w:date="2018-12-21T17:28:00Z">
        <w:r w:rsidR="00F145A3">
          <w:rPr>
            <w:rFonts w:ascii="Arial" w:hAnsi="Arial" w:cs="Arial"/>
            <w:sz w:val="24"/>
            <w:szCs w:val="24"/>
          </w:rPr>
          <w:t>require the use of</w:t>
        </w:r>
      </w:ins>
      <w:r w:rsidR="005A32CB" w:rsidRPr="007C0F27">
        <w:rPr>
          <w:rFonts w:ascii="Arial" w:hAnsi="Arial" w:cs="Arial"/>
          <w:sz w:val="24"/>
          <w:szCs w:val="24"/>
        </w:rPr>
        <w:t xml:space="preserve"> </w:t>
      </w:r>
      <w:del w:id="90" w:author="Jennifer Lockhart" w:date="2018-12-21T17:29:00Z">
        <w:r w:rsidR="005A32CB" w:rsidRPr="007C0F27" w:rsidDel="00F145A3">
          <w:rPr>
            <w:rFonts w:ascii="Arial" w:hAnsi="Arial" w:cs="Arial"/>
            <w:sz w:val="24"/>
            <w:szCs w:val="24"/>
          </w:rPr>
          <w:delText xml:space="preserve">utilize </w:delText>
        </w:r>
      </w:del>
      <w:r w:rsidR="00397EE1" w:rsidRPr="007C0F27">
        <w:rPr>
          <w:rFonts w:ascii="Arial" w:hAnsi="Arial" w:cs="Arial"/>
          <w:sz w:val="24"/>
          <w:szCs w:val="24"/>
        </w:rPr>
        <w:t>diverse</w:t>
      </w:r>
      <w:r w:rsidR="005A32CB" w:rsidRPr="007C0F27">
        <w:rPr>
          <w:rFonts w:ascii="Arial" w:hAnsi="Arial" w:cs="Arial"/>
          <w:sz w:val="24"/>
          <w:szCs w:val="24"/>
        </w:rPr>
        <w:t xml:space="preserve"> isolates to capture all possible mechanisms.</w:t>
      </w:r>
      <w:r w:rsidR="00CF11DF" w:rsidRPr="007C0F27">
        <w:rPr>
          <w:rFonts w:ascii="Arial" w:hAnsi="Arial" w:cs="Arial"/>
          <w:sz w:val="24"/>
          <w:szCs w:val="24"/>
        </w:rPr>
        <w:t xml:space="preserve"> </w:t>
      </w:r>
      <w:r w:rsidR="00833029" w:rsidRPr="007C0F27">
        <w:rPr>
          <w:rFonts w:ascii="Arial" w:hAnsi="Arial" w:cs="Arial"/>
          <w:sz w:val="24"/>
          <w:szCs w:val="24"/>
        </w:rPr>
        <w:t>Critically, we identif</w:t>
      </w:r>
      <w:r w:rsidR="008A5ED9" w:rsidRPr="007C0F27">
        <w:rPr>
          <w:rFonts w:ascii="Arial" w:hAnsi="Arial" w:cs="Arial"/>
          <w:sz w:val="24"/>
          <w:szCs w:val="24"/>
        </w:rPr>
        <w:t>ied</w:t>
      </w:r>
      <w:r w:rsidR="00833029" w:rsidRPr="007C0F27">
        <w:rPr>
          <w:rFonts w:ascii="Arial" w:hAnsi="Arial" w:cs="Arial"/>
          <w:sz w:val="24"/>
          <w:szCs w:val="24"/>
        </w:rPr>
        <w:t xml:space="preserve"> a </w:t>
      </w:r>
      <w:r w:rsidR="005A32CB" w:rsidRPr="007C0F27">
        <w:rPr>
          <w:rFonts w:ascii="Arial" w:hAnsi="Arial" w:cs="Arial"/>
          <w:sz w:val="24"/>
          <w:szCs w:val="24"/>
        </w:rPr>
        <w:t xml:space="preserve">subset of </w:t>
      </w:r>
      <w:r w:rsidR="005A32CB" w:rsidRPr="007C0F27">
        <w:rPr>
          <w:rFonts w:ascii="Arial" w:hAnsi="Arial" w:cs="Arial"/>
          <w:i/>
          <w:sz w:val="24"/>
          <w:szCs w:val="24"/>
        </w:rPr>
        <w:t>B. cinerea</w:t>
      </w:r>
      <w:r w:rsidR="005A32CB" w:rsidRPr="007C0F27">
        <w:rPr>
          <w:rFonts w:ascii="Arial" w:hAnsi="Arial" w:cs="Arial"/>
          <w:sz w:val="24"/>
          <w:szCs w:val="24"/>
        </w:rPr>
        <w:t xml:space="preserve"> genes </w:t>
      </w:r>
      <w:r w:rsidR="00833029" w:rsidRPr="007C0F27">
        <w:rPr>
          <w:rFonts w:ascii="Arial" w:hAnsi="Arial" w:cs="Arial"/>
          <w:sz w:val="24"/>
          <w:szCs w:val="24"/>
        </w:rPr>
        <w:t xml:space="preserve">where allelic variation was </w:t>
      </w:r>
      <w:r w:rsidR="005A32CB" w:rsidRPr="007C0F27">
        <w:rPr>
          <w:rFonts w:ascii="Arial" w:hAnsi="Arial" w:cs="Arial"/>
          <w:sz w:val="24"/>
          <w:szCs w:val="24"/>
        </w:rPr>
        <w:t xml:space="preserve">linked to altered virulence against </w:t>
      </w:r>
      <w:del w:id="91" w:author="Jennifer Lockhart" w:date="2018-12-21T17:29:00Z">
        <w:r w:rsidR="005A32CB" w:rsidRPr="007C0F27" w:rsidDel="00F145A3">
          <w:rPr>
            <w:rFonts w:ascii="Arial" w:hAnsi="Arial" w:cs="Arial"/>
            <w:sz w:val="24"/>
            <w:szCs w:val="24"/>
          </w:rPr>
          <w:delText xml:space="preserve">the </w:delText>
        </w:r>
      </w:del>
      <w:r w:rsidR="005A32CB" w:rsidRPr="007C0F27">
        <w:rPr>
          <w:rFonts w:ascii="Arial" w:hAnsi="Arial" w:cs="Arial"/>
          <w:sz w:val="24"/>
          <w:szCs w:val="24"/>
        </w:rPr>
        <w:t>wild versus domesticated tomato</w:t>
      </w:r>
      <w:r w:rsidR="00397EE1" w:rsidRPr="007C0F27">
        <w:rPr>
          <w:rFonts w:ascii="Arial" w:hAnsi="Arial" w:cs="Arial"/>
          <w:sz w:val="24"/>
          <w:szCs w:val="24"/>
        </w:rPr>
        <w:t>,</w:t>
      </w:r>
      <w:r w:rsidRPr="007C0F27">
        <w:rPr>
          <w:rFonts w:ascii="Arial" w:hAnsi="Arial" w:cs="Arial"/>
          <w:sz w:val="24"/>
          <w:szCs w:val="24"/>
        </w:rPr>
        <w:t xml:space="preserve"> as well as loci that could handle both groups</w:t>
      </w:r>
      <w:r w:rsidR="00CF11DF" w:rsidRPr="007C0F27">
        <w:rPr>
          <w:rFonts w:ascii="Arial" w:hAnsi="Arial" w:cs="Arial"/>
          <w:sz w:val="24"/>
          <w:szCs w:val="24"/>
        </w:rPr>
        <w:t>.</w:t>
      </w:r>
      <w:r w:rsidR="00833029" w:rsidRPr="007C0F27">
        <w:rPr>
          <w:rFonts w:ascii="Arial" w:hAnsi="Arial" w:cs="Arial"/>
          <w:sz w:val="24"/>
          <w:szCs w:val="24"/>
        </w:rPr>
        <w:t xml:space="preserve"> This generalist pathogen already has </w:t>
      </w:r>
      <w:r w:rsidR="00BD5B47" w:rsidRPr="007C0F27">
        <w:rPr>
          <w:rFonts w:ascii="Arial" w:hAnsi="Arial" w:cs="Arial"/>
          <w:sz w:val="24"/>
          <w:szCs w:val="24"/>
        </w:rPr>
        <w:t>a large collection of</w:t>
      </w:r>
      <w:r w:rsidR="00833029" w:rsidRPr="007C0F27">
        <w:rPr>
          <w:rFonts w:ascii="Arial" w:hAnsi="Arial" w:cs="Arial"/>
          <w:sz w:val="24"/>
          <w:szCs w:val="24"/>
        </w:rPr>
        <w:t xml:space="preserve"> allelic variation </w:t>
      </w:r>
      <w:r w:rsidR="00BD5B47" w:rsidRPr="007C0F27">
        <w:rPr>
          <w:rFonts w:ascii="Arial" w:hAnsi="Arial" w:cs="Arial"/>
          <w:sz w:val="24"/>
          <w:szCs w:val="24"/>
        </w:rPr>
        <w:t>that must be considered when designing a breeding program</w:t>
      </w:r>
      <w:r w:rsidR="00833029" w:rsidRPr="007C0F27">
        <w:rPr>
          <w:rFonts w:ascii="Arial" w:hAnsi="Arial" w:cs="Arial"/>
          <w:sz w:val="24"/>
          <w:szCs w:val="24"/>
        </w:rPr>
        <w:t>.</w:t>
      </w:r>
      <w:r w:rsidR="005A32CB" w:rsidRPr="007C0F27">
        <w:rPr>
          <w:rFonts w:ascii="Arial" w:hAnsi="Arial" w:cs="Arial"/>
          <w:sz w:val="24"/>
          <w:szCs w:val="24"/>
        </w:rPr>
        <w:t xml:space="preserve"> </w:t>
      </w:r>
    </w:p>
    <w:p w14:paraId="777121B2" w14:textId="77777777" w:rsidR="00F145A3" w:rsidRPr="007C0F27" w:rsidRDefault="00F145A3">
      <w:pPr>
        <w:suppressLineNumbers/>
        <w:rPr>
          <w:rFonts w:ascii="Arial" w:hAnsi="Arial" w:cs="Arial"/>
          <w:sz w:val="24"/>
          <w:szCs w:val="24"/>
        </w:rPr>
        <w:pPrChange w:id="92" w:author="Jennifer Lockhart" w:date="2018-12-21T16:12:00Z">
          <w:pPr>
            <w:spacing w:line="360" w:lineRule="auto"/>
            <w:ind w:firstLine="720"/>
          </w:pPr>
        </w:pPrChange>
      </w:pPr>
    </w:p>
    <w:p w14:paraId="67FC88C6" w14:textId="77777777" w:rsidR="00A97C72" w:rsidRPr="007C0F27" w:rsidRDefault="00A97C72">
      <w:pPr>
        <w:suppressLineNumbers/>
        <w:rPr>
          <w:rFonts w:ascii="Arial" w:hAnsi="Arial" w:cs="Arial"/>
          <w:b/>
        </w:rPr>
        <w:pPrChange w:id="93" w:author="Jennifer Lockhart" w:date="2018-12-21T16:12:00Z">
          <w:pPr>
            <w:spacing w:line="360" w:lineRule="auto"/>
          </w:pPr>
        </w:pPrChange>
      </w:pPr>
    </w:p>
    <w:p w14:paraId="7964E2B9" w14:textId="21FA9F3C" w:rsidR="00A03AD5" w:rsidRPr="00F76D44" w:rsidRDefault="00A03AD5" w:rsidP="00F06B84">
      <w:pPr>
        <w:spacing w:line="360" w:lineRule="auto"/>
        <w:rPr>
          <w:rFonts w:ascii="Arial" w:hAnsi="Arial" w:cs="Arial"/>
          <w:b/>
          <w:sz w:val="24"/>
          <w:szCs w:val="24"/>
        </w:rPr>
      </w:pPr>
      <w:r w:rsidRPr="00F76D44">
        <w:rPr>
          <w:rFonts w:ascii="Arial" w:hAnsi="Arial" w:cs="Arial"/>
          <w:b/>
          <w:sz w:val="24"/>
          <w:szCs w:val="24"/>
        </w:rPr>
        <w:t>I</w:t>
      </w:r>
      <w:ins w:id="94" w:author="Jennifer Lockhart" w:date="2018-12-21T16:12:00Z">
        <w:r w:rsidR="00062B0A">
          <w:rPr>
            <w:rFonts w:ascii="Arial" w:hAnsi="Arial" w:cs="Arial"/>
            <w:b/>
            <w:sz w:val="24"/>
            <w:szCs w:val="24"/>
          </w:rPr>
          <w:t>NTRODUCTION</w:t>
        </w:r>
      </w:ins>
      <w:del w:id="95" w:author="Jennifer Lockhart" w:date="2018-12-21T16:12:00Z">
        <w:r w:rsidRPr="00F76D44" w:rsidDel="00062B0A">
          <w:rPr>
            <w:rFonts w:ascii="Arial" w:hAnsi="Arial" w:cs="Arial"/>
            <w:b/>
            <w:sz w:val="24"/>
            <w:szCs w:val="24"/>
          </w:rPr>
          <w:delText>ntroduction</w:delText>
        </w:r>
      </w:del>
    </w:p>
    <w:p w14:paraId="59F5A64D" w14:textId="4D06C350" w:rsidR="00E8258B" w:rsidRPr="00F76D44" w:rsidRDefault="004F012E" w:rsidP="00F06B84">
      <w:pPr>
        <w:spacing w:line="360" w:lineRule="auto"/>
        <w:ind w:firstLine="720"/>
        <w:rPr>
          <w:rFonts w:ascii="Arial" w:hAnsi="Arial" w:cs="Arial"/>
          <w:sz w:val="24"/>
          <w:szCs w:val="24"/>
        </w:rPr>
      </w:pPr>
      <w:r w:rsidRPr="00F76D44">
        <w:rPr>
          <w:rFonts w:ascii="Arial" w:hAnsi="Arial" w:cs="Arial"/>
          <w:sz w:val="24"/>
          <w:szCs w:val="24"/>
        </w:rPr>
        <w:t>P</w:t>
      </w:r>
      <w:r w:rsidR="00BA6180" w:rsidRPr="00F76D44">
        <w:rPr>
          <w:rFonts w:ascii="Arial" w:hAnsi="Arial" w:cs="Arial"/>
          <w:sz w:val="24"/>
          <w:szCs w:val="24"/>
        </w:rPr>
        <w:t xml:space="preserve">lant </w:t>
      </w:r>
      <w:r w:rsidR="00E764BE" w:rsidRPr="00F76D44">
        <w:rPr>
          <w:rFonts w:ascii="Arial" w:hAnsi="Arial" w:cs="Arial"/>
          <w:sz w:val="24"/>
          <w:szCs w:val="24"/>
        </w:rPr>
        <w:t>disease</w:t>
      </w:r>
      <w:r w:rsidR="00C560C2" w:rsidRPr="00F76D44">
        <w:rPr>
          <w:rFonts w:ascii="Arial" w:hAnsi="Arial" w:cs="Arial"/>
          <w:sz w:val="24"/>
          <w:szCs w:val="24"/>
        </w:rPr>
        <w:t xml:space="preserve"> </w:t>
      </w:r>
      <w:r w:rsidR="00BA6180" w:rsidRPr="00F76D44">
        <w:rPr>
          <w:rFonts w:ascii="Arial" w:hAnsi="Arial" w:cs="Arial"/>
          <w:sz w:val="24"/>
          <w:szCs w:val="24"/>
        </w:rPr>
        <w:t>is mediated by complex interaction</w:t>
      </w:r>
      <w:r w:rsidR="005A32CB" w:rsidRPr="00F76D44">
        <w:rPr>
          <w:rFonts w:ascii="Arial" w:hAnsi="Arial" w:cs="Arial"/>
          <w:sz w:val="24"/>
          <w:szCs w:val="24"/>
        </w:rPr>
        <w:t>s among</w:t>
      </w:r>
      <w:r w:rsidR="00BA6180" w:rsidRPr="00F76D44">
        <w:rPr>
          <w:rFonts w:ascii="Arial" w:hAnsi="Arial" w:cs="Arial"/>
          <w:sz w:val="24"/>
          <w:szCs w:val="24"/>
        </w:rPr>
        <w:t xml:space="preserve"> diverse </w:t>
      </w:r>
      <w:r w:rsidR="005A32CB" w:rsidRPr="00F76D44">
        <w:rPr>
          <w:rFonts w:ascii="Arial" w:hAnsi="Arial" w:cs="Arial"/>
          <w:sz w:val="24"/>
          <w:szCs w:val="24"/>
        </w:rPr>
        <w:t xml:space="preserve">host and pathogen </w:t>
      </w:r>
      <w:r w:rsidR="00FE7C80" w:rsidRPr="00F76D44">
        <w:rPr>
          <w:rFonts w:ascii="Arial" w:hAnsi="Arial" w:cs="Arial"/>
          <w:sz w:val="24"/>
          <w:szCs w:val="24"/>
        </w:rPr>
        <w:t>molecular pathways</w:t>
      </w:r>
      <w:ins w:id="96" w:author="Jennifer Lockhart" w:date="2018-12-23T12:51:00Z">
        <w:r w:rsidR="00741D39">
          <w:rPr>
            <w:rFonts w:ascii="Arial" w:hAnsi="Arial" w:cs="Arial"/>
            <w:sz w:val="24"/>
            <w:szCs w:val="24"/>
          </w:rPr>
          <w:t>.</w:t>
        </w:r>
      </w:ins>
      <w:del w:id="97" w:author="Jennifer Lockhart" w:date="2018-12-23T12:51:00Z">
        <w:r w:rsidR="00AB3126" w:rsidRPr="00F76D44" w:rsidDel="00741D39">
          <w:rPr>
            <w:rFonts w:ascii="Arial" w:hAnsi="Arial" w:cs="Arial"/>
            <w:sz w:val="24"/>
            <w:szCs w:val="24"/>
          </w:rPr>
          <w:delText>,</w:delText>
        </w:r>
      </w:del>
      <w:r w:rsidR="00AB3126" w:rsidRPr="00F76D44">
        <w:rPr>
          <w:rFonts w:ascii="Arial" w:hAnsi="Arial" w:cs="Arial"/>
          <w:sz w:val="24"/>
          <w:szCs w:val="24"/>
        </w:rPr>
        <w:t xml:space="preserve"> </w:t>
      </w:r>
      <w:del w:id="98" w:author="Jennifer Lockhart" w:date="2018-12-23T12:51:00Z">
        <w:r w:rsidR="00AB3126" w:rsidRPr="00F76D44" w:rsidDel="00741D39">
          <w:rPr>
            <w:rFonts w:ascii="Arial" w:hAnsi="Arial" w:cs="Arial"/>
            <w:sz w:val="24"/>
            <w:szCs w:val="24"/>
          </w:rPr>
          <w:delText>and the</w:delText>
        </w:r>
      </w:del>
      <w:ins w:id="99" w:author="Jennifer Lockhart" w:date="2018-12-23T12:51:00Z">
        <w:r w:rsidR="00741D39">
          <w:rPr>
            <w:rFonts w:ascii="Arial" w:hAnsi="Arial" w:cs="Arial"/>
            <w:sz w:val="24"/>
            <w:szCs w:val="24"/>
          </w:rPr>
          <w:t>The</w:t>
        </w:r>
      </w:ins>
      <w:r w:rsidR="00AB3126" w:rsidRPr="00F76D44">
        <w:rPr>
          <w:rFonts w:ascii="Arial" w:hAnsi="Arial" w:cs="Arial"/>
          <w:sz w:val="24"/>
          <w:szCs w:val="24"/>
        </w:rPr>
        <w:t xml:space="preserve"> disease outcome is the </w:t>
      </w:r>
      <w:r w:rsidR="00C560C2" w:rsidRPr="00F76D44">
        <w:rPr>
          <w:rFonts w:ascii="Arial" w:hAnsi="Arial" w:cs="Arial"/>
          <w:sz w:val="24"/>
          <w:szCs w:val="24"/>
        </w:rPr>
        <w:t xml:space="preserve">sum of </w:t>
      </w:r>
      <w:r w:rsidR="00833029" w:rsidRPr="00F76D44">
        <w:rPr>
          <w:rFonts w:ascii="Arial" w:hAnsi="Arial" w:cs="Arial"/>
          <w:sz w:val="24"/>
          <w:szCs w:val="24"/>
        </w:rPr>
        <w:t xml:space="preserve">host plant susceptibility/resistance and </w:t>
      </w:r>
      <w:r w:rsidR="00C560C2" w:rsidRPr="00F76D44">
        <w:rPr>
          <w:rFonts w:ascii="Arial" w:hAnsi="Arial" w:cs="Arial"/>
          <w:sz w:val="24"/>
          <w:szCs w:val="24"/>
        </w:rPr>
        <w:t xml:space="preserve">pathogen virulence/sensitivity </w:t>
      </w:r>
      <w:r w:rsidR="00BA6180" w:rsidRPr="00F76D44">
        <w:rPr>
          <w:rFonts w:ascii="Arial" w:hAnsi="Arial" w:cs="Arial"/>
          <w:sz w:val="24"/>
          <w:szCs w:val="24"/>
        </w:rPr>
        <w:t>mechanisms</w:t>
      </w:r>
      <w:r w:rsidR="00833029" w:rsidRPr="00F76D44">
        <w:rPr>
          <w:rFonts w:ascii="Arial" w:hAnsi="Arial" w:cs="Arial"/>
          <w:sz w:val="24"/>
          <w:szCs w:val="24"/>
        </w:rPr>
        <w:t>. The specific outcome of any interaction is highly dependent on the genetic variation within these pathways in both the host and pathogen</w:t>
      </w:r>
      <w:r w:rsidR="00EA6EAB" w:rsidRPr="00F76D44">
        <w:rPr>
          <w:rFonts w:ascii="Arial" w:hAnsi="Arial" w:cs="Arial"/>
          <w:sz w:val="24"/>
          <w:szCs w:val="24"/>
        </w:rPr>
        <w:t xml:space="preserve">. </w:t>
      </w:r>
      <w:r w:rsidR="00E00320" w:rsidRPr="00F76D44">
        <w:rPr>
          <w:rFonts w:ascii="Arial" w:hAnsi="Arial" w:cs="Arial"/>
          <w:sz w:val="24"/>
          <w:szCs w:val="24"/>
        </w:rPr>
        <w:t>Over time, mutation and selection have led to distinct genetic architectures in the host and pathogen that are at least partly influenced by</w:t>
      </w:r>
      <w:r w:rsidR="00BA6180" w:rsidRPr="00F76D44">
        <w:rPr>
          <w:rFonts w:ascii="Arial" w:hAnsi="Arial" w:cs="Arial"/>
          <w:sz w:val="24"/>
          <w:szCs w:val="24"/>
        </w:rPr>
        <w:t xml:space="preserve"> the host range of the pathogen</w:t>
      </w:r>
      <w:r w:rsidR="00E764BE" w:rsidRPr="00F76D44">
        <w:rPr>
          <w:rFonts w:ascii="Arial" w:hAnsi="Arial" w:cs="Arial"/>
          <w:sz w:val="24"/>
          <w:szCs w:val="24"/>
        </w:rPr>
        <w:t xml:space="preserve">. </w:t>
      </w:r>
      <w:r w:rsidR="00566D60" w:rsidRPr="00F76D44">
        <w:rPr>
          <w:rFonts w:ascii="Arial" w:hAnsi="Arial" w:cs="Arial"/>
          <w:sz w:val="24"/>
          <w:szCs w:val="24"/>
        </w:rPr>
        <w:t>Specialist pathogens are a</w:t>
      </w:r>
      <w:r w:rsidR="00BA6180" w:rsidRPr="00F76D44">
        <w:rPr>
          <w:rFonts w:ascii="Arial" w:hAnsi="Arial" w:cs="Arial"/>
          <w:sz w:val="24"/>
          <w:szCs w:val="24"/>
        </w:rPr>
        <w:t xml:space="preserve"> major focus </w:t>
      </w:r>
      <w:r w:rsidR="00566D60" w:rsidRPr="00F76D44">
        <w:rPr>
          <w:rFonts w:ascii="Arial" w:hAnsi="Arial" w:cs="Arial"/>
          <w:sz w:val="24"/>
          <w:szCs w:val="24"/>
        </w:rPr>
        <w:t>in</w:t>
      </w:r>
      <w:r w:rsidR="00BA6180" w:rsidRPr="00F76D44">
        <w:rPr>
          <w:rFonts w:ascii="Arial" w:hAnsi="Arial" w:cs="Arial"/>
          <w:sz w:val="24"/>
          <w:szCs w:val="24"/>
        </w:rPr>
        <w:t xml:space="preserve"> plant pathology</w:t>
      </w:r>
      <w:ins w:id="100" w:author="Jennifer Lockhart" w:date="2018-12-23T12:52:00Z">
        <w:r w:rsidR="00741D39">
          <w:rPr>
            <w:rFonts w:ascii="Arial" w:hAnsi="Arial" w:cs="Arial"/>
            <w:sz w:val="24"/>
            <w:szCs w:val="24"/>
          </w:rPr>
          <w:t>. These pathogens are</w:t>
        </w:r>
      </w:ins>
      <w:del w:id="101" w:author="Jennifer Lockhart" w:date="2018-12-23T12:52:00Z">
        <w:r w:rsidR="00BA6180" w:rsidRPr="00F76D44" w:rsidDel="00741D39">
          <w:rPr>
            <w:rFonts w:ascii="Arial" w:hAnsi="Arial" w:cs="Arial"/>
            <w:sz w:val="24"/>
            <w:szCs w:val="24"/>
          </w:rPr>
          <w:delText>;</w:delText>
        </w:r>
      </w:del>
      <w:r w:rsidR="00EA6EAB" w:rsidRPr="00F76D44">
        <w:rPr>
          <w:rFonts w:ascii="Arial" w:hAnsi="Arial" w:cs="Arial"/>
          <w:sz w:val="24"/>
          <w:szCs w:val="24"/>
        </w:rPr>
        <w:t xml:space="preserve"> </w:t>
      </w:r>
      <w:r w:rsidR="00EF6EFF" w:rsidRPr="00F76D44">
        <w:rPr>
          <w:rFonts w:ascii="Arial" w:hAnsi="Arial" w:cs="Arial"/>
          <w:sz w:val="24"/>
          <w:szCs w:val="24"/>
        </w:rPr>
        <w:t>virulent</w:t>
      </w:r>
      <w:r w:rsidR="00BA6180" w:rsidRPr="00F76D44">
        <w:rPr>
          <w:rFonts w:ascii="Arial" w:hAnsi="Arial" w:cs="Arial"/>
          <w:sz w:val="24"/>
          <w:szCs w:val="24"/>
        </w:rPr>
        <w:t xml:space="preserve"> on</w:t>
      </w:r>
      <w:r w:rsidR="00E764BE" w:rsidRPr="00F76D44">
        <w:rPr>
          <w:rFonts w:ascii="Arial" w:hAnsi="Arial" w:cs="Arial"/>
          <w:sz w:val="24"/>
          <w:szCs w:val="24"/>
        </w:rPr>
        <w:t xml:space="preserve"> </w:t>
      </w:r>
      <w:r w:rsidR="00EA6EAB" w:rsidRPr="00F76D44">
        <w:rPr>
          <w:rFonts w:ascii="Arial" w:hAnsi="Arial" w:cs="Arial"/>
          <w:sz w:val="24"/>
          <w:szCs w:val="24"/>
        </w:rPr>
        <w:t>a narrow range of hosts</w:t>
      </w:r>
      <w:ins w:id="102" w:author="Jennifer Lockhart" w:date="2018-12-23T12:52:00Z">
        <w:r w:rsidR="00741D39">
          <w:rPr>
            <w:rFonts w:ascii="Arial" w:hAnsi="Arial" w:cs="Arial"/>
            <w:sz w:val="24"/>
            <w:szCs w:val="24"/>
          </w:rPr>
          <w:t xml:space="preserve">, which </w:t>
        </w:r>
      </w:ins>
      <w:del w:id="103" w:author="Jennifer Lockhart" w:date="2018-12-23T12:52:00Z">
        <w:r w:rsidR="00A2269E" w:rsidRPr="00F76D44" w:rsidDel="00741D39">
          <w:rPr>
            <w:rFonts w:ascii="Arial" w:hAnsi="Arial" w:cs="Arial"/>
            <w:sz w:val="24"/>
            <w:szCs w:val="24"/>
          </w:rPr>
          <w:delText>,</w:delText>
        </w:r>
      </w:del>
      <w:del w:id="104" w:author="Jennifer Lockhart" w:date="2018-12-23T12:53:00Z">
        <w:r w:rsidR="00566D60" w:rsidRPr="00F76D44" w:rsidDel="00741D39">
          <w:rPr>
            <w:rFonts w:ascii="Arial" w:hAnsi="Arial" w:cs="Arial"/>
            <w:sz w:val="24"/>
            <w:szCs w:val="24"/>
          </w:rPr>
          <w:delText xml:space="preserve"> and</w:delText>
        </w:r>
        <w:r w:rsidR="00BA6180" w:rsidRPr="00F76D44" w:rsidDel="00741D39">
          <w:rPr>
            <w:rFonts w:ascii="Arial" w:hAnsi="Arial" w:cs="Arial"/>
            <w:sz w:val="24"/>
            <w:szCs w:val="24"/>
          </w:rPr>
          <w:delText xml:space="preserve"> </w:delText>
        </w:r>
      </w:del>
      <w:ins w:id="105" w:author="Jennifer Lockhart" w:date="2018-12-23T12:52:00Z">
        <w:r w:rsidR="00741D39">
          <w:rPr>
            <w:rFonts w:ascii="Arial" w:hAnsi="Arial" w:cs="Arial"/>
            <w:sz w:val="24"/>
            <w:szCs w:val="24"/>
          </w:rPr>
          <w:t xml:space="preserve">are </w:t>
        </w:r>
      </w:ins>
      <w:r w:rsidR="00BA6180" w:rsidRPr="00F76D44">
        <w:rPr>
          <w:rFonts w:ascii="Arial" w:hAnsi="Arial" w:cs="Arial"/>
          <w:sz w:val="24"/>
          <w:szCs w:val="24"/>
        </w:rPr>
        <w:t xml:space="preserve">often </w:t>
      </w:r>
      <w:r w:rsidR="00EA6EAB" w:rsidRPr="00F76D44">
        <w:rPr>
          <w:rFonts w:ascii="Arial" w:hAnsi="Arial" w:cs="Arial"/>
          <w:sz w:val="24"/>
          <w:szCs w:val="24"/>
        </w:rPr>
        <w:t>limited to a single species or genus</w:t>
      </w:r>
      <w:r w:rsidR="00BA6180" w:rsidRPr="00F76D44">
        <w:rPr>
          <w:rFonts w:ascii="Arial" w:hAnsi="Arial" w:cs="Arial"/>
          <w:sz w:val="24"/>
          <w:szCs w:val="24"/>
        </w:rPr>
        <w:t xml:space="preserve">. </w:t>
      </w:r>
      <w:r w:rsidR="00EA6EAB" w:rsidRPr="00F76D44">
        <w:rPr>
          <w:rFonts w:ascii="Arial" w:hAnsi="Arial" w:cs="Arial"/>
          <w:sz w:val="24"/>
          <w:szCs w:val="24"/>
        </w:rPr>
        <w:t xml:space="preserve">Most known </w:t>
      </w:r>
      <w:r w:rsidR="00E00320" w:rsidRPr="00F76D44">
        <w:rPr>
          <w:rFonts w:ascii="Arial" w:hAnsi="Arial" w:cs="Arial"/>
          <w:sz w:val="24"/>
          <w:szCs w:val="24"/>
        </w:rPr>
        <w:t xml:space="preserve">plant </w:t>
      </w:r>
      <w:r w:rsidR="00EA6EAB" w:rsidRPr="00F76D44">
        <w:rPr>
          <w:rFonts w:ascii="Arial" w:hAnsi="Arial" w:cs="Arial"/>
          <w:sz w:val="24"/>
          <w:szCs w:val="24"/>
        </w:rPr>
        <w:t xml:space="preserve">genes for resistance to </w:t>
      </w:r>
      <w:r w:rsidR="00E8258B" w:rsidRPr="00F76D44">
        <w:rPr>
          <w:rFonts w:ascii="Arial" w:hAnsi="Arial" w:cs="Arial"/>
          <w:sz w:val="24"/>
          <w:szCs w:val="24"/>
        </w:rPr>
        <w:t xml:space="preserve">specialist </w:t>
      </w:r>
      <w:r w:rsidR="00EA6EAB" w:rsidRPr="00F76D44">
        <w:rPr>
          <w:rFonts w:ascii="Arial" w:hAnsi="Arial" w:cs="Arial"/>
          <w:sz w:val="24"/>
          <w:szCs w:val="24"/>
        </w:rPr>
        <w:t>pathogens confer qualitative resistance through innate immunity</w:t>
      </w:r>
      <w:r w:rsidR="00BA6180" w:rsidRPr="00F76D44">
        <w:rPr>
          <w:rFonts w:ascii="Arial" w:hAnsi="Arial" w:cs="Arial"/>
          <w:sz w:val="24"/>
          <w:szCs w:val="24"/>
        </w:rPr>
        <w:t xml:space="preserve"> via large-effect loci</w:t>
      </w:r>
      <w:r w:rsidR="00990316" w:rsidRPr="00F76D44">
        <w:rPr>
          <w:rFonts w:ascii="Arial" w:hAnsi="Arial" w:cs="Arial"/>
          <w:sz w:val="24"/>
          <w:szCs w:val="24"/>
        </w:rPr>
        <w:t xml:space="preserve"> </w:t>
      </w:r>
      <w:r w:rsidR="00BA6180" w:rsidRPr="00F76D44">
        <w:rPr>
          <w:rFonts w:ascii="Arial" w:hAnsi="Arial" w:cs="Arial"/>
          <w:sz w:val="24"/>
          <w:szCs w:val="24"/>
        </w:rPr>
        <w:t xml:space="preserve">that enable the recognition of the pathogen </w:t>
      </w:r>
      <w:r w:rsidR="009B208D" w:rsidRPr="00F76D44">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(Dangl and Jones 2001, Jones and Dangl 2006, Dodds and Rathjen 2010, Pieterse, Van der Does et al. 2012)</w:t>
      </w:r>
      <w:r w:rsidR="009B208D" w:rsidRPr="00F76D44">
        <w:rPr>
          <w:rFonts w:ascii="Arial" w:hAnsi="Arial" w:cs="Arial"/>
          <w:sz w:val="24"/>
          <w:szCs w:val="24"/>
        </w:rPr>
        <w:fldChar w:fldCharType="end"/>
      </w:r>
      <w:r w:rsidR="00566D60" w:rsidRPr="00F76D44">
        <w:rPr>
          <w:rFonts w:ascii="Arial" w:hAnsi="Arial" w:cs="Arial"/>
          <w:sz w:val="24"/>
          <w:szCs w:val="24"/>
        </w:rPr>
        <w:t xml:space="preserve">. </w:t>
      </w:r>
      <w:r w:rsidR="00BA6180" w:rsidRPr="00F76D44">
        <w:rPr>
          <w:rFonts w:ascii="Arial" w:hAnsi="Arial" w:cs="Arial"/>
          <w:sz w:val="24"/>
          <w:szCs w:val="24"/>
        </w:rPr>
        <w:t xml:space="preserve">These </w:t>
      </w:r>
      <w:r w:rsidR="00086836" w:rsidRPr="00F76D44">
        <w:rPr>
          <w:rFonts w:ascii="Arial" w:hAnsi="Arial" w:cs="Arial"/>
          <w:sz w:val="24"/>
          <w:szCs w:val="24"/>
        </w:rPr>
        <w:t xml:space="preserve">recognition </w:t>
      </w:r>
      <w:r w:rsidR="00BA6180" w:rsidRPr="00F76D44">
        <w:rPr>
          <w:rFonts w:ascii="Arial" w:hAnsi="Arial" w:cs="Arial"/>
          <w:sz w:val="24"/>
          <w:szCs w:val="24"/>
        </w:rPr>
        <w:t xml:space="preserve">signals can be conserved pathogen </w:t>
      </w:r>
      <w:r w:rsidR="00086836" w:rsidRPr="00F76D44">
        <w:rPr>
          <w:rFonts w:ascii="Arial" w:hAnsi="Arial" w:cs="Arial"/>
          <w:sz w:val="24"/>
          <w:szCs w:val="24"/>
        </w:rPr>
        <w:t>patterns</w:t>
      </w:r>
      <w:r w:rsidR="00BA6180" w:rsidRPr="00F76D44">
        <w:rPr>
          <w:rFonts w:ascii="Arial" w:hAnsi="Arial" w:cs="Arial"/>
          <w:sz w:val="24"/>
          <w:szCs w:val="24"/>
        </w:rPr>
        <w:t xml:space="preserve"> such as cell-wall polymers or flagellin</w:t>
      </w:r>
      <w:r w:rsidR="00A2269E" w:rsidRPr="00F76D44">
        <w:rPr>
          <w:rFonts w:ascii="Arial" w:hAnsi="Arial" w:cs="Arial"/>
          <w:sz w:val="24"/>
          <w:szCs w:val="24"/>
        </w:rPr>
        <w:t>,</w:t>
      </w:r>
      <w:r w:rsidR="00BA6180" w:rsidRPr="00F76D44">
        <w:rPr>
          <w:rFonts w:ascii="Arial" w:hAnsi="Arial" w:cs="Arial"/>
          <w:sz w:val="24"/>
          <w:szCs w:val="24"/>
        </w:rPr>
        <w:t xml:space="preserve"> or alternatively</w:t>
      </w:r>
      <w:r w:rsidR="00CC52DA" w:rsidRPr="00F76D44">
        <w:rPr>
          <w:rFonts w:ascii="Arial" w:hAnsi="Arial" w:cs="Arial"/>
          <w:sz w:val="24"/>
          <w:szCs w:val="24"/>
        </w:rPr>
        <w:t>,</w:t>
      </w:r>
      <w:r w:rsidR="00BA6180" w:rsidRPr="00F76D44">
        <w:rPr>
          <w:rFonts w:ascii="Arial" w:hAnsi="Arial" w:cs="Arial"/>
          <w:sz w:val="24"/>
          <w:szCs w:val="24"/>
        </w:rPr>
        <w:t xml:space="preserve"> specific virulence factors that </w:t>
      </w:r>
      <w:r w:rsidR="00CC52DA" w:rsidRPr="00F76D44">
        <w:rPr>
          <w:rFonts w:ascii="Arial" w:hAnsi="Arial" w:cs="Arial"/>
          <w:sz w:val="24"/>
          <w:szCs w:val="24"/>
        </w:rPr>
        <w:t>block</w:t>
      </w:r>
      <w:r w:rsidR="00BA6180" w:rsidRPr="00F76D44">
        <w:rPr>
          <w:rFonts w:ascii="Arial" w:hAnsi="Arial" w:cs="Arial"/>
          <w:sz w:val="24"/>
          <w:szCs w:val="24"/>
        </w:rPr>
        <w:t xml:space="preserve"> perception</w:t>
      </w:r>
      <w:r w:rsidR="00CC52DA" w:rsidRPr="00F76D44">
        <w:rPr>
          <w:rFonts w:ascii="Arial" w:hAnsi="Arial" w:cs="Arial"/>
          <w:sz w:val="24"/>
          <w:szCs w:val="24"/>
        </w:rPr>
        <w:t xml:space="preserve"> of the pathogen,</w:t>
      </w:r>
      <w:r w:rsidR="00BA6180" w:rsidRPr="00F76D44">
        <w:rPr>
          <w:rFonts w:ascii="Arial" w:hAnsi="Arial" w:cs="Arial"/>
          <w:sz w:val="24"/>
          <w:szCs w:val="24"/>
        </w:rPr>
        <w:t xml:space="preserve"> </w:t>
      </w:r>
      <w:r w:rsidRPr="00F76D44">
        <w:rPr>
          <w:rFonts w:ascii="Arial" w:hAnsi="Arial" w:cs="Arial"/>
          <w:sz w:val="24"/>
          <w:szCs w:val="24"/>
        </w:rPr>
        <w:t xml:space="preserve">and </w:t>
      </w:r>
      <w:r w:rsidR="00BA6180" w:rsidRPr="00F76D44">
        <w:rPr>
          <w:rFonts w:ascii="Arial" w:hAnsi="Arial" w:cs="Arial"/>
          <w:sz w:val="24"/>
          <w:szCs w:val="24"/>
        </w:rPr>
        <w:t>in turn are detected by plant proteins tha</w:t>
      </w:r>
      <w:r w:rsidR="002B2629" w:rsidRPr="00F76D44">
        <w:rPr>
          <w:rFonts w:ascii="Arial" w:hAnsi="Arial" w:cs="Arial"/>
          <w:sz w:val="24"/>
          <w:szCs w:val="24"/>
        </w:rPr>
        <w:t xml:space="preserve">t guard the signaling networks </w:t>
      </w:r>
      <w:r w:rsidR="00A172A1" w:rsidRPr="00F76D44">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 xml:space="preserve">(Jones and Dangl 2006, Bittel and Robatzek 2007, Ferrari, Galletti et al. 2007, Boller and He 2009, </w:t>
      </w:r>
      <w:r w:rsidR="00E4188C" w:rsidRPr="00F76D44">
        <w:rPr>
          <w:rFonts w:ascii="Arial" w:hAnsi="Arial" w:cs="Arial"/>
          <w:noProof/>
          <w:sz w:val="24"/>
          <w:szCs w:val="24"/>
        </w:rPr>
        <w:lastRenderedPageBreak/>
        <w:t>Dodds and Rathjen 2010)</w:t>
      </w:r>
      <w:r w:rsidR="00A172A1" w:rsidRPr="00F76D44">
        <w:rPr>
          <w:rFonts w:ascii="Arial" w:hAnsi="Arial" w:cs="Arial"/>
          <w:sz w:val="24"/>
          <w:szCs w:val="24"/>
        </w:rPr>
        <w:fldChar w:fldCharType="end"/>
      </w:r>
      <w:r w:rsidR="00EA6EAB" w:rsidRPr="00F76D44">
        <w:rPr>
          <w:rFonts w:ascii="Arial" w:hAnsi="Arial" w:cs="Arial"/>
          <w:sz w:val="24"/>
          <w:szCs w:val="24"/>
        </w:rPr>
        <w:t>.</w:t>
      </w:r>
      <w:r w:rsidR="0092425F" w:rsidRPr="00F76D44">
        <w:rPr>
          <w:rFonts w:ascii="Arial" w:hAnsi="Arial" w:cs="Arial"/>
          <w:sz w:val="24"/>
          <w:szCs w:val="24"/>
        </w:rPr>
        <w:t xml:space="preserve"> The </w:t>
      </w:r>
      <w:r w:rsidR="000411CA" w:rsidRPr="00F76D44">
        <w:rPr>
          <w:rFonts w:ascii="Arial" w:hAnsi="Arial" w:cs="Arial"/>
          <w:sz w:val="24"/>
          <w:szCs w:val="24"/>
        </w:rPr>
        <w:t xml:space="preserve">evolution </w:t>
      </w:r>
      <w:r w:rsidR="0092425F" w:rsidRPr="00F76D44">
        <w:rPr>
          <w:rFonts w:ascii="Arial" w:hAnsi="Arial" w:cs="Arial"/>
          <w:sz w:val="24"/>
          <w:szCs w:val="24"/>
        </w:rPr>
        <w:t>of large</w:t>
      </w:r>
      <w:r w:rsidR="00543D88" w:rsidRPr="00F76D44">
        <w:rPr>
          <w:rFonts w:ascii="Arial" w:hAnsi="Arial" w:cs="Arial"/>
          <w:sz w:val="24"/>
          <w:szCs w:val="24"/>
        </w:rPr>
        <w:t>-</w:t>
      </w:r>
      <w:r w:rsidR="0092425F" w:rsidRPr="00F76D44">
        <w:rPr>
          <w:rFonts w:ascii="Arial" w:hAnsi="Arial" w:cs="Arial"/>
          <w:sz w:val="24"/>
          <w:szCs w:val="24"/>
        </w:rPr>
        <w:t>effect qualitative loci has partly been driven by the narrow host range for the pathogen</w:t>
      </w:r>
      <w:ins w:id="106" w:author="Jennifer Lockhart" w:date="2018-12-23T12:54:00Z">
        <w:r w:rsidR="00741D39">
          <w:rPr>
            <w:rFonts w:ascii="Arial" w:hAnsi="Arial" w:cs="Arial"/>
            <w:sz w:val="24"/>
            <w:szCs w:val="24"/>
          </w:rPr>
          <w:t>, which</w:t>
        </w:r>
      </w:ins>
      <w:r w:rsidR="0092425F" w:rsidRPr="00F76D44">
        <w:rPr>
          <w:rFonts w:ascii="Arial" w:hAnsi="Arial" w:cs="Arial"/>
          <w:sz w:val="24"/>
          <w:szCs w:val="24"/>
        </w:rPr>
        <w:t xml:space="preserve"> </w:t>
      </w:r>
      <w:del w:id="107" w:author="Jennifer Lockhart" w:date="2018-12-23T12:54:00Z">
        <w:r w:rsidR="0092425F" w:rsidRPr="00F76D44" w:rsidDel="00741D39">
          <w:rPr>
            <w:rFonts w:ascii="Arial" w:hAnsi="Arial" w:cs="Arial"/>
            <w:sz w:val="24"/>
            <w:szCs w:val="24"/>
          </w:rPr>
          <w:delText xml:space="preserve">that </w:delText>
        </w:r>
      </w:del>
      <w:r w:rsidR="0092425F" w:rsidRPr="00F76D44">
        <w:rPr>
          <w:rFonts w:ascii="Arial" w:hAnsi="Arial" w:cs="Arial"/>
          <w:sz w:val="24"/>
          <w:szCs w:val="24"/>
        </w:rPr>
        <w:t>enhances co-evolution between host resistance genes and pathogen virulence mechanisms.</w:t>
      </w:r>
    </w:p>
    <w:p w14:paraId="6D7CD850" w14:textId="4E06ADD6" w:rsidR="00E8258B" w:rsidRPr="00F76D44" w:rsidRDefault="00EA6EAB" w:rsidP="00F06B84">
      <w:pPr>
        <w:spacing w:line="360" w:lineRule="auto"/>
        <w:ind w:firstLine="720"/>
        <w:rPr>
          <w:rFonts w:ascii="Arial" w:hAnsi="Arial" w:cs="Arial"/>
          <w:sz w:val="24"/>
          <w:szCs w:val="24"/>
        </w:rPr>
      </w:pPr>
      <w:r w:rsidRPr="00F76D44">
        <w:rPr>
          <w:rFonts w:ascii="Arial" w:hAnsi="Arial" w:cs="Arial"/>
          <w:sz w:val="24"/>
          <w:szCs w:val="24"/>
        </w:rPr>
        <w:t xml:space="preserve"> </w:t>
      </w:r>
      <w:r w:rsidR="00E8258B" w:rsidRPr="00F76D44">
        <w:rPr>
          <w:rFonts w:ascii="Arial" w:hAnsi="Arial" w:cs="Arial"/>
          <w:sz w:val="24"/>
          <w:szCs w:val="24"/>
        </w:rPr>
        <w:t xml:space="preserve">In contrast to specialist pathogens, generalist pathogens </w:t>
      </w:r>
      <w:r w:rsidR="00DD787D" w:rsidRPr="00F76D44">
        <w:rPr>
          <w:rFonts w:ascii="Arial" w:hAnsi="Arial" w:cs="Arial"/>
          <w:sz w:val="24"/>
          <w:szCs w:val="24"/>
        </w:rPr>
        <w:t xml:space="preserve">are virulent across a wide range of plant </w:t>
      </w:r>
      <w:r w:rsidR="00E8258B" w:rsidRPr="00F76D44">
        <w:rPr>
          <w:rFonts w:ascii="Arial" w:hAnsi="Arial" w:cs="Arial"/>
          <w:sz w:val="24"/>
          <w:szCs w:val="24"/>
        </w:rPr>
        <w:t>host</w:t>
      </w:r>
      <w:r w:rsidR="004F012E" w:rsidRPr="00F76D44">
        <w:rPr>
          <w:rFonts w:ascii="Arial" w:hAnsi="Arial" w:cs="Arial"/>
          <w:sz w:val="24"/>
          <w:szCs w:val="24"/>
        </w:rPr>
        <w:t xml:space="preserve"> specie</w:t>
      </w:r>
      <w:r w:rsidR="00E8258B" w:rsidRPr="00F76D44">
        <w:rPr>
          <w:rFonts w:ascii="Arial" w:hAnsi="Arial" w:cs="Arial"/>
          <w:sz w:val="24"/>
          <w:szCs w:val="24"/>
        </w:rPr>
        <w:t xml:space="preserve">s. </w:t>
      </w:r>
      <w:r w:rsidR="00DD787D" w:rsidRPr="00F76D44">
        <w:rPr>
          <w:rFonts w:ascii="Arial" w:hAnsi="Arial" w:cs="Arial"/>
          <w:sz w:val="24"/>
          <w:szCs w:val="24"/>
        </w:rPr>
        <w:t xml:space="preserve">Generalist pathogens </w:t>
      </w:r>
      <w:r w:rsidR="004F012E" w:rsidRPr="00F76D44">
        <w:rPr>
          <w:rFonts w:ascii="Arial" w:hAnsi="Arial" w:cs="Arial"/>
          <w:sz w:val="24"/>
          <w:szCs w:val="24"/>
        </w:rPr>
        <w:t xml:space="preserve">potentially </w:t>
      </w:r>
      <w:r w:rsidR="00DD787D" w:rsidRPr="00F76D44">
        <w:rPr>
          <w:rFonts w:ascii="Arial" w:hAnsi="Arial" w:cs="Arial"/>
          <w:sz w:val="24"/>
          <w:szCs w:val="24"/>
        </w:rPr>
        <w:t>have less stringent co-evolution to specific hosts and their accompanying resistance mechanisms</w:t>
      </w:r>
      <w:r w:rsidR="00CC52DA" w:rsidRPr="00F76D44">
        <w:rPr>
          <w:rFonts w:ascii="Arial" w:hAnsi="Arial" w:cs="Arial"/>
          <w:sz w:val="24"/>
          <w:szCs w:val="24"/>
        </w:rPr>
        <w:t>,</w:t>
      </w:r>
      <w:r w:rsidR="00DD787D" w:rsidRPr="00F76D44">
        <w:rPr>
          <w:rFonts w:ascii="Arial" w:hAnsi="Arial" w:cs="Arial"/>
          <w:sz w:val="24"/>
          <w:szCs w:val="24"/>
        </w:rPr>
        <w:t xml:space="preserve"> because these pathogens can</w:t>
      </w:r>
      <w:r w:rsidR="00E8258B" w:rsidRPr="00F76D44">
        <w:rPr>
          <w:rFonts w:ascii="Arial" w:hAnsi="Arial" w:cs="Arial"/>
          <w:sz w:val="24"/>
          <w:szCs w:val="24"/>
        </w:rPr>
        <w:t xml:space="preserve"> </w:t>
      </w:r>
      <w:r w:rsidR="00DD787D" w:rsidRPr="00F76D44">
        <w:rPr>
          <w:rFonts w:ascii="Arial" w:hAnsi="Arial" w:cs="Arial"/>
          <w:sz w:val="24"/>
          <w:szCs w:val="24"/>
        </w:rPr>
        <w:t xml:space="preserve">easily shift </w:t>
      </w:r>
      <w:r w:rsidR="00E00320" w:rsidRPr="00F76D44">
        <w:rPr>
          <w:rFonts w:ascii="Arial" w:hAnsi="Arial" w:cs="Arial"/>
          <w:sz w:val="24"/>
          <w:szCs w:val="24"/>
        </w:rPr>
        <w:t>to new hosts in the environment</w:t>
      </w:r>
      <w:r w:rsidR="00E8258B" w:rsidRPr="00F76D44">
        <w:rPr>
          <w:rFonts w:ascii="Arial" w:hAnsi="Arial" w:cs="Arial"/>
          <w:sz w:val="24"/>
          <w:szCs w:val="24"/>
        </w:rPr>
        <w:t xml:space="preserve">. </w:t>
      </w:r>
      <w:r w:rsidR="00D1350F" w:rsidRPr="00F76D44">
        <w:rPr>
          <w:rFonts w:ascii="Arial" w:hAnsi="Arial" w:cs="Arial"/>
          <w:sz w:val="24"/>
          <w:szCs w:val="24"/>
        </w:rPr>
        <w:t>Th</w:t>
      </w:r>
      <w:r w:rsidR="009837F4" w:rsidRPr="00F76D44">
        <w:rPr>
          <w:rFonts w:ascii="Arial" w:hAnsi="Arial" w:cs="Arial"/>
          <w:sz w:val="24"/>
          <w:szCs w:val="24"/>
        </w:rPr>
        <w:t xml:space="preserve">is allows </w:t>
      </w:r>
      <w:r w:rsidR="00E8258B" w:rsidRPr="00F76D44">
        <w:rPr>
          <w:rFonts w:ascii="Arial" w:hAnsi="Arial" w:cs="Arial"/>
          <w:sz w:val="24"/>
          <w:szCs w:val="24"/>
        </w:rPr>
        <w:t xml:space="preserve">generalist pathogens </w:t>
      </w:r>
      <w:r w:rsidR="004F012E" w:rsidRPr="00F76D44">
        <w:rPr>
          <w:rFonts w:ascii="Arial" w:hAnsi="Arial" w:cs="Arial"/>
          <w:sz w:val="24"/>
          <w:szCs w:val="24"/>
        </w:rPr>
        <w:t>to</w:t>
      </w:r>
      <w:r w:rsidR="00E8258B" w:rsidRPr="00F76D44">
        <w:rPr>
          <w:rFonts w:ascii="Arial" w:hAnsi="Arial" w:cs="Arial"/>
          <w:sz w:val="24"/>
          <w:szCs w:val="24"/>
        </w:rPr>
        <w:t xml:space="preserve"> evade </w:t>
      </w:r>
      <w:r w:rsidR="00DD787D" w:rsidRPr="00F76D44">
        <w:rPr>
          <w:rFonts w:ascii="Arial" w:hAnsi="Arial" w:cs="Arial"/>
          <w:sz w:val="24"/>
          <w:szCs w:val="24"/>
        </w:rPr>
        <w:t>the rapid evolution of new resistance mechanisms within</w:t>
      </w:r>
      <w:r w:rsidR="00E8258B" w:rsidRPr="00F76D44">
        <w:rPr>
          <w:rFonts w:ascii="Arial" w:hAnsi="Arial" w:cs="Arial"/>
          <w:sz w:val="24"/>
          <w:szCs w:val="24"/>
        </w:rPr>
        <w:t xml:space="preserve"> specific hosts</w:t>
      </w:r>
      <w:r w:rsidR="000411CA" w:rsidRPr="00F76D44">
        <w:rPr>
          <w:rFonts w:ascii="Arial" w:hAnsi="Arial" w:cs="Arial"/>
          <w:sz w:val="24"/>
          <w:szCs w:val="24"/>
        </w:rPr>
        <w:t xml:space="preserve"> until they evolve to counter </w:t>
      </w:r>
      <w:r w:rsidR="0092425F" w:rsidRPr="00F76D44">
        <w:rPr>
          <w:rFonts w:ascii="Arial" w:hAnsi="Arial" w:cs="Arial"/>
          <w:sz w:val="24"/>
          <w:szCs w:val="24"/>
        </w:rPr>
        <w:t>this new resistance</w:t>
      </w:r>
      <w:r w:rsidR="00DD787D" w:rsidRPr="00F76D44">
        <w:rPr>
          <w:rFonts w:ascii="Arial" w:hAnsi="Arial" w:cs="Arial"/>
          <w:sz w:val="24"/>
          <w:szCs w:val="24"/>
        </w:rPr>
        <w:t>. This niche</w:t>
      </w:r>
      <w:r w:rsidR="00CC52DA" w:rsidRPr="00F76D44">
        <w:rPr>
          <w:rFonts w:ascii="Arial" w:hAnsi="Arial" w:cs="Arial"/>
          <w:sz w:val="24"/>
          <w:szCs w:val="24"/>
        </w:rPr>
        <w:t>-</w:t>
      </w:r>
      <w:r w:rsidR="00DD787D" w:rsidRPr="00F76D44">
        <w:rPr>
          <w:rFonts w:ascii="Arial" w:hAnsi="Arial" w:cs="Arial"/>
          <w:sz w:val="24"/>
          <w:szCs w:val="24"/>
        </w:rPr>
        <w:t>shifting ability may part</w:t>
      </w:r>
      <w:r w:rsidR="00543D88" w:rsidRPr="00F76D44">
        <w:rPr>
          <w:rFonts w:ascii="Arial" w:hAnsi="Arial" w:cs="Arial"/>
          <w:sz w:val="24"/>
          <w:szCs w:val="24"/>
        </w:rPr>
        <w:t>ial</w:t>
      </w:r>
      <w:r w:rsidR="00DD787D" w:rsidRPr="00F76D44">
        <w:rPr>
          <w:rFonts w:ascii="Arial" w:hAnsi="Arial" w:cs="Arial"/>
          <w:sz w:val="24"/>
          <w:szCs w:val="24"/>
        </w:rPr>
        <w:t>ly explain the observation that</w:t>
      </w:r>
      <w:r w:rsidR="00E8258B" w:rsidRPr="00F76D44">
        <w:rPr>
          <w:rFonts w:ascii="Arial" w:hAnsi="Arial" w:cs="Arial"/>
          <w:sz w:val="24"/>
          <w:szCs w:val="24"/>
        </w:rPr>
        <w:t xml:space="preserve"> most </w:t>
      </w:r>
      <w:r w:rsidR="0092425F" w:rsidRPr="00F76D44">
        <w:rPr>
          <w:rFonts w:ascii="Arial" w:hAnsi="Arial" w:cs="Arial"/>
          <w:sz w:val="24"/>
          <w:szCs w:val="24"/>
        </w:rPr>
        <w:t>natural resistance to generalist pathogens is highly polygenic</w:t>
      </w:r>
      <w:del w:id="108" w:author="Jennifer Lockhart" w:date="2018-12-23T12:55:00Z">
        <w:r w:rsidR="00543D88" w:rsidRPr="00F76D44" w:rsidDel="00741D39">
          <w:rPr>
            <w:rFonts w:ascii="Arial" w:hAnsi="Arial" w:cs="Arial"/>
            <w:sz w:val="24"/>
            <w:szCs w:val="24"/>
          </w:rPr>
          <w:delText>,</w:delText>
        </w:r>
      </w:del>
      <w:r w:rsidR="0092425F" w:rsidRPr="00F76D44">
        <w:rPr>
          <w:rFonts w:ascii="Arial" w:hAnsi="Arial" w:cs="Arial"/>
          <w:sz w:val="24"/>
          <w:szCs w:val="24"/>
        </w:rPr>
        <w:t xml:space="preserve"> and </w:t>
      </w:r>
      <w:ins w:id="109" w:author="Jennifer Lockhart" w:date="2018-12-23T12:55:00Z">
        <w:r w:rsidR="00741D39">
          <w:rPr>
            <w:rFonts w:ascii="Arial" w:hAnsi="Arial" w:cs="Arial"/>
            <w:sz w:val="24"/>
            <w:szCs w:val="24"/>
          </w:rPr>
          <w:t xml:space="preserve">that </w:t>
        </w:r>
      </w:ins>
      <w:r w:rsidR="0092425F" w:rsidRPr="00F76D44">
        <w:rPr>
          <w:rFonts w:ascii="Arial" w:hAnsi="Arial" w:cs="Arial"/>
          <w:sz w:val="24"/>
          <w:szCs w:val="24"/>
        </w:rPr>
        <w:t xml:space="preserve">the underlying </w:t>
      </w:r>
      <w:r w:rsidR="00A205B0" w:rsidRPr="00F76D44">
        <w:rPr>
          <w:rFonts w:ascii="Arial" w:hAnsi="Arial" w:cs="Arial"/>
          <w:sz w:val="24"/>
          <w:szCs w:val="24"/>
        </w:rPr>
        <w:t xml:space="preserve">plant </w:t>
      </w:r>
      <w:r w:rsidR="00E8258B" w:rsidRPr="00F76D44">
        <w:rPr>
          <w:rFonts w:ascii="Arial" w:hAnsi="Arial" w:cs="Arial"/>
          <w:sz w:val="24"/>
          <w:szCs w:val="24"/>
        </w:rPr>
        <w:t>genes for resistan</w:t>
      </w:r>
      <w:r w:rsidR="00C36A31" w:rsidRPr="00F76D44">
        <w:rPr>
          <w:rFonts w:ascii="Arial" w:hAnsi="Arial" w:cs="Arial"/>
          <w:sz w:val="24"/>
          <w:szCs w:val="24"/>
        </w:rPr>
        <w:t xml:space="preserve">ce are </w:t>
      </w:r>
      <w:r w:rsidR="00E8258B" w:rsidRPr="00F76D44">
        <w:rPr>
          <w:rFonts w:ascii="Arial" w:hAnsi="Arial" w:cs="Arial"/>
          <w:sz w:val="24"/>
          <w:szCs w:val="24"/>
        </w:rPr>
        <w:t>quantitative</w:t>
      </w:r>
      <w:r w:rsidR="0092425F" w:rsidRPr="00F76D44">
        <w:rPr>
          <w:rFonts w:ascii="Arial" w:hAnsi="Arial" w:cs="Arial"/>
          <w:sz w:val="24"/>
          <w:szCs w:val="24"/>
        </w:rPr>
        <w:t xml:space="preserve"> </w:t>
      </w:r>
      <w:r w:rsidR="00A172A1" w:rsidRPr="00F76D44">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(Glazebrook 2005, Nomura, Melotto et al. 2005, Goss and Bergelson 2006, Rowe and Kliebenstein 2008, Barrett, Kniskern et al. 2009, Corwin, Copeland et al. 2016)</w:t>
      </w:r>
      <w:r w:rsidR="00A172A1" w:rsidRPr="00F76D44">
        <w:rPr>
          <w:rFonts w:ascii="Arial" w:hAnsi="Arial" w:cs="Arial"/>
          <w:sz w:val="24"/>
          <w:szCs w:val="24"/>
        </w:rPr>
        <w:fldChar w:fldCharType="end"/>
      </w:r>
      <w:r w:rsidR="00F90C40" w:rsidRPr="00F76D44">
        <w:rPr>
          <w:rFonts w:ascii="Arial" w:hAnsi="Arial" w:cs="Arial"/>
          <w:sz w:val="24"/>
          <w:szCs w:val="24"/>
        </w:rPr>
        <w:t xml:space="preserve">. </w:t>
      </w:r>
      <w:r w:rsidR="00E00320" w:rsidRPr="00F76D44">
        <w:rPr>
          <w:rFonts w:ascii="Arial" w:hAnsi="Arial" w:cs="Arial"/>
          <w:sz w:val="24"/>
          <w:szCs w:val="24"/>
        </w:rPr>
        <w:t>Plant</w:t>
      </w:r>
      <w:r w:rsidR="00DD787D" w:rsidRPr="00F76D44">
        <w:rPr>
          <w:rFonts w:ascii="Arial" w:hAnsi="Arial" w:cs="Arial"/>
          <w:sz w:val="24"/>
          <w:szCs w:val="24"/>
        </w:rPr>
        <w:t xml:space="preserve"> quantitative resistance genes</w:t>
      </w:r>
      <w:r w:rsidR="0092425F" w:rsidRPr="00F76D44">
        <w:rPr>
          <w:rFonts w:ascii="Arial" w:hAnsi="Arial" w:cs="Arial"/>
          <w:sz w:val="24"/>
          <w:szCs w:val="24"/>
        </w:rPr>
        <w:t xml:space="preserve"> to generalist pathogens</w:t>
      </w:r>
      <w:r w:rsidR="00DD787D" w:rsidRPr="00F76D44">
        <w:rPr>
          <w:rFonts w:ascii="Arial" w:hAnsi="Arial" w:cs="Arial"/>
          <w:sz w:val="24"/>
          <w:szCs w:val="24"/>
        </w:rPr>
        <w:t xml:space="preserve"> include a broad array of direct defense genes</w:t>
      </w:r>
      <w:r w:rsidR="00543D88" w:rsidRPr="00F76D44">
        <w:rPr>
          <w:rFonts w:ascii="Arial" w:hAnsi="Arial" w:cs="Arial"/>
          <w:sz w:val="24"/>
          <w:szCs w:val="24"/>
        </w:rPr>
        <w:t>,</w:t>
      </w:r>
      <w:r w:rsidR="00DD787D" w:rsidRPr="00F76D44">
        <w:rPr>
          <w:rFonts w:ascii="Arial" w:hAnsi="Arial" w:cs="Arial"/>
          <w:sz w:val="24"/>
          <w:szCs w:val="24"/>
        </w:rPr>
        <w:t xml:space="preserve"> </w:t>
      </w:r>
      <w:del w:id="110" w:author="Jennifer Lockhart" w:date="2018-12-23T12:55:00Z">
        <w:r w:rsidR="00DD787D" w:rsidRPr="00F76D44" w:rsidDel="00741D39">
          <w:rPr>
            <w:rFonts w:ascii="Arial" w:hAnsi="Arial" w:cs="Arial"/>
            <w:sz w:val="24"/>
            <w:szCs w:val="24"/>
          </w:rPr>
          <w:delText xml:space="preserve">like </w:delText>
        </w:r>
      </w:del>
      <w:ins w:id="111" w:author="Jennifer Lockhart" w:date="2018-12-23T12:55:00Z">
        <w:r w:rsidR="00741D39">
          <w:rPr>
            <w:rFonts w:ascii="Arial" w:hAnsi="Arial" w:cs="Arial"/>
            <w:sz w:val="24"/>
            <w:szCs w:val="24"/>
          </w:rPr>
          <w:t>such as</w:t>
        </w:r>
        <w:r w:rsidR="00741D39" w:rsidRPr="00F76D44">
          <w:rPr>
            <w:rFonts w:ascii="Arial" w:hAnsi="Arial" w:cs="Arial"/>
            <w:sz w:val="24"/>
            <w:szCs w:val="24"/>
          </w:rPr>
          <w:t xml:space="preserve"> </w:t>
        </w:r>
      </w:ins>
      <w:r w:rsidR="00DD787D" w:rsidRPr="00F76D44">
        <w:rPr>
          <w:rFonts w:ascii="Arial" w:hAnsi="Arial" w:cs="Arial"/>
          <w:sz w:val="24"/>
          <w:szCs w:val="24"/>
        </w:rPr>
        <w:t xml:space="preserve">those involved </w:t>
      </w:r>
      <w:r w:rsidR="00A2269E" w:rsidRPr="00F76D44">
        <w:rPr>
          <w:rFonts w:ascii="Arial" w:hAnsi="Arial" w:cs="Arial"/>
          <w:sz w:val="24"/>
          <w:szCs w:val="24"/>
        </w:rPr>
        <w:t xml:space="preserve">in </w:t>
      </w:r>
      <w:r w:rsidR="00E8258B" w:rsidRPr="00F76D44">
        <w:rPr>
          <w:rFonts w:ascii="Arial" w:hAnsi="Arial" w:cs="Arial"/>
          <w:sz w:val="24"/>
          <w:szCs w:val="24"/>
        </w:rPr>
        <w:t>secondary metabolite</w:t>
      </w:r>
      <w:r w:rsidR="00DD787D" w:rsidRPr="00F76D44">
        <w:rPr>
          <w:rFonts w:ascii="Arial" w:hAnsi="Arial" w:cs="Arial"/>
          <w:sz w:val="24"/>
          <w:szCs w:val="24"/>
        </w:rPr>
        <w:t xml:space="preserve"> production</w:t>
      </w:r>
      <w:r w:rsidR="008F425E" w:rsidRPr="00F76D44">
        <w:rPr>
          <w:rFonts w:ascii="Arial" w:hAnsi="Arial" w:cs="Arial"/>
          <w:sz w:val="24"/>
          <w:szCs w:val="24"/>
        </w:rPr>
        <w:t>, cell wall</w:t>
      </w:r>
      <w:r w:rsidR="00DD787D" w:rsidRPr="00F76D44">
        <w:rPr>
          <w:rFonts w:ascii="Arial" w:hAnsi="Arial" w:cs="Arial"/>
          <w:sz w:val="24"/>
          <w:szCs w:val="24"/>
        </w:rPr>
        <w:t xml:space="preserve"> formation</w:t>
      </w:r>
      <w:r w:rsidR="00086836" w:rsidRPr="00F76D44">
        <w:rPr>
          <w:rFonts w:ascii="Arial" w:hAnsi="Arial" w:cs="Arial"/>
          <w:sz w:val="24"/>
          <w:szCs w:val="24"/>
        </w:rPr>
        <w:t>,</w:t>
      </w:r>
      <w:r w:rsidR="008F425E" w:rsidRPr="00F76D44">
        <w:rPr>
          <w:rFonts w:ascii="Arial" w:hAnsi="Arial" w:cs="Arial"/>
          <w:sz w:val="24"/>
          <w:szCs w:val="24"/>
        </w:rPr>
        <w:t xml:space="preserve"> and defense proteins </w:t>
      </w:r>
      <w:r w:rsidR="00E4188C" w:rsidRPr="00F76D44">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E4188C" w:rsidRPr="00F76D44">
        <w:rPr>
          <w:rFonts w:ascii="Arial" w:hAnsi="Arial" w:cs="Arial"/>
          <w:sz w:val="24"/>
          <w:szCs w:val="24"/>
        </w:rPr>
      </w:r>
      <w:r w:rsidR="00E4188C" w:rsidRPr="00F76D44">
        <w:rPr>
          <w:rFonts w:ascii="Arial" w:hAnsi="Arial" w:cs="Arial"/>
          <w:sz w:val="24"/>
          <w:szCs w:val="24"/>
        </w:rPr>
        <w:fldChar w:fldCharType="separate"/>
      </w:r>
      <w:r w:rsidR="00E4188C" w:rsidRPr="00F76D44">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F76D44">
        <w:rPr>
          <w:rFonts w:ascii="Arial" w:hAnsi="Arial" w:cs="Arial"/>
          <w:sz w:val="24"/>
          <w:szCs w:val="24"/>
        </w:rPr>
        <w:fldChar w:fldCharType="end"/>
      </w:r>
      <w:r w:rsidR="00E8258B" w:rsidRPr="00F76D44">
        <w:rPr>
          <w:rFonts w:ascii="Arial" w:hAnsi="Arial" w:cs="Arial"/>
          <w:sz w:val="24"/>
          <w:szCs w:val="24"/>
        </w:rPr>
        <w:t xml:space="preserve">. </w:t>
      </w:r>
      <w:r w:rsidR="0092425F" w:rsidRPr="00F76D44">
        <w:rPr>
          <w:rFonts w:ascii="Arial" w:hAnsi="Arial" w:cs="Arial"/>
          <w:sz w:val="24"/>
          <w:szCs w:val="24"/>
        </w:rPr>
        <w:t>Importantly, these</w:t>
      </w:r>
      <w:r w:rsidR="008F425E" w:rsidRPr="00F76D44">
        <w:rPr>
          <w:rFonts w:ascii="Arial" w:hAnsi="Arial" w:cs="Arial"/>
          <w:sz w:val="24"/>
          <w:szCs w:val="24"/>
        </w:rPr>
        <w:t xml:space="preserve"> quantitative</w:t>
      </w:r>
      <w:r w:rsidR="000F0B41" w:rsidRPr="00F76D44">
        <w:rPr>
          <w:rFonts w:ascii="Arial" w:hAnsi="Arial" w:cs="Arial"/>
          <w:sz w:val="24"/>
          <w:szCs w:val="24"/>
        </w:rPr>
        <w:t xml:space="preserve"> plant</w:t>
      </w:r>
      <w:r w:rsidR="008F425E" w:rsidRPr="00F76D44">
        <w:rPr>
          <w:rFonts w:ascii="Arial" w:hAnsi="Arial" w:cs="Arial"/>
          <w:sz w:val="24"/>
          <w:szCs w:val="24"/>
        </w:rPr>
        <w:t xml:space="preserve"> resistanc</w:t>
      </w:r>
      <w:r w:rsidR="000F0B41" w:rsidRPr="00F76D44">
        <w:rPr>
          <w:rFonts w:ascii="Arial" w:hAnsi="Arial" w:cs="Arial"/>
          <w:sz w:val="24"/>
          <w:szCs w:val="24"/>
        </w:rPr>
        <w:t xml:space="preserve">e loci </w:t>
      </w:r>
      <w:r w:rsidR="0092425F" w:rsidRPr="00F76D44">
        <w:rPr>
          <w:rFonts w:ascii="Arial" w:hAnsi="Arial" w:cs="Arial"/>
          <w:sz w:val="24"/>
          <w:szCs w:val="24"/>
        </w:rPr>
        <w:t xml:space="preserve">do not alter resistance to all </w:t>
      </w:r>
      <w:r w:rsidR="00E54CEE" w:rsidRPr="00F76D44">
        <w:rPr>
          <w:rFonts w:ascii="Arial" w:hAnsi="Arial" w:cs="Arial"/>
          <w:sz w:val="24"/>
          <w:szCs w:val="24"/>
        </w:rPr>
        <w:t>genotypes (</w:t>
      </w:r>
      <w:r w:rsidR="0092425F" w:rsidRPr="00F76D44">
        <w:rPr>
          <w:rFonts w:ascii="Arial" w:hAnsi="Arial" w:cs="Arial"/>
          <w:sz w:val="24"/>
          <w:szCs w:val="24"/>
        </w:rPr>
        <w:t>isolates</w:t>
      </w:r>
      <w:r w:rsidR="00E54CEE" w:rsidRPr="00F76D44">
        <w:rPr>
          <w:rFonts w:ascii="Arial" w:hAnsi="Arial" w:cs="Arial"/>
          <w:sz w:val="24"/>
          <w:szCs w:val="24"/>
        </w:rPr>
        <w:t>)</w:t>
      </w:r>
      <w:r w:rsidR="0092425F" w:rsidRPr="00F76D44">
        <w:rPr>
          <w:rFonts w:ascii="Arial" w:hAnsi="Arial" w:cs="Arial"/>
          <w:sz w:val="24"/>
          <w:szCs w:val="24"/>
        </w:rPr>
        <w:t xml:space="preserve"> of a pathogen but </w:t>
      </w:r>
      <w:ins w:id="112" w:author="Jennifer Lockhart" w:date="2018-12-23T12:55:00Z">
        <w:r w:rsidR="00741D39">
          <w:rPr>
            <w:rFonts w:ascii="Arial" w:hAnsi="Arial" w:cs="Arial"/>
            <w:sz w:val="24"/>
            <w:szCs w:val="24"/>
          </w:rPr>
          <w:t xml:space="preserve">instead </w:t>
        </w:r>
      </w:ins>
      <w:r w:rsidR="004F012E" w:rsidRPr="00F76D44">
        <w:rPr>
          <w:rFonts w:ascii="Arial" w:hAnsi="Arial" w:cs="Arial"/>
          <w:sz w:val="24"/>
          <w:szCs w:val="24"/>
        </w:rPr>
        <w:t>interact with</w:t>
      </w:r>
      <w:r w:rsidR="000F0B41" w:rsidRPr="00F76D44">
        <w:rPr>
          <w:rFonts w:ascii="Arial" w:hAnsi="Arial" w:cs="Arial"/>
          <w:sz w:val="24"/>
          <w:szCs w:val="24"/>
        </w:rPr>
        <w:t xml:space="preserve"> the infecting pathogen</w:t>
      </w:r>
      <w:r w:rsidR="00A2269E" w:rsidRPr="00F76D44">
        <w:rPr>
          <w:rFonts w:ascii="Arial" w:hAnsi="Arial" w:cs="Arial"/>
          <w:sz w:val="24"/>
          <w:szCs w:val="24"/>
        </w:rPr>
        <w:t>’</w:t>
      </w:r>
      <w:r w:rsidR="00DD787D" w:rsidRPr="00F76D44">
        <w:rPr>
          <w:rFonts w:ascii="Arial" w:hAnsi="Arial" w:cs="Arial"/>
          <w:sz w:val="24"/>
          <w:szCs w:val="24"/>
        </w:rPr>
        <w:t>s genotype</w:t>
      </w:r>
      <w:r w:rsidR="00DC717E" w:rsidRPr="00F76D44">
        <w:rPr>
          <w:rFonts w:ascii="Arial" w:hAnsi="Arial" w:cs="Arial"/>
          <w:sz w:val="24"/>
          <w:szCs w:val="24"/>
        </w:rPr>
        <w:t>.</w:t>
      </w:r>
      <w:r w:rsidR="00DD787D" w:rsidRPr="00F76D44">
        <w:rPr>
          <w:rFonts w:ascii="Arial" w:hAnsi="Arial" w:cs="Arial"/>
          <w:sz w:val="24"/>
          <w:szCs w:val="24"/>
        </w:rPr>
        <w:t xml:space="preserve"> For example,</w:t>
      </w:r>
      <w:r w:rsidR="0092425F" w:rsidRPr="00F76D44">
        <w:rPr>
          <w:rFonts w:ascii="Arial" w:hAnsi="Arial" w:cs="Arial"/>
          <w:sz w:val="24"/>
          <w:szCs w:val="24"/>
        </w:rPr>
        <w:t xml:space="preserve"> the ability of the </w:t>
      </w:r>
      <w:r w:rsidR="0092425F" w:rsidRPr="00F76D44">
        <w:rPr>
          <w:rFonts w:ascii="Arial" w:hAnsi="Arial" w:cs="Arial"/>
          <w:i/>
          <w:sz w:val="24"/>
          <w:szCs w:val="24"/>
        </w:rPr>
        <w:t>Arabidopsis</w:t>
      </w:r>
      <w:ins w:id="113" w:author="Jennifer Lockhart" w:date="2018-12-23T12:55:00Z">
        <w:r w:rsidR="00741D39">
          <w:rPr>
            <w:rFonts w:ascii="Arial" w:hAnsi="Arial" w:cs="Arial"/>
            <w:i/>
            <w:sz w:val="24"/>
            <w:szCs w:val="24"/>
          </w:rPr>
          <w:t xml:space="preserve"> thaliana</w:t>
        </w:r>
      </w:ins>
      <w:r w:rsidR="0092425F" w:rsidRPr="00F76D44">
        <w:rPr>
          <w:rFonts w:ascii="Arial" w:hAnsi="Arial" w:cs="Arial"/>
          <w:sz w:val="24"/>
          <w:szCs w:val="24"/>
        </w:rPr>
        <w:t xml:space="preserve"> defense metabolite, camalexin, to provide resistance to </w:t>
      </w:r>
      <w:r w:rsidR="0092425F" w:rsidRPr="00F76D44">
        <w:rPr>
          <w:rFonts w:ascii="Arial" w:hAnsi="Arial" w:cs="Arial"/>
          <w:i/>
          <w:sz w:val="24"/>
          <w:szCs w:val="24"/>
        </w:rPr>
        <w:t>Botrytis cinerea</w:t>
      </w:r>
      <w:r w:rsidR="0092425F" w:rsidRPr="00F76D44">
        <w:rPr>
          <w:rFonts w:ascii="Arial" w:hAnsi="Arial" w:cs="Arial"/>
          <w:sz w:val="24"/>
          <w:szCs w:val="24"/>
        </w:rPr>
        <w:t xml:space="preserve"> depends upon </w:t>
      </w:r>
      <w:r w:rsidR="00F232DA" w:rsidRPr="00F76D44">
        <w:rPr>
          <w:rFonts w:ascii="Arial" w:hAnsi="Arial" w:cs="Arial"/>
          <w:sz w:val="24"/>
          <w:szCs w:val="24"/>
        </w:rPr>
        <w:t>whether</w:t>
      </w:r>
      <w:r w:rsidR="0092425F" w:rsidRPr="00F76D44">
        <w:rPr>
          <w:rFonts w:ascii="Arial" w:hAnsi="Arial" w:cs="Arial"/>
          <w:sz w:val="24"/>
          <w:szCs w:val="24"/>
        </w:rPr>
        <w:t xml:space="preserve"> </w:t>
      </w:r>
      <w:r w:rsidR="00DD787D" w:rsidRPr="00F76D44">
        <w:rPr>
          <w:rFonts w:ascii="Arial" w:hAnsi="Arial" w:cs="Arial"/>
          <w:sz w:val="24"/>
          <w:szCs w:val="24"/>
        </w:rPr>
        <w:t xml:space="preserve">the specific isolate is sensitive or resistant to camalexin </w:t>
      </w:r>
      <w:r w:rsidR="00053BF8"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053BF8" w:rsidRPr="00F76D44">
        <w:rPr>
          <w:rFonts w:ascii="Arial" w:hAnsi="Arial" w:cs="Arial"/>
          <w:sz w:val="24"/>
          <w:szCs w:val="24"/>
        </w:rPr>
      </w:r>
      <w:r w:rsidR="00053BF8" w:rsidRPr="00F76D44">
        <w:rPr>
          <w:rFonts w:ascii="Arial" w:hAnsi="Arial" w:cs="Arial"/>
          <w:sz w:val="24"/>
          <w:szCs w:val="24"/>
        </w:rPr>
        <w:fldChar w:fldCharType="separate"/>
      </w:r>
      <w:r w:rsidR="00053BF8" w:rsidRPr="00F76D44">
        <w:rPr>
          <w:rFonts w:ascii="Arial" w:hAnsi="Arial" w:cs="Arial"/>
          <w:noProof/>
          <w:sz w:val="24"/>
          <w:szCs w:val="24"/>
        </w:rPr>
        <w:t>(Kliebenstein, Rowe et al. 2005, Pedras and Ahiahonu 2005, Stefanato, Abou</w:t>
      </w:r>
      <w:r w:rsidR="00053BF8" w:rsidRPr="00F76D44">
        <w:rPr>
          <w:rFonts w:ascii="Cambria Math" w:hAnsi="Cambria Math" w:cs="Cambria Math"/>
          <w:noProof/>
          <w:sz w:val="24"/>
          <w:szCs w:val="24"/>
        </w:rPr>
        <w:t>‐</w:t>
      </w:r>
      <w:r w:rsidR="00053BF8" w:rsidRPr="00F76D44">
        <w:rPr>
          <w:rFonts w:ascii="Arial" w:hAnsi="Arial" w:cs="Arial"/>
          <w:noProof/>
          <w:sz w:val="24"/>
          <w:szCs w:val="24"/>
        </w:rPr>
        <w:t>Mansour et al. 2009, Pedras, Hossain et al. 2011)</w:t>
      </w:r>
      <w:r w:rsidR="00053BF8" w:rsidRPr="00F76D44">
        <w:rPr>
          <w:rFonts w:ascii="Arial" w:hAnsi="Arial" w:cs="Arial"/>
          <w:sz w:val="24"/>
          <w:szCs w:val="24"/>
        </w:rPr>
        <w:fldChar w:fldCharType="end"/>
      </w:r>
      <w:ins w:id="114" w:author="Jennifer Lockhart" w:date="2018-12-23T12:56:00Z">
        <w:r w:rsidR="00741D39">
          <w:rPr>
            <w:rFonts w:ascii="Arial" w:hAnsi="Arial" w:cs="Arial"/>
            <w:sz w:val="24"/>
            <w:szCs w:val="24"/>
          </w:rPr>
          <w:t>.</w:t>
        </w:r>
      </w:ins>
      <w:r w:rsidR="00053BF8" w:rsidRPr="00F76D44">
        <w:rPr>
          <w:rFonts w:ascii="Arial" w:hAnsi="Arial" w:cs="Arial"/>
          <w:sz w:val="24"/>
          <w:szCs w:val="24"/>
        </w:rPr>
        <w:t xml:space="preserve"> </w:t>
      </w:r>
      <w:ins w:id="115" w:author="Jennifer Lockhart" w:date="2018-12-23T12:56:00Z">
        <w:r w:rsidR="00741D39">
          <w:rPr>
            <w:rFonts w:ascii="Arial" w:hAnsi="Arial" w:cs="Arial"/>
            <w:sz w:val="24"/>
            <w:szCs w:val="24"/>
          </w:rPr>
          <w:t>S</w:t>
        </w:r>
      </w:ins>
      <w:del w:id="116" w:author="Jennifer Lockhart" w:date="2018-12-23T12:56:00Z">
        <w:r w:rsidR="00997C33" w:rsidRPr="00F76D44" w:rsidDel="00741D39">
          <w:rPr>
            <w:rFonts w:ascii="Arial" w:hAnsi="Arial" w:cs="Arial"/>
            <w:sz w:val="24"/>
            <w:szCs w:val="24"/>
          </w:rPr>
          <w:delText>and s</w:delText>
        </w:r>
      </w:del>
      <w:r w:rsidR="00997C33" w:rsidRPr="00F76D44">
        <w:rPr>
          <w:rFonts w:ascii="Arial" w:hAnsi="Arial" w:cs="Arial"/>
          <w:sz w:val="24"/>
          <w:szCs w:val="24"/>
        </w:rPr>
        <w:t>imilarly</w:t>
      </w:r>
      <w:ins w:id="117" w:author="Jennifer Lockhart" w:date="2018-12-23T12:56:00Z">
        <w:r w:rsidR="00741D39">
          <w:rPr>
            <w:rFonts w:ascii="Arial" w:hAnsi="Arial" w:cs="Arial"/>
            <w:sz w:val="24"/>
            <w:szCs w:val="24"/>
          </w:rPr>
          <w:t>,</w:t>
        </w:r>
      </w:ins>
      <w:r w:rsidR="00997C33" w:rsidRPr="00F76D44">
        <w:rPr>
          <w:rFonts w:ascii="Arial" w:hAnsi="Arial" w:cs="Arial"/>
          <w:sz w:val="24"/>
          <w:szCs w:val="24"/>
        </w:rPr>
        <w:t xml:space="preserve"> </w:t>
      </w:r>
      <w:r w:rsidR="00997C33" w:rsidRPr="00F76D44">
        <w:rPr>
          <w:rFonts w:ascii="Arial" w:hAnsi="Arial" w:cs="Arial"/>
          <w:i/>
          <w:sz w:val="24"/>
          <w:szCs w:val="24"/>
        </w:rPr>
        <w:t>B. cinerea</w:t>
      </w:r>
      <w:r w:rsidR="00997C33" w:rsidRPr="00F76D44">
        <w:rPr>
          <w:rFonts w:ascii="Arial" w:hAnsi="Arial" w:cs="Arial"/>
          <w:sz w:val="24"/>
          <w:szCs w:val="24"/>
        </w:rPr>
        <w:t xml:space="preserve"> virulence on tomato varies with the isolate’s ability to detoxify tomatine </w:t>
      </w:r>
      <w:r w:rsidR="00B3570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F76D44">
        <w:rPr>
          <w:rFonts w:ascii="Arial" w:hAnsi="Arial" w:cs="Arial"/>
          <w:sz w:val="24"/>
          <w:szCs w:val="24"/>
        </w:rPr>
        <w:fldChar w:fldCharType="separate"/>
      </w:r>
      <w:r w:rsidR="009810DC" w:rsidRPr="00F76D44">
        <w:rPr>
          <w:rFonts w:ascii="Arial" w:hAnsi="Arial" w:cs="Arial"/>
          <w:noProof/>
          <w:sz w:val="24"/>
          <w:szCs w:val="24"/>
        </w:rPr>
        <w:t>(Quidde, Osbourn et al. 1998, Quidde, Büttner et al. 1999)</w:t>
      </w:r>
      <w:r w:rsidR="00B3570C" w:rsidRPr="00F76D44">
        <w:rPr>
          <w:rFonts w:ascii="Arial" w:hAnsi="Arial" w:cs="Arial"/>
          <w:sz w:val="24"/>
          <w:szCs w:val="24"/>
        </w:rPr>
        <w:fldChar w:fldCharType="end"/>
      </w:r>
      <w:r w:rsidR="005D7BA2" w:rsidRPr="00F76D44">
        <w:rPr>
          <w:rFonts w:ascii="Arial" w:hAnsi="Arial" w:cs="Arial"/>
          <w:sz w:val="24"/>
          <w:szCs w:val="24"/>
        </w:rPr>
        <w:t>.</w:t>
      </w:r>
      <w:r w:rsidR="0092425F" w:rsidRPr="00F76D44">
        <w:rPr>
          <w:rFonts w:ascii="Arial" w:hAnsi="Arial" w:cs="Arial"/>
          <w:sz w:val="24"/>
          <w:szCs w:val="24"/>
        </w:rPr>
        <w:t xml:space="preserve"> In contrast to the polygenic nature of plant resistance</w:t>
      </w:r>
      <w:r w:rsidR="00E00320" w:rsidRPr="00F76D44">
        <w:rPr>
          <w:rFonts w:ascii="Arial" w:hAnsi="Arial" w:cs="Arial"/>
          <w:sz w:val="24"/>
          <w:szCs w:val="24"/>
        </w:rPr>
        <w:t xml:space="preserve"> to generalist pathogens</w:t>
      </w:r>
      <w:r w:rsidR="0092425F" w:rsidRPr="00F76D44">
        <w:rPr>
          <w:rFonts w:ascii="Arial" w:hAnsi="Arial" w:cs="Arial"/>
          <w:sz w:val="24"/>
          <w:szCs w:val="24"/>
        </w:rPr>
        <w:t>, little is known about the genetic architecture of virulence within generalist pathogens</w:t>
      </w:r>
      <w:del w:id="118" w:author="Jennifer Lockhart" w:date="2018-12-23T12:56:00Z">
        <w:r w:rsidR="00F232DA" w:rsidRPr="00F76D44" w:rsidDel="00741D39">
          <w:rPr>
            <w:rFonts w:ascii="Arial" w:hAnsi="Arial" w:cs="Arial"/>
            <w:sz w:val="24"/>
            <w:szCs w:val="24"/>
          </w:rPr>
          <w:delText>,</w:delText>
        </w:r>
      </w:del>
      <w:r w:rsidR="0092425F" w:rsidRPr="00F76D44">
        <w:rPr>
          <w:rFonts w:ascii="Arial" w:hAnsi="Arial" w:cs="Arial"/>
          <w:sz w:val="24"/>
          <w:szCs w:val="24"/>
        </w:rPr>
        <w:t xml:space="preserve"> and how this is affected by genetic variation in the </w:t>
      </w:r>
      <w:r w:rsidR="00E00320" w:rsidRPr="00F76D44">
        <w:rPr>
          <w:rFonts w:ascii="Arial" w:hAnsi="Arial" w:cs="Arial"/>
          <w:sz w:val="24"/>
          <w:szCs w:val="24"/>
        </w:rPr>
        <w:t>plant</w:t>
      </w:r>
      <w:r w:rsidR="00053BF8" w:rsidRPr="00F76D44">
        <w:rPr>
          <w:rFonts w:ascii="Arial" w:hAnsi="Arial" w:cs="Arial"/>
          <w:sz w:val="24"/>
          <w:szCs w:val="24"/>
        </w:rPr>
        <w:t xml:space="preserve"> </w:t>
      </w:r>
      <w:r w:rsidR="00053BF8"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F76D44">
        <w:rPr>
          <w:rFonts w:ascii="Arial" w:hAnsi="Arial" w:cs="Arial"/>
          <w:sz w:val="24"/>
          <w:szCs w:val="24"/>
        </w:rPr>
        <w:fldChar w:fldCharType="separate"/>
      </w:r>
      <w:r w:rsidR="00053BF8" w:rsidRPr="00F76D44">
        <w:rPr>
          <w:rFonts w:ascii="Arial" w:hAnsi="Arial" w:cs="Arial"/>
          <w:noProof/>
          <w:sz w:val="24"/>
          <w:szCs w:val="24"/>
        </w:rPr>
        <w:t>(Bartoli and Roux 2017)</w:t>
      </w:r>
      <w:r w:rsidR="00053BF8" w:rsidRPr="00F76D44">
        <w:rPr>
          <w:rFonts w:ascii="Arial" w:hAnsi="Arial" w:cs="Arial"/>
          <w:sz w:val="24"/>
          <w:szCs w:val="24"/>
        </w:rPr>
        <w:fldChar w:fldCharType="end"/>
      </w:r>
      <w:r w:rsidR="008F425E" w:rsidRPr="00F76D44">
        <w:rPr>
          <w:rFonts w:ascii="Arial" w:hAnsi="Arial" w:cs="Arial"/>
          <w:sz w:val="24"/>
          <w:szCs w:val="24"/>
        </w:rPr>
        <w:t xml:space="preserve">. There are no reported </w:t>
      </w:r>
      <w:r w:rsidR="00086836" w:rsidRPr="00F76D44">
        <w:rPr>
          <w:rFonts w:ascii="Arial" w:hAnsi="Arial" w:cs="Arial"/>
          <w:sz w:val="24"/>
          <w:szCs w:val="24"/>
        </w:rPr>
        <w:t xml:space="preserve">naturally variable </w:t>
      </w:r>
      <w:r w:rsidR="008F425E" w:rsidRPr="00F76D44">
        <w:rPr>
          <w:rFonts w:ascii="Arial" w:hAnsi="Arial" w:cs="Arial"/>
          <w:sz w:val="24"/>
          <w:szCs w:val="24"/>
        </w:rPr>
        <w:t>large-effect</w:t>
      </w:r>
      <w:r w:rsidR="00086836" w:rsidRPr="00F76D44">
        <w:rPr>
          <w:rFonts w:ascii="Arial" w:hAnsi="Arial" w:cs="Arial"/>
          <w:sz w:val="24"/>
          <w:szCs w:val="24"/>
        </w:rPr>
        <w:t xml:space="preserve"> </w:t>
      </w:r>
      <w:r w:rsidR="008F425E" w:rsidRPr="00F76D44">
        <w:rPr>
          <w:rFonts w:ascii="Arial" w:hAnsi="Arial" w:cs="Arial"/>
          <w:sz w:val="24"/>
          <w:szCs w:val="24"/>
        </w:rPr>
        <w:t>virulence loci in generalist pathogens</w:t>
      </w:r>
      <w:r w:rsidR="00436F19" w:rsidRPr="00F76D44">
        <w:rPr>
          <w:rFonts w:ascii="Arial" w:hAnsi="Arial" w:cs="Arial"/>
          <w:sz w:val="24"/>
          <w:szCs w:val="24"/>
        </w:rPr>
        <w:t>,</w:t>
      </w:r>
      <w:r w:rsidR="008F425E" w:rsidRPr="00F76D44">
        <w:rPr>
          <w:rFonts w:ascii="Arial" w:hAnsi="Arial" w:cs="Arial"/>
          <w:sz w:val="24"/>
          <w:szCs w:val="24"/>
        </w:rPr>
        <w:t xml:space="preserve"> suggesting that </w:t>
      </w:r>
      <w:r w:rsidR="00DC717E" w:rsidRPr="00F76D44">
        <w:rPr>
          <w:rFonts w:ascii="Arial" w:hAnsi="Arial" w:cs="Arial"/>
          <w:sz w:val="24"/>
          <w:szCs w:val="24"/>
        </w:rPr>
        <w:t xml:space="preserve">virulence </w:t>
      </w:r>
      <w:r w:rsidR="00825C40" w:rsidRPr="00F76D44">
        <w:rPr>
          <w:rFonts w:ascii="Arial" w:hAnsi="Arial" w:cs="Arial"/>
          <w:sz w:val="24"/>
          <w:szCs w:val="24"/>
        </w:rPr>
        <w:t xml:space="preserve">in </w:t>
      </w:r>
      <w:r w:rsidR="00E00320" w:rsidRPr="00F76D44">
        <w:rPr>
          <w:rFonts w:ascii="Arial" w:hAnsi="Arial" w:cs="Arial"/>
          <w:sz w:val="24"/>
          <w:szCs w:val="24"/>
        </w:rPr>
        <w:t>generalist pathogens is largely quantitative and polygenic</w:t>
      </w:r>
      <w:r w:rsidR="008F425E" w:rsidRPr="00F76D44">
        <w:rPr>
          <w:rFonts w:ascii="Arial" w:hAnsi="Arial" w:cs="Arial"/>
          <w:sz w:val="24"/>
          <w:szCs w:val="24"/>
        </w:rPr>
        <w:t xml:space="preserve">. </w:t>
      </w:r>
      <w:r w:rsidR="0092425F" w:rsidRPr="00F76D44">
        <w:rPr>
          <w:rFonts w:ascii="Arial" w:hAnsi="Arial" w:cs="Arial"/>
          <w:sz w:val="24"/>
          <w:szCs w:val="24"/>
        </w:rPr>
        <w:t xml:space="preserve">This potential for </w:t>
      </w:r>
      <w:r w:rsidR="00E00320" w:rsidRPr="00F76D44">
        <w:rPr>
          <w:rFonts w:ascii="Arial" w:hAnsi="Arial" w:cs="Arial"/>
          <w:sz w:val="24"/>
          <w:szCs w:val="24"/>
        </w:rPr>
        <w:t xml:space="preserve">interaction between polygenic </w:t>
      </w:r>
      <w:r w:rsidR="00E00320" w:rsidRPr="00F76D44">
        <w:rPr>
          <w:rFonts w:ascii="Arial" w:hAnsi="Arial" w:cs="Arial"/>
          <w:sz w:val="24"/>
          <w:szCs w:val="24"/>
        </w:rPr>
        <w:lastRenderedPageBreak/>
        <w:t>virulence</w:t>
      </w:r>
      <w:r w:rsidR="004F012E" w:rsidRPr="00F76D44">
        <w:rPr>
          <w:rFonts w:ascii="Arial" w:hAnsi="Arial" w:cs="Arial"/>
          <w:sz w:val="24"/>
          <w:szCs w:val="24"/>
        </w:rPr>
        <w:t xml:space="preserve"> in generalist pathogens and equally polygenic</w:t>
      </w:r>
      <w:r w:rsidR="00E00320" w:rsidRPr="00F76D44">
        <w:rPr>
          <w:rFonts w:ascii="Arial" w:hAnsi="Arial" w:cs="Arial"/>
          <w:sz w:val="24"/>
          <w:szCs w:val="24"/>
        </w:rPr>
        <w:t xml:space="preserve"> resistance</w:t>
      </w:r>
      <w:r w:rsidR="0092425F" w:rsidRPr="00F76D44">
        <w:rPr>
          <w:rFonts w:ascii="Arial" w:hAnsi="Arial" w:cs="Arial"/>
          <w:sz w:val="24"/>
          <w:szCs w:val="24"/>
        </w:rPr>
        <w:t xml:space="preserve"> </w:t>
      </w:r>
      <w:r w:rsidR="004F012E" w:rsidRPr="00F76D44">
        <w:rPr>
          <w:rFonts w:ascii="Arial" w:hAnsi="Arial" w:cs="Arial"/>
          <w:sz w:val="24"/>
          <w:szCs w:val="24"/>
        </w:rPr>
        <w:t>in</w:t>
      </w:r>
      <w:r w:rsidR="0092425F" w:rsidRPr="00F76D44">
        <w:rPr>
          <w:rFonts w:ascii="Arial" w:hAnsi="Arial" w:cs="Arial"/>
          <w:sz w:val="24"/>
          <w:szCs w:val="24"/>
        </w:rPr>
        <w:t xml:space="preserve"> host plan</w:t>
      </w:r>
      <w:r w:rsidR="00825C40" w:rsidRPr="00F76D44">
        <w:rPr>
          <w:rFonts w:ascii="Arial" w:hAnsi="Arial" w:cs="Arial"/>
          <w:sz w:val="24"/>
          <w:szCs w:val="24"/>
        </w:rPr>
        <w:t>ts</w:t>
      </w:r>
      <w:r w:rsidR="0092425F" w:rsidRPr="00F76D44">
        <w:rPr>
          <w:rFonts w:ascii="Arial" w:hAnsi="Arial" w:cs="Arial"/>
          <w:sz w:val="24"/>
          <w:szCs w:val="24"/>
        </w:rPr>
        <w:t xml:space="preserve"> suggests that we need to work with genetic variation in both the host and pathogen</w:t>
      </w:r>
      <w:r w:rsidR="008F425E" w:rsidRPr="00F76D44">
        <w:rPr>
          <w:rFonts w:ascii="Arial" w:hAnsi="Arial" w:cs="Arial"/>
          <w:sz w:val="24"/>
          <w:szCs w:val="24"/>
        </w:rPr>
        <w:t xml:space="preserve"> to truly understand quantitative host-pathogen interactions. </w:t>
      </w:r>
    </w:p>
    <w:p w14:paraId="5405D076" w14:textId="3D49AAC9" w:rsidR="009836A7" w:rsidRPr="00F76D44" w:rsidRDefault="00FF332B" w:rsidP="00F06B84">
      <w:pPr>
        <w:spacing w:line="360" w:lineRule="auto"/>
        <w:ind w:firstLine="720"/>
        <w:rPr>
          <w:rFonts w:ascii="Arial" w:hAnsi="Arial" w:cs="Arial"/>
          <w:sz w:val="24"/>
          <w:szCs w:val="24"/>
        </w:rPr>
      </w:pPr>
      <w:r w:rsidRPr="00F76D44">
        <w:rPr>
          <w:rFonts w:ascii="Arial" w:hAnsi="Arial" w:cs="Arial"/>
          <w:sz w:val="24"/>
          <w:szCs w:val="24"/>
        </w:rPr>
        <w:t xml:space="preserve">Domestication of crop plants is a </w:t>
      </w:r>
      <w:r w:rsidR="00DD787D" w:rsidRPr="00F76D44">
        <w:rPr>
          <w:rFonts w:ascii="Arial" w:hAnsi="Arial" w:cs="Arial"/>
          <w:sz w:val="24"/>
          <w:szCs w:val="24"/>
        </w:rPr>
        <w:t>key evolutionary process in plants that has affected resistance to specialist pathogens</w:t>
      </w:r>
      <w:r w:rsidR="00DC717E" w:rsidRPr="00F76D44">
        <w:rPr>
          <w:rFonts w:ascii="Arial" w:hAnsi="Arial" w:cs="Arial"/>
          <w:sz w:val="24"/>
          <w:szCs w:val="24"/>
        </w:rPr>
        <w:t xml:space="preserve">. </w:t>
      </w:r>
      <w:r w:rsidR="00A01C5A" w:rsidRPr="00F76D44">
        <w:rPr>
          <w:rFonts w:ascii="Arial" w:hAnsi="Arial" w:cs="Arial"/>
          <w:sz w:val="24"/>
          <w:szCs w:val="24"/>
        </w:rPr>
        <w:t xml:space="preserve">Domesticated </w:t>
      </w:r>
      <w:r w:rsidR="00BB47CC" w:rsidRPr="00F76D44">
        <w:rPr>
          <w:rFonts w:ascii="Arial" w:hAnsi="Arial" w:cs="Arial"/>
          <w:sz w:val="24"/>
          <w:szCs w:val="24"/>
        </w:rPr>
        <w:t>plant</w:t>
      </w:r>
      <w:r w:rsidR="004B451C" w:rsidRPr="00F76D44">
        <w:rPr>
          <w:rFonts w:ascii="Arial" w:hAnsi="Arial" w:cs="Arial"/>
          <w:sz w:val="24"/>
          <w:szCs w:val="24"/>
        </w:rPr>
        <w:t xml:space="preserve"> varieties are typically more sensitive </w:t>
      </w:r>
      <w:r w:rsidR="00A01C5A" w:rsidRPr="00F76D44">
        <w:rPr>
          <w:rFonts w:ascii="Arial" w:hAnsi="Arial" w:cs="Arial"/>
          <w:sz w:val="24"/>
          <w:szCs w:val="24"/>
        </w:rPr>
        <w:t xml:space="preserve">to specialist pathogens </w:t>
      </w:r>
      <w:r w:rsidR="004B451C" w:rsidRPr="00F76D44">
        <w:rPr>
          <w:rFonts w:ascii="Arial" w:hAnsi="Arial" w:cs="Arial"/>
          <w:sz w:val="24"/>
          <w:szCs w:val="24"/>
        </w:rPr>
        <w:t>than their wild relatives</w:t>
      </w:r>
      <w:r w:rsidR="00A804CB" w:rsidRPr="00F76D44">
        <w:rPr>
          <w:rFonts w:ascii="Arial" w:hAnsi="Arial" w:cs="Arial"/>
          <w:sz w:val="24"/>
          <w:szCs w:val="24"/>
        </w:rPr>
        <w:t xml:space="preserve"> </w:t>
      </w:r>
      <w:r w:rsidR="00A172A1" w:rsidRPr="00F76D44">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(Smale 1996, Rosenthal and Dirzo 1997, Couch, Fudal et al. 2005, Dwivedi, Upadhyaya et al. 2008)</w:t>
      </w:r>
      <w:r w:rsidR="00A172A1" w:rsidRPr="00F76D44">
        <w:rPr>
          <w:rFonts w:ascii="Arial" w:hAnsi="Arial" w:cs="Arial"/>
          <w:sz w:val="24"/>
          <w:szCs w:val="24"/>
        </w:rPr>
        <w:fldChar w:fldCharType="end"/>
      </w:r>
      <w:r w:rsidR="00A7542E" w:rsidRPr="00F76D44">
        <w:rPr>
          <w:rFonts w:ascii="Arial" w:hAnsi="Arial" w:cs="Arial"/>
          <w:sz w:val="24"/>
          <w:szCs w:val="24"/>
        </w:rPr>
        <w:t>, and pathogens may evolve higher virulence on domesticated hosts</w:t>
      </w:r>
      <w:r w:rsidR="005E2F1E" w:rsidRPr="00F76D44">
        <w:rPr>
          <w:rFonts w:ascii="Arial" w:hAnsi="Arial" w:cs="Arial"/>
          <w:sz w:val="24"/>
          <w:szCs w:val="24"/>
        </w:rPr>
        <w:t xml:space="preserve"> </w:t>
      </w:r>
      <w:r w:rsidR="003D0236"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F76D44">
        <w:rPr>
          <w:rFonts w:ascii="Arial" w:hAnsi="Arial" w:cs="Arial"/>
          <w:sz w:val="24"/>
          <w:szCs w:val="24"/>
        </w:rPr>
        <w:fldChar w:fldCharType="separate"/>
      </w:r>
      <w:r w:rsidR="00E4188C" w:rsidRPr="00F76D44">
        <w:rPr>
          <w:rFonts w:ascii="Arial" w:hAnsi="Arial" w:cs="Arial"/>
          <w:noProof/>
          <w:sz w:val="24"/>
          <w:szCs w:val="24"/>
        </w:rPr>
        <w:t>(Stukenbrock and McDonald 2008)</w:t>
      </w:r>
      <w:r w:rsidR="003D0236" w:rsidRPr="00F76D44">
        <w:rPr>
          <w:rFonts w:ascii="Arial" w:hAnsi="Arial" w:cs="Arial"/>
          <w:sz w:val="24"/>
          <w:szCs w:val="24"/>
        </w:rPr>
        <w:fldChar w:fldCharType="end"/>
      </w:r>
      <w:r w:rsidR="004B451C" w:rsidRPr="00F76D44">
        <w:rPr>
          <w:rFonts w:ascii="Arial" w:hAnsi="Arial" w:cs="Arial"/>
          <w:sz w:val="24"/>
          <w:szCs w:val="24"/>
        </w:rPr>
        <w:t xml:space="preserve">. </w:t>
      </w:r>
      <w:r w:rsidR="00A01C5A" w:rsidRPr="00F76D44">
        <w:rPr>
          <w:rFonts w:ascii="Arial" w:hAnsi="Arial" w:cs="Arial"/>
          <w:sz w:val="24"/>
          <w:szCs w:val="24"/>
        </w:rPr>
        <w:t>Further</w:t>
      </w:r>
      <w:ins w:id="119" w:author="Jennifer Lockhart" w:date="2018-12-23T13:00:00Z">
        <w:r w:rsidR="00741D39">
          <w:rPr>
            <w:rFonts w:ascii="Arial" w:hAnsi="Arial" w:cs="Arial"/>
            <w:sz w:val="24"/>
            <w:szCs w:val="24"/>
          </w:rPr>
          <w:t>more</w:t>
        </w:r>
      </w:ins>
      <w:r w:rsidR="00A01C5A" w:rsidRPr="00F76D44">
        <w:rPr>
          <w:rFonts w:ascii="Arial" w:hAnsi="Arial" w:cs="Arial"/>
          <w:sz w:val="24"/>
          <w:szCs w:val="24"/>
        </w:rPr>
        <w:t xml:space="preserve">, domestication typically imposes a </w:t>
      </w:r>
      <w:r w:rsidR="00EF5A6D" w:rsidRPr="00F76D44">
        <w:rPr>
          <w:rFonts w:ascii="Arial" w:hAnsi="Arial" w:cs="Arial"/>
          <w:sz w:val="24"/>
          <w:szCs w:val="24"/>
        </w:rPr>
        <w:t>genetic bottleneck</w:t>
      </w:r>
      <w:r w:rsidR="00A01C5A" w:rsidRPr="00F76D44">
        <w:rPr>
          <w:rFonts w:ascii="Arial" w:hAnsi="Arial" w:cs="Arial"/>
          <w:sz w:val="24"/>
          <w:szCs w:val="24"/>
        </w:rPr>
        <w:t xml:space="preserve"> that reduces genetic</w:t>
      </w:r>
      <w:r w:rsidR="00EF5A6D" w:rsidRPr="00F76D44">
        <w:rPr>
          <w:rFonts w:ascii="Arial" w:hAnsi="Arial" w:cs="Arial"/>
          <w:sz w:val="24"/>
          <w:szCs w:val="24"/>
        </w:rPr>
        <w:t xml:space="preserve"> diversity</w:t>
      </w:r>
      <w:r w:rsidR="00A01C5A" w:rsidRPr="00F76D44">
        <w:rPr>
          <w:rFonts w:ascii="Arial" w:hAnsi="Arial" w:cs="Arial"/>
          <w:sz w:val="24"/>
          <w:szCs w:val="24"/>
        </w:rPr>
        <w:t xml:space="preserve"> in the crop</w:t>
      </w:r>
      <w:r w:rsidR="00BC36F7" w:rsidRPr="00F76D44">
        <w:rPr>
          <w:rFonts w:ascii="Arial" w:hAnsi="Arial" w:cs="Arial"/>
          <w:sz w:val="24"/>
          <w:szCs w:val="24"/>
        </w:rPr>
        <w:t xml:space="preserve"> germplasm</w:t>
      </w:r>
      <w:r w:rsidR="00CC52DA" w:rsidRPr="00F76D44">
        <w:rPr>
          <w:rFonts w:ascii="Arial" w:hAnsi="Arial" w:cs="Arial"/>
          <w:sz w:val="24"/>
          <w:szCs w:val="24"/>
        </w:rPr>
        <w:t>,</w:t>
      </w:r>
      <w:r w:rsidR="00A01C5A" w:rsidRPr="00F76D44">
        <w:rPr>
          <w:rFonts w:ascii="Arial" w:hAnsi="Arial" w:cs="Arial"/>
          <w:sz w:val="24"/>
          <w:szCs w:val="24"/>
        </w:rPr>
        <w:t xml:space="preserve"> </w:t>
      </w:r>
      <w:r w:rsidR="00BC36F7" w:rsidRPr="00F76D44">
        <w:rPr>
          <w:rFonts w:ascii="Arial" w:hAnsi="Arial" w:cs="Arial"/>
          <w:sz w:val="24"/>
          <w:szCs w:val="24"/>
        </w:rPr>
        <w:t>including</w:t>
      </w:r>
      <w:r w:rsidR="00A01C5A" w:rsidRPr="00F76D44">
        <w:rPr>
          <w:rFonts w:ascii="Arial" w:hAnsi="Arial" w:cs="Arial"/>
          <w:sz w:val="24"/>
          <w:szCs w:val="24"/>
        </w:rPr>
        <w:t xml:space="preserve"> decrease</w:t>
      </w:r>
      <w:r w:rsidR="00BC36F7" w:rsidRPr="00F76D44">
        <w:rPr>
          <w:rFonts w:ascii="Arial" w:hAnsi="Arial" w:cs="Arial"/>
          <w:sz w:val="24"/>
          <w:szCs w:val="24"/>
        </w:rPr>
        <w:t>d</w:t>
      </w:r>
      <w:r w:rsidR="00A01C5A" w:rsidRPr="00F76D44">
        <w:rPr>
          <w:rFonts w:ascii="Arial" w:hAnsi="Arial" w:cs="Arial"/>
          <w:sz w:val="24"/>
          <w:szCs w:val="24"/>
        </w:rPr>
        <w:t xml:space="preserve"> </w:t>
      </w:r>
      <w:r w:rsidR="00977E7D" w:rsidRPr="00F76D44">
        <w:rPr>
          <w:rFonts w:ascii="Arial" w:hAnsi="Arial" w:cs="Arial"/>
          <w:sz w:val="24"/>
          <w:szCs w:val="24"/>
        </w:rPr>
        <w:t xml:space="preserve">availability of </w:t>
      </w:r>
      <w:r w:rsidR="00A01C5A" w:rsidRPr="00F76D44">
        <w:rPr>
          <w:rFonts w:ascii="Arial" w:hAnsi="Arial" w:cs="Arial"/>
          <w:sz w:val="24"/>
          <w:szCs w:val="24"/>
        </w:rPr>
        <w:t>resistance alleles</w:t>
      </w:r>
      <w:r w:rsidR="00977E7D" w:rsidRPr="00F76D44">
        <w:rPr>
          <w:rFonts w:ascii="Arial" w:hAnsi="Arial" w:cs="Arial"/>
          <w:sz w:val="24"/>
          <w:szCs w:val="24"/>
        </w:rPr>
        <w:t xml:space="preserve"> against specialist pathogens</w:t>
      </w:r>
      <w:r w:rsidR="00A01C5A"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(Tanksley and McCouch 1997, Doebley, Gaut et al. 2006, Chaudhary 2013)</w:t>
      </w:r>
      <w:r w:rsidR="009B208D" w:rsidRPr="00F76D44">
        <w:rPr>
          <w:rFonts w:ascii="Arial" w:hAnsi="Arial" w:cs="Arial"/>
          <w:sz w:val="24"/>
          <w:szCs w:val="24"/>
        </w:rPr>
        <w:fldChar w:fldCharType="end"/>
      </w:r>
      <w:r w:rsidR="00EF5A6D" w:rsidRPr="00F76D44">
        <w:rPr>
          <w:rFonts w:ascii="Arial" w:hAnsi="Arial" w:cs="Arial"/>
          <w:sz w:val="24"/>
          <w:szCs w:val="24"/>
        </w:rPr>
        <w:t xml:space="preserve">. </w:t>
      </w:r>
      <w:r w:rsidR="00A01C5A" w:rsidRPr="00F76D44">
        <w:rPr>
          <w:rFonts w:ascii="Arial" w:hAnsi="Arial" w:cs="Arial"/>
          <w:sz w:val="24"/>
          <w:szCs w:val="24"/>
        </w:rPr>
        <w:t>The</w:t>
      </w:r>
      <w:r w:rsidR="00CF4535" w:rsidRPr="00F76D44">
        <w:rPr>
          <w:rFonts w:ascii="Arial" w:hAnsi="Arial" w:cs="Arial"/>
          <w:sz w:val="24"/>
          <w:szCs w:val="24"/>
        </w:rPr>
        <w:t>se</w:t>
      </w:r>
      <w:r w:rsidR="00A01C5A" w:rsidRPr="00F76D44">
        <w:rPr>
          <w:rFonts w:ascii="Arial" w:hAnsi="Arial" w:cs="Arial"/>
          <w:sz w:val="24"/>
          <w:szCs w:val="24"/>
        </w:rPr>
        <w:t xml:space="preserve"> general </w:t>
      </w:r>
      <w:r w:rsidR="00397814" w:rsidRPr="00F76D44">
        <w:rPr>
          <w:rFonts w:ascii="Arial" w:hAnsi="Arial" w:cs="Arial"/>
          <w:sz w:val="24"/>
          <w:szCs w:val="24"/>
        </w:rPr>
        <w:t xml:space="preserve">evolutionary </w:t>
      </w:r>
      <w:r w:rsidR="003E5F69" w:rsidRPr="00F76D44">
        <w:rPr>
          <w:rFonts w:ascii="Arial" w:hAnsi="Arial" w:cs="Arial"/>
          <w:sz w:val="24"/>
          <w:szCs w:val="24"/>
        </w:rPr>
        <w:t>patterns</w:t>
      </w:r>
      <w:del w:id="120" w:author="Jennifer Lockhart" w:date="2018-12-23T13:00:00Z">
        <w:r w:rsidR="00CF4535" w:rsidRPr="00F76D44" w:rsidDel="00741D39">
          <w:rPr>
            <w:rFonts w:ascii="Arial" w:hAnsi="Arial" w:cs="Arial"/>
            <w:sz w:val="24"/>
            <w:szCs w:val="24"/>
          </w:rPr>
          <w:delText>,</w:delText>
        </w:r>
      </w:del>
      <w:r w:rsidR="00A01C5A" w:rsidRPr="00F76D44">
        <w:rPr>
          <w:rFonts w:ascii="Arial" w:hAnsi="Arial" w:cs="Arial"/>
          <w:sz w:val="24"/>
          <w:szCs w:val="24"/>
        </w:rPr>
        <w:t xml:space="preserve"> of </w:t>
      </w:r>
      <w:r w:rsidRPr="00F76D44">
        <w:rPr>
          <w:rFonts w:ascii="Arial" w:hAnsi="Arial" w:cs="Arial"/>
          <w:sz w:val="24"/>
          <w:szCs w:val="24"/>
        </w:rPr>
        <w:t xml:space="preserve">reduced </w:t>
      </w:r>
      <w:r w:rsidR="00A01C5A" w:rsidRPr="00F76D44">
        <w:rPr>
          <w:rFonts w:ascii="Arial" w:hAnsi="Arial" w:cs="Arial"/>
          <w:sz w:val="24"/>
          <w:szCs w:val="24"/>
        </w:rPr>
        <w:t>resistance and allelic diversity found when studying the interaction of specialist pathogens with crop plants</w:t>
      </w:r>
      <w:del w:id="121" w:author="Jennifer Lockhart" w:date="2018-12-23T13:00:00Z">
        <w:r w:rsidR="00CF4535" w:rsidRPr="00F76D44" w:rsidDel="00741D39">
          <w:rPr>
            <w:rFonts w:ascii="Arial" w:hAnsi="Arial" w:cs="Arial"/>
            <w:sz w:val="24"/>
            <w:szCs w:val="24"/>
          </w:rPr>
          <w:delText>,</w:delText>
        </w:r>
      </w:del>
      <w:r w:rsidR="00A01C5A" w:rsidRPr="00F76D44">
        <w:rPr>
          <w:rFonts w:ascii="Arial" w:hAnsi="Arial" w:cs="Arial"/>
          <w:sz w:val="24"/>
          <w:szCs w:val="24"/>
        </w:rPr>
        <w:t xml:space="preserve"> are </w:t>
      </w:r>
      <w:r w:rsidR="003E5F69" w:rsidRPr="00F76D44">
        <w:rPr>
          <w:rFonts w:ascii="Arial" w:hAnsi="Arial" w:cs="Arial"/>
          <w:sz w:val="24"/>
          <w:szCs w:val="24"/>
        </w:rPr>
        <w:t xml:space="preserve">assumed to hold for generalist pathogens and their domesticated hosts. However, </w:t>
      </w:r>
      <w:r w:rsidR="00FC7461" w:rsidRPr="00F76D44">
        <w:rPr>
          <w:rFonts w:ascii="Arial" w:hAnsi="Arial" w:cs="Arial"/>
          <w:sz w:val="24"/>
          <w:szCs w:val="24"/>
        </w:rPr>
        <w:t>there is</w:t>
      </w:r>
      <w:r w:rsidR="003E5F69" w:rsidRPr="00F76D44">
        <w:rPr>
          <w:rFonts w:ascii="Arial" w:hAnsi="Arial" w:cs="Arial"/>
          <w:sz w:val="24"/>
          <w:szCs w:val="24"/>
        </w:rPr>
        <w:t xml:space="preserve"> less information about how </w:t>
      </w:r>
      <w:r w:rsidR="00A01C5A" w:rsidRPr="00F76D44">
        <w:rPr>
          <w:rFonts w:ascii="Arial" w:hAnsi="Arial" w:cs="Arial"/>
          <w:sz w:val="24"/>
          <w:szCs w:val="24"/>
        </w:rPr>
        <w:t xml:space="preserve">crop host </w:t>
      </w:r>
      <w:r w:rsidR="003E5F69" w:rsidRPr="00F76D44">
        <w:rPr>
          <w:rFonts w:ascii="Arial" w:hAnsi="Arial" w:cs="Arial"/>
          <w:sz w:val="24"/>
          <w:szCs w:val="24"/>
        </w:rPr>
        <w:t>domestication affects</w:t>
      </w:r>
      <w:r w:rsidR="00322463" w:rsidRPr="00F76D44">
        <w:rPr>
          <w:rFonts w:ascii="Arial" w:hAnsi="Arial" w:cs="Arial"/>
          <w:sz w:val="24"/>
          <w:szCs w:val="24"/>
        </w:rPr>
        <w:t xml:space="preserve"> disease </w:t>
      </w:r>
      <w:r w:rsidR="00A01C5A" w:rsidRPr="00F76D44">
        <w:rPr>
          <w:rFonts w:ascii="Arial" w:hAnsi="Arial" w:cs="Arial"/>
          <w:sz w:val="24"/>
          <w:szCs w:val="24"/>
        </w:rPr>
        <w:t xml:space="preserve">caused by </w:t>
      </w:r>
      <w:r w:rsidR="003E5F69" w:rsidRPr="00F76D44">
        <w:rPr>
          <w:rFonts w:ascii="Arial" w:hAnsi="Arial" w:cs="Arial"/>
          <w:sz w:val="24"/>
          <w:szCs w:val="24"/>
        </w:rPr>
        <w:t>generalist pathogens</w:t>
      </w:r>
      <w:r w:rsidR="00CF4535" w:rsidRPr="00F76D44">
        <w:rPr>
          <w:rFonts w:ascii="Arial" w:hAnsi="Arial" w:cs="Arial"/>
          <w:sz w:val="24"/>
          <w:szCs w:val="24"/>
        </w:rPr>
        <w:t>,</w:t>
      </w:r>
      <w:r w:rsidR="00A01C5A" w:rsidRPr="00F76D44">
        <w:rPr>
          <w:rFonts w:ascii="Arial" w:hAnsi="Arial" w:cs="Arial"/>
          <w:sz w:val="24"/>
          <w:szCs w:val="24"/>
        </w:rPr>
        <w:t xml:space="preserve"> when the resistance to these pathogens is quantitative and polygenic rather than qualitative and monogenic. As such, there is a need to</w:t>
      </w:r>
      <w:r w:rsidR="00BD5B47" w:rsidRPr="00F76D44">
        <w:rPr>
          <w:rFonts w:ascii="Arial" w:hAnsi="Arial" w:cs="Arial"/>
          <w:sz w:val="24"/>
          <w:szCs w:val="24"/>
        </w:rPr>
        <w:t xml:space="preserve"> quantify the effect of domestication on a broad generalist pathogen in comparison to the rest of the crop</w:t>
      </w:r>
      <w:r w:rsidR="00397EE1" w:rsidRPr="00F76D44">
        <w:rPr>
          <w:rFonts w:ascii="Arial" w:hAnsi="Arial" w:cs="Arial"/>
          <w:sz w:val="24"/>
          <w:szCs w:val="24"/>
        </w:rPr>
        <w:t>’</w:t>
      </w:r>
      <w:r w:rsidR="00BD5B47" w:rsidRPr="00F76D44">
        <w:rPr>
          <w:rFonts w:ascii="Arial" w:hAnsi="Arial" w:cs="Arial"/>
          <w:sz w:val="24"/>
          <w:szCs w:val="24"/>
        </w:rPr>
        <w:t>s standing variation to test how and if</w:t>
      </w:r>
      <w:r w:rsidR="00A303A1" w:rsidRPr="00F76D44">
        <w:rPr>
          <w:rFonts w:ascii="Arial" w:hAnsi="Arial" w:cs="Arial"/>
          <w:sz w:val="24"/>
          <w:szCs w:val="24"/>
        </w:rPr>
        <w:t xml:space="preserve"> domestication influences the pathogen</w:t>
      </w:r>
      <w:r w:rsidR="003E5F69" w:rsidRPr="00F76D44">
        <w:rPr>
          <w:rFonts w:ascii="Arial" w:hAnsi="Arial" w:cs="Arial"/>
          <w:sz w:val="24"/>
          <w:szCs w:val="24"/>
        </w:rPr>
        <w:t>.</w:t>
      </w:r>
      <w:r w:rsidR="009836A7" w:rsidRPr="00F76D44">
        <w:rPr>
          <w:rFonts w:ascii="Arial" w:hAnsi="Arial" w:cs="Arial"/>
          <w:sz w:val="24"/>
          <w:szCs w:val="24"/>
        </w:rPr>
        <w:t xml:space="preserve"> </w:t>
      </w:r>
    </w:p>
    <w:p w14:paraId="28E69A94" w14:textId="2DE6B721" w:rsidR="00D3121D" w:rsidRPr="00F76D44" w:rsidRDefault="009F588B" w:rsidP="00F06B84">
      <w:pPr>
        <w:spacing w:line="360" w:lineRule="auto"/>
        <w:ind w:firstLine="720"/>
        <w:rPr>
          <w:rFonts w:ascii="Arial" w:hAnsi="Arial" w:cs="Arial"/>
          <w:sz w:val="24"/>
          <w:szCs w:val="24"/>
        </w:rPr>
      </w:pPr>
      <w:r w:rsidRPr="00F76D44">
        <w:rPr>
          <w:rFonts w:ascii="Arial" w:hAnsi="Arial" w:cs="Arial"/>
          <w:i/>
          <w:sz w:val="24"/>
          <w:szCs w:val="24"/>
        </w:rPr>
        <w:t>Botrytis cinerea</w:t>
      </w:r>
      <w:r w:rsidRPr="00F76D44">
        <w:rPr>
          <w:rFonts w:ascii="Arial" w:hAnsi="Arial" w:cs="Arial"/>
          <w:sz w:val="24"/>
          <w:szCs w:val="24"/>
        </w:rPr>
        <w:t xml:space="preserve"> </w:t>
      </w:r>
      <w:r w:rsidR="00DF2306" w:rsidRPr="00F76D44">
        <w:rPr>
          <w:rFonts w:ascii="Arial" w:hAnsi="Arial" w:cs="Arial"/>
          <w:sz w:val="24"/>
          <w:szCs w:val="24"/>
        </w:rPr>
        <w:t>provides a</w:t>
      </w:r>
      <w:r w:rsidRPr="00F76D44">
        <w:rPr>
          <w:rFonts w:ascii="Arial" w:hAnsi="Arial" w:cs="Arial"/>
          <w:sz w:val="24"/>
          <w:szCs w:val="24"/>
        </w:rPr>
        <w:t xml:space="preserve"> model </w:t>
      </w:r>
      <w:r w:rsidR="00B64A2A" w:rsidRPr="00F76D44">
        <w:rPr>
          <w:rFonts w:ascii="Arial" w:hAnsi="Arial" w:cs="Arial"/>
          <w:sz w:val="24"/>
          <w:szCs w:val="24"/>
        </w:rPr>
        <w:t xml:space="preserve">generalist </w:t>
      </w:r>
      <w:r w:rsidRPr="00F76D44">
        <w:rPr>
          <w:rFonts w:ascii="Arial" w:hAnsi="Arial" w:cs="Arial"/>
          <w:sz w:val="24"/>
          <w:szCs w:val="24"/>
        </w:rPr>
        <w:t xml:space="preserve">pathogen </w:t>
      </w:r>
      <w:r w:rsidR="00322463" w:rsidRPr="00F76D44">
        <w:rPr>
          <w:rFonts w:ascii="Arial" w:hAnsi="Arial" w:cs="Arial"/>
          <w:sz w:val="24"/>
          <w:szCs w:val="24"/>
        </w:rPr>
        <w:t xml:space="preserve">for studying </w:t>
      </w:r>
      <w:r w:rsidRPr="00F76D44">
        <w:rPr>
          <w:rFonts w:ascii="Arial" w:hAnsi="Arial" w:cs="Arial"/>
          <w:sz w:val="24"/>
          <w:szCs w:val="24"/>
        </w:rPr>
        <w:t>quantitative</w:t>
      </w:r>
      <w:r w:rsidR="00EA6EAB" w:rsidRPr="00F76D44">
        <w:rPr>
          <w:rFonts w:ascii="Arial" w:hAnsi="Arial" w:cs="Arial"/>
          <w:sz w:val="24"/>
          <w:szCs w:val="24"/>
        </w:rPr>
        <w:t xml:space="preserve"> interactions </w:t>
      </w:r>
      <w:r w:rsidR="00B64A2A" w:rsidRPr="00F76D44">
        <w:rPr>
          <w:rFonts w:ascii="Arial" w:hAnsi="Arial" w:cs="Arial"/>
          <w:sz w:val="24"/>
          <w:szCs w:val="24"/>
        </w:rPr>
        <w:t xml:space="preserve">with plant hosts and </w:t>
      </w:r>
      <w:r w:rsidRPr="00F76D44">
        <w:rPr>
          <w:rFonts w:ascii="Arial" w:hAnsi="Arial" w:cs="Arial"/>
          <w:sz w:val="24"/>
          <w:szCs w:val="24"/>
        </w:rPr>
        <w:t>underlying evoluti</w:t>
      </w:r>
      <w:r w:rsidR="004C6F15" w:rsidRPr="00F76D44">
        <w:rPr>
          <w:rFonts w:ascii="Arial" w:hAnsi="Arial" w:cs="Arial"/>
          <w:sz w:val="24"/>
          <w:szCs w:val="24"/>
        </w:rPr>
        <w:t>onary processes</w:t>
      </w:r>
      <w:r w:rsidR="00FF332B" w:rsidRPr="00F76D44">
        <w:rPr>
          <w:rFonts w:ascii="Arial" w:hAnsi="Arial" w:cs="Arial"/>
          <w:sz w:val="24"/>
          <w:szCs w:val="24"/>
        </w:rPr>
        <w:t xml:space="preserve">. </w:t>
      </w:r>
      <w:r w:rsidR="00EA6EAB" w:rsidRPr="00F76D44">
        <w:rPr>
          <w:rFonts w:ascii="Arial" w:hAnsi="Arial" w:cs="Arial"/>
          <w:i/>
          <w:sz w:val="24"/>
          <w:szCs w:val="24"/>
        </w:rPr>
        <w:t>B</w:t>
      </w:r>
      <w:r w:rsidR="00DD51E1" w:rsidRPr="00F76D44">
        <w:rPr>
          <w:rFonts w:ascii="Arial" w:hAnsi="Arial" w:cs="Arial"/>
          <w:i/>
          <w:sz w:val="24"/>
          <w:szCs w:val="24"/>
        </w:rPr>
        <w:t>.</w:t>
      </w:r>
      <w:r w:rsidR="00D702E6" w:rsidRPr="00F76D44">
        <w:rPr>
          <w:rFonts w:ascii="Arial" w:hAnsi="Arial" w:cs="Arial"/>
          <w:i/>
          <w:sz w:val="24"/>
          <w:szCs w:val="24"/>
        </w:rPr>
        <w:t xml:space="preserve"> </w:t>
      </w:r>
      <w:r w:rsidR="00EA6EAB" w:rsidRPr="00F76D44">
        <w:rPr>
          <w:rFonts w:ascii="Arial" w:hAnsi="Arial" w:cs="Arial"/>
          <w:i/>
          <w:sz w:val="24"/>
          <w:szCs w:val="24"/>
        </w:rPr>
        <w:t>cinerea</w:t>
      </w:r>
      <w:r w:rsidR="00EA6EAB" w:rsidRPr="00F76D44">
        <w:rPr>
          <w:rFonts w:ascii="Arial" w:hAnsi="Arial" w:cs="Arial"/>
          <w:sz w:val="24"/>
          <w:szCs w:val="24"/>
        </w:rPr>
        <w:t xml:space="preserve"> </w:t>
      </w:r>
      <w:r w:rsidRPr="00F76D44">
        <w:rPr>
          <w:rFonts w:ascii="Arial" w:hAnsi="Arial" w:cs="Arial"/>
          <w:sz w:val="24"/>
          <w:szCs w:val="24"/>
        </w:rPr>
        <w:t>is a</w:t>
      </w:r>
      <w:r w:rsidR="00F452E2" w:rsidRPr="00F76D44">
        <w:rPr>
          <w:rFonts w:ascii="Arial" w:hAnsi="Arial" w:cs="Arial"/>
          <w:sz w:val="24"/>
          <w:szCs w:val="24"/>
        </w:rPr>
        <w:t xml:space="preserve"> broad</w:t>
      </w:r>
      <w:r w:rsidRPr="00F76D44">
        <w:rPr>
          <w:rFonts w:ascii="Arial" w:hAnsi="Arial" w:cs="Arial"/>
          <w:sz w:val="24"/>
          <w:szCs w:val="24"/>
        </w:rPr>
        <w:t xml:space="preserve"> generalist pathogen that can infect most tested plants</w:t>
      </w:r>
      <w:r w:rsidR="00FF332B" w:rsidRPr="00F76D44">
        <w:rPr>
          <w:rFonts w:ascii="Arial" w:hAnsi="Arial" w:cs="Arial"/>
          <w:sz w:val="24"/>
          <w:szCs w:val="24"/>
        </w:rPr>
        <w:t>,</w:t>
      </w:r>
      <w:r w:rsidRPr="00F76D44">
        <w:rPr>
          <w:rFonts w:ascii="Arial" w:hAnsi="Arial" w:cs="Arial"/>
          <w:sz w:val="24"/>
          <w:szCs w:val="24"/>
        </w:rPr>
        <w:t xml:space="preserve"> from bryophytes to eudicots</w:t>
      </w:r>
      <w:r w:rsidR="00FF332B" w:rsidRPr="00F76D44">
        <w:rPr>
          <w:rFonts w:ascii="Arial" w:hAnsi="Arial" w:cs="Arial"/>
          <w:sz w:val="24"/>
          <w:szCs w:val="24"/>
        </w:rPr>
        <w:t>,</w:t>
      </w:r>
      <w:r w:rsidRPr="00F76D44">
        <w:rPr>
          <w:rFonts w:ascii="Arial" w:hAnsi="Arial" w:cs="Arial"/>
          <w:sz w:val="24"/>
          <w:szCs w:val="24"/>
        </w:rPr>
        <w:t xml:space="preserve"> and </w:t>
      </w:r>
      <w:r w:rsidR="00EA6EAB" w:rsidRPr="00F76D44">
        <w:rPr>
          <w:rFonts w:ascii="Arial" w:hAnsi="Arial" w:cs="Arial"/>
          <w:sz w:val="24"/>
          <w:szCs w:val="24"/>
        </w:rPr>
        <w:t>causes</w:t>
      </w:r>
      <w:r w:rsidR="004F012E" w:rsidRPr="00F76D44">
        <w:rPr>
          <w:rFonts w:ascii="Arial" w:hAnsi="Arial" w:cs="Arial"/>
          <w:sz w:val="24"/>
          <w:szCs w:val="24"/>
        </w:rPr>
        <w:t xml:space="preserve"> wide ranging</w:t>
      </w:r>
      <w:r w:rsidR="00EA6EAB" w:rsidRPr="00F76D44">
        <w:rPr>
          <w:rFonts w:ascii="Arial" w:hAnsi="Arial" w:cs="Arial"/>
          <w:sz w:val="24"/>
          <w:szCs w:val="24"/>
        </w:rPr>
        <w:t xml:space="preserve"> pre- and post-harvest crop losses </w:t>
      </w:r>
      <w:r w:rsidR="009B208D" w:rsidRPr="00F76D44">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(Nicot and Baille 1996, Elad, Williamson et al. 2007, Fillinger and Elad 2015)</w:t>
      </w:r>
      <w:r w:rsidR="009B208D" w:rsidRPr="00F76D44">
        <w:rPr>
          <w:rFonts w:ascii="Arial" w:hAnsi="Arial" w:cs="Arial"/>
          <w:sz w:val="24"/>
          <w:szCs w:val="24"/>
        </w:rPr>
        <w:fldChar w:fldCharType="end"/>
      </w:r>
      <w:r w:rsidR="00EA6EAB" w:rsidRPr="00F76D44">
        <w:rPr>
          <w:rFonts w:ascii="Arial" w:hAnsi="Arial" w:cs="Arial"/>
          <w:sz w:val="24"/>
          <w:szCs w:val="24"/>
        </w:rPr>
        <w:t xml:space="preserve">. </w:t>
      </w:r>
      <w:r w:rsidRPr="00F76D44">
        <w:rPr>
          <w:rFonts w:ascii="Arial" w:hAnsi="Arial" w:cs="Arial"/>
          <w:sz w:val="24"/>
          <w:szCs w:val="24"/>
        </w:rPr>
        <w:t xml:space="preserve">Individual isolates of </w:t>
      </w:r>
      <w:r w:rsidRPr="00F76D44">
        <w:rPr>
          <w:rFonts w:ascii="Arial" w:hAnsi="Arial" w:cs="Arial"/>
          <w:i/>
          <w:sz w:val="24"/>
          <w:szCs w:val="24"/>
        </w:rPr>
        <w:t>B. cinerea</w:t>
      </w:r>
      <w:r w:rsidRPr="00F76D44">
        <w:rPr>
          <w:rFonts w:ascii="Arial" w:hAnsi="Arial" w:cs="Arial"/>
          <w:sz w:val="24"/>
          <w:szCs w:val="24"/>
        </w:rPr>
        <w:t xml:space="preserve"> </w:t>
      </w:r>
      <w:r w:rsidR="003F292E" w:rsidRPr="00F76D44">
        <w:rPr>
          <w:rFonts w:ascii="Arial" w:hAnsi="Arial" w:cs="Arial"/>
          <w:sz w:val="24"/>
          <w:szCs w:val="24"/>
        </w:rPr>
        <w:t xml:space="preserve">show the same </w:t>
      </w:r>
      <w:r w:rsidR="00322463" w:rsidRPr="00F76D44">
        <w:rPr>
          <w:rFonts w:ascii="Arial" w:hAnsi="Arial" w:cs="Arial"/>
          <w:sz w:val="24"/>
          <w:szCs w:val="24"/>
        </w:rPr>
        <w:t>broad</w:t>
      </w:r>
      <w:r w:rsidRPr="00F76D44">
        <w:rPr>
          <w:rFonts w:ascii="Arial" w:hAnsi="Arial" w:cs="Arial"/>
          <w:sz w:val="24"/>
          <w:szCs w:val="24"/>
        </w:rPr>
        <w:t xml:space="preserve"> host range</w:t>
      </w:r>
      <w:r w:rsidR="00750F0F" w:rsidRPr="00F76D44">
        <w:rPr>
          <w:rFonts w:ascii="Arial" w:hAnsi="Arial" w:cs="Arial"/>
          <w:sz w:val="24"/>
          <w:szCs w:val="24"/>
        </w:rPr>
        <w:t xml:space="preserve"> </w:t>
      </w:r>
      <w:r w:rsidR="00BD5B47" w:rsidRPr="00F76D44">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F76D44">
        <w:rPr>
          <w:rFonts w:ascii="Arial" w:hAnsi="Arial" w:cs="Arial"/>
          <w:sz w:val="24"/>
          <w:szCs w:val="24"/>
        </w:rPr>
        <w:instrText xml:space="preserve"> ADDIN EN.CITE </w:instrText>
      </w:r>
      <w:r w:rsidR="00BD5B47" w:rsidRPr="00F76D44">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F76D44">
        <w:rPr>
          <w:rFonts w:ascii="Arial" w:hAnsi="Arial" w:cs="Arial"/>
          <w:sz w:val="24"/>
          <w:szCs w:val="24"/>
        </w:rPr>
        <w:instrText xml:space="preserve"> ADDIN EN.CITE.DATA </w:instrText>
      </w:r>
      <w:r w:rsidR="00BD5B47" w:rsidRPr="00F76D44">
        <w:rPr>
          <w:rFonts w:ascii="Arial" w:hAnsi="Arial" w:cs="Arial"/>
          <w:sz w:val="24"/>
          <w:szCs w:val="24"/>
        </w:rPr>
      </w:r>
      <w:r w:rsidR="00BD5B47" w:rsidRPr="00F76D44">
        <w:rPr>
          <w:rFonts w:ascii="Arial" w:hAnsi="Arial" w:cs="Arial"/>
          <w:sz w:val="24"/>
          <w:szCs w:val="24"/>
        </w:rPr>
        <w:fldChar w:fldCharType="end"/>
      </w:r>
      <w:r w:rsidR="00BD5B47" w:rsidRPr="00F76D44">
        <w:rPr>
          <w:rFonts w:ascii="Arial" w:hAnsi="Arial" w:cs="Arial"/>
          <w:sz w:val="24"/>
          <w:szCs w:val="24"/>
        </w:rPr>
      </w:r>
      <w:r w:rsidR="00BD5B47" w:rsidRPr="00F76D44">
        <w:rPr>
          <w:rFonts w:ascii="Arial" w:hAnsi="Arial" w:cs="Arial"/>
          <w:sz w:val="24"/>
          <w:szCs w:val="24"/>
        </w:rPr>
        <w:fldChar w:fldCharType="separate"/>
      </w:r>
      <w:r w:rsidR="00BD5B47" w:rsidRPr="00F76D44">
        <w:rPr>
          <w:rFonts w:ascii="Arial" w:hAnsi="Arial" w:cs="Arial"/>
          <w:noProof/>
          <w:sz w:val="24"/>
          <w:szCs w:val="24"/>
        </w:rPr>
        <w:t>(Deighton, Muckenschnabel et al. 2001, Finkers, van Heusden et al. 2007, Ten Have, van Berloo et al. 2007, Corwin, Subedy et al. 2016)</w:t>
      </w:r>
      <w:r w:rsidR="00BD5B47" w:rsidRPr="00F76D44">
        <w:rPr>
          <w:rFonts w:ascii="Arial" w:hAnsi="Arial" w:cs="Arial"/>
          <w:sz w:val="24"/>
          <w:szCs w:val="24"/>
        </w:rPr>
        <w:fldChar w:fldCharType="end"/>
      </w:r>
      <w:r w:rsidR="00BD5B47" w:rsidRPr="00F76D44">
        <w:rPr>
          <w:rFonts w:ascii="Arial" w:hAnsi="Arial" w:cs="Arial"/>
          <w:sz w:val="24"/>
          <w:szCs w:val="24"/>
        </w:rPr>
        <w:t xml:space="preserve">. This is </w:t>
      </w:r>
      <w:r w:rsidRPr="00F76D44">
        <w:rPr>
          <w:rFonts w:ascii="Arial" w:hAnsi="Arial" w:cs="Arial"/>
          <w:sz w:val="24"/>
          <w:szCs w:val="24"/>
        </w:rPr>
        <w:t xml:space="preserve">in contrast to pathogens like </w:t>
      </w:r>
      <w:r w:rsidR="00EA6EAB" w:rsidRPr="00F76D44">
        <w:rPr>
          <w:rFonts w:ascii="Arial" w:hAnsi="Arial" w:cs="Arial"/>
          <w:i/>
          <w:sz w:val="24"/>
          <w:szCs w:val="24"/>
        </w:rPr>
        <w:t>Fusarium oxysporum</w:t>
      </w:r>
      <w:r w:rsidR="00EA6EAB" w:rsidRPr="00F76D44">
        <w:rPr>
          <w:rFonts w:ascii="Arial" w:hAnsi="Arial" w:cs="Arial"/>
          <w:sz w:val="24"/>
          <w:szCs w:val="24"/>
        </w:rPr>
        <w:t xml:space="preserve"> </w:t>
      </w:r>
      <w:r w:rsidRPr="00F76D44">
        <w:rPr>
          <w:rFonts w:ascii="Arial" w:hAnsi="Arial" w:cs="Arial"/>
          <w:sz w:val="24"/>
          <w:szCs w:val="24"/>
        </w:rPr>
        <w:t xml:space="preserve">where the species can infect </w:t>
      </w:r>
      <w:r w:rsidR="00E310DC" w:rsidRPr="00F76D44">
        <w:rPr>
          <w:rFonts w:ascii="Arial" w:hAnsi="Arial" w:cs="Arial"/>
          <w:sz w:val="24"/>
          <w:szCs w:val="24"/>
        </w:rPr>
        <w:t>diverse</w:t>
      </w:r>
      <w:r w:rsidRPr="00F76D44">
        <w:rPr>
          <w:rFonts w:ascii="Arial" w:hAnsi="Arial" w:cs="Arial"/>
          <w:sz w:val="24"/>
          <w:szCs w:val="24"/>
        </w:rPr>
        <w:t xml:space="preserve"> hosts</w:t>
      </w:r>
      <w:r w:rsidR="00DA7FA8" w:rsidRPr="00F76D44">
        <w:rPr>
          <w:rFonts w:ascii="Arial" w:hAnsi="Arial" w:cs="Arial"/>
          <w:sz w:val="24"/>
          <w:szCs w:val="24"/>
        </w:rPr>
        <w:t>,</w:t>
      </w:r>
      <w:r w:rsidRPr="00F76D44">
        <w:rPr>
          <w:rFonts w:ascii="Arial" w:hAnsi="Arial" w:cs="Arial"/>
          <w:sz w:val="24"/>
          <w:szCs w:val="24"/>
        </w:rPr>
        <w:t xml:space="preserve"> but each isolate is highly host specific</w:t>
      </w:r>
      <w:r w:rsidR="00EA6EA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(Katan 1999, Ormond, Thomas et al. 2010, Loxdale, Lushai et al. 2011, Barrett and Heil 2012)</w:t>
      </w:r>
      <w:r w:rsidR="009B208D" w:rsidRPr="00F76D44">
        <w:rPr>
          <w:rFonts w:ascii="Arial" w:hAnsi="Arial" w:cs="Arial"/>
          <w:sz w:val="24"/>
          <w:szCs w:val="24"/>
        </w:rPr>
        <w:fldChar w:fldCharType="end"/>
      </w:r>
      <w:r w:rsidR="00DA7FA8" w:rsidRPr="00F76D44">
        <w:rPr>
          <w:rFonts w:ascii="Arial" w:hAnsi="Arial" w:cs="Arial"/>
          <w:sz w:val="24"/>
          <w:szCs w:val="24"/>
        </w:rPr>
        <w:t xml:space="preserve">. </w:t>
      </w:r>
      <w:r w:rsidR="00D3121D" w:rsidRPr="00F76D44">
        <w:rPr>
          <w:rFonts w:ascii="Arial" w:hAnsi="Arial" w:cs="Arial"/>
          <w:i/>
          <w:sz w:val="24"/>
          <w:szCs w:val="24"/>
        </w:rPr>
        <w:t>B. cinerea</w:t>
      </w:r>
      <w:r w:rsidR="00D3121D" w:rsidRPr="00F76D44">
        <w:rPr>
          <w:rFonts w:ascii="Arial" w:hAnsi="Arial" w:cs="Arial"/>
          <w:sz w:val="24"/>
          <w:szCs w:val="24"/>
        </w:rPr>
        <w:t xml:space="preserve"> isolates display significant variation in virul</w:t>
      </w:r>
      <w:r w:rsidR="00796342" w:rsidRPr="00F76D44">
        <w:rPr>
          <w:rFonts w:ascii="Arial" w:hAnsi="Arial" w:cs="Arial"/>
          <w:sz w:val="24"/>
          <w:szCs w:val="24"/>
        </w:rPr>
        <w:t>ence phenotypes</w:t>
      </w:r>
      <w:r w:rsidR="00CA37C4" w:rsidRPr="00F76D44">
        <w:rPr>
          <w:rFonts w:ascii="Arial" w:hAnsi="Arial" w:cs="Arial"/>
          <w:sz w:val="24"/>
          <w:szCs w:val="24"/>
        </w:rPr>
        <w:t>,</w:t>
      </w:r>
      <w:r w:rsidR="00E310DC" w:rsidRPr="00F76D44">
        <w:rPr>
          <w:rFonts w:ascii="Arial" w:hAnsi="Arial" w:cs="Arial"/>
          <w:sz w:val="24"/>
          <w:szCs w:val="24"/>
        </w:rPr>
        <w:t xml:space="preserve"> partly due to g</w:t>
      </w:r>
      <w:r w:rsidR="007A7AF3" w:rsidRPr="00F76D44">
        <w:rPr>
          <w:rFonts w:ascii="Arial" w:hAnsi="Arial" w:cs="Arial"/>
          <w:sz w:val="24"/>
          <w:szCs w:val="24"/>
        </w:rPr>
        <w:t xml:space="preserve">enetic </w:t>
      </w:r>
      <w:r w:rsidR="007A7AF3" w:rsidRPr="00F76D44">
        <w:rPr>
          <w:rFonts w:ascii="Arial" w:hAnsi="Arial" w:cs="Arial"/>
          <w:sz w:val="24"/>
          <w:szCs w:val="24"/>
        </w:rPr>
        <w:lastRenderedPageBreak/>
        <w:t>v</w:t>
      </w:r>
      <w:r w:rsidR="00D3121D" w:rsidRPr="00F76D44">
        <w:rPr>
          <w:rFonts w:ascii="Arial" w:hAnsi="Arial" w:cs="Arial"/>
          <w:sz w:val="24"/>
          <w:szCs w:val="24"/>
        </w:rPr>
        <w:t>ariation</w:t>
      </w:r>
      <w:r w:rsidR="00A01C5A" w:rsidRPr="00F76D44">
        <w:rPr>
          <w:rFonts w:ascii="Arial" w:hAnsi="Arial" w:cs="Arial"/>
          <w:sz w:val="24"/>
          <w:szCs w:val="24"/>
        </w:rPr>
        <w:t xml:space="preserve"> </w:t>
      </w:r>
      <w:r w:rsidR="00E310DC" w:rsidRPr="00F76D44">
        <w:rPr>
          <w:rFonts w:ascii="Arial" w:hAnsi="Arial" w:cs="Arial"/>
          <w:sz w:val="24"/>
          <w:szCs w:val="24"/>
        </w:rPr>
        <w:t>in specific virulence mechanisms</w:t>
      </w:r>
      <w:r w:rsidR="00CE6D3B" w:rsidRPr="00F76D44">
        <w:rPr>
          <w:rFonts w:ascii="Arial" w:hAnsi="Arial" w:cs="Arial"/>
          <w:sz w:val="24"/>
          <w:szCs w:val="24"/>
        </w:rPr>
        <w:t>,</w:t>
      </w:r>
      <w:r w:rsidR="00E310DC" w:rsidRPr="00F76D44">
        <w:rPr>
          <w:rFonts w:ascii="Arial" w:hAnsi="Arial" w:cs="Arial"/>
          <w:sz w:val="24"/>
          <w:szCs w:val="24"/>
        </w:rPr>
        <w:t xml:space="preserve"> </w:t>
      </w:r>
      <w:del w:id="122" w:author="Jennifer Lockhart" w:date="2018-12-23T13:01:00Z">
        <w:r w:rsidR="00E310DC" w:rsidRPr="00F76D44" w:rsidDel="002E6D3D">
          <w:rPr>
            <w:rFonts w:ascii="Arial" w:hAnsi="Arial" w:cs="Arial"/>
            <w:sz w:val="24"/>
            <w:szCs w:val="24"/>
          </w:rPr>
          <w:delText>like</w:delText>
        </w:r>
        <w:r w:rsidR="00D3121D" w:rsidRPr="00F76D44" w:rsidDel="002E6D3D">
          <w:rPr>
            <w:rFonts w:ascii="Arial" w:hAnsi="Arial" w:cs="Arial"/>
            <w:sz w:val="24"/>
            <w:szCs w:val="24"/>
          </w:rPr>
          <w:delText xml:space="preserve"> </w:delText>
        </w:r>
      </w:del>
      <w:ins w:id="123" w:author="Jennifer Lockhart" w:date="2018-12-23T13:01:00Z">
        <w:r w:rsidR="002E6D3D">
          <w:rPr>
            <w:rFonts w:ascii="Arial" w:hAnsi="Arial" w:cs="Arial"/>
            <w:sz w:val="24"/>
            <w:szCs w:val="24"/>
          </w:rPr>
          <w:t>such as</w:t>
        </w:r>
        <w:r w:rsidR="002E6D3D" w:rsidRPr="00F76D44">
          <w:rPr>
            <w:rFonts w:ascii="Arial" w:hAnsi="Arial" w:cs="Arial"/>
            <w:sz w:val="24"/>
            <w:szCs w:val="24"/>
          </w:rPr>
          <w:t xml:space="preserve"> </w:t>
        </w:r>
      </w:ins>
      <w:r w:rsidR="00D3121D" w:rsidRPr="00F76D44">
        <w:rPr>
          <w:rFonts w:ascii="Arial" w:hAnsi="Arial" w:cs="Arial"/>
          <w:sz w:val="24"/>
          <w:szCs w:val="24"/>
        </w:rPr>
        <w:t xml:space="preserve">the production of </w:t>
      </w:r>
      <w:r w:rsidR="007A7AF3" w:rsidRPr="00F76D44">
        <w:rPr>
          <w:rFonts w:ascii="Arial" w:hAnsi="Arial" w:cs="Arial"/>
          <w:sz w:val="24"/>
          <w:szCs w:val="24"/>
        </w:rPr>
        <w:t xml:space="preserve">the </w:t>
      </w:r>
      <w:r w:rsidR="00D3121D" w:rsidRPr="00F76D44">
        <w:rPr>
          <w:rFonts w:ascii="Arial" w:hAnsi="Arial" w:cs="Arial"/>
          <w:sz w:val="24"/>
          <w:szCs w:val="24"/>
        </w:rPr>
        <w:t>phytotoxins</w:t>
      </w:r>
      <w:r w:rsidR="007A7AF3" w:rsidRPr="00F76D44">
        <w:rPr>
          <w:rFonts w:ascii="Arial" w:hAnsi="Arial" w:cs="Arial"/>
          <w:sz w:val="24"/>
          <w:szCs w:val="24"/>
        </w:rPr>
        <w:t>,</w:t>
      </w:r>
      <w:r w:rsidR="000F22E7" w:rsidRPr="00F76D44">
        <w:rPr>
          <w:rFonts w:ascii="Arial" w:hAnsi="Arial" w:cs="Arial"/>
          <w:sz w:val="24"/>
          <w:szCs w:val="24"/>
        </w:rPr>
        <w:t xml:space="preserve"> </w:t>
      </w:r>
      <w:proofErr w:type="spellStart"/>
      <w:r w:rsidR="00D3121D" w:rsidRPr="00F76D44">
        <w:rPr>
          <w:rFonts w:ascii="Arial" w:hAnsi="Arial" w:cs="Arial"/>
          <w:sz w:val="24"/>
          <w:szCs w:val="24"/>
        </w:rPr>
        <w:t>botrydial</w:t>
      </w:r>
      <w:proofErr w:type="spellEnd"/>
      <w:r w:rsidR="00D3121D" w:rsidRPr="00F76D44">
        <w:rPr>
          <w:rFonts w:ascii="Arial" w:hAnsi="Arial" w:cs="Arial"/>
          <w:sz w:val="24"/>
          <w:szCs w:val="24"/>
        </w:rPr>
        <w:t xml:space="preserve"> and </w:t>
      </w:r>
      <w:proofErr w:type="spellStart"/>
      <w:r w:rsidR="00D3121D" w:rsidRPr="00F76D44">
        <w:rPr>
          <w:rFonts w:ascii="Arial" w:hAnsi="Arial" w:cs="Arial"/>
          <w:sz w:val="24"/>
          <w:szCs w:val="24"/>
        </w:rPr>
        <w:t>botcinic</w:t>
      </w:r>
      <w:proofErr w:type="spellEnd"/>
      <w:r w:rsidR="00D3121D" w:rsidRPr="00F76D44">
        <w:rPr>
          <w:rFonts w:ascii="Arial" w:hAnsi="Arial" w:cs="Arial"/>
          <w:sz w:val="24"/>
          <w:szCs w:val="24"/>
        </w:rPr>
        <w:t xml:space="preserve"> acid</w:t>
      </w:r>
      <w:r w:rsidR="00CE6D3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(Siewers, Viaud et al. 2005, Dalmais, Schumacher et al. 2011)</w:t>
      </w:r>
      <w:r w:rsidR="009B208D" w:rsidRPr="00F76D44">
        <w:rPr>
          <w:rFonts w:ascii="Arial" w:hAnsi="Arial" w:cs="Arial"/>
          <w:sz w:val="24"/>
          <w:szCs w:val="24"/>
        </w:rPr>
        <w:fldChar w:fldCharType="end"/>
      </w:r>
      <w:r w:rsidR="00416136" w:rsidRPr="00F76D44">
        <w:rPr>
          <w:rFonts w:ascii="Arial" w:hAnsi="Arial" w:cs="Arial"/>
          <w:sz w:val="24"/>
          <w:szCs w:val="24"/>
        </w:rPr>
        <w:t xml:space="preserve">. </w:t>
      </w:r>
      <w:r w:rsidR="00E310DC" w:rsidRPr="00F76D44">
        <w:rPr>
          <w:rFonts w:ascii="Arial" w:hAnsi="Arial" w:cs="Arial"/>
          <w:sz w:val="24"/>
          <w:szCs w:val="24"/>
        </w:rPr>
        <w:t xml:space="preserve">This genetic variation also influences cell wall degrading enzymes and key regulators of virulence </w:t>
      </w:r>
      <w:del w:id="124" w:author="Jennifer Lockhart" w:date="2018-12-23T13:02:00Z">
        <w:r w:rsidR="00E310DC" w:rsidRPr="00F76D44" w:rsidDel="002E6D3D">
          <w:rPr>
            <w:rFonts w:ascii="Arial" w:hAnsi="Arial" w:cs="Arial"/>
            <w:sz w:val="24"/>
            <w:szCs w:val="24"/>
          </w:rPr>
          <w:delText>like</w:delText>
        </w:r>
        <w:r w:rsidR="00A01C5A" w:rsidRPr="00F76D44" w:rsidDel="002E6D3D">
          <w:rPr>
            <w:rFonts w:ascii="Arial" w:hAnsi="Arial" w:cs="Arial"/>
            <w:sz w:val="24"/>
            <w:szCs w:val="24"/>
          </w:rPr>
          <w:delText xml:space="preserve"> </w:delText>
        </w:r>
      </w:del>
      <w:ins w:id="125" w:author="Jennifer Lockhart" w:date="2018-12-23T13:02:00Z">
        <w:r w:rsidR="002E6D3D">
          <w:rPr>
            <w:rFonts w:ascii="Arial" w:hAnsi="Arial" w:cs="Arial"/>
            <w:sz w:val="24"/>
            <w:szCs w:val="24"/>
          </w:rPr>
          <w:t>such as</w:t>
        </w:r>
        <w:r w:rsidR="002E6D3D" w:rsidRPr="002E6D3D">
          <w:rPr>
            <w:rFonts w:ascii="Arial" w:hAnsi="Arial" w:cs="Arial"/>
            <w:sz w:val="24"/>
            <w:szCs w:val="24"/>
          </w:rPr>
          <w:t xml:space="preserve"> </w:t>
        </w:r>
      </w:ins>
      <w:r w:rsidR="00A01C5A" w:rsidRPr="002E6D3D">
        <w:rPr>
          <w:rFonts w:ascii="Arial" w:hAnsi="Arial" w:cs="Arial"/>
          <w:sz w:val="24"/>
          <w:szCs w:val="24"/>
          <w:rPrChange w:id="126" w:author="Jennifer Lockhart" w:date="2018-12-23T13:02:00Z">
            <w:rPr>
              <w:rFonts w:ascii="Arial" w:hAnsi="Arial" w:cs="Arial"/>
              <w:i/>
              <w:sz w:val="24"/>
              <w:szCs w:val="24"/>
            </w:rPr>
          </w:rPrChange>
        </w:rPr>
        <w:t>VELVET</w:t>
      </w:r>
      <w:ins w:id="127" w:author="Jennifer Lockhart" w:date="2018-12-23T13:02:00Z">
        <w:r w:rsidR="002E6D3D">
          <w:rPr>
            <w:rFonts w:ascii="Arial" w:hAnsi="Arial" w:cs="Arial"/>
            <w:sz w:val="24"/>
            <w:szCs w:val="24"/>
          </w:rPr>
          <w:t>, which</w:t>
        </w:r>
      </w:ins>
      <w:r w:rsidR="00A01C5A" w:rsidRPr="00F76D44">
        <w:rPr>
          <w:rFonts w:ascii="Arial" w:hAnsi="Arial" w:cs="Arial"/>
          <w:sz w:val="24"/>
          <w:szCs w:val="24"/>
        </w:rPr>
        <w:t xml:space="preserve"> </w:t>
      </w:r>
      <w:del w:id="128" w:author="Jennifer Lockhart" w:date="2018-12-23T13:02:00Z">
        <w:r w:rsidR="00E310DC" w:rsidRPr="00F76D44" w:rsidDel="002E6D3D">
          <w:rPr>
            <w:rFonts w:ascii="Arial" w:hAnsi="Arial" w:cs="Arial"/>
            <w:sz w:val="24"/>
            <w:szCs w:val="24"/>
          </w:rPr>
          <w:delText xml:space="preserve">that </w:delText>
        </w:r>
      </w:del>
      <w:r w:rsidR="00E310DC" w:rsidRPr="00F76D44">
        <w:rPr>
          <w:rFonts w:ascii="Arial" w:hAnsi="Arial" w:cs="Arial"/>
          <w:sz w:val="24"/>
          <w:szCs w:val="24"/>
        </w:rPr>
        <w:t xml:space="preserve">quantitatively control </w:t>
      </w:r>
      <w:r w:rsidR="00A01C5A" w:rsidRPr="00F76D44">
        <w:rPr>
          <w:rFonts w:ascii="Arial" w:hAnsi="Arial" w:cs="Arial"/>
          <w:sz w:val="24"/>
          <w:szCs w:val="24"/>
        </w:rPr>
        <w:t xml:space="preserve">virulence on multiple host plants </w:t>
      </w:r>
      <w:r w:rsidR="009B208D"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F76D44">
        <w:rPr>
          <w:rFonts w:ascii="Arial" w:hAnsi="Arial" w:cs="Arial"/>
          <w:sz w:val="24"/>
          <w:szCs w:val="24"/>
        </w:rPr>
        <w:fldChar w:fldCharType="separate"/>
      </w:r>
      <w:r w:rsidR="009B208D" w:rsidRPr="00F76D44">
        <w:rPr>
          <w:rFonts w:ascii="Arial" w:hAnsi="Arial" w:cs="Arial"/>
          <w:noProof/>
          <w:sz w:val="24"/>
          <w:szCs w:val="24"/>
        </w:rPr>
        <w:t>(Rowe and Kliebenstein 2007, Schumacher, Pradier et al. 2012)</w:t>
      </w:r>
      <w:r w:rsidR="009B208D" w:rsidRPr="00F76D44">
        <w:rPr>
          <w:rFonts w:ascii="Arial" w:hAnsi="Arial" w:cs="Arial"/>
          <w:sz w:val="24"/>
          <w:szCs w:val="24"/>
        </w:rPr>
        <w:fldChar w:fldCharType="end"/>
      </w:r>
      <w:r w:rsidR="00322463" w:rsidRPr="00F76D44">
        <w:rPr>
          <w:rFonts w:ascii="Arial" w:hAnsi="Arial" w:cs="Arial"/>
          <w:sz w:val="24"/>
          <w:szCs w:val="24"/>
        </w:rPr>
        <w:t xml:space="preserve">. </w:t>
      </w:r>
      <w:r w:rsidR="00BD5B47" w:rsidRPr="00F76D44">
        <w:rPr>
          <w:rFonts w:ascii="Arial" w:hAnsi="Arial" w:cs="Arial"/>
          <w:sz w:val="24"/>
          <w:szCs w:val="24"/>
        </w:rPr>
        <w:t>This standing diversity in</w:t>
      </w:r>
      <w:r w:rsidR="00A01C5A" w:rsidRPr="00F76D44">
        <w:rPr>
          <w:rFonts w:ascii="Arial" w:hAnsi="Arial" w:cs="Arial"/>
          <w:sz w:val="24"/>
          <w:szCs w:val="24"/>
        </w:rPr>
        <w:t xml:space="preserve"> virulence mechanisms can contribute to the formation of</w:t>
      </w:r>
      <w:r w:rsidR="00D3121D" w:rsidRPr="00F76D44">
        <w:rPr>
          <w:rFonts w:ascii="Arial" w:hAnsi="Arial" w:cs="Arial"/>
          <w:sz w:val="24"/>
          <w:szCs w:val="24"/>
        </w:rPr>
        <w:t xml:space="preserve"> quantitative differences in virulence</w:t>
      </w:r>
      <w:r w:rsidR="00A01C5A" w:rsidRPr="00F76D44">
        <w:rPr>
          <w:rFonts w:ascii="Arial" w:hAnsi="Arial" w:cs="Arial"/>
          <w:sz w:val="24"/>
          <w:szCs w:val="24"/>
        </w:rPr>
        <w:t xml:space="preserve"> between the isolates</w:t>
      </w:r>
      <w:r w:rsidR="00D349F6" w:rsidRPr="00F76D44">
        <w:rPr>
          <w:rFonts w:ascii="Arial" w:hAnsi="Arial" w:cs="Arial"/>
          <w:sz w:val="24"/>
          <w:szCs w:val="24"/>
        </w:rPr>
        <w:t xml:space="preserve"> </w:t>
      </w:r>
      <w:r w:rsidR="009B208D" w:rsidRPr="00F76D44">
        <w:rPr>
          <w:rFonts w:ascii="Arial" w:hAnsi="Arial" w:cs="Arial"/>
          <w:sz w:val="24"/>
          <w:szCs w:val="24"/>
        </w:rPr>
        <w:fldChar w:fldCharType="begin"/>
      </w:r>
      <w:r w:rsidR="0022052D" w:rsidRPr="00F76D44">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F76D44">
        <w:rPr>
          <w:rFonts w:ascii="Arial" w:hAnsi="Arial" w:cs="Arial"/>
          <w:sz w:val="24"/>
          <w:szCs w:val="24"/>
        </w:rPr>
        <w:fldChar w:fldCharType="separate"/>
      </w:r>
      <w:r w:rsidR="0022052D" w:rsidRPr="00F76D44">
        <w:rPr>
          <w:rFonts w:ascii="Arial" w:hAnsi="Arial" w:cs="Arial"/>
          <w:noProof/>
          <w:sz w:val="24"/>
          <w:szCs w:val="24"/>
        </w:rPr>
        <w:t>(Ten Have, Mulder et al. 1998)</w:t>
      </w:r>
      <w:r w:rsidR="009B208D" w:rsidRPr="00F76D44">
        <w:rPr>
          <w:rFonts w:ascii="Arial" w:hAnsi="Arial" w:cs="Arial"/>
          <w:sz w:val="24"/>
          <w:szCs w:val="24"/>
        </w:rPr>
        <w:fldChar w:fldCharType="end"/>
      </w:r>
      <w:r w:rsidR="00D3121D" w:rsidRPr="00F76D44">
        <w:rPr>
          <w:rFonts w:ascii="Arial" w:hAnsi="Arial" w:cs="Arial"/>
          <w:sz w:val="24"/>
          <w:szCs w:val="24"/>
        </w:rPr>
        <w:t xml:space="preserve">. </w:t>
      </w:r>
      <w:r w:rsidR="003F292E" w:rsidRPr="00F76D44">
        <w:rPr>
          <w:rFonts w:ascii="Arial" w:hAnsi="Arial" w:cs="Arial"/>
          <w:sz w:val="24"/>
          <w:szCs w:val="24"/>
        </w:rPr>
        <w:t>Th</w:t>
      </w:r>
      <w:ins w:id="129" w:author="Jennifer Lockhart" w:date="2018-12-23T13:02:00Z">
        <w:r w:rsidR="002E6D3D">
          <w:rPr>
            <w:rFonts w:ascii="Arial" w:hAnsi="Arial" w:cs="Arial"/>
            <w:sz w:val="24"/>
            <w:szCs w:val="24"/>
          </w:rPr>
          <w:t>is</w:t>
        </w:r>
      </w:ins>
      <w:del w:id="130" w:author="Jennifer Lockhart" w:date="2018-12-23T13:02:00Z">
        <w:r w:rsidR="003F292E" w:rsidRPr="00F76D44" w:rsidDel="002E6D3D">
          <w:rPr>
            <w:rFonts w:ascii="Arial" w:hAnsi="Arial" w:cs="Arial"/>
            <w:sz w:val="24"/>
            <w:szCs w:val="24"/>
          </w:rPr>
          <w:delText>e</w:delText>
        </w:r>
      </w:del>
      <w:r w:rsidR="003F292E" w:rsidRPr="00F76D44">
        <w:rPr>
          <w:rFonts w:ascii="Arial" w:hAnsi="Arial" w:cs="Arial"/>
          <w:sz w:val="24"/>
          <w:szCs w:val="24"/>
        </w:rPr>
        <w:t xml:space="preserve"> phenotypic variation is driven by a </w:t>
      </w:r>
      <w:r w:rsidR="00A01C5A" w:rsidRPr="00F76D44">
        <w:rPr>
          <w:rFonts w:ascii="Arial" w:hAnsi="Arial" w:cs="Arial"/>
          <w:sz w:val="24"/>
          <w:szCs w:val="24"/>
        </w:rPr>
        <w:t xml:space="preserve">high level of sequence diversity spread </w:t>
      </w:r>
      <w:r w:rsidR="00C341C9" w:rsidRPr="00F76D44">
        <w:rPr>
          <w:rFonts w:ascii="Arial" w:hAnsi="Arial" w:cs="Arial"/>
          <w:sz w:val="24"/>
          <w:szCs w:val="24"/>
        </w:rPr>
        <w:t>across</w:t>
      </w:r>
      <w:r w:rsidR="00A01C5A" w:rsidRPr="00F76D44">
        <w:rPr>
          <w:rFonts w:ascii="Arial" w:hAnsi="Arial" w:cs="Arial"/>
          <w:sz w:val="24"/>
          <w:szCs w:val="24"/>
        </w:rPr>
        <w:t xml:space="preserve"> the genome</w:t>
      </w:r>
      <w:r w:rsidR="006A6FB6" w:rsidRPr="00F76D44">
        <w:rPr>
          <w:rFonts w:ascii="Arial" w:hAnsi="Arial" w:cs="Arial"/>
          <w:sz w:val="24"/>
          <w:szCs w:val="24"/>
        </w:rPr>
        <w:t xml:space="preserve"> </w:t>
      </w:r>
      <w:r w:rsidR="002C6CAE" w:rsidRPr="00F76D44">
        <w:rPr>
          <w:rFonts w:ascii="Arial" w:hAnsi="Arial" w:cs="Arial"/>
          <w:sz w:val="24"/>
          <w:szCs w:val="24"/>
        </w:rPr>
        <w:fldChar w:fldCharType="begin"/>
      </w:r>
      <w:r w:rsidR="002450E5" w:rsidRPr="00F76D44">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F76D44">
        <w:rPr>
          <w:rFonts w:ascii="Arial" w:hAnsi="Arial" w:cs="Arial"/>
          <w:sz w:val="24"/>
          <w:szCs w:val="24"/>
        </w:rPr>
        <w:fldChar w:fldCharType="separate"/>
      </w:r>
      <w:r w:rsidR="002450E5" w:rsidRPr="00F76D44">
        <w:rPr>
          <w:rFonts w:ascii="Arial" w:hAnsi="Arial" w:cs="Arial"/>
          <w:noProof/>
          <w:sz w:val="24"/>
          <w:szCs w:val="24"/>
        </w:rPr>
        <w:t>(Rowe and Kliebenstein 2007, Fekete, Fekete et al. 2012)</w:t>
      </w:r>
      <w:r w:rsidR="002C6CAE" w:rsidRPr="00F76D44">
        <w:rPr>
          <w:rFonts w:ascii="Arial" w:hAnsi="Arial" w:cs="Arial"/>
          <w:sz w:val="24"/>
          <w:szCs w:val="24"/>
        </w:rPr>
        <w:fldChar w:fldCharType="end"/>
      </w:r>
      <w:r w:rsidR="00A01C5A" w:rsidRPr="00F76D44">
        <w:rPr>
          <w:rFonts w:ascii="Arial" w:hAnsi="Arial" w:cs="Arial"/>
          <w:sz w:val="24"/>
          <w:szCs w:val="24"/>
        </w:rPr>
        <w:t xml:space="preserve">. The polymorphism rate </w:t>
      </w:r>
      <w:r w:rsidR="00DC7B96" w:rsidRPr="00F76D44">
        <w:rPr>
          <w:rFonts w:ascii="Arial" w:hAnsi="Arial" w:cs="Arial"/>
          <w:sz w:val="24"/>
          <w:szCs w:val="24"/>
        </w:rPr>
        <w:t xml:space="preserve">in </w:t>
      </w:r>
      <w:r w:rsidR="00CF4535" w:rsidRPr="00F76D44">
        <w:rPr>
          <w:rFonts w:ascii="Arial" w:hAnsi="Arial" w:cs="Arial"/>
          <w:i/>
          <w:sz w:val="24"/>
          <w:szCs w:val="24"/>
        </w:rPr>
        <w:t>B. cinerea</w:t>
      </w:r>
      <w:r w:rsidR="001B13C4" w:rsidRPr="00F76D44">
        <w:rPr>
          <w:rFonts w:ascii="Arial" w:hAnsi="Arial" w:cs="Arial"/>
          <w:sz w:val="24"/>
          <w:szCs w:val="24"/>
        </w:rPr>
        <w:t>,</w:t>
      </w:r>
      <w:r w:rsidR="003F292E" w:rsidRPr="00F76D44">
        <w:rPr>
          <w:rFonts w:ascii="Arial" w:hAnsi="Arial" w:cs="Arial"/>
          <w:sz w:val="24"/>
          <w:szCs w:val="24"/>
        </w:rPr>
        <w:t xml:space="preserve"> </w:t>
      </w:r>
      <w:r w:rsidR="0081659F" w:rsidRPr="00F76D44">
        <w:rPr>
          <w:rFonts w:ascii="Arial" w:hAnsi="Arial" w:cs="Arial"/>
          <w:sz w:val="24"/>
          <w:szCs w:val="24"/>
        </w:rPr>
        <w:t>37</w:t>
      </w:r>
      <w:r w:rsidR="00DC7B96" w:rsidRPr="00F76D44">
        <w:rPr>
          <w:rFonts w:ascii="Arial" w:hAnsi="Arial" w:cs="Arial"/>
          <w:sz w:val="24"/>
          <w:szCs w:val="24"/>
        </w:rPr>
        <w:t xml:space="preserve"> </w:t>
      </w:r>
      <w:ins w:id="131" w:author="Jennifer Lockhart" w:date="2018-12-23T15:21:00Z">
        <w:r w:rsidR="00F44D66">
          <w:rPr>
            <w:rFonts w:ascii="Arial" w:hAnsi="Arial" w:cs="Arial"/>
            <w:sz w:val="24"/>
            <w:szCs w:val="24"/>
          </w:rPr>
          <w:t>single nucleotide polymorphisms (</w:t>
        </w:r>
      </w:ins>
      <w:r w:rsidR="00DC7B96" w:rsidRPr="00F76D44">
        <w:rPr>
          <w:rFonts w:ascii="Arial" w:hAnsi="Arial" w:cs="Arial"/>
          <w:sz w:val="24"/>
          <w:szCs w:val="24"/>
        </w:rPr>
        <w:t>SNP</w:t>
      </w:r>
      <w:ins w:id="132" w:author="Jennifer Lockhart" w:date="2018-12-23T15:22:00Z">
        <w:r w:rsidR="00F44D66">
          <w:rPr>
            <w:rFonts w:ascii="Arial" w:hAnsi="Arial" w:cs="Arial"/>
            <w:sz w:val="24"/>
            <w:szCs w:val="24"/>
          </w:rPr>
          <w:t>)</w:t>
        </w:r>
      </w:ins>
      <w:r w:rsidR="00DC7B96" w:rsidRPr="00F76D44">
        <w:rPr>
          <w:rFonts w:ascii="Arial" w:hAnsi="Arial" w:cs="Arial"/>
          <w:sz w:val="24"/>
          <w:szCs w:val="24"/>
        </w:rPr>
        <w:t>/kb</w:t>
      </w:r>
      <w:r w:rsidR="00CA37C4" w:rsidRPr="00F76D44">
        <w:rPr>
          <w:rFonts w:ascii="Arial" w:hAnsi="Arial" w:cs="Arial"/>
          <w:sz w:val="24"/>
          <w:szCs w:val="24"/>
        </w:rPr>
        <w:t>,</w:t>
      </w:r>
      <w:r w:rsidR="00A01C5A" w:rsidRPr="00F76D44">
        <w:rPr>
          <w:rFonts w:ascii="Arial" w:hAnsi="Arial" w:cs="Arial"/>
          <w:sz w:val="24"/>
          <w:szCs w:val="24"/>
        </w:rPr>
        <w:t xml:space="preserve"> </w:t>
      </w:r>
      <w:r w:rsidR="00796342" w:rsidRPr="00F76D44">
        <w:rPr>
          <w:rFonts w:ascii="Arial" w:hAnsi="Arial" w:cs="Arial"/>
          <w:sz w:val="24"/>
          <w:szCs w:val="24"/>
        </w:rPr>
        <w:t xml:space="preserve">is </w:t>
      </w:r>
      <w:r w:rsidR="0081659F" w:rsidRPr="00F76D44">
        <w:rPr>
          <w:rFonts w:ascii="Arial" w:hAnsi="Arial" w:cs="Arial"/>
          <w:sz w:val="24"/>
          <w:szCs w:val="24"/>
        </w:rPr>
        <w:t xml:space="preserve">much </w:t>
      </w:r>
      <w:r w:rsidR="00796342" w:rsidRPr="00F76D44">
        <w:rPr>
          <w:rFonts w:ascii="Arial" w:hAnsi="Arial" w:cs="Arial"/>
          <w:sz w:val="24"/>
          <w:szCs w:val="24"/>
        </w:rPr>
        <w:t>more variable than</w:t>
      </w:r>
      <w:r w:rsidR="00C30B68" w:rsidRPr="00F76D44">
        <w:rPr>
          <w:rFonts w:ascii="Arial" w:hAnsi="Arial" w:cs="Arial"/>
          <w:sz w:val="24"/>
          <w:szCs w:val="24"/>
        </w:rPr>
        <w:t xml:space="preserve"> most</w:t>
      </w:r>
      <w:r w:rsidR="00796342" w:rsidRPr="00F76D44">
        <w:rPr>
          <w:rFonts w:ascii="Arial" w:hAnsi="Arial" w:cs="Arial"/>
          <w:sz w:val="24"/>
          <w:szCs w:val="24"/>
        </w:rPr>
        <w:t xml:space="preserve"> previously studied </w:t>
      </w:r>
      <w:r w:rsidR="00DC7B96" w:rsidRPr="00F76D44">
        <w:rPr>
          <w:rFonts w:ascii="Arial" w:hAnsi="Arial" w:cs="Arial"/>
          <w:sz w:val="24"/>
          <w:szCs w:val="24"/>
        </w:rPr>
        <w:t xml:space="preserve">plant </w:t>
      </w:r>
      <w:r w:rsidR="00796342" w:rsidRPr="00F76D44">
        <w:rPr>
          <w:rFonts w:ascii="Arial" w:hAnsi="Arial" w:cs="Arial"/>
          <w:sz w:val="24"/>
          <w:szCs w:val="24"/>
        </w:rPr>
        <w:t>pathogens</w:t>
      </w:r>
      <w:r w:rsidR="00DC7B96" w:rsidRPr="00F76D44">
        <w:rPr>
          <w:rFonts w:ascii="Arial" w:hAnsi="Arial" w:cs="Arial"/>
          <w:sz w:val="24"/>
          <w:szCs w:val="24"/>
        </w:rPr>
        <w:t xml:space="preserve"> (1-2 SNP/kb in </w:t>
      </w:r>
      <w:r w:rsidR="00DC7B96" w:rsidRPr="00F76D44">
        <w:rPr>
          <w:rFonts w:ascii="Arial" w:hAnsi="Arial" w:cs="Arial"/>
          <w:i/>
          <w:sz w:val="24"/>
          <w:szCs w:val="24"/>
        </w:rPr>
        <w:t>Blumeria graminis</w:t>
      </w:r>
      <w:r w:rsidR="00CE69EF" w:rsidRPr="00F76D44">
        <w:rPr>
          <w:rFonts w:ascii="Arial" w:hAnsi="Arial" w:cs="Arial"/>
          <w:sz w:val="24"/>
          <w:szCs w:val="24"/>
        </w:rPr>
        <w:t>,</w:t>
      </w:r>
      <w:r w:rsidR="00C30B68" w:rsidRPr="00F76D44">
        <w:rPr>
          <w:rFonts w:ascii="Arial" w:hAnsi="Arial" w:cs="Arial"/>
          <w:sz w:val="24"/>
          <w:szCs w:val="24"/>
        </w:rPr>
        <w:t xml:space="preserve"> 1.5 SNP/kb in </w:t>
      </w:r>
      <w:proofErr w:type="spellStart"/>
      <w:r w:rsidR="00C30B68" w:rsidRPr="00F76D44">
        <w:rPr>
          <w:rFonts w:ascii="Arial" w:hAnsi="Arial" w:cs="Arial"/>
          <w:i/>
          <w:sz w:val="24"/>
          <w:szCs w:val="24"/>
        </w:rPr>
        <w:t>Melampsora</w:t>
      </w:r>
      <w:proofErr w:type="spellEnd"/>
      <w:r w:rsidR="00C30B68" w:rsidRPr="00F76D44">
        <w:rPr>
          <w:rFonts w:ascii="Arial" w:hAnsi="Arial" w:cs="Arial"/>
          <w:i/>
          <w:sz w:val="24"/>
          <w:szCs w:val="24"/>
        </w:rPr>
        <w:t xml:space="preserve"> </w:t>
      </w:r>
      <w:proofErr w:type="spellStart"/>
      <w:r w:rsidR="00C30B68" w:rsidRPr="00F76D44">
        <w:rPr>
          <w:rFonts w:ascii="Arial" w:hAnsi="Arial" w:cs="Arial"/>
          <w:i/>
          <w:sz w:val="24"/>
          <w:szCs w:val="24"/>
        </w:rPr>
        <w:t>larici-populina</w:t>
      </w:r>
      <w:proofErr w:type="spellEnd"/>
      <w:r w:rsidR="00C30B68" w:rsidRPr="00F76D44">
        <w:rPr>
          <w:rFonts w:ascii="Arial" w:hAnsi="Arial" w:cs="Arial"/>
          <w:sz w:val="24"/>
          <w:szCs w:val="24"/>
        </w:rPr>
        <w:t>,</w:t>
      </w:r>
      <w:r w:rsidR="00CE69EF" w:rsidRPr="00F76D44">
        <w:rPr>
          <w:rFonts w:ascii="Arial" w:hAnsi="Arial" w:cs="Arial"/>
          <w:sz w:val="24"/>
          <w:szCs w:val="24"/>
        </w:rPr>
        <w:t xml:space="preserve"> 5.5 SNP/kb in the compact genome of the obligate biotroph </w:t>
      </w:r>
      <w:r w:rsidR="00CE69EF" w:rsidRPr="00F76D44">
        <w:rPr>
          <w:rFonts w:ascii="Arial" w:hAnsi="Arial" w:cs="Arial"/>
          <w:i/>
          <w:sz w:val="24"/>
          <w:szCs w:val="24"/>
        </w:rPr>
        <w:t>Plasmodiophora brassicae</w:t>
      </w:r>
      <w:r w:rsidR="0081659F" w:rsidRPr="00F76D44">
        <w:rPr>
          <w:rFonts w:ascii="Arial" w:hAnsi="Arial" w:cs="Arial"/>
          <w:sz w:val="24"/>
          <w:szCs w:val="24"/>
        </w:rPr>
        <w:t>,</w:t>
      </w:r>
      <w:r w:rsidR="0081659F" w:rsidRPr="00F76D44">
        <w:rPr>
          <w:rFonts w:ascii="Arial" w:hAnsi="Arial" w:cs="Arial"/>
          <w:i/>
          <w:sz w:val="24"/>
          <w:szCs w:val="24"/>
        </w:rPr>
        <w:t xml:space="preserve"> </w:t>
      </w:r>
      <w:r w:rsidR="0081659F" w:rsidRPr="00F76D44">
        <w:rPr>
          <w:rFonts w:ascii="Arial" w:hAnsi="Arial" w:cs="Arial"/>
          <w:sz w:val="24"/>
          <w:szCs w:val="24"/>
        </w:rPr>
        <w:t xml:space="preserve">12.3 SNP/kb in the wheat stem rust pathogen </w:t>
      </w:r>
      <w:r w:rsidR="0081659F" w:rsidRPr="00F76D44">
        <w:rPr>
          <w:rFonts w:ascii="Arial" w:hAnsi="Arial" w:cs="Arial"/>
          <w:i/>
          <w:sz w:val="24"/>
          <w:szCs w:val="24"/>
        </w:rPr>
        <w:t>Puccinia graminis</w:t>
      </w:r>
      <w:r w:rsidR="0081659F" w:rsidRPr="00F76D44">
        <w:rPr>
          <w:rFonts w:ascii="Arial" w:hAnsi="Arial" w:cs="Arial"/>
          <w:sz w:val="24"/>
          <w:szCs w:val="24"/>
        </w:rPr>
        <w:t xml:space="preserve"> f. sp. </w:t>
      </w:r>
      <w:r w:rsidR="0081659F" w:rsidRPr="00F76D44">
        <w:rPr>
          <w:rFonts w:ascii="Arial" w:hAnsi="Arial" w:cs="Arial"/>
          <w:i/>
          <w:sz w:val="24"/>
          <w:szCs w:val="24"/>
        </w:rPr>
        <w:t>tritici</w:t>
      </w:r>
      <w:r w:rsidR="00DC7B96" w:rsidRPr="00F76D44">
        <w:rPr>
          <w:rFonts w:ascii="Arial" w:hAnsi="Arial" w:cs="Arial"/>
          <w:sz w:val="24"/>
          <w:szCs w:val="24"/>
        </w:rPr>
        <w:t>)</w:t>
      </w:r>
      <w:r w:rsidR="0081659F" w:rsidRPr="00F76D44">
        <w:rPr>
          <w:rFonts w:ascii="Arial" w:hAnsi="Arial" w:cs="Arial"/>
          <w:sz w:val="24"/>
          <w:szCs w:val="24"/>
        </w:rPr>
        <w:t xml:space="preserve"> and human pathogens (3-6 SNP/kb in </w:t>
      </w:r>
      <w:r w:rsidR="0081659F" w:rsidRPr="00F76D44">
        <w:rPr>
          <w:rFonts w:ascii="Arial" w:hAnsi="Arial" w:cs="Arial"/>
          <w:i/>
          <w:sz w:val="24"/>
          <w:szCs w:val="24"/>
        </w:rPr>
        <w:t>Mycobacterium tuberculosis)</w:t>
      </w:r>
      <w:r w:rsidR="001F21B6" w:rsidRPr="00F76D44">
        <w:rPr>
          <w:rFonts w:ascii="Arial" w:hAnsi="Arial" w:cs="Arial"/>
          <w:sz w:val="24"/>
          <w:szCs w:val="24"/>
        </w:rPr>
        <w:t xml:space="preserve">. </w:t>
      </w:r>
      <w:r w:rsidR="003F292E" w:rsidRPr="00F76D44">
        <w:rPr>
          <w:rFonts w:ascii="Arial" w:hAnsi="Arial" w:cs="Arial"/>
          <w:sz w:val="24"/>
          <w:szCs w:val="24"/>
        </w:rPr>
        <w:t xml:space="preserve">In addition to SNP diversity, </w:t>
      </w:r>
      <w:del w:id="133" w:author="Jennifer Lockhart" w:date="2018-12-23T13:03:00Z">
        <w:r w:rsidR="003F292E" w:rsidRPr="00F76D44" w:rsidDel="002E6D3D">
          <w:rPr>
            <w:rFonts w:ascii="Arial" w:hAnsi="Arial" w:cs="Arial"/>
            <w:sz w:val="24"/>
            <w:szCs w:val="24"/>
          </w:rPr>
          <w:delText xml:space="preserve">the </w:delText>
        </w:r>
      </w:del>
      <w:r w:rsidR="00E310DC" w:rsidRPr="00F76D44">
        <w:rPr>
          <w:rFonts w:ascii="Arial" w:hAnsi="Arial" w:cs="Arial"/>
          <w:sz w:val="24"/>
          <w:szCs w:val="24"/>
        </w:rPr>
        <w:t xml:space="preserve">genomic sequencing </w:t>
      </w:r>
      <w:r w:rsidR="00A01C5A" w:rsidRPr="00F76D44">
        <w:rPr>
          <w:rFonts w:ascii="Arial" w:hAnsi="Arial" w:cs="Arial"/>
          <w:sz w:val="24"/>
          <w:szCs w:val="24"/>
        </w:rPr>
        <w:t>show</w:t>
      </w:r>
      <w:r w:rsidR="00E310DC" w:rsidRPr="00F76D44">
        <w:rPr>
          <w:rFonts w:ascii="Arial" w:hAnsi="Arial" w:cs="Arial"/>
          <w:sz w:val="24"/>
          <w:szCs w:val="24"/>
        </w:rPr>
        <w:t>ed</w:t>
      </w:r>
      <w:r w:rsidR="00A01C5A" w:rsidRPr="00F76D44">
        <w:rPr>
          <w:rFonts w:ascii="Arial" w:hAnsi="Arial" w:cs="Arial"/>
          <w:sz w:val="24"/>
          <w:szCs w:val="24"/>
        </w:rPr>
        <w:t xml:space="preserve"> that </w:t>
      </w:r>
      <w:r w:rsidR="00053BF8" w:rsidRPr="00F76D44">
        <w:rPr>
          <w:rFonts w:ascii="Arial" w:hAnsi="Arial" w:cs="Arial"/>
          <w:i/>
          <w:sz w:val="24"/>
          <w:szCs w:val="24"/>
        </w:rPr>
        <w:t>B. cinerea</w:t>
      </w:r>
      <w:r w:rsidR="00A01C5A" w:rsidRPr="00F76D44">
        <w:rPr>
          <w:rFonts w:ascii="Arial" w:hAnsi="Arial" w:cs="Arial"/>
          <w:sz w:val="24"/>
          <w:szCs w:val="24"/>
        </w:rPr>
        <w:t xml:space="preserve"> has a high level of recombination and genomic admixture</w:t>
      </w:r>
      <w:r w:rsidR="000B0044" w:rsidRPr="00F76D44">
        <w:rPr>
          <w:rFonts w:ascii="Arial" w:hAnsi="Arial" w:cs="Arial"/>
          <w:sz w:val="24"/>
          <w:szCs w:val="24"/>
        </w:rPr>
        <w:t>,</w:t>
      </w:r>
      <w:r w:rsidR="003F292E" w:rsidRPr="00F76D44">
        <w:rPr>
          <w:rFonts w:ascii="Arial" w:hAnsi="Arial" w:cs="Arial"/>
          <w:sz w:val="24"/>
          <w:szCs w:val="24"/>
        </w:rPr>
        <w:t xml:space="preserve"> as if it were a randomly intermating population</w:t>
      </w:r>
      <w:r w:rsidR="005B390E" w:rsidRPr="00F76D44">
        <w:rPr>
          <w:rFonts w:ascii="Arial" w:hAnsi="Arial" w:cs="Arial"/>
          <w:sz w:val="24"/>
          <w:szCs w:val="24"/>
        </w:rPr>
        <w:t xml:space="preserve"> (</w:t>
      </w:r>
      <w:r w:rsidR="00DF5219" w:rsidRPr="00F76D44">
        <w:rPr>
          <w:rFonts w:ascii="Arial" w:hAnsi="Arial" w:cs="Arial"/>
          <w:sz w:val="24"/>
          <w:szCs w:val="24"/>
        </w:rPr>
        <w:t xml:space="preserve">Supplemental Figure </w:t>
      </w:r>
      <w:r w:rsidR="00583E28" w:rsidRPr="00F76D44">
        <w:rPr>
          <w:rFonts w:ascii="Arial" w:hAnsi="Arial" w:cs="Arial"/>
          <w:sz w:val="24"/>
          <w:szCs w:val="24"/>
        </w:rPr>
        <w:t>1</w:t>
      </w:r>
      <w:r w:rsidR="005B390E" w:rsidRPr="00F76D44">
        <w:rPr>
          <w:rFonts w:ascii="Arial" w:hAnsi="Arial" w:cs="Arial"/>
          <w:sz w:val="24"/>
          <w:szCs w:val="24"/>
        </w:rPr>
        <w:t>)</w:t>
      </w:r>
      <w:r w:rsidR="00B248E2"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00A01C5A" w:rsidRPr="00F76D44">
        <w:rPr>
          <w:rFonts w:ascii="Arial" w:hAnsi="Arial" w:cs="Arial"/>
          <w:sz w:val="24"/>
          <w:szCs w:val="24"/>
        </w:rPr>
        <w:t xml:space="preserve">. </w:t>
      </w:r>
      <w:r w:rsidR="00D3121D" w:rsidRPr="00F76D44">
        <w:rPr>
          <w:rFonts w:ascii="Arial" w:hAnsi="Arial" w:cs="Arial"/>
          <w:sz w:val="24"/>
          <w:szCs w:val="24"/>
        </w:rPr>
        <w:t>As such,</w:t>
      </w:r>
      <w:r w:rsidR="00A01C5A" w:rsidRPr="00F76D44">
        <w:rPr>
          <w:rFonts w:ascii="Arial" w:hAnsi="Arial" w:cs="Arial"/>
          <w:sz w:val="24"/>
          <w:szCs w:val="24"/>
        </w:rPr>
        <w:t xml:space="preserve"> </w:t>
      </w:r>
      <w:r w:rsidR="00E310DC" w:rsidRPr="00F76D44">
        <w:rPr>
          <w:rFonts w:ascii="Arial" w:hAnsi="Arial" w:cs="Arial"/>
          <w:sz w:val="24"/>
          <w:szCs w:val="24"/>
        </w:rPr>
        <w:t xml:space="preserve">a </w:t>
      </w:r>
      <w:r w:rsidR="00A01C5A" w:rsidRPr="00F76D44">
        <w:rPr>
          <w:rFonts w:ascii="Arial" w:hAnsi="Arial" w:cs="Arial"/>
          <w:sz w:val="24"/>
          <w:szCs w:val="24"/>
        </w:rPr>
        <w:t>collection of</w:t>
      </w:r>
      <w:r w:rsidR="00D3121D" w:rsidRPr="00F76D44">
        <w:rPr>
          <w:rFonts w:ascii="Arial" w:hAnsi="Arial" w:cs="Arial"/>
          <w:sz w:val="24"/>
          <w:szCs w:val="24"/>
        </w:rPr>
        <w:t xml:space="preserve"> </w:t>
      </w:r>
      <w:r w:rsidR="00D3121D" w:rsidRPr="00F76D44">
        <w:rPr>
          <w:rFonts w:ascii="Arial" w:hAnsi="Arial" w:cs="Arial"/>
          <w:i/>
          <w:sz w:val="24"/>
          <w:szCs w:val="24"/>
        </w:rPr>
        <w:t>B. cinerea</w:t>
      </w:r>
      <w:r w:rsidR="00326A40" w:rsidRPr="00F76D44">
        <w:rPr>
          <w:rFonts w:ascii="Arial" w:hAnsi="Arial" w:cs="Arial"/>
          <w:i/>
          <w:sz w:val="24"/>
          <w:szCs w:val="24"/>
        </w:rPr>
        <w:t xml:space="preserve"> </w:t>
      </w:r>
      <w:r w:rsidR="00A01C5A" w:rsidRPr="00F76D44">
        <w:rPr>
          <w:rFonts w:ascii="Arial" w:hAnsi="Arial" w:cs="Arial"/>
          <w:sz w:val="24"/>
          <w:szCs w:val="24"/>
        </w:rPr>
        <w:t>isolates contain genetic variation in a wide range of virulence mechanisms</w:t>
      </w:r>
      <w:r w:rsidR="00141F54" w:rsidRPr="00F76D44">
        <w:rPr>
          <w:rFonts w:ascii="Arial" w:hAnsi="Arial" w:cs="Arial"/>
          <w:sz w:val="24"/>
          <w:szCs w:val="24"/>
        </w:rPr>
        <w:t>,</w:t>
      </w:r>
      <w:r w:rsidR="00A01C5A" w:rsidRPr="00F76D44">
        <w:rPr>
          <w:rFonts w:ascii="Arial" w:hAnsi="Arial" w:cs="Arial"/>
          <w:sz w:val="24"/>
          <w:szCs w:val="24"/>
        </w:rPr>
        <w:t xml:space="preserve"> </w:t>
      </w:r>
      <w:r w:rsidR="00141F54" w:rsidRPr="00F76D44">
        <w:rPr>
          <w:rFonts w:ascii="Arial" w:hAnsi="Arial" w:cs="Arial"/>
          <w:sz w:val="24"/>
          <w:szCs w:val="24"/>
        </w:rPr>
        <w:t xml:space="preserve">offering </w:t>
      </w:r>
      <w:r w:rsidR="00A01C5A" w:rsidRPr="00F76D44">
        <w:rPr>
          <w:rFonts w:ascii="Arial" w:hAnsi="Arial" w:cs="Arial"/>
          <w:sz w:val="24"/>
          <w:szCs w:val="24"/>
        </w:rPr>
        <w:t>the potential to challenge the host with a blend of diverse virulence mechanisms</w:t>
      </w:r>
      <w:r w:rsidR="001B13C4" w:rsidRPr="00F76D44">
        <w:rPr>
          <w:rFonts w:ascii="Arial" w:hAnsi="Arial" w:cs="Arial"/>
          <w:sz w:val="24"/>
          <w:szCs w:val="24"/>
        </w:rPr>
        <w:t xml:space="preserve"> to identify the pathogen variation controlling quantitative virulence </w:t>
      </w:r>
      <w:r w:rsidR="00D3121D" w:rsidRPr="00F76D44">
        <w:rPr>
          <w:rFonts w:ascii="Arial" w:hAnsi="Arial" w:cs="Arial"/>
          <w:sz w:val="24"/>
          <w:szCs w:val="24"/>
        </w:rPr>
        <w:t>.</w:t>
      </w:r>
    </w:p>
    <w:p w14:paraId="52C2E367" w14:textId="5F5C6F46" w:rsidR="00EA6EAB" w:rsidRPr="00F76D44" w:rsidRDefault="000F79B1" w:rsidP="00F06B84">
      <w:pPr>
        <w:spacing w:line="360" w:lineRule="auto"/>
        <w:ind w:firstLine="720"/>
        <w:rPr>
          <w:rFonts w:ascii="Arial" w:hAnsi="Arial" w:cs="Arial"/>
          <w:sz w:val="24"/>
          <w:szCs w:val="24"/>
        </w:rPr>
      </w:pPr>
      <w:r w:rsidRPr="00F76D44">
        <w:rPr>
          <w:rFonts w:ascii="Arial" w:hAnsi="Arial" w:cs="Arial"/>
          <w:sz w:val="24"/>
          <w:szCs w:val="24"/>
        </w:rPr>
        <w:t>A model pathosystem for studying qu</w:t>
      </w:r>
      <w:r w:rsidR="00471076" w:rsidRPr="00F76D44">
        <w:rPr>
          <w:rFonts w:ascii="Arial" w:hAnsi="Arial" w:cs="Arial"/>
          <w:sz w:val="24"/>
          <w:szCs w:val="24"/>
        </w:rPr>
        <w:t>antitative</w:t>
      </w:r>
      <w:r w:rsidR="00F442A5" w:rsidRPr="00F76D44">
        <w:rPr>
          <w:rFonts w:ascii="Arial" w:hAnsi="Arial" w:cs="Arial"/>
          <w:sz w:val="24"/>
          <w:szCs w:val="24"/>
        </w:rPr>
        <w:t xml:space="preserve"> host-pathogen</w:t>
      </w:r>
      <w:r w:rsidR="00471076" w:rsidRPr="00F76D44">
        <w:rPr>
          <w:rFonts w:ascii="Arial" w:hAnsi="Arial" w:cs="Arial"/>
          <w:sz w:val="24"/>
          <w:szCs w:val="24"/>
        </w:rPr>
        <w:t xml:space="preserve"> interactions</w:t>
      </w:r>
      <w:r w:rsidR="00F442A5" w:rsidRPr="00F76D44">
        <w:rPr>
          <w:rFonts w:ascii="Arial" w:hAnsi="Arial" w:cs="Arial"/>
          <w:sz w:val="24"/>
          <w:szCs w:val="24"/>
        </w:rPr>
        <w:t xml:space="preserve"> </w:t>
      </w:r>
      <w:r w:rsidR="00471076" w:rsidRPr="00F76D44">
        <w:rPr>
          <w:rFonts w:ascii="Arial" w:hAnsi="Arial" w:cs="Arial"/>
          <w:sz w:val="24"/>
          <w:szCs w:val="24"/>
        </w:rPr>
        <w:t>is the t</w:t>
      </w:r>
      <w:r w:rsidRPr="00F76D44">
        <w:rPr>
          <w:rFonts w:ascii="Arial" w:hAnsi="Arial" w:cs="Arial"/>
          <w:sz w:val="24"/>
          <w:szCs w:val="24"/>
        </w:rPr>
        <w:t>omato-</w:t>
      </w:r>
      <w:r w:rsidR="00EA6EAB" w:rsidRPr="00F76D44">
        <w:rPr>
          <w:rFonts w:ascii="Arial" w:hAnsi="Arial" w:cs="Arial"/>
          <w:i/>
          <w:sz w:val="24"/>
          <w:szCs w:val="24"/>
        </w:rPr>
        <w:t>B. cinerea</w:t>
      </w:r>
      <w:r w:rsidRPr="00F76D44">
        <w:rPr>
          <w:rFonts w:ascii="Arial" w:hAnsi="Arial" w:cs="Arial"/>
          <w:i/>
          <w:sz w:val="24"/>
          <w:szCs w:val="24"/>
        </w:rPr>
        <w:t xml:space="preserve"> </w:t>
      </w:r>
      <w:r w:rsidRPr="00F76D44">
        <w:rPr>
          <w:rFonts w:ascii="Arial" w:hAnsi="Arial" w:cs="Arial"/>
          <w:sz w:val="24"/>
          <w:szCs w:val="24"/>
        </w:rPr>
        <w:t>system</w:t>
      </w:r>
      <w:r w:rsidR="00326A40" w:rsidRPr="00F76D44">
        <w:rPr>
          <w:rFonts w:ascii="Arial" w:hAnsi="Arial" w:cs="Arial"/>
          <w:sz w:val="24"/>
          <w:szCs w:val="24"/>
        </w:rPr>
        <w:t>,</w:t>
      </w:r>
      <w:r w:rsidRPr="00F76D44">
        <w:rPr>
          <w:rFonts w:ascii="Arial" w:hAnsi="Arial" w:cs="Arial"/>
          <w:sz w:val="24"/>
          <w:szCs w:val="24"/>
        </w:rPr>
        <w:t xml:space="preserve"> where the pathogen causes</w:t>
      </w:r>
      <w:r w:rsidR="00EA6EAB" w:rsidRPr="00F76D44">
        <w:rPr>
          <w:rFonts w:ascii="Arial" w:hAnsi="Arial" w:cs="Arial"/>
          <w:sz w:val="24"/>
          <w:szCs w:val="24"/>
        </w:rPr>
        <w:t xml:space="preserve"> crop loss due to both pre- and post-harvest infection</w:t>
      </w:r>
      <w:r w:rsidR="00BF0EF7"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(Dean, Van Kan et al. 2012, Hahn 2014, Romanazzi and Droby 2016)</w:t>
      </w:r>
      <w:r w:rsidR="009B208D" w:rsidRPr="00F76D44">
        <w:rPr>
          <w:rFonts w:ascii="Arial" w:hAnsi="Arial" w:cs="Arial"/>
          <w:sz w:val="24"/>
          <w:szCs w:val="24"/>
        </w:rPr>
        <w:fldChar w:fldCharType="end"/>
      </w:r>
      <w:r w:rsidR="00EA6EAB" w:rsidRPr="00F76D44">
        <w:rPr>
          <w:rFonts w:ascii="Arial" w:hAnsi="Arial" w:cs="Arial"/>
          <w:sz w:val="24"/>
          <w:szCs w:val="24"/>
        </w:rPr>
        <w:t xml:space="preserve">. Resistance to </w:t>
      </w:r>
      <w:r w:rsidR="00EA6EAB" w:rsidRPr="00F76D44">
        <w:rPr>
          <w:rFonts w:ascii="Arial" w:hAnsi="Arial" w:cs="Arial"/>
          <w:i/>
          <w:sz w:val="24"/>
          <w:szCs w:val="24"/>
        </w:rPr>
        <w:t>B. cinerea</w:t>
      </w:r>
      <w:r w:rsidR="00EA6EAB" w:rsidRPr="00F76D44">
        <w:rPr>
          <w:rFonts w:ascii="Arial" w:hAnsi="Arial" w:cs="Arial"/>
          <w:sz w:val="24"/>
          <w:szCs w:val="24"/>
        </w:rPr>
        <w:t xml:space="preserve"> is a quantitative trait in tomato</w:t>
      </w:r>
      <w:r w:rsidR="00F442A5" w:rsidRPr="00F76D44">
        <w:rPr>
          <w:rFonts w:ascii="Arial" w:hAnsi="Arial" w:cs="Arial"/>
          <w:sz w:val="24"/>
          <w:szCs w:val="24"/>
        </w:rPr>
        <w:t xml:space="preserve"> as with most other spec</w:t>
      </w:r>
      <w:r w:rsidR="00CE6D3B" w:rsidRPr="00F76D44">
        <w:rPr>
          <w:rFonts w:ascii="Arial" w:hAnsi="Arial" w:cs="Arial"/>
          <w:sz w:val="24"/>
          <w:szCs w:val="24"/>
        </w:rPr>
        <w:t>i</w:t>
      </w:r>
      <w:r w:rsidR="00F442A5" w:rsidRPr="00F76D44">
        <w:rPr>
          <w:rFonts w:ascii="Arial" w:hAnsi="Arial" w:cs="Arial"/>
          <w:sz w:val="24"/>
          <w:szCs w:val="24"/>
        </w:rPr>
        <w:t>es</w:t>
      </w:r>
      <w:r w:rsidR="00326A40" w:rsidRPr="00F76D44">
        <w:rPr>
          <w:rFonts w:ascii="Arial" w:hAnsi="Arial" w:cs="Arial"/>
          <w:sz w:val="24"/>
          <w:szCs w:val="24"/>
        </w:rPr>
        <w:t>,</w:t>
      </w:r>
      <w:r w:rsidRPr="00F76D44">
        <w:rPr>
          <w:rFonts w:ascii="Arial" w:hAnsi="Arial" w:cs="Arial"/>
          <w:sz w:val="24"/>
          <w:szCs w:val="24"/>
        </w:rPr>
        <w:t xml:space="preserve"> with </w:t>
      </w:r>
      <w:r w:rsidR="00E54248" w:rsidRPr="00F76D44">
        <w:rPr>
          <w:rFonts w:ascii="Arial" w:hAnsi="Arial" w:cs="Arial"/>
          <w:sz w:val="24"/>
          <w:szCs w:val="24"/>
        </w:rPr>
        <w:t xml:space="preserve">identified </w:t>
      </w:r>
      <w:r w:rsidR="002E0F7F" w:rsidRPr="00F76D44">
        <w:rPr>
          <w:rFonts w:ascii="Arial" w:hAnsi="Arial" w:cs="Arial"/>
          <w:sz w:val="24"/>
          <w:szCs w:val="24"/>
        </w:rPr>
        <w:t xml:space="preserve">tomato </w:t>
      </w:r>
      <w:ins w:id="134" w:author="Jennifer Lockhart" w:date="2018-12-23T13:04:00Z">
        <w:r w:rsidR="002E6D3D">
          <w:rPr>
            <w:rFonts w:ascii="Arial" w:hAnsi="Arial" w:cs="Arial"/>
            <w:sz w:val="24"/>
            <w:szCs w:val="24"/>
          </w:rPr>
          <w:t>quantitative trait loci (</w:t>
        </w:r>
      </w:ins>
      <w:r w:rsidR="00EA6EAB" w:rsidRPr="00F76D44">
        <w:rPr>
          <w:rFonts w:ascii="Arial" w:hAnsi="Arial" w:cs="Arial"/>
          <w:sz w:val="24"/>
          <w:szCs w:val="24"/>
        </w:rPr>
        <w:t>QTL</w:t>
      </w:r>
      <w:r w:rsidRPr="00F76D44">
        <w:rPr>
          <w:rFonts w:ascii="Arial" w:hAnsi="Arial" w:cs="Arial"/>
          <w:sz w:val="24"/>
          <w:szCs w:val="24"/>
        </w:rPr>
        <w:t>s</w:t>
      </w:r>
      <w:ins w:id="135" w:author="Jennifer Lockhart" w:date="2018-12-23T13:04:00Z">
        <w:r w:rsidR="002E6D3D">
          <w:rPr>
            <w:rFonts w:ascii="Arial" w:hAnsi="Arial" w:cs="Arial"/>
            <w:sz w:val="24"/>
            <w:szCs w:val="24"/>
          </w:rPr>
          <w:t>)</w:t>
        </w:r>
      </w:ins>
      <w:r w:rsidR="00E54248" w:rsidRPr="00F76D44">
        <w:rPr>
          <w:rFonts w:ascii="Arial" w:hAnsi="Arial" w:cs="Arial"/>
          <w:sz w:val="24"/>
          <w:szCs w:val="24"/>
        </w:rPr>
        <w:t xml:space="preserve"> each</w:t>
      </w:r>
      <w:r w:rsidRPr="00F76D44">
        <w:rPr>
          <w:rFonts w:ascii="Arial" w:hAnsi="Arial" w:cs="Arial"/>
          <w:sz w:val="24"/>
          <w:szCs w:val="24"/>
        </w:rPr>
        <w:t xml:space="preserve"> </w:t>
      </w:r>
      <w:r w:rsidR="00EA6EAB" w:rsidRPr="00F76D44">
        <w:rPr>
          <w:rFonts w:ascii="Arial" w:hAnsi="Arial" w:cs="Arial"/>
          <w:sz w:val="24"/>
          <w:szCs w:val="24"/>
        </w:rPr>
        <w:t>explaining up to 15% of phenotypic variation</w:t>
      </w:r>
      <w:r w:rsidR="00E54248" w:rsidRPr="00F76D44">
        <w:rPr>
          <w:rFonts w:ascii="Arial" w:hAnsi="Arial" w:cs="Arial"/>
          <w:sz w:val="24"/>
          <w:szCs w:val="24"/>
        </w:rPr>
        <w:t xml:space="preserve"> for lesion size on stems </w:t>
      </w:r>
      <w:r w:rsidR="00B3570C" w:rsidRPr="00F76D44">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(Dıaz, ten Have et al. 2002, Finkers, van Heusden et al. 2007, Ten Have, van Berloo et al. 2007, Rowe and Kliebenstein 2008, Corwin, Copeland et al. 2016)</w:t>
      </w:r>
      <w:r w:rsidR="00B3570C" w:rsidRPr="00F76D44">
        <w:rPr>
          <w:rFonts w:ascii="Arial" w:hAnsi="Arial" w:cs="Arial"/>
          <w:sz w:val="24"/>
          <w:szCs w:val="24"/>
        </w:rPr>
        <w:fldChar w:fldCharType="end"/>
      </w:r>
      <w:r w:rsidR="00EA6EAB" w:rsidRPr="00F76D44">
        <w:rPr>
          <w:rFonts w:ascii="Arial" w:hAnsi="Arial" w:cs="Arial"/>
          <w:sz w:val="24"/>
          <w:szCs w:val="24"/>
        </w:rPr>
        <w:t xml:space="preserve">. </w:t>
      </w:r>
      <w:r w:rsidRPr="00F76D44">
        <w:rPr>
          <w:rFonts w:ascii="Arial" w:hAnsi="Arial" w:cs="Arial"/>
          <w:sz w:val="24"/>
          <w:szCs w:val="24"/>
        </w:rPr>
        <w:t xml:space="preserve">Tomato is </w:t>
      </w:r>
      <w:r w:rsidR="00FC7461" w:rsidRPr="00F76D44">
        <w:rPr>
          <w:rFonts w:ascii="Arial" w:hAnsi="Arial" w:cs="Arial"/>
          <w:sz w:val="24"/>
          <w:szCs w:val="24"/>
        </w:rPr>
        <w:t xml:space="preserve">also a key </w:t>
      </w:r>
      <w:r w:rsidRPr="00F76D44">
        <w:rPr>
          <w:rFonts w:ascii="Arial" w:hAnsi="Arial" w:cs="Arial"/>
          <w:sz w:val="24"/>
          <w:szCs w:val="24"/>
        </w:rPr>
        <w:t xml:space="preserve">model system </w:t>
      </w:r>
      <w:r w:rsidR="00FC7461" w:rsidRPr="00F76D44">
        <w:rPr>
          <w:rFonts w:ascii="Arial" w:hAnsi="Arial" w:cs="Arial"/>
          <w:sz w:val="24"/>
          <w:szCs w:val="24"/>
        </w:rPr>
        <w:t>to study how</w:t>
      </w:r>
      <w:r w:rsidRPr="00F76D44">
        <w:rPr>
          <w:rFonts w:ascii="Arial" w:hAnsi="Arial" w:cs="Arial"/>
          <w:sz w:val="24"/>
          <w:szCs w:val="24"/>
        </w:rPr>
        <w:t xml:space="preserve"> domestication </w:t>
      </w:r>
      <w:r w:rsidR="00FC7461" w:rsidRPr="00F76D44">
        <w:rPr>
          <w:rFonts w:ascii="Arial" w:hAnsi="Arial" w:cs="Arial"/>
          <w:sz w:val="24"/>
          <w:szCs w:val="24"/>
        </w:rPr>
        <w:t xml:space="preserve">influences </w:t>
      </w:r>
      <w:r w:rsidRPr="00F76D44">
        <w:rPr>
          <w:rFonts w:ascii="Arial" w:hAnsi="Arial" w:cs="Arial"/>
          <w:sz w:val="24"/>
          <w:szCs w:val="24"/>
        </w:rPr>
        <w:t>plant physiology and resistance</w:t>
      </w:r>
      <w:r w:rsidR="00FC7461" w:rsidRPr="00F76D44">
        <w:rPr>
          <w:rFonts w:ascii="Arial" w:hAnsi="Arial" w:cs="Arial"/>
          <w:sz w:val="24"/>
          <w:szCs w:val="24"/>
        </w:rPr>
        <w:t>, including alterations in the circadian clock</w:t>
      </w:r>
      <w:r w:rsidR="00E54248" w:rsidRPr="00F76D44">
        <w:rPr>
          <w:rFonts w:ascii="Arial" w:hAnsi="Arial" w:cs="Arial"/>
          <w:sz w:val="24"/>
          <w:szCs w:val="24"/>
        </w:rPr>
        <w:t xml:space="preserve"> </w:t>
      </w:r>
      <w:r w:rsidR="006E0975" w:rsidRPr="00F76D44">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sidRPr="00F76D44">
        <w:rPr>
          <w:rFonts w:ascii="Arial" w:hAnsi="Arial" w:cs="Arial"/>
          <w:sz w:val="24"/>
          <w:szCs w:val="24"/>
        </w:rPr>
        <w:instrText xml:space="preserve"> ADDIN EN.CITE </w:instrText>
      </w:r>
      <w:r w:rsidR="001575AF" w:rsidRPr="00F76D44">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sidRPr="00F76D44">
        <w:rPr>
          <w:rFonts w:ascii="Arial" w:hAnsi="Arial" w:cs="Arial"/>
          <w:sz w:val="24"/>
          <w:szCs w:val="24"/>
        </w:rPr>
        <w:instrText xml:space="preserve"> ADDIN EN.CITE.DATA </w:instrText>
      </w:r>
      <w:r w:rsidR="001575AF" w:rsidRPr="00F76D44">
        <w:rPr>
          <w:rFonts w:ascii="Arial" w:hAnsi="Arial" w:cs="Arial"/>
          <w:sz w:val="24"/>
          <w:szCs w:val="24"/>
        </w:rPr>
      </w:r>
      <w:r w:rsidR="001575AF" w:rsidRPr="00F76D44">
        <w:rPr>
          <w:rFonts w:ascii="Arial" w:hAnsi="Arial" w:cs="Arial"/>
          <w:sz w:val="24"/>
          <w:szCs w:val="24"/>
        </w:rPr>
        <w:fldChar w:fldCharType="end"/>
      </w:r>
      <w:r w:rsidR="006E0975" w:rsidRPr="00F76D44">
        <w:rPr>
          <w:rFonts w:ascii="Arial" w:hAnsi="Arial" w:cs="Arial"/>
          <w:sz w:val="24"/>
          <w:szCs w:val="24"/>
        </w:rPr>
      </w:r>
      <w:r w:rsidR="006E0975" w:rsidRPr="00F76D44">
        <w:rPr>
          <w:rFonts w:ascii="Arial" w:hAnsi="Arial" w:cs="Arial"/>
          <w:sz w:val="24"/>
          <w:szCs w:val="24"/>
        </w:rPr>
        <w:fldChar w:fldCharType="separate"/>
      </w:r>
      <w:r w:rsidR="00042D5F" w:rsidRPr="00F76D44">
        <w:rPr>
          <w:rFonts w:ascii="Arial" w:hAnsi="Arial" w:cs="Arial"/>
          <w:noProof/>
          <w:sz w:val="24"/>
          <w:szCs w:val="24"/>
        </w:rPr>
        <w:t xml:space="preserve">(Tanksley 2004, Bai and Lindhout 2007, Panthee and Chen 2010, </w:t>
      </w:r>
      <w:r w:rsidR="00042D5F" w:rsidRPr="00F76D44">
        <w:rPr>
          <w:rFonts w:ascii="Arial" w:hAnsi="Arial" w:cs="Arial"/>
          <w:noProof/>
          <w:sz w:val="24"/>
          <w:szCs w:val="24"/>
        </w:rPr>
        <w:lastRenderedPageBreak/>
        <w:t>Bergougnoux 2014, Müller, Wijnen et al. 2016)</w:t>
      </w:r>
      <w:r w:rsidR="006E0975" w:rsidRPr="00F76D44">
        <w:rPr>
          <w:rFonts w:ascii="Arial" w:hAnsi="Arial" w:cs="Arial"/>
          <w:sz w:val="24"/>
          <w:szCs w:val="24"/>
        </w:rPr>
        <w:fldChar w:fldCharType="end"/>
      </w:r>
      <w:r w:rsidR="00825C40" w:rsidRPr="00F76D44">
        <w:rPr>
          <w:rFonts w:ascii="Arial" w:hAnsi="Arial" w:cs="Arial"/>
          <w:sz w:val="24"/>
          <w:szCs w:val="24"/>
        </w:rPr>
        <w:t xml:space="preserve">, </w:t>
      </w:r>
      <w:r w:rsidR="00EA6EAB" w:rsidRPr="00F76D44">
        <w:rPr>
          <w:rFonts w:ascii="Arial" w:hAnsi="Arial" w:cs="Arial"/>
          <w:sz w:val="24"/>
          <w:szCs w:val="24"/>
        </w:rPr>
        <w:t xml:space="preserve">which </w:t>
      </w:r>
      <w:r w:rsidRPr="00F76D44">
        <w:rPr>
          <w:rFonts w:ascii="Arial" w:hAnsi="Arial" w:cs="Arial"/>
          <w:sz w:val="24"/>
          <w:szCs w:val="24"/>
        </w:rPr>
        <w:t xml:space="preserve">can modulate resistance to </w:t>
      </w:r>
      <w:r w:rsidRPr="00F76D44">
        <w:rPr>
          <w:rFonts w:ascii="Arial" w:hAnsi="Arial" w:cs="Arial"/>
          <w:i/>
          <w:sz w:val="24"/>
          <w:szCs w:val="24"/>
        </w:rPr>
        <w:t>B. cinerea</w:t>
      </w:r>
      <w:r w:rsidR="00EA6EA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sidRPr="00F76D44">
        <w:rPr>
          <w:rFonts w:ascii="Arial" w:hAnsi="Arial" w:cs="Arial"/>
          <w:sz w:val="24"/>
          <w:szCs w:val="24"/>
        </w:rPr>
        <w:instrText xml:space="preserve"> ADDIN EN.CITE </w:instrText>
      </w:r>
      <w:r w:rsidR="005A412E" w:rsidRPr="00F76D44">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sidRPr="00F76D44">
        <w:rPr>
          <w:rFonts w:ascii="Arial" w:hAnsi="Arial" w:cs="Arial"/>
          <w:sz w:val="24"/>
          <w:szCs w:val="24"/>
        </w:rPr>
        <w:instrText xml:space="preserve"> ADDIN EN.CITE.DATA </w:instrText>
      </w:r>
      <w:r w:rsidR="005A412E" w:rsidRPr="00F76D44">
        <w:rPr>
          <w:rFonts w:ascii="Arial" w:hAnsi="Arial" w:cs="Arial"/>
          <w:sz w:val="24"/>
          <w:szCs w:val="24"/>
        </w:rPr>
      </w:r>
      <w:r w:rsidR="005A412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(Sauerbrunn and Schlaich 2004, Weyman, Pan et al. 2006, Bhardwaj, Meier et al. 2011, Hevia, Canessa et al. 2015)</w:t>
      </w:r>
      <w:r w:rsidR="009B208D" w:rsidRPr="00F76D44">
        <w:rPr>
          <w:rFonts w:ascii="Arial" w:hAnsi="Arial" w:cs="Arial"/>
          <w:sz w:val="24"/>
          <w:szCs w:val="24"/>
        </w:rPr>
        <w:fldChar w:fldCharType="end"/>
      </w:r>
      <w:r w:rsidR="00BA2199" w:rsidRPr="00F76D44">
        <w:rPr>
          <w:rFonts w:ascii="Arial" w:hAnsi="Arial" w:cs="Arial"/>
          <w:sz w:val="24"/>
          <w:szCs w:val="24"/>
        </w:rPr>
        <w:t xml:space="preserve">. </w:t>
      </w:r>
      <w:r w:rsidR="007A7AF3" w:rsidRPr="00F76D44">
        <w:rPr>
          <w:rFonts w:ascii="Arial" w:hAnsi="Arial" w:cs="Arial"/>
          <w:sz w:val="24"/>
          <w:szCs w:val="24"/>
        </w:rPr>
        <w:t xml:space="preserve">This suggests that </w:t>
      </w:r>
      <w:r w:rsidR="00322463" w:rsidRPr="00F76D44">
        <w:rPr>
          <w:rFonts w:ascii="Arial" w:hAnsi="Arial" w:cs="Arial"/>
          <w:sz w:val="24"/>
          <w:szCs w:val="24"/>
        </w:rPr>
        <w:t xml:space="preserve">host plant </w:t>
      </w:r>
      <w:r w:rsidR="00090A18" w:rsidRPr="00F76D44">
        <w:rPr>
          <w:rFonts w:ascii="Arial" w:hAnsi="Arial" w:cs="Arial"/>
          <w:sz w:val="24"/>
          <w:szCs w:val="24"/>
        </w:rPr>
        <w:t xml:space="preserve">diversity </w:t>
      </w:r>
      <w:r w:rsidR="004766F2" w:rsidRPr="00F76D44">
        <w:rPr>
          <w:rFonts w:ascii="Arial" w:hAnsi="Arial" w:cs="Arial"/>
          <w:sz w:val="24"/>
          <w:szCs w:val="24"/>
        </w:rPr>
        <w:t>within tomato</w:t>
      </w:r>
      <w:r w:rsidR="007A7AF3" w:rsidRPr="00F76D44">
        <w:rPr>
          <w:rFonts w:ascii="Arial" w:hAnsi="Arial" w:cs="Arial"/>
          <w:sz w:val="24"/>
          <w:szCs w:val="24"/>
        </w:rPr>
        <w:t xml:space="preserve"> can alter traits known </w:t>
      </w:r>
      <w:r w:rsidR="005E4813" w:rsidRPr="00F76D44">
        <w:rPr>
          <w:rFonts w:ascii="Arial" w:hAnsi="Arial" w:cs="Arial"/>
          <w:sz w:val="24"/>
          <w:szCs w:val="24"/>
        </w:rPr>
        <w:t xml:space="preserve">from other systems </w:t>
      </w:r>
      <w:r w:rsidR="007A7AF3" w:rsidRPr="00F76D44">
        <w:rPr>
          <w:rFonts w:ascii="Arial" w:hAnsi="Arial" w:cs="Arial"/>
          <w:sz w:val="24"/>
          <w:szCs w:val="24"/>
        </w:rPr>
        <w:t xml:space="preserve">to influence </w:t>
      </w:r>
      <w:r w:rsidR="007A7AF3" w:rsidRPr="00F76D44">
        <w:rPr>
          <w:rFonts w:ascii="Arial" w:hAnsi="Arial" w:cs="Arial"/>
          <w:i/>
          <w:sz w:val="24"/>
          <w:szCs w:val="24"/>
        </w:rPr>
        <w:t>B. cinerea</w:t>
      </w:r>
      <w:r w:rsidR="007A7AF3" w:rsidRPr="00F76D44">
        <w:rPr>
          <w:rFonts w:ascii="Arial" w:hAnsi="Arial" w:cs="Arial"/>
          <w:sz w:val="24"/>
          <w:szCs w:val="24"/>
        </w:rPr>
        <w:t xml:space="preserve"> resistance.</w:t>
      </w:r>
      <w:r w:rsidR="00EA6EAB" w:rsidRPr="00F76D44">
        <w:rPr>
          <w:rFonts w:ascii="Arial" w:hAnsi="Arial" w:cs="Arial"/>
          <w:sz w:val="24"/>
          <w:szCs w:val="24"/>
        </w:rPr>
        <w:t xml:space="preserve"> </w:t>
      </w:r>
      <w:r w:rsidR="00540B3E" w:rsidRPr="00F76D44" w:rsidDel="005E4813">
        <w:rPr>
          <w:rFonts w:ascii="Arial" w:hAnsi="Arial" w:cs="Arial"/>
          <w:sz w:val="24"/>
          <w:szCs w:val="24"/>
        </w:rPr>
        <w:t xml:space="preserve">Tomato domestication </w:t>
      </w:r>
      <w:r w:rsidR="00E55832" w:rsidRPr="00F76D44" w:rsidDel="005E4813">
        <w:rPr>
          <w:rFonts w:ascii="Arial" w:hAnsi="Arial" w:cs="Arial"/>
          <w:sz w:val="24"/>
          <w:szCs w:val="24"/>
        </w:rPr>
        <w:t>is typically</w:t>
      </w:r>
      <w:r w:rsidR="00540B3E" w:rsidRPr="00F76D44" w:rsidDel="005E4813">
        <w:rPr>
          <w:rFonts w:ascii="Arial" w:hAnsi="Arial" w:cs="Arial"/>
          <w:sz w:val="24"/>
          <w:szCs w:val="24"/>
        </w:rPr>
        <w:t xml:space="preserve"> considered a single event, followed by extensive crop improvement </w:t>
      </w:r>
      <w:r w:rsidR="00075FF0" w:rsidRPr="00F76D44" w:rsidDel="005E4813">
        <w:rPr>
          <w:rFonts w:ascii="Arial" w:hAnsi="Arial" w:cs="Arial"/>
          <w:sz w:val="24"/>
          <w:szCs w:val="24"/>
        </w:rPr>
        <w:fldChar w:fldCharType="begin"/>
      </w:r>
      <w:r w:rsidR="00190ECE" w:rsidRPr="00F76D44"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F76D44" w:rsidDel="005E4813">
        <w:rPr>
          <w:rFonts w:ascii="Arial" w:hAnsi="Arial" w:cs="Arial"/>
          <w:sz w:val="24"/>
          <w:szCs w:val="24"/>
        </w:rPr>
        <w:fldChar w:fldCharType="separate"/>
      </w:r>
      <w:r w:rsidR="00190ECE" w:rsidRPr="00F76D44" w:rsidDel="005E4813">
        <w:rPr>
          <w:rFonts w:ascii="Arial" w:hAnsi="Arial" w:cs="Arial"/>
          <w:noProof/>
          <w:sz w:val="24"/>
          <w:szCs w:val="24"/>
        </w:rPr>
        <w:t>(Lin, Zhu et al. 2014, Blanca, Montero-Pau et al. 2015)</w:t>
      </w:r>
      <w:r w:rsidR="00075FF0" w:rsidRPr="00F76D44" w:rsidDel="005E4813">
        <w:rPr>
          <w:rFonts w:ascii="Arial" w:hAnsi="Arial" w:cs="Arial"/>
          <w:sz w:val="24"/>
          <w:szCs w:val="24"/>
        </w:rPr>
        <w:fldChar w:fldCharType="end"/>
      </w:r>
      <w:r w:rsidR="00540B3E" w:rsidRPr="00F76D44" w:rsidDel="005E4813">
        <w:rPr>
          <w:rFonts w:ascii="Arial" w:hAnsi="Arial" w:cs="Arial"/>
          <w:sz w:val="24"/>
          <w:szCs w:val="24"/>
        </w:rPr>
        <w:t xml:space="preserve">. </w:t>
      </w:r>
      <w:r w:rsidR="0053312D" w:rsidRPr="00F76D44">
        <w:rPr>
          <w:rFonts w:ascii="Arial" w:hAnsi="Arial" w:cs="Arial"/>
          <w:sz w:val="24"/>
          <w:szCs w:val="24"/>
        </w:rPr>
        <w:t>Thus,</w:t>
      </w:r>
      <w:r w:rsidR="00F442A5" w:rsidRPr="00F76D44">
        <w:rPr>
          <w:rFonts w:ascii="Arial" w:hAnsi="Arial" w:cs="Arial"/>
          <w:sz w:val="24"/>
          <w:szCs w:val="24"/>
        </w:rPr>
        <w:t xml:space="preserve"> we are using</w:t>
      </w:r>
      <w:r w:rsidRPr="00F76D44">
        <w:rPr>
          <w:rFonts w:ascii="Arial" w:hAnsi="Arial" w:cs="Arial"/>
          <w:sz w:val="24"/>
          <w:szCs w:val="24"/>
        </w:rPr>
        <w:t xml:space="preserve"> the tomato-</w:t>
      </w:r>
      <w:r w:rsidRPr="00F76D44">
        <w:rPr>
          <w:rFonts w:ascii="Arial" w:hAnsi="Arial" w:cs="Arial"/>
          <w:i/>
          <w:sz w:val="24"/>
          <w:szCs w:val="24"/>
        </w:rPr>
        <w:t>B. cinerea</w:t>
      </w:r>
      <w:r w:rsidRPr="00F76D44">
        <w:rPr>
          <w:rFonts w:ascii="Arial" w:hAnsi="Arial" w:cs="Arial"/>
          <w:sz w:val="24"/>
          <w:szCs w:val="24"/>
        </w:rPr>
        <w:t xml:space="preserve"> pathosystem to directly </w:t>
      </w:r>
      <w:r w:rsidR="00F442A5" w:rsidRPr="00F76D44">
        <w:rPr>
          <w:rFonts w:ascii="Arial" w:hAnsi="Arial" w:cs="Arial"/>
          <w:sz w:val="24"/>
          <w:szCs w:val="24"/>
        </w:rPr>
        <w:t xml:space="preserve">measure the interaction of </w:t>
      </w:r>
      <w:r w:rsidR="009F5CE5" w:rsidRPr="00F76D44">
        <w:rPr>
          <w:rFonts w:ascii="Arial" w:hAnsi="Arial" w:cs="Arial"/>
          <w:sz w:val="24"/>
          <w:szCs w:val="24"/>
        </w:rPr>
        <w:t xml:space="preserve">domesticated </w:t>
      </w:r>
      <w:r w:rsidR="00F442A5" w:rsidRPr="00F76D44">
        <w:rPr>
          <w:rFonts w:ascii="Arial" w:hAnsi="Arial" w:cs="Arial"/>
          <w:sz w:val="24"/>
          <w:szCs w:val="24"/>
        </w:rPr>
        <w:t xml:space="preserve">crop </w:t>
      </w:r>
      <w:r w:rsidR="009F5CE5" w:rsidRPr="00F76D44">
        <w:rPr>
          <w:rFonts w:ascii="Arial" w:hAnsi="Arial" w:cs="Arial"/>
          <w:sz w:val="24"/>
          <w:szCs w:val="24"/>
        </w:rPr>
        <w:t xml:space="preserve">variation </w:t>
      </w:r>
      <w:r w:rsidR="00F442A5" w:rsidRPr="00F76D44">
        <w:rPr>
          <w:rFonts w:ascii="Arial" w:hAnsi="Arial" w:cs="Arial"/>
          <w:sz w:val="24"/>
          <w:szCs w:val="24"/>
        </w:rPr>
        <w:t xml:space="preserve">with </w:t>
      </w:r>
      <w:r w:rsidRPr="00F76D44">
        <w:rPr>
          <w:rFonts w:ascii="Arial" w:hAnsi="Arial" w:cs="Arial"/>
          <w:sz w:val="24"/>
          <w:szCs w:val="24"/>
        </w:rPr>
        <w:t xml:space="preserve">genetic variation in a generalist pathogen </w:t>
      </w:r>
      <w:r w:rsidR="00F442A5" w:rsidRPr="00F76D44">
        <w:rPr>
          <w:rFonts w:ascii="Arial" w:hAnsi="Arial" w:cs="Arial"/>
          <w:sz w:val="24"/>
          <w:szCs w:val="24"/>
        </w:rPr>
        <w:t>to better understand the evolution of this pathosystem</w:t>
      </w:r>
      <w:r w:rsidRPr="00F76D44">
        <w:rPr>
          <w:rFonts w:ascii="Arial" w:hAnsi="Arial" w:cs="Arial"/>
          <w:sz w:val="24"/>
          <w:szCs w:val="24"/>
        </w:rPr>
        <w:t>.</w:t>
      </w:r>
      <w:r w:rsidR="009836A7" w:rsidRPr="00F76D44">
        <w:rPr>
          <w:rFonts w:ascii="Arial" w:hAnsi="Arial" w:cs="Arial"/>
          <w:sz w:val="24"/>
          <w:szCs w:val="24"/>
        </w:rPr>
        <w:t xml:space="preserve"> </w:t>
      </w:r>
    </w:p>
    <w:p w14:paraId="35B05A4C" w14:textId="3DF0B834" w:rsidR="009E7104" w:rsidRPr="00F76D44" w:rsidRDefault="00105CC5" w:rsidP="00F06B84">
      <w:pPr>
        <w:spacing w:line="360" w:lineRule="auto"/>
        <w:ind w:firstLine="720"/>
        <w:rPr>
          <w:rFonts w:ascii="Arial" w:hAnsi="Arial" w:cs="Arial"/>
          <w:sz w:val="24"/>
          <w:szCs w:val="24"/>
        </w:rPr>
      </w:pPr>
      <w:r w:rsidRPr="00F76D44">
        <w:rPr>
          <w:rFonts w:ascii="Arial" w:hAnsi="Arial" w:cs="Arial"/>
          <w:sz w:val="24"/>
          <w:szCs w:val="24"/>
        </w:rPr>
        <w:t xml:space="preserve">In this study, we </w:t>
      </w:r>
      <w:r w:rsidR="00F442A5" w:rsidRPr="00F76D44">
        <w:rPr>
          <w:rFonts w:ascii="Arial" w:hAnsi="Arial" w:cs="Arial"/>
          <w:sz w:val="24"/>
          <w:szCs w:val="24"/>
        </w:rPr>
        <w:t>infected 9</w:t>
      </w:r>
      <w:r w:rsidR="00FA4ED9" w:rsidRPr="00F76D44">
        <w:rPr>
          <w:rFonts w:ascii="Arial" w:hAnsi="Arial" w:cs="Arial"/>
          <w:sz w:val="24"/>
          <w:szCs w:val="24"/>
        </w:rPr>
        <w:t>7</w:t>
      </w:r>
      <w:r w:rsidR="00F442A5" w:rsidRPr="00F76D44">
        <w:rPr>
          <w:rFonts w:ascii="Arial" w:hAnsi="Arial" w:cs="Arial"/>
          <w:sz w:val="24"/>
          <w:szCs w:val="24"/>
        </w:rPr>
        <w:t xml:space="preserve"> genetically diverse </w:t>
      </w:r>
      <w:r w:rsidR="00F442A5" w:rsidRPr="00F76D44">
        <w:rPr>
          <w:rFonts w:ascii="Arial" w:hAnsi="Arial" w:cs="Arial"/>
          <w:i/>
          <w:sz w:val="24"/>
          <w:szCs w:val="24"/>
        </w:rPr>
        <w:t>B. cinerea</w:t>
      </w:r>
      <w:r w:rsidR="00F442A5" w:rsidRPr="00F76D44">
        <w:rPr>
          <w:rFonts w:ascii="Arial" w:hAnsi="Arial" w:cs="Arial"/>
          <w:sz w:val="24"/>
          <w:szCs w:val="24"/>
        </w:rPr>
        <w:t xml:space="preserve"> isolates on a collection of domestic</w:t>
      </w:r>
      <w:r w:rsidR="00CE6D3B" w:rsidRPr="00F76D44">
        <w:rPr>
          <w:rFonts w:ascii="Arial" w:hAnsi="Arial" w:cs="Arial"/>
          <w:sz w:val="24"/>
          <w:szCs w:val="24"/>
        </w:rPr>
        <w:t>ated tomato</w:t>
      </w:r>
      <w:r w:rsidR="00F442A5" w:rsidRPr="00F76D44">
        <w:rPr>
          <w:rFonts w:ascii="Arial" w:hAnsi="Arial" w:cs="Arial"/>
          <w:sz w:val="24"/>
          <w:szCs w:val="24"/>
        </w:rPr>
        <w:t xml:space="preserve">, </w:t>
      </w:r>
      <w:r w:rsidR="00D02CC3" w:rsidRPr="00F76D44">
        <w:rPr>
          <w:rFonts w:ascii="Arial" w:hAnsi="Arial" w:cs="Arial"/>
          <w:i/>
          <w:sz w:val="24"/>
          <w:szCs w:val="24"/>
        </w:rPr>
        <w:t>S. lycopersicum</w:t>
      </w:r>
      <w:r w:rsidR="00F442A5" w:rsidRPr="00F76D44">
        <w:rPr>
          <w:rFonts w:ascii="Arial" w:hAnsi="Arial" w:cs="Arial"/>
          <w:sz w:val="24"/>
          <w:szCs w:val="24"/>
        </w:rPr>
        <w:t xml:space="preserve">, and wild tomato, </w:t>
      </w:r>
      <w:r w:rsidR="00D02CC3" w:rsidRPr="00F76D44">
        <w:rPr>
          <w:rFonts w:ascii="Arial" w:hAnsi="Arial" w:cs="Arial"/>
          <w:i/>
          <w:sz w:val="24"/>
          <w:szCs w:val="24"/>
        </w:rPr>
        <w:t>S. pimpinellifolium</w:t>
      </w:r>
      <w:r w:rsidR="00F442A5" w:rsidRPr="00F76D44">
        <w:rPr>
          <w:rFonts w:ascii="Arial" w:hAnsi="Arial" w:cs="Arial"/>
          <w:sz w:val="24"/>
          <w:szCs w:val="24"/>
        </w:rPr>
        <w:t xml:space="preserve">, and </w:t>
      </w:r>
      <w:r w:rsidR="00FA6EF3" w:rsidRPr="00F76D44">
        <w:rPr>
          <w:rFonts w:ascii="Arial" w:hAnsi="Arial" w:cs="Arial"/>
          <w:sz w:val="24"/>
          <w:szCs w:val="24"/>
        </w:rPr>
        <w:t xml:space="preserve">quantified the interaction through </w:t>
      </w:r>
      <w:r w:rsidR="00F442A5" w:rsidRPr="00F76D44">
        <w:rPr>
          <w:rFonts w:ascii="Arial" w:hAnsi="Arial" w:cs="Arial"/>
          <w:sz w:val="24"/>
          <w:szCs w:val="24"/>
        </w:rPr>
        <w:t>lesion size</w:t>
      </w:r>
      <w:r w:rsidR="00FA6EF3" w:rsidRPr="00F76D44">
        <w:rPr>
          <w:rFonts w:ascii="Arial" w:hAnsi="Arial" w:cs="Arial"/>
          <w:sz w:val="24"/>
          <w:szCs w:val="24"/>
        </w:rPr>
        <w:t xml:space="preserve"> in a detached leaf assay</w:t>
      </w:r>
      <w:r w:rsidR="00F442A5" w:rsidRPr="00F76D44">
        <w:rPr>
          <w:rFonts w:ascii="Arial" w:hAnsi="Arial" w:cs="Arial"/>
          <w:sz w:val="24"/>
          <w:szCs w:val="24"/>
        </w:rPr>
        <w:t xml:space="preserve">. </w:t>
      </w:r>
      <w:r w:rsidR="00890F0E" w:rsidRPr="00F76D44">
        <w:rPr>
          <w:rFonts w:ascii="Arial" w:hAnsi="Arial" w:cs="Arial"/>
          <w:sz w:val="24"/>
          <w:szCs w:val="24"/>
        </w:rPr>
        <w:t xml:space="preserve">Previous studies have examined </w:t>
      </w:r>
      <w:r w:rsidR="00890F0E" w:rsidRPr="00F76D44">
        <w:rPr>
          <w:rFonts w:ascii="Arial" w:hAnsi="Arial" w:cs="Arial"/>
          <w:i/>
          <w:sz w:val="24"/>
          <w:szCs w:val="24"/>
        </w:rPr>
        <w:t>B. cinerea</w:t>
      </w:r>
      <w:r w:rsidR="00890F0E" w:rsidRPr="00F76D44">
        <w:rPr>
          <w:rFonts w:ascii="Arial" w:hAnsi="Arial" w:cs="Arial"/>
          <w:sz w:val="24"/>
          <w:szCs w:val="24"/>
        </w:rPr>
        <w:t xml:space="preserve"> resistance between domesticated and wild tomato species using single isolates of pathogens </w:t>
      </w:r>
      <w:r w:rsidR="00890F0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890F0E" w:rsidRPr="00F76D44">
        <w:rPr>
          <w:rFonts w:ascii="Arial" w:hAnsi="Arial" w:cs="Arial"/>
          <w:sz w:val="24"/>
          <w:szCs w:val="24"/>
        </w:rPr>
      </w:r>
      <w:r w:rsidR="00890F0E" w:rsidRPr="00F76D44">
        <w:rPr>
          <w:rFonts w:ascii="Arial" w:hAnsi="Arial" w:cs="Arial"/>
          <w:sz w:val="24"/>
          <w:szCs w:val="24"/>
        </w:rPr>
        <w:fldChar w:fldCharType="separate"/>
      </w:r>
      <w:r w:rsidR="00890F0E" w:rsidRPr="00F76D44">
        <w:rPr>
          <w:rFonts w:ascii="Arial" w:hAnsi="Arial" w:cs="Arial"/>
          <w:noProof/>
          <w:sz w:val="24"/>
          <w:szCs w:val="24"/>
        </w:rPr>
        <w:t>(Egashira, Kuwashima et al. 2000, Nicot, Moretti et al. 2002, Guimaraes, Chetelat et al. 2004, Ten Have, van Berloo et al. 2007, Finkers, Bai et al. 2008)</w:t>
      </w:r>
      <w:r w:rsidR="00890F0E" w:rsidRPr="00F76D44">
        <w:rPr>
          <w:rFonts w:ascii="Arial" w:hAnsi="Arial" w:cs="Arial"/>
          <w:sz w:val="24"/>
          <w:szCs w:val="24"/>
        </w:rPr>
        <w:fldChar w:fldCharType="end"/>
      </w:r>
      <w:r w:rsidR="00890F0E" w:rsidRPr="00F76D44">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F76D44">
        <w:rPr>
          <w:rFonts w:ascii="Arial" w:hAnsi="Arial" w:cs="Arial"/>
          <w:i/>
          <w:sz w:val="24"/>
          <w:szCs w:val="24"/>
        </w:rPr>
        <w:t>B. cinerea</w:t>
      </w:r>
      <w:r w:rsidR="00890F0E" w:rsidRPr="00F76D44">
        <w:rPr>
          <w:rFonts w:ascii="Arial" w:hAnsi="Arial" w:cs="Arial"/>
          <w:sz w:val="24"/>
          <w:szCs w:val="24"/>
        </w:rPr>
        <w:t xml:space="preserve"> resistance. However, it is still unknown how domesticated and wild tomatoes compare </w:t>
      </w:r>
      <w:del w:id="136" w:author="Jennifer Lockhart" w:date="2018-12-23T15:18:00Z">
        <w:r w:rsidR="00890F0E" w:rsidRPr="00F76D44" w:rsidDel="00F44D66">
          <w:rPr>
            <w:rFonts w:ascii="Arial" w:hAnsi="Arial" w:cs="Arial"/>
            <w:sz w:val="24"/>
            <w:szCs w:val="24"/>
          </w:rPr>
          <w:delText xml:space="preserve">for </w:delText>
        </w:r>
      </w:del>
      <w:ins w:id="137" w:author="Jennifer Lockhart" w:date="2018-12-23T15:18:00Z">
        <w:r w:rsidR="00F44D66">
          <w:rPr>
            <w:rFonts w:ascii="Arial" w:hAnsi="Arial" w:cs="Arial"/>
            <w:sz w:val="24"/>
            <w:szCs w:val="24"/>
          </w:rPr>
          <w:t>in terms of</w:t>
        </w:r>
        <w:r w:rsidR="00F44D66" w:rsidRPr="00F76D44">
          <w:rPr>
            <w:rFonts w:ascii="Arial" w:hAnsi="Arial" w:cs="Arial"/>
            <w:sz w:val="24"/>
            <w:szCs w:val="24"/>
          </w:rPr>
          <w:t xml:space="preserve"> </w:t>
        </w:r>
      </w:ins>
      <w:r w:rsidR="00890F0E" w:rsidRPr="00F76D44">
        <w:rPr>
          <w:rFonts w:ascii="Arial" w:hAnsi="Arial" w:cs="Arial"/>
          <w:i/>
          <w:sz w:val="24"/>
          <w:szCs w:val="24"/>
        </w:rPr>
        <w:t>B. cinerea</w:t>
      </w:r>
      <w:r w:rsidR="00890F0E" w:rsidRPr="00F76D44">
        <w:rPr>
          <w:rFonts w:ascii="Arial" w:hAnsi="Arial" w:cs="Arial"/>
          <w:sz w:val="24"/>
          <w:szCs w:val="24"/>
        </w:rPr>
        <w:t xml:space="preserve"> resistance using multiple plant genotypes and a population of the pathogen. </w:t>
      </w:r>
      <w:r w:rsidR="0064046D" w:rsidRPr="00F76D44">
        <w:rPr>
          <w:rFonts w:ascii="Arial" w:hAnsi="Arial" w:cs="Arial"/>
          <w:sz w:val="24"/>
          <w:szCs w:val="24"/>
        </w:rPr>
        <w:t>We selected accessions to sample major geographic origins of the progenitor</w:t>
      </w:r>
      <w:r w:rsidR="00E55832" w:rsidRPr="00F76D44">
        <w:rPr>
          <w:rFonts w:ascii="Arial" w:hAnsi="Arial" w:cs="Arial"/>
          <w:sz w:val="24"/>
          <w:szCs w:val="24"/>
        </w:rPr>
        <w:t xml:space="preserve"> species</w:t>
      </w:r>
      <w:del w:id="138" w:author="Jennifer Lockhart" w:date="2018-12-23T15:19:00Z">
        <w:r w:rsidR="0064046D" w:rsidRPr="00F76D44" w:rsidDel="00F44D66">
          <w:rPr>
            <w:rFonts w:ascii="Arial" w:hAnsi="Arial" w:cs="Arial"/>
            <w:sz w:val="24"/>
            <w:szCs w:val="24"/>
          </w:rPr>
          <w:delText>,</w:delText>
        </w:r>
      </w:del>
      <w:r w:rsidR="0064046D" w:rsidRPr="00F76D44">
        <w:rPr>
          <w:rFonts w:ascii="Arial" w:hAnsi="Arial" w:cs="Arial"/>
          <w:sz w:val="24"/>
          <w:szCs w:val="24"/>
        </w:rPr>
        <w:t xml:space="preserve"> and </w:t>
      </w:r>
      <w:r w:rsidR="00E55832" w:rsidRPr="00F76D44">
        <w:rPr>
          <w:rFonts w:ascii="Arial" w:hAnsi="Arial" w:cs="Arial"/>
          <w:sz w:val="24"/>
          <w:szCs w:val="24"/>
        </w:rPr>
        <w:t>focused the domesticated germplasm</w:t>
      </w:r>
      <w:r w:rsidR="0064046D" w:rsidRPr="00F76D44">
        <w:rPr>
          <w:rFonts w:ascii="Arial" w:hAnsi="Arial" w:cs="Arial"/>
          <w:sz w:val="24"/>
          <w:szCs w:val="24"/>
        </w:rPr>
        <w:t xml:space="preserve"> on </w:t>
      </w:r>
      <w:r w:rsidR="0054531C" w:rsidRPr="00F76D44">
        <w:rPr>
          <w:rFonts w:ascii="Arial" w:hAnsi="Arial" w:cs="Arial"/>
          <w:sz w:val="24"/>
          <w:szCs w:val="24"/>
        </w:rPr>
        <w:t xml:space="preserve">diverse </w:t>
      </w:r>
      <w:r w:rsidR="0064046D" w:rsidRPr="00F76D44">
        <w:rPr>
          <w:rFonts w:ascii="Arial" w:hAnsi="Arial" w:cs="Arial"/>
          <w:sz w:val="24"/>
          <w:szCs w:val="24"/>
        </w:rPr>
        <w:t>mid- to late- 20</w:t>
      </w:r>
      <w:r w:rsidR="0064046D" w:rsidRPr="00F76D44">
        <w:rPr>
          <w:rFonts w:ascii="Arial" w:hAnsi="Arial" w:cs="Arial"/>
          <w:sz w:val="24"/>
          <w:szCs w:val="24"/>
          <w:vertAlign w:val="superscript"/>
        </w:rPr>
        <w:t>th</w:t>
      </w:r>
      <w:r w:rsidR="0064046D" w:rsidRPr="00F76D44">
        <w:rPr>
          <w:rFonts w:ascii="Arial" w:hAnsi="Arial" w:cs="Arial"/>
          <w:sz w:val="24"/>
          <w:szCs w:val="24"/>
        </w:rPr>
        <w:t xml:space="preserve"> century improved germplasm </w:t>
      </w:r>
      <w:r w:rsidR="00075FF0" w:rsidRPr="00F76D44">
        <w:rPr>
          <w:rFonts w:ascii="Arial" w:hAnsi="Arial" w:cs="Arial"/>
          <w:sz w:val="24"/>
          <w:szCs w:val="24"/>
        </w:rPr>
        <w:fldChar w:fldCharType="begin"/>
      </w:r>
      <w:r w:rsidR="00510E9C" w:rsidRPr="00F76D44">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F76D44">
        <w:rPr>
          <w:rFonts w:ascii="Arial" w:hAnsi="Arial" w:cs="Arial"/>
          <w:sz w:val="24"/>
          <w:szCs w:val="24"/>
        </w:rPr>
        <w:fldChar w:fldCharType="separate"/>
      </w:r>
      <w:r w:rsidR="00510E9C" w:rsidRPr="00F76D44">
        <w:rPr>
          <w:rFonts w:ascii="Arial" w:hAnsi="Arial" w:cs="Arial"/>
          <w:noProof/>
          <w:sz w:val="24"/>
          <w:szCs w:val="24"/>
        </w:rPr>
        <w:t>(Lin, Zhu et al. 2014, Blanca, Montero-Pau et al. 2015)</w:t>
      </w:r>
      <w:r w:rsidR="00075FF0" w:rsidRPr="00F76D44">
        <w:rPr>
          <w:rFonts w:ascii="Arial" w:hAnsi="Arial" w:cs="Arial"/>
          <w:sz w:val="24"/>
          <w:szCs w:val="24"/>
        </w:rPr>
        <w:fldChar w:fldCharType="end"/>
      </w:r>
      <w:r w:rsidR="0064046D" w:rsidRPr="00F76D44">
        <w:rPr>
          <w:rFonts w:ascii="Arial" w:hAnsi="Arial" w:cs="Arial"/>
          <w:sz w:val="24"/>
          <w:szCs w:val="24"/>
        </w:rPr>
        <w:t xml:space="preserve">. </w:t>
      </w:r>
      <w:r w:rsidR="00890F0E" w:rsidRPr="00F76D44">
        <w:rPr>
          <w:rFonts w:ascii="Arial" w:hAnsi="Arial" w:cs="Arial"/>
          <w:sz w:val="24"/>
          <w:szCs w:val="24"/>
        </w:rPr>
        <w:t xml:space="preserve">In this study, we </w:t>
      </w:r>
      <w:r w:rsidR="002579BB" w:rsidRPr="00F76D44">
        <w:rPr>
          <w:rFonts w:ascii="Arial" w:hAnsi="Arial" w:cs="Arial"/>
          <w:sz w:val="24"/>
          <w:szCs w:val="24"/>
        </w:rPr>
        <w:t xml:space="preserve">asked whether </w:t>
      </w:r>
      <w:r w:rsidR="002579BB" w:rsidRPr="00F76D44">
        <w:rPr>
          <w:rFonts w:ascii="Arial" w:hAnsi="Arial" w:cs="Arial"/>
          <w:i/>
          <w:sz w:val="24"/>
          <w:szCs w:val="24"/>
        </w:rPr>
        <w:t xml:space="preserve">B. cinerea </w:t>
      </w:r>
      <w:r w:rsidR="002579BB" w:rsidRPr="00F76D44">
        <w:rPr>
          <w:rFonts w:ascii="Arial" w:hAnsi="Arial" w:cs="Arial"/>
          <w:sz w:val="24"/>
          <w:szCs w:val="24"/>
        </w:rPr>
        <w:t xml:space="preserve">virulence </w:t>
      </w:r>
      <w:del w:id="139" w:author="Jennifer Lockhart" w:date="2018-12-23T15:19:00Z">
        <w:r w:rsidR="002579BB" w:rsidRPr="00F76D44" w:rsidDel="00F44D66">
          <w:rPr>
            <w:rFonts w:ascii="Arial" w:hAnsi="Arial" w:cs="Arial"/>
            <w:sz w:val="24"/>
            <w:szCs w:val="24"/>
          </w:rPr>
          <w:delText xml:space="preserve">was </w:delText>
        </w:r>
      </w:del>
      <w:ins w:id="140" w:author="Jennifer Lockhart" w:date="2018-12-23T15:19:00Z">
        <w:r w:rsidR="00F44D66">
          <w:rPr>
            <w:rFonts w:ascii="Arial" w:hAnsi="Arial" w:cs="Arial"/>
            <w:sz w:val="24"/>
            <w:szCs w:val="24"/>
          </w:rPr>
          <w:t>is</w:t>
        </w:r>
        <w:r w:rsidR="00F44D66" w:rsidRPr="00F76D44">
          <w:rPr>
            <w:rFonts w:ascii="Arial" w:hAnsi="Arial" w:cs="Arial"/>
            <w:sz w:val="24"/>
            <w:szCs w:val="24"/>
          </w:rPr>
          <w:t xml:space="preserve"> </w:t>
        </w:r>
      </w:ins>
      <w:r w:rsidR="002579BB" w:rsidRPr="00F76D44">
        <w:rPr>
          <w:rFonts w:ascii="Arial" w:hAnsi="Arial" w:cs="Arial"/>
          <w:sz w:val="24"/>
          <w:szCs w:val="24"/>
        </w:rPr>
        <w:t xml:space="preserve">controlled by host variation, pathogen variation, or </w:t>
      </w:r>
      <w:r w:rsidR="00CB67E3" w:rsidRPr="00F76D44">
        <w:rPr>
          <w:rFonts w:ascii="Arial" w:hAnsi="Arial" w:cs="Arial"/>
          <w:sz w:val="24"/>
          <w:szCs w:val="24"/>
        </w:rPr>
        <w:t>the interaction between them</w:t>
      </w:r>
      <w:r w:rsidR="002579BB" w:rsidRPr="00F76D44">
        <w:rPr>
          <w:rFonts w:ascii="Arial" w:hAnsi="Arial" w:cs="Arial"/>
          <w:sz w:val="24"/>
          <w:szCs w:val="24"/>
        </w:rPr>
        <w:t xml:space="preserve">. </w:t>
      </w:r>
      <w:r w:rsidR="004C372B" w:rsidRPr="00F76D44">
        <w:rPr>
          <w:rFonts w:ascii="Arial" w:hAnsi="Arial" w:cs="Arial"/>
          <w:sz w:val="24"/>
          <w:szCs w:val="24"/>
        </w:rPr>
        <w:t xml:space="preserve">Lesion size </w:t>
      </w:r>
      <w:del w:id="141" w:author="Jennifer Lockhart" w:date="2018-12-23T15:19:00Z">
        <w:r w:rsidR="004C372B" w:rsidRPr="00F76D44" w:rsidDel="00F44D66">
          <w:rPr>
            <w:rFonts w:ascii="Arial" w:hAnsi="Arial" w:cs="Arial"/>
            <w:sz w:val="24"/>
            <w:szCs w:val="24"/>
          </w:rPr>
          <w:delText xml:space="preserve">of </w:delText>
        </w:r>
      </w:del>
      <w:ins w:id="142" w:author="Jennifer Lockhart" w:date="2018-12-23T15:19:00Z">
        <w:r w:rsidR="00F44D66">
          <w:rPr>
            <w:rFonts w:ascii="Arial" w:hAnsi="Arial" w:cs="Arial"/>
            <w:sz w:val="24"/>
            <w:szCs w:val="24"/>
          </w:rPr>
          <w:t>in</w:t>
        </w:r>
        <w:r w:rsidR="00F44D66" w:rsidRPr="00F76D44">
          <w:rPr>
            <w:rFonts w:ascii="Arial" w:hAnsi="Arial" w:cs="Arial"/>
            <w:sz w:val="24"/>
            <w:szCs w:val="24"/>
          </w:rPr>
          <w:t xml:space="preserve"> </w:t>
        </w:r>
      </w:ins>
      <w:r w:rsidR="004C372B" w:rsidRPr="00F76D44">
        <w:rPr>
          <w:rFonts w:ascii="Arial" w:hAnsi="Arial" w:cs="Arial"/>
          <w:i/>
          <w:sz w:val="24"/>
          <w:szCs w:val="24"/>
        </w:rPr>
        <w:t xml:space="preserve">B. cinerea </w:t>
      </w:r>
      <w:r w:rsidR="004C372B" w:rsidRPr="00F76D44">
        <w:rPr>
          <w:rFonts w:ascii="Arial" w:hAnsi="Arial" w:cs="Arial"/>
          <w:sz w:val="24"/>
          <w:szCs w:val="24"/>
        </w:rPr>
        <w:t>is a quantitative trait</w:t>
      </w:r>
      <w:r w:rsidR="00F442A5" w:rsidRPr="00F76D44">
        <w:rPr>
          <w:rFonts w:ascii="Arial" w:hAnsi="Arial" w:cs="Arial"/>
          <w:sz w:val="24"/>
          <w:szCs w:val="24"/>
        </w:rPr>
        <w:t xml:space="preserve"> </w:t>
      </w:r>
      <w:del w:id="143" w:author="Jennifer Lockhart" w:date="2018-12-23T15:19:00Z">
        <w:r w:rsidR="00F442A5" w:rsidRPr="00F76D44" w:rsidDel="00F44D66">
          <w:rPr>
            <w:rFonts w:ascii="Arial" w:hAnsi="Arial" w:cs="Arial"/>
            <w:sz w:val="24"/>
            <w:szCs w:val="24"/>
          </w:rPr>
          <w:delText xml:space="preserve">that was </w:delText>
        </w:r>
      </w:del>
      <w:r w:rsidR="00F442A5" w:rsidRPr="00F76D44">
        <w:rPr>
          <w:rFonts w:ascii="Arial" w:hAnsi="Arial" w:cs="Arial"/>
          <w:sz w:val="24"/>
          <w:szCs w:val="24"/>
        </w:rPr>
        <w:t xml:space="preserve">controlled by plant domestication status, plant genotype and pathogen </w:t>
      </w:r>
      <w:r w:rsidR="00E54CEE" w:rsidRPr="00F76D44">
        <w:rPr>
          <w:rFonts w:ascii="Arial" w:hAnsi="Arial" w:cs="Arial"/>
          <w:sz w:val="24"/>
          <w:szCs w:val="24"/>
        </w:rPr>
        <w:t>isolate</w:t>
      </w:r>
      <w:r w:rsidR="00EA6EAB" w:rsidRPr="00F76D44">
        <w:rPr>
          <w:rFonts w:ascii="Arial" w:hAnsi="Arial" w:cs="Arial"/>
          <w:sz w:val="24"/>
          <w:szCs w:val="24"/>
        </w:rPr>
        <w:t xml:space="preserve">. </w:t>
      </w:r>
      <w:r w:rsidR="002579BB" w:rsidRPr="00F76D44">
        <w:rPr>
          <w:rFonts w:ascii="Arial" w:hAnsi="Arial" w:cs="Arial"/>
          <w:sz w:val="24"/>
          <w:szCs w:val="24"/>
        </w:rPr>
        <w:t xml:space="preserve">Finally, we aimed to identify the genetic basis of variation in </w:t>
      </w:r>
      <w:r w:rsidR="002579BB" w:rsidRPr="00F76D44">
        <w:rPr>
          <w:rFonts w:ascii="Arial" w:hAnsi="Arial" w:cs="Arial"/>
          <w:i/>
          <w:sz w:val="24"/>
          <w:szCs w:val="24"/>
        </w:rPr>
        <w:t>B. cinerea</w:t>
      </w:r>
      <w:r w:rsidR="002579BB" w:rsidRPr="00F76D44">
        <w:rPr>
          <w:rFonts w:ascii="Arial" w:hAnsi="Arial" w:cs="Arial"/>
          <w:sz w:val="24"/>
          <w:szCs w:val="24"/>
        </w:rPr>
        <w:t xml:space="preserve"> virulence on </w:t>
      </w:r>
      <w:r w:rsidR="005E4813" w:rsidRPr="00F76D44">
        <w:rPr>
          <w:rFonts w:ascii="Arial" w:hAnsi="Arial" w:cs="Arial"/>
          <w:i/>
          <w:sz w:val="24"/>
          <w:szCs w:val="24"/>
        </w:rPr>
        <w:t xml:space="preserve">S. lycopersicum </w:t>
      </w:r>
      <w:r w:rsidR="005E4813" w:rsidRPr="00F76D44">
        <w:rPr>
          <w:rFonts w:ascii="Arial" w:hAnsi="Arial" w:cs="Arial"/>
          <w:sz w:val="24"/>
          <w:szCs w:val="24"/>
        </w:rPr>
        <w:t xml:space="preserve">and </w:t>
      </w:r>
      <w:r w:rsidR="005E4813" w:rsidRPr="00F76D44">
        <w:rPr>
          <w:rFonts w:ascii="Arial" w:hAnsi="Arial" w:cs="Arial"/>
          <w:i/>
          <w:sz w:val="24"/>
          <w:szCs w:val="24"/>
        </w:rPr>
        <w:t>S. pimpinellifolium</w:t>
      </w:r>
      <w:r w:rsidR="002579BB" w:rsidRPr="00F76D44">
        <w:rPr>
          <w:rFonts w:ascii="Arial" w:hAnsi="Arial" w:cs="Arial"/>
          <w:sz w:val="24"/>
          <w:szCs w:val="24"/>
        </w:rPr>
        <w:t xml:space="preserve">. </w:t>
      </w:r>
      <w:r w:rsidR="00F442A5" w:rsidRPr="00F76D44">
        <w:rPr>
          <w:rFonts w:ascii="Arial" w:hAnsi="Arial" w:cs="Arial"/>
          <w:sz w:val="24"/>
          <w:szCs w:val="24"/>
        </w:rPr>
        <w:t xml:space="preserve">We conducted genome-wide association (GWA) </w:t>
      </w:r>
      <w:ins w:id="144" w:author="Jennifer Lockhart" w:date="2018-12-23T15:19:00Z">
        <w:r w:rsidR="00F44D66">
          <w:rPr>
            <w:rFonts w:ascii="Arial" w:hAnsi="Arial" w:cs="Arial"/>
            <w:sz w:val="24"/>
            <w:szCs w:val="24"/>
          </w:rPr>
          <w:t xml:space="preserve">studies </w:t>
        </w:r>
      </w:ins>
      <w:r w:rsidR="00F442A5" w:rsidRPr="00F76D44">
        <w:rPr>
          <w:rFonts w:ascii="Arial" w:hAnsi="Arial" w:cs="Arial"/>
          <w:sz w:val="24"/>
          <w:szCs w:val="24"/>
        </w:rPr>
        <w:t xml:space="preserve">in </w:t>
      </w:r>
      <w:r w:rsidR="00F442A5" w:rsidRPr="00F76D44">
        <w:rPr>
          <w:rFonts w:ascii="Arial" w:hAnsi="Arial" w:cs="Arial"/>
          <w:i/>
          <w:sz w:val="24"/>
          <w:szCs w:val="24"/>
        </w:rPr>
        <w:t>B. cinerea</w:t>
      </w:r>
      <w:r w:rsidR="00273A10" w:rsidRPr="00F76D44">
        <w:rPr>
          <w:rFonts w:ascii="Arial" w:hAnsi="Arial" w:cs="Arial"/>
          <w:sz w:val="24"/>
          <w:szCs w:val="24"/>
        </w:rPr>
        <w:t xml:space="preserve"> to </w:t>
      </w:r>
      <w:r w:rsidR="00F442A5" w:rsidRPr="00F76D44">
        <w:rPr>
          <w:rFonts w:ascii="Arial" w:hAnsi="Arial" w:cs="Arial"/>
          <w:sz w:val="24"/>
          <w:szCs w:val="24"/>
        </w:rPr>
        <w:t xml:space="preserve">identify pathogen loci where genetic variation </w:t>
      </w:r>
      <w:r w:rsidR="00FC7461" w:rsidRPr="00F76D44">
        <w:rPr>
          <w:rFonts w:ascii="Arial" w:hAnsi="Arial" w:cs="Arial"/>
          <w:sz w:val="24"/>
          <w:szCs w:val="24"/>
        </w:rPr>
        <w:t>leads to altered virulence across the host genotypes</w:t>
      </w:r>
      <w:r w:rsidR="00825C40" w:rsidRPr="00F76D44">
        <w:rPr>
          <w:rFonts w:ascii="Arial" w:hAnsi="Arial" w:cs="Arial"/>
          <w:sz w:val="24"/>
          <w:szCs w:val="24"/>
        </w:rPr>
        <w:t>,</w:t>
      </w:r>
      <w:r w:rsidR="00FC7461" w:rsidRPr="00F76D44">
        <w:rPr>
          <w:rFonts w:ascii="Arial" w:hAnsi="Arial" w:cs="Arial"/>
          <w:sz w:val="24"/>
          <w:szCs w:val="24"/>
        </w:rPr>
        <w:t xml:space="preserve"> including a specific test for loci that influence responses to crop domestication</w:t>
      </w:r>
      <w:r w:rsidR="00AC7BFC" w:rsidRPr="00F76D44">
        <w:rPr>
          <w:rFonts w:ascii="Arial" w:hAnsi="Arial" w:cs="Arial"/>
          <w:sz w:val="24"/>
          <w:szCs w:val="24"/>
        </w:rPr>
        <w:t xml:space="preserve">. </w:t>
      </w:r>
      <w:r w:rsidR="00397ECB" w:rsidRPr="00F76D44">
        <w:rPr>
          <w:rFonts w:ascii="Arial" w:hAnsi="Arial" w:cs="Arial"/>
          <w:sz w:val="24"/>
          <w:szCs w:val="24"/>
        </w:rPr>
        <w:t xml:space="preserve">Few </w:t>
      </w:r>
      <w:r w:rsidR="00AC7BFC" w:rsidRPr="00F76D44">
        <w:rPr>
          <w:rFonts w:ascii="Arial" w:hAnsi="Arial" w:cs="Arial"/>
          <w:sz w:val="24"/>
          <w:szCs w:val="24"/>
        </w:rPr>
        <w:t xml:space="preserve">studies have conducted GWA </w:t>
      </w:r>
      <w:ins w:id="145" w:author="Jennifer Lockhart" w:date="2018-12-23T15:20:00Z">
        <w:r w:rsidR="00F44D66">
          <w:rPr>
            <w:rFonts w:ascii="Arial" w:hAnsi="Arial" w:cs="Arial"/>
            <w:sz w:val="24"/>
            <w:szCs w:val="24"/>
          </w:rPr>
          <w:t xml:space="preserve">analysis </w:t>
        </w:r>
      </w:ins>
      <w:r w:rsidR="00AC7BFC" w:rsidRPr="00F76D44">
        <w:rPr>
          <w:rFonts w:ascii="Arial" w:hAnsi="Arial" w:cs="Arial"/>
          <w:sz w:val="24"/>
          <w:szCs w:val="24"/>
        </w:rPr>
        <w:t>in plant pathogens for virulence phenotypes,</w:t>
      </w:r>
      <w:r w:rsidR="00397ECB" w:rsidRPr="00F76D44">
        <w:rPr>
          <w:rFonts w:ascii="Arial" w:hAnsi="Arial" w:cs="Arial"/>
          <w:sz w:val="24"/>
          <w:szCs w:val="24"/>
        </w:rPr>
        <w:t xml:space="preserve"> and </w:t>
      </w:r>
      <w:r w:rsidR="00397ECB" w:rsidRPr="00F76D44">
        <w:rPr>
          <w:rFonts w:ascii="Arial" w:hAnsi="Arial" w:cs="Arial"/>
          <w:sz w:val="24"/>
          <w:szCs w:val="24"/>
        </w:rPr>
        <w:lastRenderedPageBreak/>
        <w:t xml:space="preserve">most of </w:t>
      </w:r>
      <w:r w:rsidR="00AC7BFC" w:rsidRPr="00F76D44">
        <w:rPr>
          <w:rFonts w:ascii="Arial" w:hAnsi="Arial" w:cs="Arial"/>
          <w:sz w:val="24"/>
          <w:szCs w:val="24"/>
        </w:rPr>
        <w:t xml:space="preserve">these were limited </w:t>
      </w:r>
      <w:del w:id="146" w:author="Jennifer Lockhart" w:date="2018-12-23T15:21:00Z">
        <w:r w:rsidR="00AC7BFC" w:rsidRPr="00F76D44" w:rsidDel="00F44D66">
          <w:rPr>
            <w:rFonts w:ascii="Arial" w:hAnsi="Arial" w:cs="Arial"/>
            <w:sz w:val="24"/>
            <w:szCs w:val="24"/>
          </w:rPr>
          <w:delText xml:space="preserve">by </w:delText>
        </w:r>
      </w:del>
      <w:ins w:id="147" w:author="Jennifer Lockhart" w:date="2018-12-23T15:21:00Z">
        <w:r w:rsidR="00F44D66">
          <w:rPr>
            <w:rFonts w:ascii="Arial" w:hAnsi="Arial" w:cs="Arial"/>
            <w:sz w:val="24"/>
            <w:szCs w:val="24"/>
          </w:rPr>
          <w:t>to a</w:t>
        </w:r>
        <w:r w:rsidR="00F44D66" w:rsidRPr="00F76D44">
          <w:rPr>
            <w:rFonts w:ascii="Arial" w:hAnsi="Arial" w:cs="Arial"/>
            <w:sz w:val="24"/>
            <w:szCs w:val="24"/>
          </w:rPr>
          <w:t xml:space="preserve"> </w:t>
        </w:r>
      </w:ins>
      <w:r w:rsidR="00AC7BFC" w:rsidRPr="00F76D44">
        <w:rPr>
          <w:rFonts w:ascii="Arial" w:hAnsi="Arial" w:cs="Arial"/>
          <w:sz w:val="24"/>
          <w:szCs w:val="24"/>
        </w:rPr>
        <w:t xml:space="preserve">few variable loci or </w:t>
      </w:r>
      <w:ins w:id="148" w:author="Jennifer Lockhart" w:date="2018-12-23T15:21:00Z">
        <w:r w:rsidR="00F44D66">
          <w:rPr>
            <w:rFonts w:ascii="Arial" w:hAnsi="Arial" w:cs="Arial"/>
            <w:sz w:val="24"/>
            <w:szCs w:val="24"/>
          </w:rPr>
          <w:t xml:space="preserve">a </w:t>
        </w:r>
      </w:ins>
      <w:r w:rsidR="00AC7BFC" w:rsidRPr="00F76D44">
        <w:rPr>
          <w:rFonts w:ascii="Arial" w:hAnsi="Arial" w:cs="Arial"/>
          <w:sz w:val="24"/>
          <w:szCs w:val="24"/>
        </w:rPr>
        <w:t xml:space="preserve">few genetically distinct isolates </w:t>
      </w:r>
      <w:r w:rsidR="008869A9" w:rsidRPr="00F76D44">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8869A9" w:rsidRPr="00F76D44">
        <w:rPr>
          <w:rFonts w:ascii="Arial" w:hAnsi="Arial" w:cs="Arial"/>
          <w:sz w:val="24"/>
          <w:szCs w:val="24"/>
        </w:rPr>
      </w:r>
      <w:r w:rsidR="008869A9" w:rsidRPr="00F76D44">
        <w:rPr>
          <w:rFonts w:ascii="Arial" w:hAnsi="Arial" w:cs="Arial"/>
          <w:sz w:val="24"/>
          <w:szCs w:val="24"/>
        </w:rPr>
        <w:fldChar w:fldCharType="separate"/>
      </w:r>
      <w:r w:rsidR="008869A9" w:rsidRPr="00F76D44">
        <w:rPr>
          <w:rFonts w:ascii="Arial" w:hAnsi="Arial" w:cs="Arial"/>
          <w:noProof/>
          <w:sz w:val="24"/>
          <w:szCs w:val="24"/>
        </w:rPr>
        <w:t>(Dalman, Himmelstrand et al. 2013, Gao, Liu et al. 2016, Talas, Kalih et al. 2016, Wu, Sakthikumar et al. 2017)</w:t>
      </w:r>
      <w:r w:rsidR="008869A9" w:rsidRPr="00F76D44">
        <w:rPr>
          <w:rFonts w:ascii="Arial" w:hAnsi="Arial" w:cs="Arial"/>
          <w:sz w:val="24"/>
          <w:szCs w:val="24"/>
        </w:rPr>
        <w:fldChar w:fldCharType="end"/>
      </w:r>
      <w:r w:rsidR="00AC7BFC" w:rsidRPr="00F76D44">
        <w:rPr>
          <w:rFonts w:ascii="Arial" w:hAnsi="Arial" w:cs="Arial"/>
          <w:sz w:val="24"/>
          <w:szCs w:val="24"/>
        </w:rPr>
        <w:t>.</w:t>
      </w:r>
      <w:r w:rsidR="00687CC3" w:rsidRPr="00F76D44">
        <w:rPr>
          <w:rFonts w:ascii="Arial" w:hAnsi="Arial" w:cs="Arial"/>
          <w:sz w:val="24"/>
          <w:szCs w:val="24"/>
        </w:rPr>
        <w:t xml:space="preserve"> Our </w:t>
      </w:r>
      <w:r w:rsidR="006D3830" w:rsidRPr="00F76D44">
        <w:rPr>
          <w:rFonts w:ascii="Arial" w:hAnsi="Arial" w:cs="Arial"/>
          <w:sz w:val="24"/>
          <w:szCs w:val="24"/>
        </w:rPr>
        <w:t>previously</w:t>
      </w:r>
      <w:ins w:id="149" w:author="Jennifer Lockhart" w:date="2018-12-22T08:53:00Z">
        <w:r w:rsidR="00C17FAB">
          <w:rPr>
            <w:rFonts w:ascii="Arial" w:hAnsi="Arial" w:cs="Arial"/>
            <w:sz w:val="24"/>
            <w:szCs w:val="24"/>
          </w:rPr>
          <w:t xml:space="preserve"> </w:t>
        </w:r>
      </w:ins>
      <w:del w:id="150" w:author="Jennifer Lockhart" w:date="2018-12-22T08:53:00Z">
        <w:r w:rsidR="006D3830" w:rsidRPr="00F76D44" w:rsidDel="00C17FAB">
          <w:rPr>
            <w:rFonts w:ascii="Arial" w:hAnsi="Arial" w:cs="Arial"/>
            <w:sz w:val="24"/>
            <w:szCs w:val="24"/>
          </w:rPr>
          <w:delText>-</w:delText>
        </w:r>
      </w:del>
      <w:r w:rsidR="006D3830" w:rsidRPr="00F76D44">
        <w:rPr>
          <w:rFonts w:ascii="Arial" w:hAnsi="Arial" w:cs="Arial"/>
          <w:sz w:val="24"/>
          <w:szCs w:val="24"/>
        </w:rPr>
        <w:t xml:space="preserve">sampled </w:t>
      </w:r>
      <w:r w:rsidR="00687CC3" w:rsidRPr="00F76D44">
        <w:rPr>
          <w:rFonts w:ascii="Arial" w:hAnsi="Arial" w:cs="Arial"/>
          <w:sz w:val="24"/>
          <w:szCs w:val="24"/>
        </w:rPr>
        <w:t xml:space="preserve">isolate </w:t>
      </w:r>
      <w:r w:rsidR="006D3830" w:rsidRPr="00F76D44">
        <w:rPr>
          <w:rFonts w:ascii="Arial" w:hAnsi="Arial" w:cs="Arial"/>
          <w:sz w:val="24"/>
          <w:szCs w:val="24"/>
        </w:rPr>
        <w:t>collection includes genetic diversity across 272,672 SNPs (</w:t>
      </w:r>
      <w:r w:rsidR="00DF5219" w:rsidRPr="00F76D44">
        <w:rPr>
          <w:rFonts w:ascii="Arial" w:hAnsi="Arial" w:cs="Arial"/>
          <w:sz w:val="24"/>
          <w:szCs w:val="24"/>
        </w:rPr>
        <w:t xml:space="preserve">Supplemental Figure </w:t>
      </w:r>
      <w:r w:rsidR="00583E28" w:rsidRPr="00F76D44">
        <w:rPr>
          <w:rFonts w:ascii="Arial" w:hAnsi="Arial" w:cs="Arial"/>
          <w:sz w:val="24"/>
          <w:szCs w:val="24"/>
        </w:rPr>
        <w:t>1</w:t>
      </w:r>
      <w:r w:rsidR="006D3830" w:rsidRPr="00F76D44">
        <w:rPr>
          <w:rFonts w:ascii="Arial" w:hAnsi="Arial" w:cs="Arial"/>
          <w:sz w:val="24"/>
          <w:szCs w:val="24"/>
        </w:rPr>
        <w:t>)</w:t>
      </w:r>
      <w:r w:rsidR="00DC32A9"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2015, Zhang, Corwin et al. 2017, Atwell, Corwin et al. 2018)</w:t>
      </w:r>
      <w:r w:rsidR="002345CD" w:rsidRPr="00F76D44">
        <w:rPr>
          <w:rFonts w:ascii="Arial" w:hAnsi="Arial" w:cs="Arial"/>
          <w:sz w:val="24"/>
          <w:szCs w:val="24"/>
        </w:rPr>
        <w:fldChar w:fldCharType="end"/>
      </w:r>
      <w:r w:rsidR="006D3830" w:rsidRPr="00F76D44">
        <w:rPr>
          <w:rFonts w:ascii="Arial" w:hAnsi="Arial" w:cs="Arial"/>
          <w:sz w:val="24"/>
          <w:szCs w:val="24"/>
        </w:rPr>
        <w:t xml:space="preserve">. </w:t>
      </w:r>
      <w:r w:rsidR="0041243A" w:rsidRPr="00F76D44">
        <w:rPr>
          <w:rFonts w:ascii="Arial" w:hAnsi="Arial" w:cs="Arial"/>
          <w:sz w:val="24"/>
          <w:szCs w:val="24"/>
        </w:rPr>
        <w:t xml:space="preserve">We found that the genetic architecture of </w:t>
      </w:r>
      <w:r w:rsidR="00847ADB" w:rsidRPr="00F76D44">
        <w:rPr>
          <w:rFonts w:ascii="Arial" w:hAnsi="Arial" w:cs="Arial"/>
          <w:sz w:val="24"/>
          <w:szCs w:val="24"/>
        </w:rPr>
        <w:t xml:space="preserve">virulence of </w:t>
      </w:r>
      <w:r w:rsidR="00847ADB" w:rsidRPr="00F76D44">
        <w:rPr>
          <w:rFonts w:ascii="Arial" w:hAnsi="Arial" w:cs="Arial"/>
          <w:i/>
          <w:sz w:val="24"/>
          <w:szCs w:val="24"/>
        </w:rPr>
        <w:t xml:space="preserve">B. cinerea </w:t>
      </w:r>
      <w:r w:rsidR="00847ADB" w:rsidRPr="00F76D44">
        <w:rPr>
          <w:rFonts w:ascii="Arial" w:hAnsi="Arial" w:cs="Arial"/>
          <w:sz w:val="24"/>
          <w:szCs w:val="24"/>
        </w:rPr>
        <w:t xml:space="preserve">is highly quantitative, with hundreds of significant SNPs with small effect sizes associated with lesion area on each tomato genotype. </w:t>
      </w:r>
      <w:r w:rsidR="00F442A5" w:rsidRPr="00F76D44">
        <w:rPr>
          <w:rFonts w:ascii="Arial" w:hAnsi="Arial" w:cs="Arial"/>
          <w:sz w:val="24"/>
          <w:szCs w:val="24"/>
        </w:rPr>
        <w:t xml:space="preserve">Importantly, there </w:t>
      </w:r>
      <w:r w:rsidR="00C3507D" w:rsidRPr="00F76D44">
        <w:rPr>
          <w:rFonts w:ascii="Arial" w:hAnsi="Arial" w:cs="Arial"/>
          <w:sz w:val="24"/>
          <w:szCs w:val="24"/>
        </w:rPr>
        <w:t>is</w:t>
      </w:r>
      <w:r w:rsidR="00F442A5" w:rsidRPr="00F76D44">
        <w:rPr>
          <w:rFonts w:ascii="Arial" w:hAnsi="Arial" w:cs="Arial"/>
          <w:sz w:val="24"/>
          <w:szCs w:val="24"/>
        </w:rPr>
        <w:t xml:space="preserve"> a subset of loci in the pathogen </w:t>
      </w:r>
      <w:r w:rsidR="00FC7461" w:rsidRPr="00F76D44">
        <w:rPr>
          <w:rFonts w:ascii="Arial" w:hAnsi="Arial" w:cs="Arial"/>
          <w:sz w:val="24"/>
          <w:szCs w:val="24"/>
        </w:rPr>
        <w:t xml:space="preserve">where allelic variation </w:t>
      </w:r>
      <w:r w:rsidR="00825C40" w:rsidRPr="00F76D44">
        <w:rPr>
          <w:rFonts w:ascii="Arial" w:hAnsi="Arial" w:cs="Arial"/>
          <w:sz w:val="24"/>
          <w:szCs w:val="24"/>
        </w:rPr>
        <w:t>gives the</w:t>
      </w:r>
      <w:r w:rsidR="00FC7461" w:rsidRPr="00F76D44">
        <w:rPr>
          <w:rFonts w:ascii="Arial" w:hAnsi="Arial" w:cs="Arial"/>
          <w:sz w:val="24"/>
          <w:szCs w:val="24"/>
        </w:rPr>
        <w:t xml:space="preserve"> isolates opposing responses to crop domestication. These pathogen loci could provide </w:t>
      </w:r>
      <w:r w:rsidR="00F442A5" w:rsidRPr="00F76D44">
        <w:rPr>
          <w:rFonts w:ascii="Arial" w:hAnsi="Arial" w:cs="Arial"/>
          <w:sz w:val="24"/>
          <w:szCs w:val="24"/>
        </w:rPr>
        <w:t xml:space="preserve">tools for </w:t>
      </w:r>
      <w:r w:rsidR="00CB67E3" w:rsidRPr="00F76D44">
        <w:rPr>
          <w:rFonts w:ascii="Arial" w:hAnsi="Arial" w:cs="Arial"/>
          <w:sz w:val="24"/>
          <w:szCs w:val="24"/>
        </w:rPr>
        <w:t>understanding</w:t>
      </w:r>
      <w:r w:rsidR="00825C40" w:rsidRPr="00F76D44">
        <w:rPr>
          <w:rFonts w:ascii="Arial" w:hAnsi="Arial" w:cs="Arial"/>
          <w:sz w:val="24"/>
          <w:szCs w:val="24"/>
        </w:rPr>
        <w:t xml:space="preserve"> </w:t>
      </w:r>
      <w:r w:rsidR="00FC7461" w:rsidRPr="00F76D44">
        <w:rPr>
          <w:rFonts w:ascii="Arial" w:hAnsi="Arial" w:cs="Arial"/>
          <w:sz w:val="24"/>
          <w:szCs w:val="24"/>
        </w:rPr>
        <w:t>how domestication in tomato has influenced generalist pathogen resistance</w:t>
      </w:r>
      <w:ins w:id="151" w:author="Jennifer Lockhart" w:date="2018-12-23T15:23:00Z">
        <w:r w:rsidR="00F44D66">
          <w:rPr>
            <w:rFonts w:ascii="Arial" w:hAnsi="Arial" w:cs="Arial"/>
            <w:sz w:val="24"/>
            <w:szCs w:val="24"/>
          </w:rPr>
          <w:t>,</w:t>
        </w:r>
        <w:commentRangeStart w:id="152"/>
        <w:commentRangeStart w:id="153"/>
        <w:r w:rsidR="00F44D66">
          <w:rPr>
            <w:rFonts w:ascii="Arial" w:hAnsi="Arial" w:cs="Arial"/>
            <w:sz w:val="24"/>
            <w:szCs w:val="24"/>
          </w:rPr>
          <w:t xml:space="preserve"> which could facilitate</w:t>
        </w:r>
      </w:ins>
      <w:ins w:id="154" w:author="Jennifer Lockhart" w:date="2018-12-23T15:22:00Z">
        <w:r w:rsidR="00F44D66">
          <w:rPr>
            <w:rFonts w:ascii="Arial" w:hAnsi="Arial" w:cs="Arial"/>
            <w:sz w:val="24"/>
            <w:szCs w:val="24"/>
          </w:rPr>
          <w:t xml:space="preserve"> </w:t>
        </w:r>
      </w:ins>
      <w:del w:id="155" w:author="Jennifer Lockhart" w:date="2018-12-23T15:22:00Z">
        <w:r w:rsidR="00825C40" w:rsidRPr="00F76D44" w:rsidDel="00F44D66">
          <w:rPr>
            <w:rFonts w:ascii="Arial" w:hAnsi="Arial" w:cs="Arial"/>
            <w:sz w:val="24"/>
            <w:szCs w:val="24"/>
          </w:rPr>
          <w:delText>,</w:delText>
        </w:r>
      </w:del>
      <w:del w:id="156" w:author="Jennifer Lockhart" w:date="2018-12-23T15:24:00Z">
        <w:r w:rsidR="00FC7461" w:rsidRPr="00F76D44" w:rsidDel="00F44D66">
          <w:rPr>
            <w:rFonts w:ascii="Arial" w:hAnsi="Arial" w:cs="Arial"/>
            <w:sz w:val="24"/>
            <w:szCs w:val="24"/>
          </w:rPr>
          <w:delText xml:space="preserve"> to inform </w:delText>
        </w:r>
      </w:del>
      <w:r w:rsidR="00F442A5" w:rsidRPr="00F76D44">
        <w:rPr>
          <w:rFonts w:ascii="Arial" w:hAnsi="Arial" w:cs="Arial"/>
          <w:sz w:val="24"/>
          <w:szCs w:val="24"/>
        </w:rPr>
        <w:t xml:space="preserve">breeding </w:t>
      </w:r>
      <w:r w:rsidR="00FC7461" w:rsidRPr="00F76D44">
        <w:rPr>
          <w:rFonts w:ascii="Arial" w:hAnsi="Arial" w:cs="Arial"/>
          <w:sz w:val="24"/>
          <w:szCs w:val="24"/>
        </w:rPr>
        <w:t>efforts</w:t>
      </w:r>
      <w:r w:rsidR="00F442A5" w:rsidRPr="00F76D44">
        <w:rPr>
          <w:rFonts w:ascii="Arial" w:hAnsi="Arial" w:cs="Arial"/>
          <w:sz w:val="24"/>
          <w:szCs w:val="24"/>
        </w:rPr>
        <w:t>.</w:t>
      </w:r>
      <w:commentRangeEnd w:id="152"/>
      <w:r w:rsidR="00F44D66">
        <w:rPr>
          <w:rStyle w:val="CommentReference"/>
        </w:rPr>
        <w:commentReference w:id="152"/>
      </w:r>
      <w:commentRangeEnd w:id="153"/>
      <w:r w:rsidR="00D901B9">
        <w:rPr>
          <w:rStyle w:val="CommentReference"/>
        </w:rPr>
        <w:commentReference w:id="153"/>
      </w:r>
    </w:p>
    <w:p w14:paraId="1A52BEE2" w14:textId="77777777" w:rsidR="00352371" w:rsidRPr="00F76D44" w:rsidRDefault="00352371" w:rsidP="00F06B84">
      <w:pPr>
        <w:spacing w:line="360" w:lineRule="auto"/>
        <w:rPr>
          <w:rFonts w:ascii="Arial" w:hAnsi="Arial" w:cs="Arial"/>
          <w:sz w:val="24"/>
          <w:szCs w:val="24"/>
        </w:rPr>
      </w:pPr>
    </w:p>
    <w:p w14:paraId="5C64D2CD" w14:textId="09C29043" w:rsidR="0097612A" w:rsidRPr="00F76D44" w:rsidRDefault="0097612A" w:rsidP="00F06B84">
      <w:pPr>
        <w:spacing w:line="360" w:lineRule="auto"/>
        <w:rPr>
          <w:rFonts w:ascii="Arial" w:hAnsi="Arial" w:cs="Arial"/>
          <w:b/>
          <w:sz w:val="24"/>
          <w:szCs w:val="24"/>
        </w:rPr>
      </w:pPr>
      <w:r w:rsidRPr="00F76D44">
        <w:rPr>
          <w:rFonts w:ascii="Arial" w:hAnsi="Arial" w:cs="Arial"/>
          <w:b/>
          <w:sz w:val="24"/>
          <w:szCs w:val="24"/>
        </w:rPr>
        <w:t>R</w:t>
      </w:r>
      <w:ins w:id="157" w:author="Jennifer Lockhart" w:date="2018-12-21T16:13:00Z">
        <w:r w:rsidR="006234B4">
          <w:rPr>
            <w:rFonts w:ascii="Arial" w:hAnsi="Arial" w:cs="Arial"/>
            <w:b/>
            <w:sz w:val="24"/>
            <w:szCs w:val="24"/>
          </w:rPr>
          <w:t>ESULTS</w:t>
        </w:r>
      </w:ins>
      <w:del w:id="158" w:author="Jennifer Lockhart" w:date="2018-12-21T16:13:00Z">
        <w:r w:rsidRPr="00F76D44" w:rsidDel="006234B4">
          <w:rPr>
            <w:rFonts w:ascii="Arial" w:hAnsi="Arial" w:cs="Arial"/>
            <w:b/>
            <w:sz w:val="24"/>
            <w:szCs w:val="24"/>
          </w:rPr>
          <w:delText>esults</w:delText>
        </w:r>
      </w:del>
    </w:p>
    <w:p w14:paraId="22F7E0F6" w14:textId="77777777" w:rsidR="0097612A" w:rsidRPr="00F76D44" w:rsidRDefault="0097612A" w:rsidP="00F06B84">
      <w:pPr>
        <w:spacing w:line="360" w:lineRule="auto"/>
        <w:rPr>
          <w:rFonts w:ascii="Arial" w:hAnsi="Arial" w:cs="Arial"/>
          <w:b/>
          <w:sz w:val="24"/>
          <w:szCs w:val="24"/>
        </w:rPr>
      </w:pPr>
      <w:r w:rsidRPr="00F76D44">
        <w:rPr>
          <w:rFonts w:ascii="Arial" w:hAnsi="Arial" w:cs="Arial"/>
          <w:b/>
          <w:sz w:val="24"/>
          <w:szCs w:val="24"/>
        </w:rPr>
        <w:t>Experimental Design</w:t>
      </w:r>
    </w:p>
    <w:p w14:paraId="0970C135" w14:textId="1B8A570E" w:rsidR="00A50C30" w:rsidRPr="00F76D44" w:rsidRDefault="00A33EE1" w:rsidP="00F44D66">
      <w:pPr>
        <w:spacing w:line="360" w:lineRule="auto"/>
        <w:ind w:firstLine="720"/>
        <w:rPr>
          <w:rFonts w:ascii="Arial" w:hAnsi="Arial" w:cs="Arial"/>
          <w:sz w:val="24"/>
          <w:szCs w:val="24"/>
        </w:rPr>
      </w:pPr>
      <w:r w:rsidRPr="00F76D44">
        <w:rPr>
          <w:rFonts w:ascii="Arial" w:hAnsi="Arial" w:cs="Arial"/>
          <w:sz w:val="24"/>
          <w:szCs w:val="24"/>
        </w:rPr>
        <w:t>To</w:t>
      </w:r>
      <w:r w:rsidR="00F126CA" w:rsidRPr="00F76D44">
        <w:rPr>
          <w:rFonts w:ascii="Arial" w:hAnsi="Arial" w:cs="Arial"/>
          <w:sz w:val="24"/>
          <w:szCs w:val="24"/>
        </w:rPr>
        <w:t xml:space="preserve"> </w:t>
      </w:r>
      <w:r w:rsidR="00FC7461" w:rsidRPr="00F76D44">
        <w:rPr>
          <w:rFonts w:ascii="Arial" w:hAnsi="Arial" w:cs="Arial"/>
          <w:sz w:val="24"/>
          <w:szCs w:val="24"/>
        </w:rPr>
        <w:t>measure</w:t>
      </w:r>
      <w:r w:rsidR="00B436E4" w:rsidRPr="00F76D44">
        <w:rPr>
          <w:rFonts w:ascii="Arial" w:hAnsi="Arial" w:cs="Arial"/>
          <w:sz w:val="24"/>
          <w:szCs w:val="24"/>
        </w:rPr>
        <w:t xml:space="preserve"> </w:t>
      </w:r>
      <w:r w:rsidR="009F5A9F" w:rsidRPr="00F76D44">
        <w:rPr>
          <w:rFonts w:ascii="Arial" w:hAnsi="Arial" w:cs="Arial"/>
          <w:sz w:val="24"/>
          <w:szCs w:val="24"/>
        </w:rPr>
        <w:t>how</w:t>
      </w:r>
      <w:r w:rsidR="00F126CA" w:rsidRPr="00F76D44">
        <w:rPr>
          <w:rFonts w:ascii="Arial" w:hAnsi="Arial" w:cs="Arial"/>
          <w:sz w:val="24"/>
          <w:szCs w:val="24"/>
        </w:rPr>
        <w:t xml:space="preserve"> </w:t>
      </w:r>
      <w:del w:id="159" w:author="Jennifer Lockhart" w:date="2018-12-23T15:24:00Z">
        <w:r w:rsidR="00F126CA" w:rsidRPr="00F76D44" w:rsidDel="00F44D66">
          <w:rPr>
            <w:rFonts w:ascii="Arial" w:hAnsi="Arial" w:cs="Arial"/>
            <w:sz w:val="24"/>
            <w:szCs w:val="24"/>
          </w:rPr>
          <w:delText xml:space="preserve">tomato </w:delText>
        </w:r>
      </w:del>
      <w:r w:rsidR="009F5CE5" w:rsidRPr="00F76D44">
        <w:rPr>
          <w:rFonts w:ascii="Arial" w:hAnsi="Arial" w:cs="Arial"/>
          <w:sz w:val="24"/>
          <w:szCs w:val="24"/>
        </w:rPr>
        <w:t xml:space="preserve">genetic variation </w:t>
      </w:r>
      <w:ins w:id="160" w:author="Jennifer Lockhart" w:date="2018-12-23T15:24:00Z">
        <w:r w:rsidR="00F44D66">
          <w:rPr>
            <w:rFonts w:ascii="Arial" w:hAnsi="Arial" w:cs="Arial"/>
            <w:sz w:val="24"/>
            <w:szCs w:val="24"/>
          </w:rPr>
          <w:t xml:space="preserve">in tomato </w:t>
        </w:r>
      </w:ins>
      <w:r w:rsidR="009F5A9F" w:rsidRPr="00F76D44">
        <w:rPr>
          <w:rFonts w:ascii="Arial" w:hAnsi="Arial" w:cs="Arial"/>
          <w:sz w:val="24"/>
          <w:szCs w:val="24"/>
        </w:rPr>
        <w:t xml:space="preserve">affects </w:t>
      </w:r>
      <w:r w:rsidR="00F126CA" w:rsidRPr="00F76D44">
        <w:rPr>
          <w:rFonts w:ascii="Arial" w:hAnsi="Arial" w:cs="Arial"/>
          <w:sz w:val="24"/>
          <w:szCs w:val="24"/>
        </w:rPr>
        <w:t>quantitative resistance</w:t>
      </w:r>
      <w:r w:rsidR="00B436E4" w:rsidRPr="00F76D44">
        <w:rPr>
          <w:rFonts w:ascii="Arial" w:hAnsi="Arial" w:cs="Arial"/>
          <w:sz w:val="24"/>
          <w:szCs w:val="24"/>
        </w:rPr>
        <w:t xml:space="preserve"> to a population of a generalist pathogen</w:t>
      </w:r>
      <w:r w:rsidR="00F126CA" w:rsidRPr="00F76D44">
        <w:rPr>
          <w:rFonts w:ascii="Arial" w:hAnsi="Arial" w:cs="Arial"/>
          <w:sz w:val="24"/>
          <w:szCs w:val="24"/>
        </w:rPr>
        <w:t xml:space="preserve">, we infected </w:t>
      </w:r>
      <w:r w:rsidRPr="00F76D44">
        <w:rPr>
          <w:rFonts w:ascii="Arial" w:hAnsi="Arial" w:cs="Arial"/>
          <w:sz w:val="24"/>
          <w:szCs w:val="24"/>
        </w:rPr>
        <w:t>a collection of 9</w:t>
      </w:r>
      <w:r w:rsidR="00FA4ED9" w:rsidRPr="00F76D44">
        <w:rPr>
          <w:rFonts w:ascii="Arial" w:hAnsi="Arial" w:cs="Arial"/>
          <w:sz w:val="24"/>
          <w:szCs w:val="24"/>
        </w:rPr>
        <w:t>7</w:t>
      </w:r>
      <w:r w:rsidRPr="00F76D44">
        <w:rPr>
          <w:rFonts w:ascii="Arial" w:hAnsi="Arial" w:cs="Arial"/>
          <w:sz w:val="24"/>
          <w:szCs w:val="24"/>
        </w:rPr>
        <w:t xml:space="preserve"> diverse </w:t>
      </w:r>
      <w:r w:rsidRPr="00F76D44">
        <w:rPr>
          <w:rFonts w:ascii="Arial" w:hAnsi="Arial" w:cs="Arial"/>
          <w:i/>
          <w:sz w:val="24"/>
          <w:szCs w:val="24"/>
        </w:rPr>
        <w:t xml:space="preserve">B. cinerea </w:t>
      </w:r>
      <w:r w:rsidRPr="00F76D44">
        <w:rPr>
          <w:rFonts w:ascii="Arial" w:hAnsi="Arial" w:cs="Arial"/>
          <w:sz w:val="24"/>
          <w:szCs w:val="24"/>
        </w:rPr>
        <w:t>isolates</w:t>
      </w:r>
      <w:r w:rsidR="00170827" w:rsidRPr="00F76D44">
        <w:rPr>
          <w:rFonts w:ascii="Arial" w:hAnsi="Arial" w:cs="Arial"/>
          <w:sz w:val="24"/>
          <w:szCs w:val="24"/>
        </w:rPr>
        <w:t xml:space="preserve"> (genotypes)</w:t>
      </w:r>
      <w:r w:rsidRPr="00F76D44">
        <w:rPr>
          <w:rFonts w:ascii="Arial" w:hAnsi="Arial" w:cs="Arial"/>
          <w:sz w:val="24"/>
          <w:szCs w:val="24"/>
        </w:rPr>
        <w:t xml:space="preserve"> on wild and domesticated tomato genotypes</w:t>
      </w:r>
      <w:r w:rsidR="00890F0E" w:rsidRPr="00F76D44">
        <w:rPr>
          <w:rFonts w:ascii="Arial" w:hAnsi="Arial" w:cs="Arial"/>
          <w:sz w:val="24"/>
          <w:szCs w:val="24"/>
        </w:rPr>
        <w:t xml:space="preserve">. </w:t>
      </w:r>
      <w:r w:rsidR="00F126CA" w:rsidRPr="00F76D44">
        <w:rPr>
          <w:rFonts w:ascii="Arial" w:hAnsi="Arial" w:cs="Arial"/>
          <w:sz w:val="24"/>
          <w:szCs w:val="24"/>
        </w:rPr>
        <w:t xml:space="preserve">We selected </w:t>
      </w:r>
      <w:r w:rsidR="009F5A9F" w:rsidRPr="00F76D44">
        <w:rPr>
          <w:rFonts w:ascii="Arial" w:hAnsi="Arial" w:cs="Arial"/>
          <w:sz w:val="24"/>
          <w:szCs w:val="24"/>
        </w:rPr>
        <w:t xml:space="preserve">6 domesticated </w:t>
      </w:r>
      <w:r w:rsidR="009F5A9F" w:rsidRPr="00F76D44">
        <w:rPr>
          <w:rFonts w:ascii="Arial" w:hAnsi="Arial" w:cs="Arial"/>
          <w:i/>
          <w:sz w:val="24"/>
          <w:szCs w:val="24"/>
        </w:rPr>
        <w:t>Solanum lycopersicum</w:t>
      </w:r>
      <w:r w:rsidR="009F5A9F" w:rsidRPr="00F76D44">
        <w:rPr>
          <w:rFonts w:ascii="Arial" w:hAnsi="Arial" w:cs="Arial"/>
          <w:sz w:val="24"/>
          <w:szCs w:val="24"/>
        </w:rPr>
        <w:t xml:space="preserve"> and 6 wild </w:t>
      </w:r>
      <w:r w:rsidR="009F5A9F" w:rsidRPr="00F76D44">
        <w:rPr>
          <w:rFonts w:ascii="Arial" w:hAnsi="Arial" w:cs="Arial"/>
          <w:i/>
          <w:sz w:val="24"/>
          <w:szCs w:val="24"/>
        </w:rPr>
        <w:t>S. pimpinellifolium</w:t>
      </w:r>
      <w:r w:rsidR="009F5A9F" w:rsidRPr="00F76D44">
        <w:rPr>
          <w:rFonts w:ascii="Arial" w:hAnsi="Arial" w:cs="Arial"/>
          <w:sz w:val="24"/>
          <w:szCs w:val="24"/>
        </w:rPr>
        <w:t xml:space="preserve"> </w:t>
      </w:r>
      <w:r w:rsidR="00685345" w:rsidRPr="00F76D44">
        <w:rPr>
          <w:rFonts w:ascii="Arial" w:hAnsi="Arial" w:cs="Arial"/>
          <w:sz w:val="24"/>
          <w:szCs w:val="24"/>
        </w:rPr>
        <w:t>accessions</w:t>
      </w:r>
      <w:r w:rsidR="00F126CA" w:rsidRPr="00F76D44">
        <w:rPr>
          <w:rFonts w:ascii="Arial" w:hAnsi="Arial" w:cs="Arial"/>
          <w:sz w:val="24"/>
          <w:szCs w:val="24"/>
        </w:rPr>
        <w:t xml:space="preserve">, the closest wild </w:t>
      </w:r>
      <w:r w:rsidR="00DA16B0" w:rsidRPr="00F76D44">
        <w:rPr>
          <w:rFonts w:ascii="Arial" w:hAnsi="Arial" w:cs="Arial"/>
          <w:sz w:val="24"/>
          <w:szCs w:val="24"/>
        </w:rPr>
        <w:t>relative</w:t>
      </w:r>
      <w:r w:rsidR="00F126CA" w:rsidRPr="00F76D44">
        <w:rPr>
          <w:rFonts w:ascii="Arial" w:hAnsi="Arial" w:cs="Arial"/>
          <w:sz w:val="24"/>
          <w:szCs w:val="24"/>
        </w:rPr>
        <w:t xml:space="preserve"> of </w:t>
      </w:r>
      <w:r w:rsidR="00F126CA" w:rsidRPr="00F76D44">
        <w:rPr>
          <w:rFonts w:ascii="Arial" w:hAnsi="Arial" w:cs="Arial"/>
          <w:i/>
          <w:sz w:val="24"/>
          <w:szCs w:val="24"/>
        </w:rPr>
        <w:t>S. lycopersicum</w:t>
      </w:r>
      <w:r w:rsidR="00F126CA" w:rsidRPr="00F76D44">
        <w:rPr>
          <w:rFonts w:ascii="Arial" w:hAnsi="Arial" w:cs="Arial"/>
          <w:sz w:val="24"/>
          <w:szCs w:val="24"/>
        </w:rPr>
        <w:t>, to d</w:t>
      </w:r>
      <w:r w:rsidR="00D36B3C" w:rsidRPr="00F76D44">
        <w:rPr>
          <w:rFonts w:ascii="Arial" w:hAnsi="Arial" w:cs="Arial"/>
          <w:sz w:val="24"/>
          <w:szCs w:val="24"/>
        </w:rPr>
        <w:t xml:space="preserve">irectly study </w:t>
      </w:r>
      <w:r w:rsidR="00B436E4" w:rsidRPr="00F76D44">
        <w:rPr>
          <w:rFonts w:ascii="Arial" w:hAnsi="Arial" w:cs="Arial"/>
          <w:sz w:val="24"/>
          <w:szCs w:val="24"/>
        </w:rPr>
        <w:t>how</w:t>
      </w:r>
      <w:r w:rsidR="00DA16B0" w:rsidRPr="00F76D44">
        <w:rPr>
          <w:rFonts w:ascii="Arial" w:hAnsi="Arial" w:cs="Arial"/>
          <w:sz w:val="24"/>
          <w:szCs w:val="24"/>
        </w:rPr>
        <w:t xml:space="preserve"> domestication</w:t>
      </w:r>
      <w:r w:rsidR="00B436E4" w:rsidRPr="00F76D44">
        <w:rPr>
          <w:rFonts w:ascii="Arial" w:hAnsi="Arial" w:cs="Arial"/>
          <w:sz w:val="24"/>
          <w:szCs w:val="24"/>
        </w:rPr>
        <w:t xml:space="preserve"> has influence</w:t>
      </w:r>
      <w:r w:rsidR="00685345" w:rsidRPr="00F76D44">
        <w:rPr>
          <w:rFonts w:ascii="Arial" w:hAnsi="Arial" w:cs="Arial"/>
          <w:sz w:val="24"/>
          <w:szCs w:val="24"/>
        </w:rPr>
        <w:t>d</w:t>
      </w:r>
      <w:r w:rsidR="00B436E4" w:rsidRPr="00F76D44">
        <w:rPr>
          <w:rFonts w:ascii="Arial" w:hAnsi="Arial" w:cs="Arial"/>
          <w:sz w:val="24"/>
          <w:szCs w:val="24"/>
        </w:rPr>
        <w:t xml:space="preserve"> resistance to </w:t>
      </w:r>
      <w:r w:rsidR="00B436E4" w:rsidRPr="00F76D44">
        <w:rPr>
          <w:rFonts w:ascii="Arial" w:hAnsi="Arial" w:cs="Arial"/>
          <w:i/>
          <w:sz w:val="24"/>
          <w:szCs w:val="24"/>
        </w:rPr>
        <w:t>B. cinerea</w:t>
      </w:r>
      <w:r w:rsidR="005D3F95" w:rsidRPr="00F76D44">
        <w:rPr>
          <w:rFonts w:ascii="Arial" w:hAnsi="Arial" w:cs="Arial"/>
          <w:sz w:val="24"/>
          <w:szCs w:val="24"/>
        </w:rPr>
        <w:t xml:space="preserve"> </w:t>
      </w:r>
      <w:r w:rsidR="00B3570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F76D44">
        <w:rPr>
          <w:rFonts w:ascii="Arial" w:hAnsi="Arial" w:cs="Arial"/>
          <w:sz w:val="24"/>
          <w:szCs w:val="24"/>
        </w:rPr>
        <w:fldChar w:fldCharType="separate"/>
      </w:r>
      <w:r w:rsidR="00042D5F" w:rsidRPr="00F76D44">
        <w:rPr>
          <w:rFonts w:ascii="Arial" w:hAnsi="Arial" w:cs="Arial"/>
          <w:noProof/>
          <w:sz w:val="24"/>
          <w:szCs w:val="24"/>
        </w:rPr>
        <w:t>(Peralta, Spooner et al. 2008, Müller, Wijnen et al. 2016)</w:t>
      </w:r>
      <w:r w:rsidR="00B3570C" w:rsidRPr="00F76D44">
        <w:rPr>
          <w:rFonts w:ascii="Arial" w:hAnsi="Arial" w:cs="Arial"/>
          <w:sz w:val="24"/>
          <w:szCs w:val="24"/>
        </w:rPr>
        <w:fldChar w:fldCharType="end"/>
      </w:r>
      <w:r w:rsidR="00402360" w:rsidRPr="00F76D44">
        <w:rPr>
          <w:rFonts w:ascii="Arial" w:hAnsi="Arial" w:cs="Arial"/>
          <w:sz w:val="24"/>
          <w:szCs w:val="24"/>
        </w:rPr>
        <w:t>(</w:t>
      </w:r>
      <w:r w:rsidR="00FA3E2E" w:rsidRPr="00F76D44">
        <w:rPr>
          <w:rFonts w:ascii="Arial" w:hAnsi="Arial" w:cs="Arial"/>
          <w:sz w:val="24"/>
          <w:szCs w:val="24"/>
        </w:rPr>
        <w:t xml:space="preserve">Supplemental Figure </w:t>
      </w:r>
      <w:r w:rsidR="00583E28" w:rsidRPr="00F76D44">
        <w:rPr>
          <w:rFonts w:ascii="Arial" w:hAnsi="Arial" w:cs="Arial"/>
          <w:sz w:val="24"/>
          <w:szCs w:val="24"/>
        </w:rPr>
        <w:t>2</w:t>
      </w:r>
      <w:r w:rsidR="00402360" w:rsidRPr="00F76D44">
        <w:rPr>
          <w:rFonts w:ascii="Arial" w:hAnsi="Arial" w:cs="Arial"/>
          <w:sz w:val="24"/>
          <w:szCs w:val="24"/>
        </w:rPr>
        <w:t>)</w:t>
      </w:r>
      <w:r w:rsidR="00890F0E" w:rsidRPr="00F76D44">
        <w:rPr>
          <w:rFonts w:ascii="Arial" w:hAnsi="Arial" w:cs="Arial"/>
          <w:sz w:val="24"/>
          <w:szCs w:val="24"/>
        </w:rPr>
        <w:t xml:space="preserve">. Our </w:t>
      </w:r>
      <w:r w:rsidR="00CB67E3" w:rsidRPr="00F76D44">
        <w:rPr>
          <w:rFonts w:ascii="Arial" w:hAnsi="Arial" w:cs="Arial"/>
          <w:sz w:val="24"/>
          <w:szCs w:val="24"/>
        </w:rPr>
        <w:t xml:space="preserve">previously collected </w:t>
      </w:r>
      <w:r w:rsidR="00890F0E" w:rsidRPr="00F76D44">
        <w:rPr>
          <w:rFonts w:ascii="Arial" w:hAnsi="Arial" w:cs="Arial"/>
          <w:i/>
          <w:sz w:val="24"/>
          <w:szCs w:val="24"/>
        </w:rPr>
        <w:t>B. cinerea</w:t>
      </w:r>
      <w:r w:rsidR="00890F0E" w:rsidRPr="00F76D44">
        <w:rPr>
          <w:rFonts w:ascii="Arial" w:hAnsi="Arial" w:cs="Arial"/>
          <w:sz w:val="24"/>
          <w:szCs w:val="24"/>
        </w:rPr>
        <w:t xml:space="preserve"> </w:t>
      </w:r>
      <w:r w:rsidR="00F75570" w:rsidRPr="00F76D44">
        <w:rPr>
          <w:rFonts w:ascii="Arial" w:hAnsi="Arial" w:cs="Arial"/>
          <w:sz w:val="24"/>
          <w:szCs w:val="24"/>
        </w:rPr>
        <w:t>sample</w:t>
      </w:r>
      <w:r w:rsidR="009F5A9F" w:rsidRPr="00F76D44">
        <w:rPr>
          <w:rFonts w:ascii="Arial" w:hAnsi="Arial" w:cs="Arial"/>
          <w:sz w:val="24"/>
          <w:szCs w:val="24"/>
        </w:rPr>
        <w:t xml:space="preserve"> </w:t>
      </w:r>
      <w:r w:rsidR="00CB67E3" w:rsidRPr="00F76D44">
        <w:rPr>
          <w:rFonts w:ascii="Arial" w:hAnsi="Arial" w:cs="Arial"/>
          <w:sz w:val="24"/>
          <w:szCs w:val="24"/>
        </w:rPr>
        <w:t xml:space="preserve">includes </w:t>
      </w:r>
      <w:r w:rsidR="00B56BCA" w:rsidRPr="00F76D44">
        <w:rPr>
          <w:rFonts w:ascii="Arial" w:hAnsi="Arial" w:cs="Arial"/>
          <w:sz w:val="24"/>
          <w:szCs w:val="24"/>
        </w:rPr>
        <w:t>9</w:t>
      </w:r>
      <w:r w:rsidR="00FA4ED9" w:rsidRPr="00F76D44">
        <w:rPr>
          <w:rFonts w:ascii="Arial" w:hAnsi="Arial" w:cs="Arial"/>
          <w:sz w:val="24"/>
          <w:szCs w:val="24"/>
        </w:rPr>
        <w:t>7</w:t>
      </w:r>
      <w:r w:rsidR="00B56BCA" w:rsidRPr="00F76D44">
        <w:rPr>
          <w:rFonts w:ascii="Arial" w:hAnsi="Arial" w:cs="Arial"/>
          <w:sz w:val="24"/>
          <w:szCs w:val="24"/>
        </w:rPr>
        <w:t xml:space="preserve"> </w:t>
      </w:r>
      <w:r w:rsidR="009F5A9F" w:rsidRPr="00F76D44">
        <w:rPr>
          <w:rFonts w:ascii="Arial" w:hAnsi="Arial" w:cs="Arial"/>
          <w:sz w:val="24"/>
          <w:szCs w:val="24"/>
        </w:rPr>
        <w:t xml:space="preserve">isolates obtained </w:t>
      </w:r>
      <w:r w:rsidR="00B56BCA" w:rsidRPr="00F76D44">
        <w:rPr>
          <w:rFonts w:ascii="Arial" w:hAnsi="Arial" w:cs="Arial"/>
          <w:sz w:val="24"/>
          <w:szCs w:val="24"/>
        </w:rPr>
        <w:t>from various eudicot plant hosts, including tomato stem tissue (2 isolates; T3, KT) and tomato fruit (3 isolates; KGB1, KGB2, Supersteak)</w:t>
      </w:r>
      <w:r w:rsidR="00D45A92"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2015, Zhang, Corwin et al. 2017, Atwell, Corwin et al. 2018)</w:t>
      </w:r>
      <w:r w:rsidR="002345CD" w:rsidRPr="00F76D44">
        <w:rPr>
          <w:rFonts w:ascii="Arial" w:hAnsi="Arial" w:cs="Arial"/>
          <w:sz w:val="24"/>
          <w:szCs w:val="24"/>
        </w:rPr>
        <w:fldChar w:fldCharType="end"/>
      </w:r>
      <w:r w:rsidR="00B56BCA" w:rsidRPr="00F76D44">
        <w:rPr>
          <w:rFonts w:ascii="Arial" w:hAnsi="Arial" w:cs="Arial"/>
          <w:sz w:val="24"/>
          <w:szCs w:val="24"/>
        </w:rPr>
        <w:t xml:space="preserve">. </w:t>
      </w:r>
      <w:r w:rsidR="00F126CA" w:rsidRPr="00F76D44">
        <w:rPr>
          <w:rFonts w:ascii="Arial" w:hAnsi="Arial" w:cs="Arial"/>
          <w:sz w:val="24"/>
          <w:szCs w:val="24"/>
        </w:rPr>
        <w:t>We infected all 9</w:t>
      </w:r>
      <w:r w:rsidR="00FA4ED9" w:rsidRPr="00F76D44">
        <w:rPr>
          <w:rFonts w:ascii="Arial" w:hAnsi="Arial" w:cs="Arial"/>
          <w:sz w:val="24"/>
          <w:szCs w:val="24"/>
        </w:rPr>
        <w:t>7</w:t>
      </w:r>
      <w:r w:rsidR="00F126CA" w:rsidRPr="00F76D44">
        <w:rPr>
          <w:rFonts w:ascii="Arial" w:hAnsi="Arial" w:cs="Arial"/>
          <w:sz w:val="24"/>
          <w:szCs w:val="24"/>
        </w:rPr>
        <w:t xml:space="preserve"> </w:t>
      </w:r>
      <w:r w:rsidR="00F126CA" w:rsidRPr="00F76D44">
        <w:rPr>
          <w:rFonts w:ascii="Arial" w:hAnsi="Arial" w:cs="Arial"/>
          <w:i/>
          <w:sz w:val="24"/>
          <w:szCs w:val="24"/>
        </w:rPr>
        <w:t>B. cinerea</w:t>
      </w:r>
      <w:r w:rsidR="00F126CA" w:rsidRPr="00F76D44">
        <w:rPr>
          <w:rFonts w:ascii="Arial" w:hAnsi="Arial" w:cs="Arial"/>
          <w:sz w:val="24"/>
          <w:szCs w:val="24"/>
        </w:rPr>
        <w:t xml:space="preserve"> isolates onto each</w:t>
      </w:r>
      <w:r w:rsidR="00F86FAA" w:rsidRPr="00F76D44">
        <w:rPr>
          <w:rFonts w:ascii="Arial" w:hAnsi="Arial" w:cs="Arial"/>
          <w:sz w:val="24"/>
          <w:szCs w:val="24"/>
        </w:rPr>
        <w:t xml:space="preserve"> of the 12</w:t>
      </w:r>
      <w:r w:rsidR="00F126CA" w:rsidRPr="00F76D44">
        <w:rPr>
          <w:rFonts w:ascii="Arial" w:hAnsi="Arial" w:cs="Arial"/>
          <w:sz w:val="24"/>
          <w:szCs w:val="24"/>
        </w:rPr>
        <w:t xml:space="preserve"> plant genotype</w:t>
      </w:r>
      <w:r w:rsidR="00F86FAA" w:rsidRPr="00F76D44">
        <w:rPr>
          <w:rFonts w:ascii="Arial" w:hAnsi="Arial" w:cs="Arial"/>
          <w:sz w:val="24"/>
          <w:szCs w:val="24"/>
        </w:rPr>
        <w:t>s</w:t>
      </w:r>
      <w:r w:rsidR="00F126CA" w:rsidRPr="00F76D44">
        <w:rPr>
          <w:rFonts w:ascii="Arial" w:hAnsi="Arial" w:cs="Arial"/>
          <w:sz w:val="24"/>
          <w:szCs w:val="24"/>
        </w:rPr>
        <w:t xml:space="preserve"> in 3-fold </w:t>
      </w:r>
      <w:r w:rsidR="00854928" w:rsidRPr="00F76D44">
        <w:rPr>
          <w:rFonts w:ascii="Arial" w:hAnsi="Arial" w:cs="Arial"/>
          <w:sz w:val="24"/>
          <w:szCs w:val="24"/>
        </w:rPr>
        <w:t xml:space="preserve">replication across 2 independent experiments in a randomized complete block design, giving 6 measurements per plant-pathogen combination, for a total of 3,276 lesions. </w:t>
      </w:r>
      <w:r w:rsidRPr="00F76D44">
        <w:rPr>
          <w:rFonts w:ascii="Arial" w:hAnsi="Arial" w:cs="Arial"/>
          <w:sz w:val="24"/>
          <w:szCs w:val="24"/>
        </w:rPr>
        <w:t>Digital measurement of the area of the developing</w:t>
      </w:r>
      <w:r w:rsidR="00E14E45" w:rsidRPr="00F76D44">
        <w:rPr>
          <w:rFonts w:ascii="Arial" w:hAnsi="Arial" w:cs="Arial"/>
          <w:sz w:val="24"/>
          <w:szCs w:val="24"/>
        </w:rPr>
        <w:t xml:space="preserve"> </w:t>
      </w:r>
      <w:r w:rsidRPr="00F76D44">
        <w:rPr>
          <w:rFonts w:ascii="Arial" w:hAnsi="Arial" w:cs="Arial"/>
          <w:sz w:val="24"/>
          <w:szCs w:val="24"/>
        </w:rPr>
        <w:t>lesion provides</w:t>
      </w:r>
      <w:r w:rsidR="00854928" w:rsidRPr="00F76D44">
        <w:rPr>
          <w:rFonts w:ascii="Arial" w:hAnsi="Arial" w:cs="Arial"/>
          <w:sz w:val="24"/>
          <w:szCs w:val="24"/>
        </w:rPr>
        <w:t xml:space="preserve"> a composite phenotype </w:t>
      </w:r>
      <w:r w:rsidRPr="00F76D44">
        <w:rPr>
          <w:rFonts w:ascii="Arial" w:hAnsi="Arial" w:cs="Arial"/>
          <w:sz w:val="24"/>
          <w:szCs w:val="24"/>
        </w:rPr>
        <w:t xml:space="preserve">controlled by </w:t>
      </w:r>
      <w:r w:rsidR="00854928" w:rsidRPr="00F76D44">
        <w:rPr>
          <w:rFonts w:ascii="Arial" w:hAnsi="Arial" w:cs="Arial"/>
          <w:sz w:val="24"/>
          <w:szCs w:val="24"/>
        </w:rPr>
        <w:t>the interaction</w:t>
      </w:r>
      <w:r w:rsidR="00B738AF" w:rsidRPr="00F76D44">
        <w:rPr>
          <w:rFonts w:ascii="Arial" w:hAnsi="Arial" w:cs="Arial"/>
          <w:sz w:val="24"/>
          <w:szCs w:val="24"/>
        </w:rPr>
        <w:t xml:space="preserve"> of host and pathogen genetics</w:t>
      </w:r>
      <w:r w:rsidRPr="00F76D44">
        <w:rPr>
          <w:rFonts w:ascii="Arial" w:hAnsi="Arial" w:cs="Arial"/>
          <w:sz w:val="24"/>
          <w:szCs w:val="24"/>
        </w:rPr>
        <w:t>. This measurement of the plant-</w:t>
      </w:r>
      <w:r w:rsidRPr="00F76D44">
        <w:rPr>
          <w:rFonts w:ascii="Arial" w:hAnsi="Arial" w:cs="Arial"/>
          <w:i/>
          <w:sz w:val="24"/>
          <w:szCs w:val="24"/>
        </w:rPr>
        <w:t>B</w:t>
      </w:r>
      <w:r w:rsidR="007704D1" w:rsidRPr="00F76D44">
        <w:rPr>
          <w:rFonts w:ascii="Arial" w:hAnsi="Arial" w:cs="Arial"/>
          <w:i/>
          <w:sz w:val="24"/>
          <w:szCs w:val="24"/>
        </w:rPr>
        <w:t>.</w:t>
      </w:r>
      <w:r w:rsidR="00DD51E1" w:rsidRPr="00F76D44">
        <w:rPr>
          <w:rFonts w:ascii="Arial" w:hAnsi="Arial" w:cs="Arial"/>
          <w:i/>
          <w:sz w:val="24"/>
          <w:szCs w:val="24"/>
        </w:rPr>
        <w:t xml:space="preserve"> cinerea</w:t>
      </w:r>
      <w:r w:rsidRPr="00F76D44">
        <w:rPr>
          <w:rFonts w:ascii="Arial" w:hAnsi="Arial" w:cs="Arial"/>
          <w:sz w:val="24"/>
          <w:szCs w:val="24"/>
        </w:rPr>
        <w:t xml:space="preserve"> interaction </w:t>
      </w:r>
      <w:r w:rsidR="00B738AF" w:rsidRPr="00F76D44">
        <w:rPr>
          <w:rFonts w:ascii="Arial" w:hAnsi="Arial" w:cs="Arial"/>
          <w:sz w:val="24"/>
          <w:szCs w:val="24"/>
        </w:rPr>
        <w:t xml:space="preserve">has been </w:t>
      </w:r>
      <w:r w:rsidR="00961651" w:rsidRPr="00F76D44">
        <w:rPr>
          <w:rFonts w:ascii="Arial" w:hAnsi="Arial" w:cs="Arial"/>
          <w:sz w:val="24"/>
          <w:szCs w:val="24"/>
        </w:rPr>
        <w:t xml:space="preserve">used </w:t>
      </w:r>
      <w:r w:rsidRPr="00F76D44">
        <w:rPr>
          <w:rFonts w:ascii="Arial" w:hAnsi="Arial" w:cs="Arial"/>
          <w:sz w:val="24"/>
          <w:szCs w:val="24"/>
        </w:rPr>
        <w:t>successfully</w:t>
      </w:r>
      <w:r w:rsidR="00961651" w:rsidRPr="00F76D44">
        <w:rPr>
          <w:rFonts w:ascii="Arial" w:hAnsi="Arial" w:cs="Arial"/>
          <w:sz w:val="24"/>
          <w:szCs w:val="24"/>
        </w:rPr>
        <w:t xml:space="preserve"> </w:t>
      </w:r>
      <w:r w:rsidR="00B738AF" w:rsidRPr="00F76D44">
        <w:rPr>
          <w:rFonts w:ascii="Arial" w:hAnsi="Arial" w:cs="Arial"/>
          <w:sz w:val="24"/>
          <w:szCs w:val="24"/>
        </w:rPr>
        <w:t xml:space="preserve">in a number of </w:t>
      </w:r>
      <w:r w:rsidRPr="00F76D44">
        <w:rPr>
          <w:rFonts w:ascii="Arial" w:hAnsi="Arial" w:cs="Arial"/>
          <w:sz w:val="24"/>
          <w:szCs w:val="24"/>
        </w:rPr>
        <w:t xml:space="preserve">molecular and quantitative genetic </w:t>
      </w:r>
      <w:r w:rsidR="00B738AF" w:rsidRPr="00F76D44">
        <w:rPr>
          <w:rFonts w:ascii="Arial" w:hAnsi="Arial" w:cs="Arial"/>
          <w:sz w:val="24"/>
          <w:szCs w:val="24"/>
        </w:rPr>
        <w:t>studies</w:t>
      </w:r>
      <w:r w:rsidR="001C0C1B"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 xml:space="preserve">(Ferrari, Plotnikova et al. 2003, </w:t>
      </w:r>
      <w:r w:rsidR="00042D5F" w:rsidRPr="00F76D44">
        <w:rPr>
          <w:rFonts w:ascii="Arial" w:hAnsi="Arial" w:cs="Arial"/>
          <w:noProof/>
          <w:sz w:val="24"/>
          <w:szCs w:val="24"/>
        </w:rPr>
        <w:lastRenderedPageBreak/>
        <w:t>Denby, Kumar et al. 2004, Kliebenstein, Rowe et al. 2005, Ferrari, Galletti et al. 2007, Ten Have, van Berloo et al. 2007, AbuQamar, Chai et al. 2008, Rowe and Kliebenstein 2008, Liu, Hong et al. 2014)</w:t>
      </w:r>
      <w:r w:rsidR="00B3570C" w:rsidRPr="00F76D44">
        <w:rPr>
          <w:rFonts w:ascii="Arial" w:hAnsi="Arial" w:cs="Arial"/>
          <w:sz w:val="24"/>
          <w:szCs w:val="24"/>
        </w:rPr>
        <w:fldChar w:fldCharType="end"/>
      </w:r>
      <w:r w:rsidR="00B80A8C" w:rsidRPr="00F76D44">
        <w:rPr>
          <w:rFonts w:ascii="Arial" w:hAnsi="Arial" w:cs="Arial"/>
          <w:sz w:val="24"/>
          <w:szCs w:val="24"/>
        </w:rPr>
        <w:t>.</w:t>
      </w:r>
      <w:r w:rsidR="004A6AE6" w:rsidRPr="00F76D44">
        <w:rPr>
          <w:rFonts w:ascii="Arial" w:hAnsi="Arial" w:cs="Arial"/>
          <w:sz w:val="24"/>
          <w:szCs w:val="24"/>
        </w:rPr>
        <w:t xml:space="preserve"> It should be noted that we </w:t>
      </w:r>
      <w:del w:id="161" w:author="Jennifer Lockhart" w:date="2018-12-23T15:31:00Z">
        <w:r w:rsidR="004A6AE6" w:rsidRPr="00F76D44" w:rsidDel="002108EF">
          <w:rPr>
            <w:rFonts w:ascii="Arial" w:hAnsi="Arial" w:cs="Arial"/>
            <w:sz w:val="24"/>
            <w:szCs w:val="24"/>
          </w:rPr>
          <w:delText xml:space="preserve">are </w:delText>
        </w:r>
      </w:del>
      <w:ins w:id="162" w:author="Jennifer Lockhart" w:date="2018-12-23T15:31:00Z">
        <w:r w:rsidR="002108EF">
          <w:rPr>
            <w:rFonts w:ascii="Arial" w:hAnsi="Arial" w:cs="Arial"/>
            <w:sz w:val="24"/>
            <w:szCs w:val="24"/>
          </w:rPr>
          <w:t>were</w:t>
        </w:r>
        <w:r w:rsidR="002108EF" w:rsidRPr="00F76D44">
          <w:rPr>
            <w:rFonts w:ascii="Arial" w:hAnsi="Arial" w:cs="Arial"/>
            <w:sz w:val="24"/>
            <w:szCs w:val="24"/>
          </w:rPr>
          <w:t xml:space="preserve"> </w:t>
        </w:r>
      </w:ins>
      <w:r w:rsidR="004A6AE6" w:rsidRPr="00F76D44">
        <w:rPr>
          <w:rFonts w:ascii="Arial" w:hAnsi="Arial" w:cs="Arial"/>
          <w:sz w:val="24"/>
          <w:szCs w:val="24"/>
        </w:rPr>
        <w:t xml:space="preserve">not focusing on </w:t>
      </w:r>
      <w:ins w:id="163" w:author="Jennifer Lockhart" w:date="2018-12-23T15:26:00Z">
        <w:r w:rsidR="00F44D66">
          <w:rPr>
            <w:rFonts w:ascii="Arial" w:hAnsi="Arial" w:cs="Arial"/>
            <w:sz w:val="24"/>
            <w:szCs w:val="24"/>
          </w:rPr>
          <w:t>microbe- or pathogen-</w:t>
        </w:r>
        <w:r w:rsidR="00F44D66" w:rsidRPr="00F44D66">
          <w:rPr>
            <w:rFonts w:ascii="Arial" w:hAnsi="Arial" w:cs="Arial"/>
            <w:sz w:val="24"/>
            <w:szCs w:val="24"/>
          </w:rPr>
          <w:t>associated molecular </w:t>
        </w:r>
        <w:r w:rsidR="00F44D66" w:rsidRPr="00F44D66">
          <w:rPr>
            <w:rFonts w:ascii="Arial" w:hAnsi="Arial" w:cs="Arial"/>
            <w:bCs/>
            <w:sz w:val="24"/>
            <w:szCs w:val="24"/>
            <w:rPrChange w:id="164" w:author="Jennifer Lockhart" w:date="2018-12-23T15:27:00Z">
              <w:rPr>
                <w:rFonts w:ascii="Arial" w:hAnsi="Arial" w:cs="Arial"/>
                <w:b/>
                <w:bCs/>
                <w:sz w:val="24"/>
                <w:szCs w:val="24"/>
              </w:rPr>
            </w:rPrChange>
          </w:rPr>
          <w:t>pattern</w:t>
        </w:r>
        <w:r w:rsidR="00F44D66" w:rsidRPr="002108EF">
          <w:rPr>
            <w:rFonts w:ascii="Arial" w:hAnsi="Arial" w:cs="Arial"/>
            <w:bCs/>
            <w:sz w:val="24"/>
            <w:szCs w:val="24"/>
          </w:rPr>
          <w:t>-</w:t>
        </w:r>
      </w:ins>
      <w:del w:id="165" w:author="Jennifer Lockhart" w:date="2018-12-23T15:26:00Z">
        <w:r w:rsidR="004A6AE6" w:rsidRPr="00F76D44" w:rsidDel="00F44D66">
          <w:rPr>
            <w:rFonts w:ascii="Arial" w:hAnsi="Arial" w:cs="Arial"/>
            <w:sz w:val="24"/>
            <w:szCs w:val="24"/>
          </w:rPr>
          <w:delText xml:space="preserve">MAMP or PAMP </w:delText>
        </w:r>
      </w:del>
      <w:r w:rsidR="004A6AE6" w:rsidRPr="00F76D44">
        <w:rPr>
          <w:rFonts w:ascii="Arial" w:hAnsi="Arial" w:cs="Arial"/>
          <w:sz w:val="24"/>
          <w:szCs w:val="24"/>
        </w:rPr>
        <w:t>specific host/pathogen interactions with this study</w:t>
      </w:r>
      <w:r w:rsidR="0017357B" w:rsidRPr="00F76D44">
        <w:rPr>
          <w:rFonts w:ascii="Arial" w:hAnsi="Arial" w:cs="Arial"/>
          <w:sz w:val="24"/>
          <w:szCs w:val="24"/>
        </w:rPr>
        <w:t>;</w:t>
      </w:r>
      <w:r w:rsidR="004A6AE6" w:rsidRPr="00F76D44">
        <w:rPr>
          <w:rFonts w:ascii="Arial" w:hAnsi="Arial" w:cs="Arial"/>
          <w:sz w:val="24"/>
          <w:szCs w:val="24"/>
        </w:rPr>
        <w:t xml:space="preserve"> we </w:t>
      </w:r>
      <w:del w:id="166" w:author="Jennifer Lockhart" w:date="2018-12-23T15:31:00Z">
        <w:r w:rsidR="004A6AE6" w:rsidRPr="00F76D44" w:rsidDel="002108EF">
          <w:rPr>
            <w:rFonts w:ascii="Arial" w:hAnsi="Arial" w:cs="Arial"/>
            <w:sz w:val="24"/>
            <w:szCs w:val="24"/>
          </w:rPr>
          <w:delText xml:space="preserve">are </w:delText>
        </w:r>
      </w:del>
      <w:ins w:id="167" w:author="Jennifer Lockhart" w:date="2018-12-23T15:31:00Z">
        <w:r w:rsidR="002108EF">
          <w:rPr>
            <w:rFonts w:ascii="Arial" w:hAnsi="Arial" w:cs="Arial"/>
            <w:sz w:val="24"/>
            <w:szCs w:val="24"/>
          </w:rPr>
          <w:t>were</w:t>
        </w:r>
        <w:r w:rsidR="002108EF" w:rsidRPr="00F76D44">
          <w:rPr>
            <w:rFonts w:ascii="Arial" w:hAnsi="Arial" w:cs="Arial"/>
            <w:sz w:val="24"/>
            <w:szCs w:val="24"/>
          </w:rPr>
          <w:t xml:space="preserve"> </w:t>
        </w:r>
      </w:ins>
      <w:r w:rsidR="004A6AE6" w:rsidRPr="00F76D44">
        <w:rPr>
          <w:rFonts w:ascii="Arial" w:hAnsi="Arial" w:cs="Arial"/>
          <w:sz w:val="24"/>
          <w:szCs w:val="24"/>
        </w:rPr>
        <w:t xml:space="preserve">instead allowing </w:t>
      </w:r>
      <w:ins w:id="168" w:author="Jennifer Lockhart" w:date="2018-12-23T15:28:00Z">
        <w:r w:rsidR="002108EF">
          <w:rPr>
            <w:rFonts w:ascii="Arial" w:hAnsi="Arial" w:cs="Arial"/>
            <w:sz w:val="24"/>
            <w:szCs w:val="24"/>
          </w:rPr>
          <w:t xml:space="preserve">for </w:t>
        </w:r>
      </w:ins>
      <w:r w:rsidR="004A6AE6" w:rsidRPr="00F76D44">
        <w:rPr>
          <w:rFonts w:ascii="Arial" w:hAnsi="Arial" w:cs="Arial"/>
          <w:sz w:val="24"/>
          <w:szCs w:val="24"/>
        </w:rPr>
        <w:t xml:space="preserve">the identification of any mechanism that may influence the host/pathogen interaction including metabolism, development or any other unknown component. </w:t>
      </w:r>
      <w:r w:rsidR="0031442C" w:rsidRPr="00F76D44">
        <w:rPr>
          <w:rFonts w:ascii="Arial" w:hAnsi="Arial" w:cs="Arial"/>
          <w:sz w:val="24"/>
          <w:szCs w:val="24"/>
        </w:rPr>
        <w:t xml:space="preserve">If </w:t>
      </w:r>
      <w:r w:rsidR="004A6AE6" w:rsidRPr="00F76D44">
        <w:rPr>
          <w:rFonts w:ascii="Arial" w:hAnsi="Arial" w:cs="Arial"/>
          <w:sz w:val="24"/>
          <w:szCs w:val="24"/>
        </w:rPr>
        <w:t>there is genetic variation affecting the trait</w:t>
      </w:r>
      <w:r w:rsidR="00510E9C" w:rsidRPr="00F76D44">
        <w:rPr>
          <w:rFonts w:ascii="Arial" w:hAnsi="Arial" w:cs="Arial"/>
          <w:sz w:val="24"/>
          <w:szCs w:val="24"/>
        </w:rPr>
        <w:t>,</w:t>
      </w:r>
      <w:r w:rsidR="004A6AE6" w:rsidRPr="00F76D44">
        <w:rPr>
          <w:rFonts w:ascii="Arial" w:hAnsi="Arial" w:cs="Arial"/>
          <w:sz w:val="24"/>
          <w:szCs w:val="24"/>
        </w:rPr>
        <w:t xml:space="preserve"> and the trait influences the interaction of host and pathogen</w:t>
      </w:r>
      <w:r w:rsidR="00510E9C" w:rsidRPr="00F76D44">
        <w:rPr>
          <w:rFonts w:ascii="Arial" w:hAnsi="Arial" w:cs="Arial"/>
          <w:sz w:val="24"/>
          <w:szCs w:val="24"/>
        </w:rPr>
        <w:t>,</w:t>
      </w:r>
      <w:r w:rsidR="004A6AE6" w:rsidRPr="00F76D44">
        <w:rPr>
          <w:rFonts w:ascii="Arial" w:hAnsi="Arial" w:cs="Arial"/>
          <w:sz w:val="24"/>
          <w:szCs w:val="24"/>
        </w:rPr>
        <w:t xml:space="preserve"> it w</w:t>
      </w:r>
      <w:ins w:id="169" w:author="Jennifer Lockhart" w:date="2018-12-23T15:32:00Z">
        <w:r w:rsidR="002108EF">
          <w:rPr>
            <w:rFonts w:ascii="Arial" w:hAnsi="Arial" w:cs="Arial"/>
            <w:sz w:val="24"/>
            <w:szCs w:val="24"/>
          </w:rPr>
          <w:t>ould</w:t>
        </w:r>
      </w:ins>
      <w:del w:id="170" w:author="Jennifer Lockhart" w:date="2018-12-23T15:32:00Z">
        <w:r w:rsidR="004A6AE6" w:rsidRPr="00F76D44" w:rsidDel="002108EF">
          <w:rPr>
            <w:rFonts w:ascii="Arial" w:hAnsi="Arial" w:cs="Arial"/>
            <w:sz w:val="24"/>
            <w:szCs w:val="24"/>
          </w:rPr>
          <w:delText>ill</w:delText>
        </w:r>
      </w:del>
      <w:r w:rsidR="004A6AE6" w:rsidRPr="00F76D44">
        <w:rPr>
          <w:rFonts w:ascii="Arial" w:hAnsi="Arial" w:cs="Arial"/>
          <w:sz w:val="24"/>
          <w:szCs w:val="24"/>
        </w:rPr>
        <w:t xml:space="preserve"> be a component of the experiment. This fits with the recently developing view that growth, development and resistance in plants are highly integrated processes that may not be as distinct as once believed </w:t>
      </w:r>
      <w:bookmarkStart w:id="171" w:name="_Hlk514241228"/>
      <w:r w:rsidR="007B065E" w:rsidRPr="00F76D44">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F76D44">
        <w:rPr>
          <w:rFonts w:ascii="Arial" w:hAnsi="Arial" w:cs="Arial"/>
          <w:sz w:val="24"/>
          <w:szCs w:val="24"/>
        </w:rPr>
        <w:instrText xml:space="preserve"> ADDIN EN.CITE </w:instrText>
      </w:r>
      <w:r w:rsidR="007B065E" w:rsidRPr="00F76D44">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F76D44">
        <w:rPr>
          <w:rFonts w:ascii="Arial" w:hAnsi="Arial" w:cs="Arial"/>
          <w:sz w:val="24"/>
          <w:szCs w:val="24"/>
        </w:rPr>
        <w:instrText xml:space="preserve"> ADDIN EN.CITE.DATA </w:instrText>
      </w:r>
      <w:r w:rsidR="007B065E" w:rsidRPr="00F76D44">
        <w:rPr>
          <w:rFonts w:ascii="Arial" w:hAnsi="Arial" w:cs="Arial"/>
          <w:sz w:val="24"/>
          <w:szCs w:val="24"/>
        </w:rPr>
      </w:r>
      <w:r w:rsidR="007B065E" w:rsidRPr="00F76D44">
        <w:rPr>
          <w:rFonts w:ascii="Arial" w:hAnsi="Arial" w:cs="Arial"/>
          <w:sz w:val="24"/>
          <w:szCs w:val="24"/>
        </w:rPr>
        <w:fldChar w:fldCharType="end"/>
      </w:r>
      <w:r w:rsidR="007B065E" w:rsidRPr="00F76D44">
        <w:rPr>
          <w:rFonts w:ascii="Arial" w:hAnsi="Arial" w:cs="Arial"/>
          <w:sz w:val="24"/>
          <w:szCs w:val="24"/>
        </w:rPr>
      </w:r>
      <w:r w:rsidR="007B065E" w:rsidRPr="00F76D44">
        <w:rPr>
          <w:rFonts w:ascii="Arial" w:hAnsi="Arial" w:cs="Arial"/>
          <w:sz w:val="24"/>
          <w:szCs w:val="24"/>
        </w:rPr>
        <w:fldChar w:fldCharType="separate"/>
      </w:r>
      <w:r w:rsidR="007B065E" w:rsidRPr="00F76D44">
        <w:rPr>
          <w:rFonts w:ascii="Arial" w:hAnsi="Arial" w:cs="Arial"/>
          <w:noProof/>
          <w:sz w:val="24"/>
          <w:szCs w:val="24"/>
        </w:rPr>
        <w:t>(Campos, Yoshida et al. 2016, Ballaré and Pierik 2017, Züst and Agrawal 2017, Izquierdo</w:t>
      </w:r>
      <w:r w:rsidR="007B065E" w:rsidRPr="00F76D44">
        <w:rPr>
          <w:rFonts w:ascii="Cambria Math" w:hAnsi="Cambria Math" w:cs="Cambria Math"/>
          <w:noProof/>
          <w:sz w:val="24"/>
          <w:szCs w:val="24"/>
        </w:rPr>
        <w:t>‐</w:t>
      </w:r>
      <w:r w:rsidR="007B065E" w:rsidRPr="00F76D44">
        <w:rPr>
          <w:rFonts w:ascii="Arial" w:hAnsi="Arial" w:cs="Arial"/>
          <w:noProof/>
          <w:sz w:val="24"/>
          <w:szCs w:val="24"/>
        </w:rPr>
        <w:t>Bueno, González</w:t>
      </w:r>
      <w:r w:rsidR="007B065E" w:rsidRPr="00F76D44">
        <w:rPr>
          <w:rFonts w:ascii="Cambria Math" w:hAnsi="Cambria Math" w:cs="Cambria Math"/>
          <w:noProof/>
          <w:sz w:val="24"/>
          <w:szCs w:val="24"/>
        </w:rPr>
        <w:t>‐</w:t>
      </w:r>
      <w:r w:rsidR="007B065E" w:rsidRPr="00F76D44">
        <w:rPr>
          <w:rFonts w:ascii="Arial" w:hAnsi="Arial" w:cs="Arial"/>
          <w:noProof/>
          <w:sz w:val="24"/>
          <w:szCs w:val="24"/>
        </w:rPr>
        <w:t>Rodríguez et al. 2018)</w:t>
      </w:r>
      <w:r w:rsidR="007B065E" w:rsidRPr="00F76D44">
        <w:rPr>
          <w:rFonts w:ascii="Arial" w:hAnsi="Arial" w:cs="Arial"/>
          <w:sz w:val="24"/>
          <w:szCs w:val="24"/>
        </w:rPr>
        <w:fldChar w:fldCharType="end"/>
      </w:r>
      <w:r w:rsidR="007B065E" w:rsidRPr="00F76D44">
        <w:rPr>
          <w:rFonts w:ascii="Arial" w:hAnsi="Arial" w:cs="Arial"/>
          <w:noProof/>
          <w:sz w:val="24"/>
          <w:szCs w:val="24"/>
        </w:rPr>
        <w:t>.</w:t>
      </w:r>
      <w:bookmarkEnd w:id="171"/>
    </w:p>
    <w:p w14:paraId="091AC936" w14:textId="77777777" w:rsidR="003B5C8F" w:rsidRPr="00F76D44" w:rsidRDefault="003B5C8F" w:rsidP="00F06B84">
      <w:pPr>
        <w:spacing w:line="360" w:lineRule="auto"/>
        <w:rPr>
          <w:rFonts w:ascii="Arial" w:hAnsi="Arial" w:cs="Arial"/>
          <w:b/>
          <w:sz w:val="24"/>
          <w:szCs w:val="24"/>
        </w:rPr>
      </w:pPr>
    </w:p>
    <w:p w14:paraId="5B7E0916" w14:textId="29C1C121" w:rsidR="00F803BC" w:rsidRPr="00F76D44" w:rsidRDefault="005862D6" w:rsidP="00F06B84">
      <w:pPr>
        <w:spacing w:line="360" w:lineRule="auto"/>
        <w:rPr>
          <w:rFonts w:ascii="Arial" w:hAnsi="Arial" w:cs="Arial"/>
          <w:b/>
          <w:sz w:val="24"/>
          <w:szCs w:val="24"/>
        </w:rPr>
      </w:pPr>
      <w:r w:rsidRPr="00F76D44">
        <w:rPr>
          <w:rFonts w:ascii="Arial" w:hAnsi="Arial" w:cs="Arial"/>
          <w:b/>
          <w:sz w:val="24"/>
          <w:szCs w:val="24"/>
        </w:rPr>
        <w:t>Lesion size</w:t>
      </w:r>
      <w:r w:rsidR="008B76F7" w:rsidRPr="00F76D44">
        <w:rPr>
          <w:rFonts w:ascii="Arial" w:hAnsi="Arial" w:cs="Arial"/>
          <w:b/>
          <w:sz w:val="24"/>
          <w:szCs w:val="24"/>
        </w:rPr>
        <w:t xml:space="preserve"> (</w:t>
      </w:r>
      <w:r w:rsidR="00A00D39" w:rsidRPr="00F76D44">
        <w:rPr>
          <w:rFonts w:ascii="Arial" w:hAnsi="Arial" w:cs="Arial"/>
          <w:b/>
          <w:sz w:val="24"/>
          <w:szCs w:val="24"/>
        </w:rPr>
        <w:t>p</w:t>
      </w:r>
      <w:r w:rsidRPr="00F76D44">
        <w:rPr>
          <w:rFonts w:ascii="Arial" w:hAnsi="Arial" w:cs="Arial"/>
          <w:b/>
          <w:sz w:val="24"/>
          <w:szCs w:val="24"/>
        </w:rPr>
        <w:t>henotyp</w:t>
      </w:r>
      <w:r w:rsidR="008B76F7" w:rsidRPr="00F76D44">
        <w:rPr>
          <w:rFonts w:ascii="Arial" w:hAnsi="Arial" w:cs="Arial"/>
          <w:b/>
          <w:sz w:val="24"/>
          <w:szCs w:val="24"/>
        </w:rPr>
        <w:t>ic) variation</w:t>
      </w:r>
    </w:p>
    <w:p w14:paraId="47E8D1F1" w14:textId="63CC9FFF" w:rsidR="00E87B0C" w:rsidRPr="00F76D44" w:rsidRDefault="00C2121E" w:rsidP="00F06B84">
      <w:pPr>
        <w:spacing w:line="360" w:lineRule="auto"/>
        <w:rPr>
          <w:rFonts w:ascii="Arial" w:hAnsi="Arial" w:cs="Arial"/>
          <w:sz w:val="24"/>
          <w:szCs w:val="24"/>
        </w:rPr>
      </w:pPr>
      <w:r w:rsidRPr="00F76D44">
        <w:rPr>
          <w:rFonts w:ascii="Arial" w:hAnsi="Arial" w:cs="Arial"/>
          <w:sz w:val="24"/>
          <w:szCs w:val="24"/>
        </w:rPr>
        <w:t xml:space="preserve">We collected images of all lesions at 24, 48, and 72 </w:t>
      </w:r>
      <w:commentRangeStart w:id="172"/>
      <w:r w:rsidRPr="00F76D44">
        <w:rPr>
          <w:rFonts w:ascii="Arial" w:hAnsi="Arial" w:cs="Arial"/>
          <w:sz w:val="24"/>
          <w:szCs w:val="24"/>
        </w:rPr>
        <w:t>hours post inoculation</w:t>
      </w:r>
      <w:commentRangeEnd w:id="172"/>
      <w:r w:rsidR="002108EF">
        <w:rPr>
          <w:rStyle w:val="CommentReference"/>
        </w:rPr>
        <w:commentReference w:id="172"/>
      </w:r>
      <w:r w:rsidRPr="00F76D44">
        <w:rPr>
          <w:rFonts w:ascii="Arial" w:hAnsi="Arial" w:cs="Arial"/>
          <w:sz w:val="24"/>
          <w:szCs w:val="24"/>
        </w:rPr>
        <w:t>. At 24 hours</w:t>
      </w:r>
      <w:ins w:id="173" w:author="Jennifer Lockhart" w:date="2018-12-23T15:29:00Z">
        <w:r w:rsidR="002108EF">
          <w:rPr>
            <w:rFonts w:ascii="Arial" w:hAnsi="Arial" w:cs="Arial"/>
            <w:sz w:val="24"/>
            <w:szCs w:val="24"/>
          </w:rPr>
          <w:t xml:space="preserve"> post inoculation</w:t>
        </w:r>
      </w:ins>
      <w:r w:rsidRPr="00F76D44">
        <w:rPr>
          <w:rFonts w:ascii="Arial" w:hAnsi="Arial" w:cs="Arial"/>
          <w:sz w:val="24"/>
          <w:szCs w:val="24"/>
        </w:rPr>
        <w:t>, no visible lesion</w:t>
      </w:r>
      <w:r w:rsidR="002D569C" w:rsidRPr="00F76D44">
        <w:rPr>
          <w:rFonts w:ascii="Arial" w:hAnsi="Arial" w:cs="Arial"/>
          <w:sz w:val="24"/>
          <w:szCs w:val="24"/>
        </w:rPr>
        <w:t>s</w:t>
      </w:r>
      <w:r w:rsidRPr="00F76D44">
        <w:rPr>
          <w:rFonts w:ascii="Arial" w:hAnsi="Arial" w:cs="Arial"/>
          <w:sz w:val="24"/>
          <w:szCs w:val="24"/>
        </w:rPr>
        <w:t xml:space="preserve"> </w:t>
      </w:r>
      <w:r w:rsidR="002D569C" w:rsidRPr="00F76D44">
        <w:rPr>
          <w:rFonts w:ascii="Arial" w:hAnsi="Arial" w:cs="Arial"/>
          <w:sz w:val="24"/>
          <w:szCs w:val="24"/>
        </w:rPr>
        <w:t>were</w:t>
      </w:r>
      <w:r w:rsidRPr="00F76D44">
        <w:rPr>
          <w:rFonts w:ascii="Arial" w:hAnsi="Arial" w:cs="Arial"/>
          <w:sz w:val="24"/>
          <w:szCs w:val="24"/>
        </w:rPr>
        <w:t xml:space="preserve"> present on the tomato leaves. At 48 hours</w:t>
      </w:r>
      <w:ins w:id="174" w:author="Jennifer Lockhart" w:date="2018-12-23T15:29:00Z">
        <w:r w:rsidR="002108EF">
          <w:rPr>
            <w:rFonts w:ascii="Arial" w:hAnsi="Arial" w:cs="Arial"/>
            <w:sz w:val="24"/>
            <w:szCs w:val="24"/>
          </w:rPr>
          <w:t xml:space="preserve"> post inoculation</w:t>
        </w:r>
      </w:ins>
      <w:r w:rsidRPr="00F76D44">
        <w:rPr>
          <w:rFonts w:ascii="Arial" w:hAnsi="Arial" w:cs="Arial"/>
          <w:sz w:val="24"/>
          <w:szCs w:val="24"/>
        </w:rPr>
        <w:t>, a thin ring of primary lesion</w:t>
      </w:r>
      <w:ins w:id="175" w:author="Jennifer Lockhart" w:date="2018-12-23T15:29:00Z">
        <w:r w:rsidR="002108EF">
          <w:rPr>
            <w:rFonts w:ascii="Arial" w:hAnsi="Arial" w:cs="Arial"/>
            <w:sz w:val="24"/>
            <w:szCs w:val="24"/>
          </w:rPr>
          <w:t>s</w:t>
        </w:r>
      </w:ins>
      <w:r w:rsidRPr="00F76D44">
        <w:rPr>
          <w:rFonts w:ascii="Arial" w:hAnsi="Arial" w:cs="Arial"/>
          <w:sz w:val="24"/>
          <w:szCs w:val="24"/>
        </w:rPr>
        <w:t xml:space="preserve"> </w:t>
      </w:r>
      <w:r w:rsidR="008B4E33" w:rsidRPr="00F76D44">
        <w:rPr>
          <w:rFonts w:ascii="Arial" w:hAnsi="Arial" w:cs="Arial"/>
          <w:sz w:val="24"/>
          <w:szCs w:val="24"/>
        </w:rPr>
        <w:t>became</w:t>
      </w:r>
      <w:r w:rsidRPr="00F76D44">
        <w:rPr>
          <w:rFonts w:ascii="Arial" w:hAnsi="Arial" w:cs="Arial"/>
          <w:sz w:val="24"/>
          <w:szCs w:val="24"/>
        </w:rPr>
        <w:t xml:space="preserve"> visible surrounding the location of the spore droplet, but no expansion </w:t>
      </w:r>
      <w:r w:rsidR="00A906FC" w:rsidRPr="00F76D44">
        <w:rPr>
          <w:rFonts w:ascii="Arial" w:hAnsi="Arial" w:cs="Arial"/>
          <w:sz w:val="24"/>
          <w:szCs w:val="24"/>
        </w:rPr>
        <w:t>was</w:t>
      </w:r>
      <w:r w:rsidRPr="00F76D44">
        <w:rPr>
          <w:rFonts w:ascii="Arial" w:hAnsi="Arial" w:cs="Arial"/>
          <w:sz w:val="24"/>
          <w:szCs w:val="24"/>
        </w:rPr>
        <w:t xml:space="preserve"> visible. </w:t>
      </w:r>
      <w:r w:rsidR="00A00D39" w:rsidRPr="00F76D44">
        <w:rPr>
          <w:rFonts w:ascii="Arial" w:hAnsi="Arial" w:cs="Arial"/>
          <w:sz w:val="24"/>
          <w:szCs w:val="24"/>
        </w:rPr>
        <w:t xml:space="preserve">At 72 hours </w:t>
      </w:r>
      <w:ins w:id="176" w:author="Jennifer Lockhart" w:date="2018-12-23T15:29:00Z">
        <w:r w:rsidR="002108EF">
          <w:rPr>
            <w:rFonts w:ascii="Arial" w:hAnsi="Arial" w:cs="Arial"/>
            <w:sz w:val="24"/>
            <w:szCs w:val="24"/>
          </w:rPr>
          <w:t xml:space="preserve">post inoculation, </w:t>
        </w:r>
      </w:ins>
      <w:r w:rsidR="00A00D39" w:rsidRPr="00F76D44">
        <w:rPr>
          <w:rFonts w:ascii="Arial" w:hAnsi="Arial" w:cs="Arial"/>
          <w:sz w:val="24"/>
          <w:szCs w:val="24"/>
        </w:rPr>
        <w:t xml:space="preserve">significant lesion growth was visible, but no lesions had spread to infect over half of the leaflet. </w:t>
      </w:r>
      <w:r w:rsidR="005862D6" w:rsidRPr="00F76D44">
        <w:rPr>
          <w:rFonts w:ascii="Arial" w:hAnsi="Arial" w:cs="Arial"/>
          <w:sz w:val="24"/>
          <w:szCs w:val="24"/>
        </w:rPr>
        <w:t>We digitally measured the area of all developing lesions at 72 hour</w:t>
      </w:r>
      <w:r w:rsidR="007C2567" w:rsidRPr="00F76D44">
        <w:rPr>
          <w:rFonts w:ascii="Arial" w:hAnsi="Arial" w:cs="Arial"/>
          <w:sz w:val="24"/>
          <w:szCs w:val="24"/>
        </w:rPr>
        <w:t xml:space="preserve">s post infection (HPI) </w:t>
      </w:r>
      <w:r w:rsidR="00CB598B" w:rsidRPr="00F76D44">
        <w:rPr>
          <w:rFonts w:ascii="Arial" w:hAnsi="Arial" w:cs="Arial"/>
          <w:sz w:val="24"/>
          <w:szCs w:val="24"/>
        </w:rPr>
        <w:t xml:space="preserve">as a measure of virulence </w:t>
      </w:r>
      <w:r w:rsidR="007C2567" w:rsidRPr="00F76D44">
        <w:rPr>
          <w:rFonts w:ascii="Arial" w:hAnsi="Arial" w:cs="Arial"/>
          <w:sz w:val="24"/>
          <w:szCs w:val="24"/>
        </w:rPr>
        <w:t xml:space="preserve">(Figure </w:t>
      </w:r>
      <w:r w:rsidR="005862D6" w:rsidRPr="00F76D44">
        <w:rPr>
          <w:rFonts w:ascii="Arial" w:hAnsi="Arial" w:cs="Arial"/>
          <w:sz w:val="24"/>
          <w:szCs w:val="24"/>
        </w:rPr>
        <w:t>1).</w:t>
      </w:r>
      <w:r w:rsidR="00DF7B40" w:rsidRPr="00F76D44">
        <w:rPr>
          <w:rFonts w:ascii="Arial" w:hAnsi="Arial" w:cs="Arial"/>
          <w:sz w:val="24"/>
          <w:szCs w:val="24"/>
        </w:rPr>
        <w:t xml:space="preserve"> We use</w:t>
      </w:r>
      <w:ins w:id="177" w:author="Jennifer Lockhart" w:date="2018-12-23T15:31:00Z">
        <w:r w:rsidR="002108EF">
          <w:rPr>
            <w:rFonts w:ascii="Arial" w:hAnsi="Arial" w:cs="Arial"/>
            <w:sz w:val="24"/>
            <w:szCs w:val="24"/>
          </w:rPr>
          <w:t>d</w:t>
        </w:r>
      </w:ins>
      <w:r w:rsidR="00DF7B40" w:rsidRPr="00F76D44">
        <w:rPr>
          <w:rFonts w:ascii="Arial" w:hAnsi="Arial" w:cs="Arial"/>
          <w:sz w:val="24"/>
          <w:szCs w:val="24"/>
        </w:rPr>
        <w:t xml:space="preserve"> the linear measurement of lesion area for several reasons. First, </w:t>
      </w:r>
      <w:bookmarkStart w:id="178" w:name="_Hlk527991790"/>
      <w:del w:id="179" w:author="Jennifer Lockhart" w:date="2018-12-23T15:33:00Z">
        <w:r w:rsidR="00DF7B40" w:rsidRPr="00F76D44" w:rsidDel="002108EF">
          <w:rPr>
            <w:rFonts w:ascii="Arial" w:hAnsi="Arial" w:cs="Arial"/>
            <w:sz w:val="24"/>
            <w:szCs w:val="24"/>
          </w:rPr>
          <w:delText xml:space="preserve">in </w:delText>
        </w:r>
      </w:del>
      <w:ins w:id="180" w:author="Jennifer Lockhart" w:date="2018-12-23T15:34:00Z">
        <w:r w:rsidR="002108EF">
          <w:rPr>
            <w:rFonts w:ascii="Arial" w:hAnsi="Arial" w:cs="Arial"/>
            <w:sz w:val="24"/>
            <w:szCs w:val="24"/>
          </w:rPr>
          <w:t>at</w:t>
        </w:r>
      </w:ins>
      <w:del w:id="181" w:author="Jennifer Lockhart" w:date="2018-12-23T15:34:00Z">
        <w:r w:rsidR="00DF7B40" w:rsidRPr="00F76D44" w:rsidDel="002108EF">
          <w:rPr>
            <w:rFonts w:ascii="Arial" w:hAnsi="Arial" w:cs="Arial"/>
            <w:sz w:val="24"/>
            <w:szCs w:val="24"/>
          </w:rPr>
          <w:delText xml:space="preserve">previous </w:delText>
        </w:r>
      </w:del>
      <w:ins w:id="182" w:author="Jennifer Lockhart" w:date="2018-12-23T15:33:00Z">
        <w:r w:rsidR="002108EF">
          <w:rPr>
            <w:rFonts w:ascii="Arial" w:hAnsi="Arial" w:cs="Arial"/>
            <w:sz w:val="24"/>
            <w:szCs w:val="24"/>
          </w:rPr>
          <w:t xml:space="preserve"> </w:t>
        </w:r>
      </w:ins>
      <w:del w:id="183" w:author="Jennifer Lockhart" w:date="2018-12-23T15:32:00Z">
        <w:r w:rsidR="00DF7B40" w:rsidRPr="00F76D44" w:rsidDel="002108EF">
          <w:rPr>
            <w:rFonts w:ascii="Arial" w:hAnsi="Arial" w:cs="Arial"/>
            <w:sz w:val="24"/>
            <w:szCs w:val="24"/>
          </w:rPr>
          <w:delText>work</w:delText>
        </w:r>
      </w:del>
      <w:del w:id="184" w:author="Jennifer Lockhart" w:date="2018-12-23T15:33:00Z">
        <w:r w:rsidR="00CF3D2C" w:rsidRPr="00F76D44" w:rsidDel="002108EF">
          <w:rPr>
            <w:rFonts w:ascii="Arial" w:hAnsi="Arial" w:cs="Arial"/>
            <w:sz w:val="24"/>
            <w:szCs w:val="24"/>
          </w:rPr>
          <w:delText xml:space="preserve"> </w:delText>
        </w:r>
      </w:del>
      <w:r w:rsidR="00CF3D2C" w:rsidRPr="00F76D44">
        <w:rPr>
          <w:rFonts w:ascii="Arial" w:hAnsi="Arial" w:cs="Arial"/>
          <w:sz w:val="24"/>
          <w:szCs w:val="24"/>
        </w:rPr>
        <w:t>72 HPI</w:t>
      </w:r>
      <w:ins w:id="185" w:author="Jennifer Lockhart" w:date="2018-12-23T15:33:00Z">
        <w:r w:rsidR="002108EF">
          <w:rPr>
            <w:rFonts w:ascii="Arial" w:hAnsi="Arial" w:cs="Arial"/>
            <w:sz w:val="24"/>
            <w:szCs w:val="24"/>
          </w:rPr>
          <w:t>,</w:t>
        </w:r>
      </w:ins>
      <w:r w:rsidR="00CF3D2C" w:rsidRPr="00F76D44">
        <w:rPr>
          <w:rFonts w:ascii="Arial" w:hAnsi="Arial" w:cs="Arial"/>
          <w:sz w:val="24"/>
          <w:szCs w:val="24"/>
        </w:rPr>
        <w:t xml:space="preserve"> </w:t>
      </w:r>
      <w:r w:rsidR="00FC746F" w:rsidRPr="00F76D44">
        <w:rPr>
          <w:rFonts w:ascii="Arial" w:hAnsi="Arial" w:cs="Arial"/>
          <w:i/>
          <w:sz w:val="24"/>
          <w:szCs w:val="24"/>
        </w:rPr>
        <w:t xml:space="preserve">B. cinerea </w:t>
      </w:r>
      <w:r w:rsidR="004929E3" w:rsidRPr="00F76D44">
        <w:rPr>
          <w:rFonts w:ascii="Arial" w:hAnsi="Arial" w:cs="Arial"/>
          <w:sz w:val="24"/>
          <w:szCs w:val="24"/>
        </w:rPr>
        <w:t>l</w:t>
      </w:r>
      <w:r w:rsidR="00FC746F" w:rsidRPr="00F76D44">
        <w:rPr>
          <w:rFonts w:ascii="Arial" w:hAnsi="Arial" w:cs="Arial"/>
          <w:sz w:val="24"/>
          <w:szCs w:val="24"/>
        </w:rPr>
        <w:t>esion area</w:t>
      </w:r>
      <w:ins w:id="186" w:author="Jennifer Lockhart" w:date="2018-12-23T15:33:00Z">
        <w:r w:rsidR="002108EF">
          <w:rPr>
            <w:rFonts w:ascii="Arial" w:hAnsi="Arial" w:cs="Arial"/>
            <w:sz w:val="24"/>
            <w:szCs w:val="24"/>
          </w:rPr>
          <w:t xml:space="preserve"> </w:t>
        </w:r>
      </w:ins>
      <w:del w:id="187" w:author="Jennifer Lockhart" w:date="2018-12-23T15:33:00Z">
        <w:r w:rsidR="00FC746F" w:rsidRPr="00F76D44" w:rsidDel="002108EF">
          <w:rPr>
            <w:rFonts w:ascii="Arial" w:hAnsi="Arial" w:cs="Arial"/>
            <w:sz w:val="24"/>
            <w:szCs w:val="24"/>
          </w:rPr>
          <w:delText xml:space="preserve"> growth </w:delText>
        </w:r>
      </w:del>
      <w:r w:rsidR="00CF3D2C" w:rsidRPr="00F76D44">
        <w:rPr>
          <w:rFonts w:ascii="Arial" w:hAnsi="Arial" w:cs="Arial"/>
          <w:sz w:val="24"/>
          <w:szCs w:val="24"/>
        </w:rPr>
        <w:t>appears to enter a</w:t>
      </w:r>
      <w:r w:rsidR="00FC746F" w:rsidRPr="00F76D44">
        <w:rPr>
          <w:rFonts w:ascii="Arial" w:hAnsi="Arial" w:cs="Arial"/>
          <w:sz w:val="24"/>
          <w:szCs w:val="24"/>
        </w:rPr>
        <w:t xml:space="preserve"> relatively </w:t>
      </w:r>
      <w:r w:rsidR="004929E3" w:rsidRPr="00F76D44">
        <w:rPr>
          <w:rFonts w:ascii="Arial" w:hAnsi="Arial" w:cs="Arial"/>
          <w:sz w:val="24"/>
          <w:szCs w:val="24"/>
        </w:rPr>
        <w:t xml:space="preserve">linear </w:t>
      </w:r>
      <w:r w:rsidR="00CF3D2C" w:rsidRPr="00F76D44">
        <w:rPr>
          <w:rFonts w:ascii="Arial" w:hAnsi="Arial" w:cs="Arial"/>
          <w:sz w:val="24"/>
          <w:szCs w:val="24"/>
        </w:rPr>
        <w:t xml:space="preserve">growth phase </w:t>
      </w:r>
      <w:r w:rsidR="007D0146" w:rsidRPr="00F76D44">
        <w:rPr>
          <w:rFonts w:ascii="Arial" w:hAnsi="Arial" w:cs="Arial"/>
          <w:sz w:val="24"/>
          <w:szCs w:val="24"/>
        </w:rPr>
        <w:fldChar w:fldCharType="begin"/>
      </w:r>
      <w:r w:rsidR="007D0146" w:rsidRPr="00F76D44">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sidRPr="00F76D44">
        <w:rPr>
          <w:rFonts w:ascii="Arial" w:hAnsi="Arial" w:cs="Arial"/>
          <w:sz w:val="24"/>
          <w:szCs w:val="24"/>
        </w:rPr>
        <w:fldChar w:fldCharType="separate"/>
      </w:r>
      <w:r w:rsidR="007D0146" w:rsidRPr="00F76D44">
        <w:rPr>
          <w:rFonts w:ascii="Arial" w:hAnsi="Arial" w:cs="Arial"/>
          <w:noProof/>
          <w:sz w:val="24"/>
          <w:szCs w:val="24"/>
        </w:rPr>
        <w:t>(Rowe, Walley et al. 2010)</w:t>
      </w:r>
      <w:r w:rsidR="007D0146" w:rsidRPr="00F76D44">
        <w:rPr>
          <w:rFonts w:ascii="Arial" w:hAnsi="Arial" w:cs="Arial"/>
          <w:sz w:val="24"/>
          <w:szCs w:val="24"/>
        </w:rPr>
        <w:fldChar w:fldCharType="end"/>
      </w:r>
      <w:r w:rsidR="00DF7B40" w:rsidRPr="00F76D44">
        <w:rPr>
          <w:rFonts w:ascii="Arial" w:hAnsi="Arial" w:cs="Arial"/>
          <w:sz w:val="24"/>
          <w:szCs w:val="24"/>
        </w:rPr>
        <w:t xml:space="preserve">. Secondly, </w:t>
      </w:r>
      <w:ins w:id="188" w:author="Jennifer Lockhart" w:date="2018-12-23T15:34:00Z">
        <w:r w:rsidR="002108EF">
          <w:rPr>
            <w:rFonts w:ascii="Arial" w:hAnsi="Arial" w:cs="Arial"/>
            <w:sz w:val="24"/>
            <w:szCs w:val="24"/>
          </w:rPr>
          <w:t xml:space="preserve">this </w:t>
        </w:r>
      </w:ins>
      <w:del w:id="189" w:author="Jennifer Lockhart" w:date="2018-12-23T15:34:00Z">
        <w:r w:rsidR="00CF3D2C" w:rsidRPr="00F76D44" w:rsidDel="002108EF">
          <w:rPr>
            <w:rFonts w:ascii="Arial" w:hAnsi="Arial" w:cs="Arial"/>
            <w:sz w:val="24"/>
            <w:szCs w:val="24"/>
          </w:rPr>
          <w:delText>previous research has</w:delText>
        </w:r>
        <w:r w:rsidR="00DF7B40" w:rsidRPr="00F76D44" w:rsidDel="002108EF">
          <w:rPr>
            <w:rFonts w:ascii="Arial" w:hAnsi="Arial" w:cs="Arial"/>
            <w:sz w:val="24"/>
            <w:szCs w:val="24"/>
          </w:rPr>
          <w:delText xml:space="preserve"> shown that the </w:delText>
        </w:r>
      </w:del>
      <w:r w:rsidR="00DF7B40" w:rsidRPr="00F76D44">
        <w:rPr>
          <w:rFonts w:ascii="Arial" w:hAnsi="Arial" w:cs="Arial"/>
          <w:sz w:val="24"/>
          <w:szCs w:val="24"/>
        </w:rPr>
        <w:t>linear measurement behaves as a normally distributed trait</w:t>
      </w:r>
      <w:r w:rsidR="00480073"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sidRPr="00F76D44">
        <w:rPr>
          <w:rFonts w:ascii="Arial" w:hAnsi="Arial" w:cs="Arial"/>
          <w:sz w:val="24"/>
          <w:szCs w:val="24"/>
        </w:rPr>
        <w:instrText xml:space="preserve"> ADDIN EN.CITE </w:instrText>
      </w:r>
      <w:r w:rsidR="00447D87"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sidRPr="00F76D44">
        <w:rPr>
          <w:rFonts w:ascii="Arial" w:hAnsi="Arial" w:cs="Arial"/>
          <w:sz w:val="24"/>
          <w:szCs w:val="24"/>
        </w:rPr>
        <w:instrText xml:space="preserve"> ADDIN EN.CITE.DATA </w:instrText>
      </w:r>
      <w:r w:rsidR="00447D87" w:rsidRPr="00F76D44">
        <w:rPr>
          <w:rFonts w:ascii="Arial" w:hAnsi="Arial" w:cs="Arial"/>
          <w:sz w:val="24"/>
          <w:szCs w:val="24"/>
        </w:rPr>
      </w:r>
      <w:r w:rsidR="00447D87"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(Kliebenstein, Rowe et al. 2005, Corwin, Copeland et al. 2016, Atwell, Corwin et al. 2018, Fordyce, Soltis et al. 2018)</w:t>
      </w:r>
      <w:r w:rsidR="002345CD" w:rsidRPr="00F76D44">
        <w:rPr>
          <w:rFonts w:ascii="Arial" w:hAnsi="Arial" w:cs="Arial"/>
          <w:sz w:val="24"/>
          <w:szCs w:val="24"/>
        </w:rPr>
        <w:fldChar w:fldCharType="end"/>
      </w:r>
      <w:r w:rsidR="00CF3D2C" w:rsidRPr="00F76D44">
        <w:rPr>
          <w:rFonts w:ascii="Arial" w:hAnsi="Arial" w:cs="Arial"/>
          <w:sz w:val="24"/>
          <w:szCs w:val="24"/>
        </w:rPr>
        <w:t xml:space="preserve">. </w:t>
      </w:r>
      <w:del w:id="190" w:author="Jennifer Lockhart" w:date="2018-12-23T15:34:00Z">
        <w:r w:rsidR="00DF7B40" w:rsidRPr="00F76D44" w:rsidDel="002108EF">
          <w:rPr>
            <w:rFonts w:ascii="Arial" w:hAnsi="Arial" w:cs="Arial"/>
            <w:sz w:val="24"/>
            <w:szCs w:val="24"/>
          </w:rPr>
          <w:delText>And f</w:delText>
        </w:r>
      </w:del>
      <w:ins w:id="191" w:author="Jennifer Lockhart" w:date="2018-12-23T15:34:00Z">
        <w:r w:rsidR="002108EF">
          <w:rPr>
            <w:rFonts w:ascii="Arial" w:hAnsi="Arial" w:cs="Arial"/>
            <w:sz w:val="24"/>
            <w:szCs w:val="24"/>
          </w:rPr>
          <w:t>F</w:t>
        </w:r>
      </w:ins>
      <w:r w:rsidR="00DF7B40" w:rsidRPr="00F76D44">
        <w:rPr>
          <w:rFonts w:ascii="Arial" w:hAnsi="Arial" w:cs="Arial"/>
          <w:sz w:val="24"/>
          <w:szCs w:val="24"/>
        </w:rPr>
        <w:t xml:space="preserve">inally, </w:t>
      </w:r>
      <w:del w:id="192" w:author="Jennifer Lockhart" w:date="2018-12-23T15:34:00Z">
        <w:r w:rsidR="00DF7B40" w:rsidRPr="00F76D44" w:rsidDel="002108EF">
          <w:rPr>
            <w:rFonts w:ascii="Arial" w:hAnsi="Arial" w:cs="Arial"/>
            <w:sz w:val="24"/>
            <w:szCs w:val="24"/>
          </w:rPr>
          <w:delText xml:space="preserve">previous work has shown that </w:delText>
        </w:r>
      </w:del>
      <w:r w:rsidR="00DF7B40" w:rsidRPr="00F76D44">
        <w:rPr>
          <w:rFonts w:ascii="Arial" w:hAnsi="Arial" w:cs="Arial"/>
          <w:sz w:val="24"/>
          <w:szCs w:val="24"/>
        </w:rPr>
        <w:t xml:space="preserve">Botrytis isolates display large variation in their unit biomass per lesion </w:t>
      </w:r>
      <w:r w:rsidR="00F31220" w:rsidRPr="00F76D44">
        <w:rPr>
          <w:rFonts w:ascii="Arial" w:hAnsi="Arial" w:cs="Arial"/>
          <w:sz w:val="24"/>
          <w:szCs w:val="24"/>
        </w:rPr>
        <w:t xml:space="preserve">area </w:t>
      </w:r>
      <w:r w:rsidR="00DF7B40" w:rsidRPr="00F76D44">
        <w:rPr>
          <w:rFonts w:ascii="Arial" w:hAnsi="Arial" w:cs="Arial"/>
          <w:sz w:val="24"/>
          <w:szCs w:val="24"/>
        </w:rPr>
        <w:t>and as such</w:t>
      </w:r>
      <w:ins w:id="193" w:author="Jennifer Lockhart" w:date="2018-12-23T15:35:00Z">
        <w:r w:rsidR="002108EF">
          <w:rPr>
            <w:rFonts w:ascii="Arial" w:hAnsi="Arial" w:cs="Arial"/>
            <w:sz w:val="24"/>
            <w:szCs w:val="24"/>
          </w:rPr>
          <w:t>,</w:t>
        </w:r>
      </w:ins>
      <w:r w:rsidR="00DF7B40" w:rsidRPr="00F76D44">
        <w:rPr>
          <w:rFonts w:ascii="Arial" w:hAnsi="Arial" w:cs="Arial"/>
          <w:sz w:val="24"/>
          <w:szCs w:val="24"/>
        </w:rPr>
        <w:t xml:space="preserve"> growth in biomass is not the sole factor driving this measure</w:t>
      </w:r>
      <w:r w:rsidR="00CF3D2C" w:rsidRPr="00F76D44">
        <w:rPr>
          <w:rFonts w:ascii="Arial" w:hAnsi="Arial" w:cs="Arial"/>
          <w:sz w:val="24"/>
          <w:szCs w:val="24"/>
        </w:rPr>
        <w:t xml:space="preserve"> </w:t>
      </w:r>
      <w:r w:rsidR="007D0146" w:rsidRPr="00F76D44">
        <w:rPr>
          <w:rFonts w:ascii="Arial" w:hAnsi="Arial" w:cs="Arial"/>
          <w:sz w:val="24"/>
          <w:szCs w:val="24"/>
        </w:rPr>
        <w:fldChar w:fldCharType="begin"/>
      </w:r>
      <w:r w:rsidR="007D0146" w:rsidRPr="00F76D44">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sidRPr="00F76D44">
        <w:rPr>
          <w:rFonts w:ascii="Arial" w:hAnsi="Arial" w:cs="Arial"/>
          <w:sz w:val="24"/>
          <w:szCs w:val="24"/>
        </w:rPr>
        <w:fldChar w:fldCharType="separate"/>
      </w:r>
      <w:r w:rsidR="007D0146" w:rsidRPr="00F76D44">
        <w:rPr>
          <w:rFonts w:ascii="Arial" w:hAnsi="Arial" w:cs="Arial"/>
          <w:noProof/>
          <w:sz w:val="24"/>
          <w:szCs w:val="24"/>
        </w:rPr>
        <w:t>(Corwin, Subedy et al. 2016)</w:t>
      </w:r>
      <w:r w:rsidR="007D0146" w:rsidRPr="00F76D44">
        <w:rPr>
          <w:rFonts w:ascii="Arial" w:hAnsi="Arial" w:cs="Arial"/>
          <w:sz w:val="24"/>
          <w:szCs w:val="24"/>
        </w:rPr>
        <w:fldChar w:fldCharType="end"/>
      </w:r>
      <w:r w:rsidR="00CF3D2C" w:rsidRPr="00F76D44">
        <w:rPr>
          <w:rFonts w:ascii="Arial" w:hAnsi="Arial" w:cs="Arial"/>
          <w:sz w:val="24"/>
          <w:szCs w:val="24"/>
        </w:rPr>
        <w:t>.</w:t>
      </w:r>
      <w:bookmarkEnd w:id="178"/>
      <w:r w:rsidR="00CF3D2C" w:rsidRPr="00F76D44">
        <w:rPr>
          <w:rFonts w:ascii="Arial" w:hAnsi="Arial" w:cs="Arial"/>
          <w:sz w:val="24"/>
          <w:szCs w:val="24"/>
        </w:rPr>
        <w:t xml:space="preserve"> </w:t>
      </w:r>
      <w:r w:rsidR="00561797" w:rsidRPr="00F76D44">
        <w:rPr>
          <w:rFonts w:ascii="Arial" w:hAnsi="Arial" w:cs="Arial"/>
          <w:sz w:val="24"/>
          <w:szCs w:val="24"/>
        </w:rPr>
        <w:t xml:space="preserve">We observed a mean </w:t>
      </w:r>
      <w:r w:rsidR="00A00D39" w:rsidRPr="00F76D44">
        <w:rPr>
          <w:rFonts w:ascii="Arial" w:hAnsi="Arial" w:cs="Arial"/>
          <w:sz w:val="24"/>
          <w:szCs w:val="24"/>
        </w:rPr>
        <w:t xml:space="preserve">lesion size of </w:t>
      </w:r>
      <w:r w:rsidR="00561797" w:rsidRPr="00F76D44">
        <w:rPr>
          <w:rFonts w:ascii="Arial" w:hAnsi="Arial" w:cs="Arial"/>
          <w:sz w:val="24"/>
          <w:szCs w:val="24"/>
        </w:rPr>
        <w:t>0.67 cm</w:t>
      </w:r>
      <w:r w:rsidR="00561797" w:rsidRPr="00F76D44">
        <w:rPr>
          <w:rFonts w:ascii="Arial" w:hAnsi="Arial" w:cs="Arial"/>
          <w:sz w:val="24"/>
          <w:szCs w:val="24"/>
          <w:vertAlign w:val="superscript"/>
        </w:rPr>
        <w:t>2</w:t>
      </w:r>
      <w:r w:rsidR="00561797" w:rsidRPr="00F76D44">
        <w:rPr>
          <w:rFonts w:ascii="Arial" w:hAnsi="Arial" w:cs="Arial"/>
          <w:sz w:val="24"/>
          <w:szCs w:val="24"/>
        </w:rPr>
        <w:t xml:space="preserve"> </w:t>
      </w:r>
      <w:r w:rsidR="00A00D39" w:rsidRPr="00F76D44">
        <w:rPr>
          <w:rFonts w:ascii="Arial" w:hAnsi="Arial" w:cs="Arial"/>
          <w:sz w:val="24"/>
          <w:szCs w:val="24"/>
        </w:rPr>
        <w:t xml:space="preserve">across the </w:t>
      </w:r>
      <w:r w:rsidR="00B65FBE" w:rsidRPr="00F76D44">
        <w:rPr>
          <w:rFonts w:ascii="Arial" w:hAnsi="Arial" w:cs="Arial"/>
          <w:sz w:val="24"/>
          <w:szCs w:val="24"/>
        </w:rPr>
        <w:t>full</w:t>
      </w:r>
      <w:r w:rsidR="00A00D39" w:rsidRPr="00F76D44">
        <w:rPr>
          <w:rFonts w:ascii="Arial" w:hAnsi="Arial" w:cs="Arial"/>
          <w:sz w:val="24"/>
          <w:szCs w:val="24"/>
        </w:rPr>
        <w:t xml:space="preserve"> experiment, with </w:t>
      </w:r>
      <w:del w:id="194" w:author="Jennifer Lockhart" w:date="2018-12-23T15:36:00Z">
        <w:r w:rsidR="00561797" w:rsidRPr="00F76D44" w:rsidDel="002108EF">
          <w:rPr>
            <w:rFonts w:ascii="Arial" w:hAnsi="Arial" w:cs="Arial"/>
            <w:sz w:val="24"/>
            <w:szCs w:val="24"/>
          </w:rPr>
          <w:delText xml:space="preserve">0.94 </w:delText>
        </w:r>
      </w:del>
      <w:ins w:id="195" w:author="Jennifer Lockhart" w:date="2018-12-23T15:36:00Z">
        <w:r w:rsidR="002108EF">
          <w:rPr>
            <w:rFonts w:ascii="Arial" w:hAnsi="Arial" w:cs="Arial"/>
            <w:sz w:val="24"/>
            <w:szCs w:val="24"/>
          </w:rPr>
          <w:t xml:space="preserve">a </w:t>
        </w:r>
      </w:ins>
      <w:ins w:id="196" w:author="Jennifer Lockhart" w:date="2018-12-23T15:35:00Z">
        <w:r w:rsidR="002108EF" w:rsidRPr="00F76D44">
          <w:rPr>
            <w:rFonts w:ascii="Arial" w:hAnsi="Arial" w:cs="Arial"/>
            <w:sz w:val="24"/>
            <w:szCs w:val="24"/>
          </w:rPr>
          <w:t xml:space="preserve">coefficient of variation </w:t>
        </w:r>
        <w:r w:rsidR="002108EF">
          <w:rPr>
            <w:rFonts w:ascii="Arial" w:hAnsi="Arial" w:cs="Arial"/>
            <w:sz w:val="24"/>
            <w:szCs w:val="24"/>
          </w:rPr>
          <w:t>(</w:t>
        </w:r>
      </w:ins>
      <w:r w:rsidR="00561797" w:rsidRPr="00F76D44">
        <w:rPr>
          <w:rFonts w:ascii="Arial" w:hAnsi="Arial" w:cs="Arial"/>
          <w:sz w:val="24"/>
          <w:szCs w:val="24"/>
        </w:rPr>
        <w:t>CV</w:t>
      </w:r>
      <w:ins w:id="197" w:author="Jennifer Lockhart" w:date="2018-12-23T15:35:00Z">
        <w:r w:rsidR="002108EF">
          <w:rPr>
            <w:rFonts w:ascii="Arial" w:hAnsi="Arial" w:cs="Arial"/>
            <w:sz w:val="24"/>
            <w:szCs w:val="24"/>
          </w:rPr>
          <w:t>)</w:t>
        </w:r>
      </w:ins>
      <w:r w:rsidR="00561797" w:rsidRPr="00F76D44">
        <w:rPr>
          <w:rFonts w:ascii="Arial" w:hAnsi="Arial" w:cs="Arial"/>
          <w:sz w:val="24"/>
          <w:szCs w:val="24"/>
        </w:rPr>
        <w:t xml:space="preserve"> </w:t>
      </w:r>
      <w:ins w:id="198" w:author="Jennifer Lockhart" w:date="2018-12-23T15:36:00Z">
        <w:r w:rsidR="002108EF">
          <w:rPr>
            <w:rFonts w:ascii="Arial" w:hAnsi="Arial" w:cs="Arial"/>
            <w:sz w:val="24"/>
            <w:szCs w:val="24"/>
          </w:rPr>
          <w:t xml:space="preserve">of </w:t>
        </w:r>
        <w:r w:rsidR="002108EF" w:rsidRPr="00F76D44">
          <w:rPr>
            <w:rFonts w:ascii="Arial" w:hAnsi="Arial" w:cs="Arial"/>
            <w:sz w:val="24"/>
            <w:szCs w:val="24"/>
          </w:rPr>
          <w:t xml:space="preserve">0.94 </w:t>
        </w:r>
      </w:ins>
      <w:r w:rsidR="00561797" w:rsidRPr="00F76D44">
        <w:rPr>
          <w:rFonts w:ascii="Arial" w:hAnsi="Arial" w:cs="Arial"/>
          <w:sz w:val="24"/>
          <w:szCs w:val="24"/>
        </w:rPr>
        <w:t xml:space="preserve">across the full isolate population on all tomato </w:t>
      </w:r>
      <w:r w:rsidR="00561797" w:rsidRPr="00F76D44">
        <w:rPr>
          <w:rFonts w:ascii="Arial" w:hAnsi="Arial" w:cs="Arial"/>
          <w:sz w:val="24"/>
          <w:szCs w:val="24"/>
        </w:rPr>
        <w:lastRenderedPageBreak/>
        <w:t>genotypes</w:t>
      </w:r>
      <w:r w:rsidR="00A00D39" w:rsidRPr="00F76D44">
        <w:rPr>
          <w:rFonts w:ascii="Arial" w:hAnsi="Arial" w:cs="Arial"/>
          <w:sz w:val="24"/>
          <w:szCs w:val="24"/>
        </w:rPr>
        <w:t xml:space="preserve">. </w:t>
      </w:r>
      <w:r w:rsidR="00561797" w:rsidRPr="00F76D44">
        <w:rPr>
          <w:rFonts w:ascii="Arial" w:hAnsi="Arial" w:cs="Arial"/>
          <w:sz w:val="24"/>
          <w:szCs w:val="24"/>
        </w:rPr>
        <w:t>Individual isolates were highly variable</w:t>
      </w:r>
      <w:r w:rsidR="00B65FBE" w:rsidRPr="00F76D44">
        <w:rPr>
          <w:rFonts w:ascii="Arial" w:hAnsi="Arial" w:cs="Arial"/>
          <w:sz w:val="24"/>
          <w:szCs w:val="24"/>
        </w:rPr>
        <w:t xml:space="preserve"> </w:t>
      </w:r>
      <w:r w:rsidR="00CE722A" w:rsidRPr="00F76D44">
        <w:rPr>
          <w:rFonts w:ascii="Arial" w:hAnsi="Arial" w:cs="Arial"/>
          <w:sz w:val="24"/>
          <w:szCs w:val="24"/>
        </w:rPr>
        <w:t>in their lesion size across tomato genotypes</w:t>
      </w:r>
      <w:r w:rsidR="00D03A16" w:rsidRPr="00F76D44">
        <w:rPr>
          <w:rFonts w:ascii="Arial" w:hAnsi="Arial" w:cs="Arial"/>
          <w:sz w:val="24"/>
          <w:szCs w:val="24"/>
        </w:rPr>
        <w:t xml:space="preserve"> (Figure 1c-h</w:t>
      </w:r>
      <w:r w:rsidR="00B65FBE" w:rsidRPr="00F76D44">
        <w:rPr>
          <w:rFonts w:ascii="Arial" w:hAnsi="Arial" w:cs="Arial"/>
          <w:sz w:val="24"/>
          <w:szCs w:val="24"/>
        </w:rPr>
        <w:t>)</w:t>
      </w:r>
      <w:r w:rsidR="00561797" w:rsidRPr="00F76D44">
        <w:rPr>
          <w:rFonts w:ascii="Arial" w:hAnsi="Arial" w:cs="Arial"/>
          <w:sz w:val="24"/>
          <w:szCs w:val="24"/>
        </w:rPr>
        <w:t xml:space="preserve">, with </w:t>
      </w:r>
      <w:ins w:id="199" w:author="Jennifer Lockhart" w:date="2018-12-23T15:36:00Z">
        <w:r w:rsidR="002108EF">
          <w:rPr>
            <w:rFonts w:ascii="Arial" w:hAnsi="Arial" w:cs="Arial"/>
            <w:sz w:val="24"/>
            <w:szCs w:val="24"/>
          </w:rPr>
          <w:t xml:space="preserve">a </w:t>
        </w:r>
      </w:ins>
      <w:r w:rsidR="00561797" w:rsidRPr="00F76D44">
        <w:rPr>
          <w:rFonts w:ascii="Arial" w:hAnsi="Arial" w:cs="Arial"/>
          <w:sz w:val="24"/>
          <w:szCs w:val="24"/>
        </w:rPr>
        <w:t>mean lesion size per isolate of 0.14 cm</w:t>
      </w:r>
      <w:r w:rsidR="002652A8" w:rsidRPr="00F76D44">
        <w:rPr>
          <w:rFonts w:ascii="Arial" w:hAnsi="Arial" w:cs="Arial"/>
          <w:sz w:val="24"/>
          <w:szCs w:val="24"/>
          <w:vertAlign w:val="superscript"/>
        </w:rPr>
        <w:t>2</w:t>
      </w:r>
      <w:r w:rsidR="00561797" w:rsidRPr="00F76D44">
        <w:rPr>
          <w:rFonts w:ascii="Arial" w:hAnsi="Arial" w:cs="Arial"/>
          <w:sz w:val="24"/>
          <w:szCs w:val="24"/>
        </w:rPr>
        <w:t xml:space="preserve"> to 1.29 cm</w:t>
      </w:r>
      <w:r w:rsidR="002652A8" w:rsidRPr="00F76D44">
        <w:rPr>
          <w:rFonts w:ascii="Arial" w:hAnsi="Arial" w:cs="Arial"/>
          <w:sz w:val="24"/>
          <w:szCs w:val="24"/>
          <w:vertAlign w:val="superscript"/>
        </w:rPr>
        <w:t>2</w:t>
      </w:r>
      <w:r w:rsidR="002652A8" w:rsidRPr="00F76D44">
        <w:rPr>
          <w:rFonts w:ascii="Arial" w:hAnsi="Arial" w:cs="Arial"/>
          <w:sz w:val="24"/>
          <w:szCs w:val="24"/>
        </w:rPr>
        <w:t xml:space="preserve">, and individual isolate </w:t>
      </w:r>
      <w:del w:id="200" w:author="Jennifer Lockhart" w:date="2018-12-23T15:35:00Z">
        <w:r w:rsidR="00CE722A" w:rsidRPr="00F76D44" w:rsidDel="002108EF">
          <w:rPr>
            <w:rFonts w:ascii="Arial" w:hAnsi="Arial" w:cs="Arial"/>
            <w:sz w:val="24"/>
            <w:szCs w:val="24"/>
          </w:rPr>
          <w:delText xml:space="preserve">coefficient of variation </w:delText>
        </w:r>
        <w:r w:rsidR="00A906FC" w:rsidRPr="00F76D44" w:rsidDel="002108EF">
          <w:rPr>
            <w:rFonts w:ascii="Arial" w:hAnsi="Arial" w:cs="Arial"/>
            <w:sz w:val="24"/>
            <w:szCs w:val="24"/>
          </w:rPr>
          <w:delText>(</w:delText>
        </w:r>
      </w:del>
      <w:r w:rsidR="002652A8" w:rsidRPr="00F76D44">
        <w:rPr>
          <w:rFonts w:ascii="Arial" w:hAnsi="Arial" w:cs="Arial"/>
          <w:sz w:val="24"/>
          <w:szCs w:val="24"/>
        </w:rPr>
        <w:t>CV</w:t>
      </w:r>
      <w:del w:id="201" w:author="Jennifer Lockhart" w:date="2018-12-23T15:35:00Z">
        <w:r w:rsidR="00A906FC" w:rsidRPr="00F76D44" w:rsidDel="002108EF">
          <w:rPr>
            <w:rFonts w:ascii="Arial" w:hAnsi="Arial" w:cs="Arial"/>
            <w:sz w:val="24"/>
            <w:szCs w:val="24"/>
          </w:rPr>
          <w:delText>)</w:delText>
        </w:r>
      </w:del>
      <w:r w:rsidR="002652A8" w:rsidRPr="00F76D44">
        <w:rPr>
          <w:rFonts w:ascii="Arial" w:hAnsi="Arial" w:cs="Arial"/>
          <w:sz w:val="24"/>
          <w:szCs w:val="24"/>
        </w:rPr>
        <w:t xml:space="preserve"> from 0.51 to 1.68</w:t>
      </w:r>
      <w:r w:rsidR="00B65FBE" w:rsidRPr="00F76D44">
        <w:rPr>
          <w:rFonts w:ascii="Arial" w:hAnsi="Arial" w:cs="Arial"/>
          <w:sz w:val="24"/>
          <w:szCs w:val="24"/>
        </w:rPr>
        <w:t xml:space="preserve"> across </w:t>
      </w:r>
      <w:r w:rsidR="00CE722A" w:rsidRPr="00F76D44">
        <w:rPr>
          <w:rFonts w:ascii="Arial" w:hAnsi="Arial" w:cs="Arial"/>
          <w:sz w:val="24"/>
          <w:szCs w:val="24"/>
        </w:rPr>
        <w:t>all observations on all tomato genotypes</w:t>
      </w:r>
      <w:r w:rsidR="00FF4C2B" w:rsidRPr="00F76D44">
        <w:rPr>
          <w:rFonts w:ascii="Arial" w:hAnsi="Arial" w:cs="Arial"/>
          <w:sz w:val="24"/>
          <w:szCs w:val="24"/>
        </w:rPr>
        <w:t xml:space="preserve"> (</w:t>
      </w:r>
      <w:r w:rsidR="00FA3E2E" w:rsidRPr="00F76D44">
        <w:rPr>
          <w:rFonts w:ascii="Arial" w:hAnsi="Arial" w:cs="Arial"/>
          <w:sz w:val="24"/>
          <w:szCs w:val="24"/>
        </w:rPr>
        <w:t>Supplemental Data Set 1</w:t>
      </w:r>
      <w:r w:rsidR="00FF4C2B" w:rsidRPr="00F76D44">
        <w:rPr>
          <w:rFonts w:ascii="Arial" w:hAnsi="Arial" w:cs="Arial"/>
          <w:sz w:val="24"/>
          <w:szCs w:val="24"/>
        </w:rPr>
        <w:t>)</w:t>
      </w:r>
      <w:r w:rsidR="002652A8" w:rsidRPr="00F76D44">
        <w:rPr>
          <w:rFonts w:ascii="Arial" w:hAnsi="Arial" w:cs="Arial"/>
          <w:sz w:val="24"/>
          <w:szCs w:val="24"/>
        </w:rPr>
        <w:t xml:space="preserve">. </w:t>
      </w:r>
      <w:r w:rsidR="00B65FBE" w:rsidRPr="00F76D44">
        <w:rPr>
          <w:rFonts w:ascii="Arial" w:hAnsi="Arial" w:cs="Arial"/>
          <w:sz w:val="24"/>
          <w:szCs w:val="24"/>
        </w:rPr>
        <w:t xml:space="preserve">A subset of these isolates </w:t>
      </w:r>
      <w:r w:rsidR="00DD0068" w:rsidRPr="00F76D44">
        <w:rPr>
          <w:rFonts w:ascii="Arial" w:hAnsi="Arial" w:cs="Arial"/>
          <w:sz w:val="24"/>
          <w:szCs w:val="24"/>
        </w:rPr>
        <w:t xml:space="preserve">is </w:t>
      </w:r>
      <w:r w:rsidR="00B65FBE" w:rsidRPr="00F76D44">
        <w:rPr>
          <w:rFonts w:ascii="Arial" w:hAnsi="Arial" w:cs="Arial"/>
          <w:sz w:val="24"/>
          <w:szCs w:val="24"/>
        </w:rPr>
        <w:t>highly virulent on tomato (mean lesion size &gt; 1.05 cm</w:t>
      </w:r>
      <w:r w:rsidR="00B65FBE" w:rsidRPr="00F76D44">
        <w:rPr>
          <w:rFonts w:ascii="Arial" w:hAnsi="Arial" w:cs="Arial"/>
          <w:sz w:val="24"/>
          <w:szCs w:val="24"/>
          <w:vertAlign w:val="superscript"/>
        </w:rPr>
        <w:t>2</w:t>
      </w:r>
      <w:r w:rsidR="00B65FBE" w:rsidRPr="00F76D44">
        <w:rPr>
          <w:rFonts w:ascii="Arial" w:hAnsi="Arial" w:cs="Arial"/>
          <w:sz w:val="24"/>
          <w:szCs w:val="24"/>
        </w:rPr>
        <w:t xml:space="preserve">, Figure </w:t>
      </w:r>
      <w:r w:rsidR="00D03A16" w:rsidRPr="00F76D44">
        <w:rPr>
          <w:rFonts w:ascii="Arial" w:hAnsi="Arial" w:cs="Arial"/>
          <w:sz w:val="24"/>
          <w:szCs w:val="24"/>
        </w:rPr>
        <w:t>1e</w:t>
      </w:r>
      <w:r w:rsidR="00B65FBE" w:rsidRPr="00F76D44">
        <w:rPr>
          <w:rFonts w:ascii="Arial" w:hAnsi="Arial" w:cs="Arial"/>
          <w:sz w:val="24"/>
          <w:szCs w:val="24"/>
        </w:rPr>
        <w:t>), and a subset can be considered saprophytic (mean lesion size &lt; 0.3 cm</w:t>
      </w:r>
      <w:r w:rsidR="00B65FBE" w:rsidRPr="00F76D44">
        <w:rPr>
          <w:rFonts w:ascii="Arial" w:hAnsi="Arial" w:cs="Arial"/>
          <w:sz w:val="24"/>
          <w:szCs w:val="24"/>
          <w:vertAlign w:val="superscript"/>
        </w:rPr>
        <w:t>2</w:t>
      </w:r>
      <w:r w:rsidR="00B65FBE" w:rsidRPr="00F76D44">
        <w:rPr>
          <w:rFonts w:ascii="Arial" w:hAnsi="Arial" w:cs="Arial"/>
          <w:sz w:val="24"/>
          <w:szCs w:val="24"/>
        </w:rPr>
        <w:t xml:space="preserve">, Figure </w:t>
      </w:r>
      <w:r w:rsidR="00D03A16" w:rsidRPr="00F76D44">
        <w:rPr>
          <w:rFonts w:ascii="Arial" w:hAnsi="Arial" w:cs="Arial"/>
          <w:sz w:val="24"/>
          <w:szCs w:val="24"/>
        </w:rPr>
        <w:t>1f</w:t>
      </w:r>
      <w:r w:rsidR="00B65FBE" w:rsidRPr="00F76D44">
        <w:rPr>
          <w:rFonts w:ascii="Arial" w:hAnsi="Arial" w:cs="Arial"/>
          <w:sz w:val="24"/>
          <w:szCs w:val="24"/>
        </w:rPr>
        <w:t xml:space="preserve">). </w:t>
      </w:r>
      <w:r w:rsidR="00802355" w:rsidRPr="00F76D44">
        <w:rPr>
          <w:rFonts w:ascii="Arial" w:hAnsi="Arial" w:cs="Arial"/>
          <w:sz w:val="24"/>
          <w:szCs w:val="24"/>
        </w:rPr>
        <w:t xml:space="preserve">Lesion size of </w:t>
      </w:r>
      <w:r w:rsidR="00802355" w:rsidRPr="00F76D44">
        <w:rPr>
          <w:rFonts w:ascii="Arial" w:hAnsi="Arial" w:cs="Arial"/>
          <w:i/>
          <w:sz w:val="24"/>
          <w:szCs w:val="24"/>
        </w:rPr>
        <w:t xml:space="preserve">B. cinerea </w:t>
      </w:r>
      <w:r w:rsidR="00802355" w:rsidRPr="00F76D44">
        <w:rPr>
          <w:rFonts w:ascii="Arial" w:hAnsi="Arial" w:cs="Arial"/>
          <w:sz w:val="24"/>
          <w:szCs w:val="24"/>
        </w:rPr>
        <w:t xml:space="preserve">on tomato </w:t>
      </w:r>
      <w:r w:rsidR="00A2119C" w:rsidRPr="00F76D44">
        <w:rPr>
          <w:rFonts w:ascii="Arial" w:hAnsi="Arial" w:cs="Arial"/>
          <w:sz w:val="24"/>
          <w:szCs w:val="24"/>
        </w:rPr>
        <w:t>showed a weak positive</w:t>
      </w:r>
      <w:r w:rsidR="00802355" w:rsidRPr="00F76D44">
        <w:rPr>
          <w:rFonts w:ascii="Arial" w:hAnsi="Arial" w:cs="Arial"/>
          <w:sz w:val="24"/>
          <w:szCs w:val="24"/>
        </w:rPr>
        <w:t xml:space="preserve"> correlat</w:t>
      </w:r>
      <w:r w:rsidR="00A2119C" w:rsidRPr="00F76D44">
        <w:rPr>
          <w:rFonts w:ascii="Arial" w:hAnsi="Arial" w:cs="Arial"/>
          <w:sz w:val="24"/>
          <w:szCs w:val="24"/>
        </w:rPr>
        <w:t>ion</w:t>
      </w:r>
      <w:r w:rsidR="00802355" w:rsidRPr="00F76D44">
        <w:rPr>
          <w:rFonts w:ascii="Arial" w:hAnsi="Arial" w:cs="Arial"/>
          <w:sz w:val="24"/>
          <w:szCs w:val="24"/>
        </w:rPr>
        <w:t xml:space="preserve"> with lesion size on </w:t>
      </w:r>
      <w:r w:rsidR="00802355" w:rsidRPr="00F76D44">
        <w:rPr>
          <w:rFonts w:ascii="Arial" w:hAnsi="Arial" w:cs="Arial"/>
          <w:i/>
          <w:sz w:val="24"/>
          <w:szCs w:val="24"/>
        </w:rPr>
        <w:t>A. thaliana</w:t>
      </w:r>
      <w:r w:rsidR="00802355" w:rsidRPr="00F76D44">
        <w:rPr>
          <w:rFonts w:ascii="Arial" w:hAnsi="Arial" w:cs="Arial"/>
          <w:sz w:val="24"/>
          <w:szCs w:val="24"/>
        </w:rPr>
        <w:t xml:space="preserve"> from previous studies</w:t>
      </w:r>
      <w:ins w:id="202" w:author="Jennifer Lockhart" w:date="2018-12-23T15:37:00Z">
        <w:r w:rsidR="002108EF">
          <w:rPr>
            <w:rFonts w:ascii="Arial" w:hAnsi="Arial" w:cs="Arial"/>
            <w:sz w:val="24"/>
            <w:szCs w:val="24"/>
          </w:rPr>
          <w:t xml:space="preserve"> on</w:t>
        </w:r>
      </w:ins>
      <w:del w:id="203" w:author="Jennifer Lockhart" w:date="2018-12-23T15:37:00Z">
        <w:r w:rsidR="00802355" w:rsidRPr="00F76D44" w:rsidDel="002108EF">
          <w:rPr>
            <w:rFonts w:ascii="Arial" w:hAnsi="Arial" w:cs="Arial"/>
            <w:sz w:val="24"/>
            <w:szCs w:val="24"/>
          </w:rPr>
          <w:delText>;</w:delText>
        </w:r>
      </w:del>
      <w:r w:rsidR="00802355" w:rsidRPr="00F76D44">
        <w:rPr>
          <w:rFonts w:ascii="Arial" w:hAnsi="Arial" w:cs="Arial"/>
          <w:sz w:val="24"/>
          <w:szCs w:val="24"/>
        </w:rPr>
        <w:t xml:space="preserve"> both </w:t>
      </w:r>
      <w:del w:id="204" w:author="Jennifer Lockhart" w:date="2018-12-23T15:37:00Z">
        <w:r w:rsidR="00802355" w:rsidRPr="00F76D44" w:rsidDel="002108EF">
          <w:rPr>
            <w:rFonts w:ascii="Arial" w:hAnsi="Arial" w:cs="Arial"/>
            <w:sz w:val="24"/>
            <w:szCs w:val="24"/>
          </w:rPr>
          <w:delText xml:space="preserve">on </w:delText>
        </w:r>
      </w:del>
      <w:r w:rsidR="00802355" w:rsidRPr="00F76D44">
        <w:rPr>
          <w:rFonts w:ascii="Arial" w:hAnsi="Arial" w:cs="Arial"/>
          <w:sz w:val="24"/>
          <w:szCs w:val="24"/>
        </w:rPr>
        <w:t>domesticated tomato (r=0.247, p=</w:t>
      </w:r>
      <w:r w:rsidR="00802355" w:rsidRPr="00F76D44">
        <w:t xml:space="preserve"> </w:t>
      </w:r>
      <w:r w:rsidR="00802355" w:rsidRPr="00F76D44">
        <w:rPr>
          <w:rFonts w:ascii="Arial" w:hAnsi="Arial" w:cs="Arial"/>
          <w:sz w:val="24"/>
          <w:szCs w:val="24"/>
        </w:rPr>
        <w:t xml:space="preserve">0.003) and </w:t>
      </w:r>
      <w:del w:id="205" w:author="Jennifer Lockhart" w:date="2018-12-23T15:37:00Z">
        <w:r w:rsidR="00802355" w:rsidRPr="00F76D44" w:rsidDel="002108EF">
          <w:rPr>
            <w:rFonts w:ascii="Arial" w:hAnsi="Arial" w:cs="Arial"/>
            <w:sz w:val="24"/>
            <w:szCs w:val="24"/>
          </w:rPr>
          <w:delText xml:space="preserve">on </w:delText>
        </w:r>
      </w:del>
      <w:r w:rsidR="00802355" w:rsidRPr="00F76D44">
        <w:rPr>
          <w:rFonts w:ascii="Arial" w:hAnsi="Arial" w:cs="Arial"/>
          <w:sz w:val="24"/>
          <w:szCs w:val="24"/>
        </w:rPr>
        <w:t>wild tomato (r=0.301, p=</w:t>
      </w:r>
      <w:r w:rsidR="00802355" w:rsidRPr="00F76D44">
        <w:t xml:space="preserve"> </w:t>
      </w:r>
      <w:r w:rsidR="00802355" w:rsidRPr="00F76D44">
        <w:rPr>
          <w:rFonts w:ascii="Arial" w:hAnsi="Arial" w:cs="Arial"/>
          <w:sz w:val="24"/>
          <w:szCs w:val="24"/>
        </w:rPr>
        <w:t>0.016)</w:t>
      </w:r>
      <w:r w:rsidR="00787E13" w:rsidRPr="00F76D44">
        <w:rPr>
          <w:rFonts w:ascii="Arial" w:hAnsi="Arial" w:cs="Arial"/>
          <w:sz w:val="24"/>
          <w:szCs w:val="24"/>
        </w:rPr>
        <w:t xml:space="preserve"> (Supplemental Figure </w:t>
      </w:r>
      <w:r w:rsidR="00583E28" w:rsidRPr="00F76D44">
        <w:rPr>
          <w:rFonts w:ascii="Arial" w:hAnsi="Arial" w:cs="Arial"/>
          <w:sz w:val="24"/>
          <w:szCs w:val="24"/>
        </w:rPr>
        <w:t>3</w:t>
      </w:r>
      <w:r w:rsidR="00787E13" w:rsidRPr="00F76D44">
        <w:rPr>
          <w:rFonts w:ascii="Arial" w:hAnsi="Arial" w:cs="Arial"/>
          <w:sz w:val="24"/>
          <w:szCs w:val="24"/>
        </w:rPr>
        <w:t>)</w:t>
      </w:r>
      <w:r w:rsidR="00787E13" w:rsidRPr="00F76D44">
        <w:rPr>
          <w:rFonts w:ascii="Arial" w:hAnsi="Arial" w:cs="Arial"/>
          <w:sz w:val="24"/>
          <w:szCs w:val="24"/>
        </w:rPr>
        <w:fldChar w:fldCharType="begin"/>
      </w:r>
      <w:r w:rsidR="00787E13"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sidRPr="00F76D44">
        <w:rPr>
          <w:rFonts w:ascii="Arial" w:hAnsi="Arial" w:cs="Arial"/>
          <w:sz w:val="24"/>
          <w:szCs w:val="24"/>
        </w:rPr>
        <w:fldChar w:fldCharType="separate"/>
      </w:r>
      <w:r w:rsidR="00787E13" w:rsidRPr="00F76D44">
        <w:rPr>
          <w:rFonts w:ascii="Arial" w:hAnsi="Arial" w:cs="Arial"/>
          <w:noProof/>
          <w:sz w:val="24"/>
          <w:szCs w:val="24"/>
        </w:rPr>
        <w:t>(Zhang, Corwin et al. 2017)</w:t>
      </w:r>
      <w:r w:rsidR="00787E13" w:rsidRPr="00F76D44">
        <w:rPr>
          <w:rFonts w:ascii="Arial" w:hAnsi="Arial" w:cs="Arial"/>
          <w:sz w:val="24"/>
          <w:szCs w:val="24"/>
        </w:rPr>
        <w:fldChar w:fldCharType="end"/>
      </w:r>
      <w:r w:rsidR="00802355" w:rsidRPr="00F76D44">
        <w:rPr>
          <w:rFonts w:ascii="Arial" w:hAnsi="Arial" w:cs="Arial"/>
          <w:sz w:val="24"/>
          <w:szCs w:val="24"/>
        </w:rPr>
        <w:t>.</w:t>
      </w:r>
      <w:r w:rsidR="00FD7EFA" w:rsidRPr="00F76D44">
        <w:rPr>
          <w:rFonts w:ascii="Arial" w:hAnsi="Arial" w:cs="Arial"/>
          <w:sz w:val="24"/>
          <w:szCs w:val="24"/>
        </w:rPr>
        <w:t xml:space="preserve"> </w:t>
      </w:r>
      <w:r w:rsidR="00E87B0C" w:rsidRPr="00F76D44">
        <w:rPr>
          <w:rFonts w:ascii="Arial" w:hAnsi="Arial" w:cs="Arial"/>
          <w:sz w:val="24"/>
          <w:szCs w:val="24"/>
        </w:rPr>
        <w:t>This lack of correlation s</w:t>
      </w:r>
      <w:r w:rsidR="00FD7EFA" w:rsidRPr="00F76D44">
        <w:rPr>
          <w:rFonts w:ascii="Arial" w:hAnsi="Arial" w:cs="Arial"/>
          <w:sz w:val="24"/>
          <w:szCs w:val="24"/>
        </w:rPr>
        <w:t>uggest</w:t>
      </w:r>
      <w:r w:rsidR="00E87B0C" w:rsidRPr="00F76D44">
        <w:rPr>
          <w:rFonts w:ascii="Arial" w:hAnsi="Arial" w:cs="Arial"/>
          <w:sz w:val="24"/>
          <w:szCs w:val="24"/>
        </w:rPr>
        <w:t>s</w:t>
      </w:r>
      <w:r w:rsidR="00FD7EFA" w:rsidRPr="00F76D44">
        <w:rPr>
          <w:rFonts w:ascii="Arial" w:hAnsi="Arial" w:cs="Arial"/>
          <w:sz w:val="24"/>
          <w:szCs w:val="24"/>
        </w:rPr>
        <w:t xml:space="preserve"> th</w:t>
      </w:r>
      <w:r w:rsidR="00E87B0C" w:rsidRPr="00F76D44">
        <w:rPr>
          <w:rFonts w:ascii="Arial" w:hAnsi="Arial" w:cs="Arial"/>
          <w:sz w:val="24"/>
          <w:szCs w:val="24"/>
        </w:rPr>
        <w:t>e presence of</w:t>
      </w:r>
      <w:r w:rsidR="00FD7EFA" w:rsidRPr="00F76D44">
        <w:rPr>
          <w:rFonts w:ascii="Arial" w:hAnsi="Arial" w:cs="Arial"/>
          <w:sz w:val="24"/>
          <w:szCs w:val="24"/>
        </w:rPr>
        <w:t xml:space="preserve"> </w:t>
      </w:r>
      <w:r w:rsidR="00E87B0C" w:rsidRPr="00F76D44">
        <w:rPr>
          <w:rFonts w:ascii="Arial" w:hAnsi="Arial" w:cs="Arial"/>
          <w:sz w:val="24"/>
          <w:szCs w:val="24"/>
        </w:rPr>
        <w:t xml:space="preserve">both </w:t>
      </w:r>
      <w:r w:rsidR="00FD7EFA" w:rsidRPr="00F76D44">
        <w:rPr>
          <w:rFonts w:ascii="Arial" w:hAnsi="Arial" w:cs="Arial"/>
          <w:sz w:val="24"/>
          <w:szCs w:val="24"/>
        </w:rPr>
        <w:t xml:space="preserve">shared and unique mechanisms of quantitative virulence </w:t>
      </w:r>
      <w:r w:rsidR="00E87B0C" w:rsidRPr="00F76D44">
        <w:rPr>
          <w:rFonts w:ascii="Arial" w:hAnsi="Arial" w:cs="Arial"/>
          <w:sz w:val="24"/>
          <w:szCs w:val="24"/>
        </w:rPr>
        <w:t>i</w:t>
      </w:r>
      <w:r w:rsidR="00FD7EFA" w:rsidRPr="00F76D44">
        <w:rPr>
          <w:rFonts w:ascii="Arial" w:hAnsi="Arial" w:cs="Arial"/>
          <w:sz w:val="24"/>
          <w:szCs w:val="24"/>
        </w:rPr>
        <w:t>n the two species.</w:t>
      </w:r>
    </w:p>
    <w:p w14:paraId="45B72C43" w14:textId="7F4481A0" w:rsidR="00082C15" w:rsidRPr="00F76D44" w:rsidRDefault="00082C15" w:rsidP="00F06B84">
      <w:pPr>
        <w:spacing w:line="360" w:lineRule="auto"/>
        <w:rPr>
          <w:rFonts w:ascii="Arial" w:hAnsi="Arial" w:cs="Arial"/>
          <w:b/>
          <w:sz w:val="24"/>
          <w:szCs w:val="24"/>
        </w:rPr>
      </w:pPr>
    </w:p>
    <w:p w14:paraId="74D23306" w14:textId="6928DC76" w:rsidR="00772A6B" w:rsidRPr="00F76D44" w:rsidRDefault="00E019E8" w:rsidP="00F06B84">
      <w:pPr>
        <w:spacing w:line="360" w:lineRule="auto"/>
        <w:rPr>
          <w:rFonts w:ascii="Arial" w:hAnsi="Arial" w:cs="Arial"/>
          <w:b/>
          <w:sz w:val="24"/>
          <w:szCs w:val="24"/>
        </w:rPr>
      </w:pPr>
      <w:r w:rsidRPr="00F76D44">
        <w:rPr>
          <w:rFonts w:ascii="Arial" w:hAnsi="Arial" w:cs="Arial"/>
          <w:b/>
          <w:sz w:val="24"/>
          <w:szCs w:val="24"/>
        </w:rPr>
        <w:t>Co</w:t>
      </w:r>
      <w:r w:rsidR="00D1667C" w:rsidRPr="00F76D44">
        <w:rPr>
          <w:rFonts w:ascii="Arial" w:hAnsi="Arial" w:cs="Arial"/>
          <w:b/>
          <w:sz w:val="24"/>
          <w:szCs w:val="24"/>
        </w:rPr>
        <w:t>ntribution</w:t>
      </w:r>
      <w:r w:rsidRPr="00F76D44">
        <w:rPr>
          <w:rFonts w:ascii="Arial" w:hAnsi="Arial" w:cs="Arial"/>
          <w:b/>
          <w:sz w:val="24"/>
          <w:szCs w:val="24"/>
        </w:rPr>
        <w:t xml:space="preserve"> of Pathogen Genetics</w:t>
      </w:r>
      <w:r w:rsidR="00B22B3C" w:rsidRPr="00F76D44">
        <w:rPr>
          <w:rFonts w:ascii="Arial" w:hAnsi="Arial" w:cs="Arial"/>
          <w:b/>
          <w:sz w:val="24"/>
          <w:szCs w:val="24"/>
        </w:rPr>
        <w:t xml:space="preserve"> and </w:t>
      </w:r>
      <w:r w:rsidRPr="00F76D44">
        <w:rPr>
          <w:rFonts w:ascii="Arial" w:hAnsi="Arial" w:cs="Arial"/>
          <w:b/>
          <w:sz w:val="24"/>
          <w:szCs w:val="24"/>
        </w:rPr>
        <w:t xml:space="preserve">Plant Genetics </w:t>
      </w:r>
      <w:r w:rsidR="00505B78" w:rsidRPr="00F76D44">
        <w:rPr>
          <w:rFonts w:ascii="Arial" w:hAnsi="Arial" w:cs="Arial"/>
          <w:b/>
          <w:sz w:val="24"/>
          <w:szCs w:val="24"/>
        </w:rPr>
        <w:t xml:space="preserve">Effects </w:t>
      </w:r>
      <w:del w:id="206" w:author="Jennifer Lockhart" w:date="2018-12-23T15:38:00Z">
        <w:r w:rsidRPr="00F76D44" w:rsidDel="008A6E1C">
          <w:rPr>
            <w:rFonts w:ascii="Arial" w:hAnsi="Arial" w:cs="Arial"/>
            <w:b/>
            <w:sz w:val="24"/>
            <w:szCs w:val="24"/>
          </w:rPr>
          <w:delText xml:space="preserve">on </w:delText>
        </w:r>
      </w:del>
      <w:ins w:id="207" w:author="Jennifer Lockhart" w:date="2018-12-23T15:38:00Z">
        <w:r w:rsidR="008A6E1C">
          <w:rPr>
            <w:rFonts w:ascii="Arial" w:hAnsi="Arial" w:cs="Arial"/>
            <w:b/>
            <w:sz w:val="24"/>
            <w:szCs w:val="24"/>
          </w:rPr>
          <w:t>to</w:t>
        </w:r>
        <w:r w:rsidR="008A6E1C" w:rsidRPr="00F76D44">
          <w:rPr>
            <w:rFonts w:ascii="Arial" w:hAnsi="Arial" w:cs="Arial"/>
            <w:b/>
            <w:sz w:val="24"/>
            <w:szCs w:val="24"/>
          </w:rPr>
          <w:t xml:space="preserve"> </w:t>
        </w:r>
      </w:ins>
      <w:r w:rsidRPr="00F76D44">
        <w:rPr>
          <w:rFonts w:ascii="Arial" w:hAnsi="Arial" w:cs="Arial"/>
          <w:b/>
          <w:sz w:val="24"/>
          <w:szCs w:val="24"/>
        </w:rPr>
        <w:t>Resistance</w:t>
      </w:r>
    </w:p>
    <w:p w14:paraId="4F49F64D" w14:textId="5093579D" w:rsidR="00505B78" w:rsidRPr="00F76D44" w:rsidRDefault="00127063" w:rsidP="00F06B84">
      <w:pPr>
        <w:spacing w:line="360" w:lineRule="auto"/>
        <w:rPr>
          <w:rFonts w:ascii="Arial" w:hAnsi="Arial" w:cs="Arial"/>
          <w:b/>
          <w:sz w:val="24"/>
          <w:szCs w:val="24"/>
        </w:rPr>
      </w:pPr>
      <w:r w:rsidRPr="00F76D44">
        <w:rPr>
          <w:rFonts w:ascii="Arial" w:hAnsi="Arial" w:cs="Arial"/>
          <w:sz w:val="24"/>
          <w:szCs w:val="24"/>
        </w:rPr>
        <w:t>To measure</w:t>
      </w:r>
      <w:r w:rsidR="00B63A17" w:rsidRPr="00F76D44">
        <w:rPr>
          <w:rFonts w:ascii="Arial" w:hAnsi="Arial" w:cs="Arial"/>
          <w:sz w:val="24"/>
          <w:szCs w:val="24"/>
        </w:rPr>
        <w:t xml:space="preserve"> </w:t>
      </w:r>
      <w:r w:rsidR="00961651" w:rsidRPr="00F76D44">
        <w:rPr>
          <w:rFonts w:ascii="Arial" w:hAnsi="Arial" w:cs="Arial"/>
          <w:sz w:val="24"/>
          <w:szCs w:val="24"/>
        </w:rPr>
        <w:t xml:space="preserve">the relative contribution of </w:t>
      </w:r>
      <w:r w:rsidR="00B63A17" w:rsidRPr="00F76D44">
        <w:rPr>
          <w:rFonts w:ascii="Arial" w:hAnsi="Arial" w:cs="Arial"/>
          <w:sz w:val="24"/>
          <w:szCs w:val="24"/>
        </w:rPr>
        <w:t>g</w:t>
      </w:r>
      <w:r w:rsidR="000D4BA2" w:rsidRPr="00F76D44">
        <w:rPr>
          <w:rFonts w:ascii="Arial" w:hAnsi="Arial" w:cs="Arial"/>
          <w:sz w:val="24"/>
          <w:szCs w:val="24"/>
        </w:rPr>
        <w:t xml:space="preserve">enetic </w:t>
      </w:r>
      <w:r w:rsidRPr="00F76D44">
        <w:rPr>
          <w:rFonts w:ascii="Arial" w:hAnsi="Arial" w:cs="Arial"/>
          <w:sz w:val="24"/>
          <w:szCs w:val="24"/>
        </w:rPr>
        <w:t xml:space="preserve">diversity </w:t>
      </w:r>
      <w:r w:rsidR="000D4BA2" w:rsidRPr="00F76D44">
        <w:rPr>
          <w:rFonts w:ascii="Arial" w:hAnsi="Arial" w:cs="Arial"/>
          <w:sz w:val="24"/>
          <w:szCs w:val="24"/>
        </w:rPr>
        <w:t>in the plant and the pathogen to variation in the virulence/</w:t>
      </w:r>
      <w:del w:id="208" w:author="Jennifer Lockhart" w:date="2018-12-23T15:38:00Z">
        <w:r w:rsidR="000D4BA2" w:rsidRPr="00F76D44" w:rsidDel="008A6E1C">
          <w:rPr>
            <w:rFonts w:ascii="Arial" w:hAnsi="Arial" w:cs="Arial"/>
            <w:sz w:val="24"/>
            <w:szCs w:val="24"/>
          </w:rPr>
          <w:delText xml:space="preserve"> </w:delText>
        </w:r>
      </w:del>
      <w:r w:rsidR="009810DC" w:rsidRPr="00F76D44">
        <w:rPr>
          <w:rFonts w:ascii="Arial" w:hAnsi="Arial" w:cs="Arial"/>
          <w:sz w:val="24"/>
          <w:szCs w:val="24"/>
        </w:rPr>
        <w:t>susceptibility</w:t>
      </w:r>
      <w:r w:rsidR="00530DA9" w:rsidRPr="00F76D44">
        <w:rPr>
          <w:rFonts w:ascii="Arial" w:hAnsi="Arial" w:cs="Arial"/>
          <w:sz w:val="24"/>
          <w:szCs w:val="24"/>
        </w:rPr>
        <w:t xml:space="preserve"> </w:t>
      </w:r>
      <w:r w:rsidR="000D4BA2" w:rsidRPr="00F76D44">
        <w:rPr>
          <w:rFonts w:ascii="Arial" w:hAnsi="Arial" w:cs="Arial"/>
          <w:sz w:val="24"/>
          <w:szCs w:val="24"/>
        </w:rPr>
        <w:t>phenotype</w:t>
      </w:r>
      <w:r w:rsidRPr="00F76D44">
        <w:rPr>
          <w:rFonts w:ascii="Arial" w:hAnsi="Arial" w:cs="Arial"/>
          <w:sz w:val="24"/>
          <w:szCs w:val="24"/>
        </w:rPr>
        <w:t xml:space="preserve">, we used a </w:t>
      </w:r>
      <w:r w:rsidR="00D02107" w:rsidRPr="00F76D44">
        <w:rPr>
          <w:rFonts w:ascii="Arial" w:hAnsi="Arial" w:cs="Arial"/>
          <w:sz w:val="24"/>
          <w:szCs w:val="24"/>
        </w:rPr>
        <w:t>general linear</w:t>
      </w:r>
      <w:r w:rsidR="00C436F8" w:rsidRPr="00F76D44">
        <w:rPr>
          <w:rFonts w:ascii="Arial" w:hAnsi="Arial" w:cs="Arial"/>
          <w:sz w:val="24"/>
          <w:szCs w:val="24"/>
        </w:rPr>
        <w:t xml:space="preserve"> </w:t>
      </w:r>
      <w:r w:rsidRPr="00F76D44">
        <w:rPr>
          <w:rFonts w:ascii="Arial" w:hAnsi="Arial" w:cs="Arial"/>
          <w:sz w:val="24"/>
          <w:szCs w:val="24"/>
        </w:rPr>
        <w:t>model</w:t>
      </w:r>
      <w:r w:rsidR="00C436F8" w:rsidRPr="00F76D44">
        <w:rPr>
          <w:rFonts w:ascii="Arial" w:hAnsi="Arial" w:cs="Arial"/>
          <w:sz w:val="24"/>
          <w:szCs w:val="24"/>
        </w:rPr>
        <w:t xml:space="preserve"> </w:t>
      </w:r>
      <w:r w:rsidR="00D02107" w:rsidRPr="00F76D44">
        <w:rPr>
          <w:rFonts w:ascii="Arial" w:hAnsi="Arial" w:cs="Arial"/>
          <w:sz w:val="24"/>
          <w:szCs w:val="24"/>
        </w:rPr>
        <w:t xml:space="preserve"> (R lme4 package;</w:t>
      </w:r>
      <w:r w:rsidR="00D02107" w:rsidRPr="00F76D44">
        <w:rPr>
          <w:rFonts w:ascii="Arial" w:hAnsi="Arial" w:cs="Arial"/>
          <w:sz w:val="24"/>
          <w:szCs w:val="24"/>
        </w:rPr>
        <w:fldChar w:fldCharType="begin"/>
      </w:r>
      <w:r w:rsidR="00D02107"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F76D44">
        <w:rPr>
          <w:rFonts w:ascii="Arial" w:hAnsi="Arial" w:cs="Arial"/>
          <w:sz w:val="24"/>
          <w:szCs w:val="24"/>
        </w:rPr>
        <w:fldChar w:fldCharType="separate"/>
      </w:r>
      <w:r w:rsidR="00D02107" w:rsidRPr="00F76D44">
        <w:rPr>
          <w:rFonts w:ascii="Arial" w:hAnsi="Arial" w:cs="Arial"/>
          <w:noProof/>
          <w:sz w:val="24"/>
          <w:szCs w:val="24"/>
        </w:rPr>
        <w:t>(Bates, Maechler et al. 2015)</w:t>
      </w:r>
      <w:r w:rsidR="00D02107" w:rsidRPr="00F76D44">
        <w:rPr>
          <w:rFonts w:ascii="Arial" w:hAnsi="Arial" w:cs="Arial"/>
          <w:sz w:val="24"/>
          <w:szCs w:val="24"/>
        </w:rPr>
        <w:fldChar w:fldCharType="end"/>
      </w:r>
      <w:r w:rsidR="00D02107" w:rsidRPr="00F76D44">
        <w:rPr>
          <w:rFonts w:ascii="Arial" w:hAnsi="Arial" w:cs="Arial"/>
          <w:sz w:val="24"/>
          <w:szCs w:val="24"/>
        </w:rPr>
        <w:t>)</w:t>
      </w:r>
      <w:r w:rsidR="000D4BA2" w:rsidRPr="00F76D44">
        <w:rPr>
          <w:rFonts w:ascii="Arial" w:hAnsi="Arial" w:cs="Arial"/>
          <w:sz w:val="24"/>
          <w:szCs w:val="24"/>
        </w:rPr>
        <w:t xml:space="preserve">. </w:t>
      </w:r>
      <w:r w:rsidRPr="00F76D44">
        <w:rPr>
          <w:rFonts w:ascii="Arial" w:hAnsi="Arial" w:cs="Arial"/>
          <w:sz w:val="24"/>
          <w:szCs w:val="24"/>
        </w:rPr>
        <w:t xml:space="preserve">This model directly tested the contribution of </w:t>
      </w:r>
      <w:r w:rsidR="00B22B3C" w:rsidRPr="00F76D44">
        <w:rPr>
          <w:rFonts w:ascii="Arial" w:hAnsi="Arial" w:cs="Arial"/>
          <w:sz w:val="24"/>
          <w:szCs w:val="24"/>
        </w:rPr>
        <w:t xml:space="preserve">pathogen genotype (isolate), </w:t>
      </w:r>
      <w:r w:rsidR="001D4F8D" w:rsidRPr="00F76D44">
        <w:rPr>
          <w:rFonts w:ascii="Arial" w:hAnsi="Arial" w:cs="Arial"/>
          <w:sz w:val="24"/>
          <w:szCs w:val="24"/>
        </w:rPr>
        <w:t>plan</w:t>
      </w:r>
      <w:r w:rsidR="00CB0FF3" w:rsidRPr="00F76D44">
        <w:rPr>
          <w:rFonts w:ascii="Arial" w:hAnsi="Arial" w:cs="Arial"/>
          <w:sz w:val="24"/>
          <w:szCs w:val="24"/>
        </w:rPr>
        <w:t>t genotype</w:t>
      </w:r>
      <w:r w:rsidR="00B63A17" w:rsidRPr="00F76D44">
        <w:rPr>
          <w:rFonts w:ascii="Arial" w:hAnsi="Arial" w:cs="Arial"/>
          <w:sz w:val="24"/>
          <w:szCs w:val="24"/>
        </w:rPr>
        <w:t xml:space="preserve">, </w:t>
      </w:r>
      <w:r w:rsidR="00B22B3C" w:rsidRPr="00F76D44">
        <w:rPr>
          <w:rFonts w:ascii="Arial" w:hAnsi="Arial" w:cs="Arial"/>
          <w:sz w:val="24"/>
          <w:szCs w:val="24"/>
        </w:rPr>
        <w:t xml:space="preserve">and </w:t>
      </w:r>
      <w:r w:rsidR="00B63A17" w:rsidRPr="00F76D44">
        <w:rPr>
          <w:rFonts w:ascii="Arial" w:hAnsi="Arial" w:cs="Arial"/>
          <w:sz w:val="24"/>
          <w:szCs w:val="24"/>
        </w:rPr>
        <w:t>plant domestication status</w:t>
      </w:r>
      <w:r w:rsidR="00B22B3C" w:rsidRPr="00F76D44">
        <w:rPr>
          <w:rFonts w:ascii="Arial" w:hAnsi="Arial" w:cs="Arial"/>
          <w:sz w:val="24"/>
          <w:szCs w:val="24"/>
        </w:rPr>
        <w:t xml:space="preserve"> </w:t>
      </w:r>
      <w:r w:rsidR="00170827" w:rsidRPr="00F76D44">
        <w:rPr>
          <w:rFonts w:ascii="Arial" w:hAnsi="Arial" w:cs="Arial"/>
          <w:sz w:val="24"/>
          <w:szCs w:val="24"/>
        </w:rPr>
        <w:t>to</w:t>
      </w:r>
      <w:r w:rsidR="001D4F8D" w:rsidRPr="00F76D44">
        <w:rPr>
          <w:rFonts w:ascii="Arial" w:hAnsi="Arial" w:cs="Arial"/>
          <w:sz w:val="24"/>
          <w:szCs w:val="24"/>
        </w:rPr>
        <w:t xml:space="preserve"> </w:t>
      </w:r>
      <w:r w:rsidR="000D4BA2" w:rsidRPr="00F76D44">
        <w:rPr>
          <w:rFonts w:ascii="Arial" w:hAnsi="Arial" w:cs="Arial"/>
          <w:sz w:val="24"/>
          <w:szCs w:val="24"/>
        </w:rPr>
        <w:t xml:space="preserve">variation in </w:t>
      </w:r>
      <w:r w:rsidR="001D4F8D" w:rsidRPr="00F76D44">
        <w:rPr>
          <w:rFonts w:ascii="Arial" w:hAnsi="Arial" w:cs="Arial"/>
          <w:sz w:val="24"/>
          <w:szCs w:val="24"/>
        </w:rPr>
        <w:t xml:space="preserve">lesion size. </w:t>
      </w:r>
      <w:r w:rsidR="00706E82" w:rsidRPr="00F76D44">
        <w:rPr>
          <w:rFonts w:ascii="Arial" w:hAnsi="Arial" w:cs="Arial"/>
          <w:sz w:val="24"/>
          <w:szCs w:val="24"/>
        </w:rPr>
        <w:t xml:space="preserve">The final model </w:t>
      </w:r>
      <w:r w:rsidR="004A1B55" w:rsidRPr="00F76D44">
        <w:rPr>
          <w:rFonts w:ascii="Arial" w:hAnsi="Arial" w:cs="Arial"/>
          <w:sz w:val="24"/>
          <w:szCs w:val="24"/>
        </w:rPr>
        <w:t xml:space="preserve">showed </w:t>
      </w:r>
      <w:r w:rsidR="00706E82" w:rsidRPr="00F76D44">
        <w:rPr>
          <w:rFonts w:ascii="Arial" w:hAnsi="Arial" w:cs="Arial"/>
          <w:sz w:val="24"/>
          <w:szCs w:val="24"/>
        </w:rPr>
        <w:t>that genetic variation within</w:t>
      </w:r>
      <w:r w:rsidR="009F0A62" w:rsidRPr="00F76D44">
        <w:rPr>
          <w:rFonts w:ascii="Arial" w:hAnsi="Arial" w:cs="Arial"/>
          <w:sz w:val="24"/>
          <w:szCs w:val="24"/>
        </w:rPr>
        <w:t xml:space="preserve"> both the host plant and </w:t>
      </w:r>
      <w:del w:id="209" w:author="Jennifer Lockhart" w:date="2018-12-23T15:39:00Z">
        <w:r w:rsidR="009F0A62" w:rsidRPr="00F76D44" w:rsidDel="008A6E1C">
          <w:rPr>
            <w:rFonts w:ascii="Arial" w:hAnsi="Arial" w:cs="Arial"/>
            <w:sz w:val="24"/>
            <w:szCs w:val="24"/>
          </w:rPr>
          <w:delText xml:space="preserve">the </w:delText>
        </w:r>
      </w:del>
      <w:r w:rsidR="009F0A62" w:rsidRPr="00F76D44">
        <w:rPr>
          <w:rFonts w:ascii="Arial" w:hAnsi="Arial" w:cs="Arial"/>
          <w:sz w:val="24"/>
          <w:szCs w:val="24"/>
        </w:rPr>
        <w:t>pathogen</w:t>
      </w:r>
      <w:r w:rsidR="00A33EE1" w:rsidRPr="00F76D44">
        <w:rPr>
          <w:rFonts w:ascii="Arial" w:hAnsi="Arial" w:cs="Arial"/>
          <w:sz w:val="24"/>
          <w:szCs w:val="24"/>
        </w:rPr>
        <w:t xml:space="preserve"> </w:t>
      </w:r>
      <w:r w:rsidR="004A1B55" w:rsidRPr="00F76D44">
        <w:rPr>
          <w:rFonts w:ascii="Arial" w:hAnsi="Arial" w:cs="Arial"/>
          <w:sz w:val="24"/>
          <w:szCs w:val="24"/>
        </w:rPr>
        <w:t xml:space="preserve">had </w:t>
      </w:r>
      <w:r w:rsidR="00CA4ECA" w:rsidRPr="00F76D44">
        <w:rPr>
          <w:rFonts w:ascii="Arial" w:hAnsi="Arial" w:cs="Arial"/>
          <w:sz w:val="24"/>
          <w:szCs w:val="24"/>
        </w:rPr>
        <w:t>significant effects on</w:t>
      </w:r>
      <w:r w:rsidR="001C0D4A" w:rsidRPr="00F76D44">
        <w:rPr>
          <w:rFonts w:ascii="Arial" w:hAnsi="Arial" w:cs="Arial"/>
          <w:sz w:val="24"/>
          <w:szCs w:val="24"/>
        </w:rPr>
        <w:t xml:space="preserve"> lesion growth, </w:t>
      </w:r>
      <w:r w:rsidR="00B22B3C" w:rsidRPr="00F76D44">
        <w:rPr>
          <w:rFonts w:ascii="Arial" w:hAnsi="Arial" w:cs="Arial"/>
          <w:sz w:val="24"/>
          <w:szCs w:val="24"/>
        </w:rPr>
        <w:t>each</w:t>
      </w:r>
      <w:r w:rsidR="00B447F3" w:rsidRPr="00F76D44">
        <w:rPr>
          <w:rFonts w:ascii="Arial" w:hAnsi="Arial" w:cs="Arial"/>
          <w:sz w:val="24"/>
          <w:szCs w:val="24"/>
        </w:rPr>
        <w:t xml:space="preserve"> explaining approximately the same portion of the variance</w:t>
      </w:r>
      <w:r w:rsidR="00BD5B47" w:rsidRPr="00F76D44">
        <w:rPr>
          <w:rFonts w:ascii="Arial" w:hAnsi="Arial" w:cs="Arial"/>
          <w:sz w:val="24"/>
          <w:szCs w:val="24"/>
        </w:rPr>
        <w:t xml:space="preserve"> </w:t>
      </w:r>
      <w:r w:rsidR="00FD1429" w:rsidRPr="00F76D44">
        <w:rPr>
          <w:rFonts w:ascii="Arial" w:hAnsi="Arial" w:cs="Arial"/>
          <w:sz w:val="24"/>
          <w:szCs w:val="24"/>
        </w:rPr>
        <w:t>(</w:t>
      </w:r>
      <w:r w:rsidR="00415881" w:rsidRPr="00F76D44">
        <w:rPr>
          <w:rFonts w:ascii="Arial" w:hAnsi="Arial" w:cs="Arial"/>
          <w:sz w:val="24"/>
          <w:szCs w:val="24"/>
        </w:rPr>
        <w:t xml:space="preserve">Table </w:t>
      </w:r>
      <w:r w:rsidR="001C0D4A" w:rsidRPr="00F76D44">
        <w:rPr>
          <w:rFonts w:ascii="Arial" w:hAnsi="Arial" w:cs="Arial"/>
          <w:sz w:val="24"/>
          <w:szCs w:val="24"/>
        </w:rPr>
        <w:t>1</w:t>
      </w:r>
      <w:r w:rsidR="00FD1429" w:rsidRPr="00F76D44">
        <w:rPr>
          <w:rFonts w:ascii="Arial" w:hAnsi="Arial" w:cs="Arial"/>
          <w:sz w:val="24"/>
          <w:szCs w:val="24"/>
        </w:rPr>
        <w:t xml:space="preserve"> and </w:t>
      </w:r>
      <w:r w:rsidR="00E75C3D" w:rsidRPr="00F76D44">
        <w:rPr>
          <w:rFonts w:ascii="Arial" w:hAnsi="Arial" w:cs="Arial"/>
          <w:sz w:val="24"/>
          <w:szCs w:val="24"/>
        </w:rPr>
        <w:t xml:space="preserve">Figure </w:t>
      </w:r>
      <w:r w:rsidR="00D03A16" w:rsidRPr="00F76D44">
        <w:rPr>
          <w:rFonts w:ascii="Arial" w:hAnsi="Arial" w:cs="Arial"/>
          <w:sz w:val="24"/>
          <w:szCs w:val="24"/>
        </w:rPr>
        <w:t>1c</w:t>
      </w:r>
      <w:r w:rsidR="001C0D4A" w:rsidRPr="00F76D44">
        <w:rPr>
          <w:rFonts w:ascii="Arial" w:hAnsi="Arial" w:cs="Arial"/>
          <w:sz w:val="24"/>
          <w:szCs w:val="24"/>
        </w:rPr>
        <w:t xml:space="preserve">). </w:t>
      </w:r>
      <w:r w:rsidR="00780E3C" w:rsidRPr="00F76D44">
        <w:rPr>
          <w:rFonts w:ascii="Arial" w:hAnsi="Arial" w:cs="Arial"/>
          <w:sz w:val="24"/>
          <w:szCs w:val="24"/>
        </w:rPr>
        <w:t xml:space="preserve">Interestingly, </w:t>
      </w:r>
      <w:r w:rsidR="00BD5B47" w:rsidRPr="00F76D44">
        <w:rPr>
          <w:rFonts w:ascii="Arial" w:hAnsi="Arial" w:cs="Arial"/>
          <w:sz w:val="24"/>
          <w:szCs w:val="24"/>
        </w:rPr>
        <w:t xml:space="preserve">while </w:t>
      </w:r>
      <w:r w:rsidR="00780E3C" w:rsidRPr="00F76D44">
        <w:rPr>
          <w:rFonts w:ascii="Arial" w:hAnsi="Arial" w:cs="Arial"/>
          <w:sz w:val="24"/>
          <w:szCs w:val="24"/>
        </w:rPr>
        <w:t xml:space="preserve">tomato domestication </w:t>
      </w:r>
      <w:r w:rsidRPr="00F76D44">
        <w:rPr>
          <w:rFonts w:ascii="Arial" w:hAnsi="Arial" w:cs="Arial"/>
          <w:sz w:val="24"/>
          <w:szCs w:val="24"/>
        </w:rPr>
        <w:t xml:space="preserve">status </w:t>
      </w:r>
      <w:r w:rsidR="00A33EE1" w:rsidRPr="00F76D44">
        <w:rPr>
          <w:rFonts w:ascii="Arial" w:hAnsi="Arial" w:cs="Arial"/>
          <w:sz w:val="24"/>
          <w:szCs w:val="24"/>
        </w:rPr>
        <w:t>significantly</w:t>
      </w:r>
      <w:r w:rsidR="00B738AF" w:rsidRPr="00F76D44">
        <w:rPr>
          <w:rFonts w:ascii="Arial" w:hAnsi="Arial" w:cs="Arial"/>
          <w:sz w:val="24"/>
          <w:szCs w:val="24"/>
        </w:rPr>
        <w:t xml:space="preserve"> </w:t>
      </w:r>
      <w:del w:id="210" w:author="Jennifer Lockhart" w:date="2018-12-23T15:39:00Z">
        <w:r w:rsidR="00B738AF" w:rsidRPr="00F76D44" w:rsidDel="008A6E1C">
          <w:rPr>
            <w:rFonts w:ascii="Arial" w:hAnsi="Arial" w:cs="Arial"/>
            <w:sz w:val="24"/>
            <w:szCs w:val="24"/>
          </w:rPr>
          <w:delText xml:space="preserve">impacted </w:delText>
        </w:r>
      </w:del>
      <w:ins w:id="211" w:author="Jennifer Lockhart" w:date="2018-12-23T15:39:00Z">
        <w:r w:rsidR="008A6E1C">
          <w:rPr>
            <w:rFonts w:ascii="Arial" w:hAnsi="Arial" w:cs="Arial"/>
            <w:sz w:val="24"/>
            <w:szCs w:val="24"/>
          </w:rPr>
          <w:t>affected</w:t>
        </w:r>
        <w:r w:rsidR="008A6E1C" w:rsidRPr="00F76D44">
          <w:rPr>
            <w:rFonts w:ascii="Arial" w:hAnsi="Arial" w:cs="Arial"/>
            <w:sz w:val="24"/>
            <w:szCs w:val="24"/>
          </w:rPr>
          <w:t xml:space="preserve"> </w:t>
        </w:r>
      </w:ins>
      <w:r w:rsidR="006046FA" w:rsidRPr="00F76D44">
        <w:rPr>
          <w:rFonts w:ascii="Arial" w:hAnsi="Arial" w:cs="Arial"/>
          <w:i/>
          <w:sz w:val="24"/>
          <w:szCs w:val="24"/>
        </w:rPr>
        <w:t>B. cinerea</w:t>
      </w:r>
      <w:r w:rsidR="006046FA" w:rsidRPr="00F76D44">
        <w:rPr>
          <w:rFonts w:ascii="Arial" w:hAnsi="Arial" w:cs="Arial"/>
          <w:sz w:val="24"/>
          <w:szCs w:val="24"/>
        </w:rPr>
        <w:t xml:space="preserve"> virulence</w:t>
      </w:r>
      <w:r w:rsidR="00B738AF" w:rsidRPr="00F76D44">
        <w:rPr>
          <w:rFonts w:ascii="Arial" w:hAnsi="Arial" w:cs="Arial"/>
          <w:sz w:val="24"/>
          <w:szCs w:val="24"/>
        </w:rPr>
        <w:t xml:space="preserve">, </w:t>
      </w:r>
      <w:r w:rsidR="00BD5B47" w:rsidRPr="00F76D44">
        <w:rPr>
          <w:rFonts w:ascii="Arial" w:hAnsi="Arial" w:cs="Arial"/>
          <w:sz w:val="24"/>
          <w:szCs w:val="24"/>
        </w:rPr>
        <w:t>it was to a much lower level than the other factors</w:t>
      </w:r>
      <w:r w:rsidRPr="00F76D44">
        <w:rPr>
          <w:rFonts w:ascii="Arial" w:hAnsi="Arial" w:cs="Arial"/>
          <w:sz w:val="24"/>
          <w:szCs w:val="24"/>
        </w:rPr>
        <w:t xml:space="preserve"> </w:t>
      </w:r>
      <w:r w:rsidR="00CA4ECA" w:rsidRPr="00F76D44">
        <w:rPr>
          <w:rFonts w:ascii="Arial" w:hAnsi="Arial" w:cs="Arial"/>
          <w:sz w:val="24"/>
          <w:szCs w:val="24"/>
        </w:rPr>
        <w:t>(</w:t>
      </w:r>
      <w:r w:rsidR="00415881" w:rsidRPr="00F76D44">
        <w:rPr>
          <w:rFonts w:ascii="Arial" w:hAnsi="Arial" w:cs="Arial"/>
          <w:sz w:val="24"/>
          <w:szCs w:val="24"/>
        </w:rPr>
        <w:t xml:space="preserve">Table </w:t>
      </w:r>
      <w:r w:rsidR="00CA4ECA" w:rsidRPr="00F76D44">
        <w:rPr>
          <w:rFonts w:ascii="Arial" w:hAnsi="Arial" w:cs="Arial"/>
          <w:sz w:val="24"/>
          <w:szCs w:val="24"/>
        </w:rPr>
        <w:t>1)</w:t>
      </w:r>
      <w:r w:rsidR="00C97B8A" w:rsidRPr="00F76D44">
        <w:rPr>
          <w:rFonts w:ascii="Arial" w:hAnsi="Arial" w:cs="Arial"/>
          <w:sz w:val="24"/>
          <w:szCs w:val="24"/>
        </w:rPr>
        <w:t xml:space="preserve">. </w:t>
      </w:r>
      <w:r w:rsidR="00A33EE1" w:rsidRPr="00F76D44">
        <w:rPr>
          <w:rFonts w:ascii="Arial" w:hAnsi="Arial" w:cs="Arial"/>
          <w:sz w:val="24"/>
          <w:szCs w:val="24"/>
        </w:rPr>
        <w:t>There was no</w:t>
      </w:r>
      <w:r w:rsidR="00EA1576" w:rsidRPr="00F76D44">
        <w:rPr>
          <w:rFonts w:ascii="Arial" w:hAnsi="Arial" w:cs="Arial"/>
          <w:sz w:val="24"/>
          <w:szCs w:val="24"/>
        </w:rPr>
        <w:t xml:space="preserve"> evidence for significant interaction effects between </w:t>
      </w:r>
      <w:r w:rsidRPr="00F76D44">
        <w:rPr>
          <w:rFonts w:ascii="Arial" w:hAnsi="Arial" w:cs="Arial"/>
          <w:sz w:val="24"/>
          <w:szCs w:val="24"/>
        </w:rPr>
        <w:t xml:space="preserve">pathogen </w:t>
      </w:r>
      <w:r w:rsidR="00EA1576" w:rsidRPr="00F76D44">
        <w:rPr>
          <w:rFonts w:ascii="Arial" w:hAnsi="Arial" w:cs="Arial"/>
          <w:sz w:val="24"/>
          <w:szCs w:val="24"/>
        </w:rPr>
        <w:t>isolate and plant genotype</w:t>
      </w:r>
      <w:r w:rsidR="003E7B59" w:rsidRPr="00F76D44">
        <w:rPr>
          <w:rFonts w:ascii="Arial" w:hAnsi="Arial" w:cs="Arial"/>
          <w:sz w:val="24"/>
          <w:szCs w:val="24"/>
        </w:rPr>
        <w:t xml:space="preserve">. Thus, the interaction between tomato and </w:t>
      </w:r>
      <w:r w:rsidR="003E7B59" w:rsidRPr="00F76D44">
        <w:rPr>
          <w:rFonts w:ascii="Arial" w:hAnsi="Arial" w:cs="Arial"/>
          <w:i/>
          <w:sz w:val="24"/>
          <w:szCs w:val="24"/>
        </w:rPr>
        <w:t>B. cinerea</w:t>
      </w:r>
      <w:r w:rsidR="003E7B59" w:rsidRPr="00F76D44">
        <w:rPr>
          <w:rFonts w:ascii="Arial" w:hAnsi="Arial" w:cs="Arial"/>
          <w:sz w:val="24"/>
          <w:szCs w:val="24"/>
        </w:rPr>
        <w:t xml:space="preserve"> was significantly controlled by genetic diversity within the host plant and the pathogen, including a slight effect of domestication status.</w:t>
      </w:r>
    </w:p>
    <w:p w14:paraId="2DA614B1" w14:textId="2971A09D" w:rsidR="00960B58" w:rsidRPr="00F76D44" w:rsidDel="00302E2D" w:rsidRDefault="00960B58">
      <w:pPr>
        <w:spacing w:line="360" w:lineRule="auto"/>
        <w:rPr>
          <w:del w:id="212" w:author="Jennifer Lockhart" w:date="2018-12-21T19:08:00Z"/>
          <w:rFonts w:ascii="Arial" w:hAnsi="Arial" w:cs="Arial"/>
          <w:b/>
          <w:sz w:val="24"/>
          <w:szCs w:val="24"/>
        </w:rPr>
        <w:pPrChange w:id="213" w:author="Jennifer Lockhart" w:date="2018-12-21T15:47:00Z">
          <w:pPr/>
        </w:pPrChange>
      </w:pPr>
    </w:p>
    <w:p w14:paraId="460F1545" w14:textId="4226C8A9" w:rsidR="00960B58" w:rsidRPr="00F76D44" w:rsidDel="006234B4" w:rsidRDefault="00960B58">
      <w:pPr>
        <w:spacing w:line="360" w:lineRule="auto"/>
        <w:rPr>
          <w:rFonts w:ascii="Arial" w:hAnsi="Arial" w:cs="Arial"/>
          <w:b/>
          <w:sz w:val="24"/>
          <w:szCs w:val="24"/>
        </w:rPr>
        <w:pPrChange w:id="214" w:author="Jennifer Lockhart" w:date="2018-12-21T15:47:00Z">
          <w:pPr/>
        </w:pPrChange>
      </w:pPr>
      <w:moveFromRangeStart w:id="215" w:author="Jennifer Lockhart" w:date="2018-12-21T16:14:00Z" w:name="move407028205"/>
      <w:moveFrom w:id="216" w:author="Jennifer Lockhart" w:date="2018-12-21T16:14:00Z">
        <w:r w:rsidRPr="00F76D44" w:rsidDel="006234B4">
          <w:rPr>
            <w:rFonts w:ascii="Arial" w:hAnsi="Arial" w:cs="Arial"/>
            <w:b/>
            <w:sz w:val="24"/>
            <w:szCs w:val="24"/>
          </w:rPr>
          <w:t xml:space="preserve">Table 1. ANOVA results of the interaction between 12 tomato accessions and 95 </w:t>
        </w:r>
        <w:r w:rsidRPr="00F76D44" w:rsidDel="006234B4">
          <w:rPr>
            <w:rFonts w:ascii="Arial" w:hAnsi="Arial" w:cs="Arial"/>
            <w:b/>
            <w:i/>
            <w:sz w:val="24"/>
            <w:szCs w:val="24"/>
          </w:rPr>
          <w:t>B. cinerea</w:t>
        </w:r>
        <w:r w:rsidRPr="00F76D44" w:rsidDel="006234B4">
          <w:rPr>
            <w:rFonts w:ascii="Arial" w:hAnsi="Arial" w:cs="Arial"/>
            <w:b/>
            <w:sz w:val="24"/>
            <w:szCs w:val="24"/>
          </w:rPr>
          <w:t xml:space="preserve"> isolates measured as lesion area.</w:t>
        </w:r>
      </w:moveFrom>
    </w:p>
    <w:p w14:paraId="4BAFC7CA" w14:textId="69617330" w:rsidR="00960B58" w:rsidRPr="00F76D44" w:rsidDel="00302E2D" w:rsidRDefault="00960B58">
      <w:pPr>
        <w:spacing w:line="360" w:lineRule="auto"/>
        <w:rPr>
          <w:del w:id="217" w:author="Jennifer Lockhart" w:date="2018-12-21T19:08:00Z"/>
          <w:rFonts w:ascii="Arial" w:hAnsi="Arial" w:cs="Arial"/>
          <w:sz w:val="24"/>
          <w:szCs w:val="24"/>
        </w:rPr>
        <w:pPrChange w:id="218" w:author="Jennifer Lockhart" w:date="2018-12-21T15:47:00Z">
          <w:pPr/>
        </w:pPrChange>
      </w:pPr>
      <w:moveFrom w:id="219" w:author="Jennifer Lockhart" w:date="2018-12-21T16:14:00Z">
        <w:del w:id="220" w:author="Jennifer Lockhart" w:date="2018-12-21T19:08:00Z">
          <w:r w:rsidRPr="00F76D44" w:rsidDel="00302E2D">
            <w:rPr>
              <w:rFonts w:ascii="Arial" w:hAnsi="Arial" w:cs="Arial"/>
              <w:sz w:val="24"/>
              <w:szCs w:val="24"/>
            </w:rPr>
            <w:delText xml:space="preserve">Results of general linear modelling of lesion area for 12 tomato accessions by 95 </w:delText>
          </w:r>
          <w:r w:rsidRPr="00F76D44" w:rsidDel="00302E2D">
            <w:rPr>
              <w:rFonts w:ascii="Arial" w:hAnsi="Arial" w:cs="Arial"/>
              <w:i/>
              <w:sz w:val="24"/>
              <w:szCs w:val="24"/>
            </w:rPr>
            <w:delText xml:space="preserve">B. cinerea </w:delText>
          </w:r>
          <w:r w:rsidRPr="00F76D44" w:rsidDel="00302E2D">
            <w:rPr>
              <w:rFonts w:ascii="Arial" w:hAnsi="Arial" w:cs="Arial"/>
              <w:sz w:val="24"/>
              <w:szCs w:val="24"/>
            </w:rPr>
            <w:delText>isolates is shown (R lme4 package version 1.1-18-1;</w:delText>
          </w:r>
          <w:r w:rsidRPr="00F76D44" w:rsidDel="00302E2D">
            <w:rPr>
              <w:rFonts w:ascii="Arial" w:hAnsi="Arial" w:cs="Arial"/>
              <w:sz w:val="24"/>
              <w:szCs w:val="24"/>
            </w:rPr>
            <w:fldChar w:fldCharType="begin"/>
          </w:r>
          <w:r w:rsidRPr="00F76D44" w:rsidDel="00302E2D">
            <w:rPr>
              <w:rFonts w:ascii="Arial" w:hAnsi="Arial" w:cs="Arial"/>
              <w:sz w:val="24"/>
              <w:szCs w:val="24"/>
            </w:rPr>
            <w:del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delInstrText>
          </w:r>
          <w:r w:rsidRPr="00F76D44" w:rsidDel="00302E2D">
            <w:rPr>
              <w:rFonts w:ascii="Arial" w:hAnsi="Arial" w:cs="Arial"/>
              <w:sz w:val="24"/>
              <w:szCs w:val="24"/>
            </w:rPr>
            <w:fldChar w:fldCharType="separate"/>
          </w:r>
          <w:r w:rsidRPr="00F76D44" w:rsidDel="00302E2D">
            <w:rPr>
              <w:rFonts w:ascii="Arial" w:hAnsi="Arial" w:cs="Arial"/>
              <w:noProof/>
              <w:sz w:val="24"/>
              <w:szCs w:val="24"/>
            </w:rPr>
            <w:delText xml:space="preserve">(Bates, Maechler et al. </w:delText>
          </w:r>
          <w:r w:rsidRPr="00F76D44" w:rsidDel="00302E2D">
            <w:rPr>
              <w:rFonts w:ascii="Arial" w:hAnsi="Arial" w:cs="Arial"/>
              <w:noProof/>
              <w:sz w:val="24"/>
              <w:szCs w:val="24"/>
            </w:rPr>
            <w:lastRenderedPageBreak/>
            <w:delText>2015)</w:delText>
          </w:r>
          <w:r w:rsidRPr="00F76D44" w:rsidDel="00302E2D">
            <w:rPr>
              <w:rFonts w:ascii="Arial" w:hAnsi="Arial" w:cs="Arial"/>
              <w:sz w:val="24"/>
              <w:szCs w:val="24"/>
            </w:rPr>
            <w:fldChar w:fldCharType="end"/>
          </w:r>
          <w:r w:rsidRPr="00F76D44" w:rsidDel="00302E2D">
            <w:rPr>
              <w:rFonts w:ascii="Arial" w:hAnsi="Arial" w:cs="Arial"/>
              <w:sz w:val="24"/>
              <w:szCs w:val="24"/>
            </w:rPr>
            <w:delText xml:space="preserve">). Two of our 97 isolates did not have replication across 2 experiments, so they were dropped at this stage of analysis. The terms are as follows; Isolate is the 95 </w:delText>
          </w:r>
          <w:r w:rsidRPr="00F76D44" w:rsidDel="00302E2D">
            <w:rPr>
              <w:rFonts w:ascii="Arial" w:hAnsi="Arial" w:cs="Arial"/>
              <w:i/>
              <w:sz w:val="24"/>
              <w:szCs w:val="24"/>
            </w:rPr>
            <w:delText>B. cinerea</w:delText>
          </w:r>
          <w:r w:rsidRPr="00F76D44" w:rsidDel="00302E2D">
            <w:rPr>
              <w:rFonts w:ascii="Arial" w:hAnsi="Arial" w:cs="Arial"/>
              <w:sz w:val="24"/>
              <w:szCs w:val="24"/>
            </w:rPr>
            <w:delText xml:space="preserve"> isolates, Domestication is wild tomato, </w:delText>
          </w:r>
          <w:r w:rsidRPr="00F76D44" w:rsidDel="00302E2D">
            <w:rPr>
              <w:rFonts w:ascii="Arial" w:hAnsi="Arial" w:cs="Arial"/>
              <w:i/>
              <w:sz w:val="24"/>
              <w:szCs w:val="24"/>
            </w:rPr>
            <w:delText>S. pimpinellifolium</w:delText>
          </w:r>
          <w:r w:rsidRPr="00F76D44" w:rsidDel="00302E2D">
            <w:rPr>
              <w:rFonts w:ascii="Arial" w:hAnsi="Arial" w:cs="Arial"/>
              <w:sz w:val="24"/>
              <w:szCs w:val="24"/>
            </w:rPr>
            <w:delText xml:space="preserve">, versus domesticated tomato, </w:delText>
          </w:r>
          <w:r w:rsidRPr="00F76D44" w:rsidDel="00302E2D">
            <w:rPr>
              <w:rFonts w:ascii="Arial" w:hAnsi="Arial" w:cs="Arial"/>
              <w:i/>
              <w:sz w:val="24"/>
              <w:szCs w:val="24"/>
            </w:rPr>
            <w:delText>S. lycopersicum</w:delText>
          </w:r>
          <w:r w:rsidRPr="00F76D44" w:rsidDel="00302E2D">
            <w:rPr>
              <w:rFonts w:ascii="Arial" w:hAnsi="Arial" w:cs="Arial"/>
              <w:sz w:val="24"/>
              <w:szCs w:val="24"/>
            </w:rPr>
            <w:delText xml:space="preserve">, Plant is 12 tomato genotypes nested within their respective domestication groupings, Experiment tests the </w:delText>
          </w:r>
          <w:r w:rsidR="001229D0" w:rsidRPr="00F76D44" w:rsidDel="00302E2D">
            <w:rPr>
              <w:rFonts w:ascii="Arial" w:hAnsi="Arial" w:cs="Arial"/>
              <w:sz w:val="24"/>
              <w:szCs w:val="24"/>
            </w:rPr>
            <w:delText xml:space="preserve">random effect of </w:delText>
          </w:r>
          <w:r w:rsidRPr="00F76D44" w:rsidDel="00302E2D">
            <w:rPr>
              <w:rFonts w:ascii="Arial" w:hAnsi="Arial" w:cs="Arial"/>
              <w:sz w:val="24"/>
              <w:szCs w:val="24"/>
            </w:rPr>
            <w:delText xml:space="preserve">2 independent replicate experiments. </w:delText>
          </w:r>
          <w:r w:rsidR="001229D0" w:rsidRPr="00F76D44" w:rsidDel="00302E2D">
            <w:rPr>
              <w:rFonts w:ascii="Arial" w:hAnsi="Arial" w:cs="Arial"/>
              <w:sz w:val="24"/>
              <w:szCs w:val="24"/>
            </w:rPr>
            <w:delText xml:space="preserve">The nested random effects of whole plant sampled, leaf sampled, and leaflet pair are included. </w:delText>
          </w:r>
          <w:r w:rsidRPr="00F76D44" w:rsidDel="00302E2D">
            <w:rPr>
              <w:rFonts w:ascii="Arial" w:hAnsi="Arial" w:cs="Arial"/>
              <w:sz w:val="24"/>
              <w:szCs w:val="24"/>
            </w:rPr>
            <w:delText>In addition, interactions of these factors are tested (:). The degrees of freedom and p-value are shown. For fixed effects, the type II sum of squares and F-value are shown, and for random effects the likelihood ratio test statistic (LRT) is shown.</w:delText>
          </w:r>
        </w:del>
      </w:moveFrom>
    </w:p>
    <w:p w14:paraId="3190746A" w14:textId="5A8CE1DC" w:rsidR="00960B58" w:rsidRPr="00F76D44" w:rsidDel="00302E2D" w:rsidRDefault="00960B58">
      <w:pPr>
        <w:spacing w:line="360" w:lineRule="auto"/>
        <w:rPr>
          <w:del w:id="221" w:author="Jennifer Lockhart" w:date="2018-12-21T19:08:00Z"/>
          <w:rFonts w:ascii="Arial" w:hAnsi="Arial" w:cs="Arial"/>
          <w:b/>
          <w:sz w:val="24"/>
          <w:szCs w:val="24"/>
        </w:rPr>
        <w:pPrChange w:id="222" w:author="Jennifer Lockhart" w:date="2018-12-21T15:47:00Z">
          <w:pPr/>
        </w:pPrChange>
      </w:pPr>
    </w:p>
    <w:tbl>
      <w:tblPr>
        <w:tblW w:w="7280" w:type="dxa"/>
        <w:tblLook w:val="04A0" w:firstRow="1" w:lastRow="0" w:firstColumn="1" w:lastColumn="0" w:noHBand="0" w:noVBand="1"/>
      </w:tblPr>
      <w:tblGrid>
        <w:gridCol w:w="2859"/>
        <w:gridCol w:w="1132"/>
        <w:gridCol w:w="1131"/>
        <w:gridCol w:w="1207"/>
        <w:gridCol w:w="951"/>
      </w:tblGrid>
      <w:tr w:rsidR="003D5903" w:rsidRPr="00F76D44" w:rsidDel="00302E2D" w14:paraId="196A1871" w14:textId="5DA29AC8" w:rsidTr="003D5903">
        <w:trPr>
          <w:trHeight w:val="320"/>
          <w:del w:id="223" w:author="Jennifer Lockhart" w:date="2018-12-21T19:08: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1BAF929" w:rsidR="003D5903" w:rsidRPr="00F76D44" w:rsidDel="00302E2D" w:rsidRDefault="003D5903">
            <w:pPr>
              <w:spacing w:line="360" w:lineRule="auto"/>
              <w:rPr>
                <w:del w:id="224" w:author="Jennifer Lockhart" w:date="2018-12-21T19:08:00Z"/>
                <w:rFonts w:ascii="Arial" w:eastAsia="Times New Roman" w:hAnsi="Arial" w:cs="Arial"/>
                <w:b/>
                <w:bCs/>
                <w:color w:val="000000"/>
                <w:sz w:val="24"/>
                <w:szCs w:val="24"/>
              </w:rPr>
              <w:pPrChange w:id="225" w:author="Jennifer Lockhart" w:date="2018-12-21T15:47:00Z">
                <w:pPr/>
              </w:pPrChange>
            </w:pPr>
            <w:moveFrom w:id="226" w:author="Jennifer Lockhart" w:date="2018-12-21T16:14:00Z">
              <w:del w:id="227" w:author="Jennifer Lockhart" w:date="2018-12-21T19:08:00Z">
                <w:r w:rsidRPr="00F76D44" w:rsidDel="00302E2D">
                  <w:rPr>
                    <w:rFonts w:ascii="Arial" w:eastAsia="Times New Roman" w:hAnsi="Arial" w:cs="Arial"/>
                    <w:b/>
                    <w:bCs/>
                    <w:color w:val="000000"/>
                    <w:sz w:val="24"/>
                    <w:szCs w:val="24"/>
                  </w:rPr>
                  <w:delText>Fixed Effect</w:delText>
                </w:r>
                <w:r w:rsidRPr="00F76D44" w:rsidDel="00302E2D">
                  <w:rPr>
                    <w:rFonts w:ascii="Calibri" w:eastAsia="Times New Roman" w:hAnsi="Calibri" w:cs="Calibri"/>
                    <w:color w:val="000000"/>
                    <w:sz w:val="16"/>
                    <w:szCs w:val="16"/>
                  </w:rPr>
                  <w:delText> </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627F2159" w:rsidR="003D5903" w:rsidRPr="00F76D44" w:rsidDel="00302E2D" w:rsidRDefault="003D5903">
            <w:pPr>
              <w:spacing w:line="360" w:lineRule="auto"/>
              <w:jc w:val="center"/>
              <w:rPr>
                <w:del w:id="228" w:author="Jennifer Lockhart" w:date="2018-12-21T19:08:00Z"/>
                <w:rFonts w:ascii="Arial" w:eastAsia="Times New Roman" w:hAnsi="Arial" w:cs="Arial"/>
                <w:color w:val="000000"/>
                <w:sz w:val="24"/>
                <w:szCs w:val="24"/>
              </w:rPr>
              <w:pPrChange w:id="229" w:author="Jennifer Lockhart" w:date="2018-12-21T15:47:00Z">
                <w:pPr>
                  <w:jc w:val="center"/>
                </w:pPr>
              </w:pPrChange>
            </w:pPr>
            <w:moveFrom w:id="230" w:author="Jennifer Lockhart" w:date="2018-12-21T16:14:00Z">
              <w:del w:id="231" w:author="Jennifer Lockhart" w:date="2018-12-21T19:08:00Z">
                <w:r w:rsidRPr="00F76D44" w:rsidDel="00302E2D">
                  <w:rPr>
                    <w:rFonts w:ascii="Arial" w:eastAsia="Times New Roman" w:hAnsi="Arial" w:cs="Arial"/>
                    <w:color w:val="000000"/>
                    <w:sz w:val="24"/>
                    <w:szCs w:val="24"/>
                  </w:rPr>
                  <w:delText>SS</w:delText>
                </w:r>
              </w:del>
            </w:moveFrom>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29E44021" w:rsidR="003D5903" w:rsidRPr="00F76D44" w:rsidDel="00302E2D" w:rsidRDefault="003D5903">
            <w:pPr>
              <w:spacing w:line="360" w:lineRule="auto"/>
              <w:jc w:val="center"/>
              <w:rPr>
                <w:del w:id="232" w:author="Jennifer Lockhart" w:date="2018-12-21T19:08:00Z"/>
                <w:rFonts w:ascii="Arial" w:eastAsia="Times New Roman" w:hAnsi="Arial" w:cs="Arial"/>
                <w:color w:val="000000"/>
                <w:sz w:val="24"/>
                <w:szCs w:val="24"/>
              </w:rPr>
              <w:pPrChange w:id="233" w:author="Jennifer Lockhart" w:date="2018-12-21T15:47:00Z">
                <w:pPr>
                  <w:jc w:val="center"/>
                </w:pPr>
              </w:pPrChange>
            </w:pPr>
            <w:moveFrom w:id="234" w:author="Jennifer Lockhart" w:date="2018-12-21T16:14:00Z">
              <w:del w:id="235" w:author="Jennifer Lockhart" w:date="2018-12-21T19:08:00Z">
                <w:r w:rsidRPr="00F76D44" w:rsidDel="00302E2D">
                  <w:rPr>
                    <w:rFonts w:ascii="Arial" w:eastAsia="Times New Roman" w:hAnsi="Arial" w:cs="Arial"/>
                    <w:color w:val="000000"/>
                    <w:sz w:val="24"/>
                    <w:szCs w:val="24"/>
                  </w:rPr>
                  <w:delText>F value</w:delText>
                </w:r>
              </w:del>
            </w:moveFrom>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383F2399" w:rsidR="003D5903" w:rsidRPr="00F76D44" w:rsidDel="00302E2D" w:rsidRDefault="003D5903">
            <w:pPr>
              <w:spacing w:line="360" w:lineRule="auto"/>
              <w:jc w:val="center"/>
              <w:rPr>
                <w:del w:id="236" w:author="Jennifer Lockhart" w:date="2018-12-21T19:08:00Z"/>
                <w:rFonts w:ascii="Arial" w:eastAsia="Times New Roman" w:hAnsi="Arial" w:cs="Arial"/>
                <w:color w:val="000000"/>
                <w:sz w:val="24"/>
                <w:szCs w:val="24"/>
              </w:rPr>
              <w:pPrChange w:id="237" w:author="Jennifer Lockhart" w:date="2018-12-21T15:47:00Z">
                <w:pPr>
                  <w:jc w:val="center"/>
                </w:pPr>
              </w:pPrChange>
            </w:pPr>
            <w:moveFrom w:id="238" w:author="Jennifer Lockhart" w:date="2018-12-21T16:14:00Z">
              <w:del w:id="239" w:author="Jennifer Lockhart" w:date="2018-12-21T19:08:00Z">
                <w:r w:rsidRPr="00F76D44" w:rsidDel="00302E2D">
                  <w:rPr>
                    <w:rFonts w:ascii="Arial" w:eastAsia="Times New Roman" w:hAnsi="Arial" w:cs="Arial"/>
                    <w:color w:val="000000"/>
                    <w:sz w:val="24"/>
                    <w:szCs w:val="24"/>
                  </w:rPr>
                  <w:delText>DF</w:delText>
                </w:r>
              </w:del>
            </w:moveFrom>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2AC4DEC3" w:rsidR="003D5903" w:rsidRPr="00F76D44" w:rsidDel="00302E2D" w:rsidRDefault="003D5903">
            <w:pPr>
              <w:spacing w:line="360" w:lineRule="auto"/>
              <w:jc w:val="center"/>
              <w:rPr>
                <w:del w:id="240" w:author="Jennifer Lockhart" w:date="2018-12-21T19:08:00Z"/>
                <w:rFonts w:ascii="Arial" w:eastAsia="Times New Roman" w:hAnsi="Arial" w:cs="Arial"/>
                <w:color w:val="000000"/>
                <w:sz w:val="24"/>
                <w:szCs w:val="24"/>
              </w:rPr>
              <w:pPrChange w:id="241" w:author="Jennifer Lockhart" w:date="2018-12-21T15:47:00Z">
                <w:pPr>
                  <w:jc w:val="center"/>
                </w:pPr>
              </w:pPrChange>
            </w:pPr>
            <w:moveFrom w:id="242" w:author="Jennifer Lockhart" w:date="2018-12-21T16:14:00Z">
              <w:del w:id="243" w:author="Jennifer Lockhart" w:date="2018-12-21T19:08:00Z">
                <w:r w:rsidRPr="00F76D44" w:rsidDel="00302E2D">
                  <w:rPr>
                    <w:rFonts w:ascii="Arial" w:eastAsia="Times New Roman" w:hAnsi="Arial" w:cs="Arial"/>
                    <w:color w:val="000000"/>
                    <w:sz w:val="24"/>
                    <w:szCs w:val="24"/>
                  </w:rPr>
                  <w:delText>p</w:delText>
                </w:r>
              </w:del>
            </w:moveFrom>
          </w:p>
        </w:tc>
      </w:tr>
      <w:tr w:rsidR="003D5903" w:rsidRPr="00F76D44" w:rsidDel="00302E2D" w14:paraId="0A266ABF" w14:textId="267CBDB5" w:rsidTr="003D5903">
        <w:trPr>
          <w:trHeight w:val="320"/>
          <w:del w:id="244"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4D02F91E" w:rsidR="003D5903" w:rsidRPr="00F76D44" w:rsidDel="00302E2D" w:rsidRDefault="003D5903">
            <w:pPr>
              <w:spacing w:line="360" w:lineRule="auto"/>
              <w:rPr>
                <w:del w:id="245" w:author="Jennifer Lockhart" w:date="2018-12-21T19:08:00Z"/>
                <w:rFonts w:ascii="Arial" w:eastAsia="Times New Roman" w:hAnsi="Arial" w:cs="Arial"/>
                <w:color w:val="000000"/>
                <w:sz w:val="24"/>
                <w:szCs w:val="24"/>
              </w:rPr>
              <w:pPrChange w:id="246" w:author="Jennifer Lockhart" w:date="2018-12-21T15:47:00Z">
                <w:pPr/>
              </w:pPrChange>
            </w:pPr>
            <w:moveFrom w:id="247" w:author="Jennifer Lockhart" w:date="2018-12-21T16:14:00Z">
              <w:del w:id="248" w:author="Jennifer Lockhart" w:date="2018-12-21T19:08:00Z">
                <w:r w:rsidRPr="00F76D44" w:rsidDel="00302E2D">
                  <w:rPr>
                    <w:rFonts w:ascii="Arial" w:eastAsia="Times New Roman" w:hAnsi="Arial" w:cs="Arial"/>
                    <w:color w:val="000000"/>
                    <w:sz w:val="24"/>
                    <w:szCs w:val="24"/>
                  </w:rPr>
                  <w:delText>Isolate</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28B6A85" w:rsidR="003D5903" w:rsidRPr="00F76D44" w:rsidDel="00302E2D" w:rsidRDefault="003D5903">
            <w:pPr>
              <w:spacing w:line="360" w:lineRule="auto"/>
              <w:jc w:val="right"/>
              <w:rPr>
                <w:del w:id="249" w:author="Jennifer Lockhart" w:date="2018-12-21T19:08:00Z"/>
                <w:rFonts w:ascii="Arial" w:eastAsia="Times New Roman" w:hAnsi="Arial" w:cs="Arial"/>
                <w:color w:val="000000"/>
                <w:sz w:val="24"/>
                <w:szCs w:val="24"/>
              </w:rPr>
              <w:pPrChange w:id="250" w:author="Jennifer Lockhart" w:date="2018-12-21T15:47:00Z">
                <w:pPr>
                  <w:jc w:val="right"/>
                </w:pPr>
              </w:pPrChange>
            </w:pPr>
            <w:moveFrom w:id="251" w:author="Jennifer Lockhart" w:date="2018-12-21T16:14:00Z">
              <w:del w:id="252" w:author="Jennifer Lockhart" w:date="2018-12-21T19:08:00Z">
                <w:r w:rsidRPr="00F76D44" w:rsidDel="00302E2D">
                  <w:rPr>
                    <w:rFonts w:ascii="Arial" w:eastAsia="Times New Roman" w:hAnsi="Arial" w:cs="Arial"/>
                    <w:color w:val="000000"/>
                    <w:sz w:val="24"/>
                    <w:szCs w:val="24"/>
                  </w:rPr>
                  <w:delText>37.8</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4BD2F3AF" w:rsidR="003D5903" w:rsidRPr="00F76D44" w:rsidDel="00302E2D" w:rsidRDefault="003D5903">
            <w:pPr>
              <w:spacing w:line="360" w:lineRule="auto"/>
              <w:jc w:val="right"/>
              <w:rPr>
                <w:del w:id="253" w:author="Jennifer Lockhart" w:date="2018-12-21T19:08:00Z"/>
                <w:rFonts w:ascii="Arial" w:eastAsia="Times New Roman" w:hAnsi="Arial" w:cs="Arial"/>
                <w:color w:val="000000"/>
                <w:sz w:val="24"/>
                <w:szCs w:val="24"/>
              </w:rPr>
              <w:pPrChange w:id="254" w:author="Jennifer Lockhart" w:date="2018-12-21T15:47:00Z">
                <w:pPr>
                  <w:jc w:val="right"/>
                </w:pPr>
              </w:pPrChange>
            </w:pPr>
            <w:moveFrom w:id="255" w:author="Jennifer Lockhart" w:date="2018-12-21T16:14:00Z">
              <w:del w:id="256" w:author="Jennifer Lockhart" w:date="2018-12-21T19:08:00Z">
                <w:r w:rsidRPr="00F76D44" w:rsidDel="00302E2D">
                  <w:rPr>
                    <w:rFonts w:ascii="Arial" w:eastAsia="Times New Roman" w:hAnsi="Arial" w:cs="Arial"/>
                    <w:color w:val="000000"/>
                    <w:sz w:val="24"/>
                    <w:szCs w:val="24"/>
                  </w:rPr>
                  <w:delText>1.7</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592DFA69" w:rsidR="003D5903" w:rsidRPr="00F76D44" w:rsidDel="00302E2D" w:rsidRDefault="003D5903">
            <w:pPr>
              <w:spacing w:line="360" w:lineRule="auto"/>
              <w:jc w:val="right"/>
              <w:rPr>
                <w:del w:id="257" w:author="Jennifer Lockhart" w:date="2018-12-21T19:08:00Z"/>
                <w:rFonts w:ascii="Arial" w:eastAsia="Times New Roman" w:hAnsi="Arial" w:cs="Arial"/>
                <w:color w:val="000000"/>
                <w:sz w:val="24"/>
                <w:szCs w:val="24"/>
              </w:rPr>
              <w:pPrChange w:id="258" w:author="Jennifer Lockhart" w:date="2018-12-21T15:47:00Z">
                <w:pPr>
                  <w:jc w:val="right"/>
                </w:pPr>
              </w:pPrChange>
            </w:pPr>
            <w:moveFrom w:id="259" w:author="Jennifer Lockhart" w:date="2018-12-21T16:14:00Z">
              <w:del w:id="260" w:author="Jennifer Lockhart" w:date="2018-12-21T19:08:00Z">
                <w:r w:rsidRPr="00F76D44" w:rsidDel="00302E2D">
                  <w:rPr>
                    <w:rFonts w:ascii="Arial" w:eastAsia="Times New Roman" w:hAnsi="Arial" w:cs="Arial"/>
                    <w:color w:val="000000"/>
                    <w:sz w:val="24"/>
                    <w:szCs w:val="24"/>
                  </w:rPr>
                  <w:delText>94</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309A31FE" w:rsidR="003D5903" w:rsidRPr="00F76D44" w:rsidDel="00302E2D" w:rsidRDefault="003D5903">
            <w:pPr>
              <w:spacing w:line="360" w:lineRule="auto"/>
              <w:jc w:val="right"/>
              <w:rPr>
                <w:del w:id="261" w:author="Jennifer Lockhart" w:date="2018-12-21T19:08:00Z"/>
                <w:rFonts w:ascii="Arial" w:eastAsia="Times New Roman" w:hAnsi="Arial" w:cs="Arial"/>
                <w:b/>
                <w:bCs/>
                <w:color w:val="000000"/>
                <w:sz w:val="24"/>
                <w:szCs w:val="24"/>
              </w:rPr>
              <w:pPrChange w:id="262" w:author="Jennifer Lockhart" w:date="2018-12-21T15:47:00Z">
                <w:pPr>
                  <w:jc w:val="right"/>
                </w:pPr>
              </w:pPrChange>
            </w:pPr>
            <w:moveFrom w:id="263" w:author="Jennifer Lockhart" w:date="2018-12-21T16:14:00Z">
              <w:del w:id="264" w:author="Jennifer Lockhart" w:date="2018-12-21T19:08:00Z">
                <w:r w:rsidRPr="00F76D44" w:rsidDel="00302E2D">
                  <w:rPr>
                    <w:rFonts w:ascii="Arial" w:eastAsia="Times New Roman" w:hAnsi="Arial" w:cs="Arial"/>
                    <w:b/>
                    <w:bCs/>
                    <w:color w:val="000000"/>
                    <w:sz w:val="24"/>
                    <w:szCs w:val="24"/>
                  </w:rPr>
                  <w:delText>0.007</w:delText>
                </w:r>
              </w:del>
            </w:moveFrom>
          </w:p>
        </w:tc>
      </w:tr>
      <w:tr w:rsidR="003D5903" w:rsidRPr="00F76D44" w:rsidDel="00302E2D" w14:paraId="0EF46AD6" w14:textId="4D12357D" w:rsidTr="003D5903">
        <w:trPr>
          <w:trHeight w:val="320"/>
          <w:del w:id="265"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38C82206" w:rsidR="003D5903" w:rsidRPr="00F76D44" w:rsidDel="00302E2D" w:rsidRDefault="003D5903">
            <w:pPr>
              <w:spacing w:line="360" w:lineRule="auto"/>
              <w:rPr>
                <w:del w:id="266" w:author="Jennifer Lockhart" w:date="2018-12-21T19:08:00Z"/>
                <w:rFonts w:ascii="Arial" w:eastAsia="Times New Roman" w:hAnsi="Arial" w:cs="Arial"/>
                <w:color w:val="000000"/>
                <w:sz w:val="24"/>
                <w:szCs w:val="24"/>
              </w:rPr>
              <w:pPrChange w:id="267" w:author="Jennifer Lockhart" w:date="2018-12-21T15:47:00Z">
                <w:pPr/>
              </w:pPrChange>
            </w:pPr>
            <w:moveFrom w:id="268" w:author="Jennifer Lockhart" w:date="2018-12-21T16:14:00Z">
              <w:del w:id="269" w:author="Jennifer Lockhart" w:date="2018-12-21T19:08:00Z">
                <w:r w:rsidRPr="00F76D44" w:rsidDel="00302E2D">
                  <w:rPr>
                    <w:rFonts w:ascii="Arial" w:eastAsia="Times New Roman" w:hAnsi="Arial" w:cs="Arial"/>
                    <w:color w:val="000000"/>
                    <w:sz w:val="24"/>
                    <w:szCs w:val="24"/>
                  </w:rPr>
                  <w:delText>Domestication</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2B3C80D9" w:rsidR="003D5903" w:rsidRPr="00F76D44" w:rsidDel="00302E2D" w:rsidRDefault="003D5903">
            <w:pPr>
              <w:spacing w:line="360" w:lineRule="auto"/>
              <w:jc w:val="right"/>
              <w:rPr>
                <w:del w:id="270" w:author="Jennifer Lockhart" w:date="2018-12-21T19:08:00Z"/>
                <w:rFonts w:ascii="Arial" w:eastAsia="Times New Roman" w:hAnsi="Arial" w:cs="Arial"/>
                <w:color w:val="000000"/>
                <w:sz w:val="24"/>
                <w:szCs w:val="24"/>
              </w:rPr>
              <w:pPrChange w:id="271" w:author="Jennifer Lockhart" w:date="2018-12-21T15:47:00Z">
                <w:pPr>
                  <w:jc w:val="right"/>
                </w:pPr>
              </w:pPrChange>
            </w:pPr>
            <w:moveFrom w:id="272" w:author="Jennifer Lockhart" w:date="2018-12-21T16:14:00Z">
              <w:del w:id="273" w:author="Jennifer Lockhart" w:date="2018-12-21T19:08:00Z">
                <w:r w:rsidRPr="00F76D44" w:rsidDel="00302E2D">
                  <w:rPr>
                    <w:rFonts w:ascii="Arial" w:eastAsia="Times New Roman" w:hAnsi="Arial" w:cs="Arial"/>
                    <w:color w:val="000000"/>
                    <w:sz w:val="24"/>
                    <w:szCs w:val="24"/>
                  </w:rPr>
                  <w:delText>3.4</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4FFE678A" w:rsidR="003D5903" w:rsidRPr="00F76D44" w:rsidDel="00302E2D" w:rsidRDefault="003D5903">
            <w:pPr>
              <w:spacing w:line="360" w:lineRule="auto"/>
              <w:jc w:val="right"/>
              <w:rPr>
                <w:del w:id="274" w:author="Jennifer Lockhart" w:date="2018-12-21T19:08:00Z"/>
                <w:rFonts w:ascii="Arial" w:eastAsia="Times New Roman" w:hAnsi="Arial" w:cs="Arial"/>
                <w:color w:val="000000"/>
                <w:sz w:val="24"/>
                <w:szCs w:val="24"/>
              </w:rPr>
              <w:pPrChange w:id="275" w:author="Jennifer Lockhart" w:date="2018-12-21T15:47:00Z">
                <w:pPr>
                  <w:jc w:val="right"/>
                </w:pPr>
              </w:pPrChange>
            </w:pPr>
            <w:moveFrom w:id="276" w:author="Jennifer Lockhart" w:date="2018-12-21T16:14:00Z">
              <w:del w:id="277" w:author="Jennifer Lockhart" w:date="2018-12-21T19:08:00Z">
                <w:r w:rsidRPr="00F76D44" w:rsidDel="00302E2D">
                  <w:rPr>
                    <w:rFonts w:ascii="Arial" w:eastAsia="Times New Roman" w:hAnsi="Arial" w:cs="Arial"/>
                    <w:color w:val="000000"/>
                    <w:sz w:val="24"/>
                    <w:szCs w:val="24"/>
                  </w:rPr>
                  <w:delText>14.1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6C4AB412" w:rsidR="003D5903" w:rsidRPr="00F76D44" w:rsidDel="00302E2D" w:rsidRDefault="003D5903">
            <w:pPr>
              <w:spacing w:line="360" w:lineRule="auto"/>
              <w:jc w:val="right"/>
              <w:rPr>
                <w:del w:id="278" w:author="Jennifer Lockhart" w:date="2018-12-21T19:08:00Z"/>
                <w:rFonts w:ascii="Arial" w:eastAsia="Times New Roman" w:hAnsi="Arial" w:cs="Arial"/>
                <w:color w:val="000000"/>
                <w:sz w:val="24"/>
                <w:szCs w:val="24"/>
              </w:rPr>
              <w:pPrChange w:id="279" w:author="Jennifer Lockhart" w:date="2018-12-21T15:47:00Z">
                <w:pPr>
                  <w:jc w:val="right"/>
                </w:pPr>
              </w:pPrChange>
            </w:pPr>
            <w:moveFrom w:id="280" w:author="Jennifer Lockhart" w:date="2018-12-21T16:14:00Z">
              <w:del w:id="281" w:author="Jennifer Lockhart" w:date="2018-12-21T19:08:00Z">
                <w:r w:rsidRPr="00F76D44" w:rsidDel="00302E2D">
                  <w:rPr>
                    <w:rFonts w:ascii="Arial" w:eastAsia="Times New Roman" w:hAnsi="Arial" w:cs="Arial"/>
                    <w:color w:val="000000"/>
                    <w:sz w:val="24"/>
                    <w:szCs w:val="24"/>
                  </w:rPr>
                  <w:delText>1</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3DDFC841" w:rsidR="003D5903" w:rsidRPr="00F76D44" w:rsidDel="00302E2D" w:rsidRDefault="003D5903">
            <w:pPr>
              <w:spacing w:line="360" w:lineRule="auto"/>
              <w:jc w:val="right"/>
              <w:rPr>
                <w:del w:id="282" w:author="Jennifer Lockhart" w:date="2018-12-21T19:08:00Z"/>
                <w:rFonts w:ascii="Arial" w:eastAsia="Times New Roman" w:hAnsi="Arial" w:cs="Arial"/>
                <w:b/>
                <w:bCs/>
                <w:color w:val="000000"/>
                <w:sz w:val="24"/>
                <w:szCs w:val="24"/>
              </w:rPr>
              <w:pPrChange w:id="283" w:author="Jennifer Lockhart" w:date="2018-12-21T15:47:00Z">
                <w:pPr>
                  <w:jc w:val="right"/>
                </w:pPr>
              </w:pPrChange>
            </w:pPr>
            <w:moveFrom w:id="284" w:author="Jennifer Lockhart" w:date="2018-12-21T16:14:00Z">
              <w:del w:id="285" w:author="Jennifer Lockhart" w:date="2018-12-21T19:08:00Z">
                <w:r w:rsidRPr="00F76D44" w:rsidDel="00302E2D">
                  <w:rPr>
                    <w:rFonts w:ascii="Arial" w:eastAsia="Times New Roman" w:hAnsi="Arial" w:cs="Arial"/>
                    <w:b/>
                    <w:bCs/>
                    <w:color w:val="000000"/>
                    <w:sz w:val="24"/>
                    <w:szCs w:val="24"/>
                  </w:rPr>
                  <w:delText>0.0006</w:delText>
                </w:r>
              </w:del>
            </w:moveFrom>
          </w:p>
        </w:tc>
      </w:tr>
      <w:tr w:rsidR="003D5903" w:rsidRPr="00F76D44" w:rsidDel="00302E2D" w14:paraId="57B23D7C" w14:textId="39CE1ED4" w:rsidTr="003D5903">
        <w:trPr>
          <w:trHeight w:val="320"/>
          <w:del w:id="286"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22F7FF7F" w:rsidR="003D5903" w:rsidRPr="00F76D44" w:rsidDel="00302E2D" w:rsidRDefault="003D5903">
            <w:pPr>
              <w:spacing w:line="360" w:lineRule="auto"/>
              <w:rPr>
                <w:del w:id="287" w:author="Jennifer Lockhart" w:date="2018-12-21T19:08:00Z"/>
                <w:rFonts w:ascii="Arial" w:eastAsia="Times New Roman" w:hAnsi="Arial" w:cs="Arial"/>
                <w:color w:val="000000"/>
                <w:sz w:val="24"/>
                <w:szCs w:val="24"/>
              </w:rPr>
              <w:pPrChange w:id="288" w:author="Jennifer Lockhart" w:date="2018-12-21T15:47:00Z">
                <w:pPr/>
              </w:pPrChange>
            </w:pPr>
            <w:moveFrom w:id="289" w:author="Jennifer Lockhart" w:date="2018-12-21T16:14:00Z">
              <w:del w:id="290" w:author="Jennifer Lockhart" w:date="2018-12-21T19:08:00Z">
                <w:r w:rsidRPr="00F76D44" w:rsidDel="00302E2D">
                  <w:rPr>
                    <w:rFonts w:ascii="Arial" w:eastAsia="Times New Roman" w:hAnsi="Arial" w:cs="Arial"/>
                    <w:color w:val="000000"/>
                    <w:sz w:val="24"/>
                    <w:szCs w:val="24"/>
                  </w:rPr>
                  <w:delText>Domest/Plant</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AB1E452" w:rsidR="003D5903" w:rsidRPr="00F76D44" w:rsidDel="00302E2D" w:rsidRDefault="003D5903">
            <w:pPr>
              <w:spacing w:line="360" w:lineRule="auto"/>
              <w:jc w:val="right"/>
              <w:rPr>
                <w:del w:id="291" w:author="Jennifer Lockhart" w:date="2018-12-21T19:08:00Z"/>
                <w:rFonts w:ascii="Arial" w:eastAsia="Times New Roman" w:hAnsi="Arial" w:cs="Arial"/>
                <w:color w:val="000000"/>
                <w:sz w:val="24"/>
                <w:szCs w:val="24"/>
              </w:rPr>
              <w:pPrChange w:id="292" w:author="Jennifer Lockhart" w:date="2018-12-21T15:47:00Z">
                <w:pPr>
                  <w:jc w:val="right"/>
                </w:pPr>
              </w:pPrChange>
            </w:pPr>
            <w:moveFrom w:id="293" w:author="Jennifer Lockhart" w:date="2018-12-21T16:14:00Z">
              <w:del w:id="294" w:author="Jennifer Lockhart" w:date="2018-12-21T19:08:00Z">
                <w:r w:rsidRPr="00F76D44" w:rsidDel="00302E2D">
                  <w:rPr>
                    <w:rFonts w:ascii="Arial" w:eastAsia="Times New Roman" w:hAnsi="Arial" w:cs="Arial"/>
                    <w:color w:val="000000"/>
                    <w:sz w:val="24"/>
                    <w:szCs w:val="24"/>
                  </w:rPr>
                  <w:delText>39.3</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BA5A61A" w:rsidR="003D5903" w:rsidRPr="00F76D44" w:rsidDel="00302E2D" w:rsidRDefault="003D5903">
            <w:pPr>
              <w:spacing w:line="360" w:lineRule="auto"/>
              <w:jc w:val="right"/>
              <w:rPr>
                <w:del w:id="295" w:author="Jennifer Lockhart" w:date="2018-12-21T19:08:00Z"/>
                <w:rFonts w:ascii="Arial" w:eastAsia="Times New Roman" w:hAnsi="Arial" w:cs="Arial"/>
                <w:color w:val="000000"/>
                <w:sz w:val="24"/>
                <w:szCs w:val="24"/>
              </w:rPr>
              <w:pPrChange w:id="296" w:author="Jennifer Lockhart" w:date="2018-12-21T15:47:00Z">
                <w:pPr>
                  <w:jc w:val="right"/>
                </w:pPr>
              </w:pPrChange>
            </w:pPr>
            <w:moveFrom w:id="297" w:author="Jennifer Lockhart" w:date="2018-12-21T16:14:00Z">
              <w:del w:id="298" w:author="Jennifer Lockhart" w:date="2018-12-21T19:08:00Z">
                <w:r w:rsidRPr="00F76D44" w:rsidDel="00302E2D">
                  <w:rPr>
                    <w:rFonts w:ascii="Arial" w:eastAsia="Times New Roman" w:hAnsi="Arial" w:cs="Arial"/>
                    <w:color w:val="000000"/>
                    <w:sz w:val="24"/>
                    <w:szCs w:val="24"/>
                  </w:rPr>
                  <w:delText>16.2</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2D659329" w:rsidR="003D5903" w:rsidRPr="00F76D44" w:rsidDel="00302E2D" w:rsidRDefault="003D5903">
            <w:pPr>
              <w:spacing w:line="360" w:lineRule="auto"/>
              <w:jc w:val="right"/>
              <w:rPr>
                <w:del w:id="299" w:author="Jennifer Lockhart" w:date="2018-12-21T19:08:00Z"/>
                <w:rFonts w:ascii="Arial" w:eastAsia="Times New Roman" w:hAnsi="Arial" w:cs="Arial"/>
                <w:color w:val="000000"/>
                <w:sz w:val="24"/>
                <w:szCs w:val="24"/>
              </w:rPr>
              <w:pPrChange w:id="300" w:author="Jennifer Lockhart" w:date="2018-12-21T15:47:00Z">
                <w:pPr>
                  <w:jc w:val="right"/>
                </w:pPr>
              </w:pPrChange>
            </w:pPr>
            <w:moveFrom w:id="301" w:author="Jennifer Lockhart" w:date="2018-12-21T16:14:00Z">
              <w:del w:id="302" w:author="Jennifer Lockhart" w:date="2018-12-21T19:08:00Z">
                <w:r w:rsidRPr="00F76D44" w:rsidDel="00302E2D">
                  <w:rPr>
                    <w:rFonts w:ascii="Arial" w:eastAsia="Times New Roman" w:hAnsi="Arial" w:cs="Arial"/>
                    <w:color w:val="000000"/>
                    <w:sz w:val="24"/>
                    <w:szCs w:val="24"/>
                  </w:rPr>
                  <w:delText>10</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0D2E06F8" w:rsidR="003D5903" w:rsidRPr="00F76D44" w:rsidDel="00302E2D" w:rsidRDefault="003D5903">
            <w:pPr>
              <w:spacing w:line="360" w:lineRule="auto"/>
              <w:jc w:val="right"/>
              <w:rPr>
                <w:del w:id="303" w:author="Jennifer Lockhart" w:date="2018-12-21T19:08:00Z"/>
                <w:rFonts w:ascii="Arial" w:eastAsia="Times New Roman" w:hAnsi="Arial" w:cs="Arial"/>
                <w:b/>
                <w:bCs/>
                <w:color w:val="000000"/>
                <w:sz w:val="24"/>
                <w:szCs w:val="24"/>
              </w:rPr>
              <w:pPrChange w:id="304" w:author="Jennifer Lockhart" w:date="2018-12-21T15:47:00Z">
                <w:pPr>
                  <w:jc w:val="right"/>
                </w:pPr>
              </w:pPrChange>
            </w:pPr>
            <w:moveFrom w:id="305" w:author="Jennifer Lockhart" w:date="2018-12-21T16:14:00Z">
              <w:del w:id="306" w:author="Jennifer Lockhart" w:date="2018-12-21T19:08:00Z">
                <w:r w:rsidRPr="00F76D44" w:rsidDel="00302E2D">
                  <w:rPr>
                    <w:rFonts w:ascii="Arial" w:eastAsia="Times New Roman" w:hAnsi="Arial" w:cs="Arial"/>
                    <w:b/>
                    <w:bCs/>
                    <w:color w:val="000000"/>
                    <w:sz w:val="24"/>
                    <w:szCs w:val="24"/>
                  </w:rPr>
                  <w:delText>5e-11</w:delText>
                </w:r>
              </w:del>
            </w:moveFrom>
          </w:p>
        </w:tc>
      </w:tr>
      <w:tr w:rsidR="003D5903" w:rsidRPr="00F76D44" w:rsidDel="00302E2D" w14:paraId="7BDFFA34" w14:textId="36581824" w:rsidTr="003D5903">
        <w:trPr>
          <w:trHeight w:val="320"/>
          <w:del w:id="307"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07C4BA69" w:rsidR="003D5903" w:rsidRPr="00F76D44" w:rsidDel="00302E2D" w:rsidRDefault="003D5903">
            <w:pPr>
              <w:spacing w:line="360" w:lineRule="auto"/>
              <w:rPr>
                <w:del w:id="308" w:author="Jennifer Lockhart" w:date="2018-12-21T19:08:00Z"/>
                <w:rFonts w:ascii="Arial" w:eastAsia="Times New Roman" w:hAnsi="Arial" w:cs="Arial"/>
                <w:color w:val="000000"/>
                <w:sz w:val="24"/>
                <w:szCs w:val="24"/>
              </w:rPr>
              <w:pPrChange w:id="309" w:author="Jennifer Lockhart" w:date="2018-12-21T15:47:00Z">
                <w:pPr/>
              </w:pPrChange>
            </w:pPr>
            <w:moveFrom w:id="310" w:author="Jennifer Lockhart" w:date="2018-12-21T16:14:00Z">
              <w:del w:id="311" w:author="Jennifer Lockhart" w:date="2018-12-21T19:08:00Z">
                <w:r w:rsidRPr="00F76D44" w:rsidDel="00302E2D">
                  <w:rPr>
                    <w:rFonts w:ascii="Arial" w:eastAsia="Times New Roman" w:hAnsi="Arial" w:cs="Arial"/>
                    <w:color w:val="000000"/>
                    <w:sz w:val="24"/>
                    <w:szCs w:val="24"/>
                  </w:rPr>
                  <w:delText>Iso:Domest</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4AEBB4BA" w:rsidR="003D5903" w:rsidRPr="00F76D44" w:rsidDel="00302E2D" w:rsidRDefault="003D5903">
            <w:pPr>
              <w:spacing w:line="360" w:lineRule="auto"/>
              <w:jc w:val="right"/>
              <w:rPr>
                <w:del w:id="312" w:author="Jennifer Lockhart" w:date="2018-12-21T19:08:00Z"/>
                <w:rFonts w:ascii="Arial" w:eastAsia="Times New Roman" w:hAnsi="Arial" w:cs="Arial"/>
                <w:color w:val="000000"/>
                <w:sz w:val="24"/>
                <w:szCs w:val="24"/>
              </w:rPr>
              <w:pPrChange w:id="313" w:author="Jennifer Lockhart" w:date="2018-12-21T15:47:00Z">
                <w:pPr>
                  <w:jc w:val="right"/>
                </w:pPr>
              </w:pPrChange>
            </w:pPr>
            <w:moveFrom w:id="314" w:author="Jennifer Lockhart" w:date="2018-12-21T16:14:00Z">
              <w:del w:id="315" w:author="Jennifer Lockhart" w:date="2018-12-21T19:08:00Z">
                <w:r w:rsidRPr="00F76D44" w:rsidDel="00302E2D">
                  <w:rPr>
                    <w:rFonts w:ascii="Arial" w:eastAsia="Times New Roman" w:hAnsi="Arial" w:cs="Arial"/>
                    <w:color w:val="000000"/>
                    <w:sz w:val="24"/>
                    <w:szCs w:val="24"/>
                  </w:rPr>
                  <w:delText>15.8</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2507B133" w:rsidR="003D5903" w:rsidRPr="00F76D44" w:rsidDel="00302E2D" w:rsidRDefault="003D5903">
            <w:pPr>
              <w:spacing w:line="360" w:lineRule="auto"/>
              <w:jc w:val="right"/>
              <w:rPr>
                <w:del w:id="316" w:author="Jennifer Lockhart" w:date="2018-12-21T19:08:00Z"/>
                <w:rFonts w:ascii="Arial" w:eastAsia="Times New Roman" w:hAnsi="Arial" w:cs="Arial"/>
                <w:color w:val="000000"/>
                <w:sz w:val="24"/>
                <w:szCs w:val="24"/>
              </w:rPr>
              <w:pPrChange w:id="317" w:author="Jennifer Lockhart" w:date="2018-12-21T15:47:00Z">
                <w:pPr>
                  <w:jc w:val="right"/>
                </w:pPr>
              </w:pPrChange>
            </w:pPr>
            <w:moveFrom w:id="318" w:author="Jennifer Lockhart" w:date="2018-12-21T16:14:00Z">
              <w:del w:id="319" w:author="Jennifer Lockhart" w:date="2018-12-21T19:08:00Z">
                <w:r w:rsidRPr="00F76D44" w:rsidDel="00302E2D">
                  <w:rPr>
                    <w:rFonts w:ascii="Arial" w:eastAsia="Times New Roman" w:hAnsi="Arial" w:cs="Arial"/>
                    <w:color w:val="000000"/>
                    <w:sz w:val="24"/>
                    <w:szCs w:val="24"/>
                  </w:rPr>
                  <w:delText>0.7</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4B67ED49" w:rsidR="003D5903" w:rsidRPr="00F76D44" w:rsidDel="00302E2D" w:rsidRDefault="003D5903">
            <w:pPr>
              <w:spacing w:line="360" w:lineRule="auto"/>
              <w:jc w:val="right"/>
              <w:rPr>
                <w:del w:id="320" w:author="Jennifer Lockhart" w:date="2018-12-21T19:08:00Z"/>
                <w:rFonts w:ascii="Arial" w:eastAsia="Times New Roman" w:hAnsi="Arial" w:cs="Arial"/>
                <w:color w:val="000000"/>
                <w:sz w:val="24"/>
                <w:szCs w:val="24"/>
              </w:rPr>
              <w:pPrChange w:id="321" w:author="Jennifer Lockhart" w:date="2018-12-21T15:47:00Z">
                <w:pPr>
                  <w:jc w:val="right"/>
                </w:pPr>
              </w:pPrChange>
            </w:pPr>
            <w:moveFrom w:id="322" w:author="Jennifer Lockhart" w:date="2018-12-21T16:14:00Z">
              <w:del w:id="323" w:author="Jennifer Lockhart" w:date="2018-12-21T19:08:00Z">
                <w:r w:rsidRPr="00F76D44" w:rsidDel="00302E2D">
                  <w:rPr>
                    <w:rFonts w:ascii="Arial" w:eastAsia="Times New Roman" w:hAnsi="Arial" w:cs="Arial"/>
                    <w:color w:val="000000"/>
                    <w:sz w:val="24"/>
                    <w:szCs w:val="24"/>
                  </w:rPr>
                  <w:delText>94</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3E5DFA4C" w:rsidR="003D5903" w:rsidRPr="00F76D44" w:rsidDel="00302E2D" w:rsidRDefault="003D5903">
            <w:pPr>
              <w:spacing w:line="360" w:lineRule="auto"/>
              <w:jc w:val="right"/>
              <w:rPr>
                <w:del w:id="324" w:author="Jennifer Lockhart" w:date="2018-12-21T19:08:00Z"/>
                <w:rFonts w:ascii="Arial" w:eastAsia="Times New Roman" w:hAnsi="Arial" w:cs="Arial"/>
                <w:color w:val="000000"/>
                <w:sz w:val="24"/>
                <w:szCs w:val="24"/>
              </w:rPr>
              <w:pPrChange w:id="325" w:author="Jennifer Lockhart" w:date="2018-12-21T15:47:00Z">
                <w:pPr>
                  <w:jc w:val="right"/>
                </w:pPr>
              </w:pPrChange>
            </w:pPr>
            <w:moveFrom w:id="326" w:author="Jennifer Lockhart" w:date="2018-12-21T16:14:00Z">
              <w:del w:id="327" w:author="Jennifer Lockhart" w:date="2018-12-21T19:08:00Z">
                <w:r w:rsidRPr="00F76D44" w:rsidDel="00302E2D">
                  <w:rPr>
                    <w:rFonts w:ascii="Arial" w:eastAsia="Times New Roman" w:hAnsi="Arial" w:cs="Arial"/>
                    <w:color w:val="000000"/>
                    <w:sz w:val="24"/>
                    <w:szCs w:val="24"/>
                  </w:rPr>
                  <w:delText>0.99</w:delText>
                </w:r>
              </w:del>
            </w:moveFrom>
          </w:p>
        </w:tc>
      </w:tr>
      <w:tr w:rsidR="003D5903" w:rsidRPr="00F76D44" w:rsidDel="00302E2D" w14:paraId="18869219" w14:textId="226876C7" w:rsidTr="003D5903">
        <w:trPr>
          <w:trHeight w:val="320"/>
          <w:del w:id="328"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4215907C" w:rsidR="003D5903" w:rsidRPr="00F76D44" w:rsidDel="00302E2D" w:rsidRDefault="003D5903">
            <w:pPr>
              <w:spacing w:line="360" w:lineRule="auto"/>
              <w:rPr>
                <w:del w:id="329" w:author="Jennifer Lockhart" w:date="2018-12-21T19:08:00Z"/>
                <w:rFonts w:ascii="Arial" w:eastAsia="Times New Roman" w:hAnsi="Arial" w:cs="Arial"/>
                <w:color w:val="000000"/>
                <w:sz w:val="24"/>
                <w:szCs w:val="24"/>
              </w:rPr>
              <w:pPrChange w:id="330" w:author="Jennifer Lockhart" w:date="2018-12-21T15:47:00Z">
                <w:pPr/>
              </w:pPrChange>
            </w:pPr>
            <w:moveFrom w:id="331" w:author="Jennifer Lockhart" w:date="2018-12-21T16:14:00Z">
              <w:del w:id="332" w:author="Jennifer Lockhart" w:date="2018-12-21T19:08:00Z">
                <w:r w:rsidRPr="00F76D44" w:rsidDel="00302E2D">
                  <w:rPr>
                    <w:rFonts w:ascii="Arial" w:eastAsia="Times New Roman" w:hAnsi="Arial" w:cs="Arial"/>
                    <w:color w:val="000000"/>
                    <w:sz w:val="24"/>
                    <w:szCs w:val="24"/>
                  </w:rPr>
                  <w:delText>Iso:Domest/Plant</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5D34A742" w:rsidR="003D5903" w:rsidRPr="00F76D44" w:rsidDel="00302E2D" w:rsidRDefault="003D5903">
            <w:pPr>
              <w:spacing w:line="360" w:lineRule="auto"/>
              <w:jc w:val="right"/>
              <w:rPr>
                <w:del w:id="333" w:author="Jennifer Lockhart" w:date="2018-12-21T19:08:00Z"/>
                <w:rFonts w:ascii="Arial" w:eastAsia="Times New Roman" w:hAnsi="Arial" w:cs="Arial"/>
                <w:color w:val="000000"/>
                <w:sz w:val="24"/>
                <w:szCs w:val="24"/>
              </w:rPr>
              <w:pPrChange w:id="334" w:author="Jennifer Lockhart" w:date="2018-12-21T15:47:00Z">
                <w:pPr>
                  <w:jc w:val="right"/>
                </w:pPr>
              </w:pPrChange>
            </w:pPr>
            <w:moveFrom w:id="335" w:author="Jennifer Lockhart" w:date="2018-12-21T16:14:00Z">
              <w:del w:id="336" w:author="Jennifer Lockhart" w:date="2018-12-21T19:08:00Z">
                <w:r w:rsidRPr="00F76D44" w:rsidDel="00302E2D">
                  <w:rPr>
                    <w:rFonts w:ascii="Arial" w:eastAsia="Times New Roman" w:hAnsi="Arial" w:cs="Arial"/>
                    <w:color w:val="000000"/>
                    <w:sz w:val="24"/>
                    <w:szCs w:val="24"/>
                  </w:rPr>
                  <w:delText>179.1</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A6C5C98" w:rsidR="003D5903" w:rsidRPr="00F76D44" w:rsidDel="00302E2D" w:rsidRDefault="003D5903">
            <w:pPr>
              <w:spacing w:line="360" w:lineRule="auto"/>
              <w:jc w:val="right"/>
              <w:rPr>
                <w:del w:id="337" w:author="Jennifer Lockhart" w:date="2018-12-21T19:08:00Z"/>
                <w:rFonts w:ascii="Arial" w:eastAsia="Times New Roman" w:hAnsi="Arial" w:cs="Arial"/>
                <w:color w:val="000000"/>
                <w:sz w:val="24"/>
                <w:szCs w:val="24"/>
              </w:rPr>
              <w:pPrChange w:id="338" w:author="Jennifer Lockhart" w:date="2018-12-21T15:47:00Z">
                <w:pPr>
                  <w:jc w:val="right"/>
                </w:pPr>
              </w:pPrChange>
            </w:pPr>
            <w:moveFrom w:id="339" w:author="Jennifer Lockhart" w:date="2018-12-21T16:14:00Z">
              <w:del w:id="340" w:author="Jennifer Lockhart" w:date="2018-12-21T19:08:00Z">
                <w:r w:rsidRPr="00F76D44" w:rsidDel="00302E2D">
                  <w:rPr>
                    <w:rFonts w:ascii="Arial" w:eastAsia="Times New Roman" w:hAnsi="Arial" w:cs="Arial"/>
                    <w:color w:val="000000"/>
                    <w:sz w:val="24"/>
                    <w:szCs w:val="24"/>
                  </w:rPr>
                  <w:delText>0.8</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06EEE748" w:rsidR="003D5903" w:rsidRPr="00F76D44" w:rsidDel="00302E2D" w:rsidRDefault="003D5903">
            <w:pPr>
              <w:spacing w:line="360" w:lineRule="auto"/>
              <w:jc w:val="right"/>
              <w:rPr>
                <w:del w:id="341" w:author="Jennifer Lockhart" w:date="2018-12-21T19:08:00Z"/>
                <w:rFonts w:ascii="Arial" w:eastAsia="Times New Roman" w:hAnsi="Arial" w:cs="Arial"/>
                <w:color w:val="000000"/>
                <w:sz w:val="24"/>
                <w:szCs w:val="24"/>
              </w:rPr>
              <w:pPrChange w:id="342" w:author="Jennifer Lockhart" w:date="2018-12-21T15:47:00Z">
                <w:pPr>
                  <w:jc w:val="right"/>
                </w:pPr>
              </w:pPrChange>
            </w:pPr>
            <w:moveFrom w:id="343" w:author="Jennifer Lockhart" w:date="2018-12-21T16:14:00Z">
              <w:del w:id="344" w:author="Jennifer Lockhart" w:date="2018-12-21T19:08:00Z">
                <w:r w:rsidRPr="00F76D44" w:rsidDel="00302E2D">
                  <w:rPr>
                    <w:rFonts w:ascii="Arial" w:eastAsia="Times New Roman" w:hAnsi="Arial" w:cs="Arial"/>
                    <w:color w:val="000000"/>
                    <w:sz w:val="24"/>
                    <w:szCs w:val="24"/>
                  </w:rPr>
                  <w:delText>940</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1B4E3589" w:rsidR="003D5903" w:rsidRPr="00F76D44" w:rsidDel="00302E2D" w:rsidRDefault="003D5903">
            <w:pPr>
              <w:spacing w:line="360" w:lineRule="auto"/>
              <w:jc w:val="right"/>
              <w:rPr>
                <w:del w:id="345" w:author="Jennifer Lockhart" w:date="2018-12-21T19:08:00Z"/>
                <w:rFonts w:ascii="Arial" w:eastAsia="Times New Roman" w:hAnsi="Arial" w:cs="Arial"/>
                <w:color w:val="000000"/>
                <w:sz w:val="24"/>
                <w:szCs w:val="24"/>
              </w:rPr>
              <w:pPrChange w:id="346" w:author="Jennifer Lockhart" w:date="2018-12-21T15:47:00Z">
                <w:pPr>
                  <w:jc w:val="right"/>
                </w:pPr>
              </w:pPrChange>
            </w:pPr>
            <w:moveFrom w:id="347" w:author="Jennifer Lockhart" w:date="2018-12-21T16:14:00Z">
              <w:del w:id="348" w:author="Jennifer Lockhart" w:date="2018-12-21T19:08:00Z">
                <w:r w:rsidRPr="00F76D44" w:rsidDel="00302E2D">
                  <w:rPr>
                    <w:rFonts w:ascii="Arial" w:eastAsia="Times New Roman" w:hAnsi="Arial" w:cs="Arial"/>
                    <w:color w:val="000000"/>
                    <w:sz w:val="24"/>
                    <w:szCs w:val="24"/>
                  </w:rPr>
                  <w:delText>1</w:delText>
                </w:r>
              </w:del>
            </w:moveFrom>
          </w:p>
        </w:tc>
      </w:tr>
      <w:tr w:rsidR="00960B58" w:rsidRPr="00F76D44" w:rsidDel="00302E2D" w14:paraId="1EF4D6A3" w14:textId="53FA937E" w:rsidTr="003D5903">
        <w:trPr>
          <w:trHeight w:val="320"/>
          <w:del w:id="349"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9856B51" w:rsidR="00960B58" w:rsidRPr="00F76D44" w:rsidDel="00302E2D" w:rsidRDefault="00960B58">
            <w:pPr>
              <w:spacing w:line="360" w:lineRule="auto"/>
              <w:rPr>
                <w:del w:id="350" w:author="Jennifer Lockhart" w:date="2018-12-21T19:08:00Z"/>
                <w:rFonts w:ascii="Arial" w:eastAsia="Times New Roman" w:hAnsi="Arial" w:cs="Arial"/>
                <w:b/>
                <w:bCs/>
                <w:color w:val="000000"/>
                <w:sz w:val="24"/>
                <w:szCs w:val="24"/>
              </w:rPr>
              <w:pPrChange w:id="351" w:author="Jennifer Lockhart" w:date="2018-12-21T15:47:00Z">
                <w:pPr/>
              </w:pPrChange>
            </w:pPr>
            <w:moveFrom w:id="352" w:author="Jennifer Lockhart" w:date="2018-12-21T16:14:00Z">
              <w:del w:id="353" w:author="Jennifer Lockhart" w:date="2018-12-21T19:08:00Z">
                <w:r w:rsidRPr="00F76D44" w:rsidDel="00302E2D">
                  <w:rPr>
                    <w:rFonts w:ascii="Arial" w:eastAsia="Times New Roman" w:hAnsi="Arial" w:cs="Arial"/>
                    <w:b/>
                    <w:bCs/>
                    <w:color w:val="000000"/>
                    <w:sz w:val="24"/>
                    <w:szCs w:val="24"/>
                  </w:rPr>
                  <w:delText>Random Effect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6D21AD44" w:rsidR="00960B58" w:rsidRPr="00F76D44" w:rsidDel="00302E2D" w:rsidRDefault="00960B58">
            <w:pPr>
              <w:spacing w:line="360" w:lineRule="auto"/>
              <w:jc w:val="center"/>
              <w:rPr>
                <w:del w:id="354" w:author="Jennifer Lockhart" w:date="2018-12-21T19:08:00Z"/>
                <w:rFonts w:ascii="Arial" w:eastAsia="Times New Roman" w:hAnsi="Arial" w:cs="Arial"/>
                <w:color w:val="000000"/>
                <w:sz w:val="24"/>
                <w:szCs w:val="24"/>
              </w:rPr>
              <w:pPrChange w:id="355" w:author="Jennifer Lockhart" w:date="2018-12-21T15:47:00Z">
                <w:pPr>
                  <w:jc w:val="center"/>
                </w:pPr>
              </w:pPrChange>
            </w:pPr>
            <w:moveFrom w:id="356" w:author="Jennifer Lockhart" w:date="2018-12-21T16:14:00Z">
              <w:del w:id="357" w:author="Jennifer Lockhart" w:date="2018-12-21T19:08:00Z">
                <w:r w:rsidRPr="00F76D44" w:rsidDel="00302E2D">
                  <w:rPr>
                    <w:rFonts w:ascii="Arial" w:eastAsia="Times New Roman" w:hAnsi="Arial" w:cs="Arial"/>
                    <w:color w:val="000000"/>
                    <w:sz w:val="24"/>
                    <w:szCs w:val="24"/>
                  </w:rPr>
                  <w:delText>LRT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0310F92B" w:rsidR="00960B58" w:rsidRPr="00F76D44" w:rsidDel="00302E2D" w:rsidRDefault="00960B58">
            <w:pPr>
              <w:spacing w:line="360" w:lineRule="auto"/>
              <w:jc w:val="center"/>
              <w:rPr>
                <w:del w:id="358" w:author="Jennifer Lockhart" w:date="2018-12-21T19:08:00Z"/>
                <w:rFonts w:ascii="Arial" w:eastAsia="Times New Roman" w:hAnsi="Arial" w:cs="Arial"/>
                <w:color w:val="000000"/>
                <w:sz w:val="24"/>
                <w:szCs w:val="24"/>
              </w:rPr>
              <w:pPrChange w:id="359" w:author="Jennifer Lockhart" w:date="2018-12-21T15:47:00Z">
                <w:pPr>
                  <w:jc w:val="center"/>
                </w:pPr>
              </w:pPrChange>
            </w:pPr>
            <w:moveFrom w:id="360" w:author="Jennifer Lockhart" w:date="2018-12-21T16:14:00Z">
              <w:del w:id="361" w:author="Jennifer Lockhart" w:date="2018-12-21T19:08:00Z">
                <w:r w:rsidRPr="00F76D44" w:rsidDel="00302E2D">
                  <w:rPr>
                    <w:rFonts w:ascii="Arial" w:eastAsia="Times New Roman" w:hAnsi="Arial" w:cs="Arial"/>
                    <w:color w:val="000000"/>
                    <w:sz w:val="24"/>
                    <w:szCs w:val="24"/>
                  </w:rPr>
                  <w:delText>DF</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E2D33F4" w:rsidR="00960B58" w:rsidRPr="00F76D44" w:rsidDel="00302E2D" w:rsidRDefault="00960B58">
            <w:pPr>
              <w:spacing w:line="360" w:lineRule="auto"/>
              <w:jc w:val="center"/>
              <w:rPr>
                <w:del w:id="362" w:author="Jennifer Lockhart" w:date="2018-12-21T19:08:00Z"/>
                <w:rFonts w:ascii="Arial" w:eastAsia="Times New Roman" w:hAnsi="Arial" w:cs="Arial"/>
                <w:color w:val="000000"/>
                <w:sz w:val="24"/>
                <w:szCs w:val="24"/>
              </w:rPr>
              <w:pPrChange w:id="363" w:author="Jennifer Lockhart" w:date="2018-12-21T15:47:00Z">
                <w:pPr>
                  <w:jc w:val="center"/>
                </w:pPr>
              </w:pPrChange>
            </w:pPr>
            <w:moveFrom w:id="364" w:author="Jennifer Lockhart" w:date="2018-12-21T16:14:00Z">
              <w:del w:id="365" w:author="Jennifer Lockhart" w:date="2018-12-21T19:08:00Z">
                <w:r w:rsidRPr="00F76D44" w:rsidDel="00302E2D">
                  <w:rPr>
                    <w:rFonts w:ascii="Arial" w:eastAsia="Times New Roman" w:hAnsi="Arial" w:cs="Arial"/>
                    <w:color w:val="000000"/>
                    <w:sz w:val="24"/>
                    <w:szCs w:val="24"/>
                  </w:rPr>
                  <w:delText>p</w:delText>
                </w:r>
              </w:del>
            </w:moveFrom>
          </w:p>
        </w:tc>
        <w:tc>
          <w:tcPr>
            <w:tcW w:w="900" w:type="dxa"/>
            <w:tcBorders>
              <w:top w:val="nil"/>
              <w:left w:val="nil"/>
              <w:bottom w:val="nil"/>
              <w:right w:val="nil"/>
            </w:tcBorders>
            <w:shd w:val="clear" w:color="auto" w:fill="auto"/>
            <w:noWrap/>
            <w:vAlign w:val="bottom"/>
            <w:hideMark/>
          </w:tcPr>
          <w:p w14:paraId="65198449" w14:textId="272F130D" w:rsidR="00960B58" w:rsidRPr="00F76D44" w:rsidDel="00302E2D" w:rsidRDefault="00960B58">
            <w:pPr>
              <w:spacing w:line="360" w:lineRule="auto"/>
              <w:jc w:val="center"/>
              <w:rPr>
                <w:del w:id="366" w:author="Jennifer Lockhart" w:date="2018-12-21T19:08:00Z"/>
                <w:rFonts w:ascii="Arial" w:eastAsia="Times New Roman" w:hAnsi="Arial" w:cs="Arial"/>
                <w:color w:val="000000"/>
                <w:sz w:val="24"/>
                <w:szCs w:val="24"/>
              </w:rPr>
              <w:pPrChange w:id="367" w:author="Jennifer Lockhart" w:date="2018-12-21T15:47:00Z">
                <w:pPr>
                  <w:ind w:left="720"/>
                  <w:contextualSpacing/>
                  <w:jc w:val="center"/>
                </w:pPr>
              </w:pPrChange>
            </w:pPr>
          </w:p>
        </w:tc>
      </w:tr>
      <w:tr w:rsidR="00960B58" w:rsidRPr="00F76D44" w:rsidDel="00302E2D" w14:paraId="08739147" w14:textId="4A92B224" w:rsidTr="003D5903">
        <w:trPr>
          <w:trHeight w:val="320"/>
          <w:del w:id="368"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46F3CFBB" w:rsidR="00960B58" w:rsidRPr="00F76D44" w:rsidDel="00302E2D" w:rsidRDefault="00960B58">
            <w:pPr>
              <w:spacing w:line="360" w:lineRule="auto"/>
              <w:rPr>
                <w:del w:id="369" w:author="Jennifer Lockhart" w:date="2018-12-21T19:08:00Z"/>
                <w:rFonts w:ascii="Arial" w:eastAsia="Times New Roman" w:hAnsi="Arial" w:cs="Arial"/>
                <w:color w:val="000000"/>
                <w:sz w:val="24"/>
                <w:szCs w:val="24"/>
              </w:rPr>
              <w:pPrChange w:id="370" w:author="Jennifer Lockhart" w:date="2018-12-21T15:47:00Z">
                <w:pPr/>
              </w:pPrChange>
            </w:pPr>
            <w:moveFrom w:id="371" w:author="Jennifer Lockhart" w:date="2018-12-21T16:14:00Z">
              <w:del w:id="372" w:author="Jennifer Lockhart" w:date="2018-12-21T19:08:00Z">
                <w:r w:rsidRPr="00F76D44" w:rsidDel="00302E2D">
                  <w:rPr>
                    <w:rFonts w:ascii="Arial" w:eastAsia="Times New Roman" w:hAnsi="Arial" w:cs="Arial"/>
                    <w:color w:val="000000"/>
                    <w:sz w:val="24"/>
                    <w:szCs w:val="24"/>
                  </w:rPr>
                  <w:delText>1 | Experiment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3357C555" w:rsidR="00960B58" w:rsidRPr="00F76D44" w:rsidDel="00302E2D" w:rsidRDefault="00960B58">
            <w:pPr>
              <w:spacing w:line="360" w:lineRule="auto"/>
              <w:jc w:val="right"/>
              <w:rPr>
                <w:del w:id="373" w:author="Jennifer Lockhart" w:date="2018-12-21T19:08:00Z"/>
                <w:rFonts w:ascii="Arial" w:eastAsia="Times New Roman" w:hAnsi="Arial" w:cs="Arial"/>
                <w:color w:val="000000"/>
                <w:sz w:val="24"/>
                <w:szCs w:val="24"/>
              </w:rPr>
              <w:pPrChange w:id="374" w:author="Jennifer Lockhart" w:date="2018-12-21T15:47:00Z">
                <w:pPr>
                  <w:jc w:val="right"/>
                </w:pPr>
              </w:pPrChange>
            </w:pPr>
            <w:moveFrom w:id="375" w:author="Jennifer Lockhart" w:date="2018-12-21T16:14:00Z">
              <w:del w:id="376" w:author="Jennifer Lockhart" w:date="2018-12-21T19:08:00Z">
                <w:r w:rsidRPr="00F76D44" w:rsidDel="00302E2D">
                  <w:rPr>
                    <w:rFonts w:ascii="Arial" w:eastAsia="Times New Roman" w:hAnsi="Arial" w:cs="Arial"/>
                    <w:color w:val="000000"/>
                    <w:sz w:val="24"/>
                    <w:szCs w:val="24"/>
                  </w:rPr>
                  <w:delText>136</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54524F33" w:rsidR="00960B58" w:rsidRPr="00F76D44" w:rsidDel="00302E2D" w:rsidRDefault="00960B58">
            <w:pPr>
              <w:spacing w:line="360" w:lineRule="auto"/>
              <w:jc w:val="right"/>
              <w:rPr>
                <w:del w:id="377" w:author="Jennifer Lockhart" w:date="2018-12-21T19:08:00Z"/>
                <w:rFonts w:ascii="Arial" w:eastAsia="Times New Roman" w:hAnsi="Arial" w:cs="Arial"/>
                <w:color w:val="000000"/>
                <w:sz w:val="24"/>
                <w:szCs w:val="24"/>
              </w:rPr>
              <w:pPrChange w:id="378" w:author="Jennifer Lockhart" w:date="2018-12-21T15:47:00Z">
                <w:pPr>
                  <w:jc w:val="right"/>
                </w:pPr>
              </w:pPrChange>
            </w:pPr>
            <w:moveFrom w:id="379" w:author="Jennifer Lockhart" w:date="2018-12-21T16:14:00Z">
              <w:del w:id="380"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67F70084" w:rsidR="00960B58" w:rsidRPr="00F76D44" w:rsidDel="00302E2D" w:rsidRDefault="00960B58">
            <w:pPr>
              <w:spacing w:line="360" w:lineRule="auto"/>
              <w:jc w:val="right"/>
              <w:rPr>
                <w:del w:id="381" w:author="Jennifer Lockhart" w:date="2018-12-21T19:08:00Z"/>
                <w:rFonts w:ascii="Arial" w:eastAsia="Times New Roman" w:hAnsi="Arial" w:cs="Arial"/>
                <w:b/>
                <w:bCs/>
                <w:color w:val="000000"/>
                <w:sz w:val="24"/>
                <w:szCs w:val="24"/>
              </w:rPr>
              <w:pPrChange w:id="382" w:author="Jennifer Lockhart" w:date="2018-12-21T15:47:00Z">
                <w:pPr>
                  <w:jc w:val="right"/>
                </w:pPr>
              </w:pPrChange>
            </w:pPr>
            <w:moveFrom w:id="383" w:author="Jennifer Lockhart" w:date="2018-12-21T16:14:00Z">
              <w:del w:id="384" w:author="Jennifer Lockhart" w:date="2018-12-21T19:08:00Z">
                <w:r w:rsidRPr="00F76D44" w:rsidDel="00302E2D">
                  <w:rPr>
                    <w:rFonts w:ascii="Arial" w:eastAsia="Times New Roman" w:hAnsi="Arial" w:cs="Arial"/>
                    <w:b/>
                    <w:bCs/>
                    <w:color w:val="000000"/>
                    <w:sz w:val="24"/>
                    <w:szCs w:val="24"/>
                  </w:rPr>
                  <w:delText>&lt;2e-16</w:delText>
                </w:r>
              </w:del>
            </w:moveFrom>
          </w:p>
        </w:tc>
        <w:tc>
          <w:tcPr>
            <w:tcW w:w="900" w:type="dxa"/>
            <w:tcBorders>
              <w:top w:val="nil"/>
              <w:left w:val="nil"/>
              <w:bottom w:val="nil"/>
              <w:right w:val="nil"/>
            </w:tcBorders>
            <w:shd w:val="clear" w:color="auto" w:fill="auto"/>
            <w:noWrap/>
            <w:vAlign w:val="bottom"/>
            <w:hideMark/>
          </w:tcPr>
          <w:p w14:paraId="21B06DDE" w14:textId="09DBA697" w:rsidR="00960B58" w:rsidRPr="00F76D44" w:rsidDel="00302E2D" w:rsidRDefault="00960B58">
            <w:pPr>
              <w:spacing w:line="360" w:lineRule="auto"/>
              <w:jc w:val="right"/>
              <w:rPr>
                <w:del w:id="385" w:author="Jennifer Lockhart" w:date="2018-12-21T19:08:00Z"/>
                <w:rFonts w:ascii="Arial" w:eastAsia="Times New Roman" w:hAnsi="Arial" w:cs="Arial"/>
                <w:b/>
                <w:bCs/>
                <w:color w:val="000000"/>
                <w:sz w:val="24"/>
                <w:szCs w:val="24"/>
              </w:rPr>
              <w:pPrChange w:id="386" w:author="Jennifer Lockhart" w:date="2018-12-21T15:47:00Z">
                <w:pPr>
                  <w:ind w:left="720"/>
                  <w:contextualSpacing/>
                  <w:jc w:val="right"/>
                </w:pPr>
              </w:pPrChange>
            </w:pPr>
          </w:p>
        </w:tc>
      </w:tr>
      <w:tr w:rsidR="00960B58" w:rsidRPr="00F76D44" w:rsidDel="00302E2D" w14:paraId="40D2948D" w14:textId="17A8EB00" w:rsidTr="003D5903">
        <w:trPr>
          <w:trHeight w:val="320"/>
          <w:del w:id="387"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4F43098B" w:rsidR="00960B58" w:rsidRPr="00F76D44" w:rsidDel="00302E2D" w:rsidRDefault="00960B58">
            <w:pPr>
              <w:spacing w:line="360" w:lineRule="auto"/>
              <w:rPr>
                <w:del w:id="388" w:author="Jennifer Lockhart" w:date="2018-12-21T19:08:00Z"/>
                <w:rFonts w:ascii="Arial" w:eastAsia="Times New Roman" w:hAnsi="Arial" w:cs="Arial"/>
                <w:color w:val="000000"/>
                <w:sz w:val="24"/>
                <w:szCs w:val="24"/>
              </w:rPr>
              <w:pPrChange w:id="389" w:author="Jennifer Lockhart" w:date="2018-12-21T15:47:00Z">
                <w:pPr/>
              </w:pPrChange>
            </w:pPr>
            <w:moveFrom w:id="390" w:author="Jennifer Lockhart" w:date="2018-12-21T16:14:00Z">
              <w:del w:id="391" w:author="Jennifer Lockhart" w:date="2018-12-21T19:08:00Z">
                <w:r w:rsidRPr="00F76D44" w:rsidDel="00302E2D">
                  <w:rPr>
                    <w:rFonts w:ascii="Arial" w:eastAsia="Times New Roman" w:hAnsi="Arial" w:cs="Arial"/>
                    <w:color w:val="000000"/>
                    <w:sz w:val="24"/>
                    <w:szCs w:val="24"/>
                  </w:rPr>
                  <w:delText>1 | Whole Plant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650C8BF3" w:rsidR="00960B58" w:rsidRPr="00F76D44" w:rsidDel="00302E2D" w:rsidRDefault="00960B58">
            <w:pPr>
              <w:spacing w:line="360" w:lineRule="auto"/>
              <w:jc w:val="right"/>
              <w:rPr>
                <w:del w:id="392" w:author="Jennifer Lockhart" w:date="2018-12-21T19:08:00Z"/>
                <w:rFonts w:ascii="Arial" w:eastAsia="Times New Roman" w:hAnsi="Arial" w:cs="Arial"/>
                <w:color w:val="000000"/>
                <w:sz w:val="24"/>
                <w:szCs w:val="24"/>
              </w:rPr>
              <w:pPrChange w:id="393" w:author="Jennifer Lockhart" w:date="2018-12-21T15:47:00Z">
                <w:pPr>
                  <w:jc w:val="right"/>
                </w:pPr>
              </w:pPrChange>
            </w:pPr>
            <w:moveFrom w:id="394" w:author="Jennifer Lockhart" w:date="2018-12-21T16:14:00Z">
              <w:del w:id="395" w:author="Jennifer Lockhart" w:date="2018-12-21T19:08:00Z">
                <w:r w:rsidRPr="00F76D44" w:rsidDel="00302E2D">
                  <w:rPr>
                    <w:rFonts w:ascii="Arial" w:eastAsia="Times New Roman" w:hAnsi="Arial" w:cs="Arial"/>
                    <w:color w:val="000000"/>
                    <w:sz w:val="24"/>
                    <w:szCs w:val="24"/>
                  </w:rPr>
                  <w:delText>0.21</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1C4D5324" w:rsidR="00960B58" w:rsidRPr="00F76D44" w:rsidDel="00302E2D" w:rsidRDefault="00960B58">
            <w:pPr>
              <w:spacing w:line="360" w:lineRule="auto"/>
              <w:jc w:val="right"/>
              <w:rPr>
                <w:del w:id="396" w:author="Jennifer Lockhart" w:date="2018-12-21T19:08:00Z"/>
                <w:rFonts w:ascii="Arial" w:eastAsia="Times New Roman" w:hAnsi="Arial" w:cs="Arial"/>
                <w:color w:val="000000"/>
                <w:sz w:val="24"/>
                <w:szCs w:val="24"/>
              </w:rPr>
              <w:pPrChange w:id="397" w:author="Jennifer Lockhart" w:date="2018-12-21T15:47:00Z">
                <w:pPr>
                  <w:jc w:val="right"/>
                </w:pPr>
              </w:pPrChange>
            </w:pPr>
            <w:moveFrom w:id="398" w:author="Jennifer Lockhart" w:date="2018-12-21T16:14:00Z">
              <w:del w:id="399"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5C58FB39" w:rsidR="00960B58" w:rsidRPr="00F76D44" w:rsidDel="00302E2D" w:rsidRDefault="00960B58">
            <w:pPr>
              <w:spacing w:line="360" w:lineRule="auto"/>
              <w:jc w:val="right"/>
              <w:rPr>
                <w:del w:id="400" w:author="Jennifer Lockhart" w:date="2018-12-21T19:08:00Z"/>
                <w:rFonts w:ascii="Arial" w:eastAsia="Times New Roman" w:hAnsi="Arial" w:cs="Arial"/>
                <w:color w:val="000000"/>
                <w:sz w:val="24"/>
                <w:szCs w:val="24"/>
              </w:rPr>
              <w:pPrChange w:id="401" w:author="Jennifer Lockhart" w:date="2018-12-21T15:47:00Z">
                <w:pPr>
                  <w:jc w:val="right"/>
                </w:pPr>
              </w:pPrChange>
            </w:pPr>
            <w:moveFrom w:id="402" w:author="Jennifer Lockhart" w:date="2018-12-21T16:14:00Z">
              <w:del w:id="403" w:author="Jennifer Lockhart" w:date="2018-12-21T19:08:00Z">
                <w:r w:rsidRPr="00F76D44" w:rsidDel="00302E2D">
                  <w:rPr>
                    <w:rFonts w:ascii="Arial" w:eastAsia="Times New Roman" w:hAnsi="Arial" w:cs="Arial"/>
                    <w:color w:val="000000"/>
                    <w:sz w:val="24"/>
                    <w:szCs w:val="24"/>
                  </w:rPr>
                  <w:delText>0.65</w:delText>
                </w:r>
              </w:del>
            </w:moveFrom>
          </w:p>
        </w:tc>
        <w:tc>
          <w:tcPr>
            <w:tcW w:w="900" w:type="dxa"/>
            <w:tcBorders>
              <w:top w:val="nil"/>
              <w:left w:val="nil"/>
              <w:bottom w:val="nil"/>
              <w:right w:val="nil"/>
            </w:tcBorders>
            <w:shd w:val="clear" w:color="auto" w:fill="auto"/>
            <w:noWrap/>
            <w:vAlign w:val="bottom"/>
            <w:hideMark/>
          </w:tcPr>
          <w:p w14:paraId="63795584" w14:textId="5CAA987D" w:rsidR="00960B58" w:rsidRPr="00F76D44" w:rsidDel="00302E2D" w:rsidRDefault="00960B58">
            <w:pPr>
              <w:spacing w:line="360" w:lineRule="auto"/>
              <w:jc w:val="right"/>
              <w:rPr>
                <w:del w:id="404" w:author="Jennifer Lockhart" w:date="2018-12-21T19:08:00Z"/>
                <w:rFonts w:ascii="Arial" w:eastAsia="Times New Roman" w:hAnsi="Arial" w:cs="Arial"/>
                <w:color w:val="000000"/>
                <w:sz w:val="24"/>
                <w:szCs w:val="24"/>
              </w:rPr>
              <w:pPrChange w:id="405" w:author="Jennifer Lockhart" w:date="2018-12-21T15:47:00Z">
                <w:pPr>
                  <w:ind w:left="720"/>
                  <w:contextualSpacing/>
                  <w:jc w:val="right"/>
                </w:pPr>
              </w:pPrChange>
            </w:pPr>
          </w:p>
        </w:tc>
      </w:tr>
      <w:tr w:rsidR="00960B58" w:rsidRPr="00F76D44" w:rsidDel="00302E2D" w14:paraId="3453A2AD" w14:textId="7E701BF4" w:rsidTr="003D5903">
        <w:trPr>
          <w:trHeight w:val="320"/>
          <w:del w:id="406"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6ED82AB7" w:rsidR="00960B58" w:rsidRPr="00F76D44" w:rsidDel="00302E2D" w:rsidRDefault="00960B58">
            <w:pPr>
              <w:spacing w:line="360" w:lineRule="auto"/>
              <w:rPr>
                <w:del w:id="407" w:author="Jennifer Lockhart" w:date="2018-12-21T19:08:00Z"/>
                <w:rFonts w:ascii="Arial" w:eastAsia="Times New Roman" w:hAnsi="Arial" w:cs="Arial"/>
                <w:color w:val="000000"/>
                <w:sz w:val="24"/>
                <w:szCs w:val="24"/>
              </w:rPr>
              <w:pPrChange w:id="408" w:author="Jennifer Lockhart" w:date="2018-12-21T15:47:00Z">
                <w:pPr/>
              </w:pPrChange>
            </w:pPr>
            <w:moveFrom w:id="409" w:author="Jennifer Lockhart" w:date="2018-12-21T16:14:00Z">
              <w:del w:id="410" w:author="Jennifer Lockhart" w:date="2018-12-21T19:08:00Z">
                <w:r w:rsidRPr="00F76D44" w:rsidDel="00302E2D">
                  <w:rPr>
                    <w:rFonts w:ascii="Arial" w:eastAsia="Times New Roman" w:hAnsi="Arial" w:cs="Arial"/>
                    <w:color w:val="000000"/>
                    <w:sz w:val="24"/>
                    <w:szCs w:val="24"/>
                  </w:rPr>
                  <w:delText>1 | WP/Leaf</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6B269D83" w:rsidR="00960B58" w:rsidRPr="00F76D44" w:rsidDel="00302E2D" w:rsidRDefault="00960B58">
            <w:pPr>
              <w:spacing w:line="360" w:lineRule="auto"/>
              <w:jc w:val="right"/>
              <w:rPr>
                <w:del w:id="411" w:author="Jennifer Lockhart" w:date="2018-12-21T19:08:00Z"/>
                <w:rFonts w:ascii="Arial" w:eastAsia="Times New Roman" w:hAnsi="Arial" w:cs="Arial"/>
                <w:color w:val="000000"/>
                <w:sz w:val="24"/>
                <w:szCs w:val="24"/>
              </w:rPr>
              <w:pPrChange w:id="412" w:author="Jennifer Lockhart" w:date="2018-12-21T15:47:00Z">
                <w:pPr>
                  <w:jc w:val="right"/>
                </w:pPr>
              </w:pPrChange>
            </w:pPr>
            <w:moveFrom w:id="413" w:author="Jennifer Lockhart" w:date="2018-12-21T16:14:00Z">
              <w:del w:id="414" w:author="Jennifer Lockhart" w:date="2018-12-21T19:08:00Z">
                <w:r w:rsidRPr="00F76D44" w:rsidDel="00302E2D">
                  <w:rPr>
                    <w:rFonts w:ascii="Arial" w:eastAsia="Times New Roman" w:hAnsi="Arial" w:cs="Arial"/>
                    <w:color w:val="000000"/>
                    <w:sz w:val="24"/>
                    <w:szCs w:val="24"/>
                  </w:rPr>
                  <w:delText>22.4</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11CA5AA8" w:rsidR="00960B58" w:rsidRPr="00F76D44" w:rsidDel="00302E2D" w:rsidRDefault="00960B58">
            <w:pPr>
              <w:spacing w:line="360" w:lineRule="auto"/>
              <w:jc w:val="right"/>
              <w:rPr>
                <w:del w:id="415" w:author="Jennifer Lockhart" w:date="2018-12-21T19:08:00Z"/>
                <w:rFonts w:ascii="Arial" w:eastAsia="Times New Roman" w:hAnsi="Arial" w:cs="Arial"/>
                <w:color w:val="000000"/>
                <w:sz w:val="24"/>
                <w:szCs w:val="24"/>
              </w:rPr>
              <w:pPrChange w:id="416" w:author="Jennifer Lockhart" w:date="2018-12-21T15:47:00Z">
                <w:pPr>
                  <w:jc w:val="right"/>
                </w:pPr>
              </w:pPrChange>
            </w:pPr>
            <w:moveFrom w:id="417" w:author="Jennifer Lockhart" w:date="2018-12-21T16:14:00Z">
              <w:del w:id="418"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17E5C8E1" w:rsidR="00960B58" w:rsidRPr="00F76D44" w:rsidDel="00302E2D" w:rsidRDefault="00960B58">
            <w:pPr>
              <w:spacing w:line="360" w:lineRule="auto"/>
              <w:jc w:val="right"/>
              <w:rPr>
                <w:del w:id="419" w:author="Jennifer Lockhart" w:date="2018-12-21T19:08:00Z"/>
                <w:rFonts w:ascii="Arial" w:eastAsia="Times New Roman" w:hAnsi="Arial" w:cs="Arial"/>
                <w:b/>
                <w:bCs/>
                <w:color w:val="000000"/>
                <w:sz w:val="24"/>
                <w:szCs w:val="24"/>
              </w:rPr>
              <w:pPrChange w:id="420" w:author="Jennifer Lockhart" w:date="2018-12-21T15:47:00Z">
                <w:pPr>
                  <w:jc w:val="right"/>
                </w:pPr>
              </w:pPrChange>
            </w:pPr>
            <w:moveFrom w:id="421" w:author="Jennifer Lockhart" w:date="2018-12-21T16:14:00Z">
              <w:del w:id="422" w:author="Jennifer Lockhart" w:date="2018-12-21T19:08:00Z">
                <w:r w:rsidRPr="00F76D44" w:rsidDel="00302E2D">
                  <w:rPr>
                    <w:rFonts w:ascii="Arial" w:eastAsia="Times New Roman" w:hAnsi="Arial" w:cs="Arial"/>
                    <w:b/>
                    <w:bCs/>
                    <w:color w:val="000000"/>
                    <w:sz w:val="24"/>
                    <w:szCs w:val="24"/>
                  </w:rPr>
                  <w:delText>2e-06</w:delText>
                </w:r>
              </w:del>
            </w:moveFrom>
          </w:p>
        </w:tc>
        <w:tc>
          <w:tcPr>
            <w:tcW w:w="900" w:type="dxa"/>
            <w:tcBorders>
              <w:top w:val="nil"/>
              <w:left w:val="nil"/>
              <w:bottom w:val="nil"/>
              <w:right w:val="nil"/>
            </w:tcBorders>
            <w:shd w:val="clear" w:color="auto" w:fill="auto"/>
            <w:noWrap/>
            <w:vAlign w:val="bottom"/>
            <w:hideMark/>
          </w:tcPr>
          <w:p w14:paraId="6FF20FC3" w14:textId="65581024" w:rsidR="00960B58" w:rsidRPr="00F76D44" w:rsidDel="00302E2D" w:rsidRDefault="00960B58">
            <w:pPr>
              <w:spacing w:line="360" w:lineRule="auto"/>
              <w:jc w:val="right"/>
              <w:rPr>
                <w:del w:id="423" w:author="Jennifer Lockhart" w:date="2018-12-21T19:08:00Z"/>
                <w:rFonts w:ascii="Arial" w:eastAsia="Times New Roman" w:hAnsi="Arial" w:cs="Arial"/>
                <w:b/>
                <w:bCs/>
                <w:color w:val="000000"/>
                <w:sz w:val="24"/>
                <w:szCs w:val="24"/>
              </w:rPr>
              <w:pPrChange w:id="424" w:author="Jennifer Lockhart" w:date="2018-12-21T15:47:00Z">
                <w:pPr>
                  <w:ind w:left="720"/>
                  <w:contextualSpacing/>
                  <w:jc w:val="right"/>
                </w:pPr>
              </w:pPrChange>
            </w:pPr>
          </w:p>
        </w:tc>
      </w:tr>
      <w:tr w:rsidR="00960B58" w:rsidRPr="00F76D44" w:rsidDel="00302E2D" w14:paraId="4F6FE1B7" w14:textId="4FBAF116" w:rsidTr="003D5903">
        <w:trPr>
          <w:trHeight w:val="320"/>
          <w:del w:id="425"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6794A178" w:rsidR="00960B58" w:rsidRPr="00F76D44" w:rsidDel="00302E2D" w:rsidRDefault="00960B58">
            <w:pPr>
              <w:spacing w:line="360" w:lineRule="auto"/>
              <w:rPr>
                <w:del w:id="426" w:author="Jennifer Lockhart" w:date="2018-12-21T19:08:00Z"/>
                <w:rFonts w:ascii="Arial" w:eastAsia="Times New Roman" w:hAnsi="Arial" w:cs="Arial"/>
                <w:color w:val="000000"/>
                <w:sz w:val="24"/>
                <w:szCs w:val="24"/>
              </w:rPr>
              <w:pPrChange w:id="427" w:author="Jennifer Lockhart" w:date="2018-12-21T15:47:00Z">
                <w:pPr/>
              </w:pPrChange>
            </w:pPr>
            <w:moveFrom w:id="428" w:author="Jennifer Lockhart" w:date="2018-12-21T16:14:00Z">
              <w:del w:id="429" w:author="Jennifer Lockhart" w:date="2018-12-21T19:08:00Z">
                <w:r w:rsidRPr="00F76D44" w:rsidDel="00302E2D">
                  <w:rPr>
                    <w:rFonts w:ascii="Arial" w:eastAsia="Times New Roman" w:hAnsi="Arial" w:cs="Arial"/>
                    <w:color w:val="000000"/>
                    <w:sz w:val="24"/>
                    <w:szCs w:val="24"/>
                  </w:rPr>
                  <w:delText>1 | WP/Leaf/Leaflet Pair</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3A49E94A" w:rsidR="00960B58" w:rsidRPr="00F76D44" w:rsidDel="00302E2D" w:rsidRDefault="00960B58">
            <w:pPr>
              <w:spacing w:line="360" w:lineRule="auto"/>
              <w:jc w:val="right"/>
              <w:rPr>
                <w:del w:id="430" w:author="Jennifer Lockhart" w:date="2018-12-21T19:08:00Z"/>
                <w:rFonts w:ascii="Arial" w:eastAsia="Times New Roman" w:hAnsi="Arial" w:cs="Arial"/>
                <w:color w:val="000000"/>
                <w:sz w:val="24"/>
                <w:szCs w:val="24"/>
              </w:rPr>
              <w:pPrChange w:id="431" w:author="Jennifer Lockhart" w:date="2018-12-21T15:47:00Z">
                <w:pPr>
                  <w:jc w:val="right"/>
                </w:pPr>
              </w:pPrChange>
            </w:pPr>
            <w:moveFrom w:id="432" w:author="Jennifer Lockhart" w:date="2018-12-21T16:14:00Z">
              <w:del w:id="433" w:author="Jennifer Lockhart" w:date="2018-12-21T19:08:00Z">
                <w:r w:rsidRPr="00F76D44" w:rsidDel="00302E2D">
                  <w:rPr>
                    <w:rFonts w:ascii="Arial" w:eastAsia="Times New Roman" w:hAnsi="Arial" w:cs="Arial"/>
                    <w:color w:val="000000"/>
                    <w:sz w:val="24"/>
                    <w:szCs w:val="24"/>
                  </w:rPr>
                  <w:delText>0</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295470BD" w:rsidR="00960B58" w:rsidRPr="00F76D44" w:rsidDel="00302E2D" w:rsidRDefault="00960B58">
            <w:pPr>
              <w:spacing w:line="360" w:lineRule="auto"/>
              <w:jc w:val="right"/>
              <w:rPr>
                <w:del w:id="434" w:author="Jennifer Lockhart" w:date="2018-12-21T19:08:00Z"/>
                <w:rFonts w:ascii="Arial" w:eastAsia="Times New Roman" w:hAnsi="Arial" w:cs="Arial"/>
                <w:color w:val="000000"/>
                <w:sz w:val="24"/>
                <w:szCs w:val="24"/>
              </w:rPr>
              <w:pPrChange w:id="435" w:author="Jennifer Lockhart" w:date="2018-12-21T15:47:00Z">
                <w:pPr>
                  <w:jc w:val="right"/>
                </w:pPr>
              </w:pPrChange>
            </w:pPr>
            <w:moveFrom w:id="436" w:author="Jennifer Lockhart" w:date="2018-12-21T16:14:00Z">
              <w:del w:id="437"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6D51666C" w:rsidR="00960B58" w:rsidRPr="00F76D44" w:rsidDel="00302E2D" w:rsidRDefault="00960B58">
            <w:pPr>
              <w:spacing w:line="360" w:lineRule="auto"/>
              <w:jc w:val="right"/>
              <w:rPr>
                <w:del w:id="438" w:author="Jennifer Lockhart" w:date="2018-12-21T19:08:00Z"/>
                <w:rFonts w:ascii="Arial" w:eastAsia="Times New Roman" w:hAnsi="Arial" w:cs="Arial"/>
                <w:color w:val="000000"/>
                <w:sz w:val="24"/>
                <w:szCs w:val="24"/>
              </w:rPr>
              <w:pPrChange w:id="439" w:author="Jennifer Lockhart" w:date="2018-12-21T15:47:00Z">
                <w:pPr>
                  <w:jc w:val="right"/>
                </w:pPr>
              </w:pPrChange>
            </w:pPr>
            <w:moveFrom w:id="440" w:author="Jennifer Lockhart" w:date="2018-12-21T16:14:00Z">
              <w:del w:id="441" w:author="Jennifer Lockhart" w:date="2018-12-21T19:08:00Z">
                <w:r w:rsidRPr="00F76D44" w:rsidDel="00302E2D">
                  <w:rPr>
                    <w:rFonts w:ascii="Arial" w:eastAsia="Times New Roman" w:hAnsi="Arial" w:cs="Arial"/>
                    <w:color w:val="000000"/>
                    <w:sz w:val="24"/>
                    <w:szCs w:val="24"/>
                  </w:rPr>
                  <w:delText>1</w:delText>
                </w:r>
              </w:del>
            </w:moveFrom>
          </w:p>
        </w:tc>
        <w:tc>
          <w:tcPr>
            <w:tcW w:w="900" w:type="dxa"/>
            <w:tcBorders>
              <w:top w:val="nil"/>
              <w:left w:val="nil"/>
              <w:bottom w:val="nil"/>
              <w:right w:val="nil"/>
            </w:tcBorders>
            <w:shd w:val="clear" w:color="auto" w:fill="auto"/>
            <w:noWrap/>
            <w:vAlign w:val="bottom"/>
            <w:hideMark/>
          </w:tcPr>
          <w:p w14:paraId="2EFA327E" w14:textId="66D33591" w:rsidR="00960B58" w:rsidRPr="00F76D44" w:rsidDel="00302E2D" w:rsidRDefault="00960B58">
            <w:pPr>
              <w:spacing w:line="360" w:lineRule="auto"/>
              <w:jc w:val="right"/>
              <w:rPr>
                <w:del w:id="442" w:author="Jennifer Lockhart" w:date="2018-12-21T19:08:00Z"/>
                <w:rFonts w:ascii="Arial" w:eastAsia="Times New Roman" w:hAnsi="Arial" w:cs="Arial"/>
                <w:color w:val="000000"/>
                <w:sz w:val="24"/>
                <w:szCs w:val="24"/>
              </w:rPr>
              <w:pPrChange w:id="443" w:author="Jennifer Lockhart" w:date="2018-12-21T15:47:00Z">
                <w:pPr>
                  <w:ind w:left="720"/>
                  <w:contextualSpacing/>
                  <w:jc w:val="right"/>
                </w:pPr>
              </w:pPrChange>
            </w:pPr>
          </w:p>
        </w:tc>
      </w:tr>
      <w:tr w:rsidR="00960B58" w:rsidRPr="00F76D44" w:rsidDel="00302E2D" w14:paraId="3EA9FC8C" w14:textId="65211C63" w:rsidTr="003D5903">
        <w:trPr>
          <w:trHeight w:val="320"/>
          <w:del w:id="444"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45DCDD47" w:rsidR="00960B58" w:rsidRPr="00F76D44" w:rsidDel="00302E2D" w:rsidRDefault="00960B58">
            <w:pPr>
              <w:spacing w:line="360" w:lineRule="auto"/>
              <w:rPr>
                <w:del w:id="445" w:author="Jennifer Lockhart" w:date="2018-12-21T19:08:00Z"/>
                <w:rFonts w:ascii="Arial" w:eastAsia="Times New Roman" w:hAnsi="Arial" w:cs="Arial"/>
                <w:color w:val="000000"/>
                <w:sz w:val="24"/>
                <w:szCs w:val="24"/>
              </w:rPr>
              <w:pPrChange w:id="446" w:author="Jennifer Lockhart" w:date="2018-12-21T15:47:00Z">
                <w:pPr/>
              </w:pPrChange>
            </w:pPr>
            <w:moveFrom w:id="447" w:author="Jennifer Lockhart" w:date="2018-12-21T16:14:00Z">
              <w:del w:id="448" w:author="Jennifer Lockhart" w:date="2018-12-21T19:08:00Z">
                <w:r w:rsidRPr="00F76D44" w:rsidDel="00302E2D">
                  <w:rPr>
                    <w:rFonts w:ascii="Arial" w:eastAsia="Times New Roman" w:hAnsi="Arial" w:cs="Arial"/>
                    <w:color w:val="000000"/>
                    <w:sz w:val="24"/>
                    <w:szCs w:val="24"/>
                  </w:rPr>
                  <w:delText>1 | Exp:Iso</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3D7A5341" w:rsidR="00960B58" w:rsidRPr="00F76D44" w:rsidDel="00302E2D" w:rsidRDefault="00960B58">
            <w:pPr>
              <w:spacing w:line="360" w:lineRule="auto"/>
              <w:jc w:val="right"/>
              <w:rPr>
                <w:del w:id="449" w:author="Jennifer Lockhart" w:date="2018-12-21T19:08:00Z"/>
                <w:rFonts w:ascii="Arial" w:eastAsia="Times New Roman" w:hAnsi="Arial" w:cs="Arial"/>
                <w:color w:val="000000"/>
                <w:sz w:val="24"/>
                <w:szCs w:val="24"/>
              </w:rPr>
              <w:pPrChange w:id="450" w:author="Jennifer Lockhart" w:date="2018-12-21T15:47:00Z">
                <w:pPr>
                  <w:jc w:val="right"/>
                </w:pPr>
              </w:pPrChange>
            </w:pPr>
            <w:moveFrom w:id="451" w:author="Jennifer Lockhart" w:date="2018-12-21T16:14:00Z">
              <w:del w:id="452" w:author="Jennifer Lockhart" w:date="2018-12-21T19:08:00Z">
                <w:r w:rsidRPr="00F76D44" w:rsidDel="00302E2D">
                  <w:rPr>
                    <w:rFonts w:ascii="Arial" w:eastAsia="Times New Roman" w:hAnsi="Arial" w:cs="Arial"/>
                    <w:color w:val="000000"/>
                    <w:sz w:val="24"/>
                    <w:szCs w:val="24"/>
                  </w:rPr>
                  <w:delText>321</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4DF55AFA" w:rsidR="00960B58" w:rsidRPr="00F76D44" w:rsidDel="00302E2D" w:rsidRDefault="00960B58">
            <w:pPr>
              <w:spacing w:line="360" w:lineRule="auto"/>
              <w:jc w:val="right"/>
              <w:rPr>
                <w:del w:id="453" w:author="Jennifer Lockhart" w:date="2018-12-21T19:08:00Z"/>
                <w:rFonts w:ascii="Arial" w:eastAsia="Times New Roman" w:hAnsi="Arial" w:cs="Arial"/>
                <w:color w:val="000000"/>
                <w:sz w:val="24"/>
                <w:szCs w:val="24"/>
              </w:rPr>
              <w:pPrChange w:id="454" w:author="Jennifer Lockhart" w:date="2018-12-21T15:47:00Z">
                <w:pPr>
                  <w:jc w:val="right"/>
                </w:pPr>
              </w:pPrChange>
            </w:pPr>
            <w:moveFrom w:id="455" w:author="Jennifer Lockhart" w:date="2018-12-21T16:14:00Z">
              <w:del w:id="456"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320C20A" w:rsidR="00960B58" w:rsidRPr="00F76D44" w:rsidDel="00302E2D" w:rsidRDefault="00960B58">
            <w:pPr>
              <w:spacing w:line="360" w:lineRule="auto"/>
              <w:jc w:val="right"/>
              <w:rPr>
                <w:del w:id="457" w:author="Jennifer Lockhart" w:date="2018-12-21T19:08:00Z"/>
                <w:rFonts w:ascii="Arial" w:eastAsia="Times New Roman" w:hAnsi="Arial" w:cs="Arial"/>
                <w:b/>
                <w:bCs/>
                <w:color w:val="000000"/>
                <w:sz w:val="24"/>
                <w:szCs w:val="24"/>
              </w:rPr>
              <w:pPrChange w:id="458" w:author="Jennifer Lockhart" w:date="2018-12-21T15:47:00Z">
                <w:pPr>
                  <w:jc w:val="right"/>
                </w:pPr>
              </w:pPrChange>
            </w:pPr>
            <w:moveFrom w:id="459" w:author="Jennifer Lockhart" w:date="2018-12-21T16:14:00Z">
              <w:del w:id="460" w:author="Jennifer Lockhart" w:date="2018-12-21T19:08:00Z">
                <w:r w:rsidRPr="00F76D44" w:rsidDel="00302E2D">
                  <w:rPr>
                    <w:rFonts w:ascii="Arial" w:eastAsia="Times New Roman" w:hAnsi="Arial" w:cs="Arial"/>
                    <w:b/>
                    <w:bCs/>
                    <w:color w:val="000000"/>
                    <w:sz w:val="24"/>
                    <w:szCs w:val="24"/>
                  </w:rPr>
                  <w:delText>&lt;2e-16</w:delText>
                </w:r>
              </w:del>
            </w:moveFrom>
          </w:p>
        </w:tc>
        <w:tc>
          <w:tcPr>
            <w:tcW w:w="900" w:type="dxa"/>
            <w:tcBorders>
              <w:top w:val="nil"/>
              <w:left w:val="nil"/>
              <w:bottom w:val="nil"/>
              <w:right w:val="nil"/>
            </w:tcBorders>
            <w:shd w:val="clear" w:color="auto" w:fill="auto"/>
            <w:noWrap/>
            <w:vAlign w:val="bottom"/>
            <w:hideMark/>
          </w:tcPr>
          <w:p w14:paraId="4D833C38" w14:textId="4AC0E514" w:rsidR="00960B58" w:rsidRPr="00F76D44" w:rsidDel="00302E2D" w:rsidRDefault="00960B58">
            <w:pPr>
              <w:spacing w:line="360" w:lineRule="auto"/>
              <w:jc w:val="right"/>
              <w:rPr>
                <w:del w:id="461" w:author="Jennifer Lockhart" w:date="2018-12-21T19:08:00Z"/>
                <w:rFonts w:ascii="Arial" w:eastAsia="Times New Roman" w:hAnsi="Arial" w:cs="Arial"/>
                <w:b/>
                <w:bCs/>
                <w:color w:val="000000"/>
                <w:sz w:val="24"/>
                <w:szCs w:val="24"/>
              </w:rPr>
              <w:pPrChange w:id="462" w:author="Jennifer Lockhart" w:date="2018-12-21T15:47:00Z">
                <w:pPr>
                  <w:ind w:left="720"/>
                  <w:contextualSpacing/>
                  <w:jc w:val="right"/>
                </w:pPr>
              </w:pPrChange>
            </w:pPr>
          </w:p>
        </w:tc>
      </w:tr>
    </w:tbl>
    <w:p w14:paraId="4C594257" w14:textId="424ADFED" w:rsidR="00685EB1" w:rsidRPr="00F76D44" w:rsidDel="00302E2D" w:rsidRDefault="00685EB1" w:rsidP="00F06B84">
      <w:pPr>
        <w:spacing w:line="360" w:lineRule="auto"/>
        <w:rPr>
          <w:del w:id="463" w:author="Jennifer Lockhart" w:date="2018-12-21T19:08:00Z"/>
          <w:rFonts w:ascii="Arial" w:hAnsi="Arial" w:cs="Arial"/>
          <w:b/>
          <w:sz w:val="24"/>
          <w:szCs w:val="24"/>
        </w:rPr>
      </w:pPr>
    </w:p>
    <w:moveFromRangeEnd w:id="215"/>
    <w:p w14:paraId="6A92287A" w14:textId="7AEAC75F" w:rsidR="00244154" w:rsidRPr="00F76D44" w:rsidRDefault="00244154" w:rsidP="00062B0A">
      <w:pPr>
        <w:spacing w:line="360" w:lineRule="auto"/>
        <w:rPr>
          <w:rFonts w:ascii="Arial" w:hAnsi="Arial" w:cs="Arial"/>
          <w:b/>
          <w:sz w:val="24"/>
          <w:szCs w:val="24"/>
        </w:rPr>
      </w:pPr>
      <w:r w:rsidRPr="00F76D44">
        <w:rPr>
          <w:rFonts w:ascii="Arial" w:hAnsi="Arial" w:cs="Arial"/>
          <w:b/>
          <w:sz w:val="24"/>
          <w:szCs w:val="24"/>
        </w:rPr>
        <w:t xml:space="preserve">Pathogen Specialization to </w:t>
      </w:r>
      <w:ins w:id="464" w:author="Jennifer Lockhart" w:date="2018-12-23T15:39:00Z">
        <w:r w:rsidR="00DB2F75">
          <w:rPr>
            <w:rFonts w:ascii="Arial" w:hAnsi="Arial" w:cs="Arial"/>
            <w:b/>
            <w:sz w:val="24"/>
            <w:szCs w:val="24"/>
          </w:rPr>
          <w:t xml:space="preserve">the </w:t>
        </w:r>
      </w:ins>
      <w:r w:rsidRPr="00F76D44">
        <w:rPr>
          <w:rFonts w:ascii="Arial" w:hAnsi="Arial" w:cs="Arial"/>
          <w:b/>
          <w:sz w:val="24"/>
          <w:szCs w:val="24"/>
        </w:rPr>
        <w:t>Source Host</w:t>
      </w:r>
    </w:p>
    <w:p w14:paraId="56301383" w14:textId="03E0AE70" w:rsidR="00794379" w:rsidRPr="00F76D44" w:rsidRDefault="00244154" w:rsidP="00920640">
      <w:pPr>
        <w:spacing w:line="360" w:lineRule="auto"/>
        <w:ind w:firstLine="360"/>
        <w:rPr>
          <w:rFonts w:ascii="Arial" w:hAnsi="Arial" w:cs="Arial"/>
          <w:sz w:val="24"/>
          <w:szCs w:val="24"/>
        </w:rPr>
      </w:pPr>
      <w:r w:rsidRPr="00F76D44">
        <w:rPr>
          <w:rFonts w:ascii="Arial" w:hAnsi="Arial" w:cs="Arial"/>
          <w:sz w:val="24"/>
          <w:szCs w:val="24"/>
        </w:rPr>
        <w:t xml:space="preserve">One evolutionary model of plant-generalist pathogen interactions suggests that pathogen isolates within a generalist species may specialize for interaction with specific hosts. Alternatively, generalist isolates may show no host specialization or preference. Our collection of </w:t>
      </w:r>
      <w:r w:rsidRPr="00F76D44">
        <w:rPr>
          <w:rFonts w:ascii="Arial" w:hAnsi="Arial" w:cs="Arial"/>
          <w:i/>
          <w:sz w:val="24"/>
          <w:szCs w:val="24"/>
        </w:rPr>
        <w:t>B. cinerea</w:t>
      </w:r>
      <w:r w:rsidRPr="00F76D44">
        <w:rPr>
          <w:rFonts w:ascii="Arial" w:hAnsi="Arial" w:cs="Arial"/>
          <w:sz w:val="24"/>
          <w:szCs w:val="24"/>
        </w:rPr>
        <w:t xml:space="preserve"> includes five isolates that may be adapted to tomato, as they were collected from </w:t>
      </w:r>
      <w:r w:rsidRPr="00F76D44">
        <w:rPr>
          <w:rFonts w:ascii="Arial" w:hAnsi="Arial" w:cs="Arial"/>
          <w:i/>
          <w:sz w:val="24"/>
          <w:szCs w:val="24"/>
        </w:rPr>
        <w:t>S. lycopersicum</w:t>
      </w:r>
      <w:r w:rsidRPr="00F76D44">
        <w:rPr>
          <w:rFonts w:ascii="Arial" w:hAnsi="Arial" w:cs="Arial"/>
          <w:sz w:val="24"/>
          <w:szCs w:val="24"/>
        </w:rPr>
        <w:t xml:space="preserve">. To test </w:t>
      </w:r>
      <w:del w:id="465" w:author="Jennifer Lockhart" w:date="2018-12-23T15:40:00Z">
        <w:r w:rsidRPr="00F76D44" w:rsidDel="00DB2F75">
          <w:rPr>
            <w:rFonts w:ascii="Arial" w:hAnsi="Arial" w:cs="Arial"/>
            <w:sz w:val="24"/>
            <w:szCs w:val="24"/>
          </w:rPr>
          <w:delText>if there is</w:delText>
        </w:r>
      </w:del>
      <w:ins w:id="466" w:author="Jennifer Lockhart" w:date="2018-12-23T15:40:00Z">
        <w:r w:rsidR="00DB2F75">
          <w:rPr>
            <w:rFonts w:ascii="Arial" w:hAnsi="Arial" w:cs="Arial"/>
            <w:sz w:val="24"/>
            <w:szCs w:val="24"/>
          </w:rPr>
          <w:t>for</w:t>
        </w:r>
      </w:ins>
      <w:r w:rsidRPr="00F76D44">
        <w:rPr>
          <w:rFonts w:ascii="Arial" w:hAnsi="Arial" w:cs="Arial"/>
          <w:sz w:val="24"/>
          <w:szCs w:val="24"/>
        </w:rPr>
        <w:t xml:space="preserve"> evidence for specialization to the source host, we compared the virulence of the </w:t>
      </w:r>
      <w:r w:rsidRPr="00F76D44">
        <w:rPr>
          <w:rFonts w:ascii="Arial" w:hAnsi="Arial" w:cs="Arial"/>
          <w:i/>
          <w:sz w:val="24"/>
          <w:szCs w:val="24"/>
        </w:rPr>
        <w:t>B. cinerea</w:t>
      </w:r>
      <w:r w:rsidRPr="00F76D44">
        <w:rPr>
          <w:rFonts w:ascii="Arial" w:hAnsi="Arial" w:cs="Arial"/>
          <w:sz w:val="24"/>
          <w:szCs w:val="24"/>
        </w:rPr>
        <w:t xml:space="preserve"> isolates </w:t>
      </w:r>
      <w:r w:rsidRPr="00F76D44">
        <w:rPr>
          <w:rFonts w:ascii="Arial" w:hAnsi="Arial" w:cs="Arial"/>
          <w:sz w:val="24"/>
          <w:szCs w:val="24"/>
        </w:rPr>
        <w:lastRenderedPageBreak/>
        <w:t>obtained from tomato to the broader pathogen population. For</w:t>
      </w:r>
      <w:r w:rsidRPr="00F76D44">
        <w:rPr>
          <w:rFonts w:ascii="Arial" w:hAnsi="Arial" w:cs="Arial"/>
          <w:i/>
          <w:sz w:val="24"/>
          <w:szCs w:val="24"/>
        </w:rPr>
        <w:t xml:space="preserve"> B. cinerea </w:t>
      </w:r>
      <w:r w:rsidRPr="00F76D44">
        <w:rPr>
          <w:rFonts w:ascii="Arial" w:hAnsi="Arial" w:cs="Arial"/>
          <w:sz w:val="24"/>
          <w:szCs w:val="24"/>
        </w:rPr>
        <w:t xml:space="preserve">genotypes isolated from tomato tissue vs. other hosts, there was no significant difference in lesion size across all tomato genotypes (t-test; n = 97, p=0.14) (Figure 1g). In fact, one isolate collected from tomato tissue (KGB1) was </w:t>
      </w:r>
      <w:del w:id="467" w:author="Jennifer Lockhart" w:date="2018-12-23T15:40:00Z">
        <w:r w:rsidRPr="00F76D44" w:rsidDel="00DB2F75">
          <w:rPr>
            <w:rFonts w:ascii="Arial" w:hAnsi="Arial" w:cs="Arial"/>
            <w:sz w:val="24"/>
            <w:szCs w:val="24"/>
          </w:rPr>
          <w:delText xml:space="preserve">within </w:delText>
        </w:r>
      </w:del>
      <w:ins w:id="468" w:author="Jennifer Lockhart" w:date="2018-12-23T15:40:00Z">
        <w:r w:rsidR="00DB2F75">
          <w:rPr>
            <w:rFonts w:ascii="Arial" w:hAnsi="Arial" w:cs="Arial"/>
            <w:sz w:val="24"/>
            <w:szCs w:val="24"/>
          </w:rPr>
          <w:t>among</w:t>
        </w:r>
        <w:r w:rsidR="00DB2F75" w:rsidRPr="00F76D44">
          <w:rPr>
            <w:rFonts w:ascii="Arial" w:hAnsi="Arial" w:cs="Arial"/>
            <w:sz w:val="24"/>
            <w:szCs w:val="24"/>
          </w:rPr>
          <w:t xml:space="preserve"> </w:t>
        </w:r>
      </w:ins>
      <w:r w:rsidRPr="00F76D44">
        <w:rPr>
          <w:rFonts w:ascii="Arial" w:hAnsi="Arial" w:cs="Arial"/>
          <w:sz w:val="24"/>
          <w:szCs w:val="24"/>
        </w:rPr>
        <w:t xml:space="preserve">the 10 least-virulent isolates and another (Triple3) was </w:t>
      </w:r>
      <w:del w:id="469" w:author="Jennifer Lockhart" w:date="2018-12-23T15:40:00Z">
        <w:r w:rsidRPr="00F76D44" w:rsidDel="00DB2F75">
          <w:rPr>
            <w:rFonts w:ascii="Arial" w:hAnsi="Arial" w:cs="Arial"/>
            <w:sz w:val="24"/>
            <w:szCs w:val="24"/>
          </w:rPr>
          <w:delText xml:space="preserve">within </w:delText>
        </w:r>
      </w:del>
      <w:ins w:id="470" w:author="Jennifer Lockhart" w:date="2018-12-23T15:40:00Z">
        <w:r w:rsidR="00DB2F75">
          <w:rPr>
            <w:rFonts w:ascii="Arial" w:hAnsi="Arial" w:cs="Arial"/>
            <w:sz w:val="24"/>
            <w:szCs w:val="24"/>
          </w:rPr>
          <w:t>among</w:t>
        </w:r>
        <w:r w:rsidR="00DB2F75" w:rsidRPr="00F76D44">
          <w:rPr>
            <w:rFonts w:ascii="Arial" w:hAnsi="Arial" w:cs="Arial"/>
            <w:sz w:val="24"/>
            <w:szCs w:val="24"/>
          </w:rPr>
          <w:t xml:space="preserve"> </w:t>
        </w:r>
      </w:ins>
      <w:r w:rsidRPr="00F76D44">
        <w:rPr>
          <w:rFonts w:ascii="Arial" w:hAnsi="Arial" w:cs="Arial"/>
          <w:sz w:val="24"/>
          <w:szCs w:val="24"/>
        </w:rPr>
        <w:t>the 10 most-virulent isolates (Figure 1g). This demonstrate</w:t>
      </w:r>
      <w:ins w:id="471" w:author="Jennifer Lockhart" w:date="2018-12-23T15:40:00Z">
        <w:r w:rsidR="00DB2F75">
          <w:rPr>
            <w:rFonts w:ascii="Arial" w:hAnsi="Arial" w:cs="Arial"/>
            <w:sz w:val="24"/>
            <w:szCs w:val="24"/>
          </w:rPr>
          <w:t>s</w:t>
        </w:r>
      </w:ins>
      <w:del w:id="472" w:author="Jennifer Lockhart" w:date="2018-12-23T15:40:00Z">
        <w:r w:rsidRPr="00F76D44" w:rsidDel="00DB2F75">
          <w:rPr>
            <w:rFonts w:ascii="Arial" w:hAnsi="Arial" w:cs="Arial"/>
            <w:sz w:val="24"/>
            <w:szCs w:val="24"/>
          </w:rPr>
          <w:delText>d</w:delText>
        </w:r>
      </w:del>
      <w:r w:rsidRPr="00F76D44">
        <w:rPr>
          <w:rFonts w:ascii="Arial" w:hAnsi="Arial" w:cs="Arial"/>
          <w:sz w:val="24"/>
          <w:szCs w:val="24"/>
        </w:rPr>
        <w:t xml:space="preserve"> </w:t>
      </w:r>
      <w:ins w:id="473" w:author="Jennifer Lockhart" w:date="2018-12-23T15:41:00Z">
        <w:r w:rsidR="00DB2F75">
          <w:rPr>
            <w:rFonts w:ascii="Arial" w:hAnsi="Arial" w:cs="Arial"/>
            <w:sz w:val="24"/>
            <w:szCs w:val="24"/>
          </w:rPr>
          <w:t xml:space="preserve">that there is </w:t>
        </w:r>
      </w:ins>
      <w:r w:rsidRPr="00F76D44">
        <w:rPr>
          <w:rFonts w:ascii="Arial" w:hAnsi="Arial" w:cs="Arial"/>
          <w:sz w:val="24"/>
          <w:szCs w:val="24"/>
        </w:rPr>
        <w:t xml:space="preserve">significant genetic variation in virulence across the </w:t>
      </w:r>
      <w:r w:rsidRPr="00F76D44">
        <w:rPr>
          <w:rFonts w:ascii="Arial" w:hAnsi="Arial" w:cs="Arial"/>
          <w:i/>
          <w:sz w:val="24"/>
          <w:szCs w:val="24"/>
        </w:rPr>
        <w:t>B. cinerea</w:t>
      </w:r>
      <w:r w:rsidRPr="00F76D44">
        <w:rPr>
          <w:rFonts w:ascii="Arial" w:hAnsi="Arial" w:cs="Arial"/>
          <w:sz w:val="24"/>
          <w:szCs w:val="24"/>
        </w:rPr>
        <w:t xml:space="preserve"> isolates</w:t>
      </w:r>
      <w:del w:id="474" w:author="Jennifer Lockhart" w:date="2018-12-23T15:41:00Z">
        <w:r w:rsidRPr="00F76D44" w:rsidDel="00DB2F75">
          <w:rPr>
            <w:rFonts w:ascii="Arial" w:hAnsi="Arial" w:cs="Arial"/>
            <w:sz w:val="24"/>
            <w:szCs w:val="24"/>
          </w:rPr>
          <w:delText>,</w:delText>
        </w:r>
      </w:del>
      <w:r w:rsidRPr="00F76D44">
        <w:rPr>
          <w:rFonts w:ascii="Arial" w:hAnsi="Arial" w:cs="Arial"/>
          <w:sz w:val="24"/>
          <w:szCs w:val="24"/>
        </w:rPr>
        <w:t xml:space="preserve"> and that this collection of </w:t>
      </w:r>
      <w:r w:rsidRPr="00F76D44">
        <w:rPr>
          <w:rFonts w:ascii="Arial" w:hAnsi="Arial" w:cs="Arial"/>
          <w:i/>
          <w:sz w:val="24"/>
          <w:szCs w:val="24"/>
        </w:rPr>
        <w:t xml:space="preserve">B. cinerea </w:t>
      </w:r>
      <w:r w:rsidRPr="00F76D44">
        <w:rPr>
          <w:rFonts w:ascii="Arial" w:hAnsi="Arial" w:cs="Arial"/>
          <w:sz w:val="24"/>
          <w:szCs w:val="24"/>
        </w:rPr>
        <w:t>isolates from tomato do</w:t>
      </w:r>
      <w:ins w:id="475" w:author="Jennifer Lockhart" w:date="2018-12-23T15:41:00Z">
        <w:r w:rsidR="00DB2F75">
          <w:rPr>
            <w:rFonts w:ascii="Arial" w:hAnsi="Arial" w:cs="Arial"/>
            <w:sz w:val="24"/>
            <w:szCs w:val="24"/>
          </w:rPr>
          <w:t>es</w:t>
        </w:r>
      </w:ins>
      <w:r w:rsidRPr="00F76D44">
        <w:rPr>
          <w:rFonts w:ascii="Arial" w:hAnsi="Arial" w:cs="Arial"/>
          <w:sz w:val="24"/>
          <w:szCs w:val="24"/>
        </w:rPr>
        <w:t xml:space="preserve"> not display a strong host-specificity for tomato </w:t>
      </w:r>
      <w:r w:rsidRPr="00F76D44">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(Martinez, Blancard et al. 2003, Ma and Michailides 2005, Rowe and Kliebenstein 2007, Samuel, Veloukas et al. 2012)</w:t>
      </w:r>
      <w:r w:rsidRPr="00F76D44">
        <w:rPr>
          <w:rFonts w:ascii="Arial" w:hAnsi="Arial" w:cs="Arial"/>
          <w:sz w:val="24"/>
          <w:szCs w:val="24"/>
        </w:rPr>
        <w:fldChar w:fldCharType="end"/>
      </w:r>
      <w:r w:rsidRPr="00F76D44">
        <w:rPr>
          <w:rFonts w:ascii="Arial" w:hAnsi="Arial" w:cs="Arial"/>
          <w:sz w:val="24"/>
          <w:szCs w:val="24"/>
        </w:rPr>
        <w:t xml:space="preserve">. </w:t>
      </w:r>
    </w:p>
    <w:p w14:paraId="0449CF72" w14:textId="77777777" w:rsidR="00244154" w:rsidRPr="00F76D44" w:rsidRDefault="00244154" w:rsidP="00C43C57">
      <w:pPr>
        <w:spacing w:line="360" w:lineRule="auto"/>
        <w:rPr>
          <w:rFonts w:ascii="Arial" w:hAnsi="Arial" w:cs="Arial"/>
          <w:sz w:val="24"/>
          <w:szCs w:val="24"/>
        </w:rPr>
      </w:pPr>
    </w:p>
    <w:p w14:paraId="1EA7F54C" w14:textId="77777777" w:rsidR="00244154" w:rsidRPr="00F76D44" w:rsidRDefault="00244154" w:rsidP="00C43C57">
      <w:pPr>
        <w:spacing w:line="360" w:lineRule="auto"/>
        <w:rPr>
          <w:rFonts w:ascii="Arial" w:hAnsi="Arial" w:cs="Arial"/>
          <w:b/>
          <w:sz w:val="24"/>
          <w:szCs w:val="24"/>
        </w:rPr>
      </w:pPr>
      <w:r w:rsidRPr="00F76D44">
        <w:rPr>
          <w:rFonts w:ascii="Arial" w:hAnsi="Arial" w:cs="Arial"/>
          <w:b/>
          <w:sz w:val="24"/>
          <w:szCs w:val="24"/>
        </w:rPr>
        <w:t>Pathogen Specialization to Host Genotype</w:t>
      </w:r>
    </w:p>
    <w:p w14:paraId="15222F32" w14:textId="27246A52" w:rsidR="00F31220" w:rsidRPr="00F76D44" w:rsidRDefault="00244154">
      <w:pPr>
        <w:spacing w:line="360" w:lineRule="auto"/>
        <w:rPr>
          <w:rFonts w:ascii="Arial" w:hAnsi="Arial" w:cs="Arial"/>
          <w:sz w:val="24"/>
          <w:szCs w:val="24"/>
        </w:rPr>
      </w:pPr>
      <w:r w:rsidRPr="00F76D44">
        <w:rPr>
          <w:rFonts w:ascii="Arial" w:hAnsi="Arial" w:cs="Arial"/>
          <w:sz w:val="24"/>
          <w:szCs w:val="24"/>
        </w:rPr>
        <w:t xml:space="preserve">Though we did not find evidence for </w:t>
      </w:r>
      <w:r w:rsidRPr="00F76D44">
        <w:rPr>
          <w:rFonts w:ascii="Arial" w:hAnsi="Arial" w:cs="Arial"/>
          <w:i/>
          <w:sz w:val="24"/>
          <w:szCs w:val="24"/>
        </w:rPr>
        <w:t xml:space="preserve">B. cinerea </w:t>
      </w:r>
      <w:r w:rsidR="00FD7EFA" w:rsidRPr="00F76D44">
        <w:rPr>
          <w:rFonts w:ascii="Arial" w:hAnsi="Arial" w:cs="Arial"/>
          <w:sz w:val="24"/>
          <w:szCs w:val="24"/>
        </w:rPr>
        <w:t>preference for</w:t>
      </w:r>
      <w:r w:rsidRPr="00F76D44">
        <w:rPr>
          <w:rFonts w:ascii="Arial" w:hAnsi="Arial" w:cs="Arial"/>
          <w:sz w:val="24"/>
          <w:szCs w:val="24"/>
        </w:rPr>
        <w:t xml:space="preserve"> tomato based on isolate host source, the </w:t>
      </w:r>
      <w:r w:rsidRPr="00F76D44">
        <w:rPr>
          <w:rFonts w:ascii="Arial" w:hAnsi="Arial" w:cs="Arial"/>
          <w:i/>
          <w:sz w:val="24"/>
          <w:szCs w:val="24"/>
        </w:rPr>
        <w:t>B. cinerea</w:t>
      </w:r>
      <w:r w:rsidRPr="00F76D44">
        <w:rPr>
          <w:rFonts w:ascii="Arial" w:hAnsi="Arial" w:cs="Arial"/>
          <w:sz w:val="24"/>
          <w:szCs w:val="24"/>
        </w:rPr>
        <w:t xml:space="preserve"> isolates may contain genetic variation at individual loci that allow them to better attack subsets of the tomato genotypes </w:t>
      </w:r>
      <w:r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(Rowe and Kliebenstein 2007, Kretschmer and Hahn 2008, Corwin, Subedy et al. 2016)</w:t>
      </w:r>
      <w:r w:rsidRPr="00F76D44">
        <w:rPr>
          <w:rFonts w:ascii="Arial" w:hAnsi="Arial" w:cs="Arial"/>
          <w:sz w:val="24"/>
          <w:szCs w:val="24"/>
        </w:rPr>
        <w:fldChar w:fldCharType="end"/>
      </w:r>
      <w:r w:rsidRPr="00F76D44">
        <w:rPr>
          <w:rFonts w:ascii="Arial" w:hAnsi="Arial" w:cs="Arial"/>
          <w:sz w:val="24"/>
          <w:szCs w:val="24"/>
        </w:rPr>
        <w:t xml:space="preserve">. A visual analysis of the data suggested an interaction between the genomes of </w:t>
      </w:r>
      <w:r w:rsidRPr="00F76D44">
        <w:rPr>
          <w:rFonts w:ascii="Arial" w:hAnsi="Arial" w:cs="Arial"/>
          <w:i/>
          <w:sz w:val="24"/>
          <w:szCs w:val="24"/>
        </w:rPr>
        <w:t xml:space="preserve">B. cinerea </w:t>
      </w:r>
      <w:r w:rsidRPr="00F76D44">
        <w:rPr>
          <w:rFonts w:ascii="Arial" w:hAnsi="Arial" w:cs="Arial"/>
          <w:sz w:val="24"/>
          <w:szCs w:val="24"/>
        </w:rPr>
        <w:t xml:space="preserve">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 We used model-adjusted lesion sizes as input to test if the rank of </w:t>
      </w:r>
      <w:r w:rsidRPr="00F76D44">
        <w:rPr>
          <w:rFonts w:ascii="Arial" w:hAnsi="Arial" w:cs="Arial"/>
          <w:i/>
          <w:sz w:val="24"/>
          <w:szCs w:val="24"/>
        </w:rPr>
        <w:t>B. cinerea</w:t>
      </w:r>
      <w:r w:rsidRPr="00F76D44">
        <w:rPr>
          <w:rFonts w:ascii="Arial" w:hAnsi="Arial" w:cs="Arial"/>
          <w:sz w:val="24"/>
          <w:szCs w:val="24"/>
        </w:rPr>
        <w:t xml:space="preserve"> isolate-induced lesion size significantly changes between pairs of tomato genotypes. </w:t>
      </w:r>
      <w:del w:id="476" w:author="Jennifer Lockhart" w:date="2018-12-23T16:02:00Z">
        <w:r w:rsidRPr="00F76D44" w:rsidDel="00AA48F2">
          <w:rPr>
            <w:rFonts w:ascii="Arial" w:hAnsi="Arial" w:cs="Arial"/>
            <w:sz w:val="24"/>
            <w:szCs w:val="24"/>
          </w:rPr>
          <w:delText>This showed that w</w:delText>
        </w:r>
      </w:del>
      <w:ins w:id="477" w:author="Jennifer Lockhart" w:date="2018-12-23T16:02:00Z">
        <w:r w:rsidR="00AA48F2">
          <w:rPr>
            <w:rFonts w:ascii="Arial" w:hAnsi="Arial" w:cs="Arial"/>
            <w:sz w:val="24"/>
            <w:szCs w:val="24"/>
          </w:rPr>
          <w:t>W</w:t>
        </w:r>
      </w:ins>
      <w:r w:rsidRPr="00F76D44">
        <w:rPr>
          <w:rFonts w:ascii="Arial" w:hAnsi="Arial" w:cs="Arial"/>
          <w:sz w:val="24"/>
          <w:szCs w:val="24"/>
        </w:rPr>
        <w:t xml:space="preserve">hen using the full isolate population, the rank performance of the isolates </w:t>
      </w:r>
      <w:del w:id="478" w:author="Jennifer Lockhart" w:date="2018-12-23T16:02:00Z">
        <w:r w:rsidRPr="00F76D44" w:rsidDel="00AA48F2">
          <w:rPr>
            <w:rFonts w:ascii="Arial" w:hAnsi="Arial" w:cs="Arial"/>
            <w:sz w:val="24"/>
            <w:szCs w:val="24"/>
          </w:rPr>
          <w:delText xml:space="preserve">does </w:delText>
        </w:r>
      </w:del>
      <w:r w:rsidRPr="00F76D44">
        <w:rPr>
          <w:rFonts w:ascii="Arial" w:hAnsi="Arial" w:cs="Arial"/>
          <w:sz w:val="24"/>
          <w:szCs w:val="24"/>
        </w:rPr>
        <w:t>significantly var</w:t>
      </w:r>
      <w:ins w:id="479" w:author="Jennifer Lockhart" w:date="2018-12-23T16:03:00Z">
        <w:r w:rsidR="00AA48F2">
          <w:rPr>
            <w:rFonts w:ascii="Arial" w:hAnsi="Arial" w:cs="Arial"/>
            <w:sz w:val="24"/>
            <w:szCs w:val="24"/>
          </w:rPr>
          <w:t>ied</w:t>
        </w:r>
      </w:ins>
      <w:del w:id="480" w:author="Jennifer Lockhart" w:date="2018-12-23T16:03:00Z">
        <w:r w:rsidRPr="00F76D44" w:rsidDel="00AA48F2">
          <w:rPr>
            <w:rFonts w:ascii="Arial" w:hAnsi="Arial" w:cs="Arial"/>
            <w:sz w:val="24"/>
            <w:szCs w:val="24"/>
          </w:rPr>
          <w:delText>y</w:delText>
        </w:r>
      </w:del>
      <w:r w:rsidRPr="00F76D44">
        <w:rPr>
          <w:rFonts w:ascii="Arial" w:hAnsi="Arial" w:cs="Arial"/>
          <w:sz w:val="24"/>
          <w:szCs w:val="24"/>
        </w:rPr>
        <w:t xml:space="preserve"> between host genotypes. When comparing mean lesion size between paired plant genotypes, 59% (39 out of 66) of tomato accession pairs had significantly different ranking of the isolates (Wilcoxon signed-rank test with Benjamini-Hochberg FDR-correction, Table 2, Supplemental Figure </w:t>
      </w:r>
      <w:r w:rsidR="00583E28" w:rsidRPr="00F76D44">
        <w:rPr>
          <w:rFonts w:ascii="Arial" w:hAnsi="Arial" w:cs="Arial"/>
          <w:sz w:val="24"/>
          <w:szCs w:val="24"/>
        </w:rPr>
        <w:t>4</w:t>
      </w:r>
      <w:r w:rsidRPr="00F76D44">
        <w:rPr>
          <w:rFonts w:ascii="Arial" w:hAnsi="Arial" w:cs="Arial"/>
          <w:sz w:val="24"/>
          <w:szCs w:val="24"/>
        </w:rPr>
        <w:t xml:space="preserve">). A significant p-value indicates that the two host genotypes </w:t>
      </w:r>
      <w:r w:rsidR="00F31220" w:rsidRPr="00F76D44">
        <w:rPr>
          <w:rFonts w:ascii="Arial" w:hAnsi="Arial" w:cs="Arial"/>
          <w:sz w:val="24"/>
          <w:szCs w:val="24"/>
        </w:rPr>
        <w:t xml:space="preserve">show evidence for different virulence interactions with the population of </w:t>
      </w:r>
      <w:r w:rsidR="00F31220" w:rsidRPr="00F76D44">
        <w:rPr>
          <w:rFonts w:ascii="Arial" w:hAnsi="Arial" w:cs="Arial"/>
          <w:i/>
          <w:sz w:val="24"/>
          <w:szCs w:val="24"/>
        </w:rPr>
        <w:t>B</w:t>
      </w:r>
      <w:r w:rsidR="00F31220" w:rsidRPr="00F76D44">
        <w:rPr>
          <w:rFonts w:ascii="Arial" w:hAnsi="Arial" w:cs="Arial"/>
          <w:sz w:val="24"/>
          <w:szCs w:val="24"/>
        </w:rPr>
        <w:t xml:space="preserve">. </w:t>
      </w:r>
      <w:r w:rsidR="00F31220" w:rsidRPr="00F76D44">
        <w:rPr>
          <w:rFonts w:ascii="Arial" w:hAnsi="Arial" w:cs="Arial"/>
          <w:i/>
          <w:sz w:val="24"/>
          <w:szCs w:val="24"/>
        </w:rPr>
        <w:t>cinerea</w:t>
      </w:r>
      <w:r w:rsidR="00F31220" w:rsidRPr="00F76D44">
        <w:rPr>
          <w:rFonts w:ascii="Arial" w:hAnsi="Arial" w:cs="Arial"/>
          <w:sz w:val="24"/>
          <w:szCs w:val="24"/>
        </w:rPr>
        <w:t xml:space="preserve"> isolates, providing evidence for host x pathogen genotypic interactions. This pattern was consistent across </w:t>
      </w:r>
      <w:r w:rsidR="00F31220" w:rsidRPr="00F76D44">
        <w:rPr>
          <w:rFonts w:ascii="Arial" w:hAnsi="Arial" w:cs="Arial"/>
          <w:sz w:val="24"/>
          <w:szCs w:val="24"/>
        </w:rPr>
        <w:lastRenderedPageBreak/>
        <w:t>domesticated host pairs, wild host pairs, or between-species host pairs (Wilcoxon signed-rank test with</w:t>
      </w:r>
      <w:del w:id="481" w:author="Jennifer Lockhart" w:date="2018-12-23T17:09:00Z">
        <w:r w:rsidR="00F31220" w:rsidRPr="00F76D44" w:rsidDel="00A56AA5">
          <w:rPr>
            <w:rFonts w:ascii="Arial" w:hAnsi="Arial" w:cs="Arial"/>
            <w:sz w:val="24"/>
            <w:szCs w:val="24"/>
          </w:rPr>
          <w:delText xml:space="preserve"> </w:delText>
        </w:r>
      </w:del>
      <w:ins w:id="482" w:author="Jennifer Lockhart" w:date="2018-12-23T17:09:00Z">
        <w:r w:rsidR="00A56AA5" w:rsidRPr="00F76D44">
          <w:rPr>
            <w:rFonts w:ascii="Arial" w:hAnsi="Arial" w:cs="Arial"/>
            <w:sz w:val="24"/>
            <w:szCs w:val="24"/>
          </w:rPr>
          <w:t xml:space="preserve"> Benjamini-Hochberg </w:t>
        </w:r>
      </w:ins>
      <w:del w:id="483" w:author="Jennifer Lockhart" w:date="2018-12-23T17:09:00Z">
        <w:r w:rsidR="00F31220" w:rsidRPr="00F76D44" w:rsidDel="00A56AA5">
          <w:rPr>
            <w:rFonts w:ascii="Arial" w:hAnsi="Arial" w:cs="Arial"/>
            <w:sz w:val="24"/>
            <w:szCs w:val="24"/>
          </w:rPr>
          <w:delText xml:space="preserve">B-H </w:delText>
        </w:r>
      </w:del>
      <w:r w:rsidR="00F31220" w:rsidRPr="00F76D44">
        <w:rPr>
          <w:rFonts w:ascii="Arial" w:hAnsi="Arial" w:cs="Arial"/>
          <w:sz w:val="24"/>
          <w:szCs w:val="24"/>
        </w:rPr>
        <w:t xml:space="preserve">FDR-correction, Table 2). This provides evidence that the population of </w:t>
      </w:r>
      <w:r w:rsidR="00F31220" w:rsidRPr="00F76D44">
        <w:rPr>
          <w:rFonts w:ascii="Arial" w:hAnsi="Arial" w:cs="Arial"/>
          <w:i/>
          <w:sz w:val="24"/>
          <w:szCs w:val="24"/>
        </w:rPr>
        <w:t>B. cinerea</w:t>
      </w:r>
      <w:r w:rsidR="00F31220" w:rsidRPr="00F76D44">
        <w:rPr>
          <w:rFonts w:ascii="Arial" w:hAnsi="Arial" w:cs="Arial"/>
          <w:sz w:val="24"/>
          <w:szCs w:val="24"/>
        </w:rPr>
        <w:t xml:space="preserve"> does display differential responses to the </w:t>
      </w:r>
      <w:del w:id="484" w:author="Jennifer Lockhart" w:date="2018-12-23T16:04:00Z">
        <w:r w:rsidR="00F31220" w:rsidRPr="00F76D44" w:rsidDel="00AA48F2">
          <w:rPr>
            <w:rFonts w:ascii="Arial" w:hAnsi="Arial" w:cs="Arial"/>
            <w:sz w:val="24"/>
            <w:szCs w:val="24"/>
          </w:rPr>
          <w:delText xml:space="preserve">tomato </w:delText>
        </w:r>
      </w:del>
      <w:r w:rsidR="00F31220" w:rsidRPr="00F76D44">
        <w:rPr>
          <w:rFonts w:ascii="Arial" w:hAnsi="Arial" w:cs="Arial"/>
          <w:sz w:val="24"/>
          <w:szCs w:val="24"/>
        </w:rPr>
        <w:t>genetic variation</w:t>
      </w:r>
      <w:ins w:id="485" w:author="Jennifer Lockhart" w:date="2018-12-23T16:04:00Z">
        <w:r w:rsidR="00AA48F2">
          <w:rPr>
            <w:rFonts w:ascii="Arial" w:hAnsi="Arial" w:cs="Arial"/>
            <w:sz w:val="24"/>
            <w:szCs w:val="24"/>
          </w:rPr>
          <w:t xml:space="preserve"> of tomato</w:t>
        </w:r>
      </w:ins>
      <w:r w:rsidR="00F31220" w:rsidRPr="00F76D44">
        <w:rPr>
          <w:rFonts w:ascii="Arial" w:hAnsi="Arial" w:cs="Arial"/>
          <w:sz w:val="24"/>
          <w:szCs w:val="24"/>
        </w:rPr>
        <w:t>.</w:t>
      </w:r>
    </w:p>
    <w:p w14:paraId="1B3DDB81" w14:textId="56E55F45" w:rsidR="003E7B59" w:rsidRPr="00F76D44" w:rsidRDefault="00F31220">
      <w:pPr>
        <w:spacing w:line="360" w:lineRule="auto"/>
        <w:ind w:firstLine="720"/>
        <w:rPr>
          <w:rFonts w:ascii="Arial" w:hAnsi="Arial" w:cs="Arial"/>
          <w:sz w:val="24"/>
          <w:szCs w:val="24"/>
        </w:rPr>
        <w:pPrChange w:id="486" w:author="Jennifer Lockhart" w:date="2018-12-23T16:04:00Z">
          <w:pPr>
            <w:spacing w:line="360" w:lineRule="auto"/>
          </w:pPr>
        </w:pPrChange>
      </w:pPr>
      <w:r w:rsidRPr="00F76D44">
        <w:rPr>
          <w:rFonts w:ascii="Arial" w:hAnsi="Arial" w:cs="Arial"/>
          <w:sz w:val="24"/>
          <w:szCs w:val="24"/>
        </w:rPr>
        <w:t xml:space="preserve">To focus on whether specific </w:t>
      </w:r>
      <w:r w:rsidRPr="00F76D44">
        <w:rPr>
          <w:rFonts w:ascii="Arial" w:hAnsi="Arial" w:cs="Arial"/>
          <w:i/>
          <w:sz w:val="24"/>
          <w:szCs w:val="24"/>
        </w:rPr>
        <w:t>B. cinerea</w:t>
      </w:r>
      <w:r w:rsidRPr="00F76D44">
        <w:rPr>
          <w:rFonts w:ascii="Arial" w:hAnsi="Arial" w:cs="Arial"/>
          <w:sz w:val="24"/>
          <w:szCs w:val="24"/>
        </w:rPr>
        <w:t xml:space="preserve"> isolates may be sensitive to tomato domestication, we applied a Wilcoxon and ANOVA approach. Overall, most isolates (78/97, 80%) are more virulent on domesticated than wild tomato (</w:t>
      </w:r>
      <w:commentRangeStart w:id="487"/>
      <w:r w:rsidRPr="00F76D44">
        <w:rPr>
          <w:rFonts w:ascii="Arial" w:hAnsi="Arial" w:cs="Arial"/>
          <w:sz w:val="24"/>
          <w:szCs w:val="24"/>
        </w:rPr>
        <w:t>Figure 3</w:t>
      </w:r>
      <w:commentRangeEnd w:id="487"/>
      <w:r w:rsidR="00302DE0">
        <w:rPr>
          <w:rStyle w:val="CommentReference"/>
        </w:rPr>
        <w:commentReference w:id="487"/>
      </w:r>
      <w:r w:rsidRPr="00F76D44">
        <w:rPr>
          <w:rFonts w:ascii="Arial" w:hAnsi="Arial" w:cs="Arial"/>
          <w:sz w:val="24"/>
          <w:szCs w:val="24"/>
        </w:rPr>
        <w:t xml:space="preserve">; Supplemental Data Set 1). Using a Wilcoxon signed-rank test to compare the rank of model-corrected mean lesion size of all the </w:t>
      </w:r>
      <w:r w:rsidRPr="00F76D44">
        <w:rPr>
          <w:rFonts w:ascii="Arial" w:hAnsi="Arial" w:cs="Arial"/>
          <w:i/>
          <w:sz w:val="24"/>
          <w:szCs w:val="24"/>
        </w:rPr>
        <w:t>B. cinerea</w:t>
      </w:r>
      <w:r w:rsidRPr="00F76D44">
        <w:rPr>
          <w:rFonts w:ascii="Arial" w:hAnsi="Arial" w:cs="Arial"/>
          <w:sz w:val="24"/>
          <w:szCs w:val="24"/>
        </w:rPr>
        <w:t xml:space="preserve"> isolates on wild versus domesticated tomato</w:t>
      </w:r>
      <w:ins w:id="488" w:author="Jennifer Lockhart" w:date="2018-12-23T16:04:00Z">
        <w:r w:rsidR="00AA48F2">
          <w:rPr>
            <w:rFonts w:ascii="Arial" w:hAnsi="Arial" w:cs="Arial"/>
            <w:sz w:val="24"/>
            <w:szCs w:val="24"/>
          </w:rPr>
          <w:t>,</w:t>
        </w:r>
      </w:ins>
      <w:r w:rsidRPr="00F76D44">
        <w:rPr>
          <w:rFonts w:ascii="Arial" w:hAnsi="Arial" w:cs="Arial"/>
          <w:sz w:val="24"/>
          <w:szCs w:val="24"/>
        </w:rPr>
        <w:t xml:space="preserve"> </w:t>
      </w:r>
      <w:r w:rsidR="0062307C" w:rsidRPr="00F76D44">
        <w:rPr>
          <w:rFonts w:ascii="Arial" w:hAnsi="Arial" w:cs="Arial"/>
          <w:sz w:val="24"/>
          <w:szCs w:val="24"/>
        </w:rPr>
        <w:t>we found</w:t>
      </w:r>
      <w:r w:rsidRPr="00F76D44">
        <w:rPr>
          <w:rFonts w:ascii="Arial" w:hAnsi="Arial" w:cs="Arial"/>
          <w:sz w:val="24"/>
          <w:szCs w:val="24"/>
        </w:rPr>
        <w:t xml:space="preserve"> a significant difference (Wilcoxon signed-rank test, W = 5801, p-value = 0.0007) (Figure 3). While this shows a general population behavior, we used single-isolate ANOVAs to test if any specific pathogen genotypes had a significant association with domestication. These general linear models included the fixed effects of plant, domestication, and the random effect of experiment. After adjusting for multiple testing, this identified two isolates (Fd2, Rose) with a significant effect of domestication on lesion size (p &lt; 0.05, FDR corrected) (Figure 1h), both of which are more virulent on domesticated tomato (Supplemental Data Set </w:t>
      </w:r>
      <w:del w:id="489" w:author="N S" w:date="2019-01-03T10:21:00Z">
        <w:r w:rsidRPr="00F76D44" w:rsidDel="00D901B9">
          <w:rPr>
            <w:rFonts w:ascii="Arial" w:hAnsi="Arial" w:cs="Arial"/>
            <w:sz w:val="24"/>
            <w:szCs w:val="24"/>
          </w:rPr>
          <w:delText>3</w:delText>
        </w:r>
      </w:del>
      <w:ins w:id="490" w:author="N S" w:date="2019-01-03T10:21:00Z">
        <w:r w:rsidR="00D901B9">
          <w:rPr>
            <w:rFonts w:ascii="Arial" w:hAnsi="Arial" w:cs="Arial"/>
            <w:sz w:val="24"/>
            <w:szCs w:val="24"/>
          </w:rPr>
          <w:t>2</w:t>
        </w:r>
      </w:ins>
      <w:r w:rsidRPr="00F76D44">
        <w:rPr>
          <w:rFonts w:ascii="Arial" w:hAnsi="Arial" w:cs="Arial"/>
          <w:sz w:val="24"/>
          <w:szCs w:val="24"/>
        </w:rPr>
        <w:t xml:space="preserve">). </w:t>
      </w:r>
    </w:p>
    <w:p w14:paraId="003BAE80" w14:textId="46D180B6" w:rsidR="00794379" w:rsidRPr="00F76D44" w:rsidRDefault="003E7B59">
      <w:pPr>
        <w:spacing w:line="360" w:lineRule="auto"/>
        <w:ind w:firstLine="720"/>
        <w:rPr>
          <w:rFonts w:ascii="Arial" w:hAnsi="Arial" w:cs="Arial"/>
          <w:sz w:val="24"/>
          <w:szCs w:val="24"/>
        </w:rPr>
      </w:pPr>
      <w:r w:rsidRPr="00F76D44">
        <w:rPr>
          <w:rFonts w:ascii="Arial" w:hAnsi="Arial" w:cs="Arial"/>
          <w:sz w:val="24"/>
          <w:szCs w:val="24"/>
        </w:rPr>
        <w:t>To assess whether isolates could appear domestication-associated due to random chance, we bootstrapped assignment of plant accessions to domestication groups. 96 of the 100 bootstraps identified no isolates with domestication sensitivity, and the other four bootstraps identified only 2 isolates showing significant domestication association (FDR &lt;0.01). Therefore, our individual isolate observations are in the 96th percentile. While this is suggestive, a more precise estimate of isolate x domestication interactions would require larger experiments using either more replication</w:t>
      </w:r>
      <w:ins w:id="491" w:author="Jennifer Lockhart" w:date="2018-12-23T16:28:00Z">
        <w:r w:rsidR="00FD1EFA">
          <w:rPr>
            <w:rFonts w:ascii="Arial" w:hAnsi="Arial" w:cs="Arial"/>
            <w:sz w:val="24"/>
            <w:szCs w:val="24"/>
          </w:rPr>
          <w:t>s</w:t>
        </w:r>
      </w:ins>
      <w:r w:rsidRPr="00F76D44">
        <w:rPr>
          <w:rFonts w:ascii="Arial" w:hAnsi="Arial" w:cs="Arial"/>
          <w:sz w:val="24"/>
          <w:szCs w:val="24"/>
        </w:rPr>
        <w:t xml:space="preserve"> or additional plant genotypes.</w:t>
      </w:r>
    </w:p>
    <w:p w14:paraId="47179108" w14:textId="77777777" w:rsidR="00F85DAD" w:rsidRPr="00F76D44" w:rsidDel="00302E2D" w:rsidRDefault="00F85DAD">
      <w:pPr>
        <w:spacing w:line="360" w:lineRule="auto"/>
        <w:rPr>
          <w:del w:id="492" w:author="Jennifer Lockhart" w:date="2018-12-21T19:07:00Z"/>
          <w:rFonts w:ascii="Arial" w:hAnsi="Arial" w:cs="Arial"/>
          <w:b/>
          <w:sz w:val="24"/>
          <w:szCs w:val="24"/>
        </w:rPr>
        <w:pPrChange w:id="493" w:author="Jennifer Lockhart" w:date="2018-12-21T15:47:00Z">
          <w:pPr/>
        </w:pPrChange>
      </w:pPr>
    </w:p>
    <w:p w14:paraId="33D7C17C" w14:textId="1C6C97E9" w:rsidR="00794379" w:rsidRPr="00F76D44" w:rsidDel="00302E2D" w:rsidRDefault="00794379">
      <w:pPr>
        <w:spacing w:line="360" w:lineRule="auto"/>
        <w:rPr>
          <w:del w:id="494" w:author="Jennifer Lockhart" w:date="2018-12-21T19:07:00Z"/>
          <w:rFonts w:ascii="Arial" w:hAnsi="Arial" w:cs="Arial"/>
          <w:b/>
          <w:sz w:val="24"/>
          <w:szCs w:val="24"/>
        </w:rPr>
        <w:pPrChange w:id="495" w:author="Jennifer Lockhart" w:date="2018-12-21T15:47:00Z">
          <w:pPr/>
        </w:pPrChange>
      </w:pPr>
      <w:moveFromRangeStart w:id="496" w:author="Jennifer Lockhart" w:date="2018-12-21T16:16:00Z" w:name="move407028347"/>
      <w:moveFrom w:id="497" w:author="Jennifer Lockhart" w:date="2018-12-21T16:16:00Z">
        <w:r w:rsidRPr="00F76D44" w:rsidDel="000B5AA5">
          <w:rPr>
            <w:rFonts w:ascii="Arial" w:hAnsi="Arial" w:cs="Arial"/>
            <w:b/>
            <w:sz w:val="24"/>
            <w:szCs w:val="24"/>
          </w:rPr>
          <w:t xml:space="preserve">Table 2. </w:t>
        </w:r>
        <w:r w:rsidRPr="00F76D44" w:rsidDel="000B5AA5">
          <w:rPr>
            <w:rFonts w:ascii="Arial" w:hAnsi="Arial" w:cs="Arial"/>
            <w:b/>
            <w:bCs/>
          </w:rPr>
          <w:t xml:space="preserve">Rank order shifts of 97 </w:t>
        </w:r>
        <w:r w:rsidRPr="00F76D44" w:rsidDel="000B5AA5">
          <w:rPr>
            <w:rFonts w:ascii="Arial" w:hAnsi="Arial" w:cs="Arial"/>
            <w:b/>
            <w:bCs/>
            <w:i/>
            <w:iCs/>
          </w:rPr>
          <w:t xml:space="preserve">B. cinerea </w:t>
        </w:r>
        <w:r w:rsidRPr="00F76D44" w:rsidDel="000B5AA5">
          <w:rPr>
            <w:rFonts w:ascii="Arial" w:hAnsi="Arial" w:cs="Arial"/>
            <w:b/>
            <w:bCs/>
          </w:rPr>
          <w:t>isolates by lesion area across all of the tomato accessions.</w:t>
        </w:r>
      </w:moveFrom>
    </w:p>
    <w:p w14:paraId="77269074" w14:textId="54AD2DE5" w:rsidR="00794379" w:rsidRPr="00F76D44" w:rsidDel="00302E2D" w:rsidRDefault="00794379">
      <w:pPr>
        <w:spacing w:line="360" w:lineRule="auto"/>
        <w:rPr>
          <w:del w:id="498" w:author="Jennifer Lockhart" w:date="2018-12-21T19:07:00Z"/>
          <w:rFonts w:ascii="Arial" w:hAnsi="Arial" w:cs="Arial"/>
          <w:sz w:val="24"/>
          <w:szCs w:val="24"/>
        </w:rPr>
        <w:pPrChange w:id="499" w:author="Jennifer Lockhart" w:date="2018-12-21T15:47:00Z">
          <w:pPr/>
        </w:pPrChange>
      </w:pPr>
      <w:bookmarkStart w:id="500" w:name="_Hlk514246344"/>
      <w:moveFrom w:id="501" w:author="Jennifer Lockhart" w:date="2018-12-21T16:16:00Z">
        <w:r w:rsidRPr="00F76D44" w:rsidDel="000B5AA5">
          <w:rPr>
            <w:rFonts w:ascii="Arial" w:hAnsi="Arial" w:cs="Arial"/>
            <w:sz w:val="24"/>
            <w:szCs w:val="24"/>
          </w:rPr>
          <w:t xml:space="preserve">Wilcoxon signed-rank test </w:t>
        </w:r>
        <w:r w:rsidR="005A51D9" w:rsidRPr="00F76D44" w:rsidDel="000B5AA5">
          <w:rPr>
            <w:rFonts w:ascii="Arial" w:hAnsi="Arial" w:cs="Arial"/>
            <w:sz w:val="24"/>
            <w:szCs w:val="24"/>
          </w:rPr>
          <w:t xml:space="preserve">on </w:t>
        </w:r>
        <w:r w:rsidRPr="00F76D44" w:rsidDel="000B5AA5">
          <w:rPr>
            <w:rFonts w:ascii="Arial" w:hAnsi="Arial" w:cs="Arial"/>
            <w:sz w:val="24"/>
            <w:szCs w:val="24"/>
          </w:rPr>
          <w:t xml:space="preserve">comparing </w:t>
        </w:r>
        <w:r w:rsidR="005A51D9" w:rsidRPr="00F76D44" w:rsidDel="000B5AA5">
          <w:rPr>
            <w:rFonts w:ascii="Arial" w:hAnsi="Arial" w:cs="Arial"/>
            <w:sz w:val="24"/>
            <w:szCs w:val="24"/>
          </w:rPr>
          <w:t xml:space="preserve">model-corrected </w:t>
        </w:r>
        <w:r w:rsidRPr="00F76D44" w:rsidDel="000B5AA5">
          <w:rPr>
            <w:rFonts w:ascii="Arial" w:hAnsi="Arial" w:cs="Arial"/>
            <w:sz w:val="24"/>
            <w:szCs w:val="24"/>
          </w:rPr>
          <w:t xml:space="preserve">mean </w:t>
        </w:r>
        <w:r w:rsidRPr="00F76D44" w:rsidDel="000B5AA5">
          <w:rPr>
            <w:rFonts w:ascii="Arial" w:hAnsi="Arial" w:cs="Arial"/>
            <w:i/>
            <w:iCs/>
            <w:sz w:val="24"/>
            <w:szCs w:val="24"/>
          </w:rPr>
          <w:t>B. cinerea</w:t>
        </w:r>
        <w:r w:rsidRPr="00F76D44" w:rsidDel="000B5AA5">
          <w:rPr>
            <w:rFonts w:ascii="Arial" w:hAnsi="Arial" w:cs="Arial"/>
            <w:sz w:val="24"/>
            <w:szCs w:val="24"/>
          </w:rPr>
          <w:t xml:space="preserve"> lesion area on tomato accessions. This tests for a change in the rank order of the 97 isolates between each pair of tomato accessions. </w:t>
        </w:r>
        <w:bookmarkEnd w:id="500"/>
        <w:r w:rsidRPr="00F76D44" w:rsidDel="000B5AA5">
          <w:rPr>
            <w:rFonts w:ascii="Arial" w:hAnsi="Arial" w:cs="Arial"/>
            <w:sz w:val="24"/>
            <w:szCs w:val="24"/>
          </w:rPr>
          <w:t xml:space="preserve">A significant p-value suggests that the relative </w:t>
        </w:r>
        <w:r w:rsidRPr="00F76D44" w:rsidDel="000B5AA5">
          <w:rPr>
            <w:rFonts w:ascii="Arial" w:hAnsi="Arial" w:cs="Arial"/>
            <w:sz w:val="24"/>
            <w:szCs w:val="24"/>
          </w:rPr>
          <w:lastRenderedPageBreak/>
          <w:t xml:space="preserve">performance of individual isolates is altered from one host to the other. </w:t>
        </w:r>
        <w:bookmarkStart w:id="502" w:name="_Hlk514243931"/>
        <w:r w:rsidRPr="00F76D44" w:rsidDel="000B5AA5">
          <w:rPr>
            <w:rFonts w:ascii="Arial" w:hAnsi="Arial" w:cs="Arial"/>
            <w:sz w:val="24"/>
            <w:szCs w:val="24"/>
          </w:rPr>
          <w:t xml:space="preserve">The lower left corner of the chart includes B-H FDR-corrected p-values, the upper right corner includes the test statistic (W). </w:t>
        </w:r>
        <w:bookmarkEnd w:id="502"/>
        <w:r w:rsidRPr="00F76D44" w:rsidDel="000B5AA5">
          <w:rPr>
            <w:rFonts w:ascii="Arial" w:hAnsi="Arial" w:cs="Arial"/>
            <w:sz w:val="24"/>
            <w:szCs w:val="24"/>
          </w:rPr>
          <w:t>Bold text indicates significance at p &lt; 0.01 after correction, italicized text indicates suggestive p-values 0.01 &lt; p &lt; 0.1. NS shows non-significant interactions</w:t>
        </w:r>
        <w:del w:id="503" w:author="Jennifer Lockhart" w:date="2018-12-21T19:07:00Z">
          <w:r w:rsidRPr="00F76D44" w:rsidDel="00302E2D">
            <w:rPr>
              <w:rFonts w:ascii="Arial" w:hAnsi="Arial" w:cs="Arial"/>
              <w:sz w:val="24"/>
              <w:szCs w:val="24"/>
            </w:rPr>
            <w:delText>.</w:delText>
          </w:r>
        </w:del>
      </w:moveFrom>
    </w:p>
    <w:p w14:paraId="1D80AD40" w14:textId="12C68409" w:rsidR="00794379" w:rsidRPr="00F76D44" w:rsidDel="00302E2D" w:rsidRDefault="00794379">
      <w:pPr>
        <w:spacing w:line="360" w:lineRule="auto"/>
        <w:ind w:firstLine="720"/>
        <w:rPr>
          <w:del w:id="504" w:author="Jennifer Lockhart" w:date="2018-12-21T19:07:00Z"/>
          <w:rFonts w:ascii="Arial" w:hAnsi="Arial" w:cs="Arial"/>
          <w:sz w:val="24"/>
          <w:szCs w:val="24"/>
        </w:rPr>
        <w:pPrChange w:id="505" w:author="Jennifer Lockhart" w:date="2018-12-21T15:47:00Z">
          <w:pPr>
            <w:spacing w:line="480" w:lineRule="auto"/>
            <w:ind w:firstLine="720"/>
          </w:pPr>
        </w:pPrChange>
      </w:pPr>
    </w:p>
    <w:p w14:paraId="6747905D" w14:textId="0CD33130" w:rsidR="00F31220" w:rsidRPr="00F76D44" w:rsidDel="00302E2D" w:rsidRDefault="00F31220" w:rsidP="00F06B84">
      <w:pPr>
        <w:spacing w:line="360" w:lineRule="auto"/>
        <w:rPr>
          <w:del w:id="506" w:author="Jennifer Lockhart" w:date="2018-12-21T19:07:00Z"/>
          <w:rFonts w:ascii="Arial" w:hAnsi="Arial" w:cs="Arial"/>
          <w:sz w:val="24"/>
          <w:szCs w:val="24"/>
        </w:rPr>
      </w:pPr>
    </w:p>
    <w:p w14:paraId="3D966313" w14:textId="1D12A6C0" w:rsidR="00244154" w:rsidRPr="00F76D44" w:rsidDel="000B5AA5" w:rsidRDefault="00244154" w:rsidP="00062B0A">
      <w:pPr>
        <w:spacing w:line="360" w:lineRule="auto"/>
        <w:rPr>
          <w:rFonts w:ascii="Arial" w:hAnsi="Arial" w:cs="Arial"/>
          <w:b/>
          <w:sz w:val="24"/>
          <w:szCs w:val="24"/>
        </w:rPr>
      </w:pPr>
    </w:p>
    <w:moveFromRangeEnd w:id="496"/>
    <w:p w14:paraId="24FC0E07" w14:textId="56992625" w:rsidR="00D36EE0" w:rsidRPr="00F76D44" w:rsidRDefault="00D36EE0" w:rsidP="000B5AA5">
      <w:pPr>
        <w:spacing w:line="360" w:lineRule="auto"/>
        <w:rPr>
          <w:rFonts w:ascii="Arial" w:hAnsi="Arial" w:cs="Arial"/>
          <w:b/>
          <w:sz w:val="24"/>
          <w:szCs w:val="24"/>
        </w:rPr>
      </w:pPr>
      <w:r w:rsidRPr="00F76D44">
        <w:rPr>
          <w:rFonts w:ascii="Arial" w:hAnsi="Arial" w:cs="Arial"/>
          <w:b/>
          <w:sz w:val="24"/>
          <w:szCs w:val="24"/>
        </w:rPr>
        <w:t>Domestication and Lesion Size Variation</w:t>
      </w:r>
    </w:p>
    <w:p w14:paraId="3B90C845" w14:textId="3930097B" w:rsidR="002348F6" w:rsidRPr="00F76D44" w:rsidRDefault="00D36EE0" w:rsidP="00920640">
      <w:pPr>
        <w:spacing w:line="360" w:lineRule="auto"/>
        <w:rPr>
          <w:rFonts w:ascii="Arial" w:hAnsi="Arial" w:cs="Arial"/>
          <w:sz w:val="24"/>
          <w:szCs w:val="24"/>
        </w:rPr>
      </w:pPr>
      <w:r w:rsidRPr="00F76D44">
        <w:rPr>
          <w:rFonts w:ascii="Arial" w:hAnsi="Arial" w:cs="Arial"/>
          <w:b/>
          <w:sz w:val="24"/>
          <w:szCs w:val="24"/>
        </w:rPr>
        <w:tab/>
      </w:r>
      <w:r w:rsidRPr="00F76D44">
        <w:rPr>
          <w:rFonts w:ascii="Arial" w:hAnsi="Arial" w:cs="Arial"/>
          <w:sz w:val="24"/>
          <w:szCs w:val="24"/>
        </w:rPr>
        <w:t xml:space="preserve">Existing literature predominantly reports that crop domestication decreases plant resistance to pathogens </w:t>
      </w:r>
      <w:r w:rsidRPr="00F76D44">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(Smale 1996, Rosenthal and Dirzo 1997, Couch, Fudal et al. 2005, Dwivedi, Upadhyaya et al. 2008, Stukenbrock and McDonald 2008)</w:t>
      </w:r>
      <w:r w:rsidRPr="00F76D44">
        <w:rPr>
          <w:rFonts w:ascii="Arial" w:hAnsi="Arial" w:cs="Arial"/>
          <w:sz w:val="24"/>
          <w:szCs w:val="24"/>
        </w:rPr>
        <w:fldChar w:fldCharType="end"/>
      </w:r>
      <w:r w:rsidRPr="00F76D44">
        <w:rPr>
          <w:rFonts w:ascii="Arial" w:hAnsi="Arial" w:cs="Arial"/>
          <w:sz w:val="24"/>
          <w:szCs w:val="24"/>
        </w:rPr>
        <w:t xml:space="preserve">. </w:t>
      </w:r>
      <w:r w:rsidR="00111983" w:rsidRPr="00F76D44">
        <w:rPr>
          <w:rFonts w:ascii="Arial" w:hAnsi="Arial" w:cs="Arial"/>
          <w:sz w:val="24"/>
          <w:szCs w:val="24"/>
        </w:rPr>
        <w:t xml:space="preserve">While we did observe the expected decreased resistance </w:t>
      </w:r>
      <w:r w:rsidR="00430F32" w:rsidRPr="00F76D44">
        <w:rPr>
          <w:rFonts w:ascii="Arial" w:hAnsi="Arial" w:cs="Arial"/>
          <w:sz w:val="24"/>
          <w:szCs w:val="24"/>
        </w:rPr>
        <w:t xml:space="preserve">(by 18%) </w:t>
      </w:r>
      <w:r w:rsidR="00111983" w:rsidRPr="00F76D44">
        <w:rPr>
          <w:rFonts w:ascii="Arial" w:hAnsi="Arial" w:cs="Arial"/>
          <w:sz w:val="24"/>
          <w:szCs w:val="24"/>
        </w:rPr>
        <w:t xml:space="preserve">in domesticated tomato (Figure 2 and 3, Table 1), domestication was a minor player in controlling lesion size variation, with most of the plant genetic signature coming from variation within both the wild and domesticated tomato species, contributing 12-fold more variation in resistance than domestication alone (Table 1). </w:t>
      </w:r>
      <w:bookmarkStart w:id="507" w:name="_Hlk528238657"/>
      <w:bookmarkStart w:id="508" w:name="_Hlk528241293"/>
      <w:r w:rsidR="00E40FDA" w:rsidRPr="00F76D44">
        <w:rPr>
          <w:rFonts w:ascii="Arial" w:hAnsi="Arial" w:cs="Arial"/>
          <w:sz w:val="24"/>
          <w:szCs w:val="24"/>
        </w:rPr>
        <w:t>Removing the two domestication-associated isolates (Fd2, Rose) from our population did not eliminate the effect of tomato domestication on lesion size</w:t>
      </w:r>
      <w:bookmarkEnd w:id="507"/>
      <w:r w:rsidR="00E40FDA" w:rsidRPr="00F76D44">
        <w:rPr>
          <w:rFonts w:ascii="Arial" w:hAnsi="Arial" w:cs="Arial"/>
          <w:sz w:val="24"/>
          <w:szCs w:val="24"/>
        </w:rPr>
        <w:t xml:space="preserve">, </w:t>
      </w:r>
      <w:r w:rsidR="00AA12DA" w:rsidRPr="00F76D44">
        <w:rPr>
          <w:rFonts w:ascii="Arial" w:hAnsi="Arial" w:cs="Arial"/>
          <w:sz w:val="24"/>
          <w:szCs w:val="24"/>
        </w:rPr>
        <w:t>as it was still significant</w:t>
      </w:r>
      <w:r w:rsidR="00ED3571" w:rsidRPr="00F76D44">
        <w:rPr>
          <w:rFonts w:ascii="Arial" w:hAnsi="Arial" w:cs="Arial"/>
          <w:sz w:val="24"/>
          <w:szCs w:val="24"/>
        </w:rPr>
        <w:t xml:space="preserve"> and </w:t>
      </w:r>
      <w:r w:rsidR="00ED3571" w:rsidRPr="00F76D44">
        <w:rPr>
          <w:rFonts w:ascii="Arial" w:hAnsi="Arial" w:cs="Arial"/>
          <w:i/>
          <w:sz w:val="24"/>
          <w:szCs w:val="24"/>
        </w:rPr>
        <w:t>B. cinerea</w:t>
      </w:r>
      <w:r w:rsidR="00ED3571" w:rsidRPr="00F76D44">
        <w:rPr>
          <w:rFonts w:ascii="Arial" w:hAnsi="Arial" w:cs="Arial"/>
          <w:sz w:val="24"/>
          <w:szCs w:val="24"/>
        </w:rPr>
        <w:t xml:space="preserve"> was still more virulent on domesticated tomato by 17% </w:t>
      </w:r>
      <w:r w:rsidR="00E40FDA" w:rsidRPr="00F76D44">
        <w:rPr>
          <w:rFonts w:ascii="Arial" w:hAnsi="Arial" w:cs="Arial"/>
          <w:sz w:val="24"/>
          <w:szCs w:val="24"/>
        </w:rPr>
        <w:t>(</w:t>
      </w:r>
      <w:r w:rsidR="00794379" w:rsidRPr="00F76D44">
        <w:rPr>
          <w:rFonts w:ascii="Arial" w:hAnsi="Arial" w:cs="Arial"/>
          <w:sz w:val="24"/>
          <w:szCs w:val="24"/>
        </w:rPr>
        <w:t xml:space="preserve">Supplemental </w:t>
      </w:r>
      <w:r w:rsidR="00DA0001" w:rsidRPr="00F76D44">
        <w:rPr>
          <w:rFonts w:ascii="Arial" w:hAnsi="Arial" w:cs="Arial"/>
          <w:sz w:val="24"/>
          <w:szCs w:val="24"/>
        </w:rPr>
        <w:t>Table 1</w:t>
      </w:r>
      <w:r w:rsidR="00E40FDA" w:rsidRPr="00F76D44">
        <w:rPr>
          <w:rFonts w:ascii="Arial" w:hAnsi="Arial" w:cs="Arial"/>
          <w:sz w:val="24"/>
          <w:szCs w:val="24"/>
        </w:rPr>
        <w:t>).</w:t>
      </w:r>
      <w:r w:rsidR="00AA12DA" w:rsidRPr="00F76D44">
        <w:rPr>
          <w:rFonts w:ascii="Arial" w:hAnsi="Arial" w:cs="Arial"/>
          <w:sz w:val="24"/>
          <w:szCs w:val="24"/>
        </w:rPr>
        <w:t xml:space="preserve"> </w:t>
      </w:r>
      <w:bookmarkStart w:id="509" w:name="_Hlk527981990"/>
      <w:bookmarkEnd w:id="508"/>
      <w:r w:rsidR="002348F6" w:rsidRPr="00F76D44">
        <w:rPr>
          <w:rFonts w:ascii="Arial" w:hAnsi="Arial" w:cs="Arial"/>
          <w:sz w:val="24"/>
          <w:szCs w:val="24"/>
        </w:rPr>
        <w:t xml:space="preserve">To test how </w:t>
      </w:r>
      <w:r w:rsidR="002B6CD4" w:rsidRPr="00F76D44">
        <w:rPr>
          <w:rFonts w:ascii="Arial" w:hAnsi="Arial" w:cs="Arial"/>
          <w:sz w:val="24"/>
          <w:szCs w:val="24"/>
        </w:rPr>
        <w:t>this</w:t>
      </w:r>
      <w:r w:rsidR="002348F6" w:rsidRPr="00F76D44">
        <w:rPr>
          <w:rFonts w:ascii="Arial" w:hAnsi="Arial" w:cs="Arial"/>
          <w:sz w:val="24"/>
          <w:szCs w:val="24"/>
        </w:rPr>
        <w:t xml:space="preserve"> mild domestication effect might be sensitive to shifts in the collection of </w:t>
      </w:r>
      <w:r w:rsidR="00DE7E46" w:rsidRPr="00F76D44">
        <w:rPr>
          <w:rFonts w:ascii="Arial" w:hAnsi="Arial" w:cs="Arial"/>
          <w:sz w:val="24"/>
          <w:szCs w:val="24"/>
        </w:rPr>
        <w:t xml:space="preserve">tomato </w:t>
      </w:r>
      <w:r w:rsidR="002348F6" w:rsidRPr="00F76D44">
        <w:rPr>
          <w:rFonts w:ascii="Arial" w:hAnsi="Arial" w:cs="Arial"/>
          <w:sz w:val="24"/>
          <w:szCs w:val="24"/>
        </w:rPr>
        <w:t xml:space="preserve">genotypes, we </w:t>
      </w:r>
      <w:r w:rsidR="00A144BE" w:rsidRPr="00F76D44">
        <w:rPr>
          <w:rFonts w:ascii="Arial" w:hAnsi="Arial" w:cs="Arial"/>
          <w:sz w:val="24"/>
          <w:szCs w:val="24"/>
        </w:rPr>
        <w:t xml:space="preserve">used the </w:t>
      </w:r>
      <w:r w:rsidR="00AA12DA" w:rsidRPr="00F76D44">
        <w:rPr>
          <w:rFonts w:ascii="Arial" w:hAnsi="Arial" w:cs="Arial"/>
          <w:sz w:val="24"/>
          <w:szCs w:val="24"/>
        </w:rPr>
        <w:t>same bootstraps from above for the full model</w:t>
      </w:r>
      <w:r w:rsidR="002348F6" w:rsidRPr="00F76D44">
        <w:rPr>
          <w:rFonts w:ascii="Arial" w:hAnsi="Arial" w:cs="Arial"/>
          <w:sz w:val="24"/>
          <w:szCs w:val="24"/>
        </w:rPr>
        <w:t>. Our observed domestication effect was in the top 80th percentile across all bootstraps</w:t>
      </w:r>
      <w:r w:rsidR="0017286B" w:rsidRPr="00F76D44">
        <w:rPr>
          <w:rFonts w:ascii="Arial" w:hAnsi="Arial" w:cs="Arial"/>
          <w:sz w:val="24"/>
          <w:szCs w:val="24"/>
        </w:rPr>
        <w:t>,</w:t>
      </w:r>
      <w:r w:rsidR="002348F6" w:rsidRPr="00F76D44">
        <w:rPr>
          <w:rFonts w:ascii="Arial" w:hAnsi="Arial" w:cs="Arial"/>
          <w:sz w:val="24"/>
          <w:szCs w:val="24"/>
        </w:rPr>
        <w:t xml:space="preserve"> suggesting that </w:t>
      </w:r>
      <w:r w:rsidR="00AA12DA" w:rsidRPr="00F76D44">
        <w:rPr>
          <w:rFonts w:ascii="Arial" w:hAnsi="Arial" w:cs="Arial"/>
          <w:sz w:val="24"/>
          <w:szCs w:val="24"/>
        </w:rPr>
        <w:t>while the domestication effect is small, it</w:t>
      </w:r>
      <w:r w:rsidR="002348F6" w:rsidRPr="00F76D44">
        <w:rPr>
          <w:rFonts w:ascii="Arial" w:hAnsi="Arial" w:cs="Arial"/>
          <w:sz w:val="24"/>
          <w:szCs w:val="24"/>
        </w:rPr>
        <w:t xml:space="preserve"> is relatively stable in response to shifts in the genotypes. However, a larger sample of </w:t>
      </w:r>
      <w:r w:rsidR="002348F6" w:rsidRPr="00F76D44">
        <w:rPr>
          <w:rFonts w:ascii="Arial" w:hAnsi="Arial" w:cs="Arial"/>
          <w:i/>
          <w:sz w:val="24"/>
          <w:szCs w:val="24"/>
        </w:rPr>
        <w:t>S. lycopersicum</w:t>
      </w:r>
      <w:r w:rsidR="002348F6" w:rsidRPr="00F76D44">
        <w:rPr>
          <w:rFonts w:ascii="Arial" w:hAnsi="Arial" w:cs="Arial"/>
          <w:sz w:val="24"/>
          <w:szCs w:val="24"/>
        </w:rPr>
        <w:t xml:space="preserve"> and </w:t>
      </w:r>
      <w:r w:rsidR="002348F6" w:rsidRPr="00F76D44">
        <w:rPr>
          <w:rFonts w:ascii="Arial" w:hAnsi="Arial" w:cs="Arial"/>
          <w:i/>
          <w:sz w:val="24"/>
          <w:szCs w:val="24"/>
        </w:rPr>
        <w:t>S. pimpinellifolium</w:t>
      </w:r>
      <w:r w:rsidR="002348F6" w:rsidRPr="00F76D44">
        <w:rPr>
          <w:rFonts w:ascii="Arial" w:hAnsi="Arial" w:cs="Arial"/>
          <w:sz w:val="24"/>
          <w:szCs w:val="24"/>
        </w:rPr>
        <w:t xml:space="preserve"> genotypes would be needed to develop a more precise estimate of any domestication effect on lesion size.</w:t>
      </w:r>
    </w:p>
    <w:bookmarkEnd w:id="509"/>
    <w:p w14:paraId="6A13C15D" w14:textId="7821D853" w:rsidR="00685EB1" w:rsidRPr="00F76D44" w:rsidRDefault="00D36EE0" w:rsidP="00920640">
      <w:pPr>
        <w:spacing w:line="360" w:lineRule="auto"/>
        <w:ind w:firstLine="720"/>
        <w:rPr>
          <w:rFonts w:ascii="Arial" w:hAnsi="Arial" w:cs="Arial"/>
          <w:sz w:val="24"/>
          <w:szCs w:val="24"/>
        </w:rPr>
      </w:pPr>
      <w:r w:rsidRPr="00F76D44">
        <w:rPr>
          <w:rFonts w:ascii="Arial" w:hAnsi="Arial" w:cs="Arial"/>
          <w:sz w:val="24"/>
          <w:szCs w:val="24"/>
        </w:rPr>
        <w:t xml:space="preserve">In addition to altering trait means, domestication commonly decreases genetic variation in comparison to wild germplasm due to bottlenecks, including for tomato </w:t>
      </w:r>
      <w:r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(Tanksley and McCouch 1997, Doebley, Gaut et al. 2006, Bai and Lindhout 2007)</w:t>
      </w:r>
      <w:r w:rsidRPr="00F76D44">
        <w:rPr>
          <w:rFonts w:ascii="Arial" w:hAnsi="Arial" w:cs="Arial"/>
          <w:sz w:val="24"/>
          <w:szCs w:val="24"/>
        </w:rPr>
        <w:fldChar w:fldCharType="end"/>
      </w:r>
      <w:r w:rsidRPr="00F76D44">
        <w:rPr>
          <w:rFonts w:ascii="Arial" w:hAnsi="Arial" w:cs="Arial"/>
          <w:sz w:val="24"/>
          <w:szCs w:val="24"/>
        </w:rPr>
        <w:t xml:space="preserve">. We would expect this decreased genetic variation to limit phenotypic variation, including </w:t>
      </w:r>
      <w:r w:rsidRPr="00F76D44">
        <w:rPr>
          <w:rFonts w:ascii="Arial" w:hAnsi="Arial" w:cs="Arial"/>
          <w:sz w:val="24"/>
          <w:szCs w:val="24"/>
        </w:rPr>
        <w:lastRenderedPageBreak/>
        <w:t>disease phenotypes. Interestingly</w:t>
      </w:r>
      <w:ins w:id="510" w:author="Jennifer Lockhart" w:date="2018-12-23T16:39:00Z">
        <w:r w:rsidR="003210F3">
          <w:rPr>
            <w:rFonts w:ascii="Arial" w:hAnsi="Arial" w:cs="Arial"/>
            <w:sz w:val="24"/>
            <w:szCs w:val="24"/>
          </w:rPr>
          <w:t>,</w:t>
        </w:r>
      </w:ins>
      <w:r w:rsidRPr="00F76D44">
        <w:rPr>
          <w:rFonts w:ascii="Arial" w:hAnsi="Arial" w:cs="Arial"/>
          <w:sz w:val="24"/>
          <w:szCs w:val="24"/>
        </w:rPr>
        <w:t xml:space="preserve"> in this tomato population, we did not observe reduced variation in lesion size in the </w:t>
      </w:r>
      <w:r w:rsidR="00460F15" w:rsidRPr="00F76D44">
        <w:rPr>
          <w:rFonts w:ascii="Arial" w:hAnsi="Arial" w:cs="Arial"/>
          <w:sz w:val="24"/>
          <w:szCs w:val="24"/>
        </w:rPr>
        <w:t xml:space="preserve">domesticated </w:t>
      </w:r>
      <w:r w:rsidRPr="00F76D44">
        <w:rPr>
          <w:rFonts w:ascii="Arial" w:hAnsi="Arial" w:cs="Arial"/>
          <w:sz w:val="24"/>
          <w:szCs w:val="24"/>
        </w:rPr>
        <w:t xml:space="preserve">tomato. </w:t>
      </w:r>
      <w:r w:rsidR="00C018A6" w:rsidRPr="00F76D44">
        <w:rPr>
          <w:rFonts w:ascii="Arial" w:hAnsi="Arial" w:cs="Arial"/>
          <w:sz w:val="24"/>
          <w:szCs w:val="24"/>
        </w:rPr>
        <w:t xml:space="preserve">The </w:t>
      </w:r>
      <w:r w:rsidRPr="00F76D44">
        <w:rPr>
          <w:rFonts w:ascii="Arial" w:hAnsi="Arial" w:cs="Arial"/>
          <w:sz w:val="24"/>
          <w:szCs w:val="24"/>
        </w:rPr>
        <w:t>wild and domesticated tomato genotypes showed similar variation in resistance (F-test, F</w:t>
      </w:r>
      <w:r w:rsidRPr="00F76D44">
        <w:rPr>
          <w:rFonts w:ascii="Arial" w:hAnsi="Arial" w:cs="Arial"/>
          <w:sz w:val="24"/>
          <w:szCs w:val="24"/>
          <w:vertAlign w:val="subscript"/>
        </w:rPr>
        <w:t>96,96</w:t>
      </w:r>
      <w:r w:rsidRPr="00F76D44">
        <w:rPr>
          <w:rFonts w:ascii="Arial" w:hAnsi="Arial" w:cs="Arial"/>
          <w:sz w:val="24"/>
          <w:szCs w:val="24"/>
        </w:rPr>
        <w:t xml:space="preserve">=1.39, p=0.11) (Figure 3, Supplemental Figure </w:t>
      </w:r>
      <w:r w:rsidR="00583E28" w:rsidRPr="00F76D44">
        <w:rPr>
          <w:rFonts w:ascii="Arial" w:hAnsi="Arial" w:cs="Arial"/>
          <w:sz w:val="24"/>
          <w:szCs w:val="24"/>
        </w:rPr>
        <w:t>2</w:t>
      </w:r>
      <w:r w:rsidRPr="00F76D44">
        <w:rPr>
          <w:rFonts w:ascii="Arial" w:hAnsi="Arial" w:cs="Arial"/>
          <w:sz w:val="24"/>
          <w:szCs w:val="24"/>
        </w:rPr>
        <w:t xml:space="preserve">). Overall, there is a slight domestication impact on average resistance to </w:t>
      </w:r>
      <w:r w:rsidRPr="00F76D44">
        <w:rPr>
          <w:rFonts w:ascii="Arial" w:hAnsi="Arial" w:cs="Arial"/>
          <w:i/>
          <w:sz w:val="24"/>
          <w:szCs w:val="24"/>
        </w:rPr>
        <w:t>B. cinerea</w:t>
      </w:r>
      <w:r w:rsidRPr="00F76D44">
        <w:rPr>
          <w:rFonts w:ascii="Arial" w:hAnsi="Arial" w:cs="Arial"/>
          <w:sz w:val="24"/>
          <w:szCs w:val="24"/>
        </w:rPr>
        <w:t xml:space="preserve">, </w:t>
      </w:r>
      <w:r w:rsidR="00AA12DA" w:rsidRPr="00F76D44">
        <w:rPr>
          <w:rFonts w:ascii="Arial" w:hAnsi="Arial" w:cs="Arial"/>
          <w:sz w:val="24"/>
          <w:szCs w:val="24"/>
        </w:rPr>
        <w:t xml:space="preserve">and </w:t>
      </w:r>
      <w:r w:rsidRPr="00F76D44">
        <w:rPr>
          <w:rFonts w:ascii="Arial" w:hAnsi="Arial" w:cs="Arial"/>
          <w:sz w:val="24"/>
          <w:szCs w:val="24"/>
        </w:rPr>
        <w:t>no evidence of a phenotypic bottleneck due to domestication.</w:t>
      </w:r>
      <w:r w:rsidR="00AA12DA" w:rsidRPr="00F76D44">
        <w:rPr>
          <w:rFonts w:ascii="Arial" w:hAnsi="Arial" w:cs="Arial"/>
          <w:sz w:val="24"/>
          <w:szCs w:val="24"/>
        </w:rPr>
        <w:t xml:space="preserve"> This suggests that in the tomato-</w:t>
      </w:r>
      <w:r w:rsidR="00AA12DA" w:rsidRPr="00F76D44">
        <w:rPr>
          <w:rFonts w:ascii="Arial" w:hAnsi="Arial" w:cs="Arial"/>
          <w:i/>
          <w:sz w:val="24"/>
          <w:szCs w:val="24"/>
        </w:rPr>
        <w:t>B. cinerea</w:t>
      </w:r>
      <w:r w:rsidR="00AA12DA" w:rsidRPr="00F76D44">
        <w:rPr>
          <w:rFonts w:ascii="Arial" w:hAnsi="Arial" w:cs="Arial"/>
          <w:sz w:val="24"/>
          <w:szCs w:val="24"/>
        </w:rPr>
        <w:t xml:space="preserve"> pathosystem, domestication is not a major part of the variation.</w:t>
      </w:r>
    </w:p>
    <w:p w14:paraId="3A26EE41" w14:textId="77777777" w:rsidR="008F771F" w:rsidRPr="00F76D44" w:rsidRDefault="008F771F">
      <w:pPr>
        <w:spacing w:line="360" w:lineRule="auto"/>
        <w:rPr>
          <w:rFonts w:ascii="Arial" w:hAnsi="Arial" w:cs="Arial"/>
          <w:sz w:val="24"/>
          <w:szCs w:val="24"/>
        </w:rPr>
        <w:pPrChange w:id="511" w:author="Jennifer Lockhart" w:date="2018-12-21T15:47:00Z">
          <w:pPr/>
        </w:pPrChange>
      </w:pPr>
    </w:p>
    <w:p w14:paraId="1E6075B2" w14:textId="5F97083E" w:rsidR="007A7AF3" w:rsidRPr="00F76D44" w:rsidRDefault="007A7AF3" w:rsidP="00F06B84">
      <w:pPr>
        <w:spacing w:line="360" w:lineRule="auto"/>
        <w:rPr>
          <w:rFonts w:ascii="Arial" w:hAnsi="Arial" w:cs="Arial"/>
          <w:b/>
          <w:sz w:val="24"/>
          <w:szCs w:val="24"/>
        </w:rPr>
      </w:pPr>
      <w:r w:rsidRPr="00F76D44">
        <w:rPr>
          <w:rFonts w:ascii="Arial" w:hAnsi="Arial" w:cs="Arial"/>
          <w:b/>
          <w:sz w:val="24"/>
          <w:szCs w:val="24"/>
        </w:rPr>
        <w:t xml:space="preserve">Quantitative </w:t>
      </w:r>
      <w:r w:rsidR="005C5BE9" w:rsidRPr="00F76D44">
        <w:rPr>
          <w:rFonts w:ascii="Arial" w:hAnsi="Arial" w:cs="Arial"/>
          <w:b/>
          <w:sz w:val="24"/>
          <w:szCs w:val="24"/>
        </w:rPr>
        <w:t>G</w:t>
      </w:r>
      <w:r w:rsidRPr="00F76D44">
        <w:rPr>
          <w:rFonts w:ascii="Arial" w:hAnsi="Arial" w:cs="Arial"/>
          <w:b/>
          <w:sz w:val="24"/>
          <w:szCs w:val="24"/>
        </w:rPr>
        <w:t xml:space="preserve">enetics of </w:t>
      </w:r>
      <w:r w:rsidR="005C5BE9" w:rsidRPr="00F76D44">
        <w:rPr>
          <w:rFonts w:ascii="Arial" w:hAnsi="Arial" w:cs="Arial"/>
          <w:b/>
          <w:sz w:val="24"/>
          <w:szCs w:val="24"/>
        </w:rPr>
        <w:t>P</w:t>
      </w:r>
      <w:r w:rsidRPr="00F76D44">
        <w:rPr>
          <w:rFonts w:ascii="Arial" w:hAnsi="Arial" w:cs="Arial"/>
          <w:b/>
          <w:sz w:val="24"/>
          <w:szCs w:val="24"/>
        </w:rPr>
        <w:t xml:space="preserve">athogen </w:t>
      </w:r>
      <w:r w:rsidR="005C5BE9" w:rsidRPr="00F76D44">
        <w:rPr>
          <w:rFonts w:ascii="Arial" w:hAnsi="Arial" w:cs="Arial"/>
          <w:b/>
          <w:sz w:val="24"/>
          <w:szCs w:val="24"/>
        </w:rPr>
        <w:t>V</w:t>
      </w:r>
      <w:r w:rsidRPr="00F76D44">
        <w:rPr>
          <w:rFonts w:ascii="Arial" w:hAnsi="Arial" w:cs="Arial"/>
          <w:b/>
          <w:sz w:val="24"/>
          <w:szCs w:val="24"/>
        </w:rPr>
        <w:t>irulence</w:t>
      </w:r>
      <w:r w:rsidR="00E4049F" w:rsidRPr="00F76D44">
        <w:rPr>
          <w:rFonts w:ascii="Arial" w:hAnsi="Arial" w:cs="Arial"/>
          <w:b/>
          <w:sz w:val="24"/>
          <w:szCs w:val="24"/>
        </w:rPr>
        <w:t xml:space="preserve"> on Tomato</w:t>
      </w:r>
    </w:p>
    <w:p w14:paraId="30668E3D" w14:textId="07123A2D" w:rsidR="00EB21B5" w:rsidRPr="00F76D44" w:rsidRDefault="008478A5" w:rsidP="00062B0A">
      <w:pPr>
        <w:spacing w:line="360" w:lineRule="auto"/>
        <w:ind w:firstLine="720"/>
        <w:rPr>
          <w:rFonts w:ascii="Arial" w:hAnsi="Arial" w:cs="Arial"/>
          <w:sz w:val="24"/>
          <w:szCs w:val="24"/>
        </w:rPr>
      </w:pPr>
      <w:r w:rsidRPr="00F76D44">
        <w:rPr>
          <w:rFonts w:ascii="Arial" w:hAnsi="Arial" w:cs="Arial"/>
          <w:sz w:val="24"/>
          <w:szCs w:val="24"/>
        </w:rPr>
        <w:t>Genetic variation within</w:t>
      </w:r>
      <w:r w:rsidRPr="00F76D44">
        <w:rPr>
          <w:rFonts w:ascii="Arial" w:hAnsi="Arial" w:cs="Arial"/>
          <w:i/>
          <w:sz w:val="24"/>
          <w:szCs w:val="24"/>
        </w:rPr>
        <w:t xml:space="preserve"> B. cinerea</w:t>
      </w:r>
      <w:r w:rsidRPr="00F76D44">
        <w:rPr>
          <w:rFonts w:ascii="Arial" w:hAnsi="Arial" w:cs="Arial"/>
          <w:sz w:val="24"/>
          <w:szCs w:val="24"/>
        </w:rPr>
        <w:t xml:space="preserve"> had a large effect on virulence on tomato and </w:t>
      </w:r>
      <w:r w:rsidR="00911105" w:rsidRPr="00F76D44">
        <w:rPr>
          <w:rFonts w:ascii="Arial" w:hAnsi="Arial" w:cs="Arial"/>
          <w:sz w:val="24"/>
          <w:szCs w:val="24"/>
        </w:rPr>
        <w:t xml:space="preserve">showed some evidence for </w:t>
      </w:r>
      <w:r w:rsidR="00300B3E" w:rsidRPr="00F76D44">
        <w:rPr>
          <w:rFonts w:ascii="Arial" w:hAnsi="Arial" w:cs="Arial"/>
          <w:sz w:val="24"/>
          <w:szCs w:val="24"/>
        </w:rPr>
        <w:t>interact</w:t>
      </w:r>
      <w:r w:rsidR="00911105" w:rsidRPr="00F76D44">
        <w:rPr>
          <w:rFonts w:ascii="Arial" w:hAnsi="Arial" w:cs="Arial"/>
          <w:sz w:val="24"/>
          <w:szCs w:val="24"/>
        </w:rPr>
        <w:t>ion</w:t>
      </w:r>
      <w:r w:rsidR="007820BE" w:rsidRPr="00F76D44">
        <w:rPr>
          <w:rFonts w:ascii="Arial" w:hAnsi="Arial" w:cs="Arial"/>
          <w:sz w:val="24"/>
          <w:szCs w:val="24"/>
        </w:rPr>
        <w:t xml:space="preserve"> with tomato</w:t>
      </w:r>
      <w:r w:rsidRPr="00F76D44">
        <w:rPr>
          <w:rFonts w:ascii="Arial" w:hAnsi="Arial" w:cs="Arial"/>
          <w:sz w:val="24"/>
          <w:szCs w:val="24"/>
        </w:rPr>
        <w:t xml:space="preserve"> domestication</w:t>
      </w:r>
      <w:r w:rsidR="003D632D" w:rsidRPr="00F76D44">
        <w:rPr>
          <w:rFonts w:ascii="Arial" w:hAnsi="Arial" w:cs="Arial"/>
          <w:sz w:val="24"/>
          <w:szCs w:val="24"/>
        </w:rPr>
        <w:t xml:space="preserve"> (Table 1)</w:t>
      </w:r>
      <w:r w:rsidR="00FD66D5" w:rsidRPr="00F76D44">
        <w:rPr>
          <w:rFonts w:ascii="Arial" w:hAnsi="Arial" w:cs="Arial"/>
          <w:sz w:val="24"/>
          <w:szCs w:val="24"/>
        </w:rPr>
        <w:t>.</w:t>
      </w:r>
      <w:r w:rsidR="00F529A7" w:rsidRPr="00F76D44">
        <w:rPr>
          <w:rFonts w:ascii="Arial" w:hAnsi="Arial" w:cs="Arial"/>
          <w:sz w:val="24"/>
          <w:szCs w:val="24"/>
        </w:rPr>
        <w:t xml:space="preserve"> </w:t>
      </w:r>
      <w:r w:rsidRPr="00F76D44">
        <w:rPr>
          <w:rFonts w:ascii="Arial" w:hAnsi="Arial" w:cs="Arial"/>
          <w:sz w:val="24"/>
          <w:szCs w:val="24"/>
        </w:rPr>
        <w:t>This suggests that there is genetic variation within the pathogen</w:t>
      </w:r>
      <w:r w:rsidR="00F2371C" w:rsidRPr="00F76D44">
        <w:rPr>
          <w:rFonts w:ascii="Arial" w:hAnsi="Arial" w:cs="Arial"/>
          <w:sz w:val="24"/>
          <w:szCs w:val="24"/>
        </w:rPr>
        <w:t>,</w:t>
      </w:r>
      <w:r w:rsidR="00652DA2" w:rsidRPr="00F76D44">
        <w:rPr>
          <w:rFonts w:ascii="Arial" w:hAnsi="Arial" w:cs="Arial"/>
          <w:sz w:val="24"/>
          <w:szCs w:val="24"/>
        </w:rPr>
        <w:t xml:space="preserve"> in which</w:t>
      </w:r>
      <w:r w:rsidRPr="00F76D44">
        <w:rPr>
          <w:rFonts w:ascii="Arial" w:hAnsi="Arial" w:cs="Arial"/>
          <w:sz w:val="24"/>
          <w:szCs w:val="24"/>
        </w:rPr>
        <w:t xml:space="preserve"> some alleles </w:t>
      </w:r>
      <w:r w:rsidR="00F2371C" w:rsidRPr="00F76D44">
        <w:rPr>
          <w:rFonts w:ascii="Arial" w:hAnsi="Arial" w:cs="Arial"/>
          <w:sz w:val="24"/>
          <w:szCs w:val="24"/>
        </w:rPr>
        <w:t>enhance</w:t>
      </w:r>
      <w:del w:id="512" w:author="Jennifer Lockhart" w:date="2018-12-23T16:40:00Z">
        <w:r w:rsidR="00016B74" w:rsidRPr="00F76D44" w:rsidDel="003210F3">
          <w:rPr>
            <w:rFonts w:ascii="Arial" w:hAnsi="Arial" w:cs="Arial"/>
            <w:sz w:val="24"/>
            <w:szCs w:val="24"/>
          </w:rPr>
          <w:delText>,</w:delText>
        </w:r>
      </w:del>
      <w:r w:rsidRPr="00F76D44">
        <w:rPr>
          <w:rFonts w:ascii="Arial" w:hAnsi="Arial" w:cs="Arial"/>
          <w:sz w:val="24"/>
          <w:szCs w:val="24"/>
        </w:rPr>
        <w:t xml:space="preserve"> and other alleles decrease virulence</w:t>
      </w:r>
      <w:ins w:id="513" w:author="Jennifer Lockhart" w:date="2018-12-23T16:40:00Z">
        <w:r w:rsidR="003210F3">
          <w:rPr>
            <w:rFonts w:ascii="Arial" w:hAnsi="Arial" w:cs="Arial"/>
            <w:sz w:val="24"/>
            <w:szCs w:val="24"/>
          </w:rPr>
          <w:t>,</w:t>
        </w:r>
      </w:ins>
      <w:r w:rsidR="007820BE" w:rsidRPr="00F76D44">
        <w:rPr>
          <w:rFonts w:ascii="Arial" w:hAnsi="Arial" w:cs="Arial"/>
          <w:sz w:val="24"/>
          <w:szCs w:val="24"/>
        </w:rPr>
        <w:t xml:space="preserve"> depending upon the plant</w:t>
      </w:r>
      <w:r w:rsidR="00291384" w:rsidRPr="00F76D44">
        <w:rPr>
          <w:rFonts w:ascii="Arial" w:hAnsi="Arial" w:cs="Arial"/>
          <w:sz w:val="24"/>
          <w:szCs w:val="24"/>
        </w:rPr>
        <w:t>’</w:t>
      </w:r>
      <w:r w:rsidR="007820BE" w:rsidRPr="00F76D44">
        <w:rPr>
          <w:rFonts w:ascii="Arial" w:hAnsi="Arial" w:cs="Arial"/>
          <w:sz w:val="24"/>
          <w:szCs w:val="24"/>
        </w:rPr>
        <w:t>s genotype</w:t>
      </w:r>
      <w:r w:rsidR="00FD66D5" w:rsidRPr="00F76D44">
        <w:rPr>
          <w:rFonts w:ascii="Arial" w:hAnsi="Arial" w:cs="Arial"/>
          <w:sz w:val="24"/>
          <w:szCs w:val="24"/>
        </w:rPr>
        <w:t>.</w:t>
      </w:r>
      <w:r w:rsidRPr="00F76D44">
        <w:rPr>
          <w:rFonts w:ascii="Arial" w:hAnsi="Arial" w:cs="Arial"/>
          <w:sz w:val="24"/>
          <w:szCs w:val="24"/>
        </w:rPr>
        <w:t xml:space="preserve"> To identify </w:t>
      </w:r>
      <w:r w:rsidR="008664CC" w:rsidRPr="00F76D44">
        <w:rPr>
          <w:rFonts w:ascii="Arial" w:hAnsi="Arial" w:cs="Arial"/>
          <w:sz w:val="24"/>
          <w:szCs w:val="24"/>
        </w:rPr>
        <w:t xml:space="preserve">variable </w:t>
      </w:r>
      <w:r w:rsidRPr="00F76D44">
        <w:rPr>
          <w:rFonts w:ascii="Arial" w:hAnsi="Arial" w:cs="Arial"/>
          <w:sz w:val="24"/>
          <w:szCs w:val="24"/>
        </w:rPr>
        <w:t>pathogen genes controlling differential virulence</w:t>
      </w:r>
      <w:r w:rsidR="007820BE" w:rsidRPr="00F76D44">
        <w:rPr>
          <w:rFonts w:ascii="Arial" w:hAnsi="Arial" w:cs="Arial"/>
          <w:sz w:val="24"/>
          <w:szCs w:val="24"/>
        </w:rPr>
        <w:t xml:space="preserve"> across plant genotypes</w:t>
      </w:r>
      <w:r w:rsidRPr="00F76D44">
        <w:rPr>
          <w:rFonts w:ascii="Arial" w:hAnsi="Arial" w:cs="Arial"/>
          <w:sz w:val="24"/>
          <w:szCs w:val="24"/>
        </w:rPr>
        <w:t xml:space="preserve">, we </w:t>
      </w:r>
      <w:r w:rsidR="008664CC" w:rsidRPr="00F76D44">
        <w:rPr>
          <w:rFonts w:ascii="Arial" w:hAnsi="Arial" w:cs="Arial"/>
          <w:sz w:val="24"/>
          <w:szCs w:val="24"/>
        </w:rPr>
        <w:t>conducted</w:t>
      </w:r>
      <w:r w:rsidRPr="00F76D44">
        <w:rPr>
          <w:rFonts w:ascii="Arial" w:hAnsi="Arial" w:cs="Arial"/>
          <w:sz w:val="24"/>
          <w:szCs w:val="24"/>
        </w:rPr>
        <w:t xml:space="preserve"> </w:t>
      </w:r>
      <w:r w:rsidR="008664CC" w:rsidRPr="00F76D44">
        <w:rPr>
          <w:rFonts w:ascii="Arial" w:hAnsi="Arial" w:cs="Arial"/>
          <w:sz w:val="24"/>
          <w:szCs w:val="24"/>
        </w:rPr>
        <w:t>GWA</w:t>
      </w:r>
      <w:r w:rsidRPr="00F76D44">
        <w:rPr>
          <w:rFonts w:ascii="Arial" w:hAnsi="Arial" w:cs="Arial"/>
          <w:sz w:val="24"/>
          <w:szCs w:val="24"/>
        </w:rPr>
        <w:t xml:space="preserve"> mapping analysis</w:t>
      </w:r>
      <w:r w:rsidR="00970D99" w:rsidRPr="00F76D44">
        <w:rPr>
          <w:rFonts w:ascii="Arial" w:hAnsi="Arial" w:cs="Arial"/>
          <w:sz w:val="24"/>
          <w:szCs w:val="24"/>
        </w:rPr>
        <w:t xml:space="preserve"> within the pathogen</w:t>
      </w:r>
      <w:del w:id="514" w:author="Jennifer Lockhart" w:date="2018-12-23T16:40:00Z">
        <w:r w:rsidR="00654D4D" w:rsidRPr="00F76D44" w:rsidDel="003210F3">
          <w:rPr>
            <w:rFonts w:ascii="Arial" w:hAnsi="Arial" w:cs="Arial"/>
            <w:sz w:val="24"/>
            <w:szCs w:val="24"/>
          </w:rPr>
          <w:delText>,</w:delText>
        </w:r>
      </w:del>
      <w:r w:rsidR="00654D4D" w:rsidRPr="00F76D44">
        <w:rPr>
          <w:rFonts w:ascii="Arial" w:hAnsi="Arial" w:cs="Arial"/>
          <w:sz w:val="24"/>
          <w:szCs w:val="24"/>
        </w:rPr>
        <w:t xml:space="preserve"> using 272,672 SNPs compared to the </w:t>
      </w:r>
      <w:r w:rsidR="00654D4D" w:rsidRPr="00F76D44">
        <w:rPr>
          <w:rFonts w:ascii="Arial" w:hAnsi="Arial" w:cs="Arial"/>
          <w:i/>
          <w:sz w:val="24"/>
          <w:szCs w:val="24"/>
        </w:rPr>
        <w:t>B. cinerea</w:t>
      </w:r>
      <w:r w:rsidR="00654D4D" w:rsidRPr="00F76D44">
        <w:rPr>
          <w:rFonts w:ascii="Arial" w:hAnsi="Arial" w:cs="Arial"/>
          <w:sz w:val="24"/>
          <w:szCs w:val="24"/>
        </w:rPr>
        <w:t xml:space="preserve"> T4 reference genome (</w:t>
      </w:r>
      <w:r w:rsidR="00E369F0" w:rsidRPr="00F76D44">
        <w:rPr>
          <w:rFonts w:ascii="Arial" w:hAnsi="Arial" w:cs="Arial"/>
          <w:sz w:val="24"/>
          <w:szCs w:val="24"/>
        </w:rPr>
        <w:t>Supplemental Figure</w:t>
      </w:r>
      <w:r w:rsidR="00A66141" w:rsidRPr="00F76D44">
        <w:rPr>
          <w:rFonts w:ascii="Arial" w:hAnsi="Arial" w:cs="Arial"/>
          <w:sz w:val="24"/>
          <w:szCs w:val="24"/>
        </w:rPr>
        <w:t xml:space="preserve"> </w:t>
      </w:r>
      <w:r w:rsidR="00583E28" w:rsidRPr="00F76D44">
        <w:rPr>
          <w:rFonts w:ascii="Arial" w:hAnsi="Arial" w:cs="Arial"/>
          <w:sz w:val="24"/>
          <w:szCs w:val="24"/>
        </w:rPr>
        <w:t>1</w:t>
      </w:r>
      <w:r w:rsidR="00654D4D" w:rsidRPr="00F76D44">
        <w:rPr>
          <w:rFonts w:ascii="Arial" w:hAnsi="Arial" w:cs="Arial"/>
          <w:sz w:val="24"/>
          <w:szCs w:val="24"/>
        </w:rPr>
        <w:t>)</w:t>
      </w:r>
      <w:r w:rsidR="00ED11CB"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w:t>
      </w:r>
      <w:r w:rsidR="00FD66D5" w:rsidRPr="00F76D44">
        <w:rPr>
          <w:rFonts w:ascii="Arial" w:hAnsi="Arial" w:cs="Arial"/>
          <w:sz w:val="24"/>
          <w:szCs w:val="24"/>
        </w:rPr>
        <w:t xml:space="preserve"> </w:t>
      </w:r>
      <w:r w:rsidR="005C5BE9" w:rsidRPr="00F76D44">
        <w:rPr>
          <w:rFonts w:ascii="Arial" w:hAnsi="Arial" w:cs="Arial"/>
          <w:sz w:val="24"/>
          <w:szCs w:val="24"/>
        </w:rPr>
        <w:t xml:space="preserve">Due to the large effect of plant genotype on resistance to </w:t>
      </w:r>
      <w:r w:rsidR="005C5BE9" w:rsidRPr="00F76D44">
        <w:rPr>
          <w:rFonts w:ascii="Arial" w:hAnsi="Arial" w:cs="Arial"/>
          <w:i/>
          <w:sz w:val="24"/>
          <w:szCs w:val="24"/>
        </w:rPr>
        <w:t>B. cinerea</w:t>
      </w:r>
      <w:r w:rsidR="005C5BE9" w:rsidRPr="00F76D44">
        <w:rPr>
          <w:rFonts w:ascii="Arial" w:hAnsi="Arial" w:cs="Arial"/>
          <w:sz w:val="24"/>
          <w:szCs w:val="24"/>
        </w:rPr>
        <w:t xml:space="preserve">, we performed GWA </w:t>
      </w:r>
      <w:r w:rsidRPr="00F76D44">
        <w:rPr>
          <w:rFonts w:ascii="Arial" w:hAnsi="Arial" w:cs="Arial"/>
          <w:sz w:val="24"/>
          <w:szCs w:val="24"/>
        </w:rPr>
        <w:t>using model</w:t>
      </w:r>
      <w:r w:rsidR="008F3BDD" w:rsidRPr="00F76D44">
        <w:rPr>
          <w:rFonts w:ascii="Arial" w:hAnsi="Arial" w:cs="Arial"/>
          <w:sz w:val="24"/>
          <w:szCs w:val="24"/>
        </w:rPr>
        <w:t>-</w:t>
      </w:r>
      <w:r w:rsidRPr="00F76D44">
        <w:rPr>
          <w:rFonts w:ascii="Arial" w:hAnsi="Arial" w:cs="Arial"/>
          <w:sz w:val="24"/>
          <w:szCs w:val="24"/>
        </w:rPr>
        <w:t>corrected least-squared mean virulence measured on each tomato</w:t>
      </w:r>
      <w:r w:rsidR="005C5BE9" w:rsidRPr="00F76D44">
        <w:rPr>
          <w:rFonts w:ascii="Arial" w:hAnsi="Arial" w:cs="Arial"/>
          <w:sz w:val="24"/>
          <w:szCs w:val="24"/>
        </w:rPr>
        <w:t xml:space="preserve"> genotype </w:t>
      </w:r>
      <w:r w:rsidRPr="00F76D44">
        <w:rPr>
          <w:rFonts w:ascii="Arial" w:hAnsi="Arial" w:cs="Arial"/>
          <w:sz w:val="24"/>
          <w:szCs w:val="24"/>
        </w:rPr>
        <w:t>as separate trait</w:t>
      </w:r>
      <w:r w:rsidR="008664CC" w:rsidRPr="00F76D44">
        <w:rPr>
          <w:rFonts w:ascii="Arial" w:hAnsi="Arial" w:cs="Arial"/>
          <w:sz w:val="24"/>
          <w:szCs w:val="24"/>
        </w:rPr>
        <w:t>s</w:t>
      </w:r>
      <w:r w:rsidR="005D0AE7" w:rsidRPr="00F76D44">
        <w:rPr>
          <w:rFonts w:ascii="Arial" w:hAnsi="Arial" w:cs="Arial"/>
          <w:sz w:val="24"/>
          <w:szCs w:val="24"/>
        </w:rPr>
        <w:t>. We used a ridge-regression approach</w:t>
      </w:r>
      <w:r w:rsidRPr="00F76D44">
        <w:rPr>
          <w:rFonts w:ascii="Arial" w:hAnsi="Arial" w:cs="Arial"/>
          <w:sz w:val="24"/>
          <w:szCs w:val="24"/>
        </w:rPr>
        <w:t xml:space="preserve"> </w:t>
      </w:r>
      <w:r w:rsidR="00F2371C" w:rsidRPr="00F76D44">
        <w:rPr>
          <w:rFonts w:ascii="Arial" w:hAnsi="Arial" w:cs="Arial"/>
          <w:sz w:val="24"/>
          <w:szCs w:val="24"/>
        </w:rPr>
        <w:t>(</w:t>
      </w:r>
      <w:proofErr w:type="spellStart"/>
      <w:r w:rsidR="00F2371C" w:rsidRPr="00F76D44">
        <w:rPr>
          <w:rFonts w:ascii="Arial" w:hAnsi="Arial" w:cs="Arial"/>
          <w:sz w:val="24"/>
          <w:szCs w:val="24"/>
        </w:rPr>
        <w:t>bigRR</w:t>
      </w:r>
      <w:proofErr w:type="spellEnd"/>
      <w:r w:rsidR="00F2371C" w:rsidRPr="00F76D44">
        <w:rPr>
          <w:rFonts w:ascii="Arial" w:hAnsi="Arial" w:cs="Arial"/>
          <w:sz w:val="24"/>
          <w:szCs w:val="24"/>
        </w:rPr>
        <w:t xml:space="preserve">) </w:t>
      </w:r>
      <w:r w:rsidRPr="00F76D44">
        <w:rPr>
          <w:rFonts w:ascii="Arial" w:hAnsi="Arial" w:cs="Arial"/>
          <w:sz w:val="24"/>
          <w:szCs w:val="24"/>
        </w:rPr>
        <w:t>to estimate the phenotypic effects across the genome</w:t>
      </w:r>
      <w:r w:rsidR="00521EF5"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(Shen, Alam et al. 2013, Corwin, Copeland et al. 2016, Corwin, Subedy et al. 2016, Francisco, Joseph et al. 2016, Atwell, Corwin et al. 2018)</w:t>
      </w:r>
      <w:r w:rsidR="002345CD" w:rsidRPr="00F76D44">
        <w:rPr>
          <w:rFonts w:ascii="Arial" w:hAnsi="Arial" w:cs="Arial"/>
          <w:sz w:val="24"/>
          <w:szCs w:val="24"/>
        </w:rPr>
        <w:fldChar w:fldCharType="end"/>
      </w:r>
      <w:r w:rsidR="005D0AE7" w:rsidRPr="00F76D44">
        <w:rPr>
          <w:rFonts w:ascii="Arial" w:hAnsi="Arial" w:cs="Arial"/>
          <w:sz w:val="24"/>
          <w:szCs w:val="24"/>
        </w:rPr>
        <w:t xml:space="preserve">. To determine significance of SNP </w:t>
      </w:r>
      <w:r w:rsidR="004A0949" w:rsidRPr="00F76D44">
        <w:rPr>
          <w:rFonts w:ascii="Arial" w:hAnsi="Arial" w:cs="Arial"/>
          <w:sz w:val="24"/>
          <w:szCs w:val="24"/>
        </w:rPr>
        <w:t>effects</w:t>
      </w:r>
      <w:r w:rsidR="00E5266A" w:rsidRPr="00F76D44">
        <w:rPr>
          <w:rFonts w:ascii="Arial" w:hAnsi="Arial" w:cs="Arial"/>
          <w:sz w:val="24"/>
          <w:szCs w:val="24"/>
        </w:rPr>
        <w:t xml:space="preserve"> under GWA</w:t>
      </w:r>
      <w:r w:rsidR="004A0949" w:rsidRPr="00F76D44">
        <w:rPr>
          <w:rFonts w:ascii="Arial" w:hAnsi="Arial" w:cs="Arial"/>
          <w:sz w:val="24"/>
          <w:szCs w:val="24"/>
        </w:rPr>
        <w:t xml:space="preserve">, we permuted phenotypes </w:t>
      </w:r>
      <w:r w:rsidR="005D0AE7" w:rsidRPr="00F76D44">
        <w:rPr>
          <w:rFonts w:ascii="Arial" w:hAnsi="Arial" w:cs="Arial"/>
          <w:sz w:val="24"/>
          <w:szCs w:val="24"/>
        </w:rPr>
        <w:t>1000</w:t>
      </w:r>
      <w:r w:rsidR="008F3BDD" w:rsidRPr="00F76D44">
        <w:rPr>
          <w:rFonts w:ascii="Arial" w:hAnsi="Arial" w:cs="Arial"/>
          <w:sz w:val="24"/>
          <w:szCs w:val="24"/>
        </w:rPr>
        <w:t xml:space="preserve"> times</w:t>
      </w:r>
      <w:r w:rsidR="005D0AE7" w:rsidRPr="00F76D44">
        <w:rPr>
          <w:rFonts w:ascii="Arial" w:hAnsi="Arial" w:cs="Arial"/>
          <w:sz w:val="24"/>
          <w:szCs w:val="24"/>
        </w:rPr>
        <w:t xml:space="preserve"> to calculate 95, 99, and 99.9% </w:t>
      </w:r>
      <w:r w:rsidR="00652DA2" w:rsidRPr="00F76D44">
        <w:rPr>
          <w:rFonts w:ascii="Arial" w:hAnsi="Arial" w:cs="Arial"/>
          <w:sz w:val="24"/>
          <w:szCs w:val="24"/>
        </w:rPr>
        <w:t xml:space="preserve">effect size </w:t>
      </w:r>
      <w:r w:rsidR="005D0AE7" w:rsidRPr="00F76D44">
        <w:rPr>
          <w:rFonts w:ascii="Arial" w:hAnsi="Arial" w:cs="Arial"/>
          <w:sz w:val="24"/>
          <w:szCs w:val="24"/>
        </w:rPr>
        <w:t>thr</w:t>
      </w:r>
      <w:r w:rsidR="004A0949" w:rsidRPr="00F76D44">
        <w:rPr>
          <w:rFonts w:ascii="Arial" w:hAnsi="Arial" w:cs="Arial"/>
          <w:sz w:val="24"/>
          <w:szCs w:val="24"/>
        </w:rPr>
        <w:t>esholds within each plant host.</w:t>
      </w:r>
      <w:r w:rsidR="00F42F37" w:rsidRPr="00F76D44">
        <w:rPr>
          <w:rFonts w:ascii="Arial" w:hAnsi="Arial" w:cs="Arial"/>
          <w:sz w:val="24"/>
          <w:szCs w:val="24"/>
        </w:rPr>
        <w:t xml:space="preserve"> </w:t>
      </w:r>
      <w:bookmarkStart w:id="515" w:name="_Hlk527973110"/>
      <w:r w:rsidR="005A05B6" w:rsidRPr="00F76D44">
        <w:rPr>
          <w:rFonts w:ascii="Arial" w:hAnsi="Arial" w:cs="Arial"/>
          <w:sz w:val="24"/>
          <w:szCs w:val="24"/>
        </w:rPr>
        <w:t>At</w:t>
      </w:r>
      <w:r w:rsidR="00EE4C56" w:rsidRPr="00F76D44">
        <w:rPr>
          <w:rFonts w:ascii="Arial" w:hAnsi="Arial" w:cs="Arial"/>
          <w:sz w:val="24"/>
          <w:szCs w:val="24"/>
        </w:rPr>
        <w:t xml:space="preserve"> 1000 permutation</w:t>
      </w:r>
      <w:r w:rsidR="006C38D4" w:rsidRPr="00F76D44">
        <w:rPr>
          <w:rFonts w:ascii="Arial" w:hAnsi="Arial" w:cs="Arial"/>
          <w:sz w:val="24"/>
          <w:szCs w:val="24"/>
        </w:rPr>
        <w:t>s,</w:t>
      </w:r>
      <w:r w:rsidR="00EE4C56" w:rsidRPr="00F76D44">
        <w:rPr>
          <w:rFonts w:ascii="Arial" w:hAnsi="Arial" w:cs="Arial"/>
          <w:sz w:val="24"/>
          <w:szCs w:val="24"/>
        </w:rPr>
        <w:t xml:space="preserve"> the 99.9% threshold is imprecise, but we included this approximate threshold to identify</w:t>
      </w:r>
      <w:r w:rsidR="005A05B6" w:rsidRPr="00F76D44">
        <w:rPr>
          <w:rFonts w:ascii="Arial" w:hAnsi="Arial" w:cs="Arial"/>
          <w:sz w:val="24"/>
          <w:szCs w:val="24"/>
        </w:rPr>
        <w:t xml:space="preserve"> conservative</w:t>
      </w:r>
      <w:r w:rsidR="00EE4C56" w:rsidRPr="00F76D44">
        <w:rPr>
          <w:rFonts w:ascii="Arial" w:hAnsi="Arial" w:cs="Arial"/>
          <w:sz w:val="24"/>
          <w:szCs w:val="24"/>
        </w:rPr>
        <w:t xml:space="preserve"> SNP associations. </w:t>
      </w:r>
      <w:r w:rsidR="004A0949" w:rsidRPr="00F76D44">
        <w:rPr>
          <w:rFonts w:ascii="Arial" w:hAnsi="Arial" w:cs="Arial"/>
          <w:sz w:val="24"/>
          <w:szCs w:val="24"/>
        </w:rPr>
        <w:t xml:space="preserve"> </w:t>
      </w:r>
      <w:bookmarkEnd w:id="515"/>
      <w:r w:rsidR="00FD66D5" w:rsidRPr="00F76D44">
        <w:rPr>
          <w:rFonts w:ascii="Arial" w:hAnsi="Arial" w:cs="Arial"/>
          <w:sz w:val="24"/>
          <w:szCs w:val="24"/>
        </w:rPr>
        <w:t xml:space="preserve">GWA analysis </w:t>
      </w:r>
      <w:r w:rsidRPr="00F76D44">
        <w:rPr>
          <w:rFonts w:ascii="Arial" w:hAnsi="Arial" w:cs="Arial"/>
          <w:sz w:val="24"/>
          <w:szCs w:val="24"/>
        </w:rPr>
        <w:t xml:space="preserve">showed </w:t>
      </w:r>
      <w:r w:rsidR="00FD66D5" w:rsidRPr="00F76D44">
        <w:rPr>
          <w:rFonts w:ascii="Arial" w:hAnsi="Arial" w:cs="Arial"/>
          <w:sz w:val="24"/>
          <w:szCs w:val="24"/>
        </w:rPr>
        <w:t>that the</w:t>
      </w:r>
      <w:r w:rsidRPr="00F76D44">
        <w:rPr>
          <w:rFonts w:ascii="Arial" w:hAnsi="Arial" w:cs="Arial"/>
          <w:sz w:val="24"/>
          <w:szCs w:val="24"/>
        </w:rPr>
        <w:t xml:space="preserve"> genetic</w:t>
      </w:r>
      <w:r w:rsidR="00BC5308" w:rsidRPr="00F76D44">
        <w:rPr>
          <w:rFonts w:ascii="Arial" w:hAnsi="Arial" w:cs="Arial"/>
          <w:sz w:val="24"/>
          <w:szCs w:val="24"/>
        </w:rPr>
        <w:t xml:space="preserve"> basis of </w:t>
      </w:r>
      <w:r w:rsidR="00BC5308" w:rsidRPr="00F76D44">
        <w:rPr>
          <w:rFonts w:ascii="Arial" w:hAnsi="Arial" w:cs="Arial"/>
          <w:i/>
          <w:sz w:val="24"/>
          <w:szCs w:val="24"/>
        </w:rPr>
        <w:t>B</w:t>
      </w:r>
      <w:r w:rsidR="00FD66D5" w:rsidRPr="00F76D44">
        <w:rPr>
          <w:rFonts w:ascii="Arial" w:hAnsi="Arial" w:cs="Arial"/>
          <w:i/>
          <w:sz w:val="24"/>
          <w:szCs w:val="24"/>
        </w:rPr>
        <w:t>. cinerea</w:t>
      </w:r>
      <w:r w:rsidR="00BC5308" w:rsidRPr="00F76D44">
        <w:rPr>
          <w:rFonts w:ascii="Arial" w:hAnsi="Arial" w:cs="Arial"/>
          <w:sz w:val="24"/>
          <w:szCs w:val="24"/>
        </w:rPr>
        <w:t xml:space="preserve"> virulence on tomato is highly polygenic.</w:t>
      </w:r>
      <w:r w:rsidR="0055730F" w:rsidRPr="00F76D44">
        <w:rPr>
          <w:rFonts w:ascii="Arial" w:hAnsi="Arial" w:cs="Arial"/>
          <w:sz w:val="24"/>
          <w:szCs w:val="24"/>
        </w:rPr>
        <w:t xml:space="preserve"> </w:t>
      </w:r>
      <w:r w:rsidR="00F2371C" w:rsidRPr="00F76D44">
        <w:rPr>
          <w:rFonts w:ascii="Arial" w:hAnsi="Arial" w:cs="Arial"/>
          <w:sz w:val="24"/>
          <w:szCs w:val="24"/>
        </w:rPr>
        <w:t xml:space="preserve">Consistent with a polygenic structure of this trait in the pathogen, </w:t>
      </w:r>
      <w:r w:rsidR="0041243A" w:rsidRPr="00F76D44">
        <w:rPr>
          <w:rFonts w:ascii="Arial" w:hAnsi="Arial" w:cs="Arial"/>
          <w:sz w:val="24"/>
          <w:szCs w:val="24"/>
        </w:rPr>
        <w:t>GWA did not identify</w:t>
      </w:r>
      <w:r w:rsidR="00F2371C" w:rsidRPr="00F76D44">
        <w:rPr>
          <w:rFonts w:ascii="Arial" w:hAnsi="Arial" w:cs="Arial"/>
          <w:sz w:val="24"/>
          <w:szCs w:val="24"/>
        </w:rPr>
        <w:t xml:space="preserve"> large-effect</w:t>
      </w:r>
      <w:r w:rsidR="0058741C" w:rsidRPr="00F76D44">
        <w:rPr>
          <w:rFonts w:ascii="Arial" w:hAnsi="Arial" w:cs="Arial"/>
          <w:sz w:val="24"/>
          <w:szCs w:val="24"/>
        </w:rPr>
        <w:t xml:space="preserve"> </w:t>
      </w:r>
      <w:r w:rsidR="00F2371C" w:rsidRPr="00F76D44">
        <w:rPr>
          <w:rFonts w:ascii="Arial" w:hAnsi="Arial" w:cs="Arial"/>
          <w:sz w:val="24"/>
          <w:szCs w:val="24"/>
        </w:rPr>
        <w:t xml:space="preserve">SNPs (Figure 4). </w:t>
      </w:r>
      <w:r w:rsidR="007A15C7" w:rsidRPr="00F76D44">
        <w:rPr>
          <w:rFonts w:ascii="Arial" w:hAnsi="Arial" w:cs="Arial"/>
          <w:sz w:val="24"/>
          <w:szCs w:val="24"/>
        </w:rPr>
        <w:t>The</w:t>
      </w:r>
      <w:r w:rsidR="00676532" w:rsidRPr="00F76D44">
        <w:rPr>
          <w:rFonts w:ascii="Arial" w:hAnsi="Arial" w:cs="Arial"/>
          <w:sz w:val="24"/>
          <w:szCs w:val="24"/>
        </w:rPr>
        <w:t xml:space="preserve"> number of significant </w:t>
      </w:r>
      <w:r w:rsidR="00676532" w:rsidRPr="00F76D44">
        <w:rPr>
          <w:rFonts w:ascii="Arial" w:hAnsi="Arial" w:cs="Arial"/>
          <w:i/>
          <w:sz w:val="24"/>
          <w:szCs w:val="24"/>
        </w:rPr>
        <w:t xml:space="preserve">B. cinerea </w:t>
      </w:r>
      <w:r w:rsidR="00676532" w:rsidRPr="00F76D44">
        <w:rPr>
          <w:rFonts w:ascii="Arial" w:hAnsi="Arial" w:cs="Arial"/>
          <w:sz w:val="24"/>
          <w:szCs w:val="24"/>
        </w:rPr>
        <w:t>virulence SNPs identified by this</w:t>
      </w:r>
      <w:r w:rsidR="007A15C7" w:rsidRPr="00F76D44">
        <w:rPr>
          <w:rFonts w:ascii="Arial" w:hAnsi="Arial" w:cs="Arial"/>
          <w:sz w:val="24"/>
          <w:szCs w:val="24"/>
        </w:rPr>
        <w:t xml:space="preserve"> ridge-regression approach (</w:t>
      </w:r>
      <w:proofErr w:type="spellStart"/>
      <w:r w:rsidR="00435AF3" w:rsidRPr="00F76D44">
        <w:rPr>
          <w:rFonts w:ascii="Arial" w:hAnsi="Arial" w:cs="Arial"/>
          <w:sz w:val="24"/>
          <w:szCs w:val="24"/>
        </w:rPr>
        <w:t>b</w:t>
      </w:r>
      <w:r w:rsidR="007A15C7" w:rsidRPr="00F76D44">
        <w:rPr>
          <w:rFonts w:ascii="Arial" w:hAnsi="Arial" w:cs="Arial"/>
          <w:sz w:val="24"/>
          <w:szCs w:val="24"/>
        </w:rPr>
        <w:t>igRR</w:t>
      </w:r>
      <w:proofErr w:type="spellEnd"/>
      <w:r w:rsidR="007A15C7" w:rsidRPr="00F76D44">
        <w:rPr>
          <w:rFonts w:ascii="Arial" w:hAnsi="Arial" w:cs="Arial"/>
          <w:sz w:val="24"/>
          <w:szCs w:val="24"/>
        </w:rPr>
        <w:t xml:space="preserve">) </w:t>
      </w:r>
      <w:r w:rsidR="00676532" w:rsidRPr="00F76D44">
        <w:rPr>
          <w:rFonts w:ascii="Arial" w:hAnsi="Arial" w:cs="Arial"/>
          <w:sz w:val="24"/>
          <w:szCs w:val="24"/>
        </w:rPr>
        <w:t>varied by plant accession, from</w:t>
      </w:r>
      <w:r w:rsidR="00847F0D" w:rsidRPr="00F76D44">
        <w:rPr>
          <w:rFonts w:ascii="Arial" w:hAnsi="Arial" w:cs="Arial"/>
          <w:sz w:val="24"/>
          <w:szCs w:val="24"/>
        </w:rPr>
        <w:t xml:space="preserve"> 1</w:t>
      </w:r>
      <w:r w:rsidR="008F3BDD" w:rsidRPr="00F76D44">
        <w:rPr>
          <w:rFonts w:ascii="Arial" w:hAnsi="Arial" w:cs="Arial"/>
          <w:sz w:val="24"/>
          <w:szCs w:val="24"/>
        </w:rPr>
        <w:t>,</w:t>
      </w:r>
      <w:r w:rsidR="00847F0D" w:rsidRPr="00F76D44">
        <w:rPr>
          <w:rFonts w:ascii="Arial" w:hAnsi="Arial" w:cs="Arial"/>
          <w:sz w:val="24"/>
          <w:szCs w:val="24"/>
        </w:rPr>
        <w:t>284 to 25</w:t>
      </w:r>
      <w:r w:rsidR="008F3BDD" w:rsidRPr="00F76D44">
        <w:rPr>
          <w:rFonts w:ascii="Arial" w:hAnsi="Arial" w:cs="Arial"/>
          <w:sz w:val="24"/>
          <w:szCs w:val="24"/>
        </w:rPr>
        <w:t>,</w:t>
      </w:r>
      <w:r w:rsidR="00847F0D" w:rsidRPr="00F76D44">
        <w:rPr>
          <w:rFonts w:ascii="Arial" w:hAnsi="Arial" w:cs="Arial"/>
          <w:sz w:val="24"/>
          <w:szCs w:val="24"/>
        </w:rPr>
        <w:t xml:space="preserve">421 SNPs </w:t>
      </w:r>
      <w:r w:rsidR="00676532" w:rsidRPr="00F76D44">
        <w:rPr>
          <w:rFonts w:ascii="Arial" w:hAnsi="Arial" w:cs="Arial"/>
          <w:sz w:val="24"/>
          <w:szCs w:val="24"/>
        </w:rPr>
        <w:t xml:space="preserve">on </w:t>
      </w:r>
      <w:r w:rsidR="00847F0D" w:rsidRPr="00F76D44">
        <w:rPr>
          <w:rFonts w:ascii="Arial" w:hAnsi="Arial" w:cs="Arial"/>
          <w:sz w:val="24"/>
          <w:szCs w:val="24"/>
        </w:rPr>
        <w:t>the 12 different host genotypes</w:t>
      </w:r>
      <w:r w:rsidR="000D7C3A" w:rsidRPr="00F76D44">
        <w:rPr>
          <w:rFonts w:ascii="Arial" w:hAnsi="Arial" w:cs="Arial"/>
          <w:sz w:val="24"/>
          <w:szCs w:val="24"/>
        </w:rPr>
        <w:t xml:space="preserve"> </w:t>
      </w:r>
      <w:r w:rsidR="000D7C3A" w:rsidRPr="00F76D44">
        <w:rPr>
          <w:rFonts w:ascii="Arial" w:hAnsi="Arial" w:cs="Arial"/>
          <w:sz w:val="24"/>
          <w:szCs w:val="24"/>
        </w:rPr>
        <w:lastRenderedPageBreak/>
        <w:t>(</w:t>
      </w:r>
      <w:r w:rsidR="00A50C30" w:rsidRPr="00F76D44">
        <w:rPr>
          <w:rFonts w:ascii="Arial" w:hAnsi="Arial" w:cs="Arial"/>
          <w:sz w:val="24"/>
          <w:szCs w:val="24"/>
        </w:rPr>
        <w:t xml:space="preserve">significance was determined by the </w:t>
      </w:r>
      <w:r w:rsidR="000D7C3A" w:rsidRPr="00F76D44">
        <w:rPr>
          <w:rFonts w:ascii="Arial" w:hAnsi="Arial" w:cs="Arial"/>
          <w:sz w:val="24"/>
          <w:szCs w:val="24"/>
        </w:rPr>
        <w:t xml:space="preserve">SNP effect size estimate </w:t>
      </w:r>
      <w:r w:rsidR="00A50C30" w:rsidRPr="00F76D44">
        <w:rPr>
          <w:rFonts w:ascii="Arial" w:hAnsi="Arial" w:cs="Arial"/>
          <w:sz w:val="24"/>
          <w:szCs w:val="24"/>
        </w:rPr>
        <w:t xml:space="preserve">exceeding </w:t>
      </w:r>
      <w:r w:rsidR="000D7C3A" w:rsidRPr="00F76D44">
        <w:rPr>
          <w:rFonts w:ascii="Arial" w:hAnsi="Arial" w:cs="Arial"/>
          <w:sz w:val="24"/>
          <w:szCs w:val="24"/>
        </w:rPr>
        <w:t xml:space="preserve">the 99% </w:t>
      </w:r>
      <w:r w:rsidR="007B203C" w:rsidRPr="00F76D44">
        <w:rPr>
          <w:rFonts w:ascii="Arial" w:hAnsi="Arial" w:cs="Arial"/>
          <w:sz w:val="24"/>
          <w:szCs w:val="24"/>
        </w:rPr>
        <w:t>1000-</w:t>
      </w:r>
      <w:r w:rsidR="007820BE" w:rsidRPr="00F76D44">
        <w:rPr>
          <w:rFonts w:ascii="Arial" w:hAnsi="Arial" w:cs="Arial"/>
          <w:sz w:val="24"/>
          <w:szCs w:val="24"/>
        </w:rPr>
        <w:t xml:space="preserve">permutation </w:t>
      </w:r>
      <w:r w:rsidR="000D7C3A" w:rsidRPr="00F76D44">
        <w:rPr>
          <w:rFonts w:ascii="Arial" w:hAnsi="Arial" w:cs="Arial"/>
          <w:sz w:val="24"/>
          <w:szCs w:val="24"/>
        </w:rPr>
        <w:t>threshold)</w:t>
      </w:r>
      <w:r w:rsidR="0055730F" w:rsidRPr="00F76D44">
        <w:rPr>
          <w:rFonts w:ascii="Arial" w:hAnsi="Arial" w:cs="Arial"/>
          <w:sz w:val="24"/>
          <w:szCs w:val="24"/>
        </w:rPr>
        <w:t>.</w:t>
      </w:r>
      <w:r w:rsidR="00BC5308" w:rsidRPr="00F76D44">
        <w:rPr>
          <w:rFonts w:ascii="Arial" w:hAnsi="Arial" w:cs="Arial"/>
          <w:sz w:val="24"/>
          <w:szCs w:val="24"/>
        </w:rPr>
        <w:t xml:space="preserve"> </w:t>
      </w:r>
    </w:p>
    <w:p w14:paraId="2A925D8C" w14:textId="5308EC92" w:rsidR="0020244D" w:rsidRPr="00F76D44" w:rsidRDefault="0020244D" w:rsidP="00062B0A">
      <w:pPr>
        <w:spacing w:line="360" w:lineRule="auto"/>
        <w:ind w:firstLine="720"/>
        <w:rPr>
          <w:rFonts w:ascii="Arial" w:hAnsi="Arial" w:cs="Arial"/>
          <w:sz w:val="24"/>
          <w:szCs w:val="24"/>
        </w:rPr>
      </w:pPr>
      <w:r w:rsidRPr="00F76D44">
        <w:rPr>
          <w:rFonts w:ascii="Arial" w:hAnsi="Arial" w:cs="Arial"/>
          <w:sz w:val="24"/>
          <w:szCs w:val="24"/>
        </w:rPr>
        <w:t>At the SNP level, fewer loci contribute to virulence across all host</w:t>
      </w:r>
      <w:r w:rsidR="00AA12DA" w:rsidRPr="00F76D44">
        <w:rPr>
          <w:rFonts w:ascii="Arial" w:hAnsi="Arial" w:cs="Arial"/>
          <w:sz w:val="24"/>
          <w:szCs w:val="24"/>
        </w:rPr>
        <w:t xml:space="preserve"> genotypes</w:t>
      </w:r>
      <w:r w:rsidRPr="00F76D44">
        <w:rPr>
          <w:rFonts w:ascii="Arial" w:hAnsi="Arial" w:cs="Arial"/>
          <w:sz w:val="24"/>
          <w:szCs w:val="24"/>
        </w:rPr>
        <w:t xml:space="preserve">. We found five </w:t>
      </w:r>
      <w:r w:rsidRPr="00F76D44">
        <w:rPr>
          <w:rFonts w:ascii="Arial" w:hAnsi="Arial" w:cs="Arial"/>
          <w:i/>
          <w:sz w:val="24"/>
          <w:szCs w:val="24"/>
        </w:rPr>
        <w:t xml:space="preserve">B. cinerea </w:t>
      </w:r>
      <w:r w:rsidRPr="00F76D44">
        <w:rPr>
          <w:rFonts w:ascii="Arial" w:hAnsi="Arial" w:cs="Arial"/>
          <w:sz w:val="24"/>
          <w:szCs w:val="24"/>
        </w:rPr>
        <w:t>SNPs significantly linked to altered lesion size on all 12 tomato accessions (Figure 4b). 215 SNPs were called in at least ten hosts, and 3</w:t>
      </w:r>
      <w:r w:rsidR="006C38D4" w:rsidRPr="00F76D44">
        <w:rPr>
          <w:rFonts w:ascii="Arial" w:hAnsi="Arial" w:cs="Arial"/>
          <w:sz w:val="24"/>
          <w:szCs w:val="24"/>
        </w:rPr>
        <w:t>,</w:t>
      </w:r>
      <w:r w:rsidRPr="00F76D44">
        <w:rPr>
          <w:rFonts w:ascii="Arial" w:hAnsi="Arial" w:cs="Arial"/>
          <w:sz w:val="24"/>
          <w:szCs w:val="24"/>
        </w:rPr>
        <w:t>3</w:t>
      </w:r>
      <w:r w:rsidR="00702CED" w:rsidRPr="00F76D44">
        <w:rPr>
          <w:rFonts w:ascii="Arial" w:hAnsi="Arial" w:cs="Arial"/>
          <w:sz w:val="24"/>
          <w:szCs w:val="24"/>
        </w:rPr>
        <w:t>00</w:t>
      </w:r>
      <w:r w:rsidRPr="00F76D44">
        <w:rPr>
          <w:rFonts w:ascii="Arial" w:hAnsi="Arial" w:cs="Arial"/>
          <w:sz w:val="24"/>
          <w:szCs w:val="24"/>
        </w:rPr>
        <w:t xml:space="preserve"> SNPs were called in at least half of the hosts</w:t>
      </w:r>
      <w:ins w:id="516" w:author="Jennifer Lockhart" w:date="2018-12-23T16:41:00Z">
        <w:r w:rsidR="003210F3">
          <w:rPr>
            <w:rFonts w:ascii="Arial" w:hAnsi="Arial" w:cs="Arial"/>
            <w:sz w:val="24"/>
            <w:szCs w:val="24"/>
          </w:rPr>
          <w:t>,</w:t>
        </w:r>
      </w:ins>
      <w:r w:rsidRPr="00F76D44">
        <w:rPr>
          <w:rFonts w:ascii="Arial" w:hAnsi="Arial" w:cs="Arial"/>
          <w:sz w:val="24"/>
          <w:szCs w:val="24"/>
        </w:rPr>
        <w:t xml:space="preserve"> while 27% (46,000) of the significant SNPs were linked to virulence on only a single host tomato genotype. These levels of overlap exceed the expected overlap due to random chance (Figure 5a). While only a small subset of these </w:t>
      </w:r>
      <w:r w:rsidRPr="00F76D44">
        <w:rPr>
          <w:rFonts w:ascii="Arial" w:hAnsi="Arial" w:cs="Arial"/>
          <w:i/>
          <w:sz w:val="24"/>
          <w:szCs w:val="24"/>
        </w:rPr>
        <w:t xml:space="preserve">B. cinerea </w:t>
      </w:r>
      <w:r w:rsidRPr="00F76D44">
        <w:rPr>
          <w:rFonts w:ascii="Arial" w:hAnsi="Arial" w:cs="Arial"/>
          <w:sz w:val="24"/>
          <w:szCs w:val="24"/>
        </w:rPr>
        <w:t>SNPs were linked to virulence on all the tomato genotypes, we obtained better overlap across host genotypes by focusing on gene windows.</w:t>
      </w:r>
    </w:p>
    <w:p w14:paraId="159340F7" w14:textId="7DAC9535" w:rsidR="007240A7" w:rsidRPr="00F76D44" w:rsidRDefault="007820BE" w:rsidP="00920640">
      <w:pPr>
        <w:spacing w:line="360" w:lineRule="auto"/>
        <w:ind w:firstLine="720"/>
        <w:rPr>
          <w:rFonts w:ascii="Arial" w:hAnsi="Arial" w:cs="Arial"/>
          <w:sz w:val="24"/>
          <w:szCs w:val="24"/>
        </w:rPr>
      </w:pPr>
      <w:r w:rsidRPr="00F76D44">
        <w:rPr>
          <w:rFonts w:ascii="Arial" w:hAnsi="Arial" w:cs="Arial"/>
          <w:sz w:val="24"/>
          <w:szCs w:val="24"/>
        </w:rPr>
        <w:t xml:space="preserve">To </w:t>
      </w:r>
      <w:r w:rsidR="00833708" w:rsidRPr="00F76D44">
        <w:rPr>
          <w:rFonts w:ascii="Arial" w:hAnsi="Arial" w:cs="Arial"/>
          <w:sz w:val="24"/>
          <w:szCs w:val="24"/>
        </w:rPr>
        <w:t xml:space="preserve">focus on </w:t>
      </w:r>
      <w:r w:rsidR="007804B5" w:rsidRPr="00F76D44">
        <w:rPr>
          <w:rFonts w:ascii="Arial" w:hAnsi="Arial" w:cs="Arial"/>
          <w:sz w:val="24"/>
          <w:szCs w:val="24"/>
        </w:rPr>
        <w:t xml:space="preserve">the small-effect </w:t>
      </w:r>
      <w:r w:rsidR="00833708" w:rsidRPr="00F76D44">
        <w:rPr>
          <w:rFonts w:ascii="Arial" w:hAnsi="Arial" w:cs="Arial"/>
          <w:sz w:val="24"/>
          <w:szCs w:val="24"/>
        </w:rPr>
        <w:t xml:space="preserve">genes linked to </w:t>
      </w:r>
      <w:r w:rsidR="00833708" w:rsidRPr="00F76D44">
        <w:rPr>
          <w:rFonts w:ascii="Arial" w:hAnsi="Arial" w:cs="Arial"/>
          <w:i/>
          <w:sz w:val="24"/>
          <w:szCs w:val="24"/>
        </w:rPr>
        <w:t>B. cinerea</w:t>
      </w:r>
      <w:r w:rsidR="00833708" w:rsidRPr="00F76D44">
        <w:rPr>
          <w:rFonts w:ascii="Arial" w:hAnsi="Arial" w:cs="Arial"/>
          <w:sz w:val="24"/>
          <w:szCs w:val="24"/>
        </w:rPr>
        <w:t xml:space="preserve"> virulence</w:t>
      </w:r>
      <w:r w:rsidR="00DF79AF" w:rsidRPr="00F76D44">
        <w:rPr>
          <w:rFonts w:ascii="Arial" w:hAnsi="Arial" w:cs="Arial"/>
          <w:sz w:val="24"/>
          <w:szCs w:val="24"/>
        </w:rPr>
        <w:t>,</w:t>
      </w:r>
      <w:r w:rsidRPr="00F76D44">
        <w:rPr>
          <w:rFonts w:ascii="Arial" w:hAnsi="Arial" w:cs="Arial"/>
          <w:sz w:val="24"/>
          <w:szCs w:val="24"/>
        </w:rPr>
        <w:t xml:space="preserve"> we classified a gene as significantly associated if there was</w:t>
      </w:r>
      <w:r w:rsidR="00891BDB" w:rsidRPr="00F76D44">
        <w:rPr>
          <w:rFonts w:ascii="Arial" w:hAnsi="Arial" w:cs="Arial"/>
          <w:sz w:val="24"/>
          <w:szCs w:val="24"/>
        </w:rPr>
        <w:t xml:space="preserve"> </w:t>
      </w:r>
      <w:del w:id="517" w:author="Jennifer Lockhart" w:date="2018-12-23T16:41:00Z">
        <w:r w:rsidR="00891BDB" w:rsidRPr="00F76D44" w:rsidDel="003210F3">
          <w:rPr>
            <w:rFonts w:ascii="Arial" w:hAnsi="Arial" w:cs="Arial"/>
            <w:sz w:val="24"/>
            <w:szCs w:val="24"/>
          </w:rPr>
          <w:delText>1</w:delText>
        </w:r>
        <w:r w:rsidRPr="00F76D44" w:rsidDel="003210F3">
          <w:rPr>
            <w:rFonts w:ascii="Arial" w:hAnsi="Arial" w:cs="Arial"/>
            <w:sz w:val="24"/>
            <w:szCs w:val="24"/>
          </w:rPr>
          <w:delText xml:space="preserve"> </w:delText>
        </w:r>
      </w:del>
      <w:ins w:id="518" w:author="Jennifer Lockhart" w:date="2018-12-23T16:41:00Z">
        <w:r w:rsidR="003210F3">
          <w:rPr>
            <w:rFonts w:ascii="Arial" w:hAnsi="Arial" w:cs="Arial"/>
            <w:sz w:val="24"/>
            <w:szCs w:val="24"/>
          </w:rPr>
          <w:t>one</w:t>
        </w:r>
        <w:r w:rsidR="003210F3" w:rsidRPr="00F76D44">
          <w:rPr>
            <w:rFonts w:ascii="Arial" w:hAnsi="Arial" w:cs="Arial"/>
            <w:sz w:val="24"/>
            <w:szCs w:val="24"/>
          </w:rPr>
          <w:t xml:space="preserve"> </w:t>
        </w:r>
      </w:ins>
      <w:r w:rsidRPr="00F76D44">
        <w:rPr>
          <w:rFonts w:ascii="Arial" w:hAnsi="Arial" w:cs="Arial"/>
          <w:sz w:val="24"/>
          <w:szCs w:val="24"/>
        </w:rPr>
        <w:t>SNP linked to a trait</w:t>
      </w:r>
      <w:r w:rsidR="0036598C" w:rsidRPr="00F76D44">
        <w:rPr>
          <w:rFonts w:ascii="Arial" w:hAnsi="Arial" w:cs="Arial"/>
          <w:sz w:val="24"/>
          <w:szCs w:val="24"/>
        </w:rPr>
        <w:t xml:space="preserve"> using a 2</w:t>
      </w:r>
      <w:ins w:id="519" w:author="Jennifer Lockhart" w:date="2018-12-23T16:41:00Z">
        <w:r w:rsidR="003210F3">
          <w:rPr>
            <w:rFonts w:ascii="Arial" w:hAnsi="Arial" w:cs="Arial"/>
            <w:sz w:val="24"/>
            <w:szCs w:val="24"/>
          </w:rPr>
          <w:t xml:space="preserve"> </w:t>
        </w:r>
      </w:ins>
      <w:r w:rsidR="0036598C" w:rsidRPr="00F76D44">
        <w:rPr>
          <w:rFonts w:ascii="Arial" w:hAnsi="Arial" w:cs="Arial"/>
          <w:sz w:val="24"/>
          <w:szCs w:val="24"/>
        </w:rPr>
        <w:t>kbp window</w:t>
      </w:r>
      <w:r w:rsidR="00BA5DC0" w:rsidRPr="00F76D44">
        <w:rPr>
          <w:rFonts w:ascii="Arial" w:hAnsi="Arial" w:cs="Arial"/>
          <w:sz w:val="24"/>
          <w:szCs w:val="24"/>
        </w:rPr>
        <w:t xml:space="preserve"> surrounding the start and stop codon for a given gene</w:t>
      </w:r>
      <w:r w:rsidRPr="00F76D44">
        <w:rPr>
          <w:rFonts w:ascii="Arial" w:hAnsi="Arial" w:cs="Arial"/>
          <w:sz w:val="24"/>
          <w:szCs w:val="24"/>
        </w:rPr>
        <w:t>.</w:t>
      </w:r>
      <w:r w:rsidR="0036598C" w:rsidRPr="00F76D44">
        <w:rPr>
          <w:rFonts w:ascii="Arial" w:hAnsi="Arial" w:cs="Arial"/>
          <w:sz w:val="24"/>
          <w:szCs w:val="24"/>
        </w:rPr>
        <w:t xml:space="preserve"> </w:t>
      </w:r>
      <w:r w:rsidR="00277283" w:rsidRPr="00F76D44">
        <w:rPr>
          <w:rFonts w:ascii="Arial" w:hAnsi="Arial" w:cs="Arial"/>
          <w:sz w:val="24"/>
          <w:szCs w:val="24"/>
        </w:rPr>
        <w:t xml:space="preserve">This </w:t>
      </w:r>
      <w:r w:rsidR="009B5088" w:rsidRPr="00F76D44">
        <w:rPr>
          <w:rFonts w:ascii="Arial" w:hAnsi="Arial" w:cs="Arial"/>
          <w:sz w:val="24"/>
          <w:szCs w:val="24"/>
        </w:rPr>
        <w:t>analysis identified</w:t>
      </w:r>
      <w:r w:rsidR="00277283" w:rsidRPr="00F76D44">
        <w:rPr>
          <w:rFonts w:ascii="Arial" w:hAnsi="Arial" w:cs="Arial"/>
          <w:sz w:val="24"/>
          <w:szCs w:val="24"/>
        </w:rPr>
        <w:t xml:space="preserve"> </w:t>
      </w:r>
      <w:r w:rsidR="001D3CDA" w:rsidRPr="00F76D44">
        <w:rPr>
          <w:rFonts w:ascii="Arial" w:hAnsi="Arial" w:cs="Arial"/>
          <w:sz w:val="24"/>
          <w:szCs w:val="24"/>
        </w:rPr>
        <w:t xml:space="preserve">14 </w:t>
      </w:r>
      <w:r w:rsidR="00277283" w:rsidRPr="00F76D44">
        <w:rPr>
          <w:rFonts w:ascii="Arial" w:hAnsi="Arial" w:cs="Arial"/>
          <w:sz w:val="24"/>
          <w:szCs w:val="24"/>
        </w:rPr>
        <w:t>genes linked to differential virulence in all 12 tomato accessions</w:t>
      </w:r>
      <w:r w:rsidR="00C65355" w:rsidRPr="00F76D44">
        <w:rPr>
          <w:rFonts w:ascii="Arial" w:hAnsi="Arial" w:cs="Arial"/>
          <w:sz w:val="24"/>
          <w:szCs w:val="24"/>
        </w:rPr>
        <w:t xml:space="preserve"> </w:t>
      </w:r>
      <w:r w:rsidR="00A676D8" w:rsidRPr="00F76D44">
        <w:rPr>
          <w:rFonts w:ascii="Arial" w:hAnsi="Arial" w:cs="Arial"/>
          <w:sz w:val="24"/>
          <w:szCs w:val="24"/>
        </w:rPr>
        <w:t xml:space="preserve">by </w:t>
      </w:r>
      <w:proofErr w:type="spellStart"/>
      <w:r w:rsidR="00A676D8" w:rsidRPr="00F76D44">
        <w:rPr>
          <w:rFonts w:ascii="Arial" w:hAnsi="Arial" w:cs="Arial"/>
          <w:sz w:val="24"/>
          <w:szCs w:val="24"/>
        </w:rPr>
        <w:t>bigRR</w:t>
      </w:r>
      <w:proofErr w:type="spellEnd"/>
      <w:r w:rsidR="00A676D8" w:rsidRPr="00F76D44">
        <w:rPr>
          <w:rFonts w:ascii="Arial" w:hAnsi="Arial" w:cs="Arial"/>
          <w:sz w:val="24"/>
          <w:szCs w:val="24"/>
        </w:rPr>
        <w:t xml:space="preserve"> </w:t>
      </w:r>
      <w:r w:rsidR="00C65355" w:rsidRPr="00F76D44">
        <w:rPr>
          <w:rFonts w:ascii="Arial" w:hAnsi="Arial" w:cs="Arial"/>
          <w:sz w:val="24"/>
          <w:szCs w:val="24"/>
        </w:rPr>
        <w:t>(Figure 5</w:t>
      </w:r>
      <w:r w:rsidR="00BD2830" w:rsidRPr="00F76D44">
        <w:rPr>
          <w:rFonts w:ascii="Arial" w:hAnsi="Arial" w:cs="Arial"/>
          <w:sz w:val="24"/>
          <w:szCs w:val="24"/>
        </w:rPr>
        <w:t>b</w:t>
      </w:r>
      <w:r w:rsidR="00722316" w:rsidRPr="00F76D44">
        <w:rPr>
          <w:rFonts w:ascii="Arial" w:hAnsi="Arial" w:cs="Arial"/>
          <w:sz w:val="24"/>
          <w:szCs w:val="24"/>
        </w:rPr>
        <w:t xml:space="preserve">, </w:t>
      </w:r>
      <w:r w:rsidR="00FA3E2E" w:rsidRPr="00F76D44">
        <w:rPr>
          <w:rFonts w:ascii="Arial" w:hAnsi="Arial" w:cs="Arial"/>
          <w:sz w:val="24"/>
          <w:szCs w:val="24"/>
        </w:rPr>
        <w:t xml:space="preserve">Supplemental Data </w:t>
      </w:r>
      <w:r w:rsidR="00185E48" w:rsidRPr="00F76D44">
        <w:rPr>
          <w:rFonts w:ascii="Arial" w:hAnsi="Arial" w:cs="Arial"/>
          <w:sz w:val="24"/>
          <w:szCs w:val="24"/>
        </w:rPr>
        <w:t xml:space="preserve">Set </w:t>
      </w:r>
      <w:r w:rsidR="00FA3E2E" w:rsidRPr="00F76D44">
        <w:rPr>
          <w:rFonts w:ascii="Arial" w:hAnsi="Arial" w:cs="Arial"/>
          <w:sz w:val="24"/>
          <w:szCs w:val="24"/>
        </w:rPr>
        <w:t>2</w:t>
      </w:r>
      <w:r w:rsidR="00185E48" w:rsidRPr="00F76D44">
        <w:rPr>
          <w:rFonts w:ascii="Arial" w:hAnsi="Arial" w:cs="Arial"/>
          <w:sz w:val="24"/>
          <w:szCs w:val="24"/>
        </w:rPr>
        <w:t>a</w:t>
      </w:r>
      <w:r w:rsidR="00BD2830" w:rsidRPr="00F76D44">
        <w:rPr>
          <w:rFonts w:ascii="Arial" w:hAnsi="Arial" w:cs="Arial"/>
          <w:sz w:val="24"/>
          <w:szCs w:val="24"/>
        </w:rPr>
        <w:t>)</w:t>
      </w:r>
      <w:r w:rsidR="00277283" w:rsidRPr="00F76D44">
        <w:rPr>
          <w:rFonts w:ascii="Arial" w:hAnsi="Arial" w:cs="Arial"/>
          <w:sz w:val="24"/>
          <w:szCs w:val="24"/>
        </w:rPr>
        <w:t>, as</w:t>
      </w:r>
      <w:r w:rsidR="009B5088" w:rsidRPr="00F76D44">
        <w:rPr>
          <w:rFonts w:ascii="Arial" w:hAnsi="Arial" w:cs="Arial"/>
          <w:sz w:val="24"/>
          <w:szCs w:val="24"/>
        </w:rPr>
        <w:t xml:space="preserve"> some SNPs within a gene had accession-specific phenotypes</w:t>
      </w:r>
      <w:r w:rsidR="00277283" w:rsidRPr="00F76D44">
        <w:rPr>
          <w:rFonts w:ascii="Arial" w:hAnsi="Arial" w:cs="Arial"/>
          <w:sz w:val="24"/>
          <w:szCs w:val="24"/>
        </w:rPr>
        <w:t xml:space="preserve"> (significant in &lt;12 tomato accessions). A</w:t>
      </w:r>
      <w:ins w:id="520" w:author="Jennifer Lockhart" w:date="2018-12-23T16:42:00Z">
        <w:r w:rsidR="003210F3">
          <w:rPr>
            <w:rFonts w:ascii="Arial" w:hAnsi="Arial" w:cs="Arial"/>
            <w:sz w:val="24"/>
            <w:szCs w:val="24"/>
          </w:rPr>
          <w:t>n additional</w:t>
        </w:r>
      </w:ins>
      <w:r w:rsidR="00277283" w:rsidRPr="00F76D44">
        <w:rPr>
          <w:rFonts w:ascii="Arial" w:hAnsi="Arial" w:cs="Arial"/>
          <w:sz w:val="24"/>
          <w:szCs w:val="24"/>
        </w:rPr>
        <w:t xml:space="preserve"> </w:t>
      </w:r>
      <w:del w:id="521" w:author="Jennifer Lockhart" w:date="2018-12-23T16:42:00Z">
        <w:r w:rsidR="00277283" w:rsidRPr="00F76D44" w:rsidDel="003210F3">
          <w:rPr>
            <w:rFonts w:ascii="Arial" w:hAnsi="Arial" w:cs="Arial"/>
            <w:sz w:val="24"/>
            <w:szCs w:val="24"/>
          </w:rPr>
          <w:delText xml:space="preserve">further </w:delText>
        </w:r>
      </w:del>
      <w:r w:rsidR="001D3CDA" w:rsidRPr="00F76D44">
        <w:rPr>
          <w:rFonts w:ascii="Arial" w:hAnsi="Arial" w:cs="Arial"/>
          <w:sz w:val="24"/>
          <w:szCs w:val="24"/>
        </w:rPr>
        <w:t xml:space="preserve">1045 </w:t>
      </w:r>
      <w:r w:rsidR="00277283" w:rsidRPr="00F76D44">
        <w:rPr>
          <w:rFonts w:ascii="Arial" w:hAnsi="Arial" w:cs="Arial"/>
          <w:sz w:val="24"/>
          <w:szCs w:val="24"/>
        </w:rPr>
        <w:t>genes were linked to differential virulence on</w:t>
      </w:r>
      <w:r w:rsidR="00A50C30" w:rsidRPr="00F76D44">
        <w:rPr>
          <w:rFonts w:ascii="Arial" w:hAnsi="Arial" w:cs="Arial"/>
          <w:sz w:val="24"/>
          <w:szCs w:val="24"/>
        </w:rPr>
        <w:t xml:space="preserve"> </w:t>
      </w:r>
      <w:r w:rsidR="00277283" w:rsidRPr="00F76D44">
        <w:rPr>
          <w:rFonts w:ascii="Arial" w:hAnsi="Arial" w:cs="Arial"/>
          <w:sz w:val="24"/>
          <w:szCs w:val="24"/>
        </w:rPr>
        <w:t xml:space="preserve">7 </w:t>
      </w:r>
      <w:r w:rsidR="0051168B" w:rsidRPr="00F76D44">
        <w:rPr>
          <w:rFonts w:ascii="Arial" w:hAnsi="Arial" w:cs="Arial"/>
          <w:sz w:val="24"/>
          <w:szCs w:val="24"/>
        </w:rPr>
        <w:t xml:space="preserve">to </w:t>
      </w:r>
      <w:r w:rsidR="00277283" w:rsidRPr="00F76D44">
        <w:rPr>
          <w:rFonts w:ascii="Arial" w:hAnsi="Arial" w:cs="Arial"/>
          <w:sz w:val="24"/>
          <w:szCs w:val="24"/>
        </w:rPr>
        <w:t xml:space="preserve">11 </w:t>
      </w:r>
      <w:r w:rsidR="0051168B" w:rsidRPr="00F76D44">
        <w:rPr>
          <w:rFonts w:ascii="Arial" w:hAnsi="Arial" w:cs="Arial"/>
          <w:sz w:val="24"/>
          <w:szCs w:val="24"/>
        </w:rPr>
        <w:t xml:space="preserve">of the </w:t>
      </w:r>
      <w:r w:rsidR="00277283" w:rsidRPr="00F76D44">
        <w:rPr>
          <w:rFonts w:ascii="Arial" w:hAnsi="Arial" w:cs="Arial"/>
          <w:sz w:val="24"/>
          <w:szCs w:val="24"/>
        </w:rPr>
        <w:t>tomato accessions</w:t>
      </w:r>
      <w:r w:rsidR="00C65355" w:rsidRPr="00F76D44">
        <w:rPr>
          <w:rFonts w:ascii="Arial" w:hAnsi="Arial" w:cs="Arial"/>
          <w:sz w:val="24"/>
          <w:szCs w:val="24"/>
        </w:rPr>
        <w:t xml:space="preserve"> </w:t>
      </w:r>
      <w:r w:rsidR="00A676D8" w:rsidRPr="00F76D44">
        <w:rPr>
          <w:rFonts w:ascii="Arial" w:hAnsi="Arial" w:cs="Arial"/>
          <w:sz w:val="24"/>
          <w:szCs w:val="24"/>
        </w:rPr>
        <w:t xml:space="preserve">by </w:t>
      </w:r>
      <w:proofErr w:type="spellStart"/>
      <w:r w:rsidR="00A676D8" w:rsidRPr="00F76D44">
        <w:rPr>
          <w:rFonts w:ascii="Arial" w:hAnsi="Arial" w:cs="Arial"/>
          <w:sz w:val="24"/>
          <w:szCs w:val="24"/>
        </w:rPr>
        <w:t>bigRR</w:t>
      </w:r>
      <w:proofErr w:type="spellEnd"/>
      <w:r w:rsidR="00A676D8" w:rsidRPr="00F76D44">
        <w:rPr>
          <w:rFonts w:ascii="Arial" w:hAnsi="Arial" w:cs="Arial"/>
          <w:sz w:val="24"/>
          <w:szCs w:val="24"/>
        </w:rPr>
        <w:t xml:space="preserve"> </w:t>
      </w:r>
      <w:r w:rsidR="00C65355" w:rsidRPr="00F76D44">
        <w:rPr>
          <w:rFonts w:ascii="Arial" w:hAnsi="Arial" w:cs="Arial"/>
          <w:sz w:val="24"/>
          <w:szCs w:val="24"/>
        </w:rPr>
        <w:t>(Figure 5</w:t>
      </w:r>
      <w:r w:rsidR="00722316" w:rsidRPr="00F76D44">
        <w:rPr>
          <w:rFonts w:ascii="Arial" w:hAnsi="Arial" w:cs="Arial"/>
          <w:sz w:val="24"/>
          <w:szCs w:val="24"/>
        </w:rPr>
        <w:t xml:space="preserve">b, </w:t>
      </w:r>
      <w:r w:rsidR="00FA3E2E" w:rsidRPr="00F76D44">
        <w:rPr>
          <w:rFonts w:ascii="Arial" w:hAnsi="Arial" w:cs="Arial"/>
          <w:sz w:val="24"/>
          <w:szCs w:val="24"/>
        </w:rPr>
        <w:t xml:space="preserve">Supplemental Data </w:t>
      </w:r>
      <w:r w:rsidR="00185E48" w:rsidRPr="00F76D44">
        <w:rPr>
          <w:rFonts w:ascii="Arial" w:hAnsi="Arial" w:cs="Arial"/>
          <w:sz w:val="24"/>
          <w:szCs w:val="24"/>
        </w:rPr>
        <w:t xml:space="preserve">Set </w:t>
      </w:r>
      <w:r w:rsidR="00FA3E2E" w:rsidRPr="00F76D44">
        <w:rPr>
          <w:rFonts w:ascii="Arial" w:hAnsi="Arial" w:cs="Arial"/>
          <w:sz w:val="24"/>
          <w:szCs w:val="24"/>
        </w:rPr>
        <w:t>2</w:t>
      </w:r>
      <w:r w:rsidR="00185E48" w:rsidRPr="00F76D44">
        <w:rPr>
          <w:rFonts w:ascii="Arial" w:hAnsi="Arial" w:cs="Arial"/>
          <w:sz w:val="24"/>
          <w:szCs w:val="24"/>
        </w:rPr>
        <w:t>a</w:t>
      </w:r>
      <w:r w:rsidR="006F171A" w:rsidRPr="00F76D44">
        <w:rPr>
          <w:rFonts w:ascii="Arial" w:hAnsi="Arial" w:cs="Arial"/>
          <w:sz w:val="24"/>
          <w:szCs w:val="24"/>
        </w:rPr>
        <w:t>)</w:t>
      </w:r>
      <w:r w:rsidR="00277283" w:rsidRPr="00F76D44">
        <w:rPr>
          <w:rFonts w:ascii="Arial" w:hAnsi="Arial" w:cs="Arial"/>
          <w:sz w:val="24"/>
          <w:szCs w:val="24"/>
        </w:rPr>
        <w:t xml:space="preserve">. </w:t>
      </w:r>
    </w:p>
    <w:p w14:paraId="5D833F64" w14:textId="1B9E8480" w:rsidR="00082C15" w:rsidRPr="00F76D44" w:rsidRDefault="00924546" w:rsidP="00C43C57">
      <w:pPr>
        <w:spacing w:line="360" w:lineRule="auto"/>
        <w:ind w:firstLine="720"/>
        <w:rPr>
          <w:rFonts w:ascii="Arial" w:hAnsi="Arial" w:cs="Arial"/>
          <w:sz w:val="24"/>
          <w:szCs w:val="24"/>
        </w:rPr>
      </w:pPr>
      <w:r w:rsidRPr="00F76D44">
        <w:rPr>
          <w:rFonts w:ascii="Arial" w:hAnsi="Arial" w:cs="Arial"/>
          <w:sz w:val="24"/>
          <w:szCs w:val="24"/>
        </w:rPr>
        <w:t xml:space="preserve">Of the </w:t>
      </w:r>
      <w:r w:rsidR="00D32C9D" w:rsidRPr="00F76D44">
        <w:rPr>
          <w:rFonts w:ascii="Arial" w:hAnsi="Arial" w:cs="Arial"/>
          <w:sz w:val="24"/>
          <w:szCs w:val="24"/>
        </w:rPr>
        <w:t>14</w:t>
      </w:r>
      <w:r w:rsidRPr="00F76D44">
        <w:rPr>
          <w:rFonts w:ascii="Arial" w:hAnsi="Arial" w:cs="Arial"/>
          <w:sz w:val="24"/>
          <w:szCs w:val="24"/>
        </w:rPr>
        <w:t xml:space="preserve"> genes with SNPs significantly associated with </w:t>
      </w:r>
      <w:r w:rsidRPr="00F76D44">
        <w:rPr>
          <w:rFonts w:ascii="Arial" w:hAnsi="Arial" w:cs="Arial"/>
          <w:i/>
          <w:sz w:val="24"/>
          <w:szCs w:val="24"/>
        </w:rPr>
        <w:t>B. cinerea</w:t>
      </w:r>
      <w:r w:rsidRPr="00F76D44">
        <w:rPr>
          <w:rFonts w:ascii="Arial" w:hAnsi="Arial" w:cs="Arial"/>
          <w:sz w:val="24"/>
          <w:szCs w:val="24"/>
        </w:rPr>
        <w:t xml:space="preserve"> virulence on all </w:t>
      </w:r>
      <w:r w:rsidR="00A50C30" w:rsidRPr="00F76D44">
        <w:rPr>
          <w:rFonts w:ascii="Arial" w:hAnsi="Arial" w:cs="Arial"/>
          <w:sz w:val="24"/>
          <w:szCs w:val="24"/>
        </w:rPr>
        <w:t>tomato genotypes</w:t>
      </w:r>
      <w:r w:rsidR="006B54EE" w:rsidRPr="00F76D44">
        <w:rPr>
          <w:rFonts w:ascii="Arial" w:hAnsi="Arial" w:cs="Arial"/>
          <w:sz w:val="24"/>
          <w:szCs w:val="24"/>
        </w:rPr>
        <w:t xml:space="preserve"> by </w:t>
      </w:r>
      <w:proofErr w:type="spellStart"/>
      <w:r w:rsidR="006B54EE" w:rsidRPr="00F76D44">
        <w:rPr>
          <w:rFonts w:ascii="Arial" w:hAnsi="Arial" w:cs="Arial"/>
          <w:sz w:val="24"/>
          <w:szCs w:val="24"/>
        </w:rPr>
        <w:t>bigRR</w:t>
      </w:r>
      <w:proofErr w:type="spellEnd"/>
      <w:r w:rsidR="006F171A" w:rsidRPr="00F76D44">
        <w:rPr>
          <w:rFonts w:ascii="Arial" w:hAnsi="Arial" w:cs="Arial"/>
          <w:sz w:val="24"/>
          <w:szCs w:val="24"/>
        </w:rPr>
        <w:t xml:space="preserve">, </w:t>
      </w:r>
      <w:r w:rsidR="001F3E05" w:rsidRPr="00F76D44">
        <w:rPr>
          <w:rFonts w:ascii="Arial" w:hAnsi="Arial" w:cs="Arial"/>
          <w:sz w:val="24"/>
          <w:szCs w:val="24"/>
        </w:rPr>
        <w:t>most have not been formally linked to pathogen virulence.</w:t>
      </w:r>
      <w:r w:rsidR="00A50C30" w:rsidRPr="00F76D44">
        <w:rPr>
          <w:rFonts w:ascii="Arial" w:hAnsi="Arial" w:cs="Arial"/>
          <w:sz w:val="24"/>
          <w:szCs w:val="24"/>
        </w:rPr>
        <w:t xml:space="preserve"> </w:t>
      </w:r>
      <w:r w:rsidR="001F3E05" w:rsidRPr="00F76D44">
        <w:rPr>
          <w:rFonts w:ascii="Arial" w:hAnsi="Arial" w:cs="Arial"/>
          <w:sz w:val="24"/>
          <w:szCs w:val="24"/>
        </w:rPr>
        <w:t xml:space="preserve">However, SNPs within a pectinesterase gene (BcT4_6001, Bcin14g00870) were associated </w:t>
      </w:r>
      <w:del w:id="522" w:author="Jennifer Lockhart" w:date="2018-12-21T19:12:00Z">
        <w:r w:rsidR="00EC2B40" w:rsidRPr="00F76D44" w:rsidDel="002A5991">
          <w:rPr>
            <w:rFonts w:ascii="Arial" w:hAnsi="Arial" w:cs="Arial"/>
            <w:sz w:val="24"/>
            <w:szCs w:val="24"/>
          </w:rPr>
          <w:delText xml:space="preserve">to </w:delText>
        </w:r>
      </w:del>
      <w:ins w:id="523" w:author="Jennifer Lockhart" w:date="2018-12-21T19:12:00Z">
        <w:r w:rsidR="002A5991">
          <w:rPr>
            <w:rFonts w:ascii="Arial" w:hAnsi="Arial" w:cs="Arial"/>
            <w:sz w:val="24"/>
            <w:szCs w:val="24"/>
          </w:rPr>
          <w:t>with</w:t>
        </w:r>
        <w:r w:rsidR="002A5991" w:rsidRPr="00F76D44">
          <w:rPr>
            <w:rFonts w:ascii="Arial" w:hAnsi="Arial" w:cs="Arial"/>
            <w:sz w:val="24"/>
            <w:szCs w:val="24"/>
          </w:rPr>
          <w:t xml:space="preserve"> </w:t>
        </w:r>
      </w:ins>
      <w:r w:rsidR="00EC2B40" w:rsidRPr="00F76D44">
        <w:rPr>
          <w:rFonts w:ascii="Arial" w:hAnsi="Arial" w:cs="Arial"/>
          <w:sz w:val="24"/>
          <w:szCs w:val="24"/>
        </w:rPr>
        <w:t>virulence across</w:t>
      </w:r>
      <w:r w:rsidR="001F3E05" w:rsidRPr="00F76D44">
        <w:rPr>
          <w:rFonts w:ascii="Arial" w:hAnsi="Arial" w:cs="Arial"/>
          <w:sz w:val="24"/>
          <w:szCs w:val="24"/>
        </w:rPr>
        <w:t xml:space="preserve"> 11 tomato accessions. </w:t>
      </w:r>
      <w:proofErr w:type="spellStart"/>
      <w:r w:rsidR="001F3E05" w:rsidRPr="00F76D44">
        <w:rPr>
          <w:rFonts w:ascii="Arial" w:hAnsi="Arial" w:cs="Arial"/>
          <w:sz w:val="24"/>
          <w:szCs w:val="24"/>
        </w:rPr>
        <w:t>P</w:t>
      </w:r>
      <w:r w:rsidR="00A50C30" w:rsidRPr="00F76D44">
        <w:rPr>
          <w:rFonts w:ascii="Arial" w:hAnsi="Arial" w:cs="Arial"/>
          <w:sz w:val="24"/>
          <w:szCs w:val="24"/>
        </w:rPr>
        <w:t>ectinesterase</w:t>
      </w:r>
      <w:r w:rsidR="00030F30" w:rsidRPr="00F76D44">
        <w:rPr>
          <w:rFonts w:ascii="Arial" w:hAnsi="Arial" w:cs="Arial"/>
          <w:sz w:val="24"/>
          <w:szCs w:val="24"/>
        </w:rPr>
        <w:t>s</w:t>
      </w:r>
      <w:proofErr w:type="spellEnd"/>
      <w:r w:rsidR="00A50C30" w:rsidRPr="00F76D44">
        <w:rPr>
          <w:rFonts w:ascii="Arial" w:hAnsi="Arial" w:cs="Arial"/>
          <w:sz w:val="24"/>
          <w:szCs w:val="24"/>
        </w:rPr>
        <w:t xml:space="preserve"> </w:t>
      </w:r>
      <w:r w:rsidR="00030F30" w:rsidRPr="00F76D44">
        <w:rPr>
          <w:rFonts w:ascii="Arial" w:hAnsi="Arial" w:cs="Arial"/>
          <w:sz w:val="24"/>
          <w:szCs w:val="24"/>
        </w:rPr>
        <w:t>are</w:t>
      </w:r>
      <w:r w:rsidR="00A50C30" w:rsidRPr="00F76D44">
        <w:rPr>
          <w:rFonts w:ascii="Arial" w:hAnsi="Arial" w:cs="Arial"/>
          <w:sz w:val="24"/>
          <w:szCs w:val="24"/>
        </w:rPr>
        <w:t xml:space="preserve"> key enzyme</w:t>
      </w:r>
      <w:r w:rsidR="00030F30" w:rsidRPr="00F76D44">
        <w:rPr>
          <w:rFonts w:ascii="Arial" w:hAnsi="Arial" w:cs="Arial"/>
          <w:sz w:val="24"/>
          <w:szCs w:val="24"/>
        </w:rPr>
        <w:t>s</w:t>
      </w:r>
      <w:r w:rsidR="00A50C30" w:rsidRPr="00F76D44">
        <w:rPr>
          <w:rFonts w:ascii="Arial" w:hAnsi="Arial" w:cs="Arial"/>
          <w:sz w:val="24"/>
          <w:szCs w:val="24"/>
        </w:rPr>
        <w:t xml:space="preserve"> for attacking the host cell wall</w:t>
      </w:r>
      <w:r w:rsidR="007E100C" w:rsidRPr="00F76D44">
        <w:rPr>
          <w:rFonts w:ascii="Arial" w:hAnsi="Arial" w:cs="Arial"/>
          <w:sz w:val="24"/>
          <w:szCs w:val="24"/>
        </w:rPr>
        <w:t>,</w:t>
      </w:r>
      <w:r w:rsidR="00A50C30" w:rsidRPr="00F76D44">
        <w:rPr>
          <w:rFonts w:ascii="Arial" w:hAnsi="Arial" w:cs="Arial"/>
          <w:sz w:val="24"/>
          <w:szCs w:val="24"/>
        </w:rPr>
        <w:t xml:space="preserve"> suggesting that variation in this</w:t>
      </w:r>
      <w:r w:rsidR="00030F30" w:rsidRPr="00F76D44">
        <w:rPr>
          <w:rFonts w:ascii="Arial" w:hAnsi="Arial" w:cs="Arial"/>
          <w:sz w:val="24"/>
          <w:szCs w:val="24"/>
        </w:rPr>
        <w:t xml:space="preserve"> pectinesterase</w:t>
      </w:r>
      <w:r w:rsidR="00A50C30" w:rsidRPr="00F76D44">
        <w:rPr>
          <w:rFonts w:ascii="Arial" w:hAnsi="Arial" w:cs="Arial"/>
          <w:sz w:val="24"/>
          <w:szCs w:val="24"/>
        </w:rPr>
        <w:t xml:space="preserve"> locus and the other loci may influence pathogen virulence across all the tomato genotypes </w:t>
      </w:r>
      <w:r w:rsidR="009810D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F76D44">
        <w:rPr>
          <w:rFonts w:ascii="Arial" w:hAnsi="Arial" w:cs="Arial"/>
          <w:sz w:val="24"/>
          <w:szCs w:val="24"/>
        </w:rPr>
        <w:fldChar w:fldCharType="separate"/>
      </w:r>
      <w:r w:rsidR="009810DC" w:rsidRPr="00F76D44">
        <w:rPr>
          <w:rFonts w:ascii="Arial" w:hAnsi="Arial" w:cs="Arial"/>
          <w:noProof/>
          <w:sz w:val="24"/>
          <w:szCs w:val="24"/>
        </w:rPr>
        <w:t>(Valette-Collet, Cimerman et al. 2003)</w:t>
      </w:r>
      <w:r w:rsidR="009810DC" w:rsidRPr="00F76D44">
        <w:rPr>
          <w:rFonts w:ascii="Arial" w:hAnsi="Arial" w:cs="Arial"/>
          <w:sz w:val="24"/>
          <w:szCs w:val="24"/>
        </w:rPr>
        <w:fldChar w:fldCharType="end"/>
      </w:r>
      <w:r w:rsidR="00A50C30" w:rsidRPr="00F76D44">
        <w:rPr>
          <w:rFonts w:ascii="Arial" w:hAnsi="Arial" w:cs="Arial"/>
          <w:sz w:val="24"/>
          <w:szCs w:val="24"/>
        </w:rPr>
        <w:t>.</w:t>
      </w:r>
      <w:r w:rsidR="00802A76" w:rsidRPr="00F76D44">
        <w:rPr>
          <w:rFonts w:ascii="Arial" w:hAnsi="Arial" w:cs="Arial"/>
          <w:sz w:val="24"/>
          <w:szCs w:val="24"/>
        </w:rPr>
        <w:t xml:space="preserve"> </w:t>
      </w:r>
      <w:r w:rsidR="00435AF3" w:rsidRPr="00F76D44">
        <w:rPr>
          <w:rFonts w:ascii="Arial" w:hAnsi="Arial" w:cs="Arial"/>
          <w:sz w:val="24"/>
          <w:szCs w:val="24"/>
        </w:rPr>
        <w:t>Therefore,</w:t>
      </w:r>
      <w:r w:rsidR="00486210" w:rsidRPr="00F76D44">
        <w:rPr>
          <w:rFonts w:ascii="Arial" w:hAnsi="Arial" w:cs="Arial"/>
          <w:sz w:val="24"/>
          <w:szCs w:val="24"/>
        </w:rPr>
        <w:t xml:space="preserve"> as an example of a virulence gene identified by our GWA methods,</w:t>
      </w:r>
      <w:r w:rsidR="00435AF3" w:rsidRPr="00F76D44">
        <w:rPr>
          <w:rFonts w:ascii="Arial" w:hAnsi="Arial" w:cs="Arial"/>
          <w:sz w:val="24"/>
          <w:szCs w:val="24"/>
        </w:rPr>
        <w:t xml:space="preserve"> </w:t>
      </w:r>
      <w:r w:rsidR="00FF0C34" w:rsidRPr="00F76D44">
        <w:rPr>
          <w:rFonts w:ascii="Arial" w:hAnsi="Arial" w:cs="Arial"/>
          <w:sz w:val="24"/>
          <w:szCs w:val="24"/>
        </w:rPr>
        <w:t>w</w:t>
      </w:r>
      <w:r w:rsidR="00973ACC" w:rsidRPr="00F76D44">
        <w:rPr>
          <w:rFonts w:ascii="Arial" w:hAnsi="Arial" w:cs="Arial"/>
          <w:sz w:val="24"/>
          <w:szCs w:val="24"/>
        </w:rPr>
        <w:t xml:space="preserve">e looked for evidence of </w:t>
      </w:r>
      <w:r w:rsidR="00802A76" w:rsidRPr="00F76D44">
        <w:rPr>
          <w:rFonts w:ascii="Arial" w:hAnsi="Arial" w:cs="Arial"/>
          <w:sz w:val="24"/>
          <w:szCs w:val="24"/>
        </w:rPr>
        <w:t>multiple haplotypes in this locus linked to virulence</w:t>
      </w:r>
      <w:r w:rsidR="00FF0C34" w:rsidRPr="00F76D44">
        <w:rPr>
          <w:rFonts w:ascii="Arial" w:hAnsi="Arial" w:cs="Arial"/>
          <w:sz w:val="24"/>
          <w:szCs w:val="24"/>
        </w:rPr>
        <w:t xml:space="preserve"> by</w:t>
      </w:r>
      <w:r w:rsidR="003A583C" w:rsidRPr="00F76D44">
        <w:rPr>
          <w:rFonts w:ascii="Arial" w:hAnsi="Arial" w:cs="Arial"/>
          <w:sz w:val="24"/>
          <w:szCs w:val="24"/>
        </w:rPr>
        <w:t xml:space="preserve"> visualiz</w:t>
      </w:r>
      <w:r w:rsidR="00FF0C34" w:rsidRPr="00F76D44">
        <w:rPr>
          <w:rFonts w:ascii="Arial" w:hAnsi="Arial" w:cs="Arial"/>
          <w:sz w:val="24"/>
          <w:szCs w:val="24"/>
        </w:rPr>
        <w:t>ing</w:t>
      </w:r>
      <w:r w:rsidR="003A583C" w:rsidRPr="00F76D44">
        <w:rPr>
          <w:rFonts w:ascii="Arial" w:hAnsi="Arial" w:cs="Arial"/>
          <w:sz w:val="24"/>
          <w:szCs w:val="24"/>
        </w:rPr>
        <w:t xml:space="preserve"> the SNP effects across </w:t>
      </w:r>
      <w:r w:rsidR="00FF0C34" w:rsidRPr="00F76D44">
        <w:rPr>
          <w:rFonts w:ascii="Arial" w:hAnsi="Arial" w:cs="Arial"/>
          <w:sz w:val="24"/>
          <w:szCs w:val="24"/>
        </w:rPr>
        <w:t xml:space="preserve">the pectinesterase </w:t>
      </w:r>
      <w:r w:rsidR="003A583C" w:rsidRPr="00F76D44">
        <w:rPr>
          <w:rFonts w:ascii="Arial" w:hAnsi="Arial" w:cs="Arial"/>
          <w:sz w:val="24"/>
          <w:szCs w:val="24"/>
        </w:rPr>
        <w:t>gene</w:t>
      </w:r>
      <w:r w:rsidR="00FF0C34" w:rsidRPr="00F76D44">
        <w:rPr>
          <w:rFonts w:ascii="Arial" w:hAnsi="Arial" w:cs="Arial"/>
          <w:sz w:val="24"/>
          <w:szCs w:val="24"/>
        </w:rPr>
        <w:t>.</w:t>
      </w:r>
      <w:r w:rsidR="003A583C" w:rsidRPr="00F76D44">
        <w:rPr>
          <w:rFonts w:ascii="Arial" w:hAnsi="Arial" w:cs="Arial"/>
          <w:sz w:val="24"/>
          <w:szCs w:val="24"/>
        </w:rPr>
        <w:t xml:space="preserve"> </w:t>
      </w:r>
      <w:r w:rsidR="00FF0C34" w:rsidRPr="00F76D44">
        <w:rPr>
          <w:rFonts w:ascii="Arial" w:hAnsi="Arial" w:cs="Arial"/>
          <w:sz w:val="24"/>
          <w:szCs w:val="24"/>
        </w:rPr>
        <w:t>W</w:t>
      </w:r>
      <w:r w:rsidR="003A583C" w:rsidRPr="00F76D44">
        <w:rPr>
          <w:rFonts w:ascii="Arial" w:hAnsi="Arial" w:cs="Arial"/>
          <w:sz w:val="24"/>
          <w:szCs w:val="24"/>
        </w:rPr>
        <w:t xml:space="preserve">e </w:t>
      </w:r>
      <w:r w:rsidR="00802A76" w:rsidRPr="00F76D44">
        <w:rPr>
          <w:rFonts w:ascii="Arial" w:hAnsi="Arial" w:cs="Arial"/>
          <w:sz w:val="24"/>
          <w:szCs w:val="24"/>
        </w:rPr>
        <w:t>plotted the effect sizes for all SNPs in this gene and investigated the linkage disequilibrium amongst these SNPs</w:t>
      </w:r>
      <w:r w:rsidR="00C65355" w:rsidRPr="00F76D44">
        <w:rPr>
          <w:rFonts w:ascii="Arial" w:hAnsi="Arial" w:cs="Arial"/>
          <w:sz w:val="24"/>
          <w:szCs w:val="24"/>
        </w:rPr>
        <w:t xml:space="preserve"> (Figure 6</w:t>
      </w:r>
      <w:r w:rsidR="00402701" w:rsidRPr="00F76D44">
        <w:rPr>
          <w:rFonts w:ascii="Arial" w:hAnsi="Arial" w:cs="Arial"/>
          <w:sz w:val="24"/>
          <w:szCs w:val="24"/>
        </w:rPr>
        <w:t>)</w:t>
      </w:r>
      <w:r w:rsidR="003A583C" w:rsidRPr="00F76D44">
        <w:rPr>
          <w:rFonts w:ascii="Arial" w:hAnsi="Arial" w:cs="Arial"/>
          <w:sz w:val="24"/>
          <w:szCs w:val="24"/>
        </w:rPr>
        <w:t xml:space="preserve">. </w:t>
      </w:r>
      <w:r w:rsidR="004569EC" w:rsidRPr="00F76D44">
        <w:rPr>
          <w:rFonts w:ascii="Arial" w:hAnsi="Arial" w:cs="Arial"/>
          <w:sz w:val="24"/>
          <w:szCs w:val="24"/>
        </w:rPr>
        <w:t xml:space="preserve">This showed that the effect of SNPs across this gene </w:t>
      </w:r>
      <w:r w:rsidR="007E445D" w:rsidRPr="00F76D44">
        <w:rPr>
          <w:rFonts w:ascii="Arial" w:hAnsi="Arial" w:cs="Arial"/>
          <w:sz w:val="24"/>
          <w:szCs w:val="24"/>
        </w:rPr>
        <w:t xml:space="preserve">vary in </w:t>
      </w:r>
      <w:r w:rsidR="004569EC" w:rsidRPr="00F76D44">
        <w:rPr>
          <w:rFonts w:ascii="Arial" w:hAnsi="Arial" w:cs="Arial"/>
          <w:sz w:val="24"/>
          <w:szCs w:val="24"/>
        </w:rPr>
        <w:t xml:space="preserve">effect </w:t>
      </w:r>
      <w:r w:rsidR="00A7418A" w:rsidRPr="00F76D44">
        <w:rPr>
          <w:rFonts w:ascii="Arial" w:hAnsi="Arial" w:cs="Arial"/>
          <w:sz w:val="24"/>
          <w:szCs w:val="24"/>
        </w:rPr>
        <w:t xml:space="preserve">direction </w:t>
      </w:r>
      <w:r w:rsidR="007E445D" w:rsidRPr="00F76D44">
        <w:rPr>
          <w:rFonts w:ascii="Arial" w:hAnsi="Arial" w:cs="Arial"/>
          <w:sz w:val="24"/>
          <w:szCs w:val="24"/>
        </w:rPr>
        <w:t>depending on tomato host genotype</w:t>
      </w:r>
      <w:r w:rsidR="00C65355" w:rsidRPr="00F76D44">
        <w:rPr>
          <w:rFonts w:ascii="Arial" w:hAnsi="Arial" w:cs="Arial"/>
          <w:sz w:val="24"/>
          <w:szCs w:val="24"/>
        </w:rPr>
        <w:t xml:space="preserve"> (Figure 6</w:t>
      </w:r>
      <w:r w:rsidR="0036234E" w:rsidRPr="00F76D44">
        <w:rPr>
          <w:rFonts w:ascii="Arial" w:hAnsi="Arial" w:cs="Arial"/>
          <w:sz w:val="24"/>
          <w:szCs w:val="24"/>
        </w:rPr>
        <w:t>a)</w:t>
      </w:r>
      <w:r w:rsidR="00FF0C34" w:rsidRPr="00F76D44">
        <w:rPr>
          <w:rFonts w:ascii="Arial" w:hAnsi="Arial" w:cs="Arial"/>
          <w:sz w:val="24"/>
          <w:szCs w:val="24"/>
        </w:rPr>
        <w:t>. We identified</w:t>
      </w:r>
      <w:r w:rsidR="00802A76" w:rsidRPr="00F76D44">
        <w:rPr>
          <w:rFonts w:ascii="Arial" w:hAnsi="Arial" w:cs="Arial"/>
          <w:sz w:val="24"/>
          <w:szCs w:val="24"/>
        </w:rPr>
        <w:t xml:space="preserve"> two </w:t>
      </w:r>
      <w:r w:rsidR="0036234E" w:rsidRPr="00F76D44">
        <w:rPr>
          <w:rFonts w:ascii="Arial" w:hAnsi="Arial" w:cs="Arial"/>
          <w:sz w:val="24"/>
          <w:szCs w:val="24"/>
        </w:rPr>
        <w:t>haplotype blocks contribut</w:t>
      </w:r>
      <w:r w:rsidR="00802A76" w:rsidRPr="00F76D44">
        <w:rPr>
          <w:rFonts w:ascii="Arial" w:hAnsi="Arial" w:cs="Arial"/>
          <w:sz w:val="24"/>
          <w:szCs w:val="24"/>
        </w:rPr>
        <w:t>ing</w:t>
      </w:r>
      <w:r w:rsidR="0036234E" w:rsidRPr="00F76D44">
        <w:rPr>
          <w:rFonts w:ascii="Arial" w:hAnsi="Arial" w:cs="Arial"/>
          <w:sz w:val="24"/>
          <w:szCs w:val="24"/>
        </w:rPr>
        <w:t xml:space="preserve"> to the </w:t>
      </w:r>
      <w:r w:rsidR="0036234E" w:rsidRPr="00F76D44">
        <w:rPr>
          <w:rFonts w:ascii="Arial" w:hAnsi="Arial" w:cs="Arial"/>
          <w:sz w:val="24"/>
          <w:szCs w:val="24"/>
        </w:rPr>
        <w:lastRenderedPageBreak/>
        <w:t>association of this gene to t</w:t>
      </w:r>
      <w:r w:rsidR="00C65355" w:rsidRPr="00F76D44">
        <w:rPr>
          <w:rFonts w:ascii="Arial" w:hAnsi="Arial" w:cs="Arial"/>
          <w:sz w:val="24"/>
          <w:szCs w:val="24"/>
        </w:rPr>
        <w:t>he virulence phenotype (Figure 6</w:t>
      </w:r>
      <w:r w:rsidR="0036234E" w:rsidRPr="00F76D44">
        <w:rPr>
          <w:rFonts w:ascii="Arial" w:hAnsi="Arial" w:cs="Arial"/>
          <w:sz w:val="24"/>
          <w:szCs w:val="24"/>
        </w:rPr>
        <w:t xml:space="preserve">b). </w:t>
      </w:r>
      <w:r w:rsidR="00802A76" w:rsidRPr="00F76D44">
        <w:rPr>
          <w:rFonts w:ascii="Arial" w:hAnsi="Arial" w:cs="Arial"/>
          <w:sz w:val="24"/>
          <w:szCs w:val="24"/>
        </w:rPr>
        <w:t xml:space="preserve">One block is associated with SNPs in the </w:t>
      </w:r>
      <w:r w:rsidR="008A562C" w:rsidRPr="00F76D44">
        <w:rPr>
          <w:rFonts w:ascii="Arial" w:hAnsi="Arial" w:cs="Arial"/>
          <w:sz w:val="24"/>
          <w:szCs w:val="24"/>
        </w:rPr>
        <w:t>5</w:t>
      </w:r>
      <w:r w:rsidR="002C1318" w:rsidRPr="00F76D44">
        <w:rPr>
          <w:rFonts w:ascii="Arial" w:hAnsi="Arial" w:cs="Arial"/>
          <w:sz w:val="24"/>
          <w:szCs w:val="24"/>
        </w:rPr>
        <w:t>’</w:t>
      </w:r>
      <w:r w:rsidR="008A562C" w:rsidRPr="00F76D44">
        <w:rPr>
          <w:rFonts w:ascii="Arial" w:hAnsi="Arial" w:cs="Arial"/>
          <w:sz w:val="24"/>
          <w:szCs w:val="24"/>
        </w:rPr>
        <w:t xml:space="preserve"> untranslated region</w:t>
      </w:r>
      <w:r w:rsidR="00802A76" w:rsidRPr="00F76D44">
        <w:rPr>
          <w:rFonts w:ascii="Arial" w:hAnsi="Arial" w:cs="Arial"/>
          <w:sz w:val="24"/>
          <w:szCs w:val="24"/>
        </w:rPr>
        <w:t xml:space="preserve"> in SNPs 5-11</w:t>
      </w:r>
      <w:r w:rsidR="004526A2" w:rsidRPr="00F76D44">
        <w:rPr>
          <w:rFonts w:ascii="Arial" w:hAnsi="Arial" w:cs="Arial"/>
          <w:sz w:val="24"/>
          <w:szCs w:val="24"/>
        </w:rPr>
        <w:t>,</w:t>
      </w:r>
      <w:r w:rsidR="00802A76" w:rsidRPr="00F76D44">
        <w:rPr>
          <w:rFonts w:ascii="Arial" w:hAnsi="Arial" w:cs="Arial"/>
          <w:sz w:val="24"/>
          <w:szCs w:val="24"/>
        </w:rPr>
        <w:t xml:space="preserve"> and the second block is SNPs that span the entirety of the gene</w:t>
      </w:r>
      <w:r w:rsidR="002C1318" w:rsidRPr="00F76D44">
        <w:rPr>
          <w:rFonts w:ascii="Arial" w:hAnsi="Arial" w:cs="Arial"/>
          <w:sz w:val="24"/>
          <w:szCs w:val="24"/>
        </w:rPr>
        <w:t xml:space="preserve"> in SNPs 13-26</w:t>
      </w:r>
      <w:r w:rsidR="00802A76" w:rsidRPr="00F76D44">
        <w:rPr>
          <w:rFonts w:ascii="Arial" w:hAnsi="Arial" w:cs="Arial"/>
          <w:sz w:val="24"/>
          <w:szCs w:val="24"/>
        </w:rPr>
        <w:t xml:space="preserve">. Interestingly, there </w:t>
      </w:r>
      <w:r w:rsidR="002C1318" w:rsidRPr="00F76D44">
        <w:rPr>
          <w:rFonts w:ascii="Arial" w:hAnsi="Arial" w:cs="Arial"/>
          <w:sz w:val="24"/>
          <w:szCs w:val="24"/>
        </w:rPr>
        <w:t>are only two</w:t>
      </w:r>
      <w:r w:rsidR="00802A76" w:rsidRPr="00F76D44">
        <w:rPr>
          <w:rFonts w:ascii="Arial" w:hAnsi="Arial" w:cs="Arial"/>
          <w:sz w:val="24"/>
          <w:szCs w:val="24"/>
        </w:rPr>
        <w:t xml:space="preserve"> SNP</w:t>
      </w:r>
      <w:r w:rsidR="002C1318" w:rsidRPr="00F76D44">
        <w:rPr>
          <w:rFonts w:ascii="Arial" w:hAnsi="Arial" w:cs="Arial"/>
          <w:sz w:val="24"/>
          <w:szCs w:val="24"/>
        </w:rPr>
        <w:t>s</w:t>
      </w:r>
      <w:r w:rsidR="00802A76" w:rsidRPr="00F76D44">
        <w:rPr>
          <w:rFonts w:ascii="Arial" w:hAnsi="Arial" w:cs="Arial"/>
          <w:sz w:val="24"/>
          <w:szCs w:val="24"/>
        </w:rPr>
        <w:t xml:space="preserve"> in the open reading frame </w:t>
      </w:r>
      <w:r w:rsidR="00FB6FB3" w:rsidRPr="00F76D44">
        <w:rPr>
          <w:rFonts w:ascii="Arial" w:hAnsi="Arial" w:cs="Arial"/>
          <w:sz w:val="24"/>
          <w:szCs w:val="24"/>
        </w:rPr>
        <w:t>of the associated</w:t>
      </w:r>
      <w:r w:rsidR="00802A76" w:rsidRPr="00F76D44">
        <w:rPr>
          <w:rFonts w:ascii="Arial" w:hAnsi="Arial" w:cs="Arial"/>
          <w:sz w:val="24"/>
          <w:szCs w:val="24"/>
        </w:rPr>
        <w:t xml:space="preserve"> gene (Figure </w:t>
      </w:r>
      <w:r w:rsidR="00070D24" w:rsidRPr="00F76D44">
        <w:rPr>
          <w:rFonts w:ascii="Arial" w:hAnsi="Arial" w:cs="Arial"/>
          <w:sz w:val="24"/>
          <w:szCs w:val="24"/>
        </w:rPr>
        <w:t>6</w:t>
      </w:r>
      <w:r w:rsidR="00802A76" w:rsidRPr="00F76D44">
        <w:rPr>
          <w:rFonts w:ascii="Arial" w:hAnsi="Arial" w:cs="Arial"/>
          <w:sz w:val="24"/>
          <w:szCs w:val="24"/>
        </w:rPr>
        <w:t>). This suggests that the major variation surrounding this locus is controlling the regulatory motifs for this pectinesterase. Thus,</w:t>
      </w:r>
      <w:r w:rsidR="00847F0D" w:rsidRPr="00F76D44">
        <w:rPr>
          <w:rFonts w:ascii="Arial" w:hAnsi="Arial" w:cs="Arial"/>
          <w:sz w:val="24"/>
          <w:szCs w:val="24"/>
        </w:rPr>
        <w:t xml:space="preserve"> there is significant genetic variation in </w:t>
      </w:r>
      <w:r w:rsidR="004836F6" w:rsidRPr="00F76D44">
        <w:rPr>
          <w:rFonts w:ascii="Arial" w:hAnsi="Arial" w:cs="Arial"/>
          <w:i/>
          <w:sz w:val="24"/>
          <w:szCs w:val="24"/>
        </w:rPr>
        <w:t>B</w:t>
      </w:r>
      <w:r w:rsidR="00D702E6" w:rsidRPr="00F76D44">
        <w:rPr>
          <w:rFonts w:ascii="Arial" w:hAnsi="Arial" w:cs="Arial"/>
          <w:i/>
          <w:sz w:val="24"/>
          <w:szCs w:val="24"/>
        </w:rPr>
        <w:t>. cinerea</w:t>
      </w:r>
      <w:r w:rsidR="004836F6" w:rsidRPr="00F76D44">
        <w:rPr>
          <w:rFonts w:ascii="Arial" w:hAnsi="Arial" w:cs="Arial"/>
          <w:sz w:val="24"/>
          <w:szCs w:val="24"/>
        </w:rPr>
        <w:t xml:space="preserve"> virulence </w:t>
      </w:r>
      <w:r w:rsidR="00847F0D" w:rsidRPr="00F76D44">
        <w:rPr>
          <w:rFonts w:ascii="Arial" w:hAnsi="Arial" w:cs="Arial"/>
          <w:sz w:val="24"/>
          <w:szCs w:val="24"/>
        </w:rPr>
        <w:t>that is dependent upon the host</w:t>
      </w:r>
      <w:r w:rsidR="007E4F58" w:rsidRPr="00F76D44">
        <w:rPr>
          <w:rFonts w:ascii="Arial" w:hAnsi="Arial" w:cs="Arial"/>
          <w:sz w:val="24"/>
          <w:szCs w:val="24"/>
        </w:rPr>
        <w:t>’</w:t>
      </w:r>
      <w:r w:rsidR="00847F0D" w:rsidRPr="00F76D44">
        <w:rPr>
          <w:rFonts w:ascii="Arial" w:hAnsi="Arial" w:cs="Arial"/>
          <w:sz w:val="24"/>
          <w:szCs w:val="24"/>
        </w:rPr>
        <w:t>s genetic background</w:t>
      </w:r>
      <w:r w:rsidR="00874893" w:rsidRPr="00F76D44">
        <w:rPr>
          <w:rFonts w:ascii="Arial" w:hAnsi="Arial" w:cs="Arial"/>
          <w:sz w:val="24"/>
          <w:szCs w:val="24"/>
        </w:rPr>
        <w:t>.</w:t>
      </w:r>
      <w:r w:rsidR="002176E8" w:rsidRPr="00F76D44">
        <w:rPr>
          <w:rFonts w:ascii="Arial" w:hAnsi="Arial" w:cs="Arial"/>
          <w:sz w:val="24"/>
          <w:szCs w:val="24"/>
        </w:rPr>
        <w:t xml:space="preserve"> </w:t>
      </w:r>
      <w:r w:rsidR="00802A76" w:rsidRPr="00F76D44">
        <w:rPr>
          <w:rFonts w:ascii="Arial" w:hAnsi="Arial" w:cs="Arial"/>
          <w:sz w:val="24"/>
          <w:szCs w:val="24"/>
        </w:rPr>
        <w:t>This suggests that</w:t>
      </w:r>
      <w:r w:rsidR="004C21DA" w:rsidRPr="00F76D44">
        <w:rPr>
          <w:rFonts w:ascii="Arial" w:hAnsi="Arial" w:cs="Arial"/>
          <w:sz w:val="24"/>
          <w:szCs w:val="24"/>
        </w:rPr>
        <w:t xml:space="preserve"> </w:t>
      </w:r>
      <w:r w:rsidR="00A42B96" w:rsidRPr="00F76D44">
        <w:rPr>
          <w:rFonts w:ascii="Arial" w:hAnsi="Arial" w:cs="Arial"/>
          <w:sz w:val="24"/>
          <w:szCs w:val="24"/>
        </w:rPr>
        <w:t xml:space="preserve">the pathogen </w:t>
      </w:r>
      <w:r w:rsidR="00802A76" w:rsidRPr="00F76D44">
        <w:rPr>
          <w:rFonts w:ascii="Arial" w:hAnsi="Arial" w:cs="Arial"/>
          <w:sz w:val="24"/>
          <w:szCs w:val="24"/>
        </w:rPr>
        <w:t>relies</w:t>
      </w:r>
      <w:r w:rsidR="00A42B96" w:rsidRPr="00F76D44">
        <w:rPr>
          <w:rFonts w:ascii="Arial" w:hAnsi="Arial" w:cs="Arial"/>
          <w:sz w:val="24"/>
          <w:szCs w:val="24"/>
        </w:rPr>
        <w:t xml:space="preserve"> on polyge</w:t>
      </w:r>
      <w:r w:rsidR="004A428B" w:rsidRPr="00F76D44">
        <w:rPr>
          <w:rFonts w:ascii="Arial" w:hAnsi="Arial" w:cs="Arial"/>
          <w:sz w:val="24"/>
          <w:szCs w:val="24"/>
        </w:rPr>
        <w:t>nic small effect loci</w:t>
      </w:r>
      <w:r w:rsidR="00802A76" w:rsidRPr="00F76D44">
        <w:rPr>
          <w:rFonts w:ascii="Arial" w:hAnsi="Arial" w:cs="Arial"/>
          <w:sz w:val="24"/>
          <w:szCs w:val="24"/>
        </w:rPr>
        <w:t xml:space="preserve">, potentially allowing selection to </w:t>
      </w:r>
      <w:r w:rsidR="004A428B" w:rsidRPr="00F76D44">
        <w:rPr>
          <w:rFonts w:ascii="Arial" w:hAnsi="Arial" w:cs="Arial"/>
          <w:sz w:val="24"/>
          <w:szCs w:val="24"/>
        </w:rPr>
        <w:t>customize</w:t>
      </w:r>
      <w:r w:rsidR="00A42B96" w:rsidRPr="00F76D44">
        <w:rPr>
          <w:rFonts w:ascii="Arial" w:hAnsi="Arial" w:cs="Arial"/>
          <w:sz w:val="24"/>
          <w:szCs w:val="24"/>
        </w:rPr>
        <w:t xml:space="preserve"> </w:t>
      </w:r>
      <w:ins w:id="524" w:author="Jennifer Lockhart" w:date="2018-12-23T16:43:00Z">
        <w:r w:rsidR="003210F3">
          <w:rPr>
            <w:rFonts w:ascii="Arial" w:hAnsi="Arial" w:cs="Arial"/>
            <w:sz w:val="24"/>
            <w:szCs w:val="24"/>
          </w:rPr>
          <w:t xml:space="preserve">the level of </w:t>
        </w:r>
      </w:ins>
      <w:r w:rsidR="00A42B96" w:rsidRPr="00F76D44">
        <w:rPr>
          <w:rFonts w:ascii="Arial" w:hAnsi="Arial" w:cs="Arial"/>
          <w:sz w:val="24"/>
          <w:szCs w:val="24"/>
        </w:rPr>
        <w:t xml:space="preserve">virulence on </w:t>
      </w:r>
      <w:del w:id="525" w:author="Jennifer Lockhart" w:date="2018-12-23T16:44:00Z">
        <w:r w:rsidR="00A42B96" w:rsidRPr="00F76D44" w:rsidDel="003210F3">
          <w:rPr>
            <w:rFonts w:ascii="Arial" w:hAnsi="Arial" w:cs="Arial"/>
            <w:sz w:val="24"/>
            <w:szCs w:val="24"/>
          </w:rPr>
          <w:delText xml:space="preserve">the </w:delText>
        </w:r>
      </w:del>
      <w:r w:rsidR="00A42B96" w:rsidRPr="00F76D44">
        <w:rPr>
          <w:rFonts w:ascii="Arial" w:hAnsi="Arial" w:cs="Arial"/>
          <w:sz w:val="24"/>
          <w:szCs w:val="24"/>
        </w:rPr>
        <w:t>different tomato hosts.</w:t>
      </w:r>
    </w:p>
    <w:p w14:paraId="7FF89CA2" w14:textId="62DF0C53" w:rsidR="00D61809" w:rsidRPr="00F76D44" w:rsidDel="0086274C" w:rsidRDefault="00D61809">
      <w:pPr>
        <w:spacing w:line="360" w:lineRule="auto"/>
        <w:rPr>
          <w:del w:id="526" w:author="Jennifer Lockhart" w:date="2018-12-21T16:18:00Z"/>
          <w:rFonts w:ascii="Arial" w:hAnsi="Arial" w:cs="Arial"/>
          <w:sz w:val="24"/>
          <w:szCs w:val="24"/>
        </w:rPr>
      </w:pPr>
      <w:r w:rsidRPr="00F76D44">
        <w:rPr>
          <w:rFonts w:ascii="Arial" w:hAnsi="Arial" w:cs="Arial"/>
          <w:sz w:val="24"/>
          <w:szCs w:val="24"/>
        </w:rPr>
        <w:tab/>
      </w:r>
    </w:p>
    <w:p w14:paraId="5AF33E15" w14:textId="77777777" w:rsidR="0036598C" w:rsidRPr="00F76D44" w:rsidRDefault="0036598C" w:rsidP="00C43C57">
      <w:pPr>
        <w:spacing w:line="360" w:lineRule="auto"/>
        <w:rPr>
          <w:rFonts w:ascii="Arial" w:hAnsi="Arial" w:cs="Arial"/>
          <w:sz w:val="24"/>
          <w:szCs w:val="24"/>
        </w:rPr>
      </w:pPr>
    </w:p>
    <w:p w14:paraId="0AFD7ABE" w14:textId="13C819EE" w:rsidR="00E4049F" w:rsidRPr="00F76D44" w:rsidRDefault="00E4049F" w:rsidP="00C43C57">
      <w:pPr>
        <w:spacing w:line="360" w:lineRule="auto"/>
        <w:rPr>
          <w:rFonts w:ascii="Arial" w:hAnsi="Arial" w:cs="Arial"/>
          <w:b/>
          <w:sz w:val="24"/>
          <w:szCs w:val="24"/>
        </w:rPr>
      </w:pPr>
      <w:r w:rsidRPr="00F76D44">
        <w:rPr>
          <w:rFonts w:ascii="Arial" w:hAnsi="Arial" w:cs="Arial"/>
          <w:b/>
          <w:sz w:val="24"/>
          <w:szCs w:val="24"/>
        </w:rPr>
        <w:t xml:space="preserve">Quantitative Genetics of </w:t>
      </w:r>
      <w:ins w:id="527" w:author="Jennifer Lockhart" w:date="2018-12-23T16:44:00Z">
        <w:r w:rsidR="003210F3">
          <w:rPr>
            <w:rFonts w:ascii="Arial" w:hAnsi="Arial" w:cs="Arial"/>
            <w:b/>
            <w:sz w:val="24"/>
            <w:szCs w:val="24"/>
          </w:rPr>
          <w:t xml:space="preserve">the </w:t>
        </w:r>
      </w:ins>
      <w:r w:rsidRPr="00F76D44">
        <w:rPr>
          <w:rFonts w:ascii="Arial" w:hAnsi="Arial" w:cs="Arial"/>
          <w:b/>
          <w:sz w:val="24"/>
          <w:szCs w:val="24"/>
        </w:rPr>
        <w:t>Pathogen Response to Tomato Domestication</w:t>
      </w:r>
    </w:p>
    <w:p w14:paraId="059898C6" w14:textId="7CF7E814" w:rsidR="00082C15" w:rsidRPr="00F76D44" w:rsidRDefault="00A83BD4" w:rsidP="00302DE0">
      <w:pPr>
        <w:spacing w:line="360" w:lineRule="auto"/>
        <w:rPr>
          <w:rFonts w:ascii="Arial" w:hAnsi="Arial" w:cs="Arial"/>
          <w:sz w:val="24"/>
          <w:szCs w:val="24"/>
        </w:rPr>
      </w:pPr>
      <w:r w:rsidRPr="00F76D44">
        <w:rPr>
          <w:rFonts w:ascii="Arial" w:hAnsi="Arial" w:cs="Arial"/>
          <w:sz w:val="24"/>
          <w:szCs w:val="24"/>
        </w:rPr>
        <w:tab/>
      </w:r>
      <w:r w:rsidR="004569EC" w:rsidRPr="00F76D44">
        <w:rPr>
          <w:rFonts w:ascii="Arial" w:hAnsi="Arial" w:cs="Arial"/>
          <w:sz w:val="24"/>
          <w:szCs w:val="24"/>
        </w:rPr>
        <w:t xml:space="preserve">The identification of two isolates that </w:t>
      </w:r>
      <w:r w:rsidR="00AA12DA" w:rsidRPr="00F76D44">
        <w:rPr>
          <w:rFonts w:ascii="Arial" w:hAnsi="Arial" w:cs="Arial"/>
          <w:sz w:val="24"/>
          <w:szCs w:val="24"/>
        </w:rPr>
        <w:t>differed on wild and domesticated tomato indicated that there may be</w:t>
      </w:r>
      <w:r w:rsidR="004569EC" w:rsidRPr="00F76D44">
        <w:rPr>
          <w:rFonts w:ascii="Arial" w:hAnsi="Arial" w:cs="Arial"/>
          <w:sz w:val="24"/>
          <w:szCs w:val="24"/>
        </w:rPr>
        <w:t xml:space="preserve"> </w:t>
      </w:r>
      <w:r w:rsidR="00E20835" w:rsidRPr="00F76D44">
        <w:rPr>
          <w:rFonts w:ascii="Arial" w:hAnsi="Arial" w:cs="Arial"/>
          <w:sz w:val="24"/>
          <w:szCs w:val="24"/>
        </w:rPr>
        <w:t xml:space="preserve">some </w:t>
      </w:r>
      <w:r w:rsidR="004569EC" w:rsidRPr="00F76D44">
        <w:rPr>
          <w:rFonts w:ascii="Arial" w:hAnsi="Arial" w:cs="Arial"/>
          <w:sz w:val="24"/>
          <w:szCs w:val="24"/>
        </w:rPr>
        <w:t xml:space="preserve">natural </w:t>
      </w:r>
      <w:r w:rsidR="00BA5DC0" w:rsidRPr="00F76D44">
        <w:rPr>
          <w:rFonts w:ascii="Arial" w:hAnsi="Arial" w:cs="Arial"/>
          <w:sz w:val="24"/>
          <w:szCs w:val="24"/>
        </w:rPr>
        <w:t xml:space="preserve">genetic </w:t>
      </w:r>
      <w:r w:rsidR="004569EC" w:rsidRPr="00F76D44">
        <w:rPr>
          <w:rFonts w:ascii="Arial" w:hAnsi="Arial" w:cs="Arial"/>
          <w:sz w:val="24"/>
          <w:szCs w:val="24"/>
        </w:rPr>
        <w:t xml:space="preserve">variation in </w:t>
      </w:r>
      <w:r w:rsidR="004569EC" w:rsidRPr="00F76D44">
        <w:rPr>
          <w:rFonts w:ascii="Arial" w:hAnsi="Arial" w:cs="Arial"/>
          <w:i/>
          <w:sz w:val="24"/>
          <w:szCs w:val="24"/>
        </w:rPr>
        <w:t>B. cinerea</w:t>
      </w:r>
      <w:r w:rsidR="004569EC" w:rsidRPr="00F76D44">
        <w:rPr>
          <w:rFonts w:ascii="Arial" w:hAnsi="Arial" w:cs="Arial"/>
          <w:sz w:val="24"/>
          <w:szCs w:val="24"/>
        </w:rPr>
        <w:t xml:space="preserve"> </w:t>
      </w:r>
      <w:r w:rsidR="00FD7EFA" w:rsidRPr="00F76D44">
        <w:rPr>
          <w:rFonts w:ascii="Arial" w:hAnsi="Arial" w:cs="Arial"/>
          <w:sz w:val="24"/>
          <w:szCs w:val="24"/>
        </w:rPr>
        <w:t>linked to this</w:t>
      </w:r>
      <w:r w:rsidR="005C1BBE" w:rsidRPr="00F76D44">
        <w:rPr>
          <w:rFonts w:ascii="Arial" w:hAnsi="Arial" w:cs="Arial"/>
          <w:sz w:val="24"/>
          <w:szCs w:val="24"/>
        </w:rPr>
        <w:t xml:space="preserve"> phenotypic variation</w:t>
      </w:r>
      <w:r w:rsidR="004569EC" w:rsidRPr="00F76D44">
        <w:rPr>
          <w:rFonts w:ascii="Arial" w:hAnsi="Arial" w:cs="Arial"/>
          <w:sz w:val="24"/>
          <w:szCs w:val="24"/>
        </w:rPr>
        <w:t xml:space="preserve">. </w:t>
      </w:r>
      <w:r w:rsidR="005802AD" w:rsidRPr="00F76D44">
        <w:rPr>
          <w:rFonts w:ascii="Arial" w:hAnsi="Arial" w:cs="Arial"/>
          <w:sz w:val="24"/>
          <w:szCs w:val="24"/>
        </w:rPr>
        <w:t xml:space="preserve">To directly </w:t>
      </w:r>
      <w:r w:rsidR="00847F0D" w:rsidRPr="00F76D44">
        <w:rPr>
          <w:rFonts w:ascii="Arial" w:hAnsi="Arial" w:cs="Arial"/>
          <w:sz w:val="24"/>
          <w:szCs w:val="24"/>
        </w:rPr>
        <w:t xml:space="preserve">map </w:t>
      </w:r>
      <w:r w:rsidR="00D702E6" w:rsidRPr="00F76D44">
        <w:rPr>
          <w:rFonts w:ascii="Arial" w:hAnsi="Arial" w:cs="Arial"/>
          <w:i/>
          <w:sz w:val="24"/>
          <w:szCs w:val="24"/>
        </w:rPr>
        <w:t xml:space="preserve">B. cinerea </w:t>
      </w:r>
      <w:r w:rsidR="00847F0D" w:rsidRPr="00F76D44">
        <w:rPr>
          <w:rFonts w:ascii="Arial" w:hAnsi="Arial" w:cs="Arial"/>
          <w:sz w:val="24"/>
          <w:szCs w:val="24"/>
        </w:rPr>
        <w:t xml:space="preserve">genes that control differential virulence on wild </w:t>
      </w:r>
      <w:r w:rsidR="004569EC" w:rsidRPr="00F76D44">
        <w:rPr>
          <w:rFonts w:ascii="Arial" w:hAnsi="Arial" w:cs="Arial"/>
          <w:sz w:val="24"/>
          <w:szCs w:val="24"/>
        </w:rPr>
        <w:t xml:space="preserve">versus </w:t>
      </w:r>
      <w:r w:rsidR="00847F0D" w:rsidRPr="00F76D44">
        <w:rPr>
          <w:rFonts w:ascii="Arial" w:hAnsi="Arial" w:cs="Arial"/>
          <w:sz w:val="24"/>
          <w:szCs w:val="24"/>
        </w:rPr>
        <w:t>domestic</w:t>
      </w:r>
      <w:r w:rsidR="00E20835" w:rsidRPr="00F76D44">
        <w:rPr>
          <w:rFonts w:ascii="Arial" w:hAnsi="Arial" w:cs="Arial"/>
          <w:sz w:val="24"/>
          <w:szCs w:val="24"/>
        </w:rPr>
        <w:t>ated</w:t>
      </w:r>
      <w:r w:rsidR="00847F0D" w:rsidRPr="00F76D44">
        <w:rPr>
          <w:rFonts w:ascii="Arial" w:hAnsi="Arial" w:cs="Arial"/>
          <w:sz w:val="24"/>
          <w:szCs w:val="24"/>
        </w:rPr>
        <w:t xml:space="preserve"> tomatoes, we used the least-squared mean virulence of each isolate </w:t>
      </w:r>
      <w:r w:rsidR="004569EC" w:rsidRPr="00F76D44">
        <w:rPr>
          <w:rFonts w:ascii="Arial" w:hAnsi="Arial" w:cs="Arial"/>
          <w:sz w:val="24"/>
          <w:szCs w:val="24"/>
        </w:rPr>
        <w:t xml:space="preserve">across </w:t>
      </w:r>
      <w:r w:rsidR="00847F0D" w:rsidRPr="00F76D44">
        <w:rPr>
          <w:rFonts w:ascii="Arial" w:hAnsi="Arial" w:cs="Arial"/>
          <w:sz w:val="24"/>
          <w:szCs w:val="24"/>
        </w:rPr>
        <w:t xml:space="preserve">all wild and all domesticated tomato genotypes as two traits. We also calculated a </w:t>
      </w:r>
      <w:r w:rsidRPr="00F76D44">
        <w:rPr>
          <w:rFonts w:ascii="Arial" w:hAnsi="Arial" w:cs="Arial"/>
          <w:sz w:val="24"/>
          <w:szCs w:val="24"/>
        </w:rPr>
        <w:t>domestication sensitivity</w:t>
      </w:r>
      <w:r w:rsidR="00847F0D" w:rsidRPr="00F76D44">
        <w:rPr>
          <w:rFonts w:ascii="Arial" w:hAnsi="Arial" w:cs="Arial"/>
          <w:sz w:val="24"/>
          <w:szCs w:val="24"/>
        </w:rPr>
        <w:t xml:space="preserve"> trait</w:t>
      </w:r>
      <w:ins w:id="528" w:author="Jennifer Lockhart" w:date="2018-12-23T16:44:00Z">
        <w:r w:rsidR="003210F3">
          <w:rPr>
            <w:rFonts w:ascii="Arial" w:hAnsi="Arial" w:cs="Arial"/>
            <w:sz w:val="24"/>
            <w:szCs w:val="24"/>
          </w:rPr>
          <w:t>:</w:t>
        </w:r>
      </w:ins>
      <w:del w:id="529" w:author="Jennifer Lockhart" w:date="2018-12-23T16:44:00Z">
        <w:r w:rsidRPr="00F76D44" w:rsidDel="003210F3">
          <w:rPr>
            <w:rFonts w:ascii="Arial" w:hAnsi="Arial" w:cs="Arial"/>
            <w:sz w:val="24"/>
            <w:szCs w:val="24"/>
          </w:rPr>
          <w:delText>;</w:delText>
        </w:r>
      </w:del>
      <w:r w:rsidRPr="00F76D44">
        <w:rPr>
          <w:rFonts w:ascii="Arial" w:hAnsi="Arial" w:cs="Arial"/>
          <w:sz w:val="24"/>
          <w:szCs w:val="24"/>
        </w:rPr>
        <w:t xml:space="preserve"> the </w:t>
      </w:r>
      <w:r w:rsidR="00B623B3" w:rsidRPr="00F76D44">
        <w:rPr>
          <w:rFonts w:ascii="Arial" w:hAnsi="Arial" w:cs="Arial"/>
          <w:sz w:val="24"/>
          <w:szCs w:val="24"/>
        </w:rPr>
        <w:t xml:space="preserve">relative </w:t>
      </w:r>
      <w:r w:rsidRPr="00F76D44">
        <w:rPr>
          <w:rFonts w:ascii="Arial" w:hAnsi="Arial" w:cs="Arial"/>
          <w:sz w:val="24"/>
          <w:szCs w:val="24"/>
        </w:rPr>
        <w:t xml:space="preserve">difference in lesion size for each isolate between domesticated </w:t>
      </w:r>
      <w:r w:rsidR="00B623B3" w:rsidRPr="00F76D44">
        <w:rPr>
          <w:rFonts w:ascii="Arial" w:hAnsi="Arial" w:cs="Arial"/>
          <w:sz w:val="24"/>
          <w:szCs w:val="24"/>
        </w:rPr>
        <w:t>and</w:t>
      </w:r>
      <w:r w:rsidRPr="00F76D44">
        <w:rPr>
          <w:rFonts w:ascii="Arial" w:hAnsi="Arial" w:cs="Arial"/>
          <w:sz w:val="24"/>
          <w:szCs w:val="24"/>
        </w:rPr>
        <w:t xml:space="preserve"> wild hosts. </w:t>
      </w:r>
      <w:r w:rsidR="00847F0D" w:rsidRPr="00F76D44">
        <w:rPr>
          <w:rFonts w:ascii="Arial" w:hAnsi="Arial" w:cs="Arial"/>
          <w:sz w:val="24"/>
          <w:szCs w:val="24"/>
        </w:rPr>
        <w:t xml:space="preserve">Using these three traits, we </w:t>
      </w:r>
      <w:r w:rsidR="00A42B96" w:rsidRPr="00F76D44">
        <w:rPr>
          <w:rFonts w:ascii="Arial" w:hAnsi="Arial" w:cs="Arial"/>
          <w:sz w:val="24"/>
          <w:szCs w:val="24"/>
        </w:rPr>
        <w:t xml:space="preserve">conducted </w:t>
      </w:r>
      <w:proofErr w:type="spellStart"/>
      <w:r w:rsidR="00561E35" w:rsidRPr="00F76D44">
        <w:rPr>
          <w:rFonts w:ascii="Arial" w:hAnsi="Arial" w:cs="Arial"/>
          <w:sz w:val="24"/>
          <w:szCs w:val="24"/>
        </w:rPr>
        <w:t>bigRR</w:t>
      </w:r>
      <w:proofErr w:type="spellEnd"/>
      <w:r w:rsidR="00561E35" w:rsidRPr="00F76D44">
        <w:rPr>
          <w:rFonts w:ascii="Arial" w:hAnsi="Arial" w:cs="Arial"/>
          <w:sz w:val="24"/>
          <w:szCs w:val="24"/>
        </w:rPr>
        <w:t xml:space="preserve"> </w:t>
      </w:r>
      <w:r w:rsidR="00A42B96" w:rsidRPr="00F76D44">
        <w:rPr>
          <w:rFonts w:ascii="Arial" w:hAnsi="Arial" w:cs="Arial"/>
          <w:sz w:val="24"/>
          <w:szCs w:val="24"/>
        </w:rPr>
        <w:t xml:space="preserve">GWA within </w:t>
      </w:r>
      <w:r w:rsidR="00A42B96" w:rsidRPr="00F76D44">
        <w:rPr>
          <w:rFonts w:ascii="Arial" w:hAnsi="Arial" w:cs="Arial"/>
          <w:i/>
          <w:sz w:val="24"/>
          <w:szCs w:val="24"/>
        </w:rPr>
        <w:t>B. cinerea</w:t>
      </w:r>
      <w:r w:rsidRPr="00F76D44">
        <w:rPr>
          <w:rFonts w:ascii="Arial" w:hAnsi="Arial" w:cs="Arial"/>
          <w:sz w:val="24"/>
          <w:szCs w:val="24"/>
        </w:rPr>
        <w:t xml:space="preserve"> </w:t>
      </w:r>
      <w:r w:rsidR="00847F0D" w:rsidRPr="00F76D44">
        <w:rPr>
          <w:rFonts w:ascii="Arial" w:hAnsi="Arial" w:cs="Arial"/>
          <w:sz w:val="24"/>
          <w:szCs w:val="24"/>
        </w:rPr>
        <w:t>to map genes in the pathogen that respond to domestication shifts in the plant</w:t>
      </w:r>
      <w:r w:rsidRPr="00F76D44">
        <w:rPr>
          <w:rFonts w:ascii="Arial" w:hAnsi="Arial" w:cs="Arial"/>
          <w:sz w:val="24"/>
          <w:szCs w:val="24"/>
        </w:rPr>
        <w:t xml:space="preserve">. </w:t>
      </w:r>
      <w:ins w:id="530" w:author="Jennifer Lockhart" w:date="2018-12-23T16:44:00Z">
        <w:r w:rsidR="003210F3">
          <w:rPr>
            <w:rFonts w:ascii="Arial" w:hAnsi="Arial" w:cs="Arial"/>
            <w:sz w:val="24"/>
            <w:szCs w:val="24"/>
          </w:rPr>
          <w:t xml:space="preserve">The use of </w:t>
        </w:r>
      </w:ins>
      <w:del w:id="531" w:author="Jennifer Lockhart" w:date="2018-12-23T16:45:00Z">
        <w:r w:rsidR="00B623B3" w:rsidRPr="00F76D44" w:rsidDel="003210F3">
          <w:rPr>
            <w:rFonts w:ascii="Arial" w:hAnsi="Arial" w:cs="Arial"/>
            <w:sz w:val="24"/>
            <w:szCs w:val="24"/>
          </w:rPr>
          <w:delText xml:space="preserve">Using </w:delText>
        </w:r>
      </w:del>
      <w:r w:rsidR="00B623B3" w:rsidRPr="00F76D44">
        <w:rPr>
          <w:rFonts w:ascii="Arial" w:hAnsi="Arial" w:cs="Arial"/>
          <w:sz w:val="24"/>
          <w:szCs w:val="24"/>
        </w:rPr>
        <w:t xml:space="preserve">the mean lesion area of the </w:t>
      </w:r>
      <w:r w:rsidR="00B623B3" w:rsidRPr="00F76D44">
        <w:rPr>
          <w:rFonts w:ascii="Arial" w:hAnsi="Arial" w:cs="Arial"/>
          <w:i/>
          <w:sz w:val="24"/>
          <w:szCs w:val="24"/>
        </w:rPr>
        <w:t xml:space="preserve">B. cinerea </w:t>
      </w:r>
      <w:r w:rsidR="00B623B3" w:rsidRPr="00F76D44">
        <w:rPr>
          <w:rFonts w:ascii="Arial" w:hAnsi="Arial" w:cs="Arial"/>
          <w:sz w:val="24"/>
          <w:szCs w:val="24"/>
        </w:rPr>
        <w:t>isolates on the wild or domestic</w:t>
      </w:r>
      <w:r w:rsidR="004F17F2" w:rsidRPr="00F76D44">
        <w:rPr>
          <w:rFonts w:ascii="Arial" w:hAnsi="Arial" w:cs="Arial"/>
          <w:sz w:val="24"/>
          <w:szCs w:val="24"/>
        </w:rPr>
        <w:t>ated</w:t>
      </w:r>
      <w:r w:rsidR="00B623B3" w:rsidRPr="00F76D44">
        <w:rPr>
          <w:rFonts w:ascii="Arial" w:hAnsi="Arial" w:cs="Arial"/>
          <w:sz w:val="24"/>
          <w:szCs w:val="24"/>
        </w:rPr>
        <w:t xml:space="preserve"> tomato hosts </w:t>
      </w:r>
      <w:del w:id="532" w:author="Jennifer Lockhart" w:date="2018-12-23T16:45:00Z">
        <w:r w:rsidR="00B623B3" w:rsidRPr="00F76D44" w:rsidDel="003210F3">
          <w:rPr>
            <w:rFonts w:ascii="Arial" w:hAnsi="Arial" w:cs="Arial"/>
            <w:sz w:val="24"/>
            <w:szCs w:val="24"/>
          </w:rPr>
          <w:delText xml:space="preserve">identified </w:delText>
        </w:r>
      </w:del>
      <w:ins w:id="533" w:author="Jennifer Lockhart" w:date="2018-12-23T16:45:00Z">
        <w:r w:rsidR="003210F3">
          <w:rPr>
            <w:rFonts w:ascii="Arial" w:hAnsi="Arial" w:cs="Arial"/>
            <w:sz w:val="24"/>
            <w:szCs w:val="24"/>
          </w:rPr>
          <w:t>uncovered</w:t>
        </w:r>
        <w:r w:rsidR="003210F3" w:rsidRPr="00F76D44">
          <w:rPr>
            <w:rFonts w:ascii="Arial" w:hAnsi="Arial" w:cs="Arial"/>
            <w:sz w:val="24"/>
            <w:szCs w:val="24"/>
          </w:rPr>
          <w:t xml:space="preserve"> </w:t>
        </w:r>
      </w:ins>
      <w:r w:rsidR="00B623B3" w:rsidRPr="00F76D44">
        <w:rPr>
          <w:rFonts w:ascii="Arial" w:hAnsi="Arial" w:cs="Arial"/>
          <w:sz w:val="24"/>
          <w:szCs w:val="24"/>
        </w:rPr>
        <w:t>a complex</w:t>
      </w:r>
      <w:r w:rsidR="00974426" w:rsidRPr="00F76D44">
        <w:rPr>
          <w:rFonts w:ascii="Arial" w:hAnsi="Arial" w:cs="Arial"/>
          <w:sz w:val="24"/>
          <w:szCs w:val="24"/>
        </w:rPr>
        <w:t>, highly polygenic</w:t>
      </w:r>
      <w:r w:rsidR="00B623B3" w:rsidRPr="00F76D44">
        <w:rPr>
          <w:rFonts w:ascii="Arial" w:hAnsi="Arial" w:cs="Arial"/>
          <w:sz w:val="24"/>
          <w:szCs w:val="24"/>
        </w:rPr>
        <w:t xml:space="preserve"> pattern of significant SNPs</w:t>
      </w:r>
      <w:del w:id="534" w:author="Jennifer Lockhart" w:date="2018-12-23T16:45:00Z">
        <w:r w:rsidR="00106559" w:rsidRPr="00F76D44" w:rsidDel="003210F3">
          <w:rPr>
            <w:rFonts w:ascii="Arial" w:hAnsi="Arial" w:cs="Arial"/>
            <w:sz w:val="24"/>
            <w:szCs w:val="24"/>
          </w:rPr>
          <w:delText>,</w:delText>
        </w:r>
      </w:del>
      <w:r w:rsidR="00B623B3" w:rsidRPr="00F76D44">
        <w:rPr>
          <w:rFonts w:ascii="Arial" w:hAnsi="Arial" w:cs="Arial"/>
          <w:sz w:val="24"/>
          <w:szCs w:val="24"/>
        </w:rPr>
        <w:t xml:space="preserve"> similar to </w:t>
      </w:r>
      <w:ins w:id="535" w:author="Jennifer Lockhart" w:date="2018-12-23T16:45:00Z">
        <w:r w:rsidR="003210F3">
          <w:rPr>
            <w:rFonts w:ascii="Arial" w:hAnsi="Arial" w:cs="Arial"/>
            <w:sz w:val="24"/>
            <w:szCs w:val="24"/>
          </w:rPr>
          <w:t xml:space="preserve">that of </w:t>
        </w:r>
      </w:ins>
      <w:r w:rsidR="00B623B3" w:rsidRPr="00F76D44">
        <w:rPr>
          <w:rFonts w:ascii="Arial" w:hAnsi="Arial" w:cs="Arial"/>
          <w:sz w:val="24"/>
          <w:szCs w:val="24"/>
        </w:rPr>
        <w:t>the individual tomato accessions</w:t>
      </w:r>
      <w:r w:rsidRPr="00F76D44">
        <w:rPr>
          <w:rFonts w:ascii="Arial" w:hAnsi="Arial" w:cs="Arial"/>
          <w:sz w:val="24"/>
          <w:szCs w:val="24"/>
        </w:rPr>
        <w:t xml:space="preserve"> (F</w:t>
      </w:r>
      <w:r w:rsidR="00BB5375" w:rsidRPr="00F76D44">
        <w:rPr>
          <w:rFonts w:ascii="Arial" w:hAnsi="Arial" w:cs="Arial"/>
          <w:sz w:val="24"/>
          <w:szCs w:val="24"/>
        </w:rPr>
        <w:t xml:space="preserve">igure </w:t>
      </w:r>
      <w:r w:rsidR="00C65355" w:rsidRPr="00F76D44">
        <w:rPr>
          <w:rFonts w:ascii="Arial" w:hAnsi="Arial" w:cs="Arial"/>
          <w:sz w:val="24"/>
          <w:szCs w:val="24"/>
        </w:rPr>
        <w:t>4</w:t>
      </w:r>
      <w:r w:rsidR="00BB5375" w:rsidRPr="00F76D44">
        <w:rPr>
          <w:rFonts w:ascii="Arial" w:hAnsi="Arial" w:cs="Arial"/>
          <w:sz w:val="24"/>
          <w:szCs w:val="24"/>
        </w:rPr>
        <w:t xml:space="preserve">, Figure </w:t>
      </w:r>
      <w:r w:rsidR="00070D24" w:rsidRPr="00F76D44">
        <w:rPr>
          <w:rFonts w:ascii="Arial" w:hAnsi="Arial" w:cs="Arial"/>
          <w:sz w:val="24"/>
          <w:szCs w:val="24"/>
        </w:rPr>
        <w:t>7</w:t>
      </w:r>
      <w:r w:rsidRPr="00F76D44">
        <w:rPr>
          <w:rFonts w:ascii="Arial" w:hAnsi="Arial" w:cs="Arial"/>
          <w:sz w:val="24"/>
          <w:szCs w:val="24"/>
        </w:rPr>
        <w:t>).</w:t>
      </w:r>
      <w:r w:rsidR="00B623B3" w:rsidRPr="00F76D44">
        <w:rPr>
          <w:rFonts w:ascii="Arial" w:hAnsi="Arial" w:cs="Arial"/>
          <w:sz w:val="24"/>
          <w:szCs w:val="24"/>
        </w:rPr>
        <w:t xml:space="preserve"> </w:t>
      </w:r>
      <w:r w:rsidR="00676532" w:rsidRPr="00F76D44">
        <w:rPr>
          <w:rFonts w:ascii="Arial" w:hAnsi="Arial" w:cs="Arial"/>
          <w:sz w:val="24"/>
          <w:szCs w:val="24"/>
        </w:rPr>
        <w:t xml:space="preserve">The significant SNP sets </w:t>
      </w:r>
      <w:r w:rsidR="00B623B3" w:rsidRPr="00F76D44">
        <w:rPr>
          <w:rFonts w:ascii="Arial" w:hAnsi="Arial" w:cs="Arial"/>
          <w:sz w:val="24"/>
          <w:szCs w:val="24"/>
        </w:rPr>
        <w:t xml:space="preserve">had a high degree of overlap between the </w:t>
      </w:r>
      <w:r w:rsidR="000D54AE" w:rsidRPr="00F76D44">
        <w:rPr>
          <w:rFonts w:ascii="Arial" w:hAnsi="Arial" w:cs="Arial"/>
          <w:sz w:val="24"/>
          <w:szCs w:val="24"/>
        </w:rPr>
        <w:t>wild phenotype and domesticated phenotype</w:t>
      </w:r>
      <w:r w:rsidR="00B623B3" w:rsidRPr="00F76D44">
        <w:rPr>
          <w:rFonts w:ascii="Arial" w:hAnsi="Arial" w:cs="Arial"/>
          <w:sz w:val="24"/>
          <w:szCs w:val="24"/>
        </w:rPr>
        <w:t xml:space="preserve">. </w:t>
      </w:r>
      <w:del w:id="536" w:author="Jennifer Lockhart" w:date="2018-12-23T16:45:00Z">
        <w:r w:rsidR="00B623B3" w:rsidRPr="00F76D44" w:rsidDel="003210F3">
          <w:rPr>
            <w:rFonts w:ascii="Arial" w:hAnsi="Arial" w:cs="Arial"/>
            <w:sz w:val="24"/>
            <w:szCs w:val="24"/>
          </w:rPr>
          <w:delText xml:space="preserve">In </w:delText>
        </w:r>
      </w:del>
      <w:ins w:id="537" w:author="Jennifer Lockhart" w:date="2018-12-23T16:45:00Z">
        <w:r w:rsidR="003210F3">
          <w:rPr>
            <w:rFonts w:ascii="Arial" w:hAnsi="Arial" w:cs="Arial"/>
            <w:sz w:val="24"/>
            <w:szCs w:val="24"/>
          </w:rPr>
          <w:t>By</w:t>
        </w:r>
        <w:r w:rsidR="003210F3" w:rsidRPr="00F76D44">
          <w:rPr>
            <w:rFonts w:ascii="Arial" w:hAnsi="Arial" w:cs="Arial"/>
            <w:sz w:val="24"/>
            <w:szCs w:val="24"/>
          </w:rPr>
          <w:t xml:space="preserve"> </w:t>
        </w:r>
      </w:ins>
      <w:r w:rsidR="00B623B3" w:rsidRPr="00F76D44">
        <w:rPr>
          <w:rFonts w:ascii="Arial" w:hAnsi="Arial" w:cs="Arial"/>
          <w:sz w:val="24"/>
          <w:szCs w:val="24"/>
        </w:rPr>
        <w:t>contrast,</w:t>
      </w:r>
      <w:ins w:id="538" w:author="Jennifer Lockhart" w:date="2018-12-23T16:46:00Z">
        <w:r w:rsidR="003210F3">
          <w:rPr>
            <w:rFonts w:ascii="Arial" w:hAnsi="Arial" w:cs="Arial"/>
            <w:sz w:val="24"/>
            <w:szCs w:val="24"/>
          </w:rPr>
          <w:t xml:space="preserve"> analysis of</w:t>
        </w:r>
      </w:ins>
      <w:r w:rsidR="00B623B3" w:rsidRPr="00F76D44">
        <w:rPr>
          <w:rFonts w:ascii="Arial" w:hAnsi="Arial" w:cs="Arial"/>
          <w:sz w:val="24"/>
          <w:szCs w:val="24"/>
        </w:rPr>
        <w:t xml:space="preserve"> </w:t>
      </w:r>
      <w:ins w:id="539" w:author="Jennifer Lockhart" w:date="2018-12-23T16:46:00Z">
        <w:r w:rsidR="003210F3">
          <w:rPr>
            <w:rFonts w:ascii="Arial" w:hAnsi="Arial" w:cs="Arial"/>
            <w:sz w:val="24"/>
            <w:szCs w:val="24"/>
          </w:rPr>
          <w:t>d</w:t>
        </w:r>
      </w:ins>
      <w:del w:id="540" w:author="Jennifer Lockhart" w:date="2018-12-23T16:46:00Z">
        <w:r w:rsidR="00B623B3" w:rsidRPr="00F76D44" w:rsidDel="003210F3">
          <w:rPr>
            <w:rFonts w:ascii="Arial" w:hAnsi="Arial" w:cs="Arial"/>
            <w:sz w:val="24"/>
            <w:szCs w:val="24"/>
          </w:rPr>
          <w:delText>D</w:delText>
        </w:r>
      </w:del>
      <w:r w:rsidR="00B623B3" w:rsidRPr="00F76D44">
        <w:rPr>
          <w:rFonts w:ascii="Arial" w:hAnsi="Arial" w:cs="Arial"/>
          <w:sz w:val="24"/>
          <w:szCs w:val="24"/>
        </w:rPr>
        <w:t xml:space="preserve">omestication </w:t>
      </w:r>
      <w:ins w:id="541" w:author="Jennifer Lockhart" w:date="2018-12-23T16:46:00Z">
        <w:r w:rsidR="003210F3">
          <w:rPr>
            <w:rFonts w:ascii="Arial" w:hAnsi="Arial" w:cs="Arial"/>
            <w:sz w:val="24"/>
            <w:szCs w:val="24"/>
          </w:rPr>
          <w:t>s</w:t>
        </w:r>
      </w:ins>
      <w:del w:id="542" w:author="Jennifer Lockhart" w:date="2018-12-23T16:46:00Z">
        <w:r w:rsidR="00B623B3" w:rsidRPr="00F76D44" w:rsidDel="003210F3">
          <w:rPr>
            <w:rFonts w:ascii="Arial" w:hAnsi="Arial" w:cs="Arial"/>
            <w:sz w:val="24"/>
            <w:szCs w:val="24"/>
          </w:rPr>
          <w:delText>S</w:delText>
        </w:r>
      </w:del>
      <w:r w:rsidR="00B623B3" w:rsidRPr="00F76D44">
        <w:rPr>
          <w:rFonts w:ascii="Arial" w:hAnsi="Arial" w:cs="Arial"/>
          <w:sz w:val="24"/>
          <w:szCs w:val="24"/>
        </w:rPr>
        <w:t xml:space="preserve">ensitivity identified a more limited set of SNPs </w:t>
      </w:r>
      <w:r w:rsidR="00FD7EFA" w:rsidRPr="00F76D44">
        <w:rPr>
          <w:rFonts w:ascii="Arial" w:hAnsi="Arial" w:cs="Arial"/>
          <w:sz w:val="24"/>
          <w:szCs w:val="24"/>
        </w:rPr>
        <w:t>with</w:t>
      </w:r>
      <w:r w:rsidR="00B623B3" w:rsidRPr="00F76D44">
        <w:rPr>
          <w:rFonts w:ascii="Arial" w:hAnsi="Arial" w:cs="Arial"/>
          <w:sz w:val="24"/>
          <w:szCs w:val="24"/>
        </w:rPr>
        <w:t xml:space="preserve"> less overlap </w:t>
      </w:r>
      <w:r w:rsidR="00FD7EFA" w:rsidRPr="00F76D44">
        <w:rPr>
          <w:rFonts w:ascii="Arial" w:hAnsi="Arial" w:cs="Arial"/>
          <w:sz w:val="24"/>
          <w:szCs w:val="24"/>
        </w:rPr>
        <w:t xml:space="preserve">to </w:t>
      </w:r>
      <w:r w:rsidR="00B623B3" w:rsidRPr="00F76D44">
        <w:rPr>
          <w:rFonts w:ascii="Arial" w:hAnsi="Arial" w:cs="Arial"/>
          <w:sz w:val="24"/>
          <w:szCs w:val="24"/>
        </w:rPr>
        <w:t xml:space="preserve">the mean lesion area on </w:t>
      </w:r>
      <w:r w:rsidR="000D54AE" w:rsidRPr="00F76D44">
        <w:rPr>
          <w:rFonts w:ascii="Arial" w:hAnsi="Arial" w:cs="Arial"/>
          <w:sz w:val="24"/>
          <w:szCs w:val="24"/>
        </w:rPr>
        <w:t xml:space="preserve">either </w:t>
      </w:r>
      <w:ins w:id="543" w:author="Jennifer Lockhart" w:date="2018-12-23T16:46:00Z">
        <w:r w:rsidR="003210F3">
          <w:rPr>
            <w:rFonts w:ascii="Arial" w:hAnsi="Arial" w:cs="Arial"/>
            <w:sz w:val="24"/>
            <w:szCs w:val="24"/>
          </w:rPr>
          <w:t>d</w:t>
        </w:r>
      </w:ins>
      <w:del w:id="544" w:author="Jennifer Lockhart" w:date="2018-12-23T16:46:00Z">
        <w:r w:rsidR="00B623B3" w:rsidRPr="00F76D44" w:rsidDel="003210F3">
          <w:rPr>
            <w:rFonts w:ascii="Arial" w:hAnsi="Arial" w:cs="Arial"/>
            <w:sz w:val="24"/>
            <w:szCs w:val="24"/>
          </w:rPr>
          <w:delText>D</w:delText>
        </w:r>
      </w:del>
      <w:r w:rsidR="00B623B3" w:rsidRPr="00F76D44">
        <w:rPr>
          <w:rFonts w:ascii="Arial" w:hAnsi="Arial" w:cs="Arial"/>
          <w:sz w:val="24"/>
          <w:szCs w:val="24"/>
        </w:rPr>
        <w:t>omestic</w:t>
      </w:r>
      <w:r w:rsidR="00A65664" w:rsidRPr="00F76D44">
        <w:rPr>
          <w:rFonts w:ascii="Arial" w:hAnsi="Arial" w:cs="Arial"/>
          <w:sz w:val="24"/>
          <w:szCs w:val="24"/>
        </w:rPr>
        <w:t>ated</w:t>
      </w:r>
      <w:r w:rsidR="00B623B3" w:rsidRPr="00F76D44">
        <w:rPr>
          <w:rFonts w:ascii="Arial" w:hAnsi="Arial" w:cs="Arial"/>
          <w:sz w:val="24"/>
          <w:szCs w:val="24"/>
        </w:rPr>
        <w:t xml:space="preserve"> or </w:t>
      </w:r>
      <w:ins w:id="545" w:author="Jennifer Lockhart" w:date="2018-12-23T16:46:00Z">
        <w:r w:rsidR="003210F3">
          <w:rPr>
            <w:rFonts w:ascii="Arial" w:hAnsi="Arial" w:cs="Arial"/>
            <w:sz w:val="24"/>
            <w:szCs w:val="24"/>
          </w:rPr>
          <w:t>w</w:t>
        </w:r>
      </w:ins>
      <w:del w:id="546" w:author="Jennifer Lockhart" w:date="2018-12-23T16:46:00Z">
        <w:r w:rsidR="00B623B3" w:rsidRPr="00F76D44" w:rsidDel="003210F3">
          <w:rPr>
            <w:rFonts w:ascii="Arial" w:hAnsi="Arial" w:cs="Arial"/>
            <w:sz w:val="24"/>
            <w:szCs w:val="24"/>
          </w:rPr>
          <w:delText>W</w:delText>
        </w:r>
      </w:del>
      <w:r w:rsidR="00B623B3" w:rsidRPr="00F76D44">
        <w:rPr>
          <w:rFonts w:ascii="Arial" w:hAnsi="Arial" w:cs="Arial"/>
          <w:sz w:val="24"/>
          <w:szCs w:val="24"/>
        </w:rPr>
        <w:t>ild tomato (F</w:t>
      </w:r>
      <w:r w:rsidR="00BB5375" w:rsidRPr="00F76D44">
        <w:rPr>
          <w:rFonts w:ascii="Arial" w:hAnsi="Arial" w:cs="Arial"/>
          <w:sz w:val="24"/>
          <w:szCs w:val="24"/>
        </w:rPr>
        <w:t xml:space="preserve">igure </w:t>
      </w:r>
      <w:r w:rsidR="00070D24" w:rsidRPr="00F76D44">
        <w:rPr>
          <w:rFonts w:ascii="Arial" w:hAnsi="Arial" w:cs="Arial"/>
          <w:sz w:val="24"/>
          <w:szCs w:val="24"/>
        </w:rPr>
        <w:t>7</w:t>
      </w:r>
      <w:r w:rsidR="00BB5375" w:rsidRPr="00F76D44">
        <w:rPr>
          <w:rFonts w:ascii="Arial" w:hAnsi="Arial" w:cs="Arial"/>
          <w:sz w:val="24"/>
          <w:szCs w:val="24"/>
        </w:rPr>
        <w:t>)</w:t>
      </w:r>
      <w:r w:rsidR="00B623B3" w:rsidRPr="00F76D44">
        <w:rPr>
          <w:rFonts w:ascii="Arial" w:hAnsi="Arial" w:cs="Arial"/>
          <w:sz w:val="24"/>
          <w:szCs w:val="24"/>
        </w:rPr>
        <w:t>.</w:t>
      </w:r>
      <w:r w:rsidR="00561E35" w:rsidRPr="00F76D44">
        <w:rPr>
          <w:rFonts w:ascii="Arial" w:hAnsi="Arial" w:cs="Arial"/>
          <w:sz w:val="24"/>
          <w:szCs w:val="24"/>
        </w:rPr>
        <w:t xml:space="preserve"> </w:t>
      </w:r>
      <w:r w:rsidR="00E62AE8" w:rsidRPr="00F76D44">
        <w:rPr>
          <w:rFonts w:ascii="Arial" w:hAnsi="Arial" w:cs="Arial"/>
          <w:sz w:val="24"/>
          <w:szCs w:val="24"/>
        </w:rPr>
        <w:t xml:space="preserve">To </w:t>
      </w:r>
      <w:r w:rsidR="00FD7EFA" w:rsidRPr="00F76D44">
        <w:rPr>
          <w:rFonts w:ascii="Arial" w:hAnsi="Arial" w:cs="Arial"/>
          <w:sz w:val="24"/>
          <w:szCs w:val="24"/>
        </w:rPr>
        <w:t>query</w:t>
      </w:r>
      <w:r w:rsidR="00E62AE8" w:rsidRPr="00F76D44">
        <w:rPr>
          <w:rFonts w:ascii="Arial" w:hAnsi="Arial" w:cs="Arial"/>
          <w:sz w:val="24"/>
          <w:szCs w:val="24"/>
        </w:rPr>
        <w:t xml:space="preserve"> the underlying gene functions for these </w:t>
      </w:r>
      <w:r w:rsidR="00E62AE8" w:rsidRPr="00F76D44">
        <w:rPr>
          <w:rFonts w:ascii="Arial" w:hAnsi="Arial" w:cs="Arial"/>
          <w:i/>
          <w:sz w:val="24"/>
          <w:szCs w:val="24"/>
        </w:rPr>
        <w:t xml:space="preserve">B. cinerea </w:t>
      </w:r>
      <w:r w:rsidR="00E62AE8" w:rsidRPr="00F76D44">
        <w:rPr>
          <w:rFonts w:ascii="Arial" w:hAnsi="Arial" w:cs="Arial"/>
          <w:sz w:val="24"/>
          <w:szCs w:val="24"/>
        </w:rPr>
        <w:t xml:space="preserve">loci, we called genes as significant if there was </w:t>
      </w:r>
      <w:r w:rsidR="004E24F5" w:rsidRPr="00F76D44">
        <w:rPr>
          <w:rFonts w:ascii="Arial" w:hAnsi="Arial" w:cs="Arial"/>
          <w:sz w:val="24"/>
          <w:szCs w:val="24"/>
        </w:rPr>
        <w:t>one</w:t>
      </w:r>
      <w:r w:rsidR="00E62AE8" w:rsidRPr="00F76D44">
        <w:rPr>
          <w:rFonts w:ascii="Arial" w:hAnsi="Arial" w:cs="Arial"/>
          <w:sz w:val="24"/>
          <w:szCs w:val="24"/>
        </w:rPr>
        <w:t xml:space="preserve"> SNP w</w:t>
      </w:r>
      <w:r w:rsidR="00BB5375" w:rsidRPr="00F76D44">
        <w:rPr>
          <w:rFonts w:ascii="Arial" w:hAnsi="Arial" w:cs="Arial"/>
          <w:sz w:val="24"/>
          <w:szCs w:val="24"/>
        </w:rPr>
        <w:t xml:space="preserve">ithin 2kb of </w:t>
      </w:r>
      <w:r w:rsidR="001E57D3" w:rsidRPr="00F76D44">
        <w:rPr>
          <w:rFonts w:ascii="Arial" w:hAnsi="Arial" w:cs="Arial"/>
          <w:sz w:val="24"/>
          <w:szCs w:val="24"/>
        </w:rPr>
        <w:t xml:space="preserve">the </w:t>
      </w:r>
      <w:r w:rsidR="00BB5375" w:rsidRPr="00F76D44">
        <w:rPr>
          <w:rFonts w:ascii="Arial" w:hAnsi="Arial" w:cs="Arial"/>
          <w:sz w:val="24"/>
          <w:szCs w:val="24"/>
        </w:rPr>
        <w:t xml:space="preserve">gene (Figure </w:t>
      </w:r>
      <w:r w:rsidR="00070D24" w:rsidRPr="00F76D44">
        <w:rPr>
          <w:rFonts w:ascii="Arial" w:hAnsi="Arial" w:cs="Arial"/>
          <w:sz w:val="24"/>
          <w:szCs w:val="24"/>
        </w:rPr>
        <w:t>7c</w:t>
      </w:r>
      <w:r w:rsidR="00E62AE8" w:rsidRPr="00F76D44">
        <w:rPr>
          <w:rFonts w:ascii="Arial" w:hAnsi="Arial" w:cs="Arial"/>
          <w:sz w:val="24"/>
          <w:szCs w:val="24"/>
        </w:rPr>
        <w:t>).</w:t>
      </w:r>
      <w:r w:rsidR="007F3EED" w:rsidRPr="00F76D44">
        <w:rPr>
          <w:rFonts w:ascii="Arial" w:hAnsi="Arial" w:cs="Arial"/>
          <w:sz w:val="24"/>
          <w:szCs w:val="24"/>
        </w:rPr>
        <w:t xml:space="preserve"> </w:t>
      </w:r>
      <w:ins w:id="547" w:author="Jennifer Lockhart" w:date="2018-12-23T17:05:00Z">
        <w:r w:rsidR="00791BAB">
          <w:rPr>
            <w:rFonts w:ascii="Arial" w:hAnsi="Arial" w:cs="Arial"/>
            <w:sz w:val="24"/>
            <w:szCs w:val="24"/>
          </w:rPr>
          <w:t>The use of</w:t>
        </w:r>
      </w:ins>
      <w:del w:id="548" w:author="Jennifer Lockhart" w:date="2018-12-23T17:05:00Z">
        <w:r w:rsidR="00277283" w:rsidRPr="00F76D44" w:rsidDel="00791BAB">
          <w:rPr>
            <w:rFonts w:ascii="Arial" w:hAnsi="Arial" w:cs="Arial"/>
            <w:sz w:val="24"/>
            <w:szCs w:val="24"/>
          </w:rPr>
          <w:delText>Using</w:delText>
        </w:r>
      </w:del>
      <w:r w:rsidR="00277283" w:rsidRPr="00F76D44">
        <w:rPr>
          <w:rFonts w:ascii="Arial" w:hAnsi="Arial" w:cs="Arial"/>
          <w:sz w:val="24"/>
          <w:szCs w:val="24"/>
        </w:rPr>
        <w:t xml:space="preserve"> all </w:t>
      </w:r>
      <w:r w:rsidR="00D46F73" w:rsidRPr="00F76D44">
        <w:rPr>
          <w:rFonts w:ascii="Arial" w:hAnsi="Arial" w:cs="Arial"/>
          <w:sz w:val="24"/>
          <w:szCs w:val="24"/>
        </w:rPr>
        <w:t>1251</w:t>
      </w:r>
      <w:r w:rsidR="00277283" w:rsidRPr="00F76D44">
        <w:rPr>
          <w:rFonts w:ascii="Arial" w:hAnsi="Arial" w:cs="Arial"/>
          <w:sz w:val="24"/>
          <w:szCs w:val="24"/>
        </w:rPr>
        <w:t xml:space="preserve"> genes linked to domestication </w:t>
      </w:r>
      <w:r w:rsidR="00A03AD5" w:rsidRPr="00F76D44">
        <w:rPr>
          <w:rFonts w:ascii="Arial" w:hAnsi="Arial" w:cs="Arial"/>
          <w:sz w:val="24"/>
          <w:szCs w:val="24"/>
        </w:rPr>
        <w:t xml:space="preserve">traits </w:t>
      </w:r>
      <w:r w:rsidR="00792DBD" w:rsidRPr="00F76D44">
        <w:rPr>
          <w:rFonts w:ascii="Arial" w:hAnsi="Arial" w:cs="Arial"/>
          <w:sz w:val="24"/>
          <w:szCs w:val="24"/>
        </w:rPr>
        <w:t xml:space="preserve">by </w:t>
      </w:r>
      <w:proofErr w:type="spellStart"/>
      <w:r w:rsidR="00792DBD" w:rsidRPr="00F76D44">
        <w:rPr>
          <w:rFonts w:ascii="Arial" w:hAnsi="Arial" w:cs="Arial"/>
          <w:sz w:val="24"/>
          <w:szCs w:val="24"/>
        </w:rPr>
        <w:t>bigRR</w:t>
      </w:r>
      <w:proofErr w:type="spellEnd"/>
      <w:r w:rsidR="00792DBD" w:rsidRPr="00F76D44">
        <w:rPr>
          <w:rFonts w:ascii="Arial" w:hAnsi="Arial" w:cs="Arial"/>
          <w:sz w:val="24"/>
          <w:szCs w:val="24"/>
        </w:rPr>
        <w:t xml:space="preserve"> </w:t>
      </w:r>
      <w:r w:rsidR="00802A76" w:rsidRPr="00F76D44">
        <w:rPr>
          <w:rFonts w:ascii="Arial" w:hAnsi="Arial" w:cs="Arial"/>
          <w:sz w:val="24"/>
          <w:szCs w:val="24"/>
        </w:rPr>
        <w:t xml:space="preserve">for </w:t>
      </w:r>
      <w:del w:id="549" w:author="Jennifer Lockhart" w:date="2018-12-23T17:05:00Z">
        <w:r w:rsidR="00277283" w:rsidRPr="00F76D44" w:rsidDel="00791BAB">
          <w:rPr>
            <w:rFonts w:ascii="Arial" w:hAnsi="Arial" w:cs="Arial"/>
            <w:sz w:val="24"/>
            <w:szCs w:val="24"/>
          </w:rPr>
          <w:delText xml:space="preserve">a </w:delText>
        </w:r>
      </w:del>
      <w:r w:rsidR="00D46F73" w:rsidRPr="00F76D44">
        <w:rPr>
          <w:rFonts w:ascii="Arial" w:hAnsi="Arial" w:cs="Arial"/>
          <w:sz w:val="24"/>
          <w:szCs w:val="24"/>
        </w:rPr>
        <w:t xml:space="preserve">functional </w:t>
      </w:r>
      <w:r w:rsidR="004526A2" w:rsidRPr="00F76D44">
        <w:rPr>
          <w:rFonts w:ascii="Arial" w:hAnsi="Arial" w:cs="Arial"/>
          <w:sz w:val="24"/>
          <w:szCs w:val="24"/>
        </w:rPr>
        <w:t xml:space="preserve">enrichment analysis </w:t>
      </w:r>
      <w:del w:id="550" w:author="Jennifer Lockhart" w:date="2018-12-23T17:05:00Z">
        <w:r w:rsidR="004526A2" w:rsidRPr="00F76D44" w:rsidDel="00791BAB">
          <w:rPr>
            <w:rFonts w:ascii="Arial" w:hAnsi="Arial" w:cs="Arial"/>
            <w:sz w:val="24"/>
            <w:szCs w:val="24"/>
          </w:rPr>
          <w:delText xml:space="preserve">found </w:delText>
        </w:r>
      </w:del>
      <w:ins w:id="551" w:author="Jennifer Lockhart" w:date="2018-12-23T17:05:00Z">
        <w:r w:rsidR="00791BAB">
          <w:rPr>
            <w:rFonts w:ascii="Arial" w:hAnsi="Arial" w:cs="Arial"/>
            <w:sz w:val="24"/>
            <w:szCs w:val="24"/>
          </w:rPr>
          <w:t>revealed</w:t>
        </w:r>
        <w:r w:rsidR="00791BAB" w:rsidRPr="00F76D44">
          <w:rPr>
            <w:rFonts w:ascii="Arial" w:hAnsi="Arial" w:cs="Arial"/>
            <w:sz w:val="24"/>
            <w:szCs w:val="24"/>
          </w:rPr>
          <w:t xml:space="preserve"> </w:t>
        </w:r>
      </w:ins>
      <w:r w:rsidR="004526A2" w:rsidRPr="00F76D44">
        <w:rPr>
          <w:rFonts w:ascii="Arial" w:hAnsi="Arial" w:cs="Arial"/>
          <w:sz w:val="24"/>
          <w:szCs w:val="24"/>
        </w:rPr>
        <w:t xml:space="preserve">only 22 significantly overrepresented biological functions (Fisher exact </w:t>
      </w:r>
      <w:r w:rsidR="004526A2" w:rsidRPr="00F76D44">
        <w:rPr>
          <w:rFonts w:ascii="Arial" w:hAnsi="Arial" w:cs="Arial"/>
          <w:sz w:val="24"/>
          <w:szCs w:val="24"/>
        </w:rPr>
        <w:lastRenderedPageBreak/>
        <w:t xml:space="preserve">test, p&lt;0.05, </w:t>
      </w:r>
      <w:r w:rsidR="00FA3E2E" w:rsidRPr="00F76D44">
        <w:rPr>
          <w:rFonts w:ascii="Arial" w:hAnsi="Arial" w:cs="Arial"/>
          <w:sz w:val="24"/>
          <w:szCs w:val="24"/>
        </w:rPr>
        <w:t>Supplemental Data</w:t>
      </w:r>
      <w:r w:rsidR="00185E48" w:rsidRPr="00F76D44">
        <w:rPr>
          <w:rFonts w:ascii="Arial" w:hAnsi="Arial" w:cs="Arial"/>
          <w:sz w:val="24"/>
          <w:szCs w:val="24"/>
        </w:rPr>
        <w:t xml:space="preserve"> Set</w:t>
      </w:r>
      <w:r w:rsidR="00FA3E2E" w:rsidRPr="00F76D44">
        <w:rPr>
          <w:rFonts w:ascii="Arial" w:hAnsi="Arial" w:cs="Arial"/>
          <w:sz w:val="24"/>
          <w:szCs w:val="24"/>
        </w:rPr>
        <w:t xml:space="preserve"> 2</w:t>
      </w:r>
      <w:r w:rsidR="00185E48" w:rsidRPr="00F76D44">
        <w:rPr>
          <w:rFonts w:ascii="Arial" w:hAnsi="Arial" w:cs="Arial"/>
          <w:sz w:val="24"/>
          <w:szCs w:val="24"/>
        </w:rPr>
        <w:t>b</w:t>
      </w:r>
      <w:r w:rsidR="004526A2" w:rsidRPr="00F76D44">
        <w:rPr>
          <w:rFonts w:ascii="Arial" w:hAnsi="Arial" w:cs="Arial"/>
          <w:sz w:val="24"/>
          <w:szCs w:val="24"/>
        </w:rPr>
        <w:t xml:space="preserve">) when compared to the whole-genome T4 gene annotation. </w:t>
      </w:r>
      <w:r w:rsidR="002659F9" w:rsidRPr="00F76D44">
        <w:rPr>
          <w:rFonts w:ascii="Arial" w:hAnsi="Arial" w:cs="Arial"/>
          <w:sz w:val="24"/>
          <w:szCs w:val="24"/>
        </w:rPr>
        <w:t xml:space="preserve">The </w:t>
      </w:r>
      <w:r w:rsidR="004526A2" w:rsidRPr="00F76D44">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F76D44">
        <w:rPr>
          <w:rFonts w:ascii="Arial" w:hAnsi="Arial" w:cs="Arial"/>
          <w:i/>
          <w:sz w:val="24"/>
          <w:szCs w:val="24"/>
        </w:rPr>
        <w:t xml:space="preserve">B. </w:t>
      </w:r>
      <w:r w:rsidR="004526A2" w:rsidRPr="00F76D44">
        <w:rPr>
          <w:rFonts w:ascii="Arial" w:hAnsi="Arial" w:cs="Arial"/>
          <w:i/>
          <w:sz w:val="24"/>
        </w:rPr>
        <w:t>cinerea</w:t>
      </w:r>
      <w:r w:rsidR="004526A2" w:rsidRPr="00F76D44">
        <w:rPr>
          <w:rFonts w:ascii="Arial" w:hAnsi="Arial" w:cs="Arial"/>
          <w:sz w:val="24"/>
        </w:rPr>
        <w:t xml:space="preserve"> genes</w:t>
      </w:r>
      <w:r w:rsidR="004526A2" w:rsidRPr="00F76D44">
        <w:rPr>
          <w:rFonts w:ascii="Arial" w:hAnsi="Arial" w:cs="Arial"/>
          <w:sz w:val="24"/>
          <w:szCs w:val="24"/>
        </w:rPr>
        <w:t xml:space="preserve"> that may be specific to the genetic changes that occurred in tomato during domestication. Further work is needed to assess if and how variation in these genes may </w:t>
      </w:r>
      <w:ins w:id="552" w:author="Jennifer Lockhart" w:date="2018-12-23T17:06:00Z">
        <w:r w:rsidR="00791BAB">
          <w:rPr>
            <w:rFonts w:ascii="Arial" w:hAnsi="Arial" w:cs="Arial"/>
            <w:sz w:val="24"/>
            <w:szCs w:val="24"/>
          </w:rPr>
          <w:t xml:space="preserve">be </w:t>
        </w:r>
      </w:ins>
      <w:r w:rsidR="004526A2" w:rsidRPr="00F76D44">
        <w:rPr>
          <w:rFonts w:ascii="Arial" w:hAnsi="Arial" w:cs="Arial"/>
          <w:sz w:val="24"/>
          <w:szCs w:val="24"/>
        </w:rPr>
        <w:t>link</w:t>
      </w:r>
      <w:ins w:id="553" w:author="Jennifer Lockhart" w:date="2018-12-23T17:06:00Z">
        <w:r w:rsidR="00791BAB">
          <w:rPr>
            <w:rFonts w:ascii="Arial" w:hAnsi="Arial" w:cs="Arial"/>
            <w:sz w:val="24"/>
            <w:szCs w:val="24"/>
          </w:rPr>
          <w:t>ed</w:t>
        </w:r>
      </w:ins>
      <w:r w:rsidR="004526A2" w:rsidRPr="00F76D44">
        <w:rPr>
          <w:rFonts w:ascii="Arial" w:hAnsi="Arial" w:cs="Arial"/>
          <w:sz w:val="24"/>
          <w:szCs w:val="24"/>
        </w:rPr>
        <w:t xml:space="preserve"> to altered virulence on domestic</w:t>
      </w:r>
      <w:r w:rsidR="00991B17" w:rsidRPr="00F76D44">
        <w:rPr>
          <w:rFonts w:ascii="Arial" w:hAnsi="Arial" w:cs="Arial"/>
          <w:sz w:val="24"/>
          <w:szCs w:val="24"/>
        </w:rPr>
        <w:t>ated</w:t>
      </w:r>
      <w:r w:rsidR="004526A2" w:rsidRPr="00F76D44">
        <w:rPr>
          <w:rFonts w:ascii="Arial" w:hAnsi="Arial" w:cs="Arial"/>
          <w:sz w:val="24"/>
          <w:szCs w:val="24"/>
        </w:rPr>
        <w:t xml:space="preserve"> and wild tomatoes. </w:t>
      </w:r>
    </w:p>
    <w:p w14:paraId="481126BE" w14:textId="77777777" w:rsidR="005C4EA6" w:rsidRPr="00F76D44" w:rsidRDefault="005C4EA6" w:rsidP="00302DE0">
      <w:pPr>
        <w:spacing w:line="360" w:lineRule="auto"/>
        <w:rPr>
          <w:rFonts w:ascii="Arial" w:hAnsi="Arial" w:cs="Arial"/>
          <w:b/>
          <w:sz w:val="24"/>
          <w:szCs w:val="24"/>
        </w:rPr>
      </w:pPr>
    </w:p>
    <w:p w14:paraId="351881EF" w14:textId="33EA53EF" w:rsidR="002504BF" w:rsidRPr="00F76D44" w:rsidRDefault="00B23CB8" w:rsidP="00302DE0">
      <w:pPr>
        <w:spacing w:line="360" w:lineRule="auto"/>
        <w:rPr>
          <w:rFonts w:ascii="Arial" w:hAnsi="Arial" w:cs="Arial"/>
          <w:b/>
          <w:sz w:val="24"/>
          <w:szCs w:val="24"/>
        </w:rPr>
      </w:pPr>
      <w:r w:rsidRPr="00F76D44">
        <w:rPr>
          <w:rFonts w:ascii="Arial" w:hAnsi="Arial" w:cs="Arial"/>
          <w:b/>
          <w:sz w:val="24"/>
          <w:szCs w:val="24"/>
        </w:rPr>
        <w:t>D</w:t>
      </w:r>
      <w:ins w:id="554" w:author="Jennifer Lockhart" w:date="2018-12-21T16:14:00Z">
        <w:r w:rsidR="006234B4">
          <w:rPr>
            <w:rFonts w:ascii="Arial" w:hAnsi="Arial" w:cs="Arial"/>
            <w:b/>
            <w:sz w:val="24"/>
            <w:szCs w:val="24"/>
          </w:rPr>
          <w:t>ISCUSSION</w:t>
        </w:r>
      </w:ins>
      <w:del w:id="555" w:author="Jennifer Lockhart" w:date="2018-12-21T16:16:00Z">
        <w:r w:rsidR="00E65FA1" w:rsidRPr="00F76D44" w:rsidDel="000B5AA5">
          <w:rPr>
            <w:rFonts w:ascii="Arial" w:hAnsi="Arial" w:cs="Arial"/>
            <w:b/>
            <w:sz w:val="24"/>
            <w:szCs w:val="24"/>
          </w:rPr>
          <w:delText>i</w:delText>
        </w:r>
      </w:del>
      <w:del w:id="556" w:author="Jennifer Lockhart" w:date="2018-12-21T16:15:00Z">
        <w:r w:rsidR="00E65FA1" w:rsidRPr="00F76D44" w:rsidDel="000B5AA5">
          <w:rPr>
            <w:rFonts w:ascii="Arial" w:hAnsi="Arial" w:cs="Arial"/>
            <w:b/>
            <w:sz w:val="24"/>
            <w:szCs w:val="24"/>
          </w:rPr>
          <w:delText>s</w:delText>
        </w:r>
        <w:r w:rsidR="00E65FA1" w:rsidRPr="00F76D44" w:rsidDel="006234B4">
          <w:rPr>
            <w:rFonts w:ascii="Arial" w:hAnsi="Arial" w:cs="Arial"/>
            <w:b/>
            <w:sz w:val="24"/>
            <w:szCs w:val="24"/>
          </w:rPr>
          <w:delText>cuss</w:delText>
        </w:r>
      </w:del>
      <w:del w:id="557" w:author="Jennifer Lockhart" w:date="2018-12-21T16:14:00Z">
        <w:r w:rsidR="00E65FA1" w:rsidRPr="00F76D44" w:rsidDel="006234B4">
          <w:rPr>
            <w:rFonts w:ascii="Arial" w:hAnsi="Arial" w:cs="Arial"/>
            <w:b/>
            <w:sz w:val="24"/>
            <w:szCs w:val="24"/>
          </w:rPr>
          <w:delText>ion</w:delText>
        </w:r>
      </w:del>
    </w:p>
    <w:p w14:paraId="50B928FA" w14:textId="3525230A" w:rsidR="00082C15" w:rsidRPr="00F76D44" w:rsidRDefault="00E2127D" w:rsidP="00302DE0">
      <w:pPr>
        <w:spacing w:line="360" w:lineRule="auto"/>
        <w:rPr>
          <w:rFonts w:ascii="Arial" w:hAnsi="Arial" w:cs="Arial"/>
          <w:sz w:val="24"/>
          <w:szCs w:val="24"/>
        </w:rPr>
      </w:pPr>
      <w:r w:rsidRPr="00F76D44">
        <w:rPr>
          <w:rFonts w:ascii="Arial" w:hAnsi="Arial" w:cs="Arial"/>
          <w:sz w:val="24"/>
          <w:szCs w:val="24"/>
        </w:rPr>
        <w:tab/>
        <w:t xml:space="preserve">The genetics of plant resistance to generalist pathogens are mostly quantitative, depend upon pathogen </w:t>
      </w:r>
      <w:r w:rsidR="00E54CEE" w:rsidRPr="00F76D44">
        <w:rPr>
          <w:rFonts w:ascii="Arial" w:hAnsi="Arial" w:cs="Arial"/>
          <w:sz w:val="24"/>
          <w:szCs w:val="24"/>
        </w:rPr>
        <w:t>isolate</w:t>
      </w:r>
      <w:r w:rsidRPr="00F76D44">
        <w:rPr>
          <w:rFonts w:ascii="Arial" w:hAnsi="Arial" w:cs="Arial"/>
          <w:sz w:val="24"/>
          <w:szCs w:val="24"/>
        </w:rPr>
        <w:t xml:space="preserve">, and </w:t>
      </w:r>
      <w:r w:rsidR="00E62AE8" w:rsidRPr="00F76D44">
        <w:rPr>
          <w:rFonts w:ascii="Arial" w:hAnsi="Arial" w:cs="Arial"/>
          <w:sz w:val="24"/>
          <w:szCs w:val="24"/>
        </w:rPr>
        <w:t>rely on genetic variation in both signal perception and</w:t>
      </w:r>
      <w:r w:rsidRPr="00F76D44">
        <w:rPr>
          <w:rFonts w:ascii="Arial" w:hAnsi="Arial" w:cs="Arial"/>
          <w:sz w:val="24"/>
          <w:szCs w:val="24"/>
        </w:rPr>
        <w:t xml:space="preserve"> direct defense genes</w:t>
      </w:r>
      <w:r w:rsidR="00E62AE8"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991B17" w:rsidRPr="00F76D44">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F76D44">
        <w:rPr>
          <w:rFonts w:ascii="Arial" w:hAnsi="Arial" w:cs="Arial"/>
          <w:sz w:val="24"/>
          <w:szCs w:val="24"/>
        </w:rPr>
        <w:fldChar w:fldCharType="end"/>
      </w:r>
      <w:r w:rsidRPr="00F76D44">
        <w:rPr>
          <w:rFonts w:ascii="Arial" w:hAnsi="Arial" w:cs="Arial"/>
          <w:sz w:val="24"/>
          <w:szCs w:val="24"/>
        </w:rPr>
        <w:t xml:space="preserve">. </w:t>
      </w:r>
      <w:r w:rsidR="005538FD" w:rsidRPr="00F76D44">
        <w:rPr>
          <w:rFonts w:ascii="Arial" w:hAnsi="Arial" w:cs="Arial"/>
          <w:sz w:val="24"/>
          <w:szCs w:val="24"/>
        </w:rPr>
        <w:t xml:space="preserve">Previous studies </w:t>
      </w:r>
      <w:r w:rsidR="00991B17" w:rsidRPr="00F76D44">
        <w:rPr>
          <w:rFonts w:ascii="Arial" w:hAnsi="Arial" w:cs="Arial"/>
          <w:sz w:val="24"/>
          <w:szCs w:val="24"/>
        </w:rPr>
        <w:t xml:space="preserve">of </w:t>
      </w:r>
      <w:r w:rsidR="00E62AE8" w:rsidRPr="00F76D44">
        <w:rPr>
          <w:rFonts w:ascii="Arial" w:hAnsi="Arial" w:cs="Arial"/>
          <w:sz w:val="24"/>
          <w:szCs w:val="24"/>
        </w:rPr>
        <w:t xml:space="preserve">tomato resistance to </w:t>
      </w:r>
      <w:r w:rsidR="00E62AE8" w:rsidRPr="00F76D44">
        <w:rPr>
          <w:rFonts w:ascii="Arial" w:hAnsi="Arial" w:cs="Arial"/>
          <w:i/>
          <w:sz w:val="24"/>
          <w:szCs w:val="24"/>
        </w:rPr>
        <w:t xml:space="preserve">B. cinerea </w:t>
      </w:r>
      <w:r w:rsidR="00E62AE8" w:rsidRPr="00F76D44">
        <w:rPr>
          <w:rFonts w:ascii="Arial" w:hAnsi="Arial" w:cs="Arial"/>
          <w:sz w:val="24"/>
          <w:szCs w:val="24"/>
        </w:rPr>
        <w:t>have</w:t>
      </w:r>
      <w:r w:rsidR="00E62AE8" w:rsidRPr="00F76D44">
        <w:rPr>
          <w:rFonts w:ascii="Arial" w:hAnsi="Arial" w:cs="Arial"/>
        </w:rPr>
        <w:t xml:space="preserve"> </w:t>
      </w:r>
      <w:r w:rsidR="005538FD" w:rsidRPr="00F76D44">
        <w:rPr>
          <w:rFonts w:ascii="Arial" w:hAnsi="Arial" w:cs="Arial"/>
          <w:sz w:val="24"/>
          <w:szCs w:val="24"/>
        </w:rPr>
        <w:t xml:space="preserve">found a quantitative genetic </w:t>
      </w:r>
      <w:r w:rsidR="00E62AE8" w:rsidRPr="00F76D44">
        <w:rPr>
          <w:rFonts w:ascii="Arial" w:hAnsi="Arial" w:cs="Arial"/>
          <w:sz w:val="24"/>
          <w:szCs w:val="24"/>
        </w:rPr>
        <w:t>architecture that varies</w:t>
      </w:r>
      <w:r w:rsidR="005538FD" w:rsidRPr="00F76D44">
        <w:rPr>
          <w:rFonts w:ascii="Arial" w:hAnsi="Arial" w:cs="Arial"/>
          <w:sz w:val="24"/>
          <w:szCs w:val="24"/>
        </w:rPr>
        <w:t xml:space="preserve"> </w:t>
      </w:r>
      <w:r w:rsidR="00E62AE8" w:rsidRPr="00F76D44">
        <w:rPr>
          <w:rFonts w:ascii="Arial" w:hAnsi="Arial" w:cs="Arial"/>
          <w:sz w:val="24"/>
          <w:szCs w:val="24"/>
        </w:rPr>
        <w:t>between domesticated and wild tomato species</w:t>
      </w:r>
      <w:r w:rsidR="0031422C" w:rsidRPr="00F76D44">
        <w:rPr>
          <w:rFonts w:ascii="Arial" w:hAnsi="Arial" w:cs="Arial"/>
          <w:sz w:val="24"/>
          <w:szCs w:val="24"/>
        </w:rPr>
        <w:t>,</w:t>
      </w:r>
      <w:r w:rsidR="000767A3" w:rsidRPr="00F76D44">
        <w:rPr>
          <w:rFonts w:ascii="Arial" w:hAnsi="Arial" w:cs="Arial"/>
          <w:sz w:val="24"/>
          <w:szCs w:val="24"/>
        </w:rPr>
        <w:t xml:space="preserve"> with higher resistance in the wild species </w:t>
      </w:r>
      <w:r w:rsidR="009B208D"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F76D44">
        <w:rPr>
          <w:rFonts w:ascii="Arial" w:hAnsi="Arial" w:cs="Arial"/>
          <w:sz w:val="24"/>
          <w:szCs w:val="24"/>
        </w:rPr>
        <w:fldChar w:fldCharType="end"/>
      </w:r>
      <w:r w:rsidR="00E62AE8" w:rsidRPr="00F76D44">
        <w:rPr>
          <w:rFonts w:ascii="Arial" w:hAnsi="Arial" w:cs="Arial"/>
          <w:sz w:val="24"/>
          <w:szCs w:val="24"/>
        </w:rPr>
        <w:t xml:space="preserve">. However, </w:t>
      </w:r>
      <w:commentRangeStart w:id="558"/>
      <w:del w:id="559" w:author="Jennifer Lockhart" w:date="2018-12-23T17:06:00Z">
        <w:r w:rsidR="00E62AE8" w:rsidRPr="00F76D44" w:rsidDel="00D60E1C">
          <w:rPr>
            <w:rFonts w:ascii="Arial" w:hAnsi="Arial" w:cs="Arial"/>
            <w:sz w:val="24"/>
            <w:szCs w:val="24"/>
          </w:rPr>
          <w:delText xml:space="preserve">it </w:delText>
        </w:r>
        <w:r w:rsidR="00AD0A72" w:rsidRPr="00F76D44" w:rsidDel="00D60E1C">
          <w:rPr>
            <w:rFonts w:ascii="Arial" w:hAnsi="Arial" w:cs="Arial"/>
            <w:sz w:val="24"/>
            <w:szCs w:val="24"/>
          </w:rPr>
          <w:delText>was</w:delText>
        </w:r>
        <w:r w:rsidR="00E62AE8" w:rsidRPr="00F76D44" w:rsidDel="00D60E1C">
          <w:rPr>
            <w:rFonts w:ascii="Arial" w:hAnsi="Arial" w:cs="Arial"/>
            <w:sz w:val="24"/>
            <w:szCs w:val="24"/>
          </w:rPr>
          <w:delText xml:space="preserve"> not known </w:delText>
        </w:r>
      </w:del>
      <w:r w:rsidR="00E62AE8" w:rsidRPr="00F76D44">
        <w:rPr>
          <w:rFonts w:ascii="Arial" w:hAnsi="Arial" w:cs="Arial"/>
          <w:sz w:val="24"/>
          <w:szCs w:val="24"/>
        </w:rPr>
        <w:t xml:space="preserve">how the choice of </w:t>
      </w:r>
      <w:r w:rsidR="00E62AE8" w:rsidRPr="00F76D44">
        <w:rPr>
          <w:rFonts w:ascii="Arial" w:hAnsi="Arial" w:cs="Arial"/>
          <w:i/>
          <w:sz w:val="24"/>
          <w:szCs w:val="24"/>
        </w:rPr>
        <w:t xml:space="preserve">B. cinerea </w:t>
      </w:r>
      <w:r w:rsidR="00E62AE8" w:rsidRPr="00F76D44">
        <w:rPr>
          <w:rFonts w:ascii="Arial" w:hAnsi="Arial" w:cs="Arial"/>
          <w:sz w:val="24"/>
          <w:szCs w:val="24"/>
        </w:rPr>
        <w:t>isolate may change this</w:t>
      </w:r>
      <w:r w:rsidR="0028412F" w:rsidRPr="00F76D44">
        <w:rPr>
          <w:rFonts w:ascii="Arial" w:hAnsi="Arial" w:cs="Arial"/>
          <w:sz w:val="24"/>
          <w:szCs w:val="24"/>
        </w:rPr>
        <w:t xml:space="preserve"> plant-pathogen</w:t>
      </w:r>
      <w:r w:rsidR="00167C8A" w:rsidRPr="00F76D44">
        <w:rPr>
          <w:rFonts w:ascii="Arial" w:hAnsi="Arial" w:cs="Arial"/>
          <w:sz w:val="24"/>
          <w:szCs w:val="24"/>
        </w:rPr>
        <w:t xml:space="preserve"> interaction</w:t>
      </w:r>
      <w:ins w:id="560" w:author="Jennifer Lockhart" w:date="2018-12-23T17:06:00Z">
        <w:r w:rsidR="00D60E1C">
          <w:rPr>
            <w:rFonts w:ascii="Arial" w:hAnsi="Arial" w:cs="Arial"/>
            <w:sz w:val="24"/>
            <w:szCs w:val="24"/>
          </w:rPr>
          <w:t xml:space="preserve"> </w:t>
        </w:r>
      </w:ins>
      <w:ins w:id="561" w:author="Jennifer Lockhart" w:date="2018-12-23T17:07:00Z">
        <w:r w:rsidR="00D60E1C">
          <w:rPr>
            <w:rFonts w:ascii="Arial" w:hAnsi="Arial" w:cs="Arial"/>
            <w:sz w:val="24"/>
            <w:szCs w:val="24"/>
          </w:rPr>
          <w:t>has been</w:t>
        </w:r>
      </w:ins>
      <w:ins w:id="562" w:author="Jennifer Lockhart" w:date="2018-12-23T17:06:00Z">
        <w:r w:rsidR="00D60E1C">
          <w:rPr>
            <w:rFonts w:ascii="Arial" w:hAnsi="Arial" w:cs="Arial"/>
            <w:sz w:val="24"/>
            <w:szCs w:val="24"/>
          </w:rPr>
          <w:t xml:space="preserve"> unclear</w:t>
        </w:r>
      </w:ins>
      <w:r w:rsidR="00E62AE8" w:rsidRPr="00F76D44">
        <w:rPr>
          <w:rFonts w:ascii="Arial" w:hAnsi="Arial" w:cs="Arial"/>
          <w:sz w:val="24"/>
          <w:szCs w:val="24"/>
        </w:rPr>
        <w:t>.</w:t>
      </w:r>
      <w:r w:rsidR="005538FD" w:rsidRPr="00F76D44">
        <w:rPr>
          <w:rFonts w:ascii="Arial" w:hAnsi="Arial" w:cs="Arial"/>
          <w:sz w:val="24"/>
          <w:szCs w:val="24"/>
        </w:rPr>
        <w:t xml:space="preserve"> </w:t>
      </w:r>
      <w:commentRangeEnd w:id="558"/>
      <w:r w:rsidR="00E735EC">
        <w:rPr>
          <w:rStyle w:val="CommentReference"/>
        </w:rPr>
        <w:commentReference w:id="558"/>
      </w:r>
      <w:r w:rsidR="00686E9E" w:rsidRPr="00F76D44">
        <w:rPr>
          <w:rFonts w:ascii="Arial" w:hAnsi="Arial" w:cs="Arial"/>
          <w:sz w:val="24"/>
          <w:szCs w:val="24"/>
        </w:rPr>
        <w:t>To address these questions</w:t>
      </w:r>
      <w:r w:rsidR="00167C8A" w:rsidRPr="00F76D44">
        <w:rPr>
          <w:rFonts w:ascii="Arial" w:hAnsi="Arial" w:cs="Arial"/>
          <w:sz w:val="24"/>
          <w:szCs w:val="24"/>
        </w:rPr>
        <w:t>,</w:t>
      </w:r>
      <w:r w:rsidRPr="00F76D44">
        <w:rPr>
          <w:rFonts w:ascii="Arial" w:hAnsi="Arial" w:cs="Arial"/>
          <w:sz w:val="24"/>
          <w:szCs w:val="24"/>
        </w:rPr>
        <w:t xml:space="preserve"> we</w:t>
      </w:r>
      <w:r w:rsidR="00E62AE8" w:rsidRPr="00F76D44">
        <w:rPr>
          <w:rFonts w:ascii="Arial" w:hAnsi="Arial" w:cs="Arial"/>
          <w:sz w:val="24"/>
          <w:szCs w:val="24"/>
        </w:rPr>
        <w:t xml:space="preserve"> used genetic variation in wild and domestic</w:t>
      </w:r>
      <w:r w:rsidR="00B41031" w:rsidRPr="00F76D44">
        <w:rPr>
          <w:rFonts w:ascii="Arial" w:hAnsi="Arial" w:cs="Arial"/>
          <w:sz w:val="24"/>
          <w:szCs w:val="24"/>
        </w:rPr>
        <w:t>ated</w:t>
      </w:r>
      <w:r w:rsidR="00E62AE8" w:rsidRPr="00F76D44">
        <w:rPr>
          <w:rFonts w:ascii="Arial" w:hAnsi="Arial" w:cs="Arial"/>
          <w:sz w:val="24"/>
          <w:szCs w:val="24"/>
        </w:rPr>
        <w:t xml:space="preserve"> tomato accessions in conjunction with a population of </w:t>
      </w:r>
      <w:r w:rsidR="00E62AE8" w:rsidRPr="00F76D44">
        <w:rPr>
          <w:rFonts w:ascii="Arial" w:hAnsi="Arial" w:cs="Arial"/>
          <w:i/>
          <w:sz w:val="24"/>
          <w:szCs w:val="24"/>
        </w:rPr>
        <w:t xml:space="preserve">B. cinerea </w:t>
      </w:r>
      <w:r w:rsidR="00E62AE8" w:rsidRPr="00F76D44">
        <w:rPr>
          <w:rFonts w:ascii="Arial" w:hAnsi="Arial" w:cs="Arial"/>
          <w:sz w:val="24"/>
          <w:szCs w:val="24"/>
        </w:rPr>
        <w:t>isolates</w:t>
      </w:r>
      <w:r w:rsidR="00686E9E" w:rsidRPr="00F76D44">
        <w:rPr>
          <w:rFonts w:ascii="Arial" w:hAnsi="Arial" w:cs="Arial"/>
          <w:sz w:val="24"/>
          <w:szCs w:val="24"/>
        </w:rPr>
        <w:t xml:space="preserve">. </w:t>
      </w:r>
      <w:r w:rsidR="005538FD" w:rsidRPr="00F76D44">
        <w:rPr>
          <w:rFonts w:ascii="Arial" w:hAnsi="Arial" w:cs="Arial"/>
          <w:i/>
          <w:sz w:val="24"/>
          <w:szCs w:val="24"/>
        </w:rPr>
        <w:t>B. cinerea</w:t>
      </w:r>
      <w:r w:rsidR="005538FD" w:rsidRPr="00F76D44">
        <w:rPr>
          <w:rFonts w:ascii="Arial" w:hAnsi="Arial" w:cs="Arial"/>
          <w:sz w:val="24"/>
          <w:szCs w:val="24"/>
        </w:rPr>
        <w:t xml:space="preserve"> virulence on tomato, as measured by lesion size, </w:t>
      </w:r>
      <w:r w:rsidR="00686E9E" w:rsidRPr="00F76D44">
        <w:rPr>
          <w:rFonts w:ascii="Arial" w:hAnsi="Arial" w:cs="Arial"/>
          <w:sz w:val="24"/>
          <w:szCs w:val="24"/>
        </w:rPr>
        <w:t xml:space="preserve">was </w:t>
      </w:r>
      <w:r w:rsidR="00E62AE8" w:rsidRPr="00F76D44">
        <w:rPr>
          <w:rFonts w:ascii="Arial" w:hAnsi="Arial" w:cs="Arial"/>
          <w:sz w:val="24"/>
          <w:szCs w:val="24"/>
        </w:rPr>
        <w:t xml:space="preserve">significantly </w:t>
      </w:r>
      <w:r w:rsidR="00CD6C0E" w:rsidRPr="00F76D44">
        <w:rPr>
          <w:rFonts w:ascii="Arial" w:hAnsi="Arial" w:cs="Arial"/>
          <w:sz w:val="24"/>
          <w:szCs w:val="24"/>
        </w:rPr>
        <w:t>a</w:t>
      </w:r>
      <w:r w:rsidR="00E62AE8" w:rsidRPr="00F76D44">
        <w:rPr>
          <w:rFonts w:ascii="Arial" w:hAnsi="Arial" w:cs="Arial"/>
          <w:sz w:val="24"/>
          <w:szCs w:val="24"/>
        </w:rPr>
        <w:t>ffected by</w:t>
      </w:r>
      <w:r w:rsidR="00E54CEE" w:rsidRPr="00F76D44">
        <w:rPr>
          <w:rFonts w:ascii="Arial" w:hAnsi="Arial" w:cs="Arial"/>
          <w:sz w:val="24"/>
          <w:szCs w:val="24"/>
        </w:rPr>
        <w:t xml:space="preserve"> pathogen</w:t>
      </w:r>
      <w:r w:rsidR="005538FD" w:rsidRPr="00F76D44">
        <w:rPr>
          <w:rFonts w:ascii="Arial" w:hAnsi="Arial" w:cs="Arial"/>
          <w:sz w:val="24"/>
          <w:szCs w:val="24"/>
        </w:rPr>
        <w:t xml:space="preserve"> </w:t>
      </w:r>
      <w:r w:rsidR="00E54CEE" w:rsidRPr="00F76D44">
        <w:rPr>
          <w:rFonts w:ascii="Arial" w:hAnsi="Arial" w:cs="Arial"/>
          <w:sz w:val="24"/>
          <w:szCs w:val="24"/>
        </w:rPr>
        <w:t>isolate</w:t>
      </w:r>
      <w:r w:rsidR="005538FD" w:rsidRPr="00F76D44">
        <w:rPr>
          <w:rFonts w:ascii="Arial" w:hAnsi="Arial" w:cs="Arial"/>
          <w:sz w:val="24"/>
          <w:szCs w:val="24"/>
        </w:rPr>
        <w:t>, host genotype, and domestication status</w:t>
      </w:r>
      <w:r w:rsidR="00415881" w:rsidRPr="00F76D44">
        <w:rPr>
          <w:rFonts w:ascii="Arial" w:hAnsi="Arial" w:cs="Arial"/>
          <w:sz w:val="24"/>
          <w:szCs w:val="24"/>
        </w:rPr>
        <w:t xml:space="preserve"> (Table </w:t>
      </w:r>
      <w:r w:rsidR="00167C8A" w:rsidRPr="00F76D44">
        <w:rPr>
          <w:rFonts w:ascii="Arial" w:hAnsi="Arial" w:cs="Arial"/>
          <w:sz w:val="24"/>
          <w:szCs w:val="24"/>
        </w:rPr>
        <w:t>1)</w:t>
      </w:r>
      <w:r w:rsidR="005538FD" w:rsidRPr="00F76D44">
        <w:rPr>
          <w:rFonts w:ascii="Arial" w:hAnsi="Arial" w:cs="Arial"/>
          <w:sz w:val="24"/>
          <w:szCs w:val="24"/>
        </w:rPr>
        <w:t>.</w:t>
      </w:r>
      <w:r w:rsidR="00155EFE" w:rsidRPr="00F76D44">
        <w:rPr>
          <w:rFonts w:ascii="Arial" w:hAnsi="Arial" w:cs="Arial"/>
          <w:sz w:val="24"/>
          <w:szCs w:val="24"/>
        </w:rPr>
        <w:t xml:space="preserve"> </w:t>
      </w:r>
      <w:r w:rsidR="00140D23" w:rsidRPr="00F76D44">
        <w:rPr>
          <w:rFonts w:ascii="Arial" w:hAnsi="Arial" w:cs="Arial"/>
          <w:sz w:val="24"/>
          <w:szCs w:val="24"/>
        </w:rPr>
        <w:t>Pathog</w:t>
      </w:r>
      <w:r w:rsidR="00FD7EFA" w:rsidRPr="00F76D44">
        <w:rPr>
          <w:rFonts w:ascii="Arial" w:hAnsi="Arial" w:cs="Arial"/>
          <w:sz w:val="24"/>
          <w:szCs w:val="24"/>
        </w:rPr>
        <w:t>en</w:t>
      </w:r>
      <w:r w:rsidR="00140D23" w:rsidRPr="00F76D44">
        <w:rPr>
          <w:rFonts w:ascii="Arial" w:hAnsi="Arial" w:cs="Arial"/>
          <w:sz w:val="24"/>
          <w:szCs w:val="24"/>
        </w:rPr>
        <w:t xml:space="preserve"> isolate and tomato genotype were the strongest determinants of the interaction</w:t>
      </w:r>
      <w:ins w:id="563" w:author="Jennifer Lockhart" w:date="2018-12-23T17:07:00Z">
        <w:r w:rsidR="00D60E1C">
          <w:rPr>
            <w:rFonts w:ascii="Arial" w:hAnsi="Arial" w:cs="Arial"/>
            <w:sz w:val="24"/>
            <w:szCs w:val="24"/>
          </w:rPr>
          <w:t>,</w:t>
        </w:r>
      </w:ins>
      <w:r w:rsidR="00140D23" w:rsidRPr="00F76D44">
        <w:rPr>
          <w:rFonts w:ascii="Arial" w:hAnsi="Arial" w:cs="Arial"/>
          <w:sz w:val="24"/>
          <w:szCs w:val="24"/>
        </w:rPr>
        <w:t xml:space="preserve"> with only </w:t>
      </w:r>
      <w:r w:rsidR="00E62AE8" w:rsidRPr="00F76D44">
        <w:rPr>
          <w:rFonts w:ascii="Arial" w:hAnsi="Arial" w:cs="Arial"/>
          <w:sz w:val="24"/>
          <w:szCs w:val="24"/>
        </w:rPr>
        <w:t>a slight but significant decrease in resistance to the pathogen</w:t>
      </w:r>
      <w:r w:rsidR="00FD7EFA" w:rsidRPr="00F76D44">
        <w:rPr>
          <w:rFonts w:ascii="Arial" w:hAnsi="Arial" w:cs="Arial"/>
          <w:sz w:val="24"/>
          <w:szCs w:val="24"/>
        </w:rPr>
        <w:t xml:space="preserve"> associated with domestication</w:t>
      </w:r>
      <w:r w:rsidR="00140D23" w:rsidRPr="00F76D44">
        <w:rPr>
          <w:rFonts w:ascii="Arial" w:hAnsi="Arial" w:cs="Arial"/>
          <w:sz w:val="24"/>
          <w:szCs w:val="24"/>
        </w:rPr>
        <w:t xml:space="preserve">. </w:t>
      </w:r>
      <w:del w:id="564" w:author="Jennifer Lockhart" w:date="2018-12-23T17:31:00Z">
        <w:r w:rsidR="00140D23" w:rsidRPr="00F76D44" w:rsidDel="00BD426F">
          <w:rPr>
            <w:rFonts w:ascii="Arial" w:hAnsi="Arial" w:cs="Arial"/>
            <w:sz w:val="24"/>
            <w:szCs w:val="24"/>
          </w:rPr>
          <w:delText>Equally</w:delText>
        </w:r>
      </w:del>
      <w:ins w:id="565" w:author="Jennifer Lockhart" w:date="2018-12-23T17:31:00Z">
        <w:r w:rsidR="00BD426F">
          <w:rPr>
            <w:rFonts w:ascii="Arial" w:hAnsi="Arial" w:cs="Arial"/>
            <w:sz w:val="24"/>
            <w:szCs w:val="24"/>
          </w:rPr>
          <w:t>Similar</w:t>
        </w:r>
      </w:ins>
      <w:ins w:id="566" w:author="Jennifer Lockhart" w:date="2018-12-23T17:32:00Z">
        <w:r w:rsidR="00BD426F">
          <w:rPr>
            <w:rFonts w:ascii="Arial" w:hAnsi="Arial" w:cs="Arial"/>
            <w:sz w:val="24"/>
            <w:szCs w:val="24"/>
          </w:rPr>
          <w:t>l</w:t>
        </w:r>
      </w:ins>
      <w:ins w:id="567" w:author="Jennifer Lockhart" w:date="2018-12-23T17:31:00Z">
        <w:r w:rsidR="00BD426F" w:rsidRPr="00F76D44">
          <w:rPr>
            <w:rFonts w:ascii="Arial" w:hAnsi="Arial" w:cs="Arial"/>
            <w:sz w:val="24"/>
            <w:szCs w:val="24"/>
          </w:rPr>
          <w:t>y</w:t>
        </w:r>
      </w:ins>
      <w:r w:rsidR="00E62AE8" w:rsidRPr="00F76D44">
        <w:rPr>
          <w:rFonts w:ascii="Arial" w:hAnsi="Arial" w:cs="Arial"/>
          <w:sz w:val="24"/>
          <w:szCs w:val="24"/>
        </w:rPr>
        <w:t>, there was no</w:t>
      </w:r>
      <w:r w:rsidR="00155EFE" w:rsidRPr="00F76D44">
        <w:rPr>
          <w:rFonts w:ascii="Arial" w:hAnsi="Arial" w:cs="Arial"/>
          <w:sz w:val="24"/>
          <w:szCs w:val="24"/>
        </w:rPr>
        <w:t xml:space="preserve"> evidence of a domestication bottleneck</w:t>
      </w:r>
      <w:r w:rsidR="00F1562F" w:rsidRPr="00F76D44">
        <w:rPr>
          <w:rFonts w:ascii="Arial" w:hAnsi="Arial" w:cs="Arial"/>
          <w:sz w:val="24"/>
          <w:szCs w:val="24"/>
        </w:rPr>
        <w:t xml:space="preserve">, </w:t>
      </w:r>
      <w:r w:rsidR="00E62AE8" w:rsidRPr="00F76D44">
        <w:rPr>
          <w:rFonts w:ascii="Arial" w:hAnsi="Arial" w:cs="Arial"/>
          <w:sz w:val="24"/>
          <w:szCs w:val="24"/>
        </w:rPr>
        <w:t xml:space="preserve">with </w:t>
      </w:r>
      <w:r w:rsidR="004526A2" w:rsidRPr="00F76D44">
        <w:rPr>
          <w:rFonts w:ascii="Arial" w:hAnsi="Arial" w:cs="Arial"/>
          <w:sz w:val="24"/>
          <w:szCs w:val="24"/>
        </w:rPr>
        <w:t xml:space="preserve">similar variance in resistance between </w:t>
      </w:r>
      <w:r w:rsidR="00E62AE8" w:rsidRPr="00F76D44">
        <w:rPr>
          <w:rFonts w:ascii="Arial" w:hAnsi="Arial" w:cs="Arial"/>
          <w:sz w:val="24"/>
          <w:szCs w:val="24"/>
        </w:rPr>
        <w:t>the wild and domestic</w:t>
      </w:r>
      <w:r w:rsidR="000F22E7" w:rsidRPr="00F76D44">
        <w:rPr>
          <w:rFonts w:ascii="Arial" w:hAnsi="Arial" w:cs="Arial"/>
          <w:sz w:val="24"/>
          <w:szCs w:val="24"/>
        </w:rPr>
        <w:t>ated</w:t>
      </w:r>
      <w:r w:rsidR="00E62AE8" w:rsidRPr="00F76D44">
        <w:rPr>
          <w:rFonts w:ascii="Arial" w:hAnsi="Arial" w:cs="Arial"/>
          <w:sz w:val="24"/>
          <w:szCs w:val="24"/>
        </w:rPr>
        <w:t xml:space="preserve"> tomato accessions </w:t>
      </w:r>
      <w:r w:rsidR="00415881" w:rsidRPr="00F76D44">
        <w:rPr>
          <w:rFonts w:ascii="Arial" w:hAnsi="Arial" w:cs="Arial"/>
          <w:sz w:val="24"/>
          <w:szCs w:val="24"/>
        </w:rPr>
        <w:t xml:space="preserve">(Table </w:t>
      </w:r>
      <w:r w:rsidR="00D03A16" w:rsidRPr="00F76D44">
        <w:rPr>
          <w:rFonts w:ascii="Arial" w:hAnsi="Arial" w:cs="Arial"/>
          <w:sz w:val="24"/>
          <w:szCs w:val="24"/>
        </w:rPr>
        <w:t>1, Figure 2</w:t>
      </w:r>
      <w:r w:rsidR="00167C8A" w:rsidRPr="00F76D44">
        <w:rPr>
          <w:rFonts w:ascii="Arial" w:hAnsi="Arial" w:cs="Arial"/>
          <w:sz w:val="24"/>
          <w:szCs w:val="24"/>
        </w:rPr>
        <w:t>)</w:t>
      </w:r>
      <w:r w:rsidR="00155EFE" w:rsidRPr="00F76D44">
        <w:rPr>
          <w:rFonts w:ascii="Arial" w:hAnsi="Arial" w:cs="Arial"/>
          <w:sz w:val="24"/>
          <w:szCs w:val="24"/>
        </w:rPr>
        <w:t xml:space="preserve">. </w:t>
      </w:r>
      <w:r w:rsidR="00E62AE8" w:rsidRPr="00F76D44">
        <w:rPr>
          <w:rFonts w:ascii="Arial" w:hAnsi="Arial" w:cs="Arial"/>
          <w:sz w:val="24"/>
          <w:szCs w:val="24"/>
        </w:rPr>
        <w:t>There was also</w:t>
      </w:r>
      <w:r w:rsidR="00155EFE" w:rsidRPr="00F76D44">
        <w:rPr>
          <w:rFonts w:ascii="Arial" w:hAnsi="Arial" w:cs="Arial"/>
          <w:sz w:val="24"/>
          <w:szCs w:val="24"/>
        </w:rPr>
        <w:t xml:space="preserve"> little evidence </w:t>
      </w:r>
      <w:r w:rsidR="00E62AE8" w:rsidRPr="00F76D44">
        <w:rPr>
          <w:rFonts w:ascii="Arial" w:hAnsi="Arial" w:cs="Arial"/>
          <w:sz w:val="24"/>
          <w:szCs w:val="24"/>
        </w:rPr>
        <w:t xml:space="preserve">in this </w:t>
      </w:r>
      <w:r w:rsidR="00E62AE8" w:rsidRPr="00F76D44">
        <w:rPr>
          <w:rFonts w:ascii="Arial" w:hAnsi="Arial" w:cs="Arial"/>
          <w:i/>
          <w:sz w:val="24"/>
          <w:szCs w:val="24"/>
        </w:rPr>
        <w:t xml:space="preserve">B. cinerea </w:t>
      </w:r>
      <w:r w:rsidR="00E62AE8" w:rsidRPr="00F76D44">
        <w:rPr>
          <w:rFonts w:ascii="Arial" w:hAnsi="Arial" w:cs="Arial"/>
          <w:sz w:val="24"/>
          <w:szCs w:val="24"/>
        </w:rPr>
        <w:t xml:space="preserve">population </w:t>
      </w:r>
      <w:r w:rsidR="00155EFE" w:rsidRPr="00F76D44">
        <w:rPr>
          <w:rFonts w:ascii="Arial" w:hAnsi="Arial" w:cs="Arial"/>
          <w:sz w:val="24"/>
          <w:szCs w:val="24"/>
        </w:rPr>
        <w:t xml:space="preserve">for specialization to tomato, supporting the hypothesis that </w:t>
      </w:r>
      <w:r w:rsidR="00155EFE" w:rsidRPr="00F76D44">
        <w:rPr>
          <w:rFonts w:ascii="Arial" w:hAnsi="Arial" w:cs="Arial"/>
          <w:i/>
          <w:sz w:val="24"/>
          <w:szCs w:val="24"/>
        </w:rPr>
        <w:t>B. cinerea</w:t>
      </w:r>
      <w:r w:rsidR="00155EFE" w:rsidRPr="00F76D44">
        <w:rPr>
          <w:rFonts w:ascii="Arial" w:hAnsi="Arial" w:cs="Arial"/>
          <w:sz w:val="24"/>
          <w:szCs w:val="24"/>
        </w:rPr>
        <w:t xml:space="preserve"> is a generalist at the isolate</w:t>
      </w:r>
      <w:r w:rsidR="00E62AE8" w:rsidRPr="00F76D44">
        <w:rPr>
          <w:rFonts w:ascii="Arial" w:hAnsi="Arial" w:cs="Arial"/>
          <w:sz w:val="24"/>
          <w:szCs w:val="24"/>
        </w:rPr>
        <w:t xml:space="preserve"> and species</w:t>
      </w:r>
      <w:r w:rsidR="00155EFE" w:rsidRPr="00F76D44">
        <w:rPr>
          <w:rFonts w:ascii="Arial" w:hAnsi="Arial" w:cs="Arial"/>
          <w:sz w:val="24"/>
          <w:szCs w:val="24"/>
        </w:rPr>
        <w:t xml:space="preserve"> level</w:t>
      </w:r>
      <w:r w:rsidR="00167C8A" w:rsidRPr="00F76D44">
        <w:rPr>
          <w:rFonts w:ascii="Arial" w:hAnsi="Arial" w:cs="Arial"/>
          <w:sz w:val="24"/>
          <w:szCs w:val="24"/>
        </w:rPr>
        <w:t xml:space="preserve"> (Figure </w:t>
      </w:r>
      <w:r w:rsidR="00D03A16" w:rsidRPr="00F76D44">
        <w:rPr>
          <w:rFonts w:ascii="Arial" w:hAnsi="Arial" w:cs="Arial"/>
          <w:sz w:val="24"/>
          <w:szCs w:val="24"/>
        </w:rPr>
        <w:t>1 c-h</w:t>
      </w:r>
      <w:r w:rsidR="00167C8A" w:rsidRPr="00F76D44">
        <w:rPr>
          <w:rFonts w:ascii="Arial" w:hAnsi="Arial" w:cs="Arial"/>
          <w:sz w:val="24"/>
          <w:szCs w:val="24"/>
        </w:rPr>
        <w:t>)</w:t>
      </w:r>
      <w:r w:rsidR="00FA359A"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 xml:space="preserve">(Giraud, Fortini et </w:t>
      </w:r>
      <w:r w:rsidR="00042D5F" w:rsidRPr="00F76D44">
        <w:rPr>
          <w:rFonts w:ascii="Arial" w:hAnsi="Arial" w:cs="Arial"/>
          <w:noProof/>
          <w:sz w:val="24"/>
          <w:szCs w:val="24"/>
        </w:rPr>
        <w:lastRenderedPageBreak/>
        <w:t>al. 1999, Martinez, Blancard et al. 2003, Ma and Michailides 2005)</w:t>
      </w:r>
      <w:r w:rsidR="00B3570C" w:rsidRPr="00F76D44">
        <w:rPr>
          <w:rFonts w:ascii="Arial" w:hAnsi="Arial" w:cs="Arial"/>
          <w:sz w:val="24"/>
          <w:szCs w:val="24"/>
        </w:rPr>
        <w:fldChar w:fldCharType="end"/>
      </w:r>
      <w:r w:rsidR="00155EFE" w:rsidRPr="00F76D44">
        <w:rPr>
          <w:rFonts w:ascii="Arial" w:hAnsi="Arial" w:cs="Arial"/>
          <w:sz w:val="24"/>
          <w:szCs w:val="24"/>
        </w:rPr>
        <w:t xml:space="preserve">. </w:t>
      </w:r>
      <w:r w:rsidR="00686E9E" w:rsidRPr="00F76D44">
        <w:rPr>
          <w:rFonts w:ascii="Arial" w:hAnsi="Arial" w:cs="Arial"/>
          <w:sz w:val="24"/>
          <w:szCs w:val="24"/>
        </w:rPr>
        <w:t>GWA mapping within the pathogen showed that t</w:t>
      </w:r>
      <w:r w:rsidR="00155EFE" w:rsidRPr="00F76D44">
        <w:rPr>
          <w:rFonts w:ascii="Arial" w:hAnsi="Arial" w:cs="Arial"/>
          <w:sz w:val="24"/>
          <w:szCs w:val="24"/>
        </w:rPr>
        <w:t xml:space="preserve">he genetics underlying </w:t>
      </w:r>
      <w:r w:rsidR="00155EFE" w:rsidRPr="00F76D44">
        <w:rPr>
          <w:rFonts w:ascii="Arial" w:hAnsi="Arial" w:cs="Arial"/>
          <w:i/>
          <w:sz w:val="24"/>
          <w:szCs w:val="24"/>
        </w:rPr>
        <w:t>B. cinerea</w:t>
      </w:r>
      <w:r w:rsidR="00155EFE" w:rsidRPr="00F76D44">
        <w:rPr>
          <w:rFonts w:ascii="Arial" w:hAnsi="Arial" w:cs="Arial"/>
          <w:sz w:val="24"/>
          <w:szCs w:val="24"/>
        </w:rPr>
        <w:t xml:space="preserve"> virulence on tomato </w:t>
      </w:r>
      <w:r w:rsidR="005533EE" w:rsidRPr="00F76D44">
        <w:rPr>
          <w:rFonts w:ascii="Arial" w:hAnsi="Arial" w:cs="Arial"/>
          <w:sz w:val="24"/>
          <w:szCs w:val="24"/>
        </w:rPr>
        <w:t xml:space="preserve">are highly quantitative and </w:t>
      </w:r>
      <w:r w:rsidR="00155EFE" w:rsidRPr="00F76D44">
        <w:rPr>
          <w:rFonts w:ascii="Arial" w:hAnsi="Arial" w:cs="Arial"/>
          <w:sz w:val="24"/>
          <w:szCs w:val="24"/>
        </w:rPr>
        <w:t xml:space="preserve">vary </w:t>
      </w:r>
      <w:r w:rsidR="00686E9E" w:rsidRPr="00F76D44">
        <w:rPr>
          <w:rFonts w:ascii="Arial" w:hAnsi="Arial" w:cs="Arial"/>
          <w:sz w:val="24"/>
          <w:szCs w:val="24"/>
        </w:rPr>
        <w:t xml:space="preserve">across </w:t>
      </w:r>
      <w:r w:rsidR="00155EFE" w:rsidRPr="00F76D44">
        <w:rPr>
          <w:rFonts w:ascii="Arial" w:hAnsi="Arial" w:cs="Arial"/>
          <w:sz w:val="24"/>
          <w:szCs w:val="24"/>
        </w:rPr>
        <w:t>tomato genotype</w:t>
      </w:r>
      <w:r w:rsidR="00686E9E" w:rsidRPr="00F76D44">
        <w:rPr>
          <w:rFonts w:ascii="Arial" w:hAnsi="Arial" w:cs="Arial"/>
          <w:sz w:val="24"/>
          <w:szCs w:val="24"/>
        </w:rPr>
        <w:t>s</w:t>
      </w:r>
      <w:r w:rsidR="005533EE" w:rsidRPr="00F76D44">
        <w:rPr>
          <w:rFonts w:ascii="Arial" w:hAnsi="Arial" w:cs="Arial"/>
          <w:sz w:val="24"/>
          <w:szCs w:val="24"/>
        </w:rPr>
        <w:t xml:space="preserve"> and domestication status</w:t>
      </w:r>
      <w:r w:rsidR="00C65355" w:rsidRPr="00F76D44">
        <w:rPr>
          <w:rFonts w:ascii="Arial" w:hAnsi="Arial" w:cs="Arial"/>
          <w:sz w:val="24"/>
          <w:szCs w:val="24"/>
        </w:rPr>
        <w:t xml:space="preserve"> (Figure 5</w:t>
      </w:r>
      <w:r w:rsidR="00BB5375" w:rsidRPr="00F76D44">
        <w:rPr>
          <w:rFonts w:ascii="Arial" w:hAnsi="Arial" w:cs="Arial"/>
          <w:sz w:val="24"/>
          <w:szCs w:val="24"/>
        </w:rPr>
        <w:t xml:space="preserve">, Figure </w:t>
      </w:r>
      <w:r w:rsidR="00070D24" w:rsidRPr="00F76D44">
        <w:rPr>
          <w:rFonts w:ascii="Arial" w:hAnsi="Arial" w:cs="Arial"/>
          <w:sz w:val="24"/>
          <w:szCs w:val="24"/>
        </w:rPr>
        <w:t>7</w:t>
      </w:r>
      <w:r w:rsidR="00167C8A" w:rsidRPr="00F76D44">
        <w:rPr>
          <w:rFonts w:ascii="Arial" w:hAnsi="Arial" w:cs="Arial"/>
          <w:sz w:val="24"/>
          <w:szCs w:val="24"/>
        </w:rPr>
        <w:t>)</w:t>
      </w:r>
      <w:r w:rsidR="005533EE" w:rsidRPr="00F76D44">
        <w:rPr>
          <w:rFonts w:ascii="Arial" w:hAnsi="Arial" w:cs="Arial"/>
          <w:sz w:val="24"/>
          <w:szCs w:val="24"/>
        </w:rPr>
        <w:t xml:space="preserve">. </w:t>
      </w:r>
      <w:r w:rsidR="00686E9E" w:rsidRPr="00F76D44">
        <w:rPr>
          <w:rFonts w:ascii="Arial" w:hAnsi="Arial" w:cs="Arial"/>
          <w:sz w:val="24"/>
          <w:szCs w:val="24"/>
        </w:rPr>
        <w:t xml:space="preserve">This analysis identified a small subset of pathogen </w:t>
      </w:r>
      <w:r w:rsidR="00155EFE" w:rsidRPr="00F76D44">
        <w:rPr>
          <w:rFonts w:ascii="Arial" w:hAnsi="Arial" w:cs="Arial"/>
          <w:sz w:val="24"/>
          <w:szCs w:val="24"/>
        </w:rPr>
        <w:t>genes</w:t>
      </w:r>
      <w:r w:rsidR="00686E9E" w:rsidRPr="00F76D44">
        <w:rPr>
          <w:rFonts w:ascii="Arial" w:hAnsi="Arial" w:cs="Arial"/>
          <w:sz w:val="24"/>
          <w:szCs w:val="24"/>
        </w:rPr>
        <w:t xml:space="preserve"> whose variation</w:t>
      </w:r>
      <w:r w:rsidR="00155EFE" w:rsidRPr="00F76D44">
        <w:rPr>
          <w:rFonts w:ascii="Arial" w:hAnsi="Arial" w:cs="Arial"/>
          <w:sz w:val="24"/>
          <w:szCs w:val="24"/>
        </w:rPr>
        <w:t xml:space="preserve"> contribute</w:t>
      </w:r>
      <w:r w:rsidR="00686E9E" w:rsidRPr="00F76D44">
        <w:rPr>
          <w:rFonts w:ascii="Arial" w:hAnsi="Arial" w:cs="Arial"/>
          <w:sz w:val="24"/>
          <w:szCs w:val="24"/>
        </w:rPr>
        <w:t>s</w:t>
      </w:r>
      <w:r w:rsidR="00155EFE" w:rsidRPr="00F76D44">
        <w:rPr>
          <w:rFonts w:ascii="Arial" w:hAnsi="Arial" w:cs="Arial"/>
          <w:sz w:val="24"/>
          <w:szCs w:val="24"/>
        </w:rPr>
        <w:t xml:space="preserve"> to</w:t>
      </w:r>
      <w:r w:rsidR="00686E9E" w:rsidRPr="00F76D44">
        <w:rPr>
          <w:rFonts w:ascii="Arial" w:hAnsi="Arial" w:cs="Arial"/>
          <w:sz w:val="24"/>
          <w:szCs w:val="24"/>
        </w:rPr>
        <w:t xml:space="preserve"> differential</w:t>
      </w:r>
      <w:r w:rsidR="00155EFE" w:rsidRPr="00F76D44">
        <w:rPr>
          <w:rFonts w:ascii="Arial" w:hAnsi="Arial" w:cs="Arial"/>
          <w:sz w:val="24"/>
          <w:szCs w:val="24"/>
        </w:rPr>
        <w:t xml:space="preserve"> virulen</w:t>
      </w:r>
      <w:r w:rsidR="005533EE" w:rsidRPr="00F76D44">
        <w:rPr>
          <w:rFonts w:ascii="Arial" w:hAnsi="Arial" w:cs="Arial"/>
          <w:sz w:val="24"/>
          <w:szCs w:val="24"/>
        </w:rPr>
        <w:t xml:space="preserve">ce on most of the hosts tested, </w:t>
      </w:r>
      <w:r w:rsidR="00686E9E" w:rsidRPr="00F76D44">
        <w:rPr>
          <w:rFonts w:ascii="Arial" w:hAnsi="Arial" w:cs="Arial"/>
          <w:sz w:val="24"/>
          <w:szCs w:val="24"/>
        </w:rPr>
        <w:t>and a set of pathogen genes whose variation is responsive to tomato domestication</w:t>
      </w:r>
      <w:r w:rsidR="00722316" w:rsidRPr="00F76D44">
        <w:rPr>
          <w:rFonts w:ascii="Arial" w:hAnsi="Arial" w:cs="Arial"/>
          <w:sz w:val="24"/>
          <w:szCs w:val="24"/>
        </w:rPr>
        <w:t xml:space="preserve"> (</w:t>
      </w:r>
      <w:r w:rsidR="00FA3E2E" w:rsidRPr="00F76D44">
        <w:rPr>
          <w:rFonts w:ascii="Arial" w:hAnsi="Arial" w:cs="Arial"/>
          <w:sz w:val="24"/>
          <w:szCs w:val="24"/>
        </w:rPr>
        <w:t>Supplemental Data</w:t>
      </w:r>
      <w:r w:rsidR="00185E48" w:rsidRPr="00F76D44">
        <w:rPr>
          <w:rFonts w:ascii="Arial" w:hAnsi="Arial" w:cs="Arial"/>
          <w:sz w:val="24"/>
          <w:szCs w:val="24"/>
        </w:rPr>
        <w:t xml:space="preserve"> Set</w:t>
      </w:r>
      <w:r w:rsidR="00FA3E2E" w:rsidRPr="00F76D44">
        <w:rPr>
          <w:rFonts w:ascii="Arial" w:hAnsi="Arial" w:cs="Arial"/>
          <w:sz w:val="24"/>
          <w:szCs w:val="24"/>
        </w:rPr>
        <w:t xml:space="preserve"> 2</w:t>
      </w:r>
      <w:del w:id="568" w:author="Jennifer Lockhart" w:date="2018-12-22T08:51:00Z">
        <w:r w:rsidR="00FA3E2E" w:rsidRPr="00F76D44" w:rsidDel="001B7B39">
          <w:rPr>
            <w:rFonts w:ascii="Arial" w:hAnsi="Arial" w:cs="Arial"/>
            <w:sz w:val="24"/>
            <w:szCs w:val="24"/>
          </w:rPr>
          <w:delText xml:space="preserve"> </w:delText>
        </w:r>
      </w:del>
      <w:r w:rsidR="00840BF6" w:rsidRPr="00F76D44">
        <w:rPr>
          <w:rFonts w:ascii="Arial" w:hAnsi="Arial" w:cs="Arial"/>
          <w:sz w:val="24"/>
          <w:szCs w:val="24"/>
        </w:rPr>
        <w:t>b</w:t>
      </w:r>
      <w:r w:rsidR="00A82868" w:rsidRPr="00F76D44">
        <w:rPr>
          <w:rFonts w:ascii="Arial" w:hAnsi="Arial" w:cs="Arial"/>
          <w:sz w:val="24"/>
          <w:szCs w:val="24"/>
        </w:rPr>
        <w:t>)</w:t>
      </w:r>
      <w:r w:rsidR="005533EE" w:rsidRPr="00F76D44">
        <w:rPr>
          <w:rFonts w:ascii="Arial" w:hAnsi="Arial" w:cs="Arial"/>
          <w:sz w:val="24"/>
          <w:szCs w:val="24"/>
        </w:rPr>
        <w:t>.</w:t>
      </w:r>
      <w:r w:rsidR="00686E9E" w:rsidRPr="00F76D44">
        <w:rPr>
          <w:rFonts w:ascii="Arial" w:hAnsi="Arial" w:cs="Arial"/>
          <w:sz w:val="24"/>
          <w:szCs w:val="24"/>
        </w:rPr>
        <w:t xml:space="preserve"> </w:t>
      </w:r>
      <w:r w:rsidR="005533EE" w:rsidRPr="00F76D44">
        <w:rPr>
          <w:rFonts w:ascii="Arial" w:hAnsi="Arial" w:cs="Arial"/>
          <w:sz w:val="24"/>
          <w:szCs w:val="24"/>
        </w:rPr>
        <w:t xml:space="preserve"> </w:t>
      </w:r>
    </w:p>
    <w:p w14:paraId="64CCFAAB" w14:textId="77777777" w:rsidR="005C4EA6" w:rsidRPr="00F76D44" w:rsidRDefault="005C4EA6" w:rsidP="00302DE0">
      <w:pPr>
        <w:spacing w:line="360" w:lineRule="auto"/>
        <w:rPr>
          <w:rFonts w:ascii="Arial" w:hAnsi="Arial" w:cs="Arial"/>
          <w:b/>
          <w:sz w:val="24"/>
          <w:szCs w:val="24"/>
        </w:rPr>
      </w:pPr>
    </w:p>
    <w:p w14:paraId="0FF1FDFC" w14:textId="6A607A8F" w:rsidR="005A4150" w:rsidRPr="00F76D44" w:rsidRDefault="005A4150">
      <w:pPr>
        <w:spacing w:line="360" w:lineRule="auto"/>
        <w:rPr>
          <w:rFonts w:ascii="Arial" w:hAnsi="Arial" w:cs="Arial"/>
          <w:b/>
          <w:sz w:val="24"/>
          <w:szCs w:val="24"/>
        </w:rPr>
      </w:pPr>
      <w:r w:rsidRPr="00F76D44">
        <w:rPr>
          <w:rFonts w:ascii="Arial" w:hAnsi="Arial" w:cs="Arial"/>
          <w:b/>
          <w:sz w:val="24"/>
          <w:szCs w:val="24"/>
        </w:rPr>
        <w:t>Domestication and altered pathogen virulence genetics</w:t>
      </w:r>
    </w:p>
    <w:p w14:paraId="48026B66" w14:textId="51C68259" w:rsidR="00256FFF" w:rsidRPr="00F76D44" w:rsidRDefault="00686E9E">
      <w:pPr>
        <w:spacing w:line="360" w:lineRule="auto"/>
        <w:ind w:firstLine="720"/>
        <w:rPr>
          <w:rFonts w:ascii="Arial" w:hAnsi="Arial" w:cs="Arial"/>
          <w:sz w:val="24"/>
          <w:szCs w:val="24"/>
        </w:rPr>
      </w:pPr>
      <w:r w:rsidRPr="00F76D44">
        <w:rPr>
          <w:rFonts w:ascii="Arial" w:hAnsi="Arial" w:cs="Arial"/>
          <w:sz w:val="24"/>
          <w:szCs w:val="24"/>
        </w:rPr>
        <w:t xml:space="preserve">In biotrophic pathogens, </w:t>
      </w:r>
      <w:r w:rsidR="00553BDC" w:rsidRPr="00F76D44">
        <w:rPr>
          <w:rFonts w:ascii="Arial" w:hAnsi="Arial" w:cs="Arial"/>
          <w:sz w:val="24"/>
          <w:szCs w:val="24"/>
        </w:rPr>
        <w:t>h</w:t>
      </w:r>
      <w:r w:rsidR="00962D87" w:rsidRPr="00F76D44">
        <w:rPr>
          <w:rFonts w:ascii="Arial" w:hAnsi="Arial" w:cs="Arial"/>
          <w:sz w:val="24"/>
          <w:szCs w:val="24"/>
        </w:rPr>
        <w:t xml:space="preserve">ost domestication </w:t>
      </w:r>
      <w:r w:rsidRPr="00F76D44">
        <w:rPr>
          <w:rFonts w:ascii="Arial" w:hAnsi="Arial" w:cs="Arial"/>
          <w:sz w:val="24"/>
          <w:szCs w:val="24"/>
        </w:rPr>
        <w:t>has</w:t>
      </w:r>
      <w:r w:rsidR="00962D87" w:rsidRPr="00F76D44">
        <w:rPr>
          <w:rFonts w:ascii="Arial" w:hAnsi="Arial" w:cs="Arial"/>
          <w:sz w:val="24"/>
          <w:szCs w:val="24"/>
        </w:rPr>
        <w:t xml:space="preserve"> decrease</w:t>
      </w:r>
      <w:r w:rsidRPr="00F76D44">
        <w:rPr>
          <w:rFonts w:ascii="Arial" w:hAnsi="Arial" w:cs="Arial"/>
          <w:sz w:val="24"/>
          <w:szCs w:val="24"/>
        </w:rPr>
        <w:t>d</w:t>
      </w:r>
      <w:r w:rsidR="00962D87" w:rsidRPr="00F76D44">
        <w:rPr>
          <w:rFonts w:ascii="Arial" w:hAnsi="Arial" w:cs="Arial"/>
          <w:sz w:val="24"/>
          <w:szCs w:val="24"/>
        </w:rPr>
        <w:t xml:space="preserve"> </w:t>
      </w:r>
      <w:r w:rsidRPr="00F76D44">
        <w:rPr>
          <w:rFonts w:ascii="Arial" w:hAnsi="Arial" w:cs="Arial"/>
          <w:sz w:val="24"/>
          <w:szCs w:val="24"/>
        </w:rPr>
        <w:t>the diversity of resistance alleles because they are</w:t>
      </w:r>
      <w:r w:rsidR="00962D87" w:rsidRPr="00F76D44">
        <w:rPr>
          <w:rFonts w:ascii="Arial" w:hAnsi="Arial" w:cs="Arial"/>
          <w:sz w:val="24"/>
          <w:szCs w:val="24"/>
        </w:rPr>
        <w:t xml:space="preserve"> lost in the domestication bottleneck</w:t>
      </w:r>
      <w:ins w:id="569" w:author="Jennifer Lockhart" w:date="2018-12-23T17:32:00Z">
        <w:r w:rsidR="00BD426F">
          <w:rPr>
            <w:rFonts w:ascii="Arial" w:hAnsi="Arial" w:cs="Arial"/>
            <w:sz w:val="24"/>
            <w:szCs w:val="24"/>
          </w:rPr>
          <w:t>,</w:t>
        </w:r>
      </w:ins>
      <w:r w:rsidR="00DC14F4" w:rsidRPr="00F76D44">
        <w:rPr>
          <w:rFonts w:ascii="Arial" w:hAnsi="Arial" w:cs="Arial"/>
          <w:sz w:val="24"/>
          <w:szCs w:val="24"/>
        </w:rPr>
        <w:t xml:space="preserve"> as found for </w:t>
      </w:r>
      <w:r w:rsidR="00962D87" w:rsidRPr="00F76D44">
        <w:rPr>
          <w:rFonts w:ascii="Arial" w:hAnsi="Arial" w:cs="Arial"/>
          <w:sz w:val="24"/>
          <w:szCs w:val="24"/>
        </w:rPr>
        <w:t xml:space="preserve">specialist pathogens </w:t>
      </w:r>
      <w:r w:rsidR="009B208D"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(Tanksley and McCouch 1997, Doebley, Gaut et al. 2006, Hyten, Song et al. 2006, Chaudhary 2013)</w:t>
      </w:r>
      <w:r w:rsidR="009B208D" w:rsidRPr="00F76D44">
        <w:rPr>
          <w:rFonts w:ascii="Arial" w:hAnsi="Arial" w:cs="Arial"/>
          <w:sz w:val="24"/>
          <w:szCs w:val="24"/>
        </w:rPr>
        <w:fldChar w:fldCharType="end"/>
      </w:r>
      <w:r w:rsidR="00962D87" w:rsidRPr="00F76D44">
        <w:rPr>
          <w:rFonts w:ascii="Arial" w:hAnsi="Arial" w:cs="Arial"/>
          <w:sz w:val="24"/>
          <w:szCs w:val="24"/>
        </w:rPr>
        <w:t xml:space="preserve">. </w:t>
      </w:r>
      <w:r w:rsidR="00AA35C0" w:rsidRPr="00F76D44">
        <w:rPr>
          <w:rFonts w:ascii="Arial" w:hAnsi="Arial" w:cs="Arial"/>
          <w:sz w:val="24"/>
          <w:szCs w:val="24"/>
        </w:rPr>
        <w:t xml:space="preserve">Surprisingly, we did not find evidence for a domestication bottleneck in </w:t>
      </w:r>
      <w:r w:rsidR="00DC14F4" w:rsidRPr="00F76D44">
        <w:rPr>
          <w:rFonts w:ascii="Arial" w:hAnsi="Arial" w:cs="Arial"/>
          <w:sz w:val="24"/>
          <w:szCs w:val="24"/>
        </w:rPr>
        <w:t xml:space="preserve">the phenotypic </w:t>
      </w:r>
      <w:r w:rsidR="00AA35C0" w:rsidRPr="00F76D44">
        <w:rPr>
          <w:rFonts w:ascii="Arial" w:hAnsi="Arial" w:cs="Arial"/>
          <w:sz w:val="24"/>
          <w:szCs w:val="24"/>
        </w:rPr>
        <w:t xml:space="preserve">resistance to </w:t>
      </w:r>
      <w:r w:rsidR="00AA35C0" w:rsidRPr="00F76D44">
        <w:rPr>
          <w:rFonts w:ascii="Arial" w:hAnsi="Arial" w:cs="Arial"/>
          <w:i/>
          <w:sz w:val="24"/>
          <w:szCs w:val="24"/>
        </w:rPr>
        <w:t>B. cinerea</w:t>
      </w:r>
      <w:r w:rsidR="00A82868" w:rsidRPr="00F76D44">
        <w:rPr>
          <w:rFonts w:ascii="Arial" w:hAnsi="Arial" w:cs="Arial"/>
          <w:i/>
          <w:sz w:val="24"/>
          <w:szCs w:val="24"/>
        </w:rPr>
        <w:t xml:space="preserve"> </w:t>
      </w:r>
      <w:r w:rsidR="00A82868" w:rsidRPr="00F76D44">
        <w:rPr>
          <w:rFonts w:ascii="Arial" w:hAnsi="Arial" w:cs="Arial"/>
          <w:sz w:val="24"/>
          <w:szCs w:val="24"/>
        </w:rPr>
        <w:t xml:space="preserve">(Figure </w:t>
      </w:r>
      <w:r w:rsidR="00D03A16" w:rsidRPr="00F76D44">
        <w:rPr>
          <w:rFonts w:ascii="Arial" w:hAnsi="Arial" w:cs="Arial"/>
          <w:sz w:val="24"/>
          <w:szCs w:val="24"/>
        </w:rPr>
        <w:t>2, Figure 3</w:t>
      </w:r>
      <w:r w:rsidR="00A82868" w:rsidRPr="00F76D44">
        <w:rPr>
          <w:rFonts w:ascii="Arial" w:hAnsi="Arial" w:cs="Arial"/>
          <w:sz w:val="24"/>
          <w:szCs w:val="24"/>
        </w:rPr>
        <w:t>)</w:t>
      </w:r>
      <w:r w:rsidR="00AA35C0" w:rsidRPr="00F76D44">
        <w:rPr>
          <w:rFonts w:ascii="Arial" w:hAnsi="Arial" w:cs="Arial"/>
          <w:sz w:val="24"/>
          <w:szCs w:val="24"/>
        </w:rPr>
        <w:t xml:space="preserve">. This </w:t>
      </w:r>
      <w:r w:rsidR="00DC14F4" w:rsidRPr="00F76D44">
        <w:rPr>
          <w:rFonts w:ascii="Arial" w:hAnsi="Arial" w:cs="Arial"/>
          <w:sz w:val="24"/>
          <w:szCs w:val="24"/>
        </w:rPr>
        <w:t xml:space="preserve">is in contrast to </w:t>
      </w:r>
      <w:r w:rsidRPr="00F76D44">
        <w:rPr>
          <w:rFonts w:ascii="Arial" w:hAnsi="Arial" w:cs="Arial"/>
          <w:sz w:val="24"/>
          <w:szCs w:val="24"/>
        </w:rPr>
        <w:t xml:space="preserve">genomic </w:t>
      </w:r>
      <w:r w:rsidR="00DC14F4" w:rsidRPr="00F76D44">
        <w:rPr>
          <w:rFonts w:ascii="Arial" w:hAnsi="Arial" w:cs="Arial"/>
          <w:sz w:val="24"/>
          <w:szCs w:val="24"/>
        </w:rPr>
        <w:t xml:space="preserve">studies that explicitly show a genotypic bottleneck within tomato domestication </w:t>
      </w:r>
      <w:r w:rsidR="009B208D"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F76D44">
        <w:rPr>
          <w:rFonts w:ascii="Arial" w:hAnsi="Arial" w:cs="Arial"/>
          <w:sz w:val="24"/>
          <w:szCs w:val="24"/>
        </w:rPr>
        <w:fldChar w:fldCharType="separate"/>
      </w:r>
      <w:r w:rsidR="009B208D" w:rsidRPr="00F76D44">
        <w:rPr>
          <w:rFonts w:ascii="Arial" w:hAnsi="Arial" w:cs="Arial"/>
          <w:noProof/>
          <w:sz w:val="24"/>
          <w:szCs w:val="24"/>
        </w:rPr>
        <w:t>(Miller and Tanksley 1990, Koenig, Jiménez-Gómez et al. 2013)</w:t>
      </w:r>
      <w:r w:rsidR="009B208D" w:rsidRPr="00F76D44">
        <w:rPr>
          <w:rFonts w:ascii="Arial" w:hAnsi="Arial" w:cs="Arial"/>
          <w:sz w:val="24"/>
          <w:szCs w:val="24"/>
        </w:rPr>
        <w:fldChar w:fldCharType="end"/>
      </w:r>
      <w:r w:rsidR="00DC14F4" w:rsidRPr="00F76D44">
        <w:rPr>
          <w:rFonts w:ascii="Arial" w:hAnsi="Arial" w:cs="Arial"/>
          <w:sz w:val="24"/>
          <w:szCs w:val="24"/>
        </w:rPr>
        <w:t xml:space="preserve">. </w:t>
      </w:r>
      <w:r w:rsidR="00A2119C" w:rsidRPr="00F76D44">
        <w:rPr>
          <w:rFonts w:ascii="Arial" w:hAnsi="Arial" w:cs="Arial"/>
          <w:sz w:val="24"/>
          <w:szCs w:val="24"/>
        </w:rPr>
        <w:t xml:space="preserve">Previous work in </w:t>
      </w:r>
      <w:r w:rsidR="00A2119C" w:rsidRPr="00F76D44">
        <w:rPr>
          <w:rFonts w:ascii="Arial" w:hAnsi="Arial" w:cs="Arial"/>
          <w:i/>
          <w:sz w:val="24"/>
          <w:szCs w:val="24"/>
        </w:rPr>
        <w:t>A. thaliana</w:t>
      </w:r>
      <w:r w:rsidR="00A2119C" w:rsidRPr="00F76D44">
        <w:rPr>
          <w:rFonts w:ascii="Arial" w:hAnsi="Arial" w:cs="Arial"/>
          <w:sz w:val="24"/>
          <w:szCs w:val="24"/>
        </w:rPr>
        <w:t xml:space="preserve"> with these isolates has shown that if plant defenses such as jasmonic acid and salicylic acid signaling are non-functional, there is increased variation in </w:t>
      </w:r>
      <w:r w:rsidR="00A2119C" w:rsidRPr="00F76D44">
        <w:rPr>
          <w:rFonts w:ascii="Arial" w:hAnsi="Arial" w:cs="Arial"/>
          <w:i/>
          <w:sz w:val="24"/>
          <w:szCs w:val="24"/>
        </w:rPr>
        <w:t>B. cinerea</w:t>
      </w:r>
      <w:r w:rsidR="00A2119C" w:rsidRPr="00F76D44">
        <w:rPr>
          <w:rFonts w:ascii="Arial" w:hAnsi="Arial" w:cs="Arial"/>
          <w:sz w:val="24"/>
          <w:szCs w:val="24"/>
        </w:rPr>
        <w:t xml:space="preserve"> virulence </w:t>
      </w:r>
      <w:r w:rsidR="00A2119C" w:rsidRPr="00F76D44">
        <w:rPr>
          <w:rFonts w:ascii="Arial" w:hAnsi="Arial" w:cs="Arial"/>
          <w:sz w:val="24"/>
          <w:szCs w:val="24"/>
        </w:rPr>
        <w:fldChar w:fldCharType="begin"/>
      </w:r>
      <w:r w:rsidR="00A2119C"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sidRPr="00F76D44">
        <w:rPr>
          <w:rFonts w:ascii="Arial" w:hAnsi="Arial" w:cs="Arial"/>
          <w:sz w:val="24"/>
          <w:szCs w:val="24"/>
        </w:rPr>
        <w:fldChar w:fldCharType="separate"/>
      </w:r>
      <w:r w:rsidR="00A2119C" w:rsidRPr="00F76D44">
        <w:rPr>
          <w:rFonts w:ascii="Arial" w:hAnsi="Arial" w:cs="Arial"/>
          <w:noProof/>
          <w:sz w:val="24"/>
          <w:szCs w:val="24"/>
        </w:rPr>
        <w:t>(Zhang, Corwin et al. 2017)</w:t>
      </w:r>
      <w:r w:rsidR="00A2119C" w:rsidRPr="00F76D44">
        <w:rPr>
          <w:rFonts w:ascii="Arial" w:hAnsi="Arial" w:cs="Arial"/>
          <w:sz w:val="24"/>
          <w:szCs w:val="24"/>
        </w:rPr>
        <w:fldChar w:fldCharType="end"/>
      </w:r>
      <w:r w:rsidR="00A2119C" w:rsidRPr="00F76D44">
        <w:rPr>
          <w:rFonts w:ascii="Arial" w:hAnsi="Arial" w:cs="Arial"/>
          <w:sz w:val="24"/>
          <w:szCs w:val="24"/>
        </w:rPr>
        <w:t xml:space="preserve">. </w:t>
      </w:r>
      <w:bookmarkStart w:id="570" w:name="_Hlk528003815"/>
      <w:r w:rsidR="00A2119C" w:rsidRPr="00F76D44">
        <w:rPr>
          <w:rFonts w:ascii="Arial" w:hAnsi="Arial" w:cs="Arial"/>
          <w:sz w:val="24"/>
          <w:szCs w:val="24"/>
        </w:rPr>
        <w:t>Thus, if these</w:t>
      </w:r>
      <w:r w:rsidR="00E568CD" w:rsidRPr="00F76D44">
        <w:rPr>
          <w:rFonts w:ascii="Arial" w:hAnsi="Arial" w:cs="Arial"/>
          <w:sz w:val="24"/>
          <w:szCs w:val="24"/>
        </w:rPr>
        <w:t xml:space="preserve"> pathways </w:t>
      </w:r>
      <w:r w:rsidR="00A2119C" w:rsidRPr="00F76D44">
        <w:rPr>
          <w:rFonts w:ascii="Arial" w:hAnsi="Arial" w:cs="Arial"/>
          <w:sz w:val="24"/>
          <w:szCs w:val="24"/>
        </w:rPr>
        <w:t>had large</w:t>
      </w:r>
      <w:ins w:id="571" w:author="Jennifer Lockhart" w:date="2018-12-23T17:33:00Z">
        <w:r w:rsidR="00BD426F">
          <w:rPr>
            <w:rFonts w:ascii="Arial" w:hAnsi="Arial" w:cs="Arial"/>
            <w:sz w:val="24"/>
            <w:szCs w:val="24"/>
          </w:rPr>
          <w:t>-</w:t>
        </w:r>
      </w:ins>
      <w:del w:id="572" w:author="Jennifer Lockhart" w:date="2018-12-23T17:33:00Z">
        <w:r w:rsidR="00A2119C" w:rsidRPr="00F76D44" w:rsidDel="00BD426F">
          <w:rPr>
            <w:rFonts w:ascii="Arial" w:hAnsi="Arial" w:cs="Arial"/>
            <w:sz w:val="24"/>
            <w:szCs w:val="24"/>
          </w:rPr>
          <w:delText xml:space="preserve"> </w:delText>
        </w:r>
      </w:del>
      <w:r w:rsidR="00A2119C" w:rsidRPr="00F76D44">
        <w:rPr>
          <w:rFonts w:ascii="Arial" w:hAnsi="Arial" w:cs="Arial"/>
          <w:sz w:val="24"/>
          <w:szCs w:val="24"/>
        </w:rPr>
        <w:t>effect differences between wild and domestic</w:t>
      </w:r>
      <w:r w:rsidR="005C1BBE" w:rsidRPr="00F76D44">
        <w:rPr>
          <w:rFonts w:ascii="Arial" w:hAnsi="Arial" w:cs="Arial"/>
          <w:sz w:val="24"/>
          <w:szCs w:val="24"/>
        </w:rPr>
        <w:t>ated</w:t>
      </w:r>
      <w:r w:rsidR="00A2119C" w:rsidRPr="00F76D44">
        <w:rPr>
          <w:rFonts w:ascii="Arial" w:hAnsi="Arial" w:cs="Arial"/>
          <w:sz w:val="24"/>
          <w:szCs w:val="24"/>
        </w:rPr>
        <w:t xml:space="preserve"> tomato</w:t>
      </w:r>
      <w:ins w:id="573" w:author="Jennifer Lockhart" w:date="2018-12-23T17:33:00Z">
        <w:r w:rsidR="00BD426F">
          <w:rPr>
            <w:rFonts w:ascii="Arial" w:hAnsi="Arial" w:cs="Arial"/>
            <w:sz w:val="24"/>
            <w:szCs w:val="24"/>
          </w:rPr>
          <w:t>,</w:t>
        </w:r>
      </w:ins>
      <w:r w:rsidR="00E568CD" w:rsidRPr="00F76D44">
        <w:rPr>
          <w:rFonts w:ascii="Arial" w:hAnsi="Arial" w:cs="Arial"/>
          <w:sz w:val="24"/>
          <w:szCs w:val="24"/>
        </w:rPr>
        <w:t xml:space="preserve"> we would expect to see a wider range of </w:t>
      </w:r>
      <w:r w:rsidR="00E568CD" w:rsidRPr="00F76D44">
        <w:rPr>
          <w:rFonts w:ascii="Arial" w:hAnsi="Arial" w:cs="Arial"/>
          <w:i/>
          <w:sz w:val="24"/>
          <w:szCs w:val="24"/>
        </w:rPr>
        <w:t>B. cinerea</w:t>
      </w:r>
      <w:r w:rsidR="00E568CD" w:rsidRPr="00F76D44">
        <w:rPr>
          <w:rFonts w:ascii="Arial" w:hAnsi="Arial" w:cs="Arial"/>
          <w:sz w:val="24"/>
          <w:szCs w:val="24"/>
        </w:rPr>
        <w:t xml:space="preserve"> virulence phenotypes in domesticated tomato </w:t>
      </w:r>
      <w:r w:rsidR="00740CEA" w:rsidRPr="00F76D44">
        <w:rPr>
          <w:rFonts w:ascii="Arial" w:hAnsi="Arial" w:cs="Arial"/>
          <w:sz w:val="24"/>
          <w:szCs w:val="24"/>
        </w:rPr>
        <w:fldChar w:fldCharType="begin"/>
      </w:r>
      <w:r w:rsidR="00740CEA"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sidRPr="00F76D44">
        <w:rPr>
          <w:rFonts w:ascii="Arial" w:hAnsi="Arial" w:cs="Arial"/>
          <w:sz w:val="24"/>
          <w:szCs w:val="24"/>
        </w:rPr>
        <w:fldChar w:fldCharType="separate"/>
      </w:r>
      <w:r w:rsidR="00740CEA" w:rsidRPr="00F76D44">
        <w:rPr>
          <w:rFonts w:ascii="Arial" w:hAnsi="Arial" w:cs="Arial"/>
          <w:noProof/>
          <w:sz w:val="24"/>
          <w:szCs w:val="24"/>
        </w:rPr>
        <w:t>(Zhang, Corwin et al. 2017)</w:t>
      </w:r>
      <w:r w:rsidR="00740CEA" w:rsidRPr="00F76D44">
        <w:rPr>
          <w:rFonts w:ascii="Arial" w:hAnsi="Arial" w:cs="Arial"/>
          <w:sz w:val="24"/>
          <w:szCs w:val="24"/>
        </w:rPr>
        <w:fldChar w:fldCharType="end"/>
      </w:r>
      <w:r w:rsidR="00E568CD" w:rsidRPr="00F76D44">
        <w:rPr>
          <w:rFonts w:ascii="Arial" w:hAnsi="Arial" w:cs="Arial"/>
          <w:sz w:val="24"/>
          <w:szCs w:val="24"/>
        </w:rPr>
        <w:t xml:space="preserve">. </w:t>
      </w:r>
      <w:r w:rsidR="00A2119C" w:rsidRPr="00F76D44">
        <w:rPr>
          <w:rFonts w:ascii="Arial" w:hAnsi="Arial" w:cs="Arial"/>
          <w:sz w:val="24"/>
          <w:szCs w:val="24"/>
        </w:rPr>
        <w:t>The similarity in the variance suggests that any differences we are seeing are not caused by large</w:t>
      </w:r>
      <w:ins w:id="574" w:author="Jennifer Lockhart" w:date="2018-12-23T17:33:00Z">
        <w:r w:rsidR="00BD426F">
          <w:rPr>
            <w:rFonts w:ascii="Arial" w:hAnsi="Arial" w:cs="Arial"/>
            <w:sz w:val="24"/>
            <w:szCs w:val="24"/>
          </w:rPr>
          <w:t>-</w:t>
        </w:r>
      </w:ins>
      <w:del w:id="575" w:author="Jennifer Lockhart" w:date="2018-12-23T17:33:00Z">
        <w:r w:rsidR="00A2119C" w:rsidRPr="00F76D44" w:rsidDel="00BD426F">
          <w:rPr>
            <w:rFonts w:ascii="Arial" w:hAnsi="Arial" w:cs="Arial"/>
            <w:sz w:val="24"/>
            <w:szCs w:val="24"/>
          </w:rPr>
          <w:delText xml:space="preserve"> </w:delText>
        </w:r>
      </w:del>
      <w:r w:rsidR="00A2119C" w:rsidRPr="00F76D44">
        <w:rPr>
          <w:rFonts w:ascii="Arial" w:hAnsi="Arial" w:cs="Arial"/>
          <w:sz w:val="24"/>
          <w:szCs w:val="24"/>
        </w:rPr>
        <w:t xml:space="preserve">effect changes that abolish or greatly diminish specific defense signaling networks </w:t>
      </w:r>
      <w:r w:rsidR="00E568CD" w:rsidRPr="00F76D44">
        <w:rPr>
          <w:rFonts w:ascii="Arial" w:hAnsi="Arial" w:cs="Arial"/>
          <w:sz w:val="24"/>
          <w:szCs w:val="24"/>
        </w:rPr>
        <w:t>(Figure 2</w:t>
      </w:r>
      <w:r w:rsidR="00A2119C" w:rsidRPr="00F76D44">
        <w:rPr>
          <w:rFonts w:ascii="Arial" w:hAnsi="Arial" w:cs="Arial"/>
          <w:sz w:val="24"/>
          <w:szCs w:val="24"/>
        </w:rPr>
        <w:t xml:space="preserve"> and</w:t>
      </w:r>
      <w:r w:rsidR="00E568CD" w:rsidRPr="00F76D44">
        <w:rPr>
          <w:rFonts w:ascii="Arial" w:hAnsi="Arial" w:cs="Arial"/>
          <w:sz w:val="24"/>
          <w:szCs w:val="24"/>
        </w:rPr>
        <w:t xml:space="preserve"> 3). </w:t>
      </w:r>
      <w:bookmarkEnd w:id="570"/>
      <w:r w:rsidR="00256FFF" w:rsidRPr="00F76D44">
        <w:rPr>
          <w:rFonts w:ascii="Arial" w:hAnsi="Arial" w:cs="Arial"/>
          <w:sz w:val="24"/>
          <w:szCs w:val="24"/>
        </w:rPr>
        <w:t xml:space="preserve">These patterns, </w:t>
      </w:r>
      <w:del w:id="576" w:author="Jennifer Lockhart" w:date="2018-12-23T17:33:00Z">
        <w:r w:rsidR="00256FFF" w:rsidRPr="00F76D44" w:rsidDel="00BD426F">
          <w:rPr>
            <w:rFonts w:ascii="Arial" w:hAnsi="Arial" w:cs="Arial"/>
            <w:sz w:val="24"/>
            <w:szCs w:val="24"/>
          </w:rPr>
          <w:delText xml:space="preserve">of </w:delText>
        </w:r>
      </w:del>
      <w:ins w:id="577" w:author="Jennifer Lockhart" w:date="2018-12-23T17:33:00Z">
        <w:r w:rsidR="00BD426F">
          <w:rPr>
            <w:rFonts w:ascii="Arial" w:hAnsi="Arial" w:cs="Arial"/>
            <w:sz w:val="24"/>
            <w:szCs w:val="24"/>
          </w:rPr>
          <w:t>i</w:t>
        </w:r>
      </w:ins>
      <w:ins w:id="578" w:author="Jennifer Lockhart" w:date="2018-12-23T17:34:00Z">
        <w:r w:rsidR="00BD426F">
          <w:rPr>
            <w:rFonts w:ascii="Arial" w:hAnsi="Arial" w:cs="Arial"/>
            <w:sz w:val="24"/>
            <w:szCs w:val="24"/>
          </w:rPr>
          <w:t>.e.,</w:t>
        </w:r>
      </w:ins>
      <w:ins w:id="579" w:author="Jennifer Lockhart" w:date="2018-12-23T17:33:00Z">
        <w:r w:rsidR="00BD426F" w:rsidRPr="00F76D44">
          <w:rPr>
            <w:rFonts w:ascii="Arial" w:hAnsi="Arial" w:cs="Arial"/>
            <w:sz w:val="24"/>
            <w:szCs w:val="24"/>
          </w:rPr>
          <w:t xml:space="preserve"> </w:t>
        </w:r>
        <w:r w:rsidR="00BD426F">
          <w:rPr>
            <w:rFonts w:ascii="Arial" w:hAnsi="Arial" w:cs="Arial"/>
            <w:sz w:val="24"/>
            <w:szCs w:val="24"/>
          </w:rPr>
          <w:t xml:space="preserve">a </w:t>
        </w:r>
      </w:ins>
      <w:r w:rsidR="00256FFF" w:rsidRPr="00F76D44">
        <w:rPr>
          <w:rFonts w:ascii="Arial" w:hAnsi="Arial" w:cs="Arial"/>
          <w:sz w:val="24"/>
          <w:szCs w:val="24"/>
        </w:rPr>
        <w:t xml:space="preserve">mild </w:t>
      </w:r>
      <w:r w:rsidR="00150E38" w:rsidRPr="00F76D44">
        <w:rPr>
          <w:rFonts w:ascii="Arial" w:hAnsi="Arial" w:cs="Arial"/>
          <w:sz w:val="24"/>
          <w:szCs w:val="24"/>
        </w:rPr>
        <w:t>decrease</w:t>
      </w:r>
      <w:r w:rsidR="00256FFF" w:rsidRPr="00F76D44">
        <w:rPr>
          <w:rFonts w:ascii="Arial" w:hAnsi="Arial" w:cs="Arial"/>
          <w:sz w:val="24"/>
          <w:szCs w:val="24"/>
        </w:rPr>
        <w:t xml:space="preserve"> in resistance to </w:t>
      </w:r>
      <w:r w:rsidR="00256FFF" w:rsidRPr="00F76D44">
        <w:rPr>
          <w:rFonts w:ascii="Arial" w:hAnsi="Arial" w:cs="Arial"/>
          <w:i/>
          <w:sz w:val="24"/>
          <w:szCs w:val="24"/>
        </w:rPr>
        <w:t>B. cinerea</w:t>
      </w:r>
      <w:r w:rsidR="00256FFF" w:rsidRPr="00F76D44">
        <w:rPr>
          <w:rFonts w:ascii="Arial" w:hAnsi="Arial" w:cs="Arial"/>
          <w:sz w:val="24"/>
          <w:szCs w:val="24"/>
        </w:rPr>
        <w:t xml:space="preserve"> due to plant domestication, and within-species plant variation exceeding the contribution of domestication itself</w:t>
      </w:r>
      <w:r w:rsidR="00E773AB" w:rsidRPr="00F76D44">
        <w:rPr>
          <w:rFonts w:ascii="Arial" w:hAnsi="Arial" w:cs="Arial"/>
          <w:sz w:val="24"/>
          <w:szCs w:val="24"/>
        </w:rPr>
        <w:t xml:space="preserve">, may be unique to interactions between </w:t>
      </w:r>
      <w:r w:rsidR="00D702E6" w:rsidRPr="00F76D44">
        <w:rPr>
          <w:rFonts w:ascii="Arial" w:hAnsi="Arial" w:cs="Arial"/>
          <w:i/>
          <w:sz w:val="24"/>
          <w:szCs w:val="24"/>
        </w:rPr>
        <w:t xml:space="preserve">B. cinerea </w:t>
      </w:r>
      <w:r w:rsidR="00E773AB" w:rsidRPr="00F76D44">
        <w:rPr>
          <w:rFonts w:ascii="Arial" w:hAnsi="Arial" w:cs="Arial"/>
          <w:sz w:val="24"/>
          <w:szCs w:val="24"/>
        </w:rPr>
        <w:t xml:space="preserve">and tomato, or more general. </w:t>
      </w:r>
      <w:r w:rsidR="00F60FC1" w:rsidRPr="00F76D44">
        <w:rPr>
          <w:rFonts w:ascii="Arial" w:hAnsi="Arial" w:cs="Arial"/>
          <w:sz w:val="24"/>
          <w:szCs w:val="24"/>
        </w:rPr>
        <w:t>It is unclear whether</w:t>
      </w:r>
      <w:r w:rsidR="00E773AB" w:rsidRPr="00F76D44">
        <w:rPr>
          <w:rFonts w:ascii="Arial" w:hAnsi="Arial" w:cs="Arial"/>
          <w:sz w:val="24"/>
          <w:szCs w:val="24"/>
        </w:rPr>
        <w:t xml:space="preserve"> </w:t>
      </w:r>
      <w:r w:rsidR="00A2119C" w:rsidRPr="00F76D44">
        <w:rPr>
          <w:rFonts w:ascii="Arial" w:hAnsi="Arial" w:cs="Arial"/>
          <w:sz w:val="24"/>
          <w:szCs w:val="24"/>
        </w:rPr>
        <w:t>this pattern is unique to tomato</w:t>
      </w:r>
      <w:r w:rsidR="00E773AB" w:rsidRPr="00F76D44">
        <w:rPr>
          <w:rFonts w:ascii="Arial" w:hAnsi="Arial" w:cs="Arial"/>
          <w:sz w:val="24"/>
          <w:szCs w:val="24"/>
        </w:rPr>
        <w:t>, or i</w:t>
      </w:r>
      <w:r w:rsidR="00F60FC1" w:rsidRPr="00F76D44">
        <w:rPr>
          <w:rFonts w:ascii="Arial" w:hAnsi="Arial" w:cs="Arial"/>
          <w:sz w:val="24"/>
          <w:szCs w:val="24"/>
        </w:rPr>
        <w:t>f</w:t>
      </w:r>
      <w:r w:rsidR="00E773AB" w:rsidRPr="00F76D44">
        <w:rPr>
          <w:rFonts w:ascii="Arial" w:hAnsi="Arial" w:cs="Arial"/>
          <w:sz w:val="24"/>
          <w:szCs w:val="24"/>
        </w:rPr>
        <w:t xml:space="preserve"> each domestication event </w:t>
      </w:r>
      <w:r w:rsidR="00F60FC1" w:rsidRPr="00F76D44">
        <w:rPr>
          <w:rFonts w:ascii="Arial" w:hAnsi="Arial" w:cs="Arial"/>
          <w:sz w:val="24"/>
          <w:szCs w:val="24"/>
        </w:rPr>
        <w:t xml:space="preserve">is </w:t>
      </w:r>
      <w:r w:rsidR="00E773AB" w:rsidRPr="00F76D44">
        <w:rPr>
          <w:rFonts w:ascii="Arial" w:hAnsi="Arial" w:cs="Arial"/>
          <w:sz w:val="24"/>
          <w:szCs w:val="24"/>
        </w:rPr>
        <w:t>unique</w:t>
      </w:r>
      <w:r w:rsidR="00F60FC1" w:rsidRPr="00F76D44">
        <w:rPr>
          <w:rFonts w:ascii="Arial" w:hAnsi="Arial" w:cs="Arial"/>
          <w:sz w:val="24"/>
          <w:szCs w:val="24"/>
        </w:rPr>
        <w:t>.</w:t>
      </w:r>
    </w:p>
    <w:p w14:paraId="3F51750E" w14:textId="77777777" w:rsidR="00E62AE8" w:rsidRPr="00F76D44" w:rsidRDefault="00E62AE8">
      <w:pPr>
        <w:spacing w:line="360" w:lineRule="auto"/>
        <w:ind w:firstLine="720"/>
        <w:rPr>
          <w:rFonts w:ascii="Arial" w:hAnsi="Arial" w:cs="Arial"/>
          <w:sz w:val="24"/>
          <w:szCs w:val="24"/>
        </w:rPr>
      </w:pPr>
    </w:p>
    <w:p w14:paraId="1D43A1CF" w14:textId="46A353A5" w:rsidR="00CB2888" w:rsidRPr="00F76D44" w:rsidRDefault="005A4150">
      <w:pPr>
        <w:spacing w:line="360" w:lineRule="auto"/>
        <w:rPr>
          <w:rFonts w:ascii="Arial" w:hAnsi="Arial" w:cs="Arial"/>
          <w:b/>
          <w:sz w:val="24"/>
          <w:szCs w:val="24"/>
        </w:rPr>
      </w:pPr>
      <w:r w:rsidRPr="00F76D44">
        <w:rPr>
          <w:rFonts w:ascii="Arial" w:hAnsi="Arial" w:cs="Arial"/>
          <w:b/>
          <w:sz w:val="24"/>
          <w:szCs w:val="24"/>
        </w:rPr>
        <w:t>Polygenic quantitative virulence and breeding complications</w:t>
      </w:r>
    </w:p>
    <w:p w14:paraId="1C31F27D" w14:textId="5601DA59" w:rsidR="005A4150" w:rsidRPr="00F76D44" w:rsidRDefault="00A63631">
      <w:pPr>
        <w:spacing w:line="360" w:lineRule="auto"/>
        <w:ind w:firstLine="720"/>
        <w:rPr>
          <w:rFonts w:ascii="Arial" w:hAnsi="Arial" w:cs="Arial"/>
          <w:sz w:val="24"/>
          <w:szCs w:val="24"/>
        </w:rPr>
      </w:pPr>
      <w:r w:rsidRPr="00F76D44">
        <w:rPr>
          <w:rFonts w:ascii="Arial" w:hAnsi="Arial" w:cs="Arial"/>
          <w:sz w:val="24"/>
          <w:szCs w:val="24"/>
        </w:rPr>
        <w:lastRenderedPageBreak/>
        <w:t xml:space="preserve">Our results indicate a highly polygenic basis of quantitative virulence of the generalist </w:t>
      </w:r>
      <w:r w:rsidRPr="00F76D44">
        <w:rPr>
          <w:rFonts w:ascii="Arial" w:hAnsi="Arial" w:cs="Arial"/>
          <w:i/>
          <w:sz w:val="24"/>
          <w:szCs w:val="24"/>
        </w:rPr>
        <w:t>B. cinerea</w:t>
      </w:r>
      <w:r w:rsidRPr="00F76D44">
        <w:rPr>
          <w:rFonts w:ascii="Arial" w:hAnsi="Arial" w:cs="Arial"/>
          <w:sz w:val="24"/>
          <w:szCs w:val="24"/>
        </w:rPr>
        <w:t xml:space="preserve"> on tomato</w:t>
      </w:r>
      <w:bookmarkStart w:id="580" w:name="_Hlk528003843"/>
      <w:r w:rsidR="00140D23" w:rsidRPr="00F76D44">
        <w:rPr>
          <w:rFonts w:ascii="Arial" w:hAnsi="Arial" w:cs="Arial"/>
          <w:sz w:val="24"/>
          <w:szCs w:val="24"/>
        </w:rPr>
        <w:t xml:space="preserve"> similar to the</w:t>
      </w:r>
      <w:r w:rsidR="003E25EB" w:rsidRPr="00F76D44">
        <w:rPr>
          <w:rFonts w:ascii="Arial" w:hAnsi="Arial" w:cs="Arial"/>
          <w:sz w:val="24"/>
          <w:szCs w:val="24"/>
        </w:rPr>
        <w:t xml:space="preserve"> highly polygenic basis on the host side </w:t>
      </w:r>
      <w:r w:rsidR="00E20835" w:rsidRPr="00F76D44">
        <w:rPr>
          <w:rFonts w:ascii="Arial" w:hAnsi="Arial" w:cs="Arial"/>
          <w:sz w:val="24"/>
          <w:szCs w:val="24"/>
        </w:rPr>
        <w:t xml:space="preserve">of the interaction </w:t>
      </w:r>
      <w:r w:rsidR="003E25EB" w:rsidRPr="00F76D44">
        <w:rPr>
          <w:rFonts w:ascii="Arial" w:hAnsi="Arial" w:cs="Arial"/>
          <w:sz w:val="24"/>
          <w:szCs w:val="24"/>
        </w:rPr>
        <w:fldChar w:fldCharType="begin"/>
      </w:r>
      <w:r w:rsidR="003E25EB"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sidRPr="00F76D44">
        <w:rPr>
          <w:rFonts w:ascii="Arial" w:hAnsi="Arial" w:cs="Arial"/>
          <w:sz w:val="24"/>
          <w:szCs w:val="24"/>
        </w:rPr>
        <w:fldChar w:fldCharType="separate"/>
      </w:r>
      <w:r w:rsidR="003E25EB" w:rsidRPr="00F76D44">
        <w:rPr>
          <w:rFonts w:ascii="Arial" w:hAnsi="Arial" w:cs="Arial"/>
          <w:noProof/>
          <w:sz w:val="24"/>
          <w:szCs w:val="24"/>
        </w:rPr>
        <w:t>(Zhang, Corwin et al. 2017)</w:t>
      </w:r>
      <w:r w:rsidR="003E25EB" w:rsidRPr="00F76D44">
        <w:rPr>
          <w:rFonts w:ascii="Arial" w:hAnsi="Arial" w:cs="Arial"/>
          <w:sz w:val="24"/>
          <w:szCs w:val="24"/>
        </w:rPr>
        <w:fldChar w:fldCharType="end"/>
      </w:r>
      <w:r w:rsidR="003E25EB" w:rsidRPr="00F76D44">
        <w:rPr>
          <w:rFonts w:ascii="Arial" w:hAnsi="Arial" w:cs="Arial"/>
          <w:sz w:val="24"/>
          <w:szCs w:val="24"/>
        </w:rPr>
        <w:t>.</w:t>
      </w:r>
      <w:bookmarkEnd w:id="580"/>
      <w:r w:rsidR="009A2734" w:rsidRPr="00F76D44">
        <w:rPr>
          <w:rFonts w:ascii="Arial" w:hAnsi="Arial" w:cs="Arial"/>
          <w:sz w:val="24"/>
          <w:szCs w:val="24"/>
        </w:rPr>
        <w:t xml:space="preserve">The </w:t>
      </w:r>
      <w:r w:rsidR="00EA31C3" w:rsidRPr="00F76D44">
        <w:rPr>
          <w:rFonts w:ascii="Arial" w:hAnsi="Arial" w:cs="Arial"/>
          <w:sz w:val="24"/>
          <w:szCs w:val="24"/>
        </w:rPr>
        <w:t xml:space="preserve">variation in lesion size is linked to numerous </w:t>
      </w:r>
      <w:r w:rsidR="00EA31C3" w:rsidRPr="00F76D44">
        <w:rPr>
          <w:rFonts w:ascii="Arial" w:hAnsi="Arial" w:cs="Arial"/>
          <w:i/>
          <w:sz w:val="24"/>
          <w:szCs w:val="24"/>
        </w:rPr>
        <w:t>B. cinerea</w:t>
      </w:r>
      <w:r w:rsidR="00EA31C3" w:rsidRPr="00F76D44">
        <w:rPr>
          <w:rFonts w:ascii="Arial" w:hAnsi="Arial" w:cs="Arial"/>
          <w:sz w:val="24"/>
          <w:szCs w:val="24"/>
        </w:rPr>
        <w:t xml:space="preserve"> SNP</w:t>
      </w:r>
      <w:r w:rsidR="00167C8A" w:rsidRPr="00F76D44">
        <w:rPr>
          <w:rFonts w:ascii="Arial" w:hAnsi="Arial" w:cs="Arial"/>
          <w:sz w:val="24"/>
          <w:szCs w:val="24"/>
        </w:rPr>
        <w:t>s</w:t>
      </w:r>
      <w:r w:rsidR="00EA31C3" w:rsidRPr="00F76D44">
        <w:rPr>
          <w:rFonts w:ascii="Arial" w:hAnsi="Arial" w:cs="Arial"/>
          <w:sz w:val="24"/>
          <w:szCs w:val="24"/>
        </w:rPr>
        <w:t>, each with small effect sizes (Figure</w:t>
      </w:r>
      <w:r w:rsidR="00BB5375" w:rsidRPr="00F76D44">
        <w:rPr>
          <w:rFonts w:ascii="Arial" w:hAnsi="Arial" w:cs="Arial"/>
          <w:sz w:val="24"/>
          <w:szCs w:val="24"/>
        </w:rPr>
        <w:t xml:space="preserve"> </w:t>
      </w:r>
      <w:r w:rsidR="00C65355" w:rsidRPr="00F76D44">
        <w:rPr>
          <w:rFonts w:ascii="Arial" w:hAnsi="Arial" w:cs="Arial"/>
          <w:sz w:val="24"/>
          <w:szCs w:val="24"/>
        </w:rPr>
        <w:t>4</w:t>
      </w:r>
      <w:r w:rsidR="00167C8A" w:rsidRPr="00F76D44">
        <w:rPr>
          <w:rFonts w:ascii="Arial" w:hAnsi="Arial" w:cs="Arial"/>
          <w:sz w:val="24"/>
          <w:szCs w:val="24"/>
        </w:rPr>
        <w:t>a</w:t>
      </w:r>
      <w:r w:rsidR="00EA31C3" w:rsidRPr="00F76D44">
        <w:rPr>
          <w:rFonts w:ascii="Arial" w:hAnsi="Arial" w:cs="Arial"/>
          <w:sz w:val="24"/>
          <w:szCs w:val="24"/>
        </w:rPr>
        <w:t>)</w:t>
      </w:r>
      <w:r w:rsidR="009A2734" w:rsidRPr="00F76D44">
        <w:rPr>
          <w:rFonts w:ascii="Arial" w:hAnsi="Arial" w:cs="Arial"/>
          <w:sz w:val="24"/>
          <w:szCs w:val="24"/>
        </w:rPr>
        <w:t>.</w:t>
      </w:r>
      <w:r w:rsidR="00EA31C3" w:rsidRPr="00F76D44">
        <w:rPr>
          <w:rFonts w:ascii="Arial" w:hAnsi="Arial" w:cs="Arial"/>
          <w:sz w:val="24"/>
          <w:szCs w:val="24"/>
        </w:rPr>
        <w:t xml:space="preserve"> Importantly, the tomato host accession greatly influenced </w:t>
      </w:r>
      <w:r w:rsidR="00DA0FF8" w:rsidRPr="00F76D44">
        <w:rPr>
          <w:rFonts w:ascii="Arial" w:hAnsi="Arial" w:cs="Arial"/>
          <w:sz w:val="24"/>
          <w:szCs w:val="24"/>
        </w:rPr>
        <w:t xml:space="preserve">which </w:t>
      </w:r>
      <w:r w:rsidR="00C44A9A" w:rsidRPr="00F76D44">
        <w:rPr>
          <w:rFonts w:ascii="Arial" w:hAnsi="Arial" w:cs="Arial"/>
          <w:i/>
          <w:sz w:val="24"/>
          <w:szCs w:val="24"/>
        </w:rPr>
        <w:t>B. cinerea</w:t>
      </w:r>
      <w:r w:rsidR="00C44A9A" w:rsidRPr="00F76D44">
        <w:rPr>
          <w:rFonts w:ascii="Arial" w:hAnsi="Arial" w:cs="Arial"/>
          <w:sz w:val="24"/>
          <w:szCs w:val="24"/>
        </w:rPr>
        <w:t xml:space="preserve"> </w:t>
      </w:r>
      <w:r w:rsidR="00DA0FF8" w:rsidRPr="00F76D44">
        <w:rPr>
          <w:rFonts w:ascii="Arial" w:hAnsi="Arial" w:cs="Arial"/>
          <w:sz w:val="24"/>
          <w:szCs w:val="24"/>
        </w:rPr>
        <w:t xml:space="preserve">loci </w:t>
      </w:r>
      <w:r w:rsidR="00EA31C3" w:rsidRPr="00F76D44">
        <w:rPr>
          <w:rFonts w:ascii="Arial" w:hAnsi="Arial" w:cs="Arial"/>
          <w:sz w:val="24"/>
          <w:szCs w:val="24"/>
        </w:rPr>
        <w:t xml:space="preserve">were significantly associated </w:t>
      </w:r>
      <w:del w:id="581" w:author="Jennifer Lockhart" w:date="2018-12-21T19:13:00Z">
        <w:r w:rsidR="00EA31C3" w:rsidRPr="00F76D44" w:rsidDel="002A5991">
          <w:rPr>
            <w:rFonts w:ascii="Arial" w:hAnsi="Arial" w:cs="Arial"/>
            <w:sz w:val="24"/>
            <w:szCs w:val="24"/>
          </w:rPr>
          <w:delText xml:space="preserve">to </w:delText>
        </w:r>
      </w:del>
      <w:ins w:id="582" w:author="Jennifer Lockhart" w:date="2018-12-21T19:13:00Z">
        <w:r w:rsidR="002A5991">
          <w:rPr>
            <w:rFonts w:ascii="Arial" w:hAnsi="Arial" w:cs="Arial"/>
            <w:sz w:val="24"/>
            <w:szCs w:val="24"/>
          </w:rPr>
          <w:t>with</w:t>
        </w:r>
        <w:r w:rsidR="002A5991" w:rsidRPr="00F76D44">
          <w:rPr>
            <w:rFonts w:ascii="Arial" w:hAnsi="Arial" w:cs="Arial"/>
            <w:sz w:val="24"/>
            <w:szCs w:val="24"/>
          </w:rPr>
          <w:t xml:space="preserve"> </w:t>
        </w:r>
      </w:ins>
      <w:r w:rsidR="00EA31C3" w:rsidRPr="00F76D44">
        <w:rPr>
          <w:rFonts w:ascii="Arial" w:hAnsi="Arial" w:cs="Arial"/>
          <w:sz w:val="24"/>
          <w:szCs w:val="24"/>
        </w:rPr>
        <w:t xml:space="preserve">lesion size </w:t>
      </w:r>
      <w:r w:rsidR="00BB5375" w:rsidRPr="00F76D44">
        <w:rPr>
          <w:rFonts w:ascii="Arial" w:hAnsi="Arial" w:cs="Arial"/>
          <w:sz w:val="24"/>
          <w:szCs w:val="24"/>
        </w:rPr>
        <w:t xml:space="preserve">(Figure </w:t>
      </w:r>
      <w:r w:rsidR="00C65355" w:rsidRPr="00F76D44">
        <w:rPr>
          <w:rFonts w:ascii="Arial" w:hAnsi="Arial" w:cs="Arial"/>
          <w:sz w:val="24"/>
          <w:szCs w:val="24"/>
        </w:rPr>
        <w:t>5</w:t>
      </w:r>
      <w:r w:rsidR="00167C8A" w:rsidRPr="00F76D44">
        <w:rPr>
          <w:rFonts w:ascii="Arial" w:hAnsi="Arial" w:cs="Arial"/>
          <w:sz w:val="24"/>
          <w:szCs w:val="24"/>
        </w:rPr>
        <w:t>)</w:t>
      </w:r>
      <w:r w:rsidR="00EA31C3" w:rsidRPr="00F76D44">
        <w:rPr>
          <w:rFonts w:ascii="Arial" w:hAnsi="Arial" w:cs="Arial"/>
          <w:sz w:val="24"/>
          <w:szCs w:val="24"/>
        </w:rPr>
        <w:t xml:space="preserve">. Thus, it possible that </w:t>
      </w:r>
      <w:r w:rsidR="00E86105" w:rsidRPr="00F76D44">
        <w:rPr>
          <w:rFonts w:ascii="Arial" w:hAnsi="Arial" w:cs="Arial"/>
          <w:sz w:val="24"/>
          <w:szCs w:val="24"/>
        </w:rPr>
        <w:t xml:space="preserve">there is specialization at the gene level, in which </w:t>
      </w:r>
      <w:r w:rsidR="00EA31C3" w:rsidRPr="00F76D44">
        <w:rPr>
          <w:rFonts w:ascii="Arial" w:hAnsi="Arial" w:cs="Arial"/>
          <w:sz w:val="24"/>
          <w:szCs w:val="24"/>
        </w:rPr>
        <w:t>different alleles within the pathogen link to differential virulence on specific host genotypes</w:t>
      </w:r>
      <w:r w:rsidR="00D468C9"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(Giraud, Fortini et al. 1999, Rowe and Kliebenstein 2007, Blanco-Ulate, Morales-Cruz et al. 2014)</w:t>
      </w:r>
      <w:r w:rsidR="00B3570C" w:rsidRPr="00F76D44">
        <w:rPr>
          <w:rFonts w:ascii="Arial" w:hAnsi="Arial" w:cs="Arial"/>
          <w:sz w:val="24"/>
          <w:szCs w:val="24"/>
        </w:rPr>
        <w:fldChar w:fldCharType="end"/>
      </w:r>
      <w:r w:rsidR="00EA31C3" w:rsidRPr="00F76D44">
        <w:rPr>
          <w:rFonts w:ascii="Arial" w:hAnsi="Arial" w:cs="Arial"/>
          <w:sz w:val="24"/>
          <w:szCs w:val="24"/>
        </w:rPr>
        <w:t xml:space="preserve">. </w:t>
      </w:r>
      <w:r w:rsidRPr="00F76D44">
        <w:rPr>
          <w:rFonts w:ascii="Arial" w:hAnsi="Arial" w:cs="Arial"/>
          <w:sz w:val="24"/>
          <w:szCs w:val="24"/>
        </w:rPr>
        <w:t xml:space="preserve">This </w:t>
      </w:r>
      <w:r w:rsidR="00EA31C3" w:rsidRPr="00F76D44">
        <w:rPr>
          <w:rFonts w:ascii="Arial" w:hAnsi="Arial" w:cs="Arial"/>
          <w:sz w:val="24"/>
          <w:szCs w:val="24"/>
        </w:rPr>
        <w:t xml:space="preserve">polygenic </w:t>
      </w:r>
      <w:r w:rsidR="00EA0F7A" w:rsidRPr="00F76D44">
        <w:rPr>
          <w:rFonts w:ascii="Arial" w:hAnsi="Arial" w:cs="Arial"/>
          <w:sz w:val="24"/>
          <w:szCs w:val="24"/>
        </w:rPr>
        <w:t xml:space="preserve">architecture of virulence is different from </w:t>
      </w:r>
      <w:r w:rsidR="003E25EB" w:rsidRPr="00F76D44">
        <w:rPr>
          <w:rFonts w:ascii="Arial" w:hAnsi="Arial" w:cs="Arial"/>
          <w:sz w:val="24"/>
          <w:szCs w:val="24"/>
        </w:rPr>
        <w:t xml:space="preserve">virulence architecture in </w:t>
      </w:r>
      <w:r w:rsidR="00EA0F7A" w:rsidRPr="00F76D44">
        <w:rPr>
          <w:rFonts w:ascii="Arial" w:hAnsi="Arial" w:cs="Arial"/>
          <w:sz w:val="24"/>
          <w:szCs w:val="24"/>
        </w:rPr>
        <w:t xml:space="preserve">specialist pathogens that often have one or a few large effect genes that control virulence </w:t>
      </w:r>
      <w:r w:rsidR="003D0236" w:rsidRPr="00F76D44">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3D0236" w:rsidRPr="00F76D44">
        <w:rPr>
          <w:rFonts w:ascii="Arial" w:hAnsi="Arial" w:cs="Arial"/>
          <w:sz w:val="24"/>
          <w:szCs w:val="24"/>
        </w:rPr>
      </w:r>
      <w:r w:rsidR="003D0236" w:rsidRPr="00F76D44">
        <w:rPr>
          <w:rFonts w:ascii="Arial" w:hAnsi="Arial" w:cs="Arial"/>
          <w:sz w:val="24"/>
          <w:szCs w:val="24"/>
        </w:rPr>
        <w:fldChar w:fldCharType="separate"/>
      </w:r>
      <w:r w:rsidR="00E4188C" w:rsidRPr="00F76D44">
        <w:rPr>
          <w:rFonts w:ascii="Arial" w:hAnsi="Arial" w:cs="Arial"/>
          <w:noProof/>
          <w:sz w:val="24"/>
          <w:szCs w:val="24"/>
        </w:rPr>
        <w:t>(Keen 1992, De Feyter, Yang et al. 1993, Abramovitch and Martin 2004, Boyd, Ridout et al. 2013, Vleeshouwers and Oliver 2014)</w:t>
      </w:r>
      <w:r w:rsidR="003D0236" w:rsidRPr="00F76D44">
        <w:rPr>
          <w:rFonts w:ascii="Arial" w:hAnsi="Arial" w:cs="Arial"/>
          <w:sz w:val="24"/>
          <w:szCs w:val="24"/>
        </w:rPr>
        <w:fldChar w:fldCharType="end"/>
      </w:r>
      <w:r w:rsidR="00194896" w:rsidRPr="00F76D44">
        <w:rPr>
          <w:rFonts w:ascii="Arial" w:hAnsi="Arial" w:cs="Arial"/>
          <w:sz w:val="24"/>
          <w:szCs w:val="24"/>
        </w:rPr>
        <w:t xml:space="preserve">. </w:t>
      </w:r>
      <w:r w:rsidRPr="00F76D44">
        <w:rPr>
          <w:rFonts w:ascii="Arial" w:hAnsi="Arial" w:cs="Arial"/>
          <w:sz w:val="24"/>
          <w:szCs w:val="24"/>
        </w:rPr>
        <w:t xml:space="preserve">Further studies </w:t>
      </w:r>
      <w:r w:rsidR="00EA0F7A" w:rsidRPr="00F76D44">
        <w:rPr>
          <w:rFonts w:ascii="Arial" w:hAnsi="Arial" w:cs="Arial"/>
          <w:sz w:val="24"/>
          <w:szCs w:val="24"/>
        </w:rPr>
        <w:t>are needed to compare how the host plant species may affect this image of genetic variation in virulence</w:t>
      </w:r>
      <w:r w:rsidRPr="00F76D44">
        <w:rPr>
          <w:rFonts w:ascii="Arial" w:hAnsi="Arial" w:cs="Arial"/>
          <w:sz w:val="24"/>
          <w:szCs w:val="24"/>
        </w:rPr>
        <w:t>.</w:t>
      </w:r>
      <w:r w:rsidR="009A5C4F" w:rsidRPr="00F76D44">
        <w:rPr>
          <w:rFonts w:ascii="Arial" w:hAnsi="Arial" w:cs="Arial"/>
          <w:sz w:val="24"/>
          <w:szCs w:val="24"/>
        </w:rPr>
        <w:t xml:space="preserve"> </w:t>
      </w:r>
    </w:p>
    <w:p w14:paraId="513357BF" w14:textId="0A32A822" w:rsidR="00A42B96" w:rsidRPr="00F76D44" w:rsidRDefault="008F65C4">
      <w:pPr>
        <w:spacing w:line="360" w:lineRule="auto"/>
        <w:ind w:firstLine="720"/>
        <w:rPr>
          <w:rFonts w:ascii="Arial" w:hAnsi="Arial" w:cs="Arial"/>
          <w:b/>
          <w:sz w:val="24"/>
          <w:szCs w:val="24"/>
        </w:rPr>
      </w:pPr>
      <w:r w:rsidRPr="00F76D44">
        <w:rPr>
          <w:rFonts w:ascii="Arial" w:hAnsi="Arial" w:cs="Arial"/>
          <w:sz w:val="24"/>
          <w:szCs w:val="24"/>
        </w:rPr>
        <w:t xml:space="preserve">These </w:t>
      </w:r>
      <w:r w:rsidR="005A4150" w:rsidRPr="00F76D44">
        <w:rPr>
          <w:rFonts w:ascii="Arial" w:hAnsi="Arial" w:cs="Arial"/>
          <w:sz w:val="24"/>
          <w:szCs w:val="24"/>
        </w:rPr>
        <w:t xml:space="preserve">results </w:t>
      </w:r>
      <w:del w:id="583" w:author="Jennifer Lockhart" w:date="2018-12-24T08:07:00Z">
        <w:r w:rsidR="005A4150" w:rsidRPr="00F76D44" w:rsidDel="00530F83">
          <w:rPr>
            <w:rFonts w:ascii="Arial" w:hAnsi="Arial" w:cs="Arial"/>
            <w:sz w:val="24"/>
            <w:szCs w:val="24"/>
          </w:rPr>
          <w:delText xml:space="preserve">indicate </w:delText>
        </w:r>
      </w:del>
      <w:ins w:id="584" w:author="Jennifer Lockhart" w:date="2018-12-24T08:07:00Z">
        <w:r w:rsidR="00530F83">
          <w:rPr>
            <w:rFonts w:ascii="Arial" w:hAnsi="Arial" w:cs="Arial"/>
            <w:sz w:val="24"/>
            <w:szCs w:val="24"/>
          </w:rPr>
          <w:t>point to</w:t>
        </w:r>
        <w:r w:rsidR="00530F83" w:rsidRPr="00F76D44">
          <w:rPr>
            <w:rFonts w:ascii="Arial" w:hAnsi="Arial" w:cs="Arial"/>
            <w:sz w:val="24"/>
            <w:szCs w:val="24"/>
          </w:rPr>
          <w:t xml:space="preserve"> </w:t>
        </w:r>
      </w:ins>
      <w:r w:rsidR="005A4150" w:rsidRPr="00F76D44">
        <w:rPr>
          <w:rFonts w:ascii="Arial" w:hAnsi="Arial" w:cs="Arial"/>
          <w:sz w:val="24"/>
          <w:szCs w:val="24"/>
        </w:rPr>
        <w:t xml:space="preserve">particular challenges for breeding durable resistance to </w:t>
      </w:r>
      <w:r w:rsidR="00EA31C3" w:rsidRPr="00F76D44">
        <w:rPr>
          <w:rFonts w:ascii="Arial" w:hAnsi="Arial" w:cs="Arial"/>
          <w:i/>
          <w:sz w:val="24"/>
          <w:szCs w:val="24"/>
        </w:rPr>
        <w:t>B. cinerea</w:t>
      </w:r>
      <w:r w:rsidR="004526A2" w:rsidRPr="00F76D44">
        <w:rPr>
          <w:rFonts w:ascii="Arial" w:hAnsi="Arial" w:cs="Arial"/>
          <w:sz w:val="24"/>
          <w:szCs w:val="24"/>
        </w:rPr>
        <w:t>,</w:t>
      </w:r>
      <w:r w:rsidR="00EA31C3" w:rsidRPr="00F76D44">
        <w:rPr>
          <w:rFonts w:ascii="Arial" w:hAnsi="Arial" w:cs="Arial"/>
          <w:sz w:val="24"/>
          <w:szCs w:val="24"/>
        </w:rPr>
        <w:t xml:space="preserve"> and possibly other generalist </w:t>
      </w:r>
      <w:r w:rsidR="005A4150" w:rsidRPr="00F76D44">
        <w:rPr>
          <w:rFonts w:ascii="Arial" w:hAnsi="Arial" w:cs="Arial"/>
          <w:sz w:val="24"/>
          <w:szCs w:val="24"/>
        </w:rPr>
        <w:t xml:space="preserve">pathogens. </w:t>
      </w:r>
      <w:r w:rsidRPr="00F76D44">
        <w:rPr>
          <w:rFonts w:ascii="Arial" w:hAnsi="Arial" w:cs="Arial"/>
          <w:sz w:val="24"/>
          <w:szCs w:val="24"/>
        </w:rPr>
        <w:t>The highly polygenic variation in virulence</w:t>
      </w:r>
      <w:r w:rsidR="004526A2" w:rsidRPr="00F76D44">
        <w:rPr>
          <w:rFonts w:ascii="Arial" w:hAnsi="Arial" w:cs="Arial"/>
          <w:sz w:val="24"/>
          <w:szCs w:val="24"/>
        </w:rPr>
        <w:t>,</w:t>
      </w:r>
      <w:r w:rsidRPr="00F76D44">
        <w:rPr>
          <w:rFonts w:ascii="Arial" w:hAnsi="Arial" w:cs="Arial"/>
          <w:sz w:val="24"/>
          <w:szCs w:val="24"/>
        </w:rPr>
        <w:t xml:space="preserve"> combined</w:t>
      </w:r>
      <w:r w:rsidR="00EA31C3" w:rsidRPr="00F76D44">
        <w:rPr>
          <w:rFonts w:ascii="Arial" w:hAnsi="Arial" w:cs="Arial"/>
          <w:sz w:val="24"/>
          <w:szCs w:val="24"/>
        </w:rPr>
        <w:t xml:space="preserve"> with genomic sequencing showing that this pathogen is a</w:t>
      </w:r>
      <w:r w:rsidR="00DA0FF8" w:rsidRPr="00F76D44">
        <w:rPr>
          <w:rFonts w:ascii="Arial" w:hAnsi="Arial" w:cs="Arial"/>
          <w:sz w:val="24"/>
          <w:szCs w:val="24"/>
        </w:rPr>
        <w:t>n</w:t>
      </w:r>
      <w:r w:rsidR="00EA31C3" w:rsidRPr="00F76D44">
        <w:rPr>
          <w:rFonts w:ascii="Arial" w:hAnsi="Arial" w:cs="Arial"/>
          <w:sz w:val="24"/>
          <w:szCs w:val="24"/>
        </w:rPr>
        <w:t xml:space="preserve"> inter-breeding population, suggests that the pathogen </w:t>
      </w:r>
      <w:r w:rsidR="00DA0FF8" w:rsidRPr="00F76D44">
        <w:rPr>
          <w:rFonts w:ascii="Arial" w:hAnsi="Arial" w:cs="Arial"/>
          <w:sz w:val="24"/>
          <w:szCs w:val="24"/>
        </w:rPr>
        <w:t>is</w:t>
      </w:r>
      <w:r w:rsidRPr="00F76D44">
        <w:rPr>
          <w:rFonts w:ascii="Arial" w:hAnsi="Arial" w:cs="Arial"/>
          <w:sz w:val="24"/>
          <w:szCs w:val="24"/>
        </w:rPr>
        <w:t xml:space="preserve"> actively</w:t>
      </w:r>
      <w:r w:rsidR="00DA0FF8" w:rsidRPr="00F76D44">
        <w:rPr>
          <w:rFonts w:ascii="Arial" w:hAnsi="Arial" w:cs="Arial"/>
          <w:sz w:val="24"/>
          <w:szCs w:val="24"/>
        </w:rPr>
        <w:t xml:space="preserve"> </w:t>
      </w:r>
      <w:r w:rsidR="00EA31C3" w:rsidRPr="00F76D44">
        <w:rPr>
          <w:rFonts w:ascii="Arial" w:hAnsi="Arial" w:cs="Arial"/>
          <w:sz w:val="24"/>
          <w:szCs w:val="24"/>
        </w:rPr>
        <w:t>blending a large collection of polymorphic virulence loci</w:t>
      </w:r>
      <w:r w:rsidR="00332AA5"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(Rowe and Kliebenstein 2007, Fekete, Fekete et al. 2012, Atwell, Corwin et al. 2015, Atwell, Corwin et al. 2018)</w:t>
      </w:r>
      <w:r w:rsidR="002345CD" w:rsidRPr="00F76D44">
        <w:rPr>
          <w:rFonts w:ascii="Arial" w:hAnsi="Arial" w:cs="Arial"/>
          <w:sz w:val="24"/>
          <w:szCs w:val="24"/>
        </w:rPr>
        <w:fldChar w:fldCharType="end"/>
      </w:r>
      <w:r w:rsidR="00EA31C3" w:rsidRPr="00F76D44">
        <w:rPr>
          <w:rFonts w:ascii="Arial" w:hAnsi="Arial" w:cs="Arial"/>
          <w:sz w:val="24"/>
          <w:szCs w:val="24"/>
        </w:rPr>
        <w:t xml:space="preserve">. Thus, it is </w:t>
      </w:r>
      <w:r w:rsidR="008C605F" w:rsidRPr="00F76D44">
        <w:rPr>
          <w:rFonts w:ascii="Arial" w:hAnsi="Arial" w:cs="Arial"/>
          <w:sz w:val="24"/>
          <w:szCs w:val="24"/>
        </w:rPr>
        <w:t>in</w:t>
      </w:r>
      <w:r w:rsidR="00EA31C3" w:rsidRPr="00F76D44">
        <w:rPr>
          <w:rFonts w:ascii="Arial" w:hAnsi="Arial" w:cs="Arial"/>
          <w:sz w:val="24"/>
          <w:szCs w:val="24"/>
        </w:rPr>
        <w:t xml:space="preserve">sufficient to breed crop resistance against a single isolate of </w:t>
      </w:r>
      <w:r w:rsidR="00EA31C3" w:rsidRPr="00F76D44">
        <w:rPr>
          <w:rFonts w:ascii="Arial" w:hAnsi="Arial" w:cs="Arial"/>
          <w:i/>
          <w:sz w:val="24"/>
          <w:szCs w:val="24"/>
        </w:rPr>
        <w:t>B. cinerea</w:t>
      </w:r>
      <w:r w:rsidR="00DA0FF8" w:rsidRPr="00F76D44">
        <w:rPr>
          <w:rFonts w:ascii="Arial" w:hAnsi="Arial" w:cs="Arial"/>
          <w:sz w:val="24"/>
          <w:szCs w:val="24"/>
        </w:rPr>
        <w:t>,</w:t>
      </w:r>
      <w:r w:rsidR="00EA31C3" w:rsidRPr="00F76D44">
        <w:rPr>
          <w:rFonts w:ascii="Arial" w:hAnsi="Arial" w:cs="Arial"/>
          <w:sz w:val="24"/>
          <w:szCs w:val="24"/>
        </w:rPr>
        <w:t xml:space="preserve"> as this resistance mechanism would likely be rapidly overcome by new genotypes within the field population of </w:t>
      </w:r>
      <w:r w:rsidR="00EA31C3" w:rsidRPr="00F76D44">
        <w:rPr>
          <w:rFonts w:ascii="Arial" w:hAnsi="Arial" w:cs="Arial"/>
          <w:i/>
          <w:sz w:val="24"/>
          <w:szCs w:val="24"/>
        </w:rPr>
        <w:t>B. cinerea</w:t>
      </w:r>
      <w:r w:rsidR="00EA31C3" w:rsidRPr="00F76D44">
        <w:rPr>
          <w:rFonts w:ascii="Arial" w:hAnsi="Arial" w:cs="Arial"/>
          <w:sz w:val="24"/>
          <w:szCs w:val="24"/>
        </w:rPr>
        <w:t xml:space="preserve">. </w:t>
      </w:r>
      <w:del w:id="585" w:author="Jennifer Lockhart" w:date="2018-12-24T08:07:00Z">
        <w:r w:rsidR="005A4150" w:rsidRPr="00F76D44" w:rsidDel="00530F83">
          <w:rPr>
            <w:rFonts w:ascii="Arial" w:hAnsi="Arial" w:cs="Arial"/>
            <w:sz w:val="24"/>
            <w:szCs w:val="24"/>
          </w:rPr>
          <w:delText xml:space="preserve">In </w:delText>
        </w:r>
      </w:del>
      <w:ins w:id="586" w:author="Jennifer Lockhart" w:date="2018-12-24T08:07:00Z">
        <w:r w:rsidR="00530F83">
          <w:rPr>
            <w:rFonts w:ascii="Arial" w:hAnsi="Arial" w:cs="Arial"/>
            <w:sz w:val="24"/>
            <w:szCs w:val="24"/>
          </w:rPr>
          <w:t>By</w:t>
        </w:r>
        <w:r w:rsidR="00530F83" w:rsidRPr="00F76D44">
          <w:rPr>
            <w:rFonts w:ascii="Arial" w:hAnsi="Arial" w:cs="Arial"/>
            <w:sz w:val="24"/>
            <w:szCs w:val="24"/>
          </w:rPr>
          <w:t xml:space="preserve"> </w:t>
        </w:r>
      </w:ins>
      <w:r w:rsidR="005A4150" w:rsidRPr="00F76D44">
        <w:rPr>
          <w:rFonts w:ascii="Arial" w:hAnsi="Arial" w:cs="Arial"/>
          <w:sz w:val="24"/>
          <w:szCs w:val="24"/>
        </w:rPr>
        <w:t xml:space="preserve">contrast, </w:t>
      </w:r>
      <w:r w:rsidR="00EA31C3" w:rsidRPr="00F76D44">
        <w:rPr>
          <w:rFonts w:ascii="Arial" w:hAnsi="Arial" w:cs="Arial"/>
          <w:sz w:val="24"/>
          <w:szCs w:val="24"/>
        </w:rPr>
        <w:t>it is likely necessary to breed resistance using a population of the pathogen</w:t>
      </w:r>
      <w:r w:rsidR="00DA0FF8" w:rsidRPr="00F76D44">
        <w:rPr>
          <w:rFonts w:ascii="Arial" w:hAnsi="Arial" w:cs="Arial"/>
          <w:sz w:val="24"/>
          <w:szCs w:val="24"/>
        </w:rPr>
        <w:t>,</w:t>
      </w:r>
      <w:r w:rsidR="00EA31C3" w:rsidRPr="00F76D44">
        <w:rPr>
          <w:rFonts w:ascii="Arial" w:hAnsi="Arial" w:cs="Arial"/>
          <w:sz w:val="24"/>
          <w:szCs w:val="24"/>
        </w:rPr>
        <w:t xml:space="preserve"> and to focus on plant loci that target</w:t>
      </w:r>
      <w:r w:rsidR="005A4150" w:rsidRPr="00F76D44">
        <w:rPr>
          <w:rFonts w:ascii="Arial" w:hAnsi="Arial" w:cs="Arial"/>
          <w:sz w:val="24"/>
          <w:szCs w:val="24"/>
        </w:rPr>
        <w:t xml:space="preserve"> entire</w:t>
      </w:r>
      <w:r w:rsidR="00F60FC1" w:rsidRPr="00F76D44">
        <w:rPr>
          <w:rFonts w:ascii="Arial" w:hAnsi="Arial" w:cs="Arial"/>
          <w:sz w:val="24"/>
          <w:szCs w:val="24"/>
        </w:rPr>
        <w:t xml:space="preserve"> </w:t>
      </w:r>
      <w:r w:rsidRPr="00F76D44">
        <w:rPr>
          <w:rFonts w:ascii="Arial" w:hAnsi="Arial" w:cs="Arial"/>
          <w:sz w:val="24"/>
          <w:szCs w:val="24"/>
        </w:rPr>
        <w:t xml:space="preserve">virulence </w:t>
      </w:r>
      <w:r w:rsidR="00F60FC1" w:rsidRPr="00F76D44">
        <w:rPr>
          <w:rFonts w:ascii="Arial" w:hAnsi="Arial" w:cs="Arial"/>
          <w:sz w:val="24"/>
          <w:szCs w:val="24"/>
        </w:rPr>
        <w:t>pathways or</w:t>
      </w:r>
      <w:r w:rsidRPr="00F76D44">
        <w:rPr>
          <w:rFonts w:ascii="Arial" w:hAnsi="Arial" w:cs="Arial"/>
          <w:sz w:val="24"/>
          <w:szCs w:val="24"/>
        </w:rPr>
        <w:t xml:space="preserve"> </w:t>
      </w:r>
      <w:r w:rsidR="005A4150" w:rsidRPr="00F76D44">
        <w:rPr>
          <w:rFonts w:ascii="Arial" w:hAnsi="Arial" w:cs="Arial"/>
          <w:sz w:val="24"/>
          <w:szCs w:val="24"/>
        </w:rPr>
        <w:t xml:space="preserve">mechanisms. </w:t>
      </w:r>
      <w:r w:rsidR="00305F67" w:rsidRPr="00F76D44">
        <w:rPr>
          <w:rFonts w:ascii="Arial" w:hAnsi="Arial" w:cs="Arial"/>
          <w:sz w:val="24"/>
          <w:szCs w:val="24"/>
        </w:rPr>
        <w:t>The results in this study</w:t>
      </w:r>
      <w:r w:rsidR="005A4150" w:rsidRPr="00F76D44">
        <w:rPr>
          <w:rFonts w:ascii="Arial" w:hAnsi="Arial" w:cs="Arial"/>
          <w:sz w:val="24"/>
          <w:szCs w:val="24"/>
        </w:rPr>
        <w:t xml:space="preserve"> indicate</w:t>
      </w:r>
      <w:r w:rsidR="00305F67" w:rsidRPr="00F76D44">
        <w:rPr>
          <w:rFonts w:ascii="Arial" w:hAnsi="Arial" w:cs="Arial"/>
          <w:sz w:val="24"/>
          <w:szCs w:val="24"/>
        </w:rPr>
        <w:t xml:space="preserve"> that</w:t>
      </w:r>
      <w:r w:rsidR="005A4150" w:rsidRPr="00F76D44">
        <w:rPr>
          <w:rFonts w:ascii="Arial" w:hAnsi="Arial" w:cs="Arial"/>
          <w:sz w:val="24"/>
          <w:szCs w:val="24"/>
        </w:rPr>
        <w:t xml:space="preserve"> </w:t>
      </w:r>
      <w:r w:rsidR="001659E8" w:rsidRPr="00F76D44">
        <w:rPr>
          <w:rFonts w:ascii="Arial" w:hAnsi="Arial" w:cs="Arial"/>
          <w:sz w:val="24"/>
          <w:szCs w:val="24"/>
        </w:rPr>
        <w:t xml:space="preserve">the </w:t>
      </w:r>
      <w:r w:rsidR="00305F67" w:rsidRPr="00F76D44">
        <w:rPr>
          <w:rFonts w:ascii="Arial" w:hAnsi="Arial" w:cs="Arial"/>
          <w:sz w:val="24"/>
          <w:szCs w:val="24"/>
        </w:rPr>
        <w:t xml:space="preserve">specific </w:t>
      </w:r>
      <w:r w:rsidR="001659E8" w:rsidRPr="00F76D44">
        <w:rPr>
          <w:rFonts w:ascii="Arial" w:hAnsi="Arial" w:cs="Arial"/>
          <w:sz w:val="24"/>
          <w:szCs w:val="24"/>
        </w:rPr>
        <w:t xml:space="preserve">genetics of the </w:t>
      </w:r>
      <w:r w:rsidR="00305F67" w:rsidRPr="00F76D44">
        <w:rPr>
          <w:rFonts w:ascii="Arial" w:hAnsi="Arial" w:cs="Arial"/>
          <w:sz w:val="24"/>
          <w:szCs w:val="24"/>
        </w:rPr>
        <w:t xml:space="preserve">plant </w:t>
      </w:r>
      <w:r w:rsidR="001659E8" w:rsidRPr="00F76D44">
        <w:rPr>
          <w:rFonts w:ascii="Arial" w:hAnsi="Arial" w:cs="Arial"/>
          <w:sz w:val="24"/>
          <w:szCs w:val="24"/>
        </w:rPr>
        <w:t xml:space="preserve">host, the </w:t>
      </w:r>
      <w:r w:rsidR="00E20835" w:rsidRPr="00F76D44">
        <w:rPr>
          <w:rFonts w:ascii="Arial" w:hAnsi="Arial" w:cs="Arial"/>
          <w:sz w:val="24"/>
          <w:szCs w:val="24"/>
        </w:rPr>
        <w:t xml:space="preserve">host’s </w:t>
      </w:r>
      <w:r w:rsidR="001659E8" w:rsidRPr="00F76D44">
        <w:rPr>
          <w:rFonts w:ascii="Arial" w:hAnsi="Arial" w:cs="Arial"/>
          <w:sz w:val="24"/>
          <w:szCs w:val="24"/>
        </w:rPr>
        <w:t>general domestication status</w:t>
      </w:r>
      <w:r w:rsidR="00E1446F" w:rsidRPr="00F76D44">
        <w:rPr>
          <w:rFonts w:ascii="Arial" w:hAnsi="Arial" w:cs="Arial"/>
          <w:sz w:val="24"/>
          <w:szCs w:val="24"/>
        </w:rPr>
        <w:t>,</w:t>
      </w:r>
      <w:r w:rsidR="001659E8" w:rsidRPr="00F76D44">
        <w:rPr>
          <w:rFonts w:ascii="Arial" w:hAnsi="Arial" w:cs="Arial"/>
          <w:sz w:val="24"/>
          <w:szCs w:val="24"/>
        </w:rPr>
        <w:t xml:space="preserve"> and the </w:t>
      </w:r>
      <w:r w:rsidR="00305F67" w:rsidRPr="00F76D44">
        <w:rPr>
          <w:rFonts w:ascii="Arial" w:hAnsi="Arial" w:cs="Arial"/>
          <w:sz w:val="24"/>
          <w:szCs w:val="24"/>
        </w:rPr>
        <w:t xml:space="preserve">specific </w:t>
      </w:r>
      <w:r w:rsidR="001659E8" w:rsidRPr="00F76D44">
        <w:rPr>
          <w:rFonts w:ascii="Arial" w:hAnsi="Arial" w:cs="Arial"/>
          <w:sz w:val="24"/>
          <w:szCs w:val="24"/>
        </w:rPr>
        <w:t>genetics of the pathogen</w:t>
      </w:r>
      <w:r w:rsidR="00305F67" w:rsidRPr="00F76D44">
        <w:rPr>
          <w:rFonts w:ascii="Arial" w:hAnsi="Arial" w:cs="Arial"/>
          <w:sz w:val="24"/>
          <w:szCs w:val="24"/>
        </w:rPr>
        <w:t xml:space="preserve"> isolate</w:t>
      </w:r>
      <w:r w:rsidR="001659E8" w:rsidRPr="00F76D44">
        <w:rPr>
          <w:rFonts w:ascii="Arial" w:hAnsi="Arial" w:cs="Arial"/>
          <w:sz w:val="24"/>
          <w:szCs w:val="24"/>
        </w:rPr>
        <w:t xml:space="preserve"> will all combine to affect </w:t>
      </w:r>
      <w:r w:rsidR="00305F67" w:rsidRPr="00F76D44">
        <w:rPr>
          <w:rFonts w:ascii="Arial" w:hAnsi="Arial" w:cs="Arial"/>
          <w:sz w:val="24"/>
          <w:szCs w:val="24"/>
        </w:rPr>
        <w:t xml:space="preserve">how </w:t>
      </w:r>
      <w:r w:rsidR="001659E8" w:rsidRPr="00F76D44">
        <w:rPr>
          <w:rFonts w:ascii="Arial" w:hAnsi="Arial" w:cs="Arial"/>
          <w:sz w:val="24"/>
          <w:szCs w:val="24"/>
        </w:rPr>
        <w:t>the estimated breeding value inferred from any experiment</w:t>
      </w:r>
      <w:r w:rsidR="00305F67" w:rsidRPr="00F76D44">
        <w:rPr>
          <w:rFonts w:ascii="Arial" w:hAnsi="Arial" w:cs="Arial"/>
          <w:sz w:val="24"/>
          <w:szCs w:val="24"/>
        </w:rPr>
        <w:t xml:space="preserve"> will translate to a field application</w:t>
      </w:r>
      <w:r w:rsidR="00415881" w:rsidRPr="00F76D44">
        <w:rPr>
          <w:rFonts w:ascii="Arial" w:hAnsi="Arial" w:cs="Arial"/>
          <w:sz w:val="24"/>
          <w:szCs w:val="24"/>
        </w:rPr>
        <w:t xml:space="preserve"> (Table </w:t>
      </w:r>
      <w:r w:rsidR="00345A86" w:rsidRPr="00F76D44">
        <w:rPr>
          <w:rFonts w:ascii="Arial" w:hAnsi="Arial" w:cs="Arial"/>
          <w:sz w:val="24"/>
          <w:szCs w:val="24"/>
        </w:rPr>
        <w:t>1)</w:t>
      </w:r>
      <w:r w:rsidR="005A4150" w:rsidRPr="00F76D44">
        <w:rPr>
          <w:rFonts w:ascii="Arial" w:hAnsi="Arial" w:cs="Arial"/>
          <w:sz w:val="24"/>
          <w:szCs w:val="24"/>
        </w:rPr>
        <w:t xml:space="preserve">. </w:t>
      </w:r>
      <w:r w:rsidR="001659E8" w:rsidRPr="00F76D44">
        <w:rPr>
          <w:rFonts w:ascii="Arial" w:hAnsi="Arial" w:cs="Arial"/>
          <w:sz w:val="24"/>
          <w:szCs w:val="24"/>
        </w:rPr>
        <w:t xml:space="preserve">As such, utilizing a single or even a few pathogen </w:t>
      </w:r>
      <w:r w:rsidR="00E54CEE" w:rsidRPr="00F76D44">
        <w:rPr>
          <w:rFonts w:ascii="Arial" w:hAnsi="Arial" w:cs="Arial"/>
          <w:sz w:val="24"/>
          <w:szCs w:val="24"/>
        </w:rPr>
        <w:t>isolate</w:t>
      </w:r>
      <w:r w:rsidR="001659E8" w:rsidRPr="00F76D44">
        <w:rPr>
          <w:rFonts w:ascii="Arial" w:hAnsi="Arial" w:cs="Arial"/>
          <w:sz w:val="24"/>
          <w:szCs w:val="24"/>
        </w:rPr>
        <w:t xml:space="preserve">s to guide resistance breeding in plants </w:t>
      </w:r>
      <w:r w:rsidR="005A4150" w:rsidRPr="00F76D44">
        <w:rPr>
          <w:rFonts w:ascii="Arial" w:hAnsi="Arial" w:cs="Arial"/>
          <w:sz w:val="24"/>
          <w:szCs w:val="24"/>
        </w:rPr>
        <w:t xml:space="preserve">is unlikely to translate to durable resistance against </w:t>
      </w:r>
      <w:r w:rsidR="005A4150" w:rsidRPr="00F76D44">
        <w:rPr>
          <w:rFonts w:ascii="Arial" w:hAnsi="Arial" w:cs="Arial"/>
          <w:i/>
          <w:sz w:val="24"/>
          <w:szCs w:val="24"/>
        </w:rPr>
        <w:t>B. cinerea</w:t>
      </w:r>
      <w:r w:rsidR="005A4150" w:rsidRPr="00F76D44">
        <w:rPr>
          <w:rFonts w:ascii="Arial" w:hAnsi="Arial" w:cs="Arial"/>
          <w:sz w:val="24"/>
          <w:szCs w:val="24"/>
        </w:rPr>
        <w:t xml:space="preserve"> as a species. </w:t>
      </w:r>
      <w:r w:rsidR="004526A2" w:rsidRPr="00F76D44">
        <w:rPr>
          <w:rFonts w:ascii="Arial" w:hAnsi="Arial" w:cs="Arial"/>
          <w:sz w:val="24"/>
          <w:szCs w:val="24"/>
        </w:rPr>
        <w:t>Further</w:t>
      </w:r>
      <w:ins w:id="587" w:author="Jennifer Lockhart" w:date="2018-12-24T08:07:00Z">
        <w:r w:rsidR="00530F83">
          <w:rPr>
            <w:rFonts w:ascii="Arial" w:hAnsi="Arial" w:cs="Arial"/>
            <w:sz w:val="24"/>
            <w:szCs w:val="24"/>
          </w:rPr>
          <w:t>more</w:t>
        </w:r>
      </w:ins>
      <w:r w:rsidR="004526A2" w:rsidRPr="00F76D44">
        <w:rPr>
          <w:rFonts w:ascii="Arial" w:hAnsi="Arial" w:cs="Arial"/>
          <w:sz w:val="24"/>
          <w:szCs w:val="24"/>
        </w:rPr>
        <w:t>,</w:t>
      </w:r>
      <w:r w:rsidR="001659E8" w:rsidRPr="00F76D44">
        <w:rPr>
          <w:rFonts w:ascii="Arial" w:hAnsi="Arial" w:cs="Arial"/>
          <w:sz w:val="24"/>
          <w:szCs w:val="24"/>
        </w:rPr>
        <w:t xml:space="preserve"> the lack of </w:t>
      </w:r>
      <w:r w:rsidR="00576FA3" w:rsidRPr="00F76D44">
        <w:rPr>
          <w:rFonts w:ascii="Arial" w:hAnsi="Arial" w:cs="Arial"/>
          <w:sz w:val="24"/>
          <w:szCs w:val="24"/>
        </w:rPr>
        <w:t xml:space="preserve">evidence for </w:t>
      </w:r>
      <w:r w:rsidR="001659E8" w:rsidRPr="00F76D44">
        <w:rPr>
          <w:rFonts w:ascii="Arial" w:hAnsi="Arial" w:cs="Arial"/>
          <w:sz w:val="24"/>
          <w:szCs w:val="24"/>
        </w:rPr>
        <w:t>a domestication bottleneck on tomato resistance to B</w:t>
      </w:r>
      <w:r w:rsidR="001659E8" w:rsidRPr="00F76D44">
        <w:rPr>
          <w:rFonts w:ascii="Arial" w:hAnsi="Arial" w:cs="Arial"/>
          <w:i/>
          <w:sz w:val="24"/>
          <w:szCs w:val="24"/>
        </w:rPr>
        <w:t>. cinerea</w:t>
      </w:r>
      <w:r w:rsidR="005A4150" w:rsidRPr="00F76D44">
        <w:rPr>
          <w:rFonts w:ascii="Arial" w:hAnsi="Arial" w:cs="Arial"/>
          <w:sz w:val="24"/>
          <w:szCs w:val="24"/>
        </w:rPr>
        <w:t xml:space="preserve"> sugg</w:t>
      </w:r>
      <w:r w:rsidR="007B20FD" w:rsidRPr="00F76D44">
        <w:rPr>
          <w:rFonts w:ascii="Arial" w:hAnsi="Arial" w:cs="Arial"/>
          <w:sz w:val="24"/>
          <w:szCs w:val="24"/>
        </w:rPr>
        <w:t xml:space="preserve">ests </w:t>
      </w:r>
      <w:r w:rsidR="007B20FD" w:rsidRPr="00F76D44">
        <w:rPr>
          <w:rFonts w:ascii="Arial" w:hAnsi="Arial" w:cs="Arial"/>
          <w:sz w:val="24"/>
          <w:szCs w:val="24"/>
        </w:rPr>
        <w:lastRenderedPageBreak/>
        <w:t>that, at least for tomato, allelic variation in this generalist pathogen is sufficient to overcome introgression of wild resistance genes or alleles into the domesticated crop.</w:t>
      </w:r>
    </w:p>
    <w:p w14:paraId="359407C8" w14:textId="3CABA72E" w:rsidR="00012693" w:rsidRPr="00F76D44" w:rsidRDefault="00CB0B18">
      <w:pPr>
        <w:spacing w:line="360" w:lineRule="auto"/>
        <w:rPr>
          <w:rFonts w:ascii="Arial" w:hAnsi="Arial" w:cs="Arial"/>
          <w:sz w:val="24"/>
          <w:szCs w:val="24"/>
        </w:rPr>
      </w:pPr>
      <w:r w:rsidRPr="00F76D44">
        <w:rPr>
          <w:rFonts w:ascii="Arial" w:hAnsi="Arial" w:cs="Arial"/>
          <w:sz w:val="24"/>
          <w:szCs w:val="24"/>
        </w:rPr>
        <w:tab/>
      </w:r>
      <w:r w:rsidR="00234632" w:rsidRPr="00F76D44">
        <w:rPr>
          <w:rFonts w:ascii="Arial" w:hAnsi="Arial" w:cs="Arial"/>
          <w:sz w:val="24"/>
          <w:szCs w:val="24"/>
        </w:rPr>
        <w:t xml:space="preserve">This study examined the </w:t>
      </w:r>
      <w:r w:rsidRPr="00F76D44">
        <w:rPr>
          <w:rFonts w:ascii="Arial" w:hAnsi="Arial" w:cs="Arial"/>
          <w:sz w:val="24"/>
          <w:szCs w:val="24"/>
        </w:rPr>
        <w:t xml:space="preserve">contributions of </w:t>
      </w:r>
      <w:r w:rsidR="00234632" w:rsidRPr="00F76D44">
        <w:rPr>
          <w:rFonts w:ascii="Arial" w:hAnsi="Arial" w:cs="Arial"/>
          <w:sz w:val="24"/>
          <w:szCs w:val="24"/>
        </w:rPr>
        <w:t xml:space="preserve">host and pathogen </w:t>
      </w:r>
      <w:r w:rsidRPr="00F76D44">
        <w:rPr>
          <w:rFonts w:ascii="Arial" w:hAnsi="Arial" w:cs="Arial"/>
          <w:sz w:val="24"/>
          <w:szCs w:val="24"/>
        </w:rPr>
        <w:t xml:space="preserve">natural genetic variation to </w:t>
      </w:r>
      <w:r w:rsidR="00234632" w:rsidRPr="00F76D44">
        <w:rPr>
          <w:rFonts w:ascii="Arial" w:hAnsi="Arial" w:cs="Arial"/>
          <w:sz w:val="24"/>
          <w:szCs w:val="24"/>
        </w:rPr>
        <w:t>the quantitative interaction in the tomato-</w:t>
      </w:r>
      <w:r w:rsidR="00234632" w:rsidRPr="00F76D44">
        <w:rPr>
          <w:rFonts w:ascii="Arial" w:hAnsi="Arial" w:cs="Arial"/>
          <w:i/>
          <w:sz w:val="24"/>
          <w:szCs w:val="24"/>
        </w:rPr>
        <w:t xml:space="preserve">B. </w:t>
      </w:r>
      <w:r w:rsidR="0062421C" w:rsidRPr="00F76D44">
        <w:rPr>
          <w:rFonts w:ascii="Arial" w:hAnsi="Arial" w:cs="Arial"/>
          <w:i/>
          <w:sz w:val="24"/>
          <w:szCs w:val="24"/>
        </w:rPr>
        <w:t xml:space="preserve">cinerea </w:t>
      </w:r>
      <w:r w:rsidR="0062421C" w:rsidRPr="00F76D44">
        <w:rPr>
          <w:rFonts w:ascii="Arial" w:hAnsi="Arial" w:cs="Arial"/>
          <w:sz w:val="24"/>
          <w:szCs w:val="24"/>
        </w:rPr>
        <w:t>pathosystem</w:t>
      </w:r>
      <w:r w:rsidR="00140D23" w:rsidRPr="00F76D44">
        <w:rPr>
          <w:rFonts w:ascii="Arial" w:hAnsi="Arial" w:cs="Arial"/>
          <w:sz w:val="24"/>
          <w:szCs w:val="24"/>
        </w:rPr>
        <w:t xml:space="preserve">. </w:t>
      </w:r>
      <w:r w:rsidRPr="00F76D44">
        <w:rPr>
          <w:rFonts w:ascii="Arial" w:hAnsi="Arial" w:cs="Arial"/>
          <w:i/>
          <w:sz w:val="24"/>
          <w:szCs w:val="24"/>
        </w:rPr>
        <w:t>B. cinerea</w:t>
      </w:r>
      <w:r w:rsidRPr="00F76D44">
        <w:rPr>
          <w:rFonts w:ascii="Arial" w:hAnsi="Arial" w:cs="Arial"/>
          <w:sz w:val="24"/>
          <w:szCs w:val="24"/>
        </w:rPr>
        <w:t xml:space="preserve"> has a highly quantitative genetic basis of virulence on tomato, which is dominated by pathogen effects but also </w:t>
      </w:r>
      <w:r w:rsidR="00234632" w:rsidRPr="00F76D44">
        <w:rPr>
          <w:rFonts w:ascii="Arial" w:hAnsi="Arial" w:cs="Arial"/>
          <w:sz w:val="24"/>
          <w:szCs w:val="24"/>
        </w:rPr>
        <w:t>sensitive to genetic variation linked to tomato domestication</w:t>
      </w:r>
      <w:r w:rsidRPr="00F76D44">
        <w:rPr>
          <w:rFonts w:ascii="Arial" w:hAnsi="Arial" w:cs="Arial"/>
          <w:sz w:val="24"/>
          <w:szCs w:val="24"/>
        </w:rPr>
        <w:t>.</w:t>
      </w:r>
      <w:r w:rsidR="00234632" w:rsidRPr="00F76D44">
        <w:rPr>
          <w:rFonts w:ascii="Arial" w:hAnsi="Arial" w:cs="Arial"/>
          <w:sz w:val="24"/>
          <w:szCs w:val="24"/>
        </w:rPr>
        <w:t xml:space="preserve"> </w:t>
      </w:r>
      <w:del w:id="588" w:author="Jennifer Lockhart" w:date="2018-12-24T08:08:00Z">
        <w:r w:rsidR="00234632" w:rsidRPr="00F76D44" w:rsidDel="00530F83">
          <w:rPr>
            <w:rFonts w:ascii="Arial" w:hAnsi="Arial" w:cs="Arial"/>
            <w:sz w:val="24"/>
            <w:szCs w:val="24"/>
          </w:rPr>
          <w:delText>Futur</w:delText>
        </w:r>
      </w:del>
      <w:ins w:id="589" w:author="Jennifer Lockhart" w:date="2018-12-24T08:08:00Z">
        <w:r w:rsidR="00530F83">
          <w:rPr>
            <w:rFonts w:ascii="Arial" w:hAnsi="Arial" w:cs="Arial"/>
            <w:sz w:val="24"/>
            <w:szCs w:val="24"/>
          </w:rPr>
          <w:t>Further</w:t>
        </w:r>
      </w:ins>
      <w:del w:id="590" w:author="Jennifer Lockhart" w:date="2018-12-24T08:08:00Z">
        <w:r w:rsidR="00234632" w:rsidRPr="00F76D44" w:rsidDel="00530F83">
          <w:rPr>
            <w:rFonts w:ascii="Arial" w:hAnsi="Arial" w:cs="Arial"/>
            <w:sz w:val="24"/>
            <w:szCs w:val="24"/>
          </w:rPr>
          <w:delText>e</w:delText>
        </w:r>
      </w:del>
      <w:r w:rsidR="00234632" w:rsidRPr="00F76D44">
        <w:rPr>
          <w:rFonts w:ascii="Arial" w:hAnsi="Arial" w:cs="Arial"/>
          <w:sz w:val="24"/>
          <w:szCs w:val="24"/>
        </w:rPr>
        <w:t xml:space="preserve"> studies are </w:t>
      </w:r>
      <w:del w:id="591" w:author="Jennifer Lockhart" w:date="2018-12-24T08:08:00Z">
        <w:r w:rsidR="00234632" w:rsidRPr="00F76D44" w:rsidDel="00530F83">
          <w:rPr>
            <w:rFonts w:ascii="Arial" w:hAnsi="Arial" w:cs="Arial"/>
            <w:sz w:val="24"/>
            <w:szCs w:val="24"/>
          </w:rPr>
          <w:delText xml:space="preserve">necessary </w:delText>
        </w:r>
      </w:del>
      <w:ins w:id="592" w:author="Jennifer Lockhart" w:date="2018-12-24T08:08:00Z">
        <w:r w:rsidR="00530F83" w:rsidRPr="00F76D44">
          <w:rPr>
            <w:rFonts w:ascii="Arial" w:hAnsi="Arial" w:cs="Arial"/>
            <w:sz w:val="24"/>
            <w:szCs w:val="24"/>
          </w:rPr>
          <w:t>ne</w:t>
        </w:r>
        <w:r w:rsidR="00530F83">
          <w:rPr>
            <w:rFonts w:ascii="Arial" w:hAnsi="Arial" w:cs="Arial"/>
            <w:sz w:val="24"/>
            <w:szCs w:val="24"/>
          </w:rPr>
          <w:t>eded</w:t>
        </w:r>
        <w:r w:rsidR="00530F83" w:rsidRPr="00F76D44">
          <w:rPr>
            <w:rFonts w:ascii="Arial" w:hAnsi="Arial" w:cs="Arial"/>
            <w:sz w:val="24"/>
            <w:szCs w:val="24"/>
          </w:rPr>
          <w:t xml:space="preserve"> </w:t>
        </w:r>
      </w:ins>
      <w:r w:rsidR="00234632" w:rsidRPr="00F76D44">
        <w:rPr>
          <w:rFonts w:ascii="Arial" w:hAnsi="Arial" w:cs="Arial"/>
          <w:sz w:val="24"/>
          <w:szCs w:val="24"/>
        </w:rPr>
        <w:t xml:space="preserve">to test if this pattern of domestication responses in tomato </w:t>
      </w:r>
      <w:r w:rsidR="006E3AFF" w:rsidRPr="00F76D44">
        <w:rPr>
          <w:rFonts w:ascii="Arial" w:hAnsi="Arial" w:cs="Arial"/>
          <w:sz w:val="24"/>
          <w:szCs w:val="24"/>
        </w:rPr>
        <w:t>is</w:t>
      </w:r>
      <w:r w:rsidR="00234632" w:rsidRPr="00F76D44">
        <w:rPr>
          <w:rFonts w:ascii="Arial" w:hAnsi="Arial" w:cs="Arial"/>
          <w:sz w:val="24"/>
          <w:szCs w:val="24"/>
        </w:rPr>
        <w:t xml:space="preserve"> similar to </w:t>
      </w:r>
      <w:r w:rsidR="004526A2" w:rsidRPr="00F76D44">
        <w:rPr>
          <w:rFonts w:ascii="Arial" w:hAnsi="Arial" w:cs="Arial"/>
          <w:sz w:val="24"/>
          <w:szCs w:val="24"/>
        </w:rPr>
        <w:t xml:space="preserve">patterns </w:t>
      </w:r>
      <w:r w:rsidR="00234632" w:rsidRPr="00F76D44">
        <w:rPr>
          <w:rFonts w:ascii="Arial" w:hAnsi="Arial" w:cs="Arial"/>
          <w:sz w:val="24"/>
          <w:szCs w:val="24"/>
        </w:rPr>
        <w:t xml:space="preserve">in other crops. Because this population of </w:t>
      </w:r>
      <w:r w:rsidRPr="00F76D44">
        <w:rPr>
          <w:rFonts w:ascii="Arial" w:hAnsi="Arial" w:cs="Arial"/>
          <w:i/>
          <w:sz w:val="24"/>
          <w:szCs w:val="24"/>
        </w:rPr>
        <w:t>B. cinerea</w:t>
      </w:r>
      <w:r w:rsidRPr="00F76D44">
        <w:rPr>
          <w:rFonts w:ascii="Arial" w:hAnsi="Arial" w:cs="Arial"/>
          <w:sz w:val="24"/>
          <w:szCs w:val="24"/>
        </w:rPr>
        <w:t xml:space="preserve"> </w:t>
      </w:r>
      <w:r w:rsidR="007A4628" w:rsidRPr="00F76D44">
        <w:rPr>
          <w:rFonts w:ascii="Arial" w:hAnsi="Arial" w:cs="Arial"/>
          <w:sz w:val="24"/>
          <w:szCs w:val="24"/>
        </w:rPr>
        <w:t>can infect a wide range of hosts, it will be possible to directly conduct this study</w:t>
      </w:r>
      <w:r w:rsidRPr="00F76D44">
        <w:rPr>
          <w:rFonts w:ascii="Arial" w:hAnsi="Arial" w:cs="Arial"/>
          <w:sz w:val="24"/>
          <w:szCs w:val="24"/>
        </w:rPr>
        <w:t xml:space="preserve">. By extending future work to additional domestication events, </w:t>
      </w:r>
      <w:r w:rsidR="007A4628" w:rsidRPr="00F76D44">
        <w:rPr>
          <w:rFonts w:ascii="Arial" w:hAnsi="Arial" w:cs="Arial"/>
          <w:sz w:val="24"/>
          <w:szCs w:val="24"/>
        </w:rPr>
        <w:t>it may be possible to test</w:t>
      </w:r>
      <w:r w:rsidRPr="00F76D44">
        <w:rPr>
          <w:rFonts w:ascii="Arial" w:hAnsi="Arial" w:cs="Arial"/>
          <w:sz w:val="24"/>
          <w:szCs w:val="24"/>
        </w:rPr>
        <w:t xml:space="preserve"> </w:t>
      </w:r>
      <w:r w:rsidR="004526A2" w:rsidRPr="00F76D44">
        <w:rPr>
          <w:rFonts w:ascii="Arial" w:hAnsi="Arial" w:cs="Arial"/>
          <w:sz w:val="24"/>
          <w:szCs w:val="24"/>
        </w:rPr>
        <w:t>whether</w:t>
      </w:r>
      <w:r w:rsidR="007A4628" w:rsidRPr="00F76D44">
        <w:rPr>
          <w:rFonts w:ascii="Arial" w:hAnsi="Arial" w:cs="Arial"/>
          <w:sz w:val="24"/>
          <w:szCs w:val="24"/>
        </w:rPr>
        <w:t xml:space="preserve"> independent crop domestication events have a consistent underlying </w:t>
      </w:r>
      <w:r w:rsidRPr="00F76D44">
        <w:rPr>
          <w:rFonts w:ascii="Arial" w:hAnsi="Arial" w:cs="Arial"/>
          <w:sz w:val="24"/>
          <w:szCs w:val="24"/>
        </w:rPr>
        <w:t>genetic</w:t>
      </w:r>
      <w:r w:rsidR="007A4628" w:rsidRPr="00F76D44">
        <w:rPr>
          <w:rFonts w:ascii="Arial" w:hAnsi="Arial" w:cs="Arial"/>
          <w:sz w:val="24"/>
          <w:szCs w:val="24"/>
        </w:rPr>
        <w:t xml:space="preserve"> signal of </w:t>
      </w:r>
      <w:ins w:id="593" w:author="Jennifer Lockhart" w:date="2018-12-24T08:09:00Z">
        <w:r w:rsidR="00530F83">
          <w:rPr>
            <w:rFonts w:ascii="Arial" w:hAnsi="Arial" w:cs="Arial"/>
            <w:sz w:val="24"/>
            <w:szCs w:val="24"/>
          </w:rPr>
          <w:t xml:space="preserve">the adaptation of </w:t>
        </w:r>
      </w:ins>
      <w:r w:rsidRPr="00F76D44">
        <w:rPr>
          <w:rFonts w:ascii="Arial" w:hAnsi="Arial" w:cs="Arial"/>
          <w:i/>
          <w:sz w:val="24"/>
          <w:szCs w:val="24"/>
        </w:rPr>
        <w:t>B. cinerea</w:t>
      </w:r>
      <w:r w:rsidRPr="00F76D44">
        <w:rPr>
          <w:rFonts w:ascii="Arial" w:hAnsi="Arial" w:cs="Arial"/>
          <w:sz w:val="24"/>
          <w:szCs w:val="24"/>
        </w:rPr>
        <w:t xml:space="preserve"> </w:t>
      </w:r>
      <w:del w:id="594" w:author="Jennifer Lockhart" w:date="2018-12-24T08:09:00Z">
        <w:r w:rsidRPr="00F76D44" w:rsidDel="00530F83">
          <w:rPr>
            <w:rFonts w:ascii="Arial" w:hAnsi="Arial" w:cs="Arial"/>
            <w:sz w:val="24"/>
            <w:szCs w:val="24"/>
          </w:rPr>
          <w:delText xml:space="preserve">adaptation </w:delText>
        </w:r>
      </w:del>
      <w:r w:rsidRPr="00F76D44">
        <w:rPr>
          <w:rFonts w:ascii="Arial" w:hAnsi="Arial" w:cs="Arial"/>
          <w:sz w:val="24"/>
          <w:szCs w:val="24"/>
        </w:rPr>
        <w:t>to plant domestication.</w:t>
      </w:r>
    </w:p>
    <w:p w14:paraId="217174D4" w14:textId="77777777" w:rsidR="00D91DB6" w:rsidRPr="00F76D44" w:rsidRDefault="00D91DB6">
      <w:pPr>
        <w:spacing w:line="360" w:lineRule="auto"/>
        <w:rPr>
          <w:rFonts w:ascii="Arial" w:hAnsi="Arial" w:cs="Arial"/>
          <w:b/>
          <w:sz w:val="24"/>
          <w:szCs w:val="24"/>
        </w:rPr>
      </w:pPr>
    </w:p>
    <w:p w14:paraId="3D6694A8" w14:textId="5133A22B" w:rsidR="00D91DB6" w:rsidRPr="00F76D44" w:rsidRDefault="00D91DB6">
      <w:pPr>
        <w:spacing w:line="360" w:lineRule="auto"/>
        <w:rPr>
          <w:rFonts w:ascii="Arial" w:hAnsi="Arial" w:cs="Arial"/>
          <w:b/>
          <w:sz w:val="24"/>
          <w:szCs w:val="24"/>
        </w:rPr>
      </w:pPr>
      <w:r w:rsidRPr="00F76D44">
        <w:rPr>
          <w:rFonts w:ascii="Arial" w:hAnsi="Arial" w:cs="Arial"/>
          <w:b/>
          <w:sz w:val="24"/>
          <w:szCs w:val="24"/>
        </w:rPr>
        <w:t>M</w:t>
      </w:r>
      <w:ins w:id="595" w:author="Jennifer Lockhart" w:date="2018-12-21T16:17:00Z">
        <w:r w:rsidR="0086274C">
          <w:rPr>
            <w:rFonts w:ascii="Arial" w:hAnsi="Arial" w:cs="Arial"/>
            <w:b/>
            <w:sz w:val="24"/>
            <w:szCs w:val="24"/>
          </w:rPr>
          <w:t>ETHODS</w:t>
        </w:r>
      </w:ins>
      <w:del w:id="596" w:author="Jennifer Lockhart" w:date="2018-12-21T16:17:00Z">
        <w:r w:rsidRPr="00F76D44" w:rsidDel="0086274C">
          <w:rPr>
            <w:rFonts w:ascii="Arial" w:hAnsi="Arial" w:cs="Arial"/>
            <w:b/>
            <w:sz w:val="24"/>
            <w:szCs w:val="24"/>
          </w:rPr>
          <w:delText>ethods</w:delText>
        </w:r>
      </w:del>
    </w:p>
    <w:p w14:paraId="2361D4EA"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t>Tomato genetic resources</w:t>
      </w:r>
    </w:p>
    <w:p w14:paraId="7B31CD5A" w14:textId="556F77D8"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F76D44">
        <w:rPr>
          <w:rFonts w:ascii="Arial" w:hAnsi="Arial" w:cs="Arial"/>
          <w:i/>
          <w:sz w:val="24"/>
          <w:szCs w:val="24"/>
        </w:rPr>
        <w:t>S. pimpinellifolium</w:t>
      </w:r>
      <w:r w:rsidRPr="00F76D44">
        <w:rPr>
          <w:rFonts w:ascii="Arial" w:hAnsi="Arial" w:cs="Arial"/>
          <w:sz w:val="24"/>
          <w:szCs w:val="24"/>
        </w:rPr>
        <w:t xml:space="preserve">) </w:t>
      </w:r>
      <w:r w:rsidR="00FD07E7" w:rsidRPr="00F76D44">
        <w:rPr>
          <w:rFonts w:ascii="Arial" w:hAnsi="Arial" w:cs="Arial"/>
          <w:sz w:val="24"/>
          <w:szCs w:val="24"/>
        </w:rPr>
        <w:t>sampling across its major geographic regions</w:t>
      </w:r>
      <w:r w:rsidRPr="00F76D44">
        <w:rPr>
          <w:rFonts w:ascii="Arial" w:hAnsi="Arial" w:cs="Arial"/>
          <w:sz w:val="24"/>
          <w:szCs w:val="24"/>
        </w:rPr>
        <w:t xml:space="preserve"> (Peru, Ecuador) and 6 heritage and modern varieties of </w:t>
      </w:r>
      <w:r w:rsidRPr="00F76D44">
        <w:rPr>
          <w:rFonts w:ascii="Arial" w:hAnsi="Arial" w:cs="Arial"/>
          <w:i/>
          <w:sz w:val="24"/>
          <w:szCs w:val="24"/>
        </w:rPr>
        <w:t>S. lycopersicum</w:t>
      </w:r>
      <w:r w:rsidR="00FD07E7" w:rsidRPr="00F76D44">
        <w:rPr>
          <w:rFonts w:ascii="Arial" w:hAnsi="Arial" w:cs="Arial"/>
          <w:sz w:val="24"/>
          <w:szCs w:val="24"/>
        </w:rPr>
        <w:t xml:space="preserve">, </w:t>
      </w:r>
      <w:r w:rsidR="00C274C1" w:rsidRPr="00F76D44">
        <w:rPr>
          <w:rFonts w:ascii="Arial" w:hAnsi="Arial" w:cs="Arial"/>
          <w:sz w:val="24"/>
          <w:szCs w:val="24"/>
        </w:rPr>
        <w:t>focusing on mid- to late-20</w:t>
      </w:r>
      <w:r w:rsidR="00C274C1" w:rsidRPr="00F76D44">
        <w:rPr>
          <w:rFonts w:ascii="Arial" w:hAnsi="Arial" w:cs="Arial"/>
          <w:sz w:val="24"/>
          <w:szCs w:val="24"/>
          <w:vertAlign w:val="superscript"/>
        </w:rPr>
        <w:t>th</w:t>
      </w:r>
      <w:r w:rsidR="00C274C1" w:rsidRPr="00F76D44">
        <w:rPr>
          <w:rFonts w:ascii="Arial" w:hAnsi="Arial" w:cs="Arial"/>
          <w:sz w:val="24"/>
          <w:szCs w:val="24"/>
        </w:rPr>
        <w:t xml:space="preserve"> century improved varieties </w:t>
      </w:r>
      <w:r w:rsidR="00075FF0"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F76D44">
        <w:rPr>
          <w:rFonts w:ascii="Arial" w:hAnsi="Arial" w:cs="Arial"/>
          <w:sz w:val="24"/>
          <w:szCs w:val="24"/>
        </w:rPr>
        <w:fldChar w:fldCharType="separate"/>
      </w:r>
      <w:r w:rsidR="00D03171" w:rsidRPr="00F76D44">
        <w:rPr>
          <w:rFonts w:ascii="Arial" w:hAnsi="Arial" w:cs="Arial"/>
          <w:noProof/>
          <w:sz w:val="24"/>
          <w:szCs w:val="24"/>
        </w:rPr>
        <w:t>(Lin, Zhu et al. 2014, Blanca, Montero-Pau et al. 2015)</w:t>
      </w:r>
      <w:r w:rsidR="00075FF0" w:rsidRPr="00F76D44">
        <w:rPr>
          <w:rFonts w:ascii="Arial" w:hAnsi="Arial" w:cs="Arial"/>
          <w:sz w:val="24"/>
          <w:szCs w:val="24"/>
        </w:rPr>
        <w:fldChar w:fldCharType="end"/>
      </w:r>
      <w:r w:rsidRPr="00F76D44">
        <w:rPr>
          <w:rFonts w:ascii="Arial" w:hAnsi="Arial" w:cs="Arial"/>
          <w:sz w:val="24"/>
          <w:szCs w:val="24"/>
        </w:rPr>
        <w:t>.</w:t>
      </w:r>
      <w:r w:rsidR="00C274C1" w:rsidRPr="00F76D44">
        <w:rPr>
          <w:rFonts w:ascii="Arial" w:hAnsi="Arial" w:cs="Arial"/>
          <w:sz w:val="24"/>
          <w:szCs w:val="24"/>
        </w:rPr>
        <w:t xml:space="preserve"> </w:t>
      </w:r>
      <w:r w:rsidR="00A03AD5" w:rsidRPr="00F76D44">
        <w:rPr>
          <w:rFonts w:ascii="Arial" w:hAnsi="Arial" w:cs="Arial"/>
          <w:sz w:val="24"/>
          <w:szCs w:val="24"/>
        </w:rPr>
        <w:t>While g</w:t>
      </w:r>
      <w:r w:rsidR="00C274C1" w:rsidRPr="00F76D44">
        <w:rPr>
          <w:rFonts w:ascii="Arial" w:hAnsi="Arial" w:cs="Arial"/>
          <w:sz w:val="24"/>
          <w:szCs w:val="24"/>
        </w:rPr>
        <w:t xml:space="preserve">enetic data </w:t>
      </w:r>
      <w:del w:id="597" w:author="Jennifer Lockhart" w:date="2018-12-22T08:57:00Z">
        <w:r w:rsidR="00C274C1" w:rsidRPr="00F76D44" w:rsidDel="00C17FAB">
          <w:rPr>
            <w:rFonts w:ascii="Arial" w:hAnsi="Arial" w:cs="Arial"/>
            <w:sz w:val="24"/>
            <w:szCs w:val="24"/>
          </w:rPr>
          <w:delText xml:space="preserve">is </w:delText>
        </w:r>
      </w:del>
      <w:ins w:id="598" w:author="Jennifer Lockhart" w:date="2018-12-22T08:57:00Z">
        <w:r w:rsidR="00C17FAB">
          <w:rPr>
            <w:rFonts w:ascii="Arial" w:hAnsi="Arial" w:cs="Arial"/>
            <w:sz w:val="24"/>
            <w:szCs w:val="24"/>
          </w:rPr>
          <w:t>are</w:t>
        </w:r>
        <w:r w:rsidR="00C17FAB" w:rsidRPr="00F76D44">
          <w:rPr>
            <w:rFonts w:ascii="Arial" w:hAnsi="Arial" w:cs="Arial"/>
            <w:sz w:val="24"/>
            <w:szCs w:val="24"/>
          </w:rPr>
          <w:t xml:space="preserve"> </w:t>
        </w:r>
      </w:ins>
      <w:r w:rsidR="00C274C1" w:rsidRPr="00F76D44">
        <w:rPr>
          <w:rFonts w:ascii="Arial" w:hAnsi="Arial" w:cs="Arial"/>
          <w:sz w:val="24"/>
          <w:szCs w:val="24"/>
        </w:rPr>
        <w:t xml:space="preserve">not available for all of our </w:t>
      </w:r>
      <w:r w:rsidR="00C274C1" w:rsidRPr="00F76D44">
        <w:rPr>
          <w:rFonts w:ascii="Arial" w:hAnsi="Arial" w:cs="Arial"/>
          <w:i/>
          <w:sz w:val="24"/>
          <w:szCs w:val="24"/>
        </w:rPr>
        <w:t>S. pimpinellifolium</w:t>
      </w:r>
      <w:r w:rsidR="00C274C1" w:rsidRPr="00F76D44">
        <w:rPr>
          <w:rFonts w:ascii="Arial" w:hAnsi="Arial" w:cs="Arial"/>
          <w:sz w:val="24"/>
          <w:szCs w:val="24"/>
        </w:rPr>
        <w:t xml:space="preserve"> accessions, 9 of the 12 accessions have been genotyped and span the mappable diversity in domesticated tomato and its close relatives </w:t>
      </w:r>
      <w:r w:rsidR="00D03171"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F76D44">
        <w:rPr>
          <w:rFonts w:ascii="Arial" w:hAnsi="Arial" w:cs="Arial"/>
          <w:sz w:val="24"/>
          <w:szCs w:val="24"/>
        </w:rPr>
        <w:fldChar w:fldCharType="separate"/>
      </w:r>
      <w:r w:rsidR="00D03171" w:rsidRPr="00F76D44">
        <w:rPr>
          <w:rFonts w:ascii="Arial" w:hAnsi="Arial" w:cs="Arial"/>
          <w:noProof/>
          <w:sz w:val="24"/>
          <w:szCs w:val="24"/>
        </w:rPr>
        <w:t>(Sim, Durstewitz et al. 2012)</w:t>
      </w:r>
      <w:r w:rsidR="00D03171" w:rsidRPr="00F76D44">
        <w:rPr>
          <w:rFonts w:ascii="Arial" w:hAnsi="Arial" w:cs="Arial"/>
          <w:sz w:val="24"/>
          <w:szCs w:val="24"/>
        </w:rPr>
        <w:fldChar w:fldCharType="end"/>
      </w:r>
      <w:r w:rsidR="00C73C50" w:rsidRPr="00F76D44">
        <w:rPr>
          <w:rFonts w:ascii="Arial" w:hAnsi="Arial" w:cs="Arial"/>
          <w:sz w:val="24"/>
          <w:szCs w:val="24"/>
        </w:rPr>
        <w:t xml:space="preserve"> (</w:t>
      </w:r>
      <w:r w:rsidR="00FA3E2E" w:rsidRPr="00F76D44">
        <w:rPr>
          <w:rFonts w:ascii="Arial" w:hAnsi="Arial" w:cs="Arial"/>
          <w:sz w:val="24"/>
          <w:szCs w:val="24"/>
        </w:rPr>
        <w:t xml:space="preserve">Supplemental Figure </w:t>
      </w:r>
      <w:r w:rsidR="00583E28" w:rsidRPr="00F76D44">
        <w:rPr>
          <w:rFonts w:ascii="Arial" w:hAnsi="Arial" w:cs="Arial"/>
          <w:sz w:val="24"/>
          <w:szCs w:val="24"/>
        </w:rPr>
        <w:t>2</w:t>
      </w:r>
      <w:r w:rsidR="00C73C50" w:rsidRPr="00F76D44">
        <w:rPr>
          <w:rFonts w:ascii="Arial" w:hAnsi="Arial" w:cs="Arial"/>
          <w:sz w:val="24"/>
          <w:szCs w:val="24"/>
        </w:rPr>
        <w:t>)</w:t>
      </w:r>
      <w:r w:rsidR="00C274C1" w:rsidRPr="00F76D44">
        <w:rPr>
          <w:rFonts w:ascii="Arial" w:hAnsi="Arial" w:cs="Arial"/>
          <w:sz w:val="24"/>
          <w:szCs w:val="24"/>
        </w:rPr>
        <w:t xml:space="preserve">. </w:t>
      </w:r>
      <w:r w:rsidRPr="00F76D44">
        <w:rPr>
          <w:rFonts w:ascii="Arial" w:hAnsi="Arial" w:cs="Arial"/>
          <w:sz w:val="24"/>
          <w:szCs w:val="24"/>
        </w:rPr>
        <w:t xml:space="preserve"> We bulked all genotypes </w:t>
      </w:r>
      <w:ins w:id="599" w:author="Jennifer Lockhart" w:date="2018-12-24T08:10:00Z">
        <w:r w:rsidR="00530F83">
          <w:rPr>
            <w:rFonts w:ascii="Arial" w:hAnsi="Arial" w:cs="Arial"/>
            <w:sz w:val="24"/>
            <w:szCs w:val="24"/>
          </w:rPr>
          <w:t>and grew them under</w:t>
        </w:r>
      </w:ins>
      <w:del w:id="600" w:author="Jennifer Lockhart" w:date="2018-12-24T08:10:00Z">
        <w:r w:rsidRPr="00F76D44" w:rsidDel="00530F83">
          <w:rPr>
            <w:rFonts w:ascii="Arial" w:hAnsi="Arial" w:cs="Arial"/>
            <w:sz w:val="24"/>
            <w:szCs w:val="24"/>
          </w:rPr>
          <w:delText>in</w:delText>
        </w:r>
      </w:del>
      <w:r w:rsidRPr="00F76D44">
        <w:rPr>
          <w:rFonts w:ascii="Arial" w:hAnsi="Arial" w:cs="Arial"/>
          <w:sz w:val="24"/>
          <w:szCs w:val="24"/>
        </w:rPr>
        <w:t xml:space="preserve"> long-day (16h photoperiod) greenhouse conditions at UC Davis in </w:t>
      </w:r>
      <w:ins w:id="601" w:author="Jennifer Lockhart" w:date="2018-12-24T08:10:00Z">
        <w:r w:rsidR="00530F83">
          <w:rPr>
            <w:rFonts w:ascii="Arial" w:hAnsi="Arial" w:cs="Arial"/>
            <w:sz w:val="24"/>
            <w:szCs w:val="24"/>
          </w:rPr>
          <w:t>the F</w:t>
        </w:r>
      </w:ins>
      <w:del w:id="602" w:author="Jennifer Lockhart" w:date="2018-12-24T08:10:00Z">
        <w:r w:rsidRPr="00F76D44" w:rsidDel="00530F83">
          <w:rPr>
            <w:rFonts w:ascii="Arial" w:hAnsi="Arial" w:cs="Arial"/>
            <w:sz w:val="24"/>
            <w:szCs w:val="24"/>
          </w:rPr>
          <w:delText>f</w:delText>
        </w:r>
      </w:del>
      <w:r w:rsidRPr="00F76D44">
        <w:rPr>
          <w:rFonts w:ascii="Arial" w:hAnsi="Arial" w:cs="Arial"/>
          <w:sz w:val="24"/>
          <w:szCs w:val="24"/>
        </w:rPr>
        <w:t xml:space="preserve">all </w:t>
      </w:r>
      <w:ins w:id="603" w:author="Jennifer Lockhart" w:date="2018-12-24T08:10:00Z">
        <w:r w:rsidR="00530F83">
          <w:rPr>
            <w:rFonts w:ascii="Arial" w:hAnsi="Arial" w:cs="Arial"/>
            <w:sz w:val="24"/>
            <w:szCs w:val="24"/>
          </w:rPr>
          <w:t xml:space="preserve">of </w:t>
        </w:r>
      </w:ins>
      <w:r w:rsidRPr="00F76D44">
        <w:rPr>
          <w:rFonts w:ascii="Arial" w:hAnsi="Arial" w:cs="Arial"/>
          <w:sz w:val="24"/>
          <w:szCs w:val="24"/>
        </w:rPr>
        <w:t xml:space="preserve">2014. We grew </w:t>
      </w:r>
      <w:ins w:id="604" w:author="Jennifer Lockhart" w:date="2018-12-24T08:11:00Z">
        <w:r w:rsidR="00167772">
          <w:rPr>
            <w:rFonts w:ascii="Arial" w:hAnsi="Arial" w:cs="Arial"/>
            <w:sz w:val="24"/>
            <w:szCs w:val="24"/>
          </w:rPr>
          <w:t xml:space="preserve">the </w:t>
        </w:r>
      </w:ins>
      <w:r w:rsidRPr="00F76D44">
        <w:rPr>
          <w:rFonts w:ascii="Arial" w:hAnsi="Arial" w:cs="Arial"/>
          <w:sz w:val="24"/>
          <w:szCs w:val="24"/>
        </w:rPr>
        <w:t xml:space="preserve">plants under </w:t>
      </w:r>
      <w:commentRangeStart w:id="605"/>
      <w:r w:rsidRPr="00F76D44">
        <w:rPr>
          <w:rFonts w:ascii="Arial" w:hAnsi="Arial" w:cs="Arial"/>
          <w:sz w:val="24"/>
          <w:szCs w:val="24"/>
        </w:rPr>
        <w:t xml:space="preserve">metal-halide lamps </w:t>
      </w:r>
      <w:commentRangeEnd w:id="605"/>
      <w:r w:rsidR="00167772">
        <w:rPr>
          <w:rStyle w:val="CommentReference"/>
        </w:rPr>
        <w:commentReference w:id="605"/>
      </w:r>
      <w:r w:rsidRPr="00F76D44">
        <w:rPr>
          <w:rFonts w:ascii="Arial" w:hAnsi="Arial" w:cs="Arial"/>
          <w:sz w:val="24"/>
          <w:szCs w:val="24"/>
        </w:rPr>
        <w:t xml:space="preserve">using day/night temperatures at 25°C/18°C in 4” pots filled with standard potting soil (Sunshine mix #1, Sun Gro Horticulture). </w:t>
      </w:r>
      <w:ins w:id="606" w:author="Jennifer Lockhart" w:date="2018-12-24T08:11:00Z">
        <w:r w:rsidR="0070621F">
          <w:rPr>
            <w:rFonts w:ascii="Arial" w:hAnsi="Arial" w:cs="Arial"/>
            <w:sz w:val="24"/>
            <w:szCs w:val="24"/>
          </w:rPr>
          <w:t>The p</w:t>
        </w:r>
      </w:ins>
      <w:del w:id="607" w:author="Jennifer Lockhart" w:date="2018-12-24T08:11:00Z">
        <w:r w:rsidRPr="00F76D44" w:rsidDel="0070621F">
          <w:rPr>
            <w:rFonts w:ascii="Arial" w:hAnsi="Arial" w:cs="Arial"/>
            <w:sz w:val="24"/>
            <w:szCs w:val="24"/>
          </w:rPr>
          <w:delText>P</w:delText>
        </w:r>
      </w:del>
      <w:r w:rsidRPr="00F76D44">
        <w:rPr>
          <w:rFonts w:ascii="Arial" w:hAnsi="Arial" w:cs="Arial"/>
          <w:sz w:val="24"/>
          <w:szCs w:val="24"/>
        </w:rPr>
        <w:t>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F76D44">
        <w:rPr>
          <w:rFonts w:ascii="Arial" w:hAnsi="Arial" w:cs="Arial"/>
          <w:sz w:val="24"/>
          <w:szCs w:val="24"/>
        </w:rPr>
        <w:t>Rapidase</w:t>
      </w:r>
      <w:proofErr w:type="spellEnd"/>
      <w:r w:rsidRPr="00F76D44">
        <w:rPr>
          <w:rFonts w:ascii="Arial" w:hAnsi="Arial" w:cs="Arial"/>
          <w:sz w:val="24"/>
          <w:szCs w:val="24"/>
        </w:rPr>
        <w:t xml:space="preserve"> C80 Max) for 2</w:t>
      </w:r>
      <w:ins w:id="608" w:author="Jennifer Lockhart" w:date="2018-12-24T08:11:00Z">
        <w:r w:rsidR="0070621F">
          <w:rPr>
            <w:rFonts w:ascii="Arial" w:hAnsi="Arial" w:cs="Arial"/>
            <w:sz w:val="24"/>
            <w:szCs w:val="24"/>
          </w:rPr>
          <w:t xml:space="preserve"> </w:t>
        </w:r>
      </w:ins>
      <w:r w:rsidRPr="00F76D44">
        <w:rPr>
          <w:rFonts w:ascii="Arial" w:hAnsi="Arial" w:cs="Arial"/>
          <w:sz w:val="24"/>
          <w:szCs w:val="24"/>
        </w:rPr>
        <w:t xml:space="preserve">h, </w:t>
      </w:r>
      <w:r w:rsidRPr="00F76D44">
        <w:rPr>
          <w:rFonts w:ascii="Arial" w:hAnsi="Arial" w:cs="Arial"/>
          <w:sz w:val="24"/>
          <w:szCs w:val="24"/>
        </w:rPr>
        <w:lastRenderedPageBreak/>
        <w:t>then rinsed them in deionized water and air-dried. We</w:t>
      </w:r>
      <w:del w:id="609" w:author="Jennifer Lockhart" w:date="2018-12-24T08:11:00Z">
        <w:r w:rsidRPr="00F76D44" w:rsidDel="0070621F">
          <w:rPr>
            <w:rFonts w:ascii="Arial" w:hAnsi="Arial" w:cs="Arial"/>
            <w:sz w:val="24"/>
            <w:szCs w:val="24"/>
          </w:rPr>
          <w:delText xml:space="preserve"> then</w:delText>
        </w:r>
      </w:del>
      <w:r w:rsidRPr="00F76D44">
        <w:rPr>
          <w:rFonts w:ascii="Arial" w:hAnsi="Arial" w:cs="Arial"/>
          <w:sz w:val="24"/>
          <w:szCs w:val="24"/>
        </w:rPr>
        <w:t xml:space="preserve"> stored </w:t>
      </w:r>
      <w:ins w:id="610" w:author="Jennifer Lockhart" w:date="2018-12-24T08:11:00Z">
        <w:r w:rsidR="0070621F">
          <w:rPr>
            <w:rFonts w:ascii="Arial" w:hAnsi="Arial" w:cs="Arial"/>
            <w:sz w:val="24"/>
            <w:szCs w:val="24"/>
          </w:rPr>
          <w:t xml:space="preserve">the </w:t>
        </w:r>
      </w:ins>
      <w:r w:rsidRPr="00F76D44">
        <w:rPr>
          <w:rFonts w:ascii="Arial" w:hAnsi="Arial" w:cs="Arial"/>
          <w:sz w:val="24"/>
          <w:szCs w:val="24"/>
        </w:rPr>
        <w:t>seeds in a cool, dry, dark location until use.</w:t>
      </w:r>
    </w:p>
    <w:p w14:paraId="409FE650" w14:textId="2B54B0A0"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To grow plants for detached leaf assays, we bleach-sterilized all seeds and germinated them on paper in the growth chamber using flats covered with humidity domes. At 7 days</w:t>
      </w:r>
      <w:ins w:id="611" w:author="Jennifer Lockhart" w:date="2018-12-24T08:12:00Z">
        <w:r w:rsidR="0070621F">
          <w:rPr>
            <w:rFonts w:ascii="Arial" w:hAnsi="Arial" w:cs="Arial"/>
            <w:sz w:val="24"/>
            <w:szCs w:val="24"/>
          </w:rPr>
          <w:t>,</w:t>
        </w:r>
      </w:ins>
      <w:r w:rsidRPr="00F76D44">
        <w:rPr>
          <w:rFonts w:ascii="Arial" w:hAnsi="Arial" w:cs="Arial"/>
          <w:sz w:val="24"/>
          <w:szCs w:val="24"/>
        </w:rPr>
        <w:t xml:space="preserve"> we transferred seedlings to soil (</w:t>
      </w:r>
      <w:proofErr w:type="spellStart"/>
      <w:r w:rsidRPr="00F76D44">
        <w:rPr>
          <w:rFonts w:ascii="Arial" w:hAnsi="Arial" w:cs="Arial"/>
          <w:sz w:val="24"/>
          <w:szCs w:val="24"/>
        </w:rPr>
        <w:t>SunGro</w:t>
      </w:r>
      <w:proofErr w:type="spellEnd"/>
      <w:r w:rsidRPr="00F76D44">
        <w:rPr>
          <w:rFonts w:ascii="Arial" w:hAnsi="Arial" w:cs="Arial"/>
          <w:sz w:val="24"/>
          <w:szCs w:val="24"/>
        </w:rPr>
        <w:t xml:space="preserve"> Horticulture, Agawam, MA) and grew all plants in growth chambers in 20°C, short-day (10h photoperiod) conditions with 180-190 </w:t>
      </w:r>
      <w:commentRangeStart w:id="612"/>
      <w:proofErr w:type="spellStart"/>
      <w:r w:rsidRPr="00F76D44">
        <w:rPr>
          <w:rFonts w:ascii="Arial" w:hAnsi="Arial" w:cs="Arial"/>
          <w:sz w:val="24"/>
          <w:szCs w:val="24"/>
        </w:rPr>
        <w:t>uM</w:t>
      </w:r>
      <w:commentRangeEnd w:id="612"/>
      <w:proofErr w:type="spellEnd"/>
      <w:r w:rsidR="00D845E2">
        <w:rPr>
          <w:rStyle w:val="CommentReference"/>
        </w:rPr>
        <w:commentReference w:id="612"/>
      </w:r>
      <w:r w:rsidRPr="00F76D44">
        <w:rPr>
          <w:rFonts w:ascii="Arial" w:hAnsi="Arial" w:cs="Arial"/>
          <w:sz w:val="24"/>
          <w:szCs w:val="24"/>
        </w:rPr>
        <w:t xml:space="preserve"> </w:t>
      </w:r>
      <w:commentRangeStart w:id="613"/>
      <w:r w:rsidRPr="00F76D44">
        <w:rPr>
          <w:rFonts w:ascii="Arial" w:hAnsi="Arial" w:cs="Arial"/>
          <w:sz w:val="24"/>
          <w:szCs w:val="24"/>
        </w:rPr>
        <w:t xml:space="preserve">light intensity </w:t>
      </w:r>
      <w:commentRangeEnd w:id="613"/>
      <w:r w:rsidR="0070621F">
        <w:rPr>
          <w:rStyle w:val="CommentReference"/>
        </w:rPr>
        <w:commentReference w:id="613"/>
      </w:r>
      <w:r w:rsidRPr="00F76D44">
        <w:rPr>
          <w:rFonts w:ascii="Arial" w:hAnsi="Arial" w:cs="Arial"/>
          <w:sz w:val="24"/>
          <w:szCs w:val="24"/>
        </w:rPr>
        <w:t xml:space="preserve">and 60% RH. We bottom-watered </w:t>
      </w:r>
      <w:ins w:id="614" w:author="Jennifer Lockhart" w:date="2018-12-24T08:12:00Z">
        <w:r w:rsidR="0070621F">
          <w:rPr>
            <w:rFonts w:ascii="Arial" w:hAnsi="Arial" w:cs="Arial"/>
            <w:sz w:val="24"/>
            <w:szCs w:val="24"/>
          </w:rPr>
          <w:t xml:space="preserve">the plants </w:t>
        </w:r>
      </w:ins>
      <w:r w:rsidRPr="00F76D44">
        <w:rPr>
          <w:rFonts w:ascii="Arial" w:hAnsi="Arial" w:cs="Arial"/>
          <w:sz w:val="24"/>
          <w:szCs w:val="24"/>
        </w:rPr>
        <w:t xml:space="preserve">with deionized water every two days for two weeks, and at week 3 watered every two days with added nutrient solution (0.5% N-P-K fertilizer in a 2-1- 2 ratio; Grow More 4-18-38). The plants were used for detached leaf assays 6 weeks after transferring </w:t>
      </w:r>
      <w:ins w:id="615" w:author="Jennifer Lockhart" w:date="2018-12-24T08:13:00Z">
        <w:r w:rsidR="0070621F">
          <w:rPr>
            <w:rFonts w:ascii="Arial" w:hAnsi="Arial" w:cs="Arial"/>
            <w:sz w:val="24"/>
            <w:szCs w:val="24"/>
          </w:rPr>
          <w:t xml:space="preserve">the </w:t>
        </w:r>
      </w:ins>
      <w:r w:rsidRPr="00F76D44">
        <w:rPr>
          <w:rFonts w:ascii="Arial" w:hAnsi="Arial" w:cs="Arial"/>
          <w:sz w:val="24"/>
          <w:szCs w:val="24"/>
        </w:rPr>
        <w:t>seedlings to soil.</w:t>
      </w:r>
      <w:r w:rsidR="00BC4616" w:rsidRPr="00F76D44">
        <w:rPr>
          <w:rFonts w:ascii="Arial" w:hAnsi="Arial" w:cs="Arial"/>
          <w:sz w:val="24"/>
          <w:szCs w:val="24"/>
        </w:rPr>
        <w:t xml:space="preserve"> Flowering in this system did not occur until </w:t>
      </w:r>
      <w:del w:id="616" w:author="Jennifer Lockhart" w:date="2018-12-24T08:13:00Z">
        <w:r w:rsidR="00BC4616" w:rsidRPr="00F76D44" w:rsidDel="0070621F">
          <w:rPr>
            <w:rFonts w:ascii="Arial" w:hAnsi="Arial" w:cs="Arial"/>
            <w:sz w:val="24"/>
            <w:szCs w:val="24"/>
          </w:rPr>
          <w:delText xml:space="preserve">minimally </w:delText>
        </w:r>
      </w:del>
      <w:ins w:id="617" w:author="Jennifer Lockhart" w:date="2018-12-24T08:13:00Z">
        <w:r w:rsidR="0070621F">
          <w:rPr>
            <w:rFonts w:ascii="Arial" w:hAnsi="Arial" w:cs="Arial"/>
            <w:sz w:val="24"/>
            <w:szCs w:val="24"/>
          </w:rPr>
          <w:t>at least</w:t>
        </w:r>
        <w:r w:rsidR="0070621F" w:rsidRPr="00F76D44">
          <w:rPr>
            <w:rFonts w:ascii="Arial" w:hAnsi="Arial" w:cs="Arial"/>
            <w:sz w:val="24"/>
            <w:szCs w:val="24"/>
          </w:rPr>
          <w:t xml:space="preserve"> </w:t>
        </w:r>
      </w:ins>
      <w:r w:rsidR="00BC4616" w:rsidRPr="00F76D44">
        <w:rPr>
          <w:rFonts w:ascii="Arial" w:hAnsi="Arial" w:cs="Arial"/>
          <w:sz w:val="24"/>
          <w:szCs w:val="24"/>
        </w:rPr>
        <w:t>9 weeks of age for any accession</w:t>
      </w:r>
      <w:r w:rsidR="00E41145" w:rsidRPr="00F76D44">
        <w:rPr>
          <w:rFonts w:ascii="Arial" w:hAnsi="Arial" w:cs="Arial"/>
          <w:sz w:val="24"/>
          <w:szCs w:val="24"/>
        </w:rPr>
        <w:t>,</w:t>
      </w:r>
      <w:r w:rsidR="00BC4616" w:rsidRPr="00F76D44">
        <w:rPr>
          <w:rFonts w:ascii="Arial" w:hAnsi="Arial" w:cs="Arial"/>
          <w:sz w:val="24"/>
          <w:szCs w:val="24"/>
        </w:rPr>
        <w:t xml:space="preserve"> and as such we were sampling midway between the juvenile/adult transition and any flowering time decision. This window has been successful</w:t>
      </w:r>
      <w:ins w:id="618" w:author="Jennifer Lockhart" w:date="2018-12-24T08:14:00Z">
        <w:r w:rsidR="0070621F">
          <w:rPr>
            <w:rFonts w:ascii="Arial" w:hAnsi="Arial" w:cs="Arial"/>
            <w:sz w:val="24"/>
            <w:szCs w:val="24"/>
          </w:rPr>
          <w:t>ly used</w:t>
        </w:r>
      </w:ins>
      <w:r w:rsidR="00BC4616" w:rsidRPr="00F76D44">
        <w:rPr>
          <w:rFonts w:ascii="Arial" w:hAnsi="Arial" w:cs="Arial"/>
          <w:sz w:val="24"/>
          <w:szCs w:val="24"/>
        </w:rPr>
        <w:t xml:space="preserve"> to minimize any major ontogenetic effects on the pathogen/host interaction in other systems </w:t>
      </w:r>
      <w:r w:rsidR="00075FF0"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F76D44">
        <w:rPr>
          <w:rFonts w:ascii="Arial" w:hAnsi="Arial" w:cs="Arial"/>
          <w:sz w:val="24"/>
          <w:szCs w:val="24"/>
        </w:rPr>
        <w:fldChar w:fldCharType="separate"/>
      </w:r>
      <w:r w:rsidR="00D03171" w:rsidRPr="00F76D44">
        <w:rPr>
          <w:rFonts w:ascii="Arial" w:hAnsi="Arial" w:cs="Arial"/>
          <w:noProof/>
          <w:sz w:val="24"/>
          <w:szCs w:val="24"/>
        </w:rPr>
        <w:t>(Corwin, Copeland et al. 2016)</w:t>
      </w:r>
      <w:r w:rsidR="00075FF0" w:rsidRPr="00F76D44">
        <w:rPr>
          <w:rFonts w:ascii="Arial" w:hAnsi="Arial" w:cs="Arial"/>
          <w:sz w:val="24"/>
          <w:szCs w:val="24"/>
        </w:rPr>
        <w:fldChar w:fldCharType="end"/>
      </w:r>
      <w:r w:rsidR="00BC4616" w:rsidRPr="00F76D44">
        <w:rPr>
          <w:rFonts w:ascii="Arial" w:hAnsi="Arial" w:cs="Arial"/>
          <w:sz w:val="24"/>
          <w:szCs w:val="24"/>
        </w:rPr>
        <w:t>.</w:t>
      </w:r>
    </w:p>
    <w:p w14:paraId="51536533" w14:textId="77777777" w:rsidR="00D91DB6" w:rsidRPr="00F76D44" w:rsidRDefault="00D91DB6">
      <w:pPr>
        <w:spacing w:line="360" w:lineRule="auto"/>
        <w:ind w:firstLine="720"/>
        <w:rPr>
          <w:rFonts w:ascii="Arial" w:hAnsi="Arial" w:cs="Arial"/>
          <w:sz w:val="24"/>
          <w:szCs w:val="24"/>
        </w:rPr>
      </w:pPr>
    </w:p>
    <w:p w14:paraId="075E4314" w14:textId="77777777" w:rsidR="00D91DB6" w:rsidRPr="00F76D44" w:rsidRDefault="00D91DB6">
      <w:pPr>
        <w:spacing w:line="360" w:lineRule="auto"/>
        <w:rPr>
          <w:rFonts w:ascii="Arial" w:hAnsi="Arial" w:cs="Arial"/>
          <w:b/>
          <w:sz w:val="24"/>
          <w:szCs w:val="24"/>
        </w:rPr>
      </w:pPr>
      <w:r w:rsidRPr="00F76D44">
        <w:rPr>
          <w:rFonts w:ascii="Arial" w:hAnsi="Arial" w:cs="Arial"/>
          <w:b/>
          <w:i/>
          <w:sz w:val="24"/>
          <w:szCs w:val="24"/>
        </w:rPr>
        <w:t>B. cinerea</w:t>
      </w:r>
      <w:r w:rsidRPr="00F76D44">
        <w:rPr>
          <w:rFonts w:ascii="Arial" w:hAnsi="Arial" w:cs="Arial"/>
          <w:b/>
          <w:sz w:val="24"/>
          <w:szCs w:val="24"/>
        </w:rPr>
        <w:t xml:space="preserve"> genetic resources</w:t>
      </w:r>
    </w:p>
    <w:p w14:paraId="463FF8CF" w14:textId="7B13C106" w:rsidR="00D91DB6" w:rsidRPr="00F76D44" w:rsidRDefault="00D91DB6">
      <w:pPr>
        <w:spacing w:line="360" w:lineRule="auto"/>
        <w:ind w:firstLine="720"/>
        <w:rPr>
          <w:rFonts w:ascii="Arial" w:hAnsi="Arial" w:cs="Arial"/>
        </w:rPr>
      </w:pPr>
      <w:r w:rsidRPr="00F76D44">
        <w:rPr>
          <w:rFonts w:ascii="Arial" w:hAnsi="Arial" w:cs="Arial"/>
          <w:sz w:val="24"/>
          <w:szCs w:val="24"/>
        </w:rPr>
        <w:t xml:space="preserve">We utilized a previously described collection of </w:t>
      </w:r>
      <w:r w:rsidRPr="00F76D44">
        <w:rPr>
          <w:rFonts w:ascii="Arial" w:hAnsi="Arial" w:cs="Arial"/>
          <w:i/>
          <w:sz w:val="24"/>
          <w:szCs w:val="24"/>
        </w:rPr>
        <w:t xml:space="preserve">B. cinerea </w:t>
      </w:r>
      <w:r w:rsidRPr="00F76D44">
        <w:rPr>
          <w:rFonts w:ascii="Arial" w:hAnsi="Arial" w:cs="Arial"/>
          <w:sz w:val="24"/>
          <w:szCs w:val="24"/>
        </w:rPr>
        <w:t>isolates that were isolated as single spores from natural infections of fruit and vegetable tissues collected in California and internationally</w:t>
      </w:r>
      <w:r w:rsidR="00AD14E2" w:rsidRPr="00F76D44">
        <w:rPr>
          <w:rFonts w:ascii="Arial" w:hAnsi="Arial" w:cs="Arial"/>
        </w:rPr>
        <w:t xml:space="preserve"> </w:t>
      </w:r>
      <w:r w:rsidR="002345CD" w:rsidRPr="0070621F">
        <w:rPr>
          <w:rFonts w:ascii="Arial" w:hAnsi="Arial" w:cs="Arial"/>
          <w:sz w:val="24"/>
          <w:szCs w:val="24"/>
          <w:rPrChange w:id="619" w:author="Jennifer Lockhart" w:date="2018-12-24T08:14:00Z">
            <w:rPr>
              <w:rFonts w:ascii="Arial" w:hAnsi="Arial" w:cs="Arial"/>
            </w:rPr>
          </w:rPrChange>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70621F">
        <w:rPr>
          <w:rFonts w:ascii="Arial" w:hAnsi="Arial" w:cs="Arial"/>
          <w:sz w:val="24"/>
          <w:szCs w:val="24"/>
          <w:rPrChange w:id="620" w:author="Jennifer Lockhart" w:date="2018-12-24T08:14:00Z">
            <w:rPr>
              <w:rFonts w:ascii="Arial" w:hAnsi="Arial" w:cs="Arial"/>
            </w:rPr>
          </w:rPrChange>
        </w:rPr>
        <w:instrText xml:space="preserve"> ADDIN EN.CITE </w:instrText>
      </w:r>
      <w:r w:rsidR="002345CD" w:rsidRPr="0070621F">
        <w:rPr>
          <w:rFonts w:ascii="Arial" w:hAnsi="Arial" w:cs="Arial"/>
          <w:sz w:val="24"/>
          <w:szCs w:val="24"/>
          <w:rPrChange w:id="621" w:author="Jennifer Lockhart" w:date="2018-12-24T08:14:00Z">
            <w:rPr>
              <w:rFonts w:ascii="Arial" w:hAnsi="Arial" w:cs="Arial"/>
            </w:rPr>
          </w:rPrChange>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70621F">
        <w:rPr>
          <w:rFonts w:ascii="Arial" w:hAnsi="Arial" w:cs="Arial"/>
          <w:sz w:val="24"/>
          <w:szCs w:val="24"/>
          <w:rPrChange w:id="622" w:author="Jennifer Lockhart" w:date="2018-12-24T08:14:00Z">
            <w:rPr>
              <w:rFonts w:ascii="Arial" w:hAnsi="Arial" w:cs="Arial"/>
            </w:rPr>
          </w:rPrChange>
        </w:rPr>
        <w:instrText xml:space="preserve"> ADDIN EN.CITE.DATA </w:instrText>
      </w:r>
      <w:r w:rsidR="002345CD" w:rsidRPr="0070621F">
        <w:rPr>
          <w:rFonts w:ascii="Arial" w:hAnsi="Arial" w:cs="Arial"/>
          <w:sz w:val="24"/>
          <w:szCs w:val="24"/>
          <w:rPrChange w:id="623" w:author="Jennifer Lockhart" w:date="2018-12-24T08:14:00Z">
            <w:rPr>
              <w:rFonts w:ascii="Arial" w:hAnsi="Arial" w:cs="Arial"/>
              <w:sz w:val="24"/>
              <w:szCs w:val="24"/>
            </w:rPr>
          </w:rPrChange>
        </w:rPr>
      </w:r>
      <w:r w:rsidR="002345CD" w:rsidRPr="0070621F">
        <w:rPr>
          <w:rFonts w:ascii="Arial" w:hAnsi="Arial" w:cs="Arial"/>
          <w:sz w:val="24"/>
          <w:szCs w:val="24"/>
          <w:rPrChange w:id="624" w:author="Jennifer Lockhart" w:date="2018-12-24T08:14:00Z">
            <w:rPr>
              <w:rFonts w:ascii="Arial" w:hAnsi="Arial" w:cs="Arial"/>
            </w:rPr>
          </w:rPrChange>
        </w:rPr>
        <w:fldChar w:fldCharType="end"/>
      </w:r>
      <w:r w:rsidR="002345CD" w:rsidRPr="0070621F">
        <w:rPr>
          <w:rFonts w:ascii="Arial" w:hAnsi="Arial" w:cs="Arial"/>
          <w:sz w:val="24"/>
          <w:szCs w:val="24"/>
          <w:rPrChange w:id="625" w:author="Jennifer Lockhart" w:date="2018-12-24T08:14:00Z">
            <w:rPr>
              <w:rFonts w:ascii="Arial" w:hAnsi="Arial" w:cs="Arial"/>
              <w:sz w:val="24"/>
              <w:szCs w:val="24"/>
            </w:rPr>
          </w:rPrChange>
        </w:rPr>
      </w:r>
      <w:r w:rsidR="002345CD" w:rsidRPr="0070621F">
        <w:rPr>
          <w:rFonts w:ascii="Arial" w:hAnsi="Arial" w:cs="Arial"/>
          <w:sz w:val="24"/>
          <w:szCs w:val="24"/>
          <w:rPrChange w:id="626" w:author="Jennifer Lockhart" w:date="2018-12-24T08:14:00Z">
            <w:rPr>
              <w:rFonts w:ascii="Arial" w:hAnsi="Arial" w:cs="Arial"/>
            </w:rPr>
          </w:rPrChange>
        </w:rPr>
        <w:fldChar w:fldCharType="separate"/>
      </w:r>
      <w:r w:rsidR="002345CD" w:rsidRPr="0070621F">
        <w:rPr>
          <w:rFonts w:ascii="Arial" w:hAnsi="Arial" w:cs="Arial"/>
          <w:noProof/>
          <w:sz w:val="24"/>
          <w:szCs w:val="24"/>
          <w:rPrChange w:id="627" w:author="Jennifer Lockhart" w:date="2018-12-24T08:14:00Z">
            <w:rPr>
              <w:rFonts w:ascii="Arial" w:hAnsi="Arial" w:cs="Arial"/>
              <w:noProof/>
            </w:rPr>
          </w:rPrChange>
        </w:rPr>
        <w:t>(Atwell, Corwin et al. 2015, Zhang, Corwin et al. 2017, Atwell, Corwin et al. 2018)</w:t>
      </w:r>
      <w:r w:rsidR="002345CD" w:rsidRPr="0070621F">
        <w:rPr>
          <w:rFonts w:ascii="Arial" w:hAnsi="Arial" w:cs="Arial"/>
          <w:sz w:val="24"/>
          <w:szCs w:val="24"/>
          <w:rPrChange w:id="628" w:author="Jennifer Lockhart" w:date="2018-12-24T08:14:00Z">
            <w:rPr>
              <w:rFonts w:ascii="Arial" w:hAnsi="Arial" w:cs="Arial"/>
            </w:rPr>
          </w:rPrChange>
        </w:rPr>
        <w:fldChar w:fldCharType="end"/>
      </w:r>
      <w:r w:rsidR="00625D4A" w:rsidRPr="0070621F">
        <w:rPr>
          <w:rFonts w:ascii="Arial" w:hAnsi="Arial" w:cs="Arial"/>
          <w:sz w:val="24"/>
          <w:szCs w:val="24"/>
          <w:rPrChange w:id="629" w:author="Jennifer Lockhart" w:date="2018-12-24T08:14:00Z">
            <w:rPr>
              <w:rFonts w:ascii="Arial" w:hAnsi="Arial" w:cs="Arial"/>
            </w:rPr>
          </w:rPrChange>
        </w:rPr>
        <w:t>.</w:t>
      </w:r>
      <w:r w:rsidR="00625D4A" w:rsidRPr="00F76D44">
        <w:rPr>
          <w:rFonts w:ascii="Arial" w:hAnsi="Arial" w:cs="Arial"/>
        </w:rPr>
        <w:t xml:space="preserve"> </w:t>
      </w:r>
      <w:r w:rsidRPr="00F76D44">
        <w:rPr>
          <w:rFonts w:ascii="Arial" w:hAnsi="Arial" w:cs="Arial"/>
          <w:sz w:val="24"/>
          <w:szCs w:val="24"/>
        </w:rPr>
        <w:t xml:space="preserve">This included five isolates obtained from natural infections of tomato. We maintained </w:t>
      </w:r>
      <w:r w:rsidRPr="00F76D44">
        <w:rPr>
          <w:rFonts w:ascii="Arial" w:hAnsi="Arial" w:cs="Arial"/>
          <w:i/>
          <w:sz w:val="24"/>
          <w:szCs w:val="24"/>
        </w:rPr>
        <w:t xml:space="preserve">B. cinerea </w:t>
      </w:r>
      <w:r w:rsidRPr="00F76D44">
        <w:rPr>
          <w:rFonts w:ascii="Arial" w:hAnsi="Arial" w:cs="Arial"/>
          <w:sz w:val="24"/>
          <w:szCs w:val="24"/>
        </w:rPr>
        <w:t>isolates as conidial suspensions in 30% glycerol for long-term storage at -80°C. For regrowth, we diluted spore solutions to 10% concentration in filter-sterilized 50% grape juice</w:t>
      </w:r>
      <w:del w:id="630" w:author="Jennifer Lockhart" w:date="2018-12-24T08:14:00Z">
        <w:r w:rsidRPr="00F76D44" w:rsidDel="00D845E2">
          <w:rPr>
            <w:rFonts w:ascii="Arial" w:hAnsi="Arial" w:cs="Arial"/>
            <w:sz w:val="24"/>
            <w:szCs w:val="24"/>
          </w:rPr>
          <w:delText>,</w:delText>
        </w:r>
      </w:del>
      <w:r w:rsidRPr="00F76D44">
        <w:rPr>
          <w:rFonts w:ascii="Arial" w:hAnsi="Arial" w:cs="Arial"/>
          <w:sz w:val="24"/>
          <w:szCs w:val="24"/>
        </w:rPr>
        <w:t xml:space="preserve"> and </w:t>
      </w:r>
      <w:del w:id="631" w:author="Jennifer Lockhart" w:date="2018-12-24T08:15:00Z">
        <w:r w:rsidRPr="00F76D44" w:rsidDel="00D845E2">
          <w:rPr>
            <w:rFonts w:ascii="Arial" w:hAnsi="Arial" w:cs="Arial"/>
            <w:sz w:val="24"/>
            <w:szCs w:val="24"/>
          </w:rPr>
          <w:delText xml:space="preserve">then </w:delText>
        </w:r>
      </w:del>
      <w:r w:rsidRPr="00F76D44">
        <w:rPr>
          <w:rFonts w:ascii="Arial" w:hAnsi="Arial" w:cs="Arial"/>
          <w:sz w:val="24"/>
          <w:szCs w:val="24"/>
        </w:rPr>
        <w:t xml:space="preserve">inoculated </w:t>
      </w:r>
      <w:ins w:id="632" w:author="Jennifer Lockhart" w:date="2018-12-24T08:15:00Z">
        <w:r w:rsidR="00D845E2">
          <w:rPr>
            <w:rFonts w:ascii="Arial" w:hAnsi="Arial" w:cs="Arial"/>
            <w:sz w:val="24"/>
            <w:szCs w:val="24"/>
          </w:rPr>
          <w:t xml:space="preserve">them </w:t>
        </w:r>
      </w:ins>
      <w:r w:rsidRPr="00F76D44">
        <w:rPr>
          <w:rFonts w:ascii="Arial" w:hAnsi="Arial" w:cs="Arial"/>
          <w:sz w:val="24"/>
          <w:szCs w:val="24"/>
        </w:rPr>
        <w:t>onto 39g/L potato dextrose agar (PDA) medi</w:t>
      </w:r>
      <w:ins w:id="633" w:author="Jennifer Lockhart" w:date="2018-12-24T08:15:00Z">
        <w:r w:rsidR="00D845E2">
          <w:rPr>
            <w:rFonts w:ascii="Arial" w:hAnsi="Arial" w:cs="Arial"/>
            <w:sz w:val="24"/>
            <w:szCs w:val="24"/>
          </w:rPr>
          <w:t>um</w:t>
        </w:r>
      </w:ins>
      <w:del w:id="634" w:author="Jennifer Lockhart" w:date="2018-12-24T08:15:00Z">
        <w:r w:rsidRPr="00F76D44" w:rsidDel="00D845E2">
          <w:rPr>
            <w:rFonts w:ascii="Arial" w:hAnsi="Arial" w:cs="Arial"/>
            <w:sz w:val="24"/>
            <w:szCs w:val="24"/>
          </w:rPr>
          <w:delText>a</w:delText>
        </w:r>
      </w:del>
      <w:r w:rsidRPr="00F76D44">
        <w:rPr>
          <w:rFonts w:ascii="Arial" w:hAnsi="Arial" w:cs="Arial"/>
          <w:sz w:val="24"/>
          <w:szCs w:val="24"/>
        </w:rPr>
        <w:t xml:space="preserve">. We grew </w:t>
      </w:r>
      <w:ins w:id="635" w:author="Jennifer Lockhart" w:date="2018-12-24T08:16:00Z">
        <w:r w:rsidR="00D845E2">
          <w:rPr>
            <w:rFonts w:ascii="Arial" w:hAnsi="Arial" w:cs="Arial"/>
            <w:sz w:val="24"/>
            <w:szCs w:val="24"/>
          </w:rPr>
          <w:t xml:space="preserve">the </w:t>
        </w:r>
      </w:ins>
      <w:r w:rsidRPr="00F76D44">
        <w:rPr>
          <w:rFonts w:ascii="Arial" w:hAnsi="Arial" w:cs="Arial"/>
          <w:sz w:val="24"/>
          <w:szCs w:val="24"/>
        </w:rPr>
        <w:t xml:space="preserve">isolates at 25°C </w:t>
      </w:r>
      <w:del w:id="636" w:author="Jennifer Lockhart" w:date="2018-12-24T08:15:00Z">
        <w:r w:rsidRPr="00F76D44" w:rsidDel="00D845E2">
          <w:rPr>
            <w:rFonts w:ascii="Arial" w:hAnsi="Arial" w:cs="Arial"/>
            <w:sz w:val="24"/>
            <w:szCs w:val="24"/>
          </w:rPr>
          <w:delText xml:space="preserve">in </w:delText>
        </w:r>
      </w:del>
      <w:ins w:id="637" w:author="Jennifer Lockhart" w:date="2018-12-24T08:15:00Z">
        <w:r w:rsidR="00D845E2">
          <w:rPr>
            <w:rFonts w:ascii="Arial" w:hAnsi="Arial" w:cs="Arial"/>
            <w:sz w:val="24"/>
            <w:szCs w:val="24"/>
          </w:rPr>
          <w:t>under a</w:t>
        </w:r>
        <w:r w:rsidR="00D845E2" w:rsidRPr="00F76D44">
          <w:rPr>
            <w:rFonts w:ascii="Arial" w:hAnsi="Arial" w:cs="Arial"/>
            <w:sz w:val="24"/>
            <w:szCs w:val="24"/>
          </w:rPr>
          <w:t xml:space="preserve"> </w:t>
        </w:r>
      </w:ins>
      <w:r w:rsidRPr="00F76D44">
        <w:rPr>
          <w:rFonts w:ascii="Arial" w:hAnsi="Arial" w:cs="Arial"/>
          <w:sz w:val="24"/>
          <w:szCs w:val="24"/>
        </w:rPr>
        <w:t>12</w:t>
      </w:r>
      <w:ins w:id="638" w:author="Jennifer Lockhart" w:date="2018-12-24T08:15:00Z">
        <w:r w:rsidR="00D845E2">
          <w:rPr>
            <w:rFonts w:ascii="Arial" w:hAnsi="Arial" w:cs="Arial"/>
            <w:sz w:val="24"/>
            <w:szCs w:val="24"/>
          </w:rPr>
          <w:t xml:space="preserve"> </w:t>
        </w:r>
      </w:ins>
      <w:r w:rsidRPr="00F76D44">
        <w:rPr>
          <w:rFonts w:ascii="Arial" w:hAnsi="Arial" w:cs="Arial"/>
          <w:sz w:val="24"/>
          <w:szCs w:val="24"/>
        </w:rPr>
        <w:t xml:space="preserve">h </w:t>
      </w:r>
      <w:commentRangeStart w:id="639"/>
      <w:r w:rsidRPr="00F76D44">
        <w:rPr>
          <w:rFonts w:ascii="Arial" w:hAnsi="Arial" w:cs="Arial"/>
          <w:sz w:val="24"/>
          <w:szCs w:val="24"/>
        </w:rPr>
        <w:t>light</w:t>
      </w:r>
      <w:commentRangeEnd w:id="639"/>
      <w:r w:rsidR="00D845E2">
        <w:rPr>
          <w:rStyle w:val="CommentReference"/>
        </w:rPr>
        <w:commentReference w:id="639"/>
      </w:r>
      <w:ins w:id="640" w:author="Jennifer Lockhart" w:date="2018-12-24T08:15:00Z">
        <w:r w:rsidR="00D845E2">
          <w:rPr>
            <w:rFonts w:ascii="Arial" w:hAnsi="Arial" w:cs="Arial"/>
            <w:sz w:val="24"/>
            <w:szCs w:val="24"/>
          </w:rPr>
          <w:t>/12 h dark cycle</w:t>
        </w:r>
      </w:ins>
      <w:r w:rsidRPr="00F76D44">
        <w:rPr>
          <w:rFonts w:ascii="Arial" w:hAnsi="Arial" w:cs="Arial"/>
          <w:sz w:val="24"/>
          <w:szCs w:val="24"/>
        </w:rPr>
        <w:t xml:space="preserve"> and propagated </w:t>
      </w:r>
      <w:ins w:id="641" w:author="Jennifer Lockhart" w:date="2018-12-24T08:16:00Z">
        <w:r w:rsidR="00D845E2">
          <w:rPr>
            <w:rFonts w:ascii="Arial" w:hAnsi="Arial" w:cs="Arial"/>
            <w:sz w:val="24"/>
            <w:szCs w:val="24"/>
          </w:rPr>
          <w:t xml:space="preserve">them </w:t>
        </w:r>
      </w:ins>
      <w:r w:rsidRPr="00F76D44">
        <w:rPr>
          <w:rFonts w:ascii="Arial" w:hAnsi="Arial" w:cs="Arial"/>
          <w:sz w:val="24"/>
          <w:szCs w:val="24"/>
        </w:rPr>
        <w:t xml:space="preserve">every 2 weeks. Sequencing failed for 6 out of our 97 phenotyped isolates. For </w:t>
      </w:r>
      <w:proofErr w:type="spellStart"/>
      <w:r w:rsidR="00695F36" w:rsidRPr="00F76D44">
        <w:rPr>
          <w:rFonts w:ascii="Arial" w:hAnsi="Arial" w:cs="Arial"/>
          <w:sz w:val="24"/>
          <w:szCs w:val="24"/>
        </w:rPr>
        <w:t>bigRR</w:t>
      </w:r>
      <w:proofErr w:type="spellEnd"/>
      <w:r w:rsidR="00695F36" w:rsidRPr="00F76D44">
        <w:rPr>
          <w:rFonts w:ascii="Arial" w:hAnsi="Arial" w:cs="Arial"/>
          <w:sz w:val="24"/>
          <w:szCs w:val="24"/>
        </w:rPr>
        <w:t xml:space="preserve"> </w:t>
      </w:r>
      <w:r w:rsidRPr="00F76D44">
        <w:rPr>
          <w:rFonts w:ascii="Arial" w:hAnsi="Arial" w:cs="Arial"/>
          <w:sz w:val="24"/>
          <w:szCs w:val="24"/>
        </w:rPr>
        <w:t xml:space="preserve">GWA mapping with the 91 isolates genotyped in this study, we utilized a total of </w:t>
      </w:r>
      <w:bookmarkStart w:id="642" w:name="OLE_LINK1"/>
      <w:bookmarkStart w:id="643" w:name="OLE_LINK2"/>
      <w:r w:rsidRPr="00F76D44">
        <w:rPr>
          <w:rFonts w:ascii="Arial" w:hAnsi="Arial" w:cs="Arial"/>
          <w:sz w:val="24"/>
          <w:szCs w:val="24"/>
        </w:rPr>
        <w:t xml:space="preserve">272,672 </w:t>
      </w:r>
      <w:bookmarkEnd w:id="642"/>
      <w:bookmarkEnd w:id="643"/>
      <w:r w:rsidRPr="00F76D44">
        <w:rPr>
          <w:rFonts w:ascii="Arial" w:hAnsi="Arial" w:cs="Arial"/>
          <w:sz w:val="24"/>
          <w:szCs w:val="24"/>
        </w:rPr>
        <w:t>SNPs</w:t>
      </w:r>
      <w:r w:rsidR="00695F36" w:rsidRPr="00F76D44">
        <w:rPr>
          <w:rFonts w:ascii="Arial" w:hAnsi="Arial" w:cs="Arial"/>
          <w:sz w:val="24"/>
          <w:szCs w:val="24"/>
        </w:rPr>
        <w:t xml:space="preserve"> against the </w:t>
      </w:r>
      <w:r w:rsidR="00695F36" w:rsidRPr="00F76D44">
        <w:rPr>
          <w:rFonts w:ascii="Arial" w:hAnsi="Arial" w:cs="Arial"/>
          <w:i/>
          <w:sz w:val="24"/>
          <w:szCs w:val="24"/>
        </w:rPr>
        <w:t>B. cinerea</w:t>
      </w:r>
      <w:r w:rsidR="00695F36" w:rsidRPr="00F76D44">
        <w:rPr>
          <w:rFonts w:ascii="Arial" w:hAnsi="Arial" w:cs="Arial"/>
          <w:sz w:val="24"/>
          <w:szCs w:val="24"/>
        </w:rPr>
        <w:t xml:space="preserve"> T4 genome</w:t>
      </w:r>
      <w:r w:rsidRPr="00F76D44">
        <w:rPr>
          <w:rFonts w:ascii="Arial" w:hAnsi="Arial" w:cs="Arial"/>
          <w:sz w:val="24"/>
          <w:szCs w:val="24"/>
        </w:rPr>
        <w:t xml:space="preserve"> with minor allele frequency (MAF) 0.20 or greater</w:t>
      </w:r>
      <w:del w:id="644" w:author="Jennifer Lockhart" w:date="2018-12-24T08:16:00Z">
        <w:r w:rsidRPr="00F76D44" w:rsidDel="00D845E2">
          <w:rPr>
            <w:rFonts w:ascii="Arial" w:hAnsi="Arial" w:cs="Arial"/>
            <w:sz w:val="24"/>
            <w:szCs w:val="24"/>
          </w:rPr>
          <w:delText>,</w:delText>
        </w:r>
      </w:del>
      <w:r w:rsidRPr="00F76D44">
        <w:rPr>
          <w:rFonts w:ascii="Arial" w:hAnsi="Arial" w:cs="Arial"/>
          <w:sz w:val="24"/>
          <w:szCs w:val="24"/>
        </w:rPr>
        <w:t xml:space="preserve"> and </w:t>
      </w:r>
      <w:del w:id="645" w:author="Jennifer Lockhart" w:date="2018-12-24T08:16:00Z">
        <w:r w:rsidRPr="00F76D44" w:rsidDel="00D845E2">
          <w:rPr>
            <w:rFonts w:ascii="Arial" w:hAnsi="Arial" w:cs="Arial"/>
            <w:sz w:val="24"/>
            <w:szCs w:val="24"/>
          </w:rPr>
          <w:delText xml:space="preserve">less than </w:delText>
        </w:r>
      </w:del>
      <w:ins w:id="646" w:author="Jennifer Lockhart" w:date="2018-12-24T08:16:00Z">
        <w:r w:rsidR="00D845E2">
          <w:rPr>
            <w:rFonts w:ascii="Arial" w:hAnsi="Arial" w:cs="Arial"/>
            <w:sz w:val="24"/>
            <w:szCs w:val="24"/>
          </w:rPr>
          <w:t>&lt;</w:t>
        </w:r>
      </w:ins>
      <w:r w:rsidRPr="00F76D44">
        <w:rPr>
          <w:rFonts w:ascii="Arial" w:hAnsi="Arial" w:cs="Arial"/>
          <w:sz w:val="24"/>
          <w:szCs w:val="24"/>
        </w:rPr>
        <w:t>10% missing calls across the isolates (SNP calls in at least 82/ 91 isolates)</w:t>
      </w:r>
      <w:r w:rsidR="00AD14E2"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 xml:space="preserve">. </w:t>
      </w:r>
    </w:p>
    <w:p w14:paraId="1F38ECED" w14:textId="77777777" w:rsidR="00D91DB6" w:rsidRPr="00F76D44" w:rsidRDefault="00D91DB6">
      <w:pPr>
        <w:spacing w:line="360" w:lineRule="auto"/>
        <w:ind w:firstLine="720"/>
        <w:rPr>
          <w:rFonts w:ascii="Arial" w:hAnsi="Arial" w:cs="Arial"/>
          <w:sz w:val="24"/>
          <w:szCs w:val="24"/>
        </w:rPr>
      </w:pPr>
    </w:p>
    <w:p w14:paraId="65E5FDC3"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lastRenderedPageBreak/>
        <w:t>Detached leaf assay</w:t>
      </w:r>
    </w:p>
    <w:p w14:paraId="43450E7C" w14:textId="4E5DACD3"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 xml:space="preserve">To study the effect of genetic variation in </w:t>
      </w:r>
      <w:ins w:id="647" w:author="Jennifer Lockhart" w:date="2018-12-24T08:17:00Z">
        <w:r w:rsidR="00D845E2">
          <w:rPr>
            <w:rFonts w:ascii="Arial" w:hAnsi="Arial" w:cs="Arial"/>
            <w:sz w:val="24"/>
            <w:szCs w:val="24"/>
          </w:rPr>
          <w:t xml:space="preserve">the </w:t>
        </w:r>
      </w:ins>
      <w:r w:rsidRPr="00F76D44">
        <w:rPr>
          <w:rFonts w:ascii="Arial" w:hAnsi="Arial" w:cs="Arial"/>
          <w:sz w:val="24"/>
          <w:szCs w:val="24"/>
        </w:rPr>
        <w:t xml:space="preserve">host and pathogen on lesion formation, we infected detached leaves of 12 diverse tomato varieties with the </w:t>
      </w:r>
      <w:del w:id="648" w:author="Jennifer Lockhart" w:date="2018-12-24T08:17:00Z">
        <w:r w:rsidRPr="00F76D44" w:rsidDel="00D845E2">
          <w:rPr>
            <w:rFonts w:ascii="Arial" w:hAnsi="Arial" w:cs="Arial"/>
            <w:sz w:val="24"/>
            <w:szCs w:val="24"/>
          </w:rPr>
          <w:delText xml:space="preserve">above </w:delText>
        </w:r>
      </w:del>
      <w:r w:rsidRPr="00F76D44">
        <w:rPr>
          <w:rFonts w:ascii="Arial" w:hAnsi="Arial" w:cs="Arial"/>
          <w:sz w:val="24"/>
          <w:szCs w:val="24"/>
        </w:rPr>
        <w:t xml:space="preserve">97 </w:t>
      </w:r>
      <w:r w:rsidRPr="00F76D44">
        <w:rPr>
          <w:rFonts w:ascii="Arial" w:hAnsi="Arial" w:cs="Arial"/>
          <w:i/>
          <w:sz w:val="24"/>
          <w:szCs w:val="24"/>
        </w:rPr>
        <w:t>B. cinerea</w:t>
      </w:r>
      <w:r w:rsidRPr="00F76D44">
        <w:rPr>
          <w:rFonts w:ascii="Arial" w:hAnsi="Arial" w:cs="Arial"/>
          <w:sz w:val="24"/>
          <w:szCs w:val="24"/>
        </w:rPr>
        <w:t xml:space="preserve"> isolates</w:t>
      </w:r>
      <w:ins w:id="649" w:author="Jennifer Lockhart" w:date="2018-12-24T08:17:00Z">
        <w:r w:rsidR="00D845E2">
          <w:rPr>
            <w:rFonts w:ascii="Arial" w:hAnsi="Arial" w:cs="Arial"/>
            <w:sz w:val="24"/>
            <w:szCs w:val="24"/>
          </w:rPr>
          <w:t xml:space="preserve"> described above</w:t>
        </w:r>
      </w:ins>
      <w:r w:rsidRPr="00F76D44">
        <w:rPr>
          <w:rFonts w:ascii="Arial" w:hAnsi="Arial" w:cs="Arial"/>
          <w:sz w:val="24"/>
          <w:szCs w:val="24"/>
        </w:rPr>
        <w:t xml:space="preserve">.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w:t>
      </w:r>
      <w:ins w:id="650" w:author="Jennifer Lockhart" w:date="2018-12-24T08:18:00Z">
        <w:r w:rsidR="00D845E2">
          <w:rPr>
            <w:rFonts w:ascii="Arial" w:hAnsi="Arial" w:cs="Arial"/>
            <w:sz w:val="24"/>
            <w:szCs w:val="24"/>
          </w:rPr>
          <w:t xml:space="preserve">the </w:t>
        </w:r>
      </w:ins>
      <w:r w:rsidRPr="00F76D44">
        <w:rPr>
          <w:rFonts w:ascii="Arial" w:hAnsi="Arial" w:cs="Arial"/>
          <w:sz w:val="24"/>
          <w:szCs w:val="24"/>
        </w:rPr>
        <w:t xml:space="preserve">second true leaf or </w:t>
      </w:r>
      <w:r w:rsidR="00E41145" w:rsidRPr="00F76D44">
        <w:rPr>
          <w:rFonts w:ascii="Arial" w:hAnsi="Arial" w:cs="Arial"/>
          <w:sz w:val="24"/>
          <w:szCs w:val="24"/>
        </w:rPr>
        <w:t>younger</w:t>
      </w:r>
      <w:r w:rsidRPr="00F76D44">
        <w:rPr>
          <w:rFonts w:ascii="Arial" w:hAnsi="Arial" w:cs="Arial"/>
          <w:sz w:val="24"/>
          <w:szCs w:val="24"/>
        </w:rPr>
        <w:t>)</w:t>
      </w:r>
      <w:del w:id="651" w:author="Jennifer Lockhart" w:date="2018-12-24T08:18:00Z">
        <w:r w:rsidRPr="00F76D44" w:rsidDel="00D845E2">
          <w:rPr>
            <w:rFonts w:ascii="Arial" w:hAnsi="Arial" w:cs="Arial"/>
            <w:sz w:val="24"/>
            <w:szCs w:val="24"/>
          </w:rPr>
          <w:delText>,</w:delText>
        </w:r>
      </w:del>
      <w:r w:rsidRPr="00F76D44">
        <w:rPr>
          <w:rFonts w:ascii="Arial" w:hAnsi="Arial" w:cs="Arial"/>
          <w:sz w:val="24"/>
          <w:szCs w:val="24"/>
        </w:rPr>
        <w:t xml:space="preserve"> and 2 leaflet pairs per leaf. We randomized the order of leaves from each plant, and the leaflets were placed on 1% </w:t>
      </w:r>
      <w:proofErr w:type="spellStart"/>
      <w:ins w:id="652" w:author="Jennifer Lockhart" w:date="2018-12-24T08:18:00Z">
        <w:r w:rsidR="00D845E2">
          <w:rPr>
            <w:rFonts w:ascii="Arial" w:hAnsi="Arial" w:cs="Arial"/>
            <w:sz w:val="24"/>
            <w:szCs w:val="24"/>
          </w:rPr>
          <w:t>P</w:t>
        </w:r>
      </w:ins>
      <w:del w:id="653" w:author="Jennifer Lockhart" w:date="2018-12-24T08:18:00Z">
        <w:r w:rsidRPr="00F76D44" w:rsidDel="00D845E2">
          <w:rPr>
            <w:rFonts w:ascii="Arial" w:hAnsi="Arial" w:cs="Arial"/>
            <w:sz w:val="24"/>
            <w:szCs w:val="24"/>
          </w:rPr>
          <w:delText>p</w:delText>
        </w:r>
      </w:del>
      <w:r w:rsidRPr="00F76D44">
        <w:rPr>
          <w:rFonts w:ascii="Arial" w:hAnsi="Arial" w:cs="Arial"/>
          <w:sz w:val="24"/>
          <w:szCs w:val="24"/>
        </w:rPr>
        <w:t>hytoagar</w:t>
      </w:r>
      <w:proofErr w:type="spellEnd"/>
      <w:r w:rsidRPr="00F76D44">
        <w:rPr>
          <w:rFonts w:ascii="Arial" w:hAnsi="Arial" w:cs="Arial"/>
          <w:sz w:val="24"/>
          <w:szCs w:val="24"/>
        </w:rPr>
        <w:t xml:space="preserve"> in planting flats, with humidity domes. Our inoculation protocol followed previously described methods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(Denby, Kumar et al. 2004, Kliebenstein, Rowe et al. 2005)</w:t>
      </w:r>
      <w:r w:rsidRPr="00F76D44">
        <w:rPr>
          <w:rFonts w:ascii="Arial" w:hAnsi="Arial" w:cs="Arial"/>
          <w:sz w:val="24"/>
          <w:szCs w:val="24"/>
        </w:rPr>
        <w:fldChar w:fldCharType="end"/>
      </w:r>
      <w:r w:rsidRPr="00F76D44">
        <w:rPr>
          <w:rFonts w:ascii="Arial" w:hAnsi="Arial" w:cs="Arial"/>
          <w:sz w:val="24"/>
          <w:szCs w:val="24"/>
        </w:rPr>
        <w:t xml:space="preserve">. Spores were collected from mature </w:t>
      </w:r>
      <w:r w:rsidRPr="00F76D44">
        <w:rPr>
          <w:rFonts w:ascii="Arial" w:hAnsi="Arial" w:cs="Arial"/>
          <w:i/>
          <w:sz w:val="24"/>
          <w:szCs w:val="24"/>
        </w:rPr>
        <w:t>B. cinerea</w:t>
      </w:r>
      <w:r w:rsidRPr="00F76D44">
        <w:rPr>
          <w:rFonts w:ascii="Arial" w:hAnsi="Arial" w:cs="Arial"/>
          <w:sz w:val="24"/>
          <w:szCs w:val="24"/>
        </w:rPr>
        <w:t xml:space="preserve"> cultures grown on canned peach plates and diluted to 10 spores/ µL in filter-sterilized 50% organic grape juice. </w:t>
      </w:r>
      <w:bookmarkStart w:id="654" w:name="_Hlk514242071"/>
      <w:r w:rsidR="006A6D7B" w:rsidRPr="00F76D44">
        <w:rPr>
          <w:rFonts w:ascii="Arial" w:hAnsi="Arial" w:cs="Arial"/>
          <w:sz w:val="24"/>
          <w:szCs w:val="24"/>
        </w:rPr>
        <w:t xml:space="preserve">Spores in grape juice were maintained in </w:t>
      </w:r>
      <w:ins w:id="655" w:author="Jennifer Lockhart" w:date="2018-12-24T08:19:00Z">
        <w:r w:rsidR="00D845E2">
          <w:rPr>
            <w:rFonts w:ascii="Arial" w:hAnsi="Arial" w:cs="Arial"/>
            <w:sz w:val="24"/>
            <w:szCs w:val="24"/>
          </w:rPr>
          <w:t xml:space="preserve">a </w:t>
        </w:r>
      </w:ins>
      <w:r w:rsidR="006A6D7B" w:rsidRPr="00F76D44">
        <w:rPr>
          <w:rFonts w:ascii="Arial" w:hAnsi="Arial" w:cs="Arial"/>
          <w:sz w:val="24"/>
          <w:szCs w:val="24"/>
        </w:rPr>
        <w:t>4°C refrigerat</w:t>
      </w:r>
      <w:ins w:id="656" w:author="Jennifer Lockhart" w:date="2018-12-24T08:19:00Z">
        <w:r w:rsidR="00D845E2">
          <w:rPr>
            <w:rFonts w:ascii="Arial" w:hAnsi="Arial" w:cs="Arial"/>
            <w:sz w:val="24"/>
            <w:szCs w:val="24"/>
          </w:rPr>
          <w:t>or</w:t>
        </w:r>
      </w:ins>
      <w:del w:id="657" w:author="Jennifer Lockhart" w:date="2018-12-24T08:19:00Z">
        <w:r w:rsidR="006A6D7B" w:rsidRPr="00F76D44" w:rsidDel="00D845E2">
          <w:rPr>
            <w:rFonts w:ascii="Arial" w:hAnsi="Arial" w:cs="Arial"/>
            <w:sz w:val="24"/>
            <w:szCs w:val="24"/>
          </w:rPr>
          <w:delText>ion</w:delText>
        </w:r>
      </w:del>
      <w:r w:rsidR="006A6D7B" w:rsidRPr="00F76D44">
        <w:rPr>
          <w:rFonts w:ascii="Arial" w:hAnsi="Arial" w:cs="Arial"/>
          <w:sz w:val="24"/>
          <w:szCs w:val="24"/>
        </w:rPr>
        <w:t xml:space="preserve"> or </w:t>
      </w:r>
      <w:r w:rsidR="00A03AD5" w:rsidRPr="00F76D44">
        <w:rPr>
          <w:rFonts w:ascii="Arial" w:hAnsi="Arial" w:cs="Arial"/>
          <w:sz w:val="24"/>
          <w:szCs w:val="24"/>
        </w:rPr>
        <w:t>on</w:t>
      </w:r>
      <w:r w:rsidR="006A6D7B" w:rsidRPr="00F76D44">
        <w:rPr>
          <w:rFonts w:ascii="Arial" w:hAnsi="Arial" w:cs="Arial"/>
          <w:sz w:val="24"/>
          <w:szCs w:val="24"/>
        </w:rPr>
        <w:t xml:space="preserve"> ice from the time of collection</w:t>
      </w:r>
      <w:del w:id="658" w:author="Jennifer Lockhart" w:date="2018-12-24T08:19:00Z">
        <w:r w:rsidR="006A6D7B" w:rsidRPr="00F76D44" w:rsidDel="00D845E2">
          <w:rPr>
            <w:rFonts w:ascii="Arial" w:hAnsi="Arial" w:cs="Arial"/>
            <w:sz w:val="24"/>
            <w:szCs w:val="24"/>
          </w:rPr>
          <w:delText>,</w:delText>
        </w:r>
      </w:del>
      <w:r w:rsidR="006A6D7B" w:rsidRPr="00F76D44">
        <w:rPr>
          <w:rFonts w:ascii="Arial" w:hAnsi="Arial" w:cs="Arial"/>
          <w:sz w:val="24"/>
          <w:szCs w:val="24"/>
        </w:rPr>
        <w:t xml:space="preserve"> to </w:t>
      </w:r>
      <w:r w:rsidR="00BB369B" w:rsidRPr="00F76D44">
        <w:rPr>
          <w:rFonts w:ascii="Arial" w:hAnsi="Arial" w:cs="Arial"/>
          <w:sz w:val="24"/>
          <w:szCs w:val="24"/>
        </w:rPr>
        <w:t>inhibit</w:t>
      </w:r>
      <w:r w:rsidR="006A6D7B" w:rsidRPr="00F76D44">
        <w:rPr>
          <w:rFonts w:ascii="Arial" w:hAnsi="Arial" w:cs="Arial"/>
          <w:sz w:val="24"/>
          <w:szCs w:val="24"/>
        </w:rPr>
        <w:t xml:space="preserve"> germination prior to inoculation. </w:t>
      </w:r>
      <w:bookmarkEnd w:id="654"/>
      <w:r w:rsidR="006D3CB6" w:rsidRPr="00F76D44">
        <w:rPr>
          <w:rFonts w:ascii="Arial" w:hAnsi="Arial" w:cs="Arial"/>
          <w:sz w:val="24"/>
          <w:szCs w:val="24"/>
        </w:rPr>
        <w:t>The diluted s</w:t>
      </w:r>
      <w:r w:rsidR="00FB6D1C" w:rsidRPr="00F76D44">
        <w:rPr>
          <w:rFonts w:ascii="Arial" w:hAnsi="Arial" w:cs="Arial"/>
          <w:sz w:val="24"/>
          <w:szCs w:val="24"/>
        </w:rPr>
        <w:t xml:space="preserve">pore suspensions were </w:t>
      </w:r>
      <w:r w:rsidR="006D3CB6" w:rsidRPr="00F76D44">
        <w:rPr>
          <w:rFonts w:ascii="Arial" w:hAnsi="Arial" w:cs="Arial"/>
          <w:sz w:val="24"/>
          <w:szCs w:val="24"/>
        </w:rPr>
        <w:t>homogenized by agitation</w:t>
      </w:r>
      <w:r w:rsidR="00EE6645" w:rsidRPr="00F76D44">
        <w:rPr>
          <w:rFonts w:ascii="Arial" w:hAnsi="Arial" w:cs="Arial"/>
          <w:sz w:val="24"/>
          <w:szCs w:val="24"/>
        </w:rPr>
        <w:t xml:space="preserve"> continuously during the entire process of applying the spores to all samples</w:t>
      </w:r>
      <w:ins w:id="659" w:author="Jennifer Lockhart" w:date="2018-12-24T08:20:00Z">
        <w:r w:rsidR="00D845E2">
          <w:rPr>
            <w:rFonts w:ascii="Arial" w:hAnsi="Arial" w:cs="Arial"/>
            <w:sz w:val="24"/>
            <w:szCs w:val="24"/>
          </w:rPr>
          <w:t xml:space="preserve"> to</w:t>
        </w:r>
      </w:ins>
      <w:del w:id="660" w:author="Jennifer Lockhart" w:date="2018-12-24T08:20:00Z">
        <w:r w:rsidR="00EE6645" w:rsidRPr="00F76D44" w:rsidDel="00D845E2">
          <w:rPr>
            <w:rFonts w:ascii="Arial" w:hAnsi="Arial" w:cs="Arial"/>
            <w:sz w:val="24"/>
            <w:szCs w:val="24"/>
          </w:rPr>
          <w:delText>. This</w:delText>
        </w:r>
      </w:del>
      <w:r w:rsidR="00EE6645" w:rsidRPr="00F76D44">
        <w:rPr>
          <w:rFonts w:ascii="Arial" w:hAnsi="Arial" w:cs="Arial"/>
          <w:sz w:val="24"/>
          <w:szCs w:val="24"/>
        </w:rPr>
        <w:t xml:space="preserve"> maintain</w:t>
      </w:r>
      <w:del w:id="661" w:author="Jennifer Lockhart" w:date="2018-12-24T08:20:00Z">
        <w:r w:rsidR="00EE6645" w:rsidRPr="00F76D44" w:rsidDel="00D845E2">
          <w:rPr>
            <w:rFonts w:ascii="Arial" w:hAnsi="Arial" w:cs="Arial"/>
            <w:sz w:val="24"/>
            <w:szCs w:val="24"/>
          </w:rPr>
          <w:delText>s</w:delText>
        </w:r>
      </w:del>
      <w:r w:rsidR="00EE6645" w:rsidRPr="00F76D44">
        <w:rPr>
          <w:rFonts w:ascii="Arial" w:hAnsi="Arial" w:cs="Arial"/>
          <w:sz w:val="24"/>
          <w:szCs w:val="24"/>
        </w:rPr>
        <w:t xml:space="preserve"> the spores in the suspension and ensure</w:t>
      </w:r>
      <w:del w:id="662" w:author="Jennifer Lockhart" w:date="2018-12-24T08:20:00Z">
        <w:r w:rsidR="00EE6645" w:rsidRPr="00F76D44" w:rsidDel="00D845E2">
          <w:rPr>
            <w:rFonts w:ascii="Arial" w:hAnsi="Arial" w:cs="Arial"/>
            <w:sz w:val="24"/>
            <w:szCs w:val="24"/>
          </w:rPr>
          <w:delText>s</w:delText>
        </w:r>
      </w:del>
      <w:r w:rsidR="00EE6645" w:rsidRPr="00F76D44">
        <w:rPr>
          <w:rFonts w:ascii="Arial" w:hAnsi="Arial" w:cs="Arial"/>
          <w:sz w:val="24"/>
          <w:szCs w:val="24"/>
        </w:rPr>
        <w:t xml:space="preserve"> even application across samples</w:t>
      </w:r>
      <w:ins w:id="663" w:author="Jennifer Lockhart" w:date="2018-12-24T08:20:00Z">
        <w:r w:rsidR="00D845E2">
          <w:rPr>
            <w:rFonts w:ascii="Arial" w:hAnsi="Arial" w:cs="Arial"/>
            <w:sz w:val="24"/>
            <w:szCs w:val="24"/>
          </w:rPr>
          <w:t>. For inoculation</w:t>
        </w:r>
      </w:ins>
      <w:r w:rsidR="006D3CB6" w:rsidRPr="00F76D44">
        <w:rPr>
          <w:rFonts w:ascii="Arial" w:hAnsi="Arial" w:cs="Arial"/>
          <w:sz w:val="24"/>
          <w:szCs w:val="24"/>
        </w:rPr>
        <w:t xml:space="preserve">, </w:t>
      </w:r>
      <w:del w:id="664" w:author="Jennifer Lockhart" w:date="2018-12-24T08:20:00Z">
        <w:r w:rsidR="006D3CB6" w:rsidRPr="00F76D44" w:rsidDel="00D845E2">
          <w:rPr>
            <w:rFonts w:ascii="Arial" w:hAnsi="Arial" w:cs="Arial"/>
            <w:sz w:val="24"/>
            <w:szCs w:val="24"/>
          </w:rPr>
          <w:delText xml:space="preserve">then </w:delText>
        </w:r>
      </w:del>
      <w:r w:rsidRPr="00F76D44">
        <w:rPr>
          <w:rFonts w:ascii="Arial" w:hAnsi="Arial" w:cs="Arial"/>
          <w:sz w:val="24"/>
          <w:szCs w:val="24"/>
        </w:rPr>
        <w:t>4</w:t>
      </w:r>
      <w:ins w:id="665" w:author="Jennifer Lockhart" w:date="2018-12-24T08:20:00Z">
        <w:r w:rsidR="00D845E2">
          <w:rPr>
            <w:rFonts w:ascii="Arial" w:hAnsi="Arial" w:cs="Arial"/>
            <w:sz w:val="24"/>
            <w:szCs w:val="24"/>
          </w:rPr>
          <w:t xml:space="preserve"> </w:t>
        </w:r>
      </w:ins>
      <w:r w:rsidRPr="00F76D44">
        <w:rPr>
          <w:rFonts w:ascii="Arial" w:hAnsi="Arial" w:cs="Arial"/>
          <w:sz w:val="24"/>
          <w:szCs w:val="24"/>
        </w:rPr>
        <w:t>µl droplets were placed onto the detached leaflets at room temperature.</w:t>
      </w:r>
      <w:r w:rsidR="00A03AD5" w:rsidRPr="00F76D44">
        <w:rPr>
          <w:rFonts w:ascii="Arial" w:hAnsi="Arial" w:cs="Arial"/>
          <w:sz w:val="24"/>
          <w:szCs w:val="24"/>
        </w:rPr>
        <w:t xml:space="preserve"> The entire inoculation took approximately 2 hour</w:t>
      </w:r>
      <w:del w:id="666" w:author="Jennifer Lockhart" w:date="2018-12-24T08:22:00Z">
        <w:r w:rsidR="00AD14E2" w:rsidRPr="00F76D44" w:rsidDel="000124F6">
          <w:rPr>
            <w:rFonts w:ascii="Arial" w:hAnsi="Arial" w:cs="Arial"/>
            <w:sz w:val="24"/>
            <w:szCs w:val="24"/>
          </w:rPr>
          <w:delText>s</w:delText>
        </w:r>
      </w:del>
      <w:r w:rsidR="00A03AD5" w:rsidRPr="00F76D44">
        <w:rPr>
          <w:rFonts w:ascii="Arial" w:hAnsi="Arial" w:cs="Arial"/>
          <w:sz w:val="24"/>
          <w:szCs w:val="24"/>
        </w:rPr>
        <w:t xml:space="preserve"> </w:t>
      </w:r>
      <w:del w:id="667" w:author="Jennifer Lockhart" w:date="2018-12-24T08:21:00Z">
        <w:r w:rsidR="00A03AD5" w:rsidRPr="00F76D44" w:rsidDel="000124F6">
          <w:rPr>
            <w:rFonts w:ascii="Arial" w:hAnsi="Arial" w:cs="Arial"/>
            <w:sz w:val="24"/>
            <w:szCs w:val="24"/>
          </w:rPr>
          <w:delText xml:space="preserve">of time </w:delText>
        </w:r>
      </w:del>
      <w:r w:rsidR="00A03AD5" w:rsidRPr="00F76D44">
        <w:rPr>
          <w:rFonts w:ascii="Arial" w:hAnsi="Arial" w:cs="Arial"/>
          <w:sz w:val="24"/>
          <w:szCs w:val="24"/>
        </w:rPr>
        <w:t>per experiment.</w:t>
      </w:r>
      <w:r w:rsidRPr="00F76D44">
        <w:rPr>
          <w:rFonts w:ascii="Arial" w:hAnsi="Arial" w:cs="Arial"/>
          <w:sz w:val="24"/>
          <w:szCs w:val="24"/>
        </w:rPr>
        <w:t xml:space="preserve"> Mock-inoculated control leaves were treated with 4µL of 50% organic grape juice</w:t>
      </w:r>
      <w:r w:rsidRPr="00F76D44" w:rsidDel="00374962">
        <w:rPr>
          <w:rFonts w:ascii="Arial" w:hAnsi="Arial" w:cs="Arial"/>
          <w:sz w:val="24"/>
          <w:szCs w:val="24"/>
        </w:rPr>
        <w:t xml:space="preserve"> </w:t>
      </w:r>
      <w:r w:rsidRPr="00F76D44">
        <w:rPr>
          <w:rFonts w:ascii="Arial" w:hAnsi="Arial" w:cs="Arial"/>
          <w:sz w:val="24"/>
          <w:szCs w:val="24"/>
        </w:rPr>
        <w:t>without spores. Digital photos were taken of all leaflets at 24, 48, and 72 hours post inoculation</w:t>
      </w:r>
      <w:ins w:id="668" w:author="Jennifer Lockhart" w:date="2018-12-24T08:22:00Z">
        <w:r w:rsidR="000124F6">
          <w:rPr>
            <w:rFonts w:ascii="Arial" w:hAnsi="Arial" w:cs="Arial"/>
            <w:sz w:val="24"/>
            <w:szCs w:val="24"/>
          </w:rPr>
          <w:t>,</w:t>
        </w:r>
      </w:ins>
      <w:r w:rsidRPr="00F76D44">
        <w:rPr>
          <w:rFonts w:ascii="Arial" w:hAnsi="Arial" w:cs="Arial"/>
          <w:sz w:val="24"/>
          <w:szCs w:val="24"/>
        </w:rPr>
        <w:t xml:space="preserve"> and automated image analysis was used to measure lesion size.</w:t>
      </w:r>
    </w:p>
    <w:p w14:paraId="4B49936C" w14:textId="77777777" w:rsidR="00D91DB6" w:rsidRPr="00F76D44" w:rsidRDefault="00D91DB6">
      <w:pPr>
        <w:spacing w:line="360" w:lineRule="auto"/>
        <w:rPr>
          <w:rFonts w:ascii="Arial" w:hAnsi="Arial" w:cs="Arial"/>
          <w:sz w:val="24"/>
          <w:szCs w:val="24"/>
        </w:rPr>
      </w:pPr>
    </w:p>
    <w:p w14:paraId="60A9710C"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t>Automated Image Analysis</w:t>
      </w:r>
    </w:p>
    <w:p w14:paraId="5F62B8E4" w14:textId="32D5A093"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 xml:space="preserve">Lesion area was digitally measured using the </w:t>
      </w:r>
      <w:proofErr w:type="spellStart"/>
      <w:r w:rsidRPr="00F76D44">
        <w:rPr>
          <w:rFonts w:ascii="Arial" w:hAnsi="Arial" w:cs="Arial"/>
          <w:sz w:val="24"/>
          <w:szCs w:val="24"/>
        </w:rPr>
        <w:t>EBImage</w:t>
      </w:r>
      <w:proofErr w:type="spellEnd"/>
      <w:r w:rsidRPr="00F76D44">
        <w:rPr>
          <w:rFonts w:ascii="Arial" w:hAnsi="Arial" w:cs="Arial"/>
          <w:sz w:val="24"/>
          <w:szCs w:val="24"/>
        </w:rPr>
        <w:t xml:space="preserve"> and </w:t>
      </w:r>
      <w:proofErr w:type="spellStart"/>
      <w:r w:rsidRPr="00F76D44">
        <w:rPr>
          <w:rFonts w:ascii="Arial" w:hAnsi="Arial" w:cs="Arial"/>
          <w:sz w:val="24"/>
          <w:szCs w:val="24"/>
        </w:rPr>
        <w:t>CRImage</w:t>
      </w:r>
      <w:proofErr w:type="spellEnd"/>
      <w:r w:rsidRPr="00F76D44">
        <w:rPr>
          <w:rFonts w:ascii="Arial" w:hAnsi="Arial" w:cs="Arial"/>
          <w:sz w:val="24"/>
          <w:szCs w:val="24"/>
        </w:rPr>
        <w:t xml:space="preserve"> packages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(Pau, Fuchs et al. 2010, Failmezger, Yuan et al. 2012)</w:t>
      </w:r>
      <w:r w:rsidRPr="00F76D44">
        <w:rPr>
          <w:rFonts w:ascii="Arial" w:hAnsi="Arial" w:cs="Arial"/>
          <w:sz w:val="24"/>
          <w:szCs w:val="24"/>
        </w:rPr>
        <w:fldChar w:fldCharType="end"/>
      </w:r>
      <w:r w:rsidRPr="00F76D44">
        <w:rPr>
          <w:rFonts w:ascii="Arial" w:hAnsi="Arial" w:cs="Arial"/>
          <w:sz w:val="24"/>
          <w:szCs w:val="24"/>
        </w:rPr>
        <w:t xml:space="preserve"> in the R statistical environment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(R Development Core Team 2008)</w:t>
      </w:r>
      <w:r w:rsidRPr="00F76D44">
        <w:rPr>
          <w:rFonts w:ascii="Arial" w:hAnsi="Arial" w:cs="Arial"/>
          <w:sz w:val="24"/>
          <w:szCs w:val="24"/>
        </w:rPr>
        <w:fldChar w:fldCharType="end"/>
      </w:r>
      <w:r w:rsidRPr="00F76D44">
        <w:rPr>
          <w:rFonts w:ascii="Arial" w:hAnsi="Arial" w:cs="Arial"/>
          <w:sz w:val="24"/>
          <w:szCs w:val="24"/>
        </w:rPr>
        <w:t xml:space="preserve">, as previously described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(Corwin, Copeland et al. 2016, Corwin, Subedy et al. 2016)</w:t>
      </w:r>
      <w:r w:rsidRPr="00F76D44">
        <w:rPr>
          <w:rFonts w:ascii="Arial" w:hAnsi="Arial" w:cs="Arial"/>
          <w:sz w:val="24"/>
          <w:szCs w:val="24"/>
        </w:rPr>
        <w:fldChar w:fldCharType="end"/>
      </w:r>
      <w:r w:rsidRPr="00F76D44">
        <w:rPr>
          <w:rFonts w:ascii="Arial" w:hAnsi="Arial" w:cs="Arial"/>
          <w:sz w:val="24"/>
          <w:szCs w:val="24"/>
        </w:rPr>
        <w:t xml:space="preserve">. Leaflets were identified as objects with green hue, and lesions were identified as low-saturation objects within leaves. Images masks were </w:t>
      </w:r>
      <w:r w:rsidRPr="00F76D44">
        <w:rPr>
          <w:rFonts w:ascii="Arial" w:hAnsi="Arial" w:cs="Arial"/>
          <w:sz w:val="24"/>
          <w:szCs w:val="24"/>
        </w:rPr>
        <w:lastRenderedPageBreak/>
        <w:t>generated for both the leaf and lesion, then manually refined by a technician to ensure accurate object calling. The area</w:t>
      </w:r>
      <w:ins w:id="669" w:author="Jennifer Lockhart" w:date="2018-12-24T08:22:00Z">
        <w:r w:rsidR="000124F6">
          <w:rPr>
            <w:rFonts w:ascii="Arial" w:hAnsi="Arial" w:cs="Arial"/>
            <w:sz w:val="24"/>
            <w:szCs w:val="24"/>
          </w:rPr>
          <w:t>s</w:t>
        </w:r>
      </w:ins>
      <w:r w:rsidRPr="00F76D44">
        <w:rPr>
          <w:rFonts w:ascii="Arial" w:hAnsi="Arial" w:cs="Arial"/>
          <w:sz w:val="24"/>
          <w:szCs w:val="24"/>
        </w:rPr>
        <w:t xml:space="preserve"> of these leaves and lesions were then automatically measured as pixels per lesion and converted to area using a 1 cm reference within each image.</w:t>
      </w:r>
    </w:p>
    <w:p w14:paraId="695BF35E" w14:textId="77777777" w:rsidR="00D91DB6" w:rsidRPr="00F76D44" w:rsidRDefault="00D91DB6">
      <w:pPr>
        <w:spacing w:line="360" w:lineRule="auto"/>
        <w:ind w:firstLine="720"/>
        <w:rPr>
          <w:rFonts w:ascii="Arial" w:hAnsi="Arial" w:cs="Arial"/>
          <w:sz w:val="24"/>
          <w:szCs w:val="24"/>
        </w:rPr>
      </w:pPr>
    </w:p>
    <w:p w14:paraId="0794569C"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t>Data analysis</w:t>
      </w:r>
    </w:p>
    <w:p w14:paraId="10D01780" w14:textId="50E003AB" w:rsidR="00C368B8" w:rsidRPr="00F76D44" w:rsidRDefault="00D91DB6">
      <w:pPr>
        <w:spacing w:line="360" w:lineRule="auto"/>
        <w:rPr>
          <w:rFonts w:ascii="Arial" w:hAnsi="Arial" w:cs="Arial"/>
          <w:sz w:val="24"/>
          <w:szCs w:val="24"/>
        </w:rPr>
      </w:pPr>
      <w:r w:rsidRPr="00F76D44">
        <w:rPr>
          <w:rFonts w:ascii="Arial" w:hAnsi="Arial" w:cs="Arial"/>
          <w:sz w:val="24"/>
          <w:szCs w:val="24"/>
        </w:rPr>
        <w:tab/>
        <w:t>We analyzed lesion areas using general linear model</w:t>
      </w:r>
      <w:r w:rsidR="00D02107" w:rsidRPr="00F76D44">
        <w:rPr>
          <w:rFonts w:ascii="Arial" w:hAnsi="Arial" w:cs="Arial"/>
          <w:sz w:val="24"/>
          <w:szCs w:val="24"/>
        </w:rPr>
        <w:t>s</w:t>
      </w:r>
      <w:r w:rsidRPr="00F76D44">
        <w:rPr>
          <w:rFonts w:ascii="Arial" w:hAnsi="Arial" w:cs="Arial"/>
          <w:sz w:val="24"/>
          <w:szCs w:val="24"/>
        </w:rPr>
        <w:t xml:space="preserve"> for the full experiment</w:t>
      </w:r>
      <w:r w:rsidR="00C368B8" w:rsidRPr="00F76D44">
        <w:rPr>
          <w:rFonts w:ascii="Arial" w:hAnsi="Arial" w:cs="Arial"/>
          <w:sz w:val="24"/>
          <w:szCs w:val="24"/>
        </w:rPr>
        <w:t xml:space="preserve"> to determine the contributions of plant and pathogen genotype</w:t>
      </w:r>
      <w:r w:rsidR="00D02107" w:rsidRPr="00F76D44">
        <w:rPr>
          <w:rFonts w:ascii="Arial" w:hAnsi="Arial" w:cs="Arial"/>
          <w:sz w:val="24"/>
          <w:szCs w:val="24"/>
        </w:rPr>
        <w:t xml:space="preserve">(R lme4 package; </w:t>
      </w:r>
      <w:r w:rsidR="00D02107" w:rsidRPr="00F76D44">
        <w:rPr>
          <w:rFonts w:ascii="Arial" w:hAnsi="Arial" w:cs="Arial"/>
          <w:sz w:val="24"/>
          <w:szCs w:val="24"/>
        </w:rPr>
        <w:fldChar w:fldCharType="begin"/>
      </w:r>
      <w:r w:rsidR="00D02107"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F76D44">
        <w:rPr>
          <w:rFonts w:ascii="Arial" w:hAnsi="Arial" w:cs="Arial"/>
          <w:sz w:val="24"/>
          <w:szCs w:val="24"/>
        </w:rPr>
        <w:fldChar w:fldCharType="separate"/>
      </w:r>
      <w:r w:rsidR="00D02107" w:rsidRPr="00F76D44">
        <w:rPr>
          <w:rFonts w:ascii="Arial" w:hAnsi="Arial" w:cs="Arial"/>
          <w:noProof/>
          <w:sz w:val="24"/>
          <w:szCs w:val="24"/>
        </w:rPr>
        <w:t>(Bates, Maechler et al. 2015)</w:t>
      </w:r>
      <w:r w:rsidR="00D02107" w:rsidRPr="00F76D44">
        <w:rPr>
          <w:rFonts w:ascii="Arial" w:hAnsi="Arial" w:cs="Arial"/>
          <w:sz w:val="24"/>
          <w:szCs w:val="24"/>
        </w:rPr>
        <w:fldChar w:fldCharType="end"/>
      </w:r>
      <w:r w:rsidR="00D02107" w:rsidRPr="00F76D44">
        <w:rPr>
          <w:rFonts w:ascii="Arial" w:hAnsi="Arial" w:cs="Arial"/>
          <w:sz w:val="24"/>
          <w:szCs w:val="24"/>
        </w:rPr>
        <w:t>)</w:t>
      </w:r>
      <w:ins w:id="670" w:author="Jennifer Lockhart" w:date="2018-12-24T08:23:00Z">
        <w:r w:rsidR="000124F6">
          <w:rPr>
            <w:rFonts w:ascii="Arial" w:hAnsi="Arial" w:cs="Arial"/>
            <w:sz w:val="24"/>
            <w:szCs w:val="24"/>
          </w:rPr>
          <w:t xml:space="preserve">. </w:t>
        </w:r>
      </w:ins>
      <w:r w:rsidRPr="00F76D44">
        <w:rPr>
          <w:rFonts w:ascii="Arial" w:hAnsi="Arial" w:cs="Arial"/>
          <w:sz w:val="24"/>
          <w:szCs w:val="24"/>
        </w:rPr>
        <w:t xml:space="preserve">Two of our 97 isolates that did not have replication across 2 experiments were dropped at this stage of analysis. </w:t>
      </w:r>
      <w:r w:rsidR="00C368B8" w:rsidRPr="00F76D44">
        <w:rPr>
          <w:rFonts w:ascii="Arial" w:hAnsi="Arial" w:cs="Arial"/>
          <w:sz w:val="24"/>
          <w:szCs w:val="24"/>
        </w:rPr>
        <w:t>We used the following linear models</w:t>
      </w:r>
      <w:r w:rsidR="00D02107" w:rsidRPr="00F76D44">
        <w:rPr>
          <w:rFonts w:ascii="Arial" w:hAnsi="Arial" w:cs="Arial"/>
          <w:sz w:val="24"/>
          <w:szCs w:val="24"/>
        </w:rPr>
        <w:t xml:space="preserve"> throughout our analyses</w:t>
      </w:r>
      <w:r w:rsidR="00C368B8" w:rsidRPr="00F76D44">
        <w:rPr>
          <w:rFonts w:ascii="Arial" w:hAnsi="Arial" w:cs="Arial"/>
          <w:sz w:val="24"/>
          <w:szCs w:val="24"/>
        </w:rPr>
        <w:t>.</w:t>
      </w:r>
    </w:p>
    <w:p w14:paraId="2DC627C1" w14:textId="0BB003A0" w:rsidR="00044920" w:rsidRPr="00F76D44" w:rsidRDefault="00044920">
      <w:pPr>
        <w:spacing w:line="360" w:lineRule="auto"/>
        <w:rPr>
          <w:rFonts w:ascii="Arial" w:hAnsi="Arial" w:cs="Arial"/>
          <w:sz w:val="24"/>
          <w:szCs w:val="24"/>
        </w:rPr>
        <w:pPrChange w:id="671" w:author="Jennifer Lockhart" w:date="2018-12-21T15:47:00Z">
          <w:pPr/>
        </w:pPrChange>
      </w:pPr>
      <w:r w:rsidRPr="00F76D44">
        <w:rPr>
          <w:rFonts w:ascii="Arial" w:hAnsi="Arial" w:cs="Arial"/>
          <w:sz w:val="24"/>
          <w:szCs w:val="24"/>
        </w:rPr>
        <w:t>Main mixed-effect model of lesion size variation</w:t>
      </w:r>
    </w:p>
    <w:p w14:paraId="25EFD42F" w14:textId="04BE59C9" w:rsidR="00044920" w:rsidRPr="00F76D44" w:rsidRDefault="00044920">
      <w:pPr>
        <w:spacing w:line="360" w:lineRule="auto"/>
        <w:rPr>
          <w:rFonts w:ascii="Arial" w:hAnsi="Arial" w:cs="Arial"/>
          <w:sz w:val="24"/>
          <w:szCs w:val="24"/>
        </w:rPr>
        <w:pPrChange w:id="672" w:author="Jennifer Lockhart" w:date="2018-12-21T15:47:00Z">
          <w:pPr/>
        </w:pPrChange>
      </w:pPr>
      <w:commentRangeStart w:id="673"/>
      <w:r w:rsidRPr="00F76D44">
        <w:rPr>
          <w:rFonts w:ascii="Arial" w:hAnsi="Arial" w:cs="Arial"/>
          <w:sz w:val="24"/>
          <w:szCs w:val="24"/>
        </w:rPr>
        <w:t>Y</w:t>
      </w:r>
      <w:commentRangeEnd w:id="673"/>
      <w:r w:rsidR="0086274C">
        <w:rPr>
          <w:rStyle w:val="CommentReference"/>
        </w:rPr>
        <w:commentReference w:id="673"/>
      </w:r>
      <w:r w:rsidRPr="00F76D44">
        <w:rPr>
          <w:rFonts w:ascii="Arial" w:hAnsi="Arial" w:cs="Arial"/>
          <w:sz w:val="24"/>
          <w:szCs w:val="24"/>
        </w:rPr>
        <w:t xml:space="preserve"> = I + D/P + I:D + I:D/P + W</w:t>
      </w:r>
      <w:r w:rsidRPr="00F76D44">
        <w:rPr>
          <w:rFonts w:ascii="Arial" w:hAnsi="Arial" w:cs="Arial"/>
          <w:sz w:val="24"/>
          <w:szCs w:val="24"/>
          <w:vertAlign w:val="subscript"/>
        </w:rPr>
        <w:t>R</w:t>
      </w:r>
      <w:r w:rsidRPr="00F76D44">
        <w:rPr>
          <w:rFonts w:ascii="Arial" w:hAnsi="Arial" w:cs="Arial"/>
          <w:sz w:val="24"/>
          <w:szCs w:val="24"/>
        </w:rPr>
        <w:t>/L/A + E</w:t>
      </w:r>
      <w:r w:rsidRPr="00F76D44">
        <w:rPr>
          <w:rFonts w:ascii="Arial" w:hAnsi="Arial" w:cs="Arial"/>
          <w:sz w:val="24"/>
          <w:szCs w:val="24"/>
          <w:vertAlign w:val="subscript"/>
        </w:rPr>
        <w:t>R</w:t>
      </w:r>
      <w:r w:rsidRPr="00F76D44">
        <w:rPr>
          <w:rFonts w:ascii="Arial" w:hAnsi="Arial" w:cs="Arial"/>
          <w:sz w:val="24"/>
          <w:szCs w:val="24"/>
        </w:rPr>
        <w:t xml:space="preserve"> </w:t>
      </w:r>
      <w:r w:rsidR="00871253" w:rsidRPr="00F76D44">
        <w:rPr>
          <w:rFonts w:ascii="Arial" w:hAnsi="Arial" w:cs="Arial"/>
          <w:sz w:val="24"/>
          <w:szCs w:val="24"/>
        </w:rPr>
        <w:t>+ E</w:t>
      </w:r>
      <w:r w:rsidR="00BF101A" w:rsidRPr="00F76D44">
        <w:rPr>
          <w:rFonts w:ascii="Arial" w:hAnsi="Arial" w:cs="Arial"/>
          <w:sz w:val="24"/>
          <w:szCs w:val="24"/>
          <w:vertAlign w:val="subscript"/>
        </w:rPr>
        <w:t>R</w:t>
      </w:r>
      <w:r w:rsidR="00BF101A" w:rsidRPr="00F76D44">
        <w:rPr>
          <w:rFonts w:ascii="Arial" w:hAnsi="Arial" w:cs="Arial"/>
          <w:sz w:val="24"/>
          <w:szCs w:val="24"/>
        </w:rPr>
        <w:t>:I</w:t>
      </w:r>
    </w:p>
    <w:p w14:paraId="7CABC3F8" w14:textId="63323FC4" w:rsidR="00044920" w:rsidRPr="00F76D44" w:rsidRDefault="00044920">
      <w:pPr>
        <w:spacing w:line="360" w:lineRule="auto"/>
        <w:rPr>
          <w:rFonts w:ascii="Arial" w:hAnsi="Arial" w:cs="Arial"/>
          <w:sz w:val="24"/>
          <w:szCs w:val="24"/>
        </w:rPr>
        <w:pPrChange w:id="674" w:author="Jennifer Lockhart" w:date="2018-12-21T15:47:00Z">
          <w:pPr/>
        </w:pPrChange>
      </w:pPr>
      <w:r w:rsidRPr="00F76D44">
        <w:rPr>
          <w:rFonts w:ascii="Arial" w:hAnsi="Arial" w:cs="Arial"/>
          <w:sz w:val="24"/>
          <w:szCs w:val="24"/>
        </w:rPr>
        <w:t>Within-plant accession mixed-effect model of lesion size</w:t>
      </w:r>
    </w:p>
    <w:p w14:paraId="648A0A6F" w14:textId="77777777" w:rsidR="00044920" w:rsidRPr="00F76D44" w:rsidRDefault="00044920">
      <w:pPr>
        <w:spacing w:line="360" w:lineRule="auto"/>
        <w:rPr>
          <w:rFonts w:ascii="Arial" w:hAnsi="Arial" w:cs="Arial"/>
          <w:sz w:val="24"/>
          <w:szCs w:val="24"/>
        </w:rPr>
        <w:pPrChange w:id="675" w:author="Jennifer Lockhart" w:date="2018-12-21T15:47:00Z">
          <w:pPr/>
        </w:pPrChange>
      </w:pPr>
      <w:r w:rsidRPr="00F76D44">
        <w:rPr>
          <w:rFonts w:ascii="Arial" w:hAnsi="Arial" w:cs="Arial"/>
          <w:sz w:val="24"/>
          <w:szCs w:val="24"/>
        </w:rPr>
        <w:t>Y = I + W</w:t>
      </w:r>
      <w:r w:rsidRPr="00F76D44">
        <w:rPr>
          <w:rFonts w:ascii="Arial" w:hAnsi="Arial" w:cs="Arial"/>
          <w:sz w:val="24"/>
          <w:szCs w:val="24"/>
          <w:vertAlign w:val="subscript"/>
        </w:rPr>
        <w:t>R</w:t>
      </w:r>
      <w:r w:rsidRPr="00F76D44">
        <w:rPr>
          <w:rFonts w:ascii="Arial" w:hAnsi="Arial" w:cs="Arial"/>
          <w:sz w:val="24"/>
          <w:szCs w:val="24"/>
        </w:rPr>
        <w:t>/L/A + E</w:t>
      </w:r>
      <w:r w:rsidRPr="00F76D44">
        <w:rPr>
          <w:rFonts w:ascii="Arial" w:hAnsi="Arial" w:cs="Arial"/>
          <w:sz w:val="24"/>
          <w:szCs w:val="24"/>
          <w:vertAlign w:val="subscript"/>
        </w:rPr>
        <w:t>R</w:t>
      </w:r>
      <w:r w:rsidRPr="00F76D44">
        <w:rPr>
          <w:rFonts w:ascii="Arial" w:hAnsi="Arial" w:cs="Arial"/>
          <w:sz w:val="24"/>
          <w:szCs w:val="24"/>
        </w:rPr>
        <w:t xml:space="preserve"> + E</w:t>
      </w:r>
      <w:r w:rsidRPr="00F76D44">
        <w:rPr>
          <w:rFonts w:ascii="Arial" w:hAnsi="Arial" w:cs="Arial"/>
          <w:sz w:val="24"/>
          <w:szCs w:val="24"/>
          <w:vertAlign w:val="subscript"/>
        </w:rPr>
        <w:t>R</w:t>
      </w:r>
      <w:r w:rsidRPr="00F76D44">
        <w:rPr>
          <w:rFonts w:ascii="Arial" w:hAnsi="Arial" w:cs="Arial"/>
          <w:sz w:val="24"/>
          <w:szCs w:val="24"/>
        </w:rPr>
        <w:t xml:space="preserve">:I </w:t>
      </w:r>
    </w:p>
    <w:p w14:paraId="402B44B7" w14:textId="3464F51F" w:rsidR="00044920" w:rsidRPr="00F76D44" w:rsidRDefault="00044920">
      <w:pPr>
        <w:spacing w:line="360" w:lineRule="auto"/>
        <w:rPr>
          <w:rFonts w:ascii="Arial" w:hAnsi="Arial" w:cs="Arial"/>
          <w:sz w:val="24"/>
          <w:szCs w:val="24"/>
        </w:rPr>
        <w:pPrChange w:id="676" w:author="Jennifer Lockhart" w:date="2018-12-21T15:47:00Z">
          <w:pPr/>
        </w:pPrChange>
      </w:pPr>
      <w:r w:rsidRPr="00F76D44">
        <w:rPr>
          <w:rFonts w:ascii="Arial" w:hAnsi="Arial" w:cs="Arial"/>
          <w:sz w:val="24"/>
          <w:szCs w:val="24"/>
        </w:rPr>
        <w:t>Within-isolate mixed-effect model of lesion size</w:t>
      </w:r>
    </w:p>
    <w:p w14:paraId="56F7E4F7" w14:textId="419A697B" w:rsidR="00044920" w:rsidRPr="00F76D44" w:rsidRDefault="00044920">
      <w:pPr>
        <w:spacing w:line="360" w:lineRule="auto"/>
        <w:rPr>
          <w:rFonts w:ascii="Arial" w:hAnsi="Arial" w:cs="Arial"/>
          <w:sz w:val="24"/>
          <w:szCs w:val="24"/>
          <w:vertAlign w:val="subscript"/>
        </w:rPr>
        <w:pPrChange w:id="677" w:author="Jennifer Lockhart" w:date="2018-12-21T15:47:00Z">
          <w:pPr/>
        </w:pPrChange>
      </w:pPr>
      <w:r w:rsidRPr="00F76D44">
        <w:rPr>
          <w:rFonts w:ascii="Arial" w:hAnsi="Arial" w:cs="Arial"/>
          <w:sz w:val="24"/>
          <w:szCs w:val="24"/>
        </w:rPr>
        <w:t>Y = D/P + E</w:t>
      </w:r>
      <w:r w:rsidRPr="00F76D44">
        <w:rPr>
          <w:rFonts w:ascii="Arial" w:hAnsi="Arial" w:cs="Arial"/>
          <w:sz w:val="24"/>
          <w:szCs w:val="24"/>
          <w:vertAlign w:val="subscript"/>
        </w:rPr>
        <w:t>R</w:t>
      </w:r>
    </w:p>
    <w:p w14:paraId="4235E56A" w14:textId="77777777" w:rsidR="00044920" w:rsidRPr="00F76D44" w:rsidRDefault="00044920">
      <w:pPr>
        <w:spacing w:line="360" w:lineRule="auto"/>
        <w:rPr>
          <w:rFonts w:ascii="Arial" w:hAnsi="Arial" w:cs="Arial"/>
          <w:sz w:val="24"/>
          <w:szCs w:val="24"/>
        </w:rPr>
        <w:pPrChange w:id="678" w:author="Jennifer Lockhart" w:date="2018-12-21T15:47:00Z">
          <w:pPr/>
        </w:pPrChange>
      </w:pPr>
    </w:p>
    <w:p w14:paraId="28AEE57B" w14:textId="2423638E" w:rsidR="00044920" w:rsidRPr="00F76D44" w:rsidRDefault="000124F6" w:rsidP="00F06B84">
      <w:pPr>
        <w:spacing w:line="360" w:lineRule="auto"/>
        <w:ind w:firstLine="720"/>
        <w:rPr>
          <w:rFonts w:ascii="Arial" w:hAnsi="Arial" w:cs="Arial"/>
          <w:sz w:val="24"/>
          <w:szCs w:val="24"/>
        </w:rPr>
      </w:pPr>
      <w:ins w:id="679" w:author="Jennifer Lockhart" w:date="2018-12-24T08:23:00Z">
        <w:r>
          <w:rPr>
            <w:rFonts w:ascii="Arial" w:hAnsi="Arial" w:cs="Arial"/>
            <w:sz w:val="24"/>
            <w:szCs w:val="24"/>
          </w:rPr>
          <w:t>, w</w:t>
        </w:r>
      </w:ins>
      <w:del w:id="680" w:author="Jennifer Lockhart" w:date="2018-12-24T08:23:00Z">
        <w:r w:rsidR="00044920" w:rsidRPr="00F76D44" w:rsidDel="000124F6">
          <w:rPr>
            <w:rFonts w:ascii="Arial" w:hAnsi="Arial" w:cs="Arial"/>
            <w:sz w:val="24"/>
            <w:szCs w:val="24"/>
          </w:rPr>
          <w:delText>W</w:delText>
        </w:r>
      </w:del>
      <w:r w:rsidR="00044920" w:rsidRPr="00F76D44">
        <w:rPr>
          <w:rFonts w:ascii="Arial" w:hAnsi="Arial" w:cs="Arial"/>
          <w:sz w:val="24"/>
          <w:szCs w:val="24"/>
        </w:rPr>
        <w:t xml:space="preserve">here I </w:t>
      </w:r>
      <w:proofErr w:type="gramStart"/>
      <w:r w:rsidR="00044920" w:rsidRPr="00F76D44">
        <w:rPr>
          <w:rFonts w:ascii="Arial" w:hAnsi="Arial" w:cs="Arial"/>
          <w:sz w:val="24"/>
          <w:szCs w:val="24"/>
        </w:rPr>
        <w:t>represents</w:t>
      </w:r>
      <w:proofErr w:type="gramEnd"/>
      <w:r w:rsidR="00044920" w:rsidRPr="00F76D44">
        <w:rPr>
          <w:rFonts w:ascii="Arial" w:hAnsi="Arial" w:cs="Arial"/>
          <w:sz w:val="24"/>
          <w:szCs w:val="24"/>
        </w:rPr>
        <w:t xml:space="preserve"> </w:t>
      </w:r>
      <w:r w:rsidR="00A05642" w:rsidRPr="00F76D44">
        <w:rPr>
          <w:rFonts w:ascii="Arial" w:hAnsi="Arial" w:cs="Arial"/>
          <w:sz w:val="24"/>
          <w:szCs w:val="24"/>
        </w:rPr>
        <w:t>f</w:t>
      </w:r>
      <w:r w:rsidR="00044920" w:rsidRPr="00F76D44">
        <w:rPr>
          <w:rFonts w:ascii="Arial" w:hAnsi="Arial" w:cs="Arial"/>
          <w:sz w:val="24"/>
          <w:szCs w:val="24"/>
        </w:rPr>
        <w:t>ungal genotype (isolate), P represents plant genotype (accession), D represents domestication status</w:t>
      </w:r>
      <w:r w:rsidR="00A05642" w:rsidRPr="00F76D44">
        <w:rPr>
          <w:rFonts w:ascii="Arial" w:hAnsi="Arial" w:cs="Arial"/>
          <w:sz w:val="24"/>
          <w:szCs w:val="24"/>
        </w:rPr>
        <w:t xml:space="preserve">, </w:t>
      </w:r>
      <w:r w:rsidR="00044920" w:rsidRPr="00F76D44">
        <w:rPr>
          <w:rFonts w:ascii="Arial" w:hAnsi="Arial" w:cs="Arial"/>
          <w:sz w:val="24"/>
          <w:szCs w:val="24"/>
        </w:rPr>
        <w:t>E represents experiment</w:t>
      </w:r>
      <w:r w:rsidR="00A05642" w:rsidRPr="00F76D44">
        <w:rPr>
          <w:rFonts w:ascii="Arial" w:hAnsi="Arial" w:cs="Arial"/>
          <w:sz w:val="24"/>
          <w:szCs w:val="24"/>
        </w:rPr>
        <w:t xml:space="preserve">, </w:t>
      </w:r>
      <w:r w:rsidR="00044920" w:rsidRPr="00F76D44">
        <w:rPr>
          <w:rFonts w:ascii="Arial" w:hAnsi="Arial" w:cs="Arial"/>
          <w:sz w:val="24"/>
          <w:szCs w:val="24"/>
        </w:rPr>
        <w:t xml:space="preserve">W represents whole plant, L represents leaf, A represents leaflet position. </w:t>
      </w:r>
      <w:r w:rsidR="00A05642" w:rsidRPr="00F76D44">
        <w:rPr>
          <w:rFonts w:ascii="Arial" w:hAnsi="Arial" w:cs="Arial"/>
          <w:sz w:val="24"/>
          <w:szCs w:val="24"/>
        </w:rPr>
        <w:t>Factors with the subscript R are included in the analysis as random effects.</w:t>
      </w:r>
    </w:p>
    <w:p w14:paraId="60CB6301" w14:textId="74C2407D" w:rsidR="00D91DB6" w:rsidRPr="00F76D44" w:rsidRDefault="00D91DB6" w:rsidP="00F06B84">
      <w:pPr>
        <w:spacing w:line="360" w:lineRule="auto"/>
        <w:ind w:firstLine="720"/>
        <w:rPr>
          <w:rFonts w:ascii="Arial" w:hAnsi="Arial" w:cs="Arial"/>
          <w:sz w:val="24"/>
          <w:szCs w:val="24"/>
        </w:rPr>
      </w:pPr>
      <w:r w:rsidRPr="00F76D44">
        <w:rPr>
          <w:rFonts w:ascii="Arial" w:hAnsi="Arial" w:cs="Arial"/>
          <w:sz w:val="24"/>
          <w:szCs w:val="24"/>
        </w:rPr>
        <w:t xml:space="preserve"> </w:t>
      </w:r>
      <w:r w:rsidR="00044920" w:rsidRPr="00F76D44">
        <w:rPr>
          <w:rFonts w:ascii="Arial" w:hAnsi="Arial" w:cs="Arial"/>
          <w:sz w:val="24"/>
          <w:szCs w:val="24"/>
        </w:rPr>
        <w:t xml:space="preserve">The within-plant accession </w:t>
      </w:r>
      <w:r w:rsidRPr="00F76D44">
        <w:rPr>
          <w:rFonts w:ascii="Arial" w:hAnsi="Arial" w:cs="Arial"/>
          <w:sz w:val="24"/>
          <w:szCs w:val="24"/>
        </w:rPr>
        <w:t xml:space="preserve">model was used to calculate the significance of each factor and to obtain the least-squared means of lesion size for each </w:t>
      </w:r>
      <w:r w:rsidRPr="00F76D44">
        <w:rPr>
          <w:rFonts w:ascii="Arial" w:hAnsi="Arial" w:cs="Arial"/>
          <w:i/>
          <w:sz w:val="24"/>
          <w:szCs w:val="24"/>
        </w:rPr>
        <w:t>B. cinerea</w:t>
      </w:r>
      <w:r w:rsidRPr="00F76D44">
        <w:rPr>
          <w:rFonts w:ascii="Arial" w:hAnsi="Arial" w:cs="Arial"/>
          <w:sz w:val="24"/>
          <w:szCs w:val="24"/>
        </w:rPr>
        <w:t xml:space="preserve"> isolate x tomato accession as well as for each </w:t>
      </w:r>
      <w:r w:rsidRPr="00F76D44">
        <w:rPr>
          <w:rFonts w:ascii="Arial" w:hAnsi="Arial" w:cs="Arial"/>
          <w:i/>
          <w:sz w:val="24"/>
          <w:szCs w:val="24"/>
        </w:rPr>
        <w:t>B. cinerea</w:t>
      </w:r>
      <w:r w:rsidRPr="00F76D44">
        <w:rPr>
          <w:rFonts w:ascii="Arial" w:hAnsi="Arial" w:cs="Arial"/>
          <w:sz w:val="24"/>
          <w:szCs w:val="24"/>
        </w:rPr>
        <w:t xml:space="preserve"> isolate x domestic</w:t>
      </w:r>
      <w:r w:rsidR="009F0987" w:rsidRPr="00F76D44">
        <w:rPr>
          <w:rFonts w:ascii="Arial" w:hAnsi="Arial" w:cs="Arial"/>
          <w:sz w:val="24"/>
          <w:szCs w:val="24"/>
        </w:rPr>
        <w:t>ated</w:t>
      </w:r>
      <w:r w:rsidRPr="00F76D44">
        <w:rPr>
          <w:rFonts w:ascii="Arial" w:hAnsi="Arial" w:cs="Arial"/>
          <w:sz w:val="24"/>
          <w:szCs w:val="24"/>
        </w:rPr>
        <w:t>/</w:t>
      </w:r>
      <w:r w:rsidR="009F0987" w:rsidRPr="00F76D44">
        <w:rPr>
          <w:rFonts w:ascii="Arial" w:hAnsi="Arial" w:cs="Arial"/>
          <w:sz w:val="24"/>
          <w:szCs w:val="24"/>
        </w:rPr>
        <w:t xml:space="preserve"> </w:t>
      </w:r>
      <w:r w:rsidRPr="00F76D44">
        <w:rPr>
          <w:rFonts w:ascii="Arial" w:hAnsi="Arial" w:cs="Arial"/>
          <w:sz w:val="24"/>
          <w:szCs w:val="24"/>
        </w:rPr>
        <w:t>wild tomato. We also calculated a domestication sensitivity phenotype, Sensitivity = (Domesticated lesion size – Wild lesion size) / Domesticated lesion size.</w:t>
      </w:r>
      <w:r w:rsidR="005561E2" w:rsidRPr="00F76D44">
        <w:rPr>
          <w:rFonts w:ascii="Arial" w:hAnsi="Arial" w:cs="Arial"/>
          <w:sz w:val="24"/>
          <w:szCs w:val="24"/>
        </w:rPr>
        <w:t xml:space="preserve"> </w:t>
      </w:r>
    </w:p>
    <w:p w14:paraId="3E1ED72C" w14:textId="466FACDE" w:rsidR="00A52381" w:rsidRPr="00F76D44" w:rsidRDefault="00A52381" w:rsidP="00062B0A">
      <w:pPr>
        <w:spacing w:line="360" w:lineRule="auto"/>
        <w:ind w:firstLine="720"/>
        <w:rPr>
          <w:rFonts w:ascii="Arial" w:hAnsi="Arial" w:cs="Arial"/>
          <w:sz w:val="24"/>
          <w:szCs w:val="24"/>
        </w:rPr>
      </w:pPr>
      <w:r w:rsidRPr="00F76D44">
        <w:rPr>
          <w:rFonts w:ascii="Arial" w:hAnsi="Arial" w:cs="Arial"/>
          <w:sz w:val="24"/>
          <w:szCs w:val="24"/>
        </w:rPr>
        <w:t>We bootstrapped assignment of plant accessions to domestication groups in order to assess the robustness of our observed domestication effects. We randomly drew three genotypes from the domesticated and wild groupings and assigned them to a new pseudo-wild grouping. The other six genotypes were assigned as a pseudo-</w:t>
      </w:r>
      <w:r w:rsidRPr="00F76D44">
        <w:rPr>
          <w:rFonts w:ascii="Arial" w:hAnsi="Arial" w:cs="Arial"/>
          <w:sz w:val="24"/>
          <w:szCs w:val="24"/>
        </w:rPr>
        <w:lastRenderedPageBreak/>
        <w:t>domesticated grouping and the model was rerun. This bootstrapping was repeated 100 times with each representing a random draw. We used these to repeat the full model and to repeat the individual isolate models</w:t>
      </w:r>
      <w:del w:id="681" w:author="Jennifer Lockhart" w:date="2018-12-24T08:24:00Z">
        <w:r w:rsidRPr="00F76D44" w:rsidDel="000124F6">
          <w:rPr>
            <w:rFonts w:ascii="Arial" w:hAnsi="Arial" w:cs="Arial"/>
            <w:sz w:val="24"/>
            <w:szCs w:val="24"/>
          </w:rPr>
          <w:delText>,</w:delText>
        </w:r>
      </w:del>
      <w:r w:rsidRPr="00F76D44">
        <w:rPr>
          <w:rFonts w:ascii="Arial" w:hAnsi="Arial" w:cs="Arial"/>
          <w:sz w:val="24"/>
          <w:szCs w:val="24"/>
        </w:rPr>
        <w:t xml:space="preserve"> as a test of the robustness of the tomato domestication effect.</w:t>
      </w:r>
    </w:p>
    <w:p w14:paraId="340DC15F" w14:textId="29F37A4C" w:rsidR="00587F2F" w:rsidRPr="00F76D44" w:rsidRDefault="00587F2F" w:rsidP="0086274C">
      <w:pPr>
        <w:spacing w:line="360" w:lineRule="auto"/>
        <w:rPr>
          <w:rFonts w:ascii="Arial" w:hAnsi="Arial" w:cs="Arial"/>
          <w:sz w:val="24"/>
          <w:szCs w:val="24"/>
        </w:rPr>
      </w:pPr>
      <w:r w:rsidRPr="00F76D44">
        <w:rPr>
          <w:rFonts w:ascii="Arial" w:hAnsi="Arial" w:cs="Arial"/>
          <w:sz w:val="24"/>
          <w:szCs w:val="24"/>
        </w:rPr>
        <w:tab/>
      </w:r>
      <w:r w:rsidR="00FE1550" w:rsidRPr="00F76D44">
        <w:rPr>
          <w:rFonts w:ascii="Arial" w:hAnsi="Arial" w:cs="Arial"/>
          <w:sz w:val="24"/>
          <w:szCs w:val="24"/>
        </w:rPr>
        <w:t>Using</w:t>
      </w:r>
      <w:r w:rsidRPr="00F76D44">
        <w:rPr>
          <w:rFonts w:ascii="Arial" w:hAnsi="Arial" w:cs="Arial"/>
          <w:sz w:val="24"/>
          <w:szCs w:val="24"/>
        </w:rPr>
        <w:t xml:space="preserve"> tomato </w:t>
      </w:r>
      <w:r w:rsidR="00FE1550" w:rsidRPr="00F76D44">
        <w:rPr>
          <w:rFonts w:ascii="Arial" w:hAnsi="Arial" w:cs="Arial"/>
          <w:sz w:val="24"/>
          <w:szCs w:val="24"/>
        </w:rPr>
        <w:t>sequence</w:t>
      </w:r>
      <w:r w:rsidRPr="00F76D44">
        <w:rPr>
          <w:rFonts w:ascii="Arial" w:hAnsi="Arial" w:cs="Arial"/>
          <w:sz w:val="24"/>
          <w:szCs w:val="24"/>
        </w:rPr>
        <w:t xml:space="preserve"> data from </w:t>
      </w:r>
      <w:r w:rsidR="00D66E95" w:rsidRPr="00F76D44">
        <w:rPr>
          <w:rFonts w:ascii="Arial" w:hAnsi="Arial" w:cs="Arial"/>
          <w:sz w:val="24"/>
          <w:szCs w:val="24"/>
        </w:rPr>
        <w:t xml:space="preserve">the </w:t>
      </w:r>
      <w:proofErr w:type="spellStart"/>
      <w:r w:rsidR="00D66E95" w:rsidRPr="00F76D44">
        <w:rPr>
          <w:rFonts w:ascii="Arial" w:hAnsi="Arial" w:cs="Arial"/>
          <w:sz w:val="24"/>
          <w:szCs w:val="24"/>
        </w:rPr>
        <w:t>SolCAP</w:t>
      </w:r>
      <w:proofErr w:type="spellEnd"/>
      <w:r w:rsidRPr="00F76D44">
        <w:rPr>
          <w:rFonts w:ascii="Arial" w:hAnsi="Arial" w:cs="Arial"/>
          <w:sz w:val="24"/>
          <w:szCs w:val="24"/>
        </w:rPr>
        <w:t xml:space="preserve"> diversity panel</w:t>
      </w:r>
      <w:r w:rsidR="00FE1550" w:rsidRPr="00F76D44">
        <w:rPr>
          <w:rFonts w:ascii="Arial" w:hAnsi="Arial" w:cs="Arial"/>
          <w:sz w:val="24"/>
          <w:szCs w:val="24"/>
        </w:rPr>
        <w:t xml:space="preserve"> that contained 9 of our 12 accessions,</w:t>
      </w:r>
      <w:r w:rsidRPr="00F76D44">
        <w:rPr>
          <w:rFonts w:ascii="Arial" w:hAnsi="Arial" w:cs="Arial"/>
          <w:sz w:val="24"/>
          <w:szCs w:val="24"/>
        </w:rPr>
        <w:t xml:space="preserve"> </w:t>
      </w:r>
      <w:r w:rsidR="00FE1550" w:rsidRPr="00F76D44">
        <w:rPr>
          <w:rFonts w:ascii="Arial" w:hAnsi="Arial" w:cs="Arial"/>
          <w:sz w:val="24"/>
          <w:szCs w:val="24"/>
        </w:rPr>
        <w:t xml:space="preserve">we </w:t>
      </w:r>
      <w:r w:rsidRPr="00F76D44">
        <w:rPr>
          <w:rFonts w:ascii="Arial" w:hAnsi="Arial" w:cs="Arial"/>
          <w:sz w:val="24"/>
          <w:szCs w:val="24"/>
        </w:rPr>
        <w:t>determine</w:t>
      </w:r>
      <w:r w:rsidR="00FE1550" w:rsidRPr="00F76D44">
        <w:rPr>
          <w:rFonts w:ascii="Arial" w:hAnsi="Arial" w:cs="Arial"/>
          <w:sz w:val="24"/>
          <w:szCs w:val="24"/>
        </w:rPr>
        <w:t>d</w:t>
      </w:r>
      <w:r w:rsidRPr="00F76D44">
        <w:rPr>
          <w:rFonts w:ascii="Arial" w:hAnsi="Arial" w:cs="Arial"/>
          <w:sz w:val="24"/>
          <w:szCs w:val="24"/>
        </w:rPr>
        <w:t xml:space="preserve"> pairwise genetic distances </w:t>
      </w:r>
      <w:r w:rsidR="00576FA3" w:rsidRPr="00F76D44">
        <w:rPr>
          <w:rFonts w:ascii="Arial" w:hAnsi="Arial" w:cs="Arial"/>
          <w:sz w:val="24"/>
          <w:szCs w:val="24"/>
        </w:rPr>
        <w:t xml:space="preserve">between our accessions </w:t>
      </w:r>
      <w:r w:rsidR="00D03171"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F76D44">
        <w:rPr>
          <w:rFonts w:ascii="Arial" w:hAnsi="Arial" w:cs="Arial"/>
          <w:sz w:val="24"/>
          <w:szCs w:val="24"/>
        </w:rPr>
        <w:fldChar w:fldCharType="separate"/>
      </w:r>
      <w:r w:rsidR="00D03171" w:rsidRPr="00F76D44">
        <w:rPr>
          <w:rFonts w:ascii="Arial" w:hAnsi="Arial" w:cs="Arial"/>
          <w:noProof/>
          <w:sz w:val="24"/>
          <w:szCs w:val="24"/>
        </w:rPr>
        <w:t>(Sim, Durstewitz et al. 2012)</w:t>
      </w:r>
      <w:r w:rsidR="00D03171" w:rsidRPr="00F76D44">
        <w:rPr>
          <w:rFonts w:ascii="Arial" w:hAnsi="Arial" w:cs="Arial"/>
          <w:sz w:val="24"/>
          <w:szCs w:val="24"/>
        </w:rPr>
        <w:fldChar w:fldCharType="end"/>
      </w:r>
      <w:r w:rsidRPr="00F76D44">
        <w:rPr>
          <w:rFonts w:ascii="Arial" w:hAnsi="Arial" w:cs="Arial"/>
          <w:sz w:val="24"/>
          <w:szCs w:val="24"/>
        </w:rPr>
        <w:t xml:space="preserve">. </w:t>
      </w:r>
      <w:r w:rsidR="00D66E95" w:rsidRPr="00F76D44">
        <w:rPr>
          <w:rFonts w:ascii="Arial" w:hAnsi="Arial" w:cs="Arial"/>
          <w:sz w:val="24"/>
          <w:szCs w:val="24"/>
        </w:rPr>
        <w:t>We calculated pairwise Euclidean distances between 426 wild and domesticated tomato accessions from Infinium SNP genotyping at 7,720 loci using</w:t>
      </w:r>
      <w:r w:rsidR="00473273" w:rsidRPr="00F76D44">
        <w:rPr>
          <w:rFonts w:ascii="Arial" w:hAnsi="Arial" w:cs="Arial"/>
          <w:sz w:val="24"/>
          <w:szCs w:val="24"/>
        </w:rPr>
        <w:t xml:space="preserve"> the</w:t>
      </w:r>
      <w:r w:rsidR="00D66E95" w:rsidRPr="00F76D44">
        <w:rPr>
          <w:rFonts w:ascii="Arial" w:hAnsi="Arial" w:cs="Arial"/>
          <w:sz w:val="24"/>
          <w:szCs w:val="24"/>
        </w:rPr>
        <w:t xml:space="preserve"> R </w:t>
      </w:r>
      <w:proofErr w:type="spellStart"/>
      <w:r w:rsidR="00D66E95" w:rsidRPr="00F76D44">
        <w:rPr>
          <w:rFonts w:ascii="Arial" w:hAnsi="Arial" w:cs="Arial"/>
          <w:sz w:val="24"/>
          <w:szCs w:val="24"/>
        </w:rPr>
        <w:t>adegenet</w:t>
      </w:r>
      <w:proofErr w:type="spellEnd"/>
      <w:r w:rsidR="00473273" w:rsidRPr="00F76D44">
        <w:rPr>
          <w:rFonts w:ascii="Arial" w:hAnsi="Arial" w:cs="Arial"/>
          <w:sz w:val="24"/>
          <w:szCs w:val="24"/>
        </w:rPr>
        <w:t xml:space="preserve"> package</w:t>
      </w:r>
      <w:r w:rsidR="00D66E95" w:rsidRPr="00F76D44">
        <w:rPr>
          <w:rFonts w:ascii="Arial" w:hAnsi="Arial" w:cs="Arial"/>
          <w:sz w:val="24"/>
          <w:szCs w:val="24"/>
        </w:rPr>
        <w:t xml:space="preserve"> </w:t>
      </w:r>
      <w:r w:rsidR="00D03171" w:rsidRPr="00F76D44">
        <w:rPr>
          <w:rFonts w:ascii="Arial" w:hAnsi="Arial" w:cs="Arial"/>
          <w:sz w:val="24"/>
          <w:szCs w:val="24"/>
        </w:rPr>
        <w:fldChar w:fldCharType="begin"/>
      </w:r>
      <w:r w:rsidR="00473273" w:rsidRPr="00F76D44">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F76D44">
        <w:rPr>
          <w:rFonts w:ascii="Arial" w:hAnsi="Arial" w:cs="Arial"/>
          <w:sz w:val="24"/>
          <w:szCs w:val="24"/>
        </w:rPr>
        <w:fldChar w:fldCharType="separate"/>
      </w:r>
      <w:r w:rsidR="00473273" w:rsidRPr="00F76D44">
        <w:rPr>
          <w:rFonts w:ascii="Arial" w:hAnsi="Arial" w:cs="Arial"/>
          <w:noProof/>
          <w:sz w:val="24"/>
          <w:szCs w:val="24"/>
        </w:rPr>
        <w:t>(Jombart , Sim, Durstewitz et al. 2012)</w:t>
      </w:r>
      <w:r w:rsidR="00D03171" w:rsidRPr="00F76D44">
        <w:rPr>
          <w:rFonts w:ascii="Arial" w:hAnsi="Arial" w:cs="Arial"/>
          <w:sz w:val="24"/>
          <w:szCs w:val="24"/>
        </w:rPr>
        <w:fldChar w:fldCharType="end"/>
      </w:r>
      <w:r w:rsidR="00D66E95" w:rsidRPr="00F76D44">
        <w:rPr>
          <w:rFonts w:ascii="Arial" w:hAnsi="Arial" w:cs="Arial"/>
          <w:sz w:val="24"/>
          <w:szCs w:val="24"/>
        </w:rPr>
        <w:t xml:space="preserve">. Clustering </w:t>
      </w:r>
      <w:del w:id="682" w:author="Jennifer Lockhart" w:date="2018-12-24T08:24:00Z">
        <w:r w:rsidR="00D66E95" w:rsidRPr="00F76D44" w:rsidDel="000124F6">
          <w:rPr>
            <w:rFonts w:ascii="Arial" w:hAnsi="Arial" w:cs="Arial"/>
            <w:sz w:val="24"/>
            <w:szCs w:val="24"/>
          </w:rPr>
          <w:delText xml:space="preserve">is </w:delText>
        </w:r>
      </w:del>
      <w:ins w:id="683" w:author="Jennifer Lockhart" w:date="2018-12-24T08:24:00Z">
        <w:r w:rsidR="000124F6">
          <w:rPr>
            <w:rFonts w:ascii="Arial" w:hAnsi="Arial" w:cs="Arial"/>
            <w:sz w:val="24"/>
            <w:szCs w:val="24"/>
          </w:rPr>
          <w:t>was performed using</w:t>
        </w:r>
        <w:r w:rsidR="000124F6" w:rsidRPr="00F76D44">
          <w:rPr>
            <w:rFonts w:ascii="Arial" w:hAnsi="Arial" w:cs="Arial"/>
            <w:sz w:val="24"/>
            <w:szCs w:val="24"/>
          </w:rPr>
          <w:t xml:space="preserve"> </w:t>
        </w:r>
      </w:ins>
      <w:del w:id="684" w:author="Jennifer Lockhart" w:date="2018-12-24T08:24:00Z">
        <w:r w:rsidR="00D66E95" w:rsidRPr="00F76D44" w:rsidDel="000124F6">
          <w:rPr>
            <w:rFonts w:ascii="Arial" w:hAnsi="Arial" w:cs="Arial"/>
            <w:sz w:val="24"/>
            <w:szCs w:val="24"/>
          </w:rPr>
          <w:delText>by</w:delText>
        </w:r>
      </w:del>
      <w:r w:rsidR="00D66E95" w:rsidRPr="00F76D44">
        <w:rPr>
          <w:rFonts w:ascii="Arial" w:hAnsi="Arial" w:cs="Arial"/>
          <w:sz w:val="24"/>
          <w:szCs w:val="24"/>
        </w:rPr>
        <w:t xml:space="preserve"> R </w:t>
      </w:r>
      <w:proofErr w:type="spellStart"/>
      <w:r w:rsidR="00D66E95" w:rsidRPr="00F76D44">
        <w:rPr>
          <w:rFonts w:ascii="Arial" w:hAnsi="Arial" w:cs="Arial"/>
          <w:sz w:val="24"/>
          <w:szCs w:val="24"/>
        </w:rPr>
        <w:t>hclust</w:t>
      </w:r>
      <w:proofErr w:type="spellEnd"/>
      <w:r w:rsidR="00190ECE" w:rsidRPr="00F76D44">
        <w:rPr>
          <w:rFonts w:ascii="Arial" w:hAnsi="Arial" w:cs="Arial"/>
          <w:sz w:val="24"/>
          <w:szCs w:val="24"/>
        </w:rPr>
        <w:t xml:space="preserve"> </w:t>
      </w:r>
      <w:r w:rsidR="00473273" w:rsidRPr="00F76D44">
        <w:rPr>
          <w:rFonts w:ascii="Arial" w:hAnsi="Arial" w:cs="Arial"/>
          <w:sz w:val="24"/>
          <w:szCs w:val="24"/>
        </w:rPr>
        <w:t xml:space="preserve">(in the </w:t>
      </w:r>
      <w:r w:rsidR="00190ECE" w:rsidRPr="00F76D44">
        <w:rPr>
          <w:rFonts w:ascii="Arial" w:hAnsi="Arial" w:cs="Arial"/>
          <w:sz w:val="24"/>
          <w:szCs w:val="24"/>
        </w:rPr>
        <w:t>stats</w:t>
      </w:r>
      <w:r w:rsidR="00473273" w:rsidRPr="00F76D44">
        <w:rPr>
          <w:rFonts w:ascii="Arial" w:hAnsi="Arial" w:cs="Arial"/>
          <w:sz w:val="24"/>
          <w:szCs w:val="24"/>
        </w:rPr>
        <w:t xml:space="preserve"> package)</w:t>
      </w:r>
      <w:r w:rsidR="00D66E95" w:rsidRPr="00F76D44">
        <w:rPr>
          <w:rFonts w:ascii="Arial" w:hAnsi="Arial" w:cs="Arial"/>
          <w:sz w:val="24"/>
          <w:szCs w:val="24"/>
        </w:rPr>
        <w:t xml:space="preserve"> </w:t>
      </w:r>
      <w:ins w:id="685" w:author="Jennifer Lockhart" w:date="2018-12-24T08:24:00Z">
        <w:r w:rsidR="000124F6">
          <w:rPr>
            <w:rFonts w:ascii="Arial" w:hAnsi="Arial" w:cs="Arial"/>
            <w:sz w:val="24"/>
            <w:szCs w:val="24"/>
          </w:rPr>
          <w:t xml:space="preserve">with the </w:t>
        </w:r>
      </w:ins>
      <w:r w:rsidR="00D66E95" w:rsidRPr="00F76D44">
        <w:rPr>
          <w:rFonts w:ascii="Arial" w:hAnsi="Arial" w:cs="Arial"/>
          <w:sz w:val="24"/>
          <w:szCs w:val="24"/>
        </w:rPr>
        <w:t>default UPGMA method</w:t>
      </w:r>
      <w:r w:rsidR="00190ECE" w:rsidRPr="00F76D44">
        <w:rPr>
          <w:rFonts w:ascii="Arial" w:hAnsi="Arial" w:cs="Arial"/>
          <w:sz w:val="24"/>
          <w:szCs w:val="24"/>
        </w:rPr>
        <w:t xml:space="preserve"> </w:t>
      </w:r>
      <w:r w:rsidR="00190ECE" w:rsidRPr="00F76D44">
        <w:rPr>
          <w:rFonts w:ascii="Arial" w:hAnsi="Arial" w:cs="Arial"/>
          <w:sz w:val="24"/>
          <w:szCs w:val="24"/>
        </w:rPr>
        <w:fldChar w:fldCharType="begin"/>
      </w:r>
      <w:r w:rsidR="00190ECE" w:rsidRPr="00F76D44">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F76D44">
        <w:rPr>
          <w:rFonts w:ascii="Arial" w:hAnsi="Arial" w:cs="Arial"/>
          <w:sz w:val="24"/>
          <w:szCs w:val="24"/>
        </w:rPr>
        <w:fldChar w:fldCharType="separate"/>
      </w:r>
      <w:r w:rsidR="00190ECE" w:rsidRPr="00F76D44">
        <w:rPr>
          <w:rFonts w:ascii="Arial" w:hAnsi="Arial" w:cs="Arial"/>
          <w:noProof/>
          <w:sz w:val="24"/>
          <w:szCs w:val="24"/>
        </w:rPr>
        <w:t>(R Development Core Team 2008)</w:t>
      </w:r>
      <w:r w:rsidR="00190ECE" w:rsidRPr="00F76D44">
        <w:rPr>
          <w:rFonts w:ascii="Arial" w:hAnsi="Arial" w:cs="Arial"/>
          <w:sz w:val="24"/>
          <w:szCs w:val="24"/>
        </w:rPr>
        <w:fldChar w:fldCharType="end"/>
      </w:r>
      <w:r w:rsidR="00D66E95" w:rsidRPr="00F76D44">
        <w:rPr>
          <w:rFonts w:ascii="Arial" w:hAnsi="Arial" w:cs="Arial"/>
          <w:sz w:val="24"/>
          <w:szCs w:val="24"/>
        </w:rPr>
        <w:t>.</w:t>
      </w:r>
    </w:p>
    <w:p w14:paraId="2A532B50" w14:textId="5B30E98E" w:rsidR="0017286B" w:rsidRPr="00F76D44" w:rsidRDefault="00D91DB6" w:rsidP="00920640">
      <w:pPr>
        <w:spacing w:line="360" w:lineRule="auto"/>
        <w:rPr>
          <w:rFonts w:ascii="Arial" w:hAnsi="Arial" w:cs="Arial"/>
          <w:sz w:val="24"/>
          <w:szCs w:val="24"/>
        </w:rPr>
      </w:pPr>
      <w:r w:rsidRPr="00F76D44">
        <w:rPr>
          <w:rFonts w:ascii="Arial" w:hAnsi="Arial" w:cs="Arial"/>
          <w:sz w:val="24"/>
          <w:szCs w:val="24"/>
        </w:rPr>
        <w:tab/>
        <w:t xml:space="preserve">We used several methods to examine host specialization to tomato within </w:t>
      </w:r>
      <w:r w:rsidRPr="00F76D44">
        <w:rPr>
          <w:rFonts w:ascii="Arial" w:hAnsi="Arial" w:cs="Arial"/>
          <w:i/>
          <w:sz w:val="24"/>
          <w:szCs w:val="24"/>
        </w:rPr>
        <w:t>B. cinerea</w:t>
      </w:r>
      <w:r w:rsidRPr="00F76D44">
        <w:rPr>
          <w:rFonts w:ascii="Arial" w:hAnsi="Arial" w:cs="Arial"/>
          <w:sz w:val="24"/>
          <w:szCs w:val="24"/>
        </w:rPr>
        <w:t xml:space="preserve">. First, we split our </w:t>
      </w:r>
      <w:r w:rsidRPr="00F76D44">
        <w:rPr>
          <w:rFonts w:ascii="Arial" w:hAnsi="Arial" w:cs="Arial"/>
          <w:i/>
          <w:sz w:val="24"/>
          <w:szCs w:val="24"/>
        </w:rPr>
        <w:t>B. cinerea</w:t>
      </w:r>
      <w:r w:rsidRPr="00F76D44">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r w:rsidR="0020244D" w:rsidRPr="00F76D44">
        <w:rPr>
          <w:rFonts w:ascii="Arial" w:hAnsi="Arial" w:cs="Arial"/>
          <w:sz w:val="24"/>
          <w:szCs w:val="24"/>
        </w:rPr>
        <w:t xml:space="preserve"> model-adjusted</w:t>
      </w:r>
      <w:r w:rsidRPr="00F76D44">
        <w:rPr>
          <w:rFonts w:ascii="Arial" w:hAnsi="Arial" w:cs="Arial"/>
          <w:sz w:val="24"/>
          <w:szCs w:val="24"/>
        </w:rPr>
        <w:t xml:space="preserve"> lesion sizes across paired tomato genotypes. </w:t>
      </w:r>
      <w:r w:rsidR="00FE54E5" w:rsidRPr="00F76D44">
        <w:rPr>
          <w:rFonts w:ascii="Arial" w:hAnsi="Arial" w:cs="Arial"/>
          <w:sz w:val="24"/>
          <w:szCs w:val="24"/>
        </w:rPr>
        <w:t xml:space="preserve">Also, to </w:t>
      </w:r>
      <w:r w:rsidRPr="00F76D44">
        <w:rPr>
          <w:rFonts w:ascii="Arial" w:hAnsi="Arial" w:cs="Arial"/>
          <w:sz w:val="24"/>
          <w:szCs w:val="24"/>
        </w:rPr>
        <w:t xml:space="preserve">examine host specialization to tomato domestication within </w:t>
      </w:r>
      <w:r w:rsidRPr="00F76D44">
        <w:rPr>
          <w:rFonts w:ascii="Arial" w:hAnsi="Arial" w:cs="Arial"/>
          <w:i/>
          <w:sz w:val="24"/>
          <w:szCs w:val="24"/>
        </w:rPr>
        <w:t>B. cinerea</w:t>
      </w:r>
      <w:r w:rsidRPr="00F76D44">
        <w:rPr>
          <w:rFonts w:ascii="Arial" w:hAnsi="Arial" w:cs="Arial"/>
          <w:sz w:val="24"/>
          <w:szCs w:val="24"/>
        </w:rPr>
        <w:t xml:space="preserve">, we used a Wilcoxon signed-rank test to compare the rank order of </w:t>
      </w:r>
      <w:r w:rsidR="00FE54E5" w:rsidRPr="00F76D44">
        <w:rPr>
          <w:rFonts w:ascii="Arial" w:hAnsi="Arial" w:cs="Arial"/>
          <w:sz w:val="24"/>
          <w:szCs w:val="24"/>
        </w:rPr>
        <w:t xml:space="preserve">model-adjusted </w:t>
      </w:r>
      <w:r w:rsidRPr="00F76D44">
        <w:rPr>
          <w:rFonts w:ascii="Arial" w:hAnsi="Arial" w:cs="Arial"/>
          <w:sz w:val="24"/>
          <w:szCs w:val="24"/>
        </w:rPr>
        <w:t xml:space="preserve">lesion sizes across all domesticated vs. all wild tomato genotypes. Finally, we conducted single-isolate ANOVAs with FDR correction </w:t>
      </w:r>
      <w:r w:rsidR="0003049B" w:rsidRPr="00F76D44">
        <w:rPr>
          <w:rFonts w:ascii="Arial" w:hAnsi="Arial" w:cs="Arial"/>
          <w:sz w:val="24"/>
          <w:szCs w:val="24"/>
        </w:rPr>
        <w:t xml:space="preserve">on general linear models </w:t>
      </w:r>
      <w:r w:rsidRPr="00F76D44">
        <w:rPr>
          <w:rFonts w:ascii="Arial" w:hAnsi="Arial" w:cs="Arial"/>
          <w:sz w:val="24"/>
          <w:szCs w:val="24"/>
        </w:rPr>
        <w:t>to identify isolates with a significant response to plant genotype or domestication status.</w:t>
      </w:r>
      <w:r w:rsidR="005F40BA" w:rsidRPr="00F76D44">
        <w:rPr>
          <w:rFonts w:ascii="Arial" w:hAnsi="Arial" w:cs="Arial"/>
          <w:sz w:val="24"/>
          <w:szCs w:val="24"/>
        </w:rPr>
        <w:t xml:space="preserve"> </w:t>
      </w:r>
    </w:p>
    <w:p w14:paraId="655B2C1B" w14:textId="5182C52C" w:rsidR="00D91DB6" w:rsidRPr="00F76D44" w:rsidRDefault="00D91DB6" w:rsidP="00C43C57">
      <w:pPr>
        <w:spacing w:line="360" w:lineRule="auto"/>
        <w:ind w:firstLine="720"/>
        <w:rPr>
          <w:rFonts w:ascii="Arial" w:hAnsi="Arial" w:cs="Arial"/>
          <w:color w:val="222222"/>
          <w:sz w:val="24"/>
          <w:szCs w:val="24"/>
          <w:shd w:val="clear" w:color="auto" w:fill="FFFFFF"/>
        </w:rPr>
      </w:pPr>
      <w:r w:rsidRPr="00F76D44">
        <w:rPr>
          <w:rFonts w:ascii="Arial" w:hAnsi="Arial" w:cs="Arial"/>
          <w:sz w:val="24"/>
          <w:szCs w:val="24"/>
        </w:rPr>
        <w:t xml:space="preserve">The model means and </w:t>
      </w:r>
      <w:r w:rsidR="00473273" w:rsidRPr="00F76D44">
        <w:rPr>
          <w:rFonts w:ascii="Arial" w:hAnsi="Arial" w:cs="Arial"/>
          <w:sz w:val="24"/>
          <w:szCs w:val="24"/>
        </w:rPr>
        <w:t xml:space="preserve">Domestication </w:t>
      </w:r>
      <w:r w:rsidRPr="00F76D44">
        <w:rPr>
          <w:rFonts w:ascii="Arial" w:hAnsi="Arial" w:cs="Arial"/>
          <w:sz w:val="24"/>
          <w:szCs w:val="24"/>
        </w:rPr>
        <w:t xml:space="preserve">Sensitivity were used as the phenotypic input for GWA using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a heteroskedastic ridge regression method that incorporates SNP-specific shrinkage </w:t>
      </w:r>
      <w:r w:rsidRPr="00F76D44">
        <w:rPr>
          <w:rFonts w:ascii="Arial" w:hAnsi="Arial" w:cs="Arial"/>
          <w:sz w:val="24"/>
          <w:szCs w:val="24"/>
        </w:rPr>
        <w:fldChar w:fldCharType="begin"/>
      </w:r>
      <w:r w:rsidR="00F31220" w:rsidRPr="00F76D44">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periodical&gt;&lt;pages&gt;1255-1268&lt;/pages&gt;&lt;volume&gt;193&lt;/volume&gt;&lt;number&gt;4&lt;/number&gt;&lt;dates&gt;&lt;year&gt;2013&lt;/year&gt;&lt;/dates&gt;&lt;isbn&gt;0016-6731&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(Shen, Alam et al. 2013)</w:t>
      </w:r>
      <w:r w:rsidRPr="00F76D44">
        <w:rPr>
          <w:rFonts w:ascii="Arial" w:hAnsi="Arial" w:cs="Arial"/>
          <w:sz w:val="24"/>
          <w:szCs w:val="24"/>
        </w:rPr>
        <w:fldChar w:fldCharType="end"/>
      </w:r>
      <w:r w:rsidRPr="00F76D44">
        <w:rPr>
          <w:rFonts w:ascii="Arial" w:hAnsi="Arial" w:cs="Arial"/>
          <w:sz w:val="24"/>
          <w:szCs w:val="24"/>
        </w:rPr>
        <w:t xml:space="preserve">. This approach has previously had a high validation rate </w:t>
      </w:r>
      <w:r w:rsidRPr="00F76D44">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sidRPr="00F76D44">
        <w:rPr>
          <w:rFonts w:ascii="Arial" w:hAnsi="Arial" w:cs="Arial"/>
          <w:sz w:val="24"/>
          <w:szCs w:val="24"/>
        </w:rPr>
        <w:instrText xml:space="preserve"> ADDIN EN.CITE </w:instrText>
      </w:r>
      <w:r w:rsidR="005A412E" w:rsidRPr="00F76D44">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sidRPr="00F76D44">
        <w:rPr>
          <w:rFonts w:ascii="Arial" w:hAnsi="Arial" w:cs="Arial"/>
          <w:sz w:val="24"/>
          <w:szCs w:val="24"/>
        </w:rPr>
        <w:instrText xml:space="preserve"> ADDIN EN.CITE.DATA </w:instrText>
      </w:r>
      <w:r w:rsidR="005A412E" w:rsidRPr="00F76D44">
        <w:rPr>
          <w:rFonts w:ascii="Arial" w:hAnsi="Arial" w:cs="Arial"/>
          <w:sz w:val="24"/>
          <w:szCs w:val="24"/>
        </w:rPr>
      </w:r>
      <w:r w:rsidR="005A412E"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(Ober, Huang et al. 2015, Corwin, Copeland et al. 2016, Francisco, Joseph et al. 2016, Kooke, Kruijer et al. 2016)</w:t>
      </w:r>
      <w:r w:rsidRPr="00F76D44">
        <w:rPr>
          <w:rFonts w:ascii="Arial" w:hAnsi="Arial" w:cs="Arial"/>
          <w:sz w:val="24"/>
          <w:szCs w:val="24"/>
        </w:rPr>
        <w:fldChar w:fldCharType="end"/>
      </w:r>
      <w:r w:rsidRPr="00F76D44">
        <w:rPr>
          <w:rFonts w:ascii="Arial" w:hAnsi="Arial" w:cs="Arial"/>
          <w:sz w:val="24"/>
          <w:szCs w:val="24"/>
        </w:rPr>
        <w:t xml:space="preserve">. The </w:t>
      </w:r>
      <w:r w:rsidRPr="00F76D44">
        <w:rPr>
          <w:rFonts w:ascii="Arial" w:hAnsi="Arial" w:cs="Arial"/>
          <w:i/>
          <w:sz w:val="24"/>
          <w:szCs w:val="24"/>
        </w:rPr>
        <w:t>B. cinerea</w:t>
      </w:r>
      <w:r w:rsidRPr="00F76D44">
        <w:rPr>
          <w:rFonts w:ascii="Arial" w:hAnsi="Arial" w:cs="Arial"/>
          <w:sz w:val="24"/>
          <w:szCs w:val="24"/>
        </w:rPr>
        <w:t xml:space="preserve"> </w:t>
      </w:r>
      <w:proofErr w:type="spellStart"/>
      <w:r w:rsidR="0068792F" w:rsidRPr="00F76D44">
        <w:rPr>
          <w:rFonts w:ascii="Arial" w:hAnsi="Arial" w:cs="Arial"/>
          <w:sz w:val="24"/>
          <w:szCs w:val="24"/>
        </w:rPr>
        <w:t>bigRR</w:t>
      </w:r>
      <w:proofErr w:type="spellEnd"/>
      <w:r w:rsidR="0068792F" w:rsidRPr="00F76D44">
        <w:rPr>
          <w:rFonts w:ascii="Arial" w:hAnsi="Arial" w:cs="Arial"/>
          <w:sz w:val="24"/>
          <w:szCs w:val="24"/>
        </w:rPr>
        <w:t xml:space="preserve"> </w:t>
      </w:r>
      <w:r w:rsidRPr="00F76D44">
        <w:rPr>
          <w:rFonts w:ascii="Arial" w:hAnsi="Arial" w:cs="Arial"/>
          <w:sz w:val="24"/>
          <w:szCs w:val="24"/>
        </w:rPr>
        <w:t xml:space="preserve">GWA </w:t>
      </w:r>
      <w:ins w:id="686" w:author="Jennifer Lockhart" w:date="2018-12-24T08:28:00Z">
        <w:r w:rsidR="008C5FB8">
          <w:rPr>
            <w:rFonts w:ascii="Arial" w:hAnsi="Arial" w:cs="Arial"/>
            <w:sz w:val="24"/>
            <w:szCs w:val="24"/>
          </w:rPr>
          <w:t xml:space="preserve">was performed </w:t>
        </w:r>
      </w:ins>
      <w:r w:rsidRPr="00F76D44">
        <w:rPr>
          <w:rFonts w:ascii="Arial" w:hAnsi="Arial" w:cs="Arial"/>
          <w:sz w:val="24"/>
          <w:szCs w:val="24"/>
        </w:rPr>
        <w:t>us</w:t>
      </w:r>
      <w:ins w:id="687" w:author="Jennifer Lockhart" w:date="2018-12-24T08:28:00Z">
        <w:r w:rsidR="008C5FB8">
          <w:rPr>
            <w:rFonts w:ascii="Arial" w:hAnsi="Arial" w:cs="Arial"/>
            <w:sz w:val="24"/>
            <w:szCs w:val="24"/>
          </w:rPr>
          <w:t>ing</w:t>
        </w:r>
      </w:ins>
      <w:del w:id="688" w:author="Jennifer Lockhart" w:date="2018-12-24T08:28:00Z">
        <w:r w:rsidRPr="00F76D44" w:rsidDel="008C5FB8">
          <w:rPr>
            <w:rFonts w:ascii="Arial" w:hAnsi="Arial" w:cs="Arial"/>
            <w:sz w:val="24"/>
            <w:szCs w:val="24"/>
          </w:rPr>
          <w:delText>ed</w:delText>
        </w:r>
      </w:del>
      <w:r w:rsidRPr="00F76D44">
        <w:rPr>
          <w:rFonts w:ascii="Arial" w:hAnsi="Arial" w:cs="Arial"/>
          <w:sz w:val="24"/>
          <w:szCs w:val="24"/>
        </w:rPr>
        <w:t xml:space="preserve"> 272,672 SNPs at MAF 0.20 or greater and &lt;10% missing SNP calls as described above</w:t>
      </w:r>
      <w:r w:rsidR="0063609E"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 xml:space="preserve">. Because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provides an estimated effect size, but not a p-value, significance was estimated using 1000 permutations to determine effect significance at 95%, 99%, and </w:t>
      </w:r>
      <w:r w:rsidR="00E83B8D" w:rsidRPr="00F76D44">
        <w:rPr>
          <w:rFonts w:ascii="Arial" w:hAnsi="Arial" w:cs="Arial"/>
          <w:sz w:val="24"/>
          <w:szCs w:val="24"/>
        </w:rPr>
        <w:t xml:space="preserve">(approximately) </w:t>
      </w:r>
      <w:r w:rsidRPr="00F76D44">
        <w:rPr>
          <w:rFonts w:ascii="Arial" w:hAnsi="Arial" w:cs="Arial"/>
          <w:sz w:val="24"/>
          <w:szCs w:val="24"/>
        </w:rPr>
        <w:t xml:space="preserve">99.9% </w:t>
      </w:r>
      <w:r w:rsidRPr="00F76D44">
        <w:rPr>
          <w:rFonts w:ascii="Arial" w:hAnsi="Arial" w:cs="Arial"/>
          <w:sz w:val="24"/>
          <w:szCs w:val="24"/>
        </w:rPr>
        <w:lastRenderedPageBreak/>
        <w:t xml:space="preserve">thresholds </w:t>
      </w:r>
      <w:r w:rsidRPr="00F76D44">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(Doerge and Churchill 1996, Shen, Alam et al. 2013, Corwin, Copeland et al. 2016)</w:t>
      </w:r>
      <w:r w:rsidRPr="00F76D44">
        <w:rPr>
          <w:rFonts w:ascii="Arial" w:hAnsi="Arial" w:cs="Arial"/>
          <w:sz w:val="24"/>
          <w:szCs w:val="24"/>
        </w:rPr>
        <w:fldChar w:fldCharType="end"/>
      </w:r>
      <w:r w:rsidRPr="00F76D44">
        <w:rPr>
          <w:rFonts w:ascii="Arial" w:hAnsi="Arial" w:cs="Arial"/>
          <w:sz w:val="24"/>
          <w:szCs w:val="24"/>
        </w:rPr>
        <w:t>. SNPs were annotated</w:t>
      </w:r>
      <w:r w:rsidRPr="00F76D44">
        <w:rPr>
          <w:rFonts w:ascii="Arial" w:hAnsi="Arial" w:cs="Arial"/>
          <w:color w:val="222222"/>
          <w:sz w:val="24"/>
          <w:szCs w:val="24"/>
          <w:shd w:val="clear" w:color="auto" w:fill="FFFFFF"/>
        </w:rPr>
        <w:t xml:space="preserve"> </w:t>
      </w:r>
      <w:r w:rsidR="00190ECE" w:rsidRPr="00F76D44">
        <w:rPr>
          <w:rFonts w:ascii="Arial" w:hAnsi="Arial" w:cs="Arial"/>
          <w:color w:val="222222"/>
          <w:sz w:val="24"/>
          <w:szCs w:val="24"/>
          <w:shd w:val="clear" w:color="auto" w:fill="FFFFFF"/>
        </w:rPr>
        <w:t xml:space="preserve">by custom R scripts </w:t>
      </w:r>
      <w:r w:rsidRPr="00F76D44">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11" w:tgtFrame="_blank" w:history="1">
        <w:r w:rsidRPr="00F76D44">
          <w:rPr>
            <w:rStyle w:val="Hyperlink"/>
            <w:rFonts w:ascii="Arial" w:hAnsi="Arial" w:cs="Arial"/>
            <w:color w:val="1155CC"/>
            <w:sz w:val="24"/>
            <w:szCs w:val="24"/>
            <w:shd w:val="clear" w:color="auto" w:fill="FFFFFF"/>
          </w:rPr>
          <w:t>http://www.broadinstitute.org</w:t>
        </w:r>
      </w:hyperlink>
      <w:r w:rsidRPr="00F76D44">
        <w:rPr>
          <w:rFonts w:ascii="Arial" w:hAnsi="Arial" w:cs="Arial"/>
          <w:color w:val="222222"/>
          <w:sz w:val="24"/>
          <w:szCs w:val="24"/>
          <w:shd w:val="clear" w:color="auto" w:fill="FFFFFF"/>
        </w:rPr>
        <w:t xml:space="preserve">, </w:t>
      </w:r>
      <w:r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(Staats and van Kan 2012)</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Functional annotations are based on the T4 gene models for genomic DNA (http://www.broadinstitute.org, </w:t>
      </w:r>
      <w:r w:rsidRPr="00F76D44">
        <w:rPr>
          <w:rFonts w:ascii="Arial" w:hAnsi="Arial" w:cs="Arial"/>
          <w:i/>
          <w:color w:val="222222"/>
          <w:sz w:val="24"/>
          <w:szCs w:val="24"/>
          <w:shd w:val="clear" w:color="auto" w:fill="FFFFFF"/>
        </w:rPr>
        <w:t>B. cinerea</w:t>
      </w:r>
      <w:r w:rsidRPr="00F76D44">
        <w:rPr>
          <w:rFonts w:ascii="Arial" w:hAnsi="Arial" w:cs="Arial"/>
          <w:color w:val="222222"/>
          <w:sz w:val="24"/>
          <w:szCs w:val="24"/>
          <w:shd w:val="clear" w:color="auto" w:fill="FFFFFF"/>
        </w:rPr>
        <w:t xml:space="preserve">; </w:t>
      </w:r>
      <w:r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(Staats and van Kan 2012)</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w:t>
      </w:r>
      <w:ins w:id="689" w:author="Jennifer Lockhart" w:date="2018-12-24T08:29:00Z">
        <w:r w:rsidR="008C5FB8">
          <w:rPr>
            <w:rFonts w:ascii="Arial" w:hAnsi="Arial" w:cs="Arial"/>
            <w:color w:val="222222"/>
            <w:sz w:val="24"/>
            <w:szCs w:val="24"/>
            <w:shd w:val="clear" w:color="auto" w:fill="FFFFFF"/>
          </w:rPr>
          <w:t xml:space="preserve">their </w:t>
        </w:r>
      </w:ins>
      <w:r w:rsidRPr="00F76D44">
        <w:rPr>
          <w:rFonts w:ascii="Arial" w:hAnsi="Arial" w:cs="Arial"/>
          <w:color w:val="222222"/>
          <w:sz w:val="24"/>
          <w:szCs w:val="24"/>
          <w:shd w:val="clear" w:color="auto" w:fill="FFFFFF"/>
        </w:rPr>
        <w:t>sequence</w:t>
      </w:r>
      <w:ins w:id="690" w:author="Jennifer Lockhart" w:date="2018-12-24T08:29:00Z">
        <w:r w:rsidR="008C5FB8">
          <w:rPr>
            <w:rFonts w:ascii="Arial" w:hAnsi="Arial" w:cs="Arial"/>
            <w:color w:val="222222"/>
            <w:sz w:val="24"/>
            <w:szCs w:val="24"/>
            <w:shd w:val="clear" w:color="auto" w:fill="FFFFFF"/>
          </w:rPr>
          <w:t>s</w:t>
        </w:r>
      </w:ins>
      <w:r w:rsidRPr="00F76D44">
        <w:rPr>
          <w:rFonts w:ascii="Arial" w:hAnsi="Arial" w:cs="Arial"/>
          <w:color w:val="222222"/>
          <w:sz w:val="24"/>
          <w:szCs w:val="24"/>
          <w:shd w:val="clear" w:color="auto" w:fill="FFFFFF"/>
        </w:rPr>
        <w:t xml:space="preserve"> to the T4 reference using </w:t>
      </w:r>
      <w:proofErr w:type="spellStart"/>
      <w:r w:rsidRPr="00F76D44">
        <w:rPr>
          <w:rFonts w:ascii="Arial" w:hAnsi="Arial" w:cs="Arial"/>
          <w:color w:val="222222"/>
          <w:sz w:val="24"/>
          <w:szCs w:val="24"/>
          <w:shd w:val="clear" w:color="auto" w:fill="FFFFFF"/>
        </w:rPr>
        <w:t>MUMmer</w:t>
      </w:r>
      <w:proofErr w:type="spellEnd"/>
      <w:r w:rsidRPr="00F76D44">
        <w:rPr>
          <w:rFonts w:ascii="Arial" w:hAnsi="Arial" w:cs="Arial"/>
          <w:color w:val="222222"/>
          <w:sz w:val="24"/>
          <w:szCs w:val="24"/>
          <w:shd w:val="clear" w:color="auto" w:fill="FFFFFF"/>
        </w:rPr>
        <w:t xml:space="preserve"> v3.0 </w:t>
      </w:r>
      <w:r w:rsidRPr="00F76D44">
        <w:rPr>
          <w:rFonts w:ascii="Arial" w:hAnsi="Arial" w:cs="Arial"/>
          <w:color w:val="222222"/>
          <w:sz w:val="24"/>
          <w:szCs w:val="24"/>
          <w:shd w:val="clear" w:color="auto" w:fill="FFFFFF"/>
        </w:rPr>
        <w:fldChar w:fldCharType="begin"/>
      </w:r>
      <w:r w:rsidR="002345CD" w:rsidRPr="00F76D44">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(Kurtz, Phillippy et al. 2004)</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w:t>
      </w:r>
    </w:p>
    <w:p w14:paraId="759BD8F7" w14:textId="631DFFDF" w:rsidR="0068792F" w:rsidRPr="00F76D44" w:rsidRDefault="00D53C6D" w:rsidP="00C43C57">
      <w:pPr>
        <w:spacing w:line="360" w:lineRule="auto"/>
        <w:ind w:firstLine="720"/>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r w:rsidR="002E5804" w:rsidRPr="00F76D44">
        <w:rPr>
          <w:rFonts w:ascii="Arial" w:hAnsi="Arial" w:cs="Arial"/>
          <w:color w:val="222222"/>
          <w:sz w:val="24"/>
          <w:szCs w:val="24"/>
          <w:shd w:val="clear" w:color="auto" w:fill="FFFFFF"/>
        </w:rPr>
        <w:t xml:space="preserve"> F</w:t>
      </w:r>
      <w:r w:rsidR="0068792F" w:rsidRPr="00F76D44">
        <w:rPr>
          <w:rFonts w:ascii="Arial" w:hAnsi="Arial" w:cs="Arial"/>
          <w:color w:val="222222"/>
          <w:sz w:val="24"/>
          <w:szCs w:val="24"/>
          <w:shd w:val="clear" w:color="auto" w:fill="FFFFFF"/>
        </w:rPr>
        <w:t xml:space="preserve">unctional annotations </w:t>
      </w:r>
      <w:r w:rsidRPr="00F76D44">
        <w:rPr>
          <w:rFonts w:ascii="Arial" w:hAnsi="Arial" w:cs="Arial"/>
          <w:color w:val="222222"/>
          <w:sz w:val="24"/>
          <w:szCs w:val="24"/>
          <w:shd w:val="clear" w:color="auto" w:fill="FFFFFF"/>
        </w:rPr>
        <w:t xml:space="preserve">of the </w:t>
      </w:r>
      <w:r w:rsidR="00CB3397" w:rsidRPr="00F76D44">
        <w:rPr>
          <w:rFonts w:ascii="Arial" w:hAnsi="Arial" w:cs="Arial"/>
          <w:color w:val="222222"/>
          <w:sz w:val="24"/>
          <w:szCs w:val="24"/>
          <w:shd w:val="clear" w:color="auto" w:fill="FFFFFF"/>
        </w:rPr>
        <w:t xml:space="preserve">gene </w:t>
      </w:r>
      <w:r w:rsidRPr="00F76D44">
        <w:rPr>
          <w:rFonts w:ascii="Arial" w:hAnsi="Arial" w:cs="Arial"/>
          <w:color w:val="222222"/>
          <w:sz w:val="24"/>
          <w:szCs w:val="24"/>
          <w:shd w:val="clear" w:color="auto" w:fill="FFFFFF"/>
        </w:rPr>
        <w:t xml:space="preserve">lists </w:t>
      </w:r>
      <w:r w:rsidR="0068792F" w:rsidRPr="00F76D44">
        <w:rPr>
          <w:rFonts w:ascii="Arial" w:hAnsi="Arial" w:cs="Arial"/>
          <w:color w:val="222222"/>
          <w:sz w:val="24"/>
          <w:szCs w:val="24"/>
          <w:shd w:val="clear" w:color="auto" w:fill="FFFFFF"/>
        </w:rPr>
        <w:t xml:space="preserve">are based on the T4 gene models for genomic DNA (http://www.broadinstitute.org, </w:t>
      </w:r>
      <w:r w:rsidR="0068792F" w:rsidRPr="00F76D44">
        <w:rPr>
          <w:rFonts w:ascii="Arial" w:hAnsi="Arial" w:cs="Arial"/>
          <w:i/>
          <w:color w:val="222222"/>
          <w:sz w:val="24"/>
          <w:szCs w:val="24"/>
          <w:shd w:val="clear" w:color="auto" w:fill="FFFFFF"/>
        </w:rPr>
        <w:t>B. cinerea</w:t>
      </w:r>
      <w:r w:rsidR="0068792F" w:rsidRPr="00F76D44">
        <w:rPr>
          <w:rFonts w:ascii="Arial" w:hAnsi="Arial" w:cs="Arial"/>
          <w:color w:val="222222"/>
          <w:sz w:val="24"/>
          <w:szCs w:val="24"/>
          <w:shd w:val="clear" w:color="auto" w:fill="FFFFFF"/>
        </w:rPr>
        <w:t xml:space="preserve">; </w:t>
      </w:r>
      <w:r w:rsidR="0068792F"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F76D44">
        <w:rPr>
          <w:rFonts w:ascii="Arial" w:hAnsi="Arial" w:cs="Arial"/>
          <w:color w:val="222222"/>
          <w:sz w:val="24"/>
          <w:szCs w:val="24"/>
          <w:shd w:val="clear" w:color="auto" w:fill="FFFFFF"/>
        </w:rPr>
        <w:fldChar w:fldCharType="separate"/>
      </w:r>
      <w:r w:rsidR="0068792F" w:rsidRPr="00F76D44">
        <w:rPr>
          <w:rFonts w:ascii="Arial" w:hAnsi="Arial" w:cs="Arial"/>
          <w:noProof/>
          <w:color w:val="222222"/>
          <w:sz w:val="24"/>
          <w:szCs w:val="24"/>
          <w:shd w:val="clear" w:color="auto" w:fill="FFFFFF"/>
        </w:rPr>
        <w:t>(Staats and van Kan 2012)</w:t>
      </w:r>
      <w:r w:rsidR="0068792F" w:rsidRPr="00F76D44">
        <w:rPr>
          <w:rFonts w:ascii="Arial" w:hAnsi="Arial" w:cs="Arial"/>
          <w:color w:val="222222"/>
          <w:sz w:val="24"/>
          <w:szCs w:val="24"/>
          <w:shd w:val="clear" w:color="auto" w:fill="FFFFFF"/>
        </w:rPr>
        <w:fldChar w:fldCharType="end"/>
      </w:r>
      <w:r w:rsidR="0068792F" w:rsidRPr="00F76D44">
        <w:rPr>
          <w:rFonts w:ascii="Arial" w:hAnsi="Arial" w:cs="Arial"/>
          <w:color w:val="222222"/>
          <w:sz w:val="24"/>
          <w:szCs w:val="24"/>
          <w:shd w:val="clear" w:color="auto" w:fill="FFFFFF"/>
        </w:rPr>
        <w:t>.</w:t>
      </w:r>
    </w:p>
    <w:p w14:paraId="2865A363" w14:textId="77777777" w:rsidR="003E10A7" w:rsidRPr="00F76D44" w:rsidRDefault="003E10A7" w:rsidP="00C43C57">
      <w:pPr>
        <w:spacing w:line="360" w:lineRule="auto"/>
        <w:ind w:firstLine="720"/>
        <w:rPr>
          <w:rFonts w:ascii="Arial" w:hAnsi="Arial" w:cs="Arial"/>
          <w:color w:val="222222"/>
          <w:sz w:val="24"/>
          <w:szCs w:val="24"/>
          <w:shd w:val="clear" w:color="auto" w:fill="FFFFFF"/>
        </w:rPr>
      </w:pPr>
    </w:p>
    <w:p w14:paraId="482F7E1A" w14:textId="77777777" w:rsidR="0086274C" w:rsidRDefault="0086274C" w:rsidP="008C24DE">
      <w:pPr>
        <w:spacing w:line="360" w:lineRule="auto"/>
        <w:rPr>
          <w:ins w:id="691" w:author="Jennifer Lockhart" w:date="2018-12-21T16:23:00Z"/>
          <w:rFonts w:ascii="Arial" w:hAnsi="Arial" w:cs="Arial"/>
          <w:b/>
          <w:color w:val="222222"/>
          <w:sz w:val="24"/>
          <w:szCs w:val="24"/>
          <w:shd w:val="clear" w:color="auto" w:fill="FFFFFF"/>
        </w:rPr>
      </w:pPr>
      <w:commentRangeStart w:id="692"/>
      <w:ins w:id="693" w:author="Jennifer Lockhart" w:date="2018-12-21T16:23:00Z">
        <w:r>
          <w:rPr>
            <w:rFonts w:ascii="Arial" w:hAnsi="Arial" w:cs="Arial"/>
            <w:b/>
            <w:color w:val="222222"/>
            <w:sz w:val="24"/>
            <w:szCs w:val="24"/>
            <w:shd w:val="clear" w:color="auto" w:fill="FFFFFF"/>
          </w:rPr>
          <w:t>Accession Numbers</w:t>
        </w:r>
      </w:ins>
      <w:commentRangeEnd w:id="692"/>
      <w:ins w:id="694" w:author="Jennifer Lockhart" w:date="2018-12-21T16:25:00Z">
        <w:r>
          <w:rPr>
            <w:rStyle w:val="CommentReference"/>
          </w:rPr>
          <w:commentReference w:id="692"/>
        </w:r>
      </w:ins>
    </w:p>
    <w:p w14:paraId="36F79F29" w14:textId="29510E07" w:rsidR="0086274C" w:rsidRDefault="0086274C" w:rsidP="00DF47DF">
      <w:pPr>
        <w:spacing w:line="360" w:lineRule="auto"/>
        <w:rPr>
          <w:ins w:id="695" w:author="Jennifer Lockhart" w:date="2018-12-21T16:23:00Z"/>
          <w:rFonts w:ascii="Arial" w:hAnsi="Arial" w:cs="Arial"/>
          <w:color w:val="222222"/>
          <w:sz w:val="24"/>
          <w:szCs w:val="24"/>
          <w:shd w:val="clear" w:color="auto" w:fill="FFFFFF"/>
        </w:rPr>
      </w:pPr>
      <w:ins w:id="696" w:author="Jennifer Lockhart" w:date="2018-12-21T16:23:00Z">
        <w:r>
          <w:rPr>
            <w:rFonts w:ascii="Arial" w:hAnsi="Arial" w:cs="Arial"/>
            <w:color w:val="222222"/>
            <w:sz w:val="24"/>
            <w:szCs w:val="24"/>
            <w:shd w:val="clear" w:color="auto" w:fill="FFFFFF"/>
          </w:rPr>
          <w:t xml:space="preserve">Sequence data from this article can be found in the GenBank/EMBL libraries under </w:t>
        </w:r>
      </w:ins>
      <w:ins w:id="697" w:author="Jennifer Lockhart" w:date="2018-12-21T16:24:00Z">
        <w:r>
          <w:rPr>
            <w:rFonts w:ascii="Arial" w:hAnsi="Arial" w:cs="Arial"/>
            <w:color w:val="222222"/>
            <w:sz w:val="24"/>
            <w:szCs w:val="24"/>
            <w:shd w:val="clear" w:color="auto" w:fill="FFFFFF"/>
          </w:rPr>
          <w:t xml:space="preserve">the following </w:t>
        </w:r>
      </w:ins>
      <w:ins w:id="698" w:author="Jennifer Lockhart" w:date="2018-12-21T16:23:00Z">
        <w:r>
          <w:rPr>
            <w:rFonts w:ascii="Arial" w:hAnsi="Arial" w:cs="Arial"/>
            <w:color w:val="222222"/>
            <w:sz w:val="24"/>
            <w:szCs w:val="24"/>
            <w:shd w:val="clear" w:color="auto" w:fill="FFFFFF"/>
          </w:rPr>
          <w:t>accession number</w:t>
        </w:r>
      </w:ins>
      <w:ins w:id="699" w:author="Jennifer Lockhart" w:date="2018-12-21T16:25:00Z">
        <w:r>
          <w:rPr>
            <w:rFonts w:ascii="Arial" w:hAnsi="Arial" w:cs="Arial"/>
            <w:color w:val="222222"/>
            <w:sz w:val="24"/>
            <w:szCs w:val="24"/>
            <w:shd w:val="clear" w:color="auto" w:fill="FFFFFF"/>
          </w:rPr>
          <w:t>s:</w:t>
        </w:r>
      </w:ins>
      <w:ins w:id="700" w:author="N S" w:date="2019-01-03T10:04:00Z">
        <w:r w:rsidR="00DF47DF">
          <w:rPr>
            <w:rFonts w:ascii="Arial" w:hAnsi="Arial" w:cs="Arial"/>
            <w:color w:val="222222"/>
            <w:sz w:val="24"/>
            <w:szCs w:val="24"/>
            <w:shd w:val="clear" w:color="auto" w:fill="FFFFFF"/>
          </w:rPr>
          <w:t xml:space="preserve"> X</w:t>
        </w:r>
      </w:ins>
      <w:ins w:id="701" w:author="N S" w:date="2019-01-03T10:05:00Z">
        <w:r w:rsidR="00DF47DF">
          <w:rPr>
            <w:rFonts w:ascii="Arial" w:hAnsi="Arial" w:cs="Arial"/>
            <w:color w:val="222222"/>
            <w:sz w:val="24"/>
            <w:szCs w:val="24"/>
            <w:shd w:val="clear" w:color="auto" w:fill="FFFFFF"/>
          </w:rPr>
          <w:t xml:space="preserve">. </w:t>
        </w:r>
        <w:r w:rsidR="00DF47DF" w:rsidRPr="00DF47DF">
          <w:rPr>
            <w:rFonts w:ascii="Arial" w:hAnsi="Arial" w:cs="Arial"/>
            <w:color w:val="222222"/>
            <w:sz w:val="24"/>
            <w:szCs w:val="24"/>
            <w:shd w:val="clear" w:color="auto" w:fill="FFFFFF"/>
          </w:rPr>
          <w:t>The accession numbers of the major genes described in this study are shown in</w:t>
        </w:r>
        <w:r w:rsidR="00DF47DF">
          <w:rPr>
            <w:rFonts w:ascii="Arial" w:hAnsi="Arial" w:cs="Arial"/>
            <w:color w:val="222222"/>
            <w:sz w:val="24"/>
            <w:szCs w:val="24"/>
            <w:shd w:val="clear" w:color="auto" w:fill="FFFFFF"/>
          </w:rPr>
          <w:t xml:space="preserve"> </w:t>
        </w:r>
        <w:r w:rsidR="00DF47DF" w:rsidRPr="00DF47DF">
          <w:rPr>
            <w:rFonts w:ascii="Arial" w:hAnsi="Arial" w:cs="Arial"/>
            <w:color w:val="222222"/>
            <w:sz w:val="24"/>
            <w:szCs w:val="24"/>
            <w:shd w:val="clear" w:color="auto" w:fill="FFFFFF"/>
          </w:rPr>
          <w:t>Supplemental Table 1.</w:t>
        </w:r>
      </w:ins>
    </w:p>
    <w:p w14:paraId="5409B414" w14:textId="77777777" w:rsidR="0086274C" w:rsidRPr="0086274C" w:rsidRDefault="0086274C" w:rsidP="00302DE0">
      <w:pPr>
        <w:spacing w:line="360" w:lineRule="auto"/>
        <w:rPr>
          <w:ins w:id="702" w:author="Jennifer Lockhart" w:date="2018-12-21T16:23:00Z"/>
          <w:rFonts w:ascii="Arial" w:hAnsi="Arial" w:cs="Arial"/>
          <w:color w:val="222222"/>
          <w:sz w:val="24"/>
          <w:szCs w:val="24"/>
          <w:shd w:val="clear" w:color="auto" w:fill="FFFFFF"/>
          <w:rPrChange w:id="703" w:author="Jennifer Lockhart" w:date="2018-12-21T16:23:00Z">
            <w:rPr>
              <w:ins w:id="704" w:author="Jennifer Lockhart" w:date="2018-12-21T16:23:00Z"/>
              <w:rFonts w:ascii="Arial" w:hAnsi="Arial" w:cs="Arial"/>
              <w:b/>
              <w:color w:val="222222"/>
              <w:sz w:val="24"/>
              <w:szCs w:val="24"/>
              <w:shd w:val="clear" w:color="auto" w:fill="FFFFFF"/>
            </w:rPr>
          </w:rPrChange>
        </w:rPr>
      </w:pPr>
    </w:p>
    <w:p w14:paraId="10BB6457" w14:textId="7E1E938F" w:rsidR="003E10A7" w:rsidRPr="00F76D44" w:rsidDel="006B2476" w:rsidRDefault="003E10A7" w:rsidP="00302DE0">
      <w:pPr>
        <w:spacing w:line="360" w:lineRule="auto"/>
        <w:rPr>
          <w:del w:id="705" w:author="Jennifer Lockhart" w:date="2018-12-22T08:32:00Z"/>
          <w:rFonts w:ascii="Arial" w:hAnsi="Arial" w:cs="Arial"/>
          <w:b/>
          <w:color w:val="222222"/>
          <w:sz w:val="24"/>
          <w:szCs w:val="24"/>
          <w:shd w:val="clear" w:color="auto" w:fill="FFFFFF"/>
        </w:rPr>
      </w:pPr>
      <w:r w:rsidRPr="00F76D44">
        <w:rPr>
          <w:rFonts w:ascii="Arial" w:hAnsi="Arial" w:cs="Arial"/>
          <w:b/>
          <w:color w:val="222222"/>
          <w:sz w:val="24"/>
          <w:szCs w:val="24"/>
          <w:shd w:val="clear" w:color="auto" w:fill="FFFFFF"/>
        </w:rPr>
        <w:t>Supplemental Data</w:t>
      </w:r>
      <w:del w:id="706" w:author="Jennifer Lockhart" w:date="2018-12-21T16:25:00Z">
        <w:r w:rsidRPr="00F76D44" w:rsidDel="00920640">
          <w:rPr>
            <w:rFonts w:ascii="Arial" w:hAnsi="Arial" w:cs="Arial"/>
            <w:b/>
            <w:color w:val="222222"/>
            <w:sz w:val="24"/>
            <w:szCs w:val="24"/>
            <w:shd w:val="clear" w:color="auto" w:fill="FFFFFF"/>
          </w:rPr>
          <w:delText xml:space="preserve"> Files</w:delText>
        </w:r>
      </w:del>
    </w:p>
    <w:p w14:paraId="51E90FB4" w14:textId="14926636" w:rsidR="003E10A7" w:rsidRPr="00F76D44" w:rsidDel="00920640" w:rsidRDefault="00D61F5F">
      <w:pPr>
        <w:spacing w:line="360" w:lineRule="auto"/>
        <w:rPr>
          <w:rFonts w:ascii="Arial" w:hAnsi="Arial" w:cs="Arial"/>
          <w:color w:val="222222"/>
          <w:sz w:val="24"/>
          <w:szCs w:val="24"/>
          <w:shd w:val="clear" w:color="auto" w:fill="FFFFFF"/>
        </w:rPr>
      </w:pPr>
      <w:bookmarkStart w:id="707" w:name="_Hlk527621331"/>
      <w:moveFromRangeStart w:id="708" w:author="Jennifer Lockhart" w:date="2018-12-21T16:26:00Z" w:name="move407028906"/>
      <w:moveFrom w:id="709" w:author="Jennifer Lockhart" w:date="2018-12-21T16:26:00Z">
        <w:r w:rsidRPr="00F76D44" w:rsidDel="00920640">
          <w:rPr>
            <w:rFonts w:ascii="Arial" w:hAnsi="Arial" w:cs="Arial"/>
            <w:color w:val="222222"/>
            <w:sz w:val="24"/>
            <w:szCs w:val="24"/>
            <w:shd w:val="clear" w:color="auto" w:fill="FFFFFF"/>
          </w:rPr>
          <w:t>Supplemental Data Set 1</w:t>
        </w:r>
        <w:r w:rsidR="003E10A7" w:rsidRPr="00F76D44" w:rsidDel="00920640">
          <w:rPr>
            <w:rFonts w:ascii="Arial" w:hAnsi="Arial" w:cs="Arial"/>
            <w:color w:val="222222"/>
            <w:sz w:val="24"/>
            <w:szCs w:val="24"/>
            <w:shd w:val="clear" w:color="auto" w:fill="FFFFFF"/>
          </w:rPr>
          <w:t>.</w:t>
        </w:r>
        <w:r w:rsidR="003E10A7" w:rsidRPr="00F76D44" w:rsidDel="00920640">
          <w:t xml:space="preserve"> </w:t>
        </w:r>
        <w:r w:rsidR="003E10A7" w:rsidRPr="00F76D44" w:rsidDel="00920640">
          <w:rPr>
            <w:rFonts w:ascii="Arial" w:hAnsi="Arial" w:cs="Arial"/>
            <w:color w:val="222222"/>
            <w:sz w:val="24"/>
            <w:szCs w:val="24"/>
            <w:shd w:val="clear" w:color="auto" w:fill="FFFFFF"/>
          </w:rPr>
          <w:t>Mean</w:t>
        </w:r>
        <w:r w:rsidR="00AE5986" w:rsidRPr="00F76D44" w:rsidDel="00920640">
          <w:rPr>
            <w:rFonts w:ascii="Arial" w:hAnsi="Arial" w:cs="Arial"/>
            <w:color w:val="222222"/>
            <w:sz w:val="24"/>
            <w:szCs w:val="24"/>
            <w:shd w:val="clear" w:color="auto" w:fill="FFFFFF"/>
          </w:rPr>
          <w:t xml:space="preserve"> ± SE</w:t>
        </w:r>
        <w:r w:rsidR="003E10A7" w:rsidRPr="00F76D44" w:rsidDel="00920640">
          <w:rPr>
            <w:rFonts w:ascii="Arial" w:hAnsi="Arial" w:cs="Arial"/>
            <w:color w:val="222222"/>
            <w:sz w:val="24"/>
            <w:szCs w:val="24"/>
            <w:shd w:val="clear" w:color="auto" w:fill="FFFFFF"/>
          </w:rPr>
          <w:t xml:space="preserve"> of </w:t>
        </w:r>
        <w:r w:rsidR="003E10A7" w:rsidRPr="00F76D44" w:rsidDel="00920640">
          <w:rPr>
            <w:rFonts w:ascii="Arial" w:hAnsi="Arial" w:cs="Arial"/>
            <w:i/>
            <w:color w:val="222222"/>
            <w:sz w:val="24"/>
            <w:szCs w:val="24"/>
            <w:shd w:val="clear" w:color="auto" w:fill="FFFFFF"/>
          </w:rPr>
          <w:t xml:space="preserve">B. cinerea </w:t>
        </w:r>
        <w:r w:rsidR="003E10A7" w:rsidRPr="00F76D44" w:rsidDel="00920640">
          <w:rPr>
            <w:rFonts w:ascii="Arial" w:hAnsi="Arial" w:cs="Arial"/>
            <w:color w:val="222222"/>
            <w:sz w:val="24"/>
            <w:szCs w:val="24"/>
            <w:shd w:val="clear" w:color="auto" w:fill="FFFFFF"/>
          </w:rPr>
          <w:t>lesion size of all isolates across all tomato accessions.</w:t>
        </w:r>
      </w:moveFrom>
    </w:p>
    <w:p w14:paraId="40F3064A" w14:textId="36CAD336" w:rsidR="003E10A7" w:rsidRPr="00F76D44" w:rsidDel="006B2476" w:rsidRDefault="00D61F5F">
      <w:pPr>
        <w:spacing w:line="360" w:lineRule="auto"/>
        <w:rPr>
          <w:del w:id="710" w:author="Jennifer Lockhart" w:date="2018-12-22T08:32:00Z"/>
          <w:rFonts w:ascii="Arial" w:hAnsi="Arial" w:cs="Arial"/>
          <w:color w:val="222222"/>
          <w:sz w:val="24"/>
          <w:szCs w:val="24"/>
          <w:shd w:val="clear" w:color="auto" w:fill="FFFFFF"/>
        </w:rPr>
      </w:pPr>
      <w:moveFrom w:id="711" w:author="Jennifer Lockhart" w:date="2018-12-21T16:26:00Z">
        <w:r w:rsidRPr="00F76D44" w:rsidDel="00920640">
          <w:rPr>
            <w:rFonts w:ascii="Arial" w:hAnsi="Arial" w:cs="Arial"/>
            <w:color w:val="222222"/>
            <w:sz w:val="24"/>
            <w:szCs w:val="24"/>
            <w:shd w:val="clear" w:color="auto" w:fill="FFFFFF"/>
          </w:rPr>
          <w:t>Supplemental Data Set 2</w:t>
        </w:r>
        <w:r w:rsidR="003E10A7" w:rsidRPr="00F76D44" w:rsidDel="00920640">
          <w:rPr>
            <w:rFonts w:ascii="Arial" w:hAnsi="Arial" w:cs="Arial"/>
            <w:color w:val="222222"/>
            <w:sz w:val="24"/>
            <w:szCs w:val="24"/>
            <w:shd w:val="clear" w:color="auto" w:fill="FFFFFF"/>
          </w:rPr>
          <w:t>.</w:t>
        </w:r>
        <w:r w:rsidR="008858FB" w:rsidRPr="00F76D44" w:rsidDel="00920640">
          <w:rPr>
            <w:rFonts w:ascii="Arial" w:hAnsi="Arial" w:cs="Arial"/>
            <w:color w:val="222222"/>
            <w:sz w:val="24"/>
            <w:szCs w:val="24"/>
            <w:shd w:val="clear" w:color="auto" w:fill="FFFFFF"/>
          </w:rPr>
          <w:t xml:space="preserve"> Gene and Function Annotation from T4 GWA Results</w:t>
        </w:r>
      </w:moveFrom>
    </w:p>
    <w:p w14:paraId="4313CC8F" w14:textId="1640ED68" w:rsidR="00181F0D" w:rsidRPr="00F76D44" w:rsidDel="006B2476" w:rsidRDefault="00181F0D">
      <w:pPr>
        <w:spacing w:line="360" w:lineRule="auto"/>
        <w:rPr>
          <w:del w:id="712" w:author="Jennifer Lockhart" w:date="2018-12-22T08:32:00Z"/>
          <w:rFonts w:ascii="Arial" w:hAnsi="Arial" w:cs="Arial"/>
          <w:color w:val="222222"/>
          <w:sz w:val="24"/>
          <w:szCs w:val="24"/>
          <w:shd w:val="clear" w:color="auto" w:fill="FFFFFF"/>
        </w:rPr>
      </w:pPr>
      <w:moveFrom w:id="713" w:author="Jennifer Lockhart" w:date="2018-12-21T16:26:00Z">
        <w:r w:rsidRPr="00F76D44" w:rsidDel="00920640">
          <w:rPr>
            <w:rFonts w:ascii="Arial" w:hAnsi="Arial" w:cs="Arial"/>
            <w:color w:val="222222"/>
            <w:sz w:val="24"/>
            <w:szCs w:val="24"/>
            <w:shd w:val="clear" w:color="auto" w:fill="FFFFFF"/>
          </w:rPr>
          <w:t xml:space="preserve">Supplemental Data Set </w:t>
        </w:r>
        <w:r w:rsidR="006E06DA" w:rsidRPr="00F76D44" w:rsidDel="00920640">
          <w:rPr>
            <w:rFonts w:ascii="Arial" w:hAnsi="Arial" w:cs="Arial"/>
            <w:color w:val="222222"/>
            <w:sz w:val="24"/>
            <w:szCs w:val="24"/>
            <w:shd w:val="clear" w:color="auto" w:fill="FFFFFF"/>
          </w:rPr>
          <w:t>3</w:t>
        </w:r>
        <w:r w:rsidRPr="00F76D44" w:rsidDel="00920640">
          <w:rPr>
            <w:rFonts w:ascii="Arial" w:hAnsi="Arial" w:cs="Arial"/>
            <w:color w:val="222222"/>
            <w:sz w:val="24"/>
            <w:szCs w:val="24"/>
            <w:shd w:val="clear" w:color="auto" w:fill="FFFFFF"/>
          </w:rPr>
          <w:t>. Results of single-isolate ANOVA on mixed effect model</w:t>
        </w:r>
      </w:moveFrom>
    </w:p>
    <w:p w14:paraId="2324B5FB" w14:textId="0DE75A05" w:rsidR="00181F0D" w:rsidRPr="00F76D44" w:rsidDel="006B2476" w:rsidRDefault="00181F0D">
      <w:pPr>
        <w:spacing w:line="360" w:lineRule="auto"/>
        <w:rPr>
          <w:del w:id="714" w:author="Jennifer Lockhart" w:date="2018-12-22T08:32:00Z"/>
          <w:rFonts w:ascii="Arial" w:hAnsi="Arial" w:cs="Arial"/>
          <w:color w:val="222222"/>
          <w:sz w:val="24"/>
          <w:szCs w:val="24"/>
          <w:shd w:val="clear" w:color="auto" w:fill="FFFFFF"/>
        </w:rPr>
      </w:pPr>
      <w:moveFrom w:id="715" w:author="Jennifer Lockhart" w:date="2018-12-21T16:26:00Z">
        <w:r w:rsidRPr="00F76D44" w:rsidDel="00920640">
          <w:rPr>
            <w:rFonts w:ascii="Arial" w:hAnsi="Arial" w:cs="Arial"/>
            <w:color w:val="222222"/>
            <w:sz w:val="24"/>
            <w:szCs w:val="24"/>
            <w:shd w:val="clear" w:color="auto" w:fill="FFFFFF"/>
          </w:rPr>
          <w:t xml:space="preserve">Supplemental </w:t>
        </w:r>
        <w:r w:rsidR="00DA0001" w:rsidRPr="00F76D44" w:rsidDel="00920640">
          <w:rPr>
            <w:rFonts w:ascii="Arial" w:hAnsi="Arial" w:cs="Arial"/>
            <w:color w:val="222222"/>
            <w:sz w:val="24"/>
            <w:szCs w:val="24"/>
            <w:shd w:val="clear" w:color="auto" w:fill="FFFFFF"/>
          </w:rPr>
          <w:t>Table 1</w:t>
        </w:r>
        <w:r w:rsidRPr="00F76D44" w:rsidDel="00920640">
          <w:rPr>
            <w:rFonts w:ascii="Arial" w:hAnsi="Arial" w:cs="Arial"/>
            <w:color w:val="222222"/>
            <w:sz w:val="24"/>
            <w:szCs w:val="24"/>
            <w:shd w:val="clear" w:color="auto" w:fill="FFFFFF"/>
          </w:rPr>
          <w:t>. Results of ANOVA following removal of domestication-associated isolate</w:t>
        </w:r>
        <w:del w:id="716" w:author="Jennifer Lockhart" w:date="2018-12-22T08:32:00Z">
          <w:r w:rsidRPr="00F76D44" w:rsidDel="006B2476">
            <w:rPr>
              <w:rFonts w:ascii="Arial" w:hAnsi="Arial" w:cs="Arial"/>
              <w:color w:val="222222"/>
              <w:sz w:val="24"/>
              <w:szCs w:val="24"/>
              <w:shd w:val="clear" w:color="auto" w:fill="FFFFFF"/>
            </w:rPr>
            <w:delText>s</w:delText>
          </w:r>
        </w:del>
      </w:moveFrom>
    </w:p>
    <w:moveFromRangeEnd w:id="708"/>
    <w:p w14:paraId="1D630113" w14:textId="1C4549DD" w:rsidR="00583E28" w:rsidRPr="00F76D44" w:rsidRDefault="00583E28" w:rsidP="00302DE0">
      <w:pPr>
        <w:spacing w:line="360" w:lineRule="auto"/>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 xml:space="preserve">Supplemental Figure 1. Allele frequency spectrum of </w:t>
      </w:r>
      <w:r w:rsidRPr="00F76D44">
        <w:rPr>
          <w:rFonts w:ascii="Arial" w:hAnsi="Arial" w:cs="Arial"/>
          <w:i/>
          <w:color w:val="222222"/>
          <w:sz w:val="24"/>
          <w:szCs w:val="24"/>
          <w:shd w:val="clear" w:color="auto" w:fill="FFFFFF"/>
        </w:rPr>
        <w:t>B. cinerea</w:t>
      </w:r>
      <w:r w:rsidRPr="00F76D44">
        <w:rPr>
          <w:rFonts w:ascii="Arial" w:hAnsi="Arial" w:cs="Arial"/>
          <w:color w:val="222222"/>
          <w:sz w:val="24"/>
          <w:szCs w:val="24"/>
          <w:shd w:val="clear" w:color="auto" w:fill="FFFFFF"/>
        </w:rPr>
        <w:t xml:space="preserve"> SNPs.</w:t>
      </w:r>
    </w:p>
    <w:bookmarkEnd w:id="707"/>
    <w:p w14:paraId="0A10CA74" w14:textId="46654330" w:rsidR="003E10A7" w:rsidRPr="00F76D44" w:rsidRDefault="00FA3E2E" w:rsidP="00302DE0">
      <w:pPr>
        <w:spacing w:line="360" w:lineRule="auto"/>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2</w:t>
      </w:r>
      <w:r w:rsidR="003E10A7" w:rsidRPr="00F76D44">
        <w:rPr>
          <w:rFonts w:ascii="Arial" w:hAnsi="Arial" w:cs="Arial"/>
          <w:color w:val="222222"/>
          <w:sz w:val="24"/>
          <w:szCs w:val="24"/>
          <w:shd w:val="clear" w:color="auto" w:fill="FFFFFF"/>
        </w:rPr>
        <w:t>.</w:t>
      </w:r>
      <w:r w:rsidR="0096026A" w:rsidRPr="00F76D44">
        <w:rPr>
          <w:rFonts w:ascii="Arial" w:hAnsi="Arial" w:cs="Arial"/>
          <w:color w:val="222222"/>
          <w:sz w:val="24"/>
          <w:szCs w:val="24"/>
          <w:shd w:val="clear" w:color="auto" w:fill="FFFFFF"/>
        </w:rPr>
        <w:t xml:space="preserve"> Genetic distance between selected tomato accessions</w:t>
      </w:r>
    </w:p>
    <w:p w14:paraId="3D55F080" w14:textId="29B46428" w:rsidR="00E81A38" w:rsidRPr="00F76D44" w:rsidRDefault="00E81A38">
      <w:pPr>
        <w:spacing w:line="360" w:lineRule="auto"/>
        <w:rPr>
          <w:rFonts w:ascii="Arial" w:hAnsi="Arial" w:cs="Arial"/>
          <w:i/>
          <w:color w:val="222222"/>
          <w:sz w:val="24"/>
          <w:szCs w:val="24"/>
          <w:shd w:val="clear" w:color="auto" w:fill="FFFFFF"/>
        </w:rPr>
      </w:pPr>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3</w:t>
      </w:r>
      <w:r w:rsidRPr="00F76D44">
        <w:rPr>
          <w:rFonts w:ascii="Arial" w:hAnsi="Arial" w:cs="Arial"/>
          <w:color w:val="222222"/>
          <w:sz w:val="24"/>
          <w:szCs w:val="24"/>
          <w:shd w:val="clear" w:color="auto" w:fill="FFFFFF"/>
        </w:rPr>
        <w:t xml:space="preserve">. Correlation between </w:t>
      </w:r>
      <w:commentRangeStart w:id="717"/>
      <w:r w:rsidRPr="00F76D44">
        <w:rPr>
          <w:rFonts w:ascii="Arial" w:hAnsi="Arial" w:cs="Arial"/>
          <w:i/>
          <w:color w:val="222222"/>
          <w:sz w:val="24"/>
          <w:szCs w:val="24"/>
          <w:shd w:val="clear" w:color="auto" w:fill="FFFFFF"/>
        </w:rPr>
        <w:t xml:space="preserve">B. cinerea </w:t>
      </w:r>
      <w:commentRangeEnd w:id="717"/>
      <w:r w:rsidR="00C17FAB">
        <w:rPr>
          <w:rStyle w:val="CommentReference"/>
        </w:rPr>
        <w:commentReference w:id="717"/>
      </w:r>
      <w:r w:rsidRPr="00F76D44">
        <w:rPr>
          <w:rFonts w:ascii="Arial" w:hAnsi="Arial" w:cs="Arial"/>
          <w:color w:val="222222"/>
          <w:sz w:val="24"/>
          <w:szCs w:val="24"/>
          <w:shd w:val="clear" w:color="auto" w:fill="FFFFFF"/>
        </w:rPr>
        <w:t xml:space="preserve">lesion size on tomato and on </w:t>
      </w:r>
      <w:r w:rsidRPr="00F76D44">
        <w:rPr>
          <w:rFonts w:ascii="Arial" w:hAnsi="Arial" w:cs="Arial"/>
          <w:i/>
          <w:color w:val="222222"/>
          <w:sz w:val="24"/>
          <w:szCs w:val="24"/>
          <w:shd w:val="clear" w:color="auto" w:fill="FFFFFF"/>
        </w:rPr>
        <w:t>A. thaliana</w:t>
      </w:r>
    </w:p>
    <w:p w14:paraId="79314BA3" w14:textId="6FFA0F76" w:rsidR="003E10A7" w:rsidRPr="00F76D44" w:rsidRDefault="00FA3E2E">
      <w:pPr>
        <w:spacing w:line="360" w:lineRule="auto"/>
        <w:rPr>
          <w:rFonts w:ascii="Arial" w:hAnsi="Arial" w:cs="Arial"/>
          <w:color w:val="222222"/>
          <w:sz w:val="24"/>
          <w:szCs w:val="24"/>
          <w:shd w:val="clear" w:color="auto" w:fill="FFFFFF"/>
        </w:rPr>
      </w:pPr>
      <w:commentRangeStart w:id="718"/>
      <w:r w:rsidRPr="00F76D44">
        <w:rPr>
          <w:rFonts w:ascii="Arial" w:hAnsi="Arial" w:cs="Arial"/>
          <w:color w:val="222222"/>
          <w:sz w:val="24"/>
          <w:szCs w:val="24"/>
          <w:shd w:val="clear" w:color="auto" w:fill="FFFFFF"/>
        </w:rPr>
        <w:lastRenderedPageBreak/>
        <w:t xml:space="preserve">Supplemental Figure </w:t>
      </w:r>
      <w:r w:rsidR="00583E28" w:rsidRPr="00F76D44">
        <w:rPr>
          <w:rFonts w:ascii="Arial" w:hAnsi="Arial" w:cs="Arial"/>
          <w:color w:val="222222"/>
          <w:sz w:val="24"/>
          <w:szCs w:val="24"/>
          <w:shd w:val="clear" w:color="auto" w:fill="FFFFFF"/>
        </w:rPr>
        <w:t>4</w:t>
      </w:r>
      <w:commentRangeEnd w:id="718"/>
      <w:r w:rsidR="006B2476">
        <w:rPr>
          <w:rStyle w:val="CommentReference"/>
        </w:rPr>
        <w:commentReference w:id="718"/>
      </w:r>
      <w:r w:rsidR="003E10A7" w:rsidRPr="00F76D44">
        <w:rPr>
          <w:rFonts w:ascii="Arial" w:hAnsi="Arial" w:cs="Arial"/>
          <w:color w:val="222222"/>
          <w:sz w:val="24"/>
          <w:szCs w:val="24"/>
          <w:shd w:val="clear" w:color="auto" w:fill="FFFFFF"/>
        </w:rPr>
        <w:t>.</w:t>
      </w:r>
      <w:r w:rsidR="0096026A" w:rsidRPr="00F76D44">
        <w:t xml:space="preserve"> </w:t>
      </w:r>
      <w:r w:rsidR="0096026A" w:rsidRPr="00F76D44">
        <w:rPr>
          <w:rFonts w:ascii="Arial" w:hAnsi="Arial" w:cs="Arial"/>
          <w:color w:val="222222"/>
          <w:sz w:val="24"/>
          <w:szCs w:val="24"/>
          <w:shd w:val="clear" w:color="auto" w:fill="FFFFFF"/>
        </w:rPr>
        <w:t xml:space="preserve">Rank order plot of </w:t>
      </w:r>
      <w:r w:rsidR="0096026A" w:rsidRPr="00F76D44">
        <w:rPr>
          <w:rFonts w:ascii="Arial" w:hAnsi="Arial" w:cs="Arial"/>
          <w:i/>
          <w:color w:val="222222"/>
          <w:sz w:val="24"/>
          <w:szCs w:val="24"/>
          <w:shd w:val="clear" w:color="auto" w:fill="FFFFFF"/>
        </w:rPr>
        <w:t xml:space="preserve">B. cinerea </w:t>
      </w:r>
      <w:r w:rsidR="0096026A" w:rsidRPr="00F76D44">
        <w:rPr>
          <w:rFonts w:ascii="Arial" w:hAnsi="Arial" w:cs="Arial"/>
          <w:color w:val="222222"/>
          <w:sz w:val="24"/>
          <w:szCs w:val="24"/>
          <w:shd w:val="clear" w:color="auto" w:fill="FFFFFF"/>
        </w:rPr>
        <w:t>lesion size on two tomato genotypes</w:t>
      </w:r>
    </w:p>
    <w:p w14:paraId="41050B77" w14:textId="77777777" w:rsidR="00920640" w:rsidRPr="00F76D44" w:rsidRDefault="00920640" w:rsidP="00920640">
      <w:pPr>
        <w:spacing w:line="360" w:lineRule="auto"/>
        <w:rPr>
          <w:ins w:id="719" w:author="Jennifer Lockhart" w:date="2018-12-21T16:26:00Z"/>
          <w:rFonts w:ascii="Arial" w:hAnsi="Arial" w:cs="Arial"/>
          <w:color w:val="222222"/>
          <w:sz w:val="24"/>
          <w:szCs w:val="24"/>
          <w:shd w:val="clear" w:color="auto" w:fill="FFFFFF"/>
        </w:rPr>
      </w:pPr>
      <w:ins w:id="720" w:author="Jennifer Lockhart" w:date="2018-12-21T16:26:00Z">
        <w:r w:rsidRPr="00F76D44">
          <w:rPr>
            <w:rFonts w:ascii="Arial" w:hAnsi="Arial" w:cs="Arial"/>
            <w:color w:val="222222"/>
            <w:sz w:val="24"/>
            <w:szCs w:val="24"/>
            <w:shd w:val="clear" w:color="auto" w:fill="FFFFFF"/>
          </w:rPr>
          <w:t>Supplemental Table 1. Results of ANOVA following removal of domestication-associated isolates</w:t>
        </w:r>
      </w:ins>
    </w:p>
    <w:p w14:paraId="30586CEF" w14:textId="6816AF17" w:rsidR="00920640" w:rsidRDefault="00920640" w:rsidP="00920640">
      <w:pPr>
        <w:spacing w:line="360" w:lineRule="auto"/>
        <w:rPr>
          <w:ins w:id="721" w:author="N S" w:date="2019-01-03T10:22:00Z"/>
          <w:rFonts w:ascii="Arial" w:hAnsi="Arial" w:cs="Arial"/>
          <w:color w:val="222222"/>
          <w:sz w:val="24"/>
          <w:szCs w:val="24"/>
          <w:shd w:val="clear" w:color="auto" w:fill="FFFFFF"/>
        </w:rPr>
      </w:pPr>
      <w:moveToRangeStart w:id="722" w:author="Jennifer Lockhart" w:date="2018-12-21T16:26:00Z" w:name="move407028906"/>
      <w:commentRangeStart w:id="723"/>
      <w:moveTo w:id="724" w:author="Jennifer Lockhart" w:date="2018-12-21T16:26:00Z">
        <w:r w:rsidRPr="00F76D44">
          <w:rPr>
            <w:rFonts w:ascii="Arial" w:hAnsi="Arial" w:cs="Arial"/>
            <w:color w:val="222222"/>
            <w:sz w:val="24"/>
            <w:szCs w:val="24"/>
            <w:shd w:val="clear" w:color="auto" w:fill="FFFFFF"/>
          </w:rPr>
          <w:t>Supplemental Data Set 1.</w:t>
        </w:r>
        <w:r w:rsidRPr="00F76D44">
          <w:t xml:space="preserve"> </w:t>
        </w:r>
      </w:moveTo>
      <w:commentRangeEnd w:id="723"/>
      <w:r w:rsidR="00123FF4">
        <w:rPr>
          <w:rStyle w:val="CommentReference"/>
        </w:rPr>
        <w:commentReference w:id="723"/>
      </w:r>
      <w:moveTo w:id="725" w:author="Jennifer Lockhart" w:date="2018-12-21T16:26:00Z">
        <w:r w:rsidRPr="00F76D44">
          <w:rPr>
            <w:rFonts w:ascii="Arial" w:hAnsi="Arial" w:cs="Arial"/>
            <w:color w:val="222222"/>
            <w:sz w:val="24"/>
            <w:szCs w:val="24"/>
            <w:shd w:val="clear" w:color="auto" w:fill="FFFFFF"/>
          </w:rPr>
          <w:t xml:space="preserve">Mean ± SE of </w:t>
        </w:r>
        <w:r w:rsidRPr="00F76D44">
          <w:rPr>
            <w:rFonts w:ascii="Arial" w:hAnsi="Arial" w:cs="Arial"/>
            <w:i/>
            <w:color w:val="222222"/>
            <w:sz w:val="24"/>
            <w:szCs w:val="24"/>
            <w:shd w:val="clear" w:color="auto" w:fill="FFFFFF"/>
          </w:rPr>
          <w:t xml:space="preserve">B. cinerea </w:t>
        </w:r>
        <w:r w:rsidRPr="00F76D44">
          <w:rPr>
            <w:rFonts w:ascii="Arial" w:hAnsi="Arial" w:cs="Arial"/>
            <w:color w:val="222222"/>
            <w:sz w:val="24"/>
            <w:szCs w:val="24"/>
            <w:shd w:val="clear" w:color="auto" w:fill="FFFFFF"/>
          </w:rPr>
          <w:t>lesion size of all isolates across all tomato accessions.</w:t>
        </w:r>
      </w:moveTo>
    </w:p>
    <w:p w14:paraId="49480196" w14:textId="42EDA1B8" w:rsidR="00D901B9" w:rsidRPr="00F76D44" w:rsidRDefault="00D901B9" w:rsidP="00920640">
      <w:pPr>
        <w:spacing w:line="360" w:lineRule="auto"/>
        <w:rPr>
          <w:rFonts w:ascii="Arial" w:hAnsi="Arial" w:cs="Arial"/>
          <w:color w:val="222222"/>
          <w:sz w:val="24"/>
          <w:szCs w:val="24"/>
          <w:shd w:val="clear" w:color="auto" w:fill="FFFFFF"/>
        </w:rPr>
      </w:pPr>
      <w:commentRangeStart w:id="726"/>
      <w:ins w:id="727" w:author="N S" w:date="2019-01-03T10:22:00Z">
        <w:r w:rsidRPr="00F76D44">
          <w:rPr>
            <w:rFonts w:ascii="Arial" w:hAnsi="Arial" w:cs="Arial"/>
            <w:color w:val="222222"/>
            <w:sz w:val="24"/>
            <w:szCs w:val="24"/>
            <w:shd w:val="clear" w:color="auto" w:fill="FFFFFF"/>
          </w:rPr>
          <w:t>Supplemental Data Set</w:t>
        </w:r>
        <w:r>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2</w:t>
        </w:r>
        <w:r w:rsidRPr="00F76D44">
          <w:rPr>
            <w:rFonts w:ascii="Arial" w:hAnsi="Arial" w:cs="Arial"/>
            <w:color w:val="222222"/>
            <w:sz w:val="24"/>
            <w:szCs w:val="24"/>
            <w:shd w:val="clear" w:color="auto" w:fill="FFFFFF"/>
          </w:rPr>
          <w:t xml:space="preserve">. </w:t>
        </w:r>
        <w:commentRangeEnd w:id="726"/>
        <w:r>
          <w:rPr>
            <w:rStyle w:val="CommentReference"/>
          </w:rPr>
          <w:commentReference w:id="726"/>
        </w:r>
        <w:r w:rsidRPr="00F76D44">
          <w:rPr>
            <w:rFonts w:ascii="Arial" w:hAnsi="Arial" w:cs="Arial"/>
            <w:color w:val="222222"/>
            <w:sz w:val="24"/>
            <w:szCs w:val="24"/>
            <w:shd w:val="clear" w:color="auto" w:fill="FFFFFF"/>
          </w:rPr>
          <w:t>Results of single-isolate ANOVA on mixed effect model</w:t>
        </w:r>
      </w:ins>
    </w:p>
    <w:p w14:paraId="4B57D787" w14:textId="11FECB6B" w:rsidR="00920640" w:rsidRPr="00F76D44" w:rsidRDefault="00920640" w:rsidP="00920640">
      <w:pPr>
        <w:spacing w:line="360" w:lineRule="auto"/>
        <w:rPr>
          <w:rFonts w:ascii="Arial" w:hAnsi="Arial" w:cs="Arial"/>
          <w:color w:val="222222"/>
          <w:sz w:val="24"/>
          <w:szCs w:val="24"/>
          <w:shd w:val="clear" w:color="auto" w:fill="FFFFFF"/>
        </w:rPr>
      </w:pPr>
      <w:commentRangeStart w:id="728"/>
      <w:moveTo w:id="729" w:author="Jennifer Lockhart" w:date="2018-12-21T16:26:00Z">
        <w:r w:rsidRPr="00F76D44">
          <w:rPr>
            <w:rFonts w:ascii="Arial" w:hAnsi="Arial" w:cs="Arial"/>
            <w:color w:val="222222"/>
            <w:sz w:val="24"/>
            <w:szCs w:val="24"/>
            <w:shd w:val="clear" w:color="auto" w:fill="FFFFFF"/>
          </w:rPr>
          <w:t xml:space="preserve">Supplemental Data Set </w:t>
        </w:r>
      </w:moveTo>
      <w:ins w:id="730" w:author="N S" w:date="2019-01-03T10:21:00Z">
        <w:r w:rsidR="00D901B9">
          <w:rPr>
            <w:rFonts w:ascii="Arial" w:hAnsi="Arial" w:cs="Arial"/>
            <w:color w:val="222222"/>
            <w:sz w:val="24"/>
            <w:szCs w:val="24"/>
            <w:shd w:val="clear" w:color="auto" w:fill="FFFFFF"/>
          </w:rPr>
          <w:t>3</w:t>
        </w:r>
      </w:ins>
      <w:moveTo w:id="731" w:author="Jennifer Lockhart" w:date="2018-12-21T16:26:00Z">
        <w:del w:id="732" w:author="N S" w:date="2019-01-03T10:21:00Z">
          <w:r w:rsidRPr="00F76D44" w:rsidDel="00D901B9">
            <w:rPr>
              <w:rFonts w:ascii="Arial" w:hAnsi="Arial" w:cs="Arial"/>
              <w:color w:val="222222"/>
              <w:sz w:val="24"/>
              <w:szCs w:val="24"/>
              <w:shd w:val="clear" w:color="auto" w:fill="FFFFFF"/>
            </w:rPr>
            <w:delText>2</w:delText>
          </w:r>
        </w:del>
        <w:r w:rsidRPr="00F76D44">
          <w:rPr>
            <w:rFonts w:ascii="Arial" w:hAnsi="Arial" w:cs="Arial"/>
            <w:color w:val="222222"/>
            <w:sz w:val="24"/>
            <w:szCs w:val="24"/>
            <w:shd w:val="clear" w:color="auto" w:fill="FFFFFF"/>
          </w:rPr>
          <w:t xml:space="preserve">. </w:t>
        </w:r>
      </w:moveTo>
      <w:commentRangeEnd w:id="728"/>
      <w:r w:rsidR="00123FF4">
        <w:rPr>
          <w:rStyle w:val="CommentReference"/>
        </w:rPr>
        <w:commentReference w:id="728"/>
      </w:r>
      <w:moveTo w:id="733" w:author="Jennifer Lockhart" w:date="2018-12-21T16:26:00Z">
        <w:r w:rsidRPr="00F76D44">
          <w:rPr>
            <w:rFonts w:ascii="Arial" w:hAnsi="Arial" w:cs="Arial"/>
            <w:color w:val="222222"/>
            <w:sz w:val="24"/>
            <w:szCs w:val="24"/>
            <w:shd w:val="clear" w:color="auto" w:fill="FFFFFF"/>
          </w:rPr>
          <w:t>Gene and Function</w:t>
        </w:r>
      </w:moveTo>
      <w:ins w:id="734" w:author="Jennifer Lockhart" w:date="2018-12-22T08:41:00Z">
        <w:r w:rsidR="00123FF4">
          <w:rPr>
            <w:rFonts w:ascii="Arial" w:hAnsi="Arial" w:cs="Arial"/>
            <w:color w:val="222222"/>
            <w:sz w:val="24"/>
            <w:szCs w:val="24"/>
            <w:shd w:val="clear" w:color="auto" w:fill="FFFFFF"/>
          </w:rPr>
          <w:t>al</w:t>
        </w:r>
      </w:ins>
      <w:moveTo w:id="735" w:author="Jennifer Lockhart" w:date="2018-12-21T16:26:00Z">
        <w:r w:rsidRPr="00F76D44">
          <w:rPr>
            <w:rFonts w:ascii="Arial" w:hAnsi="Arial" w:cs="Arial"/>
            <w:color w:val="222222"/>
            <w:sz w:val="24"/>
            <w:szCs w:val="24"/>
            <w:shd w:val="clear" w:color="auto" w:fill="FFFFFF"/>
          </w:rPr>
          <w:t xml:space="preserve"> Annotation </w:t>
        </w:r>
        <w:del w:id="736" w:author="Jennifer Lockhart" w:date="2018-12-22T08:41:00Z">
          <w:r w:rsidRPr="00F76D44" w:rsidDel="00123FF4">
            <w:rPr>
              <w:rFonts w:ascii="Arial" w:hAnsi="Arial" w:cs="Arial"/>
              <w:color w:val="222222"/>
              <w:sz w:val="24"/>
              <w:szCs w:val="24"/>
              <w:shd w:val="clear" w:color="auto" w:fill="FFFFFF"/>
            </w:rPr>
            <w:delText>from</w:delText>
          </w:r>
        </w:del>
      </w:moveTo>
      <w:ins w:id="737" w:author="Jennifer Lockhart" w:date="2018-12-22T08:41:00Z">
        <w:r w:rsidR="00123FF4">
          <w:rPr>
            <w:rFonts w:ascii="Arial" w:hAnsi="Arial" w:cs="Arial"/>
            <w:color w:val="222222"/>
            <w:sz w:val="24"/>
            <w:szCs w:val="24"/>
            <w:shd w:val="clear" w:color="auto" w:fill="FFFFFF"/>
          </w:rPr>
          <w:t>based on</w:t>
        </w:r>
      </w:ins>
      <w:moveTo w:id="738" w:author="Jennifer Lockhart" w:date="2018-12-21T16:26:00Z">
        <w:r w:rsidRPr="00F76D44">
          <w:rPr>
            <w:rFonts w:ascii="Arial" w:hAnsi="Arial" w:cs="Arial"/>
            <w:color w:val="222222"/>
            <w:sz w:val="24"/>
            <w:szCs w:val="24"/>
            <w:shd w:val="clear" w:color="auto" w:fill="FFFFFF"/>
          </w:rPr>
          <w:t xml:space="preserve"> T4 GWA Results</w:t>
        </w:r>
      </w:moveTo>
    </w:p>
    <w:p w14:paraId="03F4338F" w14:textId="43763DD4" w:rsidR="00920640" w:rsidRPr="00F76D44" w:rsidDel="00D901B9" w:rsidRDefault="00920640" w:rsidP="00920640">
      <w:pPr>
        <w:spacing w:line="360" w:lineRule="auto"/>
        <w:rPr>
          <w:del w:id="739" w:author="N S" w:date="2019-01-03T10:22:00Z"/>
          <w:rFonts w:ascii="Arial" w:hAnsi="Arial" w:cs="Arial"/>
          <w:color w:val="222222"/>
          <w:sz w:val="24"/>
          <w:szCs w:val="24"/>
          <w:shd w:val="clear" w:color="auto" w:fill="FFFFFF"/>
        </w:rPr>
      </w:pPr>
      <w:moveTo w:id="740" w:author="Jennifer Lockhart" w:date="2018-12-21T16:26:00Z">
        <w:del w:id="741" w:author="N S" w:date="2019-01-03T10:22:00Z">
          <w:r w:rsidRPr="00F76D44" w:rsidDel="00D901B9">
            <w:rPr>
              <w:rFonts w:ascii="Arial" w:hAnsi="Arial" w:cs="Arial"/>
              <w:color w:val="222222"/>
              <w:sz w:val="24"/>
              <w:szCs w:val="24"/>
              <w:shd w:val="clear" w:color="auto" w:fill="FFFFFF"/>
            </w:rPr>
            <w:delText>Supplemental Data Set 3. Results of single-isolate ANOVA on mixed effect model</w:delText>
          </w:r>
        </w:del>
      </w:moveTo>
    </w:p>
    <w:p w14:paraId="2EE10A69" w14:textId="77777777" w:rsidR="008C5FB8" w:rsidRDefault="008C5FB8" w:rsidP="008C24DE">
      <w:pPr>
        <w:spacing w:line="360" w:lineRule="auto"/>
        <w:rPr>
          <w:ins w:id="742" w:author="Jennifer Lockhart" w:date="2018-12-24T08:31:00Z"/>
          <w:rFonts w:ascii="Arial" w:hAnsi="Arial" w:cs="Arial"/>
          <w:b/>
          <w:sz w:val="24"/>
          <w:szCs w:val="24"/>
        </w:rPr>
      </w:pPr>
    </w:p>
    <w:p w14:paraId="769744F2" w14:textId="509ED482" w:rsidR="008C24DE" w:rsidRPr="008C24DE" w:rsidRDefault="008C24DE" w:rsidP="008C24DE">
      <w:pPr>
        <w:spacing w:line="360" w:lineRule="auto"/>
        <w:rPr>
          <w:ins w:id="743" w:author="Jennifer Lockhart" w:date="2018-12-21T16:30:00Z"/>
          <w:rFonts w:ascii="Arial" w:hAnsi="Arial" w:cs="Arial"/>
          <w:b/>
          <w:sz w:val="24"/>
          <w:szCs w:val="24"/>
          <w:rPrChange w:id="744" w:author="Jennifer Lockhart" w:date="2018-12-21T16:30:00Z">
            <w:rPr>
              <w:ins w:id="745" w:author="Jennifer Lockhart" w:date="2018-12-21T16:30:00Z"/>
              <w:rFonts w:ascii="Arial" w:hAnsi="Arial" w:cs="Arial"/>
              <w:sz w:val="24"/>
              <w:szCs w:val="24"/>
            </w:rPr>
          </w:rPrChange>
        </w:rPr>
      </w:pPr>
      <w:ins w:id="746" w:author="Jennifer Lockhart" w:date="2018-12-21T16:30:00Z">
        <w:r w:rsidRPr="008C24DE">
          <w:rPr>
            <w:rFonts w:ascii="Arial" w:hAnsi="Arial" w:cs="Arial"/>
            <w:b/>
            <w:sz w:val="24"/>
            <w:szCs w:val="24"/>
            <w:rPrChange w:id="747" w:author="Jennifer Lockhart" w:date="2018-12-21T16:30:00Z">
              <w:rPr>
                <w:rFonts w:ascii="Arial" w:hAnsi="Arial" w:cs="Arial"/>
                <w:sz w:val="24"/>
                <w:szCs w:val="24"/>
              </w:rPr>
            </w:rPrChange>
          </w:rPr>
          <w:t>A</w:t>
        </w:r>
      </w:ins>
      <w:ins w:id="748" w:author="Jennifer Lockhart" w:date="2018-12-24T08:31:00Z">
        <w:r w:rsidR="008C5FB8">
          <w:rPr>
            <w:rFonts w:ascii="Arial" w:hAnsi="Arial" w:cs="Arial"/>
            <w:b/>
            <w:sz w:val="24"/>
            <w:szCs w:val="24"/>
          </w:rPr>
          <w:t>CKNOWLEDGMENTS</w:t>
        </w:r>
      </w:ins>
      <w:ins w:id="749" w:author="Jennifer Lockhart" w:date="2018-12-21T16:30:00Z">
        <w:r w:rsidRPr="008C24DE">
          <w:rPr>
            <w:rFonts w:ascii="Arial" w:hAnsi="Arial" w:cs="Arial"/>
            <w:b/>
            <w:sz w:val="24"/>
            <w:szCs w:val="24"/>
            <w:rPrChange w:id="750" w:author="Jennifer Lockhart" w:date="2018-12-21T16:30:00Z">
              <w:rPr>
                <w:rFonts w:ascii="Arial" w:hAnsi="Arial" w:cs="Arial"/>
                <w:sz w:val="24"/>
                <w:szCs w:val="24"/>
              </w:rPr>
            </w:rPrChange>
          </w:rPr>
          <w:t xml:space="preserve"> </w:t>
        </w:r>
      </w:ins>
    </w:p>
    <w:p w14:paraId="243CE131" w14:textId="2B399C2D" w:rsidR="008C24DE" w:rsidRDefault="008C24DE" w:rsidP="008C24DE">
      <w:pPr>
        <w:spacing w:line="360" w:lineRule="auto"/>
        <w:rPr>
          <w:ins w:id="751" w:author="Jennifer Lockhart" w:date="2018-12-21T16:30:00Z"/>
          <w:rFonts w:ascii="Arial" w:hAnsi="Arial" w:cs="Arial"/>
          <w:color w:val="222222"/>
          <w:sz w:val="24"/>
          <w:szCs w:val="24"/>
          <w:shd w:val="clear" w:color="auto" w:fill="FFFFFF"/>
        </w:rPr>
      </w:pPr>
      <w:ins w:id="752" w:author="Jennifer Lockhart" w:date="2018-12-21T16:30:00Z">
        <w:r w:rsidRPr="008C24DE">
          <w:rPr>
            <w:rFonts w:ascii="Arial" w:hAnsi="Arial" w:cs="Arial"/>
            <w:color w:val="222222"/>
            <w:sz w:val="24"/>
            <w:szCs w:val="24"/>
            <w:shd w:val="clear" w:color="auto" w:fill="FFFFFF"/>
            <w:rPrChange w:id="753" w:author="Jennifer Lockhart" w:date="2018-12-21T16:30:00Z">
              <w:rPr>
                <w:rFonts w:ascii="Arial" w:hAnsi="Arial" w:cs="Arial"/>
                <w:color w:val="222222"/>
                <w:shd w:val="clear" w:color="auto" w:fill="FFFFFF"/>
              </w:rPr>
            </w:rPrChange>
          </w:rPr>
          <w:t>Financial support for this work was provided by the National Research Foundation DNRF grant 99, US NSF grants IOS 1339125, MCB 1330337 and IOS 1021861, and the USDA National Institute of Food and Agriculture, Hatch project number CA-D-PLS-7033-H.</w:t>
        </w:r>
      </w:ins>
      <w:ins w:id="754" w:author="N S" w:date="2019-01-03T10:52:00Z">
        <w:r w:rsidR="008C57E0">
          <w:rPr>
            <w:rFonts w:ascii="Arial" w:hAnsi="Arial" w:cs="Arial"/>
            <w:color w:val="222222"/>
            <w:sz w:val="24"/>
            <w:szCs w:val="24"/>
            <w:shd w:val="clear" w:color="auto" w:fill="FFFFFF"/>
          </w:rPr>
          <w:t xml:space="preserve"> </w:t>
        </w:r>
      </w:ins>
      <w:ins w:id="755" w:author="N S" w:date="2019-01-03T10:53:00Z">
        <w:r w:rsidR="000E5884">
          <w:rPr>
            <w:rFonts w:ascii="Arial" w:hAnsi="Arial" w:cs="Arial"/>
            <w:color w:val="222222"/>
            <w:sz w:val="24"/>
            <w:szCs w:val="24"/>
            <w:shd w:val="clear" w:color="auto" w:fill="FFFFFF"/>
          </w:rPr>
          <w:t xml:space="preserve">DK and NS designed the research; </w:t>
        </w:r>
      </w:ins>
      <w:ins w:id="756" w:author="N S" w:date="2019-01-03T10:58:00Z">
        <w:r w:rsidR="000E5884">
          <w:rPr>
            <w:rFonts w:ascii="Arial" w:hAnsi="Arial" w:cs="Arial"/>
            <w:color w:val="222222"/>
            <w:sz w:val="24"/>
            <w:szCs w:val="24"/>
            <w:shd w:val="clear" w:color="auto" w:fill="FFFFFF"/>
          </w:rPr>
          <w:t xml:space="preserve">NS, GS, RF, RG, DG and AS performed the research; SA and NS contributed new </w:t>
        </w:r>
      </w:ins>
      <w:ins w:id="757" w:author="N S" w:date="2019-01-03T10:59:00Z">
        <w:r w:rsidR="000E5884">
          <w:rPr>
            <w:rFonts w:ascii="Arial" w:hAnsi="Arial" w:cs="Arial"/>
            <w:color w:val="222222"/>
            <w:sz w:val="24"/>
            <w:szCs w:val="24"/>
            <w:shd w:val="clear" w:color="auto" w:fill="FFFFFF"/>
          </w:rPr>
          <w:t xml:space="preserve">computational tools; NS analyzed data; NS and </w:t>
        </w:r>
      </w:ins>
      <w:ins w:id="758" w:author="N S" w:date="2019-01-03T11:00:00Z">
        <w:r w:rsidR="000E5884">
          <w:rPr>
            <w:rFonts w:ascii="Arial" w:hAnsi="Arial" w:cs="Arial"/>
            <w:color w:val="222222"/>
            <w:sz w:val="24"/>
            <w:szCs w:val="24"/>
            <w:shd w:val="clear" w:color="auto" w:fill="FFFFFF"/>
          </w:rPr>
          <w:t xml:space="preserve">DK wrote the paper. </w:t>
        </w:r>
      </w:ins>
      <w:bookmarkStart w:id="759" w:name="_GoBack"/>
      <w:bookmarkEnd w:id="759"/>
    </w:p>
    <w:p w14:paraId="2BA111B8" w14:textId="77777777" w:rsidR="008C24DE" w:rsidRDefault="008C24DE" w:rsidP="008C24DE">
      <w:pPr>
        <w:spacing w:line="360" w:lineRule="auto"/>
        <w:rPr>
          <w:ins w:id="760" w:author="Jennifer Lockhart" w:date="2018-12-21T16:30:00Z"/>
          <w:rFonts w:ascii="Arial" w:hAnsi="Arial" w:cs="Arial"/>
          <w:color w:val="222222"/>
          <w:sz w:val="24"/>
          <w:szCs w:val="24"/>
          <w:shd w:val="clear" w:color="auto" w:fill="FFFFFF"/>
        </w:rPr>
      </w:pPr>
    </w:p>
    <w:p w14:paraId="71489E0A" w14:textId="615764A3" w:rsidR="008C24DE" w:rsidRPr="008C24DE" w:rsidRDefault="008C24DE" w:rsidP="008C24DE">
      <w:pPr>
        <w:spacing w:line="360" w:lineRule="auto"/>
        <w:rPr>
          <w:ins w:id="761" w:author="Jennifer Lockhart" w:date="2018-12-21T16:30:00Z"/>
          <w:rFonts w:ascii="Arial" w:hAnsi="Arial" w:cs="Arial"/>
          <w:b/>
          <w:sz w:val="24"/>
          <w:szCs w:val="24"/>
          <w:rPrChange w:id="762" w:author="Jennifer Lockhart" w:date="2018-12-21T16:30:00Z">
            <w:rPr>
              <w:ins w:id="763" w:author="Jennifer Lockhart" w:date="2018-12-21T16:30:00Z"/>
              <w:rFonts w:ascii="Arial" w:hAnsi="Arial" w:cs="Arial"/>
              <w:sz w:val="24"/>
              <w:szCs w:val="24"/>
            </w:rPr>
          </w:rPrChange>
        </w:rPr>
      </w:pPr>
      <w:commentRangeStart w:id="764"/>
      <w:ins w:id="765" w:author="Jennifer Lockhart" w:date="2018-12-21T16:30:00Z">
        <w:r>
          <w:rPr>
            <w:rFonts w:ascii="Arial" w:hAnsi="Arial" w:cs="Arial"/>
            <w:b/>
            <w:color w:val="222222"/>
            <w:sz w:val="24"/>
            <w:szCs w:val="24"/>
            <w:shd w:val="clear" w:color="auto" w:fill="FFFFFF"/>
          </w:rPr>
          <w:t>A</w:t>
        </w:r>
      </w:ins>
      <w:ins w:id="766" w:author="Jennifer Lockhart" w:date="2018-12-24T08:31:00Z">
        <w:r w:rsidR="008C5FB8">
          <w:rPr>
            <w:rFonts w:ascii="Arial" w:hAnsi="Arial" w:cs="Arial"/>
            <w:b/>
            <w:color w:val="222222"/>
            <w:sz w:val="24"/>
            <w:szCs w:val="24"/>
            <w:shd w:val="clear" w:color="auto" w:fill="FFFFFF"/>
          </w:rPr>
          <w:t>UTHOR</w:t>
        </w:r>
      </w:ins>
      <w:ins w:id="767" w:author="Jennifer Lockhart" w:date="2018-12-21T16:30:00Z">
        <w:r>
          <w:rPr>
            <w:rFonts w:ascii="Arial" w:hAnsi="Arial" w:cs="Arial"/>
            <w:b/>
            <w:color w:val="222222"/>
            <w:sz w:val="24"/>
            <w:szCs w:val="24"/>
            <w:shd w:val="clear" w:color="auto" w:fill="FFFFFF"/>
          </w:rPr>
          <w:t xml:space="preserve"> C</w:t>
        </w:r>
      </w:ins>
      <w:ins w:id="768" w:author="Jennifer Lockhart" w:date="2018-12-24T08:31:00Z">
        <w:r w:rsidR="008C5FB8">
          <w:rPr>
            <w:rFonts w:ascii="Arial" w:hAnsi="Arial" w:cs="Arial"/>
            <w:b/>
            <w:color w:val="222222"/>
            <w:sz w:val="24"/>
            <w:szCs w:val="24"/>
            <w:shd w:val="clear" w:color="auto" w:fill="FFFFFF"/>
          </w:rPr>
          <w:t>ONTRIBUTIONS</w:t>
        </w:r>
      </w:ins>
      <w:commentRangeEnd w:id="764"/>
      <w:ins w:id="769" w:author="Jennifer Lockhart" w:date="2018-12-21T16:31:00Z">
        <w:r>
          <w:rPr>
            <w:rStyle w:val="CommentReference"/>
          </w:rPr>
          <w:commentReference w:id="764"/>
        </w:r>
      </w:ins>
    </w:p>
    <w:p w14:paraId="4A6A9C70" w14:textId="3342D1AC" w:rsidR="00920640" w:rsidRPr="00F76D44" w:rsidDel="00920640" w:rsidRDefault="00920640" w:rsidP="00920640">
      <w:pPr>
        <w:spacing w:line="360" w:lineRule="auto"/>
        <w:rPr>
          <w:del w:id="770" w:author="Jennifer Lockhart" w:date="2018-12-21T16:26:00Z"/>
          <w:rFonts w:ascii="Arial" w:hAnsi="Arial" w:cs="Arial"/>
          <w:color w:val="222222"/>
          <w:sz w:val="24"/>
          <w:szCs w:val="24"/>
          <w:shd w:val="clear" w:color="auto" w:fill="FFFFFF"/>
        </w:rPr>
      </w:pPr>
      <w:moveTo w:id="771" w:author="Jennifer Lockhart" w:date="2018-12-21T16:26:00Z">
        <w:del w:id="772" w:author="Jennifer Lockhart" w:date="2018-12-21T16:26:00Z">
          <w:r w:rsidRPr="00F76D44" w:rsidDel="00920640">
            <w:rPr>
              <w:rFonts w:ascii="Arial" w:hAnsi="Arial" w:cs="Arial"/>
              <w:color w:val="222222"/>
              <w:sz w:val="24"/>
              <w:szCs w:val="24"/>
              <w:shd w:val="clear" w:color="auto" w:fill="FFFFFF"/>
            </w:rPr>
            <w:delText>Supplemental Table 1. Results of ANOVA following removal of domestication-associated isolates</w:delText>
          </w:r>
        </w:del>
      </w:moveTo>
    </w:p>
    <w:moveToRangeEnd w:id="722"/>
    <w:p w14:paraId="5CFCB957" w14:textId="5DD8AAB1" w:rsidR="003E10A7" w:rsidRPr="00F76D44" w:rsidDel="00920640" w:rsidRDefault="003E10A7" w:rsidP="00920640">
      <w:pPr>
        <w:spacing w:line="360" w:lineRule="auto"/>
        <w:rPr>
          <w:del w:id="773" w:author="Jennifer Lockhart" w:date="2018-12-21T16:26:00Z"/>
          <w:rFonts w:ascii="Arial" w:hAnsi="Arial" w:cs="Arial"/>
          <w:color w:val="222222"/>
          <w:sz w:val="24"/>
          <w:szCs w:val="24"/>
          <w:shd w:val="clear" w:color="auto" w:fill="FFFFFF"/>
        </w:rPr>
      </w:pPr>
    </w:p>
    <w:p w14:paraId="78022C4C" w14:textId="77777777" w:rsidR="008C1BDB" w:rsidRPr="00F76D44" w:rsidRDefault="008C1BDB">
      <w:pPr>
        <w:spacing w:line="360" w:lineRule="auto"/>
        <w:rPr>
          <w:rFonts w:ascii="Arial" w:hAnsi="Arial" w:cs="Arial"/>
          <w:b/>
          <w:sz w:val="24"/>
          <w:szCs w:val="24"/>
        </w:rPr>
        <w:pPrChange w:id="774" w:author="Jennifer Lockhart" w:date="2018-12-21T15:47:00Z">
          <w:pPr/>
        </w:pPrChange>
      </w:pPr>
    </w:p>
    <w:p w14:paraId="3ECE8064" w14:textId="21132A23" w:rsidR="00A53F01" w:rsidRPr="00F76D44" w:rsidRDefault="00A53F01">
      <w:pPr>
        <w:spacing w:line="360" w:lineRule="auto"/>
        <w:rPr>
          <w:rFonts w:ascii="Arial" w:hAnsi="Arial" w:cs="Arial"/>
          <w:b/>
          <w:sz w:val="24"/>
          <w:szCs w:val="24"/>
        </w:rPr>
        <w:pPrChange w:id="775" w:author="Jennifer Lockhart" w:date="2018-12-21T15:47:00Z">
          <w:pPr/>
        </w:pPrChange>
      </w:pPr>
      <w:r w:rsidRPr="00F76D44">
        <w:rPr>
          <w:rFonts w:ascii="Arial" w:hAnsi="Arial" w:cs="Arial"/>
          <w:b/>
          <w:sz w:val="24"/>
          <w:szCs w:val="24"/>
        </w:rPr>
        <w:t>F</w:t>
      </w:r>
      <w:ins w:id="776" w:author="Jennifer Lockhart" w:date="2018-12-24T08:32:00Z">
        <w:r w:rsidR="004A44FD">
          <w:rPr>
            <w:rFonts w:ascii="Arial" w:hAnsi="Arial" w:cs="Arial"/>
            <w:b/>
            <w:sz w:val="24"/>
            <w:szCs w:val="24"/>
          </w:rPr>
          <w:t>IGURE</w:t>
        </w:r>
      </w:ins>
      <w:del w:id="777" w:author="Jennifer Lockhart" w:date="2018-12-24T08:32:00Z">
        <w:r w:rsidRPr="00F76D44" w:rsidDel="004A44FD">
          <w:rPr>
            <w:rFonts w:ascii="Arial" w:hAnsi="Arial" w:cs="Arial"/>
            <w:b/>
            <w:sz w:val="24"/>
            <w:szCs w:val="24"/>
          </w:rPr>
          <w:delText>igure</w:delText>
        </w:r>
      </w:del>
      <w:r w:rsidRPr="00F76D44">
        <w:rPr>
          <w:rFonts w:ascii="Arial" w:hAnsi="Arial" w:cs="Arial"/>
          <w:b/>
          <w:sz w:val="24"/>
          <w:szCs w:val="24"/>
        </w:rPr>
        <w:t xml:space="preserve"> L</w:t>
      </w:r>
      <w:ins w:id="778" w:author="Jennifer Lockhart" w:date="2018-12-24T08:32:00Z">
        <w:r w:rsidR="004A44FD">
          <w:rPr>
            <w:rFonts w:ascii="Arial" w:hAnsi="Arial" w:cs="Arial"/>
            <w:b/>
            <w:sz w:val="24"/>
            <w:szCs w:val="24"/>
          </w:rPr>
          <w:t>EGENDS</w:t>
        </w:r>
      </w:ins>
      <w:del w:id="779" w:author="Jennifer Lockhart" w:date="2018-12-24T08:32:00Z">
        <w:r w:rsidRPr="00F76D44" w:rsidDel="004A44FD">
          <w:rPr>
            <w:rFonts w:ascii="Arial" w:hAnsi="Arial" w:cs="Arial"/>
            <w:b/>
            <w:sz w:val="24"/>
            <w:szCs w:val="24"/>
          </w:rPr>
          <w:delText>egends</w:delText>
        </w:r>
      </w:del>
    </w:p>
    <w:p w14:paraId="52776F6D" w14:textId="77777777" w:rsidR="008C1BDB" w:rsidRPr="00F76D44" w:rsidRDefault="008C1BDB">
      <w:pPr>
        <w:spacing w:line="360" w:lineRule="auto"/>
        <w:rPr>
          <w:rFonts w:ascii="Arial" w:hAnsi="Arial" w:cs="Arial"/>
          <w:b/>
          <w:sz w:val="24"/>
          <w:szCs w:val="24"/>
        </w:rPr>
        <w:pPrChange w:id="780" w:author="Jennifer Lockhart" w:date="2018-12-21T15:47:00Z">
          <w:pPr/>
        </w:pPrChange>
      </w:pPr>
    </w:p>
    <w:p w14:paraId="19A7E2A6" w14:textId="0CB7C4BE" w:rsidR="00A53F01" w:rsidRPr="00F76D44" w:rsidRDefault="00A53F01">
      <w:pPr>
        <w:spacing w:line="360" w:lineRule="auto"/>
        <w:rPr>
          <w:rFonts w:ascii="Arial" w:hAnsi="Arial" w:cs="Arial"/>
          <w:sz w:val="24"/>
          <w:szCs w:val="24"/>
        </w:rPr>
        <w:pPrChange w:id="781" w:author="Jennifer Lockhart" w:date="2018-12-21T15:47:00Z">
          <w:pPr/>
        </w:pPrChange>
      </w:pPr>
      <w:r w:rsidRPr="00F76D44">
        <w:rPr>
          <w:rFonts w:ascii="Arial" w:hAnsi="Arial" w:cs="Arial"/>
          <w:b/>
          <w:bCs/>
          <w:sz w:val="24"/>
          <w:szCs w:val="24"/>
        </w:rPr>
        <w:t xml:space="preserve">Figure 1. </w:t>
      </w:r>
      <w:r w:rsidRPr="00F76D44">
        <w:rPr>
          <w:rFonts w:ascii="Arial" w:hAnsi="Arial" w:cs="Arial"/>
          <w:b/>
          <w:bCs/>
          <w:i/>
          <w:iCs/>
          <w:sz w:val="24"/>
          <w:szCs w:val="24"/>
        </w:rPr>
        <w:t>Botrytis cinerea</w:t>
      </w:r>
      <w:r w:rsidRPr="00F76D44">
        <w:rPr>
          <w:rFonts w:ascii="Arial" w:hAnsi="Arial" w:cs="Arial"/>
          <w:b/>
          <w:bCs/>
          <w:sz w:val="24"/>
          <w:szCs w:val="24"/>
        </w:rPr>
        <w:t xml:space="preserve"> x tomato diversity</w:t>
      </w:r>
      <w:ins w:id="782" w:author="Jennifer Lockhart" w:date="2018-12-21T18:15:00Z">
        <w:r w:rsidR="00CD2D67">
          <w:rPr>
            <w:rFonts w:ascii="Arial" w:hAnsi="Arial" w:cs="Arial"/>
            <w:b/>
            <w:bCs/>
            <w:sz w:val="24"/>
            <w:szCs w:val="24"/>
          </w:rPr>
          <w:t>, as revealed by</w:t>
        </w:r>
      </w:ins>
      <w:r w:rsidRPr="00F76D44">
        <w:rPr>
          <w:rFonts w:ascii="Arial" w:hAnsi="Arial" w:cs="Arial"/>
          <w:b/>
          <w:bCs/>
          <w:sz w:val="24"/>
          <w:szCs w:val="24"/>
        </w:rPr>
        <w:t xml:space="preserve"> </w:t>
      </w:r>
      <w:del w:id="783" w:author="Jennifer Lockhart" w:date="2018-12-21T18:15:00Z">
        <w:r w:rsidRPr="00F76D44" w:rsidDel="00CD2D67">
          <w:rPr>
            <w:rFonts w:ascii="Arial" w:hAnsi="Arial" w:cs="Arial"/>
            <w:b/>
            <w:bCs/>
            <w:sz w:val="24"/>
            <w:szCs w:val="24"/>
          </w:rPr>
          <w:delText xml:space="preserve">in </w:delText>
        </w:r>
      </w:del>
      <w:ins w:id="784" w:author="Jennifer Lockhart" w:date="2018-12-21T18:15:00Z">
        <w:r w:rsidR="00CD2D67">
          <w:rPr>
            <w:rFonts w:ascii="Arial" w:hAnsi="Arial" w:cs="Arial"/>
            <w:b/>
            <w:bCs/>
            <w:sz w:val="24"/>
            <w:szCs w:val="24"/>
          </w:rPr>
          <w:t>a</w:t>
        </w:r>
        <w:r w:rsidR="00CD2D67" w:rsidRPr="00F76D44">
          <w:rPr>
            <w:rFonts w:ascii="Arial" w:hAnsi="Arial" w:cs="Arial"/>
            <w:b/>
            <w:bCs/>
            <w:sz w:val="24"/>
            <w:szCs w:val="24"/>
          </w:rPr>
          <w:t xml:space="preserve"> </w:t>
        </w:r>
      </w:ins>
      <w:r w:rsidRPr="00F76D44">
        <w:rPr>
          <w:rFonts w:ascii="Arial" w:hAnsi="Arial" w:cs="Arial"/>
          <w:b/>
          <w:bCs/>
          <w:sz w:val="24"/>
          <w:szCs w:val="24"/>
        </w:rPr>
        <w:t xml:space="preserve">detached leaf assay and digital image analysis. </w:t>
      </w:r>
      <w:r w:rsidRPr="00F76D44">
        <w:rPr>
          <w:rFonts w:ascii="Arial" w:hAnsi="Arial" w:cs="Arial"/>
          <w:sz w:val="24"/>
          <w:szCs w:val="24"/>
        </w:rPr>
        <w:t xml:space="preserve">a) Individual tomato leaflets of 6 </w:t>
      </w:r>
      <w:r w:rsidRPr="00F76D44">
        <w:rPr>
          <w:rFonts w:ascii="Arial" w:hAnsi="Arial" w:cs="Arial"/>
          <w:i/>
          <w:iCs/>
          <w:sz w:val="24"/>
          <w:szCs w:val="24"/>
        </w:rPr>
        <w:t>S. lycopersicum</w:t>
      </w:r>
      <w:r w:rsidRPr="00F76D44">
        <w:rPr>
          <w:rFonts w:ascii="Arial" w:hAnsi="Arial" w:cs="Arial"/>
          <w:sz w:val="24"/>
          <w:szCs w:val="24"/>
        </w:rPr>
        <w:t xml:space="preserve"> genotypes and 6 </w:t>
      </w:r>
      <w:r w:rsidRPr="00F76D44">
        <w:rPr>
          <w:rFonts w:ascii="Arial" w:hAnsi="Arial" w:cs="Arial"/>
          <w:i/>
          <w:iCs/>
          <w:sz w:val="24"/>
          <w:szCs w:val="24"/>
        </w:rPr>
        <w:t>S. pimpinellifolium</w:t>
      </w:r>
      <w:r w:rsidRPr="00F76D44">
        <w:rPr>
          <w:rFonts w:ascii="Arial" w:hAnsi="Arial" w:cs="Arial"/>
          <w:sz w:val="24"/>
          <w:szCs w:val="24"/>
        </w:rPr>
        <w:t xml:space="preserve"> genotypes are in randomized rows, </w:t>
      </w:r>
      <w:ins w:id="785" w:author="Jennifer Lockhart" w:date="2018-12-21T18:15:00Z">
        <w:r w:rsidR="00CD2D67">
          <w:rPr>
            <w:rFonts w:ascii="Arial" w:hAnsi="Arial" w:cs="Arial"/>
            <w:sz w:val="24"/>
            <w:szCs w:val="24"/>
          </w:rPr>
          <w:t xml:space="preserve">and </w:t>
        </w:r>
      </w:ins>
      <w:r w:rsidRPr="00F76D44">
        <w:rPr>
          <w:rFonts w:ascii="Arial" w:hAnsi="Arial" w:cs="Arial"/>
          <w:sz w:val="24"/>
          <w:szCs w:val="24"/>
        </w:rPr>
        <w:t xml:space="preserve">spore droplets of individual </w:t>
      </w:r>
      <w:r w:rsidRPr="00F76D44">
        <w:rPr>
          <w:rFonts w:ascii="Arial" w:hAnsi="Arial" w:cs="Arial"/>
          <w:i/>
          <w:iCs/>
          <w:sz w:val="24"/>
          <w:szCs w:val="24"/>
        </w:rPr>
        <w:t>B. cinerea</w:t>
      </w:r>
      <w:r w:rsidRPr="00F76D44">
        <w:rPr>
          <w:rFonts w:ascii="Arial" w:hAnsi="Arial" w:cs="Arial"/>
          <w:sz w:val="24"/>
          <w:szCs w:val="24"/>
        </w:rPr>
        <w:t xml:space="preserve"> isolates are in randomized columns. Digital images </w:t>
      </w:r>
      <w:del w:id="786" w:author="Jennifer Lockhart" w:date="2018-12-21T18:15:00Z">
        <w:r w:rsidRPr="00F76D44" w:rsidDel="00CD2D67">
          <w:rPr>
            <w:rFonts w:ascii="Arial" w:hAnsi="Arial" w:cs="Arial"/>
            <w:sz w:val="24"/>
            <w:szCs w:val="24"/>
          </w:rPr>
          <w:delText xml:space="preserve">are </w:delText>
        </w:r>
      </w:del>
      <w:ins w:id="787" w:author="Jennifer Lockhart" w:date="2018-12-21T18:15:00Z">
        <w:r w:rsidR="00CD2D67">
          <w:rPr>
            <w:rFonts w:ascii="Arial" w:hAnsi="Arial" w:cs="Arial"/>
            <w:sz w:val="24"/>
            <w:szCs w:val="24"/>
          </w:rPr>
          <w:t>were</w:t>
        </w:r>
        <w:r w:rsidR="00CD2D67" w:rsidRPr="00F76D44">
          <w:rPr>
            <w:rFonts w:ascii="Arial" w:hAnsi="Arial" w:cs="Arial"/>
            <w:sz w:val="24"/>
            <w:szCs w:val="24"/>
          </w:rPr>
          <w:t xml:space="preserve"> </w:t>
        </w:r>
      </w:ins>
      <w:r w:rsidRPr="00F76D44">
        <w:rPr>
          <w:rFonts w:ascii="Arial" w:hAnsi="Arial" w:cs="Arial"/>
          <w:sz w:val="24"/>
          <w:szCs w:val="24"/>
        </w:rPr>
        <w:t xml:space="preserve">collected 72 hours post inoculation. </w:t>
      </w:r>
      <w:moveFromRangeStart w:id="788" w:author="Jennifer Lockhart" w:date="2018-12-21T18:16:00Z" w:name="move407035496"/>
      <w:moveFrom w:id="789" w:author="Jennifer Lockhart" w:date="2018-12-21T18:16:00Z">
        <w:r w:rsidRPr="00F76D44" w:rsidDel="00CD2D67">
          <w:rPr>
            <w:rFonts w:ascii="Arial" w:hAnsi="Arial" w:cs="Arial"/>
            <w:sz w:val="24"/>
            <w:szCs w:val="24"/>
          </w:rPr>
          <w:t xml:space="preserve">Single droplets of 40 </w:t>
        </w:r>
        <w:r w:rsidRPr="00F76D44" w:rsidDel="00CD2D67">
          <w:rPr>
            <w:rFonts w:ascii="Arial" w:hAnsi="Arial" w:cs="Arial"/>
            <w:i/>
            <w:iCs/>
            <w:sz w:val="24"/>
            <w:szCs w:val="24"/>
          </w:rPr>
          <w:t>B. cinerea</w:t>
        </w:r>
        <w:r w:rsidRPr="00F76D44" w:rsidDel="00CD2D67">
          <w:rPr>
            <w:rFonts w:ascii="Arial" w:hAnsi="Arial" w:cs="Arial"/>
            <w:sz w:val="24"/>
            <w:szCs w:val="24"/>
          </w:rPr>
          <w:t xml:space="preserve"> spores </w:t>
        </w:r>
      </w:moveFrom>
      <w:moveFromRangeEnd w:id="788"/>
      <w:del w:id="790" w:author="Jennifer Lockhart" w:date="2018-12-21T18:16:00Z">
        <w:r w:rsidRPr="00F76D44" w:rsidDel="00CD2D67">
          <w:rPr>
            <w:rFonts w:ascii="Arial" w:hAnsi="Arial" w:cs="Arial"/>
            <w:sz w:val="24"/>
            <w:szCs w:val="24"/>
          </w:rPr>
          <w:delText xml:space="preserve">are </w:delText>
        </w:r>
        <w:r w:rsidRPr="00F76D44" w:rsidDel="00CD2D67">
          <w:rPr>
            <w:rFonts w:ascii="Arial" w:hAnsi="Arial" w:cs="Arial"/>
            <w:sz w:val="24"/>
            <w:szCs w:val="24"/>
          </w:rPr>
          <w:lastRenderedPageBreak/>
          <w:delText>infected on r</w:delText>
        </w:r>
      </w:del>
      <w:ins w:id="791" w:author="Jennifer Lockhart" w:date="2018-12-21T18:16:00Z">
        <w:r w:rsidR="00CD2D67">
          <w:rPr>
            <w:rFonts w:ascii="Arial" w:hAnsi="Arial" w:cs="Arial"/>
            <w:sz w:val="24"/>
            <w:szCs w:val="24"/>
          </w:rPr>
          <w:t>R</w:t>
        </w:r>
      </w:ins>
      <w:r w:rsidRPr="00F76D44">
        <w:rPr>
          <w:rFonts w:ascii="Arial" w:hAnsi="Arial" w:cs="Arial"/>
          <w:sz w:val="24"/>
          <w:szCs w:val="24"/>
        </w:rPr>
        <w:t xml:space="preserve">andomized leaflets </w:t>
      </w:r>
      <w:ins w:id="792" w:author="Jennifer Lockhart" w:date="2018-12-21T18:15:00Z">
        <w:r w:rsidR="00CD2D67">
          <w:rPr>
            <w:rFonts w:ascii="Arial" w:hAnsi="Arial" w:cs="Arial"/>
            <w:sz w:val="24"/>
            <w:szCs w:val="24"/>
          </w:rPr>
          <w:t xml:space="preserve">were infected with </w:t>
        </w:r>
      </w:ins>
      <w:ins w:id="793" w:author="Jennifer Lockhart" w:date="2018-12-21T18:16:00Z">
        <w:r w:rsidR="00CD2D67">
          <w:rPr>
            <w:rFonts w:ascii="Arial" w:hAnsi="Arial" w:cs="Arial"/>
            <w:sz w:val="24"/>
            <w:szCs w:val="24"/>
          </w:rPr>
          <w:t>s</w:t>
        </w:r>
      </w:ins>
      <w:moveToRangeStart w:id="794" w:author="Jennifer Lockhart" w:date="2018-12-21T18:16:00Z" w:name="move407035496"/>
      <w:moveTo w:id="795" w:author="Jennifer Lockhart" w:date="2018-12-21T18:16:00Z">
        <w:del w:id="796" w:author="Jennifer Lockhart" w:date="2018-12-21T18:16:00Z">
          <w:r w:rsidR="00CD2D67" w:rsidRPr="00F76D44" w:rsidDel="00CD2D67">
            <w:rPr>
              <w:rFonts w:ascii="Arial" w:hAnsi="Arial" w:cs="Arial"/>
              <w:sz w:val="24"/>
              <w:szCs w:val="24"/>
            </w:rPr>
            <w:delText>S</w:delText>
          </w:r>
        </w:del>
        <w:r w:rsidR="00CD2D67" w:rsidRPr="00F76D44">
          <w:rPr>
            <w:rFonts w:ascii="Arial" w:hAnsi="Arial" w:cs="Arial"/>
            <w:sz w:val="24"/>
            <w:szCs w:val="24"/>
          </w:rPr>
          <w:t xml:space="preserve">ingle droplets of </w:t>
        </w:r>
      </w:moveTo>
      <w:ins w:id="797" w:author="Jennifer Lockhart" w:date="2018-12-21T18:16:00Z">
        <w:r w:rsidR="00CD2D67">
          <w:rPr>
            <w:rFonts w:ascii="Arial" w:hAnsi="Arial" w:cs="Arial"/>
            <w:sz w:val="24"/>
            <w:szCs w:val="24"/>
          </w:rPr>
          <w:t xml:space="preserve">spore suspensions from </w:t>
        </w:r>
      </w:ins>
      <w:moveTo w:id="798" w:author="Jennifer Lockhart" w:date="2018-12-21T18:16:00Z">
        <w:r w:rsidR="00CD2D67" w:rsidRPr="00F76D44">
          <w:rPr>
            <w:rFonts w:ascii="Arial" w:hAnsi="Arial" w:cs="Arial"/>
            <w:sz w:val="24"/>
            <w:szCs w:val="24"/>
          </w:rPr>
          <w:t xml:space="preserve">40 </w:t>
        </w:r>
      </w:moveTo>
      <w:ins w:id="799" w:author="Jennifer Lockhart" w:date="2018-12-21T18:16:00Z">
        <w:r w:rsidR="00CD2D67">
          <w:rPr>
            <w:rFonts w:ascii="Arial" w:hAnsi="Arial" w:cs="Arial"/>
            <w:sz w:val="24"/>
            <w:szCs w:val="24"/>
          </w:rPr>
          <w:t xml:space="preserve">randomized </w:t>
        </w:r>
      </w:ins>
      <w:moveTo w:id="800" w:author="Jennifer Lockhart" w:date="2018-12-21T18:16:00Z">
        <w:r w:rsidR="00CD2D67" w:rsidRPr="00F76D44">
          <w:rPr>
            <w:rFonts w:ascii="Arial" w:hAnsi="Arial" w:cs="Arial"/>
            <w:i/>
            <w:iCs/>
            <w:sz w:val="24"/>
            <w:szCs w:val="24"/>
          </w:rPr>
          <w:t>B. cinerea</w:t>
        </w:r>
        <w:r w:rsidR="00CD2D67" w:rsidRPr="00F76D44">
          <w:rPr>
            <w:rFonts w:ascii="Arial" w:hAnsi="Arial" w:cs="Arial"/>
            <w:sz w:val="24"/>
            <w:szCs w:val="24"/>
          </w:rPr>
          <w:t xml:space="preserve"> </w:t>
        </w:r>
        <w:del w:id="801" w:author="Jennifer Lockhart" w:date="2018-12-21T18:16:00Z">
          <w:r w:rsidR="00CD2D67" w:rsidRPr="00F76D44" w:rsidDel="00CD2D67">
            <w:rPr>
              <w:rFonts w:ascii="Arial" w:hAnsi="Arial" w:cs="Arial"/>
              <w:sz w:val="24"/>
              <w:szCs w:val="24"/>
            </w:rPr>
            <w:delText>spores</w:delText>
          </w:r>
        </w:del>
      </w:moveTo>
      <w:ins w:id="802" w:author="Jennifer Lockhart" w:date="2018-12-21T18:16:00Z">
        <w:r w:rsidR="00CD2D67">
          <w:rPr>
            <w:rFonts w:ascii="Arial" w:hAnsi="Arial" w:cs="Arial"/>
            <w:sz w:val="24"/>
            <w:szCs w:val="24"/>
          </w:rPr>
          <w:t>isolates</w:t>
        </w:r>
      </w:ins>
      <w:moveTo w:id="803" w:author="Jennifer Lockhart" w:date="2018-12-21T18:16:00Z">
        <w:del w:id="804" w:author="Jennifer Lockhart" w:date="2018-12-21T18:16:00Z">
          <w:r w:rsidR="00CD2D67" w:rsidRPr="00F76D44" w:rsidDel="00CD2D67">
            <w:rPr>
              <w:rFonts w:ascii="Arial" w:hAnsi="Arial" w:cs="Arial"/>
              <w:sz w:val="24"/>
              <w:szCs w:val="24"/>
            </w:rPr>
            <w:delText xml:space="preserve"> </w:delText>
          </w:r>
        </w:del>
      </w:moveTo>
      <w:moveToRangeEnd w:id="794"/>
      <w:del w:id="805" w:author="Jennifer Lockhart" w:date="2018-12-21T18:16:00Z">
        <w:r w:rsidRPr="00F76D44" w:rsidDel="00CD2D67">
          <w:rPr>
            <w:rFonts w:ascii="Arial" w:hAnsi="Arial" w:cs="Arial"/>
            <w:sz w:val="24"/>
            <w:szCs w:val="24"/>
          </w:rPr>
          <w:delText>using randomized isolates</w:delText>
        </w:r>
      </w:del>
      <w:r w:rsidRPr="00F76D44">
        <w:rPr>
          <w:rFonts w:ascii="Arial" w:hAnsi="Arial" w:cs="Arial"/>
          <w:sz w:val="24"/>
          <w:szCs w:val="24"/>
        </w:rPr>
        <w:t xml:space="preserve">, and digital images </w:t>
      </w:r>
      <w:del w:id="806" w:author="Jennifer Lockhart" w:date="2018-12-24T08:33:00Z">
        <w:r w:rsidRPr="00F76D44" w:rsidDel="00735DBA">
          <w:rPr>
            <w:rFonts w:ascii="Arial" w:hAnsi="Arial" w:cs="Arial"/>
            <w:sz w:val="24"/>
            <w:szCs w:val="24"/>
          </w:rPr>
          <w:delText xml:space="preserve">are </w:delText>
        </w:r>
      </w:del>
      <w:ins w:id="807" w:author="Jennifer Lockhart" w:date="2018-12-24T08:33:00Z">
        <w:r w:rsidR="00735DBA">
          <w:rPr>
            <w:rFonts w:ascii="Arial" w:hAnsi="Arial" w:cs="Arial"/>
            <w:sz w:val="24"/>
            <w:szCs w:val="24"/>
          </w:rPr>
          <w:t>were</w:t>
        </w:r>
        <w:r w:rsidR="00735DBA" w:rsidRPr="00F76D44">
          <w:rPr>
            <w:rFonts w:ascii="Arial" w:hAnsi="Arial" w:cs="Arial"/>
            <w:sz w:val="24"/>
            <w:szCs w:val="24"/>
          </w:rPr>
          <w:t xml:space="preserve"> </w:t>
        </w:r>
      </w:ins>
      <w:r w:rsidRPr="00F76D44">
        <w:rPr>
          <w:rFonts w:ascii="Arial" w:hAnsi="Arial" w:cs="Arial"/>
          <w:sz w:val="24"/>
          <w:szCs w:val="24"/>
        </w:rPr>
        <w:t>taken 72 hours post inoculation.</w:t>
      </w:r>
    </w:p>
    <w:p w14:paraId="58AEC741" w14:textId="441D48BF" w:rsidR="00A53F01" w:rsidRPr="00F76D44" w:rsidRDefault="00A53F01">
      <w:pPr>
        <w:spacing w:line="360" w:lineRule="auto"/>
        <w:rPr>
          <w:rFonts w:ascii="Arial" w:hAnsi="Arial" w:cs="Arial"/>
          <w:sz w:val="24"/>
          <w:szCs w:val="24"/>
        </w:rPr>
        <w:pPrChange w:id="808" w:author="Jennifer Lockhart" w:date="2018-12-21T15:47:00Z">
          <w:pPr/>
        </w:pPrChange>
      </w:pPr>
      <w:r w:rsidRPr="00F76D44">
        <w:rPr>
          <w:rFonts w:ascii="Arial" w:hAnsi="Arial" w:cs="Arial"/>
          <w:sz w:val="24"/>
          <w:szCs w:val="24"/>
        </w:rPr>
        <w:t>b) Digital masking of lea</w:t>
      </w:r>
      <w:ins w:id="809" w:author="Jennifer Lockhart" w:date="2018-12-21T18:17:00Z">
        <w:r w:rsidR="00CD2D67">
          <w:rPr>
            <w:rFonts w:ascii="Arial" w:hAnsi="Arial" w:cs="Arial"/>
            <w:sz w:val="24"/>
            <w:szCs w:val="24"/>
          </w:rPr>
          <w:t>ves</w:t>
        </w:r>
      </w:ins>
      <w:del w:id="810" w:author="Jennifer Lockhart" w:date="2018-12-21T18:17:00Z">
        <w:r w:rsidRPr="00F76D44" w:rsidDel="00CD2D67">
          <w:rPr>
            <w:rFonts w:ascii="Arial" w:hAnsi="Arial" w:cs="Arial"/>
            <w:sz w:val="24"/>
            <w:szCs w:val="24"/>
          </w:rPr>
          <w:delText>f</w:delText>
        </w:r>
      </w:del>
      <w:r w:rsidRPr="00F76D44">
        <w:rPr>
          <w:rFonts w:ascii="Arial" w:hAnsi="Arial" w:cs="Arial"/>
          <w:sz w:val="24"/>
          <w:szCs w:val="24"/>
        </w:rPr>
        <w:t xml:space="preserve"> and lesion</w:t>
      </w:r>
      <w:ins w:id="811" w:author="Jennifer Lockhart" w:date="2018-12-21T18:17:00Z">
        <w:r w:rsidR="00CD2D67">
          <w:rPr>
            <w:rFonts w:ascii="Arial" w:hAnsi="Arial" w:cs="Arial"/>
            <w:sz w:val="24"/>
            <w:szCs w:val="24"/>
          </w:rPr>
          <w:t>s</w:t>
        </w:r>
      </w:ins>
      <w:r w:rsidRPr="00F76D44">
        <w:rPr>
          <w:rFonts w:ascii="Arial" w:hAnsi="Arial" w:cs="Arial"/>
          <w:sz w:val="24"/>
          <w:szCs w:val="24"/>
        </w:rPr>
        <w:t xml:space="preserve"> </w:t>
      </w:r>
      <w:del w:id="812" w:author="Jennifer Lockhart" w:date="2018-12-21T18:17:00Z">
        <w:r w:rsidRPr="00F76D44" w:rsidDel="00CD2D67">
          <w:rPr>
            <w:rFonts w:ascii="Arial" w:hAnsi="Arial" w:cs="Arial"/>
            <w:sz w:val="24"/>
            <w:szCs w:val="24"/>
          </w:rPr>
          <w:delText xml:space="preserve">is </w:delText>
        </w:r>
      </w:del>
      <w:ins w:id="813" w:author="Jennifer Lockhart" w:date="2018-12-21T18:17:00Z">
        <w:r w:rsidR="00CD2D67">
          <w:rPr>
            <w:rFonts w:ascii="Arial" w:hAnsi="Arial" w:cs="Arial"/>
            <w:sz w:val="24"/>
            <w:szCs w:val="24"/>
          </w:rPr>
          <w:t>was</w:t>
        </w:r>
        <w:r w:rsidR="00CD2D67" w:rsidRPr="00F76D44">
          <w:rPr>
            <w:rFonts w:ascii="Arial" w:hAnsi="Arial" w:cs="Arial"/>
            <w:sz w:val="24"/>
            <w:szCs w:val="24"/>
          </w:rPr>
          <w:t xml:space="preserve"> </w:t>
        </w:r>
      </w:ins>
      <w:r w:rsidRPr="00F76D44">
        <w:rPr>
          <w:rFonts w:ascii="Arial" w:hAnsi="Arial" w:cs="Arial"/>
          <w:sz w:val="24"/>
          <w:szCs w:val="24"/>
        </w:rPr>
        <w:t xml:space="preserve">followed by automated measurement of </w:t>
      </w:r>
      <w:ins w:id="814" w:author="Jennifer Lockhart" w:date="2018-12-21T18:17:00Z">
        <w:r w:rsidR="00CD2D67">
          <w:rPr>
            <w:rFonts w:ascii="Arial" w:hAnsi="Arial" w:cs="Arial"/>
            <w:sz w:val="24"/>
            <w:szCs w:val="24"/>
          </w:rPr>
          <w:t xml:space="preserve">the </w:t>
        </w:r>
      </w:ins>
      <w:r w:rsidRPr="00F76D44">
        <w:rPr>
          <w:rFonts w:ascii="Arial" w:hAnsi="Arial" w:cs="Arial"/>
          <w:sz w:val="24"/>
          <w:szCs w:val="24"/>
        </w:rPr>
        <w:t xml:space="preserve">area </w:t>
      </w:r>
      <w:del w:id="815" w:author="Jennifer Lockhart" w:date="2018-12-21T18:17:00Z">
        <w:r w:rsidRPr="00F76D44" w:rsidDel="00CD2D67">
          <w:rPr>
            <w:rFonts w:ascii="Arial" w:hAnsi="Arial" w:cs="Arial"/>
            <w:sz w:val="24"/>
            <w:szCs w:val="24"/>
          </w:rPr>
          <w:delText xml:space="preserve">for </w:delText>
        </w:r>
      </w:del>
      <w:ins w:id="816" w:author="Jennifer Lockhart" w:date="2018-12-21T18:17:00Z">
        <w:r w:rsidR="00CD2D67">
          <w:rPr>
            <w:rFonts w:ascii="Arial" w:hAnsi="Arial" w:cs="Arial"/>
            <w:sz w:val="24"/>
            <w:szCs w:val="24"/>
          </w:rPr>
          <w:t>of</w:t>
        </w:r>
        <w:r w:rsidR="00CD2D67" w:rsidRPr="00F76D44">
          <w:rPr>
            <w:rFonts w:ascii="Arial" w:hAnsi="Arial" w:cs="Arial"/>
            <w:sz w:val="24"/>
            <w:szCs w:val="24"/>
          </w:rPr>
          <w:t xml:space="preserve"> </w:t>
        </w:r>
      </w:ins>
      <w:r w:rsidRPr="00F76D44">
        <w:rPr>
          <w:rFonts w:ascii="Arial" w:hAnsi="Arial" w:cs="Arial"/>
          <w:sz w:val="24"/>
          <w:szCs w:val="24"/>
        </w:rPr>
        <w:t>each lesion.</w:t>
      </w:r>
    </w:p>
    <w:p w14:paraId="441EF75B" w14:textId="38726D4A" w:rsidR="00A53F01" w:rsidRPr="00F76D44" w:rsidRDefault="00A53F01">
      <w:pPr>
        <w:spacing w:line="360" w:lineRule="auto"/>
        <w:rPr>
          <w:rFonts w:ascii="Arial" w:hAnsi="Arial" w:cs="Arial"/>
          <w:sz w:val="24"/>
          <w:szCs w:val="24"/>
        </w:rPr>
        <w:pPrChange w:id="817" w:author="Jennifer Lockhart" w:date="2018-12-21T15:47:00Z">
          <w:pPr/>
        </w:pPrChange>
      </w:pPr>
      <w:r w:rsidRPr="00F76D44">
        <w:rPr>
          <w:rFonts w:ascii="Arial" w:hAnsi="Arial" w:cs="Arial"/>
          <w:sz w:val="24"/>
          <w:szCs w:val="24"/>
        </w:rPr>
        <w:t xml:space="preserve">c-h) Variation in lesion size resulting </w:t>
      </w:r>
      <w:del w:id="818" w:author="Jennifer Lockhart" w:date="2018-12-21T18:17:00Z">
        <w:r w:rsidRPr="00F76D44" w:rsidDel="00CD2D67">
          <w:rPr>
            <w:rFonts w:ascii="Arial" w:hAnsi="Arial" w:cs="Arial"/>
            <w:sz w:val="24"/>
            <w:szCs w:val="24"/>
          </w:rPr>
          <w:delText xml:space="preserve">of </w:delText>
        </w:r>
      </w:del>
      <w:ins w:id="819" w:author="Jennifer Lockhart" w:date="2018-12-21T18:17:00Z">
        <w:r w:rsidR="00CD2D67">
          <w:rPr>
            <w:rFonts w:ascii="Arial" w:hAnsi="Arial" w:cs="Arial"/>
            <w:sz w:val="24"/>
            <w:szCs w:val="24"/>
          </w:rPr>
          <w:t>from</w:t>
        </w:r>
        <w:r w:rsidR="00CD2D67" w:rsidRPr="00F76D44">
          <w:rPr>
            <w:rFonts w:ascii="Arial" w:hAnsi="Arial" w:cs="Arial"/>
            <w:sz w:val="24"/>
            <w:szCs w:val="24"/>
          </w:rPr>
          <w:t xml:space="preserve"> </w:t>
        </w:r>
      </w:ins>
      <w:r w:rsidRPr="00F76D44">
        <w:rPr>
          <w:rFonts w:ascii="Arial" w:hAnsi="Arial" w:cs="Arial"/>
          <w:sz w:val="24"/>
          <w:szCs w:val="24"/>
        </w:rPr>
        <w:t xml:space="preserve">the interaction of </w:t>
      </w:r>
      <w:r w:rsidRPr="00F76D44">
        <w:rPr>
          <w:rFonts w:ascii="Arial" w:hAnsi="Arial" w:cs="Arial"/>
          <w:i/>
          <w:iCs/>
          <w:sz w:val="24"/>
          <w:szCs w:val="24"/>
        </w:rPr>
        <w:t>B. cinerea</w:t>
      </w:r>
      <w:r w:rsidRPr="00F76D44">
        <w:rPr>
          <w:rFonts w:ascii="Arial" w:hAnsi="Arial" w:cs="Arial"/>
          <w:sz w:val="24"/>
          <w:szCs w:val="24"/>
        </w:rPr>
        <w:t xml:space="preserve"> and diverse tomato genotypes.</w:t>
      </w:r>
    </w:p>
    <w:p w14:paraId="730449BA" w14:textId="402BB2F1" w:rsidR="00A53F01" w:rsidRPr="00F76D44" w:rsidRDefault="00A53F01">
      <w:pPr>
        <w:spacing w:line="360" w:lineRule="auto"/>
        <w:rPr>
          <w:rFonts w:ascii="Arial" w:hAnsi="Arial" w:cs="Arial"/>
          <w:sz w:val="24"/>
          <w:szCs w:val="24"/>
        </w:rPr>
        <w:pPrChange w:id="820" w:author="Jennifer Lockhart" w:date="2018-12-21T15:47:00Z">
          <w:pPr/>
        </w:pPrChange>
      </w:pPr>
      <w:r w:rsidRPr="00F76D44">
        <w:rPr>
          <w:rFonts w:ascii="Arial" w:hAnsi="Arial" w:cs="Arial"/>
          <w:sz w:val="24"/>
          <w:szCs w:val="24"/>
        </w:rPr>
        <w:t>c) Average lesion size</w:t>
      </w:r>
      <w:ins w:id="821" w:author="Jennifer Lockhart" w:date="2018-12-21T18:18:00Z">
        <w:r w:rsidR="00CD2D67">
          <w:rPr>
            <w:rFonts w:ascii="Arial" w:hAnsi="Arial" w:cs="Arial"/>
            <w:sz w:val="24"/>
            <w:szCs w:val="24"/>
          </w:rPr>
          <w:t>s</w:t>
        </w:r>
      </w:ins>
      <w:r w:rsidRPr="00F76D44">
        <w:rPr>
          <w:rFonts w:ascii="Arial" w:hAnsi="Arial" w:cs="Arial"/>
          <w:sz w:val="24"/>
          <w:szCs w:val="24"/>
        </w:rPr>
        <w:t xml:space="preserve"> of single </w:t>
      </w:r>
      <w:r w:rsidRPr="00F76D44">
        <w:rPr>
          <w:rFonts w:ascii="Arial" w:hAnsi="Arial" w:cs="Arial"/>
          <w:i/>
          <w:iCs/>
          <w:sz w:val="24"/>
          <w:szCs w:val="24"/>
        </w:rPr>
        <w:t>B. cinerea</w:t>
      </w:r>
      <w:r w:rsidRPr="00F76D44">
        <w:rPr>
          <w:rFonts w:ascii="Arial" w:hAnsi="Arial" w:cs="Arial"/>
          <w:sz w:val="24"/>
          <w:szCs w:val="24"/>
        </w:rPr>
        <w:t xml:space="preserve"> isolates (line traces) across tomato host genotypes grouped by domestication status. </w:t>
      </w:r>
    </w:p>
    <w:p w14:paraId="068D6573" w14:textId="77777777" w:rsidR="00A53F01" w:rsidRPr="00F76D44" w:rsidRDefault="00A53F01">
      <w:pPr>
        <w:spacing w:line="360" w:lineRule="auto"/>
        <w:rPr>
          <w:rFonts w:ascii="Arial" w:hAnsi="Arial" w:cs="Arial"/>
          <w:sz w:val="24"/>
          <w:szCs w:val="24"/>
        </w:rPr>
        <w:pPrChange w:id="822" w:author="Jennifer Lockhart" w:date="2018-12-21T15:47:00Z">
          <w:pPr/>
        </w:pPrChange>
      </w:pPr>
      <w:r w:rsidRPr="00F76D44">
        <w:rPr>
          <w:rFonts w:ascii="Arial" w:hAnsi="Arial" w:cs="Arial"/>
          <w:sz w:val="24"/>
          <w:szCs w:val="24"/>
        </w:rPr>
        <w:t xml:space="preserve">d) Highlight of the common reference </w:t>
      </w:r>
      <w:r w:rsidRPr="00F76D44">
        <w:rPr>
          <w:rFonts w:ascii="Arial" w:hAnsi="Arial" w:cs="Arial"/>
          <w:i/>
          <w:iCs/>
          <w:sz w:val="24"/>
          <w:szCs w:val="24"/>
        </w:rPr>
        <w:t xml:space="preserve">B. cinerea </w:t>
      </w:r>
      <w:r w:rsidRPr="00F76D44">
        <w:rPr>
          <w:rFonts w:ascii="Arial" w:hAnsi="Arial" w:cs="Arial"/>
          <w:sz w:val="24"/>
          <w:szCs w:val="24"/>
        </w:rPr>
        <w:t>isolate B05.10.</w:t>
      </w:r>
    </w:p>
    <w:p w14:paraId="7979B06F" w14:textId="2CCC3E16" w:rsidR="00A53F01" w:rsidRPr="00F76D44" w:rsidRDefault="00A53F01">
      <w:pPr>
        <w:spacing w:line="360" w:lineRule="auto"/>
        <w:rPr>
          <w:rFonts w:ascii="Arial" w:hAnsi="Arial" w:cs="Arial"/>
          <w:sz w:val="24"/>
          <w:szCs w:val="24"/>
        </w:rPr>
        <w:pPrChange w:id="823" w:author="Jennifer Lockhart" w:date="2018-12-21T15:47:00Z">
          <w:pPr/>
        </w:pPrChange>
      </w:pPr>
      <w:r w:rsidRPr="00F76D44">
        <w:rPr>
          <w:rFonts w:ascii="Arial" w:hAnsi="Arial" w:cs="Arial"/>
          <w:sz w:val="24"/>
          <w:szCs w:val="24"/>
        </w:rPr>
        <w:t>e) Highlight of the ten highest-virulence isolates, as estimated b</w:t>
      </w:r>
      <w:ins w:id="824" w:author="Jennifer Lockhart" w:date="2018-12-24T08:33:00Z">
        <w:r w:rsidR="00C07638">
          <w:rPr>
            <w:rFonts w:ascii="Arial" w:hAnsi="Arial" w:cs="Arial"/>
            <w:sz w:val="24"/>
            <w:szCs w:val="24"/>
          </w:rPr>
          <w:t>ased on</w:t>
        </w:r>
      </w:ins>
      <w:del w:id="825" w:author="Jennifer Lockhart" w:date="2018-12-24T08:33:00Z">
        <w:r w:rsidRPr="00F76D44" w:rsidDel="00C07638">
          <w:rPr>
            <w:rFonts w:ascii="Arial" w:hAnsi="Arial" w:cs="Arial"/>
            <w:sz w:val="24"/>
            <w:szCs w:val="24"/>
          </w:rPr>
          <w:delText>y</w:delText>
        </w:r>
      </w:del>
      <w:r w:rsidRPr="00F76D44">
        <w:rPr>
          <w:rFonts w:ascii="Arial" w:hAnsi="Arial" w:cs="Arial"/>
          <w:sz w:val="24"/>
          <w:szCs w:val="24"/>
        </w:rPr>
        <w:t xml:space="preserve"> mean virulence across all tomato genotypes.</w:t>
      </w:r>
    </w:p>
    <w:p w14:paraId="4C72935A" w14:textId="5AADDF11" w:rsidR="00A53F01" w:rsidRPr="00F76D44" w:rsidRDefault="00A53F01">
      <w:pPr>
        <w:spacing w:line="360" w:lineRule="auto"/>
        <w:rPr>
          <w:rFonts w:ascii="Arial" w:hAnsi="Arial" w:cs="Arial"/>
          <w:sz w:val="24"/>
          <w:szCs w:val="24"/>
        </w:rPr>
        <w:pPrChange w:id="826" w:author="Jennifer Lockhart" w:date="2018-12-21T15:47:00Z">
          <w:pPr/>
        </w:pPrChange>
      </w:pPr>
      <w:r w:rsidRPr="00F76D44">
        <w:rPr>
          <w:rFonts w:ascii="Arial" w:hAnsi="Arial" w:cs="Arial"/>
          <w:sz w:val="24"/>
          <w:szCs w:val="24"/>
        </w:rPr>
        <w:t>f) Highlight of the ten most saprophytic, or low virulence, isolates, as estimated b</w:t>
      </w:r>
      <w:ins w:id="827" w:author="Jennifer Lockhart" w:date="2018-12-24T08:34:00Z">
        <w:r w:rsidR="00C07638">
          <w:rPr>
            <w:rFonts w:ascii="Arial" w:hAnsi="Arial" w:cs="Arial"/>
            <w:sz w:val="24"/>
            <w:szCs w:val="24"/>
          </w:rPr>
          <w:t>ased on</w:t>
        </w:r>
      </w:ins>
      <w:del w:id="828" w:author="Jennifer Lockhart" w:date="2018-12-24T08:34:00Z">
        <w:r w:rsidRPr="00F76D44" w:rsidDel="00C07638">
          <w:rPr>
            <w:rFonts w:ascii="Arial" w:hAnsi="Arial" w:cs="Arial"/>
            <w:sz w:val="24"/>
            <w:szCs w:val="24"/>
          </w:rPr>
          <w:delText>y</w:delText>
        </w:r>
      </w:del>
      <w:r w:rsidRPr="00F76D44">
        <w:rPr>
          <w:rFonts w:ascii="Arial" w:hAnsi="Arial" w:cs="Arial"/>
          <w:sz w:val="24"/>
          <w:szCs w:val="24"/>
        </w:rPr>
        <w:t xml:space="preserve"> mean virulence across all genotypes.</w:t>
      </w:r>
    </w:p>
    <w:p w14:paraId="628BB571" w14:textId="77777777" w:rsidR="00A53F01" w:rsidRPr="00F76D44" w:rsidRDefault="00A53F01">
      <w:pPr>
        <w:spacing w:line="360" w:lineRule="auto"/>
        <w:rPr>
          <w:rFonts w:ascii="Arial" w:hAnsi="Arial" w:cs="Arial"/>
          <w:sz w:val="24"/>
          <w:szCs w:val="24"/>
        </w:rPr>
        <w:pPrChange w:id="829" w:author="Jennifer Lockhart" w:date="2018-12-21T15:47:00Z">
          <w:pPr/>
        </w:pPrChange>
      </w:pPr>
      <w:r w:rsidRPr="00F76D44">
        <w:rPr>
          <w:rFonts w:ascii="Arial" w:hAnsi="Arial" w:cs="Arial"/>
          <w:sz w:val="24"/>
          <w:szCs w:val="24"/>
        </w:rPr>
        <w:t>g) Highlight of the five isolates collected from tomato tissue.</w:t>
      </w:r>
    </w:p>
    <w:p w14:paraId="24BC9069" w14:textId="78D5F513" w:rsidR="00A53F01" w:rsidRPr="00F76D44" w:rsidRDefault="00A53F01">
      <w:pPr>
        <w:spacing w:line="360" w:lineRule="auto"/>
        <w:rPr>
          <w:rFonts w:ascii="Arial" w:hAnsi="Arial" w:cs="Arial"/>
          <w:sz w:val="24"/>
          <w:szCs w:val="24"/>
        </w:rPr>
        <w:pPrChange w:id="830" w:author="Jennifer Lockhart" w:date="2018-12-21T15:47:00Z">
          <w:pPr/>
        </w:pPrChange>
      </w:pPr>
      <w:r w:rsidRPr="00F76D44">
        <w:rPr>
          <w:rFonts w:ascii="Arial" w:hAnsi="Arial" w:cs="Arial"/>
          <w:sz w:val="24"/>
          <w:szCs w:val="24"/>
        </w:rPr>
        <w:t>h) Highlight of the two isolates with significant domestication sensitivity.</w:t>
      </w:r>
    </w:p>
    <w:p w14:paraId="4327D42F" w14:textId="77777777" w:rsidR="00170ACE" w:rsidRPr="00F76D44" w:rsidRDefault="00170ACE">
      <w:pPr>
        <w:spacing w:line="360" w:lineRule="auto"/>
        <w:rPr>
          <w:rFonts w:ascii="Arial" w:hAnsi="Arial" w:cs="Arial"/>
          <w:b/>
          <w:sz w:val="24"/>
          <w:szCs w:val="24"/>
        </w:rPr>
        <w:pPrChange w:id="831" w:author="Jennifer Lockhart" w:date="2018-12-21T15:47:00Z">
          <w:pPr/>
        </w:pPrChange>
      </w:pPr>
    </w:p>
    <w:p w14:paraId="21F82347" w14:textId="77777777" w:rsidR="00A53F01" w:rsidRPr="00F76D44" w:rsidRDefault="00A53F01">
      <w:pPr>
        <w:spacing w:line="360" w:lineRule="auto"/>
        <w:rPr>
          <w:rFonts w:ascii="Arial" w:hAnsi="Arial" w:cs="Arial"/>
          <w:b/>
          <w:sz w:val="24"/>
          <w:szCs w:val="24"/>
        </w:rPr>
        <w:pPrChange w:id="832" w:author="Jennifer Lockhart" w:date="2018-12-21T15:47:00Z">
          <w:pPr/>
        </w:pPrChange>
      </w:pPr>
      <w:r w:rsidRPr="00F76D44">
        <w:rPr>
          <w:rFonts w:ascii="Arial" w:hAnsi="Arial" w:cs="Arial"/>
          <w:b/>
          <w:sz w:val="24"/>
          <w:szCs w:val="24"/>
        </w:rPr>
        <w:t xml:space="preserve">Figure 2. Distribution of tomato genotype susceptibility to infection with 97 genetically diverse </w:t>
      </w:r>
      <w:r w:rsidRPr="00F76D44">
        <w:rPr>
          <w:rFonts w:ascii="Arial" w:hAnsi="Arial" w:cs="Arial"/>
          <w:b/>
          <w:i/>
          <w:sz w:val="24"/>
          <w:szCs w:val="24"/>
        </w:rPr>
        <w:t>B. cinerea</w:t>
      </w:r>
      <w:r w:rsidRPr="00F76D44">
        <w:rPr>
          <w:rFonts w:ascii="Arial" w:hAnsi="Arial" w:cs="Arial"/>
          <w:b/>
          <w:sz w:val="24"/>
          <w:szCs w:val="24"/>
        </w:rPr>
        <w:t xml:space="preserve"> isolates.</w:t>
      </w:r>
    </w:p>
    <w:p w14:paraId="65E2C5DB" w14:textId="060A03D9" w:rsidR="00A53F01" w:rsidRPr="00F76D44" w:rsidRDefault="00A53F01">
      <w:pPr>
        <w:spacing w:line="360" w:lineRule="auto"/>
        <w:rPr>
          <w:rFonts w:ascii="Arial" w:hAnsi="Arial" w:cs="Arial"/>
          <w:sz w:val="24"/>
          <w:szCs w:val="24"/>
        </w:rPr>
        <w:pPrChange w:id="833" w:author="Jennifer Lockhart" w:date="2018-12-21T15:47:00Z">
          <w:pPr/>
        </w:pPrChange>
      </w:pPr>
      <w:r w:rsidRPr="00F76D44">
        <w:rPr>
          <w:rFonts w:ascii="Arial" w:hAnsi="Arial" w:cs="Arial"/>
          <w:sz w:val="24"/>
          <w:szCs w:val="24"/>
        </w:rPr>
        <w:t>Violin plots show the distribution of lesion size caused by</w:t>
      </w:r>
      <w:r w:rsidRPr="0040509F">
        <w:rPr>
          <w:rFonts w:ascii="Arial" w:hAnsi="Arial" w:cs="Arial"/>
          <w:i/>
          <w:sz w:val="24"/>
          <w:szCs w:val="24"/>
          <w:rPrChange w:id="834" w:author="Jennifer Lockhart" w:date="2018-12-21T18:19:00Z">
            <w:rPr>
              <w:rFonts w:ascii="Arial" w:hAnsi="Arial" w:cs="Arial"/>
              <w:sz w:val="24"/>
              <w:szCs w:val="24"/>
            </w:rPr>
          </w:rPrChange>
        </w:rPr>
        <w:t xml:space="preserve"> B. cinerea </w:t>
      </w:r>
      <w:r w:rsidRPr="00F76D44">
        <w:rPr>
          <w:rFonts w:ascii="Arial" w:hAnsi="Arial" w:cs="Arial"/>
          <w:sz w:val="24"/>
          <w:szCs w:val="24"/>
        </w:rPr>
        <w:t>isolates on each tomato host genotype. Individual points are mean lesion size for each of the 97 different isolate-host pairs. The boxes show the 75</w:t>
      </w:r>
      <w:r w:rsidRPr="00F76D44">
        <w:rPr>
          <w:rFonts w:ascii="Arial" w:hAnsi="Arial" w:cs="Arial"/>
          <w:sz w:val="24"/>
          <w:szCs w:val="24"/>
          <w:vertAlign w:val="superscript"/>
        </w:rPr>
        <w:t>th</w:t>
      </w:r>
      <w:r w:rsidRPr="00F76D44">
        <w:rPr>
          <w:rFonts w:ascii="Arial" w:hAnsi="Arial" w:cs="Arial"/>
          <w:sz w:val="24"/>
          <w:szCs w:val="24"/>
        </w:rPr>
        <w:t xml:space="preserve"> percentile distribution, and the horizontal line shows the mean resistance of the specific host genotype. The tomato genotypes are grouped based on their status as wild or domesticated germplasm. </w:t>
      </w:r>
    </w:p>
    <w:p w14:paraId="49425800" w14:textId="77777777" w:rsidR="00170ACE" w:rsidRPr="00F76D44" w:rsidRDefault="00170ACE">
      <w:pPr>
        <w:spacing w:line="360" w:lineRule="auto"/>
        <w:rPr>
          <w:rFonts w:ascii="Arial" w:hAnsi="Arial" w:cs="Arial"/>
          <w:b/>
          <w:sz w:val="24"/>
          <w:szCs w:val="24"/>
        </w:rPr>
        <w:pPrChange w:id="835" w:author="Jennifer Lockhart" w:date="2018-12-21T15:47:00Z">
          <w:pPr/>
        </w:pPrChange>
      </w:pPr>
    </w:p>
    <w:p w14:paraId="483116D0" w14:textId="77777777" w:rsidR="00A53F01" w:rsidRPr="00F76D44" w:rsidRDefault="00A53F01">
      <w:pPr>
        <w:spacing w:line="360" w:lineRule="auto"/>
        <w:rPr>
          <w:rFonts w:ascii="Arial" w:hAnsi="Arial" w:cs="Arial"/>
          <w:b/>
          <w:sz w:val="24"/>
          <w:szCs w:val="24"/>
        </w:rPr>
        <w:pPrChange w:id="836" w:author="Jennifer Lockhart" w:date="2018-12-21T15:47:00Z">
          <w:pPr/>
        </w:pPrChange>
      </w:pPr>
      <w:r w:rsidRPr="00F76D44">
        <w:rPr>
          <w:rFonts w:ascii="Arial" w:hAnsi="Arial" w:cs="Arial"/>
          <w:b/>
          <w:sz w:val="24"/>
          <w:szCs w:val="24"/>
        </w:rPr>
        <w:t xml:space="preserve">Figure 3. Distribution of </w:t>
      </w:r>
      <w:r w:rsidRPr="00F76D44">
        <w:rPr>
          <w:rFonts w:ascii="Arial" w:hAnsi="Arial" w:cs="Arial"/>
          <w:b/>
          <w:i/>
          <w:sz w:val="24"/>
          <w:szCs w:val="24"/>
        </w:rPr>
        <w:t>B. cinerea</w:t>
      </w:r>
      <w:r w:rsidRPr="00F76D44">
        <w:rPr>
          <w:rFonts w:ascii="Arial" w:hAnsi="Arial" w:cs="Arial"/>
          <w:b/>
          <w:sz w:val="24"/>
          <w:szCs w:val="24"/>
        </w:rPr>
        <w:t xml:space="preserve"> virulence by tomato domestication status.</w:t>
      </w:r>
    </w:p>
    <w:p w14:paraId="4878863F" w14:textId="79DB0B67" w:rsidR="00A53F01" w:rsidRPr="00F76D44" w:rsidRDefault="00A53F01">
      <w:pPr>
        <w:spacing w:line="360" w:lineRule="auto"/>
        <w:rPr>
          <w:rFonts w:ascii="Arial" w:hAnsi="Arial" w:cs="Arial"/>
          <w:sz w:val="24"/>
          <w:szCs w:val="24"/>
        </w:rPr>
        <w:pPrChange w:id="837" w:author="Jennifer Lockhart" w:date="2018-12-21T15:47:00Z">
          <w:pPr/>
        </w:pPrChange>
      </w:pPr>
      <w:r w:rsidRPr="00F76D44">
        <w:rPr>
          <w:rFonts w:ascii="Arial" w:hAnsi="Arial" w:cs="Arial"/>
          <w:sz w:val="24"/>
          <w:szCs w:val="24"/>
        </w:rPr>
        <w:t xml:space="preserve">The violin plots show the mean virulence of each </w:t>
      </w:r>
      <w:r w:rsidRPr="00F76D44">
        <w:rPr>
          <w:rFonts w:ascii="Arial" w:hAnsi="Arial" w:cs="Arial"/>
          <w:i/>
          <w:sz w:val="24"/>
          <w:szCs w:val="24"/>
        </w:rPr>
        <w:t>B. cinerea</w:t>
      </w:r>
      <w:r w:rsidRPr="00F76D44">
        <w:rPr>
          <w:rFonts w:ascii="Arial" w:hAnsi="Arial" w:cs="Arial"/>
          <w:sz w:val="24"/>
          <w:szCs w:val="24"/>
        </w:rPr>
        <w:t xml:space="preserve"> isolate on the tomato genotypes, grouped as wild or domesticated germplasm. The domestication effect on lesion size is significant (Table 1</w:t>
      </w:r>
      <w:r w:rsidR="009679D6" w:rsidRPr="00F76D44">
        <w:rPr>
          <w:rFonts w:ascii="Arial" w:hAnsi="Arial" w:cs="Arial"/>
          <w:sz w:val="24"/>
          <w:szCs w:val="24"/>
        </w:rPr>
        <w:t xml:space="preserve"> </w:t>
      </w:r>
      <w:r w:rsidRPr="00F76D44">
        <w:rPr>
          <w:rFonts w:ascii="Arial" w:hAnsi="Arial" w:cs="Arial"/>
          <w:sz w:val="24"/>
          <w:szCs w:val="24"/>
        </w:rPr>
        <w:t>ANOVA, p</w:t>
      </w:r>
      <w:r w:rsidR="009679D6" w:rsidRPr="00F76D44">
        <w:rPr>
          <w:rFonts w:ascii="Arial" w:hAnsi="Arial" w:cs="Arial"/>
          <w:sz w:val="24"/>
          <w:szCs w:val="24"/>
        </w:rPr>
        <w:t>=0.0006</w:t>
      </w:r>
      <w:r w:rsidRPr="00F76D44">
        <w:rPr>
          <w:rFonts w:ascii="Arial" w:hAnsi="Arial" w:cs="Arial"/>
          <w:sz w:val="24"/>
          <w:szCs w:val="24"/>
        </w:rPr>
        <w:t xml:space="preserve">). The interaction plot between the two violin plots connects the average lesion size of a single </w:t>
      </w:r>
      <w:r w:rsidRPr="00F76D44">
        <w:rPr>
          <w:rFonts w:ascii="Arial" w:hAnsi="Arial" w:cs="Arial"/>
          <w:i/>
          <w:sz w:val="24"/>
          <w:szCs w:val="24"/>
        </w:rPr>
        <w:t>B. cinerea</w:t>
      </w:r>
      <w:r w:rsidRPr="00F76D44">
        <w:rPr>
          <w:rFonts w:ascii="Arial" w:hAnsi="Arial" w:cs="Arial"/>
          <w:sz w:val="24"/>
          <w:szCs w:val="24"/>
        </w:rPr>
        <w:t xml:space="preserve"> isolate between the wild and domesticated germplasm. </w:t>
      </w:r>
    </w:p>
    <w:p w14:paraId="76263FCA" w14:textId="77777777" w:rsidR="00170ACE" w:rsidRPr="00F76D44" w:rsidRDefault="00170ACE">
      <w:pPr>
        <w:spacing w:line="360" w:lineRule="auto"/>
        <w:rPr>
          <w:rFonts w:ascii="Arial" w:hAnsi="Arial" w:cs="Arial"/>
          <w:b/>
          <w:sz w:val="24"/>
          <w:szCs w:val="24"/>
        </w:rPr>
        <w:pPrChange w:id="838" w:author="Jennifer Lockhart" w:date="2018-12-21T15:47:00Z">
          <w:pPr/>
        </w:pPrChange>
      </w:pPr>
    </w:p>
    <w:p w14:paraId="551B0D6D" w14:textId="77777777" w:rsidR="00A53F01" w:rsidRPr="00F76D44" w:rsidRDefault="00A53F01">
      <w:pPr>
        <w:spacing w:line="360" w:lineRule="auto"/>
        <w:rPr>
          <w:rFonts w:ascii="Arial" w:hAnsi="Arial" w:cs="Arial"/>
          <w:b/>
          <w:sz w:val="24"/>
          <w:szCs w:val="24"/>
        </w:rPr>
        <w:pPrChange w:id="839" w:author="Jennifer Lockhart" w:date="2018-12-21T15:47:00Z">
          <w:pPr/>
        </w:pPrChange>
      </w:pPr>
      <w:r w:rsidRPr="00F76D44">
        <w:rPr>
          <w:rFonts w:ascii="Arial" w:hAnsi="Arial" w:cs="Arial"/>
          <w:b/>
          <w:sz w:val="24"/>
          <w:szCs w:val="24"/>
        </w:rPr>
        <w:t xml:space="preserve">Figure 4. GWA of </w:t>
      </w:r>
      <w:r w:rsidRPr="00F76D44">
        <w:rPr>
          <w:rFonts w:ascii="Arial" w:hAnsi="Arial" w:cs="Arial"/>
          <w:b/>
          <w:i/>
          <w:sz w:val="24"/>
          <w:szCs w:val="24"/>
        </w:rPr>
        <w:t>B. cinerea</w:t>
      </w:r>
      <w:r w:rsidRPr="00F76D44">
        <w:rPr>
          <w:rFonts w:ascii="Arial" w:hAnsi="Arial" w:cs="Arial"/>
          <w:b/>
          <w:sz w:val="24"/>
          <w:szCs w:val="24"/>
        </w:rPr>
        <w:t xml:space="preserve"> lesion size on individual tomato genotypes.</w:t>
      </w:r>
    </w:p>
    <w:p w14:paraId="09DEEF2F" w14:textId="477F2258" w:rsidR="00A53F01" w:rsidRPr="00F76D44" w:rsidRDefault="00A53F01">
      <w:pPr>
        <w:spacing w:line="360" w:lineRule="auto"/>
        <w:rPr>
          <w:rFonts w:ascii="Arial" w:hAnsi="Arial" w:cs="Arial"/>
          <w:sz w:val="24"/>
          <w:szCs w:val="24"/>
        </w:rPr>
        <w:pPrChange w:id="840" w:author="Jennifer Lockhart" w:date="2018-12-21T15:47:00Z">
          <w:pPr/>
        </w:pPrChange>
      </w:pPr>
      <w:r w:rsidRPr="003B0ED4">
        <w:rPr>
          <w:rFonts w:ascii="Arial" w:hAnsi="Arial" w:cs="Arial"/>
          <w:i/>
          <w:sz w:val="24"/>
          <w:szCs w:val="24"/>
          <w:rPrChange w:id="841" w:author="Jennifer Lockhart" w:date="2018-12-21T18:22:00Z">
            <w:rPr>
              <w:rFonts w:ascii="Arial" w:hAnsi="Arial" w:cs="Arial"/>
              <w:sz w:val="24"/>
              <w:szCs w:val="24"/>
            </w:rPr>
          </w:rPrChange>
        </w:rPr>
        <w:t>Botrytis cinerea</w:t>
      </w:r>
      <w:r w:rsidRPr="00F76D44">
        <w:rPr>
          <w:rFonts w:ascii="Arial" w:hAnsi="Arial" w:cs="Arial"/>
          <w:sz w:val="24"/>
          <w:szCs w:val="24"/>
        </w:rPr>
        <w:t xml:space="preserve"> chromosomes are differentiated by shading</w:t>
      </w:r>
      <w:ins w:id="842" w:author="Jennifer Lockhart" w:date="2018-12-21T18:22:00Z">
        <w:r w:rsidR="003B0ED4">
          <w:rPr>
            <w:rFonts w:ascii="Arial" w:hAnsi="Arial" w:cs="Arial"/>
            <w:sz w:val="24"/>
            <w:szCs w:val="24"/>
          </w:rPr>
          <w:t xml:space="preserve"> in</w:t>
        </w:r>
      </w:ins>
      <w:del w:id="843" w:author="Jennifer Lockhart" w:date="2018-12-21T18:22:00Z">
        <w:r w:rsidRPr="00F76D44" w:rsidDel="003B0ED4">
          <w:rPr>
            <w:rFonts w:ascii="Arial" w:hAnsi="Arial" w:cs="Arial"/>
            <w:sz w:val="24"/>
            <w:szCs w:val="24"/>
          </w:rPr>
          <w:delText>,</w:delText>
        </w:r>
      </w:del>
      <w:r w:rsidRPr="00F76D44">
        <w:rPr>
          <w:rFonts w:ascii="Arial" w:hAnsi="Arial" w:cs="Arial"/>
          <w:sz w:val="24"/>
          <w:szCs w:val="24"/>
        </w:rPr>
        <w:t xml:space="preserve"> alternating light and dark gr</w:t>
      </w:r>
      <w:ins w:id="844" w:author="Jennifer Lockhart" w:date="2018-12-21T18:22:00Z">
        <w:r w:rsidR="003B0ED4">
          <w:rPr>
            <w:rFonts w:ascii="Arial" w:hAnsi="Arial" w:cs="Arial"/>
            <w:sz w:val="24"/>
            <w:szCs w:val="24"/>
          </w:rPr>
          <w:t>a</w:t>
        </w:r>
      </w:ins>
      <w:del w:id="845" w:author="Jennifer Lockhart" w:date="2018-12-21T18:22:00Z">
        <w:r w:rsidRPr="00F76D44" w:rsidDel="003B0ED4">
          <w:rPr>
            <w:rFonts w:ascii="Arial" w:hAnsi="Arial" w:cs="Arial"/>
            <w:sz w:val="24"/>
            <w:szCs w:val="24"/>
          </w:rPr>
          <w:delText>e</w:delText>
        </w:r>
      </w:del>
      <w:r w:rsidRPr="00F76D44">
        <w:rPr>
          <w:rFonts w:ascii="Arial" w:hAnsi="Arial" w:cs="Arial"/>
          <w:sz w:val="24"/>
          <w:szCs w:val="24"/>
        </w:rPr>
        <w:t>y.</w:t>
      </w:r>
    </w:p>
    <w:p w14:paraId="488A96B8" w14:textId="29A843CE" w:rsidR="00A53F01" w:rsidRPr="00F76D44" w:rsidRDefault="00A53F01">
      <w:pPr>
        <w:spacing w:line="360" w:lineRule="auto"/>
        <w:rPr>
          <w:rFonts w:ascii="Arial" w:hAnsi="Arial" w:cs="Arial"/>
          <w:sz w:val="24"/>
          <w:szCs w:val="24"/>
        </w:rPr>
        <w:pPrChange w:id="846" w:author="Jennifer Lockhart" w:date="2018-12-21T15:47:00Z">
          <w:pPr/>
        </w:pPrChange>
      </w:pPr>
      <w:r w:rsidRPr="00F76D44">
        <w:rPr>
          <w:rFonts w:ascii="Arial" w:hAnsi="Arial" w:cs="Arial"/>
          <w:sz w:val="24"/>
          <w:szCs w:val="24"/>
        </w:rPr>
        <w:t xml:space="preserve">a) Manhattan plot of estimated SNP effect sizes </w:t>
      </w:r>
      <w:del w:id="847" w:author="Jennifer Lockhart" w:date="2018-12-21T18:23:00Z">
        <w:r w:rsidRPr="00F76D44" w:rsidDel="002201B0">
          <w:rPr>
            <w:rFonts w:ascii="Arial" w:hAnsi="Arial" w:cs="Arial"/>
            <w:sz w:val="24"/>
            <w:szCs w:val="24"/>
          </w:rPr>
          <w:delText xml:space="preserve">from </w:delText>
        </w:r>
      </w:del>
      <w:ins w:id="848" w:author="Jennifer Lockhart" w:date="2018-12-21T18:23:00Z">
        <w:r w:rsidR="002201B0">
          <w:rPr>
            <w:rFonts w:ascii="Arial" w:hAnsi="Arial" w:cs="Arial"/>
            <w:sz w:val="24"/>
            <w:szCs w:val="24"/>
          </w:rPr>
          <w:t>by</w:t>
        </w:r>
        <w:r w:rsidR="002201B0" w:rsidRPr="00F76D44">
          <w:rPr>
            <w:rFonts w:ascii="Arial" w:hAnsi="Arial" w:cs="Arial"/>
            <w:sz w:val="24"/>
            <w:szCs w:val="24"/>
          </w:rPr>
          <w:t xml:space="preserve"> </w:t>
        </w:r>
      </w:ins>
      <w:proofErr w:type="spellStart"/>
      <w:r w:rsidRPr="00F76D44">
        <w:rPr>
          <w:rFonts w:ascii="Arial" w:hAnsi="Arial" w:cs="Arial"/>
          <w:sz w:val="24"/>
          <w:szCs w:val="24"/>
        </w:rPr>
        <w:t>bigRR</w:t>
      </w:r>
      <w:proofErr w:type="spellEnd"/>
      <w:r w:rsidRPr="00F76D44">
        <w:rPr>
          <w:rFonts w:ascii="Arial" w:hAnsi="Arial" w:cs="Arial"/>
          <w:sz w:val="24"/>
          <w:szCs w:val="24"/>
        </w:rPr>
        <w:t xml:space="preserve"> </w:t>
      </w:r>
      <w:ins w:id="849" w:author="Jennifer Lockhart" w:date="2018-12-21T18:23:00Z">
        <w:r w:rsidR="002201B0">
          <w:rPr>
            <w:rFonts w:ascii="Arial" w:hAnsi="Arial" w:cs="Arial"/>
            <w:sz w:val="24"/>
            <w:szCs w:val="24"/>
          </w:rPr>
          <w:t>(</w:t>
        </w:r>
        <w:r w:rsidR="002201B0" w:rsidRPr="00F76D44">
          <w:rPr>
            <w:rFonts w:ascii="Arial" w:hAnsi="Arial" w:cs="Arial"/>
            <w:sz w:val="24"/>
            <w:szCs w:val="24"/>
          </w:rPr>
          <w:t>ridge-regression approach</w:t>
        </w:r>
        <w:r w:rsidR="002201B0">
          <w:rPr>
            <w:rFonts w:ascii="Arial" w:hAnsi="Arial" w:cs="Arial"/>
            <w:sz w:val="24"/>
            <w:szCs w:val="24"/>
          </w:rPr>
          <w:t>)</w:t>
        </w:r>
        <w:r w:rsidR="002201B0" w:rsidRPr="00F76D44">
          <w:rPr>
            <w:rFonts w:ascii="Arial" w:hAnsi="Arial" w:cs="Arial"/>
            <w:sz w:val="24"/>
            <w:szCs w:val="24"/>
          </w:rPr>
          <w:t xml:space="preserve"> </w:t>
        </w:r>
      </w:ins>
      <w:r w:rsidRPr="00F76D44">
        <w:rPr>
          <w:rFonts w:ascii="Arial" w:hAnsi="Arial" w:cs="Arial"/>
          <w:sz w:val="24"/>
          <w:szCs w:val="24"/>
        </w:rPr>
        <w:t xml:space="preserve">for </w:t>
      </w:r>
      <w:r w:rsidRPr="00F76D44">
        <w:rPr>
          <w:rFonts w:ascii="Arial" w:hAnsi="Arial" w:cs="Arial"/>
          <w:i/>
          <w:sz w:val="24"/>
          <w:szCs w:val="24"/>
        </w:rPr>
        <w:t>B. cinerea</w:t>
      </w:r>
      <w:r w:rsidRPr="00F76D44">
        <w:rPr>
          <w:rFonts w:ascii="Arial" w:hAnsi="Arial" w:cs="Arial"/>
          <w:sz w:val="24"/>
          <w:szCs w:val="24"/>
        </w:rPr>
        <w:t xml:space="preserve"> lesion size using a single tomato accession, LA2093. Permutation-derived thresholds are shown </w:t>
      </w:r>
      <w:del w:id="850" w:author="Jennifer Lockhart" w:date="2018-12-21T18:23:00Z">
        <w:r w:rsidRPr="00F76D44" w:rsidDel="00C94881">
          <w:rPr>
            <w:rFonts w:ascii="Arial" w:hAnsi="Arial" w:cs="Arial"/>
            <w:sz w:val="24"/>
            <w:szCs w:val="24"/>
          </w:rPr>
          <w:delText xml:space="preserve">in </w:delText>
        </w:r>
      </w:del>
      <w:ins w:id="851" w:author="Jennifer Lockhart" w:date="2018-12-21T18:23:00Z">
        <w:r w:rsidR="00C94881">
          <w:rPr>
            <w:rFonts w:ascii="Arial" w:hAnsi="Arial" w:cs="Arial"/>
            <w:sz w:val="24"/>
            <w:szCs w:val="24"/>
          </w:rPr>
          <w:t>as</w:t>
        </w:r>
        <w:r w:rsidR="00C94881" w:rsidRPr="00F76D44">
          <w:rPr>
            <w:rFonts w:ascii="Arial" w:hAnsi="Arial" w:cs="Arial"/>
            <w:sz w:val="24"/>
            <w:szCs w:val="24"/>
          </w:rPr>
          <w:t xml:space="preserve"> </w:t>
        </w:r>
      </w:ins>
      <w:r w:rsidRPr="00F76D44">
        <w:rPr>
          <w:rFonts w:ascii="Arial" w:hAnsi="Arial" w:cs="Arial"/>
          <w:sz w:val="24"/>
          <w:szCs w:val="24"/>
        </w:rPr>
        <w:t>horizontal dashed lines.</w:t>
      </w:r>
    </w:p>
    <w:p w14:paraId="0CE68888" w14:textId="76D955B8" w:rsidR="00170ACE" w:rsidRPr="00F76D44" w:rsidRDefault="00A53F01">
      <w:pPr>
        <w:spacing w:line="360" w:lineRule="auto"/>
        <w:rPr>
          <w:rFonts w:ascii="Arial" w:hAnsi="Arial" w:cs="Arial"/>
          <w:sz w:val="24"/>
          <w:szCs w:val="24"/>
        </w:rPr>
        <w:pPrChange w:id="852" w:author="Jennifer Lockhart" w:date="2018-12-21T15:47:00Z">
          <w:pPr/>
        </w:pPrChange>
      </w:pPr>
      <w:r w:rsidRPr="00F76D44">
        <w:rPr>
          <w:rFonts w:ascii="Arial" w:hAnsi="Arial" w:cs="Arial"/>
          <w:sz w:val="24"/>
          <w:szCs w:val="24"/>
        </w:rPr>
        <w:t xml:space="preserve">b) The number of tomato accessions for which a </w:t>
      </w:r>
      <w:r w:rsidRPr="00F76D44">
        <w:rPr>
          <w:rFonts w:ascii="Arial" w:hAnsi="Arial" w:cs="Arial"/>
          <w:i/>
          <w:sz w:val="24"/>
          <w:szCs w:val="24"/>
        </w:rPr>
        <w:t>B. cinerea</w:t>
      </w:r>
      <w:r w:rsidRPr="00F76D44">
        <w:rPr>
          <w:rFonts w:ascii="Arial" w:hAnsi="Arial" w:cs="Arial"/>
          <w:sz w:val="24"/>
          <w:szCs w:val="24"/>
        </w:rPr>
        <w:t xml:space="preserve"> SNP was significantly linked to lesion development by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using the 99% permutation threshold. Frequency is </w:t>
      </w:r>
      <w:ins w:id="853" w:author="Jennifer Lockhart" w:date="2018-12-21T18:24:00Z">
        <w:r w:rsidR="00C94881">
          <w:rPr>
            <w:rFonts w:ascii="Arial" w:hAnsi="Arial" w:cs="Arial"/>
            <w:sz w:val="24"/>
            <w:szCs w:val="24"/>
          </w:rPr>
          <w:t xml:space="preserve">the </w:t>
        </w:r>
      </w:ins>
      <w:r w:rsidRPr="00F76D44">
        <w:rPr>
          <w:rFonts w:ascii="Arial" w:hAnsi="Arial" w:cs="Arial"/>
          <w:sz w:val="24"/>
          <w:szCs w:val="24"/>
        </w:rPr>
        <w:t>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F76D44" w:rsidRDefault="00170ACE">
      <w:pPr>
        <w:spacing w:line="360" w:lineRule="auto"/>
        <w:rPr>
          <w:rFonts w:ascii="Arial" w:hAnsi="Arial" w:cs="Arial"/>
          <w:sz w:val="24"/>
          <w:szCs w:val="24"/>
        </w:rPr>
        <w:pPrChange w:id="854" w:author="Jennifer Lockhart" w:date="2018-12-21T15:47:00Z">
          <w:pPr/>
        </w:pPrChange>
      </w:pPr>
    </w:p>
    <w:p w14:paraId="08EEB00B" w14:textId="77777777" w:rsidR="00170ACE" w:rsidRPr="00F76D44" w:rsidRDefault="00170ACE">
      <w:pPr>
        <w:spacing w:line="360" w:lineRule="auto"/>
        <w:rPr>
          <w:rFonts w:ascii="Arial" w:hAnsi="Arial" w:cs="Arial"/>
          <w:b/>
          <w:sz w:val="24"/>
          <w:szCs w:val="24"/>
        </w:rPr>
        <w:pPrChange w:id="855" w:author="Jennifer Lockhart" w:date="2018-12-21T15:47:00Z">
          <w:pPr/>
        </w:pPrChange>
      </w:pPr>
      <w:r w:rsidRPr="00F76D44">
        <w:rPr>
          <w:rFonts w:ascii="Arial" w:hAnsi="Arial" w:cs="Arial"/>
          <w:b/>
          <w:sz w:val="24"/>
          <w:szCs w:val="24"/>
        </w:rPr>
        <w:t xml:space="preserve">Figure 5. Frequency of overlap in </w:t>
      </w:r>
      <w:r w:rsidRPr="00F76D44">
        <w:rPr>
          <w:rFonts w:ascii="Arial" w:hAnsi="Arial" w:cs="Arial"/>
          <w:b/>
          <w:i/>
          <w:sz w:val="24"/>
          <w:szCs w:val="24"/>
        </w:rPr>
        <w:t>B. cinerea</w:t>
      </w:r>
      <w:r w:rsidRPr="00F76D44">
        <w:rPr>
          <w:rFonts w:ascii="Arial" w:hAnsi="Arial" w:cs="Arial"/>
          <w:b/>
          <w:sz w:val="24"/>
          <w:szCs w:val="24"/>
        </w:rPr>
        <w:t xml:space="preserve"> GWA significance across tomato accessions.</w:t>
      </w:r>
    </w:p>
    <w:p w14:paraId="47E43936" w14:textId="5A603F2A" w:rsidR="00170ACE" w:rsidRPr="00F76D44" w:rsidRDefault="00170ACE">
      <w:pPr>
        <w:spacing w:line="360" w:lineRule="auto"/>
        <w:rPr>
          <w:rFonts w:ascii="Arial" w:hAnsi="Arial" w:cs="Arial"/>
          <w:sz w:val="24"/>
          <w:szCs w:val="24"/>
        </w:rPr>
        <w:pPrChange w:id="856" w:author="Jennifer Lockhart" w:date="2018-12-21T15:47:00Z">
          <w:pPr/>
        </w:pPrChange>
      </w:pPr>
      <w:r w:rsidRPr="00F76D44">
        <w:rPr>
          <w:rFonts w:ascii="Arial" w:hAnsi="Arial" w:cs="Arial"/>
          <w:sz w:val="24"/>
          <w:szCs w:val="24"/>
        </w:rPr>
        <w:t xml:space="preserve">a) The frequency with which the </w:t>
      </w:r>
      <w:r w:rsidRPr="00F76D44">
        <w:rPr>
          <w:rFonts w:ascii="Arial" w:hAnsi="Arial" w:cs="Arial"/>
          <w:i/>
          <w:sz w:val="24"/>
          <w:szCs w:val="24"/>
        </w:rPr>
        <w:t>B. cinerea</w:t>
      </w:r>
      <w:r w:rsidRPr="00F76D44">
        <w:rPr>
          <w:rFonts w:ascii="Arial" w:hAnsi="Arial" w:cs="Arial"/>
          <w:sz w:val="24"/>
          <w:szCs w:val="24"/>
        </w:rPr>
        <w:t xml:space="preserve"> SNPs significantly associate with lesion size on the 12 tomato accessions using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and the 99% permutation threshold. The black line indicates the expected frequency of random overlap, given the number of significant SNPs per plant genotype and </w:t>
      </w:r>
      <w:ins w:id="857" w:author="Jennifer Lockhart" w:date="2018-12-21T18:25:00Z">
        <w:r w:rsidR="007950E4">
          <w:rPr>
            <w:rFonts w:ascii="Arial" w:hAnsi="Arial" w:cs="Arial"/>
            <w:sz w:val="24"/>
            <w:szCs w:val="24"/>
          </w:rPr>
          <w:t xml:space="preserve">the </w:t>
        </w:r>
      </w:ins>
      <w:r w:rsidRPr="00F76D44">
        <w:rPr>
          <w:rFonts w:ascii="Arial" w:hAnsi="Arial" w:cs="Arial"/>
          <w:sz w:val="24"/>
          <w:szCs w:val="24"/>
        </w:rPr>
        <w:t xml:space="preserve">size of </w:t>
      </w:r>
      <w:ins w:id="858" w:author="Jennifer Lockhart" w:date="2018-12-21T18:25:00Z">
        <w:r w:rsidR="007950E4">
          <w:rPr>
            <w:rFonts w:ascii="Arial" w:hAnsi="Arial" w:cs="Arial"/>
            <w:sz w:val="24"/>
            <w:szCs w:val="24"/>
          </w:rPr>
          <w:t xml:space="preserve">the </w:t>
        </w:r>
      </w:ins>
      <w:r w:rsidRPr="00F76D44">
        <w:rPr>
          <w:rFonts w:ascii="Arial" w:hAnsi="Arial" w:cs="Arial"/>
          <w:sz w:val="24"/>
          <w:szCs w:val="24"/>
        </w:rPr>
        <w:t>total SNP set. The inset zooms in on the distribution for overlapping SNPs above 6 plant genotypes for easier visualization. There were no SNPs expected to overlap by random chance in the inset.</w:t>
      </w:r>
    </w:p>
    <w:p w14:paraId="5F615CB9" w14:textId="202C0907" w:rsidR="00170ACE" w:rsidRPr="00F76D44" w:rsidRDefault="00170ACE">
      <w:pPr>
        <w:spacing w:line="360" w:lineRule="auto"/>
        <w:rPr>
          <w:rFonts w:ascii="Arial" w:hAnsi="Arial" w:cs="Arial"/>
          <w:sz w:val="24"/>
          <w:szCs w:val="24"/>
        </w:rPr>
        <w:pPrChange w:id="859" w:author="Jennifer Lockhart" w:date="2018-12-21T15:47:00Z">
          <w:pPr/>
        </w:pPrChange>
      </w:pPr>
      <w:r w:rsidRPr="00F76D44">
        <w:rPr>
          <w:rFonts w:ascii="Arial" w:hAnsi="Arial" w:cs="Arial"/>
          <w:sz w:val="24"/>
          <w:szCs w:val="24"/>
        </w:rPr>
        <w:t xml:space="preserve">b) The frequency with which </w:t>
      </w:r>
      <w:r w:rsidRPr="00F76D44">
        <w:rPr>
          <w:rFonts w:ascii="Arial" w:hAnsi="Arial" w:cs="Arial"/>
          <w:i/>
          <w:sz w:val="24"/>
          <w:szCs w:val="24"/>
        </w:rPr>
        <w:t>B. cinerea</w:t>
      </w:r>
      <w:r w:rsidRPr="00F76D44">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w:t>
      </w:r>
      <w:ins w:id="860" w:author="Jennifer Lockhart" w:date="2018-12-21T18:26:00Z">
        <w:r w:rsidR="0005146A">
          <w:rPr>
            <w:rFonts w:ascii="Arial" w:hAnsi="Arial" w:cs="Arial"/>
            <w:sz w:val="24"/>
            <w:szCs w:val="24"/>
          </w:rPr>
          <w:t xml:space="preserve"> </w:t>
        </w:r>
      </w:ins>
      <w:r w:rsidRPr="00F76D44">
        <w:rPr>
          <w:rFonts w:ascii="Arial" w:hAnsi="Arial" w:cs="Arial"/>
          <w:sz w:val="24"/>
          <w:szCs w:val="24"/>
        </w:rPr>
        <w:t xml:space="preserve">kb of the gene body. </w:t>
      </w:r>
    </w:p>
    <w:p w14:paraId="3813FE62" w14:textId="77777777" w:rsidR="00170ACE" w:rsidRPr="00F76D44" w:rsidRDefault="00170ACE">
      <w:pPr>
        <w:spacing w:line="360" w:lineRule="auto"/>
        <w:rPr>
          <w:rFonts w:ascii="Arial" w:hAnsi="Arial" w:cs="Arial"/>
          <w:sz w:val="24"/>
          <w:szCs w:val="24"/>
        </w:rPr>
        <w:pPrChange w:id="861" w:author="Jennifer Lockhart" w:date="2018-12-21T15:47:00Z">
          <w:pPr/>
        </w:pPrChange>
      </w:pPr>
    </w:p>
    <w:p w14:paraId="51ECDF34" w14:textId="77777777" w:rsidR="00170ACE" w:rsidRPr="00F76D44" w:rsidRDefault="00170ACE">
      <w:pPr>
        <w:spacing w:line="360" w:lineRule="auto"/>
        <w:rPr>
          <w:rFonts w:ascii="Arial" w:hAnsi="Arial" w:cs="Arial"/>
          <w:b/>
          <w:sz w:val="24"/>
          <w:szCs w:val="24"/>
        </w:rPr>
        <w:pPrChange w:id="862" w:author="Jennifer Lockhart" w:date="2018-12-21T15:47:00Z">
          <w:pPr/>
        </w:pPrChange>
      </w:pPr>
      <w:r w:rsidRPr="00F76D44">
        <w:rPr>
          <w:rFonts w:ascii="Arial" w:hAnsi="Arial" w:cs="Arial"/>
          <w:b/>
          <w:sz w:val="24"/>
          <w:szCs w:val="24"/>
        </w:rPr>
        <w:t>Figure 6. Host specificity of significant SNPs linked to the gene BcT4_6001 (Bcin14g00870).</w:t>
      </w:r>
    </w:p>
    <w:p w14:paraId="073BC1F5" w14:textId="2314CFF7" w:rsidR="00170ACE" w:rsidRPr="00F76D44" w:rsidRDefault="00170ACE">
      <w:pPr>
        <w:spacing w:line="360" w:lineRule="auto"/>
        <w:rPr>
          <w:rFonts w:ascii="Arial" w:hAnsi="Arial" w:cs="Arial"/>
          <w:sz w:val="24"/>
          <w:szCs w:val="24"/>
        </w:rPr>
        <w:pPrChange w:id="863" w:author="Jennifer Lockhart" w:date="2018-12-21T15:47:00Z">
          <w:pPr/>
        </w:pPrChange>
      </w:pPr>
      <w:r w:rsidRPr="00F76D44">
        <w:rPr>
          <w:rFonts w:ascii="Arial" w:hAnsi="Arial" w:cs="Arial"/>
          <w:sz w:val="24"/>
          <w:szCs w:val="24"/>
        </w:rPr>
        <w:t xml:space="preserve">a) SNPs with effects estimates above the 99% permutation threshold are colored by trait (plant </w:t>
      </w:r>
      <w:r w:rsidR="00676532" w:rsidRPr="00F76D44">
        <w:rPr>
          <w:rFonts w:ascii="Arial" w:hAnsi="Arial" w:cs="Arial"/>
          <w:sz w:val="24"/>
          <w:szCs w:val="24"/>
        </w:rPr>
        <w:t xml:space="preserve">accession </w:t>
      </w:r>
      <w:r w:rsidRPr="00F76D44">
        <w:rPr>
          <w:rFonts w:ascii="Arial" w:hAnsi="Arial" w:cs="Arial"/>
          <w:sz w:val="24"/>
          <w:szCs w:val="24"/>
        </w:rPr>
        <w:t xml:space="preserve">in which the effect was estimated). </w:t>
      </w:r>
      <w:bookmarkStart w:id="864" w:name="_Hlk527038431"/>
      <w:r w:rsidR="0019233E" w:rsidRPr="00F76D44">
        <w:rPr>
          <w:rFonts w:ascii="Arial" w:hAnsi="Arial" w:cs="Arial"/>
          <w:sz w:val="24"/>
          <w:szCs w:val="24"/>
        </w:rPr>
        <w:t xml:space="preserve">Wild accessions are </w:t>
      </w:r>
      <w:ins w:id="865" w:author="Jennifer Lockhart" w:date="2018-12-21T18:59:00Z">
        <w:r w:rsidR="00416983">
          <w:rPr>
            <w:rFonts w:ascii="Arial" w:hAnsi="Arial" w:cs="Arial"/>
            <w:sz w:val="24"/>
            <w:szCs w:val="24"/>
          </w:rPr>
          <w:t xml:space="preserve">in the </w:t>
        </w:r>
      </w:ins>
      <w:r w:rsidR="0019233E" w:rsidRPr="00F76D44">
        <w:rPr>
          <w:rFonts w:ascii="Arial" w:hAnsi="Arial" w:cs="Arial"/>
          <w:sz w:val="24"/>
          <w:szCs w:val="24"/>
        </w:rPr>
        <w:t>orange</w:t>
      </w:r>
      <w:ins w:id="866" w:author="Jennifer Lockhart" w:date="2018-12-21T18:59:00Z">
        <w:r w:rsidR="00416983">
          <w:rPr>
            <w:rFonts w:ascii="Arial" w:hAnsi="Arial" w:cs="Arial"/>
            <w:sz w:val="24"/>
            <w:szCs w:val="24"/>
          </w:rPr>
          <w:t xml:space="preserve"> range</w:t>
        </w:r>
      </w:ins>
      <w:del w:id="867" w:author="Jennifer Lockhart" w:date="2018-12-21T18:59:00Z">
        <w:r w:rsidR="0019233E" w:rsidRPr="00F76D44" w:rsidDel="00416983">
          <w:rPr>
            <w:rFonts w:ascii="Arial" w:hAnsi="Arial" w:cs="Arial"/>
            <w:sz w:val="24"/>
            <w:szCs w:val="24"/>
          </w:rPr>
          <w:delText>s</w:delText>
        </w:r>
      </w:del>
      <w:r w:rsidR="0019233E" w:rsidRPr="00F76D44">
        <w:rPr>
          <w:rFonts w:ascii="Arial" w:hAnsi="Arial" w:cs="Arial"/>
          <w:sz w:val="24"/>
          <w:szCs w:val="24"/>
        </w:rPr>
        <w:t xml:space="preserve"> (yellow to red shades) and domesticated accessions are </w:t>
      </w:r>
      <w:ins w:id="868" w:author="Jennifer Lockhart" w:date="2018-12-21T18:59:00Z">
        <w:r w:rsidR="00416983">
          <w:rPr>
            <w:rFonts w:ascii="Arial" w:hAnsi="Arial" w:cs="Arial"/>
            <w:sz w:val="24"/>
            <w:szCs w:val="24"/>
          </w:rPr>
          <w:t xml:space="preserve">in the </w:t>
        </w:r>
      </w:ins>
      <w:r w:rsidR="0019233E" w:rsidRPr="00F76D44">
        <w:rPr>
          <w:rFonts w:ascii="Arial" w:hAnsi="Arial" w:cs="Arial"/>
          <w:sz w:val="24"/>
          <w:szCs w:val="24"/>
        </w:rPr>
        <w:t>blue</w:t>
      </w:r>
      <w:ins w:id="869" w:author="Jennifer Lockhart" w:date="2018-12-21T18:59:00Z">
        <w:r w:rsidR="00416983">
          <w:rPr>
            <w:rFonts w:ascii="Arial" w:hAnsi="Arial" w:cs="Arial"/>
            <w:sz w:val="24"/>
            <w:szCs w:val="24"/>
          </w:rPr>
          <w:t xml:space="preserve"> </w:t>
        </w:r>
        <w:r w:rsidR="00416983">
          <w:rPr>
            <w:rFonts w:ascii="Arial" w:hAnsi="Arial" w:cs="Arial"/>
            <w:sz w:val="24"/>
            <w:szCs w:val="24"/>
          </w:rPr>
          <w:lastRenderedPageBreak/>
          <w:t>range</w:t>
        </w:r>
      </w:ins>
      <w:del w:id="870" w:author="Jennifer Lockhart" w:date="2018-12-21T18:59:00Z">
        <w:r w:rsidR="0019233E" w:rsidRPr="00F76D44" w:rsidDel="00416983">
          <w:rPr>
            <w:rFonts w:ascii="Arial" w:hAnsi="Arial" w:cs="Arial"/>
            <w:sz w:val="24"/>
            <w:szCs w:val="24"/>
          </w:rPr>
          <w:delText>s</w:delText>
        </w:r>
      </w:del>
      <w:r w:rsidR="0019233E" w:rsidRPr="00F76D44">
        <w:rPr>
          <w:rFonts w:ascii="Arial" w:hAnsi="Arial" w:cs="Arial"/>
          <w:sz w:val="24"/>
          <w:szCs w:val="24"/>
        </w:rPr>
        <w:t xml:space="preserve"> (green to purple shades). </w:t>
      </w:r>
      <w:bookmarkEnd w:id="864"/>
      <w:r w:rsidRPr="00F76D44">
        <w:rPr>
          <w:rFonts w:ascii="Arial" w:hAnsi="Arial" w:cs="Arial"/>
          <w:sz w:val="24"/>
          <w:szCs w:val="24"/>
        </w:rPr>
        <w:t xml:space="preserve">BcT4_6001 (Bcin14g00870) is a pectinesterase gene linked to at least one significant SNP on all 12 of the tested tomato accessions by </w:t>
      </w:r>
      <w:proofErr w:type="spellStart"/>
      <w:r w:rsidRPr="00F76D44">
        <w:rPr>
          <w:rFonts w:ascii="Arial" w:hAnsi="Arial" w:cs="Arial"/>
          <w:sz w:val="24"/>
          <w:szCs w:val="24"/>
        </w:rPr>
        <w:t>bigRR</w:t>
      </w:r>
      <w:proofErr w:type="spellEnd"/>
      <w:r w:rsidRPr="00F76D44">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17F66E6D" w:rsidR="00170ACE" w:rsidRPr="00F76D44" w:rsidRDefault="00170ACE">
      <w:pPr>
        <w:spacing w:line="360" w:lineRule="auto"/>
        <w:rPr>
          <w:rFonts w:ascii="Arial" w:hAnsi="Arial" w:cs="Arial"/>
          <w:sz w:val="24"/>
          <w:szCs w:val="24"/>
        </w:rPr>
        <w:pPrChange w:id="871" w:author="Jennifer Lockhart" w:date="2018-12-21T15:47:00Z">
          <w:pPr/>
        </w:pPrChange>
      </w:pPr>
      <w:commentRangeStart w:id="872"/>
      <w:r w:rsidRPr="00F76D44">
        <w:rPr>
          <w:rFonts w:ascii="Arial" w:hAnsi="Arial" w:cs="Arial"/>
          <w:sz w:val="24"/>
          <w:szCs w:val="24"/>
        </w:rPr>
        <w:t xml:space="preserve">b) </w:t>
      </w:r>
      <w:commentRangeEnd w:id="872"/>
      <w:r w:rsidR="00416983">
        <w:rPr>
          <w:rStyle w:val="CommentReference"/>
        </w:rPr>
        <w:commentReference w:id="872"/>
      </w:r>
      <w:r w:rsidRPr="00F76D44">
        <w:rPr>
          <w:rFonts w:ascii="Arial" w:hAnsi="Arial" w:cs="Arial"/>
          <w:sz w:val="24"/>
          <w:szCs w:val="24"/>
        </w:rPr>
        <w:t xml:space="preserve">Linkage disequilibrium plot, including all pairwise comparisons of SNPs in the 2kb region surrounding Bcin14g00870. The color scheme for each SNP pair is D'/LOD: white if LOD &lt;2 and D’ &lt;1, bright red for LOD ≥2 and D’=1, intermediate shades for LOD≥2 and D’&lt;1. </w:t>
      </w:r>
      <w:bookmarkStart w:id="873" w:name="_Hlk532558407"/>
      <w:r w:rsidR="000E078D" w:rsidRPr="00F76D44">
        <w:rPr>
          <w:rFonts w:ascii="Arial" w:hAnsi="Arial" w:cs="Arial"/>
          <w:sz w:val="24"/>
          <w:szCs w:val="24"/>
        </w:rPr>
        <w:t>The number within each square represents the D’ value for each pairwise comparison if &lt;1.</w:t>
      </w:r>
      <w:bookmarkEnd w:id="873"/>
    </w:p>
    <w:p w14:paraId="5D9D05AF" w14:textId="77777777" w:rsidR="00170ACE" w:rsidRPr="00F76D44" w:rsidRDefault="00170ACE">
      <w:pPr>
        <w:spacing w:line="360" w:lineRule="auto"/>
        <w:rPr>
          <w:rFonts w:ascii="Arial" w:hAnsi="Arial" w:cs="Arial"/>
          <w:sz w:val="24"/>
          <w:szCs w:val="24"/>
        </w:rPr>
        <w:pPrChange w:id="874" w:author="Jennifer Lockhart" w:date="2018-12-21T15:47:00Z">
          <w:pPr/>
        </w:pPrChange>
      </w:pPr>
    </w:p>
    <w:p w14:paraId="780708D9" w14:textId="77777777" w:rsidR="00170ACE" w:rsidRPr="00F76D44" w:rsidRDefault="00170ACE">
      <w:pPr>
        <w:spacing w:line="360" w:lineRule="auto"/>
        <w:rPr>
          <w:rFonts w:ascii="Arial" w:hAnsi="Arial" w:cs="Arial"/>
          <w:b/>
          <w:sz w:val="24"/>
          <w:szCs w:val="24"/>
        </w:rPr>
        <w:pPrChange w:id="875" w:author="Jennifer Lockhart" w:date="2018-12-21T15:47:00Z">
          <w:pPr/>
        </w:pPrChange>
      </w:pPr>
      <w:r w:rsidRPr="00F76D44">
        <w:rPr>
          <w:rFonts w:ascii="Arial" w:hAnsi="Arial" w:cs="Arial"/>
          <w:b/>
          <w:sz w:val="24"/>
          <w:szCs w:val="24"/>
        </w:rPr>
        <w:t xml:space="preserve">Figure 7. GWA analysis of domestication sensitivity in </w:t>
      </w:r>
      <w:r w:rsidRPr="00F76D44">
        <w:rPr>
          <w:rFonts w:ascii="Arial" w:hAnsi="Arial" w:cs="Arial"/>
          <w:b/>
          <w:i/>
          <w:sz w:val="24"/>
          <w:szCs w:val="24"/>
        </w:rPr>
        <w:t>B. cinerea.</w:t>
      </w:r>
    </w:p>
    <w:p w14:paraId="40EB57FB" w14:textId="4061C4C1" w:rsidR="00170ACE" w:rsidRPr="00F76D44" w:rsidRDefault="00170ACE">
      <w:pPr>
        <w:spacing w:line="360" w:lineRule="auto"/>
        <w:rPr>
          <w:rFonts w:ascii="Arial" w:hAnsi="Arial" w:cs="Arial"/>
          <w:sz w:val="24"/>
          <w:szCs w:val="24"/>
        </w:rPr>
        <w:pPrChange w:id="876" w:author="Jennifer Lockhart" w:date="2018-12-21T15:47:00Z">
          <w:pPr/>
        </w:pPrChange>
      </w:pPr>
      <w:r w:rsidRPr="00F76D44">
        <w:rPr>
          <w:rFonts w:ascii="Arial" w:hAnsi="Arial" w:cs="Arial"/>
          <w:sz w:val="24"/>
          <w:szCs w:val="24"/>
        </w:rPr>
        <w:t xml:space="preserve">Domestication sensitivity of each isolate was estimated </w:t>
      </w:r>
      <w:r w:rsidR="00754622" w:rsidRPr="00F76D44">
        <w:rPr>
          <w:rFonts w:ascii="Arial" w:hAnsi="Arial" w:cs="Arial"/>
          <w:sz w:val="24"/>
          <w:szCs w:val="24"/>
        </w:rPr>
        <w:t>as the difference between the</w:t>
      </w:r>
      <w:r w:rsidRPr="00F76D44">
        <w:rPr>
          <w:rFonts w:ascii="Arial" w:hAnsi="Arial" w:cs="Arial"/>
          <w:sz w:val="24"/>
          <w:szCs w:val="24"/>
        </w:rPr>
        <w:t xml:space="preserve"> average virulence on the wild and domesticated tomato germplasm. This </w:t>
      </w:r>
      <w:ins w:id="877" w:author="Jennifer Lockhart" w:date="2018-12-21T19:02:00Z">
        <w:r w:rsidR="0060318E">
          <w:rPr>
            <w:rFonts w:ascii="Arial" w:hAnsi="Arial" w:cs="Arial"/>
            <w:sz w:val="24"/>
            <w:szCs w:val="24"/>
          </w:rPr>
          <w:t xml:space="preserve">value </w:t>
        </w:r>
      </w:ins>
      <w:r w:rsidRPr="00F76D44">
        <w:rPr>
          <w:rFonts w:ascii="Arial" w:hAnsi="Arial" w:cs="Arial"/>
          <w:sz w:val="24"/>
          <w:szCs w:val="24"/>
        </w:rPr>
        <w:t xml:space="preserve">was then utilized for GWA mapping by </w:t>
      </w:r>
      <w:proofErr w:type="spellStart"/>
      <w:r w:rsidRPr="00F76D44">
        <w:rPr>
          <w:rFonts w:ascii="Arial" w:hAnsi="Arial" w:cs="Arial"/>
          <w:sz w:val="24"/>
          <w:szCs w:val="24"/>
        </w:rPr>
        <w:t>bigRR</w:t>
      </w:r>
      <w:proofErr w:type="spellEnd"/>
      <w:r w:rsidRPr="00F76D44">
        <w:rPr>
          <w:rFonts w:ascii="Arial" w:hAnsi="Arial" w:cs="Arial"/>
          <w:sz w:val="24"/>
          <w:szCs w:val="24"/>
        </w:rPr>
        <w:t>.</w:t>
      </w:r>
    </w:p>
    <w:p w14:paraId="1F9B086F" w14:textId="77777777" w:rsidR="00170ACE" w:rsidRPr="00F76D44" w:rsidRDefault="00170ACE">
      <w:pPr>
        <w:spacing w:line="360" w:lineRule="auto"/>
        <w:rPr>
          <w:rFonts w:ascii="Arial" w:hAnsi="Arial" w:cs="Arial"/>
          <w:sz w:val="24"/>
          <w:szCs w:val="24"/>
        </w:rPr>
        <w:pPrChange w:id="878" w:author="Jennifer Lockhart" w:date="2018-12-21T15:47:00Z">
          <w:pPr/>
        </w:pPrChange>
      </w:pPr>
      <w:r w:rsidRPr="00F76D44">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F76D44" w:rsidRDefault="00170ACE">
      <w:pPr>
        <w:spacing w:line="360" w:lineRule="auto"/>
        <w:rPr>
          <w:rFonts w:ascii="Arial" w:hAnsi="Arial" w:cs="Arial"/>
          <w:sz w:val="24"/>
          <w:szCs w:val="24"/>
        </w:rPr>
        <w:pPrChange w:id="879" w:author="Jennifer Lockhart" w:date="2018-12-21T15:47:00Z">
          <w:pPr/>
        </w:pPrChange>
      </w:pPr>
      <w:r w:rsidRPr="00F76D44">
        <w:rPr>
          <w:rFonts w:ascii="Arial" w:hAnsi="Arial" w:cs="Arial"/>
          <w:sz w:val="24"/>
          <w:szCs w:val="24"/>
        </w:rPr>
        <w:t>b) Venn diagram of overlapping SNPs identified as crossing the 99% permutation threshold for each trait.</w:t>
      </w:r>
    </w:p>
    <w:p w14:paraId="54E0F2D3" w14:textId="34564765" w:rsidR="006C5A21" w:rsidRPr="00F76D44" w:rsidRDefault="00170ACE">
      <w:pPr>
        <w:spacing w:line="360" w:lineRule="auto"/>
        <w:rPr>
          <w:rFonts w:ascii="Arial" w:hAnsi="Arial" w:cs="Arial"/>
          <w:sz w:val="24"/>
          <w:szCs w:val="24"/>
        </w:rPr>
        <w:pPrChange w:id="880" w:author="Jennifer Lockhart" w:date="2018-12-21T15:47:00Z">
          <w:pPr/>
        </w:pPrChange>
      </w:pPr>
      <w:r w:rsidRPr="00F76D44">
        <w:rPr>
          <w:rFonts w:ascii="Arial" w:hAnsi="Arial" w:cs="Arial"/>
          <w:sz w:val="24"/>
          <w:szCs w:val="24"/>
        </w:rPr>
        <w:t>c) Venn diagram of overlapping genes identified as crossing the 99% permutation threshold for each trait. Genes were called as significant if there was one significant SNP within the gene body or within 2</w:t>
      </w:r>
      <w:ins w:id="881" w:author="Jennifer Lockhart" w:date="2018-12-21T19:03:00Z">
        <w:r w:rsidR="0060318E">
          <w:rPr>
            <w:rFonts w:ascii="Arial" w:hAnsi="Arial" w:cs="Arial"/>
            <w:sz w:val="24"/>
            <w:szCs w:val="24"/>
          </w:rPr>
          <w:t xml:space="preserve"> </w:t>
        </w:r>
      </w:ins>
      <w:r w:rsidRPr="00F76D44">
        <w:rPr>
          <w:rFonts w:ascii="Arial" w:hAnsi="Arial" w:cs="Arial"/>
          <w:sz w:val="24"/>
          <w:szCs w:val="24"/>
        </w:rPr>
        <w:t>kb of the gene body.</w:t>
      </w:r>
    </w:p>
    <w:p w14:paraId="521C3479" w14:textId="77777777" w:rsidR="006C5A21" w:rsidRPr="00F76D44" w:rsidRDefault="006C5A21">
      <w:pPr>
        <w:spacing w:line="360" w:lineRule="auto"/>
        <w:rPr>
          <w:rFonts w:ascii="Arial" w:hAnsi="Arial" w:cs="Arial"/>
          <w:sz w:val="24"/>
          <w:szCs w:val="24"/>
        </w:rPr>
        <w:pPrChange w:id="882" w:author="Jennifer Lockhart" w:date="2018-12-21T15:47:00Z">
          <w:pPr/>
        </w:pPrChange>
      </w:pPr>
    </w:p>
    <w:p w14:paraId="79E836FA" w14:textId="77777777" w:rsidR="006C5A21" w:rsidRPr="00F76D44" w:rsidRDefault="006C5A21">
      <w:pPr>
        <w:spacing w:line="360" w:lineRule="auto"/>
        <w:rPr>
          <w:rFonts w:ascii="Arial" w:hAnsi="Arial" w:cs="Arial"/>
          <w:sz w:val="24"/>
          <w:szCs w:val="24"/>
        </w:rPr>
        <w:pPrChange w:id="883" w:author="Jennifer Lockhart" w:date="2018-12-21T15:47:00Z">
          <w:pPr/>
        </w:pPrChange>
      </w:pPr>
    </w:p>
    <w:p w14:paraId="6588E67B" w14:textId="2BE5C91D" w:rsidR="006C5A21" w:rsidRPr="00F76D44" w:rsidDel="008C24DE" w:rsidRDefault="006C5A21">
      <w:pPr>
        <w:spacing w:line="360" w:lineRule="auto"/>
        <w:rPr>
          <w:del w:id="884" w:author="Jennifer Lockhart" w:date="2018-12-21T16:29:00Z"/>
          <w:rFonts w:ascii="Arial" w:hAnsi="Arial" w:cs="Arial"/>
          <w:sz w:val="24"/>
          <w:szCs w:val="24"/>
        </w:rPr>
        <w:pPrChange w:id="885" w:author="Jennifer Lockhart" w:date="2018-12-21T15:47:00Z">
          <w:pPr/>
        </w:pPrChange>
      </w:pPr>
      <w:del w:id="886" w:author="Jennifer Lockhart" w:date="2018-12-21T16:29:00Z">
        <w:r w:rsidRPr="00F76D44" w:rsidDel="008C24DE">
          <w:rPr>
            <w:rFonts w:ascii="Arial" w:hAnsi="Arial" w:cs="Arial"/>
            <w:sz w:val="24"/>
            <w:szCs w:val="24"/>
          </w:rPr>
          <w:delText xml:space="preserve">Acknowledgements </w:delText>
        </w:r>
      </w:del>
    </w:p>
    <w:p w14:paraId="6A0CF3D5" w14:textId="71876D21" w:rsidR="00A53F01" w:rsidRPr="00F76D44" w:rsidDel="008C24DE" w:rsidRDefault="006C5A21">
      <w:pPr>
        <w:spacing w:line="360" w:lineRule="auto"/>
        <w:rPr>
          <w:del w:id="887" w:author="Jennifer Lockhart" w:date="2018-12-21T16:29:00Z"/>
          <w:rFonts w:ascii="Arial" w:hAnsi="Arial" w:cs="Arial"/>
          <w:sz w:val="24"/>
          <w:szCs w:val="24"/>
        </w:rPr>
        <w:pPrChange w:id="888" w:author="Jennifer Lockhart" w:date="2018-12-21T15:47:00Z">
          <w:pPr/>
        </w:pPrChange>
      </w:pPr>
      <w:del w:id="889" w:author="Jennifer Lockhart" w:date="2018-12-21T16:29:00Z">
        <w:r w:rsidRPr="00F76D44" w:rsidDel="008C24DE">
          <w:rPr>
            <w:rFonts w:ascii="Arial" w:hAnsi="Arial" w:cs="Arial"/>
            <w:color w:val="222222"/>
            <w:shd w:val="clear" w:color="auto" w:fill="FFFFFF"/>
          </w:rPr>
          <w:delText>Financial support for this work was provided by the National Research Foundation DNRF grant 99, US NSF grants IOS 1339125, MCB 1330337 and IOS 1021861, and the USDA National Institute of Food and Agriculture, Hatch project number CA-D-PLS-7033-H.</w:delText>
        </w:r>
      </w:del>
    </w:p>
    <w:p w14:paraId="55054C0F" w14:textId="77777777" w:rsidR="008F65C4" w:rsidRPr="00F76D44" w:rsidRDefault="008F65C4">
      <w:pPr>
        <w:spacing w:line="360" w:lineRule="auto"/>
        <w:rPr>
          <w:rFonts w:ascii="Arial" w:hAnsi="Arial" w:cs="Arial"/>
          <w:b/>
          <w:sz w:val="24"/>
          <w:szCs w:val="24"/>
        </w:rPr>
        <w:pPrChange w:id="890" w:author="Jennifer Lockhart" w:date="2018-12-21T15:47:00Z">
          <w:pPr>
            <w:spacing w:line="480" w:lineRule="auto"/>
          </w:pPr>
        </w:pPrChange>
      </w:pPr>
    </w:p>
    <w:p w14:paraId="305252E7" w14:textId="77777777" w:rsidR="000B5AA5" w:rsidRDefault="000B5AA5">
      <w:pPr>
        <w:rPr>
          <w:ins w:id="891" w:author="Jennifer Lockhart" w:date="2018-12-21T16:17:00Z"/>
          <w:rFonts w:ascii="Arial" w:hAnsi="Arial" w:cs="Arial"/>
          <w:b/>
          <w:sz w:val="24"/>
          <w:szCs w:val="24"/>
        </w:rPr>
      </w:pPr>
      <w:ins w:id="892" w:author="Jennifer Lockhart" w:date="2018-12-21T16:17:00Z">
        <w:r>
          <w:rPr>
            <w:rFonts w:ascii="Arial" w:hAnsi="Arial" w:cs="Arial"/>
            <w:b/>
            <w:sz w:val="24"/>
            <w:szCs w:val="24"/>
          </w:rPr>
          <w:br w:type="page"/>
        </w:r>
      </w:ins>
    </w:p>
    <w:p w14:paraId="3B928441" w14:textId="0C3D8CE1" w:rsidR="006234B4" w:rsidRPr="00F76D44" w:rsidRDefault="006234B4" w:rsidP="006234B4">
      <w:pPr>
        <w:spacing w:line="360" w:lineRule="auto"/>
        <w:rPr>
          <w:rFonts w:ascii="Arial" w:hAnsi="Arial" w:cs="Arial"/>
          <w:b/>
          <w:sz w:val="24"/>
          <w:szCs w:val="24"/>
        </w:rPr>
      </w:pPr>
      <w:moveToRangeStart w:id="893" w:author="Jennifer Lockhart" w:date="2018-12-21T16:14:00Z" w:name="move407028205"/>
      <w:moveTo w:id="894" w:author="Jennifer Lockhart" w:date="2018-12-21T16:14:00Z">
        <w:r w:rsidRPr="00F76D44">
          <w:rPr>
            <w:rFonts w:ascii="Arial" w:hAnsi="Arial" w:cs="Arial"/>
            <w:b/>
            <w:sz w:val="24"/>
            <w:szCs w:val="24"/>
          </w:rPr>
          <w:lastRenderedPageBreak/>
          <w:t xml:space="preserve">Table 1. ANOVA results of the interaction between 12 tomato accessions and 95 </w:t>
        </w:r>
        <w:r w:rsidRPr="00F76D44">
          <w:rPr>
            <w:rFonts w:ascii="Arial" w:hAnsi="Arial" w:cs="Arial"/>
            <w:b/>
            <w:i/>
            <w:sz w:val="24"/>
            <w:szCs w:val="24"/>
          </w:rPr>
          <w:t>B. cinerea</w:t>
        </w:r>
        <w:r w:rsidRPr="00F76D44">
          <w:rPr>
            <w:rFonts w:ascii="Arial" w:hAnsi="Arial" w:cs="Arial"/>
            <w:b/>
            <w:sz w:val="24"/>
            <w:szCs w:val="24"/>
          </w:rPr>
          <w:t xml:space="preserve"> isolates measured as lesion area.</w:t>
        </w:r>
      </w:moveTo>
    </w:p>
    <w:p w14:paraId="7EE890C5" w14:textId="3AABEBF6" w:rsidR="006234B4" w:rsidRPr="00F76D44" w:rsidRDefault="006234B4" w:rsidP="006234B4">
      <w:pPr>
        <w:spacing w:line="360" w:lineRule="auto"/>
        <w:rPr>
          <w:rFonts w:ascii="Arial" w:hAnsi="Arial" w:cs="Arial"/>
          <w:sz w:val="24"/>
          <w:szCs w:val="24"/>
        </w:rPr>
      </w:pPr>
      <w:moveTo w:id="895" w:author="Jennifer Lockhart" w:date="2018-12-21T16:14:00Z">
        <w:r w:rsidRPr="00F76D44">
          <w:rPr>
            <w:rFonts w:ascii="Arial" w:hAnsi="Arial" w:cs="Arial"/>
            <w:sz w:val="24"/>
            <w:szCs w:val="24"/>
          </w:rPr>
          <w:t>Results of general linear mode</w:t>
        </w:r>
        <w:del w:id="896" w:author="Jennifer Lockhart" w:date="2018-12-24T08:49:00Z">
          <w:r w:rsidRPr="00F76D44" w:rsidDel="0078373D">
            <w:rPr>
              <w:rFonts w:ascii="Arial" w:hAnsi="Arial" w:cs="Arial"/>
              <w:sz w:val="24"/>
              <w:szCs w:val="24"/>
            </w:rPr>
            <w:delText>l</w:delText>
          </w:r>
        </w:del>
        <w:r w:rsidRPr="00F76D44">
          <w:rPr>
            <w:rFonts w:ascii="Arial" w:hAnsi="Arial" w:cs="Arial"/>
            <w:sz w:val="24"/>
            <w:szCs w:val="24"/>
          </w:rPr>
          <w:t xml:space="preserve">ling of lesion area for 12 tomato accessions by 95 </w:t>
        </w:r>
        <w:r w:rsidRPr="00F76D44">
          <w:rPr>
            <w:rFonts w:ascii="Arial" w:hAnsi="Arial" w:cs="Arial"/>
            <w:i/>
            <w:sz w:val="24"/>
            <w:szCs w:val="24"/>
          </w:rPr>
          <w:t xml:space="preserve">B. cinerea </w:t>
        </w:r>
        <w:r w:rsidRPr="00F76D44">
          <w:rPr>
            <w:rFonts w:ascii="Arial" w:hAnsi="Arial" w:cs="Arial"/>
            <w:sz w:val="24"/>
            <w:szCs w:val="24"/>
          </w:rPr>
          <w:t>isolates is shown (R lme4 package version 1.1-18-1;</w:t>
        </w:r>
        <w:r w:rsidRPr="00F76D44">
          <w:rPr>
            <w:rFonts w:ascii="Arial" w:hAnsi="Arial" w:cs="Arial"/>
            <w:sz w:val="24"/>
            <w:szCs w:val="24"/>
          </w:rPr>
          <w:fldChar w:fldCharType="begin"/>
        </w:r>
        <w:r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(Bates, Maechler et al. 2015)</w:t>
        </w:r>
        <w:r w:rsidRPr="00F76D44">
          <w:rPr>
            <w:rFonts w:ascii="Arial" w:hAnsi="Arial" w:cs="Arial"/>
            <w:sz w:val="24"/>
            <w:szCs w:val="24"/>
          </w:rPr>
          <w:fldChar w:fldCharType="end"/>
        </w:r>
        <w:r w:rsidRPr="00F76D44">
          <w:rPr>
            <w:rFonts w:ascii="Arial" w:hAnsi="Arial" w:cs="Arial"/>
            <w:sz w:val="24"/>
            <w:szCs w:val="24"/>
          </w:rPr>
          <w:t>). Two of our 97 isolates did not have replication across 2 experiments, so they were dropped at this stage of analysis. The terms are as follows</w:t>
        </w:r>
      </w:moveTo>
      <w:ins w:id="897" w:author="Jennifer Lockhart" w:date="2018-12-23T17:10:00Z">
        <w:r w:rsidR="007F42CB">
          <w:rPr>
            <w:rFonts w:ascii="Arial" w:hAnsi="Arial" w:cs="Arial"/>
            <w:sz w:val="24"/>
            <w:szCs w:val="24"/>
          </w:rPr>
          <w:t>:</w:t>
        </w:r>
      </w:ins>
      <w:moveTo w:id="898" w:author="Jennifer Lockhart" w:date="2018-12-21T16:14:00Z">
        <w:del w:id="899" w:author="Jennifer Lockhart" w:date="2018-12-23T17:10:00Z">
          <w:r w:rsidRPr="00F76D44" w:rsidDel="007F42CB">
            <w:rPr>
              <w:rFonts w:ascii="Arial" w:hAnsi="Arial" w:cs="Arial"/>
              <w:sz w:val="24"/>
              <w:szCs w:val="24"/>
            </w:rPr>
            <w:delText>;</w:delText>
          </w:r>
        </w:del>
        <w:r w:rsidRPr="00F76D44">
          <w:rPr>
            <w:rFonts w:ascii="Arial" w:hAnsi="Arial" w:cs="Arial"/>
            <w:sz w:val="24"/>
            <w:szCs w:val="24"/>
          </w:rPr>
          <w:t xml:space="preserve"> Isolate is the 95 </w:t>
        </w:r>
        <w:r w:rsidRPr="00F76D44">
          <w:rPr>
            <w:rFonts w:ascii="Arial" w:hAnsi="Arial" w:cs="Arial"/>
            <w:i/>
            <w:sz w:val="24"/>
            <w:szCs w:val="24"/>
          </w:rPr>
          <w:t>B. cinerea</w:t>
        </w:r>
        <w:r w:rsidRPr="00F76D44">
          <w:rPr>
            <w:rFonts w:ascii="Arial" w:hAnsi="Arial" w:cs="Arial"/>
            <w:sz w:val="24"/>
            <w:szCs w:val="24"/>
          </w:rPr>
          <w:t xml:space="preserve"> isolates, Domestication is wild tomato, </w:t>
        </w:r>
        <w:r w:rsidRPr="00F76D44">
          <w:rPr>
            <w:rFonts w:ascii="Arial" w:hAnsi="Arial" w:cs="Arial"/>
            <w:i/>
            <w:sz w:val="24"/>
            <w:szCs w:val="24"/>
          </w:rPr>
          <w:t>S. pimpinellifolium</w:t>
        </w:r>
        <w:r w:rsidRPr="00F76D44">
          <w:rPr>
            <w:rFonts w:ascii="Arial" w:hAnsi="Arial" w:cs="Arial"/>
            <w:sz w:val="24"/>
            <w:szCs w:val="24"/>
          </w:rPr>
          <w:t xml:space="preserve">, versus domesticated tomato, </w:t>
        </w:r>
        <w:r w:rsidRPr="00F76D44">
          <w:rPr>
            <w:rFonts w:ascii="Arial" w:hAnsi="Arial" w:cs="Arial"/>
            <w:i/>
            <w:sz w:val="24"/>
            <w:szCs w:val="24"/>
          </w:rPr>
          <w:t>S. lycopersicum</w:t>
        </w:r>
        <w:r w:rsidRPr="00F76D44">
          <w:rPr>
            <w:rFonts w:ascii="Arial" w:hAnsi="Arial" w:cs="Arial"/>
            <w:sz w:val="24"/>
            <w:szCs w:val="24"/>
          </w:rPr>
          <w:t>, Plant is 12 tomato genotypes nested within their respective domestication groupings</w:t>
        </w:r>
        <w:del w:id="900" w:author="N S" w:date="2019-01-03T09:57:00Z">
          <w:r w:rsidRPr="00F76D44" w:rsidDel="00631A69">
            <w:rPr>
              <w:rFonts w:ascii="Arial" w:hAnsi="Arial" w:cs="Arial"/>
              <w:sz w:val="24"/>
              <w:szCs w:val="24"/>
            </w:rPr>
            <w:delText>,</w:delText>
          </w:r>
        </w:del>
      </w:moveTo>
      <w:ins w:id="901" w:author="N S" w:date="2019-01-03T09:57:00Z">
        <w:r w:rsidR="00631A69">
          <w:rPr>
            <w:rFonts w:ascii="Arial" w:hAnsi="Arial" w:cs="Arial"/>
            <w:sz w:val="24"/>
            <w:szCs w:val="24"/>
          </w:rPr>
          <w:t>. All random effects are denoted by “1| Factor” notation.</w:t>
        </w:r>
      </w:ins>
      <w:moveTo w:id="902" w:author="Jennifer Lockhart" w:date="2018-12-21T16:14:00Z">
        <w:r w:rsidRPr="00F76D44">
          <w:rPr>
            <w:rFonts w:ascii="Arial" w:hAnsi="Arial" w:cs="Arial"/>
            <w:sz w:val="24"/>
            <w:szCs w:val="24"/>
          </w:rPr>
          <w:t xml:space="preserve"> </w:t>
        </w:r>
      </w:moveTo>
      <w:ins w:id="903" w:author="Jennifer Lockhart" w:date="2018-12-24T08:53:00Z">
        <w:r w:rsidR="00CA4412">
          <w:rPr>
            <w:rFonts w:ascii="Arial" w:hAnsi="Arial" w:cs="Arial"/>
            <w:sz w:val="24"/>
            <w:szCs w:val="24"/>
          </w:rPr>
          <w:t>The e</w:t>
        </w:r>
      </w:ins>
      <w:moveTo w:id="904" w:author="Jennifer Lockhart" w:date="2018-12-21T16:14:00Z">
        <w:del w:id="905" w:author="Jennifer Lockhart" w:date="2018-12-24T08:53:00Z">
          <w:r w:rsidRPr="00F76D44" w:rsidDel="00CA4412">
            <w:rPr>
              <w:rFonts w:ascii="Arial" w:hAnsi="Arial" w:cs="Arial"/>
              <w:sz w:val="24"/>
              <w:szCs w:val="24"/>
            </w:rPr>
            <w:delText>E</w:delText>
          </w:r>
        </w:del>
        <w:r w:rsidRPr="00F76D44">
          <w:rPr>
            <w:rFonts w:ascii="Arial" w:hAnsi="Arial" w:cs="Arial"/>
            <w:sz w:val="24"/>
            <w:szCs w:val="24"/>
          </w:rPr>
          <w:t xml:space="preserve">xperiment tests the random effect of 2 independent replicate experiments. The nested random effects of whole plant sampled, leaf sampled, and leaflet pair are included. In addition, interactions of these factors </w:t>
        </w:r>
        <w:del w:id="906" w:author="Jennifer Lockhart" w:date="2018-12-23T17:09:00Z">
          <w:r w:rsidRPr="00F76D44" w:rsidDel="00A56AA5">
            <w:rPr>
              <w:rFonts w:ascii="Arial" w:hAnsi="Arial" w:cs="Arial"/>
              <w:sz w:val="24"/>
              <w:szCs w:val="24"/>
            </w:rPr>
            <w:delText>are</w:delText>
          </w:r>
        </w:del>
      </w:moveTo>
      <w:ins w:id="907" w:author="Jennifer Lockhart" w:date="2018-12-23T17:09:00Z">
        <w:r w:rsidR="00A56AA5">
          <w:rPr>
            <w:rFonts w:ascii="Arial" w:hAnsi="Arial" w:cs="Arial"/>
            <w:sz w:val="24"/>
            <w:szCs w:val="24"/>
          </w:rPr>
          <w:t>were</w:t>
        </w:r>
      </w:ins>
      <w:moveTo w:id="908" w:author="Jennifer Lockhart" w:date="2018-12-21T16:14:00Z">
        <w:r w:rsidRPr="00F76D44">
          <w:rPr>
            <w:rFonts w:ascii="Arial" w:hAnsi="Arial" w:cs="Arial"/>
            <w:sz w:val="24"/>
            <w:szCs w:val="24"/>
          </w:rPr>
          <w:t xml:space="preserve"> tested (:). The degrees of freedom </w:t>
        </w:r>
      </w:moveTo>
      <w:ins w:id="909" w:author="Jennifer Lockhart" w:date="2018-12-23T17:11:00Z">
        <w:r w:rsidR="007F42CB">
          <w:rPr>
            <w:rFonts w:ascii="Arial" w:hAnsi="Arial" w:cs="Arial"/>
            <w:sz w:val="24"/>
            <w:szCs w:val="24"/>
          </w:rPr>
          <w:t xml:space="preserve">(DF) </w:t>
        </w:r>
      </w:ins>
      <w:moveTo w:id="910" w:author="Jennifer Lockhart" w:date="2018-12-21T16:14:00Z">
        <w:r w:rsidRPr="00F76D44">
          <w:rPr>
            <w:rFonts w:ascii="Arial" w:hAnsi="Arial" w:cs="Arial"/>
            <w:sz w:val="24"/>
            <w:szCs w:val="24"/>
          </w:rPr>
          <w:t xml:space="preserve">and p-value </w:t>
        </w:r>
      </w:moveTo>
      <w:ins w:id="911" w:author="Jennifer Lockhart" w:date="2018-12-23T17:12:00Z">
        <w:r w:rsidR="007F42CB">
          <w:rPr>
            <w:rFonts w:ascii="Arial" w:hAnsi="Arial" w:cs="Arial"/>
            <w:sz w:val="24"/>
            <w:szCs w:val="24"/>
          </w:rPr>
          <w:t xml:space="preserve">(p) </w:t>
        </w:r>
      </w:ins>
      <w:moveTo w:id="912" w:author="Jennifer Lockhart" w:date="2018-12-21T16:14:00Z">
        <w:r w:rsidRPr="00F76D44">
          <w:rPr>
            <w:rFonts w:ascii="Arial" w:hAnsi="Arial" w:cs="Arial"/>
            <w:sz w:val="24"/>
            <w:szCs w:val="24"/>
          </w:rPr>
          <w:t xml:space="preserve">are shown. For fixed effects, the type II sum of squares </w:t>
        </w:r>
      </w:moveTo>
      <w:ins w:id="913" w:author="Jennifer Lockhart" w:date="2018-12-23T17:11:00Z">
        <w:r w:rsidR="007F42CB">
          <w:rPr>
            <w:rFonts w:ascii="Arial" w:hAnsi="Arial" w:cs="Arial"/>
            <w:sz w:val="24"/>
            <w:szCs w:val="24"/>
          </w:rPr>
          <w:t xml:space="preserve">(SS) </w:t>
        </w:r>
      </w:ins>
      <w:moveTo w:id="914" w:author="Jennifer Lockhart" w:date="2018-12-21T16:14:00Z">
        <w:r w:rsidRPr="00F76D44">
          <w:rPr>
            <w:rFonts w:ascii="Arial" w:hAnsi="Arial" w:cs="Arial"/>
            <w:sz w:val="24"/>
            <w:szCs w:val="24"/>
          </w:rPr>
          <w:t>and F-value are shown, and for random effects</w:t>
        </w:r>
      </w:moveTo>
      <w:ins w:id="915" w:author="Jennifer Lockhart" w:date="2018-12-23T17:10:00Z">
        <w:r w:rsidR="00A56AA5">
          <w:rPr>
            <w:rFonts w:ascii="Arial" w:hAnsi="Arial" w:cs="Arial"/>
            <w:sz w:val="24"/>
            <w:szCs w:val="24"/>
          </w:rPr>
          <w:t>,</w:t>
        </w:r>
      </w:ins>
      <w:moveTo w:id="916" w:author="Jennifer Lockhart" w:date="2018-12-21T16:14:00Z">
        <w:r w:rsidRPr="00F76D44">
          <w:rPr>
            <w:rFonts w:ascii="Arial" w:hAnsi="Arial" w:cs="Arial"/>
            <w:sz w:val="24"/>
            <w:szCs w:val="24"/>
          </w:rPr>
          <w:t xml:space="preserve"> the likelihood ratio test statistic (LRT) is shown.</w:t>
        </w:r>
      </w:moveTo>
    </w:p>
    <w:p w14:paraId="3B06C9A2" w14:textId="77777777" w:rsidR="006234B4" w:rsidRPr="00F76D44" w:rsidRDefault="006234B4" w:rsidP="006234B4">
      <w:pPr>
        <w:spacing w:line="360" w:lineRule="auto"/>
        <w:rPr>
          <w:rFonts w:ascii="Arial" w:hAnsi="Arial" w:cs="Arial"/>
          <w:b/>
          <w:sz w:val="24"/>
          <w:szCs w:val="24"/>
        </w:rPr>
      </w:pPr>
    </w:p>
    <w:tbl>
      <w:tblPr>
        <w:tblW w:w="7280" w:type="dxa"/>
        <w:tblLook w:val="04A0" w:firstRow="1" w:lastRow="0" w:firstColumn="1" w:lastColumn="0" w:noHBand="0" w:noVBand="1"/>
      </w:tblPr>
      <w:tblGrid>
        <w:gridCol w:w="2859"/>
        <w:gridCol w:w="1132"/>
        <w:gridCol w:w="1131"/>
        <w:gridCol w:w="1207"/>
        <w:gridCol w:w="951"/>
      </w:tblGrid>
      <w:tr w:rsidR="006234B4" w:rsidRPr="00F76D44" w14:paraId="6DCBA271" w14:textId="77777777" w:rsidTr="006234B4">
        <w:trPr>
          <w:trHeight w:val="320"/>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720D44" w14:textId="77777777" w:rsidR="006234B4" w:rsidRPr="00F76D44" w:rsidRDefault="006234B4" w:rsidP="006234B4">
            <w:pPr>
              <w:spacing w:line="360" w:lineRule="auto"/>
              <w:rPr>
                <w:rFonts w:ascii="Arial" w:eastAsia="Times New Roman" w:hAnsi="Arial" w:cs="Arial"/>
                <w:b/>
                <w:bCs/>
                <w:color w:val="000000"/>
                <w:sz w:val="24"/>
                <w:szCs w:val="24"/>
              </w:rPr>
            </w:pPr>
            <w:moveTo w:id="917" w:author="Jennifer Lockhart" w:date="2018-12-21T16:14:00Z">
              <w:r w:rsidRPr="00F76D44">
                <w:rPr>
                  <w:rFonts w:ascii="Arial" w:eastAsia="Times New Roman" w:hAnsi="Arial" w:cs="Arial"/>
                  <w:b/>
                  <w:bCs/>
                  <w:color w:val="000000"/>
                  <w:sz w:val="24"/>
                  <w:szCs w:val="24"/>
                </w:rPr>
                <w:t>Fixed Effect</w:t>
              </w:r>
              <w:r w:rsidRPr="00F76D44">
                <w:rPr>
                  <w:rFonts w:ascii="Calibri" w:eastAsia="Times New Roman" w:hAnsi="Calibri" w:cs="Calibri"/>
                  <w:color w:val="000000"/>
                  <w:sz w:val="16"/>
                  <w:szCs w:val="16"/>
                </w:rPr>
                <w:t> </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873B322" w14:textId="77777777" w:rsidR="006234B4" w:rsidRPr="00F76D44" w:rsidRDefault="006234B4" w:rsidP="006234B4">
            <w:pPr>
              <w:spacing w:line="360" w:lineRule="auto"/>
              <w:jc w:val="center"/>
              <w:rPr>
                <w:rFonts w:ascii="Arial" w:eastAsia="Times New Roman" w:hAnsi="Arial" w:cs="Arial"/>
                <w:color w:val="000000"/>
                <w:sz w:val="24"/>
                <w:szCs w:val="24"/>
              </w:rPr>
            </w:pPr>
            <w:moveTo w:id="918" w:author="Jennifer Lockhart" w:date="2018-12-21T16:14:00Z">
              <w:r w:rsidRPr="00F76D44">
                <w:rPr>
                  <w:rFonts w:ascii="Arial" w:eastAsia="Times New Roman" w:hAnsi="Arial" w:cs="Arial"/>
                  <w:color w:val="000000"/>
                  <w:sz w:val="24"/>
                  <w:szCs w:val="24"/>
                </w:rPr>
                <w:t>SS</w:t>
              </w:r>
            </w:moveTo>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19ABF97E" w14:textId="2ADC36AF" w:rsidR="006234B4" w:rsidRPr="00F76D44" w:rsidRDefault="006234B4" w:rsidP="006234B4">
            <w:pPr>
              <w:spacing w:line="360" w:lineRule="auto"/>
              <w:jc w:val="center"/>
              <w:rPr>
                <w:rFonts w:ascii="Arial" w:eastAsia="Times New Roman" w:hAnsi="Arial" w:cs="Arial"/>
                <w:color w:val="000000"/>
                <w:sz w:val="24"/>
                <w:szCs w:val="24"/>
              </w:rPr>
            </w:pPr>
            <w:moveTo w:id="919" w:author="Jennifer Lockhart" w:date="2018-12-21T16:14:00Z">
              <w:r w:rsidRPr="00F76D44">
                <w:rPr>
                  <w:rFonts w:ascii="Arial" w:eastAsia="Times New Roman" w:hAnsi="Arial" w:cs="Arial"/>
                  <w:color w:val="000000"/>
                  <w:sz w:val="24"/>
                  <w:szCs w:val="24"/>
                </w:rPr>
                <w:t>F</w:t>
              </w:r>
            </w:moveTo>
            <w:ins w:id="920" w:author="Jennifer Lockhart" w:date="2018-12-23T17:12:00Z">
              <w:r w:rsidR="007F42CB">
                <w:rPr>
                  <w:rFonts w:ascii="Arial" w:eastAsia="Times New Roman" w:hAnsi="Arial" w:cs="Arial"/>
                  <w:color w:val="000000"/>
                  <w:sz w:val="24"/>
                  <w:szCs w:val="24"/>
                </w:rPr>
                <w:t>-</w:t>
              </w:r>
            </w:ins>
            <w:moveTo w:id="921" w:author="Jennifer Lockhart" w:date="2018-12-21T16:14:00Z">
              <w:del w:id="922" w:author="Jennifer Lockhart" w:date="2018-12-23T17:12:00Z">
                <w:r w:rsidRPr="00F76D44" w:rsidDel="007F42CB">
                  <w:rPr>
                    <w:rFonts w:ascii="Arial" w:eastAsia="Times New Roman" w:hAnsi="Arial" w:cs="Arial"/>
                    <w:color w:val="000000"/>
                    <w:sz w:val="24"/>
                    <w:szCs w:val="24"/>
                  </w:rPr>
                  <w:delText xml:space="preserve"> </w:delText>
                </w:r>
              </w:del>
              <w:r w:rsidRPr="00F76D44">
                <w:rPr>
                  <w:rFonts w:ascii="Arial" w:eastAsia="Times New Roman" w:hAnsi="Arial" w:cs="Arial"/>
                  <w:color w:val="000000"/>
                  <w:sz w:val="24"/>
                  <w:szCs w:val="24"/>
                </w:rPr>
                <w:t>value</w:t>
              </w:r>
            </w:moveTo>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58F1DF4" w14:textId="77777777" w:rsidR="006234B4" w:rsidRPr="00F76D44" w:rsidRDefault="006234B4" w:rsidP="006234B4">
            <w:pPr>
              <w:spacing w:line="360" w:lineRule="auto"/>
              <w:jc w:val="center"/>
              <w:rPr>
                <w:rFonts w:ascii="Arial" w:eastAsia="Times New Roman" w:hAnsi="Arial" w:cs="Arial"/>
                <w:color w:val="000000"/>
                <w:sz w:val="24"/>
                <w:szCs w:val="24"/>
              </w:rPr>
            </w:pPr>
            <w:moveTo w:id="923" w:author="Jennifer Lockhart" w:date="2018-12-21T16:14:00Z">
              <w:r w:rsidRPr="00F76D44">
                <w:rPr>
                  <w:rFonts w:ascii="Arial" w:eastAsia="Times New Roman" w:hAnsi="Arial" w:cs="Arial"/>
                  <w:color w:val="000000"/>
                  <w:sz w:val="24"/>
                  <w:szCs w:val="24"/>
                </w:rPr>
                <w:t>DF</w:t>
              </w:r>
            </w:moveTo>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0E7D08EA" w14:textId="297B7076" w:rsidR="006234B4" w:rsidRPr="00F76D44" w:rsidRDefault="006234B4" w:rsidP="00FE0468">
            <w:pPr>
              <w:spacing w:line="360" w:lineRule="auto"/>
              <w:jc w:val="center"/>
              <w:rPr>
                <w:rFonts w:ascii="Arial" w:eastAsia="Times New Roman" w:hAnsi="Arial" w:cs="Arial"/>
                <w:color w:val="000000"/>
                <w:sz w:val="24"/>
                <w:szCs w:val="24"/>
              </w:rPr>
            </w:pPr>
            <w:moveTo w:id="924" w:author="Jennifer Lockhart" w:date="2018-12-21T16:14:00Z">
              <w:r w:rsidRPr="00F76D44">
                <w:rPr>
                  <w:rFonts w:ascii="Arial" w:eastAsia="Times New Roman" w:hAnsi="Arial" w:cs="Arial"/>
                  <w:color w:val="000000"/>
                  <w:sz w:val="24"/>
                  <w:szCs w:val="24"/>
                </w:rPr>
                <w:t>p</w:t>
              </w:r>
            </w:moveTo>
          </w:p>
        </w:tc>
      </w:tr>
      <w:tr w:rsidR="006234B4" w:rsidRPr="00F76D44" w14:paraId="606B0BA8"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823B40D" w14:textId="77777777" w:rsidR="006234B4" w:rsidRPr="00F76D44" w:rsidRDefault="006234B4" w:rsidP="006234B4">
            <w:pPr>
              <w:spacing w:line="360" w:lineRule="auto"/>
              <w:rPr>
                <w:rFonts w:ascii="Arial" w:eastAsia="Times New Roman" w:hAnsi="Arial" w:cs="Arial"/>
                <w:color w:val="000000"/>
                <w:sz w:val="24"/>
                <w:szCs w:val="24"/>
              </w:rPr>
            </w:pPr>
            <w:moveTo w:id="925" w:author="Jennifer Lockhart" w:date="2018-12-21T16:14:00Z">
              <w:r w:rsidRPr="00F76D44">
                <w:rPr>
                  <w:rFonts w:ascii="Arial" w:eastAsia="Times New Roman" w:hAnsi="Arial" w:cs="Arial"/>
                  <w:color w:val="000000"/>
                  <w:sz w:val="24"/>
                  <w:szCs w:val="24"/>
                </w:rPr>
                <w:t>Isolate</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CBF18E2" w14:textId="77777777" w:rsidR="006234B4" w:rsidRPr="00F76D44" w:rsidRDefault="006234B4" w:rsidP="006234B4">
            <w:pPr>
              <w:spacing w:line="360" w:lineRule="auto"/>
              <w:jc w:val="right"/>
              <w:rPr>
                <w:rFonts w:ascii="Arial" w:eastAsia="Times New Roman" w:hAnsi="Arial" w:cs="Arial"/>
                <w:color w:val="000000"/>
                <w:sz w:val="24"/>
                <w:szCs w:val="24"/>
              </w:rPr>
            </w:pPr>
            <w:moveTo w:id="926" w:author="Jennifer Lockhart" w:date="2018-12-21T16:14:00Z">
              <w:r w:rsidRPr="00F76D44">
                <w:rPr>
                  <w:rFonts w:ascii="Arial" w:eastAsia="Times New Roman" w:hAnsi="Arial" w:cs="Arial"/>
                  <w:color w:val="000000"/>
                  <w:sz w:val="24"/>
                  <w:szCs w:val="24"/>
                </w:rPr>
                <w:t>37.8</w:t>
              </w:r>
            </w:moveTo>
          </w:p>
        </w:tc>
        <w:tc>
          <w:tcPr>
            <w:tcW w:w="1140" w:type="dxa"/>
            <w:tcBorders>
              <w:top w:val="nil"/>
              <w:left w:val="nil"/>
              <w:bottom w:val="single" w:sz="8" w:space="0" w:color="000000"/>
              <w:right w:val="single" w:sz="8" w:space="0" w:color="000000"/>
            </w:tcBorders>
            <w:shd w:val="clear" w:color="000000" w:fill="FFFFFF"/>
            <w:vAlign w:val="center"/>
            <w:hideMark/>
          </w:tcPr>
          <w:p w14:paraId="5A2A7EDA" w14:textId="77777777" w:rsidR="006234B4" w:rsidRPr="00F76D44" w:rsidRDefault="006234B4" w:rsidP="006234B4">
            <w:pPr>
              <w:spacing w:line="360" w:lineRule="auto"/>
              <w:jc w:val="right"/>
              <w:rPr>
                <w:rFonts w:ascii="Arial" w:eastAsia="Times New Roman" w:hAnsi="Arial" w:cs="Arial"/>
                <w:color w:val="000000"/>
                <w:sz w:val="24"/>
                <w:szCs w:val="24"/>
              </w:rPr>
            </w:pPr>
            <w:moveTo w:id="927" w:author="Jennifer Lockhart" w:date="2018-12-21T16:14:00Z">
              <w:r w:rsidRPr="00F76D44">
                <w:rPr>
                  <w:rFonts w:ascii="Arial" w:eastAsia="Times New Roman" w:hAnsi="Arial" w:cs="Arial"/>
                  <w:color w:val="000000"/>
                  <w:sz w:val="24"/>
                  <w:szCs w:val="24"/>
                </w:rPr>
                <w:t>1.7</w:t>
              </w:r>
            </w:moveTo>
          </w:p>
        </w:tc>
        <w:tc>
          <w:tcPr>
            <w:tcW w:w="1220" w:type="dxa"/>
            <w:tcBorders>
              <w:top w:val="nil"/>
              <w:left w:val="nil"/>
              <w:bottom w:val="single" w:sz="8" w:space="0" w:color="000000"/>
              <w:right w:val="single" w:sz="8" w:space="0" w:color="000000"/>
            </w:tcBorders>
            <w:shd w:val="clear" w:color="000000" w:fill="FFFFFF"/>
            <w:vAlign w:val="center"/>
            <w:hideMark/>
          </w:tcPr>
          <w:p w14:paraId="2B51487D" w14:textId="77777777" w:rsidR="006234B4" w:rsidRPr="00F76D44" w:rsidRDefault="006234B4" w:rsidP="006234B4">
            <w:pPr>
              <w:spacing w:line="360" w:lineRule="auto"/>
              <w:jc w:val="right"/>
              <w:rPr>
                <w:rFonts w:ascii="Arial" w:eastAsia="Times New Roman" w:hAnsi="Arial" w:cs="Arial"/>
                <w:color w:val="000000"/>
                <w:sz w:val="24"/>
                <w:szCs w:val="24"/>
              </w:rPr>
            </w:pPr>
            <w:moveTo w:id="928" w:author="Jennifer Lockhart" w:date="2018-12-21T16:14:00Z">
              <w:r w:rsidRPr="00F76D44">
                <w:rPr>
                  <w:rFonts w:ascii="Arial" w:eastAsia="Times New Roman" w:hAnsi="Arial" w:cs="Arial"/>
                  <w:color w:val="000000"/>
                  <w:sz w:val="24"/>
                  <w:szCs w:val="24"/>
                </w:rPr>
                <w:t>94</w:t>
              </w:r>
            </w:moveTo>
          </w:p>
        </w:tc>
        <w:tc>
          <w:tcPr>
            <w:tcW w:w="900" w:type="dxa"/>
            <w:tcBorders>
              <w:top w:val="nil"/>
              <w:left w:val="nil"/>
              <w:bottom w:val="single" w:sz="8" w:space="0" w:color="000000"/>
              <w:right w:val="single" w:sz="8" w:space="0" w:color="000000"/>
            </w:tcBorders>
            <w:shd w:val="clear" w:color="000000" w:fill="FFFFFF"/>
            <w:vAlign w:val="center"/>
            <w:hideMark/>
          </w:tcPr>
          <w:p w14:paraId="6856AE56"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929" w:author="Jennifer Lockhart" w:date="2018-12-21T16:14:00Z">
              <w:r w:rsidRPr="00F76D44">
                <w:rPr>
                  <w:rFonts w:ascii="Arial" w:eastAsia="Times New Roman" w:hAnsi="Arial" w:cs="Arial"/>
                  <w:b/>
                  <w:bCs/>
                  <w:color w:val="000000"/>
                  <w:sz w:val="24"/>
                  <w:szCs w:val="24"/>
                </w:rPr>
                <w:t>0.007</w:t>
              </w:r>
            </w:moveTo>
          </w:p>
        </w:tc>
      </w:tr>
      <w:tr w:rsidR="006234B4" w:rsidRPr="00F76D44" w14:paraId="344507F6"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5AB13E3" w14:textId="77777777" w:rsidR="006234B4" w:rsidRPr="00F76D44" w:rsidRDefault="006234B4" w:rsidP="006234B4">
            <w:pPr>
              <w:spacing w:line="360" w:lineRule="auto"/>
              <w:rPr>
                <w:rFonts w:ascii="Arial" w:eastAsia="Times New Roman" w:hAnsi="Arial" w:cs="Arial"/>
                <w:color w:val="000000"/>
                <w:sz w:val="24"/>
                <w:szCs w:val="24"/>
              </w:rPr>
            </w:pPr>
            <w:moveTo w:id="930" w:author="Jennifer Lockhart" w:date="2018-12-21T16:14:00Z">
              <w:r w:rsidRPr="00F76D44">
                <w:rPr>
                  <w:rFonts w:ascii="Arial" w:eastAsia="Times New Roman" w:hAnsi="Arial" w:cs="Arial"/>
                  <w:color w:val="000000"/>
                  <w:sz w:val="24"/>
                  <w:szCs w:val="24"/>
                </w:rPr>
                <w:t>Domestication</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F269581" w14:textId="77777777" w:rsidR="006234B4" w:rsidRPr="00F76D44" w:rsidRDefault="006234B4" w:rsidP="006234B4">
            <w:pPr>
              <w:spacing w:line="360" w:lineRule="auto"/>
              <w:jc w:val="right"/>
              <w:rPr>
                <w:rFonts w:ascii="Arial" w:eastAsia="Times New Roman" w:hAnsi="Arial" w:cs="Arial"/>
                <w:color w:val="000000"/>
                <w:sz w:val="24"/>
                <w:szCs w:val="24"/>
              </w:rPr>
            </w:pPr>
            <w:moveTo w:id="931" w:author="Jennifer Lockhart" w:date="2018-12-21T16:14:00Z">
              <w:r w:rsidRPr="00F76D44">
                <w:rPr>
                  <w:rFonts w:ascii="Arial" w:eastAsia="Times New Roman" w:hAnsi="Arial" w:cs="Arial"/>
                  <w:color w:val="000000"/>
                  <w:sz w:val="24"/>
                  <w:szCs w:val="24"/>
                </w:rPr>
                <w:t>3.4</w:t>
              </w:r>
            </w:moveTo>
          </w:p>
        </w:tc>
        <w:tc>
          <w:tcPr>
            <w:tcW w:w="1140" w:type="dxa"/>
            <w:tcBorders>
              <w:top w:val="nil"/>
              <w:left w:val="nil"/>
              <w:bottom w:val="single" w:sz="8" w:space="0" w:color="000000"/>
              <w:right w:val="single" w:sz="8" w:space="0" w:color="000000"/>
            </w:tcBorders>
            <w:shd w:val="clear" w:color="000000" w:fill="FFFFFF"/>
            <w:vAlign w:val="center"/>
            <w:hideMark/>
          </w:tcPr>
          <w:p w14:paraId="56422584" w14:textId="77777777" w:rsidR="006234B4" w:rsidRPr="00F76D44" w:rsidRDefault="006234B4" w:rsidP="006234B4">
            <w:pPr>
              <w:spacing w:line="360" w:lineRule="auto"/>
              <w:jc w:val="right"/>
              <w:rPr>
                <w:rFonts w:ascii="Arial" w:eastAsia="Times New Roman" w:hAnsi="Arial" w:cs="Arial"/>
                <w:color w:val="000000"/>
                <w:sz w:val="24"/>
                <w:szCs w:val="24"/>
              </w:rPr>
            </w:pPr>
            <w:moveTo w:id="932" w:author="Jennifer Lockhart" w:date="2018-12-21T16:14:00Z">
              <w:r w:rsidRPr="00F76D44">
                <w:rPr>
                  <w:rFonts w:ascii="Arial" w:eastAsia="Times New Roman" w:hAnsi="Arial" w:cs="Arial"/>
                  <w:color w:val="000000"/>
                  <w:sz w:val="24"/>
                  <w:szCs w:val="24"/>
                </w:rPr>
                <w:t>14.1</w:t>
              </w:r>
            </w:moveTo>
          </w:p>
        </w:tc>
        <w:tc>
          <w:tcPr>
            <w:tcW w:w="1220" w:type="dxa"/>
            <w:tcBorders>
              <w:top w:val="nil"/>
              <w:left w:val="nil"/>
              <w:bottom w:val="single" w:sz="8" w:space="0" w:color="000000"/>
              <w:right w:val="single" w:sz="8" w:space="0" w:color="000000"/>
            </w:tcBorders>
            <w:shd w:val="clear" w:color="000000" w:fill="FFFFFF"/>
            <w:vAlign w:val="center"/>
            <w:hideMark/>
          </w:tcPr>
          <w:p w14:paraId="42A626E0" w14:textId="77777777" w:rsidR="006234B4" w:rsidRPr="00F76D44" w:rsidRDefault="006234B4" w:rsidP="006234B4">
            <w:pPr>
              <w:spacing w:line="360" w:lineRule="auto"/>
              <w:jc w:val="right"/>
              <w:rPr>
                <w:rFonts w:ascii="Arial" w:eastAsia="Times New Roman" w:hAnsi="Arial" w:cs="Arial"/>
                <w:color w:val="000000"/>
                <w:sz w:val="24"/>
                <w:szCs w:val="24"/>
              </w:rPr>
            </w:pPr>
            <w:moveTo w:id="933" w:author="Jennifer Lockhart" w:date="2018-12-21T16:14:00Z">
              <w:r w:rsidRPr="00F76D44">
                <w:rPr>
                  <w:rFonts w:ascii="Arial" w:eastAsia="Times New Roman" w:hAnsi="Arial" w:cs="Arial"/>
                  <w:color w:val="000000"/>
                  <w:sz w:val="24"/>
                  <w:szCs w:val="24"/>
                </w:rPr>
                <w:t>1</w:t>
              </w:r>
            </w:moveTo>
          </w:p>
        </w:tc>
        <w:tc>
          <w:tcPr>
            <w:tcW w:w="900" w:type="dxa"/>
            <w:tcBorders>
              <w:top w:val="nil"/>
              <w:left w:val="nil"/>
              <w:bottom w:val="single" w:sz="8" w:space="0" w:color="000000"/>
              <w:right w:val="single" w:sz="8" w:space="0" w:color="000000"/>
            </w:tcBorders>
            <w:shd w:val="clear" w:color="000000" w:fill="FFFFFF"/>
            <w:vAlign w:val="center"/>
            <w:hideMark/>
          </w:tcPr>
          <w:p w14:paraId="7B2E24C1"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934" w:author="Jennifer Lockhart" w:date="2018-12-21T16:14:00Z">
              <w:r w:rsidRPr="00F76D44">
                <w:rPr>
                  <w:rFonts w:ascii="Arial" w:eastAsia="Times New Roman" w:hAnsi="Arial" w:cs="Arial"/>
                  <w:b/>
                  <w:bCs/>
                  <w:color w:val="000000"/>
                  <w:sz w:val="24"/>
                  <w:szCs w:val="24"/>
                </w:rPr>
                <w:t>0.0006</w:t>
              </w:r>
            </w:moveTo>
          </w:p>
        </w:tc>
      </w:tr>
      <w:tr w:rsidR="006234B4" w:rsidRPr="00F76D44" w14:paraId="5F91B2D1"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74F27FB" w14:textId="77777777" w:rsidR="006234B4" w:rsidRPr="00F76D44" w:rsidRDefault="006234B4" w:rsidP="006234B4">
            <w:pPr>
              <w:spacing w:line="360" w:lineRule="auto"/>
              <w:rPr>
                <w:rFonts w:ascii="Arial" w:eastAsia="Times New Roman" w:hAnsi="Arial" w:cs="Arial"/>
                <w:color w:val="000000"/>
                <w:sz w:val="24"/>
                <w:szCs w:val="24"/>
              </w:rPr>
            </w:pPr>
            <w:proofErr w:type="spellStart"/>
            <w:moveTo w:id="935" w:author="Jennifer Lockhart" w:date="2018-12-21T16:14:00Z">
              <w:r w:rsidRPr="00F76D44">
                <w:rPr>
                  <w:rFonts w:ascii="Arial" w:eastAsia="Times New Roman" w:hAnsi="Arial" w:cs="Arial"/>
                  <w:color w:val="000000"/>
                  <w:sz w:val="24"/>
                  <w:szCs w:val="24"/>
                </w:rPr>
                <w:t>Domest</w:t>
              </w:r>
              <w:proofErr w:type="spellEnd"/>
              <w:r w:rsidRPr="00F76D44">
                <w:rPr>
                  <w:rFonts w:ascii="Arial" w:eastAsia="Times New Roman" w:hAnsi="Arial" w:cs="Arial"/>
                  <w:color w:val="000000"/>
                  <w:sz w:val="24"/>
                  <w:szCs w:val="24"/>
                </w:rPr>
                <w:t>/Plant</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2BDAA31" w14:textId="77777777" w:rsidR="006234B4" w:rsidRPr="00F76D44" w:rsidRDefault="006234B4" w:rsidP="006234B4">
            <w:pPr>
              <w:spacing w:line="360" w:lineRule="auto"/>
              <w:jc w:val="right"/>
              <w:rPr>
                <w:rFonts w:ascii="Arial" w:eastAsia="Times New Roman" w:hAnsi="Arial" w:cs="Arial"/>
                <w:color w:val="000000"/>
                <w:sz w:val="24"/>
                <w:szCs w:val="24"/>
              </w:rPr>
            </w:pPr>
            <w:moveTo w:id="936" w:author="Jennifer Lockhart" w:date="2018-12-21T16:14:00Z">
              <w:r w:rsidRPr="00F76D44">
                <w:rPr>
                  <w:rFonts w:ascii="Arial" w:eastAsia="Times New Roman" w:hAnsi="Arial" w:cs="Arial"/>
                  <w:color w:val="000000"/>
                  <w:sz w:val="24"/>
                  <w:szCs w:val="24"/>
                </w:rPr>
                <w:t>39.3</w:t>
              </w:r>
            </w:moveTo>
          </w:p>
        </w:tc>
        <w:tc>
          <w:tcPr>
            <w:tcW w:w="1140" w:type="dxa"/>
            <w:tcBorders>
              <w:top w:val="nil"/>
              <w:left w:val="nil"/>
              <w:bottom w:val="single" w:sz="8" w:space="0" w:color="000000"/>
              <w:right w:val="single" w:sz="8" w:space="0" w:color="000000"/>
            </w:tcBorders>
            <w:shd w:val="clear" w:color="000000" w:fill="FFFFFF"/>
            <w:vAlign w:val="center"/>
            <w:hideMark/>
          </w:tcPr>
          <w:p w14:paraId="1136E3C2" w14:textId="77777777" w:rsidR="006234B4" w:rsidRPr="00F76D44" w:rsidRDefault="006234B4" w:rsidP="006234B4">
            <w:pPr>
              <w:spacing w:line="360" w:lineRule="auto"/>
              <w:jc w:val="right"/>
              <w:rPr>
                <w:rFonts w:ascii="Arial" w:eastAsia="Times New Roman" w:hAnsi="Arial" w:cs="Arial"/>
                <w:color w:val="000000"/>
                <w:sz w:val="24"/>
                <w:szCs w:val="24"/>
              </w:rPr>
            </w:pPr>
            <w:moveTo w:id="937" w:author="Jennifer Lockhart" w:date="2018-12-21T16:14:00Z">
              <w:r w:rsidRPr="00F76D44">
                <w:rPr>
                  <w:rFonts w:ascii="Arial" w:eastAsia="Times New Roman" w:hAnsi="Arial" w:cs="Arial"/>
                  <w:color w:val="000000"/>
                  <w:sz w:val="24"/>
                  <w:szCs w:val="24"/>
                </w:rPr>
                <w:t>16.2</w:t>
              </w:r>
            </w:moveTo>
          </w:p>
        </w:tc>
        <w:tc>
          <w:tcPr>
            <w:tcW w:w="1220" w:type="dxa"/>
            <w:tcBorders>
              <w:top w:val="nil"/>
              <w:left w:val="nil"/>
              <w:bottom w:val="single" w:sz="8" w:space="0" w:color="000000"/>
              <w:right w:val="single" w:sz="8" w:space="0" w:color="000000"/>
            </w:tcBorders>
            <w:shd w:val="clear" w:color="000000" w:fill="FFFFFF"/>
            <w:vAlign w:val="center"/>
            <w:hideMark/>
          </w:tcPr>
          <w:p w14:paraId="01CC47AC" w14:textId="77777777" w:rsidR="006234B4" w:rsidRPr="00F76D44" w:rsidRDefault="006234B4" w:rsidP="006234B4">
            <w:pPr>
              <w:spacing w:line="360" w:lineRule="auto"/>
              <w:jc w:val="right"/>
              <w:rPr>
                <w:rFonts w:ascii="Arial" w:eastAsia="Times New Roman" w:hAnsi="Arial" w:cs="Arial"/>
                <w:color w:val="000000"/>
                <w:sz w:val="24"/>
                <w:szCs w:val="24"/>
              </w:rPr>
            </w:pPr>
            <w:moveTo w:id="938" w:author="Jennifer Lockhart" w:date="2018-12-21T16:14:00Z">
              <w:r w:rsidRPr="00F76D44">
                <w:rPr>
                  <w:rFonts w:ascii="Arial" w:eastAsia="Times New Roman" w:hAnsi="Arial" w:cs="Arial"/>
                  <w:color w:val="000000"/>
                  <w:sz w:val="24"/>
                  <w:szCs w:val="24"/>
                </w:rPr>
                <w:t>10</w:t>
              </w:r>
            </w:moveTo>
          </w:p>
        </w:tc>
        <w:tc>
          <w:tcPr>
            <w:tcW w:w="900" w:type="dxa"/>
            <w:tcBorders>
              <w:top w:val="nil"/>
              <w:left w:val="nil"/>
              <w:bottom w:val="single" w:sz="8" w:space="0" w:color="000000"/>
              <w:right w:val="single" w:sz="8" w:space="0" w:color="000000"/>
            </w:tcBorders>
            <w:shd w:val="clear" w:color="000000" w:fill="FFFFFF"/>
            <w:vAlign w:val="center"/>
            <w:hideMark/>
          </w:tcPr>
          <w:p w14:paraId="14E63BD2"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939" w:author="Jennifer Lockhart" w:date="2018-12-21T16:14:00Z">
              <w:r w:rsidRPr="00F76D44">
                <w:rPr>
                  <w:rFonts w:ascii="Arial" w:eastAsia="Times New Roman" w:hAnsi="Arial" w:cs="Arial"/>
                  <w:b/>
                  <w:bCs/>
                  <w:color w:val="000000"/>
                  <w:sz w:val="24"/>
                  <w:szCs w:val="24"/>
                </w:rPr>
                <w:t>5e-11</w:t>
              </w:r>
            </w:moveTo>
          </w:p>
        </w:tc>
      </w:tr>
      <w:tr w:rsidR="006234B4" w:rsidRPr="00F76D44" w14:paraId="7FD84D56"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385F05D" w14:textId="77777777" w:rsidR="006234B4" w:rsidRPr="00F76D44" w:rsidRDefault="006234B4" w:rsidP="006234B4">
            <w:pPr>
              <w:spacing w:line="360" w:lineRule="auto"/>
              <w:rPr>
                <w:rFonts w:ascii="Arial" w:eastAsia="Times New Roman" w:hAnsi="Arial" w:cs="Arial"/>
                <w:color w:val="000000"/>
                <w:sz w:val="24"/>
                <w:szCs w:val="24"/>
              </w:rPr>
            </w:pPr>
            <w:proofErr w:type="spellStart"/>
            <w:moveTo w:id="940" w:author="Jennifer Lockhart" w:date="2018-12-21T16:14:00Z">
              <w:r w:rsidRPr="00F76D44">
                <w:rPr>
                  <w:rFonts w:ascii="Arial" w:eastAsia="Times New Roman" w:hAnsi="Arial" w:cs="Arial"/>
                  <w:color w:val="000000"/>
                  <w:sz w:val="24"/>
                  <w:szCs w:val="24"/>
                </w:rPr>
                <w:t>Iso:Domest</w:t>
              </w:r>
            </w:moveTo>
            <w:proofErr w:type="spellEnd"/>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46303F6" w14:textId="77777777" w:rsidR="006234B4" w:rsidRPr="00F76D44" w:rsidRDefault="006234B4" w:rsidP="006234B4">
            <w:pPr>
              <w:spacing w:line="360" w:lineRule="auto"/>
              <w:jc w:val="right"/>
              <w:rPr>
                <w:rFonts w:ascii="Arial" w:eastAsia="Times New Roman" w:hAnsi="Arial" w:cs="Arial"/>
                <w:color w:val="000000"/>
                <w:sz w:val="24"/>
                <w:szCs w:val="24"/>
              </w:rPr>
            </w:pPr>
            <w:moveTo w:id="941" w:author="Jennifer Lockhart" w:date="2018-12-21T16:14:00Z">
              <w:r w:rsidRPr="00F76D44">
                <w:rPr>
                  <w:rFonts w:ascii="Arial" w:eastAsia="Times New Roman" w:hAnsi="Arial" w:cs="Arial"/>
                  <w:color w:val="000000"/>
                  <w:sz w:val="24"/>
                  <w:szCs w:val="24"/>
                </w:rPr>
                <w:t>15.8</w:t>
              </w:r>
            </w:moveTo>
          </w:p>
        </w:tc>
        <w:tc>
          <w:tcPr>
            <w:tcW w:w="1140" w:type="dxa"/>
            <w:tcBorders>
              <w:top w:val="nil"/>
              <w:left w:val="nil"/>
              <w:bottom w:val="single" w:sz="8" w:space="0" w:color="000000"/>
              <w:right w:val="single" w:sz="8" w:space="0" w:color="000000"/>
            </w:tcBorders>
            <w:shd w:val="clear" w:color="000000" w:fill="FFFFFF"/>
            <w:vAlign w:val="center"/>
            <w:hideMark/>
          </w:tcPr>
          <w:p w14:paraId="159BEF07" w14:textId="77777777" w:rsidR="006234B4" w:rsidRPr="00F76D44" w:rsidRDefault="006234B4" w:rsidP="006234B4">
            <w:pPr>
              <w:spacing w:line="360" w:lineRule="auto"/>
              <w:jc w:val="right"/>
              <w:rPr>
                <w:rFonts w:ascii="Arial" w:eastAsia="Times New Roman" w:hAnsi="Arial" w:cs="Arial"/>
                <w:color w:val="000000"/>
                <w:sz w:val="24"/>
                <w:szCs w:val="24"/>
              </w:rPr>
            </w:pPr>
            <w:moveTo w:id="942" w:author="Jennifer Lockhart" w:date="2018-12-21T16:14:00Z">
              <w:r w:rsidRPr="00F76D44">
                <w:rPr>
                  <w:rFonts w:ascii="Arial" w:eastAsia="Times New Roman" w:hAnsi="Arial" w:cs="Arial"/>
                  <w:color w:val="000000"/>
                  <w:sz w:val="24"/>
                  <w:szCs w:val="24"/>
                </w:rPr>
                <w:t>0.7</w:t>
              </w:r>
            </w:moveTo>
          </w:p>
        </w:tc>
        <w:tc>
          <w:tcPr>
            <w:tcW w:w="1220" w:type="dxa"/>
            <w:tcBorders>
              <w:top w:val="nil"/>
              <w:left w:val="nil"/>
              <w:bottom w:val="single" w:sz="8" w:space="0" w:color="000000"/>
              <w:right w:val="single" w:sz="8" w:space="0" w:color="000000"/>
            </w:tcBorders>
            <w:shd w:val="clear" w:color="000000" w:fill="FFFFFF"/>
            <w:vAlign w:val="center"/>
            <w:hideMark/>
          </w:tcPr>
          <w:p w14:paraId="1A2DA05C" w14:textId="77777777" w:rsidR="006234B4" w:rsidRPr="00F76D44" w:rsidRDefault="006234B4" w:rsidP="006234B4">
            <w:pPr>
              <w:spacing w:line="360" w:lineRule="auto"/>
              <w:jc w:val="right"/>
              <w:rPr>
                <w:rFonts w:ascii="Arial" w:eastAsia="Times New Roman" w:hAnsi="Arial" w:cs="Arial"/>
                <w:color w:val="000000"/>
                <w:sz w:val="24"/>
                <w:szCs w:val="24"/>
              </w:rPr>
            </w:pPr>
            <w:moveTo w:id="943" w:author="Jennifer Lockhart" w:date="2018-12-21T16:14:00Z">
              <w:r w:rsidRPr="00F76D44">
                <w:rPr>
                  <w:rFonts w:ascii="Arial" w:eastAsia="Times New Roman" w:hAnsi="Arial" w:cs="Arial"/>
                  <w:color w:val="000000"/>
                  <w:sz w:val="24"/>
                  <w:szCs w:val="24"/>
                </w:rPr>
                <w:t>94</w:t>
              </w:r>
            </w:moveTo>
          </w:p>
        </w:tc>
        <w:tc>
          <w:tcPr>
            <w:tcW w:w="900" w:type="dxa"/>
            <w:tcBorders>
              <w:top w:val="nil"/>
              <w:left w:val="nil"/>
              <w:bottom w:val="single" w:sz="8" w:space="0" w:color="000000"/>
              <w:right w:val="single" w:sz="8" w:space="0" w:color="000000"/>
            </w:tcBorders>
            <w:shd w:val="clear" w:color="000000" w:fill="FFFFFF"/>
            <w:vAlign w:val="center"/>
            <w:hideMark/>
          </w:tcPr>
          <w:p w14:paraId="636DA177" w14:textId="77777777" w:rsidR="006234B4" w:rsidRPr="00F76D44" w:rsidRDefault="006234B4" w:rsidP="006234B4">
            <w:pPr>
              <w:spacing w:line="360" w:lineRule="auto"/>
              <w:jc w:val="right"/>
              <w:rPr>
                <w:rFonts w:ascii="Arial" w:eastAsia="Times New Roman" w:hAnsi="Arial" w:cs="Arial"/>
                <w:color w:val="000000"/>
                <w:sz w:val="24"/>
                <w:szCs w:val="24"/>
              </w:rPr>
            </w:pPr>
            <w:moveTo w:id="944" w:author="Jennifer Lockhart" w:date="2018-12-21T16:14:00Z">
              <w:r w:rsidRPr="00F76D44">
                <w:rPr>
                  <w:rFonts w:ascii="Arial" w:eastAsia="Times New Roman" w:hAnsi="Arial" w:cs="Arial"/>
                  <w:color w:val="000000"/>
                  <w:sz w:val="24"/>
                  <w:szCs w:val="24"/>
                </w:rPr>
                <w:t>0.99</w:t>
              </w:r>
            </w:moveTo>
          </w:p>
        </w:tc>
      </w:tr>
      <w:tr w:rsidR="006234B4" w:rsidRPr="00F76D44" w14:paraId="0E56E953"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281BC6CB" w14:textId="77777777" w:rsidR="006234B4" w:rsidRPr="00F76D44" w:rsidRDefault="006234B4" w:rsidP="006234B4">
            <w:pPr>
              <w:spacing w:line="360" w:lineRule="auto"/>
              <w:rPr>
                <w:rFonts w:ascii="Arial" w:eastAsia="Times New Roman" w:hAnsi="Arial" w:cs="Arial"/>
                <w:color w:val="000000"/>
                <w:sz w:val="24"/>
                <w:szCs w:val="24"/>
              </w:rPr>
            </w:pPr>
            <w:proofErr w:type="spellStart"/>
            <w:moveTo w:id="945" w:author="Jennifer Lockhart" w:date="2018-12-21T16:14:00Z">
              <w:r w:rsidRPr="00F76D44">
                <w:rPr>
                  <w:rFonts w:ascii="Arial" w:eastAsia="Times New Roman" w:hAnsi="Arial" w:cs="Arial"/>
                  <w:color w:val="000000"/>
                  <w:sz w:val="24"/>
                  <w:szCs w:val="24"/>
                </w:rPr>
                <w:t>Iso:Domest</w:t>
              </w:r>
              <w:proofErr w:type="spellEnd"/>
              <w:r w:rsidRPr="00F76D44">
                <w:rPr>
                  <w:rFonts w:ascii="Arial" w:eastAsia="Times New Roman" w:hAnsi="Arial" w:cs="Arial"/>
                  <w:color w:val="000000"/>
                  <w:sz w:val="24"/>
                  <w:szCs w:val="24"/>
                </w:rPr>
                <w:t>/Plant</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CA6189C" w14:textId="77777777" w:rsidR="006234B4" w:rsidRPr="00F76D44" w:rsidRDefault="006234B4" w:rsidP="006234B4">
            <w:pPr>
              <w:spacing w:line="360" w:lineRule="auto"/>
              <w:jc w:val="right"/>
              <w:rPr>
                <w:rFonts w:ascii="Arial" w:eastAsia="Times New Roman" w:hAnsi="Arial" w:cs="Arial"/>
                <w:color w:val="000000"/>
                <w:sz w:val="24"/>
                <w:szCs w:val="24"/>
              </w:rPr>
            </w:pPr>
            <w:moveTo w:id="946" w:author="Jennifer Lockhart" w:date="2018-12-21T16:14:00Z">
              <w:r w:rsidRPr="00F76D44">
                <w:rPr>
                  <w:rFonts w:ascii="Arial" w:eastAsia="Times New Roman" w:hAnsi="Arial" w:cs="Arial"/>
                  <w:color w:val="000000"/>
                  <w:sz w:val="24"/>
                  <w:szCs w:val="24"/>
                </w:rPr>
                <w:t>179.1</w:t>
              </w:r>
            </w:moveTo>
          </w:p>
        </w:tc>
        <w:tc>
          <w:tcPr>
            <w:tcW w:w="1140" w:type="dxa"/>
            <w:tcBorders>
              <w:top w:val="nil"/>
              <w:left w:val="nil"/>
              <w:bottom w:val="single" w:sz="8" w:space="0" w:color="000000"/>
              <w:right w:val="single" w:sz="8" w:space="0" w:color="000000"/>
            </w:tcBorders>
            <w:shd w:val="clear" w:color="000000" w:fill="FFFFFF"/>
            <w:vAlign w:val="center"/>
            <w:hideMark/>
          </w:tcPr>
          <w:p w14:paraId="1B0B01B9" w14:textId="77777777" w:rsidR="006234B4" w:rsidRPr="00F76D44" w:rsidRDefault="006234B4" w:rsidP="006234B4">
            <w:pPr>
              <w:spacing w:line="360" w:lineRule="auto"/>
              <w:jc w:val="right"/>
              <w:rPr>
                <w:rFonts w:ascii="Arial" w:eastAsia="Times New Roman" w:hAnsi="Arial" w:cs="Arial"/>
                <w:color w:val="000000"/>
                <w:sz w:val="24"/>
                <w:szCs w:val="24"/>
              </w:rPr>
            </w:pPr>
            <w:moveTo w:id="947" w:author="Jennifer Lockhart" w:date="2018-12-21T16:14:00Z">
              <w:r w:rsidRPr="00F76D44">
                <w:rPr>
                  <w:rFonts w:ascii="Arial" w:eastAsia="Times New Roman" w:hAnsi="Arial" w:cs="Arial"/>
                  <w:color w:val="000000"/>
                  <w:sz w:val="24"/>
                  <w:szCs w:val="24"/>
                </w:rPr>
                <w:t>0.8</w:t>
              </w:r>
            </w:moveTo>
          </w:p>
        </w:tc>
        <w:tc>
          <w:tcPr>
            <w:tcW w:w="1220" w:type="dxa"/>
            <w:tcBorders>
              <w:top w:val="nil"/>
              <w:left w:val="nil"/>
              <w:bottom w:val="single" w:sz="8" w:space="0" w:color="000000"/>
              <w:right w:val="single" w:sz="8" w:space="0" w:color="000000"/>
            </w:tcBorders>
            <w:shd w:val="clear" w:color="000000" w:fill="FFFFFF"/>
            <w:vAlign w:val="center"/>
            <w:hideMark/>
          </w:tcPr>
          <w:p w14:paraId="104DE303" w14:textId="77777777" w:rsidR="006234B4" w:rsidRPr="00F76D44" w:rsidRDefault="006234B4" w:rsidP="006234B4">
            <w:pPr>
              <w:spacing w:line="360" w:lineRule="auto"/>
              <w:jc w:val="right"/>
              <w:rPr>
                <w:rFonts w:ascii="Arial" w:eastAsia="Times New Roman" w:hAnsi="Arial" w:cs="Arial"/>
                <w:color w:val="000000"/>
                <w:sz w:val="24"/>
                <w:szCs w:val="24"/>
              </w:rPr>
            </w:pPr>
            <w:moveTo w:id="948" w:author="Jennifer Lockhart" w:date="2018-12-21T16:14:00Z">
              <w:r w:rsidRPr="00F76D44">
                <w:rPr>
                  <w:rFonts w:ascii="Arial" w:eastAsia="Times New Roman" w:hAnsi="Arial" w:cs="Arial"/>
                  <w:color w:val="000000"/>
                  <w:sz w:val="24"/>
                  <w:szCs w:val="24"/>
                </w:rPr>
                <w:t>940</w:t>
              </w:r>
            </w:moveTo>
          </w:p>
        </w:tc>
        <w:tc>
          <w:tcPr>
            <w:tcW w:w="900" w:type="dxa"/>
            <w:tcBorders>
              <w:top w:val="nil"/>
              <w:left w:val="nil"/>
              <w:bottom w:val="single" w:sz="8" w:space="0" w:color="000000"/>
              <w:right w:val="single" w:sz="8" w:space="0" w:color="000000"/>
            </w:tcBorders>
            <w:shd w:val="clear" w:color="000000" w:fill="FFFFFF"/>
            <w:vAlign w:val="center"/>
            <w:hideMark/>
          </w:tcPr>
          <w:p w14:paraId="170AA489" w14:textId="77777777" w:rsidR="006234B4" w:rsidRPr="00F76D44" w:rsidRDefault="006234B4" w:rsidP="006234B4">
            <w:pPr>
              <w:spacing w:line="360" w:lineRule="auto"/>
              <w:jc w:val="right"/>
              <w:rPr>
                <w:rFonts w:ascii="Arial" w:eastAsia="Times New Roman" w:hAnsi="Arial" w:cs="Arial"/>
                <w:color w:val="000000"/>
                <w:sz w:val="24"/>
                <w:szCs w:val="24"/>
              </w:rPr>
            </w:pPr>
            <w:moveTo w:id="949" w:author="Jennifer Lockhart" w:date="2018-12-21T16:14:00Z">
              <w:r w:rsidRPr="00F76D44">
                <w:rPr>
                  <w:rFonts w:ascii="Arial" w:eastAsia="Times New Roman" w:hAnsi="Arial" w:cs="Arial"/>
                  <w:color w:val="000000"/>
                  <w:sz w:val="24"/>
                  <w:szCs w:val="24"/>
                </w:rPr>
                <w:t>1</w:t>
              </w:r>
            </w:moveTo>
          </w:p>
        </w:tc>
      </w:tr>
      <w:tr w:rsidR="006234B4" w:rsidRPr="00F76D44" w14:paraId="4AA0AB26"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741C88E" w14:textId="77777777" w:rsidR="006234B4" w:rsidRPr="00F76D44" w:rsidRDefault="006234B4" w:rsidP="006234B4">
            <w:pPr>
              <w:spacing w:line="360" w:lineRule="auto"/>
              <w:rPr>
                <w:rFonts w:ascii="Arial" w:eastAsia="Times New Roman" w:hAnsi="Arial" w:cs="Arial"/>
                <w:b/>
                <w:bCs/>
                <w:color w:val="000000"/>
                <w:sz w:val="24"/>
                <w:szCs w:val="24"/>
              </w:rPr>
            </w:pPr>
            <w:moveTo w:id="950" w:author="Jennifer Lockhart" w:date="2018-12-21T16:14:00Z">
              <w:r w:rsidRPr="00F76D44">
                <w:rPr>
                  <w:rFonts w:ascii="Arial" w:eastAsia="Times New Roman" w:hAnsi="Arial" w:cs="Arial"/>
                  <w:b/>
                  <w:bCs/>
                  <w:color w:val="000000"/>
                  <w:sz w:val="24"/>
                  <w:szCs w:val="24"/>
                </w:rPr>
                <w:t>Random Effect</w:t>
              </w:r>
            </w:moveTo>
          </w:p>
        </w:tc>
        <w:tc>
          <w:tcPr>
            <w:tcW w:w="1140" w:type="dxa"/>
            <w:tcBorders>
              <w:top w:val="nil"/>
              <w:left w:val="nil"/>
              <w:bottom w:val="single" w:sz="8" w:space="0" w:color="000000"/>
              <w:right w:val="single" w:sz="8" w:space="0" w:color="000000"/>
            </w:tcBorders>
            <w:shd w:val="clear" w:color="000000" w:fill="FFFFFF"/>
            <w:vAlign w:val="center"/>
            <w:hideMark/>
          </w:tcPr>
          <w:p w14:paraId="71B7BA49" w14:textId="77777777" w:rsidR="006234B4" w:rsidRPr="00F76D44" w:rsidRDefault="006234B4" w:rsidP="006234B4">
            <w:pPr>
              <w:spacing w:line="360" w:lineRule="auto"/>
              <w:jc w:val="center"/>
              <w:rPr>
                <w:rFonts w:ascii="Arial" w:eastAsia="Times New Roman" w:hAnsi="Arial" w:cs="Arial"/>
                <w:color w:val="000000"/>
                <w:sz w:val="24"/>
                <w:szCs w:val="24"/>
              </w:rPr>
            </w:pPr>
            <w:moveTo w:id="951" w:author="Jennifer Lockhart" w:date="2018-12-21T16:14:00Z">
              <w:r w:rsidRPr="00F76D44">
                <w:rPr>
                  <w:rFonts w:ascii="Arial" w:eastAsia="Times New Roman" w:hAnsi="Arial" w:cs="Arial"/>
                  <w:color w:val="000000"/>
                  <w:sz w:val="24"/>
                  <w:szCs w:val="24"/>
                </w:rPr>
                <w:t>LRT</w:t>
              </w:r>
            </w:moveTo>
          </w:p>
        </w:tc>
        <w:tc>
          <w:tcPr>
            <w:tcW w:w="1140" w:type="dxa"/>
            <w:tcBorders>
              <w:top w:val="nil"/>
              <w:left w:val="nil"/>
              <w:bottom w:val="single" w:sz="8" w:space="0" w:color="000000"/>
              <w:right w:val="single" w:sz="8" w:space="0" w:color="000000"/>
            </w:tcBorders>
            <w:shd w:val="clear" w:color="000000" w:fill="FFFFFF"/>
            <w:vAlign w:val="center"/>
            <w:hideMark/>
          </w:tcPr>
          <w:p w14:paraId="30728665" w14:textId="77777777" w:rsidR="006234B4" w:rsidRPr="00F76D44" w:rsidRDefault="006234B4" w:rsidP="006234B4">
            <w:pPr>
              <w:spacing w:line="360" w:lineRule="auto"/>
              <w:jc w:val="center"/>
              <w:rPr>
                <w:rFonts w:ascii="Arial" w:eastAsia="Times New Roman" w:hAnsi="Arial" w:cs="Arial"/>
                <w:color w:val="000000"/>
                <w:sz w:val="24"/>
                <w:szCs w:val="24"/>
              </w:rPr>
            </w:pPr>
            <w:moveTo w:id="952" w:author="Jennifer Lockhart" w:date="2018-12-21T16:14:00Z">
              <w:r w:rsidRPr="00F76D44">
                <w:rPr>
                  <w:rFonts w:ascii="Arial" w:eastAsia="Times New Roman" w:hAnsi="Arial" w:cs="Arial"/>
                  <w:color w:val="000000"/>
                  <w:sz w:val="24"/>
                  <w:szCs w:val="24"/>
                </w:rPr>
                <w:t>DF</w:t>
              </w:r>
            </w:moveTo>
          </w:p>
        </w:tc>
        <w:tc>
          <w:tcPr>
            <w:tcW w:w="1220" w:type="dxa"/>
            <w:tcBorders>
              <w:top w:val="nil"/>
              <w:left w:val="nil"/>
              <w:bottom w:val="single" w:sz="8" w:space="0" w:color="000000"/>
              <w:right w:val="single" w:sz="8" w:space="0" w:color="000000"/>
            </w:tcBorders>
            <w:shd w:val="clear" w:color="000000" w:fill="FFFFFF"/>
            <w:vAlign w:val="center"/>
            <w:hideMark/>
          </w:tcPr>
          <w:p w14:paraId="349A9E8B" w14:textId="77777777" w:rsidR="006234B4" w:rsidRPr="00F76D44" w:rsidRDefault="006234B4" w:rsidP="006234B4">
            <w:pPr>
              <w:spacing w:line="360" w:lineRule="auto"/>
              <w:jc w:val="center"/>
              <w:rPr>
                <w:rFonts w:ascii="Arial" w:eastAsia="Times New Roman" w:hAnsi="Arial" w:cs="Arial"/>
                <w:color w:val="000000"/>
                <w:sz w:val="24"/>
                <w:szCs w:val="24"/>
              </w:rPr>
            </w:pPr>
            <w:moveTo w:id="953" w:author="Jennifer Lockhart" w:date="2018-12-21T16:14:00Z">
              <w:r w:rsidRPr="00F76D44">
                <w:rPr>
                  <w:rFonts w:ascii="Arial" w:eastAsia="Times New Roman" w:hAnsi="Arial" w:cs="Arial"/>
                  <w:color w:val="000000"/>
                  <w:sz w:val="24"/>
                  <w:szCs w:val="24"/>
                </w:rPr>
                <w:t>p</w:t>
              </w:r>
            </w:moveTo>
          </w:p>
        </w:tc>
        <w:tc>
          <w:tcPr>
            <w:tcW w:w="900" w:type="dxa"/>
            <w:tcBorders>
              <w:top w:val="nil"/>
              <w:left w:val="nil"/>
              <w:bottom w:val="nil"/>
              <w:right w:val="nil"/>
            </w:tcBorders>
            <w:shd w:val="clear" w:color="auto" w:fill="auto"/>
            <w:noWrap/>
            <w:vAlign w:val="bottom"/>
            <w:hideMark/>
          </w:tcPr>
          <w:p w14:paraId="2AC109C6" w14:textId="77777777" w:rsidR="006234B4" w:rsidRPr="00F76D44" w:rsidRDefault="006234B4" w:rsidP="006234B4">
            <w:pPr>
              <w:spacing w:line="360" w:lineRule="auto"/>
              <w:jc w:val="center"/>
              <w:rPr>
                <w:rFonts w:ascii="Arial" w:eastAsia="Times New Roman" w:hAnsi="Arial" w:cs="Arial"/>
                <w:color w:val="000000"/>
                <w:sz w:val="24"/>
                <w:szCs w:val="24"/>
              </w:rPr>
            </w:pPr>
          </w:p>
        </w:tc>
      </w:tr>
      <w:tr w:rsidR="006234B4" w:rsidRPr="00F76D44" w14:paraId="66F7F815"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0D2AFD1" w14:textId="77777777" w:rsidR="006234B4" w:rsidRPr="00F76D44" w:rsidRDefault="006234B4" w:rsidP="006234B4">
            <w:pPr>
              <w:spacing w:line="360" w:lineRule="auto"/>
              <w:rPr>
                <w:rFonts w:ascii="Arial" w:eastAsia="Times New Roman" w:hAnsi="Arial" w:cs="Arial"/>
                <w:color w:val="000000"/>
                <w:sz w:val="24"/>
                <w:szCs w:val="24"/>
              </w:rPr>
            </w:pPr>
            <w:commentRangeStart w:id="954"/>
            <w:moveTo w:id="955" w:author="Jennifer Lockhart" w:date="2018-12-21T16:14:00Z">
              <w:r w:rsidRPr="00F76D44">
                <w:rPr>
                  <w:rFonts w:ascii="Arial" w:eastAsia="Times New Roman" w:hAnsi="Arial" w:cs="Arial"/>
                  <w:color w:val="000000"/>
                  <w:sz w:val="24"/>
                  <w:szCs w:val="24"/>
                </w:rPr>
                <w:t xml:space="preserve">1 | </w:t>
              </w:r>
            </w:moveTo>
            <w:commentRangeEnd w:id="954"/>
            <w:r w:rsidR="002A6392">
              <w:rPr>
                <w:rStyle w:val="CommentReference"/>
              </w:rPr>
              <w:commentReference w:id="954"/>
            </w:r>
            <w:moveTo w:id="956" w:author="Jennifer Lockhart" w:date="2018-12-21T16:14:00Z">
              <w:r w:rsidRPr="00F76D44">
                <w:rPr>
                  <w:rFonts w:ascii="Arial" w:eastAsia="Times New Roman" w:hAnsi="Arial" w:cs="Arial"/>
                  <w:color w:val="000000"/>
                  <w:sz w:val="24"/>
                  <w:szCs w:val="24"/>
                </w:rPr>
                <w:t>Experiment</w:t>
              </w:r>
            </w:moveTo>
          </w:p>
        </w:tc>
        <w:tc>
          <w:tcPr>
            <w:tcW w:w="1140" w:type="dxa"/>
            <w:tcBorders>
              <w:top w:val="nil"/>
              <w:left w:val="nil"/>
              <w:bottom w:val="single" w:sz="8" w:space="0" w:color="000000"/>
              <w:right w:val="single" w:sz="8" w:space="0" w:color="000000"/>
            </w:tcBorders>
            <w:shd w:val="clear" w:color="000000" w:fill="FFFFFF"/>
            <w:vAlign w:val="center"/>
            <w:hideMark/>
          </w:tcPr>
          <w:p w14:paraId="7DAFA4B0" w14:textId="77777777" w:rsidR="006234B4" w:rsidRPr="00F76D44" w:rsidRDefault="006234B4" w:rsidP="006234B4">
            <w:pPr>
              <w:spacing w:line="360" w:lineRule="auto"/>
              <w:jc w:val="right"/>
              <w:rPr>
                <w:rFonts w:ascii="Arial" w:eastAsia="Times New Roman" w:hAnsi="Arial" w:cs="Arial"/>
                <w:color w:val="000000"/>
                <w:sz w:val="24"/>
                <w:szCs w:val="24"/>
              </w:rPr>
            </w:pPr>
            <w:moveTo w:id="957" w:author="Jennifer Lockhart" w:date="2018-12-21T16:14:00Z">
              <w:r w:rsidRPr="00F76D44">
                <w:rPr>
                  <w:rFonts w:ascii="Arial" w:eastAsia="Times New Roman" w:hAnsi="Arial" w:cs="Arial"/>
                  <w:color w:val="000000"/>
                  <w:sz w:val="24"/>
                  <w:szCs w:val="24"/>
                </w:rPr>
                <w:t>136</w:t>
              </w:r>
            </w:moveTo>
          </w:p>
        </w:tc>
        <w:tc>
          <w:tcPr>
            <w:tcW w:w="1140" w:type="dxa"/>
            <w:tcBorders>
              <w:top w:val="nil"/>
              <w:left w:val="nil"/>
              <w:bottom w:val="single" w:sz="8" w:space="0" w:color="000000"/>
              <w:right w:val="single" w:sz="8" w:space="0" w:color="000000"/>
            </w:tcBorders>
            <w:shd w:val="clear" w:color="000000" w:fill="FFFFFF"/>
            <w:vAlign w:val="center"/>
            <w:hideMark/>
          </w:tcPr>
          <w:p w14:paraId="564DE3E1" w14:textId="77777777" w:rsidR="006234B4" w:rsidRPr="00F76D44" w:rsidRDefault="006234B4" w:rsidP="006234B4">
            <w:pPr>
              <w:spacing w:line="360" w:lineRule="auto"/>
              <w:jc w:val="right"/>
              <w:rPr>
                <w:rFonts w:ascii="Arial" w:eastAsia="Times New Roman" w:hAnsi="Arial" w:cs="Arial"/>
                <w:color w:val="000000"/>
                <w:sz w:val="24"/>
                <w:szCs w:val="24"/>
              </w:rPr>
            </w:pPr>
            <w:moveTo w:id="958"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052C16F8"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959" w:author="Jennifer Lockhart" w:date="2018-12-21T16:14:00Z">
              <w:r w:rsidRPr="00F76D44">
                <w:rPr>
                  <w:rFonts w:ascii="Arial" w:eastAsia="Times New Roman" w:hAnsi="Arial" w:cs="Arial"/>
                  <w:b/>
                  <w:bCs/>
                  <w:color w:val="000000"/>
                  <w:sz w:val="24"/>
                  <w:szCs w:val="24"/>
                </w:rPr>
                <w:t>&lt;2e-16</w:t>
              </w:r>
            </w:moveTo>
          </w:p>
        </w:tc>
        <w:tc>
          <w:tcPr>
            <w:tcW w:w="900" w:type="dxa"/>
            <w:tcBorders>
              <w:top w:val="nil"/>
              <w:left w:val="nil"/>
              <w:bottom w:val="nil"/>
              <w:right w:val="nil"/>
            </w:tcBorders>
            <w:shd w:val="clear" w:color="auto" w:fill="auto"/>
            <w:noWrap/>
            <w:vAlign w:val="bottom"/>
            <w:hideMark/>
          </w:tcPr>
          <w:p w14:paraId="0779CE9C" w14:textId="77777777" w:rsidR="006234B4" w:rsidRPr="00F76D44" w:rsidRDefault="006234B4" w:rsidP="006234B4">
            <w:pPr>
              <w:spacing w:line="360" w:lineRule="auto"/>
              <w:jc w:val="right"/>
              <w:rPr>
                <w:rFonts w:ascii="Arial" w:eastAsia="Times New Roman" w:hAnsi="Arial" w:cs="Arial"/>
                <w:b/>
                <w:bCs/>
                <w:color w:val="000000"/>
                <w:sz w:val="24"/>
                <w:szCs w:val="24"/>
              </w:rPr>
            </w:pPr>
          </w:p>
        </w:tc>
      </w:tr>
      <w:tr w:rsidR="006234B4" w:rsidRPr="00F76D44" w14:paraId="031962B1"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F52D6C" w14:textId="77777777" w:rsidR="006234B4" w:rsidRPr="00F76D44" w:rsidRDefault="006234B4" w:rsidP="006234B4">
            <w:pPr>
              <w:spacing w:line="360" w:lineRule="auto"/>
              <w:rPr>
                <w:rFonts w:ascii="Arial" w:eastAsia="Times New Roman" w:hAnsi="Arial" w:cs="Arial"/>
                <w:color w:val="000000"/>
                <w:sz w:val="24"/>
                <w:szCs w:val="24"/>
              </w:rPr>
            </w:pPr>
            <w:moveTo w:id="960" w:author="Jennifer Lockhart" w:date="2018-12-21T16:14:00Z">
              <w:r w:rsidRPr="00F76D44">
                <w:rPr>
                  <w:rFonts w:ascii="Arial" w:eastAsia="Times New Roman" w:hAnsi="Arial" w:cs="Arial"/>
                  <w:color w:val="000000"/>
                  <w:sz w:val="24"/>
                  <w:szCs w:val="24"/>
                </w:rPr>
                <w:t>1 | Whole Plant</w:t>
              </w:r>
            </w:moveTo>
          </w:p>
        </w:tc>
        <w:tc>
          <w:tcPr>
            <w:tcW w:w="1140" w:type="dxa"/>
            <w:tcBorders>
              <w:top w:val="nil"/>
              <w:left w:val="nil"/>
              <w:bottom w:val="single" w:sz="8" w:space="0" w:color="000000"/>
              <w:right w:val="single" w:sz="8" w:space="0" w:color="000000"/>
            </w:tcBorders>
            <w:shd w:val="clear" w:color="000000" w:fill="FFFFFF"/>
            <w:vAlign w:val="center"/>
            <w:hideMark/>
          </w:tcPr>
          <w:p w14:paraId="45DC6260" w14:textId="77777777" w:rsidR="006234B4" w:rsidRPr="00F76D44" w:rsidRDefault="006234B4" w:rsidP="006234B4">
            <w:pPr>
              <w:spacing w:line="360" w:lineRule="auto"/>
              <w:jc w:val="right"/>
              <w:rPr>
                <w:rFonts w:ascii="Arial" w:eastAsia="Times New Roman" w:hAnsi="Arial" w:cs="Arial"/>
                <w:color w:val="000000"/>
                <w:sz w:val="24"/>
                <w:szCs w:val="24"/>
              </w:rPr>
            </w:pPr>
            <w:moveTo w:id="961" w:author="Jennifer Lockhart" w:date="2018-12-21T16:14:00Z">
              <w:r w:rsidRPr="00F76D44">
                <w:rPr>
                  <w:rFonts w:ascii="Arial" w:eastAsia="Times New Roman" w:hAnsi="Arial" w:cs="Arial"/>
                  <w:color w:val="000000"/>
                  <w:sz w:val="24"/>
                  <w:szCs w:val="24"/>
                </w:rPr>
                <w:t>0.21</w:t>
              </w:r>
            </w:moveTo>
          </w:p>
        </w:tc>
        <w:tc>
          <w:tcPr>
            <w:tcW w:w="1140" w:type="dxa"/>
            <w:tcBorders>
              <w:top w:val="nil"/>
              <w:left w:val="nil"/>
              <w:bottom w:val="single" w:sz="8" w:space="0" w:color="000000"/>
              <w:right w:val="single" w:sz="8" w:space="0" w:color="000000"/>
            </w:tcBorders>
            <w:shd w:val="clear" w:color="000000" w:fill="FFFFFF"/>
            <w:vAlign w:val="center"/>
            <w:hideMark/>
          </w:tcPr>
          <w:p w14:paraId="32B6C40F" w14:textId="77777777" w:rsidR="006234B4" w:rsidRPr="00F76D44" w:rsidRDefault="006234B4" w:rsidP="006234B4">
            <w:pPr>
              <w:spacing w:line="360" w:lineRule="auto"/>
              <w:jc w:val="right"/>
              <w:rPr>
                <w:rFonts w:ascii="Arial" w:eastAsia="Times New Roman" w:hAnsi="Arial" w:cs="Arial"/>
                <w:color w:val="000000"/>
                <w:sz w:val="24"/>
                <w:szCs w:val="24"/>
              </w:rPr>
            </w:pPr>
            <w:moveTo w:id="962"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288C3C5B" w14:textId="77777777" w:rsidR="006234B4" w:rsidRPr="00F76D44" w:rsidRDefault="006234B4" w:rsidP="006234B4">
            <w:pPr>
              <w:spacing w:line="360" w:lineRule="auto"/>
              <w:jc w:val="right"/>
              <w:rPr>
                <w:rFonts w:ascii="Arial" w:eastAsia="Times New Roman" w:hAnsi="Arial" w:cs="Arial"/>
                <w:color w:val="000000"/>
                <w:sz w:val="24"/>
                <w:szCs w:val="24"/>
              </w:rPr>
            </w:pPr>
            <w:moveTo w:id="963" w:author="Jennifer Lockhart" w:date="2018-12-21T16:14:00Z">
              <w:r w:rsidRPr="00F76D44">
                <w:rPr>
                  <w:rFonts w:ascii="Arial" w:eastAsia="Times New Roman" w:hAnsi="Arial" w:cs="Arial"/>
                  <w:color w:val="000000"/>
                  <w:sz w:val="24"/>
                  <w:szCs w:val="24"/>
                </w:rPr>
                <w:t>0.65</w:t>
              </w:r>
            </w:moveTo>
          </w:p>
        </w:tc>
        <w:tc>
          <w:tcPr>
            <w:tcW w:w="900" w:type="dxa"/>
            <w:tcBorders>
              <w:top w:val="nil"/>
              <w:left w:val="nil"/>
              <w:bottom w:val="nil"/>
              <w:right w:val="nil"/>
            </w:tcBorders>
            <w:shd w:val="clear" w:color="auto" w:fill="auto"/>
            <w:noWrap/>
            <w:vAlign w:val="bottom"/>
            <w:hideMark/>
          </w:tcPr>
          <w:p w14:paraId="26F43EC9" w14:textId="77777777" w:rsidR="006234B4" w:rsidRPr="00F76D44" w:rsidRDefault="006234B4" w:rsidP="006234B4">
            <w:pPr>
              <w:spacing w:line="360" w:lineRule="auto"/>
              <w:jc w:val="right"/>
              <w:rPr>
                <w:rFonts w:ascii="Arial" w:eastAsia="Times New Roman" w:hAnsi="Arial" w:cs="Arial"/>
                <w:color w:val="000000"/>
                <w:sz w:val="24"/>
                <w:szCs w:val="24"/>
              </w:rPr>
            </w:pPr>
          </w:p>
        </w:tc>
      </w:tr>
      <w:tr w:rsidR="006234B4" w:rsidRPr="00F76D44" w14:paraId="16B91FE8"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FEBC037" w14:textId="77777777" w:rsidR="006234B4" w:rsidRPr="00F76D44" w:rsidRDefault="006234B4" w:rsidP="006234B4">
            <w:pPr>
              <w:spacing w:line="360" w:lineRule="auto"/>
              <w:rPr>
                <w:rFonts w:ascii="Arial" w:eastAsia="Times New Roman" w:hAnsi="Arial" w:cs="Arial"/>
                <w:color w:val="000000"/>
                <w:sz w:val="24"/>
                <w:szCs w:val="24"/>
              </w:rPr>
            </w:pPr>
            <w:moveTo w:id="964" w:author="Jennifer Lockhart" w:date="2018-12-21T16:14:00Z">
              <w:r w:rsidRPr="00F76D44">
                <w:rPr>
                  <w:rFonts w:ascii="Arial" w:eastAsia="Times New Roman" w:hAnsi="Arial" w:cs="Arial"/>
                  <w:color w:val="000000"/>
                  <w:sz w:val="24"/>
                  <w:szCs w:val="24"/>
                </w:rPr>
                <w:t>1 | WP/Leaf</w:t>
              </w:r>
            </w:moveTo>
          </w:p>
        </w:tc>
        <w:tc>
          <w:tcPr>
            <w:tcW w:w="1140" w:type="dxa"/>
            <w:tcBorders>
              <w:top w:val="nil"/>
              <w:left w:val="nil"/>
              <w:bottom w:val="single" w:sz="8" w:space="0" w:color="000000"/>
              <w:right w:val="single" w:sz="8" w:space="0" w:color="000000"/>
            </w:tcBorders>
            <w:shd w:val="clear" w:color="000000" w:fill="FFFFFF"/>
            <w:vAlign w:val="center"/>
            <w:hideMark/>
          </w:tcPr>
          <w:p w14:paraId="123A0CB9" w14:textId="77777777" w:rsidR="006234B4" w:rsidRPr="00F76D44" w:rsidRDefault="006234B4" w:rsidP="006234B4">
            <w:pPr>
              <w:spacing w:line="360" w:lineRule="auto"/>
              <w:jc w:val="right"/>
              <w:rPr>
                <w:rFonts w:ascii="Arial" w:eastAsia="Times New Roman" w:hAnsi="Arial" w:cs="Arial"/>
                <w:color w:val="000000"/>
                <w:sz w:val="24"/>
                <w:szCs w:val="24"/>
              </w:rPr>
            </w:pPr>
            <w:moveTo w:id="965" w:author="Jennifer Lockhart" w:date="2018-12-21T16:14:00Z">
              <w:r w:rsidRPr="00F76D44">
                <w:rPr>
                  <w:rFonts w:ascii="Arial" w:eastAsia="Times New Roman" w:hAnsi="Arial" w:cs="Arial"/>
                  <w:color w:val="000000"/>
                  <w:sz w:val="24"/>
                  <w:szCs w:val="24"/>
                </w:rPr>
                <w:t>22.4</w:t>
              </w:r>
            </w:moveTo>
          </w:p>
        </w:tc>
        <w:tc>
          <w:tcPr>
            <w:tcW w:w="1140" w:type="dxa"/>
            <w:tcBorders>
              <w:top w:val="nil"/>
              <w:left w:val="nil"/>
              <w:bottom w:val="single" w:sz="8" w:space="0" w:color="000000"/>
              <w:right w:val="single" w:sz="8" w:space="0" w:color="000000"/>
            </w:tcBorders>
            <w:shd w:val="clear" w:color="000000" w:fill="FFFFFF"/>
            <w:vAlign w:val="center"/>
            <w:hideMark/>
          </w:tcPr>
          <w:p w14:paraId="5806E0A9" w14:textId="77777777" w:rsidR="006234B4" w:rsidRPr="00F76D44" w:rsidRDefault="006234B4" w:rsidP="006234B4">
            <w:pPr>
              <w:spacing w:line="360" w:lineRule="auto"/>
              <w:jc w:val="right"/>
              <w:rPr>
                <w:rFonts w:ascii="Arial" w:eastAsia="Times New Roman" w:hAnsi="Arial" w:cs="Arial"/>
                <w:color w:val="000000"/>
                <w:sz w:val="24"/>
                <w:szCs w:val="24"/>
              </w:rPr>
            </w:pPr>
            <w:moveTo w:id="966"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1AE589DD"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967" w:author="Jennifer Lockhart" w:date="2018-12-21T16:14:00Z">
              <w:r w:rsidRPr="00F76D44">
                <w:rPr>
                  <w:rFonts w:ascii="Arial" w:eastAsia="Times New Roman" w:hAnsi="Arial" w:cs="Arial"/>
                  <w:b/>
                  <w:bCs/>
                  <w:color w:val="000000"/>
                  <w:sz w:val="24"/>
                  <w:szCs w:val="24"/>
                </w:rPr>
                <w:t>2e-06</w:t>
              </w:r>
            </w:moveTo>
          </w:p>
        </w:tc>
        <w:tc>
          <w:tcPr>
            <w:tcW w:w="900" w:type="dxa"/>
            <w:tcBorders>
              <w:top w:val="nil"/>
              <w:left w:val="nil"/>
              <w:bottom w:val="nil"/>
              <w:right w:val="nil"/>
            </w:tcBorders>
            <w:shd w:val="clear" w:color="auto" w:fill="auto"/>
            <w:noWrap/>
            <w:vAlign w:val="bottom"/>
            <w:hideMark/>
          </w:tcPr>
          <w:p w14:paraId="72E6AE49" w14:textId="77777777" w:rsidR="006234B4" w:rsidRPr="00F76D44" w:rsidRDefault="006234B4" w:rsidP="006234B4">
            <w:pPr>
              <w:spacing w:line="360" w:lineRule="auto"/>
              <w:jc w:val="right"/>
              <w:rPr>
                <w:rFonts w:ascii="Arial" w:eastAsia="Times New Roman" w:hAnsi="Arial" w:cs="Arial"/>
                <w:b/>
                <w:bCs/>
                <w:color w:val="000000"/>
                <w:sz w:val="24"/>
                <w:szCs w:val="24"/>
              </w:rPr>
            </w:pPr>
          </w:p>
        </w:tc>
      </w:tr>
      <w:tr w:rsidR="006234B4" w:rsidRPr="00F76D44" w14:paraId="1D1AD242"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709C4A5" w14:textId="77777777" w:rsidR="006234B4" w:rsidRPr="00F76D44" w:rsidRDefault="006234B4" w:rsidP="006234B4">
            <w:pPr>
              <w:spacing w:line="360" w:lineRule="auto"/>
              <w:rPr>
                <w:rFonts w:ascii="Arial" w:eastAsia="Times New Roman" w:hAnsi="Arial" w:cs="Arial"/>
                <w:color w:val="000000"/>
                <w:sz w:val="24"/>
                <w:szCs w:val="24"/>
              </w:rPr>
            </w:pPr>
            <w:moveTo w:id="968" w:author="Jennifer Lockhart" w:date="2018-12-21T16:14:00Z">
              <w:r w:rsidRPr="00F76D44">
                <w:rPr>
                  <w:rFonts w:ascii="Arial" w:eastAsia="Times New Roman" w:hAnsi="Arial" w:cs="Arial"/>
                  <w:color w:val="000000"/>
                  <w:sz w:val="24"/>
                  <w:szCs w:val="24"/>
                </w:rPr>
                <w:t>1 | WP/Leaf/Leaflet Pair</w:t>
              </w:r>
            </w:moveTo>
          </w:p>
        </w:tc>
        <w:tc>
          <w:tcPr>
            <w:tcW w:w="1140" w:type="dxa"/>
            <w:tcBorders>
              <w:top w:val="nil"/>
              <w:left w:val="nil"/>
              <w:bottom w:val="single" w:sz="8" w:space="0" w:color="000000"/>
              <w:right w:val="single" w:sz="8" w:space="0" w:color="000000"/>
            </w:tcBorders>
            <w:shd w:val="clear" w:color="000000" w:fill="FFFFFF"/>
            <w:vAlign w:val="center"/>
            <w:hideMark/>
          </w:tcPr>
          <w:p w14:paraId="2CC9E514" w14:textId="77777777" w:rsidR="006234B4" w:rsidRPr="00F76D44" w:rsidRDefault="006234B4" w:rsidP="006234B4">
            <w:pPr>
              <w:spacing w:line="360" w:lineRule="auto"/>
              <w:jc w:val="right"/>
              <w:rPr>
                <w:rFonts w:ascii="Arial" w:eastAsia="Times New Roman" w:hAnsi="Arial" w:cs="Arial"/>
                <w:color w:val="000000"/>
                <w:sz w:val="24"/>
                <w:szCs w:val="24"/>
              </w:rPr>
            </w:pPr>
            <w:moveTo w:id="969" w:author="Jennifer Lockhart" w:date="2018-12-21T16:14:00Z">
              <w:r w:rsidRPr="00F76D44">
                <w:rPr>
                  <w:rFonts w:ascii="Arial" w:eastAsia="Times New Roman" w:hAnsi="Arial" w:cs="Arial"/>
                  <w:color w:val="000000"/>
                  <w:sz w:val="24"/>
                  <w:szCs w:val="24"/>
                </w:rPr>
                <w:t>0</w:t>
              </w:r>
            </w:moveTo>
          </w:p>
        </w:tc>
        <w:tc>
          <w:tcPr>
            <w:tcW w:w="1140" w:type="dxa"/>
            <w:tcBorders>
              <w:top w:val="nil"/>
              <w:left w:val="nil"/>
              <w:bottom w:val="single" w:sz="8" w:space="0" w:color="000000"/>
              <w:right w:val="single" w:sz="8" w:space="0" w:color="000000"/>
            </w:tcBorders>
            <w:shd w:val="clear" w:color="000000" w:fill="FFFFFF"/>
            <w:vAlign w:val="center"/>
            <w:hideMark/>
          </w:tcPr>
          <w:p w14:paraId="586602C3" w14:textId="77777777" w:rsidR="006234B4" w:rsidRPr="00F76D44" w:rsidRDefault="006234B4" w:rsidP="006234B4">
            <w:pPr>
              <w:spacing w:line="360" w:lineRule="auto"/>
              <w:jc w:val="right"/>
              <w:rPr>
                <w:rFonts w:ascii="Arial" w:eastAsia="Times New Roman" w:hAnsi="Arial" w:cs="Arial"/>
                <w:color w:val="000000"/>
                <w:sz w:val="24"/>
                <w:szCs w:val="24"/>
              </w:rPr>
            </w:pPr>
            <w:moveTo w:id="970"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5C84CC27" w14:textId="77777777" w:rsidR="006234B4" w:rsidRPr="00F76D44" w:rsidRDefault="006234B4" w:rsidP="006234B4">
            <w:pPr>
              <w:spacing w:line="360" w:lineRule="auto"/>
              <w:jc w:val="right"/>
              <w:rPr>
                <w:rFonts w:ascii="Arial" w:eastAsia="Times New Roman" w:hAnsi="Arial" w:cs="Arial"/>
                <w:color w:val="000000"/>
                <w:sz w:val="24"/>
                <w:szCs w:val="24"/>
              </w:rPr>
            </w:pPr>
            <w:moveTo w:id="971" w:author="Jennifer Lockhart" w:date="2018-12-21T16:14:00Z">
              <w:r w:rsidRPr="00F76D44">
                <w:rPr>
                  <w:rFonts w:ascii="Arial" w:eastAsia="Times New Roman" w:hAnsi="Arial" w:cs="Arial"/>
                  <w:color w:val="000000"/>
                  <w:sz w:val="24"/>
                  <w:szCs w:val="24"/>
                </w:rPr>
                <w:t>1</w:t>
              </w:r>
            </w:moveTo>
          </w:p>
        </w:tc>
        <w:tc>
          <w:tcPr>
            <w:tcW w:w="900" w:type="dxa"/>
            <w:tcBorders>
              <w:top w:val="nil"/>
              <w:left w:val="nil"/>
              <w:bottom w:val="nil"/>
              <w:right w:val="nil"/>
            </w:tcBorders>
            <w:shd w:val="clear" w:color="auto" w:fill="auto"/>
            <w:noWrap/>
            <w:vAlign w:val="bottom"/>
            <w:hideMark/>
          </w:tcPr>
          <w:p w14:paraId="6D98E1C9" w14:textId="77777777" w:rsidR="006234B4" w:rsidRPr="00F76D44" w:rsidRDefault="006234B4" w:rsidP="006234B4">
            <w:pPr>
              <w:spacing w:line="360" w:lineRule="auto"/>
              <w:jc w:val="right"/>
              <w:rPr>
                <w:rFonts w:ascii="Arial" w:eastAsia="Times New Roman" w:hAnsi="Arial" w:cs="Arial"/>
                <w:color w:val="000000"/>
                <w:sz w:val="24"/>
                <w:szCs w:val="24"/>
              </w:rPr>
            </w:pPr>
          </w:p>
        </w:tc>
      </w:tr>
      <w:tr w:rsidR="006234B4" w:rsidRPr="00F76D44" w14:paraId="4B028B15"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2900F9BB" w14:textId="77777777" w:rsidR="006234B4" w:rsidRPr="00F76D44" w:rsidRDefault="006234B4" w:rsidP="006234B4">
            <w:pPr>
              <w:spacing w:line="360" w:lineRule="auto"/>
              <w:rPr>
                <w:rFonts w:ascii="Arial" w:eastAsia="Times New Roman" w:hAnsi="Arial" w:cs="Arial"/>
                <w:color w:val="000000"/>
                <w:sz w:val="24"/>
                <w:szCs w:val="24"/>
              </w:rPr>
            </w:pPr>
            <w:moveTo w:id="972" w:author="Jennifer Lockhart" w:date="2018-12-21T16:14:00Z">
              <w:r w:rsidRPr="00F76D44">
                <w:rPr>
                  <w:rFonts w:ascii="Arial" w:eastAsia="Times New Roman" w:hAnsi="Arial" w:cs="Arial"/>
                  <w:color w:val="000000"/>
                  <w:sz w:val="24"/>
                  <w:szCs w:val="24"/>
                </w:rPr>
                <w:t xml:space="preserve">1 | </w:t>
              </w:r>
              <w:proofErr w:type="spellStart"/>
              <w:r w:rsidRPr="00F76D44">
                <w:rPr>
                  <w:rFonts w:ascii="Arial" w:eastAsia="Times New Roman" w:hAnsi="Arial" w:cs="Arial"/>
                  <w:color w:val="000000"/>
                  <w:sz w:val="24"/>
                  <w:szCs w:val="24"/>
                </w:rPr>
                <w:t>Exp:Iso</w:t>
              </w:r>
            </w:moveTo>
            <w:proofErr w:type="spellEnd"/>
          </w:p>
        </w:tc>
        <w:tc>
          <w:tcPr>
            <w:tcW w:w="1140" w:type="dxa"/>
            <w:tcBorders>
              <w:top w:val="nil"/>
              <w:left w:val="nil"/>
              <w:bottom w:val="single" w:sz="8" w:space="0" w:color="000000"/>
              <w:right w:val="single" w:sz="8" w:space="0" w:color="000000"/>
            </w:tcBorders>
            <w:shd w:val="clear" w:color="000000" w:fill="FFFFFF"/>
            <w:vAlign w:val="center"/>
            <w:hideMark/>
          </w:tcPr>
          <w:p w14:paraId="257946EA" w14:textId="77777777" w:rsidR="006234B4" w:rsidRPr="00F76D44" w:rsidRDefault="006234B4" w:rsidP="006234B4">
            <w:pPr>
              <w:spacing w:line="360" w:lineRule="auto"/>
              <w:jc w:val="right"/>
              <w:rPr>
                <w:rFonts w:ascii="Arial" w:eastAsia="Times New Roman" w:hAnsi="Arial" w:cs="Arial"/>
                <w:color w:val="000000"/>
                <w:sz w:val="24"/>
                <w:szCs w:val="24"/>
              </w:rPr>
            </w:pPr>
            <w:moveTo w:id="973" w:author="Jennifer Lockhart" w:date="2018-12-21T16:14:00Z">
              <w:r w:rsidRPr="00F76D44">
                <w:rPr>
                  <w:rFonts w:ascii="Arial" w:eastAsia="Times New Roman" w:hAnsi="Arial" w:cs="Arial"/>
                  <w:color w:val="000000"/>
                  <w:sz w:val="24"/>
                  <w:szCs w:val="24"/>
                </w:rPr>
                <w:t>321</w:t>
              </w:r>
            </w:moveTo>
          </w:p>
        </w:tc>
        <w:tc>
          <w:tcPr>
            <w:tcW w:w="1140" w:type="dxa"/>
            <w:tcBorders>
              <w:top w:val="nil"/>
              <w:left w:val="nil"/>
              <w:bottom w:val="single" w:sz="8" w:space="0" w:color="000000"/>
              <w:right w:val="single" w:sz="8" w:space="0" w:color="000000"/>
            </w:tcBorders>
            <w:shd w:val="clear" w:color="000000" w:fill="FFFFFF"/>
            <w:vAlign w:val="center"/>
            <w:hideMark/>
          </w:tcPr>
          <w:p w14:paraId="38A23987" w14:textId="77777777" w:rsidR="006234B4" w:rsidRPr="00F76D44" w:rsidRDefault="006234B4" w:rsidP="006234B4">
            <w:pPr>
              <w:spacing w:line="360" w:lineRule="auto"/>
              <w:jc w:val="right"/>
              <w:rPr>
                <w:rFonts w:ascii="Arial" w:eastAsia="Times New Roman" w:hAnsi="Arial" w:cs="Arial"/>
                <w:color w:val="000000"/>
                <w:sz w:val="24"/>
                <w:szCs w:val="24"/>
              </w:rPr>
            </w:pPr>
            <w:moveTo w:id="974"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4285C490"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975" w:author="Jennifer Lockhart" w:date="2018-12-21T16:14:00Z">
              <w:r w:rsidRPr="00F76D44">
                <w:rPr>
                  <w:rFonts w:ascii="Arial" w:eastAsia="Times New Roman" w:hAnsi="Arial" w:cs="Arial"/>
                  <w:b/>
                  <w:bCs/>
                  <w:color w:val="000000"/>
                  <w:sz w:val="24"/>
                  <w:szCs w:val="24"/>
                </w:rPr>
                <w:t>&lt;2e-16</w:t>
              </w:r>
            </w:moveTo>
          </w:p>
        </w:tc>
        <w:tc>
          <w:tcPr>
            <w:tcW w:w="900" w:type="dxa"/>
            <w:tcBorders>
              <w:top w:val="nil"/>
              <w:left w:val="nil"/>
              <w:bottom w:val="nil"/>
              <w:right w:val="nil"/>
            </w:tcBorders>
            <w:shd w:val="clear" w:color="auto" w:fill="auto"/>
            <w:noWrap/>
            <w:vAlign w:val="bottom"/>
            <w:hideMark/>
          </w:tcPr>
          <w:p w14:paraId="20D29DF5" w14:textId="77777777" w:rsidR="006234B4" w:rsidRPr="00F76D44" w:rsidRDefault="006234B4" w:rsidP="006234B4">
            <w:pPr>
              <w:spacing w:line="360" w:lineRule="auto"/>
              <w:jc w:val="right"/>
              <w:rPr>
                <w:rFonts w:ascii="Arial" w:eastAsia="Times New Roman" w:hAnsi="Arial" w:cs="Arial"/>
                <w:b/>
                <w:bCs/>
                <w:color w:val="000000"/>
                <w:sz w:val="24"/>
                <w:szCs w:val="24"/>
              </w:rPr>
            </w:pPr>
          </w:p>
        </w:tc>
      </w:tr>
    </w:tbl>
    <w:p w14:paraId="3B9E7E9E" w14:textId="77777777" w:rsidR="006234B4" w:rsidRPr="00F76D44" w:rsidRDefault="006234B4" w:rsidP="006234B4">
      <w:pPr>
        <w:spacing w:line="360" w:lineRule="auto"/>
        <w:rPr>
          <w:rFonts w:ascii="Arial" w:hAnsi="Arial" w:cs="Arial"/>
          <w:b/>
          <w:sz w:val="24"/>
          <w:szCs w:val="24"/>
        </w:rPr>
      </w:pPr>
    </w:p>
    <w:moveToRangeEnd w:id="893"/>
    <w:p w14:paraId="7B1633E8" w14:textId="77777777" w:rsidR="000B5AA5" w:rsidRDefault="000B5AA5">
      <w:pPr>
        <w:spacing w:line="360" w:lineRule="auto"/>
        <w:rPr>
          <w:ins w:id="976" w:author="Jennifer Lockhart" w:date="2018-12-21T16:16:00Z"/>
          <w:rFonts w:ascii="Arial" w:hAnsi="Arial" w:cs="Arial"/>
          <w:b/>
          <w:sz w:val="24"/>
          <w:szCs w:val="24"/>
        </w:rPr>
        <w:pPrChange w:id="977" w:author="Jennifer Lockhart" w:date="2018-12-21T15:47:00Z">
          <w:pPr/>
        </w:pPrChange>
      </w:pPr>
    </w:p>
    <w:p w14:paraId="539CAC21" w14:textId="77777777" w:rsidR="000B5AA5" w:rsidRDefault="000B5AA5">
      <w:pPr>
        <w:spacing w:line="360" w:lineRule="auto"/>
        <w:rPr>
          <w:ins w:id="978" w:author="Jennifer Lockhart" w:date="2018-12-21T16:16:00Z"/>
          <w:rFonts w:ascii="Arial" w:hAnsi="Arial" w:cs="Arial"/>
          <w:b/>
          <w:sz w:val="24"/>
          <w:szCs w:val="24"/>
        </w:rPr>
        <w:pPrChange w:id="979" w:author="Jennifer Lockhart" w:date="2018-12-21T15:47:00Z">
          <w:pPr/>
        </w:pPrChange>
      </w:pPr>
    </w:p>
    <w:p w14:paraId="697CBA25" w14:textId="77777777" w:rsidR="000B5AA5" w:rsidRPr="00FE0468" w:rsidRDefault="000B5AA5" w:rsidP="000B5AA5">
      <w:pPr>
        <w:spacing w:line="360" w:lineRule="auto"/>
        <w:rPr>
          <w:rFonts w:ascii="Arial" w:hAnsi="Arial" w:cs="Arial"/>
          <w:b/>
          <w:sz w:val="24"/>
          <w:szCs w:val="24"/>
        </w:rPr>
      </w:pPr>
      <w:moveToRangeStart w:id="980" w:author="Jennifer Lockhart" w:date="2018-12-21T16:16:00Z" w:name="move407028347"/>
      <w:moveTo w:id="981" w:author="Jennifer Lockhart" w:date="2018-12-21T16:16:00Z">
        <w:r w:rsidRPr="00FE0468">
          <w:rPr>
            <w:rFonts w:ascii="Arial" w:hAnsi="Arial" w:cs="Arial"/>
            <w:b/>
            <w:sz w:val="24"/>
            <w:szCs w:val="24"/>
          </w:rPr>
          <w:lastRenderedPageBreak/>
          <w:t xml:space="preserve">Table 2. </w:t>
        </w:r>
        <w:r w:rsidRPr="0049451F">
          <w:rPr>
            <w:rFonts w:ascii="Arial" w:hAnsi="Arial" w:cs="Arial"/>
            <w:b/>
            <w:bCs/>
            <w:sz w:val="24"/>
            <w:szCs w:val="24"/>
            <w:rPrChange w:id="982" w:author="Jennifer Lockhart" w:date="2018-12-23T17:13:00Z">
              <w:rPr>
                <w:rFonts w:ascii="Arial" w:hAnsi="Arial" w:cs="Arial"/>
                <w:b/>
                <w:bCs/>
              </w:rPr>
            </w:rPrChange>
          </w:rPr>
          <w:t xml:space="preserve">Rank order shifts of 97 </w:t>
        </w:r>
        <w:r w:rsidRPr="0049451F">
          <w:rPr>
            <w:rFonts w:ascii="Arial" w:hAnsi="Arial" w:cs="Arial"/>
            <w:b/>
            <w:bCs/>
            <w:i/>
            <w:iCs/>
            <w:sz w:val="24"/>
            <w:szCs w:val="24"/>
            <w:rPrChange w:id="983" w:author="Jennifer Lockhart" w:date="2018-12-23T17:13:00Z">
              <w:rPr>
                <w:rFonts w:ascii="Arial" w:hAnsi="Arial" w:cs="Arial"/>
                <w:b/>
                <w:bCs/>
                <w:i/>
                <w:iCs/>
              </w:rPr>
            </w:rPrChange>
          </w:rPr>
          <w:t xml:space="preserve">B. cinerea </w:t>
        </w:r>
        <w:r w:rsidRPr="0049451F">
          <w:rPr>
            <w:rFonts w:ascii="Arial" w:hAnsi="Arial" w:cs="Arial"/>
            <w:b/>
            <w:bCs/>
            <w:sz w:val="24"/>
            <w:szCs w:val="24"/>
            <w:rPrChange w:id="984" w:author="Jennifer Lockhart" w:date="2018-12-23T17:13:00Z">
              <w:rPr>
                <w:rFonts w:ascii="Arial" w:hAnsi="Arial" w:cs="Arial"/>
                <w:b/>
                <w:bCs/>
              </w:rPr>
            </w:rPrChange>
          </w:rPr>
          <w:t>isolates by lesion area across all of the tomato accessions.</w:t>
        </w:r>
      </w:moveTo>
    </w:p>
    <w:p w14:paraId="70FE1F24" w14:textId="17569962" w:rsidR="000B5AA5" w:rsidRPr="00BD426F" w:rsidRDefault="000B5AA5" w:rsidP="000B5AA5">
      <w:pPr>
        <w:spacing w:line="360" w:lineRule="auto"/>
        <w:rPr>
          <w:rFonts w:ascii="Arial" w:hAnsi="Arial" w:cs="Arial"/>
          <w:sz w:val="24"/>
          <w:szCs w:val="24"/>
        </w:rPr>
      </w:pPr>
      <w:moveTo w:id="985" w:author="Jennifer Lockhart" w:date="2018-12-21T16:16:00Z">
        <w:r w:rsidRPr="00BD426F">
          <w:rPr>
            <w:rFonts w:ascii="Arial" w:hAnsi="Arial" w:cs="Arial"/>
            <w:sz w:val="24"/>
            <w:szCs w:val="24"/>
          </w:rPr>
          <w:t xml:space="preserve">Wilcoxon signed-rank test </w:t>
        </w:r>
        <w:del w:id="986" w:author="Jennifer Lockhart" w:date="2018-12-23T17:08:00Z">
          <w:r w:rsidRPr="00BD426F" w:rsidDel="00D60E1C">
            <w:rPr>
              <w:rFonts w:ascii="Arial" w:hAnsi="Arial" w:cs="Arial"/>
              <w:sz w:val="24"/>
              <w:szCs w:val="24"/>
            </w:rPr>
            <w:delText xml:space="preserve">on </w:delText>
          </w:r>
        </w:del>
        <w:r w:rsidRPr="00BD426F">
          <w:rPr>
            <w:rFonts w:ascii="Arial" w:hAnsi="Arial" w:cs="Arial"/>
            <w:sz w:val="24"/>
            <w:szCs w:val="24"/>
          </w:rPr>
          <w:t xml:space="preserve">comparing model-corrected mean </w:t>
        </w:r>
        <w:r w:rsidRPr="00BD426F">
          <w:rPr>
            <w:rFonts w:ascii="Arial" w:hAnsi="Arial" w:cs="Arial"/>
            <w:i/>
            <w:iCs/>
            <w:sz w:val="24"/>
            <w:szCs w:val="24"/>
          </w:rPr>
          <w:t>B. cinerea</w:t>
        </w:r>
        <w:r w:rsidRPr="0049451F">
          <w:rPr>
            <w:rFonts w:ascii="Arial" w:hAnsi="Arial" w:cs="Arial"/>
            <w:sz w:val="24"/>
            <w:szCs w:val="24"/>
          </w:rPr>
          <w:t xml:space="preserve"> lesion area</w:t>
        </w:r>
      </w:moveTo>
      <w:ins w:id="987" w:author="Jennifer Lockhart" w:date="2018-12-23T17:08:00Z">
        <w:r w:rsidR="00D60E1C" w:rsidRPr="0049451F">
          <w:rPr>
            <w:rFonts w:ascii="Arial" w:hAnsi="Arial" w:cs="Arial"/>
            <w:sz w:val="24"/>
            <w:szCs w:val="24"/>
          </w:rPr>
          <w:t>s</w:t>
        </w:r>
      </w:ins>
      <w:moveTo w:id="988" w:author="Jennifer Lockhart" w:date="2018-12-21T16:16:00Z">
        <w:r w:rsidRPr="0049451F">
          <w:rPr>
            <w:rFonts w:ascii="Arial" w:hAnsi="Arial" w:cs="Arial"/>
            <w:sz w:val="24"/>
            <w:szCs w:val="24"/>
          </w:rPr>
          <w:t xml:space="preserve"> on </w:t>
        </w:r>
      </w:moveTo>
      <w:ins w:id="989" w:author="Jennifer Lockhart" w:date="2018-12-23T17:08:00Z">
        <w:r w:rsidR="00D60E1C" w:rsidRPr="0049451F">
          <w:rPr>
            <w:rFonts w:ascii="Arial" w:hAnsi="Arial" w:cs="Arial"/>
            <w:sz w:val="24"/>
            <w:szCs w:val="24"/>
          </w:rPr>
          <w:t xml:space="preserve">various </w:t>
        </w:r>
      </w:ins>
      <w:moveTo w:id="990" w:author="Jennifer Lockhart" w:date="2018-12-21T16:16:00Z">
        <w:r w:rsidRPr="0049451F">
          <w:rPr>
            <w:rFonts w:ascii="Arial" w:hAnsi="Arial" w:cs="Arial"/>
            <w:sz w:val="24"/>
            <w:szCs w:val="24"/>
          </w:rPr>
          <w:t xml:space="preserve">tomato accessions. This tests for a change in the rank order of the 97 isolates between each pair of tomato accessions. A significant p-value suggests that the relative performance of individual isolates is altered from one host to the other. The lower left corner of the chart includes </w:t>
        </w:r>
      </w:moveTo>
      <w:ins w:id="991" w:author="Jennifer Lockhart" w:date="2018-12-23T17:09:00Z">
        <w:r w:rsidR="00A56AA5" w:rsidRPr="0049451F">
          <w:rPr>
            <w:rFonts w:ascii="Arial" w:hAnsi="Arial" w:cs="Arial"/>
            <w:sz w:val="24"/>
            <w:szCs w:val="24"/>
          </w:rPr>
          <w:t xml:space="preserve">Benjamini-Hochberg </w:t>
        </w:r>
      </w:ins>
      <w:moveTo w:id="992" w:author="Jennifer Lockhart" w:date="2018-12-21T16:16:00Z">
        <w:del w:id="993" w:author="Jennifer Lockhart" w:date="2018-12-23T17:09:00Z">
          <w:r w:rsidRPr="0049451F" w:rsidDel="00A56AA5">
            <w:rPr>
              <w:rFonts w:ascii="Arial" w:hAnsi="Arial" w:cs="Arial"/>
              <w:sz w:val="24"/>
              <w:szCs w:val="24"/>
            </w:rPr>
            <w:delText xml:space="preserve">B-H </w:delText>
          </w:r>
        </w:del>
        <w:r w:rsidRPr="0049451F">
          <w:rPr>
            <w:rFonts w:ascii="Arial" w:hAnsi="Arial" w:cs="Arial"/>
            <w:sz w:val="24"/>
            <w:szCs w:val="24"/>
          </w:rPr>
          <w:t xml:space="preserve">FDR-corrected p-values, the upper right corner includes the test statistic (W). Bold text indicates significance at p &lt; 0.01 after correction, italicized text indicates suggestive p-values 0.01 &lt; p &lt; 0.1. NS </w:t>
        </w:r>
        <w:del w:id="994" w:author="Jennifer Lockhart" w:date="2018-12-23T17:14:00Z">
          <w:r w:rsidRPr="0049451F" w:rsidDel="00FE0468">
            <w:rPr>
              <w:rFonts w:ascii="Arial" w:hAnsi="Arial" w:cs="Arial"/>
              <w:sz w:val="24"/>
              <w:szCs w:val="24"/>
            </w:rPr>
            <w:delText>shows</w:delText>
          </w:r>
        </w:del>
      </w:moveTo>
      <w:ins w:id="995" w:author="Jennifer Lockhart" w:date="2018-12-23T17:14:00Z">
        <w:r w:rsidR="00FE0468">
          <w:rPr>
            <w:rFonts w:ascii="Arial" w:hAnsi="Arial" w:cs="Arial"/>
            <w:sz w:val="24"/>
            <w:szCs w:val="24"/>
          </w:rPr>
          <w:t>indicates</w:t>
        </w:r>
      </w:ins>
      <w:moveTo w:id="996" w:author="Jennifer Lockhart" w:date="2018-12-21T16:16:00Z">
        <w:r w:rsidRPr="00FE0468">
          <w:rPr>
            <w:rFonts w:ascii="Arial" w:hAnsi="Arial" w:cs="Arial"/>
            <w:sz w:val="24"/>
            <w:szCs w:val="24"/>
          </w:rPr>
          <w:t xml:space="preserve"> non-significant interactions.</w:t>
        </w:r>
      </w:moveTo>
    </w:p>
    <w:p w14:paraId="5FFD9206" w14:textId="77777777" w:rsidR="000B5AA5" w:rsidRPr="00F76D44" w:rsidRDefault="000B5AA5" w:rsidP="000B5AA5">
      <w:pPr>
        <w:spacing w:line="36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523"/>
        <w:gridCol w:w="523"/>
        <w:gridCol w:w="701"/>
        <w:gridCol w:w="701"/>
        <w:gridCol w:w="701"/>
        <w:gridCol w:w="701"/>
        <w:gridCol w:w="701"/>
        <w:gridCol w:w="663"/>
        <w:gridCol w:w="701"/>
        <w:gridCol w:w="701"/>
        <w:gridCol w:w="701"/>
        <w:gridCol w:w="663"/>
        <w:gridCol w:w="701"/>
        <w:gridCol w:w="701"/>
        <w:gridCol w:w="65"/>
      </w:tblGrid>
      <w:tr w:rsidR="000B5AA5" w:rsidRPr="00F76D44" w14:paraId="501E6D5E" w14:textId="77777777" w:rsidTr="0086274C">
        <w:trPr>
          <w:trHeight w:val="290"/>
        </w:trPr>
        <w:tc>
          <w:tcPr>
            <w:tcW w:w="846" w:type="dxa"/>
            <w:gridSpan w:val="2"/>
            <w:vMerge w:val="restart"/>
            <w:tcBorders>
              <w:top w:val="nil"/>
              <w:bottom w:val="single" w:sz="4" w:space="0" w:color="auto"/>
              <w:right w:val="single" w:sz="4" w:space="0" w:color="auto"/>
            </w:tcBorders>
          </w:tcPr>
          <w:p w14:paraId="1DD7EA64" w14:textId="77777777" w:rsidR="000B5AA5" w:rsidRPr="00F76D44" w:rsidRDefault="000B5AA5" w:rsidP="0086274C">
            <w:pPr>
              <w:spacing w:line="360" w:lineRule="auto"/>
              <w:rPr>
                <w:rFonts w:eastAsia="Times New Roman" w:cstheme="minorHAnsi"/>
                <w:color w:val="000000"/>
                <w:sz w:val="16"/>
                <w:szCs w:val="16"/>
              </w:rPr>
            </w:pPr>
            <w:moveTo w:id="997" w:author="Jennifer Lockhart" w:date="2018-12-21T16:16:00Z">
              <w:r w:rsidRPr="00F76D44">
                <w:rPr>
                  <w:rFonts w:eastAsia="Times New Roman" w:cstheme="minorHAnsi"/>
                  <w:color w:val="000000"/>
                  <w:sz w:val="16"/>
                  <w:szCs w:val="16"/>
                </w:rPr>
                <w:t> </w:t>
              </w:r>
            </w:moveTo>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7F47BB9E" w14:textId="77777777" w:rsidR="000B5AA5" w:rsidRPr="00F76D44" w:rsidRDefault="000B5AA5" w:rsidP="0086274C">
            <w:pPr>
              <w:spacing w:line="360" w:lineRule="auto"/>
              <w:jc w:val="center"/>
              <w:rPr>
                <w:rFonts w:eastAsia="Times New Roman" w:cstheme="minorHAnsi"/>
                <w:color w:val="000000"/>
                <w:sz w:val="16"/>
                <w:szCs w:val="16"/>
              </w:rPr>
            </w:pPr>
            <w:moveTo w:id="998" w:author="Jennifer Lockhart" w:date="2018-12-21T16:16:00Z">
              <w:r w:rsidRPr="00F76D44">
                <w:rPr>
                  <w:rFonts w:eastAsia="Times New Roman" w:cstheme="minorHAnsi"/>
                  <w:color w:val="000000"/>
                  <w:sz w:val="16"/>
                  <w:szCs w:val="16"/>
                </w:rPr>
                <w:t>Wild</w:t>
              </w:r>
            </w:moveTo>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7DF58C90" w14:textId="77777777" w:rsidR="000B5AA5" w:rsidRPr="00F76D44" w:rsidRDefault="000B5AA5" w:rsidP="0086274C">
            <w:pPr>
              <w:spacing w:line="360" w:lineRule="auto"/>
              <w:jc w:val="center"/>
              <w:rPr>
                <w:rFonts w:eastAsia="Times New Roman" w:cstheme="minorHAnsi"/>
                <w:color w:val="000000"/>
                <w:sz w:val="16"/>
                <w:szCs w:val="16"/>
              </w:rPr>
            </w:pPr>
            <w:moveTo w:id="999" w:author="Jennifer Lockhart" w:date="2018-12-21T16:16:00Z">
              <w:r w:rsidRPr="00F76D44">
                <w:rPr>
                  <w:rFonts w:eastAsia="Times New Roman" w:cstheme="minorHAnsi"/>
                  <w:color w:val="000000"/>
                  <w:sz w:val="16"/>
                  <w:szCs w:val="16"/>
                </w:rPr>
                <w:t>Domesticated</w:t>
              </w:r>
            </w:moveTo>
          </w:p>
        </w:tc>
      </w:tr>
      <w:tr w:rsidR="000B5AA5" w:rsidRPr="00F76D44" w14:paraId="6AAA34D9" w14:textId="77777777" w:rsidTr="0086274C">
        <w:trPr>
          <w:trHeight w:val="290"/>
        </w:trPr>
        <w:tc>
          <w:tcPr>
            <w:tcW w:w="846" w:type="dxa"/>
            <w:gridSpan w:val="2"/>
            <w:vMerge/>
            <w:tcBorders>
              <w:bottom w:val="single" w:sz="4" w:space="0" w:color="auto"/>
              <w:right w:val="single" w:sz="4" w:space="0" w:color="auto"/>
            </w:tcBorders>
          </w:tcPr>
          <w:p w14:paraId="3A568F22" w14:textId="77777777" w:rsidR="000B5AA5" w:rsidRPr="00F76D44" w:rsidRDefault="000B5AA5" w:rsidP="0086274C">
            <w:pPr>
              <w:spacing w:line="360" w:lineRule="auto"/>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5BDD8FB" w14:textId="77777777" w:rsidR="000B5AA5" w:rsidRPr="00F76D44" w:rsidRDefault="000B5AA5" w:rsidP="0086274C">
            <w:pPr>
              <w:spacing w:line="360" w:lineRule="auto"/>
              <w:jc w:val="center"/>
              <w:rPr>
                <w:rFonts w:eastAsia="Times New Roman" w:cstheme="minorHAnsi"/>
                <w:color w:val="000000"/>
                <w:sz w:val="16"/>
                <w:szCs w:val="16"/>
              </w:rPr>
            </w:pPr>
            <w:moveTo w:id="1000" w:author="Jennifer Lockhart" w:date="2018-12-21T16:16:00Z">
              <w:r w:rsidRPr="00F76D44">
                <w:rPr>
                  <w:rFonts w:eastAsia="Times New Roman" w:cstheme="minorHAnsi"/>
                  <w:color w:val="000000"/>
                  <w:sz w:val="16"/>
                  <w:szCs w:val="16"/>
                </w:rPr>
                <w:t>LA1547</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F39CF8D" w14:textId="77777777" w:rsidR="000B5AA5" w:rsidRPr="00F76D44" w:rsidRDefault="000B5AA5" w:rsidP="0086274C">
            <w:pPr>
              <w:spacing w:line="360" w:lineRule="auto"/>
              <w:jc w:val="center"/>
              <w:rPr>
                <w:rFonts w:eastAsia="Times New Roman" w:cstheme="minorHAnsi"/>
                <w:color w:val="000000"/>
                <w:sz w:val="16"/>
                <w:szCs w:val="16"/>
              </w:rPr>
            </w:pPr>
            <w:moveTo w:id="1001" w:author="Jennifer Lockhart" w:date="2018-12-21T16:16:00Z">
              <w:r w:rsidRPr="00F76D44">
                <w:rPr>
                  <w:rFonts w:eastAsia="Times New Roman" w:cstheme="minorHAnsi"/>
                  <w:color w:val="000000"/>
                  <w:sz w:val="16"/>
                  <w:szCs w:val="16"/>
                </w:rPr>
                <w:t>LA1589</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C412B" w14:textId="77777777" w:rsidR="000B5AA5" w:rsidRPr="00F76D44" w:rsidRDefault="000B5AA5" w:rsidP="0086274C">
            <w:pPr>
              <w:spacing w:line="360" w:lineRule="auto"/>
              <w:jc w:val="center"/>
              <w:rPr>
                <w:rFonts w:eastAsia="Times New Roman" w:cstheme="minorHAnsi"/>
                <w:color w:val="000000"/>
                <w:sz w:val="16"/>
                <w:szCs w:val="16"/>
              </w:rPr>
            </w:pPr>
            <w:moveTo w:id="1002" w:author="Jennifer Lockhart" w:date="2018-12-21T16:16:00Z">
              <w:r w:rsidRPr="00F76D44">
                <w:rPr>
                  <w:rFonts w:eastAsia="Times New Roman" w:cstheme="minorHAnsi"/>
                  <w:color w:val="000000"/>
                  <w:sz w:val="16"/>
                  <w:szCs w:val="16"/>
                </w:rPr>
                <w:t>LA1684</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BCECA9" w14:textId="77777777" w:rsidR="000B5AA5" w:rsidRPr="00F76D44" w:rsidRDefault="000B5AA5" w:rsidP="0086274C">
            <w:pPr>
              <w:spacing w:line="360" w:lineRule="auto"/>
              <w:jc w:val="center"/>
              <w:rPr>
                <w:rFonts w:eastAsia="Times New Roman" w:cstheme="minorHAnsi"/>
                <w:color w:val="000000"/>
                <w:sz w:val="16"/>
                <w:szCs w:val="16"/>
              </w:rPr>
            </w:pPr>
            <w:moveTo w:id="1003" w:author="Jennifer Lockhart" w:date="2018-12-21T16:16:00Z">
              <w:r w:rsidRPr="00F76D44">
                <w:rPr>
                  <w:rFonts w:eastAsia="Times New Roman" w:cstheme="minorHAnsi"/>
                  <w:color w:val="000000"/>
                  <w:sz w:val="16"/>
                  <w:szCs w:val="16"/>
                </w:rPr>
                <w:t>LA2093</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5CFC14B" w14:textId="77777777" w:rsidR="000B5AA5" w:rsidRPr="00F76D44" w:rsidRDefault="000B5AA5" w:rsidP="0086274C">
            <w:pPr>
              <w:spacing w:line="360" w:lineRule="auto"/>
              <w:jc w:val="center"/>
              <w:rPr>
                <w:rFonts w:eastAsia="Times New Roman" w:cstheme="minorHAnsi"/>
                <w:color w:val="000000"/>
                <w:sz w:val="16"/>
                <w:szCs w:val="16"/>
              </w:rPr>
            </w:pPr>
            <w:moveTo w:id="1004" w:author="Jennifer Lockhart" w:date="2018-12-21T16:16:00Z">
              <w:r w:rsidRPr="00F76D44">
                <w:rPr>
                  <w:rFonts w:eastAsia="Times New Roman" w:cstheme="minorHAnsi"/>
                  <w:color w:val="000000"/>
                  <w:sz w:val="16"/>
                  <w:szCs w:val="16"/>
                </w:rPr>
                <w:t>LA2176</w:t>
              </w:r>
            </w:moveTo>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3E375966" w14:textId="77777777" w:rsidR="000B5AA5" w:rsidRPr="00F76D44" w:rsidRDefault="000B5AA5" w:rsidP="0086274C">
            <w:pPr>
              <w:spacing w:line="360" w:lineRule="auto"/>
              <w:jc w:val="center"/>
              <w:rPr>
                <w:rFonts w:eastAsia="Times New Roman" w:cstheme="minorHAnsi"/>
                <w:color w:val="000000"/>
                <w:sz w:val="16"/>
                <w:szCs w:val="16"/>
              </w:rPr>
            </w:pPr>
            <w:moveTo w:id="1005" w:author="Jennifer Lockhart" w:date="2018-12-21T16:16:00Z">
              <w:r w:rsidRPr="00F76D44">
                <w:rPr>
                  <w:rFonts w:eastAsia="Times New Roman" w:cstheme="minorHAnsi"/>
                  <w:color w:val="000000"/>
                  <w:sz w:val="16"/>
                  <w:szCs w:val="16"/>
                </w:rPr>
                <w:t>LA480</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C6D8155" w14:textId="77777777" w:rsidR="000B5AA5" w:rsidRPr="00F76D44" w:rsidRDefault="000B5AA5" w:rsidP="0086274C">
            <w:pPr>
              <w:spacing w:line="360" w:lineRule="auto"/>
              <w:jc w:val="center"/>
              <w:rPr>
                <w:rFonts w:eastAsia="Times New Roman" w:cstheme="minorHAnsi"/>
                <w:color w:val="000000"/>
                <w:sz w:val="16"/>
                <w:szCs w:val="16"/>
              </w:rPr>
            </w:pPr>
            <w:moveTo w:id="1006" w:author="Jennifer Lockhart" w:date="2018-12-21T16:16:00Z">
              <w:r w:rsidRPr="00F76D44">
                <w:rPr>
                  <w:rFonts w:eastAsia="Times New Roman" w:cstheme="minorHAnsi"/>
                  <w:color w:val="000000"/>
                  <w:sz w:val="16"/>
                  <w:szCs w:val="16"/>
                </w:rPr>
                <w:t>LA2706</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0078D92" w14:textId="77777777" w:rsidR="000B5AA5" w:rsidRPr="00F76D44" w:rsidRDefault="000B5AA5" w:rsidP="0086274C">
            <w:pPr>
              <w:spacing w:line="360" w:lineRule="auto"/>
              <w:jc w:val="center"/>
              <w:rPr>
                <w:rFonts w:eastAsia="Times New Roman" w:cstheme="minorHAnsi"/>
                <w:color w:val="000000"/>
                <w:sz w:val="16"/>
                <w:szCs w:val="16"/>
              </w:rPr>
            </w:pPr>
            <w:moveTo w:id="1007" w:author="Jennifer Lockhart" w:date="2018-12-21T16:16:00Z">
              <w:r w:rsidRPr="00F76D44">
                <w:rPr>
                  <w:rFonts w:eastAsia="Times New Roman" w:cstheme="minorHAnsi"/>
                  <w:color w:val="000000"/>
                  <w:sz w:val="16"/>
                  <w:szCs w:val="16"/>
                </w:rPr>
                <w:t>LA3008</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CCEDEE5" w14:textId="77777777" w:rsidR="000B5AA5" w:rsidRPr="00F76D44" w:rsidRDefault="000B5AA5" w:rsidP="0086274C">
            <w:pPr>
              <w:spacing w:line="360" w:lineRule="auto"/>
              <w:jc w:val="center"/>
              <w:rPr>
                <w:rFonts w:eastAsia="Times New Roman" w:cstheme="minorHAnsi"/>
                <w:color w:val="000000"/>
                <w:sz w:val="16"/>
                <w:szCs w:val="16"/>
              </w:rPr>
            </w:pPr>
            <w:moveTo w:id="1008" w:author="Jennifer Lockhart" w:date="2018-12-21T16:16:00Z">
              <w:r w:rsidRPr="00F76D44">
                <w:rPr>
                  <w:rFonts w:eastAsia="Times New Roman" w:cstheme="minorHAnsi"/>
                  <w:color w:val="000000"/>
                  <w:sz w:val="16"/>
                  <w:szCs w:val="16"/>
                </w:rPr>
                <w:t>LA3475</w:t>
              </w:r>
            </w:moveTo>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749F4A0" w14:textId="77777777" w:rsidR="000B5AA5" w:rsidRPr="00F76D44" w:rsidRDefault="000B5AA5" w:rsidP="0086274C">
            <w:pPr>
              <w:spacing w:line="360" w:lineRule="auto"/>
              <w:jc w:val="center"/>
              <w:rPr>
                <w:rFonts w:eastAsia="Times New Roman" w:cstheme="minorHAnsi"/>
                <w:color w:val="000000"/>
                <w:sz w:val="16"/>
                <w:szCs w:val="16"/>
              </w:rPr>
            </w:pPr>
            <w:moveTo w:id="1009" w:author="Jennifer Lockhart" w:date="2018-12-21T16:16:00Z">
              <w:r w:rsidRPr="00F76D44">
                <w:rPr>
                  <w:rFonts w:eastAsia="Times New Roman" w:cstheme="minorHAnsi"/>
                  <w:color w:val="000000"/>
                  <w:sz w:val="16"/>
                  <w:szCs w:val="16"/>
                </w:rPr>
                <w:t>LA410</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B3A544C" w14:textId="77777777" w:rsidR="000B5AA5" w:rsidRPr="00F76D44" w:rsidRDefault="000B5AA5" w:rsidP="0086274C">
            <w:pPr>
              <w:spacing w:line="360" w:lineRule="auto"/>
              <w:jc w:val="center"/>
              <w:rPr>
                <w:rFonts w:eastAsia="Times New Roman" w:cstheme="minorHAnsi"/>
                <w:color w:val="000000"/>
                <w:sz w:val="16"/>
                <w:szCs w:val="16"/>
              </w:rPr>
            </w:pPr>
            <w:moveTo w:id="1010" w:author="Jennifer Lockhart" w:date="2018-12-21T16:16:00Z">
              <w:r w:rsidRPr="00F76D44">
                <w:rPr>
                  <w:rFonts w:eastAsia="Times New Roman" w:cstheme="minorHAnsi"/>
                  <w:color w:val="000000"/>
                  <w:sz w:val="16"/>
                  <w:szCs w:val="16"/>
                </w:rPr>
                <w:t>LA4345</w:t>
              </w:r>
            </w:moveTo>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7C0CDF6" w14:textId="77777777" w:rsidR="000B5AA5" w:rsidRPr="00F76D44" w:rsidRDefault="000B5AA5" w:rsidP="0086274C">
            <w:pPr>
              <w:spacing w:line="360" w:lineRule="auto"/>
              <w:jc w:val="center"/>
              <w:rPr>
                <w:rFonts w:eastAsia="Times New Roman" w:cstheme="minorHAnsi"/>
                <w:color w:val="000000"/>
                <w:sz w:val="16"/>
                <w:szCs w:val="16"/>
              </w:rPr>
            </w:pPr>
            <w:moveTo w:id="1011" w:author="Jennifer Lockhart" w:date="2018-12-21T16:16:00Z">
              <w:r w:rsidRPr="00F76D44">
                <w:rPr>
                  <w:rFonts w:eastAsia="Times New Roman" w:cstheme="minorHAnsi"/>
                  <w:color w:val="000000"/>
                  <w:sz w:val="16"/>
                  <w:szCs w:val="16"/>
                </w:rPr>
                <w:t>LA4355</w:t>
              </w:r>
            </w:moveTo>
          </w:p>
        </w:tc>
      </w:tr>
      <w:tr w:rsidR="000B5AA5" w:rsidRPr="00F76D44" w14:paraId="4B081052" w14:textId="77777777" w:rsidTr="0086274C">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1EBA6AE9" w14:textId="77777777" w:rsidR="000B5AA5" w:rsidRPr="00F76D44" w:rsidRDefault="000B5AA5" w:rsidP="0086274C">
            <w:pPr>
              <w:spacing w:line="360" w:lineRule="auto"/>
              <w:jc w:val="center"/>
              <w:rPr>
                <w:rFonts w:eastAsia="Times New Roman" w:cstheme="minorHAnsi"/>
                <w:color w:val="000000"/>
                <w:sz w:val="16"/>
                <w:szCs w:val="16"/>
              </w:rPr>
            </w:pPr>
            <w:moveTo w:id="1012" w:author="Jennifer Lockhart" w:date="2018-12-21T16:16:00Z">
              <w:r w:rsidRPr="00F76D44">
                <w:rPr>
                  <w:rFonts w:eastAsia="Times New Roman" w:cstheme="minorHAnsi"/>
                  <w:color w:val="000000"/>
                  <w:sz w:val="16"/>
                  <w:szCs w:val="16"/>
                </w:rPr>
                <w:t>Wild</w:t>
              </w:r>
            </w:moveTo>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0A42CB5" w14:textId="77777777" w:rsidR="000B5AA5" w:rsidRPr="00F76D44" w:rsidRDefault="000B5AA5" w:rsidP="0086274C">
            <w:pPr>
              <w:spacing w:line="360" w:lineRule="auto"/>
              <w:jc w:val="center"/>
              <w:rPr>
                <w:rFonts w:eastAsia="Times New Roman" w:cstheme="minorHAnsi"/>
                <w:color w:val="000000"/>
                <w:sz w:val="16"/>
                <w:szCs w:val="16"/>
              </w:rPr>
            </w:pPr>
            <w:moveTo w:id="1013" w:author="Jennifer Lockhart" w:date="2018-12-21T16:16:00Z">
              <w:r w:rsidRPr="00F76D44">
                <w:rPr>
                  <w:rFonts w:eastAsia="Times New Roman" w:cstheme="minorHAnsi"/>
                  <w:color w:val="000000"/>
                  <w:sz w:val="16"/>
                  <w:szCs w:val="16"/>
                </w:rPr>
                <w:t>LA1547</w:t>
              </w:r>
            </w:moveTo>
          </w:p>
        </w:tc>
        <w:tc>
          <w:tcPr>
            <w:tcW w:w="701" w:type="dxa"/>
            <w:tcBorders>
              <w:top w:val="nil"/>
              <w:left w:val="nil"/>
              <w:bottom w:val="single" w:sz="4" w:space="0" w:color="auto"/>
              <w:right w:val="single" w:sz="4" w:space="0" w:color="auto"/>
            </w:tcBorders>
            <w:shd w:val="clear" w:color="auto" w:fill="auto"/>
            <w:noWrap/>
            <w:vAlign w:val="center"/>
            <w:hideMark/>
          </w:tcPr>
          <w:p w14:paraId="65540134" w14:textId="77777777" w:rsidR="000B5AA5" w:rsidRPr="00F76D44" w:rsidRDefault="000B5AA5" w:rsidP="0086274C">
            <w:pPr>
              <w:spacing w:line="360" w:lineRule="auto"/>
              <w:rPr>
                <w:rFonts w:eastAsia="Times New Roman" w:cstheme="minorHAnsi"/>
                <w:color w:val="000000"/>
                <w:sz w:val="16"/>
                <w:szCs w:val="16"/>
              </w:rPr>
            </w:pPr>
            <w:moveTo w:id="1014"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62BF25FE" w14:textId="77777777" w:rsidR="000B5AA5" w:rsidRPr="00F76D44" w:rsidRDefault="000B5AA5" w:rsidP="0086274C">
            <w:pPr>
              <w:spacing w:line="360" w:lineRule="auto"/>
              <w:jc w:val="right"/>
              <w:rPr>
                <w:rFonts w:eastAsia="Times New Roman" w:cstheme="minorHAnsi"/>
                <w:color w:val="000000"/>
                <w:sz w:val="16"/>
                <w:szCs w:val="16"/>
              </w:rPr>
            </w:pPr>
            <w:moveTo w:id="1015" w:author="Jennifer Lockhart" w:date="2018-12-21T16:16:00Z">
              <w:r w:rsidRPr="00F76D44">
                <w:rPr>
                  <w:rFonts w:ascii="Calibri" w:hAnsi="Calibri" w:cs="Calibri"/>
                  <w:color w:val="000000"/>
                  <w:sz w:val="16"/>
                  <w:szCs w:val="16"/>
                </w:rPr>
                <w:t>2978</w:t>
              </w:r>
            </w:moveTo>
          </w:p>
        </w:tc>
        <w:tc>
          <w:tcPr>
            <w:tcW w:w="701" w:type="dxa"/>
            <w:tcBorders>
              <w:top w:val="nil"/>
              <w:left w:val="nil"/>
              <w:bottom w:val="single" w:sz="4" w:space="0" w:color="auto"/>
              <w:right w:val="single" w:sz="4" w:space="0" w:color="auto"/>
            </w:tcBorders>
            <w:shd w:val="clear" w:color="auto" w:fill="auto"/>
            <w:noWrap/>
            <w:vAlign w:val="bottom"/>
            <w:hideMark/>
          </w:tcPr>
          <w:p w14:paraId="5A217603" w14:textId="77777777" w:rsidR="000B5AA5" w:rsidRPr="00F76D44" w:rsidRDefault="000B5AA5" w:rsidP="0086274C">
            <w:pPr>
              <w:spacing w:line="360" w:lineRule="auto"/>
              <w:jc w:val="right"/>
              <w:rPr>
                <w:rFonts w:eastAsia="Times New Roman" w:cstheme="minorHAnsi"/>
                <w:color w:val="000000"/>
                <w:sz w:val="16"/>
                <w:szCs w:val="16"/>
              </w:rPr>
            </w:pPr>
            <w:moveTo w:id="1016" w:author="Jennifer Lockhart" w:date="2018-12-21T16:16:00Z">
              <w:r w:rsidRPr="00F76D44">
                <w:rPr>
                  <w:rFonts w:ascii="Calibri" w:hAnsi="Calibri" w:cs="Calibri"/>
                  <w:color w:val="000000"/>
                  <w:sz w:val="16"/>
                  <w:szCs w:val="16"/>
                </w:rPr>
                <w:t>3988</w:t>
              </w:r>
            </w:moveTo>
          </w:p>
        </w:tc>
        <w:tc>
          <w:tcPr>
            <w:tcW w:w="701" w:type="dxa"/>
            <w:tcBorders>
              <w:top w:val="nil"/>
              <w:left w:val="nil"/>
              <w:bottom w:val="single" w:sz="4" w:space="0" w:color="auto"/>
              <w:right w:val="single" w:sz="4" w:space="0" w:color="auto"/>
            </w:tcBorders>
            <w:shd w:val="clear" w:color="auto" w:fill="auto"/>
            <w:noWrap/>
            <w:vAlign w:val="bottom"/>
            <w:hideMark/>
          </w:tcPr>
          <w:p w14:paraId="50B92AC7" w14:textId="77777777" w:rsidR="000B5AA5" w:rsidRPr="00F76D44" w:rsidRDefault="000B5AA5" w:rsidP="0086274C">
            <w:pPr>
              <w:spacing w:line="360" w:lineRule="auto"/>
              <w:jc w:val="right"/>
              <w:rPr>
                <w:rFonts w:eastAsia="Times New Roman" w:cstheme="minorHAnsi"/>
                <w:color w:val="000000"/>
                <w:sz w:val="16"/>
                <w:szCs w:val="16"/>
              </w:rPr>
            </w:pPr>
            <w:moveTo w:id="1017" w:author="Jennifer Lockhart" w:date="2018-12-21T16:16:00Z">
              <w:r w:rsidRPr="00F76D44">
                <w:rPr>
                  <w:rFonts w:ascii="Calibri" w:hAnsi="Calibri" w:cs="Calibri"/>
                  <w:color w:val="000000"/>
                  <w:sz w:val="16"/>
                  <w:szCs w:val="16"/>
                </w:rPr>
                <w:t>2927</w:t>
              </w:r>
            </w:moveTo>
          </w:p>
        </w:tc>
        <w:tc>
          <w:tcPr>
            <w:tcW w:w="701" w:type="dxa"/>
            <w:tcBorders>
              <w:top w:val="nil"/>
              <w:left w:val="nil"/>
              <w:bottom w:val="single" w:sz="4" w:space="0" w:color="auto"/>
              <w:right w:val="single" w:sz="4" w:space="0" w:color="auto"/>
            </w:tcBorders>
            <w:shd w:val="clear" w:color="auto" w:fill="auto"/>
            <w:noWrap/>
            <w:vAlign w:val="bottom"/>
            <w:hideMark/>
          </w:tcPr>
          <w:p w14:paraId="6AAAFE64" w14:textId="77777777" w:rsidR="000B5AA5" w:rsidRPr="00F76D44" w:rsidRDefault="000B5AA5" w:rsidP="0086274C">
            <w:pPr>
              <w:spacing w:line="360" w:lineRule="auto"/>
              <w:jc w:val="right"/>
              <w:rPr>
                <w:rFonts w:eastAsia="Times New Roman" w:cstheme="minorHAnsi"/>
                <w:color w:val="000000"/>
                <w:sz w:val="16"/>
                <w:szCs w:val="16"/>
              </w:rPr>
            </w:pPr>
            <w:moveTo w:id="1018" w:author="Jennifer Lockhart" w:date="2018-12-21T16:16:00Z">
              <w:r w:rsidRPr="00F76D44">
                <w:rPr>
                  <w:rFonts w:ascii="Calibri" w:hAnsi="Calibri" w:cs="Calibri"/>
                  <w:color w:val="000000"/>
                  <w:sz w:val="16"/>
                  <w:szCs w:val="16"/>
                </w:rPr>
                <w:t>1865</w:t>
              </w:r>
            </w:moveTo>
          </w:p>
        </w:tc>
        <w:tc>
          <w:tcPr>
            <w:tcW w:w="663" w:type="dxa"/>
            <w:tcBorders>
              <w:top w:val="nil"/>
              <w:left w:val="nil"/>
              <w:bottom w:val="single" w:sz="4" w:space="0" w:color="auto"/>
              <w:right w:val="single" w:sz="4" w:space="0" w:color="auto"/>
            </w:tcBorders>
            <w:shd w:val="clear" w:color="auto" w:fill="auto"/>
            <w:noWrap/>
            <w:vAlign w:val="bottom"/>
            <w:hideMark/>
          </w:tcPr>
          <w:p w14:paraId="3CEE23F6" w14:textId="77777777" w:rsidR="000B5AA5" w:rsidRPr="00F76D44" w:rsidRDefault="000B5AA5" w:rsidP="0086274C">
            <w:pPr>
              <w:spacing w:line="360" w:lineRule="auto"/>
              <w:jc w:val="right"/>
              <w:rPr>
                <w:rFonts w:eastAsia="Times New Roman" w:cstheme="minorHAnsi"/>
                <w:color w:val="000000"/>
                <w:sz w:val="16"/>
                <w:szCs w:val="16"/>
              </w:rPr>
            </w:pPr>
            <w:moveTo w:id="1019" w:author="Jennifer Lockhart" w:date="2018-12-21T16:16:00Z">
              <w:r w:rsidRPr="00F76D44">
                <w:rPr>
                  <w:rFonts w:ascii="Calibri" w:hAnsi="Calibri" w:cs="Calibri"/>
                  <w:color w:val="000000"/>
                  <w:sz w:val="16"/>
                  <w:szCs w:val="16"/>
                </w:rPr>
                <w:t>3008</w:t>
              </w:r>
            </w:moveTo>
          </w:p>
        </w:tc>
        <w:tc>
          <w:tcPr>
            <w:tcW w:w="701" w:type="dxa"/>
            <w:tcBorders>
              <w:top w:val="nil"/>
              <w:left w:val="nil"/>
              <w:bottom w:val="single" w:sz="4" w:space="0" w:color="auto"/>
              <w:right w:val="single" w:sz="4" w:space="0" w:color="auto"/>
            </w:tcBorders>
            <w:shd w:val="clear" w:color="auto" w:fill="auto"/>
            <w:noWrap/>
            <w:vAlign w:val="bottom"/>
            <w:hideMark/>
          </w:tcPr>
          <w:p w14:paraId="16E661D9" w14:textId="77777777" w:rsidR="000B5AA5" w:rsidRPr="00F76D44" w:rsidRDefault="000B5AA5" w:rsidP="0086274C">
            <w:pPr>
              <w:spacing w:line="360" w:lineRule="auto"/>
              <w:jc w:val="right"/>
              <w:rPr>
                <w:rFonts w:eastAsia="Times New Roman" w:cstheme="minorHAnsi"/>
                <w:color w:val="000000"/>
                <w:sz w:val="16"/>
                <w:szCs w:val="16"/>
              </w:rPr>
            </w:pPr>
            <w:moveTo w:id="1020" w:author="Jennifer Lockhart" w:date="2018-12-21T16:16:00Z">
              <w:r w:rsidRPr="00F76D44">
                <w:rPr>
                  <w:rFonts w:ascii="Calibri" w:hAnsi="Calibri" w:cs="Calibri"/>
                  <w:color w:val="000000"/>
                  <w:sz w:val="16"/>
                  <w:szCs w:val="16"/>
                </w:rPr>
                <w:t>1710</w:t>
              </w:r>
            </w:moveTo>
          </w:p>
        </w:tc>
        <w:tc>
          <w:tcPr>
            <w:tcW w:w="701" w:type="dxa"/>
            <w:tcBorders>
              <w:top w:val="nil"/>
              <w:left w:val="nil"/>
              <w:bottom w:val="single" w:sz="4" w:space="0" w:color="auto"/>
              <w:right w:val="single" w:sz="4" w:space="0" w:color="auto"/>
            </w:tcBorders>
            <w:shd w:val="clear" w:color="auto" w:fill="auto"/>
            <w:noWrap/>
            <w:vAlign w:val="bottom"/>
            <w:hideMark/>
          </w:tcPr>
          <w:p w14:paraId="1F446E44" w14:textId="77777777" w:rsidR="000B5AA5" w:rsidRPr="00F76D44" w:rsidRDefault="000B5AA5" w:rsidP="0086274C">
            <w:pPr>
              <w:spacing w:line="360" w:lineRule="auto"/>
              <w:jc w:val="right"/>
              <w:rPr>
                <w:rFonts w:eastAsia="Times New Roman" w:cstheme="minorHAnsi"/>
                <w:color w:val="000000"/>
                <w:sz w:val="16"/>
                <w:szCs w:val="16"/>
              </w:rPr>
            </w:pPr>
            <w:moveTo w:id="1021" w:author="Jennifer Lockhart" w:date="2018-12-21T16:16:00Z">
              <w:r w:rsidRPr="00F76D44">
                <w:rPr>
                  <w:rFonts w:ascii="Calibri" w:hAnsi="Calibri" w:cs="Calibri"/>
                  <w:color w:val="000000"/>
                  <w:sz w:val="16"/>
                  <w:szCs w:val="16"/>
                </w:rPr>
                <w:t>3460</w:t>
              </w:r>
            </w:moveTo>
          </w:p>
        </w:tc>
        <w:tc>
          <w:tcPr>
            <w:tcW w:w="701" w:type="dxa"/>
            <w:tcBorders>
              <w:top w:val="nil"/>
              <w:left w:val="nil"/>
              <w:bottom w:val="single" w:sz="4" w:space="0" w:color="auto"/>
              <w:right w:val="single" w:sz="4" w:space="0" w:color="auto"/>
            </w:tcBorders>
            <w:shd w:val="clear" w:color="auto" w:fill="auto"/>
            <w:noWrap/>
            <w:vAlign w:val="bottom"/>
            <w:hideMark/>
          </w:tcPr>
          <w:p w14:paraId="1F46F588" w14:textId="77777777" w:rsidR="000B5AA5" w:rsidRPr="00F76D44" w:rsidRDefault="000B5AA5" w:rsidP="0086274C">
            <w:pPr>
              <w:spacing w:line="360" w:lineRule="auto"/>
              <w:jc w:val="right"/>
              <w:rPr>
                <w:rFonts w:eastAsia="Times New Roman" w:cstheme="minorHAnsi"/>
                <w:color w:val="000000"/>
                <w:sz w:val="16"/>
                <w:szCs w:val="16"/>
              </w:rPr>
            </w:pPr>
            <w:moveTo w:id="1022" w:author="Jennifer Lockhart" w:date="2018-12-21T16:16:00Z">
              <w:r w:rsidRPr="00F76D44">
                <w:rPr>
                  <w:rFonts w:ascii="Calibri" w:hAnsi="Calibri" w:cs="Calibri"/>
                  <w:color w:val="000000"/>
                  <w:sz w:val="16"/>
                  <w:szCs w:val="16"/>
                </w:rPr>
                <w:t>1597</w:t>
              </w:r>
            </w:moveTo>
          </w:p>
        </w:tc>
        <w:tc>
          <w:tcPr>
            <w:tcW w:w="663" w:type="dxa"/>
            <w:tcBorders>
              <w:top w:val="nil"/>
              <w:left w:val="nil"/>
              <w:bottom w:val="single" w:sz="4" w:space="0" w:color="auto"/>
              <w:right w:val="single" w:sz="4" w:space="0" w:color="auto"/>
            </w:tcBorders>
            <w:shd w:val="clear" w:color="auto" w:fill="auto"/>
            <w:noWrap/>
            <w:vAlign w:val="bottom"/>
            <w:hideMark/>
          </w:tcPr>
          <w:p w14:paraId="0046192F" w14:textId="77777777" w:rsidR="000B5AA5" w:rsidRPr="00F76D44" w:rsidRDefault="000B5AA5" w:rsidP="0086274C">
            <w:pPr>
              <w:spacing w:line="360" w:lineRule="auto"/>
              <w:jc w:val="right"/>
              <w:rPr>
                <w:rFonts w:eastAsia="Times New Roman" w:cstheme="minorHAnsi"/>
                <w:color w:val="000000"/>
                <w:sz w:val="16"/>
                <w:szCs w:val="16"/>
              </w:rPr>
            </w:pPr>
            <w:moveTo w:id="1023" w:author="Jennifer Lockhart" w:date="2018-12-21T16:16:00Z">
              <w:r w:rsidRPr="00F76D44">
                <w:rPr>
                  <w:rFonts w:ascii="Calibri" w:hAnsi="Calibri" w:cs="Calibri"/>
                  <w:color w:val="000000"/>
                  <w:sz w:val="16"/>
                  <w:szCs w:val="16"/>
                </w:rPr>
                <w:t>1135</w:t>
              </w:r>
            </w:moveTo>
          </w:p>
        </w:tc>
        <w:tc>
          <w:tcPr>
            <w:tcW w:w="701" w:type="dxa"/>
            <w:tcBorders>
              <w:top w:val="nil"/>
              <w:left w:val="nil"/>
              <w:bottom w:val="single" w:sz="4" w:space="0" w:color="auto"/>
              <w:right w:val="single" w:sz="4" w:space="0" w:color="auto"/>
            </w:tcBorders>
            <w:shd w:val="clear" w:color="auto" w:fill="auto"/>
            <w:noWrap/>
            <w:vAlign w:val="bottom"/>
            <w:hideMark/>
          </w:tcPr>
          <w:p w14:paraId="1C40CB16" w14:textId="77777777" w:rsidR="000B5AA5" w:rsidRPr="00F76D44" w:rsidRDefault="000B5AA5" w:rsidP="0086274C">
            <w:pPr>
              <w:spacing w:line="360" w:lineRule="auto"/>
              <w:jc w:val="right"/>
              <w:rPr>
                <w:rFonts w:eastAsia="Times New Roman" w:cstheme="minorHAnsi"/>
                <w:color w:val="000000"/>
                <w:sz w:val="16"/>
                <w:szCs w:val="16"/>
              </w:rPr>
            </w:pPr>
            <w:moveTo w:id="1024" w:author="Jennifer Lockhart" w:date="2018-12-21T16:16:00Z">
              <w:r w:rsidRPr="00F76D44">
                <w:rPr>
                  <w:rFonts w:ascii="Calibri" w:hAnsi="Calibri" w:cs="Calibri"/>
                  <w:color w:val="000000"/>
                  <w:sz w:val="16"/>
                  <w:szCs w:val="16"/>
                </w:rPr>
                <w:t>3928</w:t>
              </w:r>
            </w:moveTo>
          </w:p>
        </w:tc>
        <w:tc>
          <w:tcPr>
            <w:tcW w:w="701" w:type="dxa"/>
            <w:tcBorders>
              <w:top w:val="nil"/>
              <w:left w:val="nil"/>
              <w:bottom w:val="single" w:sz="4" w:space="0" w:color="auto"/>
              <w:right w:val="single" w:sz="4" w:space="0" w:color="auto"/>
            </w:tcBorders>
            <w:shd w:val="clear" w:color="auto" w:fill="auto"/>
            <w:noWrap/>
            <w:vAlign w:val="bottom"/>
            <w:hideMark/>
          </w:tcPr>
          <w:p w14:paraId="7CBBC882" w14:textId="77777777" w:rsidR="000B5AA5" w:rsidRPr="00F76D44" w:rsidRDefault="000B5AA5" w:rsidP="0086274C">
            <w:pPr>
              <w:spacing w:line="360" w:lineRule="auto"/>
              <w:jc w:val="right"/>
              <w:rPr>
                <w:rFonts w:eastAsia="Times New Roman" w:cstheme="minorHAnsi"/>
                <w:color w:val="000000"/>
                <w:sz w:val="16"/>
                <w:szCs w:val="16"/>
              </w:rPr>
            </w:pPr>
            <w:moveTo w:id="1025" w:author="Jennifer Lockhart" w:date="2018-12-21T16:16:00Z">
              <w:r w:rsidRPr="00F76D44">
                <w:rPr>
                  <w:rFonts w:ascii="Calibri" w:hAnsi="Calibri" w:cs="Calibri"/>
                  <w:color w:val="000000"/>
                  <w:sz w:val="16"/>
                  <w:szCs w:val="16"/>
                </w:rPr>
                <w:t>2944</w:t>
              </w:r>
            </w:moveTo>
          </w:p>
        </w:tc>
      </w:tr>
      <w:tr w:rsidR="000B5AA5" w:rsidRPr="00F76D44" w14:paraId="595A728F"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0F67059D"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4F1A1E" w14:textId="77777777" w:rsidR="000B5AA5" w:rsidRPr="00F76D44" w:rsidRDefault="000B5AA5" w:rsidP="0086274C">
            <w:pPr>
              <w:spacing w:line="360" w:lineRule="auto"/>
              <w:jc w:val="center"/>
              <w:rPr>
                <w:rFonts w:eastAsia="Times New Roman" w:cstheme="minorHAnsi"/>
                <w:color w:val="000000"/>
                <w:sz w:val="16"/>
                <w:szCs w:val="16"/>
              </w:rPr>
            </w:pPr>
            <w:moveTo w:id="1026" w:author="Jennifer Lockhart" w:date="2018-12-21T16:16:00Z">
              <w:r w:rsidRPr="00F76D44">
                <w:rPr>
                  <w:rFonts w:eastAsia="Times New Roman" w:cstheme="minorHAnsi"/>
                  <w:color w:val="000000"/>
                  <w:sz w:val="16"/>
                  <w:szCs w:val="16"/>
                </w:rPr>
                <w:t>LA1589</w:t>
              </w:r>
            </w:moveTo>
          </w:p>
        </w:tc>
        <w:tc>
          <w:tcPr>
            <w:tcW w:w="701" w:type="dxa"/>
            <w:tcBorders>
              <w:top w:val="nil"/>
              <w:left w:val="nil"/>
              <w:bottom w:val="single" w:sz="4" w:space="0" w:color="auto"/>
              <w:right w:val="single" w:sz="4" w:space="0" w:color="auto"/>
            </w:tcBorders>
            <w:shd w:val="clear" w:color="auto" w:fill="auto"/>
            <w:noWrap/>
            <w:vAlign w:val="bottom"/>
            <w:hideMark/>
          </w:tcPr>
          <w:p w14:paraId="3BA9F90B" w14:textId="77777777" w:rsidR="000B5AA5" w:rsidRPr="00F76D44" w:rsidRDefault="000B5AA5" w:rsidP="0086274C">
            <w:pPr>
              <w:spacing w:line="360" w:lineRule="auto"/>
              <w:jc w:val="right"/>
              <w:rPr>
                <w:rFonts w:eastAsia="Times New Roman" w:cstheme="minorHAnsi"/>
                <w:b/>
                <w:bCs/>
                <w:color w:val="000000"/>
                <w:sz w:val="16"/>
                <w:szCs w:val="16"/>
              </w:rPr>
            </w:pPr>
            <w:moveTo w:id="102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02C3F67D" w14:textId="77777777" w:rsidR="000B5AA5" w:rsidRPr="00F76D44" w:rsidRDefault="000B5AA5" w:rsidP="0086274C">
            <w:pPr>
              <w:spacing w:line="360" w:lineRule="auto"/>
              <w:jc w:val="right"/>
              <w:rPr>
                <w:rFonts w:eastAsia="Times New Roman" w:cstheme="minorHAnsi"/>
                <w:color w:val="000000"/>
                <w:sz w:val="16"/>
                <w:szCs w:val="16"/>
              </w:rPr>
            </w:pPr>
            <w:moveTo w:id="1028"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32D3C492" w14:textId="77777777" w:rsidR="000B5AA5" w:rsidRPr="00F76D44" w:rsidRDefault="000B5AA5" w:rsidP="0086274C">
            <w:pPr>
              <w:spacing w:line="360" w:lineRule="auto"/>
              <w:jc w:val="right"/>
              <w:rPr>
                <w:rFonts w:eastAsia="Times New Roman" w:cstheme="minorHAnsi"/>
                <w:color w:val="000000"/>
                <w:sz w:val="16"/>
                <w:szCs w:val="16"/>
              </w:rPr>
            </w:pPr>
            <w:moveTo w:id="1029" w:author="Jennifer Lockhart" w:date="2018-12-21T16:16:00Z">
              <w:r w:rsidRPr="00F76D44">
                <w:rPr>
                  <w:rFonts w:ascii="Calibri" w:hAnsi="Calibri" w:cs="Calibri"/>
                  <w:color w:val="000000"/>
                  <w:sz w:val="16"/>
                  <w:szCs w:val="16"/>
                </w:rPr>
                <w:t>5401</w:t>
              </w:r>
            </w:moveTo>
          </w:p>
        </w:tc>
        <w:tc>
          <w:tcPr>
            <w:tcW w:w="701" w:type="dxa"/>
            <w:tcBorders>
              <w:top w:val="nil"/>
              <w:left w:val="nil"/>
              <w:bottom w:val="single" w:sz="4" w:space="0" w:color="auto"/>
              <w:right w:val="single" w:sz="4" w:space="0" w:color="auto"/>
            </w:tcBorders>
            <w:shd w:val="clear" w:color="auto" w:fill="auto"/>
            <w:noWrap/>
            <w:vAlign w:val="bottom"/>
            <w:hideMark/>
          </w:tcPr>
          <w:p w14:paraId="0128E080" w14:textId="77777777" w:rsidR="000B5AA5" w:rsidRPr="00F76D44" w:rsidRDefault="000B5AA5" w:rsidP="0086274C">
            <w:pPr>
              <w:spacing w:line="360" w:lineRule="auto"/>
              <w:jc w:val="right"/>
              <w:rPr>
                <w:rFonts w:eastAsia="Times New Roman" w:cstheme="minorHAnsi"/>
                <w:color w:val="000000"/>
                <w:sz w:val="16"/>
                <w:szCs w:val="16"/>
              </w:rPr>
            </w:pPr>
            <w:moveTo w:id="1030" w:author="Jennifer Lockhart" w:date="2018-12-21T16:16:00Z">
              <w:r w:rsidRPr="00F76D44">
                <w:rPr>
                  <w:rFonts w:ascii="Calibri" w:hAnsi="Calibri" w:cs="Calibri"/>
                  <w:color w:val="000000"/>
                  <w:sz w:val="16"/>
                  <w:szCs w:val="16"/>
                </w:rPr>
                <w:t>4699</w:t>
              </w:r>
            </w:moveTo>
          </w:p>
        </w:tc>
        <w:tc>
          <w:tcPr>
            <w:tcW w:w="701" w:type="dxa"/>
            <w:tcBorders>
              <w:top w:val="nil"/>
              <w:left w:val="nil"/>
              <w:bottom w:val="single" w:sz="4" w:space="0" w:color="auto"/>
              <w:right w:val="single" w:sz="4" w:space="0" w:color="auto"/>
            </w:tcBorders>
            <w:shd w:val="clear" w:color="auto" w:fill="auto"/>
            <w:noWrap/>
            <w:vAlign w:val="bottom"/>
            <w:hideMark/>
          </w:tcPr>
          <w:p w14:paraId="18392F3F" w14:textId="77777777" w:rsidR="000B5AA5" w:rsidRPr="00F76D44" w:rsidRDefault="000B5AA5" w:rsidP="0086274C">
            <w:pPr>
              <w:spacing w:line="360" w:lineRule="auto"/>
              <w:jc w:val="right"/>
              <w:rPr>
                <w:rFonts w:eastAsia="Times New Roman" w:cstheme="minorHAnsi"/>
                <w:color w:val="000000"/>
                <w:sz w:val="16"/>
                <w:szCs w:val="16"/>
              </w:rPr>
            </w:pPr>
            <w:moveTo w:id="1031" w:author="Jennifer Lockhart" w:date="2018-12-21T16:16:00Z">
              <w:r w:rsidRPr="00F76D44">
                <w:rPr>
                  <w:rFonts w:ascii="Calibri" w:hAnsi="Calibri" w:cs="Calibri"/>
                  <w:color w:val="000000"/>
                  <w:sz w:val="16"/>
                  <w:szCs w:val="16"/>
                </w:rPr>
                <w:t>3359</w:t>
              </w:r>
            </w:moveTo>
          </w:p>
        </w:tc>
        <w:tc>
          <w:tcPr>
            <w:tcW w:w="663" w:type="dxa"/>
            <w:tcBorders>
              <w:top w:val="nil"/>
              <w:left w:val="nil"/>
              <w:bottom w:val="single" w:sz="4" w:space="0" w:color="auto"/>
              <w:right w:val="single" w:sz="4" w:space="0" w:color="auto"/>
            </w:tcBorders>
            <w:shd w:val="clear" w:color="auto" w:fill="auto"/>
            <w:noWrap/>
            <w:vAlign w:val="bottom"/>
            <w:hideMark/>
          </w:tcPr>
          <w:p w14:paraId="64D645D3" w14:textId="77777777" w:rsidR="000B5AA5" w:rsidRPr="00F76D44" w:rsidRDefault="000B5AA5" w:rsidP="0086274C">
            <w:pPr>
              <w:spacing w:line="360" w:lineRule="auto"/>
              <w:jc w:val="right"/>
              <w:rPr>
                <w:rFonts w:eastAsia="Times New Roman" w:cstheme="minorHAnsi"/>
                <w:color w:val="000000"/>
                <w:sz w:val="16"/>
                <w:szCs w:val="16"/>
              </w:rPr>
            </w:pPr>
            <w:moveTo w:id="1032" w:author="Jennifer Lockhart" w:date="2018-12-21T16:16:00Z">
              <w:r w:rsidRPr="00F76D44">
                <w:rPr>
                  <w:rFonts w:ascii="Calibri" w:hAnsi="Calibri" w:cs="Calibri"/>
                  <w:color w:val="000000"/>
                  <w:sz w:val="16"/>
                  <w:szCs w:val="16"/>
                </w:rPr>
                <w:t>4662</w:t>
              </w:r>
            </w:moveTo>
          </w:p>
        </w:tc>
        <w:tc>
          <w:tcPr>
            <w:tcW w:w="701" w:type="dxa"/>
            <w:tcBorders>
              <w:top w:val="nil"/>
              <w:left w:val="nil"/>
              <w:bottom w:val="single" w:sz="4" w:space="0" w:color="auto"/>
              <w:right w:val="single" w:sz="4" w:space="0" w:color="auto"/>
            </w:tcBorders>
            <w:shd w:val="clear" w:color="auto" w:fill="auto"/>
            <w:noWrap/>
            <w:vAlign w:val="bottom"/>
            <w:hideMark/>
          </w:tcPr>
          <w:p w14:paraId="0B418F01" w14:textId="77777777" w:rsidR="000B5AA5" w:rsidRPr="00F76D44" w:rsidRDefault="000B5AA5" w:rsidP="0086274C">
            <w:pPr>
              <w:spacing w:line="360" w:lineRule="auto"/>
              <w:jc w:val="right"/>
              <w:rPr>
                <w:rFonts w:eastAsia="Times New Roman" w:cstheme="minorHAnsi"/>
                <w:color w:val="000000"/>
                <w:sz w:val="16"/>
                <w:szCs w:val="16"/>
              </w:rPr>
            </w:pPr>
            <w:moveTo w:id="1033" w:author="Jennifer Lockhart" w:date="2018-12-21T16:16:00Z">
              <w:r w:rsidRPr="00F76D44">
                <w:rPr>
                  <w:rFonts w:ascii="Calibri" w:hAnsi="Calibri" w:cs="Calibri"/>
                  <w:color w:val="000000"/>
                  <w:sz w:val="16"/>
                  <w:szCs w:val="16"/>
                </w:rPr>
                <w:t>3014</w:t>
              </w:r>
            </w:moveTo>
          </w:p>
        </w:tc>
        <w:tc>
          <w:tcPr>
            <w:tcW w:w="701" w:type="dxa"/>
            <w:tcBorders>
              <w:top w:val="nil"/>
              <w:left w:val="nil"/>
              <w:bottom w:val="single" w:sz="4" w:space="0" w:color="auto"/>
              <w:right w:val="single" w:sz="4" w:space="0" w:color="auto"/>
            </w:tcBorders>
            <w:shd w:val="clear" w:color="auto" w:fill="auto"/>
            <w:noWrap/>
            <w:vAlign w:val="bottom"/>
            <w:hideMark/>
          </w:tcPr>
          <w:p w14:paraId="6D17BEFA" w14:textId="77777777" w:rsidR="000B5AA5" w:rsidRPr="00F76D44" w:rsidRDefault="000B5AA5" w:rsidP="0086274C">
            <w:pPr>
              <w:spacing w:line="360" w:lineRule="auto"/>
              <w:jc w:val="right"/>
              <w:rPr>
                <w:rFonts w:eastAsia="Times New Roman" w:cstheme="minorHAnsi"/>
                <w:color w:val="000000"/>
                <w:sz w:val="16"/>
                <w:szCs w:val="16"/>
              </w:rPr>
            </w:pPr>
            <w:moveTo w:id="1034" w:author="Jennifer Lockhart" w:date="2018-12-21T16:16:00Z">
              <w:r w:rsidRPr="00F76D44">
                <w:rPr>
                  <w:rFonts w:ascii="Calibri" w:hAnsi="Calibri" w:cs="Calibri"/>
                  <w:color w:val="000000"/>
                  <w:sz w:val="16"/>
                  <w:szCs w:val="16"/>
                </w:rPr>
                <w:t>4918</w:t>
              </w:r>
            </w:moveTo>
          </w:p>
        </w:tc>
        <w:tc>
          <w:tcPr>
            <w:tcW w:w="701" w:type="dxa"/>
            <w:tcBorders>
              <w:top w:val="nil"/>
              <w:left w:val="nil"/>
              <w:bottom w:val="single" w:sz="4" w:space="0" w:color="auto"/>
              <w:right w:val="single" w:sz="4" w:space="0" w:color="auto"/>
            </w:tcBorders>
            <w:shd w:val="clear" w:color="auto" w:fill="auto"/>
            <w:noWrap/>
            <w:vAlign w:val="bottom"/>
            <w:hideMark/>
          </w:tcPr>
          <w:p w14:paraId="43065DB4" w14:textId="77777777" w:rsidR="000B5AA5" w:rsidRPr="00F76D44" w:rsidRDefault="000B5AA5" w:rsidP="0086274C">
            <w:pPr>
              <w:spacing w:line="360" w:lineRule="auto"/>
              <w:jc w:val="right"/>
              <w:rPr>
                <w:rFonts w:eastAsia="Times New Roman" w:cstheme="minorHAnsi"/>
                <w:color w:val="000000"/>
                <w:sz w:val="16"/>
                <w:szCs w:val="16"/>
              </w:rPr>
            </w:pPr>
            <w:moveTo w:id="1035" w:author="Jennifer Lockhart" w:date="2018-12-21T16:16:00Z">
              <w:r w:rsidRPr="00F76D44">
                <w:rPr>
                  <w:rFonts w:ascii="Calibri" w:hAnsi="Calibri" w:cs="Calibri"/>
                  <w:color w:val="000000"/>
                  <w:sz w:val="16"/>
                  <w:szCs w:val="16"/>
                </w:rPr>
                <w:t>2938</w:t>
              </w:r>
            </w:moveTo>
          </w:p>
        </w:tc>
        <w:tc>
          <w:tcPr>
            <w:tcW w:w="663" w:type="dxa"/>
            <w:tcBorders>
              <w:top w:val="nil"/>
              <w:left w:val="nil"/>
              <w:bottom w:val="single" w:sz="4" w:space="0" w:color="auto"/>
              <w:right w:val="single" w:sz="4" w:space="0" w:color="auto"/>
            </w:tcBorders>
            <w:shd w:val="clear" w:color="auto" w:fill="auto"/>
            <w:noWrap/>
            <w:vAlign w:val="bottom"/>
            <w:hideMark/>
          </w:tcPr>
          <w:p w14:paraId="664596FC" w14:textId="77777777" w:rsidR="000B5AA5" w:rsidRPr="00F76D44" w:rsidRDefault="000B5AA5" w:rsidP="0086274C">
            <w:pPr>
              <w:spacing w:line="360" w:lineRule="auto"/>
              <w:jc w:val="right"/>
              <w:rPr>
                <w:rFonts w:eastAsia="Times New Roman" w:cstheme="minorHAnsi"/>
                <w:color w:val="000000"/>
                <w:sz w:val="16"/>
                <w:szCs w:val="16"/>
              </w:rPr>
            </w:pPr>
            <w:moveTo w:id="1036" w:author="Jennifer Lockhart" w:date="2018-12-21T16:16:00Z">
              <w:r w:rsidRPr="00F76D44">
                <w:rPr>
                  <w:rFonts w:ascii="Calibri" w:hAnsi="Calibri" w:cs="Calibri"/>
                  <w:color w:val="000000"/>
                  <w:sz w:val="16"/>
                  <w:szCs w:val="16"/>
                </w:rPr>
                <w:t>2340</w:t>
              </w:r>
            </w:moveTo>
          </w:p>
        </w:tc>
        <w:tc>
          <w:tcPr>
            <w:tcW w:w="701" w:type="dxa"/>
            <w:tcBorders>
              <w:top w:val="nil"/>
              <w:left w:val="nil"/>
              <w:bottom w:val="single" w:sz="4" w:space="0" w:color="auto"/>
              <w:right w:val="single" w:sz="4" w:space="0" w:color="auto"/>
            </w:tcBorders>
            <w:shd w:val="clear" w:color="auto" w:fill="auto"/>
            <w:noWrap/>
            <w:vAlign w:val="bottom"/>
            <w:hideMark/>
          </w:tcPr>
          <w:p w14:paraId="16BE1E29" w14:textId="77777777" w:rsidR="000B5AA5" w:rsidRPr="00F76D44" w:rsidRDefault="000B5AA5" w:rsidP="0086274C">
            <w:pPr>
              <w:spacing w:line="360" w:lineRule="auto"/>
              <w:jc w:val="right"/>
              <w:rPr>
                <w:rFonts w:eastAsia="Times New Roman" w:cstheme="minorHAnsi"/>
                <w:color w:val="000000"/>
                <w:sz w:val="16"/>
                <w:szCs w:val="16"/>
              </w:rPr>
            </w:pPr>
            <w:moveTo w:id="1037" w:author="Jennifer Lockhart" w:date="2018-12-21T16:16:00Z">
              <w:r w:rsidRPr="00F76D44">
                <w:rPr>
                  <w:rFonts w:ascii="Calibri" w:hAnsi="Calibri" w:cs="Calibri"/>
                  <w:color w:val="000000"/>
                  <w:sz w:val="16"/>
                  <w:szCs w:val="16"/>
                </w:rPr>
                <w:t>5536</w:t>
              </w:r>
            </w:moveTo>
          </w:p>
        </w:tc>
        <w:tc>
          <w:tcPr>
            <w:tcW w:w="701" w:type="dxa"/>
            <w:tcBorders>
              <w:top w:val="nil"/>
              <w:left w:val="nil"/>
              <w:bottom w:val="single" w:sz="4" w:space="0" w:color="auto"/>
              <w:right w:val="single" w:sz="4" w:space="0" w:color="auto"/>
            </w:tcBorders>
            <w:shd w:val="clear" w:color="auto" w:fill="auto"/>
            <w:noWrap/>
            <w:vAlign w:val="bottom"/>
            <w:hideMark/>
          </w:tcPr>
          <w:p w14:paraId="1697D1DB" w14:textId="77777777" w:rsidR="000B5AA5" w:rsidRPr="00F76D44" w:rsidRDefault="000B5AA5" w:rsidP="0086274C">
            <w:pPr>
              <w:spacing w:line="360" w:lineRule="auto"/>
              <w:jc w:val="right"/>
              <w:rPr>
                <w:rFonts w:eastAsia="Times New Roman" w:cstheme="minorHAnsi"/>
                <w:color w:val="000000"/>
                <w:sz w:val="16"/>
                <w:szCs w:val="16"/>
              </w:rPr>
            </w:pPr>
            <w:moveTo w:id="1038" w:author="Jennifer Lockhart" w:date="2018-12-21T16:16:00Z">
              <w:r w:rsidRPr="00F76D44">
                <w:rPr>
                  <w:rFonts w:ascii="Calibri" w:hAnsi="Calibri" w:cs="Calibri"/>
                  <w:color w:val="000000"/>
                  <w:sz w:val="16"/>
                  <w:szCs w:val="16"/>
                </w:rPr>
                <w:t>4454</w:t>
              </w:r>
            </w:moveTo>
          </w:p>
        </w:tc>
      </w:tr>
      <w:tr w:rsidR="000B5AA5" w:rsidRPr="00F76D44" w14:paraId="6658D6C7"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DE9B408"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9ACA02E" w14:textId="77777777" w:rsidR="000B5AA5" w:rsidRPr="00F76D44" w:rsidRDefault="000B5AA5" w:rsidP="0086274C">
            <w:pPr>
              <w:spacing w:line="360" w:lineRule="auto"/>
              <w:jc w:val="center"/>
              <w:rPr>
                <w:rFonts w:eastAsia="Times New Roman" w:cstheme="minorHAnsi"/>
                <w:color w:val="000000"/>
                <w:sz w:val="16"/>
                <w:szCs w:val="16"/>
              </w:rPr>
            </w:pPr>
            <w:moveTo w:id="1039" w:author="Jennifer Lockhart" w:date="2018-12-21T16:16:00Z">
              <w:r w:rsidRPr="00F76D44">
                <w:rPr>
                  <w:rFonts w:eastAsia="Times New Roman" w:cstheme="minorHAnsi"/>
                  <w:color w:val="000000"/>
                  <w:sz w:val="16"/>
                  <w:szCs w:val="16"/>
                </w:rPr>
                <w:t>LA1684</w:t>
              </w:r>
            </w:moveTo>
          </w:p>
        </w:tc>
        <w:tc>
          <w:tcPr>
            <w:tcW w:w="701" w:type="dxa"/>
            <w:tcBorders>
              <w:top w:val="nil"/>
              <w:left w:val="nil"/>
              <w:bottom w:val="single" w:sz="4" w:space="0" w:color="auto"/>
              <w:right w:val="single" w:sz="4" w:space="0" w:color="auto"/>
            </w:tcBorders>
            <w:shd w:val="clear" w:color="auto" w:fill="auto"/>
            <w:noWrap/>
            <w:vAlign w:val="bottom"/>
            <w:hideMark/>
          </w:tcPr>
          <w:p w14:paraId="3E89AF32" w14:textId="77777777" w:rsidR="000B5AA5" w:rsidRPr="00F76D44" w:rsidRDefault="000B5AA5" w:rsidP="0086274C">
            <w:pPr>
              <w:spacing w:line="360" w:lineRule="auto"/>
              <w:jc w:val="right"/>
              <w:rPr>
                <w:rFonts w:eastAsia="Times New Roman" w:cstheme="minorHAnsi"/>
                <w:i/>
                <w:iCs/>
                <w:color w:val="000000"/>
                <w:sz w:val="16"/>
                <w:szCs w:val="16"/>
              </w:rPr>
            </w:pPr>
            <w:moveTo w:id="1040"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312EAA1" w14:textId="77777777" w:rsidR="000B5AA5" w:rsidRPr="00F76D44" w:rsidRDefault="000B5AA5" w:rsidP="0086274C">
            <w:pPr>
              <w:spacing w:line="360" w:lineRule="auto"/>
              <w:jc w:val="right"/>
              <w:rPr>
                <w:rFonts w:eastAsia="Times New Roman" w:cstheme="minorHAnsi"/>
                <w:color w:val="000000"/>
                <w:sz w:val="16"/>
                <w:szCs w:val="16"/>
              </w:rPr>
            </w:pPr>
            <w:moveTo w:id="1041" w:author="Jennifer Lockhart" w:date="2018-12-21T16:16:00Z">
              <w:r w:rsidRPr="00F76D44">
                <w:rPr>
                  <w:rFonts w:ascii="Calibri" w:hAnsi="Calibri" w:cs="Calibri"/>
                  <w:i/>
                  <w:iCs/>
                  <w:color w:val="000000"/>
                  <w:sz w:val="16"/>
                  <w:szCs w:val="16"/>
                </w:rPr>
                <w:t>0.029</w:t>
              </w:r>
            </w:moveTo>
          </w:p>
        </w:tc>
        <w:tc>
          <w:tcPr>
            <w:tcW w:w="701" w:type="dxa"/>
            <w:tcBorders>
              <w:top w:val="nil"/>
              <w:left w:val="nil"/>
              <w:bottom w:val="single" w:sz="4" w:space="0" w:color="auto"/>
              <w:right w:val="single" w:sz="4" w:space="0" w:color="auto"/>
            </w:tcBorders>
            <w:shd w:val="clear" w:color="auto" w:fill="auto"/>
            <w:noWrap/>
            <w:vAlign w:val="center"/>
            <w:hideMark/>
          </w:tcPr>
          <w:p w14:paraId="47BFF7AE" w14:textId="77777777" w:rsidR="000B5AA5" w:rsidRPr="00F76D44" w:rsidRDefault="000B5AA5" w:rsidP="0086274C">
            <w:pPr>
              <w:spacing w:line="360" w:lineRule="auto"/>
              <w:rPr>
                <w:rFonts w:eastAsia="Times New Roman" w:cstheme="minorHAnsi"/>
                <w:color w:val="000000"/>
                <w:sz w:val="16"/>
                <w:szCs w:val="16"/>
              </w:rPr>
            </w:pPr>
            <w:moveTo w:id="1042"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2A8DBC35" w14:textId="77777777" w:rsidR="000B5AA5" w:rsidRPr="00F76D44" w:rsidRDefault="000B5AA5" w:rsidP="0086274C">
            <w:pPr>
              <w:spacing w:line="360" w:lineRule="auto"/>
              <w:jc w:val="right"/>
              <w:rPr>
                <w:rFonts w:eastAsia="Times New Roman" w:cstheme="minorHAnsi"/>
                <w:color w:val="000000"/>
                <w:sz w:val="16"/>
                <w:szCs w:val="16"/>
              </w:rPr>
            </w:pPr>
            <w:moveTo w:id="1043" w:author="Jennifer Lockhart" w:date="2018-12-21T16:16:00Z">
              <w:r w:rsidRPr="00F76D44">
                <w:rPr>
                  <w:rFonts w:ascii="Calibri" w:hAnsi="Calibri" w:cs="Calibri"/>
                  <w:color w:val="000000"/>
                  <w:sz w:val="16"/>
                  <w:szCs w:val="16"/>
                </w:rPr>
                <w:t>3709</w:t>
              </w:r>
            </w:moveTo>
          </w:p>
        </w:tc>
        <w:tc>
          <w:tcPr>
            <w:tcW w:w="701" w:type="dxa"/>
            <w:tcBorders>
              <w:top w:val="nil"/>
              <w:left w:val="nil"/>
              <w:bottom w:val="single" w:sz="4" w:space="0" w:color="auto"/>
              <w:right w:val="single" w:sz="4" w:space="0" w:color="auto"/>
            </w:tcBorders>
            <w:shd w:val="clear" w:color="auto" w:fill="auto"/>
            <w:noWrap/>
            <w:vAlign w:val="bottom"/>
            <w:hideMark/>
          </w:tcPr>
          <w:p w14:paraId="1A7A099C" w14:textId="77777777" w:rsidR="000B5AA5" w:rsidRPr="00F76D44" w:rsidRDefault="000B5AA5" w:rsidP="0086274C">
            <w:pPr>
              <w:spacing w:line="360" w:lineRule="auto"/>
              <w:jc w:val="right"/>
              <w:rPr>
                <w:rFonts w:eastAsia="Times New Roman" w:cstheme="minorHAnsi"/>
                <w:color w:val="000000"/>
                <w:sz w:val="16"/>
                <w:szCs w:val="16"/>
              </w:rPr>
            </w:pPr>
            <w:moveTo w:id="1044" w:author="Jennifer Lockhart" w:date="2018-12-21T16:16:00Z">
              <w:r w:rsidRPr="00F76D44">
                <w:rPr>
                  <w:rFonts w:ascii="Calibri" w:hAnsi="Calibri" w:cs="Calibri"/>
                  <w:color w:val="000000"/>
                  <w:sz w:val="16"/>
                  <w:szCs w:val="16"/>
                </w:rPr>
                <w:t>2552</w:t>
              </w:r>
            </w:moveTo>
          </w:p>
        </w:tc>
        <w:tc>
          <w:tcPr>
            <w:tcW w:w="663" w:type="dxa"/>
            <w:tcBorders>
              <w:top w:val="nil"/>
              <w:left w:val="nil"/>
              <w:bottom w:val="single" w:sz="4" w:space="0" w:color="auto"/>
              <w:right w:val="single" w:sz="4" w:space="0" w:color="auto"/>
            </w:tcBorders>
            <w:shd w:val="clear" w:color="auto" w:fill="auto"/>
            <w:noWrap/>
            <w:vAlign w:val="bottom"/>
            <w:hideMark/>
          </w:tcPr>
          <w:p w14:paraId="56CF5CAB" w14:textId="77777777" w:rsidR="000B5AA5" w:rsidRPr="00F76D44" w:rsidRDefault="000B5AA5" w:rsidP="0086274C">
            <w:pPr>
              <w:spacing w:line="360" w:lineRule="auto"/>
              <w:jc w:val="right"/>
              <w:rPr>
                <w:rFonts w:eastAsia="Times New Roman" w:cstheme="minorHAnsi"/>
                <w:color w:val="000000"/>
                <w:sz w:val="16"/>
                <w:szCs w:val="16"/>
              </w:rPr>
            </w:pPr>
            <w:moveTo w:id="1045" w:author="Jennifer Lockhart" w:date="2018-12-21T16:16:00Z">
              <w:r w:rsidRPr="00F76D44">
                <w:rPr>
                  <w:rFonts w:ascii="Calibri" w:hAnsi="Calibri" w:cs="Calibri"/>
                  <w:color w:val="000000"/>
                  <w:sz w:val="16"/>
                  <w:szCs w:val="16"/>
                </w:rPr>
                <w:t>3690</w:t>
              </w:r>
            </w:moveTo>
          </w:p>
        </w:tc>
        <w:tc>
          <w:tcPr>
            <w:tcW w:w="701" w:type="dxa"/>
            <w:tcBorders>
              <w:top w:val="nil"/>
              <w:left w:val="nil"/>
              <w:bottom w:val="single" w:sz="4" w:space="0" w:color="auto"/>
              <w:right w:val="single" w:sz="4" w:space="0" w:color="auto"/>
            </w:tcBorders>
            <w:shd w:val="clear" w:color="auto" w:fill="auto"/>
            <w:noWrap/>
            <w:vAlign w:val="bottom"/>
            <w:hideMark/>
          </w:tcPr>
          <w:p w14:paraId="6C22F265" w14:textId="77777777" w:rsidR="000B5AA5" w:rsidRPr="00F76D44" w:rsidRDefault="000B5AA5" w:rsidP="0086274C">
            <w:pPr>
              <w:spacing w:line="360" w:lineRule="auto"/>
              <w:jc w:val="right"/>
              <w:rPr>
                <w:rFonts w:eastAsia="Times New Roman" w:cstheme="minorHAnsi"/>
                <w:color w:val="000000"/>
                <w:sz w:val="16"/>
                <w:szCs w:val="16"/>
              </w:rPr>
            </w:pPr>
            <w:moveTo w:id="1046" w:author="Jennifer Lockhart" w:date="2018-12-21T16:16:00Z">
              <w:r w:rsidRPr="00F76D44">
                <w:rPr>
                  <w:rFonts w:ascii="Calibri" w:hAnsi="Calibri" w:cs="Calibri"/>
                  <w:color w:val="000000"/>
                  <w:sz w:val="16"/>
                  <w:szCs w:val="16"/>
                </w:rPr>
                <w:t>2296</w:t>
              </w:r>
            </w:moveTo>
          </w:p>
        </w:tc>
        <w:tc>
          <w:tcPr>
            <w:tcW w:w="701" w:type="dxa"/>
            <w:tcBorders>
              <w:top w:val="nil"/>
              <w:left w:val="nil"/>
              <w:bottom w:val="single" w:sz="4" w:space="0" w:color="auto"/>
              <w:right w:val="single" w:sz="4" w:space="0" w:color="auto"/>
            </w:tcBorders>
            <w:shd w:val="clear" w:color="auto" w:fill="auto"/>
            <w:noWrap/>
            <w:vAlign w:val="bottom"/>
            <w:hideMark/>
          </w:tcPr>
          <w:p w14:paraId="13BA0A93" w14:textId="77777777" w:rsidR="000B5AA5" w:rsidRPr="00F76D44" w:rsidRDefault="000B5AA5" w:rsidP="0086274C">
            <w:pPr>
              <w:spacing w:line="360" w:lineRule="auto"/>
              <w:jc w:val="right"/>
              <w:rPr>
                <w:rFonts w:eastAsia="Times New Roman" w:cstheme="minorHAnsi"/>
                <w:color w:val="000000"/>
                <w:sz w:val="16"/>
                <w:szCs w:val="16"/>
              </w:rPr>
            </w:pPr>
            <w:moveTo w:id="1047" w:author="Jennifer Lockhart" w:date="2018-12-21T16:16:00Z">
              <w:r w:rsidRPr="00F76D44">
                <w:rPr>
                  <w:rFonts w:ascii="Calibri" w:hAnsi="Calibri" w:cs="Calibri"/>
                  <w:color w:val="000000"/>
                  <w:sz w:val="16"/>
                  <w:szCs w:val="16"/>
                </w:rPr>
                <w:t>4004</w:t>
              </w:r>
            </w:moveTo>
          </w:p>
        </w:tc>
        <w:tc>
          <w:tcPr>
            <w:tcW w:w="701" w:type="dxa"/>
            <w:tcBorders>
              <w:top w:val="nil"/>
              <w:left w:val="nil"/>
              <w:bottom w:val="single" w:sz="4" w:space="0" w:color="auto"/>
              <w:right w:val="single" w:sz="4" w:space="0" w:color="auto"/>
            </w:tcBorders>
            <w:shd w:val="clear" w:color="auto" w:fill="auto"/>
            <w:noWrap/>
            <w:vAlign w:val="bottom"/>
            <w:hideMark/>
          </w:tcPr>
          <w:p w14:paraId="633462DF" w14:textId="77777777" w:rsidR="000B5AA5" w:rsidRPr="00F76D44" w:rsidRDefault="000B5AA5" w:rsidP="0086274C">
            <w:pPr>
              <w:spacing w:line="360" w:lineRule="auto"/>
              <w:jc w:val="right"/>
              <w:rPr>
                <w:rFonts w:eastAsia="Times New Roman" w:cstheme="minorHAnsi"/>
                <w:color w:val="000000"/>
                <w:sz w:val="16"/>
                <w:szCs w:val="16"/>
              </w:rPr>
            </w:pPr>
            <w:moveTo w:id="1048" w:author="Jennifer Lockhart" w:date="2018-12-21T16:16:00Z">
              <w:r w:rsidRPr="00F76D44">
                <w:rPr>
                  <w:rFonts w:ascii="Calibri" w:hAnsi="Calibri" w:cs="Calibri"/>
                  <w:color w:val="000000"/>
                  <w:sz w:val="16"/>
                  <w:szCs w:val="16"/>
                </w:rPr>
                <w:t>2205</w:t>
              </w:r>
            </w:moveTo>
          </w:p>
        </w:tc>
        <w:tc>
          <w:tcPr>
            <w:tcW w:w="663" w:type="dxa"/>
            <w:tcBorders>
              <w:top w:val="nil"/>
              <w:left w:val="nil"/>
              <w:bottom w:val="single" w:sz="4" w:space="0" w:color="auto"/>
              <w:right w:val="single" w:sz="4" w:space="0" w:color="auto"/>
            </w:tcBorders>
            <w:shd w:val="clear" w:color="auto" w:fill="auto"/>
            <w:noWrap/>
            <w:vAlign w:val="bottom"/>
            <w:hideMark/>
          </w:tcPr>
          <w:p w14:paraId="6BC1EB10" w14:textId="77777777" w:rsidR="000B5AA5" w:rsidRPr="00F76D44" w:rsidRDefault="000B5AA5" w:rsidP="0086274C">
            <w:pPr>
              <w:spacing w:line="360" w:lineRule="auto"/>
              <w:jc w:val="right"/>
              <w:rPr>
                <w:rFonts w:eastAsia="Times New Roman" w:cstheme="minorHAnsi"/>
                <w:color w:val="000000"/>
                <w:sz w:val="16"/>
                <w:szCs w:val="16"/>
              </w:rPr>
            </w:pPr>
            <w:moveTo w:id="1049" w:author="Jennifer Lockhart" w:date="2018-12-21T16:16:00Z">
              <w:r w:rsidRPr="00F76D44">
                <w:rPr>
                  <w:rFonts w:ascii="Calibri" w:hAnsi="Calibri" w:cs="Calibri"/>
                  <w:color w:val="000000"/>
                  <w:sz w:val="16"/>
                  <w:szCs w:val="16"/>
                </w:rPr>
                <w:t>1690</w:t>
              </w:r>
            </w:moveTo>
          </w:p>
        </w:tc>
        <w:tc>
          <w:tcPr>
            <w:tcW w:w="701" w:type="dxa"/>
            <w:tcBorders>
              <w:top w:val="nil"/>
              <w:left w:val="nil"/>
              <w:bottom w:val="single" w:sz="4" w:space="0" w:color="auto"/>
              <w:right w:val="single" w:sz="4" w:space="0" w:color="auto"/>
            </w:tcBorders>
            <w:shd w:val="clear" w:color="auto" w:fill="auto"/>
            <w:noWrap/>
            <w:vAlign w:val="bottom"/>
            <w:hideMark/>
          </w:tcPr>
          <w:p w14:paraId="0963ADCA" w14:textId="77777777" w:rsidR="000B5AA5" w:rsidRPr="00F76D44" w:rsidRDefault="000B5AA5" w:rsidP="0086274C">
            <w:pPr>
              <w:spacing w:line="360" w:lineRule="auto"/>
              <w:jc w:val="right"/>
              <w:rPr>
                <w:rFonts w:eastAsia="Times New Roman" w:cstheme="minorHAnsi"/>
                <w:color w:val="000000"/>
                <w:sz w:val="16"/>
                <w:szCs w:val="16"/>
              </w:rPr>
            </w:pPr>
            <w:moveTo w:id="1050" w:author="Jennifer Lockhart" w:date="2018-12-21T16:16:00Z">
              <w:r w:rsidRPr="00F76D44">
                <w:rPr>
                  <w:rFonts w:ascii="Calibri" w:hAnsi="Calibri" w:cs="Calibri"/>
                  <w:color w:val="000000"/>
                  <w:sz w:val="16"/>
                  <w:szCs w:val="16"/>
                </w:rPr>
                <w:t>4537</w:t>
              </w:r>
            </w:moveTo>
          </w:p>
        </w:tc>
        <w:tc>
          <w:tcPr>
            <w:tcW w:w="701" w:type="dxa"/>
            <w:tcBorders>
              <w:top w:val="nil"/>
              <w:left w:val="nil"/>
              <w:bottom w:val="single" w:sz="4" w:space="0" w:color="auto"/>
              <w:right w:val="single" w:sz="4" w:space="0" w:color="auto"/>
            </w:tcBorders>
            <w:shd w:val="clear" w:color="auto" w:fill="auto"/>
            <w:noWrap/>
            <w:vAlign w:val="bottom"/>
            <w:hideMark/>
          </w:tcPr>
          <w:p w14:paraId="500EE44A" w14:textId="77777777" w:rsidR="000B5AA5" w:rsidRPr="00F76D44" w:rsidRDefault="000B5AA5" w:rsidP="0086274C">
            <w:pPr>
              <w:spacing w:line="360" w:lineRule="auto"/>
              <w:jc w:val="right"/>
              <w:rPr>
                <w:rFonts w:eastAsia="Times New Roman" w:cstheme="minorHAnsi"/>
                <w:color w:val="000000"/>
                <w:sz w:val="16"/>
                <w:szCs w:val="16"/>
              </w:rPr>
            </w:pPr>
            <w:moveTo w:id="1051" w:author="Jennifer Lockhart" w:date="2018-12-21T16:16:00Z">
              <w:r w:rsidRPr="00F76D44">
                <w:rPr>
                  <w:rFonts w:ascii="Calibri" w:hAnsi="Calibri" w:cs="Calibri"/>
                  <w:color w:val="000000"/>
                  <w:sz w:val="16"/>
                  <w:szCs w:val="16"/>
                </w:rPr>
                <w:t>3571</w:t>
              </w:r>
            </w:moveTo>
          </w:p>
        </w:tc>
      </w:tr>
      <w:tr w:rsidR="000B5AA5" w:rsidRPr="00F76D44" w14:paraId="41FF3E59"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9347FB5"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6E1446C6" w14:textId="77777777" w:rsidR="000B5AA5" w:rsidRPr="00F76D44" w:rsidRDefault="000B5AA5" w:rsidP="0086274C">
            <w:pPr>
              <w:spacing w:line="360" w:lineRule="auto"/>
              <w:jc w:val="center"/>
              <w:rPr>
                <w:rFonts w:eastAsia="Times New Roman" w:cstheme="minorHAnsi"/>
                <w:color w:val="000000"/>
                <w:sz w:val="16"/>
                <w:szCs w:val="16"/>
              </w:rPr>
            </w:pPr>
            <w:moveTo w:id="1052" w:author="Jennifer Lockhart" w:date="2018-12-21T16:16:00Z">
              <w:r w:rsidRPr="00F76D44">
                <w:rPr>
                  <w:rFonts w:eastAsia="Times New Roman" w:cstheme="minorHAnsi"/>
                  <w:color w:val="000000"/>
                  <w:sz w:val="16"/>
                  <w:szCs w:val="16"/>
                </w:rPr>
                <w:t>LA2093</w:t>
              </w:r>
            </w:moveTo>
          </w:p>
        </w:tc>
        <w:tc>
          <w:tcPr>
            <w:tcW w:w="701" w:type="dxa"/>
            <w:tcBorders>
              <w:top w:val="nil"/>
              <w:left w:val="nil"/>
              <w:bottom w:val="single" w:sz="4" w:space="0" w:color="auto"/>
              <w:right w:val="single" w:sz="4" w:space="0" w:color="auto"/>
            </w:tcBorders>
            <w:shd w:val="clear" w:color="auto" w:fill="auto"/>
            <w:noWrap/>
            <w:vAlign w:val="bottom"/>
            <w:hideMark/>
          </w:tcPr>
          <w:p w14:paraId="1AEC1C3C" w14:textId="77777777" w:rsidR="000B5AA5" w:rsidRPr="00F76D44" w:rsidRDefault="000B5AA5" w:rsidP="0086274C">
            <w:pPr>
              <w:spacing w:line="360" w:lineRule="auto"/>
              <w:jc w:val="right"/>
              <w:rPr>
                <w:rFonts w:eastAsia="Times New Roman" w:cstheme="minorHAnsi"/>
                <w:b/>
                <w:bCs/>
                <w:color w:val="000000"/>
                <w:sz w:val="16"/>
                <w:szCs w:val="16"/>
              </w:rPr>
            </w:pPr>
            <w:moveTo w:id="105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6F03D87A" w14:textId="77777777" w:rsidR="000B5AA5" w:rsidRPr="00F76D44" w:rsidRDefault="000B5AA5" w:rsidP="0086274C">
            <w:pPr>
              <w:spacing w:line="360" w:lineRule="auto"/>
              <w:jc w:val="right"/>
              <w:rPr>
                <w:rFonts w:eastAsia="Times New Roman" w:cstheme="minorHAnsi"/>
                <w:color w:val="000000"/>
                <w:sz w:val="16"/>
                <w:szCs w:val="16"/>
              </w:rPr>
            </w:pPr>
            <w:moveTo w:id="1054"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0194A062" w14:textId="77777777" w:rsidR="000B5AA5" w:rsidRPr="00F76D44" w:rsidRDefault="000B5AA5" w:rsidP="0086274C">
            <w:pPr>
              <w:spacing w:line="360" w:lineRule="auto"/>
              <w:jc w:val="right"/>
              <w:rPr>
                <w:rFonts w:eastAsia="Times New Roman" w:cstheme="minorHAnsi"/>
                <w:color w:val="000000"/>
                <w:sz w:val="16"/>
                <w:szCs w:val="16"/>
              </w:rPr>
            </w:pPr>
            <w:moveTo w:id="1055" w:author="Jennifer Lockhart" w:date="2018-12-21T16:16:00Z">
              <w:r w:rsidRPr="00F76D44">
                <w:rPr>
                  <w:rFonts w:ascii="Calibri" w:hAnsi="Calibri" w:cs="Calibri"/>
                  <w:i/>
                  <w:iCs/>
                  <w:color w:val="000000"/>
                  <w:sz w:val="16"/>
                  <w:szCs w:val="16"/>
                </w:rPr>
                <w:t>0.049</w:t>
              </w:r>
            </w:moveTo>
          </w:p>
        </w:tc>
        <w:tc>
          <w:tcPr>
            <w:tcW w:w="701" w:type="dxa"/>
            <w:tcBorders>
              <w:top w:val="nil"/>
              <w:left w:val="nil"/>
              <w:bottom w:val="single" w:sz="4" w:space="0" w:color="auto"/>
              <w:right w:val="single" w:sz="4" w:space="0" w:color="auto"/>
            </w:tcBorders>
            <w:shd w:val="clear" w:color="auto" w:fill="auto"/>
            <w:noWrap/>
            <w:vAlign w:val="center"/>
            <w:hideMark/>
          </w:tcPr>
          <w:p w14:paraId="3DD97DFC" w14:textId="77777777" w:rsidR="000B5AA5" w:rsidRPr="00F76D44" w:rsidRDefault="000B5AA5" w:rsidP="0086274C">
            <w:pPr>
              <w:spacing w:line="360" w:lineRule="auto"/>
              <w:jc w:val="right"/>
              <w:rPr>
                <w:rFonts w:eastAsia="Times New Roman" w:cstheme="minorHAnsi"/>
                <w:color w:val="000000"/>
                <w:sz w:val="16"/>
                <w:szCs w:val="16"/>
              </w:rPr>
            </w:pPr>
            <w:moveTo w:id="1056"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5BC2F0BB" w14:textId="77777777" w:rsidR="000B5AA5" w:rsidRPr="00F76D44" w:rsidRDefault="000B5AA5" w:rsidP="0086274C">
            <w:pPr>
              <w:spacing w:line="360" w:lineRule="auto"/>
              <w:jc w:val="right"/>
              <w:rPr>
                <w:rFonts w:eastAsia="Times New Roman" w:cstheme="minorHAnsi"/>
                <w:color w:val="000000"/>
                <w:sz w:val="16"/>
                <w:szCs w:val="16"/>
              </w:rPr>
            </w:pPr>
            <w:moveTo w:id="1057" w:author="Jennifer Lockhart" w:date="2018-12-21T16:16:00Z">
              <w:r w:rsidRPr="00F76D44">
                <w:rPr>
                  <w:rFonts w:ascii="Calibri" w:hAnsi="Calibri" w:cs="Calibri"/>
                  <w:color w:val="000000"/>
                  <w:sz w:val="16"/>
                  <w:szCs w:val="16"/>
                </w:rPr>
                <w:t>3013</w:t>
              </w:r>
            </w:moveTo>
          </w:p>
        </w:tc>
        <w:tc>
          <w:tcPr>
            <w:tcW w:w="663" w:type="dxa"/>
            <w:tcBorders>
              <w:top w:val="nil"/>
              <w:left w:val="nil"/>
              <w:bottom w:val="single" w:sz="4" w:space="0" w:color="auto"/>
              <w:right w:val="single" w:sz="4" w:space="0" w:color="auto"/>
            </w:tcBorders>
            <w:shd w:val="clear" w:color="auto" w:fill="auto"/>
            <w:noWrap/>
            <w:vAlign w:val="bottom"/>
            <w:hideMark/>
          </w:tcPr>
          <w:p w14:paraId="609A2679" w14:textId="77777777" w:rsidR="000B5AA5" w:rsidRPr="00F76D44" w:rsidRDefault="000B5AA5" w:rsidP="0086274C">
            <w:pPr>
              <w:spacing w:line="360" w:lineRule="auto"/>
              <w:jc w:val="right"/>
              <w:rPr>
                <w:rFonts w:eastAsia="Times New Roman" w:cstheme="minorHAnsi"/>
                <w:color w:val="000000"/>
                <w:sz w:val="16"/>
                <w:szCs w:val="16"/>
              </w:rPr>
            </w:pPr>
            <w:moveTo w:id="1058" w:author="Jennifer Lockhart" w:date="2018-12-21T16:16:00Z">
              <w:r w:rsidRPr="00F76D44">
                <w:rPr>
                  <w:rFonts w:ascii="Calibri" w:hAnsi="Calibri" w:cs="Calibri"/>
                  <w:color w:val="000000"/>
                  <w:sz w:val="16"/>
                  <w:szCs w:val="16"/>
                </w:rPr>
                <w:t>4496</w:t>
              </w:r>
            </w:moveTo>
          </w:p>
        </w:tc>
        <w:tc>
          <w:tcPr>
            <w:tcW w:w="701" w:type="dxa"/>
            <w:tcBorders>
              <w:top w:val="nil"/>
              <w:left w:val="nil"/>
              <w:bottom w:val="single" w:sz="4" w:space="0" w:color="auto"/>
              <w:right w:val="single" w:sz="4" w:space="0" w:color="auto"/>
            </w:tcBorders>
            <w:shd w:val="clear" w:color="auto" w:fill="auto"/>
            <w:noWrap/>
            <w:vAlign w:val="bottom"/>
            <w:hideMark/>
          </w:tcPr>
          <w:p w14:paraId="14C2E96B" w14:textId="77777777" w:rsidR="000B5AA5" w:rsidRPr="00F76D44" w:rsidRDefault="000B5AA5" w:rsidP="0086274C">
            <w:pPr>
              <w:spacing w:line="360" w:lineRule="auto"/>
              <w:jc w:val="right"/>
              <w:rPr>
                <w:rFonts w:eastAsia="Times New Roman" w:cstheme="minorHAnsi"/>
                <w:color w:val="000000"/>
                <w:sz w:val="16"/>
                <w:szCs w:val="16"/>
              </w:rPr>
            </w:pPr>
            <w:moveTo w:id="1059" w:author="Jennifer Lockhart" w:date="2018-12-21T16:16:00Z">
              <w:r w:rsidRPr="00F76D44">
                <w:rPr>
                  <w:rFonts w:ascii="Calibri" w:hAnsi="Calibri" w:cs="Calibri"/>
                  <w:color w:val="000000"/>
                  <w:sz w:val="16"/>
                  <w:szCs w:val="16"/>
                </w:rPr>
                <w:t>2732</w:t>
              </w:r>
            </w:moveTo>
          </w:p>
        </w:tc>
        <w:tc>
          <w:tcPr>
            <w:tcW w:w="701" w:type="dxa"/>
            <w:tcBorders>
              <w:top w:val="nil"/>
              <w:left w:val="nil"/>
              <w:bottom w:val="single" w:sz="4" w:space="0" w:color="auto"/>
              <w:right w:val="single" w:sz="4" w:space="0" w:color="auto"/>
            </w:tcBorders>
            <w:shd w:val="clear" w:color="auto" w:fill="auto"/>
            <w:noWrap/>
            <w:vAlign w:val="bottom"/>
            <w:hideMark/>
          </w:tcPr>
          <w:p w14:paraId="14817235" w14:textId="77777777" w:rsidR="000B5AA5" w:rsidRPr="00F76D44" w:rsidRDefault="000B5AA5" w:rsidP="0086274C">
            <w:pPr>
              <w:spacing w:line="360" w:lineRule="auto"/>
              <w:jc w:val="right"/>
              <w:rPr>
                <w:rFonts w:eastAsia="Times New Roman" w:cstheme="minorHAnsi"/>
                <w:color w:val="000000"/>
                <w:sz w:val="16"/>
                <w:szCs w:val="16"/>
              </w:rPr>
            </w:pPr>
            <w:moveTo w:id="1060" w:author="Jennifer Lockhart" w:date="2018-12-21T16:16:00Z">
              <w:r w:rsidRPr="00F76D44">
                <w:rPr>
                  <w:rFonts w:ascii="Calibri" w:hAnsi="Calibri" w:cs="Calibri"/>
                  <w:color w:val="000000"/>
                  <w:sz w:val="16"/>
                  <w:szCs w:val="16"/>
                </w:rPr>
                <w:t>4889</w:t>
              </w:r>
            </w:moveTo>
          </w:p>
        </w:tc>
        <w:tc>
          <w:tcPr>
            <w:tcW w:w="701" w:type="dxa"/>
            <w:tcBorders>
              <w:top w:val="nil"/>
              <w:left w:val="nil"/>
              <w:bottom w:val="single" w:sz="4" w:space="0" w:color="auto"/>
              <w:right w:val="single" w:sz="4" w:space="0" w:color="auto"/>
            </w:tcBorders>
            <w:shd w:val="clear" w:color="auto" w:fill="auto"/>
            <w:noWrap/>
            <w:vAlign w:val="bottom"/>
            <w:hideMark/>
          </w:tcPr>
          <w:p w14:paraId="450727E8" w14:textId="77777777" w:rsidR="000B5AA5" w:rsidRPr="00F76D44" w:rsidRDefault="000B5AA5" w:rsidP="0086274C">
            <w:pPr>
              <w:spacing w:line="360" w:lineRule="auto"/>
              <w:jc w:val="right"/>
              <w:rPr>
                <w:rFonts w:eastAsia="Times New Roman" w:cstheme="minorHAnsi"/>
                <w:color w:val="000000"/>
                <w:sz w:val="16"/>
                <w:szCs w:val="16"/>
              </w:rPr>
            </w:pPr>
            <w:moveTo w:id="1061" w:author="Jennifer Lockhart" w:date="2018-12-21T16:16:00Z">
              <w:r w:rsidRPr="00F76D44">
                <w:rPr>
                  <w:rFonts w:ascii="Calibri" w:hAnsi="Calibri" w:cs="Calibri"/>
                  <w:color w:val="000000"/>
                  <w:sz w:val="16"/>
                  <w:szCs w:val="16"/>
                </w:rPr>
                <w:t>2588</w:t>
              </w:r>
            </w:moveTo>
          </w:p>
        </w:tc>
        <w:tc>
          <w:tcPr>
            <w:tcW w:w="663" w:type="dxa"/>
            <w:tcBorders>
              <w:top w:val="nil"/>
              <w:left w:val="nil"/>
              <w:bottom w:val="single" w:sz="4" w:space="0" w:color="auto"/>
              <w:right w:val="single" w:sz="4" w:space="0" w:color="auto"/>
            </w:tcBorders>
            <w:shd w:val="clear" w:color="auto" w:fill="auto"/>
            <w:noWrap/>
            <w:vAlign w:val="bottom"/>
            <w:hideMark/>
          </w:tcPr>
          <w:p w14:paraId="3E92C227" w14:textId="77777777" w:rsidR="000B5AA5" w:rsidRPr="00F76D44" w:rsidRDefault="000B5AA5" w:rsidP="0086274C">
            <w:pPr>
              <w:spacing w:line="360" w:lineRule="auto"/>
              <w:jc w:val="right"/>
              <w:rPr>
                <w:rFonts w:eastAsia="Times New Roman" w:cstheme="minorHAnsi"/>
                <w:color w:val="000000"/>
                <w:sz w:val="16"/>
                <w:szCs w:val="16"/>
              </w:rPr>
            </w:pPr>
            <w:moveTo w:id="1062" w:author="Jennifer Lockhart" w:date="2018-12-21T16:16:00Z">
              <w:r w:rsidRPr="00F76D44">
                <w:rPr>
                  <w:rFonts w:ascii="Calibri" w:hAnsi="Calibri" w:cs="Calibri"/>
                  <w:color w:val="000000"/>
                  <w:sz w:val="16"/>
                  <w:szCs w:val="16"/>
                </w:rPr>
                <w:t>1947</w:t>
              </w:r>
            </w:moveTo>
          </w:p>
        </w:tc>
        <w:tc>
          <w:tcPr>
            <w:tcW w:w="701" w:type="dxa"/>
            <w:tcBorders>
              <w:top w:val="nil"/>
              <w:left w:val="nil"/>
              <w:bottom w:val="single" w:sz="4" w:space="0" w:color="auto"/>
              <w:right w:val="single" w:sz="4" w:space="0" w:color="auto"/>
            </w:tcBorders>
            <w:shd w:val="clear" w:color="auto" w:fill="auto"/>
            <w:noWrap/>
            <w:vAlign w:val="bottom"/>
            <w:hideMark/>
          </w:tcPr>
          <w:p w14:paraId="1F2F27F7" w14:textId="77777777" w:rsidR="000B5AA5" w:rsidRPr="00F76D44" w:rsidRDefault="000B5AA5" w:rsidP="0086274C">
            <w:pPr>
              <w:spacing w:line="360" w:lineRule="auto"/>
              <w:jc w:val="right"/>
              <w:rPr>
                <w:rFonts w:eastAsia="Times New Roman" w:cstheme="minorHAnsi"/>
                <w:color w:val="000000"/>
                <w:sz w:val="16"/>
                <w:szCs w:val="16"/>
              </w:rPr>
            </w:pPr>
            <w:moveTo w:id="1063" w:author="Jennifer Lockhart" w:date="2018-12-21T16:16:00Z">
              <w:r w:rsidRPr="00F76D44">
                <w:rPr>
                  <w:rFonts w:ascii="Calibri" w:hAnsi="Calibri" w:cs="Calibri"/>
                  <w:color w:val="000000"/>
                  <w:sz w:val="16"/>
                  <w:szCs w:val="16"/>
                </w:rPr>
                <w:t>5534</w:t>
              </w:r>
            </w:moveTo>
          </w:p>
        </w:tc>
        <w:tc>
          <w:tcPr>
            <w:tcW w:w="701" w:type="dxa"/>
            <w:tcBorders>
              <w:top w:val="nil"/>
              <w:left w:val="nil"/>
              <w:bottom w:val="single" w:sz="4" w:space="0" w:color="auto"/>
              <w:right w:val="single" w:sz="4" w:space="0" w:color="auto"/>
            </w:tcBorders>
            <w:shd w:val="clear" w:color="auto" w:fill="auto"/>
            <w:noWrap/>
            <w:vAlign w:val="bottom"/>
            <w:hideMark/>
          </w:tcPr>
          <w:p w14:paraId="6F1CE161" w14:textId="77777777" w:rsidR="000B5AA5" w:rsidRPr="00F76D44" w:rsidRDefault="000B5AA5" w:rsidP="0086274C">
            <w:pPr>
              <w:spacing w:line="360" w:lineRule="auto"/>
              <w:jc w:val="right"/>
              <w:rPr>
                <w:rFonts w:eastAsia="Times New Roman" w:cstheme="minorHAnsi"/>
                <w:color w:val="000000"/>
                <w:sz w:val="16"/>
                <w:szCs w:val="16"/>
              </w:rPr>
            </w:pPr>
            <w:moveTo w:id="1064" w:author="Jennifer Lockhart" w:date="2018-12-21T16:16:00Z">
              <w:r w:rsidRPr="00F76D44">
                <w:rPr>
                  <w:rFonts w:ascii="Calibri" w:hAnsi="Calibri" w:cs="Calibri"/>
                  <w:color w:val="000000"/>
                  <w:sz w:val="16"/>
                  <w:szCs w:val="16"/>
                </w:rPr>
                <w:t>4264</w:t>
              </w:r>
            </w:moveTo>
          </w:p>
        </w:tc>
      </w:tr>
      <w:tr w:rsidR="000B5AA5" w:rsidRPr="00F76D44" w14:paraId="3C4C874D"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807BCC3"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BE17C46" w14:textId="77777777" w:rsidR="000B5AA5" w:rsidRPr="00F76D44" w:rsidRDefault="000B5AA5" w:rsidP="0086274C">
            <w:pPr>
              <w:spacing w:line="360" w:lineRule="auto"/>
              <w:jc w:val="center"/>
              <w:rPr>
                <w:rFonts w:eastAsia="Times New Roman" w:cstheme="minorHAnsi"/>
                <w:color w:val="000000"/>
                <w:sz w:val="16"/>
                <w:szCs w:val="16"/>
              </w:rPr>
            </w:pPr>
            <w:moveTo w:id="1065" w:author="Jennifer Lockhart" w:date="2018-12-21T16:16:00Z">
              <w:r w:rsidRPr="00F76D44">
                <w:rPr>
                  <w:rFonts w:eastAsia="Times New Roman" w:cstheme="minorHAnsi"/>
                  <w:color w:val="000000"/>
                  <w:sz w:val="16"/>
                  <w:szCs w:val="16"/>
                </w:rPr>
                <w:t>LA2176</w:t>
              </w:r>
            </w:moveTo>
          </w:p>
        </w:tc>
        <w:tc>
          <w:tcPr>
            <w:tcW w:w="701" w:type="dxa"/>
            <w:tcBorders>
              <w:top w:val="nil"/>
              <w:left w:val="nil"/>
              <w:bottom w:val="single" w:sz="4" w:space="0" w:color="auto"/>
              <w:right w:val="single" w:sz="4" w:space="0" w:color="auto"/>
            </w:tcBorders>
            <w:shd w:val="clear" w:color="auto" w:fill="auto"/>
            <w:noWrap/>
            <w:vAlign w:val="bottom"/>
            <w:hideMark/>
          </w:tcPr>
          <w:p w14:paraId="746977F2" w14:textId="77777777" w:rsidR="000B5AA5" w:rsidRPr="00F76D44" w:rsidRDefault="000B5AA5" w:rsidP="0086274C">
            <w:pPr>
              <w:spacing w:line="360" w:lineRule="auto"/>
              <w:jc w:val="right"/>
              <w:rPr>
                <w:rFonts w:eastAsia="Times New Roman" w:cstheme="minorHAnsi"/>
                <w:b/>
                <w:bCs/>
                <w:color w:val="000000"/>
                <w:sz w:val="16"/>
                <w:szCs w:val="16"/>
              </w:rPr>
            </w:pPr>
            <w:moveTo w:id="106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D2B7C0C" w14:textId="77777777" w:rsidR="000B5AA5" w:rsidRPr="00F76D44" w:rsidRDefault="000B5AA5" w:rsidP="0086274C">
            <w:pPr>
              <w:spacing w:line="360" w:lineRule="auto"/>
              <w:jc w:val="right"/>
              <w:rPr>
                <w:rFonts w:eastAsia="Times New Roman" w:cstheme="minorHAnsi"/>
                <w:b/>
                <w:bCs/>
                <w:color w:val="000000"/>
                <w:sz w:val="16"/>
                <w:szCs w:val="16"/>
              </w:rPr>
            </w:pPr>
            <w:moveTo w:id="1067" w:author="Jennifer Lockhart" w:date="2018-12-21T16:16:00Z">
              <w:r w:rsidRPr="00F76D44">
                <w:rPr>
                  <w:rFonts w:ascii="Calibri" w:hAnsi="Calibri" w:cs="Calibri"/>
                  <w:b/>
                  <w:bCs/>
                  <w:color w:val="000000"/>
                  <w:sz w:val="16"/>
                  <w:szCs w:val="16"/>
                </w:rPr>
                <w:t>0.004</w:t>
              </w:r>
            </w:moveTo>
          </w:p>
        </w:tc>
        <w:tc>
          <w:tcPr>
            <w:tcW w:w="701" w:type="dxa"/>
            <w:tcBorders>
              <w:top w:val="nil"/>
              <w:left w:val="nil"/>
              <w:bottom w:val="single" w:sz="4" w:space="0" w:color="auto"/>
              <w:right w:val="single" w:sz="4" w:space="0" w:color="auto"/>
            </w:tcBorders>
            <w:shd w:val="clear" w:color="auto" w:fill="auto"/>
            <w:noWrap/>
            <w:vAlign w:val="bottom"/>
            <w:hideMark/>
          </w:tcPr>
          <w:p w14:paraId="58429905" w14:textId="77777777" w:rsidR="000B5AA5" w:rsidRPr="00F76D44" w:rsidRDefault="000B5AA5" w:rsidP="0086274C">
            <w:pPr>
              <w:spacing w:line="360" w:lineRule="auto"/>
              <w:jc w:val="right"/>
              <w:rPr>
                <w:rFonts w:eastAsia="Times New Roman" w:cstheme="minorHAnsi"/>
                <w:b/>
                <w:bCs/>
                <w:color w:val="000000"/>
                <w:sz w:val="16"/>
                <w:szCs w:val="16"/>
              </w:rPr>
            </w:pPr>
            <w:moveTo w:id="1068"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DF54BA8" w14:textId="77777777" w:rsidR="000B5AA5" w:rsidRPr="00F76D44" w:rsidRDefault="000B5AA5" w:rsidP="0086274C">
            <w:pPr>
              <w:spacing w:line="360" w:lineRule="auto"/>
              <w:jc w:val="right"/>
              <w:rPr>
                <w:rFonts w:eastAsia="Times New Roman" w:cstheme="minorHAnsi"/>
                <w:b/>
                <w:bCs/>
                <w:color w:val="000000"/>
                <w:sz w:val="16"/>
                <w:szCs w:val="16"/>
              </w:rPr>
            </w:pPr>
            <w:moveTo w:id="106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166422A8" w14:textId="77777777" w:rsidR="000B5AA5" w:rsidRPr="00F76D44" w:rsidRDefault="000B5AA5" w:rsidP="0086274C">
            <w:pPr>
              <w:spacing w:line="360" w:lineRule="auto"/>
              <w:rPr>
                <w:rFonts w:eastAsia="Times New Roman" w:cstheme="minorHAnsi"/>
                <w:color w:val="000000"/>
                <w:sz w:val="16"/>
                <w:szCs w:val="16"/>
              </w:rPr>
            </w:pPr>
            <w:moveTo w:id="1070" w:author="Jennifer Lockhart" w:date="2018-12-21T16:16:00Z">
              <w:r w:rsidRPr="00F76D44">
                <w:rPr>
                  <w:rFonts w:ascii="Calibri" w:hAnsi="Calibri" w:cs="Calibri"/>
                  <w:color w:val="000000"/>
                  <w:sz w:val="16"/>
                  <w:szCs w:val="16"/>
                </w:rPr>
                <w:t> </w:t>
              </w:r>
            </w:moveTo>
          </w:p>
        </w:tc>
        <w:tc>
          <w:tcPr>
            <w:tcW w:w="663" w:type="dxa"/>
            <w:tcBorders>
              <w:top w:val="nil"/>
              <w:left w:val="nil"/>
              <w:bottom w:val="single" w:sz="4" w:space="0" w:color="auto"/>
              <w:right w:val="single" w:sz="4" w:space="0" w:color="auto"/>
            </w:tcBorders>
            <w:shd w:val="clear" w:color="auto" w:fill="auto"/>
            <w:noWrap/>
            <w:vAlign w:val="bottom"/>
            <w:hideMark/>
          </w:tcPr>
          <w:p w14:paraId="1A924A78" w14:textId="77777777" w:rsidR="000B5AA5" w:rsidRPr="00F76D44" w:rsidRDefault="000B5AA5" w:rsidP="0086274C">
            <w:pPr>
              <w:spacing w:line="360" w:lineRule="auto"/>
              <w:jc w:val="right"/>
              <w:rPr>
                <w:rFonts w:eastAsia="Times New Roman" w:cstheme="minorHAnsi"/>
                <w:color w:val="000000"/>
                <w:sz w:val="16"/>
                <w:szCs w:val="16"/>
              </w:rPr>
            </w:pPr>
            <w:moveTo w:id="1071" w:author="Jennifer Lockhart" w:date="2018-12-21T16:16:00Z">
              <w:r w:rsidRPr="00F76D44">
                <w:rPr>
                  <w:rFonts w:ascii="Calibri" w:hAnsi="Calibri" w:cs="Calibri"/>
                  <w:color w:val="000000"/>
                  <w:sz w:val="16"/>
                  <w:szCs w:val="16"/>
                </w:rPr>
                <w:t>5837</w:t>
              </w:r>
            </w:moveTo>
          </w:p>
        </w:tc>
        <w:tc>
          <w:tcPr>
            <w:tcW w:w="701" w:type="dxa"/>
            <w:tcBorders>
              <w:top w:val="nil"/>
              <w:left w:val="nil"/>
              <w:bottom w:val="single" w:sz="4" w:space="0" w:color="auto"/>
              <w:right w:val="single" w:sz="4" w:space="0" w:color="auto"/>
            </w:tcBorders>
            <w:shd w:val="clear" w:color="auto" w:fill="auto"/>
            <w:noWrap/>
            <w:vAlign w:val="bottom"/>
            <w:hideMark/>
          </w:tcPr>
          <w:p w14:paraId="793FA359" w14:textId="77777777" w:rsidR="000B5AA5" w:rsidRPr="00F76D44" w:rsidRDefault="000B5AA5" w:rsidP="0086274C">
            <w:pPr>
              <w:spacing w:line="360" w:lineRule="auto"/>
              <w:jc w:val="right"/>
              <w:rPr>
                <w:rFonts w:eastAsia="Times New Roman" w:cstheme="minorHAnsi"/>
                <w:color w:val="000000"/>
                <w:sz w:val="16"/>
                <w:szCs w:val="16"/>
              </w:rPr>
            </w:pPr>
            <w:moveTo w:id="1072" w:author="Jennifer Lockhart" w:date="2018-12-21T16:16:00Z">
              <w:r w:rsidRPr="00F76D44">
                <w:rPr>
                  <w:rFonts w:ascii="Calibri" w:hAnsi="Calibri" w:cs="Calibri"/>
                  <w:color w:val="000000"/>
                  <w:sz w:val="16"/>
                  <w:szCs w:val="16"/>
                </w:rPr>
                <w:t>4029</w:t>
              </w:r>
            </w:moveTo>
          </w:p>
        </w:tc>
        <w:tc>
          <w:tcPr>
            <w:tcW w:w="701" w:type="dxa"/>
            <w:tcBorders>
              <w:top w:val="nil"/>
              <w:left w:val="nil"/>
              <w:bottom w:val="single" w:sz="4" w:space="0" w:color="auto"/>
              <w:right w:val="single" w:sz="4" w:space="0" w:color="auto"/>
            </w:tcBorders>
            <w:shd w:val="clear" w:color="auto" w:fill="auto"/>
            <w:noWrap/>
            <w:vAlign w:val="bottom"/>
            <w:hideMark/>
          </w:tcPr>
          <w:p w14:paraId="196A91A8" w14:textId="77777777" w:rsidR="000B5AA5" w:rsidRPr="00F76D44" w:rsidRDefault="000B5AA5" w:rsidP="0086274C">
            <w:pPr>
              <w:spacing w:line="360" w:lineRule="auto"/>
              <w:jc w:val="right"/>
              <w:rPr>
                <w:rFonts w:eastAsia="Times New Roman" w:cstheme="minorHAnsi"/>
                <w:color w:val="000000"/>
                <w:sz w:val="16"/>
                <w:szCs w:val="16"/>
              </w:rPr>
            </w:pPr>
            <w:moveTo w:id="1073" w:author="Jennifer Lockhart" w:date="2018-12-21T16:16:00Z">
              <w:r w:rsidRPr="00F76D44">
                <w:rPr>
                  <w:rFonts w:ascii="Calibri" w:hAnsi="Calibri" w:cs="Calibri"/>
                  <w:color w:val="000000"/>
                  <w:sz w:val="16"/>
                  <w:szCs w:val="16"/>
                </w:rPr>
                <w:t>6002</w:t>
              </w:r>
            </w:moveTo>
          </w:p>
        </w:tc>
        <w:tc>
          <w:tcPr>
            <w:tcW w:w="701" w:type="dxa"/>
            <w:tcBorders>
              <w:top w:val="nil"/>
              <w:left w:val="nil"/>
              <w:bottom w:val="single" w:sz="4" w:space="0" w:color="auto"/>
              <w:right w:val="single" w:sz="4" w:space="0" w:color="auto"/>
            </w:tcBorders>
            <w:shd w:val="clear" w:color="auto" w:fill="auto"/>
            <w:noWrap/>
            <w:vAlign w:val="bottom"/>
            <w:hideMark/>
          </w:tcPr>
          <w:p w14:paraId="2862AB7B" w14:textId="77777777" w:rsidR="000B5AA5" w:rsidRPr="00F76D44" w:rsidRDefault="000B5AA5" w:rsidP="0086274C">
            <w:pPr>
              <w:spacing w:line="360" w:lineRule="auto"/>
              <w:jc w:val="right"/>
              <w:rPr>
                <w:rFonts w:eastAsia="Times New Roman" w:cstheme="minorHAnsi"/>
                <w:color w:val="000000"/>
                <w:sz w:val="16"/>
                <w:szCs w:val="16"/>
              </w:rPr>
            </w:pPr>
            <w:moveTo w:id="1074" w:author="Jennifer Lockhart" w:date="2018-12-21T16:16:00Z">
              <w:r w:rsidRPr="00F76D44">
                <w:rPr>
                  <w:rFonts w:ascii="Calibri" w:hAnsi="Calibri" w:cs="Calibri"/>
                  <w:color w:val="000000"/>
                  <w:sz w:val="16"/>
                  <w:szCs w:val="16"/>
                </w:rPr>
                <w:t>3963</w:t>
              </w:r>
            </w:moveTo>
          </w:p>
        </w:tc>
        <w:tc>
          <w:tcPr>
            <w:tcW w:w="663" w:type="dxa"/>
            <w:tcBorders>
              <w:top w:val="nil"/>
              <w:left w:val="nil"/>
              <w:bottom w:val="single" w:sz="4" w:space="0" w:color="auto"/>
              <w:right w:val="single" w:sz="4" w:space="0" w:color="auto"/>
            </w:tcBorders>
            <w:shd w:val="clear" w:color="auto" w:fill="auto"/>
            <w:noWrap/>
            <w:vAlign w:val="bottom"/>
            <w:hideMark/>
          </w:tcPr>
          <w:p w14:paraId="6C59522A" w14:textId="77777777" w:rsidR="000B5AA5" w:rsidRPr="00F76D44" w:rsidRDefault="000B5AA5" w:rsidP="0086274C">
            <w:pPr>
              <w:spacing w:line="360" w:lineRule="auto"/>
              <w:jc w:val="right"/>
              <w:rPr>
                <w:rFonts w:eastAsia="Times New Roman" w:cstheme="minorHAnsi"/>
                <w:color w:val="000000"/>
                <w:sz w:val="16"/>
                <w:szCs w:val="16"/>
              </w:rPr>
            </w:pPr>
            <w:moveTo w:id="1075" w:author="Jennifer Lockhart" w:date="2018-12-21T16:16:00Z">
              <w:r w:rsidRPr="00F76D44">
                <w:rPr>
                  <w:rFonts w:ascii="Calibri" w:hAnsi="Calibri" w:cs="Calibri"/>
                  <w:color w:val="000000"/>
                  <w:sz w:val="16"/>
                  <w:szCs w:val="16"/>
                </w:rPr>
                <w:t>3276</w:t>
              </w:r>
            </w:moveTo>
          </w:p>
        </w:tc>
        <w:tc>
          <w:tcPr>
            <w:tcW w:w="701" w:type="dxa"/>
            <w:tcBorders>
              <w:top w:val="nil"/>
              <w:left w:val="nil"/>
              <w:bottom w:val="single" w:sz="4" w:space="0" w:color="auto"/>
              <w:right w:val="single" w:sz="4" w:space="0" w:color="auto"/>
            </w:tcBorders>
            <w:shd w:val="clear" w:color="auto" w:fill="auto"/>
            <w:noWrap/>
            <w:vAlign w:val="bottom"/>
            <w:hideMark/>
          </w:tcPr>
          <w:p w14:paraId="39B21636" w14:textId="77777777" w:rsidR="000B5AA5" w:rsidRPr="00F76D44" w:rsidRDefault="000B5AA5" w:rsidP="0086274C">
            <w:pPr>
              <w:spacing w:line="360" w:lineRule="auto"/>
              <w:jc w:val="right"/>
              <w:rPr>
                <w:rFonts w:eastAsia="Times New Roman" w:cstheme="minorHAnsi"/>
                <w:color w:val="000000"/>
                <w:sz w:val="16"/>
                <w:szCs w:val="16"/>
              </w:rPr>
            </w:pPr>
            <w:moveTo w:id="1076" w:author="Jennifer Lockhart" w:date="2018-12-21T16:16:00Z">
              <w:r w:rsidRPr="00F76D44">
                <w:rPr>
                  <w:rFonts w:ascii="Calibri" w:hAnsi="Calibri" w:cs="Calibri"/>
                  <w:color w:val="000000"/>
                  <w:sz w:val="16"/>
                  <w:szCs w:val="16"/>
                </w:rPr>
                <w:t>6706</w:t>
              </w:r>
            </w:moveTo>
          </w:p>
        </w:tc>
        <w:tc>
          <w:tcPr>
            <w:tcW w:w="701" w:type="dxa"/>
            <w:tcBorders>
              <w:top w:val="nil"/>
              <w:left w:val="nil"/>
              <w:bottom w:val="single" w:sz="4" w:space="0" w:color="auto"/>
              <w:right w:val="single" w:sz="4" w:space="0" w:color="auto"/>
            </w:tcBorders>
            <w:shd w:val="clear" w:color="auto" w:fill="auto"/>
            <w:noWrap/>
            <w:vAlign w:val="bottom"/>
            <w:hideMark/>
          </w:tcPr>
          <w:p w14:paraId="000AE053" w14:textId="77777777" w:rsidR="000B5AA5" w:rsidRPr="00F76D44" w:rsidRDefault="000B5AA5" w:rsidP="0086274C">
            <w:pPr>
              <w:spacing w:line="360" w:lineRule="auto"/>
              <w:jc w:val="right"/>
              <w:rPr>
                <w:rFonts w:eastAsia="Times New Roman" w:cstheme="minorHAnsi"/>
                <w:color w:val="000000"/>
                <w:sz w:val="16"/>
                <w:szCs w:val="16"/>
              </w:rPr>
            </w:pPr>
            <w:moveTo w:id="1077" w:author="Jennifer Lockhart" w:date="2018-12-21T16:16:00Z">
              <w:r w:rsidRPr="00F76D44">
                <w:rPr>
                  <w:rFonts w:ascii="Calibri" w:hAnsi="Calibri" w:cs="Calibri"/>
                  <w:color w:val="000000"/>
                  <w:sz w:val="16"/>
                  <w:szCs w:val="16"/>
                </w:rPr>
                <w:t>5583</w:t>
              </w:r>
            </w:moveTo>
          </w:p>
        </w:tc>
      </w:tr>
      <w:tr w:rsidR="000B5AA5" w:rsidRPr="00F76D44" w14:paraId="34125BA9" w14:textId="77777777" w:rsidTr="0086274C">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5EEF62D3"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0AF1591" w14:textId="77777777" w:rsidR="000B5AA5" w:rsidRPr="00F76D44" w:rsidRDefault="000B5AA5" w:rsidP="0086274C">
            <w:pPr>
              <w:spacing w:line="360" w:lineRule="auto"/>
              <w:jc w:val="center"/>
              <w:rPr>
                <w:rFonts w:eastAsia="Times New Roman" w:cstheme="minorHAnsi"/>
                <w:color w:val="000000"/>
                <w:sz w:val="16"/>
                <w:szCs w:val="16"/>
              </w:rPr>
            </w:pPr>
            <w:moveTo w:id="1078" w:author="Jennifer Lockhart" w:date="2018-12-21T16:16:00Z">
              <w:r w:rsidRPr="00F76D44">
                <w:rPr>
                  <w:rFonts w:eastAsia="Times New Roman" w:cstheme="minorHAnsi"/>
                  <w:color w:val="000000"/>
                  <w:sz w:val="16"/>
                  <w:szCs w:val="16"/>
                </w:rPr>
                <w:t>LA480</w:t>
              </w:r>
            </w:moveTo>
          </w:p>
        </w:tc>
        <w:tc>
          <w:tcPr>
            <w:tcW w:w="701" w:type="dxa"/>
            <w:tcBorders>
              <w:top w:val="nil"/>
              <w:left w:val="nil"/>
              <w:bottom w:val="single" w:sz="4" w:space="0" w:color="auto"/>
              <w:right w:val="single" w:sz="4" w:space="0" w:color="auto"/>
            </w:tcBorders>
            <w:shd w:val="clear" w:color="auto" w:fill="auto"/>
            <w:noWrap/>
            <w:vAlign w:val="bottom"/>
            <w:hideMark/>
          </w:tcPr>
          <w:p w14:paraId="77DB1824" w14:textId="77777777" w:rsidR="000B5AA5" w:rsidRPr="00F76D44" w:rsidRDefault="000B5AA5" w:rsidP="0086274C">
            <w:pPr>
              <w:spacing w:line="360" w:lineRule="auto"/>
              <w:jc w:val="right"/>
              <w:rPr>
                <w:rFonts w:eastAsia="Times New Roman" w:cstheme="minorHAnsi"/>
                <w:b/>
                <w:bCs/>
                <w:color w:val="000000"/>
                <w:sz w:val="16"/>
                <w:szCs w:val="16"/>
              </w:rPr>
            </w:pPr>
            <w:moveTo w:id="107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B3A0D53" w14:textId="77777777" w:rsidR="000B5AA5" w:rsidRPr="00F76D44" w:rsidRDefault="000B5AA5" w:rsidP="0086274C">
            <w:pPr>
              <w:spacing w:line="360" w:lineRule="auto"/>
              <w:jc w:val="right"/>
              <w:rPr>
                <w:rFonts w:eastAsia="Times New Roman" w:cstheme="minorHAnsi"/>
                <w:color w:val="000000"/>
                <w:sz w:val="16"/>
                <w:szCs w:val="16"/>
              </w:rPr>
            </w:pPr>
            <w:moveTo w:id="1080"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6D1DE086" w14:textId="77777777" w:rsidR="000B5AA5" w:rsidRPr="00F76D44" w:rsidRDefault="000B5AA5" w:rsidP="0086274C">
            <w:pPr>
              <w:spacing w:line="360" w:lineRule="auto"/>
              <w:jc w:val="right"/>
              <w:rPr>
                <w:rFonts w:eastAsia="Times New Roman" w:cstheme="minorHAnsi"/>
                <w:i/>
                <w:iCs/>
                <w:color w:val="000000"/>
                <w:sz w:val="16"/>
                <w:szCs w:val="16"/>
              </w:rPr>
            </w:pPr>
            <w:moveTo w:id="1081" w:author="Jennifer Lockhart" w:date="2018-12-21T16:16:00Z">
              <w:r w:rsidRPr="00F76D44">
                <w:rPr>
                  <w:rFonts w:ascii="Calibri" w:hAnsi="Calibri" w:cs="Calibri"/>
                  <w:i/>
                  <w:iCs/>
                  <w:color w:val="000000"/>
                  <w:sz w:val="16"/>
                  <w:szCs w:val="16"/>
                </w:rPr>
                <w:t>0.044</w:t>
              </w:r>
            </w:moveTo>
          </w:p>
        </w:tc>
        <w:tc>
          <w:tcPr>
            <w:tcW w:w="701" w:type="dxa"/>
            <w:tcBorders>
              <w:top w:val="nil"/>
              <w:left w:val="nil"/>
              <w:bottom w:val="single" w:sz="4" w:space="0" w:color="auto"/>
              <w:right w:val="single" w:sz="4" w:space="0" w:color="auto"/>
            </w:tcBorders>
            <w:shd w:val="clear" w:color="auto" w:fill="auto"/>
            <w:noWrap/>
            <w:vAlign w:val="bottom"/>
            <w:hideMark/>
          </w:tcPr>
          <w:p w14:paraId="2E3B5770" w14:textId="77777777" w:rsidR="000B5AA5" w:rsidRPr="00F76D44" w:rsidRDefault="000B5AA5" w:rsidP="0086274C">
            <w:pPr>
              <w:spacing w:line="360" w:lineRule="auto"/>
              <w:jc w:val="right"/>
              <w:rPr>
                <w:rFonts w:eastAsia="Times New Roman" w:cstheme="minorHAnsi"/>
                <w:color w:val="000000"/>
                <w:sz w:val="16"/>
                <w:szCs w:val="16"/>
              </w:rPr>
            </w:pPr>
            <w:moveTo w:id="1082"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359626C0" w14:textId="77777777" w:rsidR="000B5AA5" w:rsidRPr="00F76D44" w:rsidRDefault="000B5AA5" w:rsidP="0086274C">
            <w:pPr>
              <w:spacing w:line="360" w:lineRule="auto"/>
              <w:jc w:val="right"/>
              <w:rPr>
                <w:rFonts w:eastAsia="Times New Roman" w:cstheme="minorHAnsi"/>
                <w:b/>
                <w:bCs/>
                <w:color w:val="000000"/>
                <w:sz w:val="16"/>
                <w:szCs w:val="16"/>
              </w:rPr>
            </w:pPr>
            <w:moveTo w:id="1083" w:author="Jennifer Lockhart" w:date="2018-12-21T16:16:00Z">
              <w:r w:rsidRPr="00F76D44">
                <w:rPr>
                  <w:rFonts w:ascii="Calibri" w:hAnsi="Calibri" w:cs="Calibri"/>
                  <w:b/>
                  <w:bCs/>
                  <w:color w:val="000000"/>
                  <w:sz w:val="16"/>
                  <w:szCs w:val="16"/>
                </w:rPr>
                <w:t>0.001</w:t>
              </w:r>
            </w:moveTo>
          </w:p>
        </w:tc>
        <w:tc>
          <w:tcPr>
            <w:tcW w:w="663" w:type="dxa"/>
            <w:tcBorders>
              <w:top w:val="nil"/>
              <w:left w:val="nil"/>
              <w:bottom w:val="single" w:sz="4" w:space="0" w:color="auto"/>
              <w:right w:val="single" w:sz="4" w:space="0" w:color="auto"/>
            </w:tcBorders>
            <w:shd w:val="clear" w:color="auto" w:fill="auto"/>
            <w:noWrap/>
            <w:vAlign w:val="center"/>
            <w:hideMark/>
          </w:tcPr>
          <w:p w14:paraId="5C595D07" w14:textId="77777777" w:rsidR="000B5AA5" w:rsidRPr="00F76D44" w:rsidRDefault="000B5AA5" w:rsidP="0086274C">
            <w:pPr>
              <w:spacing w:line="360" w:lineRule="auto"/>
              <w:jc w:val="right"/>
              <w:rPr>
                <w:rFonts w:eastAsia="Times New Roman" w:cstheme="minorHAnsi"/>
                <w:color w:val="000000"/>
                <w:sz w:val="16"/>
                <w:szCs w:val="16"/>
              </w:rPr>
            </w:pPr>
            <w:moveTo w:id="1084"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6B52C81B" w14:textId="77777777" w:rsidR="000B5AA5" w:rsidRPr="00F76D44" w:rsidRDefault="000B5AA5" w:rsidP="0086274C">
            <w:pPr>
              <w:spacing w:line="360" w:lineRule="auto"/>
              <w:jc w:val="right"/>
              <w:rPr>
                <w:rFonts w:eastAsia="Times New Roman" w:cstheme="minorHAnsi"/>
                <w:color w:val="000000"/>
                <w:sz w:val="16"/>
                <w:szCs w:val="16"/>
              </w:rPr>
            </w:pPr>
            <w:moveTo w:id="1085" w:author="Jennifer Lockhart" w:date="2018-12-21T16:16:00Z">
              <w:r w:rsidRPr="00F76D44">
                <w:rPr>
                  <w:rFonts w:ascii="Calibri" w:hAnsi="Calibri" w:cs="Calibri"/>
                  <w:color w:val="000000"/>
                  <w:sz w:val="16"/>
                  <w:szCs w:val="16"/>
                </w:rPr>
                <w:t>6143</w:t>
              </w:r>
            </w:moveTo>
          </w:p>
        </w:tc>
        <w:tc>
          <w:tcPr>
            <w:tcW w:w="701" w:type="dxa"/>
            <w:tcBorders>
              <w:top w:val="nil"/>
              <w:left w:val="nil"/>
              <w:bottom w:val="single" w:sz="4" w:space="0" w:color="auto"/>
              <w:right w:val="single" w:sz="4" w:space="0" w:color="auto"/>
            </w:tcBorders>
            <w:shd w:val="clear" w:color="auto" w:fill="auto"/>
            <w:noWrap/>
            <w:vAlign w:val="bottom"/>
            <w:hideMark/>
          </w:tcPr>
          <w:p w14:paraId="61D3A998" w14:textId="77777777" w:rsidR="000B5AA5" w:rsidRPr="00F76D44" w:rsidRDefault="000B5AA5" w:rsidP="0086274C">
            <w:pPr>
              <w:spacing w:line="360" w:lineRule="auto"/>
              <w:jc w:val="right"/>
              <w:rPr>
                <w:rFonts w:eastAsia="Times New Roman" w:cstheme="minorHAnsi"/>
                <w:color w:val="000000"/>
                <w:sz w:val="16"/>
                <w:szCs w:val="16"/>
              </w:rPr>
            </w:pPr>
            <w:moveTo w:id="1086" w:author="Jennifer Lockhart" w:date="2018-12-21T16:16:00Z">
              <w:r w:rsidRPr="00F76D44">
                <w:rPr>
                  <w:rFonts w:ascii="Calibri" w:hAnsi="Calibri" w:cs="Calibri"/>
                  <w:color w:val="000000"/>
                  <w:sz w:val="16"/>
                  <w:szCs w:val="16"/>
                </w:rPr>
                <w:t>4192</w:t>
              </w:r>
            </w:moveTo>
          </w:p>
        </w:tc>
        <w:tc>
          <w:tcPr>
            <w:tcW w:w="701" w:type="dxa"/>
            <w:tcBorders>
              <w:top w:val="nil"/>
              <w:left w:val="nil"/>
              <w:bottom w:val="single" w:sz="4" w:space="0" w:color="auto"/>
              <w:right w:val="single" w:sz="4" w:space="0" w:color="auto"/>
            </w:tcBorders>
            <w:shd w:val="clear" w:color="auto" w:fill="auto"/>
            <w:noWrap/>
            <w:vAlign w:val="bottom"/>
            <w:hideMark/>
          </w:tcPr>
          <w:p w14:paraId="101E1ABE" w14:textId="77777777" w:rsidR="000B5AA5" w:rsidRPr="00F76D44" w:rsidRDefault="000B5AA5" w:rsidP="0086274C">
            <w:pPr>
              <w:spacing w:line="360" w:lineRule="auto"/>
              <w:jc w:val="right"/>
              <w:rPr>
                <w:rFonts w:eastAsia="Times New Roman" w:cstheme="minorHAnsi"/>
                <w:color w:val="000000"/>
                <w:sz w:val="16"/>
                <w:szCs w:val="16"/>
              </w:rPr>
            </w:pPr>
            <w:moveTo w:id="1087" w:author="Jennifer Lockhart" w:date="2018-12-21T16:16:00Z">
              <w:r w:rsidRPr="00F76D44">
                <w:rPr>
                  <w:rFonts w:ascii="Calibri" w:hAnsi="Calibri" w:cs="Calibri"/>
                  <w:color w:val="000000"/>
                  <w:sz w:val="16"/>
                  <w:szCs w:val="16"/>
                </w:rPr>
                <w:t>6286</w:t>
              </w:r>
            </w:moveTo>
          </w:p>
        </w:tc>
        <w:tc>
          <w:tcPr>
            <w:tcW w:w="663" w:type="dxa"/>
            <w:tcBorders>
              <w:top w:val="nil"/>
              <w:left w:val="nil"/>
              <w:bottom w:val="single" w:sz="4" w:space="0" w:color="auto"/>
              <w:right w:val="single" w:sz="4" w:space="0" w:color="auto"/>
            </w:tcBorders>
            <w:shd w:val="clear" w:color="auto" w:fill="auto"/>
            <w:noWrap/>
            <w:vAlign w:val="bottom"/>
            <w:hideMark/>
          </w:tcPr>
          <w:p w14:paraId="6DF49B6D" w14:textId="77777777" w:rsidR="000B5AA5" w:rsidRPr="00F76D44" w:rsidRDefault="000B5AA5" w:rsidP="0086274C">
            <w:pPr>
              <w:spacing w:line="360" w:lineRule="auto"/>
              <w:jc w:val="right"/>
              <w:rPr>
                <w:rFonts w:eastAsia="Times New Roman" w:cstheme="minorHAnsi"/>
                <w:color w:val="000000"/>
                <w:sz w:val="16"/>
                <w:szCs w:val="16"/>
              </w:rPr>
            </w:pPr>
            <w:moveTo w:id="1088" w:author="Jennifer Lockhart" w:date="2018-12-21T16:16:00Z">
              <w:r w:rsidRPr="00F76D44">
                <w:rPr>
                  <w:rFonts w:ascii="Calibri" w:hAnsi="Calibri" w:cs="Calibri"/>
                  <w:color w:val="000000"/>
                  <w:sz w:val="16"/>
                  <w:szCs w:val="16"/>
                </w:rPr>
                <w:t>6855</w:t>
              </w:r>
            </w:moveTo>
          </w:p>
        </w:tc>
        <w:tc>
          <w:tcPr>
            <w:tcW w:w="701" w:type="dxa"/>
            <w:tcBorders>
              <w:top w:val="nil"/>
              <w:left w:val="nil"/>
              <w:bottom w:val="single" w:sz="4" w:space="0" w:color="auto"/>
              <w:right w:val="single" w:sz="4" w:space="0" w:color="auto"/>
            </w:tcBorders>
            <w:shd w:val="clear" w:color="auto" w:fill="auto"/>
            <w:noWrap/>
            <w:vAlign w:val="bottom"/>
            <w:hideMark/>
          </w:tcPr>
          <w:p w14:paraId="5BFB8B79" w14:textId="77777777" w:rsidR="000B5AA5" w:rsidRPr="00F76D44" w:rsidRDefault="000B5AA5" w:rsidP="0086274C">
            <w:pPr>
              <w:spacing w:line="360" w:lineRule="auto"/>
              <w:jc w:val="right"/>
              <w:rPr>
                <w:rFonts w:eastAsia="Times New Roman" w:cstheme="minorHAnsi"/>
                <w:color w:val="000000"/>
                <w:sz w:val="16"/>
                <w:szCs w:val="16"/>
              </w:rPr>
            </w:pPr>
            <w:moveTo w:id="1089" w:author="Jennifer Lockhart" w:date="2018-12-21T16:16:00Z">
              <w:r w:rsidRPr="00F76D44">
                <w:rPr>
                  <w:rFonts w:ascii="Calibri" w:hAnsi="Calibri" w:cs="Calibri"/>
                  <w:color w:val="000000"/>
                  <w:sz w:val="16"/>
                  <w:szCs w:val="16"/>
                </w:rPr>
                <w:t>3575</w:t>
              </w:r>
            </w:moveTo>
          </w:p>
        </w:tc>
        <w:tc>
          <w:tcPr>
            <w:tcW w:w="701" w:type="dxa"/>
            <w:tcBorders>
              <w:top w:val="nil"/>
              <w:left w:val="nil"/>
              <w:bottom w:val="single" w:sz="4" w:space="0" w:color="auto"/>
              <w:right w:val="single" w:sz="4" w:space="0" w:color="auto"/>
            </w:tcBorders>
            <w:shd w:val="clear" w:color="auto" w:fill="auto"/>
            <w:noWrap/>
            <w:vAlign w:val="bottom"/>
            <w:hideMark/>
          </w:tcPr>
          <w:p w14:paraId="5C2289EE" w14:textId="77777777" w:rsidR="000B5AA5" w:rsidRPr="00F76D44" w:rsidRDefault="000B5AA5" w:rsidP="0086274C">
            <w:pPr>
              <w:spacing w:line="360" w:lineRule="auto"/>
              <w:jc w:val="right"/>
              <w:rPr>
                <w:rFonts w:eastAsia="Times New Roman" w:cstheme="minorHAnsi"/>
                <w:color w:val="000000"/>
                <w:sz w:val="16"/>
                <w:szCs w:val="16"/>
              </w:rPr>
            </w:pPr>
            <w:moveTo w:id="1090" w:author="Jennifer Lockhart" w:date="2018-12-21T16:16:00Z">
              <w:r w:rsidRPr="00F76D44">
                <w:rPr>
                  <w:rFonts w:ascii="Calibri" w:hAnsi="Calibri" w:cs="Calibri"/>
                  <w:color w:val="000000"/>
                  <w:sz w:val="16"/>
                  <w:szCs w:val="16"/>
                </w:rPr>
                <w:t>4702</w:t>
              </w:r>
            </w:moveTo>
          </w:p>
        </w:tc>
      </w:tr>
      <w:tr w:rsidR="000B5AA5" w:rsidRPr="00F76D44" w14:paraId="0A4FA130" w14:textId="77777777" w:rsidTr="0086274C">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3F5320F6" w14:textId="77777777" w:rsidR="000B5AA5" w:rsidRPr="00F76D44" w:rsidRDefault="000B5AA5" w:rsidP="0086274C">
            <w:pPr>
              <w:spacing w:line="360" w:lineRule="auto"/>
              <w:jc w:val="center"/>
              <w:rPr>
                <w:rFonts w:eastAsia="Times New Roman" w:cstheme="minorHAnsi"/>
                <w:color w:val="000000"/>
                <w:sz w:val="16"/>
                <w:szCs w:val="16"/>
              </w:rPr>
            </w:pPr>
            <w:moveTo w:id="1091" w:author="Jennifer Lockhart" w:date="2018-12-21T16:16:00Z">
              <w:r w:rsidRPr="00F76D44">
                <w:rPr>
                  <w:rFonts w:eastAsia="Times New Roman" w:cstheme="minorHAnsi"/>
                  <w:color w:val="000000"/>
                  <w:sz w:val="16"/>
                  <w:szCs w:val="16"/>
                </w:rPr>
                <w:t>Domesticated</w:t>
              </w:r>
            </w:moveTo>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3244A8A" w14:textId="77777777" w:rsidR="000B5AA5" w:rsidRPr="00F76D44" w:rsidRDefault="000B5AA5" w:rsidP="0086274C">
            <w:pPr>
              <w:spacing w:line="360" w:lineRule="auto"/>
              <w:jc w:val="center"/>
              <w:rPr>
                <w:rFonts w:eastAsia="Times New Roman" w:cstheme="minorHAnsi"/>
                <w:color w:val="000000"/>
                <w:sz w:val="16"/>
                <w:szCs w:val="16"/>
              </w:rPr>
            </w:pPr>
            <w:moveTo w:id="1092" w:author="Jennifer Lockhart" w:date="2018-12-21T16:16:00Z">
              <w:r w:rsidRPr="00F76D44">
                <w:rPr>
                  <w:rFonts w:eastAsia="Times New Roman" w:cstheme="minorHAnsi"/>
                  <w:color w:val="000000"/>
                  <w:sz w:val="16"/>
                  <w:szCs w:val="16"/>
                </w:rPr>
                <w:t>LA2706</w:t>
              </w:r>
            </w:moveTo>
          </w:p>
        </w:tc>
        <w:tc>
          <w:tcPr>
            <w:tcW w:w="701" w:type="dxa"/>
            <w:tcBorders>
              <w:top w:val="nil"/>
              <w:left w:val="nil"/>
              <w:bottom w:val="single" w:sz="4" w:space="0" w:color="auto"/>
              <w:right w:val="single" w:sz="4" w:space="0" w:color="auto"/>
            </w:tcBorders>
            <w:shd w:val="clear" w:color="auto" w:fill="auto"/>
            <w:noWrap/>
            <w:vAlign w:val="bottom"/>
            <w:hideMark/>
          </w:tcPr>
          <w:p w14:paraId="524C93C8" w14:textId="77777777" w:rsidR="000B5AA5" w:rsidRPr="00F76D44" w:rsidRDefault="000B5AA5" w:rsidP="0086274C">
            <w:pPr>
              <w:spacing w:line="360" w:lineRule="auto"/>
              <w:jc w:val="right"/>
              <w:rPr>
                <w:rFonts w:eastAsia="Times New Roman" w:cstheme="minorHAnsi"/>
                <w:b/>
                <w:bCs/>
                <w:color w:val="000000"/>
                <w:sz w:val="16"/>
                <w:szCs w:val="16"/>
              </w:rPr>
            </w:pPr>
            <w:moveTo w:id="109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5ECE3F0A" w14:textId="77777777" w:rsidR="000B5AA5" w:rsidRPr="00F76D44" w:rsidRDefault="000B5AA5" w:rsidP="0086274C">
            <w:pPr>
              <w:spacing w:line="360" w:lineRule="auto"/>
              <w:jc w:val="right"/>
              <w:rPr>
                <w:rFonts w:eastAsia="Times New Roman" w:cstheme="minorHAnsi"/>
                <w:b/>
                <w:bCs/>
                <w:color w:val="000000"/>
                <w:sz w:val="16"/>
                <w:szCs w:val="16"/>
              </w:rPr>
            </w:pPr>
            <w:moveTo w:id="1094"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955453D" w14:textId="77777777" w:rsidR="000B5AA5" w:rsidRPr="00F76D44" w:rsidRDefault="000B5AA5" w:rsidP="0086274C">
            <w:pPr>
              <w:spacing w:line="360" w:lineRule="auto"/>
              <w:jc w:val="right"/>
              <w:rPr>
                <w:rFonts w:eastAsia="Times New Roman" w:cstheme="minorHAnsi"/>
                <w:b/>
                <w:bCs/>
                <w:color w:val="000000"/>
                <w:sz w:val="16"/>
                <w:szCs w:val="16"/>
              </w:rPr>
            </w:pPr>
            <w:moveTo w:id="1095"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474E107F" w14:textId="77777777" w:rsidR="000B5AA5" w:rsidRPr="00F76D44" w:rsidRDefault="000B5AA5" w:rsidP="0086274C">
            <w:pPr>
              <w:spacing w:line="360" w:lineRule="auto"/>
              <w:jc w:val="right"/>
              <w:rPr>
                <w:rFonts w:eastAsia="Times New Roman" w:cstheme="minorHAnsi"/>
                <w:b/>
                <w:bCs/>
                <w:color w:val="000000"/>
                <w:sz w:val="16"/>
                <w:szCs w:val="16"/>
              </w:rPr>
            </w:pPr>
            <w:moveTo w:id="109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8DBC217" w14:textId="77777777" w:rsidR="000B5AA5" w:rsidRPr="00F76D44" w:rsidRDefault="000B5AA5" w:rsidP="0086274C">
            <w:pPr>
              <w:spacing w:line="360" w:lineRule="auto"/>
              <w:jc w:val="right"/>
              <w:rPr>
                <w:rFonts w:eastAsia="Times New Roman" w:cstheme="minorHAnsi"/>
                <w:color w:val="000000"/>
                <w:sz w:val="16"/>
                <w:szCs w:val="16"/>
              </w:rPr>
            </w:pPr>
            <w:moveTo w:id="1097" w:author="Jennifer Lockhart" w:date="2018-12-21T16:16:00Z">
              <w:r w:rsidRPr="00F76D44">
                <w:rPr>
                  <w:rFonts w:ascii="Calibri" w:hAnsi="Calibri" w:cs="Calibri"/>
                  <w:bCs/>
                  <w:color w:val="000000"/>
                  <w:sz w:val="16"/>
                  <w:szCs w:val="16"/>
                </w:rPr>
                <w:t>NS</w:t>
              </w:r>
            </w:moveTo>
          </w:p>
        </w:tc>
        <w:tc>
          <w:tcPr>
            <w:tcW w:w="663" w:type="dxa"/>
            <w:tcBorders>
              <w:top w:val="nil"/>
              <w:left w:val="nil"/>
              <w:bottom w:val="single" w:sz="4" w:space="0" w:color="auto"/>
              <w:right w:val="single" w:sz="4" w:space="0" w:color="auto"/>
            </w:tcBorders>
            <w:shd w:val="clear" w:color="auto" w:fill="auto"/>
            <w:noWrap/>
            <w:vAlign w:val="bottom"/>
            <w:hideMark/>
          </w:tcPr>
          <w:p w14:paraId="41B199B0" w14:textId="77777777" w:rsidR="000B5AA5" w:rsidRPr="00F76D44" w:rsidRDefault="000B5AA5" w:rsidP="0086274C">
            <w:pPr>
              <w:spacing w:line="360" w:lineRule="auto"/>
              <w:jc w:val="right"/>
              <w:rPr>
                <w:rFonts w:eastAsia="Times New Roman" w:cstheme="minorHAnsi"/>
                <w:b/>
                <w:bCs/>
                <w:color w:val="000000"/>
                <w:sz w:val="16"/>
                <w:szCs w:val="16"/>
              </w:rPr>
            </w:pPr>
            <w:moveTo w:id="1098"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5561CAA8" w14:textId="77777777" w:rsidR="000B5AA5" w:rsidRPr="00F76D44" w:rsidRDefault="000B5AA5" w:rsidP="0086274C">
            <w:pPr>
              <w:spacing w:line="360" w:lineRule="auto"/>
              <w:rPr>
                <w:rFonts w:eastAsia="Times New Roman" w:cstheme="minorHAnsi"/>
                <w:color w:val="000000"/>
                <w:sz w:val="16"/>
                <w:szCs w:val="16"/>
              </w:rPr>
            </w:pPr>
            <w:moveTo w:id="1099"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23A86114" w14:textId="77777777" w:rsidR="000B5AA5" w:rsidRPr="00F76D44" w:rsidRDefault="000B5AA5" w:rsidP="0086274C">
            <w:pPr>
              <w:spacing w:line="360" w:lineRule="auto"/>
              <w:jc w:val="right"/>
              <w:rPr>
                <w:rFonts w:eastAsia="Times New Roman" w:cstheme="minorHAnsi"/>
                <w:color w:val="000000"/>
                <w:sz w:val="16"/>
                <w:szCs w:val="16"/>
              </w:rPr>
            </w:pPr>
            <w:moveTo w:id="1100" w:author="Jennifer Lockhart" w:date="2018-12-21T16:16:00Z">
              <w:r w:rsidRPr="00F76D44">
                <w:rPr>
                  <w:rFonts w:ascii="Calibri" w:hAnsi="Calibri" w:cs="Calibri"/>
                  <w:color w:val="000000"/>
                  <w:sz w:val="16"/>
                  <w:szCs w:val="16"/>
                </w:rPr>
                <w:t>6311</w:t>
              </w:r>
            </w:moveTo>
          </w:p>
        </w:tc>
        <w:tc>
          <w:tcPr>
            <w:tcW w:w="701" w:type="dxa"/>
            <w:tcBorders>
              <w:top w:val="nil"/>
              <w:left w:val="nil"/>
              <w:bottom w:val="single" w:sz="4" w:space="0" w:color="auto"/>
              <w:right w:val="single" w:sz="4" w:space="0" w:color="auto"/>
            </w:tcBorders>
            <w:shd w:val="clear" w:color="auto" w:fill="auto"/>
            <w:noWrap/>
            <w:vAlign w:val="bottom"/>
            <w:hideMark/>
          </w:tcPr>
          <w:p w14:paraId="0DA11223" w14:textId="77777777" w:rsidR="000B5AA5" w:rsidRPr="00F76D44" w:rsidRDefault="000B5AA5" w:rsidP="0086274C">
            <w:pPr>
              <w:spacing w:line="360" w:lineRule="auto"/>
              <w:jc w:val="right"/>
              <w:rPr>
                <w:rFonts w:eastAsia="Times New Roman" w:cstheme="minorHAnsi"/>
                <w:color w:val="000000"/>
                <w:sz w:val="16"/>
                <w:szCs w:val="16"/>
              </w:rPr>
            </w:pPr>
            <w:moveTo w:id="1101" w:author="Jennifer Lockhart" w:date="2018-12-21T16:16:00Z">
              <w:r w:rsidRPr="00F76D44">
                <w:rPr>
                  <w:rFonts w:ascii="Calibri" w:hAnsi="Calibri" w:cs="Calibri"/>
                  <w:color w:val="000000"/>
                  <w:sz w:val="16"/>
                  <w:szCs w:val="16"/>
                </w:rPr>
                <w:t>4523</w:t>
              </w:r>
            </w:moveTo>
          </w:p>
        </w:tc>
        <w:tc>
          <w:tcPr>
            <w:tcW w:w="663" w:type="dxa"/>
            <w:tcBorders>
              <w:top w:val="nil"/>
              <w:left w:val="nil"/>
              <w:bottom w:val="single" w:sz="4" w:space="0" w:color="auto"/>
              <w:right w:val="single" w:sz="4" w:space="0" w:color="auto"/>
            </w:tcBorders>
            <w:shd w:val="clear" w:color="auto" w:fill="auto"/>
            <w:noWrap/>
            <w:vAlign w:val="bottom"/>
            <w:hideMark/>
          </w:tcPr>
          <w:p w14:paraId="77418255" w14:textId="77777777" w:rsidR="000B5AA5" w:rsidRPr="00F76D44" w:rsidRDefault="000B5AA5" w:rsidP="0086274C">
            <w:pPr>
              <w:spacing w:line="360" w:lineRule="auto"/>
              <w:jc w:val="right"/>
              <w:rPr>
                <w:rFonts w:eastAsia="Times New Roman" w:cstheme="minorHAnsi"/>
                <w:color w:val="000000"/>
                <w:sz w:val="16"/>
                <w:szCs w:val="16"/>
              </w:rPr>
            </w:pPr>
            <w:moveTo w:id="1102" w:author="Jennifer Lockhart" w:date="2018-12-21T16:16:00Z">
              <w:r w:rsidRPr="00F76D44">
                <w:rPr>
                  <w:rFonts w:ascii="Calibri" w:hAnsi="Calibri" w:cs="Calibri"/>
                  <w:color w:val="000000"/>
                  <w:sz w:val="16"/>
                  <w:szCs w:val="16"/>
                </w:rPr>
                <w:t>3876</w:t>
              </w:r>
            </w:moveTo>
          </w:p>
        </w:tc>
        <w:tc>
          <w:tcPr>
            <w:tcW w:w="701" w:type="dxa"/>
            <w:tcBorders>
              <w:top w:val="nil"/>
              <w:left w:val="nil"/>
              <w:bottom w:val="single" w:sz="4" w:space="0" w:color="auto"/>
              <w:right w:val="single" w:sz="4" w:space="0" w:color="auto"/>
            </w:tcBorders>
            <w:shd w:val="clear" w:color="auto" w:fill="auto"/>
            <w:noWrap/>
            <w:vAlign w:val="bottom"/>
            <w:hideMark/>
          </w:tcPr>
          <w:p w14:paraId="2731EADF" w14:textId="77777777" w:rsidR="000B5AA5" w:rsidRPr="00F76D44" w:rsidRDefault="000B5AA5" w:rsidP="0086274C">
            <w:pPr>
              <w:spacing w:line="360" w:lineRule="auto"/>
              <w:jc w:val="right"/>
              <w:rPr>
                <w:rFonts w:eastAsia="Times New Roman" w:cstheme="minorHAnsi"/>
                <w:color w:val="000000"/>
                <w:sz w:val="16"/>
                <w:szCs w:val="16"/>
              </w:rPr>
            </w:pPr>
            <w:moveTo w:id="1103" w:author="Jennifer Lockhart" w:date="2018-12-21T16:16:00Z">
              <w:r w:rsidRPr="00F76D44">
                <w:rPr>
                  <w:rFonts w:ascii="Calibri" w:hAnsi="Calibri" w:cs="Calibri"/>
                  <w:color w:val="000000"/>
                  <w:sz w:val="16"/>
                  <w:szCs w:val="16"/>
                </w:rPr>
                <w:t>6917</w:t>
              </w:r>
            </w:moveTo>
          </w:p>
        </w:tc>
        <w:tc>
          <w:tcPr>
            <w:tcW w:w="701" w:type="dxa"/>
            <w:tcBorders>
              <w:top w:val="nil"/>
              <w:left w:val="nil"/>
              <w:bottom w:val="single" w:sz="4" w:space="0" w:color="auto"/>
              <w:right w:val="single" w:sz="4" w:space="0" w:color="auto"/>
            </w:tcBorders>
            <w:shd w:val="clear" w:color="auto" w:fill="auto"/>
            <w:noWrap/>
            <w:vAlign w:val="bottom"/>
            <w:hideMark/>
          </w:tcPr>
          <w:p w14:paraId="410C2762" w14:textId="77777777" w:rsidR="000B5AA5" w:rsidRPr="00F76D44" w:rsidRDefault="000B5AA5" w:rsidP="0086274C">
            <w:pPr>
              <w:spacing w:line="360" w:lineRule="auto"/>
              <w:jc w:val="right"/>
              <w:rPr>
                <w:rFonts w:eastAsia="Times New Roman" w:cstheme="minorHAnsi"/>
                <w:color w:val="000000"/>
                <w:sz w:val="16"/>
                <w:szCs w:val="16"/>
              </w:rPr>
            </w:pPr>
            <w:moveTo w:id="1104" w:author="Jennifer Lockhart" w:date="2018-12-21T16:16:00Z">
              <w:r w:rsidRPr="00F76D44">
                <w:rPr>
                  <w:rFonts w:ascii="Calibri" w:hAnsi="Calibri" w:cs="Calibri"/>
                  <w:color w:val="000000"/>
                  <w:sz w:val="16"/>
                  <w:szCs w:val="16"/>
                </w:rPr>
                <w:t>5940</w:t>
              </w:r>
            </w:moveTo>
          </w:p>
        </w:tc>
      </w:tr>
      <w:tr w:rsidR="000B5AA5" w:rsidRPr="00F76D44" w14:paraId="1600A35B"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2BE765F6"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673F58B2" w14:textId="77777777" w:rsidR="000B5AA5" w:rsidRPr="00F76D44" w:rsidRDefault="000B5AA5" w:rsidP="0086274C">
            <w:pPr>
              <w:spacing w:line="360" w:lineRule="auto"/>
              <w:jc w:val="center"/>
              <w:rPr>
                <w:rFonts w:eastAsia="Times New Roman" w:cstheme="minorHAnsi"/>
                <w:color w:val="000000"/>
                <w:sz w:val="16"/>
                <w:szCs w:val="16"/>
              </w:rPr>
            </w:pPr>
            <w:moveTo w:id="1105" w:author="Jennifer Lockhart" w:date="2018-12-21T16:16:00Z">
              <w:r w:rsidRPr="00F76D44">
                <w:rPr>
                  <w:rFonts w:eastAsia="Times New Roman" w:cstheme="minorHAnsi"/>
                  <w:color w:val="000000"/>
                  <w:sz w:val="16"/>
                  <w:szCs w:val="16"/>
                </w:rPr>
                <w:t>LA3008</w:t>
              </w:r>
            </w:moveTo>
          </w:p>
        </w:tc>
        <w:tc>
          <w:tcPr>
            <w:tcW w:w="701" w:type="dxa"/>
            <w:tcBorders>
              <w:top w:val="nil"/>
              <w:left w:val="nil"/>
              <w:bottom w:val="single" w:sz="4" w:space="0" w:color="auto"/>
              <w:right w:val="single" w:sz="4" w:space="0" w:color="auto"/>
            </w:tcBorders>
            <w:shd w:val="clear" w:color="auto" w:fill="auto"/>
            <w:noWrap/>
            <w:vAlign w:val="bottom"/>
            <w:hideMark/>
          </w:tcPr>
          <w:p w14:paraId="043A85B3" w14:textId="77777777" w:rsidR="000B5AA5" w:rsidRPr="00F76D44" w:rsidRDefault="000B5AA5" w:rsidP="0086274C">
            <w:pPr>
              <w:spacing w:line="360" w:lineRule="auto"/>
              <w:jc w:val="right"/>
              <w:rPr>
                <w:rFonts w:eastAsia="Times New Roman" w:cstheme="minorHAnsi"/>
                <w:b/>
                <w:bCs/>
                <w:color w:val="000000"/>
                <w:sz w:val="16"/>
                <w:szCs w:val="16"/>
              </w:rPr>
            </w:pPr>
            <w:moveTo w:id="1106" w:author="Jennifer Lockhart" w:date="2018-12-21T16:16:00Z">
              <w:r w:rsidRPr="00F76D44">
                <w:rPr>
                  <w:rFonts w:ascii="Calibri" w:hAnsi="Calibri" w:cs="Calibri"/>
                  <w:b/>
                  <w:bCs/>
                  <w:color w:val="000000"/>
                  <w:sz w:val="16"/>
                  <w:szCs w:val="16"/>
                </w:rPr>
                <w:t>0.009</w:t>
              </w:r>
            </w:moveTo>
          </w:p>
        </w:tc>
        <w:tc>
          <w:tcPr>
            <w:tcW w:w="701" w:type="dxa"/>
            <w:tcBorders>
              <w:top w:val="nil"/>
              <w:left w:val="nil"/>
              <w:bottom w:val="single" w:sz="4" w:space="0" w:color="auto"/>
              <w:right w:val="single" w:sz="4" w:space="0" w:color="auto"/>
            </w:tcBorders>
            <w:shd w:val="clear" w:color="auto" w:fill="auto"/>
            <w:noWrap/>
            <w:vAlign w:val="bottom"/>
            <w:hideMark/>
          </w:tcPr>
          <w:p w14:paraId="5427E01E" w14:textId="77777777" w:rsidR="000B5AA5" w:rsidRPr="00F76D44" w:rsidRDefault="000B5AA5" w:rsidP="0086274C">
            <w:pPr>
              <w:spacing w:line="360" w:lineRule="auto"/>
              <w:jc w:val="right"/>
              <w:rPr>
                <w:rFonts w:eastAsia="Times New Roman" w:cstheme="minorHAnsi"/>
                <w:color w:val="000000"/>
                <w:sz w:val="16"/>
                <w:szCs w:val="16"/>
              </w:rPr>
            </w:pPr>
            <w:moveTo w:id="1107"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18CDD2AA" w14:textId="77777777" w:rsidR="000B5AA5" w:rsidRPr="00F76D44" w:rsidRDefault="000B5AA5" w:rsidP="0086274C">
            <w:pPr>
              <w:spacing w:line="360" w:lineRule="auto"/>
              <w:jc w:val="right"/>
              <w:rPr>
                <w:rFonts w:eastAsia="Times New Roman" w:cstheme="minorHAnsi"/>
                <w:color w:val="000000"/>
                <w:sz w:val="16"/>
                <w:szCs w:val="16"/>
              </w:rPr>
            </w:pPr>
            <w:moveTo w:id="1108"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2B178F96" w14:textId="77777777" w:rsidR="000B5AA5" w:rsidRPr="00F76D44" w:rsidRDefault="000B5AA5" w:rsidP="0086274C">
            <w:pPr>
              <w:spacing w:line="360" w:lineRule="auto"/>
              <w:jc w:val="right"/>
              <w:rPr>
                <w:rFonts w:eastAsia="Times New Roman" w:cstheme="minorHAnsi"/>
                <w:color w:val="000000"/>
                <w:sz w:val="16"/>
                <w:szCs w:val="16"/>
              </w:rPr>
            </w:pPr>
            <w:moveTo w:id="1109"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1EC4070" w14:textId="77777777" w:rsidR="000B5AA5" w:rsidRPr="00F76D44" w:rsidRDefault="000B5AA5" w:rsidP="0086274C">
            <w:pPr>
              <w:spacing w:line="360" w:lineRule="auto"/>
              <w:jc w:val="right"/>
              <w:rPr>
                <w:rFonts w:eastAsia="Times New Roman" w:cstheme="minorHAnsi"/>
                <w:b/>
                <w:bCs/>
                <w:color w:val="000000"/>
                <w:sz w:val="16"/>
                <w:szCs w:val="16"/>
              </w:rPr>
            </w:pPr>
            <w:moveTo w:id="1110"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1F70E573" w14:textId="77777777" w:rsidR="000B5AA5" w:rsidRPr="00F76D44" w:rsidRDefault="000B5AA5" w:rsidP="0086274C">
            <w:pPr>
              <w:spacing w:line="360" w:lineRule="auto"/>
              <w:jc w:val="right"/>
              <w:rPr>
                <w:rFonts w:eastAsia="Times New Roman" w:cstheme="minorHAnsi"/>
                <w:color w:val="000000"/>
                <w:sz w:val="16"/>
                <w:szCs w:val="16"/>
              </w:rPr>
            </w:pPr>
            <w:moveTo w:id="1111"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91F41AC" w14:textId="77777777" w:rsidR="000B5AA5" w:rsidRPr="00F76D44" w:rsidRDefault="000B5AA5" w:rsidP="0086274C">
            <w:pPr>
              <w:spacing w:line="360" w:lineRule="auto"/>
              <w:jc w:val="right"/>
              <w:rPr>
                <w:rFonts w:eastAsia="Times New Roman" w:cstheme="minorHAnsi"/>
                <w:b/>
                <w:bCs/>
                <w:color w:val="000000"/>
                <w:sz w:val="16"/>
                <w:szCs w:val="16"/>
              </w:rPr>
            </w:pPr>
            <w:moveTo w:id="1112"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4F27359B" w14:textId="77777777" w:rsidR="000B5AA5" w:rsidRPr="00F76D44" w:rsidRDefault="000B5AA5" w:rsidP="0086274C">
            <w:pPr>
              <w:spacing w:line="360" w:lineRule="auto"/>
              <w:jc w:val="right"/>
              <w:rPr>
                <w:rFonts w:eastAsia="Times New Roman" w:cstheme="minorHAnsi"/>
                <w:color w:val="000000"/>
                <w:sz w:val="16"/>
                <w:szCs w:val="16"/>
              </w:rPr>
            </w:pPr>
            <w:moveTo w:id="1113"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2E405825" w14:textId="77777777" w:rsidR="000B5AA5" w:rsidRPr="00F76D44" w:rsidRDefault="000B5AA5" w:rsidP="0086274C">
            <w:pPr>
              <w:spacing w:line="360" w:lineRule="auto"/>
              <w:jc w:val="right"/>
              <w:rPr>
                <w:rFonts w:eastAsia="Times New Roman" w:cstheme="minorHAnsi"/>
                <w:color w:val="000000"/>
                <w:sz w:val="16"/>
                <w:szCs w:val="16"/>
              </w:rPr>
            </w:pPr>
            <w:moveTo w:id="1114" w:author="Jennifer Lockhart" w:date="2018-12-21T16:16:00Z">
              <w:r w:rsidRPr="00F76D44">
                <w:rPr>
                  <w:rFonts w:ascii="Calibri" w:hAnsi="Calibri" w:cs="Calibri"/>
                  <w:color w:val="000000"/>
                  <w:sz w:val="16"/>
                  <w:szCs w:val="16"/>
                </w:rPr>
                <w:t>2619</w:t>
              </w:r>
            </w:moveTo>
          </w:p>
        </w:tc>
        <w:tc>
          <w:tcPr>
            <w:tcW w:w="663" w:type="dxa"/>
            <w:tcBorders>
              <w:top w:val="nil"/>
              <w:left w:val="nil"/>
              <w:bottom w:val="single" w:sz="4" w:space="0" w:color="auto"/>
              <w:right w:val="single" w:sz="4" w:space="0" w:color="auto"/>
            </w:tcBorders>
            <w:shd w:val="clear" w:color="auto" w:fill="auto"/>
            <w:noWrap/>
            <w:vAlign w:val="bottom"/>
            <w:hideMark/>
          </w:tcPr>
          <w:p w14:paraId="75825F4D" w14:textId="77777777" w:rsidR="000B5AA5" w:rsidRPr="00F76D44" w:rsidRDefault="000B5AA5" w:rsidP="0086274C">
            <w:pPr>
              <w:spacing w:line="360" w:lineRule="auto"/>
              <w:jc w:val="right"/>
              <w:rPr>
                <w:rFonts w:eastAsia="Times New Roman" w:cstheme="minorHAnsi"/>
                <w:color w:val="000000"/>
                <w:sz w:val="16"/>
                <w:szCs w:val="16"/>
              </w:rPr>
            </w:pPr>
            <w:moveTo w:id="1115" w:author="Jennifer Lockhart" w:date="2018-12-21T16:16:00Z">
              <w:r w:rsidRPr="00F76D44">
                <w:rPr>
                  <w:rFonts w:ascii="Calibri" w:hAnsi="Calibri" w:cs="Calibri"/>
                  <w:color w:val="000000"/>
                  <w:sz w:val="16"/>
                  <w:szCs w:val="16"/>
                </w:rPr>
                <w:t>2082</w:t>
              </w:r>
            </w:moveTo>
          </w:p>
        </w:tc>
        <w:tc>
          <w:tcPr>
            <w:tcW w:w="701" w:type="dxa"/>
            <w:tcBorders>
              <w:top w:val="nil"/>
              <w:left w:val="nil"/>
              <w:bottom w:val="single" w:sz="4" w:space="0" w:color="auto"/>
              <w:right w:val="single" w:sz="4" w:space="0" w:color="auto"/>
            </w:tcBorders>
            <w:shd w:val="clear" w:color="auto" w:fill="auto"/>
            <w:noWrap/>
            <w:vAlign w:val="bottom"/>
            <w:hideMark/>
          </w:tcPr>
          <w:p w14:paraId="258F0157" w14:textId="77777777" w:rsidR="000B5AA5" w:rsidRPr="00F76D44" w:rsidRDefault="000B5AA5" w:rsidP="0086274C">
            <w:pPr>
              <w:spacing w:line="360" w:lineRule="auto"/>
              <w:jc w:val="right"/>
              <w:rPr>
                <w:rFonts w:eastAsia="Times New Roman" w:cstheme="minorHAnsi"/>
                <w:color w:val="000000"/>
                <w:sz w:val="16"/>
                <w:szCs w:val="16"/>
              </w:rPr>
            </w:pPr>
            <w:moveTo w:id="1116" w:author="Jennifer Lockhart" w:date="2018-12-21T16:16:00Z">
              <w:r w:rsidRPr="00F76D44">
                <w:rPr>
                  <w:rFonts w:ascii="Calibri" w:hAnsi="Calibri" w:cs="Calibri"/>
                  <w:color w:val="000000"/>
                  <w:sz w:val="16"/>
                  <w:szCs w:val="16"/>
                </w:rPr>
                <w:t>5100</w:t>
              </w:r>
            </w:moveTo>
          </w:p>
        </w:tc>
        <w:tc>
          <w:tcPr>
            <w:tcW w:w="701" w:type="dxa"/>
            <w:tcBorders>
              <w:top w:val="nil"/>
              <w:left w:val="nil"/>
              <w:bottom w:val="single" w:sz="4" w:space="0" w:color="auto"/>
              <w:right w:val="single" w:sz="4" w:space="0" w:color="auto"/>
            </w:tcBorders>
            <w:shd w:val="clear" w:color="auto" w:fill="auto"/>
            <w:noWrap/>
            <w:vAlign w:val="bottom"/>
            <w:hideMark/>
          </w:tcPr>
          <w:p w14:paraId="7A331D86" w14:textId="77777777" w:rsidR="000B5AA5" w:rsidRPr="00F76D44" w:rsidRDefault="000B5AA5" w:rsidP="0086274C">
            <w:pPr>
              <w:spacing w:line="360" w:lineRule="auto"/>
              <w:jc w:val="right"/>
              <w:rPr>
                <w:rFonts w:eastAsia="Times New Roman" w:cstheme="minorHAnsi"/>
                <w:color w:val="000000"/>
                <w:sz w:val="16"/>
                <w:szCs w:val="16"/>
              </w:rPr>
            </w:pPr>
            <w:moveTo w:id="1117" w:author="Jennifer Lockhart" w:date="2018-12-21T16:16:00Z">
              <w:r w:rsidRPr="00F76D44">
                <w:rPr>
                  <w:rFonts w:ascii="Calibri" w:hAnsi="Calibri" w:cs="Calibri"/>
                  <w:color w:val="000000"/>
                  <w:sz w:val="16"/>
                  <w:szCs w:val="16"/>
                </w:rPr>
                <w:t>4049</w:t>
              </w:r>
            </w:moveTo>
          </w:p>
        </w:tc>
      </w:tr>
      <w:tr w:rsidR="000B5AA5" w:rsidRPr="00F76D44" w14:paraId="34D630C7"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31878F55"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8928F57" w14:textId="77777777" w:rsidR="000B5AA5" w:rsidRPr="00F76D44" w:rsidRDefault="000B5AA5" w:rsidP="0086274C">
            <w:pPr>
              <w:spacing w:line="360" w:lineRule="auto"/>
              <w:jc w:val="center"/>
              <w:rPr>
                <w:rFonts w:eastAsia="Times New Roman" w:cstheme="minorHAnsi"/>
                <w:color w:val="000000"/>
                <w:sz w:val="16"/>
                <w:szCs w:val="16"/>
              </w:rPr>
            </w:pPr>
            <w:moveTo w:id="1118" w:author="Jennifer Lockhart" w:date="2018-12-21T16:16:00Z">
              <w:r w:rsidRPr="00F76D44">
                <w:rPr>
                  <w:rFonts w:eastAsia="Times New Roman" w:cstheme="minorHAnsi"/>
                  <w:color w:val="000000"/>
                  <w:sz w:val="16"/>
                  <w:szCs w:val="16"/>
                </w:rPr>
                <w:t>LA3475</w:t>
              </w:r>
            </w:moveTo>
          </w:p>
        </w:tc>
        <w:tc>
          <w:tcPr>
            <w:tcW w:w="701" w:type="dxa"/>
            <w:tcBorders>
              <w:top w:val="nil"/>
              <w:left w:val="nil"/>
              <w:bottom w:val="single" w:sz="4" w:space="0" w:color="auto"/>
              <w:right w:val="single" w:sz="4" w:space="0" w:color="auto"/>
            </w:tcBorders>
            <w:shd w:val="clear" w:color="auto" w:fill="auto"/>
            <w:noWrap/>
            <w:vAlign w:val="bottom"/>
            <w:hideMark/>
          </w:tcPr>
          <w:p w14:paraId="6991BFD0" w14:textId="77777777" w:rsidR="000B5AA5" w:rsidRPr="00F76D44" w:rsidRDefault="000B5AA5" w:rsidP="0086274C">
            <w:pPr>
              <w:spacing w:line="360" w:lineRule="auto"/>
              <w:jc w:val="right"/>
              <w:rPr>
                <w:rFonts w:eastAsia="Times New Roman" w:cstheme="minorHAnsi"/>
                <w:b/>
                <w:bCs/>
                <w:color w:val="000000"/>
                <w:sz w:val="16"/>
                <w:szCs w:val="16"/>
              </w:rPr>
            </w:pPr>
            <w:moveTo w:id="111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7788C25" w14:textId="77777777" w:rsidR="000B5AA5" w:rsidRPr="00F76D44" w:rsidRDefault="000B5AA5" w:rsidP="0086274C">
            <w:pPr>
              <w:spacing w:line="360" w:lineRule="auto"/>
              <w:jc w:val="right"/>
              <w:rPr>
                <w:rFonts w:eastAsia="Times New Roman" w:cstheme="minorHAnsi"/>
                <w:b/>
                <w:bCs/>
                <w:color w:val="000000"/>
                <w:sz w:val="16"/>
                <w:szCs w:val="16"/>
              </w:rPr>
            </w:pPr>
            <w:moveTo w:id="1120"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6A52B68" w14:textId="77777777" w:rsidR="000B5AA5" w:rsidRPr="00F76D44" w:rsidRDefault="000B5AA5" w:rsidP="0086274C">
            <w:pPr>
              <w:spacing w:line="360" w:lineRule="auto"/>
              <w:jc w:val="right"/>
              <w:rPr>
                <w:rFonts w:eastAsia="Times New Roman" w:cstheme="minorHAnsi"/>
                <w:b/>
                <w:bCs/>
                <w:color w:val="000000"/>
                <w:sz w:val="16"/>
                <w:szCs w:val="16"/>
              </w:rPr>
            </w:pPr>
            <w:moveTo w:id="1121"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97EDE98" w14:textId="77777777" w:rsidR="000B5AA5" w:rsidRPr="00F76D44" w:rsidRDefault="000B5AA5" w:rsidP="0086274C">
            <w:pPr>
              <w:spacing w:line="360" w:lineRule="auto"/>
              <w:jc w:val="right"/>
              <w:rPr>
                <w:rFonts w:eastAsia="Times New Roman" w:cstheme="minorHAnsi"/>
                <w:b/>
                <w:bCs/>
                <w:color w:val="000000"/>
                <w:sz w:val="16"/>
                <w:szCs w:val="16"/>
              </w:rPr>
            </w:pPr>
            <w:moveTo w:id="1122"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632E2E54" w14:textId="77777777" w:rsidR="000B5AA5" w:rsidRPr="00F76D44" w:rsidRDefault="000B5AA5" w:rsidP="0086274C">
            <w:pPr>
              <w:spacing w:line="360" w:lineRule="auto"/>
              <w:jc w:val="right"/>
              <w:rPr>
                <w:rFonts w:eastAsia="Times New Roman" w:cstheme="minorHAnsi"/>
                <w:color w:val="000000"/>
                <w:sz w:val="16"/>
                <w:szCs w:val="16"/>
              </w:rPr>
            </w:pPr>
            <w:moveTo w:id="1123" w:author="Jennifer Lockhart" w:date="2018-12-21T16:16:00Z">
              <w:r w:rsidRPr="00F76D44">
                <w:rPr>
                  <w:rFonts w:ascii="Calibri" w:hAnsi="Calibri" w:cs="Calibri"/>
                  <w:bCs/>
                  <w:color w:val="000000"/>
                  <w:sz w:val="16"/>
                  <w:szCs w:val="16"/>
                </w:rPr>
                <w:t>NS</w:t>
              </w:r>
            </w:moveTo>
          </w:p>
        </w:tc>
        <w:tc>
          <w:tcPr>
            <w:tcW w:w="663" w:type="dxa"/>
            <w:tcBorders>
              <w:top w:val="nil"/>
              <w:left w:val="nil"/>
              <w:bottom w:val="single" w:sz="4" w:space="0" w:color="auto"/>
              <w:right w:val="single" w:sz="4" w:space="0" w:color="auto"/>
            </w:tcBorders>
            <w:shd w:val="clear" w:color="auto" w:fill="auto"/>
            <w:noWrap/>
            <w:vAlign w:val="bottom"/>
            <w:hideMark/>
          </w:tcPr>
          <w:p w14:paraId="7DB446CC" w14:textId="77777777" w:rsidR="000B5AA5" w:rsidRPr="00F76D44" w:rsidRDefault="000B5AA5" w:rsidP="0086274C">
            <w:pPr>
              <w:spacing w:line="360" w:lineRule="auto"/>
              <w:jc w:val="right"/>
              <w:rPr>
                <w:rFonts w:eastAsia="Times New Roman" w:cstheme="minorHAnsi"/>
                <w:b/>
                <w:bCs/>
                <w:color w:val="000000"/>
                <w:sz w:val="16"/>
                <w:szCs w:val="16"/>
              </w:rPr>
            </w:pPr>
            <w:moveTo w:id="1124"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80CEABC" w14:textId="77777777" w:rsidR="000B5AA5" w:rsidRPr="00F76D44" w:rsidRDefault="000B5AA5" w:rsidP="0086274C">
            <w:pPr>
              <w:spacing w:line="360" w:lineRule="auto"/>
              <w:jc w:val="right"/>
              <w:rPr>
                <w:rFonts w:eastAsia="Times New Roman" w:cstheme="minorHAnsi"/>
                <w:color w:val="000000"/>
                <w:sz w:val="16"/>
                <w:szCs w:val="16"/>
              </w:rPr>
            </w:pPr>
            <w:moveTo w:id="1125"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7295F40D" w14:textId="77777777" w:rsidR="000B5AA5" w:rsidRPr="00F76D44" w:rsidRDefault="000B5AA5" w:rsidP="0086274C">
            <w:pPr>
              <w:spacing w:line="360" w:lineRule="auto"/>
              <w:jc w:val="right"/>
              <w:rPr>
                <w:rFonts w:eastAsia="Times New Roman" w:cstheme="minorHAnsi"/>
                <w:b/>
                <w:bCs/>
                <w:color w:val="000000"/>
                <w:sz w:val="16"/>
                <w:szCs w:val="16"/>
              </w:rPr>
            </w:pPr>
            <w:moveTo w:id="112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7DC09B0B" w14:textId="77777777" w:rsidR="000B5AA5" w:rsidRPr="00F76D44" w:rsidRDefault="000B5AA5" w:rsidP="0086274C">
            <w:pPr>
              <w:spacing w:line="360" w:lineRule="auto"/>
              <w:rPr>
                <w:rFonts w:eastAsia="Times New Roman" w:cstheme="minorHAnsi"/>
                <w:color w:val="000000"/>
                <w:sz w:val="16"/>
                <w:szCs w:val="16"/>
              </w:rPr>
            </w:pPr>
            <w:moveTo w:id="1127" w:author="Jennifer Lockhart" w:date="2018-12-21T16:16:00Z">
              <w:r w:rsidRPr="00F76D44">
                <w:rPr>
                  <w:rFonts w:ascii="Calibri" w:hAnsi="Calibri" w:cs="Calibri"/>
                  <w:color w:val="000000"/>
                  <w:sz w:val="16"/>
                  <w:szCs w:val="16"/>
                </w:rPr>
                <w:t> </w:t>
              </w:r>
            </w:moveTo>
          </w:p>
        </w:tc>
        <w:tc>
          <w:tcPr>
            <w:tcW w:w="663" w:type="dxa"/>
            <w:tcBorders>
              <w:top w:val="nil"/>
              <w:left w:val="nil"/>
              <w:bottom w:val="single" w:sz="4" w:space="0" w:color="auto"/>
              <w:right w:val="single" w:sz="4" w:space="0" w:color="auto"/>
            </w:tcBorders>
            <w:shd w:val="clear" w:color="auto" w:fill="auto"/>
            <w:noWrap/>
            <w:vAlign w:val="bottom"/>
            <w:hideMark/>
          </w:tcPr>
          <w:p w14:paraId="6108ECCE" w14:textId="77777777" w:rsidR="000B5AA5" w:rsidRPr="00F76D44" w:rsidRDefault="000B5AA5" w:rsidP="0086274C">
            <w:pPr>
              <w:spacing w:line="360" w:lineRule="auto"/>
              <w:jc w:val="right"/>
              <w:rPr>
                <w:rFonts w:eastAsia="Times New Roman" w:cstheme="minorHAnsi"/>
                <w:color w:val="000000"/>
                <w:sz w:val="16"/>
                <w:szCs w:val="16"/>
              </w:rPr>
            </w:pPr>
            <w:moveTo w:id="1128" w:author="Jennifer Lockhart" w:date="2018-12-21T16:16:00Z">
              <w:r w:rsidRPr="00F76D44">
                <w:rPr>
                  <w:rFonts w:ascii="Calibri" w:hAnsi="Calibri" w:cs="Calibri"/>
                  <w:color w:val="000000"/>
                  <w:sz w:val="16"/>
                  <w:szCs w:val="16"/>
                </w:rPr>
                <w:t>3815</w:t>
              </w:r>
            </w:moveTo>
          </w:p>
        </w:tc>
        <w:tc>
          <w:tcPr>
            <w:tcW w:w="701" w:type="dxa"/>
            <w:tcBorders>
              <w:top w:val="nil"/>
              <w:left w:val="nil"/>
              <w:bottom w:val="single" w:sz="4" w:space="0" w:color="auto"/>
              <w:right w:val="single" w:sz="4" w:space="0" w:color="auto"/>
            </w:tcBorders>
            <w:shd w:val="clear" w:color="auto" w:fill="auto"/>
            <w:noWrap/>
            <w:vAlign w:val="bottom"/>
            <w:hideMark/>
          </w:tcPr>
          <w:p w14:paraId="2E7185C3" w14:textId="77777777" w:rsidR="000B5AA5" w:rsidRPr="00F76D44" w:rsidRDefault="000B5AA5" w:rsidP="0086274C">
            <w:pPr>
              <w:spacing w:line="360" w:lineRule="auto"/>
              <w:jc w:val="right"/>
              <w:rPr>
                <w:rFonts w:eastAsia="Times New Roman" w:cstheme="minorHAnsi"/>
                <w:color w:val="000000"/>
                <w:sz w:val="16"/>
                <w:szCs w:val="16"/>
              </w:rPr>
            </w:pPr>
            <w:moveTo w:id="1129" w:author="Jennifer Lockhart" w:date="2018-12-21T16:16:00Z">
              <w:r w:rsidRPr="00F76D44">
                <w:rPr>
                  <w:rFonts w:ascii="Calibri" w:hAnsi="Calibri" w:cs="Calibri"/>
                  <w:color w:val="000000"/>
                  <w:sz w:val="16"/>
                  <w:szCs w:val="16"/>
                </w:rPr>
                <w:t>7088</w:t>
              </w:r>
            </w:moveTo>
          </w:p>
        </w:tc>
        <w:tc>
          <w:tcPr>
            <w:tcW w:w="701" w:type="dxa"/>
            <w:tcBorders>
              <w:top w:val="nil"/>
              <w:left w:val="nil"/>
              <w:bottom w:val="single" w:sz="4" w:space="0" w:color="auto"/>
              <w:right w:val="single" w:sz="4" w:space="0" w:color="auto"/>
            </w:tcBorders>
            <w:shd w:val="clear" w:color="auto" w:fill="auto"/>
            <w:noWrap/>
            <w:vAlign w:val="bottom"/>
            <w:hideMark/>
          </w:tcPr>
          <w:p w14:paraId="54254508" w14:textId="77777777" w:rsidR="000B5AA5" w:rsidRPr="00F76D44" w:rsidRDefault="000B5AA5" w:rsidP="0086274C">
            <w:pPr>
              <w:spacing w:line="360" w:lineRule="auto"/>
              <w:jc w:val="right"/>
              <w:rPr>
                <w:rFonts w:eastAsia="Times New Roman" w:cstheme="minorHAnsi"/>
                <w:color w:val="000000"/>
                <w:sz w:val="16"/>
                <w:szCs w:val="16"/>
              </w:rPr>
            </w:pPr>
            <w:moveTo w:id="1130" w:author="Jennifer Lockhart" w:date="2018-12-21T16:16:00Z">
              <w:r w:rsidRPr="00F76D44">
                <w:rPr>
                  <w:rFonts w:ascii="Calibri" w:hAnsi="Calibri" w:cs="Calibri"/>
                  <w:color w:val="000000"/>
                  <w:sz w:val="16"/>
                  <w:szCs w:val="16"/>
                </w:rPr>
                <w:t>5984</w:t>
              </w:r>
            </w:moveTo>
          </w:p>
        </w:tc>
      </w:tr>
      <w:tr w:rsidR="000B5AA5" w:rsidRPr="00F76D44" w14:paraId="41305CEB" w14:textId="77777777" w:rsidTr="0086274C">
        <w:trPr>
          <w:gridAfter w:val="1"/>
          <w:wAfter w:w="65" w:type="dxa"/>
          <w:trHeight w:val="470"/>
        </w:trPr>
        <w:tc>
          <w:tcPr>
            <w:tcW w:w="423" w:type="dxa"/>
            <w:vMerge/>
            <w:tcBorders>
              <w:left w:val="single" w:sz="4" w:space="0" w:color="auto"/>
              <w:right w:val="single" w:sz="4" w:space="0" w:color="auto"/>
            </w:tcBorders>
            <w:textDirection w:val="btLr"/>
          </w:tcPr>
          <w:p w14:paraId="181A1936"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C45FB11" w14:textId="77777777" w:rsidR="000B5AA5" w:rsidRPr="00F76D44" w:rsidRDefault="000B5AA5" w:rsidP="0086274C">
            <w:pPr>
              <w:spacing w:line="360" w:lineRule="auto"/>
              <w:jc w:val="center"/>
              <w:rPr>
                <w:rFonts w:eastAsia="Times New Roman" w:cstheme="minorHAnsi"/>
                <w:color w:val="000000"/>
                <w:sz w:val="16"/>
                <w:szCs w:val="16"/>
              </w:rPr>
            </w:pPr>
            <w:moveTo w:id="1131" w:author="Jennifer Lockhart" w:date="2018-12-21T16:16:00Z">
              <w:r w:rsidRPr="00F76D44">
                <w:rPr>
                  <w:rFonts w:eastAsia="Times New Roman" w:cstheme="minorHAnsi"/>
                  <w:color w:val="000000"/>
                  <w:sz w:val="16"/>
                  <w:szCs w:val="16"/>
                </w:rPr>
                <w:t>LA410</w:t>
              </w:r>
            </w:moveTo>
          </w:p>
        </w:tc>
        <w:tc>
          <w:tcPr>
            <w:tcW w:w="701" w:type="dxa"/>
            <w:tcBorders>
              <w:top w:val="nil"/>
              <w:left w:val="nil"/>
              <w:bottom w:val="single" w:sz="4" w:space="0" w:color="auto"/>
              <w:right w:val="single" w:sz="4" w:space="0" w:color="auto"/>
            </w:tcBorders>
            <w:shd w:val="clear" w:color="auto" w:fill="auto"/>
            <w:noWrap/>
            <w:vAlign w:val="bottom"/>
            <w:hideMark/>
          </w:tcPr>
          <w:p w14:paraId="63BD9BD5" w14:textId="77777777" w:rsidR="000B5AA5" w:rsidRPr="00F76D44" w:rsidRDefault="000B5AA5" w:rsidP="0086274C">
            <w:pPr>
              <w:spacing w:line="360" w:lineRule="auto"/>
              <w:jc w:val="right"/>
              <w:rPr>
                <w:rFonts w:eastAsia="Times New Roman" w:cstheme="minorHAnsi"/>
                <w:b/>
                <w:bCs/>
                <w:color w:val="000000"/>
                <w:sz w:val="16"/>
                <w:szCs w:val="16"/>
              </w:rPr>
            </w:pPr>
            <w:moveTo w:id="1132"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7C10205A" w14:textId="77777777" w:rsidR="000B5AA5" w:rsidRPr="00F76D44" w:rsidRDefault="000B5AA5" w:rsidP="0086274C">
            <w:pPr>
              <w:spacing w:line="360" w:lineRule="auto"/>
              <w:jc w:val="right"/>
              <w:rPr>
                <w:rFonts w:eastAsia="Times New Roman" w:cstheme="minorHAnsi"/>
                <w:b/>
                <w:bCs/>
                <w:color w:val="000000"/>
                <w:sz w:val="16"/>
                <w:szCs w:val="16"/>
              </w:rPr>
            </w:pPr>
            <w:moveTo w:id="113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1B62511" w14:textId="77777777" w:rsidR="000B5AA5" w:rsidRPr="00F76D44" w:rsidRDefault="000B5AA5" w:rsidP="0086274C">
            <w:pPr>
              <w:spacing w:line="360" w:lineRule="auto"/>
              <w:jc w:val="right"/>
              <w:rPr>
                <w:rFonts w:eastAsia="Times New Roman" w:cstheme="minorHAnsi"/>
                <w:b/>
                <w:bCs/>
                <w:color w:val="000000"/>
                <w:sz w:val="16"/>
                <w:szCs w:val="16"/>
              </w:rPr>
            </w:pPr>
            <w:moveTo w:id="1134"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3B8C722" w14:textId="77777777" w:rsidR="000B5AA5" w:rsidRPr="00F76D44" w:rsidRDefault="000B5AA5" w:rsidP="0086274C">
            <w:pPr>
              <w:spacing w:line="360" w:lineRule="auto"/>
              <w:jc w:val="right"/>
              <w:rPr>
                <w:rFonts w:eastAsia="Times New Roman" w:cstheme="minorHAnsi"/>
                <w:b/>
                <w:bCs/>
                <w:color w:val="000000"/>
                <w:sz w:val="16"/>
                <w:szCs w:val="16"/>
              </w:rPr>
            </w:pPr>
            <w:moveTo w:id="1135"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32BC218B" w14:textId="77777777" w:rsidR="000B5AA5" w:rsidRPr="00F76D44" w:rsidRDefault="000B5AA5" w:rsidP="0086274C">
            <w:pPr>
              <w:spacing w:line="360" w:lineRule="auto"/>
              <w:jc w:val="right"/>
              <w:rPr>
                <w:rFonts w:eastAsia="Times New Roman" w:cstheme="minorHAnsi"/>
                <w:b/>
                <w:bCs/>
                <w:color w:val="000000"/>
                <w:sz w:val="16"/>
                <w:szCs w:val="16"/>
              </w:rPr>
            </w:pPr>
            <w:moveTo w:id="1136" w:author="Jennifer Lockhart" w:date="2018-12-21T16:16:00Z">
              <w:r w:rsidRPr="00F76D44">
                <w:rPr>
                  <w:rFonts w:ascii="Calibri" w:hAnsi="Calibri" w:cs="Calibri"/>
                  <w:b/>
                  <w:bCs/>
                  <w:color w:val="000000"/>
                  <w:sz w:val="16"/>
                  <w:szCs w:val="16"/>
                </w:rPr>
                <w:t>0.002</w:t>
              </w:r>
            </w:moveTo>
          </w:p>
        </w:tc>
        <w:tc>
          <w:tcPr>
            <w:tcW w:w="663" w:type="dxa"/>
            <w:tcBorders>
              <w:top w:val="nil"/>
              <w:left w:val="nil"/>
              <w:bottom w:val="single" w:sz="4" w:space="0" w:color="auto"/>
              <w:right w:val="single" w:sz="4" w:space="0" w:color="auto"/>
            </w:tcBorders>
            <w:shd w:val="clear" w:color="auto" w:fill="auto"/>
            <w:noWrap/>
            <w:vAlign w:val="bottom"/>
            <w:hideMark/>
          </w:tcPr>
          <w:p w14:paraId="765FA231" w14:textId="77777777" w:rsidR="000B5AA5" w:rsidRPr="00F76D44" w:rsidRDefault="000B5AA5" w:rsidP="0086274C">
            <w:pPr>
              <w:spacing w:line="360" w:lineRule="auto"/>
              <w:jc w:val="right"/>
              <w:rPr>
                <w:rFonts w:eastAsia="Times New Roman" w:cstheme="minorHAnsi"/>
                <w:b/>
                <w:bCs/>
                <w:color w:val="000000"/>
                <w:sz w:val="16"/>
                <w:szCs w:val="16"/>
              </w:rPr>
            </w:pPr>
            <w:moveTo w:id="113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4DDE23B1" w14:textId="77777777" w:rsidR="000B5AA5" w:rsidRPr="00F76D44" w:rsidRDefault="000B5AA5" w:rsidP="0086274C">
            <w:pPr>
              <w:spacing w:line="360" w:lineRule="auto"/>
              <w:jc w:val="right"/>
              <w:rPr>
                <w:rFonts w:eastAsia="Times New Roman" w:cstheme="minorHAnsi"/>
                <w:i/>
                <w:iCs/>
                <w:color w:val="000000"/>
                <w:sz w:val="16"/>
                <w:szCs w:val="16"/>
              </w:rPr>
            </w:pPr>
            <w:moveTo w:id="1138"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5E0C1ABC" w14:textId="77777777" w:rsidR="000B5AA5" w:rsidRPr="00F76D44" w:rsidRDefault="000B5AA5" w:rsidP="0086274C">
            <w:pPr>
              <w:spacing w:line="360" w:lineRule="auto"/>
              <w:jc w:val="right"/>
              <w:rPr>
                <w:rFonts w:eastAsia="Times New Roman" w:cstheme="minorHAnsi"/>
                <w:b/>
                <w:bCs/>
                <w:color w:val="000000"/>
                <w:sz w:val="16"/>
                <w:szCs w:val="16"/>
              </w:rPr>
            </w:pPr>
            <w:moveTo w:id="113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16A8B8C" w14:textId="77777777" w:rsidR="000B5AA5" w:rsidRPr="00F76D44" w:rsidRDefault="000B5AA5" w:rsidP="0086274C">
            <w:pPr>
              <w:spacing w:line="360" w:lineRule="auto"/>
              <w:jc w:val="right"/>
              <w:rPr>
                <w:rFonts w:eastAsia="Times New Roman" w:cstheme="minorHAnsi"/>
                <w:i/>
                <w:iCs/>
                <w:color w:val="000000"/>
                <w:sz w:val="16"/>
                <w:szCs w:val="16"/>
              </w:rPr>
            </w:pPr>
            <w:moveTo w:id="1140" w:author="Jennifer Lockhart" w:date="2018-12-21T16:16:00Z">
              <w:r w:rsidRPr="00F76D44">
                <w:rPr>
                  <w:rFonts w:ascii="Calibri" w:hAnsi="Calibri" w:cs="Calibri"/>
                  <w:bCs/>
                  <w:color w:val="000000"/>
                  <w:sz w:val="16"/>
                  <w:szCs w:val="16"/>
                </w:rPr>
                <w:t>NS</w:t>
              </w:r>
            </w:moveTo>
          </w:p>
        </w:tc>
        <w:tc>
          <w:tcPr>
            <w:tcW w:w="663" w:type="dxa"/>
            <w:tcBorders>
              <w:top w:val="nil"/>
              <w:left w:val="nil"/>
              <w:bottom w:val="single" w:sz="4" w:space="0" w:color="auto"/>
              <w:right w:val="single" w:sz="4" w:space="0" w:color="auto"/>
            </w:tcBorders>
            <w:shd w:val="clear" w:color="auto" w:fill="auto"/>
            <w:noWrap/>
            <w:vAlign w:val="center"/>
            <w:hideMark/>
          </w:tcPr>
          <w:p w14:paraId="3F7826E4" w14:textId="77777777" w:rsidR="000B5AA5" w:rsidRPr="00F76D44" w:rsidRDefault="000B5AA5" w:rsidP="0086274C">
            <w:pPr>
              <w:spacing w:line="360" w:lineRule="auto"/>
              <w:jc w:val="right"/>
              <w:rPr>
                <w:rFonts w:eastAsia="Times New Roman" w:cstheme="minorHAnsi"/>
                <w:color w:val="000000"/>
                <w:sz w:val="16"/>
                <w:szCs w:val="16"/>
              </w:rPr>
            </w:pPr>
            <w:moveTo w:id="1141"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7F78D908" w14:textId="77777777" w:rsidR="000B5AA5" w:rsidRPr="00F76D44" w:rsidRDefault="000B5AA5" w:rsidP="0086274C">
            <w:pPr>
              <w:spacing w:line="360" w:lineRule="auto"/>
              <w:jc w:val="right"/>
              <w:rPr>
                <w:rFonts w:eastAsia="Times New Roman" w:cstheme="minorHAnsi"/>
                <w:color w:val="000000"/>
                <w:sz w:val="16"/>
                <w:szCs w:val="16"/>
              </w:rPr>
            </w:pPr>
            <w:moveTo w:id="1142" w:author="Jennifer Lockhart" w:date="2018-12-21T16:16:00Z">
              <w:r w:rsidRPr="00F76D44">
                <w:rPr>
                  <w:rFonts w:ascii="Calibri" w:hAnsi="Calibri" w:cs="Calibri"/>
                  <w:color w:val="000000"/>
                  <w:sz w:val="16"/>
                  <w:szCs w:val="16"/>
                </w:rPr>
                <w:t>7567</w:t>
              </w:r>
            </w:moveTo>
          </w:p>
        </w:tc>
        <w:tc>
          <w:tcPr>
            <w:tcW w:w="701" w:type="dxa"/>
            <w:tcBorders>
              <w:top w:val="nil"/>
              <w:left w:val="nil"/>
              <w:bottom w:val="single" w:sz="4" w:space="0" w:color="auto"/>
              <w:right w:val="single" w:sz="4" w:space="0" w:color="auto"/>
            </w:tcBorders>
            <w:shd w:val="clear" w:color="auto" w:fill="auto"/>
            <w:noWrap/>
            <w:vAlign w:val="bottom"/>
            <w:hideMark/>
          </w:tcPr>
          <w:p w14:paraId="5A2B10CD" w14:textId="77777777" w:rsidR="000B5AA5" w:rsidRPr="00F76D44" w:rsidRDefault="000B5AA5" w:rsidP="0086274C">
            <w:pPr>
              <w:spacing w:line="360" w:lineRule="auto"/>
              <w:jc w:val="right"/>
              <w:rPr>
                <w:rFonts w:eastAsia="Times New Roman" w:cstheme="minorHAnsi"/>
                <w:color w:val="000000"/>
                <w:sz w:val="16"/>
                <w:szCs w:val="16"/>
              </w:rPr>
            </w:pPr>
            <w:moveTo w:id="1143" w:author="Jennifer Lockhart" w:date="2018-12-21T16:16:00Z">
              <w:r w:rsidRPr="00F76D44">
                <w:rPr>
                  <w:rFonts w:ascii="Calibri" w:hAnsi="Calibri" w:cs="Calibri"/>
                  <w:color w:val="000000"/>
                  <w:sz w:val="16"/>
                  <w:szCs w:val="16"/>
                </w:rPr>
                <w:t>6602</w:t>
              </w:r>
            </w:moveTo>
          </w:p>
        </w:tc>
      </w:tr>
      <w:tr w:rsidR="000B5AA5" w:rsidRPr="00F76D44" w14:paraId="6DAAD3D1"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769720B"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3490590" w14:textId="77777777" w:rsidR="000B5AA5" w:rsidRPr="00F76D44" w:rsidRDefault="000B5AA5" w:rsidP="0086274C">
            <w:pPr>
              <w:spacing w:line="360" w:lineRule="auto"/>
              <w:jc w:val="center"/>
              <w:rPr>
                <w:rFonts w:eastAsia="Times New Roman" w:cstheme="minorHAnsi"/>
                <w:color w:val="000000"/>
                <w:sz w:val="16"/>
                <w:szCs w:val="16"/>
              </w:rPr>
            </w:pPr>
            <w:moveTo w:id="1144" w:author="Jennifer Lockhart" w:date="2018-12-21T16:16:00Z">
              <w:r w:rsidRPr="00F76D44">
                <w:rPr>
                  <w:rFonts w:eastAsia="Times New Roman" w:cstheme="minorHAnsi"/>
                  <w:color w:val="000000"/>
                  <w:sz w:val="16"/>
                  <w:szCs w:val="16"/>
                </w:rPr>
                <w:t>LA4345</w:t>
              </w:r>
            </w:moveTo>
          </w:p>
        </w:tc>
        <w:tc>
          <w:tcPr>
            <w:tcW w:w="701" w:type="dxa"/>
            <w:tcBorders>
              <w:top w:val="nil"/>
              <w:left w:val="nil"/>
              <w:bottom w:val="single" w:sz="4" w:space="0" w:color="auto"/>
              <w:right w:val="single" w:sz="4" w:space="0" w:color="auto"/>
            </w:tcBorders>
            <w:shd w:val="clear" w:color="auto" w:fill="auto"/>
            <w:noWrap/>
            <w:vAlign w:val="bottom"/>
            <w:hideMark/>
          </w:tcPr>
          <w:p w14:paraId="436718A3" w14:textId="77777777" w:rsidR="000B5AA5" w:rsidRPr="00F76D44" w:rsidRDefault="000B5AA5" w:rsidP="0086274C">
            <w:pPr>
              <w:spacing w:line="360" w:lineRule="auto"/>
              <w:jc w:val="right"/>
              <w:rPr>
                <w:rFonts w:eastAsia="Times New Roman" w:cstheme="minorHAnsi"/>
                <w:i/>
                <w:iCs/>
                <w:color w:val="000000"/>
                <w:sz w:val="16"/>
                <w:szCs w:val="16"/>
              </w:rPr>
            </w:pPr>
            <w:moveTo w:id="1145" w:author="Jennifer Lockhart" w:date="2018-12-21T16:16:00Z">
              <w:r w:rsidRPr="00F76D44">
                <w:rPr>
                  <w:rFonts w:ascii="Calibri" w:hAnsi="Calibri" w:cs="Calibri"/>
                  <w:i/>
                  <w:iCs/>
                  <w:color w:val="000000"/>
                  <w:sz w:val="16"/>
                  <w:szCs w:val="16"/>
                </w:rPr>
                <w:t>0.16</w:t>
              </w:r>
            </w:moveTo>
          </w:p>
        </w:tc>
        <w:tc>
          <w:tcPr>
            <w:tcW w:w="701" w:type="dxa"/>
            <w:tcBorders>
              <w:top w:val="nil"/>
              <w:left w:val="nil"/>
              <w:bottom w:val="single" w:sz="4" w:space="0" w:color="auto"/>
              <w:right w:val="single" w:sz="4" w:space="0" w:color="auto"/>
            </w:tcBorders>
            <w:shd w:val="clear" w:color="auto" w:fill="auto"/>
            <w:noWrap/>
            <w:vAlign w:val="bottom"/>
            <w:hideMark/>
          </w:tcPr>
          <w:p w14:paraId="65290F50" w14:textId="77777777" w:rsidR="000B5AA5" w:rsidRPr="00F76D44" w:rsidRDefault="000B5AA5" w:rsidP="0086274C">
            <w:pPr>
              <w:spacing w:line="360" w:lineRule="auto"/>
              <w:jc w:val="right"/>
              <w:rPr>
                <w:rFonts w:eastAsia="Times New Roman" w:cstheme="minorHAnsi"/>
                <w:i/>
                <w:iCs/>
                <w:color w:val="000000"/>
                <w:sz w:val="16"/>
                <w:szCs w:val="16"/>
              </w:rPr>
            </w:pPr>
            <w:moveTo w:id="1146" w:author="Jennifer Lockhart" w:date="2018-12-21T16:16:00Z">
              <w:r w:rsidRPr="00F76D44">
                <w:rPr>
                  <w:rFonts w:ascii="Calibri" w:hAnsi="Calibri" w:cs="Calibri"/>
                  <w:i/>
                  <w:iCs/>
                  <w:color w:val="000000"/>
                  <w:sz w:val="16"/>
                  <w:szCs w:val="16"/>
                </w:rPr>
                <w:t>0.011</w:t>
              </w:r>
            </w:moveTo>
          </w:p>
        </w:tc>
        <w:tc>
          <w:tcPr>
            <w:tcW w:w="701" w:type="dxa"/>
            <w:tcBorders>
              <w:top w:val="nil"/>
              <w:left w:val="nil"/>
              <w:bottom w:val="single" w:sz="4" w:space="0" w:color="auto"/>
              <w:right w:val="single" w:sz="4" w:space="0" w:color="auto"/>
            </w:tcBorders>
            <w:shd w:val="clear" w:color="auto" w:fill="auto"/>
            <w:noWrap/>
            <w:vAlign w:val="bottom"/>
            <w:hideMark/>
          </w:tcPr>
          <w:p w14:paraId="733D51B1" w14:textId="77777777" w:rsidR="000B5AA5" w:rsidRPr="00F76D44" w:rsidRDefault="000B5AA5" w:rsidP="0086274C">
            <w:pPr>
              <w:spacing w:line="360" w:lineRule="auto"/>
              <w:jc w:val="right"/>
              <w:rPr>
                <w:rFonts w:eastAsia="Times New Roman" w:cstheme="minorHAnsi"/>
                <w:color w:val="000000"/>
                <w:sz w:val="16"/>
                <w:szCs w:val="16"/>
              </w:rPr>
            </w:pPr>
            <w:moveTo w:id="1147"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1273E725" w14:textId="77777777" w:rsidR="000B5AA5" w:rsidRPr="00F76D44" w:rsidRDefault="000B5AA5" w:rsidP="0086274C">
            <w:pPr>
              <w:spacing w:line="360" w:lineRule="auto"/>
              <w:jc w:val="right"/>
              <w:rPr>
                <w:rFonts w:eastAsia="Times New Roman" w:cstheme="minorHAnsi"/>
                <w:i/>
                <w:iCs/>
                <w:color w:val="000000"/>
                <w:sz w:val="16"/>
                <w:szCs w:val="16"/>
              </w:rPr>
            </w:pPr>
            <w:moveTo w:id="1148" w:author="Jennifer Lockhart" w:date="2018-12-21T16:16:00Z">
              <w:r w:rsidRPr="00F76D44">
                <w:rPr>
                  <w:rFonts w:ascii="Calibri" w:hAnsi="Calibri" w:cs="Calibri"/>
                  <w:i/>
                  <w:color w:val="000000"/>
                  <w:sz w:val="16"/>
                  <w:szCs w:val="16"/>
                </w:rPr>
                <w:t>0.011</w:t>
              </w:r>
            </w:moveTo>
          </w:p>
        </w:tc>
        <w:tc>
          <w:tcPr>
            <w:tcW w:w="701" w:type="dxa"/>
            <w:tcBorders>
              <w:top w:val="nil"/>
              <w:left w:val="nil"/>
              <w:bottom w:val="single" w:sz="4" w:space="0" w:color="auto"/>
              <w:right w:val="single" w:sz="4" w:space="0" w:color="auto"/>
            </w:tcBorders>
            <w:shd w:val="clear" w:color="auto" w:fill="auto"/>
            <w:noWrap/>
            <w:vAlign w:val="bottom"/>
            <w:hideMark/>
          </w:tcPr>
          <w:p w14:paraId="03772307" w14:textId="77777777" w:rsidR="000B5AA5" w:rsidRPr="00F76D44" w:rsidRDefault="000B5AA5" w:rsidP="0086274C">
            <w:pPr>
              <w:spacing w:line="360" w:lineRule="auto"/>
              <w:jc w:val="right"/>
              <w:rPr>
                <w:rFonts w:eastAsia="Times New Roman" w:cstheme="minorHAnsi"/>
                <w:b/>
                <w:bCs/>
                <w:color w:val="000000"/>
                <w:sz w:val="16"/>
                <w:szCs w:val="16"/>
              </w:rPr>
            </w:pPr>
            <w:moveTo w:id="1149"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0C8779F2" w14:textId="77777777" w:rsidR="000B5AA5" w:rsidRPr="00F76D44" w:rsidRDefault="000B5AA5" w:rsidP="0086274C">
            <w:pPr>
              <w:spacing w:line="360" w:lineRule="auto"/>
              <w:jc w:val="right"/>
              <w:rPr>
                <w:rFonts w:eastAsia="Times New Roman" w:cstheme="minorHAnsi"/>
                <w:i/>
                <w:iCs/>
                <w:color w:val="000000"/>
                <w:sz w:val="16"/>
                <w:szCs w:val="16"/>
              </w:rPr>
            </w:pPr>
            <w:moveTo w:id="1150" w:author="Jennifer Lockhart" w:date="2018-12-21T16:16:00Z">
              <w:r w:rsidRPr="00F76D44">
                <w:rPr>
                  <w:rFonts w:ascii="Calibri" w:hAnsi="Calibri" w:cs="Calibri"/>
                  <w:i/>
                  <w:iCs/>
                  <w:color w:val="000000"/>
                  <w:sz w:val="16"/>
                  <w:szCs w:val="16"/>
                </w:rPr>
                <w:t>0.021</w:t>
              </w:r>
            </w:moveTo>
          </w:p>
        </w:tc>
        <w:tc>
          <w:tcPr>
            <w:tcW w:w="701" w:type="dxa"/>
            <w:tcBorders>
              <w:top w:val="nil"/>
              <w:left w:val="nil"/>
              <w:bottom w:val="single" w:sz="4" w:space="0" w:color="auto"/>
              <w:right w:val="single" w:sz="4" w:space="0" w:color="auto"/>
            </w:tcBorders>
            <w:shd w:val="clear" w:color="auto" w:fill="auto"/>
            <w:noWrap/>
            <w:vAlign w:val="bottom"/>
            <w:hideMark/>
          </w:tcPr>
          <w:p w14:paraId="445DE772" w14:textId="77777777" w:rsidR="000B5AA5" w:rsidRPr="00F76D44" w:rsidRDefault="000B5AA5" w:rsidP="0086274C">
            <w:pPr>
              <w:spacing w:line="360" w:lineRule="auto"/>
              <w:jc w:val="right"/>
              <w:rPr>
                <w:rFonts w:eastAsia="Times New Roman" w:cstheme="minorHAnsi"/>
                <w:b/>
                <w:bCs/>
                <w:color w:val="000000"/>
                <w:sz w:val="16"/>
                <w:szCs w:val="16"/>
              </w:rPr>
            </w:pPr>
            <w:moveTo w:id="1151"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6184D289" w14:textId="77777777" w:rsidR="000B5AA5" w:rsidRPr="00F76D44" w:rsidRDefault="000B5AA5" w:rsidP="0086274C">
            <w:pPr>
              <w:spacing w:line="360" w:lineRule="auto"/>
              <w:jc w:val="right"/>
              <w:rPr>
                <w:rFonts w:eastAsia="Times New Roman" w:cstheme="minorHAnsi"/>
                <w:i/>
                <w:iCs/>
                <w:color w:val="000000"/>
                <w:sz w:val="16"/>
                <w:szCs w:val="16"/>
              </w:rPr>
            </w:pPr>
            <w:moveTo w:id="1152"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3F8DAE9B" w14:textId="77777777" w:rsidR="000B5AA5" w:rsidRPr="00F76D44" w:rsidRDefault="000B5AA5" w:rsidP="0086274C">
            <w:pPr>
              <w:spacing w:line="360" w:lineRule="auto"/>
              <w:jc w:val="right"/>
              <w:rPr>
                <w:rFonts w:eastAsia="Times New Roman" w:cstheme="minorHAnsi"/>
                <w:b/>
                <w:bCs/>
                <w:color w:val="000000"/>
                <w:sz w:val="16"/>
                <w:szCs w:val="16"/>
              </w:rPr>
            </w:pPr>
            <w:moveTo w:id="1153"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39704C2C" w14:textId="77777777" w:rsidR="000B5AA5" w:rsidRPr="00F76D44" w:rsidRDefault="000B5AA5" w:rsidP="0086274C">
            <w:pPr>
              <w:spacing w:line="360" w:lineRule="auto"/>
              <w:jc w:val="right"/>
              <w:rPr>
                <w:rFonts w:eastAsia="Times New Roman" w:cstheme="minorHAnsi"/>
                <w:b/>
                <w:bCs/>
                <w:color w:val="000000"/>
                <w:sz w:val="16"/>
                <w:szCs w:val="16"/>
              </w:rPr>
            </w:pPr>
            <w:moveTo w:id="1154"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42701FD" w14:textId="77777777" w:rsidR="000B5AA5" w:rsidRPr="00F76D44" w:rsidRDefault="000B5AA5" w:rsidP="0086274C">
            <w:pPr>
              <w:spacing w:line="360" w:lineRule="auto"/>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783FDC3" w14:textId="77777777" w:rsidR="000B5AA5" w:rsidRPr="00F76D44" w:rsidRDefault="000B5AA5" w:rsidP="0086274C">
            <w:pPr>
              <w:spacing w:line="360" w:lineRule="auto"/>
              <w:jc w:val="right"/>
              <w:rPr>
                <w:rFonts w:eastAsia="Times New Roman" w:cstheme="minorHAnsi"/>
                <w:color w:val="000000"/>
                <w:sz w:val="16"/>
                <w:szCs w:val="16"/>
              </w:rPr>
            </w:pPr>
            <w:moveTo w:id="1155" w:author="Jennifer Lockhart" w:date="2018-12-21T16:16:00Z">
              <w:r w:rsidRPr="00F76D44">
                <w:rPr>
                  <w:rFonts w:ascii="Calibri" w:hAnsi="Calibri" w:cs="Calibri"/>
                  <w:color w:val="000000"/>
                  <w:sz w:val="16"/>
                  <w:szCs w:val="16"/>
                </w:rPr>
                <w:t>3439</w:t>
              </w:r>
            </w:moveTo>
          </w:p>
        </w:tc>
      </w:tr>
      <w:tr w:rsidR="000B5AA5" w:rsidRPr="00F76D44" w14:paraId="47055A66" w14:textId="77777777" w:rsidTr="0086274C">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4D8CD8AF"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F6190CF" w14:textId="77777777" w:rsidR="000B5AA5" w:rsidRPr="00F76D44" w:rsidRDefault="000B5AA5" w:rsidP="0086274C">
            <w:pPr>
              <w:spacing w:line="360" w:lineRule="auto"/>
              <w:jc w:val="center"/>
              <w:rPr>
                <w:rFonts w:eastAsia="Times New Roman" w:cstheme="minorHAnsi"/>
                <w:color w:val="000000"/>
                <w:sz w:val="16"/>
                <w:szCs w:val="16"/>
              </w:rPr>
            </w:pPr>
            <w:moveTo w:id="1156" w:author="Jennifer Lockhart" w:date="2018-12-21T16:16:00Z">
              <w:r w:rsidRPr="00F76D44">
                <w:rPr>
                  <w:rFonts w:eastAsia="Times New Roman" w:cstheme="minorHAnsi"/>
                  <w:color w:val="000000"/>
                  <w:sz w:val="16"/>
                  <w:szCs w:val="16"/>
                </w:rPr>
                <w:t>LA4355</w:t>
              </w:r>
            </w:moveTo>
          </w:p>
        </w:tc>
        <w:tc>
          <w:tcPr>
            <w:tcW w:w="701" w:type="dxa"/>
            <w:tcBorders>
              <w:top w:val="nil"/>
              <w:left w:val="nil"/>
              <w:bottom w:val="single" w:sz="4" w:space="0" w:color="auto"/>
              <w:right w:val="single" w:sz="4" w:space="0" w:color="auto"/>
            </w:tcBorders>
            <w:shd w:val="clear" w:color="auto" w:fill="auto"/>
            <w:noWrap/>
            <w:vAlign w:val="bottom"/>
            <w:hideMark/>
          </w:tcPr>
          <w:p w14:paraId="4CFD29DE" w14:textId="77777777" w:rsidR="000B5AA5" w:rsidRPr="00F76D44" w:rsidRDefault="000B5AA5" w:rsidP="0086274C">
            <w:pPr>
              <w:spacing w:line="360" w:lineRule="auto"/>
              <w:jc w:val="right"/>
              <w:rPr>
                <w:rFonts w:eastAsia="Times New Roman" w:cstheme="minorHAnsi"/>
                <w:b/>
                <w:bCs/>
                <w:color w:val="000000"/>
                <w:sz w:val="16"/>
                <w:szCs w:val="16"/>
              </w:rPr>
            </w:pPr>
            <w:moveTo w:id="115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73C0D3B" w14:textId="77777777" w:rsidR="000B5AA5" w:rsidRPr="00F76D44" w:rsidRDefault="000B5AA5" w:rsidP="0086274C">
            <w:pPr>
              <w:spacing w:line="360" w:lineRule="auto"/>
              <w:jc w:val="right"/>
              <w:rPr>
                <w:rFonts w:eastAsia="Times New Roman" w:cstheme="minorHAnsi"/>
                <w:color w:val="000000"/>
                <w:sz w:val="16"/>
                <w:szCs w:val="16"/>
              </w:rPr>
            </w:pPr>
            <w:moveTo w:id="1158"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5D45345" w14:textId="77777777" w:rsidR="000B5AA5" w:rsidRPr="00F76D44" w:rsidRDefault="000B5AA5" w:rsidP="0086274C">
            <w:pPr>
              <w:spacing w:line="360" w:lineRule="auto"/>
              <w:jc w:val="right"/>
              <w:rPr>
                <w:rFonts w:eastAsia="Times New Roman" w:cstheme="minorHAnsi"/>
                <w:i/>
                <w:iCs/>
                <w:color w:val="000000"/>
                <w:sz w:val="16"/>
                <w:szCs w:val="16"/>
              </w:rPr>
            </w:pPr>
            <w:moveTo w:id="1159" w:author="Jennifer Lockhart" w:date="2018-12-21T16:16:00Z">
              <w:r w:rsidRPr="00F76D44">
                <w:rPr>
                  <w:rFonts w:ascii="Calibri" w:hAnsi="Calibri" w:cs="Calibri"/>
                  <w:i/>
                  <w:iCs/>
                  <w:color w:val="000000"/>
                  <w:sz w:val="16"/>
                  <w:szCs w:val="16"/>
                </w:rPr>
                <w:t>0.02</w:t>
              </w:r>
            </w:moveTo>
          </w:p>
        </w:tc>
        <w:tc>
          <w:tcPr>
            <w:tcW w:w="701" w:type="dxa"/>
            <w:tcBorders>
              <w:top w:val="nil"/>
              <w:left w:val="nil"/>
              <w:bottom w:val="single" w:sz="4" w:space="0" w:color="auto"/>
              <w:right w:val="single" w:sz="4" w:space="0" w:color="auto"/>
            </w:tcBorders>
            <w:shd w:val="clear" w:color="auto" w:fill="auto"/>
            <w:noWrap/>
            <w:vAlign w:val="bottom"/>
            <w:hideMark/>
          </w:tcPr>
          <w:p w14:paraId="7D8B58CD" w14:textId="77777777" w:rsidR="000B5AA5" w:rsidRPr="00F76D44" w:rsidRDefault="000B5AA5" w:rsidP="0086274C">
            <w:pPr>
              <w:spacing w:line="360" w:lineRule="auto"/>
              <w:jc w:val="right"/>
              <w:rPr>
                <w:rFonts w:eastAsia="Times New Roman" w:cstheme="minorHAnsi"/>
                <w:color w:val="000000"/>
                <w:sz w:val="16"/>
                <w:szCs w:val="16"/>
              </w:rPr>
            </w:pPr>
            <w:moveTo w:id="1160"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65DAAF66" w14:textId="77777777" w:rsidR="000B5AA5" w:rsidRPr="00F76D44" w:rsidRDefault="000B5AA5" w:rsidP="0086274C">
            <w:pPr>
              <w:spacing w:line="360" w:lineRule="auto"/>
              <w:jc w:val="right"/>
              <w:rPr>
                <w:rFonts w:eastAsia="Times New Roman" w:cstheme="minorHAnsi"/>
                <w:b/>
                <w:i/>
                <w:iCs/>
                <w:color w:val="000000"/>
                <w:sz w:val="16"/>
                <w:szCs w:val="16"/>
              </w:rPr>
            </w:pPr>
            <w:moveTo w:id="1161" w:author="Jennifer Lockhart" w:date="2018-12-21T16:16:00Z">
              <w:r w:rsidRPr="00F76D44">
                <w:rPr>
                  <w:rFonts w:ascii="Calibri" w:hAnsi="Calibri" w:cs="Calibri"/>
                  <w:b/>
                  <w:color w:val="000000"/>
                  <w:sz w:val="16"/>
                  <w:szCs w:val="16"/>
                </w:rPr>
                <w:t>0.008</w:t>
              </w:r>
            </w:moveTo>
          </w:p>
        </w:tc>
        <w:tc>
          <w:tcPr>
            <w:tcW w:w="663" w:type="dxa"/>
            <w:tcBorders>
              <w:top w:val="nil"/>
              <w:left w:val="nil"/>
              <w:bottom w:val="single" w:sz="4" w:space="0" w:color="auto"/>
              <w:right w:val="single" w:sz="4" w:space="0" w:color="auto"/>
            </w:tcBorders>
            <w:shd w:val="clear" w:color="auto" w:fill="auto"/>
            <w:noWrap/>
            <w:vAlign w:val="bottom"/>
            <w:hideMark/>
          </w:tcPr>
          <w:p w14:paraId="1187D0DF" w14:textId="77777777" w:rsidR="000B5AA5" w:rsidRPr="00F76D44" w:rsidRDefault="000B5AA5" w:rsidP="0086274C">
            <w:pPr>
              <w:spacing w:line="360" w:lineRule="auto"/>
              <w:jc w:val="right"/>
              <w:rPr>
                <w:rFonts w:eastAsia="Times New Roman" w:cstheme="minorHAnsi"/>
                <w:color w:val="000000"/>
                <w:sz w:val="16"/>
                <w:szCs w:val="16"/>
              </w:rPr>
            </w:pPr>
            <w:moveTo w:id="1162"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2264B54F" w14:textId="77777777" w:rsidR="000B5AA5" w:rsidRPr="00F76D44" w:rsidRDefault="000B5AA5" w:rsidP="0086274C">
            <w:pPr>
              <w:spacing w:line="360" w:lineRule="auto"/>
              <w:jc w:val="right"/>
              <w:rPr>
                <w:rFonts w:eastAsia="Times New Roman" w:cstheme="minorHAnsi"/>
                <w:b/>
                <w:bCs/>
                <w:color w:val="000000"/>
                <w:sz w:val="16"/>
                <w:szCs w:val="16"/>
              </w:rPr>
            </w:pPr>
            <w:moveTo w:id="116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C8C5751" w14:textId="77777777" w:rsidR="000B5AA5" w:rsidRPr="00F76D44" w:rsidRDefault="000B5AA5" w:rsidP="0086274C">
            <w:pPr>
              <w:spacing w:line="360" w:lineRule="auto"/>
              <w:jc w:val="right"/>
              <w:rPr>
                <w:rFonts w:eastAsia="Times New Roman" w:cstheme="minorHAnsi"/>
                <w:color w:val="000000"/>
                <w:sz w:val="16"/>
                <w:szCs w:val="16"/>
              </w:rPr>
            </w:pPr>
            <w:moveTo w:id="1164"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7EFE7A11" w14:textId="77777777" w:rsidR="000B5AA5" w:rsidRPr="00F76D44" w:rsidRDefault="000B5AA5" w:rsidP="0086274C">
            <w:pPr>
              <w:spacing w:line="360" w:lineRule="auto"/>
              <w:jc w:val="right"/>
              <w:rPr>
                <w:rFonts w:eastAsia="Times New Roman" w:cstheme="minorHAnsi"/>
                <w:b/>
                <w:bCs/>
                <w:color w:val="000000"/>
                <w:sz w:val="16"/>
                <w:szCs w:val="16"/>
              </w:rPr>
            </w:pPr>
            <w:moveTo w:id="1165"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039DCE7F" w14:textId="77777777" w:rsidR="000B5AA5" w:rsidRPr="00F76D44" w:rsidRDefault="000B5AA5" w:rsidP="0086274C">
            <w:pPr>
              <w:spacing w:line="360" w:lineRule="auto"/>
              <w:jc w:val="right"/>
              <w:rPr>
                <w:rFonts w:eastAsia="Times New Roman" w:cstheme="minorHAnsi"/>
                <w:b/>
                <w:bCs/>
                <w:color w:val="000000"/>
                <w:sz w:val="16"/>
                <w:szCs w:val="16"/>
              </w:rPr>
            </w:pPr>
            <w:moveTo w:id="116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58079C67" w14:textId="77777777" w:rsidR="000B5AA5" w:rsidRPr="00F76D44" w:rsidRDefault="000B5AA5" w:rsidP="0086274C">
            <w:pPr>
              <w:spacing w:line="360" w:lineRule="auto"/>
              <w:jc w:val="right"/>
              <w:rPr>
                <w:rFonts w:eastAsia="Times New Roman" w:cstheme="minorHAnsi"/>
                <w:b/>
                <w:bCs/>
                <w:color w:val="000000"/>
                <w:sz w:val="16"/>
                <w:szCs w:val="16"/>
              </w:rPr>
            </w:pPr>
            <w:moveTo w:id="116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3707F316" w14:textId="77777777" w:rsidR="000B5AA5" w:rsidRPr="00F76D44" w:rsidRDefault="000B5AA5" w:rsidP="0086274C">
            <w:pPr>
              <w:spacing w:line="360" w:lineRule="auto"/>
              <w:rPr>
                <w:rFonts w:eastAsia="Times New Roman" w:cstheme="minorHAnsi"/>
                <w:color w:val="000000"/>
                <w:sz w:val="16"/>
                <w:szCs w:val="16"/>
              </w:rPr>
            </w:pPr>
            <w:moveTo w:id="1168" w:author="Jennifer Lockhart" w:date="2018-12-21T16:16:00Z">
              <w:r w:rsidRPr="00F76D44">
                <w:rPr>
                  <w:rFonts w:ascii="Calibri" w:hAnsi="Calibri" w:cs="Calibri"/>
                  <w:color w:val="000000"/>
                  <w:sz w:val="16"/>
                  <w:szCs w:val="16"/>
                </w:rPr>
                <w:t> </w:t>
              </w:r>
            </w:moveTo>
          </w:p>
        </w:tc>
      </w:tr>
    </w:tbl>
    <w:p w14:paraId="3369D8DE" w14:textId="77777777" w:rsidR="000B5AA5" w:rsidRPr="00F76D44" w:rsidRDefault="000B5AA5" w:rsidP="000B5AA5">
      <w:pPr>
        <w:spacing w:line="360" w:lineRule="auto"/>
        <w:rPr>
          <w:rFonts w:ascii="Arial" w:hAnsi="Arial" w:cs="Arial"/>
          <w:sz w:val="24"/>
          <w:szCs w:val="24"/>
        </w:rPr>
      </w:pPr>
    </w:p>
    <w:p w14:paraId="7EB18001" w14:textId="77777777" w:rsidR="000B5AA5" w:rsidRPr="00F76D44" w:rsidRDefault="000B5AA5" w:rsidP="000B5AA5">
      <w:pPr>
        <w:spacing w:line="360" w:lineRule="auto"/>
        <w:rPr>
          <w:rFonts w:ascii="Arial" w:hAnsi="Arial" w:cs="Arial"/>
          <w:b/>
          <w:sz w:val="24"/>
          <w:szCs w:val="24"/>
        </w:rPr>
      </w:pPr>
    </w:p>
    <w:moveToRangeEnd w:id="980"/>
    <w:p w14:paraId="4A5F2705" w14:textId="77777777" w:rsidR="000B5AA5" w:rsidRDefault="000B5AA5">
      <w:pPr>
        <w:spacing w:line="360" w:lineRule="auto"/>
        <w:rPr>
          <w:ins w:id="1169" w:author="Jennifer Lockhart" w:date="2018-12-21T16:16:00Z"/>
          <w:rFonts w:ascii="Arial" w:hAnsi="Arial" w:cs="Arial"/>
          <w:b/>
          <w:sz w:val="24"/>
          <w:szCs w:val="24"/>
        </w:rPr>
        <w:pPrChange w:id="1170" w:author="Jennifer Lockhart" w:date="2018-12-21T15:47:00Z">
          <w:pPr/>
        </w:pPrChange>
      </w:pPr>
    </w:p>
    <w:p w14:paraId="1F853103" w14:textId="77777777" w:rsidR="000B5AA5" w:rsidRDefault="000B5AA5">
      <w:pPr>
        <w:spacing w:line="360" w:lineRule="auto"/>
        <w:rPr>
          <w:ins w:id="1171" w:author="Jennifer Lockhart" w:date="2018-12-21T16:16:00Z"/>
          <w:rFonts w:ascii="Arial" w:hAnsi="Arial" w:cs="Arial"/>
          <w:b/>
          <w:sz w:val="24"/>
          <w:szCs w:val="24"/>
        </w:rPr>
        <w:pPrChange w:id="1172" w:author="Jennifer Lockhart" w:date="2018-12-21T15:47:00Z">
          <w:pPr/>
        </w:pPrChange>
      </w:pPr>
    </w:p>
    <w:p w14:paraId="402C4D01" w14:textId="77777777" w:rsidR="000B5AA5" w:rsidRDefault="000B5AA5">
      <w:pPr>
        <w:spacing w:line="360" w:lineRule="auto"/>
        <w:rPr>
          <w:ins w:id="1173" w:author="Jennifer Lockhart" w:date="2018-12-21T16:16:00Z"/>
          <w:rFonts w:ascii="Arial" w:hAnsi="Arial" w:cs="Arial"/>
          <w:b/>
          <w:sz w:val="24"/>
          <w:szCs w:val="24"/>
        </w:rPr>
        <w:pPrChange w:id="1174" w:author="Jennifer Lockhart" w:date="2018-12-21T15:47:00Z">
          <w:pPr/>
        </w:pPrChange>
      </w:pPr>
    </w:p>
    <w:p w14:paraId="2E768C51" w14:textId="55D82A2A" w:rsidR="00416136" w:rsidRPr="00F76D44" w:rsidRDefault="008A0D22">
      <w:pPr>
        <w:spacing w:line="360" w:lineRule="auto"/>
        <w:rPr>
          <w:rFonts w:ascii="Arial" w:hAnsi="Arial" w:cs="Arial"/>
          <w:b/>
          <w:sz w:val="24"/>
          <w:szCs w:val="24"/>
        </w:rPr>
        <w:pPrChange w:id="1175" w:author="Jennifer Lockhart" w:date="2018-12-21T15:47:00Z">
          <w:pPr/>
        </w:pPrChange>
      </w:pPr>
      <w:r w:rsidRPr="00F76D44">
        <w:rPr>
          <w:rFonts w:ascii="Arial" w:hAnsi="Arial" w:cs="Arial"/>
          <w:b/>
          <w:sz w:val="24"/>
          <w:szCs w:val="24"/>
        </w:rPr>
        <w:t>References</w:t>
      </w:r>
    </w:p>
    <w:p w14:paraId="2DAD268A" w14:textId="77777777" w:rsidR="0022052D" w:rsidRPr="00F76D44" w:rsidRDefault="00416136">
      <w:pPr>
        <w:pStyle w:val="EndNoteBibliography"/>
        <w:spacing w:line="360" w:lineRule="auto"/>
        <w:pPrChange w:id="1176" w:author="Jennifer Lockhart" w:date="2018-12-21T15:47:00Z">
          <w:pPr>
            <w:pStyle w:val="EndNoteBibliography"/>
          </w:pPr>
        </w:pPrChange>
      </w:pPr>
      <w:r w:rsidRPr="00F76D44">
        <w:rPr>
          <w:rFonts w:ascii="Arial" w:hAnsi="Arial" w:cs="Arial"/>
          <w:sz w:val="24"/>
          <w:szCs w:val="24"/>
        </w:rPr>
        <w:fldChar w:fldCharType="begin"/>
      </w:r>
      <w:r w:rsidRPr="00F76D44">
        <w:rPr>
          <w:rFonts w:ascii="Arial" w:hAnsi="Arial" w:cs="Arial"/>
          <w:sz w:val="24"/>
          <w:szCs w:val="24"/>
        </w:rPr>
        <w:instrText xml:space="preserve"> ADDIN EN.REFLIST </w:instrText>
      </w:r>
      <w:r w:rsidRPr="00F76D44">
        <w:rPr>
          <w:rFonts w:ascii="Arial" w:hAnsi="Arial" w:cs="Arial"/>
          <w:sz w:val="24"/>
          <w:szCs w:val="24"/>
        </w:rPr>
        <w:fldChar w:fldCharType="separate"/>
      </w:r>
      <w:r w:rsidR="0022052D" w:rsidRPr="00F76D44">
        <w:t xml:space="preserve">Abramovitch, R. B. and G. B. Martin (2004). "Strategies used by bacterial pathogens to suppress plant defenses." </w:t>
      </w:r>
      <w:r w:rsidR="0022052D" w:rsidRPr="00F76D44">
        <w:rPr>
          <w:u w:val="single"/>
        </w:rPr>
        <w:t>Current opinion in plant biology</w:t>
      </w:r>
      <w:r w:rsidR="0022052D" w:rsidRPr="00F76D44">
        <w:t xml:space="preserve"> </w:t>
      </w:r>
      <w:r w:rsidR="0022052D" w:rsidRPr="00F76D44">
        <w:rPr>
          <w:b/>
        </w:rPr>
        <w:t>7</w:t>
      </w:r>
      <w:r w:rsidR="0022052D" w:rsidRPr="00F76D44">
        <w:t>(4): 356-364.</w:t>
      </w:r>
    </w:p>
    <w:p w14:paraId="18B765DE" w14:textId="77777777" w:rsidR="0022052D" w:rsidRPr="00F76D44" w:rsidRDefault="0022052D">
      <w:pPr>
        <w:pStyle w:val="EndNoteBibliography"/>
        <w:spacing w:line="360" w:lineRule="auto"/>
        <w:pPrChange w:id="1177" w:author="Jennifer Lockhart" w:date="2018-12-21T15:47:00Z">
          <w:pPr>
            <w:pStyle w:val="EndNoteBibliography"/>
          </w:pPr>
        </w:pPrChange>
      </w:pPr>
      <w:r w:rsidRPr="00F76D44">
        <w:t xml:space="preserve">AbuQamar, S., M.-F. Chai, H. Luo, F. Song and T. Mengiste (2008). "Tomato protein kinase 1b mediates signaling of plant responses to necrotrophic fungi and insect herbivory." </w:t>
      </w:r>
      <w:r w:rsidRPr="00F76D44">
        <w:rPr>
          <w:u w:val="single"/>
        </w:rPr>
        <w:t>The Plant Cell</w:t>
      </w:r>
      <w:r w:rsidRPr="00F76D44">
        <w:t xml:space="preserve"> </w:t>
      </w:r>
      <w:r w:rsidRPr="00F76D44">
        <w:rPr>
          <w:b/>
        </w:rPr>
        <w:t>20</w:t>
      </w:r>
      <w:r w:rsidRPr="00F76D44">
        <w:t>(7): 1964-1983.</w:t>
      </w:r>
    </w:p>
    <w:p w14:paraId="23786B60" w14:textId="77777777" w:rsidR="0022052D" w:rsidRPr="00F76D44" w:rsidRDefault="0022052D">
      <w:pPr>
        <w:pStyle w:val="EndNoteBibliography"/>
        <w:spacing w:line="360" w:lineRule="auto"/>
        <w:pPrChange w:id="1178" w:author="Jennifer Lockhart" w:date="2018-12-21T15:47:00Z">
          <w:pPr>
            <w:pStyle w:val="EndNoteBibliography"/>
          </w:pPr>
        </w:pPrChange>
      </w:pPr>
      <w:r w:rsidRPr="00F76D44">
        <w:t xml:space="preserve">Atwell, S., J. Corwin, N. Soltis and D. Kliebenstein (2018). "Resequencing and association mapping of the generalist pathogen Botrytis cinerea." </w:t>
      </w:r>
      <w:r w:rsidRPr="00F76D44">
        <w:rPr>
          <w:u w:val="single"/>
        </w:rPr>
        <w:t>bioRxiv</w:t>
      </w:r>
      <w:r w:rsidRPr="00F76D44">
        <w:t>.</w:t>
      </w:r>
    </w:p>
    <w:p w14:paraId="10867AF0" w14:textId="77777777" w:rsidR="0022052D" w:rsidRPr="00F76D44" w:rsidRDefault="0022052D">
      <w:pPr>
        <w:pStyle w:val="EndNoteBibliography"/>
        <w:spacing w:line="360" w:lineRule="auto"/>
        <w:pPrChange w:id="1179" w:author="Jennifer Lockhart" w:date="2018-12-21T15:47:00Z">
          <w:pPr>
            <w:pStyle w:val="EndNoteBibliography"/>
          </w:pPr>
        </w:pPrChange>
      </w:pPr>
      <w:r w:rsidRPr="00F76D44">
        <w:t xml:space="preserve">Atwell, S., J. Corwin, N. Soltis, A. Subedy, K. Denby and D. J. Kliebenstein (2015). "Whole genome resequencing of Botrytis cinerea isolates identifies high levels of standing diversity." </w:t>
      </w:r>
      <w:r w:rsidRPr="00F76D44">
        <w:rPr>
          <w:u w:val="single"/>
        </w:rPr>
        <w:t>Frontiers in microbiology</w:t>
      </w:r>
      <w:r w:rsidRPr="00F76D44">
        <w:t xml:space="preserve"> </w:t>
      </w:r>
      <w:r w:rsidRPr="00F76D44">
        <w:rPr>
          <w:b/>
        </w:rPr>
        <w:t>6</w:t>
      </w:r>
      <w:r w:rsidRPr="00F76D44">
        <w:t>: 996.</w:t>
      </w:r>
    </w:p>
    <w:p w14:paraId="2603BF7A" w14:textId="77777777" w:rsidR="0022052D" w:rsidRPr="00F76D44" w:rsidRDefault="0022052D">
      <w:pPr>
        <w:pStyle w:val="EndNoteBibliography"/>
        <w:spacing w:line="360" w:lineRule="auto"/>
        <w:pPrChange w:id="1180" w:author="Jennifer Lockhart" w:date="2018-12-21T15:47:00Z">
          <w:pPr>
            <w:pStyle w:val="EndNoteBibliography"/>
          </w:pPr>
        </w:pPrChange>
      </w:pPr>
      <w:r w:rsidRPr="00F76D44">
        <w:t xml:space="preserve">Bai, Y. and P. Lindhout (2007). "Domestication and breeding of tomatoes: what have we gained and what can we gain in the future?" </w:t>
      </w:r>
      <w:r w:rsidRPr="00F76D44">
        <w:rPr>
          <w:u w:val="single"/>
        </w:rPr>
        <w:t>Annals of botany</w:t>
      </w:r>
      <w:r w:rsidRPr="00F76D44">
        <w:t xml:space="preserve"> </w:t>
      </w:r>
      <w:r w:rsidRPr="00F76D44">
        <w:rPr>
          <w:b/>
        </w:rPr>
        <w:t>100</w:t>
      </w:r>
      <w:r w:rsidRPr="00F76D44">
        <w:t>(5): 1085-1094.</w:t>
      </w:r>
    </w:p>
    <w:p w14:paraId="64053787" w14:textId="77777777" w:rsidR="0022052D" w:rsidRPr="00F76D44" w:rsidRDefault="0022052D">
      <w:pPr>
        <w:pStyle w:val="EndNoteBibliography"/>
        <w:spacing w:line="360" w:lineRule="auto"/>
        <w:pPrChange w:id="1181" w:author="Jennifer Lockhart" w:date="2018-12-21T15:47:00Z">
          <w:pPr>
            <w:pStyle w:val="EndNoteBibliography"/>
          </w:pPr>
        </w:pPrChange>
      </w:pPr>
      <w:r w:rsidRPr="00F76D44">
        <w:t xml:space="preserve">Ballaré, C. L. and R. Pierik (2017). "The shade‐avoidance syndrome: multiple signals and ecological consequences." </w:t>
      </w:r>
      <w:r w:rsidRPr="00F76D44">
        <w:rPr>
          <w:u w:val="single"/>
        </w:rPr>
        <w:t>Plant, cell &amp; environment</w:t>
      </w:r>
      <w:r w:rsidRPr="00F76D44">
        <w:t xml:space="preserve"> </w:t>
      </w:r>
      <w:r w:rsidRPr="00F76D44">
        <w:rPr>
          <w:b/>
        </w:rPr>
        <w:t>40</w:t>
      </w:r>
      <w:r w:rsidRPr="00F76D44">
        <w:t>(11): 2530-2543.</w:t>
      </w:r>
    </w:p>
    <w:p w14:paraId="4D399C1B" w14:textId="77777777" w:rsidR="0022052D" w:rsidRPr="00F76D44" w:rsidRDefault="0022052D">
      <w:pPr>
        <w:pStyle w:val="EndNoteBibliography"/>
        <w:spacing w:line="360" w:lineRule="auto"/>
        <w:pPrChange w:id="1182" w:author="Jennifer Lockhart" w:date="2018-12-21T15:47:00Z">
          <w:pPr>
            <w:pStyle w:val="EndNoteBibliography"/>
          </w:pPr>
        </w:pPrChange>
      </w:pPr>
      <w:r w:rsidRPr="00F76D44">
        <w:t xml:space="preserve">Barrett, L. G. and M. Heil (2012). "Unifying concepts and mechanisms in the specificity of plant–enemy interactions." </w:t>
      </w:r>
      <w:r w:rsidRPr="00F76D44">
        <w:rPr>
          <w:u w:val="single"/>
        </w:rPr>
        <w:t>Trends in plant science</w:t>
      </w:r>
      <w:r w:rsidRPr="00F76D44">
        <w:t xml:space="preserve"> </w:t>
      </w:r>
      <w:r w:rsidRPr="00F76D44">
        <w:rPr>
          <w:b/>
        </w:rPr>
        <w:t>17</w:t>
      </w:r>
      <w:r w:rsidRPr="00F76D44">
        <w:t>(5): 282-292.</w:t>
      </w:r>
    </w:p>
    <w:p w14:paraId="6010BF89" w14:textId="77777777" w:rsidR="0022052D" w:rsidRPr="00F76D44" w:rsidRDefault="0022052D">
      <w:pPr>
        <w:pStyle w:val="EndNoteBibliography"/>
        <w:spacing w:line="360" w:lineRule="auto"/>
        <w:pPrChange w:id="1183" w:author="Jennifer Lockhart" w:date="2018-12-21T15:47:00Z">
          <w:pPr>
            <w:pStyle w:val="EndNoteBibliography"/>
          </w:pPr>
        </w:pPrChange>
      </w:pPr>
      <w:r w:rsidRPr="00F76D44">
        <w:t xml:space="preserve">Barrett, L. G., J. M. Kniskern, N. Bodenhausen, W. Zhang and J. Bergelson (2009). "Continua of specificity and virulence in plant host–pathogen interactions: causes and consequences." </w:t>
      </w:r>
      <w:r w:rsidRPr="00F76D44">
        <w:rPr>
          <w:u w:val="single"/>
        </w:rPr>
        <w:t>New Phytologist</w:t>
      </w:r>
      <w:r w:rsidRPr="00F76D44">
        <w:t xml:space="preserve"> </w:t>
      </w:r>
      <w:r w:rsidRPr="00F76D44">
        <w:rPr>
          <w:b/>
        </w:rPr>
        <w:t>183</w:t>
      </w:r>
      <w:r w:rsidRPr="00F76D44">
        <w:t>(3): 513-529.</w:t>
      </w:r>
    </w:p>
    <w:p w14:paraId="60A404E2" w14:textId="77777777" w:rsidR="0022052D" w:rsidRPr="00F76D44" w:rsidRDefault="0022052D">
      <w:pPr>
        <w:pStyle w:val="EndNoteBibliography"/>
        <w:spacing w:line="360" w:lineRule="auto"/>
        <w:pPrChange w:id="1184" w:author="Jennifer Lockhart" w:date="2018-12-21T15:47:00Z">
          <w:pPr>
            <w:pStyle w:val="EndNoteBibliography"/>
          </w:pPr>
        </w:pPrChange>
      </w:pPr>
      <w:r w:rsidRPr="00F76D44">
        <w:t xml:space="preserve">Bartoli, C. and F. Roux (2017). "Genome-Wide Association Studies In Plant Pathosystems: Toward an Ecological Genomics Approach." </w:t>
      </w:r>
      <w:r w:rsidRPr="00F76D44">
        <w:rPr>
          <w:u w:val="single"/>
        </w:rPr>
        <w:t>Frontiers in plant science</w:t>
      </w:r>
      <w:r w:rsidRPr="00F76D44">
        <w:t xml:space="preserve"> </w:t>
      </w:r>
      <w:r w:rsidRPr="00F76D44">
        <w:rPr>
          <w:b/>
        </w:rPr>
        <w:t>8</w:t>
      </w:r>
      <w:r w:rsidRPr="00F76D44">
        <w:t>.</w:t>
      </w:r>
    </w:p>
    <w:p w14:paraId="5FC09AB1" w14:textId="77777777" w:rsidR="0022052D" w:rsidRPr="00F76D44" w:rsidRDefault="0022052D">
      <w:pPr>
        <w:pStyle w:val="EndNoteBibliography"/>
        <w:spacing w:line="360" w:lineRule="auto"/>
        <w:pPrChange w:id="1185" w:author="Jennifer Lockhart" w:date="2018-12-21T15:47:00Z">
          <w:pPr>
            <w:pStyle w:val="EndNoteBibliography"/>
          </w:pPr>
        </w:pPrChange>
      </w:pPr>
      <w:r w:rsidRPr="00F76D44">
        <w:t xml:space="preserve">Bates, D., M. Maechler, B. Bolker and S. Walker (2015). "Fitting Linear Mixed-Effects Models Using lme4." </w:t>
      </w:r>
      <w:r w:rsidRPr="00F76D44">
        <w:rPr>
          <w:u w:val="single"/>
        </w:rPr>
        <w:t>Journal of Statistical Software</w:t>
      </w:r>
      <w:r w:rsidRPr="00F76D44">
        <w:t xml:space="preserve"> </w:t>
      </w:r>
      <w:r w:rsidRPr="00F76D44">
        <w:rPr>
          <w:b/>
        </w:rPr>
        <w:t>67</w:t>
      </w:r>
      <w:r w:rsidRPr="00F76D44">
        <w:t>(1): 1-48.</w:t>
      </w:r>
    </w:p>
    <w:p w14:paraId="37C12E3F" w14:textId="77777777" w:rsidR="0022052D" w:rsidRPr="00F76D44" w:rsidRDefault="0022052D">
      <w:pPr>
        <w:pStyle w:val="EndNoteBibliography"/>
        <w:spacing w:line="360" w:lineRule="auto"/>
        <w:pPrChange w:id="1186" w:author="Jennifer Lockhart" w:date="2018-12-21T15:47:00Z">
          <w:pPr>
            <w:pStyle w:val="EndNoteBibliography"/>
          </w:pPr>
        </w:pPrChange>
      </w:pPr>
      <w:r w:rsidRPr="00F76D44">
        <w:t xml:space="preserve">Bergougnoux, V. (2014). "The history of tomato: from domestication to biopharming." </w:t>
      </w:r>
      <w:r w:rsidRPr="00F76D44">
        <w:rPr>
          <w:u w:val="single"/>
        </w:rPr>
        <w:t>Biotechnology advances</w:t>
      </w:r>
      <w:r w:rsidRPr="00F76D44">
        <w:t xml:space="preserve"> </w:t>
      </w:r>
      <w:r w:rsidRPr="00F76D44">
        <w:rPr>
          <w:b/>
        </w:rPr>
        <w:t>32</w:t>
      </w:r>
      <w:r w:rsidRPr="00F76D44">
        <w:t>(1): 170-189.</w:t>
      </w:r>
    </w:p>
    <w:p w14:paraId="691A76C4" w14:textId="77777777" w:rsidR="0022052D" w:rsidRPr="00F76D44" w:rsidRDefault="0022052D">
      <w:pPr>
        <w:pStyle w:val="EndNoteBibliography"/>
        <w:spacing w:line="360" w:lineRule="auto"/>
        <w:pPrChange w:id="1187" w:author="Jennifer Lockhart" w:date="2018-12-21T15:47:00Z">
          <w:pPr>
            <w:pStyle w:val="EndNoteBibliography"/>
          </w:pPr>
        </w:pPrChange>
      </w:pPr>
      <w:r w:rsidRPr="00F76D44">
        <w:t xml:space="preserve">Bhardwaj, V., S. Meier, L. N. Petersen, R. A. Ingle and L. C. Roden (2011). "Defence responses of Arabidopsis thaliana to infection by Pseudomonas syringae are regulated by the circadian clock." </w:t>
      </w:r>
      <w:r w:rsidRPr="00F76D44">
        <w:rPr>
          <w:u w:val="single"/>
        </w:rPr>
        <w:t>PloS one</w:t>
      </w:r>
      <w:r w:rsidRPr="00F76D44">
        <w:t xml:space="preserve"> </w:t>
      </w:r>
      <w:r w:rsidRPr="00F76D44">
        <w:rPr>
          <w:b/>
        </w:rPr>
        <w:t>6</w:t>
      </w:r>
      <w:r w:rsidRPr="00F76D44">
        <w:t>(10): e26968.</w:t>
      </w:r>
    </w:p>
    <w:p w14:paraId="585DC00B" w14:textId="77777777" w:rsidR="0022052D" w:rsidRPr="00F76D44" w:rsidRDefault="0022052D">
      <w:pPr>
        <w:pStyle w:val="EndNoteBibliography"/>
        <w:spacing w:line="360" w:lineRule="auto"/>
        <w:pPrChange w:id="1188" w:author="Jennifer Lockhart" w:date="2018-12-21T15:47:00Z">
          <w:pPr>
            <w:pStyle w:val="EndNoteBibliography"/>
          </w:pPr>
        </w:pPrChange>
      </w:pPr>
      <w:r w:rsidRPr="00F76D44">
        <w:t xml:space="preserve">Bittel, P. and S. Robatzek (2007). "Microbe-associated molecular patterns (MAMPs) probe plant immunity." </w:t>
      </w:r>
      <w:r w:rsidRPr="00F76D44">
        <w:rPr>
          <w:u w:val="single"/>
        </w:rPr>
        <w:t>Current opinion in plant biology</w:t>
      </w:r>
      <w:r w:rsidRPr="00F76D44">
        <w:t xml:space="preserve"> </w:t>
      </w:r>
      <w:r w:rsidRPr="00F76D44">
        <w:rPr>
          <w:b/>
        </w:rPr>
        <w:t>10</w:t>
      </w:r>
      <w:r w:rsidRPr="00F76D44">
        <w:t>(4): 335-341.</w:t>
      </w:r>
    </w:p>
    <w:p w14:paraId="2440B0D1" w14:textId="77777777" w:rsidR="0022052D" w:rsidRPr="00F76D44" w:rsidRDefault="0022052D">
      <w:pPr>
        <w:pStyle w:val="EndNoteBibliography"/>
        <w:spacing w:line="360" w:lineRule="auto"/>
        <w:pPrChange w:id="1189" w:author="Jennifer Lockhart" w:date="2018-12-21T15:47:00Z">
          <w:pPr>
            <w:pStyle w:val="EndNoteBibliography"/>
          </w:pPr>
        </w:pPrChange>
      </w:pPr>
      <w:r w:rsidRPr="00F76D44">
        <w:lastRenderedPageBreak/>
        <w:t xml:space="preserve">Blanca, J., J. Montero-Pau, C. Sauvage, G. Bauchet, E. Illa, M. J. Díez, D. Francis, M. Causse, E. van der Knaap and J. Cañizares (2015). "Genomic variation in tomato, from wild ancestors to contemporary breeding accessions." </w:t>
      </w:r>
      <w:r w:rsidRPr="00F76D44">
        <w:rPr>
          <w:u w:val="single"/>
        </w:rPr>
        <w:t>BMC genomics</w:t>
      </w:r>
      <w:r w:rsidRPr="00F76D44">
        <w:t xml:space="preserve"> </w:t>
      </w:r>
      <w:r w:rsidRPr="00F76D44">
        <w:rPr>
          <w:b/>
        </w:rPr>
        <w:t>16</w:t>
      </w:r>
      <w:r w:rsidRPr="00F76D44">
        <w:t>(1): 257.</w:t>
      </w:r>
    </w:p>
    <w:p w14:paraId="7ECD251F" w14:textId="77777777" w:rsidR="0022052D" w:rsidRPr="00F76D44" w:rsidRDefault="0022052D">
      <w:pPr>
        <w:pStyle w:val="EndNoteBibliography"/>
        <w:spacing w:line="360" w:lineRule="auto"/>
        <w:pPrChange w:id="1190" w:author="Jennifer Lockhart" w:date="2018-12-21T15:47:00Z">
          <w:pPr>
            <w:pStyle w:val="EndNoteBibliography"/>
          </w:pPr>
        </w:pPrChange>
      </w:pPr>
      <w:r w:rsidRPr="00F76D44">
        <w:t xml:space="preserve">Blanco-Ulate, B., A. Morales-Cruz, K. C. Amrine, J. M. Labavitch, A. L. Powell and D. Cantu (2014). "Genome-wide transcriptional profiling of Botrytis cinerea genes targeting plant cell walls during infections of different hosts." </w:t>
      </w:r>
      <w:r w:rsidRPr="00F76D44">
        <w:rPr>
          <w:u w:val="single"/>
        </w:rPr>
        <w:t>Frontiers in plant science</w:t>
      </w:r>
      <w:r w:rsidRPr="00F76D44">
        <w:t xml:space="preserve"> </w:t>
      </w:r>
      <w:r w:rsidRPr="00F76D44">
        <w:rPr>
          <w:b/>
        </w:rPr>
        <w:t>5</w:t>
      </w:r>
      <w:r w:rsidRPr="00F76D44">
        <w:t>.</w:t>
      </w:r>
    </w:p>
    <w:p w14:paraId="321F8324" w14:textId="77777777" w:rsidR="0022052D" w:rsidRPr="00F76D44" w:rsidRDefault="0022052D">
      <w:pPr>
        <w:pStyle w:val="EndNoteBibliography"/>
        <w:spacing w:line="360" w:lineRule="auto"/>
        <w:pPrChange w:id="1191" w:author="Jennifer Lockhart" w:date="2018-12-21T15:47:00Z">
          <w:pPr>
            <w:pStyle w:val="EndNoteBibliography"/>
          </w:pPr>
        </w:pPrChange>
      </w:pPr>
      <w:r w:rsidRPr="00F76D44">
        <w:t xml:space="preserve">Boller, T. and S. Y. He (2009). "Innate immunity in plants: an arms race between pattern recognition receptors in plants and effectors in microbial pathogens." </w:t>
      </w:r>
      <w:r w:rsidRPr="00F76D44">
        <w:rPr>
          <w:u w:val="single"/>
        </w:rPr>
        <w:t>Science</w:t>
      </w:r>
      <w:r w:rsidRPr="00F76D44">
        <w:t xml:space="preserve"> </w:t>
      </w:r>
      <w:r w:rsidRPr="00F76D44">
        <w:rPr>
          <w:b/>
        </w:rPr>
        <w:t>324</w:t>
      </w:r>
      <w:r w:rsidRPr="00F76D44">
        <w:t>(5928): 742-744.</w:t>
      </w:r>
    </w:p>
    <w:p w14:paraId="26567379" w14:textId="77777777" w:rsidR="0022052D" w:rsidRPr="00F76D44" w:rsidRDefault="0022052D">
      <w:pPr>
        <w:pStyle w:val="EndNoteBibliography"/>
        <w:spacing w:line="360" w:lineRule="auto"/>
        <w:pPrChange w:id="1192" w:author="Jennifer Lockhart" w:date="2018-12-21T15:47:00Z">
          <w:pPr>
            <w:pStyle w:val="EndNoteBibliography"/>
          </w:pPr>
        </w:pPrChange>
      </w:pPr>
      <w:r w:rsidRPr="00F76D44">
        <w:t xml:space="preserve">Boyd, L. A., C. Ridout, D. M. O'Sullivan, J. E. Leach and H. Leung (2013). "Plant–pathogen interactions: disease resistance in modern agriculture." </w:t>
      </w:r>
      <w:r w:rsidRPr="00F76D44">
        <w:rPr>
          <w:u w:val="single"/>
        </w:rPr>
        <w:t>Trends in genetics</w:t>
      </w:r>
      <w:r w:rsidRPr="00F76D44">
        <w:t xml:space="preserve"> </w:t>
      </w:r>
      <w:r w:rsidRPr="00F76D44">
        <w:rPr>
          <w:b/>
        </w:rPr>
        <w:t>29</w:t>
      </w:r>
      <w:r w:rsidRPr="00F76D44">
        <w:t>(4): 233-240.</w:t>
      </w:r>
    </w:p>
    <w:p w14:paraId="1E48325B" w14:textId="77777777" w:rsidR="0022052D" w:rsidRPr="00F76D44" w:rsidRDefault="0022052D">
      <w:pPr>
        <w:pStyle w:val="EndNoteBibliography"/>
        <w:spacing w:line="360" w:lineRule="auto"/>
        <w:pPrChange w:id="1193" w:author="Jennifer Lockhart" w:date="2018-12-21T15:47:00Z">
          <w:pPr>
            <w:pStyle w:val="EndNoteBibliography"/>
          </w:pPr>
        </w:pPrChange>
      </w:pPr>
      <w:r w:rsidRPr="00F76D44">
        <w:t xml:space="preserve">Campos, M. L., Y. Yoshida, I. T. Major, D. de Oliveira Ferreira, S. M. Weraduwage, J. E. Froehlich, B. F. Johnson, D. M. Kramer, G. Jander and T. D. Sharkey (2016). "Rewiring of jasmonate and phytochrome B signalling uncouples plant growth-defense tradeoffs." </w:t>
      </w:r>
      <w:r w:rsidRPr="00F76D44">
        <w:rPr>
          <w:u w:val="single"/>
        </w:rPr>
        <w:t>Nature communications</w:t>
      </w:r>
      <w:r w:rsidRPr="00F76D44">
        <w:t xml:space="preserve"> </w:t>
      </w:r>
      <w:r w:rsidRPr="00F76D44">
        <w:rPr>
          <w:b/>
        </w:rPr>
        <w:t>7</w:t>
      </w:r>
      <w:r w:rsidRPr="00F76D44">
        <w:t>: 12570.</w:t>
      </w:r>
    </w:p>
    <w:p w14:paraId="3FF5A396" w14:textId="77777777" w:rsidR="0022052D" w:rsidRPr="00F76D44" w:rsidRDefault="0022052D">
      <w:pPr>
        <w:pStyle w:val="EndNoteBibliography"/>
        <w:spacing w:line="360" w:lineRule="auto"/>
        <w:pPrChange w:id="1194" w:author="Jennifer Lockhart" w:date="2018-12-21T15:47:00Z">
          <w:pPr>
            <w:pStyle w:val="EndNoteBibliography"/>
          </w:pPr>
        </w:pPrChange>
      </w:pPr>
      <w:r w:rsidRPr="00F76D44">
        <w:t xml:space="preserve">Chaudhary, B. (2013). "Plant domestication and resistance to herbivory." </w:t>
      </w:r>
      <w:r w:rsidRPr="00F76D44">
        <w:rPr>
          <w:u w:val="single"/>
        </w:rPr>
        <w:t>International journal of plant genomics</w:t>
      </w:r>
      <w:r w:rsidRPr="00F76D44">
        <w:t xml:space="preserve"> </w:t>
      </w:r>
      <w:r w:rsidRPr="00F76D44">
        <w:rPr>
          <w:b/>
        </w:rPr>
        <w:t>2013</w:t>
      </w:r>
      <w:r w:rsidRPr="00F76D44">
        <w:t>.</w:t>
      </w:r>
    </w:p>
    <w:p w14:paraId="31028AE8" w14:textId="77777777" w:rsidR="0022052D" w:rsidRPr="00F76D44" w:rsidRDefault="0022052D">
      <w:pPr>
        <w:pStyle w:val="EndNoteBibliography"/>
        <w:spacing w:line="360" w:lineRule="auto"/>
        <w:pPrChange w:id="1195" w:author="Jennifer Lockhart" w:date="2018-12-21T15:47:00Z">
          <w:pPr>
            <w:pStyle w:val="EndNoteBibliography"/>
          </w:pPr>
        </w:pPrChange>
      </w:pPr>
      <w:r w:rsidRPr="00F76D44">
        <w:t xml:space="preserve">Corwin, J. A., D. Copeland, J. Feusier, A. Subedy, R. Eshbaugh, C. Palmer, J. Maloof and D. J. Kliebenstein (2016). "The quantitative basis of the Arabidopsis innate immune system to endemic pathogens depends on pathogen genetics." </w:t>
      </w:r>
      <w:r w:rsidRPr="00F76D44">
        <w:rPr>
          <w:u w:val="single"/>
        </w:rPr>
        <w:t>PLoS Genet</w:t>
      </w:r>
      <w:r w:rsidRPr="00F76D44">
        <w:t xml:space="preserve"> </w:t>
      </w:r>
      <w:r w:rsidRPr="00F76D44">
        <w:rPr>
          <w:b/>
        </w:rPr>
        <w:t>12</w:t>
      </w:r>
      <w:r w:rsidRPr="00F76D44">
        <w:t>(2): e1005789.</w:t>
      </w:r>
    </w:p>
    <w:p w14:paraId="4E3E27A6" w14:textId="77777777" w:rsidR="0022052D" w:rsidRPr="00F76D44" w:rsidRDefault="0022052D">
      <w:pPr>
        <w:pStyle w:val="EndNoteBibliography"/>
        <w:spacing w:line="360" w:lineRule="auto"/>
        <w:pPrChange w:id="1196" w:author="Jennifer Lockhart" w:date="2018-12-21T15:47:00Z">
          <w:pPr>
            <w:pStyle w:val="EndNoteBibliography"/>
          </w:pPr>
        </w:pPrChange>
      </w:pPr>
      <w:r w:rsidRPr="00F76D44">
        <w:t xml:space="preserve">Corwin, J. A., A. Subedy, R. Eshbaugh and D. J. Kliebenstein (2016). "Expansive phenotypic landscape of Botrytis cinerea shows differential contribution of genetic diversity and plasticity." </w:t>
      </w:r>
      <w:r w:rsidRPr="00F76D44">
        <w:rPr>
          <w:u w:val="single"/>
        </w:rPr>
        <w:t>Molecular Plant-Microbe Interactions</w:t>
      </w:r>
      <w:r w:rsidRPr="00F76D44">
        <w:t xml:space="preserve"> </w:t>
      </w:r>
      <w:r w:rsidRPr="00F76D44">
        <w:rPr>
          <w:b/>
        </w:rPr>
        <w:t>29</w:t>
      </w:r>
      <w:r w:rsidRPr="00F76D44">
        <w:t>(4): 287-298.</w:t>
      </w:r>
    </w:p>
    <w:p w14:paraId="7A55F0EB" w14:textId="77777777" w:rsidR="0022052D" w:rsidRPr="00F76D44" w:rsidRDefault="0022052D">
      <w:pPr>
        <w:pStyle w:val="EndNoteBibliography"/>
        <w:spacing w:line="360" w:lineRule="auto"/>
        <w:pPrChange w:id="1197" w:author="Jennifer Lockhart" w:date="2018-12-21T15:47:00Z">
          <w:pPr>
            <w:pStyle w:val="EndNoteBibliography"/>
          </w:pPr>
        </w:pPrChange>
      </w:pPr>
      <w:r w:rsidRPr="00F76D44">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F76D44">
        <w:rPr>
          <w:u w:val="single"/>
        </w:rPr>
        <w:t>Genetics</w:t>
      </w:r>
      <w:r w:rsidRPr="00F76D44">
        <w:t xml:space="preserve"> </w:t>
      </w:r>
      <w:r w:rsidRPr="00F76D44">
        <w:rPr>
          <w:b/>
        </w:rPr>
        <w:t>170</w:t>
      </w:r>
      <w:r w:rsidRPr="00F76D44">
        <w:t>(2): 613-630.</w:t>
      </w:r>
    </w:p>
    <w:p w14:paraId="771A9BA1" w14:textId="77777777" w:rsidR="0022052D" w:rsidRPr="00F76D44" w:rsidRDefault="0022052D">
      <w:pPr>
        <w:pStyle w:val="EndNoteBibliography"/>
        <w:spacing w:line="360" w:lineRule="auto"/>
        <w:pPrChange w:id="1198" w:author="Jennifer Lockhart" w:date="2018-12-21T15:47:00Z">
          <w:pPr>
            <w:pStyle w:val="EndNoteBibliography"/>
          </w:pPr>
        </w:pPrChange>
      </w:pPr>
      <w:r w:rsidRPr="00F76D44">
        <w:t xml:space="preserve">Dalmais, B., J. Schumacher, J. Moraga, P. Le Pecheur, B. Tudzynski, I. G. Collado and M. Viaud (2011). "The Botrytis cinerea phytotoxin botcinic acid requires two polyketide synthases for production and has a redundant role in virulence with botrydial." </w:t>
      </w:r>
      <w:r w:rsidRPr="00F76D44">
        <w:rPr>
          <w:u w:val="single"/>
        </w:rPr>
        <w:t>Molecular plant pathology</w:t>
      </w:r>
      <w:r w:rsidRPr="00F76D44">
        <w:t xml:space="preserve"> </w:t>
      </w:r>
      <w:r w:rsidRPr="00F76D44">
        <w:rPr>
          <w:b/>
        </w:rPr>
        <w:t>12</w:t>
      </w:r>
      <w:r w:rsidRPr="00F76D44">
        <w:t>(6): 564-579.</w:t>
      </w:r>
    </w:p>
    <w:p w14:paraId="51F0D2BE" w14:textId="77777777" w:rsidR="0022052D" w:rsidRPr="00F76D44" w:rsidRDefault="0022052D">
      <w:pPr>
        <w:pStyle w:val="EndNoteBibliography"/>
        <w:spacing w:line="360" w:lineRule="auto"/>
        <w:pPrChange w:id="1199" w:author="Jennifer Lockhart" w:date="2018-12-21T15:47:00Z">
          <w:pPr>
            <w:pStyle w:val="EndNoteBibliography"/>
          </w:pPr>
        </w:pPrChange>
      </w:pPr>
      <w:r w:rsidRPr="00F76D44">
        <w:t xml:space="preserve">Dalman, K., K. Himmelstrand, Å. Olson, M. Lind, M. Brandström-Durling and J. Stenlid (2013). "A genome-wide association study identifies genomic regions for virulence in the non-model organism Heterobasidion annosum ss." </w:t>
      </w:r>
      <w:r w:rsidRPr="00F76D44">
        <w:rPr>
          <w:u w:val="single"/>
        </w:rPr>
        <w:t>PLoS One</w:t>
      </w:r>
      <w:r w:rsidRPr="00F76D44">
        <w:t xml:space="preserve"> </w:t>
      </w:r>
      <w:r w:rsidRPr="00F76D44">
        <w:rPr>
          <w:b/>
        </w:rPr>
        <w:t>8</w:t>
      </w:r>
      <w:r w:rsidRPr="00F76D44">
        <w:t>(1): e53525.</w:t>
      </w:r>
    </w:p>
    <w:p w14:paraId="69DAA332" w14:textId="77777777" w:rsidR="0022052D" w:rsidRPr="00F76D44" w:rsidRDefault="0022052D">
      <w:pPr>
        <w:pStyle w:val="EndNoteBibliography"/>
        <w:spacing w:line="360" w:lineRule="auto"/>
        <w:pPrChange w:id="1200" w:author="Jennifer Lockhart" w:date="2018-12-21T15:47:00Z">
          <w:pPr>
            <w:pStyle w:val="EndNoteBibliography"/>
          </w:pPr>
        </w:pPrChange>
      </w:pPr>
      <w:r w:rsidRPr="00F76D44">
        <w:lastRenderedPageBreak/>
        <w:t xml:space="preserve">Dangl, J. L. and J. D. Jones (2001). "Plant pathogens and integrated defence responses to infection." </w:t>
      </w:r>
      <w:r w:rsidRPr="00F76D44">
        <w:rPr>
          <w:u w:val="single"/>
        </w:rPr>
        <w:t>nature</w:t>
      </w:r>
      <w:r w:rsidRPr="00F76D44">
        <w:t xml:space="preserve"> </w:t>
      </w:r>
      <w:r w:rsidRPr="00F76D44">
        <w:rPr>
          <w:b/>
        </w:rPr>
        <w:t>411</w:t>
      </w:r>
      <w:r w:rsidRPr="00F76D44">
        <w:t>(6839): 826-833.</w:t>
      </w:r>
    </w:p>
    <w:p w14:paraId="6E832D75" w14:textId="77777777" w:rsidR="0022052D" w:rsidRPr="00F76D44" w:rsidRDefault="0022052D">
      <w:pPr>
        <w:pStyle w:val="EndNoteBibliography"/>
        <w:spacing w:line="360" w:lineRule="auto"/>
        <w:pPrChange w:id="1201" w:author="Jennifer Lockhart" w:date="2018-12-21T15:47:00Z">
          <w:pPr>
            <w:pStyle w:val="EndNoteBibliography"/>
          </w:pPr>
        </w:pPrChange>
      </w:pPr>
      <w:r w:rsidRPr="00F76D44">
        <w:t xml:space="preserve">De Feyter, R., Y. Yang and D. W. Gabriel (1993). "Gene-for-genes interactions between cotton R genes and Xanthomonas campestris pv. malvacearum avr genes." </w:t>
      </w:r>
      <w:r w:rsidRPr="00F76D44">
        <w:rPr>
          <w:u w:val="single"/>
        </w:rPr>
        <w:t>Molecular plant-microbe interactions: MPMI</w:t>
      </w:r>
      <w:r w:rsidRPr="00F76D44">
        <w:t xml:space="preserve"> </w:t>
      </w:r>
      <w:r w:rsidRPr="00F76D44">
        <w:rPr>
          <w:b/>
        </w:rPr>
        <w:t>6</w:t>
      </w:r>
      <w:r w:rsidRPr="00F76D44">
        <w:t>(2): 225-237.</w:t>
      </w:r>
    </w:p>
    <w:p w14:paraId="78A22A94" w14:textId="77777777" w:rsidR="0022052D" w:rsidRPr="00F76D44" w:rsidRDefault="0022052D">
      <w:pPr>
        <w:pStyle w:val="EndNoteBibliography"/>
        <w:spacing w:line="360" w:lineRule="auto"/>
        <w:pPrChange w:id="1202" w:author="Jennifer Lockhart" w:date="2018-12-21T15:47:00Z">
          <w:pPr>
            <w:pStyle w:val="EndNoteBibliography"/>
          </w:pPr>
        </w:pPrChange>
      </w:pPr>
      <w:r w:rsidRPr="00F76D44">
        <w:t xml:space="preserve">Dean, R., J. A. Van Kan, Z. A. Pretorius, K. E. Hammond‐Kosack, A. Di Pietro, P. D. Spanu, J. J. Rudd, M. Dickman, R. Kahmann and J. Ellis (2012). "The Top 10 fungal pathogens in molecular plant pathology." </w:t>
      </w:r>
      <w:r w:rsidRPr="00F76D44">
        <w:rPr>
          <w:u w:val="single"/>
        </w:rPr>
        <w:t>Molecular plant pathology</w:t>
      </w:r>
      <w:r w:rsidRPr="00F76D44">
        <w:t xml:space="preserve"> </w:t>
      </w:r>
      <w:r w:rsidRPr="00F76D44">
        <w:rPr>
          <w:b/>
        </w:rPr>
        <w:t>13</w:t>
      </w:r>
      <w:r w:rsidRPr="00F76D44">
        <w:t>(4): 414-430.</w:t>
      </w:r>
    </w:p>
    <w:p w14:paraId="10C37EC0" w14:textId="77777777" w:rsidR="0022052D" w:rsidRPr="00F76D44" w:rsidRDefault="0022052D">
      <w:pPr>
        <w:pStyle w:val="EndNoteBibliography"/>
        <w:spacing w:line="360" w:lineRule="auto"/>
        <w:pPrChange w:id="1203" w:author="Jennifer Lockhart" w:date="2018-12-21T15:47:00Z">
          <w:pPr>
            <w:pStyle w:val="EndNoteBibliography"/>
          </w:pPr>
        </w:pPrChange>
      </w:pPr>
      <w:r w:rsidRPr="00F76D44">
        <w:t xml:space="preserve">Deighton, N., I. Muckenschnabel, A. J. Colmenares, I. G. Collado and B. Williamson (2001). "Botrydial is produced in plant tissues infected by Botrytis cinerea." </w:t>
      </w:r>
      <w:r w:rsidRPr="00F76D44">
        <w:rPr>
          <w:u w:val="single"/>
        </w:rPr>
        <w:t>Phytochemistry</w:t>
      </w:r>
      <w:r w:rsidRPr="00F76D44">
        <w:t xml:space="preserve"> </w:t>
      </w:r>
      <w:r w:rsidRPr="00F76D44">
        <w:rPr>
          <w:b/>
        </w:rPr>
        <w:t>57</w:t>
      </w:r>
      <w:r w:rsidRPr="00F76D44">
        <w:t>(5): 689-692.</w:t>
      </w:r>
    </w:p>
    <w:p w14:paraId="22555216" w14:textId="77777777" w:rsidR="0022052D" w:rsidRPr="00F76D44" w:rsidRDefault="0022052D">
      <w:pPr>
        <w:pStyle w:val="EndNoteBibliography"/>
        <w:spacing w:line="360" w:lineRule="auto"/>
        <w:pPrChange w:id="1204" w:author="Jennifer Lockhart" w:date="2018-12-21T15:47:00Z">
          <w:pPr>
            <w:pStyle w:val="EndNoteBibliography"/>
          </w:pPr>
        </w:pPrChange>
      </w:pPr>
      <w:r w:rsidRPr="00F76D44">
        <w:t xml:space="preserve">Denby, K. J., P. Kumar and D. J. Kliebenstein (2004). "Identification of Botrytis cinerea susceptibility loci in Arabidopsis thaliana." </w:t>
      </w:r>
      <w:r w:rsidRPr="00F76D44">
        <w:rPr>
          <w:u w:val="single"/>
        </w:rPr>
        <w:t>The Plant Journal</w:t>
      </w:r>
      <w:r w:rsidRPr="00F76D44">
        <w:t xml:space="preserve"> </w:t>
      </w:r>
      <w:r w:rsidRPr="00F76D44">
        <w:rPr>
          <w:b/>
        </w:rPr>
        <w:t>38</w:t>
      </w:r>
      <w:r w:rsidRPr="00F76D44">
        <w:t>(3): 473-486.</w:t>
      </w:r>
    </w:p>
    <w:p w14:paraId="5A3A2323" w14:textId="77777777" w:rsidR="0022052D" w:rsidRPr="00F76D44" w:rsidRDefault="0022052D">
      <w:pPr>
        <w:pStyle w:val="EndNoteBibliography"/>
        <w:spacing w:line="360" w:lineRule="auto"/>
        <w:pPrChange w:id="1205" w:author="Jennifer Lockhart" w:date="2018-12-21T15:47:00Z">
          <w:pPr>
            <w:pStyle w:val="EndNoteBibliography"/>
          </w:pPr>
        </w:pPrChange>
      </w:pPr>
      <w:r w:rsidRPr="00F76D44">
        <w:t xml:space="preserve">Dıaz, J., A. ten Have and J. A. van Kan (2002). "The role of ethylene and wound signaling in resistance of tomato to Botrytis cinerea." </w:t>
      </w:r>
      <w:r w:rsidRPr="00F76D44">
        <w:rPr>
          <w:u w:val="single"/>
        </w:rPr>
        <w:t>Plant physiology</w:t>
      </w:r>
      <w:r w:rsidRPr="00F76D44">
        <w:t xml:space="preserve"> </w:t>
      </w:r>
      <w:r w:rsidRPr="00F76D44">
        <w:rPr>
          <w:b/>
        </w:rPr>
        <w:t>129</w:t>
      </w:r>
      <w:r w:rsidRPr="00F76D44">
        <w:t>(3): 1341-1351.</w:t>
      </w:r>
    </w:p>
    <w:p w14:paraId="1297595E" w14:textId="77777777" w:rsidR="0022052D" w:rsidRPr="00F76D44" w:rsidRDefault="0022052D">
      <w:pPr>
        <w:pStyle w:val="EndNoteBibliography"/>
        <w:spacing w:line="360" w:lineRule="auto"/>
        <w:pPrChange w:id="1206" w:author="Jennifer Lockhart" w:date="2018-12-21T15:47:00Z">
          <w:pPr>
            <w:pStyle w:val="EndNoteBibliography"/>
          </w:pPr>
        </w:pPrChange>
      </w:pPr>
      <w:r w:rsidRPr="00F76D44">
        <w:t xml:space="preserve">Dodds, P. N. and J. P. Rathjen (2010). "Plant immunity: towards an integrated view of plant–pathogen interactions." </w:t>
      </w:r>
      <w:r w:rsidRPr="00F76D44">
        <w:rPr>
          <w:u w:val="single"/>
        </w:rPr>
        <w:t>Nature Reviews Genetics</w:t>
      </w:r>
      <w:r w:rsidRPr="00F76D44">
        <w:t xml:space="preserve"> </w:t>
      </w:r>
      <w:r w:rsidRPr="00F76D44">
        <w:rPr>
          <w:b/>
        </w:rPr>
        <w:t>11</w:t>
      </w:r>
      <w:r w:rsidRPr="00F76D44">
        <w:t>(8): 539-548.</w:t>
      </w:r>
    </w:p>
    <w:p w14:paraId="2E41EF21" w14:textId="77777777" w:rsidR="0022052D" w:rsidRPr="00F76D44" w:rsidRDefault="0022052D">
      <w:pPr>
        <w:pStyle w:val="EndNoteBibliography"/>
        <w:spacing w:line="360" w:lineRule="auto"/>
        <w:pPrChange w:id="1207" w:author="Jennifer Lockhart" w:date="2018-12-21T15:47:00Z">
          <w:pPr>
            <w:pStyle w:val="EndNoteBibliography"/>
          </w:pPr>
        </w:pPrChange>
      </w:pPr>
      <w:r w:rsidRPr="00F76D44">
        <w:t xml:space="preserve">Doebley, J. F., B. S. Gaut and B. D. Smith (2006). "The molecular genetics of crop domestication." </w:t>
      </w:r>
      <w:r w:rsidRPr="00F76D44">
        <w:rPr>
          <w:u w:val="single"/>
        </w:rPr>
        <w:t>Cell</w:t>
      </w:r>
      <w:r w:rsidRPr="00F76D44">
        <w:t xml:space="preserve"> </w:t>
      </w:r>
      <w:r w:rsidRPr="00F76D44">
        <w:rPr>
          <w:b/>
        </w:rPr>
        <w:t>127</w:t>
      </w:r>
      <w:r w:rsidRPr="00F76D44">
        <w:t>(7): 1309-1321.</w:t>
      </w:r>
    </w:p>
    <w:p w14:paraId="157D5221" w14:textId="77777777" w:rsidR="0022052D" w:rsidRPr="00F76D44" w:rsidRDefault="0022052D">
      <w:pPr>
        <w:pStyle w:val="EndNoteBibliography"/>
        <w:spacing w:line="360" w:lineRule="auto"/>
        <w:pPrChange w:id="1208" w:author="Jennifer Lockhart" w:date="2018-12-21T15:47:00Z">
          <w:pPr>
            <w:pStyle w:val="EndNoteBibliography"/>
          </w:pPr>
        </w:pPrChange>
      </w:pPr>
      <w:r w:rsidRPr="00F76D44">
        <w:t xml:space="preserve">Doerge, R. W. and G. A. Churchill (1996). "Permutation tests for multiple loci affecting a quantitative character." </w:t>
      </w:r>
      <w:r w:rsidRPr="00F76D44">
        <w:rPr>
          <w:u w:val="single"/>
        </w:rPr>
        <w:t>Genetics</w:t>
      </w:r>
      <w:r w:rsidRPr="00F76D44">
        <w:t xml:space="preserve"> </w:t>
      </w:r>
      <w:r w:rsidRPr="00F76D44">
        <w:rPr>
          <w:b/>
        </w:rPr>
        <w:t>142</w:t>
      </w:r>
      <w:r w:rsidRPr="00F76D44">
        <w:t>(1): 285-294.</w:t>
      </w:r>
    </w:p>
    <w:p w14:paraId="3AA28F3E" w14:textId="77777777" w:rsidR="0022052D" w:rsidRPr="00F76D44" w:rsidRDefault="0022052D">
      <w:pPr>
        <w:pStyle w:val="EndNoteBibliography"/>
        <w:spacing w:line="360" w:lineRule="auto"/>
        <w:pPrChange w:id="1209" w:author="Jennifer Lockhart" w:date="2018-12-21T15:47:00Z">
          <w:pPr>
            <w:pStyle w:val="EndNoteBibliography"/>
          </w:pPr>
        </w:pPrChange>
      </w:pPr>
      <w:r w:rsidRPr="00F76D44">
        <w:t xml:space="preserve">Dwivedi, S. L., H. D. Upadhyaya, H. T. Stalker, M. W. Blair, D. J. Bertioli, S. Nielen and R. Ortiz (2008). "Enhancing crop gene pools with beneficial traits using wild relatives." </w:t>
      </w:r>
      <w:r w:rsidRPr="00F76D44">
        <w:rPr>
          <w:u w:val="single"/>
        </w:rPr>
        <w:t>Plant Breeding Reviews</w:t>
      </w:r>
      <w:r w:rsidRPr="00F76D44">
        <w:t xml:space="preserve"> </w:t>
      </w:r>
      <w:r w:rsidRPr="00F76D44">
        <w:rPr>
          <w:b/>
        </w:rPr>
        <w:t>30</w:t>
      </w:r>
      <w:r w:rsidRPr="00F76D44">
        <w:t>: 179.</w:t>
      </w:r>
    </w:p>
    <w:p w14:paraId="4E026787" w14:textId="77777777" w:rsidR="0022052D" w:rsidRPr="00F76D44" w:rsidRDefault="0022052D">
      <w:pPr>
        <w:pStyle w:val="EndNoteBibliography"/>
        <w:spacing w:line="360" w:lineRule="auto"/>
        <w:pPrChange w:id="1210" w:author="Jennifer Lockhart" w:date="2018-12-21T15:47:00Z">
          <w:pPr>
            <w:pStyle w:val="EndNoteBibliography"/>
          </w:pPr>
        </w:pPrChange>
      </w:pPr>
      <w:r w:rsidRPr="00F76D44">
        <w:t xml:space="preserve">Egashira, H., A. Kuwashima, H. Ishiguro, K. Fukushima, T. Kaya and S. Imanishi (2000). "Screening of wild accessions resistant to gray mold (Botrytis cinerea Pers.) in Lycopersicon." </w:t>
      </w:r>
      <w:r w:rsidRPr="00F76D44">
        <w:rPr>
          <w:u w:val="single"/>
        </w:rPr>
        <w:t>Acta physiologiae plantarum</w:t>
      </w:r>
      <w:r w:rsidRPr="00F76D44">
        <w:t xml:space="preserve"> </w:t>
      </w:r>
      <w:r w:rsidRPr="00F76D44">
        <w:rPr>
          <w:b/>
        </w:rPr>
        <w:t>22</w:t>
      </w:r>
      <w:r w:rsidRPr="00F76D44">
        <w:t>(3): 324-326.</w:t>
      </w:r>
    </w:p>
    <w:p w14:paraId="3FD93E99" w14:textId="77777777" w:rsidR="0022052D" w:rsidRPr="00F76D44" w:rsidRDefault="0022052D">
      <w:pPr>
        <w:pStyle w:val="EndNoteBibliography"/>
        <w:spacing w:line="360" w:lineRule="auto"/>
        <w:pPrChange w:id="1211" w:author="Jennifer Lockhart" w:date="2018-12-21T15:47:00Z">
          <w:pPr>
            <w:pStyle w:val="EndNoteBibliography"/>
          </w:pPr>
        </w:pPrChange>
      </w:pPr>
      <w:r w:rsidRPr="00F76D44">
        <w:t xml:space="preserve">Elad, Y., B. Williamson, P. Tudzynski and N. Delen (2007). Botrytis spp. and diseases they cause in agricultural systems–an introduction. </w:t>
      </w:r>
      <w:r w:rsidRPr="00F76D44">
        <w:rPr>
          <w:u w:val="single"/>
        </w:rPr>
        <w:t>Botrytis: Biology, pathology and control</w:t>
      </w:r>
      <w:r w:rsidRPr="00F76D44">
        <w:t>, Springer</w:t>
      </w:r>
      <w:r w:rsidRPr="00F76D44">
        <w:rPr>
          <w:b/>
        </w:rPr>
        <w:t xml:space="preserve">: </w:t>
      </w:r>
      <w:r w:rsidRPr="00F76D44">
        <w:t>1-8.</w:t>
      </w:r>
    </w:p>
    <w:p w14:paraId="5ADDE1C5" w14:textId="77777777" w:rsidR="0022052D" w:rsidRPr="00F76D44" w:rsidRDefault="0022052D">
      <w:pPr>
        <w:pStyle w:val="EndNoteBibliography"/>
        <w:spacing w:line="360" w:lineRule="auto"/>
        <w:rPr>
          <w:u w:val="single"/>
        </w:rPr>
        <w:pPrChange w:id="1212" w:author="Jennifer Lockhart" w:date="2018-12-21T15:47:00Z">
          <w:pPr>
            <w:pStyle w:val="EndNoteBibliography"/>
          </w:pPr>
        </w:pPrChange>
      </w:pPr>
      <w:r w:rsidRPr="00F76D44">
        <w:t xml:space="preserve">Failmezger, H., Y. Yuan, O. Rueda, F. Markowetz and M. H. Failmezger (2012). "CRImage: CRImage a package to classify cells and calculate tumour cellularity." </w:t>
      </w:r>
      <w:r w:rsidRPr="00F76D44">
        <w:rPr>
          <w:u w:val="single"/>
        </w:rPr>
        <w:t>R package version 1.24.0.</w:t>
      </w:r>
    </w:p>
    <w:p w14:paraId="0F10C8F4" w14:textId="77777777" w:rsidR="0022052D" w:rsidRPr="00F76D44" w:rsidRDefault="0022052D">
      <w:pPr>
        <w:pStyle w:val="EndNoteBibliography"/>
        <w:spacing w:line="360" w:lineRule="auto"/>
        <w:pPrChange w:id="1213" w:author="Jennifer Lockhart" w:date="2018-12-21T15:47:00Z">
          <w:pPr>
            <w:pStyle w:val="EndNoteBibliography"/>
          </w:pPr>
        </w:pPrChange>
      </w:pPr>
      <w:r w:rsidRPr="00F76D44">
        <w:t xml:space="preserve">Fekete, É., E. Fekete, L. Irinyi, L. Karaffa, M. Árnyasi, M. Asadollahi and E. Sándor (2012). "Genetic diversity of a Botrytis cinerea cryptic species complex in Hungary." </w:t>
      </w:r>
      <w:r w:rsidRPr="00F76D44">
        <w:rPr>
          <w:u w:val="single"/>
        </w:rPr>
        <w:t>Microbiological Research</w:t>
      </w:r>
      <w:r w:rsidRPr="00F76D44">
        <w:t xml:space="preserve"> </w:t>
      </w:r>
      <w:r w:rsidRPr="00F76D44">
        <w:rPr>
          <w:b/>
        </w:rPr>
        <w:t>167</w:t>
      </w:r>
      <w:r w:rsidRPr="00F76D44">
        <w:t>(5): 283-291.</w:t>
      </w:r>
    </w:p>
    <w:p w14:paraId="270F817E" w14:textId="77777777" w:rsidR="0022052D" w:rsidRPr="00F76D44" w:rsidRDefault="0022052D">
      <w:pPr>
        <w:pStyle w:val="EndNoteBibliography"/>
        <w:spacing w:line="360" w:lineRule="auto"/>
        <w:pPrChange w:id="1214" w:author="Jennifer Lockhart" w:date="2018-12-21T15:47:00Z">
          <w:pPr>
            <w:pStyle w:val="EndNoteBibliography"/>
          </w:pPr>
        </w:pPrChange>
      </w:pPr>
      <w:r w:rsidRPr="00F76D44">
        <w:lastRenderedPageBreak/>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F76D44">
        <w:rPr>
          <w:u w:val="single"/>
        </w:rPr>
        <w:t>Plant physiology</w:t>
      </w:r>
      <w:r w:rsidRPr="00F76D44">
        <w:t xml:space="preserve"> </w:t>
      </w:r>
      <w:r w:rsidRPr="00F76D44">
        <w:rPr>
          <w:b/>
        </w:rPr>
        <w:t>144</w:t>
      </w:r>
      <w:r w:rsidRPr="00F76D44">
        <w:t>(1): 367-379.</w:t>
      </w:r>
    </w:p>
    <w:p w14:paraId="3A564366" w14:textId="77777777" w:rsidR="0022052D" w:rsidRPr="00F76D44" w:rsidRDefault="0022052D">
      <w:pPr>
        <w:pStyle w:val="EndNoteBibliography"/>
        <w:spacing w:line="360" w:lineRule="auto"/>
        <w:pPrChange w:id="1215" w:author="Jennifer Lockhart" w:date="2018-12-21T15:47:00Z">
          <w:pPr>
            <w:pStyle w:val="EndNoteBibliography"/>
          </w:pPr>
        </w:pPrChange>
      </w:pPr>
      <w:r w:rsidRPr="00F76D44">
        <w:t xml:space="preserve">Ferrari, S., J. M. Plotnikova, G. De Lorenzo and F. M. Ausubel (2003). "Arabidopsis local resistance to Botrytis cinerea involves salicylic acid and camalexin and requires EDS4 and PAD2, but not SID2, EDS5 or PAD4." </w:t>
      </w:r>
      <w:r w:rsidRPr="00F76D44">
        <w:rPr>
          <w:u w:val="single"/>
        </w:rPr>
        <w:t>The Plant Journal</w:t>
      </w:r>
      <w:r w:rsidRPr="00F76D44">
        <w:t xml:space="preserve"> </w:t>
      </w:r>
      <w:r w:rsidRPr="00F76D44">
        <w:rPr>
          <w:b/>
        </w:rPr>
        <w:t>35</w:t>
      </w:r>
      <w:r w:rsidRPr="00F76D44">
        <w:t>(2): 193-205.</w:t>
      </w:r>
    </w:p>
    <w:p w14:paraId="1A96E406" w14:textId="77777777" w:rsidR="0022052D" w:rsidRPr="00F76D44" w:rsidRDefault="0022052D">
      <w:pPr>
        <w:pStyle w:val="EndNoteBibliography"/>
        <w:spacing w:line="360" w:lineRule="auto"/>
        <w:pPrChange w:id="1216" w:author="Jennifer Lockhart" w:date="2018-12-21T15:47:00Z">
          <w:pPr>
            <w:pStyle w:val="EndNoteBibliography"/>
          </w:pPr>
        </w:pPrChange>
      </w:pPr>
      <w:r w:rsidRPr="00F76D44">
        <w:t xml:space="preserve">Fillinger, S. and Y. Elad (2015). </w:t>
      </w:r>
      <w:r w:rsidRPr="00F76D44">
        <w:rPr>
          <w:u w:val="single"/>
        </w:rPr>
        <w:t>Botrytis-the Fungus, the Pathogen and Its Management in Agricultural Systems</w:t>
      </w:r>
      <w:r w:rsidRPr="00F76D44">
        <w:t>, Springer.</w:t>
      </w:r>
    </w:p>
    <w:p w14:paraId="5177E0F8" w14:textId="77777777" w:rsidR="0022052D" w:rsidRPr="00F76D44" w:rsidRDefault="0022052D">
      <w:pPr>
        <w:pStyle w:val="EndNoteBibliography"/>
        <w:spacing w:line="360" w:lineRule="auto"/>
        <w:pPrChange w:id="1217" w:author="Jennifer Lockhart" w:date="2018-12-21T15:47:00Z">
          <w:pPr>
            <w:pStyle w:val="EndNoteBibliography"/>
          </w:pPr>
        </w:pPrChange>
      </w:pPr>
      <w:r w:rsidRPr="00F76D44">
        <w:t xml:space="preserve">Finkers, R., Y. Bai, P. van den Berg, R. van Berloo, F. Meijer-Dekens, A. Ten Have, J. van Kan, P. Lindhout and A. W. van Heusden (2008). "Quantitative resistance to Botrytis cinerea from Solanum neorickii." </w:t>
      </w:r>
      <w:r w:rsidRPr="00F76D44">
        <w:rPr>
          <w:u w:val="single"/>
        </w:rPr>
        <w:t>Euphytica</w:t>
      </w:r>
      <w:r w:rsidRPr="00F76D44">
        <w:t xml:space="preserve"> </w:t>
      </w:r>
      <w:r w:rsidRPr="00F76D44">
        <w:rPr>
          <w:b/>
        </w:rPr>
        <w:t>159</w:t>
      </w:r>
      <w:r w:rsidRPr="00F76D44">
        <w:t>(1-2): 83-92.</w:t>
      </w:r>
    </w:p>
    <w:p w14:paraId="77982451" w14:textId="77777777" w:rsidR="0022052D" w:rsidRPr="00F76D44" w:rsidRDefault="0022052D">
      <w:pPr>
        <w:pStyle w:val="EndNoteBibliography"/>
        <w:spacing w:line="360" w:lineRule="auto"/>
        <w:pPrChange w:id="1218" w:author="Jennifer Lockhart" w:date="2018-12-21T15:47:00Z">
          <w:pPr>
            <w:pStyle w:val="EndNoteBibliography"/>
          </w:pPr>
        </w:pPrChange>
      </w:pPr>
      <w:r w:rsidRPr="00F76D44">
        <w:t xml:space="preserve">Finkers, R., A. W. van Heusden, F. Meijer-Dekens, J. A. van Kan, P. Maris and P. Lindhout (2007). "The construction of a Solanum habrochaites LYC4 introgression line population and the identification of QTLs for resistance to Botrytis cinerea." </w:t>
      </w:r>
      <w:r w:rsidRPr="00F76D44">
        <w:rPr>
          <w:u w:val="single"/>
        </w:rPr>
        <w:t>Theoretical and Applied Genetics</w:t>
      </w:r>
      <w:r w:rsidRPr="00F76D44">
        <w:t xml:space="preserve"> </w:t>
      </w:r>
      <w:r w:rsidRPr="00F76D44">
        <w:rPr>
          <w:b/>
        </w:rPr>
        <w:t>114</w:t>
      </w:r>
      <w:r w:rsidRPr="00F76D44">
        <w:t>(6): 1071-1080.</w:t>
      </w:r>
    </w:p>
    <w:p w14:paraId="092A6A05" w14:textId="77777777" w:rsidR="0022052D" w:rsidRPr="00F76D44" w:rsidRDefault="0022052D">
      <w:pPr>
        <w:pStyle w:val="EndNoteBibliography"/>
        <w:spacing w:line="360" w:lineRule="auto"/>
        <w:pPrChange w:id="1219" w:author="Jennifer Lockhart" w:date="2018-12-21T15:47:00Z">
          <w:pPr>
            <w:pStyle w:val="EndNoteBibliography"/>
          </w:pPr>
        </w:pPrChange>
      </w:pPr>
      <w:r w:rsidRPr="00F76D44">
        <w:t xml:space="preserve">Fordyce, R. F., N. E. Soltis, C. Caseys, R. Gwinner, J. A. Corwin, S. Atwell, D. Copeland, J. Feusier, A. Subedy and R. Eshbaugh (2018). "Digital Imaging Combined with Genome-Wide Association Mapping Links Loci to Plant-Pathogen Interaction Traits." </w:t>
      </w:r>
      <w:r w:rsidRPr="00F76D44">
        <w:rPr>
          <w:u w:val="single"/>
        </w:rPr>
        <w:t>Plant physiology</w:t>
      </w:r>
      <w:r w:rsidRPr="00F76D44">
        <w:t xml:space="preserve"> </w:t>
      </w:r>
      <w:r w:rsidRPr="00F76D44">
        <w:rPr>
          <w:b/>
        </w:rPr>
        <w:t>178</w:t>
      </w:r>
      <w:r w:rsidRPr="00F76D44">
        <w:t>(3): 1406-1422.</w:t>
      </w:r>
    </w:p>
    <w:p w14:paraId="0A510165" w14:textId="77777777" w:rsidR="0022052D" w:rsidRPr="00F76D44" w:rsidRDefault="0022052D">
      <w:pPr>
        <w:pStyle w:val="EndNoteBibliography"/>
        <w:spacing w:line="360" w:lineRule="auto"/>
        <w:pPrChange w:id="1220" w:author="Jennifer Lockhart" w:date="2018-12-21T15:47:00Z">
          <w:pPr>
            <w:pStyle w:val="EndNoteBibliography"/>
          </w:pPr>
        </w:pPrChange>
      </w:pPr>
      <w:r w:rsidRPr="00F76D44">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F76D44">
        <w:rPr>
          <w:u w:val="single"/>
        </w:rPr>
        <w:t>Frontiers in plant science</w:t>
      </w:r>
      <w:r w:rsidRPr="00F76D44">
        <w:t xml:space="preserve"> </w:t>
      </w:r>
      <w:r w:rsidRPr="00F76D44">
        <w:rPr>
          <w:b/>
        </w:rPr>
        <w:t>7</w:t>
      </w:r>
      <w:r w:rsidRPr="00F76D44">
        <w:t>.</w:t>
      </w:r>
    </w:p>
    <w:p w14:paraId="21D507B9" w14:textId="77777777" w:rsidR="0022052D" w:rsidRPr="00F76D44" w:rsidRDefault="0022052D">
      <w:pPr>
        <w:pStyle w:val="EndNoteBibliography"/>
        <w:spacing w:line="360" w:lineRule="auto"/>
        <w:pPrChange w:id="1221" w:author="Jennifer Lockhart" w:date="2018-12-21T15:47:00Z">
          <w:pPr>
            <w:pStyle w:val="EndNoteBibliography"/>
          </w:pPr>
        </w:pPrChange>
      </w:pPr>
      <w:r w:rsidRPr="00F76D44">
        <w:t xml:space="preserve">Gao, Y., Z. Liu, J. D. Faris, J. Richards, R. S. Brueggeman, X. Li, R. P. Oliver, B. A. McDonald and T. L. Friesen (2016). "Validation of genome-wide association studies as a tool to identify virulence factors in Parastagonospora nodorum." </w:t>
      </w:r>
      <w:r w:rsidRPr="00F76D44">
        <w:rPr>
          <w:u w:val="single"/>
        </w:rPr>
        <w:t>Phytopathology</w:t>
      </w:r>
      <w:r w:rsidRPr="00F76D44">
        <w:t xml:space="preserve"> </w:t>
      </w:r>
      <w:r w:rsidRPr="00F76D44">
        <w:rPr>
          <w:b/>
        </w:rPr>
        <w:t>106</w:t>
      </w:r>
      <w:r w:rsidRPr="00F76D44">
        <w:t>(10): 1177-1185.</w:t>
      </w:r>
    </w:p>
    <w:p w14:paraId="28771EA1" w14:textId="77777777" w:rsidR="0022052D" w:rsidRPr="00F76D44" w:rsidRDefault="0022052D">
      <w:pPr>
        <w:pStyle w:val="EndNoteBibliography"/>
        <w:spacing w:line="360" w:lineRule="auto"/>
        <w:pPrChange w:id="1222" w:author="Jennifer Lockhart" w:date="2018-12-21T15:47:00Z">
          <w:pPr>
            <w:pStyle w:val="EndNoteBibliography"/>
          </w:pPr>
        </w:pPrChange>
      </w:pPr>
      <w:r w:rsidRPr="00F76D44">
        <w:t xml:space="preserve">Giraud, T., D. Fortini, C. Levis, C. Lamarque, P. Leroux, K. LoBuglio and Y. Brygoo (1999). "Two sibling species of the Botrytis cinerea complex, transposa and vacuma, are found in sympatry on numerous host plants." </w:t>
      </w:r>
      <w:r w:rsidRPr="00F76D44">
        <w:rPr>
          <w:u w:val="single"/>
        </w:rPr>
        <w:t>Phytopathology</w:t>
      </w:r>
      <w:r w:rsidRPr="00F76D44">
        <w:t xml:space="preserve"> </w:t>
      </w:r>
      <w:r w:rsidRPr="00F76D44">
        <w:rPr>
          <w:b/>
        </w:rPr>
        <w:t>89</w:t>
      </w:r>
      <w:r w:rsidRPr="00F76D44">
        <w:t>(10): 967-973.</w:t>
      </w:r>
    </w:p>
    <w:p w14:paraId="0B3180A2" w14:textId="77777777" w:rsidR="0022052D" w:rsidRPr="00F76D44" w:rsidRDefault="0022052D">
      <w:pPr>
        <w:pStyle w:val="EndNoteBibliography"/>
        <w:spacing w:line="360" w:lineRule="auto"/>
        <w:pPrChange w:id="1223" w:author="Jennifer Lockhart" w:date="2018-12-21T15:47:00Z">
          <w:pPr>
            <w:pStyle w:val="EndNoteBibliography"/>
          </w:pPr>
        </w:pPrChange>
      </w:pPr>
      <w:r w:rsidRPr="00F76D44">
        <w:t xml:space="preserve">Glazebrook, J. (2005). "Contrasting mechanisms of defense against biotrophic and necrotrophic pathogens." </w:t>
      </w:r>
      <w:r w:rsidRPr="00F76D44">
        <w:rPr>
          <w:u w:val="single"/>
        </w:rPr>
        <w:t>Annu. Rev. Phytopathol.</w:t>
      </w:r>
      <w:r w:rsidRPr="00F76D44">
        <w:t xml:space="preserve"> </w:t>
      </w:r>
      <w:r w:rsidRPr="00F76D44">
        <w:rPr>
          <w:b/>
        </w:rPr>
        <w:t>43</w:t>
      </w:r>
      <w:r w:rsidRPr="00F76D44">
        <w:t>: 205-227.</w:t>
      </w:r>
    </w:p>
    <w:p w14:paraId="5C92A86D" w14:textId="77777777" w:rsidR="0022052D" w:rsidRPr="00F76D44" w:rsidRDefault="0022052D">
      <w:pPr>
        <w:pStyle w:val="EndNoteBibliography"/>
        <w:spacing w:line="360" w:lineRule="auto"/>
        <w:pPrChange w:id="1224" w:author="Jennifer Lockhart" w:date="2018-12-21T15:47:00Z">
          <w:pPr>
            <w:pStyle w:val="EndNoteBibliography"/>
          </w:pPr>
        </w:pPrChange>
      </w:pPr>
      <w:r w:rsidRPr="00F76D44">
        <w:t xml:space="preserve">Goss, E. M. and J. Bergelson (2006). "Variation in resistance and virulence in the interaction between Arabidopsis thaliana and a bacterial pathogen." </w:t>
      </w:r>
      <w:r w:rsidRPr="00F76D44">
        <w:rPr>
          <w:u w:val="single"/>
        </w:rPr>
        <w:t>Evolution</w:t>
      </w:r>
      <w:r w:rsidRPr="00F76D44">
        <w:t xml:space="preserve"> </w:t>
      </w:r>
      <w:r w:rsidRPr="00F76D44">
        <w:rPr>
          <w:b/>
        </w:rPr>
        <w:t>60</w:t>
      </w:r>
      <w:r w:rsidRPr="00F76D44">
        <w:t>(8): 1562-1573.</w:t>
      </w:r>
    </w:p>
    <w:p w14:paraId="5B4618BC" w14:textId="77777777" w:rsidR="0022052D" w:rsidRPr="00F76D44" w:rsidRDefault="0022052D">
      <w:pPr>
        <w:pStyle w:val="EndNoteBibliography"/>
        <w:spacing w:line="360" w:lineRule="auto"/>
        <w:pPrChange w:id="1225" w:author="Jennifer Lockhart" w:date="2018-12-21T15:47:00Z">
          <w:pPr>
            <w:pStyle w:val="EndNoteBibliography"/>
          </w:pPr>
        </w:pPrChange>
      </w:pPr>
      <w:r w:rsidRPr="00F76D44">
        <w:lastRenderedPageBreak/>
        <w:t xml:space="preserve">Guimaraes, R. L., R. T. Chetelat and H. U. Stotz (2004). "Resistance to Botrytis cinerea in Solanum lycopersicoides is dominant in hybrids with tomato, and involves induced hyphal death." </w:t>
      </w:r>
      <w:r w:rsidRPr="00F76D44">
        <w:rPr>
          <w:u w:val="single"/>
        </w:rPr>
        <w:t>European journal of plant pathology</w:t>
      </w:r>
      <w:r w:rsidRPr="00F76D44">
        <w:t xml:space="preserve"> </w:t>
      </w:r>
      <w:r w:rsidRPr="00F76D44">
        <w:rPr>
          <w:b/>
        </w:rPr>
        <w:t>110</w:t>
      </w:r>
      <w:r w:rsidRPr="00F76D44">
        <w:t>(1): 13-23.</w:t>
      </w:r>
    </w:p>
    <w:p w14:paraId="278B2715" w14:textId="77777777" w:rsidR="0022052D" w:rsidRPr="00F76D44" w:rsidRDefault="0022052D">
      <w:pPr>
        <w:pStyle w:val="EndNoteBibliography"/>
        <w:spacing w:line="360" w:lineRule="auto"/>
        <w:pPrChange w:id="1226" w:author="Jennifer Lockhart" w:date="2018-12-21T15:47:00Z">
          <w:pPr>
            <w:pStyle w:val="EndNoteBibliography"/>
          </w:pPr>
        </w:pPrChange>
      </w:pPr>
      <w:r w:rsidRPr="00F76D44">
        <w:t xml:space="preserve">Hahn, M. (2014). "The rising threat of fungicide resistance in plant pathogenic fungi: Botrytis as a case study." </w:t>
      </w:r>
      <w:r w:rsidRPr="00F76D44">
        <w:rPr>
          <w:u w:val="single"/>
        </w:rPr>
        <w:t>Journal of chemical biology</w:t>
      </w:r>
      <w:r w:rsidRPr="00F76D44">
        <w:t xml:space="preserve"> </w:t>
      </w:r>
      <w:r w:rsidRPr="00F76D44">
        <w:rPr>
          <w:b/>
        </w:rPr>
        <w:t>7</w:t>
      </w:r>
      <w:r w:rsidRPr="00F76D44">
        <w:t>(4): 133-141.</w:t>
      </w:r>
    </w:p>
    <w:p w14:paraId="7B782CE7" w14:textId="77777777" w:rsidR="0022052D" w:rsidRPr="00F76D44" w:rsidRDefault="0022052D">
      <w:pPr>
        <w:pStyle w:val="EndNoteBibliography"/>
        <w:spacing w:line="360" w:lineRule="auto"/>
        <w:pPrChange w:id="1227" w:author="Jennifer Lockhart" w:date="2018-12-21T15:47:00Z">
          <w:pPr>
            <w:pStyle w:val="EndNoteBibliography"/>
          </w:pPr>
        </w:pPrChange>
      </w:pPr>
      <w:r w:rsidRPr="00F76D44">
        <w:t xml:space="preserve">Hevia, M. A., P. Canessa, H. Müller-Esparza and L. F. Larrondo (2015). "A circadian oscillator in the fungus Botrytis cinerea regulates virulence when infecting Arabidopsis thaliana." </w:t>
      </w:r>
      <w:r w:rsidRPr="00F76D44">
        <w:rPr>
          <w:u w:val="single"/>
        </w:rPr>
        <w:t>Proceedings of the National Academy of Sciences</w:t>
      </w:r>
      <w:r w:rsidRPr="00F76D44">
        <w:t xml:space="preserve"> </w:t>
      </w:r>
      <w:r w:rsidRPr="00F76D44">
        <w:rPr>
          <w:b/>
        </w:rPr>
        <w:t>112</w:t>
      </w:r>
      <w:r w:rsidRPr="00F76D44">
        <w:t>(28): 8744-8749.</w:t>
      </w:r>
    </w:p>
    <w:p w14:paraId="7641C42B" w14:textId="77777777" w:rsidR="0022052D" w:rsidRPr="00F76D44" w:rsidRDefault="0022052D">
      <w:pPr>
        <w:pStyle w:val="EndNoteBibliography"/>
        <w:spacing w:line="360" w:lineRule="auto"/>
        <w:pPrChange w:id="1228" w:author="Jennifer Lockhart" w:date="2018-12-21T15:47:00Z">
          <w:pPr>
            <w:pStyle w:val="EndNoteBibliography"/>
          </w:pPr>
        </w:pPrChange>
      </w:pPr>
      <w:r w:rsidRPr="00F76D44">
        <w:t xml:space="preserve">Hyten, D. L., Q. Song, Y. Zhu, I.-Y. Choi, R. L. Nelson, J. M. Costa, J. E. Specht, R. C. Shoemaker and P. B. Cregan (2006). "Impacts of genetic bottlenecks on soybean genome diversity." </w:t>
      </w:r>
      <w:r w:rsidRPr="00F76D44">
        <w:rPr>
          <w:u w:val="single"/>
        </w:rPr>
        <w:t>Proceedings of the National Academy of Sciences</w:t>
      </w:r>
      <w:r w:rsidRPr="00F76D44">
        <w:t xml:space="preserve"> </w:t>
      </w:r>
      <w:r w:rsidRPr="00F76D44">
        <w:rPr>
          <w:b/>
        </w:rPr>
        <w:t>103</w:t>
      </w:r>
      <w:r w:rsidRPr="00F76D44">
        <w:t>(45): 16666-16671.</w:t>
      </w:r>
    </w:p>
    <w:p w14:paraId="4D1153D8" w14:textId="77777777" w:rsidR="0022052D" w:rsidRPr="00F76D44" w:rsidRDefault="0022052D">
      <w:pPr>
        <w:pStyle w:val="EndNoteBibliography"/>
        <w:spacing w:line="360" w:lineRule="auto"/>
        <w:pPrChange w:id="1229" w:author="Jennifer Lockhart" w:date="2018-12-21T15:47:00Z">
          <w:pPr>
            <w:pStyle w:val="EndNoteBibliography"/>
          </w:pPr>
        </w:pPrChange>
      </w:pPr>
      <w:r w:rsidRPr="00F76D44">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F76D44">
        <w:rPr>
          <w:u w:val="single"/>
        </w:rPr>
        <w:t>Environmental microbiology</w:t>
      </w:r>
      <w:r w:rsidRPr="00F76D44">
        <w:t>.</w:t>
      </w:r>
    </w:p>
    <w:p w14:paraId="68DFC094" w14:textId="77777777" w:rsidR="0022052D" w:rsidRPr="00F76D44" w:rsidRDefault="0022052D">
      <w:pPr>
        <w:pStyle w:val="EndNoteBibliography"/>
        <w:spacing w:line="360" w:lineRule="auto"/>
        <w:pPrChange w:id="1230" w:author="Jennifer Lockhart" w:date="2018-12-21T15:47:00Z">
          <w:pPr>
            <w:pStyle w:val="EndNoteBibliography"/>
          </w:pPr>
        </w:pPrChange>
      </w:pPr>
      <w:r w:rsidRPr="00F76D44">
        <w:t xml:space="preserve">Jombart, T. (2008). "adegenet: a R package for the multivariate analysis of genetic markers." </w:t>
      </w:r>
      <w:r w:rsidRPr="00F76D44">
        <w:rPr>
          <w:u w:val="single"/>
        </w:rPr>
        <w:t>Bioinformatics</w:t>
      </w:r>
      <w:r w:rsidRPr="00F76D44">
        <w:t xml:space="preserve"> </w:t>
      </w:r>
      <w:r w:rsidRPr="00F76D44">
        <w:rPr>
          <w:b/>
        </w:rPr>
        <w:t>24</w:t>
      </w:r>
      <w:r w:rsidRPr="00F76D44">
        <w:t>(11): 1403-1405.</w:t>
      </w:r>
    </w:p>
    <w:p w14:paraId="583AEEAD" w14:textId="77777777" w:rsidR="0022052D" w:rsidRPr="00F76D44" w:rsidRDefault="0022052D">
      <w:pPr>
        <w:pStyle w:val="EndNoteBibliography"/>
        <w:spacing w:line="360" w:lineRule="auto"/>
        <w:pPrChange w:id="1231" w:author="Jennifer Lockhart" w:date="2018-12-21T15:47:00Z">
          <w:pPr>
            <w:pStyle w:val="EndNoteBibliography"/>
          </w:pPr>
        </w:pPrChange>
      </w:pPr>
      <w:r w:rsidRPr="00F76D44">
        <w:t xml:space="preserve">Jones, J. D. and J. L. Dangl (2006). "The plant immune system." </w:t>
      </w:r>
      <w:r w:rsidRPr="00F76D44">
        <w:rPr>
          <w:u w:val="single"/>
        </w:rPr>
        <w:t>Nature</w:t>
      </w:r>
      <w:r w:rsidRPr="00F76D44">
        <w:t xml:space="preserve"> </w:t>
      </w:r>
      <w:r w:rsidRPr="00F76D44">
        <w:rPr>
          <w:b/>
        </w:rPr>
        <w:t>444</w:t>
      </w:r>
      <w:r w:rsidRPr="00F76D44">
        <w:t>(7117): 323-329.</w:t>
      </w:r>
    </w:p>
    <w:p w14:paraId="17C94D81" w14:textId="77777777" w:rsidR="0022052D" w:rsidRPr="00F76D44" w:rsidRDefault="0022052D">
      <w:pPr>
        <w:pStyle w:val="EndNoteBibliography"/>
        <w:spacing w:line="360" w:lineRule="auto"/>
        <w:pPrChange w:id="1232" w:author="Jennifer Lockhart" w:date="2018-12-21T15:47:00Z">
          <w:pPr>
            <w:pStyle w:val="EndNoteBibliography"/>
          </w:pPr>
        </w:pPrChange>
      </w:pPr>
      <w:r w:rsidRPr="00F76D44">
        <w:t xml:space="preserve">Katan, T. (1999). "Current status of vegetative compatibility groups in Fusarium oxysporum." </w:t>
      </w:r>
      <w:r w:rsidRPr="00F76D44">
        <w:rPr>
          <w:u w:val="single"/>
        </w:rPr>
        <w:t>Phytoparasitica</w:t>
      </w:r>
      <w:r w:rsidRPr="00F76D44">
        <w:t xml:space="preserve"> </w:t>
      </w:r>
      <w:r w:rsidRPr="00F76D44">
        <w:rPr>
          <w:b/>
        </w:rPr>
        <w:t>27</w:t>
      </w:r>
      <w:r w:rsidRPr="00F76D44">
        <w:t>(1): 51-64.</w:t>
      </w:r>
    </w:p>
    <w:p w14:paraId="6DFC9FA6" w14:textId="77777777" w:rsidR="0022052D" w:rsidRPr="00F76D44" w:rsidRDefault="0022052D">
      <w:pPr>
        <w:pStyle w:val="EndNoteBibliography"/>
        <w:spacing w:line="360" w:lineRule="auto"/>
        <w:pPrChange w:id="1233" w:author="Jennifer Lockhart" w:date="2018-12-21T15:47:00Z">
          <w:pPr>
            <w:pStyle w:val="EndNoteBibliography"/>
          </w:pPr>
        </w:pPrChange>
      </w:pPr>
      <w:r w:rsidRPr="00F76D44">
        <w:t xml:space="preserve">Keen, N. (1992). "The molecular biology of disease resistance." </w:t>
      </w:r>
      <w:r w:rsidRPr="00F76D44">
        <w:rPr>
          <w:u w:val="single"/>
        </w:rPr>
        <w:t>Plant molecular biology</w:t>
      </w:r>
      <w:r w:rsidRPr="00F76D44">
        <w:t xml:space="preserve"> </w:t>
      </w:r>
      <w:r w:rsidRPr="00F76D44">
        <w:rPr>
          <w:b/>
        </w:rPr>
        <w:t>19</w:t>
      </w:r>
      <w:r w:rsidRPr="00F76D44">
        <w:t>(1): 109-122.</w:t>
      </w:r>
    </w:p>
    <w:p w14:paraId="085F0901" w14:textId="77777777" w:rsidR="0022052D" w:rsidRPr="00F76D44" w:rsidRDefault="0022052D">
      <w:pPr>
        <w:pStyle w:val="EndNoteBibliography"/>
        <w:spacing w:line="360" w:lineRule="auto"/>
        <w:pPrChange w:id="1234" w:author="Jennifer Lockhart" w:date="2018-12-21T15:47:00Z">
          <w:pPr>
            <w:pStyle w:val="EndNoteBibliography"/>
          </w:pPr>
        </w:pPrChange>
      </w:pPr>
      <w:r w:rsidRPr="00F76D44">
        <w:t xml:space="preserve">Kliebenstein, D. J., H. C. Rowe and K. J. Denby (2005). "Secondary metabolites influence Arabidopsis/Botrytis interactions: variation in host production and pathogen sensitivity." </w:t>
      </w:r>
      <w:r w:rsidRPr="00F76D44">
        <w:rPr>
          <w:u w:val="single"/>
        </w:rPr>
        <w:t>The Plant Journal</w:t>
      </w:r>
      <w:r w:rsidRPr="00F76D44">
        <w:t xml:space="preserve"> </w:t>
      </w:r>
      <w:r w:rsidRPr="00F76D44">
        <w:rPr>
          <w:b/>
        </w:rPr>
        <w:t>44</w:t>
      </w:r>
      <w:r w:rsidRPr="00F76D44">
        <w:t>(1): 25-36.</w:t>
      </w:r>
    </w:p>
    <w:p w14:paraId="4996AF95" w14:textId="77777777" w:rsidR="0022052D" w:rsidRPr="00F76D44" w:rsidRDefault="0022052D">
      <w:pPr>
        <w:pStyle w:val="EndNoteBibliography"/>
        <w:spacing w:line="360" w:lineRule="auto"/>
        <w:pPrChange w:id="1235" w:author="Jennifer Lockhart" w:date="2018-12-21T15:47:00Z">
          <w:pPr>
            <w:pStyle w:val="EndNoteBibliography"/>
          </w:pPr>
        </w:pPrChange>
      </w:pPr>
      <w:r w:rsidRPr="00F76D44">
        <w:t xml:space="preserve">Koenig, D., J. M. Jiménez-Gómez, S. Kimura, D. Fulop, D. H. Chitwood, L. R. Headland, R. Kumar, M. F. Covington, U. K. Devisetty and A. V. Tat (2013). "Comparative transcriptomics reveals patterns of selection in domesticated and wild tomato." </w:t>
      </w:r>
      <w:r w:rsidRPr="00F76D44">
        <w:rPr>
          <w:u w:val="single"/>
        </w:rPr>
        <w:t>Proceedings of the National Academy of Sciences</w:t>
      </w:r>
      <w:r w:rsidRPr="00F76D44">
        <w:t xml:space="preserve"> </w:t>
      </w:r>
      <w:r w:rsidRPr="00F76D44">
        <w:rPr>
          <w:b/>
        </w:rPr>
        <w:t>110</w:t>
      </w:r>
      <w:r w:rsidRPr="00F76D44">
        <w:t>(28): E2655-E2662.</w:t>
      </w:r>
    </w:p>
    <w:p w14:paraId="55D28F16" w14:textId="77777777" w:rsidR="0022052D" w:rsidRPr="00F76D44" w:rsidRDefault="0022052D">
      <w:pPr>
        <w:pStyle w:val="EndNoteBibliography"/>
        <w:spacing w:line="360" w:lineRule="auto"/>
        <w:pPrChange w:id="1236" w:author="Jennifer Lockhart" w:date="2018-12-21T15:47:00Z">
          <w:pPr>
            <w:pStyle w:val="EndNoteBibliography"/>
          </w:pPr>
        </w:pPrChange>
      </w:pPr>
      <w:r w:rsidRPr="00F76D44">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F76D44">
        <w:rPr>
          <w:u w:val="single"/>
        </w:rPr>
        <w:t>Plant Physiology</w:t>
      </w:r>
      <w:r w:rsidRPr="00F76D44">
        <w:t>: pp. 00997.02015.</w:t>
      </w:r>
    </w:p>
    <w:p w14:paraId="7999A57E" w14:textId="77777777" w:rsidR="0022052D" w:rsidRPr="00F76D44" w:rsidRDefault="0022052D">
      <w:pPr>
        <w:pStyle w:val="EndNoteBibliography"/>
        <w:spacing w:line="360" w:lineRule="auto"/>
        <w:pPrChange w:id="1237" w:author="Jennifer Lockhart" w:date="2018-12-21T15:47:00Z">
          <w:pPr>
            <w:pStyle w:val="EndNoteBibliography"/>
          </w:pPr>
        </w:pPrChange>
      </w:pPr>
      <w:r w:rsidRPr="00F76D44">
        <w:lastRenderedPageBreak/>
        <w:t xml:space="preserve">Kover, P. X. and B. A. Schaal (2002). "Genetic variation for disease resistance and tolerance among Arabidopsis thaliana accessions." </w:t>
      </w:r>
      <w:r w:rsidRPr="00F76D44">
        <w:rPr>
          <w:u w:val="single"/>
        </w:rPr>
        <w:t>Proceedings of the National Academy of Sciences</w:t>
      </w:r>
      <w:r w:rsidRPr="00F76D44">
        <w:t xml:space="preserve"> </w:t>
      </w:r>
      <w:r w:rsidRPr="00F76D44">
        <w:rPr>
          <w:b/>
        </w:rPr>
        <w:t>99</w:t>
      </w:r>
      <w:r w:rsidRPr="00F76D44">
        <w:t>(17): 11270-11274.</w:t>
      </w:r>
    </w:p>
    <w:p w14:paraId="69E5D1FC" w14:textId="77777777" w:rsidR="0022052D" w:rsidRPr="00F76D44" w:rsidRDefault="0022052D">
      <w:pPr>
        <w:pStyle w:val="EndNoteBibliography"/>
        <w:spacing w:line="360" w:lineRule="auto"/>
        <w:pPrChange w:id="1238" w:author="Jennifer Lockhart" w:date="2018-12-21T15:47:00Z">
          <w:pPr>
            <w:pStyle w:val="EndNoteBibliography"/>
          </w:pPr>
        </w:pPrChange>
      </w:pPr>
      <w:r w:rsidRPr="00F76D44">
        <w:t xml:space="preserve">Kretschmer, M. and M. Hahn (2008). "Fungicide resistance and genetic diversity of Botrytis cinerea isolates from a vineyard in Germany." </w:t>
      </w:r>
      <w:r w:rsidRPr="00F76D44">
        <w:rPr>
          <w:u w:val="single"/>
        </w:rPr>
        <w:t>Journal of Plant Diseases and Protection</w:t>
      </w:r>
      <w:r w:rsidRPr="00F76D44">
        <w:t>: 214-219.</w:t>
      </w:r>
    </w:p>
    <w:p w14:paraId="43BDD945" w14:textId="77777777" w:rsidR="0022052D" w:rsidRPr="00F76D44" w:rsidRDefault="0022052D">
      <w:pPr>
        <w:pStyle w:val="EndNoteBibliography"/>
        <w:spacing w:line="360" w:lineRule="auto"/>
        <w:pPrChange w:id="1239" w:author="Jennifer Lockhart" w:date="2018-12-21T15:47:00Z">
          <w:pPr>
            <w:pStyle w:val="EndNoteBibliography"/>
          </w:pPr>
        </w:pPrChange>
      </w:pPr>
      <w:r w:rsidRPr="00F76D44">
        <w:t xml:space="preserve">Kurtz, S., A. Phillippy, A. L. Delcher, M. Smoot, M. Shumway, C. Antonescu and S. L. Salzberg (2004). "Versatile and open software for comparing large genomes." </w:t>
      </w:r>
      <w:r w:rsidRPr="00F76D44">
        <w:rPr>
          <w:u w:val="single"/>
        </w:rPr>
        <w:t>Genome biology</w:t>
      </w:r>
      <w:r w:rsidRPr="00F76D44">
        <w:t xml:space="preserve"> </w:t>
      </w:r>
      <w:r w:rsidRPr="00F76D44">
        <w:rPr>
          <w:b/>
        </w:rPr>
        <w:t>5</w:t>
      </w:r>
      <w:r w:rsidRPr="00F76D44">
        <w:t>(2): R12.</w:t>
      </w:r>
    </w:p>
    <w:p w14:paraId="6412C286" w14:textId="77777777" w:rsidR="0022052D" w:rsidRPr="00F76D44" w:rsidRDefault="0022052D">
      <w:pPr>
        <w:pStyle w:val="EndNoteBibliography"/>
        <w:spacing w:line="360" w:lineRule="auto"/>
        <w:pPrChange w:id="1240" w:author="Jennifer Lockhart" w:date="2018-12-21T15:47:00Z">
          <w:pPr>
            <w:pStyle w:val="EndNoteBibliography"/>
          </w:pPr>
        </w:pPrChange>
      </w:pPr>
      <w:r w:rsidRPr="00F76D44">
        <w:t xml:space="preserve">Lin, T., G. Zhu, J. Zhang, X. Xu, Q. Yu, Z. Zheng, Z. Zhang, Y. Lun, S. Li and X. Wang (2014). "Genomic analyses provide insights into the history of tomato breeding." </w:t>
      </w:r>
      <w:r w:rsidRPr="00F76D44">
        <w:rPr>
          <w:u w:val="single"/>
        </w:rPr>
        <w:t>Nature genetics</w:t>
      </w:r>
      <w:r w:rsidRPr="00F76D44">
        <w:t xml:space="preserve"> </w:t>
      </w:r>
      <w:r w:rsidRPr="00F76D44">
        <w:rPr>
          <w:b/>
        </w:rPr>
        <w:t>46</w:t>
      </w:r>
      <w:r w:rsidRPr="00F76D44">
        <w:t>(11): 1220.</w:t>
      </w:r>
    </w:p>
    <w:p w14:paraId="13EFB5C5" w14:textId="77777777" w:rsidR="0022052D" w:rsidRPr="00F76D44" w:rsidRDefault="0022052D">
      <w:pPr>
        <w:pStyle w:val="EndNoteBibliography"/>
        <w:spacing w:line="360" w:lineRule="auto"/>
        <w:pPrChange w:id="1241" w:author="Jennifer Lockhart" w:date="2018-12-21T15:47:00Z">
          <w:pPr>
            <w:pStyle w:val="EndNoteBibliography"/>
          </w:pPr>
        </w:pPrChange>
      </w:pPr>
      <w:r w:rsidRPr="00F76D44">
        <w:t xml:space="preserve">Liu, B., Y.-B. Hong, Y.-F. Zhang, X.-H. Li, L. Huang, H.-J. Zhang, D.-Y. Li and F.-M. Song (2014). "Tomato WRKY transcriptional factor SlDRW1 is required for disease resistance against Botrytis cinerea and tolerance to oxidative stress." </w:t>
      </w:r>
      <w:r w:rsidRPr="00F76D44">
        <w:rPr>
          <w:u w:val="single"/>
        </w:rPr>
        <w:t>Plant Science</w:t>
      </w:r>
      <w:r w:rsidRPr="00F76D44">
        <w:t xml:space="preserve"> </w:t>
      </w:r>
      <w:r w:rsidRPr="00F76D44">
        <w:rPr>
          <w:b/>
        </w:rPr>
        <w:t>227</w:t>
      </w:r>
      <w:r w:rsidRPr="00F76D44">
        <w:t>: 145-156.</w:t>
      </w:r>
    </w:p>
    <w:p w14:paraId="5E410EBD" w14:textId="77777777" w:rsidR="0022052D" w:rsidRPr="00F76D44" w:rsidRDefault="0022052D">
      <w:pPr>
        <w:pStyle w:val="EndNoteBibliography"/>
        <w:spacing w:line="360" w:lineRule="auto"/>
        <w:pPrChange w:id="1242" w:author="Jennifer Lockhart" w:date="2018-12-21T15:47:00Z">
          <w:pPr>
            <w:pStyle w:val="EndNoteBibliography"/>
          </w:pPr>
        </w:pPrChange>
      </w:pPr>
      <w:r w:rsidRPr="00F76D44">
        <w:t xml:space="preserve">Loxdale, H. D., G. Lushai and J. A. Harvey (2011). "The evolutionary improbability of ‘generalism’in nature, with special reference to insects." </w:t>
      </w:r>
      <w:r w:rsidRPr="00F76D44">
        <w:rPr>
          <w:u w:val="single"/>
        </w:rPr>
        <w:t>Biological Journal of the Linnean Society</w:t>
      </w:r>
      <w:r w:rsidRPr="00F76D44">
        <w:t xml:space="preserve"> </w:t>
      </w:r>
      <w:r w:rsidRPr="00F76D44">
        <w:rPr>
          <w:b/>
        </w:rPr>
        <w:t>103</w:t>
      </w:r>
      <w:r w:rsidRPr="00F76D44">
        <w:t>(1): 1-18.</w:t>
      </w:r>
    </w:p>
    <w:p w14:paraId="18065152" w14:textId="77777777" w:rsidR="0022052D" w:rsidRPr="00F76D44" w:rsidRDefault="0022052D">
      <w:pPr>
        <w:pStyle w:val="EndNoteBibliography"/>
        <w:spacing w:line="360" w:lineRule="auto"/>
        <w:pPrChange w:id="1243" w:author="Jennifer Lockhart" w:date="2018-12-21T15:47:00Z">
          <w:pPr>
            <w:pStyle w:val="EndNoteBibliography"/>
          </w:pPr>
        </w:pPrChange>
      </w:pPr>
      <w:r w:rsidRPr="00F76D44">
        <w:t xml:space="preserve">Ma, Z. and T. J. Michailides (2005). "Genetic structure of Botrytis cinerea populations from different host plants in California." </w:t>
      </w:r>
      <w:r w:rsidRPr="00F76D44">
        <w:rPr>
          <w:u w:val="single"/>
        </w:rPr>
        <w:t>Plant disease</w:t>
      </w:r>
      <w:r w:rsidRPr="00F76D44">
        <w:t xml:space="preserve"> </w:t>
      </w:r>
      <w:r w:rsidRPr="00F76D44">
        <w:rPr>
          <w:b/>
        </w:rPr>
        <w:t>89</w:t>
      </w:r>
      <w:r w:rsidRPr="00F76D44">
        <w:t>(10): 1083-1089.</w:t>
      </w:r>
    </w:p>
    <w:p w14:paraId="1DE1BB4C" w14:textId="77777777" w:rsidR="0022052D" w:rsidRPr="00F76D44" w:rsidRDefault="0022052D">
      <w:pPr>
        <w:pStyle w:val="EndNoteBibliography"/>
        <w:spacing w:line="360" w:lineRule="auto"/>
        <w:pPrChange w:id="1244" w:author="Jennifer Lockhart" w:date="2018-12-21T15:47:00Z">
          <w:pPr>
            <w:pStyle w:val="EndNoteBibliography"/>
          </w:pPr>
        </w:pPrChange>
      </w:pPr>
      <w:r w:rsidRPr="00F76D44">
        <w:t xml:space="preserve">Martinez, F., D. Blancard, P. Lecomte, C. Levis, B. Dubos and M. Fermaud (2003). "Phenotypic differences between vacuma and transposa subpopulations of Botrytis cinerea." </w:t>
      </w:r>
      <w:r w:rsidRPr="00F76D44">
        <w:rPr>
          <w:u w:val="single"/>
        </w:rPr>
        <w:t>European Journal of Plant Pathology</w:t>
      </w:r>
      <w:r w:rsidRPr="00F76D44">
        <w:t xml:space="preserve"> </w:t>
      </w:r>
      <w:r w:rsidRPr="00F76D44">
        <w:rPr>
          <w:b/>
        </w:rPr>
        <w:t>109</w:t>
      </w:r>
      <w:r w:rsidRPr="00F76D44">
        <w:t>(5): 479-488.</w:t>
      </w:r>
    </w:p>
    <w:p w14:paraId="3BFC9EFE" w14:textId="77777777" w:rsidR="0022052D" w:rsidRPr="00F76D44" w:rsidRDefault="0022052D">
      <w:pPr>
        <w:pStyle w:val="EndNoteBibliography"/>
        <w:spacing w:line="360" w:lineRule="auto"/>
        <w:pPrChange w:id="1245" w:author="Jennifer Lockhart" w:date="2018-12-21T15:47:00Z">
          <w:pPr>
            <w:pStyle w:val="EndNoteBibliography"/>
          </w:pPr>
        </w:pPrChange>
      </w:pPr>
      <w:r w:rsidRPr="00F76D44">
        <w:t xml:space="preserve">Miller, J. and S. Tanksley (1990). "RFLP analysis of phylogenetic relationships and genetic variation in the genus Lycopersicon." </w:t>
      </w:r>
      <w:r w:rsidRPr="00F76D44">
        <w:rPr>
          <w:u w:val="single"/>
        </w:rPr>
        <w:t>TAG Theoretical and Applied Genetics</w:t>
      </w:r>
      <w:r w:rsidRPr="00F76D44">
        <w:t xml:space="preserve"> </w:t>
      </w:r>
      <w:r w:rsidRPr="00F76D44">
        <w:rPr>
          <w:b/>
        </w:rPr>
        <w:t>80</w:t>
      </w:r>
      <w:r w:rsidRPr="00F76D44">
        <w:t>(4): 437-448.</w:t>
      </w:r>
    </w:p>
    <w:p w14:paraId="202EAF42" w14:textId="77777777" w:rsidR="0022052D" w:rsidRPr="00F76D44" w:rsidRDefault="0022052D">
      <w:pPr>
        <w:pStyle w:val="EndNoteBibliography"/>
        <w:spacing w:line="360" w:lineRule="auto"/>
        <w:pPrChange w:id="1246" w:author="Jennifer Lockhart" w:date="2018-12-21T15:47:00Z">
          <w:pPr>
            <w:pStyle w:val="EndNoteBibliography"/>
          </w:pPr>
        </w:pPrChange>
      </w:pPr>
      <w:r w:rsidRPr="00F76D44">
        <w:t xml:space="preserve">Müller, N. A., C. L. Wijnen, A. Srinivasan, M. Ryngajllo, I. Ofner, T. Lin, A. Ranjan, D. West, J. N. Maloof and N. R. Sinha (2016). "Domestication selected for deceleration of the circadian clock in cultivated tomato." </w:t>
      </w:r>
      <w:r w:rsidRPr="00F76D44">
        <w:rPr>
          <w:u w:val="single"/>
        </w:rPr>
        <w:t>Nature genetics</w:t>
      </w:r>
      <w:r w:rsidRPr="00F76D44">
        <w:t xml:space="preserve"> </w:t>
      </w:r>
      <w:r w:rsidRPr="00F76D44">
        <w:rPr>
          <w:b/>
        </w:rPr>
        <w:t>48</w:t>
      </w:r>
      <w:r w:rsidRPr="00F76D44">
        <w:t>(1): 89-93.</w:t>
      </w:r>
    </w:p>
    <w:p w14:paraId="628F85F3" w14:textId="77777777" w:rsidR="0022052D" w:rsidRPr="00F76D44" w:rsidRDefault="0022052D">
      <w:pPr>
        <w:pStyle w:val="EndNoteBibliography"/>
        <w:spacing w:line="360" w:lineRule="auto"/>
        <w:pPrChange w:id="1247" w:author="Jennifer Lockhart" w:date="2018-12-21T15:47:00Z">
          <w:pPr>
            <w:pStyle w:val="EndNoteBibliography"/>
          </w:pPr>
        </w:pPrChange>
      </w:pPr>
      <w:r w:rsidRPr="00F76D44">
        <w:t xml:space="preserve">Nicot, P., A. Moretti, C. Romiti, M. Bardin, C. Caranta and H. Ferriere (2002). "Differences in susceptibility of pruning wounds and leaves to infection by Botrytis cinerea among wild tomato accessions." </w:t>
      </w:r>
      <w:r w:rsidRPr="00F76D44">
        <w:rPr>
          <w:u w:val="single"/>
        </w:rPr>
        <w:t>TGC Report</w:t>
      </w:r>
      <w:r w:rsidRPr="00F76D44">
        <w:t xml:space="preserve"> </w:t>
      </w:r>
      <w:r w:rsidRPr="00F76D44">
        <w:rPr>
          <w:b/>
        </w:rPr>
        <w:t>52</w:t>
      </w:r>
      <w:r w:rsidRPr="00F76D44">
        <w:t>: 24-26.</w:t>
      </w:r>
    </w:p>
    <w:p w14:paraId="6B167265" w14:textId="77777777" w:rsidR="0022052D" w:rsidRPr="00F76D44" w:rsidRDefault="0022052D">
      <w:pPr>
        <w:pStyle w:val="EndNoteBibliography"/>
        <w:spacing w:line="360" w:lineRule="auto"/>
        <w:pPrChange w:id="1248" w:author="Jennifer Lockhart" w:date="2018-12-21T15:47:00Z">
          <w:pPr>
            <w:pStyle w:val="EndNoteBibliography"/>
          </w:pPr>
        </w:pPrChange>
      </w:pPr>
      <w:r w:rsidRPr="00F76D44">
        <w:t xml:space="preserve">Nicot, P. C. and A. Baille (1996). Integrated control of Botrytis cinerea on greenhouse tomatoes. </w:t>
      </w:r>
      <w:r w:rsidRPr="00F76D44">
        <w:rPr>
          <w:u w:val="single"/>
        </w:rPr>
        <w:t>Aerial Plant Surface Microbiology</w:t>
      </w:r>
      <w:r w:rsidRPr="00F76D44">
        <w:t>, Springer</w:t>
      </w:r>
      <w:r w:rsidRPr="00F76D44">
        <w:rPr>
          <w:b/>
        </w:rPr>
        <w:t xml:space="preserve">: </w:t>
      </w:r>
      <w:r w:rsidRPr="00F76D44">
        <w:t>169-189.</w:t>
      </w:r>
    </w:p>
    <w:p w14:paraId="518B74FF" w14:textId="77777777" w:rsidR="0022052D" w:rsidRPr="00F76D44" w:rsidRDefault="0022052D">
      <w:pPr>
        <w:pStyle w:val="EndNoteBibliography"/>
        <w:spacing w:line="360" w:lineRule="auto"/>
        <w:pPrChange w:id="1249" w:author="Jennifer Lockhart" w:date="2018-12-21T15:47:00Z">
          <w:pPr>
            <w:pStyle w:val="EndNoteBibliography"/>
          </w:pPr>
        </w:pPrChange>
      </w:pPr>
      <w:r w:rsidRPr="00F76D44">
        <w:t xml:space="preserve">Nomura, K., M. Melotto and S.-Y. He (2005). "Suppression of host defense in compatible plant–Pseudomonas syringae interactions." </w:t>
      </w:r>
      <w:r w:rsidRPr="00F76D44">
        <w:rPr>
          <w:u w:val="single"/>
        </w:rPr>
        <w:t>Current opinion in plant biology</w:t>
      </w:r>
      <w:r w:rsidRPr="00F76D44">
        <w:t xml:space="preserve"> </w:t>
      </w:r>
      <w:r w:rsidRPr="00F76D44">
        <w:rPr>
          <w:b/>
        </w:rPr>
        <w:t>8</w:t>
      </w:r>
      <w:r w:rsidRPr="00F76D44">
        <w:t>(4): 361-368.</w:t>
      </w:r>
    </w:p>
    <w:p w14:paraId="27A320B2" w14:textId="77777777" w:rsidR="0022052D" w:rsidRPr="00F76D44" w:rsidRDefault="0022052D">
      <w:pPr>
        <w:pStyle w:val="EndNoteBibliography"/>
        <w:spacing w:line="360" w:lineRule="auto"/>
        <w:pPrChange w:id="1250" w:author="Jennifer Lockhart" w:date="2018-12-21T15:47:00Z">
          <w:pPr>
            <w:pStyle w:val="EndNoteBibliography"/>
          </w:pPr>
        </w:pPrChange>
      </w:pPr>
      <w:r w:rsidRPr="00F76D44">
        <w:lastRenderedPageBreak/>
        <w:t xml:space="preserve">Ober, U., W. Huang, M. Magwire, M. Schlather, H. Simianer and T. F. Mackay (2015). "Accounting for genetic architecture improves sequence based genomic prediction for a Drosophila fitness trait." </w:t>
      </w:r>
      <w:r w:rsidRPr="00F76D44">
        <w:rPr>
          <w:u w:val="single"/>
        </w:rPr>
        <w:t>PLoS One</w:t>
      </w:r>
      <w:r w:rsidRPr="00F76D44">
        <w:t xml:space="preserve"> </w:t>
      </w:r>
      <w:r w:rsidRPr="00F76D44">
        <w:rPr>
          <w:b/>
        </w:rPr>
        <w:t>10</w:t>
      </w:r>
      <w:r w:rsidRPr="00F76D44">
        <w:t>(5): e0126880.</w:t>
      </w:r>
    </w:p>
    <w:p w14:paraId="3B9A1DB1" w14:textId="77777777" w:rsidR="0022052D" w:rsidRPr="00F76D44" w:rsidRDefault="0022052D">
      <w:pPr>
        <w:pStyle w:val="EndNoteBibliography"/>
        <w:spacing w:line="360" w:lineRule="auto"/>
        <w:pPrChange w:id="1251" w:author="Jennifer Lockhart" w:date="2018-12-21T15:47:00Z">
          <w:pPr>
            <w:pStyle w:val="EndNoteBibliography"/>
          </w:pPr>
        </w:pPrChange>
      </w:pPr>
      <w:r w:rsidRPr="00F76D44">
        <w:t xml:space="preserve">Ormond, E. L., A. P. Thomas, P. J. Pugh, J. K. Pell and H. E. Roy (2010). "A fungal pathogen in time and space: the population dynamics of Beauveria bassiana in a conifer forest." </w:t>
      </w:r>
      <w:r w:rsidRPr="00F76D44">
        <w:rPr>
          <w:u w:val="single"/>
        </w:rPr>
        <w:t>FEMS microbiology ecology</w:t>
      </w:r>
      <w:r w:rsidRPr="00F76D44">
        <w:t xml:space="preserve"> </w:t>
      </w:r>
      <w:r w:rsidRPr="00F76D44">
        <w:rPr>
          <w:b/>
        </w:rPr>
        <w:t>74</w:t>
      </w:r>
      <w:r w:rsidRPr="00F76D44">
        <w:t>(1): 146-154.</w:t>
      </w:r>
    </w:p>
    <w:p w14:paraId="0674627B" w14:textId="77777777" w:rsidR="0022052D" w:rsidRPr="00F76D44" w:rsidRDefault="0022052D">
      <w:pPr>
        <w:pStyle w:val="EndNoteBibliography"/>
        <w:spacing w:line="360" w:lineRule="auto"/>
        <w:pPrChange w:id="1252" w:author="Jennifer Lockhart" w:date="2018-12-21T15:47:00Z">
          <w:pPr>
            <w:pStyle w:val="EndNoteBibliography"/>
          </w:pPr>
        </w:pPrChange>
      </w:pPr>
      <w:r w:rsidRPr="00F76D44">
        <w:t xml:space="preserve">Panthee, D. R. and F. Chen (2010). "Genomics of fungal disease resistance in tomato." </w:t>
      </w:r>
      <w:r w:rsidRPr="00F76D44">
        <w:rPr>
          <w:u w:val="single"/>
        </w:rPr>
        <w:t>Current genomics</w:t>
      </w:r>
      <w:r w:rsidRPr="00F76D44">
        <w:t xml:space="preserve"> </w:t>
      </w:r>
      <w:r w:rsidRPr="00F76D44">
        <w:rPr>
          <w:b/>
        </w:rPr>
        <w:t>11</w:t>
      </w:r>
      <w:r w:rsidRPr="00F76D44">
        <w:t>(1): 30-39.</w:t>
      </w:r>
    </w:p>
    <w:p w14:paraId="51F561E6" w14:textId="77777777" w:rsidR="0022052D" w:rsidRPr="00F76D44" w:rsidRDefault="0022052D">
      <w:pPr>
        <w:pStyle w:val="EndNoteBibliography"/>
        <w:spacing w:line="360" w:lineRule="auto"/>
        <w:pPrChange w:id="1253" w:author="Jennifer Lockhart" w:date="2018-12-21T15:47:00Z">
          <w:pPr>
            <w:pStyle w:val="EndNoteBibliography"/>
          </w:pPr>
        </w:pPrChange>
      </w:pPr>
      <w:r w:rsidRPr="00F76D44">
        <w:t xml:space="preserve">Parlevliet, J. E. (2002). "Durability of resistance against fungal, bacterial and viral pathogens; present situation." </w:t>
      </w:r>
      <w:r w:rsidRPr="00F76D44">
        <w:rPr>
          <w:u w:val="single"/>
        </w:rPr>
        <w:t>Euphytica</w:t>
      </w:r>
      <w:r w:rsidRPr="00F76D44">
        <w:t xml:space="preserve"> </w:t>
      </w:r>
      <w:r w:rsidRPr="00F76D44">
        <w:rPr>
          <w:b/>
        </w:rPr>
        <w:t>124</w:t>
      </w:r>
      <w:r w:rsidRPr="00F76D44">
        <w:t>(2): 147-156.</w:t>
      </w:r>
    </w:p>
    <w:p w14:paraId="6B0B495B" w14:textId="77777777" w:rsidR="0022052D" w:rsidRPr="00F76D44" w:rsidRDefault="0022052D">
      <w:pPr>
        <w:pStyle w:val="EndNoteBibliography"/>
        <w:spacing w:line="360" w:lineRule="auto"/>
        <w:pPrChange w:id="1254" w:author="Jennifer Lockhart" w:date="2018-12-21T15:47:00Z">
          <w:pPr>
            <w:pStyle w:val="EndNoteBibliography"/>
          </w:pPr>
        </w:pPrChange>
      </w:pPr>
      <w:r w:rsidRPr="00F76D44">
        <w:t xml:space="preserve">Pau, G., F. Fuchs, O. Sklyar, M. Boutros and W. Huber (2010). "EBImage—an R package for image processing with applications to cellular phenotypes." </w:t>
      </w:r>
      <w:r w:rsidRPr="00F76D44">
        <w:rPr>
          <w:u w:val="single"/>
        </w:rPr>
        <w:t>Bioinformatics</w:t>
      </w:r>
      <w:r w:rsidRPr="00F76D44">
        <w:t xml:space="preserve"> </w:t>
      </w:r>
      <w:r w:rsidRPr="00F76D44">
        <w:rPr>
          <w:b/>
        </w:rPr>
        <w:t>26</w:t>
      </w:r>
      <w:r w:rsidRPr="00F76D44">
        <w:t>(7): 979-981.</w:t>
      </w:r>
    </w:p>
    <w:p w14:paraId="3D11029C" w14:textId="77777777" w:rsidR="0022052D" w:rsidRPr="00F76D44" w:rsidRDefault="0022052D">
      <w:pPr>
        <w:pStyle w:val="EndNoteBibliography"/>
        <w:spacing w:line="360" w:lineRule="auto"/>
        <w:pPrChange w:id="1255" w:author="Jennifer Lockhart" w:date="2018-12-21T15:47:00Z">
          <w:pPr>
            <w:pStyle w:val="EndNoteBibliography"/>
          </w:pPr>
        </w:pPrChange>
      </w:pPr>
      <w:r w:rsidRPr="00F76D44">
        <w:t xml:space="preserve">Pedras, M. S. C. and P. W. Ahiahonu (2005). "Metabolism and detoxification of phytoalexins and analogs by phytopathogenic fungi." </w:t>
      </w:r>
      <w:r w:rsidRPr="00F76D44">
        <w:rPr>
          <w:u w:val="single"/>
        </w:rPr>
        <w:t>Phytochemistry</w:t>
      </w:r>
      <w:r w:rsidRPr="00F76D44">
        <w:t xml:space="preserve"> </w:t>
      </w:r>
      <w:r w:rsidRPr="00F76D44">
        <w:rPr>
          <w:b/>
        </w:rPr>
        <w:t>66</w:t>
      </w:r>
      <w:r w:rsidRPr="00F76D44">
        <w:t>(4): 391-411.</w:t>
      </w:r>
    </w:p>
    <w:p w14:paraId="32B7E785" w14:textId="77777777" w:rsidR="0022052D" w:rsidRPr="00F76D44" w:rsidRDefault="0022052D">
      <w:pPr>
        <w:pStyle w:val="EndNoteBibliography"/>
        <w:spacing w:line="360" w:lineRule="auto"/>
        <w:pPrChange w:id="1256" w:author="Jennifer Lockhart" w:date="2018-12-21T15:47:00Z">
          <w:pPr>
            <w:pStyle w:val="EndNoteBibliography"/>
          </w:pPr>
        </w:pPrChange>
      </w:pPr>
      <w:r w:rsidRPr="00F76D44">
        <w:t xml:space="preserve">Pedras, M. S. C., S. Hossain and R. B. Snitynsky (2011). "Detoxification of cruciferous phytoalexins in Botrytis cinerea: Spontaneous dimerization of a camalexin metabolite." </w:t>
      </w:r>
      <w:r w:rsidRPr="00F76D44">
        <w:rPr>
          <w:u w:val="single"/>
        </w:rPr>
        <w:t>Phytochemistry</w:t>
      </w:r>
      <w:r w:rsidRPr="00F76D44">
        <w:t xml:space="preserve"> </w:t>
      </w:r>
      <w:r w:rsidRPr="00F76D44">
        <w:rPr>
          <w:b/>
        </w:rPr>
        <w:t>72</w:t>
      </w:r>
      <w:r w:rsidRPr="00F76D44">
        <w:t>(2): 199-206.</w:t>
      </w:r>
    </w:p>
    <w:p w14:paraId="29537E35" w14:textId="77777777" w:rsidR="0022052D" w:rsidRPr="00F76D44" w:rsidRDefault="0022052D">
      <w:pPr>
        <w:pStyle w:val="EndNoteBibliography"/>
        <w:spacing w:line="360" w:lineRule="auto"/>
        <w:pPrChange w:id="1257" w:author="Jennifer Lockhart" w:date="2018-12-21T15:47:00Z">
          <w:pPr>
            <w:pStyle w:val="EndNoteBibliography"/>
          </w:pPr>
        </w:pPrChange>
      </w:pPr>
      <w:r w:rsidRPr="00F76D44">
        <w:t xml:space="preserve">Peralta, I., D. Spooner and S. Knapp (2008). "The taxonomy of tomatoes: a revision of wild tomatoes (Solanum section Lycopersicon) and their outgroup relatives in sections Juglandifolium and Lycopersicoides." </w:t>
      </w:r>
      <w:r w:rsidRPr="00F76D44">
        <w:rPr>
          <w:u w:val="single"/>
        </w:rPr>
        <w:t>Syst Bot Monogr</w:t>
      </w:r>
      <w:r w:rsidRPr="00F76D44">
        <w:t xml:space="preserve"> </w:t>
      </w:r>
      <w:r w:rsidRPr="00F76D44">
        <w:rPr>
          <w:b/>
        </w:rPr>
        <w:t>84</w:t>
      </w:r>
      <w:r w:rsidRPr="00F76D44">
        <w:t>: 1-186.</w:t>
      </w:r>
    </w:p>
    <w:p w14:paraId="75532658" w14:textId="77777777" w:rsidR="0022052D" w:rsidRPr="00F76D44" w:rsidRDefault="0022052D">
      <w:pPr>
        <w:pStyle w:val="EndNoteBibliography"/>
        <w:spacing w:line="360" w:lineRule="auto"/>
        <w:pPrChange w:id="1258" w:author="Jennifer Lockhart" w:date="2018-12-21T15:47:00Z">
          <w:pPr>
            <w:pStyle w:val="EndNoteBibliography"/>
          </w:pPr>
        </w:pPrChange>
      </w:pPr>
      <w:r w:rsidRPr="00F76D44">
        <w:t xml:space="preserve">Pieterse, C. M., D. Van der Does, C. Zamioudis, A. Leon-Reyes and S. C. Van Wees (2012). "Hormonal modulation of plant immunity." </w:t>
      </w:r>
      <w:r w:rsidRPr="00F76D44">
        <w:rPr>
          <w:u w:val="single"/>
        </w:rPr>
        <w:t>Annual review of cell and developmental biology</w:t>
      </w:r>
      <w:r w:rsidRPr="00F76D44">
        <w:t xml:space="preserve"> </w:t>
      </w:r>
      <w:r w:rsidRPr="00F76D44">
        <w:rPr>
          <w:b/>
        </w:rPr>
        <w:t>28</w:t>
      </w:r>
      <w:r w:rsidRPr="00F76D44">
        <w:t>: 489-521.</w:t>
      </w:r>
    </w:p>
    <w:p w14:paraId="13A79CFD" w14:textId="77777777" w:rsidR="0022052D" w:rsidRPr="00F76D44" w:rsidRDefault="0022052D">
      <w:pPr>
        <w:pStyle w:val="EndNoteBibliography"/>
        <w:spacing w:line="360" w:lineRule="auto"/>
        <w:pPrChange w:id="1259" w:author="Jennifer Lockhart" w:date="2018-12-21T15:47:00Z">
          <w:pPr>
            <w:pStyle w:val="EndNoteBibliography"/>
          </w:pPr>
        </w:pPrChange>
      </w:pPr>
      <w:r w:rsidRPr="00F76D44">
        <w:t xml:space="preserve">Poland, J. A., P. J. Balint-Kurti, R. J. Wisser, R. C. Pratt and R. J. Nelson (2009). "Shades of gray: the world of quantitative disease resistance." </w:t>
      </w:r>
      <w:r w:rsidRPr="00F76D44">
        <w:rPr>
          <w:u w:val="single"/>
        </w:rPr>
        <w:t>Trends in plant science</w:t>
      </w:r>
      <w:r w:rsidRPr="00F76D44">
        <w:t xml:space="preserve"> </w:t>
      </w:r>
      <w:r w:rsidRPr="00F76D44">
        <w:rPr>
          <w:b/>
        </w:rPr>
        <w:t>14</w:t>
      </w:r>
      <w:r w:rsidRPr="00F76D44">
        <w:t>(1): 21-29.</w:t>
      </w:r>
    </w:p>
    <w:p w14:paraId="093F5777" w14:textId="77777777" w:rsidR="0022052D" w:rsidRPr="00F76D44" w:rsidRDefault="0022052D">
      <w:pPr>
        <w:pStyle w:val="EndNoteBibliography"/>
        <w:spacing w:line="360" w:lineRule="auto"/>
        <w:pPrChange w:id="1260" w:author="Jennifer Lockhart" w:date="2018-12-21T15:47:00Z">
          <w:pPr>
            <w:pStyle w:val="EndNoteBibliography"/>
          </w:pPr>
        </w:pPrChange>
      </w:pPr>
      <w:r w:rsidRPr="00F76D44">
        <w:t xml:space="preserve">Quidde, T., P. Büttner and P. Tudzynski (1999). "Evidence for three different specific saponin-detoxifying activities in Botrytis cinerea and cloning and functional analysis of a gene coding for a putative avenacinase." </w:t>
      </w:r>
      <w:r w:rsidRPr="00F76D44">
        <w:rPr>
          <w:u w:val="single"/>
        </w:rPr>
        <w:t>European Journal of Plant Pathology</w:t>
      </w:r>
      <w:r w:rsidRPr="00F76D44">
        <w:t xml:space="preserve"> </w:t>
      </w:r>
      <w:r w:rsidRPr="00F76D44">
        <w:rPr>
          <w:b/>
        </w:rPr>
        <w:t>105</w:t>
      </w:r>
      <w:r w:rsidRPr="00F76D44">
        <w:t>(3): 273-283.</w:t>
      </w:r>
    </w:p>
    <w:p w14:paraId="6D823B9F" w14:textId="77777777" w:rsidR="0022052D" w:rsidRPr="00F76D44" w:rsidRDefault="0022052D">
      <w:pPr>
        <w:pStyle w:val="EndNoteBibliography"/>
        <w:spacing w:line="360" w:lineRule="auto"/>
        <w:pPrChange w:id="1261" w:author="Jennifer Lockhart" w:date="2018-12-21T15:47:00Z">
          <w:pPr>
            <w:pStyle w:val="EndNoteBibliography"/>
          </w:pPr>
        </w:pPrChange>
      </w:pPr>
      <w:r w:rsidRPr="00F76D44">
        <w:t xml:space="preserve">Quidde, T., A. Osbourn and P. Tudzynski (1998). "Detoxification of α-tomatine by Botrytis cinerea." </w:t>
      </w:r>
      <w:r w:rsidRPr="00F76D44">
        <w:rPr>
          <w:u w:val="single"/>
        </w:rPr>
        <w:t>Physiological and Molecular Plant Pathology</w:t>
      </w:r>
      <w:r w:rsidRPr="00F76D44">
        <w:t xml:space="preserve"> </w:t>
      </w:r>
      <w:r w:rsidRPr="00F76D44">
        <w:rPr>
          <w:b/>
        </w:rPr>
        <w:t>52</w:t>
      </w:r>
      <w:r w:rsidRPr="00F76D44">
        <w:t>(3): 151-165.</w:t>
      </w:r>
    </w:p>
    <w:p w14:paraId="3C1D9200" w14:textId="77777777" w:rsidR="0022052D" w:rsidRPr="00F76D44" w:rsidRDefault="0022052D">
      <w:pPr>
        <w:pStyle w:val="EndNoteBibliography"/>
        <w:spacing w:line="360" w:lineRule="auto"/>
        <w:pPrChange w:id="1262" w:author="Jennifer Lockhart" w:date="2018-12-21T15:47:00Z">
          <w:pPr>
            <w:pStyle w:val="EndNoteBibliography"/>
          </w:pPr>
        </w:pPrChange>
      </w:pPr>
      <w:r w:rsidRPr="00F76D44">
        <w:t xml:space="preserve">R Development Core Team (2008). "R: A language and environment for statistical computing." </w:t>
      </w:r>
      <w:r w:rsidRPr="00F76D44">
        <w:rPr>
          <w:u w:val="single"/>
        </w:rPr>
        <w:t>R Foundation for Statistical Computing,Vienna, Austria. ISBN 3-900051-07-0</w:t>
      </w:r>
      <w:r w:rsidRPr="00F76D44">
        <w:t>.</w:t>
      </w:r>
    </w:p>
    <w:p w14:paraId="5F6ED5A4" w14:textId="77777777" w:rsidR="0022052D" w:rsidRPr="00F76D44" w:rsidRDefault="0022052D">
      <w:pPr>
        <w:pStyle w:val="EndNoteBibliography"/>
        <w:spacing w:line="360" w:lineRule="auto"/>
        <w:pPrChange w:id="1263" w:author="Jennifer Lockhart" w:date="2018-12-21T15:47:00Z">
          <w:pPr>
            <w:pStyle w:val="EndNoteBibliography"/>
          </w:pPr>
        </w:pPrChange>
      </w:pPr>
      <w:r w:rsidRPr="00F76D44">
        <w:t xml:space="preserve">Romanazzi, G. and S. Droby (2016). Control Strategies for Postharvest Grey Mould on Fruit Crops. </w:t>
      </w:r>
      <w:r w:rsidRPr="00F76D44">
        <w:rPr>
          <w:u w:val="single"/>
        </w:rPr>
        <w:t>Botrytis–the Fungus, the Pathogen and its Management in Agricultural Systems</w:t>
      </w:r>
      <w:r w:rsidRPr="00F76D44">
        <w:t>, Springer</w:t>
      </w:r>
      <w:r w:rsidRPr="00F76D44">
        <w:rPr>
          <w:b/>
        </w:rPr>
        <w:t xml:space="preserve">: </w:t>
      </w:r>
      <w:r w:rsidRPr="00F76D44">
        <w:t>217-228.</w:t>
      </w:r>
    </w:p>
    <w:p w14:paraId="416D2AAF" w14:textId="77777777" w:rsidR="0022052D" w:rsidRPr="00F76D44" w:rsidRDefault="0022052D">
      <w:pPr>
        <w:pStyle w:val="EndNoteBibliography"/>
        <w:spacing w:line="360" w:lineRule="auto"/>
        <w:pPrChange w:id="1264" w:author="Jennifer Lockhart" w:date="2018-12-21T15:47:00Z">
          <w:pPr>
            <w:pStyle w:val="EndNoteBibliography"/>
          </w:pPr>
        </w:pPrChange>
      </w:pPr>
      <w:r w:rsidRPr="00F76D44">
        <w:lastRenderedPageBreak/>
        <w:t xml:space="preserve">Rosenthal, J. P. and R. Dirzo (1997). "Effects of life history, domestication and agronomic selection on plant defence against insects: evidence from maizes and wild relatives." </w:t>
      </w:r>
      <w:r w:rsidRPr="00F76D44">
        <w:rPr>
          <w:u w:val="single"/>
        </w:rPr>
        <w:t>Evolutionary Ecology</w:t>
      </w:r>
      <w:r w:rsidRPr="00F76D44">
        <w:t xml:space="preserve"> </w:t>
      </w:r>
      <w:r w:rsidRPr="00F76D44">
        <w:rPr>
          <w:b/>
        </w:rPr>
        <w:t>11</w:t>
      </w:r>
      <w:r w:rsidRPr="00F76D44">
        <w:t>(3): 337-355.</w:t>
      </w:r>
    </w:p>
    <w:p w14:paraId="10B9221E" w14:textId="77777777" w:rsidR="0022052D" w:rsidRPr="00F76D44" w:rsidRDefault="0022052D">
      <w:pPr>
        <w:pStyle w:val="EndNoteBibliography"/>
        <w:spacing w:line="360" w:lineRule="auto"/>
        <w:pPrChange w:id="1265" w:author="Jennifer Lockhart" w:date="2018-12-21T15:47:00Z">
          <w:pPr>
            <w:pStyle w:val="EndNoteBibliography"/>
          </w:pPr>
        </w:pPrChange>
      </w:pPr>
      <w:r w:rsidRPr="00F76D44">
        <w:t xml:space="preserve">Rowe, H. C. and D. J. Kliebenstein (2007). "Elevated genetic variation within virulence-associated Botrytis cinerea polygalacturonase loci." </w:t>
      </w:r>
      <w:r w:rsidRPr="00F76D44">
        <w:rPr>
          <w:u w:val="single"/>
        </w:rPr>
        <w:t>Molecular Plant-Microbe Interactions</w:t>
      </w:r>
      <w:r w:rsidRPr="00F76D44">
        <w:t xml:space="preserve"> </w:t>
      </w:r>
      <w:r w:rsidRPr="00F76D44">
        <w:rPr>
          <w:b/>
        </w:rPr>
        <w:t>20</w:t>
      </w:r>
      <w:r w:rsidRPr="00F76D44">
        <w:t>(9): 1126-1137.</w:t>
      </w:r>
    </w:p>
    <w:p w14:paraId="485E8F56" w14:textId="77777777" w:rsidR="0022052D" w:rsidRPr="00F76D44" w:rsidRDefault="0022052D">
      <w:pPr>
        <w:pStyle w:val="EndNoteBibliography"/>
        <w:spacing w:line="360" w:lineRule="auto"/>
        <w:pPrChange w:id="1266" w:author="Jennifer Lockhart" w:date="2018-12-21T15:47:00Z">
          <w:pPr>
            <w:pStyle w:val="EndNoteBibliography"/>
          </w:pPr>
        </w:pPrChange>
      </w:pPr>
      <w:r w:rsidRPr="00F76D44">
        <w:t xml:space="preserve">Rowe, H. C. and D. J. Kliebenstein (2008). "Complex genetics control natural variation in Arabidopsis thaliana resistance to Botrytis cinerea." </w:t>
      </w:r>
      <w:r w:rsidRPr="00F76D44">
        <w:rPr>
          <w:u w:val="single"/>
        </w:rPr>
        <w:t>Genetics</w:t>
      </w:r>
      <w:r w:rsidRPr="00F76D44">
        <w:t xml:space="preserve"> </w:t>
      </w:r>
      <w:r w:rsidRPr="00F76D44">
        <w:rPr>
          <w:b/>
        </w:rPr>
        <w:t>180</w:t>
      </w:r>
      <w:r w:rsidRPr="00F76D44">
        <w:t>(4): 2237-2250.</w:t>
      </w:r>
    </w:p>
    <w:p w14:paraId="5B1A58DD" w14:textId="77777777" w:rsidR="0022052D" w:rsidRPr="00F76D44" w:rsidRDefault="0022052D">
      <w:pPr>
        <w:pStyle w:val="EndNoteBibliography"/>
        <w:spacing w:line="360" w:lineRule="auto"/>
        <w:pPrChange w:id="1267" w:author="Jennifer Lockhart" w:date="2018-12-21T15:47:00Z">
          <w:pPr>
            <w:pStyle w:val="EndNoteBibliography"/>
          </w:pPr>
        </w:pPrChange>
      </w:pPr>
      <w:r w:rsidRPr="00F76D44">
        <w:t xml:space="preserve">Rowe, H. C., J. W. Walley, J. Corwin, E. K.-F. Chan, K. Dehesh and D. J. Kliebenstein (2010). "Deficiencies in jasmonate-mediated plant defense reveal quantitative variation in Botrytis cinerea pathogenesis." </w:t>
      </w:r>
      <w:r w:rsidRPr="00F76D44">
        <w:rPr>
          <w:u w:val="single"/>
        </w:rPr>
        <w:t>PLoS Pathog</w:t>
      </w:r>
      <w:r w:rsidRPr="00F76D44">
        <w:t xml:space="preserve"> </w:t>
      </w:r>
      <w:r w:rsidRPr="00F76D44">
        <w:rPr>
          <w:b/>
        </w:rPr>
        <w:t>6</w:t>
      </w:r>
      <w:r w:rsidRPr="00F76D44">
        <w:t>(4): e1000861.</w:t>
      </w:r>
    </w:p>
    <w:p w14:paraId="078A7CE8" w14:textId="77777777" w:rsidR="0022052D" w:rsidRPr="00F76D44" w:rsidRDefault="0022052D">
      <w:pPr>
        <w:pStyle w:val="EndNoteBibliography"/>
        <w:spacing w:line="360" w:lineRule="auto"/>
        <w:pPrChange w:id="1268" w:author="Jennifer Lockhart" w:date="2018-12-21T15:47:00Z">
          <w:pPr>
            <w:pStyle w:val="EndNoteBibliography"/>
          </w:pPr>
        </w:pPrChange>
      </w:pPr>
      <w:r w:rsidRPr="00F76D44">
        <w:t xml:space="preserve">Samuel, S., T. Veloukas, A. Papavasileiou and G. S. Karaoglanidis (2012). "Differences in frequency of transposable elements presence in Botrytis cinerea populations from several hosts in Greece." </w:t>
      </w:r>
      <w:r w:rsidRPr="00F76D44">
        <w:rPr>
          <w:u w:val="single"/>
        </w:rPr>
        <w:t>Plant disease</w:t>
      </w:r>
      <w:r w:rsidRPr="00F76D44">
        <w:t xml:space="preserve"> </w:t>
      </w:r>
      <w:r w:rsidRPr="00F76D44">
        <w:rPr>
          <w:b/>
        </w:rPr>
        <w:t>96</w:t>
      </w:r>
      <w:r w:rsidRPr="00F76D44">
        <w:t>(9): 1286-1290.</w:t>
      </w:r>
    </w:p>
    <w:p w14:paraId="33680603" w14:textId="77777777" w:rsidR="0022052D" w:rsidRPr="00F76D44" w:rsidRDefault="0022052D">
      <w:pPr>
        <w:pStyle w:val="EndNoteBibliography"/>
        <w:spacing w:line="360" w:lineRule="auto"/>
        <w:pPrChange w:id="1269" w:author="Jennifer Lockhart" w:date="2018-12-21T15:47:00Z">
          <w:pPr>
            <w:pStyle w:val="EndNoteBibliography"/>
          </w:pPr>
        </w:pPrChange>
      </w:pPr>
      <w:r w:rsidRPr="00F76D44">
        <w:t xml:space="preserve">Sauerbrunn, N. and N. L. Schlaich (2004). "PCC1: a merging point for pathogen defence and circadian signalling in Arabidopsis." </w:t>
      </w:r>
      <w:r w:rsidRPr="00F76D44">
        <w:rPr>
          <w:u w:val="single"/>
        </w:rPr>
        <w:t>Planta</w:t>
      </w:r>
      <w:r w:rsidRPr="00F76D44">
        <w:t xml:space="preserve"> </w:t>
      </w:r>
      <w:r w:rsidRPr="00F76D44">
        <w:rPr>
          <w:b/>
        </w:rPr>
        <w:t>218</w:t>
      </w:r>
      <w:r w:rsidRPr="00F76D44">
        <w:t>(4): 552-561.</w:t>
      </w:r>
    </w:p>
    <w:p w14:paraId="3E024316" w14:textId="77777777" w:rsidR="0022052D" w:rsidRPr="00F76D44" w:rsidRDefault="0022052D">
      <w:pPr>
        <w:pStyle w:val="EndNoteBibliography"/>
        <w:spacing w:line="360" w:lineRule="auto"/>
        <w:pPrChange w:id="1270" w:author="Jennifer Lockhart" w:date="2018-12-21T15:47:00Z">
          <w:pPr>
            <w:pStyle w:val="EndNoteBibliography"/>
          </w:pPr>
        </w:pPrChange>
      </w:pPr>
      <w:r w:rsidRPr="00F76D44">
        <w:t xml:space="preserve">Schumacher, J., J.-M. Pradier, A. Simon, S. Traeger, J. Moraga, I. G. Collado, M. Viaud and B. Tudzynski (2012). "Natural variation in the VELVET gene bcvel1 affects virulence and light-dependent differentiation in Botrytis cinerea." </w:t>
      </w:r>
      <w:r w:rsidRPr="00F76D44">
        <w:rPr>
          <w:u w:val="single"/>
        </w:rPr>
        <w:t>PLoS One</w:t>
      </w:r>
      <w:r w:rsidRPr="00F76D44">
        <w:t xml:space="preserve"> </w:t>
      </w:r>
      <w:r w:rsidRPr="00F76D44">
        <w:rPr>
          <w:b/>
        </w:rPr>
        <w:t>7</w:t>
      </w:r>
      <w:r w:rsidRPr="00F76D44">
        <w:t>(10): e47840.</w:t>
      </w:r>
    </w:p>
    <w:p w14:paraId="3F5D1CDB" w14:textId="77777777" w:rsidR="0022052D" w:rsidRPr="00F76D44" w:rsidRDefault="0022052D">
      <w:pPr>
        <w:pStyle w:val="EndNoteBibliography"/>
        <w:spacing w:line="360" w:lineRule="auto"/>
        <w:pPrChange w:id="1271" w:author="Jennifer Lockhart" w:date="2018-12-21T15:47:00Z">
          <w:pPr>
            <w:pStyle w:val="EndNoteBibliography"/>
          </w:pPr>
        </w:pPrChange>
      </w:pPr>
      <w:r w:rsidRPr="00F76D44">
        <w:t xml:space="preserve">Shen, X., M. Alam, F. Fikse and L. Rönnegård (2013). "A novel generalized ridge regression method for quantitative genetics." </w:t>
      </w:r>
      <w:r w:rsidRPr="00F76D44">
        <w:rPr>
          <w:u w:val="single"/>
        </w:rPr>
        <w:t>Genetics</w:t>
      </w:r>
      <w:r w:rsidRPr="00F76D44">
        <w:t xml:space="preserve"> </w:t>
      </w:r>
      <w:r w:rsidRPr="00F76D44">
        <w:rPr>
          <w:b/>
        </w:rPr>
        <w:t>193</w:t>
      </w:r>
      <w:r w:rsidRPr="00F76D44">
        <w:t>(4): 1255-1268.</w:t>
      </w:r>
    </w:p>
    <w:p w14:paraId="6FE3972B" w14:textId="77777777" w:rsidR="0022052D" w:rsidRPr="00F76D44" w:rsidRDefault="0022052D">
      <w:pPr>
        <w:pStyle w:val="EndNoteBibliography"/>
        <w:spacing w:line="360" w:lineRule="auto"/>
        <w:pPrChange w:id="1272" w:author="Jennifer Lockhart" w:date="2018-12-21T15:47:00Z">
          <w:pPr>
            <w:pStyle w:val="EndNoteBibliography"/>
          </w:pPr>
        </w:pPrChange>
      </w:pPr>
      <w:r w:rsidRPr="00F76D44">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F76D44">
        <w:rPr>
          <w:u w:val="single"/>
        </w:rPr>
        <w:t>Molecular plant-microbe interactions</w:t>
      </w:r>
      <w:r w:rsidRPr="00F76D44">
        <w:t xml:space="preserve"> </w:t>
      </w:r>
      <w:r w:rsidRPr="00F76D44">
        <w:rPr>
          <w:b/>
        </w:rPr>
        <w:t>18</w:t>
      </w:r>
      <w:r w:rsidRPr="00F76D44">
        <w:t>(6): 602-612.</w:t>
      </w:r>
    </w:p>
    <w:p w14:paraId="5E1899C0" w14:textId="77777777" w:rsidR="0022052D" w:rsidRPr="00F76D44" w:rsidRDefault="0022052D">
      <w:pPr>
        <w:pStyle w:val="EndNoteBibliography"/>
        <w:spacing w:line="360" w:lineRule="auto"/>
        <w:pPrChange w:id="1273" w:author="Jennifer Lockhart" w:date="2018-12-21T15:47:00Z">
          <w:pPr>
            <w:pStyle w:val="EndNoteBibliography"/>
          </w:pPr>
        </w:pPrChange>
      </w:pPr>
      <w:r w:rsidRPr="00F76D44">
        <w:t xml:space="preserve">Sim, S.-C., G. Durstewitz, J. Plieske, R. Wieseke, M. W. Ganal, A. Van Deynze, J. P. Hamilton, C. R. Buell, M. Causse and S. Wijeratne (2012). "Development of a large SNP genotyping array and generation of high-density genetic maps in tomato." </w:t>
      </w:r>
      <w:r w:rsidRPr="00F76D44">
        <w:rPr>
          <w:u w:val="single"/>
        </w:rPr>
        <w:t>PloS one</w:t>
      </w:r>
      <w:r w:rsidRPr="00F76D44">
        <w:t xml:space="preserve"> </w:t>
      </w:r>
      <w:r w:rsidRPr="00F76D44">
        <w:rPr>
          <w:b/>
        </w:rPr>
        <w:t>7</w:t>
      </w:r>
      <w:r w:rsidRPr="00F76D44">
        <w:t>(7): e40563.</w:t>
      </w:r>
    </w:p>
    <w:p w14:paraId="4CC3A3D8" w14:textId="77777777" w:rsidR="0022052D" w:rsidRPr="00F76D44" w:rsidRDefault="0022052D">
      <w:pPr>
        <w:pStyle w:val="EndNoteBibliography"/>
        <w:spacing w:line="360" w:lineRule="auto"/>
        <w:pPrChange w:id="1274" w:author="Jennifer Lockhart" w:date="2018-12-21T15:47:00Z">
          <w:pPr>
            <w:pStyle w:val="EndNoteBibliography"/>
          </w:pPr>
        </w:pPrChange>
      </w:pPr>
      <w:r w:rsidRPr="00F76D44">
        <w:t>Smale, M. (1996). "Understanding global trends in the use of wheat diversity and international flows of wheat genetic resources."</w:t>
      </w:r>
    </w:p>
    <w:p w14:paraId="04D603B5" w14:textId="77777777" w:rsidR="0022052D" w:rsidRPr="00F76D44" w:rsidRDefault="0022052D">
      <w:pPr>
        <w:pStyle w:val="EndNoteBibliography"/>
        <w:spacing w:line="360" w:lineRule="auto"/>
        <w:pPrChange w:id="1275" w:author="Jennifer Lockhart" w:date="2018-12-21T15:47:00Z">
          <w:pPr>
            <w:pStyle w:val="EndNoteBibliography"/>
          </w:pPr>
        </w:pPrChange>
      </w:pPr>
      <w:r w:rsidRPr="00F76D44">
        <w:t xml:space="preserve">Staats, M. and J. A. van Kan (2012). "Genome update of Botrytis cinerea strains B05. 10 and T4." </w:t>
      </w:r>
      <w:r w:rsidRPr="00F76D44">
        <w:rPr>
          <w:u w:val="single"/>
        </w:rPr>
        <w:t>Eukaryotic cell</w:t>
      </w:r>
      <w:r w:rsidRPr="00F76D44">
        <w:t xml:space="preserve"> </w:t>
      </w:r>
      <w:r w:rsidRPr="00F76D44">
        <w:rPr>
          <w:b/>
        </w:rPr>
        <w:t>11</w:t>
      </w:r>
      <w:r w:rsidRPr="00F76D44">
        <w:t>(11): 1413-1414.</w:t>
      </w:r>
    </w:p>
    <w:p w14:paraId="73E9D92B" w14:textId="77777777" w:rsidR="0022052D" w:rsidRPr="00F76D44" w:rsidRDefault="0022052D">
      <w:pPr>
        <w:pStyle w:val="EndNoteBibliography"/>
        <w:spacing w:line="360" w:lineRule="auto"/>
        <w:pPrChange w:id="1276" w:author="Jennifer Lockhart" w:date="2018-12-21T15:47:00Z">
          <w:pPr>
            <w:pStyle w:val="EndNoteBibliography"/>
          </w:pPr>
        </w:pPrChange>
      </w:pPr>
      <w:r w:rsidRPr="00F76D44">
        <w:lastRenderedPageBreak/>
        <w:t xml:space="preserve">Stefanato, F. L., E. Abou‐Mansour, A. Buchala, M. Kretschmer, A. Mosbach, M. Hahn, C. G. Bochet, J. P. Métraux and H. j. Schoonbeek (2009). "The ABC transporter BcatrB from Botrytis cinerea exports camalexin and is a virulence factor on Arabidopsis thaliana." </w:t>
      </w:r>
      <w:r w:rsidRPr="00F76D44">
        <w:rPr>
          <w:u w:val="single"/>
        </w:rPr>
        <w:t>The Plant Journal</w:t>
      </w:r>
      <w:r w:rsidRPr="00F76D44">
        <w:t xml:space="preserve"> </w:t>
      </w:r>
      <w:r w:rsidRPr="00F76D44">
        <w:rPr>
          <w:b/>
        </w:rPr>
        <w:t>58</w:t>
      </w:r>
      <w:r w:rsidRPr="00F76D44">
        <w:t>(3): 499-510.</w:t>
      </w:r>
    </w:p>
    <w:p w14:paraId="5FD920BE" w14:textId="77777777" w:rsidR="0022052D" w:rsidRPr="00F76D44" w:rsidRDefault="0022052D">
      <w:pPr>
        <w:pStyle w:val="EndNoteBibliography"/>
        <w:spacing w:line="360" w:lineRule="auto"/>
        <w:pPrChange w:id="1277" w:author="Jennifer Lockhart" w:date="2018-12-21T15:47:00Z">
          <w:pPr>
            <w:pStyle w:val="EndNoteBibliography"/>
          </w:pPr>
        </w:pPrChange>
      </w:pPr>
      <w:r w:rsidRPr="00F76D44">
        <w:t xml:space="preserve">Stukenbrock, E. H. and B. A. McDonald (2008). "The origins of plant pathogens in agro-ecosystems." </w:t>
      </w:r>
      <w:r w:rsidRPr="00F76D44">
        <w:rPr>
          <w:u w:val="single"/>
        </w:rPr>
        <w:t>Annu. Rev. Phytopathol.</w:t>
      </w:r>
      <w:r w:rsidRPr="00F76D44">
        <w:t xml:space="preserve"> </w:t>
      </w:r>
      <w:r w:rsidRPr="00F76D44">
        <w:rPr>
          <w:b/>
        </w:rPr>
        <w:t>46</w:t>
      </w:r>
      <w:r w:rsidRPr="00F76D44">
        <w:t>: 75-100.</w:t>
      </w:r>
    </w:p>
    <w:p w14:paraId="1B1A1F79" w14:textId="77777777" w:rsidR="0022052D" w:rsidRPr="00F76D44" w:rsidRDefault="0022052D">
      <w:pPr>
        <w:pStyle w:val="EndNoteBibliography"/>
        <w:spacing w:line="360" w:lineRule="auto"/>
        <w:pPrChange w:id="1278" w:author="Jennifer Lockhart" w:date="2018-12-21T15:47:00Z">
          <w:pPr>
            <w:pStyle w:val="EndNoteBibliography"/>
          </w:pPr>
        </w:pPrChange>
      </w:pPr>
      <w:r w:rsidRPr="00F76D44">
        <w:t xml:space="preserve">Talas, F., R. Kalih, T. Miedaner and B. A. McDonald (2016). "Genome-wide association study identifies novel candidate genes for aggressiveness, deoxynivalenol production, and azole sensitivity in natural field populations of Fusarium graminearum." </w:t>
      </w:r>
      <w:r w:rsidRPr="00F76D44">
        <w:rPr>
          <w:u w:val="single"/>
        </w:rPr>
        <w:t>Molecular Plant-Microbe Interactions</w:t>
      </w:r>
      <w:r w:rsidRPr="00F76D44">
        <w:t xml:space="preserve"> </w:t>
      </w:r>
      <w:r w:rsidRPr="00F76D44">
        <w:rPr>
          <w:b/>
        </w:rPr>
        <w:t>29</w:t>
      </w:r>
      <w:r w:rsidRPr="00F76D44">
        <w:t>(5): 417-430.</w:t>
      </w:r>
    </w:p>
    <w:p w14:paraId="78A7DC4E" w14:textId="77777777" w:rsidR="0022052D" w:rsidRPr="00F76D44" w:rsidRDefault="0022052D">
      <w:pPr>
        <w:pStyle w:val="EndNoteBibliography"/>
        <w:spacing w:line="360" w:lineRule="auto"/>
        <w:pPrChange w:id="1279" w:author="Jennifer Lockhart" w:date="2018-12-21T15:47:00Z">
          <w:pPr>
            <w:pStyle w:val="EndNoteBibliography"/>
          </w:pPr>
        </w:pPrChange>
      </w:pPr>
      <w:r w:rsidRPr="00F76D44">
        <w:t xml:space="preserve">Tanksley, S. D. (2004). "The genetic, developmental, and molecular bases of fruit size and shape variation in tomato." </w:t>
      </w:r>
      <w:r w:rsidRPr="00F76D44">
        <w:rPr>
          <w:u w:val="single"/>
        </w:rPr>
        <w:t>The plant cell</w:t>
      </w:r>
      <w:r w:rsidRPr="00F76D44">
        <w:t xml:space="preserve"> </w:t>
      </w:r>
      <w:r w:rsidRPr="00F76D44">
        <w:rPr>
          <w:b/>
        </w:rPr>
        <w:t>16</w:t>
      </w:r>
      <w:r w:rsidRPr="00F76D44">
        <w:t>(suppl 1): S181-S189.</w:t>
      </w:r>
    </w:p>
    <w:p w14:paraId="68AB0050" w14:textId="77777777" w:rsidR="0022052D" w:rsidRPr="00F76D44" w:rsidRDefault="0022052D">
      <w:pPr>
        <w:pStyle w:val="EndNoteBibliography"/>
        <w:spacing w:line="360" w:lineRule="auto"/>
        <w:pPrChange w:id="1280" w:author="Jennifer Lockhart" w:date="2018-12-21T15:47:00Z">
          <w:pPr>
            <w:pStyle w:val="EndNoteBibliography"/>
          </w:pPr>
        </w:pPrChange>
      </w:pPr>
      <w:r w:rsidRPr="00F76D44">
        <w:t xml:space="preserve">Tanksley, S. D. and S. R. McCouch (1997). "Seed banks and molecular maps: unlocking genetic potential from the wild." </w:t>
      </w:r>
      <w:r w:rsidRPr="00F76D44">
        <w:rPr>
          <w:u w:val="single"/>
        </w:rPr>
        <w:t>Science</w:t>
      </w:r>
      <w:r w:rsidRPr="00F76D44">
        <w:t xml:space="preserve"> </w:t>
      </w:r>
      <w:r w:rsidRPr="00F76D44">
        <w:rPr>
          <w:b/>
        </w:rPr>
        <w:t>277</w:t>
      </w:r>
      <w:r w:rsidRPr="00F76D44">
        <w:t>(5329): 1063-1066.</w:t>
      </w:r>
    </w:p>
    <w:p w14:paraId="61C20544" w14:textId="77777777" w:rsidR="0022052D" w:rsidRPr="00F76D44" w:rsidRDefault="0022052D">
      <w:pPr>
        <w:pStyle w:val="EndNoteBibliography"/>
        <w:spacing w:line="360" w:lineRule="auto"/>
        <w:pPrChange w:id="1281" w:author="Jennifer Lockhart" w:date="2018-12-21T15:47:00Z">
          <w:pPr>
            <w:pStyle w:val="EndNoteBibliography"/>
          </w:pPr>
        </w:pPrChange>
      </w:pPr>
      <w:r w:rsidRPr="00F76D44">
        <w:t xml:space="preserve">Ten Have, A., W. Mulder, J. Visser and J. A. van Kan (1998). "The endopolygalacturonase gene Bcpg1 is required for full virulence of Botrytis cinerea." </w:t>
      </w:r>
      <w:r w:rsidRPr="00F76D44">
        <w:rPr>
          <w:u w:val="single"/>
        </w:rPr>
        <w:t>Molecular Plant-Microbe Interactions</w:t>
      </w:r>
      <w:r w:rsidRPr="00F76D44">
        <w:t xml:space="preserve"> </w:t>
      </w:r>
      <w:r w:rsidRPr="00F76D44">
        <w:rPr>
          <w:b/>
        </w:rPr>
        <w:t>11</w:t>
      </w:r>
      <w:r w:rsidRPr="00F76D44">
        <w:t>(10): 1009-1016.</w:t>
      </w:r>
    </w:p>
    <w:p w14:paraId="757B9D89" w14:textId="77777777" w:rsidR="0022052D" w:rsidRPr="00F76D44" w:rsidRDefault="0022052D">
      <w:pPr>
        <w:pStyle w:val="EndNoteBibliography"/>
        <w:spacing w:line="360" w:lineRule="auto"/>
        <w:pPrChange w:id="1282" w:author="Jennifer Lockhart" w:date="2018-12-21T15:47:00Z">
          <w:pPr>
            <w:pStyle w:val="EndNoteBibliography"/>
          </w:pPr>
        </w:pPrChange>
      </w:pPr>
      <w:r w:rsidRPr="00F76D44">
        <w:t xml:space="preserve">Ten Have, A., R. van Berloo, P. Lindhout and J. A. van Kan (2007). "Partial stem and leaf resistance against the fungal pathogen Botrytis cinerea in wild relatives of tomato." </w:t>
      </w:r>
      <w:r w:rsidRPr="00F76D44">
        <w:rPr>
          <w:u w:val="single"/>
        </w:rPr>
        <w:t>European journal of plant pathology</w:t>
      </w:r>
      <w:r w:rsidRPr="00F76D44">
        <w:t xml:space="preserve"> </w:t>
      </w:r>
      <w:r w:rsidRPr="00F76D44">
        <w:rPr>
          <w:b/>
        </w:rPr>
        <w:t>117</w:t>
      </w:r>
      <w:r w:rsidRPr="00F76D44">
        <w:t>(2): 153-166.</w:t>
      </w:r>
    </w:p>
    <w:p w14:paraId="093CA72B" w14:textId="77777777" w:rsidR="0022052D" w:rsidRPr="00F76D44" w:rsidRDefault="0022052D">
      <w:pPr>
        <w:pStyle w:val="EndNoteBibliography"/>
        <w:spacing w:line="360" w:lineRule="auto"/>
        <w:pPrChange w:id="1283" w:author="Jennifer Lockhart" w:date="2018-12-21T15:47:00Z">
          <w:pPr>
            <w:pStyle w:val="EndNoteBibliography"/>
          </w:pPr>
        </w:pPrChange>
      </w:pPr>
      <w:r w:rsidRPr="00F76D44">
        <w:t xml:space="preserve">Tiffin, P. and D. A. Moeller (2006). "Molecular evolution of plant immune system genes." </w:t>
      </w:r>
      <w:r w:rsidRPr="00F76D44">
        <w:rPr>
          <w:u w:val="single"/>
        </w:rPr>
        <w:t>Trends in genetics</w:t>
      </w:r>
      <w:r w:rsidRPr="00F76D44">
        <w:t xml:space="preserve"> </w:t>
      </w:r>
      <w:r w:rsidRPr="00F76D44">
        <w:rPr>
          <w:b/>
        </w:rPr>
        <w:t>22</w:t>
      </w:r>
      <w:r w:rsidRPr="00F76D44">
        <w:t>(12): 662-670.</w:t>
      </w:r>
    </w:p>
    <w:p w14:paraId="4F9C0AB9" w14:textId="77777777" w:rsidR="0022052D" w:rsidRPr="00F76D44" w:rsidRDefault="0022052D">
      <w:pPr>
        <w:pStyle w:val="EndNoteBibliography"/>
        <w:spacing w:line="360" w:lineRule="auto"/>
        <w:pPrChange w:id="1284" w:author="Jennifer Lockhart" w:date="2018-12-21T15:47:00Z">
          <w:pPr>
            <w:pStyle w:val="EndNoteBibliography"/>
          </w:pPr>
        </w:pPrChange>
      </w:pPr>
      <w:r w:rsidRPr="00F76D44">
        <w:t xml:space="preserve">Valette-Collet, O., A. Cimerman, P. Reignault, C. Levis and M. Boccara (2003). "Disruption of Botrytis cinerea pectin methylesterase gene Bcpme1 reduces virulence on several host plants." </w:t>
      </w:r>
      <w:r w:rsidRPr="00F76D44">
        <w:rPr>
          <w:u w:val="single"/>
        </w:rPr>
        <w:t>Molecular Plant-Microbe Interactions</w:t>
      </w:r>
      <w:r w:rsidRPr="00F76D44">
        <w:t xml:space="preserve"> </w:t>
      </w:r>
      <w:r w:rsidRPr="00F76D44">
        <w:rPr>
          <w:b/>
        </w:rPr>
        <w:t>16</w:t>
      </w:r>
      <w:r w:rsidRPr="00F76D44">
        <w:t>(4): 360-367.</w:t>
      </w:r>
    </w:p>
    <w:p w14:paraId="2B416AFD" w14:textId="77777777" w:rsidR="0022052D" w:rsidRPr="00F76D44" w:rsidRDefault="0022052D">
      <w:pPr>
        <w:pStyle w:val="EndNoteBibliography"/>
        <w:spacing w:line="360" w:lineRule="auto"/>
        <w:pPrChange w:id="1285" w:author="Jennifer Lockhart" w:date="2018-12-21T15:47:00Z">
          <w:pPr>
            <w:pStyle w:val="EndNoteBibliography"/>
          </w:pPr>
        </w:pPrChange>
      </w:pPr>
      <w:r w:rsidRPr="00F76D44">
        <w:t xml:space="preserve">Vleeshouwers, V. G. and R. P. Oliver (2014). "Effectors as tools in disease resistance breeding against biotrophic, hemibiotrophic, and necrotrophic plant pathogens." </w:t>
      </w:r>
      <w:r w:rsidRPr="00F76D44">
        <w:rPr>
          <w:u w:val="single"/>
        </w:rPr>
        <w:t>Molecular plant-microbe interactions</w:t>
      </w:r>
      <w:r w:rsidRPr="00F76D44">
        <w:t xml:space="preserve"> </w:t>
      </w:r>
      <w:r w:rsidRPr="00F76D44">
        <w:rPr>
          <w:b/>
        </w:rPr>
        <w:t>27</w:t>
      </w:r>
      <w:r w:rsidRPr="00F76D44">
        <w:t>(3): 196-206.</w:t>
      </w:r>
    </w:p>
    <w:p w14:paraId="414DD7B0" w14:textId="77777777" w:rsidR="0022052D" w:rsidRPr="00F76D44" w:rsidRDefault="0022052D">
      <w:pPr>
        <w:pStyle w:val="EndNoteBibliography"/>
        <w:spacing w:line="360" w:lineRule="auto"/>
        <w:pPrChange w:id="1286" w:author="Jennifer Lockhart" w:date="2018-12-21T15:47:00Z">
          <w:pPr>
            <w:pStyle w:val="EndNoteBibliography"/>
          </w:pPr>
        </w:pPrChange>
      </w:pPr>
      <w:r w:rsidRPr="00F76D44">
        <w:t xml:space="preserve">Weyman, P. D., Z. Pan, Q. Feng, D. G. Gilchrist and R. M. Bostock (2006). "A circadian rhythm-regulated tomato gene is induced by arachidonic acid and Phythophthora infestans infection." </w:t>
      </w:r>
      <w:r w:rsidRPr="00F76D44">
        <w:rPr>
          <w:u w:val="single"/>
        </w:rPr>
        <w:t>Plant physiology</w:t>
      </w:r>
      <w:r w:rsidRPr="00F76D44">
        <w:t xml:space="preserve"> </w:t>
      </w:r>
      <w:r w:rsidRPr="00F76D44">
        <w:rPr>
          <w:b/>
        </w:rPr>
        <w:t>140</w:t>
      </w:r>
      <w:r w:rsidRPr="00F76D44">
        <w:t>(1): 235-248.</w:t>
      </w:r>
    </w:p>
    <w:p w14:paraId="052D63B7" w14:textId="77777777" w:rsidR="0022052D" w:rsidRPr="00F76D44" w:rsidRDefault="0022052D">
      <w:pPr>
        <w:pStyle w:val="EndNoteBibliography"/>
        <w:spacing w:line="360" w:lineRule="auto"/>
        <w:pPrChange w:id="1287" w:author="Jennifer Lockhart" w:date="2018-12-21T15:47:00Z">
          <w:pPr>
            <w:pStyle w:val="EndNoteBibliography"/>
          </w:pPr>
        </w:pPrChange>
      </w:pPr>
      <w:r w:rsidRPr="00F76D44">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F76D44">
        <w:rPr>
          <w:u w:val="single"/>
        </w:rPr>
        <w:t>Frontiers in plant science</w:t>
      </w:r>
      <w:r w:rsidRPr="00F76D44">
        <w:t xml:space="preserve"> </w:t>
      </w:r>
      <w:r w:rsidRPr="00F76D44">
        <w:rPr>
          <w:b/>
        </w:rPr>
        <w:t>8</w:t>
      </w:r>
      <w:r w:rsidRPr="00F76D44">
        <w:t>.</w:t>
      </w:r>
    </w:p>
    <w:p w14:paraId="5B04BE9A" w14:textId="77777777" w:rsidR="0022052D" w:rsidRPr="00F76D44" w:rsidRDefault="0022052D">
      <w:pPr>
        <w:pStyle w:val="EndNoteBibliography"/>
        <w:spacing w:line="360" w:lineRule="auto"/>
        <w:pPrChange w:id="1288" w:author="Jennifer Lockhart" w:date="2018-12-21T15:47:00Z">
          <w:pPr>
            <w:pStyle w:val="EndNoteBibliography"/>
          </w:pPr>
        </w:pPrChange>
      </w:pPr>
      <w:r w:rsidRPr="00F76D44">
        <w:lastRenderedPageBreak/>
        <w:t xml:space="preserve">Zhang, L., A. Khan, D. Nino-Liu and M. Foolad (2002). "A molecular linkage map of tomato displaying chromosomal locations of resistance gene analogs based on a Lycopersicon esculentum× Lycopersicon hirsutum cross." </w:t>
      </w:r>
      <w:r w:rsidRPr="00F76D44">
        <w:rPr>
          <w:u w:val="single"/>
        </w:rPr>
        <w:t>Genome</w:t>
      </w:r>
      <w:r w:rsidRPr="00F76D44">
        <w:t xml:space="preserve"> </w:t>
      </w:r>
      <w:r w:rsidRPr="00F76D44">
        <w:rPr>
          <w:b/>
        </w:rPr>
        <w:t>45</w:t>
      </w:r>
      <w:r w:rsidRPr="00F76D44">
        <w:t>(1): 133-146.</w:t>
      </w:r>
    </w:p>
    <w:p w14:paraId="6577C821" w14:textId="77777777" w:rsidR="0022052D" w:rsidRPr="00F76D44" w:rsidRDefault="0022052D">
      <w:pPr>
        <w:pStyle w:val="EndNoteBibliography"/>
        <w:spacing w:line="360" w:lineRule="auto"/>
        <w:pPrChange w:id="1289" w:author="Jennifer Lockhart" w:date="2018-12-21T15:47:00Z">
          <w:pPr>
            <w:pStyle w:val="EndNoteBibliography"/>
          </w:pPr>
        </w:pPrChange>
      </w:pPr>
      <w:r w:rsidRPr="00F76D44">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F76D44">
        <w:rPr>
          <w:u w:val="single"/>
        </w:rPr>
        <w:t>The Plant Cell</w:t>
      </w:r>
      <w:r w:rsidRPr="00F76D44">
        <w:t>: tpc. 00348.02017.</w:t>
      </w:r>
    </w:p>
    <w:p w14:paraId="6756BF31" w14:textId="77777777" w:rsidR="0022052D" w:rsidRPr="00F76D44" w:rsidRDefault="0022052D">
      <w:pPr>
        <w:pStyle w:val="EndNoteBibliography"/>
        <w:spacing w:line="360" w:lineRule="auto"/>
        <w:pPrChange w:id="1290" w:author="Jennifer Lockhart" w:date="2018-12-21T15:47:00Z">
          <w:pPr>
            <w:pStyle w:val="EndNoteBibliography"/>
          </w:pPr>
        </w:pPrChange>
      </w:pPr>
      <w:r w:rsidRPr="00F76D44">
        <w:t xml:space="preserve">Zipfel, C., S. Robatzek, L. Navarro and E. J. Oakeley (2004). "Bacterial disease resistance in Arabidopsis through flagellin perception." </w:t>
      </w:r>
      <w:r w:rsidRPr="00F76D44">
        <w:rPr>
          <w:u w:val="single"/>
        </w:rPr>
        <w:t>Nature</w:t>
      </w:r>
      <w:r w:rsidRPr="00F76D44">
        <w:t xml:space="preserve"> </w:t>
      </w:r>
      <w:r w:rsidRPr="00F76D44">
        <w:rPr>
          <w:b/>
        </w:rPr>
        <w:t>428</w:t>
      </w:r>
      <w:r w:rsidRPr="00F76D44">
        <w:t>(6984): 764.</w:t>
      </w:r>
    </w:p>
    <w:p w14:paraId="751EE135" w14:textId="77777777" w:rsidR="0022052D" w:rsidRPr="00F76D44" w:rsidRDefault="0022052D">
      <w:pPr>
        <w:pStyle w:val="EndNoteBibliography"/>
        <w:spacing w:line="360" w:lineRule="auto"/>
        <w:pPrChange w:id="1291" w:author="Jennifer Lockhart" w:date="2018-12-21T15:47:00Z">
          <w:pPr>
            <w:pStyle w:val="EndNoteBibliography"/>
          </w:pPr>
        </w:pPrChange>
      </w:pPr>
      <w:r w:rsidRPr="00F76D44">
        <w:t xml:space="preserve">Züst, T. and A. A. Agrawal (2017). "Trade-offs between plant growth and defense against insect herbivory: an emerging mechanistic synthesis." </w:t>
      </w:r>
      <w:r w:rsidRPr="00F76D44">
        <w:rPr>
          <w:u w:val="single"/>
        </w:rPr>
        <w:t>Annual review of plant biology</w:t>
      </w:r>
      <w:r w:rsidRPr="00F76D44">
        <w:t xml:space="preserve"> </w:t>
      </w:r>
      <w:r w:rsidRPr="00F76D44">
        <w:rPr>
          <w:b/>
        </w:rPr>
        <w:t>68</w:t>
      </w:r>
      <w:r w:rsidRPr="00F76D44">
        <w:t>: 513-534.</w:t>
      </w:r>
    </w:p>
    <w:p w14:paraId="4FDF3002" w14:textId="22CB87A1" w:rsidR="0097612A" w:rsidRPr="008C1BDB" w:rsidRDefault="00416136">
      <w:pPr>
        <w:spacing w:line="360" w:lineRule="auto"/>
        <w:ind w:left="720" w:hanging="720"/>
        <w:rPr>
          <w:rFonts w:ascii="Arial" w:hAnsi="Arial" w:cs="Arial"/>
          <w:sz w:val="24"/>
          <w:szCs w:val="24"/>
        </w:rPr>
        <w:pPrChange w:id="1292" w:author="Jennifer Lockhart" w:date="2018-12-21T15:47:00Z">
          <w:pPr>
            <w:spacing w:line="480" w:lineRule="auto"/>
            <w:ind w:left="720" w:hanging="720"/>
          </w:pPr>
        </w:pPrChange>
      </w:pPr>
      <w:r w:rsidRPr="00F76D44">
        <w:rPr>
          <w:rFonts w:ascii="Arial" w:hAnsi="Arial" w:cs="Arial"/>
          <w:sz w:val="24"/>
          <w:szCs w:val="24"/>
        </w:rPr>
        <w:fldChar w:fldCharType="end"/>
      </w:r>
    </w:p>
    <w:sectPr w:rsidR="0097612A" w:rsidRPr="008C1BDB" w:rsidSect="00B770AF">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Jennifer Lockhart" w:date="2018-12-24T08:55:00Z" w:initials="JL">
    <w:p w14:paraId="4D50D2CF" w14:textId="32990E4A"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bCs/>
        </w:rPr>
        <w:t>TPC often posts links to articles on Twitter. If you or your coauthors/institutions have Twitter addresses that you would like us to tag when we post your article, please add them as a comment in the manuscript or email them to me.</w:t>
      </w:r>
    </w:p>
  </w:comment>
  <w:comment w:id="20" w:author="N S" w:date="2019-01-02T17:49:00Z" w:initials="NS">
    <w:p w14:paraId="2ED02FD7" w14:textId="77777777" w:rsidR="0058062B" w:rsidRDefault="0058062B">
      <w:pPr>
        <w:pStyle w:val="CommentText"/>
      </w:pPr>
      <w:r>
        <w:rPr>
          <w:rStyle w:val="CommentReference"/>
        </w:rPr>
        <w:annotationRef/>
      </w:r>
      <w:r>
        <w:t>Twitter addresses:</w:t>
      </w:r>
    </w:p>
    <w:p w14:paraId="0B534A80" w14:textId="77777777" w:rsidR="0058062B" w:rsidRDefault="0058062B">
      <w:pPr>
        <w:pStyle w:val="CommentText"/>
      </w:pPr>
      <w:r>
        <w:t>Nicole: @nic0lise</w:t>
      </w:r>
    </w:p>
    <w:p w14:paraId="79DB603F" w14:textId="75C95D2E" w:rsidR="0058062B" w:rsidRDefault="0058062B">
      <w:pPr>
        <w:pStyle w:val="CommentText"/>
      </w:pPr>
      <w:r>
        <w:t>Dan: @</w:t>
      </w:r>
      <w:proofErr w:type="spellStart"/>
      <w:r>
        <w:t>SpicyBotrytis</w:t>
      </w:r>
      <w:proofErr w:type="spellEnd"/>
    </w:p>
  </w:comment>
  <w:comment w:id="51" w:author="Jennifer Lockhart" w:date="2018-12-24T08:55:00Z" w:initials="JL">
    <w:p w14:paraId="73B49E2F" w14:textId="39C35906"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OK? I added this to stress the importance of the study for a general audience.</w:t>
      </w:r>
    </w:p>
  </w:comment>
  <w:comment w:id="52" w:author="N S" w:date="2019-01-03T10:14:00Z" w:initials="NS">
    <w:p w14:paraId="5FACA90E" w14:textId="4082CB52" w:rsidR="0058062B" w:rsidRDefault="0058062B">
      <w:pPr>
        <w:pStyle w:val="CommentText"/>
      </w:pPr>
      <w:r>
        <w:rPr>
          <w:rStyle w:val="CommentReference"/>
        </w:rPr>
        <w:annotationRef/>
      </w:r>
      <w:r>
        <w:t>Yes!</w:t>
      </w:r>
    </w:p>
  </w:comment>
  <w:comment w:id="152" w:author="Jennifer Lockhart" w:date="2018-12-24T08:55:00Z" w:initials="JL">
    <w:p w14:paraId="17AA00CC" w14:textId="3BF91B00"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OK?</w:t>
      </w:r>
    </w:p>
  </w:comment>
  <w:comment w:id="153" w:author="N S" w:date="2019-01-03T10:15:00Z" w:initials="NS">
    <w:p w14:paraId="686368D3" w14:textId="1E17C9E1" w:rsidR="00D901B9" w:rsidRDefault="00D901B9">
      <w:pPr>
        <w:pStyle w:val="CommentText"/>
      </w:pPr>
      <w:r>
        <w:rPr>
          <w:rStyle w:val="CommentReference"/>
        </w:rPr>
        <w:annotationRef/>
      </w:r>
      <w:r>
        <w:t>Yes</w:t>
      </w:r>
    </w:p>
  </w:comment>
  <w:comment w:id="172" w:author="Jennifer Lockhart" w:date="2018-12-24T08:55:00Z" w:initials="JL">
    <w:p w14:paraId="1660365D" w14:textId="38B44079"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 xml:space="preserve">Would it be suitable to say “hours post infection (HPI)” here? </w:t>
      </w:r>
    </w:p>
  </w:comment>
  <w:comment w:id="487" w:author="Jennifer Lockhart" w:date="2018-12-24T08:55:00Z" w:initials="JL">
    <w:p w14:paraId="3B237FC7" w14:textId="28D792AD"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cite Figure 2 before citing this figure. You may prefer to renumber the figures.</w:t>
      </w:r>
    </w:p>
  </w:comment>
  <w:comment w:id="558" w:author="Jennifer Lockhart" w:date="2018-12-24T08:55:00Z" w:initials="JL">
    <w:p w14:paraId="0774B383" w14:textId="22C64D0C"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 xml:space="preserve">I changed this to eliminate claims of </w:t>
      </w:r>
      <w:proofErr w:type="gramStart"/>
      <w:r w:rsidRPr="00CA4412">
        <w:rPr>
          <w:rFonts w:ascii="Arial" w:hAnsi="Arial"/>
        </w:rPr>
        <w:t>first priority</w:t>
      </w:r>
      <w:proofErr w:type="gramEnd"/>
      <w:r w:rsidRPr="00CA4412">
        <w:rPr>
          <w:rFonts w:ascii="Arial" w:hAnsi="Arial"/>
        </w:rPr>
        <w:t>.</w:t>
      </w:r>
    </w:p>
  </w:comment>
  <w:comment w:id="605" w:author="Jennifer Lockhart" w:date="2018-12-24T08:59:00Z" w:initials="JL">
    <w:p w14:paraId="13C883E8" w14:textId="3D8380D9" w:rsidR="0058062B" w:rsidRPr="00CA4412" w:rsidRDefault="0058062B">
      <w:pPr>
        <w:pStyle w:val="CommentText"/>
        <w:rPr>
          <w:rFonts w:ascii="Arial" w:hAnsi="Arial"/>
        </w:rPr>
      </w:pPr>
      <w:r w:rsidRPr="00CA4412">
        <w:rPr>
          <w:rStyle w:val="CommentReference"/>
          <w:rFonts w:ascii="Arial" w:hAnsi="Arial"/>
          <w:sz w:val="20"/>
          <w:szCs w:val="20"/>
        </w:rPr>
        <w:annotationRef/>
      </w:r>
      <w:r>
        <w:rPr>
          <w:rFonts w:ascii="Arial" w:hAnsi="Arial"/>
        </w:rPr>
        <w:t>Please mention the light level</w:t>
      </w:r>
      <w:r w:rsidRPr="00CA4412">
        <w:rPr>
          <w:rFonts w:ascii="Arial" w:hAnsi="Arial"/>
        </w:rPr>
        <w:t>.</w:t>
      </w:r>
    </w:p>
  </w:comment>
  <w:comment w:id="612" w:author="Jennifer Lockhart" w:date="2018-12-24T08:55:00Z" w:initials="JL">
    <w:p w14:paraId="30BD08BF" w14:textId="15B18B38"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check this.</w:t>
      </w:r>
    </w:p>
  </w:comment>
  <w:comment w:id="613" w:author="Jennifer Lockhart" w:date="2018-12-24T08:55:00Z" w:initials="JL">
    <w:p w14:paraId="5D72257B" w14:textId="6719A11F"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include details about light quality, including the wavelength of light used/bulb type.</w:t>
      </w:r>
    </w:p>
  </w:comment>
  <w:comment w:id="639" w:author="Jennifer Lockhart" w:date="2018-12-24T08:55:00Z" w:initials="JL">
    <w:p w14:paraId="7EA0B7AB" w14:textId="75662E20"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mention the light level.</w:t>
      </w:r>
    </w:p>
  </w:comment>
  <w:comment w:id="673" w:author="Jennifer Lockhart" w:date="2018-12-24T08:55:00Z" w:initials="JL">
    <w:p w14:paraId="0FDA11D1" w14:textId="25B76F8B"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use the Equation function in Word for all equations.</w:t>
      </w:r>
    </w:p>
  </w:comment>
  <w:comment w:id="692" w:author="Jennifer Lockhart" w:date="2018-12-24T08:55:00Z" w:initials="JL">
    <w:p w14:paraId="0F27D36E" w14:textId="0527436E"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Accession numbers of genes identified or used in this study should be listed here. Feel free to refer to a supplemental data set if you wish. Please see the letter and Instructions for Authors for details.</w:t>
      </w:r>
    </w:p>
  </w:comment>
  <w:comment w:id="717" w:author="Jennifer Lockhart" w:date="2018-12-24T08:55:00Z" w:initials="JL">
    <w:p w14:paraId="76F46532" w14:textId="4ED534E3"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italicize species names in the supplemental data pdf file.</w:t>
      </w:r>
    </w:p>
  </w:comment>
  <w:comment w:id="718" w:author="Jennifer Lockhart" w:date="2018-12-24T08:55:00Z" w:initials="JL">
    <w:p w14:paraId="7B5A4BA1" w14:textId="5994466C"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 xml:space="preserve">Please check the grammar in this supplemental figure legend (“Each </w:t>
      </w:r>
      <w:r w:rsidRPr="00CA4412">
        <w:rPr>
          <w:rFonts w:ascii="Arial" w:hAnsi="Arial"/>
          <w:i/>
        </w:rPr>
        <w:t xml:space="preserve">B. cinerea </w:t>
      </w:r>
      <w:r w:rsidRPr="00CA4412">
        <w:rPr>
          <w:rFonts w:ascii="Arial" w:hAnsi="Arial"/>
        </w:rPr>
        <w:t>isolate is a straight line…”).</w:t>
      </w:r>
    </w:p>
  </w:comment>
  <w:comment w:id="723" w:author="Jennifer Lockhart" w:date="2018-12-24T08:55:00Z" w:initials="JL">
    <w:p w14:paraId="5E3079CB" w14:textId="13A7C933"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change “Table S1” to “Supplemental Data Set 1”, etc. in the Excel files.</w:t>
      </w:r>
    </w:p>
  </w:comment>
  <w:comment w:id="726" w:author="Jennifer Lockhart" w:date="2018-12-24T09:00:00Z" w:initials="JL">
    <w:p w14:paraId="186D7121" w14:textId="77777777" w:rsidR="00D901B9" w:rsidRPr="00CA4412" w:rsidRDefault="00D901B9" w:rsidP="00D901B9">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add the title to this supplemental dat</w:t>
      </w:r>
      <w:r>
        <w:rPr>
          <w:rFonts w:ascii="Arial" w:hAnsi="Arial"/>
        </w:rPr>
        <w:t>a set.</w:t>
      </w:r>
    </w:p>
  </w:comment>
  <w:comment w:id="728" w:author="Jennifer Lockhart" w:date="2018-12-24T08:55:00Z" w:initials="JL">
    <w:p w14:paraId="15D3E714" w14:textId="0C963875"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use this slightly revised title in the Excel file.</w:t>
      </w:r>
    </w:p>
  </w:comment>
  <w:comment w:id="764" w:author="Jennifer Lockhart" w:date="2018-12-24T08:55:00Z" w:initials="JL">
    <w:p w14:paraId="0D3371C7" w14:textId="791509CE" w:rsidR="0058062B" w:rsidRPr="00CA4412" w:rsidRDefault="0058062B" w:rsidP="008C24DE">
      <w:pPr>
        <w:rPr>
          <w:rFonts w:ascii="Arial" w:hAnsi="Arial" w:cs="Times New Roman"/>
          <w:sz w:val="20"/>
          <w:szCs w:val="20"/>
        </w:rPr>
      </w:pPr>
      <w:r w:rsidRPr="00CA4412">
        <w:rPr>
          <w:rStyle w:val="CommentReference"/>
          <w:rFonts w:ascii="Arial" w:hAnsi="Arial"/>
          <w:sz w:val="20"/>
          <w:szCs w:val="20"/>
        </w:rPr>
        <w:annotationRef/>
      </w:r>
      <w:r w:rsidRPr="00CA4412">
        <w:rPr>
          <w:rFonts w:ascii="Arial" w:hAnsi="Arial" w:cs="Times New Roman"/>
          <w:sz w:val="20"/>
          <w:szCs w:val="20"/>
        </w:rPr>
        <w:t>Please note which of the following tasks each author performed, as appropriate: designed the research; performed research; contributed new analytic/computational/etc. tools; analyzed data; or wrote the paper. Use the authors’ initials rather than their full names. All other contributors should instead be acknowledged appropriately in the Acknowledgments section. See the Instructions for Authors for details.</w:t>
      </w:r>
    </w:p>
  </w:comment>
  <w:comment w:id="872" w:author="Jennifer Lockhart" w:date="2018-12-24T08:55:00Z" w:initials="JL">
    <w:p w14:paraId="22EA1A90" w14:textId="582F3095" w:rsidR="0058062B" w:rsidRPr="00CA4412" w:rsidRDefault="0058062B">
      <w:pPr>
        <w:pStyle w:val="CommentText"/>
        <w:rPr>
          <w:rFonts w:ascii="Arial" w:hAnsi="Arial"/>
        </w:rPr>
      </w:pPr>
      <w:r w:rsidRPr="00CA4412">
        <w:rPr>
          <w:rStyle w:val="CommentReference"/>
          <w:rFonts w:ascii="Arial" w:hAnsi="Arial"/>
          <w:sz w:val="20"/>
          <w:szCs w:val="20"/>
        </w:rPr>
        <w:annotationRef/>
      </w:r>
      <w:r w:rsidRPr="00CA4412">
        <w:rPr>
          <w:rFonts w:ascii="Arial" w:hAnsi="Arial"/>
        </w:rPr>
        <w:t>Some of the font in this figure is too small to read. Please use a larger font where possible and eliminate any unnecessary text.</w:t>
      </w:r>
    </w:p>
  </w:comment>
  <w:comment w:id="954" w:author="Jennifer Lockhart" w:date="2018-12-24T09:02:00Z" w:initials="JL">
    <w:p w14:paraId="541B6226" w14:textId="76332E4C" w:rsidR="0058062B" w:rsidRDefault="0058062B">
      <w:pPr>
        <w:pStyle w:val="CommentText"/>
      </w:pPr>
      <w:r w:rsidRPr="00CA4412">
        <w:rPr>
          <w:rStyle w:val="CommentReference"/>
          <w:rFonts w:ascii="Arial" w:hAnsi="Arial"/>
          <w:sz w:val="20"/>
          <w:szCs w:val="20"/>
        </w:rPr>
        <w:annotationRef/>
      </w:r>
      <w:r>
        <w:rPr>
          <w:rFonts w:ascii="Arial" w:hAnsi="Arial"/>
        </w:rPr>
        <w:t xml:space="preserve"> What does “</w:t>
      </w:r>
      <w:r w:rsidRPr="00165AD6">
        <w:rPr>
          <w:rFonts w:ascii="Arial" w:hAnsi="Arial"/>
        </w:rPr>
        <w:t>1 |</w:t>
      </w:r>
      <w:r>
        <w:rPr>
          <w:rFonts w:ascii="Arial" w:hAnsi="Arial"/>
        </w:rPr>
        <w:t xml:space="preserve">” </w:t>
      </w:r>
      <w:r w:rsidRPr="00CA4412">
        <w:rPr>
          <w:rFonts w:ascii="Arial" w:hAnsi="Arial"/>
        </w:rPr>
        <w:t>mean</w:t>
      </w:r>
      <w:r>
        <w:rPr>
          <w:rFonts w:ascii="Arial" w:hAnsi="Arial"/>
        </w:rPr>
        <w:t>? Please clarify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0D2CF" w15:done="0"/>
  <w15:commentEx w15:paraId="79DB603F" w15:paraIdParent="4D50D2CF" w15:done="0"/>
  <w15:commentEx w15:paraId="73B49E2F" w15:done="0"/>
  <w15:commentEx w15:paraId="5FACA90E" w15:paraIdParent="73B49E2F" w15:done="0"/>
  <w15:commentEx w15:paraId="17AA00CC" w15:done="0"/>
  <w15:commentEx w15:paraId="686368D3" w15:paraIdParent="17AA00CC" w15:done="0"/>
  <w15:commentEx w15:paraId="1660365D" w15:done="0"/>
  <w15:commentEx w15:paraId="3B237FC7" w15:done="0"/>
  <w15:commentEx w15:paraId="0774B383" w15:done="0"/>
  <w15:commentEx w15:paraId="13C883E8" w15:done="0"/>
  <w15:commentEx w15:paraId="30BD08BF" w15:done="0"/>
  <w15:commentEx w15:paraId="5D72257B" w15:done="0"/>
  <w15:commentEx w15:paraId="7EA0B7AB" w15:done="0"/>
  <w15:commentEx w15:paraId="0FDA11D1" w15:done="0"/>
  <w15:commentEx w15:paraId="0F27D36E" w15:done="0"/>
  <w15:commentEx w15:paraId="76F46532" w15:done="0"/>
  <w15:commentEx w15:paraId="7B5A4BA1" w15:done="0"/>
  <w15:commentEx w15:paraId="5E3079CB" w15:done="0"/>
  <w15:commentEx w15:paraId="186D7121" w15:done="0"/>
  <w15:commentEx w15:paraId="15D3E714" w15:done="0"/>
  <w15:commentEx w15:paraId="0D3371C7" w15:done="0"/>
  <w15:commentEx w15:paraId="22EA1A90" w15:done="0"/>
  <w15:commentEx w15:paraId="541B62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0D2CF" w16cid:durableId="1FD777A3"/>
  <w16cid:commentId w16cid:paraId="79DB603F" w16cid:durableId="1FD77834"/>
  <w16cid:commentId w16cid:paraId="73B49E2F" w16cid:durableId="1FD777A4"/>
  <w16cid:commentId w16cid:paraId="5FACA90E" w16cid:durableId="1FD85EF5"/>
  <w16cid:commentId w16cid:paraId="17AA00CC" w16cid:durableId="1FD777A5"/>
  <w16cid:commentId w16cid:paraId="686368D3" w16cid:durableId="1FD85F33"/>
  <w16cid:commentId w16cid:paraId="1660365D" w16cid:durableId="1FD777A6"/>
  <w16cid:commentId w16cid:paraId="3B237FC7" w16cid:durableId="1FD777A7"/>
  <w16cid:commentId w16cid:paraId="0774B383" w16cid:durableId="1FD777A9"/>
  <w16cid:commentId w16cid:paraId="13C883E8" w16cid:durableId="1FD777AA"/>
  <w16cid:commentId w16cid:paraId="30BD08BF" w16cid:durableId="1FD777AB"/>
  <w16cid:commentId w16cid:paraId="5D72257B" w16cid:durableId="1FD777AC"/>
  <w16cid:commentId w16cid:paraId="7EA0B7AB" w16cid:durableId="1FD777AD"/>
  <w16cid:commentId w16cid:paraId="0FDA11D1" w16cid:durableId="1FD777AE"/>
  <w16cid:commentId w16cid:paraId="0F27D36E" w16cid:durableId="1FD777AF"/>
  <w16cid:commentId w16cid:paraId="76F46532" w16cid:durableId="1FD777B0"/>
  <w16cid:commentId w16cid:paraId="7B5A4BA1" w16cid:durableId="1FD777B1"/>
  <w16cid:commentId w16cid:paraId="5E3079CB" w16cid:durableId="1FD777B2"/>
  <w16cid:commentId w16cid:paraId="186D7121" w16cid:durableId="1FD777B4"/>
  <w16cid:commentId w16cid:paraId="15D3E714" w16cid:durableId="1FD777B3"/>
  <w16cid:commentId w16cid:paraId="0D3371C7" w16cid:durableId="1FD777B5"/>
  <w16cid:commentId w16cid:paraId="22EA1A90" w16cid:durableId="1FD777B6"/>
  <w16cid:commentId w16cid:paraId="541B6226" w16cid:durableId="1FD777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B93E3" w14:textId="77777777" w:rsidR="006A0D64" w:rsidRDefault="006A0D64" w:rsidP="00B770AF">
      <w:r>
        <w:separator/>
      </w:r>
    </w:p>
  </w:endnote>
  <w:endnote w:type="continuationSeparator" w:id="0">
    <w:p w14:paraId="6C0393FC" w14:textId="77777777" w:rsidR="006A0D64" w:rsidRDefault="006A0D64"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57A13B62" w:rsidR="0058062B" w:rsidRDefault="0058062B">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14:paraId="2A87802D" w14:textId="77777777" w:rsidR="0058062B" w:rsidRDefault="00580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95ACE" w14:textId="77777777" w:rsidR="006A0D64" w:rsidRDefault="006A0D64" w:rsidP="00B770AF">
      <w:r>
        <w:separator/>
      </w:r>
    </w:p>
  </w:footnote>
  <w:footnote w:type="continuationSeparator" w:id="0">
    <w:p w14:paraId="75E9E14B" w14:textId="77777777" w:rsidR="006A0D64" w:rsidRDefault="006A0D64"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5&lt;/item&gt;&lt;item&gt;546&lt;/item&gt;&lt;item&gt;547&lt;/item&gt;&lt;item&gt;549&lt;/item&gt;&lt;item&gt;550&lt;/item&gt;&lt;item&gt;551&lt;/item&gt;&lt;item&gt;553&lt;/item&gt;&lt;item&gt;554&lt;/item&gt;&lt;item&gt;555&lt;/item&gt;&lt;item&gt;563&lt;/item&gt;&lt;item&gt;564&lt;/item&gt;&lt;item&gt;567&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13&lt;/item&gt;&lt;item&gt;614&lt;/item&gt;&lt;item&gt;615&lt;/item&gt;&lt;item&gt;1132&lt;/item&gt;&lt;item&gt;1135&lt;/item&gt;&lt;item&gt;1145&lt;/item&gt;&lt;item&gt;1146&lt;/item&gt;&lt;/record-ids&gt;&lt;/item&gt;&lt;/Libraries&gt;"/>
  </w:docVars>
  <w:rsids>
    <w:rsidRoot w:val="00E76177"/>
    <w:rsid w:val="0001188E"/>
    <w:rsid w:val="000124F6"/>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146A"/>
    <w:rsid w:val="000526D0"/>
    <w:rsid w:val="00053BF8"/>
    <w:rsid w:val="00055050"/>
    <w:rsid w:val="00055ECD"/>
    <w:rsid w:val="00056149"/>
    <w:rsid w:val="0005618A"/>
    <w:rsid w:val="0005656C"/>
    <w:rsid w:val="00060476"/>
    <w:rsid w:val="00062A83"/>
    <w:rsid w:val="00062B0A"/>
    <w:rsid w:val="00063A14"/>
    <w:rsid w:val="000666E8"/>
    <w:rsid w:val="00066C83"/>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B5AA5"/>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078D"/>
    <w:rsid w:val="000E1B51"/>
    <w:rsid w:val="000E305F"/>
    <w:rsid w:val="000E4B8F"/>
    <w:rsid w:val="000E4C1A"/>
    <w:rsid w:val="000E4E59"/>
    <w:rsid w:val="000E5884"/>
    <w:rsid w:val="000F0B41"/>
    <w:rsid w:val="000F1B65"/>
    <w:rsid w:val="000F1BA0"/>
    <w:rsid w:val="000F1F10"/>
    <w:rsid w:val="000F22E7"/>
    <w:rsid w:val="000F5710"/>
    <w:rsid w:val="000F5B4B"/>
    <w:rsid w:val="000F79B1"/>
    <w:rsid w:val="000F7EEA"/>
    <w:rsid w:val="00102A0A"/>
    <w:rsid w:val="00102C77"/>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3FF4"/>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5556"/>
    <w:rsid w:val="0014650D"/>
    <w:rsid w:val="00150E38"/>
    <w:rsid w:val="00151E8C"/>
    <w:rsid w:val="00152DF4"/>
    <w:rsid w:val="00152E96"/>
    <w:rsid w:val="00153346"/>
    <w:rsid w:val="00154703"/>
    <w:rsid w:val="00154DD4"/>
    <w:rsid w:val="00155EFE"/>
    <w:rsid w:val="001575AF"/>
    <w:rsid w:val="00161060"/>
    <w:rsid w:val="00161A6D"/>
    <w:rsid w:val="001621CE"/>
    <w:rsid w:val="001623F8"/>
    <w:rsid w:val="00162EDE"/>
    <w:rsid w:val="001659E8"/>
    <w:rsid w:val="00165AD6"/>
    <w:rsid w:val="00167772"/>
    <w:rsid w:val="00167A52"/>
    <w:rsid w:val="00167C8A"/>
    <w:rsid w:val="00170610"/>
    <w:rsid w:val="00170827"/>
    <w:rsid w:val="00170ACE"/>
    <w:rsid w:val="00171F81"/>
    <w:rsid w:val="00172436"/>
    <w:rsid w:val="0017286B"/>
    <w:rsid w:val="00172F5C"/>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14CB"/>
    <w:rsid w:val="001A24C4"/>
    <w:rsid w:val="001A3DAE"/>
    <w:rsid w:val="001A4719"/>
    <w:rsid w:val="001A47DC"/>
    <w:rsid w:val="001A52DC"/>
    <w:rsid w:val="001B1226"/>
    <w:rsid w:val="001B13C4"/>
    <w:rsid w:val="001B1E3D"/>
    <w:rsid w:val="001B4836"/>
    <w:rsid w:val="001B4A61"/>
    <w:rsid w:val="001B63A8"/>
    <w:rsid w:val="001B6FE3"/>
    <w:rsid w:val="001B7B39"/>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8EF"/>
    <w:rsid w:val="00210E6E"/>
    <w:rsid w:val="0021189C"/>
    <w:rsid w:val="002122BA"/>
    <w:rsid w:val="002128AA"/>
    <w:rsid w:val="0021348F"/>
    <w:rsid w:val="0021544C"/>
    <w:rsid w:val="00215625"/>
    <w:rsid w:val="002176E8"/>
    <w:rsid w:val="0022004A"/>
    <w:rsid w:val="002201B0"/>
    <w:rsid w:val="0022052D"/>
    <w:rsid w:val="00220EA8"/>
    <w:rsid w:val="0022108E"/>
    <w:rsid w:val="00222FE4"/>
    <w:rsid w:val="0022372E"/>
    <w:rsid w:val="00223B11"/>
    <w:rsid w:val="00225CB0"/>
    <w:rsid w:val="00232EF8"/>
    <w:rsid w:val="002341FD"/>
    <w:rsid w:val="002345C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991"/>
    <w:rsid w:val="002A5EE3"/>
    <w:rsid w:val="002A6387"/>
    <w:rsid w:val="002A6392"/>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39D5"/>
    <w:rsid w:val="002D4733"/>
    <w:rsid w:val="002D51E1"/>
    <w:rsid w:val="002D569C"/>
    <w:rsid w:val="002D7C4D"/>
    <w:rsid w:val="002E0BF5"/>
    <w:rsid w:val="002E0F7F"/>
    <w:rsid w:val="002E28FD"/>
    <w:rsid w:val="002E5804"/>
    <w:rsid w:val="002E6D3D"/>
    <w:rsid w:val="002F05BE"/>
    <w:rsid w:val="002F0ABA"/>
    <w:rsid w:val="002F1884"/>
    <w:rsid w:val="002F2ACA"/>
    <w:rsid w:val="002F49A1"/>
    <w:rsid w:val="00300AAD"/>
    <w:rsid w:val="00300B3E"/>
    <w:rsid w:val="003027BB"/>
    <w:rsid w:val="00302DE0"/>
    <w:rsid w:val="00302E2D"/>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0F3"/>
    <w:rsid w:val="0032125C"/>
    <w:rsid w:val="00321605"/>
    <w:rsid w:val="00322463"/>
    <w:rsid w:val="003225BE"/>
    <w:rsid w:val="0032415F"/>
    <w:rsid w:val="003250DB"/>
    <w:rsid w:val="00326A40"/>
    <w:rsid w:val="003326ED"/>
    <w:rsid w:val="00332AA5"/>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5B"/>
    <w:rsid w:val="003529A3"/>
    <w:rsid w:val="00356616"/>
    <w:rsid w:val="00356FC1"/>
    <w:rsid w:val="003577C8"/>
    <w:rsid w:val="0036059C"/>
    <w:rsid w:val="0036234E"/>
    <w:rsid w:val="00363E39"/>
    <w:rsid w:val="003640B3"/>
    <w:rsid w:val="00364E91"/>
    <w:rsid w:val="0036598C"/>
    <w:rsid w:val="00365F7D"/>
    <w:rsid w:val="003672AB"/>
    <w:rsid w:val="00371706"/>
    <w:rsid w:val="00373761"/>
    <w:rsid w:val="0037407F"/>
    <w:rsid w:val="003748A4"/>
    <w:rsid w:val="00374962"/>
    <w:rsid w:val="00374C11"/>
    <w:rsid w:val="00377048"/>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97EE1"/>
    <w:rsid w:val="003A1368"/>
    <w:rsid w:val="003A4708"/>
    <w:rsid w:val="003A55C2"/>
    <w:rsid w:val="003A583C"/>
    <w:rsid w:val="003A58F5"/>
    <w:rsid w:val="003B07E2"/>
    <w:rsid w:val="003B0ED4"/>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354C"/>
    <w:rsid w:val="003E417B"/>
    <w:rsid w:val="003E5ED5"/>
    <w:rsid w:val="003E5F69"/>
    <w:rsid w:val="003E62A9"/>
    <w:rsid w:val="003E646D"/>
    <w:rsid w:val="003E70BE"/>
    <w:rsid w:val="003E7349"/>
    <w:rsid w:val="003E7B59"/>
    <w:rsid w:val="003F0A42"/>
    <w:rsid w:val="003F1284"/>
    <w:rsid w:val="003F1CAD"/>
    <w:rsid w:val="003F292E"/>
    <w:rsid w:val="003F2A1B"/>
    <w:rsid w:val="003F3C58"/>
    <w:rsid w:val="003F5AA6"/>
    <w:rsid w:val="004007E9"/>
    <w:rsid w:val="004017B8"/>
    <w:rsid w:val="00402360"/>
    <w:rsid w:val="00402701"/>
    <w:rsid w:val="00403957"/>
    <w:rsid w:val="00403BBD"/>
    <w:rsid w:val="00404552"/>
    <w:rsid w:val="00404C06"/>
    <w:rsid w:val="0040509F"/>
    <w:rsid w:val="00410703"/>
    <w:rsid w:val="00411592"/>
    <w:rsid w:val="00411B7E"/>
    <w:rsid w:val="0041243A"/>
    <w:rsid w:val="004126C8"/>
    <w:rsid w:val="00415881"/>
    <w:rsid w:val="00416136"/>
    <w:rsid w:val="00416983"/>
    <w:rsid w:val="0041714B"/>
    <w:rsid w:val="004174BA"/>
    <w:rsid w:val="00417CA1"/>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D87"/>
    <w:rsid w:val="00447EF9"/>
    <w:rsid w:val="004508F1"/>
    <w:rsid w:val="00450902"/>
    <w:rsid w:val="004526A2"/>
    <w:rsid w:val="00454C1E"/>
    <w:rsid w:val="004569EC"/>
    <w:rsid w:val="00457120"/>
    <w:rsid w:val="00460F15"/>
    <w:rsid w:val="00461012"/>
    <w:rsid w:val="0046115D"/>
    <w:rsid w:val="00461AE7"/>
    <w:rsid w:val="00461EBF"/>
    <w:rsid w:val="00463E6F"/>
    <w:rsid w:val="00471076"/>
    <w:rsid w:val="00473114"/>
    <w:rsid w:val="00473273"/>
    <w:rsid w:val="00473AA6"/>
    <w:rsid w:val="00473ACC"/>
    <w:rsid w:val="004744E1"/>
    <w:rsid w:val="004760CA"/>
    <w:rsid w:val="004766F2"/>
    <w:rsid w:val="00477EE5"/>
    <w:rsid w:val="00480073"/>
    <w:rsid w:val="00483330"/>
    <w:rsid w:val="00483511"/>
    <w:rsid w:val="004836F6"/>
    <w:rsid w:val="0048466E"/>
    <w:rsid w:val="004857EB"/>
    <w:rsid w:val="00486210"/>
    <w:rsid w:val="00491F26"/>
    <w:rsid w:val="004929E3"/>
    <w:rsid w:val="00493503"/>
    <w:rsid w:val="0049451F"/>
    <w:rsid w:val="00494935"/>
    <w:rsid w:val="0049680E"/>
    <w:rsid w:val="00496F1B"/>
    <w:rsid w:val="0049758B"/>
    <w:rsid w:val="004A0709"/>
    <w:rsid w:val="004A0949"/>
    <w:rsid w:val="004A0B26"/>
    <w:rsid w:val="004A134F"/>
    <w:rsid w:val="004A1B55"/>
    <w:rsid w:val="004A2990"/>
    <w:rsid w:val="004A428B"/>
    <w:rsid w:val="004A44FD"/>
    <w:rsid w:val="004A51ED"/>
    <w:rsid w:val="004A6AE6"/>
    <w:rsid w:val="004B0DEC"/>
    <w:rsid w:val="004B451C"/>
    <w:rsid w:val="004B5029"/>
    <w:rsid w:val="004B6015"/>
    <w:rsid w:val="004B7A8C"/>
    <w:rsid w:val="004B7C6E"/>
    <w:rsid w:val="004C0499"/>
    <w:rsid w:val="004C185F"/>
    <w:rsid w:val="004C1ADB"/>
    <w:rsid w:val="004C21DA"/>
    <w:rsid w:val="004C372B"/>
    <w:rsid w:val="004C590F"/>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1EF5"/>
    <w:rsid w:val="00522C45"/>
    <w:rsid w:val="00527A5D"/>
    <w:rsid w:val="00530DA9"/>
    <w:rsid w:val="00530F83"/>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062B"/>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B6478"/>
    <w:rsid w:val="005C1B0B"/>
    <w:rsid w:val="005C1BBE"/>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36A"/>
    <w:rsid w:val="005F4919"/>
    <w:rsid w:val="005F5F4B"/>
    <w:rsid w:val="005F71AF"/>
    <w:rsid w:val="005F7408"/>
    <w:rsid w:val="00600DE3"/>
    <w:rsid w:val="0060318E"/>
    <w:rsid w:val="006046FA"/>
    <w:rsid w:val="00605543"/>
    <w:rsid w:val="006068CF"/>
    <w:rsid w:val="00610C40"/>
    <w:rsid w:val="006115F0"/>
    <w:rsid w:val="006127A5"/>
    <w:rsid w:val="006158B2"/>
    <w:rsid w:val="0062307C"/>
    <w:rsid w:val="006234B4"/>
    <w:rsid w:val="00623B67"/>
    <w:rsid w:val="0062421C"/>
    <w:rsid w:val="00625929"/>
    <w:rsid w:val="00625D4A"/>
    <w:rsid w:val="00626599"/>
    <w:rsid w:val="00631A69"/>
    <w:rsid w:val="00632015"/>
    <w:rsid w:val="00635624"/>
    <w:rsid w:val="0063609E"/>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67C47"/>
    <w:rsid w:val="0067113A"/>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0D64"/>
    <w:rsid w:val="006A1323"/>
    <w:rsid w:val="006A1D00"/>
    <w:rsid w:val="006A4C7F"/>
    <w:rsid w:val="006A5CDC"/>
    <w:rsid w:val="006A6D7B"/>
    <w:rsid w:val="006A6FB6"/>
    <w:rsid w:val="006B2476"/>
    <w:rsid w:val="006B4DBC"/>
    <w:rsid w:val="006B5011"/>
    <w:rsid w:val="006B54EE"/>
    <w:rsid w:val="006B6D32"/>
    <w:rsid w:val="006B7D97"/>
    <w:rsid w:val="006C161A"/>
    <w:rsid w:val="006C1C31"/>
    <w:rsid w:val="006C38D4"/>
    <w:rsid w:val="006C499C"/>
    <w:rsid w:val="006C5A21"/>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21F"/>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5DBA"/>
    <w:rsid w:val="00736442"/>
    <w:rsid w:val="00736D27"/>
    <w:rsid w:val="00736E5C"/>
    <w:rsid w:val="00737943"/>
    <w:rsid w:val="00737D47"/>
    <w:rsid w:val="00740CEA"/>
    <w:rsid w:val="00741D39"/>
    <w:rsid w:val="00741F10"/>
    <w:rsid w:val="00750F0F"/>
    <w:rsid w:val="00753B7C"/>
    <w:rsid w:val="00754622"/>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73D"/>
    <w:rsid w:val="007838ED"/>
    <w:rsid w:val="00784448"/>
    <w:rsid w:val="0078601E"/>
    <w:rsid w:val="007869D6"/>
    <w:rsid w:val="00787E13"/>
    <w:rsid w:val="00790412"/>
    <w:rsid w:val="00790D1E"/>
    <w:rsid w:val="00791691"/>
    <w:rsid w:val="00791BAB"/>
    <w:rsid w:val="00792DBD"/>
    <w:rsid w:val="00794379"/>
    <w:rsid w:val="007943D9"/>
    <w:rsid w:val="007950E4"/>
    <w:rsid w:val="00796342"/>
    <w:rsid w:val="007A15C7"/>
    <w:rsid w:val="007A191A"/>
    <w:rsid w:val="007A1D3B"/>
    <w:rsid w:val="007A246F"/>
    <w:rsid w:val="007A2D52"/>
    <w:rsid w:val="007A414F"/>
    <w:rsid w:val="007A4628"/>
    <w:rsid w:val="007A744C"/>
    <w:rsid w:val="007A7AF3"/>
    <w:rsid w:val="007B0523"/>
    <w:rsid w:val="007B065E"/>
    <w:rsid w:val="007B203C"/>
    <w:rsid w:val="007B20FD"/>
    <w:rsid w:val="007B4EA6"/>
    <w:rsid w:val="007B711D"/>
    <w:rsid w:val="007B72CF"/>
    <w:rsid w:val="007C0F27"/>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2CB"/>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659F"/>
    <w:rsid w:val="00817719"/>
    <w:rsid w:val="00817A25"/>
    <w:rsid w:val="00820D31"/>
    <w:rsid w:val="0082133B"/>
    <w:rsid w:val="008233BE"/>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274C"/>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A6E1C"/>
    <w:rsid w:val="008B0A0E"/>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24DE"/>
    <w:rsid w:val="008C506F"/>
    <w:rsid w:val="008C52A1"/>
    <w:rsid w:val="008C568F"/>
    <w:rsid w:val="008C57E0"/>
    <w:rsid w:val="008C5FB8"/>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640"/>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1EC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466A"/>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4AF7"/>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3657"/>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56AA5"/>
    <w:rsid w:val="00A60CBA"/>
    <w:rsid w:val="00A615A8"/>
    <w:rsid w:val="00A63631"/>
    <w:rsid w:val="00A65664"/>
    <w:rsid w:val="00A658A6"/>
    <w:rsid w:val="00A65CA2"/>
    <w:rsid w:val="00A66141"/>
    <w:rsid w:val="00A662C7"/>
    <w:rsid w:val="00A676D8"/>
    <w:rsid w:val="00A710D9"/>
    <w:rsid w:val="00A71D18"/>
    <w:rsid w:val="00A73E52"/>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8F2"/>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4E2"/>
    <w:rsid w:val="00AD1824"/>
    <w:rsid w:val="00AD1C0B"/>
    <w:rsid w:val="00AD692B"/>
    <w:rsid w:val="00AD7542"/>
    <w:rsid w:val="00AE3A47"/>
    <w:rsid w:val="00AE4308"/>
    <w:rsid w:val="00AE4C07"/>
    <w:rsid w:val="00AE5986"/>
    <w:rsid w:val="00AE642B"/>
    <w:rsid w:val="00AF1DD1"/>
    <w:rsid w:val="00AF2308"/>
    <w:rsid w:val="00B038B8"/>
    <w:rsid w:val="00B05663"/>
    <w:rsid w:val="00B05CDB"/>
    <w:rsid w:val="00B07808"/>
    <w:rsid w:val="00B1388E"/>
    <w:rsid w:val="00B1466E"/>
    <w:rsid w:val="00B14FCF"/>
    <w:rsid w:val="00B22B3C"/>
    <w:rsid w:val="00B23CB8"/>
    <w:rsid w:val="00B248E2"/>
    <w:rsid w:val="00B2599B"/>
    <w:rsid w:val="00B27CB5"/>
    <w:rsid w:val="00B32BC8"/>
    <w:rsid w:val="00B3367D"/>
    <w:rsid w:val="00B34204"/>
    <w:rsid w:val="00B3570C"/>
    <w:rsid w:val="00B376C6"/>
    <w:rsid w:val="00B37A38"/>
    <w:rsid w:val="00B41031"/>
    <w:rsid w:val="00B411E9"/>
    <w:rsid w:val="00B428C6"/>
    <w:rsid w:val="00B436E4"/>
    <w:rsid w:val="00B447F3"/>
    <w:rsid w:val="00B44DAF"/>
    <w:rsid w:val="00B45225"/>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5AB9"/>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495A"/>
    <w:rsid w:val="00BA5DC0"/>
    <w:rsid w:val="00BA6180"/>
    <w:rsid w:val="00BA7E62"/>
    <w:rsid w:val="00BA7EB3"/>
    <w:rsid w:val="00BB1811"/>
    <w:rsid w:val="00BB369B"/>
    <w:rsid w:val="00BB47CC"/>
    <w:rsid w:val="00BB5375"/>
    <w:rsid w:val="00BB6DB2"/>
    <w:rsid w:val="00BB795E"/>
    <w:rsid w:val="00BC36F7"/>
    <w:rsid w:val="00BC4616"/>
    <w:rsid w:val="00BC5308"/>
    <w:rsid w:val="00BC708D"/>
    <w:rsid w:val="00BD0D51"/>
    <w:rsid w:val="00BD1A5C"/>
    <w:rsid w:val="00BD23BD"/>
    <w:rsid w:val="00BD2830"/>
    <w:rsid w:val="00BD351C"/>
    <w:rsid w:val="00BD37C1"/>
    <w:rsid w:val="00BD41BE"/>
    <w:rsid w:val="00BD426F"/>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07638"/>
    <w:rsid w:val="00C12090"/>
    <w:rsid w:val="00C125BD"/>
    <w:rsid w:val="00C1576B"/>
    <w:rsid w:val="00C1756B"/>
    <w:rsid w:val="00C17FAB"/>
    <w:rsid w:val="00C2121E"/>
    <w:rsid w:val="00C2330B"/>
    <w:rsid w:val="00C24B92"/>
    <w:rsid w:val="00C2538C"/>
    <w:rsid w:val="00C274C1"/>
    <w:rsid w:val="00C30074"/>
    <w:rsid w:val="00C30B68"/>
    <w:rsid w:val="00C323C8"/>
    <w:rsid w:val="00C32710"/>
    <w:rsid w:val="00C330D2"/>
    <w:rsid w:val="00C33B56"/>
    <w:rsid w:val="00C341C9"/>
    <w:rsid w:val="00C344A5"/>
    <w:rsid w:val="00C34B10"/>
    <w:rsid w:val="00C34FB7"/>
    <w:rsid w:val="00C3507D"/>
    <w:rsid w:val="00C368B8"/>
    <w:rsid w:val="00C36A31"/>
    <w:rsid w:val="00C407DA"/>
    <w:rsid w:val="00C409C8"/>
    <w:rsid w:val="00C415CE"/>
    <w:rsid w:val="00C41799"/>
    <w:rsid w:val="00C41B23"/>
    <w:rsid w:val="00C436F8"/>
    <w:rsid w:val="00C43C57"/>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4E86"/>
    <w:rsid w:val="00C87282"/>
    <w:rsid w:val="00C87988"/>
    <w:rsid w:val="00C911AD"/>
    <w:rsid w:val="00C94881"/>
    <w:rsid w:val="00C94F51"/>
    <w:rsid w:val="00C96B4D"/>
    <w:rsid w:val="00C97B8A"/>
    <w:rsid w:val="00CA3232"/>
    <w:rsid w:val="00CA37C4"/>
    <w:rsid w:val="00CA4412"/>
    <w:rsid w:val="00CA4ECA"/>
    <w:rsid w:val="00CA5586"/>
    <w:rsid w:val="00CB029A"/>
    <w:rsid w:val="00CB0B18"/>
    <w:rsid w:val="00CB0FF3"/>
    <w:rsid w:val="00CB2460"/>
    <w:rsid w:val="00CB2888"/>
    <w:rsid w:val="00CB3397"/>
    <w:rsid w:val="00CB39BA"/>
    <w:rsid w:val="00CB598B"/>
    <w:rsid w:val="00CB5C99"/>
    <w:rsid w:val="00CB67E3"/>
    <w:rsid w:val="00CC08DA"/>
    <w:rsid w:val="00CC42C4"/>
    <w:rsid w:val="00CC4E31"/>
    <w:rsid w:val="00CC52DA"/>
    <w:rsid w:val="00CC6081"/>
    <w:rsid w:val="00CD2013"/>
    <w:rsid w:val="00CD2D67"/>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5A92"/>
    <w:rsid w:val="00D468C9"/>
    <w:rsid w:val="00D46F73"/>
    <w:rsid w:val="00D477E5"/>
    <w:rsid w:val="00D5093E"/>
    <w:rsid w:val="00D53C6D"/>
    <w:rsid w:val="00D54347"/>
    <w:rsid w:val="00D56E71"/>
    <w:rsid w:val="00D602A9"/>
    <w:rsid w:val="00D60E1C"/>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45E2"/>
    <w:rsid w:val="00D85DC4"/>
    <w:rsid w:val="00D901B9"/>
    <w:rsid w:val="00D90277"/>
    <w:rsid w:val="00D91DB6"/>
    <w:rsid w:val="00D933AF"/>
    <w:rsid w:val="00D9343F"/>
    <w:rsid w:val="00D941A2"/>
    <w:rsid w:val="00DA0001"/>
    <w:rsid w:val="00DA0FF8"/>
    <w:rsid w:val="00DA16B0"/>
    <w:rsid w:val="00DA3F66"/>
    <w:rsid w:val="00DA52D1"/>
    <w:rsid w:val="00DA7FA8"/>
    <w:rsid w:val="00DB2841"/>
    <w:rsid w:val="00DB2CF8"/>
    <w:rsid w:val="00DB2F75"/>
    <w:rsid w:val="00DB2FA9"/>
    <w:rsid w:val="00DB5962"/>
    <w:rsid w:val="00DB64CE"/>
    <w:rsid w:val="00DC14F4"/>
    <w:rsid w:val="00DC26AC"/>
    <w:rsid w:val="00DC2B44"/>
    <w:rsid w:val="00DC2D98"/>
    <w:rsid w:val="00DC32A9"/>
    <w:rsid w:val="00DC32E7"/>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47DF"/>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35EC"/>
    <w:rsid w:val="00E74B44"/>
    <w:rsid w:val="00E74B88"/>
    <w:rsid w:val="00E75C3D"/>
    <w:rsid w:val="00E76177"/>
    <w:rsid w:val="00E764BE"/>
    <w:rsid w:val="00E773AB"/>
    <w:rsid w:val="00E77651"/>
    <w:rsid w:val="00E81A38"/>
    <w:rsid w:val="00E81D1E"/>
    <w:rsid w:val="00E8258B"/>
    <w:rsid w:val="00E83B8D"/>
    <w:rsid w:val="00E86105"/>
    <w:rsid w:val="00E87602"/>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1CB"/>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06B84"/>
    <w:rsid w:val="00F126CA"/>
    <w:rsid w:val="00F138A3"/>
    <w:rsid w:val="00F145A3"/>
    <w:rsid w:val="00F1562F"/>
    <w:rsid w:val="00F20C28"/>
    <w:rsid w:val="00F219E0"/>
    <w:rsid w:val="00F232DA"/>
    <w:rsid w:val="00F23578"/>
    <w:rsid w:val="00F2359E"/>
    <w:rsid w:val="00F2371C"/>
    <w:rsid w:val="00F24E9B"/>
    <w:rsid w:val="00F30CF0"/>
    <w:rsid w:val="00F31220"/>
    <w:rsid w:val="00F337BC"/>
    <w:rsid w:val="00F33B95"/>
    <w:rsid w:val="00F34580"/>
    <w:rsid w:val="00F42F37"/>
    <w:rsid w:val="00F4356E"/>
    <w:rsid w:val="00F43BAF"/>
    <w:rsid w:val="00F442A5"/>
    <w:rsid w:val="00F44D66"/>
    <w:rsid w:val="00F452E2"/>
    <w:rsid w:val="00F47D89"/>
    <w:rsid w:val="00F529A7"/>
    <w:rsid w:val="00F60037"/>
    <w:rsid w:val="00F605DE"/>
    <w:rsid w:val="00F60FC1"/>
    <w:rsid w:val="00F60FFD"/>
    <w:rsid w:val="00F67B03"/>
    <w:rsid w:val="00F71474"/>
    <w:rsid w:val="00F73C6B"/>
    <w:rsid w:val="00F74AD5"/>
    <w:rsid w:val="00F74F47"/>
    <w:rsid w:val="00F75570"/>
    <w:rsid w:val="00F76D44"/>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58A3"/>
    <w:rsid w:val="00FC6086"/>
    <w:rsid w:val="00FC71BF"/>
    <w:rsid w:val="00FC7461"/>
    <w:rsid w:val="00FC746F"/>
    <w:rsid w:val="00FD07E7"/>
    <w:rsid w:val="00FD1429"/>
    <w:rsid w:val="00FD1EFA"/>
    <w:rsid w:val="00FD28D9"/>
    <w:rsid w:val="00FD2B5C"/>
    <w:rsid w:val="00FD31A2"/>
    <w:rsid w:val="00FD3221"/>
    <w:rsid w:val="00FD32E3"/>
    <w:rsid w:val="00FD66D5"/>
    <w:rsid w:val="00FD6C46"/>
    <w:rsid w:val="00FD6D56"/>
    <w:rsid w:val="00FD7EFA"/>
    <w:rsid w:val="00FE0468"/>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8A85FD61-829A-4CA5-A358-96E926A0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158930421">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809324392">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oadinstitut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62D02-0F2D-49D7-9DB5-65A43E646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41</Pages>
  <Words>20941</Words>
  <Characters>119364</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140025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10</cp:revision>
  <cp:lastPrinted>2018-01-26T01:31:00Z</cp:lastPrinted>
  <dcterms:created xsi:type="dcterms:W3CDTF">2019-01-03T01:47:00Z</dcterms:created>
  <dcterms:modified xsi:type="dcterms:W3CDTF">2019-01-03T19:00:00Z</dcterms:modified>
</cp:coreProperties>
</file>