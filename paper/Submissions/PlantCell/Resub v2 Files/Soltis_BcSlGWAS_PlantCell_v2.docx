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75C491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r w:rsidR="00197A11" w:rsidRPr="008C1BDB">
        <w:rPr>
          <w:rFonts w:ascii="Arial" w:hAnsi="Arial" w:cs="Arial"/>
          <w:sz w:val="24"/>
          <w:szCs w:val="24"/>
        </w:rPr>
        <w:t xml:space="preserve">domestication </w:t>
      </w:r>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crop domestication 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r w:rsidR="00833029" w:rsidRPr="008C1BDB">
        <w:rPr>
          <w:rFonts w:ascii="Arial" w:hAnsi="Arial" w:cs="Arial"/>
          <w:sz w:val="24"/>
          <w:szCs w:val="24"/>
        </w:rPr>
        <w:t xml:space="preserve">Overall, resistance </w:t>
      </w:r>
      <w:r w:rsidR="00543D88" w:rsidRPr="008C1BDB">
        <w:rPr>
          <w:rFonts w:ascii="Arial" w:hAnsi="Arial" w:cs="Arial"/>
          <w:sz w:val="24"/>
          <w:szCs w:val="24"/>
        </w:rPr>
        <w:t xml:space="preserve">was </w:t>
      </w:r>
      <w:r w:rsidR="00D03E48" w:rsidRPr="008C1BDB">
        <w:rPr>
          <w:rFonts w:ascii="Arial" w:hAnsi="Arial" w:cs="Arial"/>
          <w:sz w:val="24"/>
          <w:szCs w:val="24"/>
        </w:rPr>
        <w:t>slightly elevated in the</w:t>
      </w:r>
      <w:r w:rsidR="00BA7E62" w:rsidRPr="008C1BDB">
        <w:rPr>
          <w:rFonts w:ascii="Arial" w:hAnsi="Arial" w:cs="Arial"/>
          <w:sz w:val="24"/>
          <w:szCs w:val="24"/>
        </w:rPr>
        <w:t xml:space="preserve"> wild</w:t>
      </w:r>
      <w:r w:rsidR="00833029" w:rsidRPr="008C1BDB">
        <w:rPr>
          <w:rFonts w:ascii="Arial" w:hAnsi="Arial" w:cs="Arial"/>
          <w:sz w:val="24"/>
          <w:szCs w:val="24"/>
        </w:rPr>
        <w:t xml:space="preserve"> </w:t>
      </w:r>
      <w:r w:rsidR="00D43D9E" w:rsidRPr="008C1BDB">
        <w:rPr>
          <w:rFonts w:ascii="Arial" w:hAnsi="Arial" w:cs="Arial"/>
          <w:sz w:val="24"/>
          <w:szCs w:val="24"/>
        </w:rPr>
        <w:t xml:space="preserve">tomato </w:t>
      </w:r>
      <w:r w:rsidR="00AA46AC" w:rsidRPr="008C1BDB">
        <w:rPr>
          <w:rFonts w:ascii="Arial" w:hAnsi="Arial" w:cs="Arial"/>
          <w:sz w:val="24"/>
          <w:szCs w:val="24"/>
        </w:rPr>
        <w:t>accessions</w:t>
      </w:r>
      <w:r w:rsidR="00BA7E62" w:rsidRPr="008C1BDB">
        <w:rPr>
          <w:rFonts w:ascii="Arial" w:hAnsi="Arial" w:cs="Arial"/>
          <w:sz w:val="24"/>
          <w:szCs w:val="24"/>
        </w:rPr>
        <w:t xml:space="preserve">. </w:t>
      </w:r>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30CE677D"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42D083F"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8F425E"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656D436A" w:rsidR="009836A7" w:rsidRPr="008C1BDB" w:rsidRDefault="00DD787D" w:rsidP="00E65FA1">
      <w:pPr>
        <w:spacing w:line="360" w:lineRule="auto"/>
        <w:ind w:firstLine="720"/>
        <w:rPr>
          <w:rFonts w:ascii="Arial" w:hAnsi="Arial" w:cs="Arial"/>
          <w:sz w:val="24"/>
          <w:szCs w:val="24"/>
        </w:rPr>
      </w:pPr>
      <w:r w:rsidRPr="008C1BDB">
        <w:rPr>
          <w:rFonts w:ascii="Arial" w:hAnsi="Arial" w:cs="Arial"/>
          <w:sz w:val="24"/>
          <w:szCs w:val="24"/>
        </w:rPr>
        <w:t>A key evolutionary process in plants that has affected resistance to specialist pathogens is</w:t>
      </w:r>
      <w:r w:rsidR="00BC36F7" w:rsidRPr="008C1BDB">
        <w:rPr>
          <w:rFonts w:ascii="Arial" w:hAnsi="Arial" w:cs="Arial"/>
          <w:sz w:val="24"/>
          <w:szCs w:val="24"/>
        </w:rPr>
        <w:t xml:space="preserve"> the</w:t>
      </w:r>
      <w:r w:rsidRPr="008C1BDB">
        <w:rPr>
          <w:rFonts w:ascii="Arial" w:hAnsi="Arial" w:cs="Arial"/>
          <w:sz w:val="24"/>
          <w:szCs w:val="24"/>
        </w:rPr>
        <w:t xml:space="preserve"> domestication </w:t>
      </w:r>
      <w:r w:rsidR="00BC36F7" w:rsidRPr="008C1BDB">
        <w:rPr>
          <w:rFonts w:ascii="Arial" w:hAnsi="Arial" w:cs="Arial"/>
          <w:sz w:val="24"/>
          <w:szCs w:val="24"/>
        </w:rPr>
        <w:t>of</w:t>
      </w:r>
      <w:r w:rsidRPr="008C1BDB">
        <w:rPr>
          <w:rFonts w:ascii="Arial" w:hAnsi="Arial" w:cs="Arial"/>
          <w:sz w:val="24"/>
          <w:szCs w:val="24"/>
        </w:rPr>
        <w:t xml:space="preserve"> crop plants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lower 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r w:rsidR="00A01C5A" w:rsidRPr="008C1BDB">
        <w:rPr>
          <w:rFonts w:ascii="Arial" w:hAnsi="Arial" w:cs="Arial"/>
          <w:sz w:val="24"/>
          <w:szCs w:val="24"/>
        </w:rPr>
        <w:t xml:space="preserve">similarly </w:t>
      </w:r>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6525CC69"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 xml:space="preserve">onary processes </w:t>
      </w:r>
      <w:r w:rsidR="00DF2306" w:rsidRPr="008C1BDB">
        <w:rPr>
          <w:rFonts w:ascii="Arial" w:hAnsi="Arial" w:cs="Arial"/>
          <w:sz w:val="24"/>
          <w:szCs w:val="24"/>
        </w:rPr>
        <w:t xml:space="preserve">for this generalist in contrast to </w:t>
      </w:r>
      <w:r w:rsidRPr="008C1BDB">
        <w:rPr>
          <w:rFonts w:ascii="Arial" w:hAnsi="Arial" w:cs="Arial"/>
          <w:sz w:val="24"/>
          <w:szCs w:val="24"/>
        </w:rPr>
        <w:t>specialist pathogens</w:t>
      </w:r>
      <w:r w:rsidR="00EA6EAB" w:rsidRPr="008C1BD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 from bryophytes to eudicots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(Nicot and Baille 1996, Elad, Williamson et al. 2007, Fillinger </w:t>
      </w:r>
      <w:r w:rsidR="009B208D" w:rsidRPr="008C1BDB">
        <w:rPr>
          <w:rFonts w:ascii="Arial" w:hAnsi="Arial" w:cs="Arial"/>
          <w:noProof/>
          <w:sz w:val="24"/>
          <w:szCs w:val="24"/>
        </w:rPr>
        <w:lastRenderedPageBreak/>
        <w:t>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r w:rsidR="00E310DC" w:rsidRPr="008C1BDB">
        <w:rPr>
          <w:rFonts w:ascii="Arial" w:hAnsi="Arial" w:cs="Arial"/>
          <w:sz w:val="24"/>
          <w:szCs w:val="24"/>
        </w:rPr>
        <w:t>. This can potentially</w:t>
      </w:r>
      <w:r w:rsidR="00A01C5A" w:rsidRPr="008C1BDB">
        <w:rPr>
          <w:rFonts w:ascii="Arial" w:hAnsi="Arial" w:cs="Arial"/>
          <w:sz w:val="24"/>
          <w:szCs w:val="24"/>
        </w:rPr>
        <w:t xml:space="preserve"> identify 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1C6A92FA"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7A7AF3" w:rsidRPr="008C1BDB">
        <w:rPr>
          <w:rFonts w:ascii="Arial" w:hAnsi="Arial" w:cs="Arial"/>
          <w:sz w:val="24"/>
          <w:szCs w:val="24"/>
        </w:rPr>
        <w:t>domestication</w:t>
      </w:r>
      <w:r w:rsidR="004766F2" w:rsidRPr="008C1BDB">
        <w:rPr>
          <w:rFonts w:ascii="Arial" w:hAnsi="Arial" w:cs="Arial"/>
          <w:sz w:val="24"/>
          <w:szCs w:val="24"/>
        </w:rPr>
        <w:t xml:space="preserve"> 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r w:rsidR="00540B3E" w:rsidRPr="008C1BDB">
        <w:rPr>
          <w:rFonts w:ascii="Arial" w:hAnsi="Arial" w:cs="Arial"/>
          <w:sz w:val="24"/>
          <w:szCs w:val="24"/>
        </w:rPr>
        <w:t xml:space="preserve">Tomato domestication </w:t>
      </w:r>
      <w:r w:rsidR="00E55832" w:rsidRPr="008C1BDB">
        <w:rPr>
          <w:rFonts w:ascii="Arial" w:hAnsi="Arial" w:cs="Arial"/>
          <w:sz w:val="24"/>
          <w:szCs w:val="24"/>
        </w:rPr>
        <w:t>is typically</w:t>
      </w:r>
      <w:r w:rsidR="00540B3E" w:rsidRPr="008C1BDB">
        <w:rPr>
          <w:rFonts w:ascii="Arial" w:hAnsi="Arial" w:cs="Arial"/>
          <w:sz w:val="24"/>
          <w:szCs w:val="24"/>
        </w:rPr>
        <w:t xml:space="preserve"> considered a single event, followed by extensive crop improvement </w:t>
      </w:r>
      <w:r w:rsidR="00075FF0"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190ECE"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540B3E" w:rsidRPr="008C1BDB">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crop domestication 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4E9904F3"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distantly related wild tomato species (i.e.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lycopersicum</w:t>
      </w:r>
      <w:proofErr w:type="spellEnd"/>
      <w:r w:rsidR="00890F0E" w:rsidRPr="008C1BDB">
        <w:rPr>
          <w:rFonts w:ascii="Arial" w:hAnsi="Arial" w:cs="Arial"/>
          <w:i/>
          <w:sz w:val="24"/>
          <w:szCs w:val="24"/>
        </w:rPr>
        <w:t xml:space="preserve"> </w:t>
      </w:r>
      <w:r w:rsidR="00890F0E" w:rsidRPr="008C1BDB">
        <w:rPr>
          <w:rFonts w:ascii="Arial" w:hAnsi="Arial" w:cs="Arial"/>
          <w:sz w:val="24"/>
          <w:szCs w:val="24"/>
        </w:rPr>
        <w:t xml:space="preserve">and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pimpinellifolium</w:t>
      </w:r>
      <w:proofErr w:type="spellEnd"/>
      <w:r w:rsidR="00890F0E" w:rsidRPr="008C1BDB">
        <w:rPr>
          <w:rFonts w:ascii="Arial" w:hAnsi="Arial" w:cs="Arial"/>
          <w:sz w:val="24"/>
          <w:szCs w:val="24"/>
        </w:rPr>
        <w:t xml:space="preserve">)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closely related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 xml:space="preserve">We selected accessions to sample major geographic origins </w:t>
      </w:r>
      <w:r w:rsidR="0064046D" w:rsidRPr="008C1BDB">
        <w:rPr>
          <w:rFonts w:ascii="Arial" w:hAnsi="Arial" w:cs="Arial"/>
          <w:sz w:val="24"/>
          <w:szCs w:val="24"/>
        </w:rPr>
        <w:lastRenderedPageBreak/>
        <w:t>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We looked for evidence of specialization within our generalist pathogen population. </w:t>
      </w:r>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8869A9" w:rsidRPr="008C1BDB">
        <w:rPr>
          <w:rFonts w:ascii="Arial" w:hAnsi="Arial" w:cs="Arial"/>
          <w:sz w:val="24"/>
          <w:szCs w:val="24"/>
        </w:rPr>
        <w:t xml:space="preserve"> </w:t>
      </w:r>
      <w:r w:rsidR="00B376C6" w:rsidRPr="008C1BDB">
        <w:rPr>
          <w:rFonts w:ascii="Arial" w:hAnsi="Arial" w:cs="Arial"/>
          <w:sz w:val="24"/>
          <w:szCs w:val="24"/>
        </w:rPr>
        <w:t xml:space="preserve">To </w:t>
      </w:r>
      <w:r w:rsidR="00E55832" w:rsidRPr="008C1BDB">
        <w:rPr>
          <w:rFonts w:ascii="Arial" w:hAnsi="Arial" w:cs="Arial"/>
          <w:sz w:val="24"/>
          <w:szCs w:val="24"/>
        </w:rPr>
        <w:t>ensure that</w:t>
      </w:r>
      <w:r w:rsidR="00B376C6" w:rsidRPr="008C1BDB">
        <w:rPr>
          <w:rFonts w:ascii="Arial" w:hAnsi="Arial" w:cs="Arial"/>
          <w:sz w:val="24"/>
          <w:szCs w:val="24"/>
        </w:rPr>
        <w:t xml:space="preserve"> genetic inference</w:t>
      </w:r>
      <w:r w:rsidR="00E55832" w:rsidRPr="008C1BDB">
        <w:rPr>
          <w:rFonts w:ascii="Arial" w:hAnsi="Arial" w:cs="Arial"/>
          <w:sz w:val="24"/>
          <w:szCs w:val="24"/>
        </w:rPr>
        <w:t xml:space="preserve"> was</w:t>
      </w:r>
      <w:r w:rsidR="00B376C6" w:rsidRPr="008C1BDB">
        <w:rPr>
          <w:rFonts w:ascii="Arial" w:hAnsi="Arial" w:cs="Arial"/>
          <w:sz w:val="24"/>
          <w:szCs w:val="24"/>
        </w:rPr>
        <w:t xml:space="preserve"> independent of</w:t>
      </w:r>
      <w:r w:rsidR="00E55832" w:rsidRPr="008C1BDB">
        <w:rPr>
          <w:rFonts w:ascii="Arial" w:hAnsi="Arial" w:cs="Arial"/>
          <w:sz w:val="24"/>
          <w:szCs w:val="24"/>
        </w:rPr>
        <w:t xml:space="preserve"> the</w:t>
      </w:r>
      <w:r w:rsidR="00B376C6" w:rsidRPr="008C1BDB">
        <w:rPr>
          <w:rFonts w:ascii="Arial" w:hAnsi="Arial" w:cs="Arial"/>
          <w:sz w:val="24"/>
          <w:szCs w:val="24"/>
        </w:rPr>
        <w:t xml:space="preserve"> GWA method</w:t>
      </w:r>
      <w:r w:rsidR="00E55832" w:rsidRPr="008C1BDB">
        <w:rPr>
          <w:rFonts w:ascii="Arial" w:hAnsi="Arial" w:cs="Arial"/>
          <w:sz w:val="24"/>
          <w:szCs w:val="24"/>
        </w:rPr>
        <w:t xml:space="preserve"> or SNP diversity reference</w:t>
      </w:r>
      <w:r w:rsidR="00B376C6" w:rsidRPr="008C1BDB">
        <w:rPr>
          <w:rFonts w:ascii="Arial" w:hAnsi="Arial" w:cs="Arial"/>
          <w:sz w:val="24"/>
          <w:szCs w:val="24"/>
        </w:rPr>
        <w:t xml:space="preserve">, we repeated genetic analysis with two different association methods </w:t>
      </w:r>
      <w:r w:rsidR="00B2599B" w:rsidRPr="008C1BDB">
        <w:rPr>
          <w:rFonts w:ascii="Arial" w:hAnsi="Arial" w:cs="Arial"/>
          <w:sz w:val="24"/>
          <w:szCs w:val="24"/>
        </w:rPr>
        <w:t>(</w:t>
      </w:r>
      <w:proofErr w:type="spellStart"/>
      <w:r w:rsidR="00B2599B" w:rsidRPr="008C1BDB">
        <w:rPr>
          <w:rFonts w:ascii="Arial" w:hAnsi="Arial" w:cs="Arial"/>
          <w:sz w:val="24"/>
          <w:szCs w:val="24"/>
        </w:rPr>
        <w:t>bigRR</w:t>
      </w:r>
      <w:proofErr w:type="spellEnd"/>
      <w:r w:rsidR="00B2599B" w:rsidRPr="008C1BDB">
        <w:rPr>
          <w:rFonts w:ascii="Arial" w:hAnsi="Arial" w:cs="Arial"/>
          <w:sz w:val="24"/>
          <w:szCs w:val="24"/>
        </w:rPr>
        <w:t xml:space="preserve"> and GEMMA) </w:t>
      </w:r>
      <w:r w:rsidR="00E55832" w:rsidRPr="008C1BDB">
        <w:rPr>
          <w:rFonts w:ascii="Arial" w:hAnsi="Arial" w:cs="Arial"/>
          <w:sz w:val="24"/>
          <w:szCs w:val="24"/>
        </w:rPr>
        <w:t>using SNPs called in comparison to</w:t>
      </w:r>
      <w:r w:rsidR="00B376C6" w:rsidRPr="008C1BDB">
        <w:rPr>
          <w:rFonts w:ascii="Arial" w:hAnsi="Arial" w:cs="Arial"/>
          <w:sz w:val="24"/>
          <w:szCs w:val="24"/>
        </w:rPr>
        <w:t xml:space="preserve"> two published </w:t>
      </w:r>
      <w:r w:rsidR="00B376C6" w:rsidRPr="008C1BDB">
        <w:rPr>
          <w:rFonts w:ascii="Arial" w:hAnsi="Arial" w:cs="Arial"/>
          <w:i/>
          <w:sz w:val="24"/>
          <w:szCs w:val="24"/>
        </w:rPr>
        <w:t>B. cinerea</w:t>
      </w:r>
      <w:r w:rsidR="00B376C6" w:rsidRPr="008C1BDB">
        <w:rPr>
          <w:rFonts w:ascii="Arial" w:hAnsi="Arial" w:cs="Arial"/>
          <w:sz w:val="24"/>
          <w:szCs w:val="24"/>
        </w:rPr>
        <w:t xml:space="preserve"> genomes</w:t>
      </w:r>
      <w:r w:rsidR="00B2599B" w:rsidRPr="008C1BDB">
        <w:rPr>
          <w:rFonts w:ascii="Arial" w:hAnsi="Arial" w:cs="Arial"/>
          <w:sz w:val="24"/>
          <w:szCs w:val="24"/>
        </w:rPr>
        <w:t xml:space="preserve"> (T4 and B05.10)</w:t>
      </w:r>
      <w:r w:rsidR="00B376C6" w:rsidRPr="008C1BDB">
        <w:rPr>
          <w:rFonts w:ascii="Arial" w:hAnsi="Arial" w:cs="Arial"/>
          <w:sz w:val="24"/>
          <w:szCs w:val="24"/>
        </w:rPr>
        <w:t xml:space="preserve">. </w:t>
      </w:r>
      <w:r w:rsidR="00E55832" w:rsidRPr="008C1BDB">
        <w:rPr>
          <w:rFonts w:ascii="Arial" w:hAnsi="Arial" w:cs="Arial"/>
          <w:sz w:val="24"/>
          <w:szCs w:val="24"/>
        </w:rPr>
        <w:t>All methods converged on the same image of genetic architecture</w:t>
      </w:r>
      <w:r w:rsidR="002B7378" w:rsidRPr="008C1BDB">
        <w:rPr>
          <w:rFonts w:ascii="Arial" w:hAnsi="Arial" w:cs="Arial"/>
          <w:sz w:val="24"/>
          <w:szCs w:val="24"/>
        </w:rPr>
        <w:t xml:space="preserve">;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B9AB0AD"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870D27" w:rsidRPr="008C1BDB">
        <w:rPr>
          <w:rFonts w:ascii="Arial" w:hAnsi="Arial" w:cs="Arial"/>
          <w:sz w:val="24"/>
          <w:szCs w:val="24"/>
        </w:rPr>
        <w:t>domestication</w:t>
      </w:r>
      <w:r w:rsidR="007B711D" w:rsidRPr="008C1BDB">
        <w:rPr>
          <w:rFonts w:ascii="Arial" w:hAnsi="Arial" w:cs="Arial"/>
          <w:sz w:val="24"/>
          <w:szCs w:val="24"/>
        </w:rPr>
        <w:t xml:space="preserve">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lastRenderedPageBreak/>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We compared domesticated and closely related wild tomatoes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 xml:space="preserve">from various eudicot plant hosts, including tomato stem tissue (2 isolates; T3, KT) and tomato fruit (3 isolates; KGB1, KGB2, Supersteak).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556EFE05"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w:t>
      </w:r>
      <w:r w:rsidRPr="008C1BDB">
        <w:rPr>
          <w:rFonts w:ascii="Arial" w:hAnsi="Arial" w:cs="Arial"/>
          <w:sz w:val="24"/>
          <w:szCs w:val="24"/>
        </w:rPr>
        <w:lastRenderedPageBreak/>
        <w:t xml:space="preserve">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 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4493468"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proofErr w:type="gramStart"/>
      <w:r w:rsidR="001C0D4A" w:rsidRPr="008C1BDB">
        <w:rPr>
          <w:rFonts w:ascii="Arial" w:hAnsi="Arial" w:cs="Arial"/>
          <w:sz w:val="24"/>
          <w:szCs w:val="24"/>
        </w:rPr>
        <w:t>3.5</w:t>
      </w:r>
      <w:r w:rsidR="00415881" w:rsidRPr="008C1BDB">
        <w:rPr>
          <w:rFonts w:ascii="Arial" w:hAnsi="Arial" w:cs="Arial"/>
          <w:sz w:val="24"/>
          <w:szCs w:val="24"/>
        </w:rPr>
        <w:t xml:space="preserve"> fold</w:t>
      </w:r>
      <w:proofErr w:type="gramEnd"/>
      <w:r w:rsidR="001C0D4A" w:rsidRPr="008C1BDB">
        <w:rPr>
          <w:rFonts w:ascii="Arial" w:hAnsi="Arial" w:cs="Arial"/>
          <w:sz w:val="24"/>
          <w:szCs w:val="24"/>
        </w:rPr>
        <w:t xml:space="preserve"> more variance than plant genotype</w:t>
      </w:r>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13</w:t>
      </w:r>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genotype (</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 xml:space="preserve">1).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w:t>
      </w:r>
      <w:r w:rsidRPr="008C1BDB">
        <w:rPr>
          <w:rFonts w:ascii="Arial" w:hAnsi="Arial" w:cs="Arial"/>
          <w:sz w:val="24"/>
          <w:szCs w:val="24"/>
        </w:rPr>
        <w:lastRenderedPageBreak/>
        <w:t>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p>
    <w:p w14:paraId="676C539E" w14:textId="77777777" w:rsidR="008C1BDB" w:rsidRPr="008C1BDB" w:rsidRDefault="008C1BDB" w:rsidP="00E65FA1">
      <w:pPr>
        <w:spacing w:line="360" w:lineRule="auto"/>
        <w:ind w:firstLine="720"/>
        <w:rPr>
          <w:rFonts w:ascii="Arial" w:hAnsi="Arial" w:cs="Arial"/>
          <w:sz w:val="24"/>
          <w:szCs w:val="24"/>
        </w:rPr>
      </w:pPr>
    </w:p>
    <w:p w14:paraId="3CF549C9" w14:textId="77777777" w:rsidR="005F5F4B" w:rsidRPr="008C1BDB" w:rsidRDefault="005F5F4B" w:rsidP="005F5F4B">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291C7A1D" w14:textId="77777777" w:rsidR="005F5F4B" w:rsidRPr="008C1BDB" w:rsidRDefault="005F5F4B" w:rsidP="005F5F4B">
      <w:pPr>
        <w:rPr>
          <w:rFonts w:ascii="Arial" w:hAnsi="Arial" w:cs="Arial"/>
          <w:sz w:val="24"/>
          <w:szCs w:val="24"/>
        </w:rPr>
      </w:pPr>
      <w:r w:rsidRPr="008C1BDB">
        <w:rPr>
          <w:rFonts w:ascii="Arial" w:hAnsi="Arial" w:cs="Arial"/>
          <w:sz w:val="24"/>
          <w:szCs w:val="24"/>
        </w:rPr>
        <w:t xml:space="preserve">The Type III Sums-of-Squares, F-value, Degrees of Freedom and p-value for the linear modelling of lesion area for 12 tomato accessions by 95 </w:t>
      </w:r>
      <w:r w:rsidRPr="008C1BDB">
        <w:rPr>
          <w:rFonts w:ascii="Arial" w:hAnsi="Arial" w:cs="Arial"/>
          <w:i/>
          <w:sz w:val="24"/>
          <w:szCs w:val="24"/>
        </w:rPr>
        <w:t xml:space="preserve">B. cinerea </w:t>
      </w:r>
      <w:r w:rsidRPr="008C1BDB">
        <w:rPr>
          <w:rFonts w:ascii="Arial" w:hAnsi="Arial" w:cs="Arial"/>
          <w:sz w:val="24"/>
          <w:szCs w:val="24"/>
        </w:rPr>
        <w:t xml:space="preserve">isolates is shown. 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versus domestic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Pr="008C1BDB" w:rsidRDefault="00726003" w:rsidP="00726003">
      <w:pPr>
        <w:rPr>
          <w:rFonts w:ascii="Arial" w:hAnsi="Arial" w:cs="Arial"/>
          <w:sz w:val="24"/>
          <w:szCs w:val="24"/>
        </w:rPr>
      </w:pPr>
    </w:p>
    <w:tbl>
      <w:tblPr>
        <w:tblW w:w="7800" w:type="dxa"/>
        <w:tblCellMar>
          <w:left w:w="0" w:type="dxa"/>
          <w:right w:w="0" w:type="dxa"/>
        </w:tblCellMar>
        <w:tblLook w:val="0600" w:firstRow="0" w:lastRow="0" w:firstColumn="0" w:lastColumn="0" w:noHBand="1" w:noVBand="1"/>
      </w:tblPr>
      <w:tblGrid>
        <w:gridCol w:w="1952"/>
        <w:gridCol w:w="984"/>
        <w:gridCol w:w="983"/>
        <w:gridCol w:w="972"/>
        <w:gridCol w:w="972"/>
        <w:gridCol w:w="965"/>
        <w:gridCol w:w="972"/>
      </w:tblGrid>
      <w:tr w:rsidR="00726003" w:rsidRPr="008C1BDB"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8C1BDB" w:rsidRDefault="00726003" w:rsidP="00726003">
            <w:pPr>
              <w:rPr>
                <w:rFonts w:ascii="Arial" w:hAnsi="Arial" w:cs="Arial"/>
                <w:sz w:val="24"/>
                <w:szCs w:val="24"/>
              </w:rPr>
            </w:pPr>
            <w:r w:rsidRPr="008C1BDB">
              <w:rPr>
                <w:rFonts w:ascii="Arial" w:hAnsi="Arial" w:cs="Arial"/>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p</w:t>
            </w:r>
          </w:p>
        </w:tc>
      </w:tr>
      <w:tr w:rsidR="00726003" w:rsidRPr="008C1BDB"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8C1BDB" w:rsidRDefault="00726003" w:rsidP="00726003">
            <w:pPr>
              <w:rPr>
                <w:rFonts w:ascii="Arial" w:hAnsi="Arial" w:cs="Arial"/>
                <w:sz w:val="24"/>
                <w:szCs w:val="24"/>
              </w:rPr>
            </w:pPr>
            <w:r w:rsidRPr="008C1BDB">
              <w:rPr>
                <w:rFonts w:ascii="Arial" w:hAnsi="Arial" w:cs="Arial"/>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8C1BDB" w:rsidRDefault="00726003" w:rsidP="00B05CDB">
            <w:pPr>
              <w:jc w:val="right"/>
              <w:rPr>
                <w:rFonts w:ascii="Arial" w:hAnsi="Arial" w:cs="Arial"/>
                <w:sz w:val="24"/>
                <w:szCs w:val="24"/>
              </w:rPr>
            </w:pPr>
            <w:r w:rsidRPr="008C1BDB">
              <w:rPr>
                <w:rFonts w:ascii="Arial" w:hAnsi="Arial" w:cs="Arial"/>
                <w:b/>
                <w:bCs/>
                <w:sz w:val="24"/>
                <w:szCs w:val="24"/>
              </w:rPr>
              <w:t>&lt;2e-16</w:t>
            </w:r>
          </w:p>
        </w:tc>
      </w:tr>
      <w:tr w:rsidR="00726003" w:rsidRPr="008C1BDB"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8C1BDB" w:rsidRDefault="00726003" w:rsidP="00726003">
            <w:pPr>
              <w:rPr>
                <w:rFonts w:ascii="Arial" w:hAnsi="Arial" w:cs="Arial"/>
                <w:sz w:val="24"/>
                <w:szCs w:val="24"/>
              </w:rPr>
            </w:pPr>
            <w:r w:rsidRPr="008C1BDB">
              <w:rPr>
                <w:rFonts w:ascii="Arial" w:hAnsi="Arial" w:cs="Arial"/>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8C1BDB" w:rsidRDefault="00726003" w:rsidP="00B05CDB">
            <w:pPr>
              <w:jc w:val="right"/>
              <w:rPr>
                <w:rFonts w:ascii="Arial" w:hAnsi="Arial" w:cs="Arial"/>
                <w:sz w:val="24"/>
                <w:szCs w:val="24"/>
              </w:rPr>
            </w:pPr>
            <w:r w:rsidRPr="008C1BDB">
              <w:rPr>
                <w:rFonts w:ascii="Arial" w:hAnsi="Arial" w:cs="Arial"/>
                <w:sz w:val="24"/>
                <w:szCs w:val="24"/>
              </w:rPr>
              <w:t>19.</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96.</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8C1BDB" w:rsidRDefault="00726003" w:rsidP="00726003">
            <w:pPr>
              <w:rPr>
                <w:rFonts w:ascii="Arial" w:hAnsi="Arial" w:cs="Arial"/>
                <w:sz w:val="24"/>
                <w:szCs w:val="24"/>
              </w:rPr>
            </w:pPr>
            <w:proofErr w:type="spellStart"/>
            <w:r w:rsidRPr="008C1BDB">
              <w:rPr>
                <w:rFonts w:ascii="Arial" w:hAnsi="Arial" w:cs="Arial"/>
                <w:sz w:val="24"/>
                <w:szCs w:val="24"/>
              </w:rPr>
              <w:t>Domest</w:t>
            </w:r>
            <w:proofErr w:type="spell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73.</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8C1BDB" w:rsidRDefault="00726003" w:rsidP="00B05CDB">
            <w:pPr>
              <w:jc w:val="right"/>
              <w:rPr>
                <w:rFonts w:ascii="Arial" w:hAnsi="Arial" w:cs="Arial"/>
                <w:sz w:val="24"/>
                <w:szCs w:val="24"/>
              </w:rPr>
            </w:pPr>
            <w:r w:rsidRPr="008C1BDB">
              <w:rPr>
                <w:rFonts w:ascii="Arial" w:hAnsi="Arial" w:cs="Arial"/>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0.260</w:t>
            </w:r>
          </w:p>
        </w:tc>
      </w:tr>
      <w:tr w:rsidR="00726003" w:rsidRPr="008C1BDB"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8C1BDB" w:rsidRDefault="00411B7E" w:rsidP="00B05CDB">
            <w:pPr>
              <w:jc w:val="right"/>
              <w:rPr>
                <w:rFonts w:ascii="Arial" w:hAnsi="Arial" w:cs="Arial"/>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0.623</w:t>
            </w:r>
          </w:p>
        </w:tc>
      </w:tr>
      <w:tr w:rsidR="00726003" w:rsidRPr="008C1BDB"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8C1BDB" w:rsidRDefault="00726003" w:rsidP="00726003">
            <w:pPr>
              <w:rPr>
                <w:rFonts w:ascii="Arial" w:hAnsi="Arial" w:cs="Arial"/>
                <w:sz w:val="24"/>
                <w:szCs w:val="24"/>
              </w:rPr>
            </w:pPr>
            <w:r w:rsidRPr="008C1BDB">
              <w:rPr>
                <w:rFonts w:ascii="Arial" w:hAnsi="Arial" w:cs="Arial"/>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8C1BDB" w:rsidRDefault="00726003" w:rsidP="00726003">
            <w:pPr>
              <w:rPr>
                <w:rFonts w:ascii="Arial" w:hAnsi="Arial" w:cs="Arial"/>
                <w:sz w:val="24"/>
                <w:szCs w:val="24"/>
              </w:rPr>
            </w:pPr>
            <w:r w:rsidRPr="008C1BDB">
              <w:rPr>
                <w:rFonts w:ascii="Arial" w:hAnsi="Arial" w:cs="Arial"/>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8C1BDB" w:rsidRDefault="00726003" w:rsidP="00B05CDB">
            <w:pPr>
              <w:jc w:val="right"/>
              <w:rPr>
                <w:rFonts w:ascii="Arial" w:hAnsi="Arial" w:cs="Arial"/>
                <w:sz w:val="24"/>
                <w:szCs w:val="24"/>
              </w:rPr>
            </w:pPr>
            <w:r w:rsidRPr="008C1BDB">
              <w:rPr>
                <w:rFonts w:ascii="Arial" w:hAnsi="Arial" w:cs="Arial"/>
                <w:sz w:val="24"/>
                <w:szCs w:val="24"/>
              </w:rPr>
              <w:t>0</w:t>
            </w:r>
            <w:r w:rsidR="00411B7E" w:rsidRPr="008C1BDB">
              <w:rPr>
                <w:rFonts w:ascii="Arial" w:hAnsi="Arial" w:cs="Arial"/>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0.043</w:t>
            </w:r>
          </w:p>
        </w:tc>
      </w:tr>
      <w:tr w:rsidR="00726003" w:rsidRPr="008C1BDB"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23.</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 </w:t>
            </w:r>
          </w:p>
        </w:tc>
      </w:tr>
      <w:tr w:rsidR="00726003" w:rsidRPr="008C1BDB"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8C1BDB" w:rsidRDefault="00726003" w:rsidP="00726003">
            <w:pPr>
              <w:rPr>
                <w:rFonts w:ascii="Arial" w:hAnsi="Arial" w:cs="Arial"/>
                <w:sz w:val="24"/>
                <w:szCs w:val="24"/>
              </w:rPr>
            </w:pPr>
            <w:r w:rsidRPr="008C1BDB">
              <w:rPr>
                <w:rFonts w:ascii="Arial" w:hAnsi="Arial" w:cs="Arial"/>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8C1BDB" w:rsidRDefault="00726003" w:rsidP="00B05CDB">
            <w:pPr>
              <w:jc w:val="right"/>
              <w:rPr>
                <w:rFonts w:ascii="Arial" w:hAnsi="Arial" w:cs="Arial"/>
                <w:sz w:val="24"/>
                <w:szCs w:val="24"/>
              </w:rPr>
            </w:pPr>
          </w:p>
        </w:tc>
      </w:tr>
    </w:tbl>
    <w:p w14:paraId="78253255" w14:textId="77777777" w:rsidR="005F5F4B" w:rsidRPr="008C1BDB" w:rsidRDefault="005F5F4B" w:rsidP="005F5F4B">
      <w:pPr>
        <w:rPr>
          <w:rFonts w:ascii="Arial" w:hAnsi="Arial" w:cs="Arial"/>
          <w:b/>
          <w:sz w:val="24"/>
          <w:szCs w:val="24"/>
        </w:rPr>
      </w:pPr>
    </w:p>
    <w:p w14:paraId="577116E2" w14:textId="0F467ADC" w:rsidR="005F5F4B" w:rsidRPr="008C1BDB" w:rsidRDefault="005F5F4B" w:rsidP="00BC708D">
      <w:pPr>
        <w:rPr>
          <w:rFonts w:ascii="Arial" w:hAnsi="Arial" w:cs="Arial"/>
          <w:b/>
          <w:sz w:val="24"/>
          <w:szCs w:val="24"/>
        </w:rPr>
      </w:pPr>
    </w:p>
    <w:p w14:paraId="4B8E75BC" w14:textId="5C3424B5" w:rsidR="00A52DC5" w:rsidRPr="008C1BDB" w:rsidRDefault="00F126CA" w:rsidP="00E65FA1">
      <w:pPr>
        <w:spacing w:line="360" w:lineRule="auto"/>
        <w:rPr>
          <w:rFonts w:ascii="Arial" w:hAnsi="Arial" w:cs="Arial"/>
          <w:b/>
          <w:sz w:val="24"/>
          <w:szCs w:val="24"/>
        </w:rPr>
      </w:pPr>
      <w:r w:rsidRPr="008C1BDB">
        <w:rPr>
          <w:rFonts w:ascii="Arial" w:hAnsi="Arial" w:cs="Arial"/>
          <w:b/>
          <w:sz w:val="24"/>
          <w:szCs w:val="24"/>
        </w:rPr>
        <w:t xml:space="preserve">Domestication and </w:t>
      </w:r>
      <w:r w:rsidR="006C7FE0" w:rsidRPr="008C1BDB">
        <w:rPr>
          <w:rFonts w:ascii="Arial" w:hAnsi="Arial" w:cs="Arial"/>
          <w:b/>
          <w:sz w:val="24"/>
          <w:szCs w:val="24"/>
        </w:rPr>
        <w:t xml:space="preserve">Lesion </w:t>
      </w:r>
      <w:r w:rsidR="00F803BC" w:rsidRPr="008C1BDB">
        <w:rPr>
          <w:rFonts w:ascii="Arial" w:hAnsi="Arial" w:cs="Arial"/>
          <w:b/>
          <w:sz w:val="24"/>
          <w:szCs w:val="24"/>
        </w:rPr>
        <w:t>Size Variation</w:t>
      </w:r>
    </w:p>
    <w:p w14:paraId="6202A00F" w14:textId="2CE92E8B" w:rsidR="00E019E8" w:rsidRPr="008C1BDB" w:rsidRDefault="007811D3" w:rsidP="00E65FA1">
      <w:pPr>
        <w:spacing w:line="360" w:lineRule="auto"/>
        <w:rPr>
          <w:rFonts w:ascii="Arial" w:hAnsi="Arial" w:cs="Arial"/>
          <w:sz w:val="24"/>
          <w:szCs w:val="24"/>
        </w:rPr>
      </w:pPr>
      <w:r w:rsidRPr="008C1BDB">
        <w:rPr>
          <w:rFonts w:ascii="Arial" w:hAnsi="Arial" w:cs="Arial"/>
          <w:b/>
          <w:sz w:val="24"/>
          <w:szCs w:val="24"/>
        </w:rPr>
        <w:tab/>
      </w:r>
      <w:r w:rsidR="00E019E8" w:rsidRPr="008C1BDB">
        <w:rPr>
          <w:rFonts w:ascii="Arial" w:hAnsi="Arial" w:cs="Arial"/>
          <w:sz w:val="24"/>
          <w:szCs w:val="24"/>
        </w:rPr>
        <w:t xml:space="preserve">Existing literature predominantly </w:t>
      </w:r>
      <w:r w:rsidR="00DE1A99" w:rsidRPr="008C1BDB">
        <w:rPr>
          <w:rFonts w:ascii="Arial" w:hAnsi="Arial" w:cs="Arial"/>
          <w:sz w:val="24"/>
          <w:szCs w:val="24"/>
        </w:rPr>
        <w:t xml:space="preserve">reports </w:t>
      </w:r>
      <w:r w:rsidR="00E019E8" w:rsidRPr="008C1BDB">
        <w:rPr>
          <w:rFonts w:ascii="Arial" w:hAnsi="Arial" w:cs="Arial"/>
          <w:sz w:val="24"/>
          <w:szCs w:val="24"/>
        </w:rPr>
        <w:t xml:space="preserve">that crop domestication </w:t>
      </w:r>
      <w:r w:rsidR="00530DA9" w:rsidRPr="008C1BDB">
        <w:rPr>
          <w:rFonts w:ascii="Arial" w:hAnsi="Arial" w:cs="Arial"/>
          <w:sz w:val="24"/>
          <w:szCs w:val="24"/>
        </w:rPr>
        <w:t>decreases plant resistance</w:t>
      </w:r>
      <w:r w:rsidR="00E019E8" w:rsidRPr="008C1BDB">
        <w:rPr>
          <w:rFonts w:ascii="Arial" w:hAnsi="Arial" w:cs="Arial"/>
          <w:sz w:val="24"/>
          <w:szCs w:val="24"/>
        </w:rPr>
        <w:t xml:space="preserve"> to pathogens</w:t>
      </w:r>
      <w:r w:rsidR="00243223"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 Stukenbrock and McDonald 2008)</w:t>
      </w:r>
      <w:r w:rsidR="003D0236" w:rsidRPr="008C1BDB">
        <w:rPr>
          <w:rFonts w:ascii="Arial" w:hAnsi="Arial" w:cs="Arial"/>
          <w:sz w:val="24"/>
          <w:szCs w:val="24"/>
        </w:rPr>
        <w:fldChar w:fldCharType="end"/>
      </w:r>
      <w:r w:rsidR="00E019E8" w:rsidRPr="008C1BDB">
        <w:rPr>
          <w:rFonts w:ascii="Arial" w:hAnsi="Arial" w:cs="Arial"/>
          <w:sz w:val="24"/>
          <w:szCs w:val="24"/>
        </w:rPr>
        <w:t xml:space="preserve">.  In our analysis, we </w:t>
      </w:r>
      <w:r w:rsidR="006830A0" w:rsidRPr="008C1BDB">
        <w:rPr>
          <w:rFonts w:ascii="Arial" w:hAnsi="Arial" w:cs="Arial"/>
          <w:sz w:val="24"/>
          <w:szCs w:val="24"/>
        </w:rPr>
        <w:t>identified</w:t>
      </w:r>
      <w:r w:rsidR="00E019E8" w:rsidRPr="008C1BDB">
        <w:rPr>
          <w:rFonts w:ascii="Arial" w:hAnsi="Arial" w:cs="Arial"/>
          <w:sz w:val="24"/>
          <w:szCs w:val="24"/>
        </w:rPr>
        <w:t xml:space="preserve"> a </w:t>
      </w:r>
      <w:r w:rsidR="00A758DF" w:rsidRPr="008C1BDB">
        <w:rPr>
          <w:rFonts w:ascii="Arial" w:hAnsi="Arial" w:cs="Arial"/>
          <w:sz w:val="24"/>
          <w:szCs w:val="24"/>
        </w:rPr>
        <w:t>significantly greater</w:t>
      </w:r>
      <w:r w:rsidR="00295A10" w:rsidRPr="008C1BDB">
        <w:rPr>
          <w:rFonts w:ascii="Arial" w:hAnsi="Arial" w:cs="Arial"/>
          <w:sz w:val="24"/>
          <w:szCs w:val="24"/>
        </w:rPr>
        <w:t xml:space="preserve"> (</w:t>
      </w:r>
      <w:r w:rsidR="00664B59" w:rsidRPr="008C1BDB">
        <w:rPr>
          <w:rFonts w:ascii="Arial" w:hAnsi="Arial" w:cs="Arial"/>
          <w:sz w:val="24"/>
          <w:szCs w:val="24"/>
        </w:rPr>
        <w:t>18%</w:t>
      </w:r>
      <w:r w:rsidR="00295A10" w:rsidRPr="008C1BDB">
        <w:rPr>
          <w:rFonts w:ascii="Arial" w:hAnsi="Arial" w:cs="Arial"/>
          <w:sz w:val="24"/>
          <w:szCs w:val="24"/>
        </w:rPr>
        <w:t>)</w:t>
      </w:r>
      <w:r w:rsidR="00664B59" w:rsidRPr="008C1BDB">
        <w:rPr>
          <w:rFonts w:ascii="Arial" w:hAnsi="Arial" w:cs="Arial"/>
          <w:sz w:val="24"/>
          <w:szCs w:val="24"/>
        </w:rPr>
        <w:t xml:space="preserve"> </w:t>
      </w:r>
      <w:r w:rsidR="00E019E8" w:rsidRPr="008C1BDB">
        <w:rPr>
          <w:rFonts w:ascii="Arial" w:hAnsi="Arial" w:cs="Arial"/>
          <w:sz w:val="24"/>
          <w:szCs w:val="24"/>
        </w:rPr>
        <w:t xml:space="preserve">resistance of wild </w:t>
      </w:r>
      <w:r w:rsidR="00664B59" w:rsidRPr="008C1BDB">
        <w:rPr>
          <w:rFonts w:ascii="Arial" w:hAnsi="Arial" w:cs="Arial"/>
          <w:sz w:val="24"/>
          <w:szCs w:val="24"/>
        </w:rPr>
        <w:t>tomato in comparison to</w:t>
      </w:r>
      <w:r w:rsidR="00E019E8" w:rsidRPr="008C1BDB">
        <w:rPr>
          <w:rFonts w:ascii="Arial" w:hAnsi="Arial" w:cs="Arial"/>
          <w:sz w:val="24"/>
          <w:szCs w:val="24"/>
        </w:rPr>
        <w:t xml:space="preserve"> domesticated tomato</w:t>
      </w:r>
      <w:r w:rsidR="00DE1A99" w:rsidRPr="008C1BDB">
        <w:rPr>
          <w:rFonts w:ascii="Arial" w:hAnsi="Arial" w:cs="Arial"/>
          <w:sz w:val="24"/>
          <w:szCs w:val="24"/>
        </w:rPr>
        <w:t xml:space="preserve"> </w:t>
      </w:r>
      <w:r w:rsidR="00664B59" w:rsidRPr="008C1BDB">
        <w:rPr>
          <w:rFonts w:ascii="Arial" w:hAnsi="Arial" w:cs="Arial"/>
          <w:sz w:val="24"/>
          <w:szCs w:val="24"/>
        </w:rPr>
        <w:t xml:space="preserve">across </w:t>
      </w:r>
      <w:r w:rsidR="00DE1A99" w:rsidRPr="008C1BDB">
        <w:rPr>
          <w:rFonts w:ascii="Arial" w:hAnsi="Arial" w:cs="Arial"/>
          <w:sz w:val="24"/>
          <w:szCs w:val="24"/>
        </w:rPr>
        <w:t xml:space="preserve">the population of </w:t>
      </w:r>
      <w:r w:rsidR="00DE1A99" w:rsidRPr="008C1BDB">
        <w:rPr>
          <w:rFonts w:ascii="Arial" w:hAnsi="Arial" w:cs="Arial"/>
          <w:i/>
          <w:sz w:val="24"/>
          <w:szCs w:val="24"/>
        </w:rPr>
        <w:t>B. cinerea</w:t>
      </w:r>
      <w:r w:rsidR="00DE1A99" w:rsidRPr="008C1BDB">
        <w:rPr>
          <w:rFonts w:ascii="Arial" w:hAnsi="Arial" w:cs="Arial"/>
          <w:sz w:val="24"/>
          <w:szCs w:val="24"/>
        </w:rPr>
        <w:t xml:space="preserve"> isolates</w:t>
      </w:r>
      <w:r w:rsidR="00E019E8" w:rsidRPr="008C1BDB">
        <w:rPr>
          <w:rFonts w:ascii="Arial" w:hAnsi="Arial" w:cs="Arial"/>
          <w:sz w:val="24"/>
          <w:szCs w:val="24"/>
        </w:rPr>
        <w:t xml:space="preserve"> (</w:t>
      </w:r>
      <w:r w:rsidR="00664B59" w:rsidRPr="008C1BDB">
        <w:rPr>
          <w:rFonts w:ascii="Arial" w:hAnsi="Arial" w:cs="Arial"/>
          <w:sz w:val="24"/>
          <w:szCs w:val="24"/>
        </w:rPr>
        <w:t xml:space="preserve">Figure </w:t>
      </w:r>
      <w:r w:rsidR="00D03A16" w:rsidRPr="008C1BDB">
        <w:rPr>
          <w:rFonts w:ascii="Arial" w:hAnsi="Arial" w:cs="Arial"/>
          <w:sz w:val="24"/>
          <w:szCs w:val="24"/>
        </w:rPr>
        <w:t>2</w:t>
      </w:r>
      <w:r w:rsidR="00411B7E" w:rsidRPr="008C1BDB">
        <w:rPr>
          <w:rFonts w:ascii="Arial" w:hAnsi="Arial" w:cs="Arial"/>
          <w:sz w:val="24"/>
          <w:szCs w:val="24"/>
        </w:rPr>
        <w:t xml:space="preserve"> and 3</w:t>
      </w:r>
      <w:r w:rsidR="00664B59" w:rsidRPr="008C1BDB">
        <w:rPr>
          <w:rFonts w:ascii="Arial" w:hAnsi="Arial" w:cs="Arial"/>
          <w:sz w:val="24"/>
          <w:szCs w:val="24"/>
        </w:rPr>
        <w:t>, T</w:t>
      </w:r>
      <w:r w:rsidR="00415881" w:rsidRPr="008C1BDB">
        <w:rPr>
          <w:rFonts w:ascii="Arial" w:hAnsi="Arial" w:cs="Arial"/>
          <w:sz w:val="24"/>
          <w:szCs w:val="24"/>
        </w:rPr>
        <w:t xml:space="preserve">able </w:t>
      </w:r>
      <w:r w:rsidR="00664B59" w:rsidRPr="008C1BDB">
        <w:rPr>
          <w:rFonts w:ascii="Arial" w:hAnsi="Arial" w:cs="Arial"/>
          <w:sz w:val="24"/>
          <w:szCs w:val="24"/>
        </w:rPr>
        <w:t>1</w:t>
      </w:r>
      <w:r w:rsidR="00E019E8" w:rsidRPr="008C1BDB">
        <w:rPr>
          <w:rFonts w:ascii="Arial" w:hAnsi="Arial" w:cs="Arial"/>
          <w:sz w:val="24"/>
          <w:szCs w:val="24"/>
        </w:rPr>
        <w:t xml:space="preserve">). However, </w:t>
      </w:r>
      <w:r w:rsidR="006830A0" w:rsidRPr="008C1BDB">
        <w:rPr>
          <w:rFonts w:ascii="Arial" w:hAnsi="Arial" w:cs="Arial"/>
          <w:sz w:val="24"/>
          <w:szCs w:val="24"/>
        </w:rPr>
        <w:t xml:space="preserve">this domestication effect </w:t>
      </w:r>
      <w:r w:rsidR="004A1B55" w:rsidRPr="008C1BDB">
        <w:rPr>
          <w:rFonts w:ascii="Arial" w:hAnsi="Arial" w:cs="Arial"/>
          <w:sz w:val="24"/>
          <w:szCs w:val="24"/>
        </w:rPr>
        <w:t xml:space="preserve">was </w:t>
      </w:r>
      <w:r w:rsidR="006830A0" w:rsidRPr="008C1BDB">
        <w:rPr>
          <w:rFonts w:ascii="Arial" w:hAnsi="Arial" w:cs="Arial"/>
          <w:sz w:val="24"/>
          <w:szCs w:val="24"/>
        </w:rPr>
        <w:t>not the dominant source of variation</w:t>
      </w:r>
      <w:r w:rsidR="00F75570" w:rsidRPr="008C1BDB">
        <w:rPr>
          <w:rFonts w:ascii="Arial" w:hAnsi="Arial" w:cs="Arial"/>
          <w:sz w:val="24"/>
          <w:szCs w:val="24"/>
        </w:rPr>
        <w:t>,</w:t>
      </w:r>
      <w:r w:rsidR="006830A0" w:rsidRPr="008C1BDB">
        <w:rPr>
          <w:rFonts w:ascii="Arial" w:hAnsi="Arial" w:cs="Arial"/>
          <w:sz w:val="24"/>
          <w:szCs w:val="24"/>
        </w:rPr>
        <w:t xml:space="preserve"> as genetic variation within the domesticated and wild genotypes</w:t>
      </w:r>
      <w:r w:rsidR="006C7FE0" w:rsidRPr="008C1BDB">
        <w:rPr>
          <w:rFonts w:ascii="Arial" w:hAnsi="Arial" w:cs="Arial"/>
          <w:sz w:val="24"/>
          <w:szCs w:val="24"/>
        </w:rPr>
        <w:t xml:space="preserve"> </w:t>
      </w:r>
      <w:r w:rsidR="004A1B55" w:rsidRPr="008C1BDB">
        <w:rPr>
          <w:rFonts w:ascii="Arial" w:hAnsi="Arial" w:cs="Arial"/>
          <w:sz w:val="24"/>
          <w:szCs w:val="24"/>
        </w:rPr>
        <w:t xml:space="preserve">contributed </w:t>
      </w:r>
      <w:r w:rsidR="0031442C" w:rsidRPr="008C1BDB">
        <w:rPr>
          <w:rFonts w:ascii="Arial" w:hAnsi="Arial" w:cs="Arial"/>
          <w:sz w:val="24"/>
          <w:szCs w:val="24"/>
        </w:rPr>
        <w:lastRenderedPageBreak/>
        <w:t>3.8-fold</w:t>
      </w:r>
      <w:r w:rsidR="006C7FE0" w:rsidRPr="008C1BDB">
        <w:rPr>
          <w:rFonts w:ascii="Arial" w:hAnsi="Arial" w:cs="Arial"/>
          <w:sz w:val="24"/>
          <w:szCs w:val="24"/>
        </w:rPr>
        <w:t xml:space="preserve"> </w:t>
      </w:r>
      <w:r w:rsidR="006830A0" w:rsidRPr="008C1BDB">
        <w:rPr>
          <w:rFonts w:ascii="Arial" w:hAnsi="Arial" w:cs="Arial"/>
          <w:sz w:val="24"/>
          <w:szCs w:val="24"/>
        </w:rPr>
        <w:t>more variation in resistance than domestication alone</w:t>
      </w:r>
      <w:r w:rsidR="00415881" w:rsidRPr="008C1BDB">
        <w:rPr>
          <w:rFonts w:ascii="Arial" w:hAnsi="Arial" w:cs="Arial"/>
          <w:sz w:val="24"/>
          <w:szCs w:val="24"/>
        </w:rPr>
        <w:t xml:space="preserve"> (Table </w:t>
      </w:r>
      <w:r w:rsidR="00E019E8" w:rsidRPr="008C1BDB">
        <w:rPr>
          <w:rFonts w:ascii="Arial" w:hAnsi="Arial" w:cs="Arial"/>
          <w:sz w:val="24"/>
          <w:szCs w:val="24"/>
        </w:rPr>
        <w:t xml:space="preserve">1). </w:t>
      </w:r>
      <w:r w:rsidR="00CC4E31" w:rsidRPr="008C1BDB">
        <w:rPr>
          <w:rFonts w:ascii="Arial" w:hAnsi="Arial" w:cs="Arial"/>
          <w:sz w:val="24"/>
          <w:szCs w:val="24"/>
        </w:rPr>
        <w:t xml:space="preserve"> </w:t>
      </w:r>
      <w:r w:rsidR="00295A10" w:rsidRPr="008C1BDB">
        <w:rPr>
          <w:rFonts w:ascii="Arial" w:hAnsi="Arial" w:cs="Arial"/>
          <w:sz w:val="24"/>
          <w:szCs w:val="24"/>
        </w:rPr>
        <w:t>W</w:t>
      </w:r>
      <w:r w:rsidR="00CC4E31" w:rsidRPr="008C1BDB">
        <w:rPr>
          <w:rFonts w:ascii="Arial" w:hAnsi="Arial" w:cs="Arial"/>
          <w:sz w:val="24"/>
          <w:szCs w:val="24"/>
        </w:rPr>
        <w:t xml:space="preserve">hile we </w:t>
      </w:r>
      <w:r w:rsidR="004A1B55" w:rsidRPr="008C1BDB">
        <w:rPr>
          <w:rFonts w:ascii="Arial" w:hAnsi="Arial" w:cs="Arial"/>
          <w:sz w:val="24"/>
          <w:szCs w:val="24"/>
        </w:rPr>
        <w:t xml:space="preserve">did </w:t>
      </w:r>
      <w:r w:rsidR="00CC4E31" w:rsidRPr="008C1BDB">
        <w:rPr>
          <w:rFonts w:ascii="Arial" w:hAnsi="Arial" w:cs="Arial"/>
          <w:sz w:val="24"/>
          <w:szCs w:val="24"/>
        </w:rPr>
        <w:t xml:space="preserve">observe the expected </w:t>
      </w:r>
      <w:r w:rsidR="00664B59" w:rsidRPr="008C1BDB">
        <w:rPr>
          <w:rFonts w:ascii="Arial" w:hAnsi="Arial" w:cs="Arial"/>
          <w:sz w:val="24"/>
          <w:szCs w:val="24"/>
        </w:rPr>
        <w:t>decreased resistance</w:t>
      </w:r>
      <w:r w:rsidR="00CC4E31" w:rsidRPr="008C1BDB">
        <w:rPr>
          <w:rFonts w:ascii="Arial" w:hAnsi="Arial" w:cs="Arial"/>
          <w:sz w:val="24"/>
          <w:szCs w:val="24"/>
        </w:rPr>
        <w:t xml:space="preserve"> in domesticated tomato, domestication </w:t>
      </w:r>
      <w:r w:rsidR="00664B59" w:rsidRPr="008C1BDB">
        <w:rPr>
          <w:rFonts w:ascii="Arial" w:hAnsi="Arial" w:cs="Arial"/>
          <w:sz w:val="24"/>
          <w:szCs w:val="24"/>
        </w:rPr>
        <w:t>was a minor player in controlling</w:t>
      </w:r>
      <w:r w:rsidR="00CC4E31" w:rsidRPr="008C1BDB">
        <w:rPr>
          <w:rFonts w:ascii="Arial" w:hAnsi="Arial" w:cs="Arial"/>
          <w:sz w:val="24"/>
          <w:szCs w:val="24"/>
        </w:rPr>
        <w:t xml:space="preserve"> lesion size variation</w:t>
      </w:r>
      <w:r w:rsidR="005F7408" w:rsidRPr="008C1BDB">
        <w:rPr>
          <w:rFonts w:ascii="Arial" w:hAnsi="Arial" w:cs="Arial"/>
          <w:sz w:val="24"/>
          <w:szCs w:val="24"/>
        </w:rPr>
        <w:t>,</w:t>
      </w:r>
      <w:r w:rsidR="006830A0" w:rsidRPr="008C1BDB">
        <w:rPr>
          <w:rFonts w:ascii="Arial" w:hAnsi="Arial" w:cs="Arial"/>
          <w:sz w:val="24"/>
          <w:szCs w:val="24"/>
        </w:rPr>
        <w:t xml:space="preserve"> </w:t>
      </w:r>
      <w:r w:rsidR="00664B59" w:rsidRPr="008C1BDB">
        <w:rPr>
          <w:rFonts w:ascii="Arial" w:hAnsi="Arial" w:cs="Arial"/>
          <w:sz w:val="24"/>
          <w:szCs w:val="24"/>
        </w:rPr>
        <w:t>with most of the plant genetic signature coming from variation</w:t>
      </w:r>
      <w:r w:rsidR="00DE1A99" w:rsidRPr="008C1BDB">
        <w:rPr>
          <w:rFonts w:ascii="Arial" w:hAnsi="Arial" w:cs="Arial"/>
          <w:sz w:val="24"/>
          <w:szCs w:val="24"/>
        </w:rPr>
        <w:t xml:space="preserve"> within both</w:t>
      </w:r>
      <w:r w:rsidR="00664B59" w:rsidRPr="008C1BDB">
        <w:rPr>
          <w:rFonts w:ascii="Arial" w:hAnsi="Arial" w:cs="Arial"/>
          <w:sz w:val="24"/>
          <w:szCs w:val="24"/>
        </w:rPr>
        <w:t xml:space="preserve"> the</w:t>
      </w:r>
      <w:r w:rsidR="00DE1A99" w:rsidRPr="008C1BDB">
        <w:rPr>
          <w:rFonts w:ascii="Arial" w:hAnsi="Arial" w:cs="Arial"/>
          <w:sz w:val="24"/>
          <w:szCs w:val="24"/>
        </w:rPr>
        <w:t xml:space="preserve"> wild and domestic</w:t>
      </w:r>
      <w:r w:rsidR="005F7408" w:rsidRPr="008C1BDB">
        <w:rPr>
          <w:rFonts w:ascii="Arial" w:hAnsi="Arial" w:cs="Arial"/>
          <w:sz w:val="24"/>
          <w:szCs w:val="24"/>
        </w:rPr>
        <w:t>ated</w:t>
      </w:r>
      <w:r w:rsidR="00DE1A99" w:rsidRPr="008C1BDB">
        <w:rPr>
          <w:rFonts w:ascii="Arial" w:hAnsi="Arial" w:cs="Arial"/>
          <w:sz w:val="24"/>
          <w:szCs w:val="24"/>
        </w:rPr>
        <w:t xml:space="preserve"> tomato</w:t>
      </w:r>
      <w:r w:rsidR="00F75570" w:rsidRPr="008C1BDB">
        <w:rPr>
          <w:rFonts w:ascii="Arial" w:hAnsi="Arial" w:cs="Arial"/>
          <w:sz w:val="24"/>
          <w:szCs w:val="24"/>
        </w:rPr>
        <w:t xml:space="preserve"> species</w:t>
      </w:r>
      <w:r w:rsidR="00CC4E31" w:rsidRPr="008C1BDB">
        <w:rPr>
          <w:rFonts w:ascii="Arial" w:hAnsi="Arial" w:cs="Arial"/>
          <w:sz w:val="24"/>
          <w:szCs w:val="24"/>
        </w:rPr>
        <w:t>.</w:t>
      </w:r>
    </w:p>
    <w:p w14:paraId="123BA947" w14:textId="16028CA2" w:rsidR="005C4EA6" w:rsidRPr="008C1BDB" w:rsidRDefault="009C5523" w:rsidP="00E65FA1">
      <w:pPr>
        <w:spacing w:line="360" w:lineRule="auto"/>
        <w:ind w:firstLine="720"/>
        <w:rPr>
          <w:rFonts w:ascii="Arial" w:hAnsi="Arial" w:cs="Arial"/>
          <w:sz w:val="24"/>
          <w:szCs w:val="24"/>
        </w:rPr>
      </w:pPr>
      <w:r w:rsidRPr="008C1BDB">
        <w:rPr>
          <w:rFonts w:ascii="Arial" w:hAnsi="Arial" w:cs="Arial"/>
          <w:sz w:val="24"/>
          <w:szCs w:val="24"/>
        </w:rPr>
        <w:t>In addition to altering trait means, domestication commonly</w:t>
      </w:r>
      <w:r w:rsidR="00BF158A" w:rsidRPr="008C1BDB">
        <w:rPr>
          <w:rFonts w:ascii="Arial" w:hAnsi="Arial" w:cs="Arial"/>
          <w:sz w:val="24"/>
          <w:szCs w:val="24"/>
        </w:rPr>
        <w:t xml:space="preserve"> </w:t>
      </w:r>
      <w:r w:rsidR="007811D3" w:rsidRPr="008C1BDB">
        <w:rPr>
          <w:rFonts w:ascii="Arial" w:hAnsi="Arial" w:cs="Arial"/>
          <w:sz w:val="24"/>
          <w:szCs w:val="24"/>
        </w:rPr>
        <w:t>decrease</w:t>
      </w:r>
      <w:r w:rsidR="00F947B4" w:rsidRPr="008C1BDB">
        <w:rPr>
          <w:rFonts w:ascii="Arial" w:hAnsi="Arial" w:cs="Arial"/>
          <w:sz w:val="24"/>
          <w:szCs w:val="24"/>
        </w:rPr>
        <w:t>s</w:t>
      </w:r>
      <w:r w:rsidR="00B738AF" w:rsidRPr="008C1BDB">
        <w:rPr>
          <w:rFonts w:ascii="Arial" w:hAnsi="Arial" w:cs="Arial"/>
          <w:sz w:val="24"/>
          <w:szCs w:val="24"/>
        </w:rPr>
        <w:t xml:space="preserve"> </w:t>
      </w:r>
      <w:r w:rsidR="007811D3" w:rsidRPr="008C1BDB">
        <w:rPr>
          <w:rFonts w:ascii="Arial" w:hAnsi="Arial" w:cs="Arial"/>
          <w:sz w:val="24"/>
          <w:szCs w:val="24"/>
        </w:rPr>
        <w:t>genetic variation</w:t>
      </w:r>
      <w:r w:rsidR="00BF158A" w:rsidRPr="008C1BDB">
        <w:rPr>
          <w:rFonts w:ascii="Arial" w:hAnsi="Arial" w:cs="Arial"/>
          <w:sz w:val="24"/>
          <w:szCs w:val="24"/>
        </w:rPr>
        <w:t xml:space="preserve"> in comparison to wild germplasm </w:t>
      </w:r>
      <w:r w:rsidR="007811D3" w:rsidRPr="008C1BDB">
        <w:rPr>
          <w:rFonts w:ascii="Arial" w:hAnsi="Arial" w:cs="Arial"/>
          <w:sz w:val="24"/>
          <w:szCs w:val="24"/>
        </w:rPr>
        <w:t>due to bottlenecks</w:t>
      </w:r>
      <w:r w:rsidR="00F80AFB" w:rsidRPr="008C1BDB">
        <w:rPr>
          <w:rFonts w:ascii="Arial" w:hAnsi="Arial" w:cs="Arial"/>
          <w:sz w:val="24"/>
          <w:szCs w:val="24"/>
        </w:rPr>
        <w:t>,</w:t>
      </w:r>
      <w:r w:rsidR="00BF158A" w:rsidRPr="008C1BDB">
        <w:rPr>
          <w:rFonts w:ascii="Arial" w:hAnsi="Arial" w:cs="Arial"/>
          <w:sz w:val="24"/>
          <w:szCs w:val="24"/>
        </w:rPr>
        <w:t xml:space="preserve"> including for tomato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Bai and Lindhout 2007)</w:t>
      </w:r>
      <w:r w:rsidR="009B208D" w:rsidRPr="008C1BDB">
        <w:rPr>
          <w:rFonts w:ascii="Arial" w:hAnsi="Arial" w:cs="Arial"/>
          <w:sz w:val="24"/>
          <w:szCs w:val="24"/>
        </w:rPr>
        <w:fldChar w:fldCharType="end"/>
      </w:r>
      <w:r w:rsidR="00243223" w:rsidRPr="008C1BDB">
        <w:rPr>
          <w:rFonts w:ascii="Arial" w:hAnsi="Arial" w:cs="Arial"/>
          <w:sz w:val="24"/>
          <w:szCs w:val="24"/>
        </w:rPr>
        <w:t xml:space="preserve">. </w:t>
      </w:r>
      <w:r w:rsidR="00600DE3" w:rsidRPr="008C1BDB">
        <w:rPr>
          <w:rFonts w:ascii="Arial" w:hAnsi="Arial" w:cs="Arial"/>
          <w:sz w:val="24"/>
          <w:szCs w:val="24"/>
        </w:rPr>
        <w:t xml:space="preserve">We would expect this </w:t>
      </w:r>
      <w:r w:rsidR="00CC4E31" w:rsidRPr="008C1BDB">
        <w:rPr>
          <w:rFonts w:ascii="Arial" w:hAnsi="Arial" w:cs="Arial"/>
          <w:sz w:val="24"/>
          <w:szCs w:val="24"/>
        </w:rPr>
        <w:t xml:space="preserve">decreased genetic variation </w:t>
      </w:r>
      <w:r w:rsidR="00600DE3" w:rsidRPr="008C1BDB">
        <w:rPr>
          <w:rFonts w:ascii="Arial" w:hAnsi="Arial" w:cs="Arial"/>
          <w:sz w:val="24"/>
          <w:szCs w:val="24"/>
        </w:rPr>
        <w:t>to</w:t>
      </w:r>
      <w:r w:rsidR="009F1408" w:rsidRPr="008C1BDB">
        <w:rPr>
          <w:rFonts w:ascii="Arial" w:hAnsi="Arial" w:cs="Arial"/>
          <w:sz w:val="24"/>
          <w:szCs w:val="24"/>
        </w:rPr>
        <w:t xml:space="preserve"> limit </w:t>
      </w:r>
      <w:r w:rsidR="00CC4E31" w:rsidRPr="008C1BDB">
        <w:rPr>
          <w:rFonts w:ascii="Arial" w:hAnsi="Arial" w:cs="Arial"/>
          <w:sz w:val="24"/>
          <w:szCs w:val="24"/>
        </w:rPr>
        <w:t xml:space="preserve">phenotypic variation, including disease phenotypes. </w:t>
      </w:r>
      <w:r w:rsidR="00BF158A" w:rsidRPr="008C1BDB">
        <w:rPr>
          <w:rFonts w:ascii="Arial" w:hAnsi="Arial" w:cs="Arial"/>
          <w:sz w:val="24"/>
          <w:szCs w:val="24"/>
        </w:rPr>
        <w:t xml:space="preserve">Interestingly in this </w:t>
      </w:r>
      <w:r w:rsidR="00DE1A99" w:rsidRPr="008C1BDB">
        <w:rPr>
          <w:rFonts w:ascii="Arial" w:hAnsi="Arial" w:cs="Arial"/>
          <w:sz w:val="24"/>
          <w:szCs w:val="24"/>
        </w:rPr>
        <w:t xml:space="preserve">tomato </w:t>
      </w:r>
      <w:r w:rsidR="00BF158A" w:rsidRPr="008C1BDB">
        <w:rPr>
          <w:rFonts w:ascii="Arial" w:hAnsi="Arial" w:cs="Arial"/>
          <w:sz w:val="24"/>
          <w:szCs w:val="24"/>
        </w:rPr>
        <w:t>population</w:t>
      </w:r>
      <w:r w:rsidR="009D2C6D" w:rsidRPr="008C1BDB">
        <w:rPr>
          <w:rFonts w:ascii="Arial" w:hAnsi="Arial" w:cs="Arial"/>
          <w:sz w:val="24"/>
          <w:szCs w:val="24"/>
        </w:rPr>
        <w:t xml:space="preserve">, </w:t>
      </w:r>
      <w:r w:rsidR="00944FD4" w:rsidRPr="008C1BDB">
        <w:rPr>
          <w:rFonts w:ascii="Arial" w:hAnsi="Arial" w:cs="Arial"/>
          <w:sz w:val="24"/>
          <w:szCs w:val="24"/>
        </w:rPr>
        <w:t xml:space="preserve">we did not observe reduced variation in lesion size in the wild tomato. </w:t>
      </w:r>
      <w:r w:rsidR="00600DE3" w:rsidRPr="008C1BDB">
        <w:rPr>
          <w:rFonts w:ascii="Arial" w:hAnsi="Arial" w:cs="Arial"/>
          <w:sz w:val="24"/>
          <w:szCs w:val="24"/>
        </w:rPr>
        <w:t>Rather</w:t>
      </w:r>
      <w:r w:rsidR="00944FD4" w:rsidRPr="008C1BDB">
        <w:rPr>
          <w:rFonts w:ascii="Arial" w:hAnsi="Arial" w:cs="Arial"/>
          <w:sz w:val="24"/>
          <w:szCs w:val="24"/>
        </w:rPr>
        <w:t xml:space="preserve">, </w:t>
      </w:r>
      <w:r w:rsidR="009D2C6D" w:rsidRPr="008C1BDB">
        <w:rPr>
          <w:rFonts w:ascii="Arial" w:hAnsi="Arial" w:cs="Arial"/>
          <w:sz w:val="24"/>
          <w:szCs w:val="24"/>
        </w:rPr>
        <w:t xml:space="preserve">the domesticated tomato genotypes had a wider range of average lesion </w:t>
      </w:r>
      <w:r w:rsidR="00BF158A" w:rsidRPr="008C1BDB">
        <w:rPr>
          <w:rFonts w:ascii="Arial" w:hAnsi="Arial" w:cs="Arial"/>
          <w:sz w:val="24"/>
          <w:szCs w:val="24"/>
        </w:rPr>
        <w:t xml:space="preserve">size </w:t>
      </w:r>
      <w:r w:rsidR="009D2C6D" w:rsidRPr="008C1BDB">
        <w:rPr>
          <w:rFonts w:ascii="Arial" w:hAnsi="Arial" w:cs="Arial"/>
          <w:sz w:val="24"/>
          <w:szCs w:val="24"/>
        </w:rPr>
        <w:t>than wild genotypes</w:t>
      </w:r>
      <w:r w:rsidR="00F80AFB" w:rsidRPr="008C1BDB">
        <w:rPr>
          <w:rFonts w:ascii="Arial" w:hAnsi="Arial" w:cs="Arial"/>
          <w:sz w:val="24"/>
          <w:szCs w:val="24"/>
        </w:rPr>
        <w:t>;</w:t>
      </w:r>
      <w:r w:rsidR="00BF158A" w:rsidRPr="008C1BDB">
        <w:rPr>
          <w:rFonts w:ascii="Arial" w:hAnsi="Arial" w:cs="Arial"/>
          <w:sz w:val="24"/>
          <w:szCs w:val="24"/>
        </w:rPr>
        <w:t xml:space="preserve"> the 90</w:t>
      </w:r>
      <w:r w:rsidR="009A1C3C" w:rsidRPr="008C1BDB">
        <w:rPr>
          <w:rFonts w:ascii="Arial" w:hAnsi="Arial" w:cs="Arial"/>
          <w:sz w:val="24"/>
          <w:szCs w:val="24"/>
          <w:vertAlign w:val="superscript"/>
        </w:rPr>
        <w:t>th</w:t>
      </w:r>
      <w:r w:rsidR="00BF158A" w:rsidRPr="008C1BDB">
        <w:rPr>
          <w:rFonts w:ascii="Arial" w:hAnsi="Arial" w:cs="Arial"/>
          <w:sz w:val="24"/>
          <w:szCs w:val="24"/>
        </w:rPr>
        <w:t xml:space="preserve"> percentile range (95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to 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w:t>
      </w:r>
      <w:r w:rsidR="00A906FC" w:rsidRPr="008C1BDB">
        <w:rPr>
          <w:rFonts w:ascii="Arial" w:hAnsi="Arial" w:cs="Arial"/>
          <w:sz w:val="24"/>
          <w:szCs w:val="24"/>
        </w:rPr>
        <w:t>spanned</w:t>
      </w:r>
      <w:r w:rsidR="00BF158A" w:rsidRPr="008C1BDB">
        <w:rPr>
          <w:rFonts w:ascii="Arial" w:hAnsi="Arial" w:cs="Arial"/>
          <w:sz w:val="24"/>
          <w:szCs w:val="24"/>
        </w:rPr>
        <w:t xml:space="preserve"> </w:t>
      </w:r>
      <w:r w:rsidR="00404C06" w:rsidRPr="008C1BDB">
        <w:rPr>
          <w:rFonts w:ascii="Arial" w:hAnsi="Arial" w:cs="Arial"/>
          <w:sz w:val="24"/>
          <w:szCs w:val="24"/>
        </w:rPr>
        <w:t xml:space="preserve">2.03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BF158A" w:rsidRPr="008C1BDB">
        <w:rPr>
          <w:rFonts w:ascii="Arial" w:hAnsi="Arial" w:cs="Arial"/>
          <w:sz w:val="24"/>
          <w:szCs w:val="24"/>
        </w:rPr>
        <w:t xml:space="preserve">lesion size variation </w:t>
      </w:r>
      <w:r w:rsidR="00404C06" w:rsidRPr="008C1BDB">
        <w:rPr>
          <w:rFonts w:ascii="Arial" w:hAnsi="Arial" w:cs="Arial"/>
          <w:sz w:val="24"/>
          <w:szCs w:val="24"/>
        </w:rPr>
        <w:t>on domesticated</w:t>
      </w:r>
      <w:r w:rsidR="00BF158A" w:rsidRPr="008C1BDB">
        <w:rPr>
          <w:rFonts w:ascii="Arial" w:hAnsi="Arial" w:cs="Arial"/>
          <w:sz w:val="24"/>
          <w:szCs w:val="24"/>
        </w:rPr>
        <w:t xml:space="preserve"> tomato </w:t>
      </w:r>
      <w:r w:rsidR="0049758B" w:rsidRPr="008C1BDB">
        <w:rPr>
          <w:rFonts w:ascii="Arial" w:hAnsi="Arial" w:cs="Arial"/>
          <w:sz w:val="24"/>
          <w:szCs w:val="24"/>
        </w:rPr>
        <w:t>(</w:t>
      </w:r>
      <w:r w:rsidR="00374C11" w:rsidRPr="008C1BDB">
        <w:rPr>
          <w:rFonts w:ascii="Arial" w:hAnsi="Arial" w:cs="Arial"/>
          <w:sz w:val="24"/>
          <w:szCs w:val="24"/>
        </w:rPr>
        <w:t>standard deviation = 0.68 cm</w:t>
      </w:r>
      <w:r w:rsidR="00374C11" w:rsidRPr="008C1BDB">
        <w:rPr>
          <w:rFonts w:ascii="Arial" w:hAnsi="Arial" w:cs="Arial"/>
          <w:sz w:val="24"/>
          <w:szCs w:val="24"/>
          <w:vertAlign w:val="superscript"/>
        </w:rPr>
        <w:t>2</w:t>
      </w:r>
      <w:r w:rsidR="00374C11" w:rsidRPr="008C1BDB">
        <w:rPr>
          <w:rFonts w:ascii="Arial" w:hAnsi="Arial" w:cs="Arial"/>
          <w:sz w:val="24"/>
          <w:szCs w:val="24"/>
        </w:rPr>
        <w:t xml:space="preserve">) </w:t>
      </w:r>
      <w:r w:rsidR="00BF158A" w:rsidRPr="008C1BDB">
        <w:rPr>
          <w:rFonts w:ascii="Arial" w:hAnsi="Arial" w:cs="Arial"/>
          <w:sz w:val="24"/>
          <w:szCs w:val="24"/>
        </w:rPr>
        <w:t xml:space="preserve">versus </w:t>
      </w:r>
      <w:r w:rsidR="00404C06" w:rsidRPr="008C1BDB">
        <w:rPr>
          <w:rFonts w:ascii="Arial" w:hAnsi="Arial" w:cs="Arial"/>
          <w:sz w:val="24"/>
          <w:szCs w:val="24"/>
        </w:rPr>
        <w:t xml:space="preserve">1.76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F80AFB" w:rsidRPr="008C1BDB">
        <w:rPr>
          <w:rFonts w:ascii="Arial" w:hAnsi="Arial" w:cs="Arial"/>
          <w:sz w:val="24"/>
          <w:szCs w:val="24"/>
        </w:rPr>
        <w:t>variation on wild tomato</w:t>
      </w:r>
      <w:r w:rsidR="00374C11" w:rsidRPr="008C1BDB">
        <w:rPr>
          <w:rFonts w:ascii="Arial" w:hAnsi="Arial" w:cs="Arial"/>
          <w:sz w:val="24"/>
          <w:szCs w:val="24"/>
        </w:rPr>
        <w:t xml:space="preserve"> (standard deviation = 0.58 cm</w:t>
      </w:r>
      <w:r w:rsidR="00374C11" w:rsidRPr="008C1BDB">
        <w:rPr>
          <w:rFonts w:ascii="Arial" w:hAnsi="Arial" w:cs="Arial"/>
          <w:sz w:val="24"/>
          <w:szCs w:val="24"/>
          <w:vertAlign w:val="superscript"/>
        </w:rPr>
        <w:t>2</w:t>
      </w:r>
      <w:r w:rsidR="00374C11" w:rsidRPr="008C1BDB">
        <w:rPr>
          <w:rFonts w:ascii="Arial" w:hAnsi="Arial" w:cs="Arial"/>
          <w:sz w:val="24"/>
          <w:szCs w:val="24"/>
        </w:rPr>
        <w:t>)</w:t>
      </w:r>
      <w:r w:rsidR="00E14E45" w:rsidRPr="008C1BDB">
        <w:rPr>
          <w:rFonts w:ascii="Arial" w:hAnsi="Arial" w:cs="Arial"/>
          <w:sz w:val="24"/>
          <w:szCs w:val="24"/>
        </w:rPr>
        <w:t>.</w:t>
      </w:r>
      <w:r w:rsidR="00BF158A" w:rsidRPr="008C1BDB">
        <w:rPr>
          <w:rFonts w:ascii="Arial" w:hAnsi="Arial" w:cs="Arial"/>
          <w:sz w:val="24"/>
          <w:szCs w:val="24"/>
        </w:rPr>
        <w:t xml:space="preserve"> </w:t>
      </w:r>
      <w:r w:rsidR="006F7358" w:rsidRPr="008C1BDB">
        <w:rPr>
          <w:rFonts w:ascii="Arial" w:hAnsi="Arial" w:cs="Arial"/>
          <w:sz w:val="24"/>
          <w:szCs w:val="24"/>
        </w:rPr>
        <w:t xml:space="preserve">Additionally, the </w:t>
      </w:r>
      <w:r w:rsidR="00DE1A99" w:rsidRPr="008C1BDB">
        <w:rPr>
          <w:rFonts w:ascii="Arial" w:hAnsi="Arial" w:cs="Arial"/>
          <w:sz w:val="24"/>
          <w:szCs w:val="24"/>
        </w:rPr>
        <w:t>wild and domesticated tomato genotypes show</w:t>
      </w:r>
      <w:r w:rsidR="004A1B55" w:rsidRPr="008C1BDB">
        <w:rPr>
          <w:rFonts w:ascii="Arial" w:hAnsi="Arial" w:cs="Arial"/>
          <w:sz w:val="24"/>
          <w:szCs w:val="24"/>
        </w:rPr>
        <w:t>ed</w:t>
      </w:r>
      <w:r w:rsidR="00DE1A99" w:rsidRPr="008C1BDB">
        <w:rPr>
          <w:rFonts w:ascii="Arial" w:hAnsi="Arial" w:cs="Arial"/>
          <w:sz w:val="24"/>
          <w:szCs w:val="24"/>
        </w:rPr>
        <w:t xml:space="preserve"> </w:t>
      </w:r>
      <w:del w:id="2" w:author="N S" w:date="2018-09-27T11:20:00Z">
        <w:r w:rsidR="00DE1A99" w:rsidRPr="008C1BDB" w:rsidDel="001B1E3D">
          <w:rPr>
            <w:rFonts w:ascii="Arial" w:hAnsi="Arial" w:cs="Arial"/>
            <w:sz w:val="24"/>
            <w:szCs w:val="24"/>
          </w:rPr>
          <w:delText xml:space="preserve">statistically </w:delText>
        </w:r>
      </w:del>
      <w:r w:rsidR="00DE1A99" w:rsidRPr="008C1BDB">
        <w:rPr>
          <w:rFonts w:ascii="Arial" w:hAnsi="Arial" w:cs="Arial"/>
          <w:sz w:val="24"/>
          <w:szCs w:val="24"/>
        </w:rPr>
        <w:t>similar variation in resistance</w:t>
      </w:r>
      <w:r w:rsidR="006F7358" w:rsidRPr="008C1BDB">
        <w:rPr>
          <w:rFonts w:ascii="Arial" w:hAnsi="Arial" w:cs="Arial"/>
          <w:sz w:val="24"/>
          <w:szCs w:val="24"/>
        </w:rPr>
        <w:t xml:space="preserve"> (F-test, </w:t>
      </w:r>
      <w:r w:rsidR="000864B6" w:rsidRPr="008C1BDB">
        <w:rPr>
          <w:rFonts w:ascii="Arial" w:hAnsi="Arial" w:cs="Arial"/>
          <w:sz w:val="24"/>
          <w:szCs w:val="24"/>
        </w:rPr>
        <w:t>F</w:t>
      </w:r>
      <w:r w:rsidR="00664B59" w:rsidRPr="008C1BDB">
        <w:rPr>
          <w:rFonts w:ascii="Arial" w:hAnsi="Arial" w:cs="Arial"/>
          <w:sz w:val="24"/>
          <w:szCs w:val="24"/>
          <w:vertAlign w:val="subscript"/>
        </w:rPr>
        <w:t>96,96</w:t>
      </w:r>
      <w:r w:rsidR="005F7408" w:rsidRPr="008C1BDB">
        <w:rPr>
          <w:rFonts w:ascii="Arial" w:hAnsi="Arial" w:cs="Arial"/>
          <w:sz w:val="24"/>
          <w:szCs w:val="24"/>
        </w:rPr>
        <w:t>=1.39,</w:t>
      </w:r>
      <w:r w:rsidR="00016D5A" w:rsidRPr="008C1BDB">
        <w:rPr>
          <w:rFonts w:ascii="Arial" w:hAnsi="Arial" w:cs="Arial"/>
          <w:sz w:val="24"/>
          <w:szCs w:val="24"/>
        </w:rPr>
        <w:t xml:space="preserve"> p=0.11)</w:t>
      </w:r>
      <w:r w:rsidR="0019360C" w:rsidRPr="008C1BDB">
        <w:rPr>
          <w:rFonts w:ascii="Arial" w:hAnsi="Arial" w:cs="Arial"/>
          <w:sz w:val="24"/>
          <w:szCs w:val="24"/>
        </w:rPr>
        <w:t xml:space="preserve"> </w:t>
      </w:r>
      <w:r w:rsidR="004D38F6" w:rsidRPr="008C1BDB">
        <w:rPr>
          <w:rFonts w:ascii="Arial" w:hAnsi="Arial" w:cs="Arial"/>
          <w:sz w:val="24"/>
          <w:szCs w:val="24"/>
        </w:rPr>
        <w:t xml:space="preserve">(Figure </w:t>
      </w:r>
      <w:r w:rsidR="00D03A16" w:rsidRPr="008C1BDB">
        <w:rPr>
          <w:rFonts w:ascii="Arial" w:hAnsi="Arial" w:cs="Arial"/>
          <w:sz w:val="24"/>
          <w:szCs w:val="24"/>
        </w:rPr>
        <w:t>3</w:t>
      </w:r>
      <w:r w:rsidR="00540B3E" w:rsidRPr="008C1BDB">
        <w:rPr>
          <w:rFonts w:ascii="Arial" w:hAnsi="Arial" w:cs="Arial"/>
          <w:sz w:val="24"/>
          <w:szCs w:val="24"/>
        </w:rPr>
        <w:t xml:space="preserve">, </w:t>
      </w:r>
      <w:r w:rsidR="00FA3E2E">
        <w:rPr>
          <w:rFonts w:ascii="Arial" w:hAnsi="Arial" w:cs="Arial"/>
          <w:sz w:val="24"/>
          <w:szCs w:val="24"/>
        </w:rPr>
        <w:t>Supplemental Figure 1</w:t>
      </w:r>
      <w:r w:rsidR="004D38F6" w:rsidRPr="008C1BDB">
        <w:rPr>
          <w:rFonts w:ascii="Arial" w:hAnsi="Arial" w:cs="Arial"/>
          <w:sz w:val="24"/>
          <w:szCs w:val="24"/>
        </w:rPr>
        <w:t>).</w:t>
      </w:r>
      <w:r w:rsidR="00BF158A" w:rsidRPr="008C1BDB">
        <w:rPr>
          <w:rFonts w:ascii="Arial" w:hAnsi="Arial" w:cs="Arial"/>
          <w:sz w:val="24"/>
          <w:szCs w:val="24"/>
        </w:rPr>
        <w:t xml:space="preserve"> </w:t>
      </w:r>
      <w:r w:rsidR="00B411E9" w:rsidRPr="008C1BDB">
        <w:rPr>
          <w:rFonts w:ascii="Arial" w:hAnsi="Arial" w:cs="Arial"/>
          <w:sz w:val="24"/>
          <w:szCs w:val="24"/>
        </w:rPr>
        <w:t xml:space="preserve">Overall, </w:t>
      </w:r>
      <w:r w:rsidR="009F1408" w:rsidRPr="008C1BDB">
        <w:rPr>
          <w:rFonts w:ascii="Arial" w:hAnsi="Arial" w:cs="Arial"/>
          <w:sz w:val="24"/>
          <w:szCs w:val="24"/>
        </w:rPr>
        <w:t xml:space="preserve">there is a </w:t>
      </w:r>
      <w:r w:rsidR="00B411E9" w:rsidRPr="008C1BDB">
        <w:rPr>
          <w:rFonts w:ascii="Arial" w:hAnsi="Arial" w:cs="Arial"/>
          <w:sz w:val="24"/>
          <w:szCs w:val="24"/>
        </w:rPr>
        <w:t>slight domestication impact on</w:t>
      </w:r>
      <w:r w:rsidR="00BF158A" w:rsidRPr="008C1BDB">
        <w:rPr>
          <w:rFonts w:ascii="Arial" w:hAnsi="Arial" w:cs="Arial"/>
          <w:sz w:val="24"/>
          <w:szCs w:val="24"/>
        </w:rPr>
        <w:t xml:space="preserve"> average resistance to</w:t>
      </w:r>
      <w:r w:rsidR="00B411E9" w:rsidRPr="008C1BDB">
        <w:rPr>
          <w:rFonts w:ascii="Arial" w:hAnsi="Arial" w:cs="Arial"/>
          <w:sz w:val="24"/>
          <w:szCs w:val="24"/>
        </w:rPr>
        <w:t xml:space="preserve"> </w:t>
      </w:r>
      <w:r w:rsidR="00B411E9" w:rsidRPr="008C1BDB">
        <w:rPr>
          <w:rFonts w:ascii="Arial" w:hAnsi="Arial" w:cs="Arial"/>
          <w:i/>
          <w:sz w:val="24"/>
          <w:szCs w:val="24"/>
        </w:rPr>
        <w:t>B</w:t>
      </w:r>
      <w:r w:rsidR="009A1C3C" w:rsidRPr="008C1BDB">
        <w:rPr>
          <w:rFonts w:ascii="Arial" w:hAnsi="Arial" w:cs="Arial"/>
          <w:i/>
          <w:sz w:val="24"/>
          <w:szCs w:val="24"/>
        </w:rPr>
        <w:t>.</w:t>
      </w:r>
      <w:r w:rsidR="00B411E9" w:rsidRPr="008C1BDB">
        <w:rPr>
          <w:rFonts w:ascii="Arial" w:hAnsi="Arial" w:cs="Arial"/>
          <w:i/>
          <w:sz w:val="24"/>
          <w:szCs w:val="24"/>
        </w:rPr>
        <w:t xml:space="preserve"> cinerea</w:t>
      </w:r>
      <w:r w:rsidR="009707C0" w:rsidRPr="008C1BDB">
        <w:rPr>
          <w:rFonts w:ascii="Arial" w:hAnsi="Arial" w:cs="Arial"/>
          <w:sz w:val="24"/>
          <w:szCs w:val="24"/>
        </w:rPr>
        <w:t>,</w:t>
      </w:r>
      <w:r w:rsidR="00BF158A" w:rsidRPr="008C1BDB">
        <w:rPr>
          <w:rFonts w:ascii="Arial" w:hAnsi="Arial" w:cs="Arial"/>
          <w:sz w:val="24"/>
          <w:szCs w:val="24"/>
        </w:rPr>
        <w:t xml:space="preserve"> but no evidence of a phenotypic bottleneck</w:t>
      </w:r>
      <w:r w:rsidR="00016D5A" w:rsidRPr="008C1BDB">
        <w:rPr>
          <w:rFonts w:ascii="Arial" w:hAnsi="Arial" w:cs="Arial"/>
          <w:sz w:val="24"/>
          <w:szCs w:val="24"/>
        </w:rPr>
        <w:t xml:space="preserve"> </w:t>
      </w:r>
      <w:r w:rsidR="00CC4E31" w:rsidRPr="008C1BDB">
        <w:rPr>
          <w:rFonts w:ascii="Arial" w:hAnsi="Arial" w:cs="Arial"/>
          <w:sz w:val="24"/>
          <w:szCs w:val="24"/>
        </w:rPr>
        <w:t>due to domestication</w:t>
      </w:r>
      <w:r w:rsidR="005158C1" w:rsidRPr="008C1BDB">
        <w:rPr>
          <w:rFonts w:ascii="Arial" w:hAnsi="Arial" w:cs="Arial"/>
          <w:sz w:val="24"/>
          <w:szCs w:val="24"/>
        </w:rPr>
        <w:t>.</w:t>
      </w:r>
    </w:p>
    <w:p w14:paraId="3D07D2E6" w14:textId="77777777" w:rsidR="00E65FA1" w:rsidRPr="008C1BDB" w:rsidRDefault="00E65FA1" w:rsidP="00E65FA1">
      <w:pPr>
        <w:spacing w:line="360" w:lineRule="auto"/>
        <w:ind w:firstLine="720"/>
        <w:rPr>
          <w:rFonts w:ascii="Arial" w:hAnsi="Arial" w:cs="Arial"/>
          <w:sz w:val="24"/>
          <w:szCs w:val="24"/>
        </w:rPr>
      </w:pPr>
    </w:p>
    <w:p w14:paraId="2F6C7307" w14:textId="37A4AA2D" w:rsidR="00F05926" w:rsidRPr="008C1BDB" w:rsidRDefault="00F803BC" w:rsidP="00E65FA1">
      <w:pPr>
        <w:spacing w:line="360" w:lineRule="auto"/>
        <w:rPr>
          <w:rFonts w:ascii="Arial" w:hAnsi="Arial" w:cs="Arial"/>
          <w:b/>
          <w:sz w:val="24"/>
          <w:szCs w:val="24"/>
        </w:rPr>
      </w:pPr>
      <w:r w:rsidRPr="008C1BDB">
        <w:rPr>
          <w:rFonts w:ascii="Arial" w:hAnsi="Arial" w:cs="Arial"/>
          <w:b/>
          <w:sz w:val="24"/>
          <w:szCs w:val="24"/>
        </w:rPr>
        <w:t xml:space="preserve">Pathogen </w:t>
      </w:r>
      <w:r w:rsidR="00016D5A" w:rsidRPr="008C1BDB">
        <w:rPr>
          <w:rFonts w:ascii="Arial" w:hAnsi="Arial" w:cs="Arial"/>
          <w:b/>
          <w:sz w:val="24"/>
          <w:szCs w:val="24"/>
        </w:rPr>
        <w:t>S</w:t>
      </w:r>
      <w:r w:rsidR="007A7AF3" w:rsidRPr="008C1BDB">
        <w:rPr>
          <w:rFonts w:ascii="Arial" w:hAnsi="Arial" w:cs="Arial"/>
          <w:b/>
          <w:sz w:val="24"/>
          <w:szCs w:val="24"/>
        </w:rPr>
        <w:t>pecialization</w:t>
      </w:r>
      <w:r w:rsidR="006C7FE0" w:rsidRPr="008C1BDB">
        <w:rPr>
          <w:rFonts w:ascii="Arial" w:hAnsi="Arial" w:cs="Arial"/>
          <w:b/>
          <w:sz w:val="24"/>
          <w:szCs w:val="24"/>
        </w:rPr>
        <w:t xml:space="preserve"> </w:t>
      </w:r>
      <w:r w:rsidRPr="008C1BDB">
        <w:rPr>
          <w:rFonts w:ascii="Arial" w:hAnsi="Arial" w:cs="Arial"/>
          <w:b/>
          <w:sz w:val="24"/>
          <w:szCs w:val="24"/>
        </w:rPr>
        <w:t>to Source Host</w:t>
      </w:r>
    </w:p>
    <w:p w14:paraId="184B266F" w14:textId="1EE70538" w:rsidR="004D38F6" w:rsidRPr="008C1BDB" w:rsidRDefault="00E019E8" w:rsidP="00E65FA1">
      <w:pPr>
        <w:spacing w:line="360" w:lineRule="auto"/>
        <w:ind w:firstLine="360"/>
        <w:rPr>
          <w:rFonts w:ascii="Arial" w:hAnsi="Arial" w:cs="Arial"/>
          <w:sz w:val="24"/>
          <w:szCs w:val="24"/>
        </w:rPr>
      </w:pPr>
      <w:r w:rsidRPr="008C1BDB">
        <w:rPr>
          <w:rFonts w:ascii="Arial" w:hAnsi="Arial" w:cs="Arial"/>
          <w:sz w:val="24"/>
          <w:szCs w:val="24"/>
        </w:rPr>
        <w:t xml:space="preserve">One </w:t>
      </w:r>
      <w:r w:rsidR="00DE1A99" w:rsidRPr="008C1BDB">
        <w:rPr>
          <w:rFonts w:ascii="Arial" w:hAnsi="Arial" w:cs="Arial"/>
          <w:sz w:val="24"/>
          <w:szCs w:val="24"/>
        </w:rPr>
        <w:t xml:space="preserve">evolutionary </w:t>
      </w:r>
      <w:r w:rsidRPr="008C1BDB">
        <w:rPr>
          <w:rFonts w:ascii="Arial" w:hAnsi="Arial" w:cs="Arial"/>
          <w:sz w:val="24"/>
          <w:szCs w:val="24"/>
        </w:rPr>
        <w:t xml:space="preserve">model of </w:t>
      </w:r>
      <w:r w:rsidR="001D275E" w:rsidRPr="008C1BDB">
        <w:rPr>
          <w:rFonts w:ascii="Arial" w:hAnsi="Arial" w:cs="Arial"/>
          <w:sz w:val="24"/>
          <w:szCs w:val="24"/>
        </w:rPr>
        <w:t>plant-</w:t>
      </w:r>
      <w:r w:rsidRPr="008C1BDB">
        <w:rPr>
          <w:rFonts w:ascii="Arial" w:hAnsi="Arial" w:cs="Arial"/>
          <w:sz w:val="24"/>
          <w:szCs w:val="24"/>
        </w:rPr>
        <w:t>generalist pathogen</w:t>
      </w:r>
      <w:r w:rsidR="001D275E" w:rsidRPr="008C1BDB">
        <w:rPr>
          <w:rFonts w:ascii="Arial" w:hAnsi="Arial" w:cs="Arial"/>
          <w:sz w:val="24"/>
          <w:szCs w:val="24"/>
        </w:rPr>
        <w:t xml:space="preserve"> interaction</w:t>
      </w:r>
      <w:r w:rsidR="00435AF3" w:rsidRPr="008C1BDB">
        <w:rPr>
          <w:rFonts w:ascii="Arial" w:hAnsi="Arial" w:cs="Arial"/>
          <w:sz w:val="24"/>
          <w:szCs w:val="24"/>
        </w:rPr>
        <w:t>s</w:t>
      </w:r>
      <w:r w:rsidR="001D275E" w:rsidRPr="008C1BDB">
        <w:rPr>
          <w:rFonts w:ascii="Arial" w:hAnsi="Arial" w:cs="Arial"/>
          <w:sz w:val="24"/>
          <w:szCs w:val="24"/>
        </w:rPr>
        <w:t xml:space="preserve"> </w:t>
      </w:r>
      <w:r w:rsidRPr="008C1BDB">
        <w:rPr>
          <w:rFonts w:ascii="Arial" w:hAnsi="Arial" w:cs="Arial"/>
          <w:sz w:val="24"/>
          <w:szCs w:val="24"/>
        </w:rPr>
        <w:t>suggests that</w:t>
      </w:r>
      <w:r w:rsidR="00970D99" w:rsidRPr="008C1BDB">
        <w:rPr>
          <w:rFonts w:ascii="Arial" w:hAnsi="Arial" w:cs="Arial"/>
          <w:sz w:val="24"/>
          <w:szCs w:val="24"/>
        </w:rPr>
        <w:t xml:space="preserve"> </w:t>
      </w:r>
      <w:r w:rsidR="00F60037" w:rsidRPr="008C1BDB">
        <w:rPr>
          <w:rFonts w:ascii="Arial" w:hAnsi="Arial" w:cs="Arial"/>
          <w:sz w:val="24"/>
          <w:szCs w:val="24"/>
        </w:rPr>
        <w:t>generalist</w:t>
      </w:r>
      <w:r w:rsidR="00016D5A" w:rsidRPr="008C1BDB">
        <w:rPr>
          <w:rFonts w:ascii="Arial" w:hAnsi="Arial" w:cs="Arial"/>
          <w:sz w:val="24"/>
          <w:szCs w:val="24"/>
        </w:rPr>
        <w:t xml:space="preserve"> </w:t>
      </w:r>
      <w:r w:rsidR="00E75C3D" w:rsidRPr="008C1BDB">
        <w:rPr>
          <w:rFonts w:ascii="Arial" w:hAnsi="Arial" w:cs="Arial"/>
          <w:sz w:val="24"/>
          <w:szCs w:val="24"/>
        </w:rPr>
        <w:t xml:space="preserve">pathogen </w:t>
      </w:r>
      <w:r w:rsidR="00970D99" w:rsidRPr="008C1BDB">
        <w:rPr>
          <w:rFonts w:ascii="Arial" w:hAnsi="Arial" w:cs="Arial"/>
          <w:sz w:val="24"/>
          <w:szCs w:val="24"/>
        </w:rPr>
        <w:t>isolates</w:t>
      </w:r>
      <w:r w:rsidR="00435AF3" w:rsidRPr="008C1BDB">
        <w:rPr>
          <w:rFonts w:ascii="Arial" w:hAnsi="Arial" w:cs="Arial"/>
          <w:sz w:val="24"/>
          <w:szCs w:val="24"/>
        </w:rPr>
        <w:t xml:space="preserve"> within a species</w:t>
      </w:r>
      <w:r w:rsidRPr="008C1BDB">
        <w:rPr>
          <w:rFonts w:ascii="Arial" w:hAnsi="Arial" w:cs="Arial"/>
          <w:sz w:val="24"/>
          <w:szCs w:val="24"/>
        </w:rPr>
        <w:t xml:space="preserve"> may </w:t>
      </w:r>
      <w:r w:rsidR="006830A0" w:rsidRPr="008C1BDB">
        <w:rPr>
          <w:rFonts w:ascii="Arial" w:hAnsi="Arial" w:cs="Arial"/>
          <w:sz w:val="24"/>
          <w:szCs w:val="24"/>
        </w:rPr>
        <w:t xml:space="preserve">specialize </w:t>
      </w:r>
      <w:r w:rsidR="00435AF3" w:rsidRPr="008C1BDB">
        <w:rPr>
          <w:rFonts w:ascii="Arial" w:hAnsi="Arial" w:cs="Arial"/>
          <w:sz w:val="24"/>
          <w:szCs w:val="24"/>
        </w:rPr>
        <w:t xml:space="preserve">for </w:t>
      </w:r>
      <w:r w:rsidR="00970D99" w:rsidRPr="008C1BDB">
        <w:rPr>
          <w:rFonts w:ascii="Arial" w:hAnsi="Arial" w:cs="Arial"/>
          <w:sz w:val="24"/>
          <w:szCs w:val="24"/>
        </w:rPr>
        <w:t>interaction with</w:t>
      </w:r>
      <w:r w:rsidR="006830A0" w:rsidRPr="008C1BDB">
        <w:rPr>
          <w:rFonts w:ascii="Arial" w:hAnsi="Arial" w:cs="Arial"/>
          <w:sz w:val="24"/>
          <w:szCs w:val="24"/>
        </w:rPr>
        <w:t xml:space="preserve"> specific </w:t>
      </w:r>
      <w:r w:rsidRPr="008C1BDB">
        <w:rPr>
          <w:rFonts w:ascii="Arial" w:hAnsi="Arial" w:cs="Arial"/>
          <w:sz w:val="24"/>
          <w:szCs w:val="24"/>
        </w:rPr>
        <w:t xml:space="preserve">hosts. </w:t>
      </w:r>
      <w:r w:rsidR="00F60037" w:rsidRPr="008C1BDB">
        <w:rPr>
          <w:rFonts w:ascii="Arial" w:hAnsi="Arial" w:cs="Arial"/>
          <w:sz w:val="24"/>
          <w:szCs w:val="24"/>
        </w:rPr>
        <w:t>Alternat</w:t>
      </w:r>
      <w:r w:rsidR="00B81F2E" w:rsidRPr="008C1BDB">
        <w:rPr>
          <w:rFonts w:ascii="Arial" w:hAnsi="Arial" w:cs="Arial"/>
          <w:sz w:val="24"/>
          <w:szCs w:val="24"/>
        </w:rPr>
        <w:t>iv</w:t>
      </w:r>
      <w:r w:rsidR="00F60037" w:rsidRPr="008C1BDB">
        <w:rPr>
          <w:rFonts w:ascii="Arial" w:hAnsi="Arial" w:cs="Arial"/>
          <w:sz w:val="24"/>
          <w:szCs w:val="24"/>
        </w:rPr>
        <w:t xml:space="preserve">ely, </w:t>
      </w:r>
      <w:r w:rsidR="00970D99" w:rsidRPr="008C1BDB">
        <w:rPr>
          <w:rFonts w:ascii="Arial" w:hAnsi="Arial" w:cs="Arial"/>
          <w:sz w:val="24"/>
          <w:szCs w:val="24"/>
        </w:rPr>
        <w:t xml:space="preserve">generalist </w:t>
      </w:r>
      <w:r w:rsidR="00F60037" w:rsidRPr="008C1BDB">
        <w:rPr>
          <w:rFonts w:ascii="Arial" w:hAnsi="Arial" w:cs="Arial"/>
          <w:sz w:val="24"/>
          <w:szCs w:val="24"/>
        </w:rPr>
        <w:t>isolates may</w:t>
      </w:r>
      <w:r w:rsidR="00970D99" w:rsidRPr="008C1BDB">
        <w:rPr>
          <w:rFonts w:ascii="Arial" w:hAnsi="Arial" w:cs="Arial"/>
          <w:sz w:val="24"/>
          <w:szCs w:val="24"/>
        </w:rPr>
        <w:t xml:space="preserve"> show no host specialization or preference</w:t>
      </w:r>
      <w:r w:rsidR="00C45886" w:rsidRPr="008C1BDB">
        <w:rPr>
          <w:rFonts w:ascii="Arial" w:hAnsi="Arial" w:cs="Arial"/>
          <w:sz w:val="24"/>
          <w:szCs w:val="24"/>
        </w:rPr>
        <w:t>.</w:t>
      </w:r>
      <w:r w:rsidR="00F60037" w:rsidRPr="008C1BDB">
        <w:rPr>
          <w:rFonts w:ascii="Arial" w:hAnsi="Arial" w:cs="Arial"/>
          <w:sz w:val="24"/>
          <w:szCs w:val="24"/>
        </w:rPr>
        <w:t xml:space="preserve"> Our collection</w:t>
      </w:r>
      <w:r w:rsidR="009F1408" w:rsidRPr="008C1BDB">
        <w:rPr>
          <w:rFonts w:ascii="Arial" w:hAnsi="Arial" w:cs="Arial"/>
          <w:sz w:val="24"/>
          <w:szCs w:val="24"/>
        </w:rPr>
        <w:t xml:space="preserve"> of </w:t>
      </w:r>
      <w:r w:rsidR="009F1408" w:rsidRPr="008C1BDB">
        <w:rPr>
          <w:rFonts w:ascii="Arial" w:hAnsi="Arial" w:cs="Arial"/>
          <w:i/>
          <w:sz w:val="24"/>
          <w:szCs w:val="24"/>
        </w:rPr>
        <w:t>B. cinerea</w:t>
      </w:r>
      <w:r w:rsidR="009F1408" w:rsidRPr="008C1BDB">
        <w:rPr>
          <w:rFonts w:ascii="Arial" w:hAnsi="Arial" w:cs="Arial"/>
          <w:sz w:val="24"/>
          <w:szCs w:val="24"/>
        </w:rPr>
        <w:t xml:space="preserve"> </w:t>
      </w:r>
      <w:r w:rsidR="00F60037" w:rsidRPr="008C1BDB">
        <w:rPr>
          <w:rFonts w:ascii="Arial" w:hAnsi="Arial" w:cs="Arial"/>
          <w:sz w:val="24"/>
          <w:szCs w:val="24"/>
        </w:rPr>
        <w:t xml:space="preserve">includes five </w:t>
      </w:r>
      <w:r w:rsidR="00970D99" w:rsidRPr="008C1BDB">
        <w:rPr>
          <w:rFonts w:ascii="Arial" w:hAnsi="Arial" w:cs="Arial"/>
          <w:sz w:val="24"/>
          <w:szCs w:val="24"/>
        </w:rPr>
        <w:t>isolates that</w:t>
      </w:r>
      <w:r w:rsidR="00E75C3D" w:rsidRPr="008C1BDB">
        <w:rPr>
          <w:rFonts w:ascii="Arial" w:hAnsi="Arial" w:cs="Arial"/>
          <w:sz w:val="24"/>
          <w:szCs w:val="24"/>
        </w:rPr>
        <w:t xml:space="preserve"> may be adapted to tomato, as they were collected</w:t>
      </w:r>
      <w:r w:rsidR="00DE1A99" w:rsidRPr="008C1BDB">
        <w:rPr>
          <w:rFonts w:ascii="Arial" w:hAnsi="Arial" w:cs="Arial"/>
          <w:sz w:val="24"/>
          <w:szCs w:val="24"/>
        </w:rPr>
        <w:t xml:space="preserve"> from </w:t>
      </w:r>
      <w:r w:rsidR="00F60037" w:rsidRPr="008C1BDB">
        <w:rPr>
          <w:rFonts w:ascii="Arial" w:hAnsi="Arial" w:cs="Arial"/>
          <w:i/>
          <w:sz w:val="24"/>
          <w:szCs w:val="24"/>
        </w:rPr>
        <w:t xml:space="preserve">S. </w:t>
      </w:r>
      <w:proofErr w:type="spellStart"/>
      <w:r w:rsidR="00F60037" w:rsidRPr="008C1BDB">
        <w:rPr>
          <w:rFonts w:ascii="Arial" w:hAnsi="Arial" w:cs="Arial"/>
          <w:i/>
          <w:sz w:val="24"/>
          <w:szCs w:val="24"/>
        </w:rPr>
        <w:t>lycopersicum</w:t>
      </w:r>
      <w:proofErr w:type="spellEnd"/>
      <w:r w:rsidR="00F60037" w:rsidRPr="008C1BDB">
        <w:rPr>
          <w:rFonts w:ascii="Arial" w:hAnsi="Arial" w:cs="Arial"/>
          <w:sz w:val="24"/>
          <w:szCs w:val="24"/>
        </w:rPr>
        <w:t xml:space="preserve">. </w:t>
      </w:r>
      <w:r w:rsidR="00C344A5" w:rsidRPr="008C1BDB">
        <w:rPr>
          <w:rFonts w:ascii="Arial" w:hAnsi="Arial" w:cs="Arial"/>
          <w:sz w:val="24"/>
          <w:szCs w:val="24"/>
        </w:rPr>
        <w:t xml:space="preserve">To test if there is </w:t>
      </w:r>
      <w:r w:rsidR="00D941A2" w:rsidRPr="008C1BDB">
        <w:rPr>
          <w:rFonts w:ascii="Arial" w:hAnsi="Arial" w:cs="Arial"/>
          <w:sz w:val="24"/>
          <w:szCs w:val="24"/>
        </w:rPr>
        <w:t>evidence for</w:t>
      </w:r>
      <w:r w:rsidR="00F803BC" w:rsidRPr="008C1BDB">
        <w:rPr>
          <w:rFonts w:ascii="Arial" w:hAnsi="Arial" w:cs="Arial"/>
          <w:sz w:val="24"/>
          <w:szCs w:val="24"/>
        </w:rPr>
        <w:t xml:space="preserve"> specialization to the source host</w:t>
      </w:r>
      <w:r w:rsidR="00C344A5" w:rsidRPr="008C1BDB">
        <w:rPr>
          <w:rFonts w:ascii="Arial" w:hAnsi="Arial" w:cs="Arial"/>
          <w:sz w:val="24"/>
          <w:szCs w:val="24"/>
        </w:rPr>
        <w:t xml:space="preserve">, we compared the virulence of the </w:t>
      </w:r>
      <w:r w:rsidR="00C344A5" w:rsidRPr="008C1BDB">
        <w:rPr>
          <w:rFonts w:ascii="Arial" w:hAnsi="Arial" w:cs="Arial"/>
          <w:i/>
          <w:sz w:val="24"/>
          <w:szCs w:val="24"/>
        </w:rPr>
        <w:t>B. cinerea</w:t>
      </w:r>
      <w:r w:rsidR="00C344A5" w:rsidRPr="008C1BDB">
        <w:rPr>
          <w:rFonts w:ascii="Arial" w:hAnsi="Arial" w:cs="Arial"/>
          <w:sz w:val="24"/>
          <w:szCs w:val="24"/>
        </w:rPr>
        <w:t xml:space="preserve"> isolates </w:t>
      </w:r>
      <w:r w:rsidR="00DE1A99" w:rsidRPr="008C1BDB">
        <w:rPr>
          <w:rFonts w:ascii="Arial" w:hAnsi="Arial" w:cs="Arial"/>
          <w:sz w:val="24"/>
          <w:szCs w:val="24"/>
        </w:rPr>
        <w:t xml:space="preserve">obtained </w:t>
      </w:r>
      <w:r w:rsidR="00C344A5" w:rsidRPr="008C1BDB">
        <w:rPr>
          <w:rFonts w:ascii="Arial" w:hAnsi="Arial" w:cs="Arial"/>
          <w:sz w:val="24"/>
          <w:szCs w:val="24"/>
        </w:rPr>
        <w:t xml:space="preserve">from tomato </w:t>
      </w:r>
      <w:r w:rsidR="00DE1A99" w:rsidRPr="008C1BDB">
        <w:rPr>
          <w:rFonts w:ascii="Arial" w:hAnsi="Arial" w:cs="Arial"/>
          <w:sz w:val="24"/>
          <w:szCs w:val="24"/>
        </w:rPr>
        <w:t>to the</w:t>
      </w:r>
      <w:r w:rsidR="00BF3918" w:rsidRPr="008C1BDB">
        <w:rPr>
          <w:rFonts w:ascii="Arial" w:hAnsi="Arial" w:cs="Arial"/>
          <w:sz w:val="24"/>
          <w:szCs w:val="24"/>
        </w:rPr>
        <w:t xml:space="preserve"> broader pathogen population. </w:t>
      </w:r>
      <w:r w:rsidR="002817BF" w:rsidRPr="008C1BDB">
        <w:rPr>
          <w:rFonts w:ascii="Arial" w:hAnsi="Arial" w:cs="Arial"/>
          <w:sz w:val="24"/>
          <w:szCs w:val="24"/>
        </w:rPr>
        <w:t>For</w:t>
      </w:r>
      <w:r w:rsidR="002817BF" w:rsidRPr="008C1BDB">
        <w:rPr>
          <w:rFonts w:ascii="Arial" w:hAnsi="Arial" w:cs="Arial"/>
          <w:i/>
          <w:sz w:val="24"/>
          <w:szCs w:val="24"/>
        </w:rPr>
        <w:t xml:space="preserve"> B. cinerea </w:t>
      </w:r>
      <w:r w:rsidR="002817BF" w:rsidRPr="008C1BDB">
        <w:rPr>
          <w:rFonts w:ascii="Arial" w:hAnsi="Arial" w:cs="Arial"/>
          <w:sz w:val="24"/>
          <w:szCs w:val="24"/>
        </w:rPr>
        <w:t xml:space="preserve">genotypes isolated from tomato tissue vs. other hosts, </w:t>
      </w:r>
      <w:r w:rsidR="00DE1A99" w:rsidRPr="008C1BDB">
        <w:rPr>
          <w:rFonts w:ascii="Arial" w:hAnsi="Arial" w:cs="Arial"/>
          <w:sz w:val="24"/>
          <w:szCs w:val="24"/>
        </w:rPr>
        <w:t>there was</w:t>
      </w:r>
      <w:r w:rsidR="002817BF" w:rsidRPr="008C1BDB">
        <w:rPr>
          <w:rFonts w:ascii="Arial" w:hAnsi="Arial" w:cs="Arial"/>
          <w:sz w:val="24"/>
          <w:szCs w:val="24"/>
        </w:rPr>
        <w:t xml:space="preserve"> no significant difference in lesion size on domesticated </w:t>
      </w:r>
      <w:r w:rsidR="006755B8" w:rsidRPr="008C1BDB">
        <w:rPr>
          <w:rFonts w:ascii="Arial" w:hAnsi="Arial" w:cs="Arial"/>
          <w:sz w:val="24"/>
          <w:szCs w:val="24"/>
        </w:rPr>
        <w:t xml:space="preserve">tomato </w:t>
      </w:r>
      <w:r w:rsidR="002817BF" w:rsidRPr="008C1BDB">
        <w:rPr>
          <w:rFonts w:ascii="Arial" w:hAnsi="Arial" w:cs="Arial"/>
          <w:sz w:val="24"/>
          <w:szCs w:val="24"/>
        </w:rPr>
        <w:t>(t-</w:t>
      </w:r>
      <w:r w:rsidR="00BF3918" w:rsidRPr="008C1BDB">
        <w:rPr>
          <w:rFonts w:ascii="Arial" w:hAnsi="Arial" w:cs="Arial"/>
          <w:sz w:val="24"/>
          <w:szCs w:val="24"/>
        </w:rPr>
        <w:t xml:space="preserve">test; t=1.10,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D85DC4" w:rsidRPr="008C1BDB">
        <w:rPr>
          <w:rFonts w:ascii="Arial" w:hAnsi="Arial" w:cs="Arial"/>
          <w:sz w:val="24"/>
          <w:szCs w:val="24"/>
        </w:rPr>
        <w:t>,</w:t>
      </w:r>
      <w:r w:rsidR="002817BF" w:rsidRPr="008C1BDB">
        <w:rPr>
          <w:rFonts w:ascii="Arial" w:hAnsi="Arial" w:cs="Arial"/>
          <w:sz w:val="24"/>
          <w:szCs w:val="24"/>
        </w:rPr>
        <w:t xml:space="preserve"> wild </w:t>
      </w:r>
      <w:r w:rsidR="006755B8" w:rsidRPr="008C1BDB">
        <w:rPr>
          <w:rFonts w:ascii="Arial" w:hAnsi="Arial" w:cs="Arial"/>
          <w:sz w:val="24"/>
          <w:szCs w:val="24"/>
        </w:rPr>
        <w:t xml:space="preserve">tomato </w:t>
      </w:r>
      <w:r w:rsidR="002817BF" w:rsidRPr="008C1BDB">
        <w:rPr>
          <w:rFonts w:ascii="Arial" w:hAnsi="Arial" w:cs="Arial"/>
          <w:sz w:val="24"/>
          <w:szCs w:val="24"/>
        </w:rPr>
        <w:t>(</w:t>
      </w:r>
      <w:r w:rsidR="00BF3918" w:rsidRPr="008C1BDB">
        <w:rPr>
          <w:rFonts w:ascii="Arial" w:hAnsi="Arial" w:cs="Arial"/>
          <w:sz w:val="24"/>
          <w:szCs w:val="24"/>
        </w:rPr>
        <w:t xml:space="preserve">t-test; t=1.09,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814B0C" w:rsidRPr="008C1BDB">
        <w:rPr>
          <w:rFonts w:ascii="Arial" w:hAnsi="Arial" w:cs="Arial"/>
          <w:sz w:val="24"/>
          <w:szCs w:val="24"/>
        </w:rPr>
        <w:t xml:space="preserve"> </w:t>
      </w:r>
      <w:r w:rsidR="00D85DC4" w:rsidRPr="008C1BDB">
        <w:rPr>
          <w:rFonts w:ascii="Arial" w:hAnsi="Arial" w:cs="Arial"/>
          <w:sz w:val="24"/>
          <w:szCs w:val="24"/>
        </w:rPr>
        <w:t xml:space="preserve">or </w:t>
      </w:r>
      <w:r w:rsidR="00814B0C" w:rsidRPr="008C1BDB">
        <w:rPr>
          <w:rFonts w:ascii="Arial" w:hAnsi="Arial" w:cs="Arial"/>
          <w:sz w:val="24"/>
          <w:szCs w:val="24"/>
        </w:rPr>
        <w:t xml:space="preserve">across </w:t>
      </w:r>
      <w:r w:rsidR="00D85DC4" w:rsidRPr="008C1BDB">
        <w:rPr>
          <w:rFonts w:ascii="Arial" w:hAnsi="Arial" w:cs="Arial"/>
          <w:sz w:val="24"/>
          <w:szCs w:val="24"/>
        </w:rPr>
        <w:t>all tomato genotypes (</w:t>
      </w:r>
      <w:r w:rsidR="00814B0C" w:rsidRPr="008C1BDB">
        <w:rPr>
          <w:rFonts w:ascii="Arial" w:hAnsi="Arial" w:cs="Arial"/>
          <w:sz w:val="24"/>
          <w:szCs w:val="24"/>
        </w:rPr>
        <w:t>t-t</w:t>
      </w:r>
      <w:r w:rsidR="00BF3918" w:rsidRPr="008C1BDB">
        <w:rPr>
          <w:rFonts w:ascii="Arial" w:hAnsi="Arial" w:cs="Arial"/>
          <w:sz w:val="24"/>
          <w:szCs w:val="24"/>
        </w:rPr>
        <w:t xml:space="preserve">est; </w:t>
      </w:r>
      <w:r w:rsidR="00B41031" w:rsidRPr="008C1BDB">
        <w:rPr>
          <w:rFonts w:ascii="Arial" w:hAnsi="Arial" w:cs="Arial"/>
          <w:sz w:val="24"/>
          <w:szCs w:val="24"/>
        </w:rPr>
        <w:t>n = 97</w:t>
      </w:r>
      <w:r w:rsidR="00BF3918" w:rsidRPr="008C1BDB">
        <w:rPr>
          <w:rFonts w:ascii="Arial" w:hAnsi="Arial" w:cs="Arial"/>
          <w:sz w:val="24"/>
          <w:szCs w:val="24"/>
        </w:rPr>
        <w:t>, p=0.14</w:t>
      </w:r>
      <w:r w:rsidR="00D85DC4" w:rsidRPr="008C1BDB">
        <w:rPr>
          <w:rFonts w:ascii="Arial" w:hAnsi="Arial" w:cs="Arial"/>
          <w:sz w:val="24"/>
          <w:szCs w:val="24"/>
        </w:rPr>
        <w:t xml:space="preserve">) </w:t>
      </w:r>
      <w:r w:rsidR="00C344A5" w:rsidRPr="008C1BDB">
        <w:rPr>
          <w:rFonts w:ascii="Arial" w:hAnsi="Arial" w:cs="Arial"/>
          <w:sz w:val="24"/>
          <w:szCs w:val="24"/>
        </w:rPr>
        <w:t xml:space="preserve">(Figure </w:t>
      </w:r>
      <w:r w:rsidR="00D03A16" w:rsidRPr="008C1BDB">
        <w:rPr>
          <w:rFonts w:ascii="Arial" w:hAnsi="Arial" w:cs="Arial"/>
          <w:sz w:val="24"/>
          <w:szCs w:val="24"/>
        </w:rPr>
        <w:t>1g</w:t>
      </w:r>
      <w:r w:rsidR="00C344A5" w:rsidRPr="008C1BDB">
        <w:rPr>
          <w:rFonts w:ascii="Arial" w:hAnsi="Arial" w:cs="Arial"/>
          <w:sz w:val="24"/>
          <w:szCs w:val="24"/>
        </w:rPr>
        <w:t>)</w:t>
      </w:r>
      <w:r w:rsidR="002817BF" w:rsidRPr="008C1BDB">
        <w:rPr>
          <w:rFonts w:ascii="Arial" w:hAnsi="Arial" w:cs="Arial"/>
          <w:sz w:val="24"/>
          <w:szCs w:val="24"/>
        </w:rPr>
        <w:t>.</w:t>
      </w:r>
      <w:r w:rsidR="004D38F6" w:rsidRPr="008C1BDB">
        <w:rPr>
          <w:rFonts w:ascii="Arial" w:hAnsi="Arial" w:cs="Arial"/>
          <w:sz w:val="24"/>
          <w:szCs w:val="24"/>
        </w:rPr>
        <w:t xml:space="preserve"> </w:t>
      </w:r>
      <w:r w:rsidR="00300AAD" w:rsidRPr="008C1BDB">
        <w:rPr>
          <w:rFonts w:ascii="Arial" w:hAnsi="Arial" w:cs="Arial"/>
          <w:sz w:val="24"/>
          <w:szCs w:val="24"/>
        </w:rPr>
        <w:t xml:space="preserve">In fact, one isolate collected from tomato tissue (KGB1) </w:t>
      </w:r>
      <w:r w:rsidR="004A1B55" w:rsidRPr="008C1BDB">
        <w:rPr>
          <w:rFonts w:ascii="Arial" w:hAnsi="Arial" w:cs="Arial"/>
          <w:sz w:val="24"/>
          <w:szCs w:val="24"/>
        </w:rPr>
        <w:t xml:space="preserve">was </w:t>
      </w:r>
      <w:r w:rsidR="00300AAD" w:rsidRPr="008C1BDB">
        <w:rPr>
          <w:rFonts w:ascii="Arial" w:hAnsi="Arial" w:cs="Arial"/>
          <w:sz w:val="24"/>
          <w:szCs w:val="24"/>
        </w:rPr>
        <w:t>within the 10 least-virulent isolates</w:t>
      </w:r>
      <w:r w:rsidR="00D941A2" w:rsidRPr="008C1BDB">
        <w:rPr>
          <w:rFonts w:ascii="Arial" w:hAnsi="Arial" w:cs="Arial"/>
          <w:sz w:val="24"/>
          <w:szCs w:val="24"/>
        </w:rPr>
        <w:t xml:space="preserve"> </w:t>
      </w:r>
      <w:r w:rsidR="000D40EF" w:rsidRPr="008C1BDB">
        <w:rPr>
          <w:rFonts w:ascii="Arial" w:hAnsi="Arial" w:cs="Arial"/>
          <w:sz w:val="24"/>
          <w:szCs w:val="24"/>
        </w:rPr>
        <w:t xml:space="preserve">and </w:t>
      </w:r>
      <w:r w:rsidR="00854A87" w:rsidRPr="008C1BDB">
        <w:rPr>
          <w:rFonts w:ascii="Arial" w:hAnsi="Arial" w:cs="Arial"/>
          <w:sz w:val="24"/>
          <w:szCs w:val="24"/>
        </w:rPr>
        <w:lastRenderedPageBreak/>
        <w:t xml:space="preserve">another (Triple3) </w:t>
      </w:r>
      <w:r w:rsidR="004A1B55" w:rsidRPr="008C1BDB">
        <w:rPr>
          <w:rFonts w:ascii="Arial" w:hAnsi="Arial" w:cs="Arial"/>
          <w:sz w:val="24"/>
          <w:szCs w:val="24"/>
        </w:rPr>
        <w:t>was</w:t>
      </w:r>
      <w:r w:rsidR="000D40EF" w:rsidRPr="008C1BDB">
        <w:rPr>
          <w:rFonts w:ascii="Arial" w:hAnsi="Arial" w:cs="Arial"/>
          <w:sz w:val="24"/>
          <w:szCs w:val="24"/>
        </w:rPr>
        <w:t xml:space="preserve"> within the 10 most-virulent isolates</w:t>
      </w:r>
      <w:r w:rsidR="008D0527" w:rsidRPr="008C1BDB">
        <w:rPr>
          <w:rFonts w:ascii="Arial" w:hAnsi="Arial" w:cs="Arial"/>
          <w:sz w:val="24"/>
          <w:szCs w:val="24"/>
        </w:rPr>
        <w:t xml:space="preserve"> (Figure </w:t>
      </w:r>
      <w:r w:rsidR="00D03A16" w:rsidRPr="008C1BDB">
        <w:rPr>
          <w:rFonts w:ascii="Arial" w:hAnsi="Arial" w:cs="Arial"/>
          <w:sz w:val="24"/>
          <w:szCs w:val="24"/>
        </w:rPr>
        <w:t>1g</w:t>
      </w:r>
      <w:r w:rsidR="00854A87" w:rsidRPr="008C1BDB">
        <w:rPr>
          <w:rFonts w:ascii="Arial" w:hAnsi="Arial" w:cs="Arial"/>
          <w:sz w:val="24"/>
          <w:szCs w:val="24"/>
        </w:rPr>
        <w:t>)</w:t>
      </w:r>
      <w:r w:rsidR="00300AAD" w:rsidRPr="008C1BDB">
        <w:rPr>
          <w:rFonts w:ascii="Arial" w:hAnsi="Arial" w:cs="Arial"/>
          <w:sz w:val="24"/>
          <w:szCs w:val="24"/>
        </w:rPr>
        <w:t xml:space="preserve">. This </w:t>
      </w:r>
      <w:r w:rsidR="004A1B55" w:rsidRPr="008C1BDB">
        <w:rPr>
          <w:rFonts w:ascii="Arial" w:hAnsi="Arial" w:cs="Arial"/>
          <w:sz w:val="24"/>
          <w:szCs w:val="24"/>
        </w:rPr>
        <w:t>demonstrated</w:t>
      </w:r>
      <w:r w:rsidR="00920521" w:rsidRPr="008C1BDB">
        <w:rPr>
          <w:rFonts w:ascii="Arial" w:hAnsi="Arial" w:cs="Arial"/>
          <w:sz w:val="24"/>
          <w:szCs w:val="24"/>
        </w:rPr>
        <w:t xml:space="preserve"> significant genetic variation in virulence across the </w:t>
      </w:r>
      <w:r w:rsidR="00920521" w:rsidRPr="008C1BDB">
        <w:rPr>
          <w:rFonts w:ascii="Arial" w:hAnsi="Arial" w:cs="Arial"/>
          <w:i/>
          <w:sz w:val="24"/>
          <w:szCs w:val="24"/>
        </w:rPr>
        <w:t>B. cinerea</w:t>
      </w:r>
      <w:r w:rsidR="00920521" w:rsidRPr="008C1BDB">
        <w:rPr>
          <w:rFonts w:ascii="Arial" w:hAnsi="Arial" w:cs="Arial"/>
          <w:sz w:val="24"/>
          <w:szCs w:val="24"/>
        </w:rPr>
        <w:t xml:space="preserve"> isolates</w:t>
      </w:r>
      <w:r w:rsidR="004A1B55" w:rsidRPr="008C1BDB">
        <w:rPr>
          <w:rFonts w:ascii="Arial" w:hAnsi="Arial" w:cs="Arial"/>
          <w:sz w:val="24"/>
          <w:szCs w:val="24"/>
        </w:rPr>
        <w:t>,</w:t>
      </w:r>
      <w:r w:rsidR="00920521" w:rsidRPr="008C1BDB">
        <w:rPr>
          <w:rFonts w:ascii="Arial" w:hAnsi="Arial" w:cs="Arial"/>
          <w:sz w:val="24"/>
          <w:szCs w:val="24"/>
        </w:rPr>
        <w:t xml:space="preserve"> and </w:t>
      </w:r>
      <w:r w:rsidR="00BF3918" w:rsidRPr="008C1BDB">
        <w:rPr>
          <w:rFonts w:ascii="Arial" w:hAnsi="Arial" w:cs="Arial"/>
          <w:sz w:val="24"/>
          <w:szCs w:val="24"/>
        </w:rPr>
        <w:t>that</w:t>
      </w:r>
      <w:r w:rsidR="009F1408" w:rsidRPr="008C1BDB">
        <w:rPr>
          <w:rFonts w:ascii="Arial" w:hAnsi="Arial" w:cs="Arial"/>
          <w:sz w:val="24"/>
          <w:szCs w:val="24"/>
        </w:rPr>
        <w:t xml:space="preserve"> this collection of </w:t>
      </w:r>
      <w:r w:rsidR="00BF3918" w:rsidRPr="008C1BDB">
        <w:rPr>
          <w:rFonts w:ascii="Arial" w:hAnsi="Arial" w:cs="Arial"/>
          <w:i/>
          <w:sz w:val="24"/>
          <w:szCs w:val="24"/>
        </w:rPr>
        <w:t xml:space="preserve">B. cinerea </w:t>
      </w:r>
      <w:r w:rsidR="003E7349" w:rsidRPr="008C1BDB">
        <w:rPr>
          <w:rFonts w:ascii="Arial" w:hAnsi="Arial" w:cs="Arial"/>
          <w:sz w:val="24"/>
          <w:szCs w:val="24"/>
        </w:rPr>
        <w:t xml:space="preserve">isolates </w:t>
      </w:r>
      <w:r w:rsidR="00854A87" w:rsidRPr="008C1BDB">
        <w:rPr>
          <w:rFonts w:ascii="Arial" w:hAnsi="Arial" w:cs="Arial"/>
          <w:sz w:val="24"/>
          <w:szCs w:val="24"/>
        </w:rPr>
        <w:t xml:space="preserve">from tomato do not display a strong </w:t>
      </w:r>
      <w:r w:rsidR="003E7349" w:rsidRPr="008C1BDB">
        <w:rPr>
          <w:rFonts w:ascii="Arial" w:hAnsi="Arial" w:cs="Arial"/>
          <w:sz w:val="24"/>
          <w:szCs w:val="24"/>
        </w:rPr>
        <w:t>host-specific</w:t>
      </w:r>
      <w:r w:rsidR="00854A87" w:rsidRPr="008C1BDB">
        <w:rPr>
          <w:rFonts w:ascii="Arial" w:hAnsi="Arial" w:cs="Arial"/>
          <w:sz w:val="24"/>
          <w:szCs w:val="24"/>
        </w:rPr>
        <w:t>ity</w:t>
      </w:r>
      <w:r w:rsidR="003E7349" w:rsidRPr="008C1BDB">
        <w:rPr>
          <w:rFonts w:ascii="Arial" w:hAnsi="Arial" w:cs="Arial"/>
          <w:sz w:val="24"/>
          <w:szCs w:val="24"/>
        </w:rPr>
        <w:t xml:space="preserve"> </w:t>
      </w:r>
      <w:r w:rsidR="009F1408" w:rsidRPr="008C1BDB">
        <w:rPr>
          <w:rFonts w:ascii="Arial" w:hAnsi="Arial" w:cs="Arial"/>
          <w:sz w:val="24"/>
          <w:szCs w:val="24"/>
        </w:rPr>
        <w:t xml:space="preserve">for tomato </w:t>
      </w:r>
      <w:r w:rsidR="003D0236"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(Martinez, Blancard et al. 2003, Ma and Michailides 2005, Rowe and Kliebenstein 2007, Samuel, Veloukas et al. 2012)</w:t>
      </w:r>
      <w:r w:rsidR="003D0236" w:rsidRPr="008C1BDB">
        <w:rPr>
          <w:rFonts w:ascii="Arial" w:hAnsi="Arial" w:cs="Arial"/>
          <w:sz w:val="24"/>
          <w:szCs w:val="24"/>
        </w:rPr>
        <w:fldChar w:fldCharType="end"/>
      </w:r>
      <w:r w:rsidR="00652E98" w:rsidRPr="008C1BDB">
        <w:rPr>
          <w:rFonts w:ascii="Arial" w:hAnsi="Arial" w:cs="Arial"/>
          <w:sz w:val="24"/>
          <w:szCs w:val="24"/>
        </w:rPr>
        <w:t>.</w:t>
      </w:r>
      <w:r w:rsidR="00300AAD" w:rsidRPr="008C1BDB">
        <w:rPr>
          <w:rFonts w:ascii="Arial" w:hAnsi="Arial" w:cs="Arial"/>
          <w:sz w:val="24"/>
          <w:szCs w:val="24"/>
        </w:rPr>
        <w:t xml:space="preserve"> </w:t>
      </w:r>
    </w:p>
    <w:p w14:paraId="07B1433B" w14:textId="77777777" w:rsidR="00920521" w:rsidRPr="008C1BDB" w:rsidRDefault="00920521" w:rsidP="00E65FA1">
      <w:pPr>
        <w:spacing w:line="360" w:lineRule="auto"/>
        <w:rPr>
          <w:rFonts w:ascii="Arial" w:hAnsi="Arial" w:cs="Arial"/>
          <w:sz w:val="24"/>
          <w:szCs w:val="24"/>
        </w:rPr>
      </w:pPr>
    </w:p>
    <w:p w14:paraId="30A312A6" w14:textId="0ACA5369" w:rsidR="00920521" w:rsidRPr="008C1BDB" w:rsidRDefault="00920521" w:rsidP="008C1BDB">
      <w:pPr>
        <w:spacing w:line="360" w:lineRule="auto"/>
        <w:rPr>
          <w:rFonts w:ascii="Arial" w:hAnsi="Arial" w:cs="Arial"/>
          <w:b/>
          <w:sz w:val="24"/>
          <w:szCs w:val="24"/>
        </w:rPr>
      </w:pPr>
      <w:r w:rsidRPr="008C1BDB">
        <w:rPr>
          <w:rFonts w:ascii="Arial" w:hAnsi="Arial" w:cs="Arial"/>
          <w:b/>
          <w:sz w:val="24"/>
          <w:szCs w:val="24"/>
        </w:rPr>
        <w:t xml:space="preserve">Pathogen </w:t>
      </w:r>
      <w:r w:rsidR="00403BBD" w:rsidRPr="008C1BDB">
        <w:rPr>
          <w:rFonts w:ascii="Arial" w:hAnsi="Arial" w:cs="Arial"/>
          <w:b/>
          <w:sz w:val="24"/>
          <w:szCs w:val="24"/>
        </w:rPr>
        <w:t xml:space="preserve">Specialization to Host </w:t>
      </w:r>
      <w:r w:rsidR="0034153E" w:rsidRPr="008C1BDB">
        <w:rPr>
          <w:rFonts w:ascii="Arial" w:hAnsi="Arial" w:cs="Arial"/>
          <w:b/>
          <w:sz w:val="24"/>
          <w:szCs w:val="24"/>
        </w:rPr>
        <w:t>Genotyp</w:t>
      </w:r>
      <w:r w:rsidR="008C1BDB">
        <w:rPr>
          <w:rFonts w:ascii="Arial" w:hAnsi="Arial" w:cs="Arial"/>
          <w:b/>
          <w:sz w:val="24"/>
          <w:szCs w:val="24"/>
        </w:rPr>
        <w:t>e</w:t>
      </w:r>
    </w:p>
    <w:p w14:paraId="660F9F13" w14:textId="36738E29" w:rsidR="00F803BC" w:rsidRPr="008C1BDB" w:rsidRDefault="00AF2308" w:rsidP="008C1BDB">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w:t>
      </w:r>
      <w:r w:rsidR="00F803BC" w:rsidRPr="008C1BDB">
        <w:rPr>
          <w:rFonts w:ascii="Arial" w:hAnsi="Arial" w:cs="Arial"/>
          <w:sz w:val="24"/>
          <w:szCs w:val="24"/>
        </w:rPr>
        <w:t>tomato</w:t>
      </w:r>
      <w:r w:rsidRPr="008C1BDB">
        <w:rPr>
          <w:rFonts w:ascii="Arial" w:hAnsi="Arial" w:cs="Arial"/>
          <w:sz w:val="24"/>
          <w:szCs w:val="24"/>
        </w:rPr>
        <w:t xml:space="preserve"> </w:t>
      </w:r>
      <w:r w:rsidR="00F803BC" w:rsidRPr="008C1BDB">
        <w:rPr>
          <w:rFonts w:ascii="Arial" w:hAnsi="Arial" w:cs="Arial"/>
          <w:sz w:val="24"/>
          <w:szCs w:val="24"/>
        </w:rPr>
        <w:t>based on isolate host</w:t>
      </w:r>
      <w:r w:rsidR="009F1408" w:rsidRPr="008C1BDB">
        <w:rPr>
          <w:rFonts w:ascii="Arial" w:hAnsi="Arial" w:cs="Arial"/>
          <w:sz w:val="24"/>
          <w:szCs w:val="24"/>
        </w:rPr>
        <w:t xml:space="preserve"> source</w:t>
      </w:r>
      <w:r w:rsidRPr="008C1BDB">
        <w:rPr>
          <w:rFonts w:ascii="Arial" w:hAnsi="Arial" w:cs="Arial"/>
          <w:sz w:val="24"/>
          <w:szCs w:val="24"/>
        </w:rPr>
        <w:t xml:space="preserve">, </w:t>
      </w:r>
      <w:r w:rsidR="00DE1A99" w:rsidRPr="008C1BDB">
        <w:rPr>
          <w:rFonts w:ascii="Arial" w:hAnsi="Arial" w:cs="Arial"/>
          <w:sz w:val="24"/>
          <w:szCs w:val="24"/>
        </w:rPr>
        <w:t xml:space="preserve">the </w:t>
      </w:r>
      <w:r w:rsidRPr="008C1BDB">
        <w:rPr>
          <w:rFonts w:ascii="Arial" w:hAnsi="Arial" w:cs="Arial"/>
          <w:i/>
          <w:sz w:val="24"/>
          <w:szCs w:val="24"/>
        </w:rPr>
        <w:t>B. cinerea</w:t>
      </w:r>
      <w:r w:rsidR="00F803BC" w:rsidRPr="008C1BDB">
        <w:rPr>
          <w:rFonts w:ascii="Arial" w:hAnsi="Arial" w:cs="Arial"/>
          <w:sz w:val="24"/>
          <w:szCs w:val="24"/>
        </w:rPr>
        <w:t xml:space="preserve"> </w:t>
      </w:r>
      <w:r w:rsidR="00DE1A99" w:rsidRPr="008C1BDB">
        <w:rPr>
          <w:rFonts w:ascii="Arial" w:hAnsi="Arial" w:cs="Arial"/>
          <w:sz w:val="24"/>
          <w:szCs w:val="24"/>
        </w:rPr>
        <w:t>isolates may contain genetic variation</w:t>
      </w:r>
      <w:r w:rsidR="009F1408" w:rsidRPr="008C1BDB">
        <w:rPr>
          <w:rFonts w:ascii="Arial" w:hAnsi="Arial" w:cs="Arial"/>
          <w:sz w:val="24"/>
          <w:szCs w:val="24"/>
        </w:rPr>
        <w:t xml:space="preserve"> at individual loci</w:t>
      </w:r>
      <w:r w:rsidR="00DE1A99" w:rsidRPr="008C1BDB">
        <w:rPr>
          <w:rFonts w:ascii="Arial" w:hAnsi="Arial" w:cs="Arial"/>
          <w:sz w:val="24"/>
          <w:szCs w:val="24"/>
        </w:rPr>
        <w:t xml:space="preserve"> that allow them to better attack subsets of the </w:t>
      </w:r>
      <w:r w:rsidR="00E33AB3" w:rsidRPr="008C1BDB">
        <w:rPr>
          <w:rFonts w:ascii="Arial" w:hAnsi="Arial" w:cs="Arial"/>
          <w:sz w:val="24"/>
          <w:szCs w:val="24"/>
        </w:rPr>
        <w:t>tomato genotypes</w:t>
      </w:r>
      <w:r w:rsidR="00072CD7"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(Rowe and Kliebenstein 2007, Kretschmer and Hahn 2008, Corwin, Subedy et al. 2016)</w:t>
      </w:r>
      <w:r w:rsidR="00B3570C" w:rsidRPr="008C1BDB">
        <w:rPr>
          <w:rFonts w:ascii="Arial" w:hAnsi="Arial" w:cs="Arial"/>
          <w:sz w:val="24"/>
          <w:szCs w:val="24"/>
        </w:rPr>
        <w:fldChar w:fldCharType="end"/>
      </w:r>
      <w:r w:rsidR="00072CD7" w:rsidRPr="008C1BDB">
        <w:rPr>
          <w:rFonts w:ascii="Arial" w:hAnsi="Arial" w:cs="Arial"/>
          <w:sz w:val="24"/>
          <w:szCs w:val="24"/>
        </w:rPr>
        <w:t xml:space="preserve">. </w:t>
      </w:r>
      <w:r w:rsidR="00920521" w:rsidRPr="008C1BDB">
        <w:rPr>
          <w:rFonts w:ascii="Arial" w:hAnsi="Arial" w:cs="Arial"/>
          <w:sz w:val="24"/>
          <w:szCs w:val="24"/>
        </w:rPr>
        <w:t xml:space="preserve">A visual analysis of the data </w:t>
      </w:r>
      <w:r w:rsidR="00DE1A99" w:rsidRPr="008C1BDB">
        <w:rPr>
          <w:rFonts w:ascii="Arial" w:hAnsi="Arial" w:cs="Arial"/>
          <w:sz w:val="24"/>
          <w:szCs w:val="24"/>
        </w:rPr>
        <w:t>suggested</w:t>
      </w:r>
      <w:r w:rsidR="00920521" w:rsidRPr="008C1BDB">
        <w:rPr>
          <w:rFonts w:ascii="Arial" w:hAnsi="Arial" w:cs="Arial"/>
          <w:sz w:val="24"/>
          <w:szCs w:val="24"/>
        </w:rPr>
        <w:t xml:space="preserve"> an interaction between the genomes of </w:t>
      </w:r>
      <w:r w:rsidR="00920521" w:rsidRPr="008C1BDB">
        <w:rPr>
          <w:rFonts w:ascii="Arial" w:hAnsi="Arial" w:cs="Arial"/>
          <w:i/>
          <w:sz w:val="24"/>
          <w:szCs w:val="24"/>
        </w:rPr>
        <w:t xml:space="preserve">B. cinerea </w:t>
      </w:r>
      <w:r w:rsidR="00920521" w:rsidRPr="008C1BDB">
        <w:rPr>
          <w:rFonts w:ascii="Arial" w:hAnsi="Arial" w:cs="Arial"/>
          <w:sz w:val="24"/>
          <w:szCs w:val="24"/>
        </w:rPr>
        <w:t xml:space="preserve">and tomato (Figure </w:t>
      </w:r>
      <w:r w:rsidR="00D03A16" w:rsidRPr="008C1BDB">
        <w:rPr>
          <w:rFonts w:ascii="Arial" w:hAnsi="Arial" w:cs="Arial"/>
          <w:sz w:val="24"/>
          <w:szCs w:val="24"/>
        </w:rPr>
        <w:t>1 c-h</w:t>
      </w:r>
      <w:r w:rsidR="00920521" w:rsidRPr="008C1BDB">
        <w:rPr>
          <w:rFonts w:ascii="Arial" w:hAnsi="Arial" w:cs="Arial"/>
          <w:sz w:val="24"/>
          <w:szCs w:val="24"/>
        </w:rPr>
        <w:t xml:space="preserve">). </w:t>
      </w:r>
      <w:r w:rsidR="005C464E" w:rsidRPr="008C1BDB">
        <w:rPr>
          <w:rFonts w:ascii="Arial" w:hAnsi="Arial" w:cs="Arial"/>
          <w:sz w:val="24"/>
          <w:szCs w:val="24"/>
        </w:rPr>
        <w:t xml:space="preserve">However, </w:t>
      </w:r>
      <w:r w:rsidR="00920521" w:rsidRPr="008C1BDB">
        <w:rPr>
          <w:rFonts w:ascii="Arial" w:hAnsi="Arial" w:cs="Arial"/>
          <w:sz w:val="24"/>
          <w:szCs w:val="24"/>
        </w:rPr>
        <w:t xml:space="preserve">when using the full model, </w:t>
      </w:r>
      <w:r w:rsidR="006755B8" w:rsidRPr="008C1BDB">
        <w:rPr>
          <w:rFonts w:ascii="Arial" w:hAnsi="Arial" w:cs="Arial"/>
          <w:sz w:val="24"/>
          <w:szCs w:val="24"/>
        </w:rPr>
        <w:t>we found</w:t>
      </w:r>
      <w:r w:rsidR="00920521" w:rsidRPr="008C1BDB">
        <w:rPr>
          <w:rFonts w:ascii="Arial" w:hAnsi="Arial" w:cs="Arial"/>
          <w:sz w:val="24"/>
          <w:szCs w:val="24"/>
        </w:rPr>
        <w:t xml:space="preserve"> no significant interaction between </w:t>
      </w:r>
      <w:r w:rsidR="00E60E08" w:rsidRPr="008C1BDB">
        <w:rPr>
          <w:rFonts w:ascii="Arial" w:hAnsi="Arial" w:cs="Arial"/>
          <w:sz w:val="24"/>
          <w:szCs w:val="24"/>
        </w:rPr>
        <w:t>isolate</w:t>
      </w:r>
      <w:r w:rsidR="00920521" w:rsidRPr="008C1BDB">
        <w:rPr>
          <w:rFonts w:ascii="Arial" w:hAnsi="Arial" w:cs="Arial"/>
          <w:sz w:val="24"/>
          <w:szCs w:val="24"/>
        </w:rPr>
        <w:t xml:space="preserve"> and individual host genotype</w:t>
      </w:r>
      <w:r w:rsidR="006755B8" w:rsidRPr="008C1BDB">
        <w:rPr>
          <w:rFonts w:ascii="Arial" w:hAnsi="Arial" w:cs="Arial"/>
          <w:sz w:val="24"/>
          <w:szCs w:val="24"/>
        </w:rPr>
        <w:t>,</w:t>
      </w:r>
      <w:r w:rsidR="00920521" w:rsidRPr="008C1BDB">
        <w:rPr>
          <w:rFonts w:ascii="Arial" w:hAnsi="Arial" w:cs="Arial"/>
          <w:sz w:val="24"/>
          <w:szCs w:val="24"/>
        </w:rPr>
        <w:t xml:space="preserve"> </w:t>
      </w:r>
      <w:r w:rsidR="006755B8" w:rsidRPr="008C1BDB">
        <w:rPr>
          <w:rFonts w:ascii="Arial" w:hAnsi="Arial" w:cs="Arial"/>
          <w:sz w:val="24"/>
          <w:szCs w:val="24"/>
        </w:rPr>
        <w:t xml:space="preserve">even though </w:t>
      </w:r>
      <w:r w:rsidR="00920521" w:rsidRPr="008C1BDB">
        <w:rPr>
          <w:rFonts w:ascii="Arial" w:hAnsi="Arial" w:cs="Arial"/>
          <w:sz w:val="24"/>
          <w:szCs w:val="24"/>
        </w:rPr>
        <w:t xml:space="preserve">there was a large fraction of variance within </w:t>
      </w:r>
      <w:r w:rsidR="007820BE" w:rsidRPr="008C1BDB">
        <w:rPr>
          <w:rFonts w:ascii="Arial" w:hAnsi="Arial" w:cs="Arial"/>
          <w:sz w:val="24"/>
          <w:szCs w:val="24"/>
        </w:rPr>
        <w:t xml:space="preserve">these </w:t>
      </w:r>
      <w:r w:rsidR="00920521" w:rsidRPr="008C1BDB">
        <w:rPr>
          <w:rFonts w:ascii="Arial" w:hAnsi="Arial" w:cs="Arial"/>
          <w:sz w:val="24"/>
          <w:szCs w:val="24"/>
        </w:rPr>
        <w:t>term</w:t>
      </w:r>
      <w:r w:rsidR="007820BE" w:rsidRPr="008C1BDB">
        <w:rPr>
          <w:rFonts w:ascii="Arial" w:hAnsi="Arial" w:cs="Arial"/>
          <w:sz w:val="24"/>
          <w:szCs w:val="24"/>
        </w:rPr>
        <w:t>s</w:t>
      </w:r>
      <w:r w:rsidR="00415881" w:rsidRPr="008C1BDB">
        <w:rPr>
          <w:rFonts w:ascii="Arial" w:hAnsi="Arial" w:cs="Arial"/>
          <w:sz w:val="24"/>
          <w:szCs w:val="24"/>
        </w:rPr>
        <w:t xml:space="preserve"> (Table </w:t>
      </w:r>
      <w:r w:rsidR="005C464E" w:rsidRPr="008C1BDB">
        <w:rPr>
          <w:rFonts w:ascii="Arial" w:hAnsi="Arial" w:cs="Arial"/>
          <w:sz w:val="24"/>
          <w:szCs w:val="24"/>
        </w:rPr>
        <w:t xml:space="preserve">1). </w:t>
      </w:r>
      <w:r w:rsidR="00F803BC" w:rsidRPr="008C1BDB">
        <w:rPr>
          <w:rFonts w:ascii="Arial" w:hAnsi="Arial" w:cs="Arial"/>
          <w:sz w:val="24"/>
          <w:szCs w:val="24"/>
        </w:rPr>
        <w:t xml:space="preserve">This may indicate a lack of </w:t>
      </w:r>
      <w:r w:rsidR="008478A5" w:rsidRPr="008C1BDB">
        <w:rPr>
          <w:rFonts w:ascii="Arial" w:hAnsi="Arial" w:cs="Arial"/>
          <w:sz w:val="24"/>
          <w:szCs w:val="24"/>
        </w:rPr>
        <w:t>interaction between genetic variation in the host and pathogen</w:t>
      </w:r>
      <w:r w:rsidR="00F803BC" w:rsidRPr="008C1BDB">
        <w:rPr>
          <w:rFonts w:ascii="Arial" w:hAnsi="Arial" w:cs="Arial"/>
          <w:sz w:val="24"/>
          <w:szCs w:val="24"/>
        </w:rPr>
        <w:t xml:space="preserve">. </w:t>
      </w:r>
      <w:r w:rsidR="00154DD4" w:rsidRPr="008C1BDB">
        <w:rPr>
          <w:rFonts w:ascii="Arial" w:hAnsi="Arial" w:cs="Arial"/>
          <w:sz w:val="24"/>
          <w:szCs w:val="24"/>
        </w:rPr>
        <w:t>Interaction effects</w:t>
      </w:r>
      <w:r w:rsidR="00C45692" w:rsidRPr="008C1BDB">
        <w:rPr>
          <w:rFonts w:ascii="Arial" w:hAnsi="Arial" w:cs="Arial"/>
          <w:sz w:val="24"/>
          <w:szCs w:val="24"/>
        </w:rPr>
        <w:t xml:space="preserve"> in large datasets can</w:t>
      </w:r>
      <w:r w:rsidR="00154DD4" w:rsidRPr="008C1BDB">
        <w:rPr>
          <w:rFonts w:ascii="Arial" w:hAnsi="Arial" w:cs="Arial"/>
          <w:sz w:val="24"/>
          <w:szCs w:val="24"/>
        </w:rPr>
        <w:t xml:space="preserve"> be difficult to identify using mixed models, so we used a second standard statistical approach, </w:t>
      </w:r>
      <w:r w:rsidR="009F1408" w:rsidRPr="008C1BDB">
        <w:rPr>
          <w:rFonts w:ascii="Arial" w:hAnsi="Arial" w:cs="Arial"/>
          <w:sz w:val="24"/>
          <w:szCs w:val="24"/>
        </w:rPr>
        <w:t>a Wilcoxon signed-rank test</w:t>
      </w:r>
      <w:r w:rsidR="00154DD4" w:rsidRPr="008C1BDB">
        <w:rPr>
          <w:rFonts w:ascii="Arial" w:hAnsi="Arial" w:cs="Arial"/>
          <w:sz w:val="24"/>
          <w:szCs w:val="24"/>
        </w:rPr>
        <w:t>,</w:t>
      </w:r>
      <w:r w:rsidR="009F1408" w:rsidRPr="008C1BDB">
        <w:rPr>
          <w:rFonts w:ascii="Arial" w:hAnsi="Arial" w:cs="Arial"/>
          <w:sz w:val="24"/>
          <w:szCs w:val="24"/>
        </w:rPr>
        <w:t xml:space="preserve"> to test if the rank of </w:t>
      </w:r>
      <w:r w:rsidR="009F1408" w:rsidRPr="008C1BDB">
        <w:rPr>
          <w:rFonts w:ascii="Arial" w:hAnsi="Arial" w:cs="Arial"/>
          <w:i/>
          <w:sz w:val="24"/>
          <w:szCs w:val="24"/>
        </w:rPr>
        <w:t>B. cinerea</w:t>
      </w:r>
      <w:r w:rsidR="009F1408" w:rsidRPr="008C1BDB">
        <w:rPr>
          <w:rFonts w:ascii="Arial" w:hAnsi="Arial" w:cs="Arial"/>
          <w:sz w:val="24"/>
          <w:szCs w:val="24"/>
        </w:rPr>
        <w:t xml:space="preserve"> isolate</w:t>
      </w:r>
      <w:r w:rsidR="00FD6D56" w:rsidRPr="008C1BDB">
        <w:rPr>
          <w:rFonts w:ascii="Arial" w:hAnsi="Arial" w:cs="Arial"/>
          <w:sz w:val="24"/>
          <w:szCs w:val="24"/>
        </w:rPr>
        <w:t>-</w:t>
      </w:r>
      <w:r w:rsidR="009F1408" w:rsidRPr="008C1BDB">
        <w:rPr>
          <w:rFonts w:ascii="Arial" w:hAnsi="Arial" w:cs="Arial"/>
          <w:sz w:val="24"/>
          <w:szCs w:val="24"/>
        </w:rPr>
        <w:t xml:space="preserve">induced lesion size </w:t>
      </w:r>
      <w:r w:rsidR="007820BE" w:rsidRPr="008C1BDB">
        <w:rPr>
          <w:rFonts w:ascii="Arial" w:hAnsi="Arial" w:cs="Arial"/>
          <w:sz w:val="24"/>
          <w:szCs w:val="24"/>
        </w:rPr>
        <w:t xml:space="preserve">significantly </w:t>
      </w:r>
      <w:r w:rsidR="009F1408" w:rsidRPr="008C1BDB">
        <w:rPr>
          <w:rFonts w:ascii="Arial" w:hAnsi="Arial" w:cs="Arial"/>
          <w:sz w:val="24"/>
          <w:szCs w:val="24"/>
        </w:rPr>
        <w:t>change</w:t>
      </w:r>
      <w:r w:rsidR="007820BE" w:rsidRPr="008C1BDB">
        <w:rPr>
          <w:rFonts w:ascii="Arial" w:hAnsi="Arial" w:cs="Arial"/>
          <w:sz w:val="24"/>
          <w:szCs w:val="24"/>
        </w:rPr>
        <w:t>s</w:t>
      </w:r>
      <w:r w:rsidR="009F1408" w:rsidRPr="008C1BDB">
        <w:rPr>
          <w:rFonts w:ascii="Arial" w:hAnsi="Arial" w:cs="Arial"/>
          <w:sz w:val="24"/>
          <w:szCs w:val="24"/>
        </w:rPr>
        <w:t xml:space="preserve"> between pairs of tomato genotypes. This showed that when using the</w:t>
      </w:r>
      <w:r w:rsidR="00021031" w:rsidRPr="008C1BDB">
        <w:rPr>
          <w:rFonts w:ascii="Arial" w:hAnsi="Arial" w:cs="Arial"/>
          <w:sz w:val="24"/>
          <w:szCs w:val="24"/>
        </w:rPr>
        <w:t xml:space="preserve"> full isolate population, </w:t>
      </w:r>
      <w:r w:rsidR="007820BE" w:rsidRPr="008C1BDB">
        <w:rPr>
          <w:rFonts w:ascii="Arial" w:hAnsi="Arial" w:cs="Arial"/>
          <w:sz w:val="24"/>
          <w:szCs w:val="24"/>
        </w:rPr>
        <w:t xml:space="preserve">the rank </w:t>
      </w:r>
      <w:r w:rsidR="00021031" w:rsidRPr="008C1BDB">
        <w:rPr>
          <w:rFonts w:ascii="Arial" w:hAnsi="Arial" w:cs="Arial"/>
          <w:sz w:val="24"/>
          <w:szCs w:val="24"/>
        </w:rPr>
        <w:t xml:space="preserve">performance </w:t>
      </w:r>
      <w:r w:rsidR="007820BE" w:rsidRPr="008C1BDB">
        <w:rPr>
          <w:rFonts w:ascii="Arial" w:hAnsi="Arial" w:cs="Arial"/>
          <w:sz w:val="24"/>
          <w:szCs w:val="24"/>
        </w:rPr>
        <w:t xml:space="preserve">of the isolates </w:t>
      </w:r>
      <w:r w:rsidR="00021031" w:rsidRPr="008C1BDB">
        <w:rPr>
          <w:rFonts w:ascii="Arial" w:hAnsi="Arial" w:cs="Arial"/>
          <w:sz w:val="24"/>
          <w:szCs w:val="24"/>
        </w:rPr>
        <w:t>does</w:t>
      </w:r>
      <w:r w:rsidR="009F1408" w:rsidRPr="008C1BDB">
        <w:rPr>
          <w:rFonts w:ascii="Arial" w:hAnsi="Arial" w:cs="Arial"/>
          <w:sz w:val="24"/>
          <w:szCs w:val="24"/>
        </w:rPr>
        <w:t xml:space="preserve"> signific</w:t>
      </w:r>
      <w:r w:rsidR="00661ADC" w:rsidRPr="008C1BDB">
        <w:rPr>
          <w:rFonts w:ascii="Arial" w:hAnsi="Arial" w:cs="Arial"/>
          <w:sz w:val="24"/>
          <w:szCs w:val="24"/>
        </w:rPr>
        <w:t>an</w:t>
      </w:r>
      <w:r w:rsidR="009F1408" w:rsidRPr="008C1BDB">
        <w:rPr>
          <w:rFonts w:ascii="Arial" w:hAnsi="Arial" w:cs="Arial"/>
          <w:sz w:val="24"/>
          <w:szCs w:val="24"/>
        </w:rPr>
        <w:t>tly</w:t>
      </w:r>
      <w:r w:rsidR="00021031" w:rsidRPr="008C1BDB">
        <w:rPr>
          <w:rFonts w:ascii="Arial" w:hAnsi="Arial" w:cs="Arial"/>
          <w:sz w:val="24"/>
          <w:szCs w:val="24"/>
        </w:rPr>
        <w:t xml:space="preserve"> vary between host genotypes. When comparing mean lesion size between paired plant genotypes, 58% </w:t>
      </w:r>
      <w:r w:rsidR="0022108E" w:rsidRPr="008C1BDB">
        <w:rPr>
          <w:rFonts w:ascii="Arial" w:hAnsi="Arial" w:cs="Arial"/>
          <w:sz w:val="24"/>
          <w:szCs w:val="24"/>
        </w:rPr>
        <w:t xml:space="preserve">(38 out of 66) </w:t>
      </w:r>
      <w:r w:rsidR="00021031" w:rsidRPr="008C1BDB">
        <w:rPr>
          <w:rFonts w:ascii="Arial" w:hAnsi="Arial" w:cs="Arial"/>
          <w:sz w:val="24"/>
          <w:szCs w:val="24"/>
        </w:rPr>
        <w:t xml:space="preserve">of </w:t>
      </w:r>
      <w:r w:rsidR="009F1408" w:rsidRPr="008C1BDB">
        <w:rPr>
          <w:rFonts w:ascii="Arial" w:hAnsi="Arial" w:cs="Arial"/>
          <w:sz w:val="24"/>
          <w:szCs w:val="24"/>
        </w:rPr>
        <w:t xml:space="preserve">tomato accession </w:t>
      </w:r>
      <w:r w:rsidR="00021031" w:rsidRPr="008C1BDB">
        <w:rPr>
          <w:rFonts w:ascii="Arial" w:hAnsi="Arial" w:cs="Arial"/>
          <w:sz w:val="24"/>
          <w:szCs w:val="24"/>
        </w:rPr>
        <w:t>pairs</w:t>
      </w:r>
      <w:r w:rsidR="007820BE" w:rsidRPr="008C1BDB">
        <w:rPr>
          <w:rFonts w:ascii="Arial" w:hAnsi="Arial" w:cs="Arial"/>
          <w:sz w:val="24"/>
          <w:szCs w:val="24"/>
        </w:rPr>
        <w:t xml:space="preserve"> had significantly different ranking of the isolates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1D7B0D" w:rsidRPr="008C1BDB">
        <w:rPr>
          <w:rFonts w:ascii="Arial" w:hAnsi="Arial" w:cs="Arial"/>
          <w:sz w:val="24"/>
          <w:szCs w:val="24"/>
        </w:rPr>
        <w:t xml:space="preserve"> with </w:t>
      </w:r>
      <w:proofErr w:type="spellStart"/>
      <w:r w:rsidR="009A731B" w:rsidRPr="008C1BDB">
        <w:rPr>
          <w:rFonts w:ascii="Arial" w:hAnsi="Arial" w:cs="Arial"/>
          <w:sz w:val="24"/>
          <w:szCs w:val="24"/>
        </w:rPr>
        <w:t>B</w:t>
      </w:r>
      <w:r w:rsidR="00567AFE" w:rsidRPr="008C1BDB">
        <w:rPr>
          <w:rFonts w:ascii="Arial" w:hAnsi="Arial" w:cs="Arial"/>
          <w:sz w:val="24"/>
          <w:szCs w:val="24"/>
        </w:rPr>
        <w:t>enjamini</w:t>
      </w:r>
      <w:proofErr w:type="spellEnd"/>
      <w:r w:rsidR="00567AFE" w:rsidRPr="008C1BDB">
        <w:rPr>
          <w:rFonts w:ascii="Arial" w:hAnsi="Arial" w:cs="Arial"/>
          <w:sz w:val="24"/>
          <w:szCs w:val="24"/>
        </w:rPr>
        <w:t>-</w:t>
      </w:r>
      <w:r w:rsidR="009A731B" w:rsidRPr="008C1BDB">
        <w:rPr>
          <w:rFonts w:ascii="Arial" w:hAnsi="Arial" w:cs="Arial"/>
          <w:sz w:val="24"/>
          <w:szCs w:val="24"/>
        </w:rPr>
        <w:t>H</w:t>
      </w:r>
      <w:r w:rsidR="00567AFE" w:rsidRPr="008C1BDB">
        <w:rPr>
          <w:rFonts w:ascii="Arial" w:hAnsi="Arial" w:cs="Arial"/>
          <w:sz w:val="24"/>
          <w:szCs w:val="24"/>
        </w:rPr>
        <w:t>ochberg</w:t>
      </w:r>
      <w:r w:rsidR="009A731B" w:rsidRPr="008C1BDB">
        <w:rPr>
          <w:rFonts w:ascii="Arial" w:hAnsi="Arial" w:cs="Arial"/>
          <w:sz w:val="24"/>
          <w:szCs w:val="24"/>
        </w:rPr>
        <w:t xml:space="preserve"> </w:t>
      </w:r>
      <w:r w:rsidR="001D7B0D"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722316" w:rsidRPr="008C1BDB">
        <w:rPr>
          <w:rFonts w:ascii="Arial" w:hAnsi="Arial" w:cs="Arial"/>
          <w:sz w:val="24"/>
          <w:szCs w:val="24"/>
        </w:rPr>
        <w:t>2</w:t>
      </w:r>
      <w:r w:rsidR="00BB5375" w:rsidRPr="008C1BDB">
        <w:rPr>
          <w:rFonts w:ascii="Arial" w:hAnsi="Arial" w:cs="Arial"/>
          <w:sz w:val="24"/>
          <w:szCs w:val="24"/>
        </w:rPr>
        <w:t xml:space="preserve">, </w:t>
      </w:r>
      <w:r w:rsidR="00FA3E2E">
        <w:rPr>
          <w:rFonts w:ascii="Arial" w:hAnsi="Arial" w:cs="Arial"/>
          <w:sz w:val="24"/>
          <w:szCs w:val="24"/>
        </w:rPr>
        <w:t>Supplemental Figure 2</w:t>
      </w:r>
      <w:r w:rsidR="00021031" w:rsidRPr="008C1BDB">
        <w:rPr>
          <w:rFonts w:ascii="Arial" w:hAnsi="Arial" w:cs="Arial"/>
          <w:sz w:val="24"/>
          <w:szCs w:val="24"/>
        </w:rPr>
        <w:t xml:space="preserve">). </w:t>
      </w:r>
      <w:r w:rsidR="0021189C" w:rsidRPr="008C1BDB">
        <w:rPr>
          <w:rFonts w:ascii="Arial" w:hAnsi="Arial" w:cs="Arial"/>
          <w:sz w:val="24"/>
          <w:szCs w:val="24"/>
        </w:rPr>
        <w:t xml:space="preserve">A significant p-value indicates that the </w:t>
      </w:r>
      <w:r w:rsidR="00CB598B" w:rsidRPr="008C1BDB">
        <w:rPr>
          <w:rFonts w:ascii="Arial" w:hAnsi="Arial" w:cs="Arial"/>
          <w:sz w:val="24"/>
          <w:szCs w:val="24"/>
        </w:rPr>
        <w:t xml:space="preserve">two host genotypes show evidence for different virulence interactions with the population of </w:t>
      </w:r>
      <w:r w:rsidR="00CB598B" w:rsidRPr="008C1BDB">
        <w:rPr>
          <w:rFonts w:ascii="Arial" w:hAnsi="Arial" w:cs="Arial"/>
          <w:i/>
          <w:sz w:val="24"/>
          <w:szCs w:val="24"/>
        </w:rPr>
        <w:t>B</w:t>
      </w:r>
      <w:r w:rsidR="00CB598B" w:rsidRPr="008C1BDB">
        <w:rPr>
          <w:rFonts w:ascii="Arial" w:hAnsi="Arial" w:cs="Arial"/>
          <w:sz w:val="24"/>
          <w:szCs w:val="24"/>
        </w:rPr>
        <w:t xml:space="preserve">. </w:t>
      </w:r>
      <w:r w:rsidR="00CB598B" w:rsidRPr="008C1BDB">
        <w:rPr>
          <w:rFonts w:ascii="Arial" w:hAnsi="Arial" w:cs="Arial"/>
          <w:i/>
          <w:sz w:val="24"/>
          <w:szCs w:val="24"/>
        </w:rPr>
        <w:t>cinerea</w:t>
      </w:r>
      <w:r w:rsidR="0021189C" w:rsidRPr="008C1BDB">
        <w:rPr>
          <w:rFonts w:ascii="Arial" w:hAnsi="Arial" w:cs="Arial"/>
          <w:sz w:val="24"/>
          <w:szCs w:val="24"/>
        </w:rPr>
        <w:t xml:space="preserve"> isolates</w:t>
      </w:r>
      <w:r w:rsidR="003444AC" w:rsidRPr="008C1BDB">
        <w:rPr>
          <w:rFonts w:ascii="Arial" w:hAnsi="Arial" w:cs="Arial"/>
          <w:sz w:val="24"/>
          <w:szCs w:val="24"/>
        </w:rPr>
        <w:t>,</w:t>
      </w:r>
      <w:r w:rsidR="0021189C" w:rsidRPr="008C1BDB">
        <w:rPr>
          <w:rFonts w:ascii="Arial" w:hAnsi="Arial" w:cs="Arial"/>
          <w:sz w:val="24"/>
          <w:szCs w:val="24"/>
        </w:rPr>
        <w:t xml:space="preserve"> </w:t>
      </w:r>
      <w:r w:rsidR="00CB598B" w:rsidRPr="008C1BDB">
        <w:rPr>
          <w:rFonts w:ascii="Arial" w:hAnsi="Arial" w:cs="Arial"/>
          <w:sz w:val="24"/>
          <w:szCs w:val="24"/>
        </w:rPr>
        <w:t>providing evidence for host x pathogen genotypic interactions</w:t>
      </w:r>
      <w:r w:rsidR="0021189C" w:rsidRPr="008C1BDB">
        <w:rPr>
          <w:rFonts w:ascii="Arial" w:hAnsi="Arial" w:cs="Arial"/>
          <w:sz w:val="24"/>
          <w:szCs w:val="24"/>
        </w:rPr>
        <w:t xml:space="preserve">. </w:t>
      </w:r>
      <w:r w:rsidR="003F3C58" w:rsidRPr="008C1BDB">
        <w:rPr>
          <w:rFonts w:ascii="Arial" w:hAnsi="Arial" w:cs="Arial"/>
          <w:sz w:val="24"/>
          <w:szCs w:val="24"/>
        </w:rPr>
        <w:t>This pattern was consistent</w:t>
      </w:r>
      <w:r w:rsidR="00CB598B" w:rsidRPr="008C1BDB">
        <w:rPr>
          <w:rFonts w:ascii="Arial" w:hAnsi="Arial" w:cs="Arial"/>
          <w:sz w:val="24"/>
          <w:szCs w:val="24"/>
        </w:rPr>
        <w:t xml:space="preserve"> across</w:t>
      </w:r>
      <w:r w:rsidR="00021031" w:rsidRPr="008C1BDB">
        <w:rPr>
          <w:rFonts w:ascii="Arial" w:hAnsi="Arial" w:cs="Arial"/>
          <w:sz w:val="24"/>
          <w:szCs w:val="24"/>
        </w:rPr>
        <w:t xml:space="preserve"> domesticated host pairs, wild host pairs, or </w:t>
      </w:r>
      <w:r w:rsidR="00CB598B" w:rsidRPr="008C1BDB">
        <w:rPr>
          <w:rFonts w:ascii="Arial" w:hAnsi="Arial" w:cs="Arial"/>
          <w:sz w:val="24"/>
          <w:szCs w:val="24"/>
        </w:rPr>
        <w:t>between</w:t>
      </w:r>
      <w:r w:rsidR="003444AC" w:rsidRPr="008C1BDB">
        <w:rPr>
          <w:rFonts w:ascii="Arial" w:hAnsi="Arial" w:cs="Arial"/>
          <w:sz w:val="24"/>
          <w:szCs w:val="24"/>
        </w:rPr>
        <w:t>-</w:t>
      </w:r>
      <w:r w:rsidR="00021031" w:rsidRPr="008C1BDB">
        <w:rPr>
          <w:rFonts w:ascii="Arial" w:hAnsi="Arial" w:cs="Arial"/>
          <w:sz w:val="24"/>
          <w:szCs w:val="24"/>
        </w:rPr>
        <w:t>species</w:t>
      </w:r>
      <w:r w:rsidR="00CB598B" w:rsidRPr="008C1BDB">
        <w:rPr>
          <w:rFonts w:ascii="Arial" w:hAnsi="Arial" w:cs="Arial"/>
          <w:sz w:val="24"/>
          <w:szCs w:val="24"/>
        </w:rPr>
        <w:t xml:space="preserve"> host pairs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22108E" w:rsidRPr="008C1BDB">
        <w:rPr>
          <w:rFonts w:ascii="Arial" w:hAnsi="Arial" w:cs="Arial"/>
          <w:sz w:val="24"/>
          <w:szCs w:val="24"/>
        </w:rPr>
        <w:t xml:space="preserve"> with </w:t>
      </w:r>
      <w:r w:rsidR="009A731B" w:rsidRPr="008C1BDB">
        <w:rPr>
          <w:rFonts w:ascii="Arial" w:hAnsi="Arial" w:cs="Arial"/>
          <w:sz w:val="24"/>
          <w:szCs w:val="24"/>
        </w:rPr>
        <w:t>B</w:t>
      </w:r>
      <w:r w:rsidR="00567AFE" w:rsidRPr="008C1BDB">
        <w:rPr>
          <w:rFonts w:ascii="Arial" w:hAnsi="Arial" w:cs="Arial"/>
          <w:sz w:val="24"/>
          <w:szCs w:val="24"/>
        </w:rPr>
        <w:t>-</w:t>
      </w:r>
      <w:r w:rsidR="009A731B" w:rsidRPr="008C1BDB">
        <w:rPr>
          <w:rFonts w:ascii="Arial" w:hAnsi="Arial" w:cs="Arial"/>
          <w:sz w:val="24"/>
          <w:szCs w:val="24"/>
        </w:rPr>
        <w:t xml:space="preserve">H </w:t>
      </w:r>
      <w:r w:rsidR="0022108E"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021031" w:rsidRPr="008C1BDB">
        <w:rPr>
          <w:rFonts w:ascii="Arial" w:hAnsi="Arial" w:cs="Arial"/>
          <w:sz w:val="24"/>
          <w:szCs w:val="24"/>
        </w:rPr>
        <w:t>2).</w:t>
      </w:r>
      <w:r w:rsidR="009B4A66" w:rsidRPr="008C1BDB">
        <w:rPr>
          <w:rFonts w:ascii="Arial" w:hAnsi="Arial" w:cs="Arial"/>
          <w:sz w:val="24"/>
          <w:szCs w:val="24"/>
        </w:rPr>
        <w:t xml:space="preserve"> </w:t>
      </w:r>
      <w:r w:rsidR="00CB598B" w:rsidRPr="008C1BDB">
        <w:rPr>
          <w:rFonts w:ascii="Arial" w:hAnsi="Arial" w:cs="Arial"/>
          <w:sz w:val="24"/>
          <w:szCs w:val="24"/>
        </w:rPr>
        <w:t>T</w:t>
      </w:r>
      <w:r w:rsidR="001803A3" w:rsidRPr="008C1BDB">
        <w:rPr>
          <w:rFonts w:ascii="Arial" w:hAnsi="Arial" w:cs="Arial"/>
          <w:sz w:val="24"/>
          <w:szCs w:val="24"/>
        </w:rPr>
        <w:t xml:space="preserve">his suggests that the population of </w:t>
      </w:r>
      <w:r w:rsidR="001803A3" w:rsidRPr="008C1BDB">
        <w:rPr>
          <w:rFonts w:ascii="Arial" w:hAnsi="Arial" w:cs="Arial"/>
          <w:i/>
          <w:sz w:val="24"/>
          <w:szCs w:val="24"/>
        </w:rPr>
        <w:t>B. cinerea</w:t>
      </w:r>
      <w:r w:rsidR="001803A3" w:rsidRPr="008C1BDB">
        <w:rPr>
          <w:rFonts w:ascii="Arial" w:hAnsi="Arial" w:cs="Arial"/>
          <w:sz w:val="24"/>
          <w:szCs w:val="24"/>
        </w:rPr>
        <w:t xml:space="preserve"> does display differential responses to the tomato genetic variation</w:t>
      </w:r>
      <w:r w:rsidR="009B4A66" w:rsidRPr="008C1BDB">
        <w:rPr>
          <w:rFonts w:ascii="Arial" w:hAnsi="Arial" w:cs="Arial"/>
          <w:sz w:val="24"/>
          <w:szCs w:val="24"/>
        </w:rPr>
        <w:t>.</w:t>
      </w:r>
    </w:p>
    <w:p w14:paraId="5C5A9B27" w14:textId="1AEE8918" w:rsidR="008F771F" w:rsidRPr="008C1BDB" w:rsidRDefault="00981BE2"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w:t>
      </w:r>
      <w:r w:rsidR="002D1B03" w:rsidRPr="008C1BDB">
        <w:rPr>
          <w:rFonts w:ascii="Arial" w:hAnsi="Arial" w:cs="Arial"/>
          <w:sz w:val="24"/>
          <w:szCs w:val="24"/>
        </w:rPr>
        <w:t>applied</w:t>
      </w:r>
      <w:r w:rsidRPr="008C1BDB">
        <w:rPr>
          <w:rFonts w:ascii="Arial" w:hAnsi="Arial" w:cs="Arial"/>
          <w:sz w:val="24"/>
          <w:szCs w:val="24"/>
        </w:rPr>
        <w:t xml:space="preserve"> a Wilcoxon and ANOVA approach. </w:t>
      </w:r>
      <w:r w:rsidR="00E35BD9" w:rsidRPr="008C1BDB">
        <w:rPr>
          <w:rFonts w:ascii="Arial" w:hAnsi="Arial" w:cs="Arial"/>
          <w:sz w:val="24"/>
          <w:szCs w:val="24"/>
        </w:rPr>
        <w:t xml:space="preserve">Overall, most isolates (78/97, 80%) are more virulent on domesticated than wild tomato (Figure </w:t>
      </w:r>
      <w:r w:rsidR="00D03A16" w:rsidRPr="008C1BDB">
        <w:rPr>
          <w:rFonts w:ascii="Arial" w:hAnsi="Arial" w:cs="Arial"/>
          <w:sz w:val="24"/>
          <w:szCs w:val="24"/>
        </w:rPr>
        <w:t>3</w:t>
      </w:r>
      <w:r w:rsidR="00E35BD9" w:rsidRPr="008C1BDB">
        <w:rPr>
          <w:rFonts w:ascii="Arial" w:hAnsi="Arial" w:cs="Arial"/>
          <w:sz w:val="24"/>
          <w:szCs w:val="24"/>
        </w:rPr>
        <w:t xml:space="preserve">). </w:t>
      </w:r>
      <w:r w:rsidRPr="008C1BDB">
        <w:rPr>
          <w:rFonts w:ascii="Arial" w:hAnsi="Arial" w:cs="Arial"/>
          <w:sz w:val="24"/>
          <w:szCs w:val="24"/>
        </w:rPr>
        <w:t>The Wilcoxon signed-rank test</w:t>
      </w:r>
      <w:r w:rsidR="007D0BD3" w:rsidRPr="008C1BDB">
        <w:rPr>
          <w:rFonts w:ascii="Arial" w:hAnsi="Arial" w:cs="Arial"/>
          <w:sz w:val="24"/>
          <w:szCs w:val="24"/>
        </w:rPr>
        <w:t>,</w:t>
      </w:r>
      <w:r w:rsidRPr="008C1BDB">
        <w:rPr>
          <w:rFonts w:ascii="Arial" w:hAnsi="Arial" w:cs="Arial"/>
          <w:sz w:val="24"/>
          <w:szCs w:val="24"/>
        </w:rPr>
        <w:t xml:space="preserve"> to compare the rank of 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w:t>
      </w:r>
      <w:r w:rsidR="00415881" w:rsidRPr="008C1BDB">
        <w:rPr>
          <w:rFonts w:ascii="Arial" w:hAnsi="Arial" w:cs="Arial"/>
          <w:sz w:val="24"/>
          <w:szCs w:val="24"/>
        </w:rPr>
        <w:t>ated</w:t>
      </w:r>
      <w:r w:rsidRPr="008C1BDB">
        <w:rPr>
          <w:rFonts w:ascii="Arial" w:hAnsi="Arial" w:cs="Arial"/>
          <w:sz w:val="24"/>
          <w:szCs w:val="24"/>
        </w:rPr>
        <w:t xml:space="preserve"> tomato</w:t>
      </w:r>
      <w:r w:rsidR="007D0BD3" w:rsidRPr="008C1BDB">
        <w:rPr>
          <w:rFonts w:ascii="Arial" w:hAnsi="Arial" w:cs="Arial"/>
          <w:sz w:val="24"/>
          <w:szCs w:val="24"/>
        </w:rPr>
        <w:t>,</w:t>
      </w:r>
      <w:r w:rsidRPr="008C1BDB">
        <w:rPr>
          <w:rFonts w:ascii="Arial" w:hAnsi="Arial" w:cs="Arial"/>
          <w:sz w:val="24"/>
          <w:szCs w:val="24"/>
        </w:rPr>
        <w:t xml:space="preserve"> was significant (Wilcoxon signed-rank test, W = </w:t>
      </w:r>
      <w:r w:rsidR="00BB5375" w:rsidRPr="008C1BDB">
        <w:rPr>
          <w:rFonts w:ascii="Arial" w:hAnsi="Arial" w:cs="Arial"/>
          <w:sz w:val="24"/>
          <w:szCs w:val="24"/>
        </w:rPr>
        <w:t xml:space="preserve">5946, p-value = 0.002) (Figure </w:t>
      </w:r>
      <w:r w:rsidR="00D03A16" w:rsidRPr="008C1BDB">
        <w:rPr>
          <w:rFonts w:ascii="Arial" w:hAnsi="Arial" w:cs="Arial"/>
          <w:sz w:val="24"/>
          <w:szCs w:val="24"/>
        </w:rPr>
        <w:t>3</w:t>
      </w:r>
      <w:r w:rsidR="00BB5375" w:rsidRPr="008C1BDB">
        <w:rPr>
          <w:rFonts w:ascii="Arial" w:hAnsi="Arial" w:cs="Arial"/>
          <w:sz w:val="24"/>
          <w:szCs w:val="24"/>
        </w:rPr>
        <w:t>)</w:t>
      </w:r>
      <w:r w:rsidRPr="008C1BDB">
        <w:rPr>
          <w:rFonts w:ascii="Arial" w:hAnsi="Arial" w:cs="Arial"/>
          <w:sz w:val="24"/>
          <w:szCs w:val="24"/>
        </w:rPr>
        <w:t xml:space="preserve">. </w:t>
      </w:r>
      <w:r w:rsidR="00CB598B" w:rsidRPr="008C1BDB">
        <w:rPr>
          <w:rFonts w:ascii="Arial" w:hAnsi="Arial" w:cs="Arial"/>
          <w:sz w:val="24"/>
          <w:szCs w:val="24"/>
        </w:rPr>
        <w:t>To identify the pathogen genotypes most sensitive to domestication, we</w:t>
      </w:r>
      <w:r w:rsidRPr="008C1BDB">
        <w:rPr>
          <w:rFonts w:ascii="Arial" w:hAnsi="Arial" w:cs="Arial"/>
          <w:sz w:val="24"/>
          <w:szCs w:val="24"/>
        </w:rPr>
        <w:t xml:space="preserve"> conducted</w:t>
      </w:r>
      <w:r w:rsidR="0032415F" w:rsidRPr="008C1BDB">
        <w:rPr>
          <w:rFonts w:ascii="Arial" w:hAnsi="Arial" w:cs="Arial"/>
          <w:sz w:val="24"/>
          <w:szCs w:val="24"/>
        </w:rPr>
        <w:t xml:space="preserve"> single-isolate ANOVAs including</w:t>
      </w:r>
      <w:r w:rsidR="00784448" w:rsidRPr="008C1BDB">
        <w:rPr>
          <w:rFonts w:ascii="Arial" w:hAnsi="Arial" w:cs="Arial"/>
          <w:sz w:val="24"/>
          <w:szCs w:val="24"/>
        </w:rPr>
        <w:t xml:space="preserve"> the fixed effects of plant</w:t>
      </w:r>
      <w:r w:rsidR="008A25B9" w:rsidRPr="008C1BDB">
        <w:rPr>
          <w:rFonts w:ascii="Arial" w:hAnsi="Arial" w:cs="Arial"/>
          <w:sz w:val="24"/>
          <w:szCs w:val="24"/>
        </w:rPr>
        <w:t>,</w:t>
      </w:r>
      <w:r w:rsidR="00784448" w:rsidRPr="008C1BDB">
        <w:rPr>
          <w:rFonts w:ascii="Arial" w:hAnsi="Arial" w:cs="Arial"/>
          <w:sz w:val="24"/>
          <w:szCs w:val="24"/>
        </w:rPr>
        <w:t xml:space="preserve"> domestication, and </w:t>
      </w:r>
      <w:r w:rsidR="00FD6D56" w:rsidRPr="008C1BDB">
        <w:rPr>
          <w:rFonts w:ascii="Arial" w:hAnsi="Arial" w:cs="Arial"/>
          <w:sz w:val="24"/>
          <w:szCs w:val="24"/>
        </w:rPr>
        <w:t>experiment</w:t>
      </w:r>
      <w:r w:rsidRPr="008C1BDB">
        <w:rPr>
          <w:rFonts w:ascii="Arial" w:hAnsi="Arial" w:cs="Arial"/>
          <w:sz w:val="24"/>
          <w:szCs w:val="24"/>
        </w:rPr>
        <w:t>, and</w:t>
      </w:r>
      <w:r w:rsidR="00FD6D56" w:rsidRPr="008C1BDB">
        <w:rPr>
          <w:rFonts w:ascii="Arial" w:hAnsi="Arial" w:cs="Arial"/>
          <w:sz w:val="24"/>
          <w:szCs w:val="24"/>
        </w:rPr>
        <w:t xml:space="preserve"> </w:t>
      </w:r>
      <w:r w:rsidR="003F5AA6" w:rsidRPr="008C1BDB">
        <w:rPr>
          <w:rFonts w:ascii="Arial" w:hAnsi="Arial" w:cs="Arial"/>
          <w:sz w:val="24"/>
          <w:szCs w:val="24"/>
        </w:rPr>
        <w:t>found</w:t>
      </w:r>
      <w:r w:rsidR="0032415F" w:rsidRPr="008C1BDB">
        <w:rPr>
          <w:rFonts w:ascii="Arial" w:hAnsi="Arial" w:cs="Arial"/>
          <w:sz w:val="24"/>
          <w:szCs w:val="24"/>
        </w:rPr>
        <w:t xml:space="preserve"> </w:t>
      </w:r>
      <w:r w:rsidR="008C2128" w:rsidRPr="008C1BDB">
        <w:rPr>
          <w:rFonts w:ascii="Arial" w:hAnsi="Arial" w:cs="Arial"/>
          <w:sz w:val="24"/>
          <w:szCs w:val="24"/>
        </w:rPr>
        <w:t>two</w:t>
      </w:r>
      <w:r w:rsidR="00784448" w:rsidRPr="008C1BDB">
        <w:rPr>
          <w:rFonts w:ascii="Arial" w:hAnsi="Arial" w:cs="Arial"/>
          <w:sz w:val="24"/>
          <w:szCs w:val="24"/>
        </w:rPr>
        <w:t xml:space="preserve"> isolates </w:t>
      </w:r>
      <w:r w:rsidR="003F5AA6" w:rsidRPr="008C1BDB">
        <w:rPr>
          <w:rFonts w:ascii="Arial" w:hAnsi="Arial" w:cs="Arial"/>
          <w:sz w:val="24"/>
          <w:szCs w:val="24"/>
        </w:rPr>
        <w:t xml:space="preserve">with </w:t>
      </w:r>
      <w:r w:rsidR="00784448" w:rsidRPr="008C1BDB">
        <w:rPr>
          <w:rFonts w:ascii="Arial" w:hAnsi="Arial" w:cs="Arial"/>
          <w:sz w:val="24"/>
          <w:szCs w:val="24"/>
        </w:rPr>
        <w:t xml:space="preserve">a significant effect of domestication on lesion size </w:t>
      </w:r>
      <w:r w:rsidR="008C2128" w:rsidRPr="008C1BDB">
        <w:rPr>
          <w:rFonts w:ascii="Arial" w:hAnsi="Arial" w:cs="Arial"/>
          <w:sz w:val="24"/>
          <w:szCs w:val="24"/>
        </w:rPr>
        <w:t>(p &lt; 0.05, FDR corrected) (</w:t>
      </w:r>
      <w:r w:rsidR="00784448" w:rsidRPr="008C1BDB">
        <w:rPr>
          <w:rFonts w:ascii="Arial" w:hAnsi="Arial" w:cs="Arial"/>
          <w:sz w:val="24"/>
          <w:szCs w:val="24"/>
        </w:rPr>
        <w:t xml:space="preserve">Figure </w:t>
      </w:r>
      <w:r w:rsidR="00D03A16" w:rsidRPr="008C1BDB">
        <w:rPr>
          <w:rFonts w:ascii="Arial" w:hAnsi="Arial" w:cs="Arial"/>
          <w:sz w:val="24"/>
          <w:szCs w:val="24"/>
        </w:rPr>
        <w:t>1h</w:t>
      </w:r>
      <w:r w:rsidR="00784448" w:rsidRPr="008C1BDB">
        <w:rPr>
          <w:rFonts w:ascii="Arial" w:hAnsi="Arial" w:cs="Arial"/>
          <w:sz w:val="24"/>
          <w:szCs w:val="24"/>
        </w:rPr>
        <w:t>)</w:t>
      </w:r>
      <w:r w:rsidR="007D0BD3" w:rsidRPr="008C1BDB">
        <w:rPr>
          <w:rFonts w:ascii="Arial" w:hAnsi="Arial" w:cs="Arial"/>
          <w:sz w:val="24"/>
          <w:szCs w:val="24"/>
        </w:rPr>
        <w:t>, both of which are more virulent on domesticated tomato</w:t>
      </w:r>
      <w:r w:rsidR="00784448" w:rsidRPr="008C1BDB">
        <w:rPr>
          <w:rFonts w:ascii="Arial" w:hAnsi="Arial" w:cs="Arial"/>
          <w:sz w:val="24"/>
          <w:szCs w:val="24"/>
        </w:rPr>
        <w:t xml:space="preserve">. These included </w:t>
      </w:r>
      <w:r w:rsidR="00FD6C46" w:rsidRPr="008C1BDB">
        <w:rPr>
          <w:rFonts w:ascii="Arial" w:hAnsi="Arial" w:cs="Arial"/>
          <w:sz w:val="24"/>
          <w:szCs w:val="24"/>
        </w:rPr>
        <w:t>one of the</w:t>
      </w:r>
      <w:r w:rsidR="00784448" w:rsidRPr="008C1BDB">
        <w:rPr>
          <w:rFonts w:ascii="Arial" w:hAnsi="Arial" w:cs="Arial"/>
          <w:sz w:val="24"/>
          <w:szCs w:val="24"/>
        </w:rPr>
        <w:t xml:space="preserve"> </w:t>
      </w:r>
      <w:r w:rsidR="00AD09E6" w:rsidRPr="008C1BDB">
        <w:rPr>
          <w:rFonts w:ascii="Arial" w:hAnsi="Arial" w:cs="Arial"/>
          <w:sz w:val="24"/>
          <w:szCs w:val="24"/>
        </w:rPr>
        <w:t>highly</w:t>
      </w:r>
      <w:r w:rsidR="00784448" w:rsidRPr="008C1BDB">
        <w:rPr>
          <w:rFonts w:ascii="Arial" w:hAnsi="Arial" w:cs="Arial"/>
          <w:sz w:val="24"/>
          <w:szCs w:val="24"/>
        </w:rPr>
        <w:t xml:space="preserve"> virulent isolates</w:t>
      </w:r>
      <w:r w:rsidR="00FD6C46" w:rsidRPr="008C1BDB">
        <w:rPr>
          <w:rFonts w:ascii="Arial" w:hAnsi="Arial" w:cs="Arial"/>
          <w:sz w:val="24"/>
          <w:szCs w:val="24"/>
        </w:rPr>
        <w:t xml:space="preserve"> (Fd2)</w:t>
      </w:r>
      <w:r w:rsidR="00784448" w:rsidRPr="008C1BDB">
        <w:rPr>
          <w:rFonts w:ascii="Arial" w:hAnsi="Arial" w:cs="Arial"/>
          <w:sz w:val="24"/>
          <w:szCs w:val="24"/>
        </w:rPr>
        <w:t xml:space="preserve">, and one of the </w:t>
      </w:r>
      <w:r w:rsidR="003F5AA6" w:rsidRPr="008C1BDB">
        <w:rPr>
          <w:rFonts w:ascii="Arial" w:hAnsi="Arial" w:cs="Arial"/>
          <w:sz w:val="24"/>
          <w:szCs w:val="24"/>
        </w:rPr>
        <w:t xml:space="preserve">largely </w:t>
      </w:r>
      <w:r w:rsidR="00784448" w:rsidRPr="008C1BDB">
        <w:rPr>
          <w:rFonts w:ascii="Arial" w:hAnsi="Arial" w:cs="Arial"/>
          <w:sz w:val="24"/>
          <w:szCs w:val="24"/>
        </w:rPr>
        <w:t>saprophytic isolates</w:t>
      </w:r>
      <w:r w:rsidR="00FD6C46" w:rsidRPr="008C1BDB">
        <w:rPr>
          <w:rFonts w:ascii="Arial" w:hAnsi="Arial" w:cs="Arial"/>
          <w:sz w:val="24"/>
          <w:szCs w:val="24"/>
        </w:rPr>
        <w:t xml:space="preserve"> (Rose)</w:t>
      </w:r>
      <w:r w:rsidR="00784448" w:rsidRPr="008C1BDB">
        <w:rPr>
          <w:rFonts w:ascii="Arial" w:hAnsi="Arial" w:cs="Arial"/>
          <w:sz w:val="24"/>
          <w:szCs w:val="24"/>
        </w:rPr>
        <w:t xml:space="preserve">, </w:t>
      </w:r>
      <w:r w:rsidR="007838ED" w:rsidRPr="008C1BDB">
        <w:rPr>
          <w:rFonts w:ascii="Arial" w:hAnsi="Arial" w:cs="Arial"/>
          <w:sz w:val="24"/>
          <w:szCs w:val="24"/>
        </w:rPr>
        <w:t>which suggests</w:t>
      </w:r>
      <w:r w:rsidR="00784448" w:rsidRPr="008C1BDB">
        <w:rPr>
          <w:rFonts w:ascii="Arial" w:hAnsi="Arial" w:cs="Arial"/>
          <w:sz w:val="24"/>
          <w:szCs w:val="24"/>
        </w:rPr>
        <w:t xml:space="preserve"> that</w:t>
      </w:r>
      <w:r w:rsidR="00CE722A" w:rsidRPr="008C1BDB">
        <w:rPr>
          <w:rFonts w:ascii="Arial" w:hAnsi="Arial" w:cs="Arial"/>
          <w:sz w:val="24"/>
          <w:szCs w:val="24"/>
        </w:rPr>
        <w:t xml:space="preserve"> isolate virulence level on tomato does not </w:t>
      </w:r>
      <w:r w:rsidR="007838ED" w:rsidRPr="008C1BDB">
        <w:rPr>
          <w:rFonts w:ascii="Arial" w:hAnsi="Arial" w:cs="Arial"/>
          <w:sz w:val="24"/>
          <w:szCs w:val="24"/>
        </w:rPr>
        <w:t>predict</w:t>
      </w:r>
      <w:r w:rsidR="00C51BBB" w:rsidRPr="008C1BDB">
        <w:rPr>
          <w:rFonts w:ascii="Arial" w:hAnsi="Arial" w:cs="Arial"/>
          <w:sz w:val="24"/>
          <w:szCs w:val="24"/>
        </w:rPr>
        <w:t xml:space="preserve"> </w:t>
      </w:r>
      <w:r w:rsidR="00C51BBB" w:rsidRPr="008C1BDB">
        <w:rPr>
          <w:rFonts w:ascii="Arial" w:hAnsi="Arial" w:cs="Arial"/>
          <w:i/>
          <w:sz w:val="24"/>
          <w:szCs w:val="24"/>
        </w:rPr>
        <w:t xml:space="preserve">B. cinerea </w:t>
      </w:r>
      <w:r w:rsidR="00300B3E" w:rsidRPr="008C1BDB">
        <w:rPr>
          <w:rFonts w:ascii="Arial" w:hAnsi="Arial" w:cs="Arial"/>
          <w:sz w:val="24"/>
          <w:szCs w:val="24"/>
        </w:rPr>
        <w:t>genetic response</w:t>
      </w:r>
      <w:r w:rsidR="00C51BBB" w:rsidRPr="008C1BDB">
        <w:rPr>
          <w:rFonts w:ascii="Arial" w:hAnsi="Arial" w:cs="Arial"/>
          <w:sz w:val="24"/>
          <w:szCs w:val="24"/>
        </w:rPr>
        <w:t xml:space="preserve"> to tomato domestication</w:t>
      </w:r>
      <w:r w:rsidR="005C5BE9" w:rsidRPr="008C1BDB">
        <w:rPr>
          <w:rFonts w:ascii="Arial" w:hAnsi="Arial" w:cs="Arial"/>
          <w:sz w:val="24"/>
          <w:szCs w:val="24"/>
        </w:rPr>
        <w:t xml:space="preserve">. </w:t>
      </w:r>
      <w:del w:id="3" w:author="N S" w:date="2018-09-27T11:21:00Z">
        <w:r w:rsidR="00FD6C46" w:rsidRPr="008C1BDB" w:rsidDel="001B1E3D">
          <w:rPr>
            <w:rFonts w:ascii="Arial" w:hAnsi="Arial" w:cs="Arial"/>
            <w:sz w:val="24"/>
            <w:szCs w:val="24"/>
          </w:rPr>
          <w:delText>Both</w:delText>
        </w:r>
        <w:r w:rsidR="00173A62" w:rsidRPr="008C1BDB" w:rsidDel="001B1E3D">
          <w:rPr>
            <w:rFonts w:ascii="Arial" w:hAnsi="Arial" w:cs="Arial"/>
            <w:sz w:val="24"/>
            <w:szCs w:val="24"/>
          </w:rPr>
          <w:delText xml:space="preserve"> of these isolates </w:delText>
        </w:r>
        <w:r w:rsidR="00D02E34" w:rsidRPr="008C1BDB" w:rsidDel="001B1E3D">
          <w:rPr>
            <w:rFonts w:ascii="Arial" w:hAnsi="Arial" w:cs="Arial"/>
            <w:sz w:val="24"/>
            <w:szCs w:val="24"/>
          </w:rPr>
          <w:delText xml:space="preserve">were </w:delText>
        </w:r>
        <w:r w:rsidR="00173A62" w:rsidRPr="008C1BDB" w:rsidDel="001B1E3D">
          <w:rPr>
            <w:rFonts w:ascii="Arial" w:hAnsi="Arial" w:cs="Arial"/>
            <w:sz w:val="24"/>
            <w:szCs w:val="24"/>
          </w:rPr>
          <w:delText>more virulent on domesticated than on wild tomato</w:delText>
        </w:r>
        <w:r w:rsidR="00784448" w:rsidRPr="008C1BDB" w:rsidDel="001B1E3D">
          <w:rPr>
            <w:rFonts w:ascii="Arial" w:hAnsi="Arial" w:cs="Arial"/>
            <w:sz w:val="24"/>
            <w:szCs w:val="24"/>
          </w:rPr>
          <w:delText>.</w:delText>
        </w:r>
        <w:r w:rsidR="006755B8" w:rsidRPr="008C1BDB" w:rsidDel="001B1E3D">
          <w:rPr>
            <w:rFonts w:ascii="Arial" w:hAnsi="Arial" w:cs="Arial"/>
            <w:sz w:val="24"/>
            <w:szCs w:val="24"/>
          </w:rPr>
          <w:delText xml:space="preserve"> </w:delText>
        </w:r>
      </w:del>
      <w:r w:rsidR="003225BE" w:rsidRPr="008C1BDB">
        <w:rPr>
          <w:rFonts w:ascii="Arial" w:hAnsi="Arial" w:cs="Arial"/>
          <w:sz w:val="24"/>
          <w:szCs w:val="24"/>
        </w:rPr>
        <w:t>These results suggest that</w:t>
      </w:r>
      <w:r w:rsidR="00150E38" w:rsidRPr="008C1BDB">
        <w:rPr>
          <w:rFonts w:ascii="Arial" w:hAnsi="Arial" w:cs="Arial"/>
          <w:sz w:val="24"/>
          <w:szCs w:val="24"/>
        </w:rPr>
        <w:t xml:space="preserve"> this</w:t>
      </w:r>
      <w:r w:rsidR="003225BE" w:rsidRPr="008C1BDB">
        <w:rPr>
          <w:rFonts w:ascii="Arial" w:hAnsi="Arial" w:cs="Arial"/>
          <w:sz w:val="24"/>
          <w:szCs w:val="24"/>
        </w:rPr>
        <w:t xml:space="preserve"> </w:t>
      </w:r>
      <w:r w:rsidR="003225BE" w:rsidRPr="008C1BDB">
        <w:rPr>
          <w:rFonts w:ascii="Arial" w:hAnsi="Arial" w:cs="Arial"/>
          <w:i/>
          <w:sz w:val="24"/>
          <w:szCs w:val="24"/>
        </w:rPr>
        <w:t xml:space="preserve">B. cinerea </w:t>
      </w:r>
      <w:r w:rsidR="003225BE" w:rsidRPr="008C1BDB">
        <w:rPr>
          <w:rFonts w:ascii="Arial" w:hAnsi="Arial" w:cs="Arial"/>
          <w:sz w:val="24"/>
          <w:szCs w:val="24"/>
        </w:rPr>
        <w:t>population contain</w:t>
      </w:r>
      <w:r w:rsidR="00150E38" w:rsidRPr="008C1BDB">
        <w:rPr>
          <w:rFonts w:ascii="Arial" w:hAnsi="Arial" w:cs="Arial"/>
          <w:sz w:val="24"/>
          <w:szCs w:val="24"/>
        </w:rPr>
        <w:t>s</w:t>
      </w:r>
      <w:r w:rsidR="007D0BD3" w:rsidRPr="008C1BDB">
        <w:rPr>
          <w:rFonts w:ascii="Arial" w:hAnsi="Arial" w:cs="Arial"/>
          <w:sz w:val="24"/>
          <w:szCs w:val="24"/>
        </w:rPr>
        <w:t xml:space="preserve"> two </w:t>
      </w:r>
      <w:r w:rsidR="003225BE" w:rsidRPr="008C1BDB">
        <w:rPr>
          <w:rFonts w:ascii="Arial" w:hAnsi="Arial" w:cs="Arial"/>
          <w:sz w:val="24"/>
          <w:szCs w:val="24"/>
        </w:rPr>
        <w:t>highly domestication</w:t>
      </w:r>
      <w:r w:rsidR="00150E38" w:rsidRPr="008C1BDB">
        <w:rPr>
          <w:rFonts w:ascii="Arial" w:hAnsi="Arial" w:cs="Arial"/>
          <w:sz w:val="24"/>
          <w:szCs w:val="24"/>
        </w:rPr>
        <w:t>-</w:t>
      </w:r>
      <w:r w:rsidR="003225BE" w:rsidRPr="008C1BDB">
        <w:rPr>
          <w:rFonts w:ascii="Arial" w:hAnsi="Arial" w:cs="Arial"/>
          <w:sz w:val="24"/>
          <w:szCs w:val="24"/>
        </w:rPr>
        <w:t>sensitive isolates</w:t>
      </w:r>
      <w:r w:rsidR="007D0BD3" w:rsidRPr="008C1BDB">
        <w:rPr>
          <w:rFonts w:ascii="Arial" w:hAnsi="Arial" w:cs="Arial"/>
          <w:sz w:val="24"/>
          <w:szCs w:val="24"/>
        </w:rPr>
        <w:t xml:space="preserve"> which are more virulent on domesticated tomato,</w:t>
      </w:r>
      <w:r w:rsidR="003225BE" w:rsidRPr="008C1BDB">
        <w:rPr>
          <w:rFonts w:ascii="Arial" w:hAnsi="Arial" w:cs="Arial"/>
          <w:sz w:val="24"/>
          <w:szCs w:val="24"/>
        </w:rPr>
        <w:t xml:space="preserve"> and a broader pattern of </w:t>
      </w:r>
      <w:r w:rsidR="007D0BD3" w:rsidRPr="008C1BDB">
        <w:rPr>
          <w:rFonts w:ascii="Arial" w:hAnsi="Arial" w:cs="Arial"/>
          <w:i/>
          <w:sz w:val="24"/>
          <w:szCs w:val="24"/>
        </w:rPr>
        <w:t xml:space="preserve">B. cinerea </w:t>
      </w:r>
      <w:r w:rsidR="00A81BCD" w:rsidRPr="008C1BDB">
        <w:rPr>
          <w:rFonts w:ascii="Arial" w:hAnsi="Arial" w:cs="Arial"/>
          <w:sz w:val="24"/>
          <w:szCs w:val="24"/>
        </w:rPr>
        <w:t xml:space="preserve">sensitivity to </w:t>
      </w:r>
      <w:r w:rsidR="003225BE" w:rsidRPr="008C1BDB">
        <w:rPr>
          <w:rFonts w:ascii="Arial" w:hAnsi="Arial" w:cs="Arial"/>
          <w:sz w:val="24"/>
          <w:szCs w:val="24"/>
        </w:rPr>
        <w:t xml:space="preserve">tomato </w:t>
      </w:r>
      <w:r w:rsidR="00A81BCD" w:rsidRPr="008C1BDB">
        <w:rPr>
          <w:rFonts w:ascii="Arial" w:hAnsi="Arial" w:cs="Arial"/>
          <w:sz w:val="24"/>
          <w:szCs w:val="24"/>
        </w:rPr>
        <w:t>genetic variation</w:t>
      </w:r>
      <w:r w:rsidR="003225BE" w:rsidRPr="008C1BDB">
        <w:rPr>
          <w:rFonts w:ascii="Arial" w:hAnsi="Arial" w:cs="Arial"/>
          <w:sz w:val="24"/>
          <w:szCs w:val="24"/>
        </w:rPr>
        <w:t>.</w:t>
      </w:r>
    </w:p>
    <w:p w14:paraId="095C0A99" w14:textId="77777777" w:rsidR="00A53F01" w:rsidRPr="008C1BDB" w:rsidRDefault="00A53F01" w:rsidP="000526D0">
      <w:pPr>
        <w:rPr>
          <w:rFonts w:ascii="Arial" w:hAnsi="Arial" w:cs="Arial"/>
          <w:b/>
          <w:sz w:val="24"/>
          <w:szCs w:val="24"/>
        </w:rPr>
      </w:pPr>
    </w:p>
    <w:p w14:paraId="2F927704" w14:textId="77777777" w:rsidR="00E65FA1" w:rsidRPr="008C1BDB" w:rsidRDefault="00E65FA1">
      <w:pPr>
        <w:rPr>
          <w:rFonts w:ascii="Arial" w:hAnsi="Arial" w:cs="Arial"/>
          <w:b/>
          <w:sz w:val="24"/>
          <w:szCs w:val="24"/>
        </w:rPr>
      </w:pPr>
      <w:r w:rsidRPr="008C1BDB">
        <w:rPr>
          <w:rFonts w:ascii="Arial" w:hAnsi="Arial" w:cs="Arial"/>
          <w:b/>
          <w:sz w:val="24"/>
          <w:szCs w:val="24"/>
        </w:rPr>
        <w:br w:type="page"/>
      </w:r>
    </w:p>
    <w:p w14:paraId="1F87CC12" w14:textId="0F40448C" w:rsidR="000526D0" w:rsidRPr="008C1BDB" w:rsidRDefault="000526D0" w:rsidP="000526D0">
      <w:pPr>
        <w:rPr>
          <w:rFonts w:ascii="Arial" w:hAnsi="Arial" w:cs="Arial"/>
          <w:b/>
          <w:sz w:val="24"/>
          <w:szCs w:val="24"/>
        </w:rPr>
      </w:pPr>
      <w:r w:rsidRPr="008C1BDB">
        <w:rPr>
          <w:rFonts w:ascii="Arial" w:hAnsi="Arial" w:cs="Arial"/>
          <w:b/>
          <w:sz w:val="24"/>
          <w:szCs w:val="24"/>
        </w:rPr>
        <w:lastRenderedPageBreak/>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37AC9D4A" w14:textId="77777777" w:rsidR="000526D0" w:rsidRPr="008C1BDB" w:rsidRDefault="000526D0" w:rsidP="000526D0">
      <w:pPr>
        <w:rPr>
          <w:rFonts w:ascii="Arial" w:hAnsi="Arial" w:cs="Arial"/>
          <w:sz w:val="24"/>
          <w:szCs w:val="24"/>
        </w:rPr>
      </w:pPr>
      <w:bookmarkStart w:id="4" w:name="_Hlk514246344"/>
      <w:r w:rsidRPr="008C1BDB">
        <w:rPr>
          <w:rFonts w:ascii="Arial" w:hAnsi="Arial" w:cs="Arial"/>
          <w:sz w:val="24"/>
          <w:szCs w:val="24"/>
        </w:rPr>
        <w:t xml:space="preserve">Wilcoxon signed-rank test comparing 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4"/>
      <w:r w:rsidRPr="008C1BDB">
        <w:rPr>
          <w:rFonts w:ascii="Arial" w:hAnsi="Arial" w:cs="Arial"/>
          <w:sz w:val="24"/>
          <w:szCs w:val="24"/>
        </w:rPr>
        <w:t xml:space="preserve">A significant p-value suggests that the relative performance of individual isolates is altered from one host to the other. </w:t>
      </w:r>
      <w:bookmarkStart w:id="5" w:name="_Hlk514243931"/>
      <w:r w:rsidRPr="008C1BDB">
        <w:rPr>
          <w:rFonts w:ascii="Arial" w:hAnsi="Arial" w:cs="Arial"/>
          <w:sz w:val="24"/>
          <w:szCs w:val="24"/>
        </w:rPr>
        <w:t xml:space="preserve">The lower left corner of the chart includes B-H FDR-corrected p-values, the upper right corner includes the test statistic (W). </w:t>
      </w:r>
      <w:bookmarkEnd w:id="5"/>
      <w:r w:rsidRPr="008C1BDB">
        <w:rPr>
          <w:rFonts w:ascii="Arial" w:hAnsi="Arial" w:cs="Arial"/>
          <w:sz w:val="24"/>
          <w:szCs w:val="24"/>
        </w:rPr>
        <w:t>Bold text indicates significance at p &lt; 0.01 after correction, italicized text indicates suggestive p-values 0.01 &lt; p &lt; 0.1. NS shows non-significant interactions.</w:t>
      </w:r>
    </w:p>
    <w:p w14:paraId="5808901C" w14:textId="77777777" w:rsidR="008F771F" w:rsidRPr="008C1BDB" w:rsidRDefault="008F771F" w:rsidP="0032415F">
      <w:pPr>
        <w:spacing w:line="480" w:lineRule="auto"/>
        <w:ind w:firstLine="720"/>
        <w:rPr>
          <w:rFonts w:ascii="Arial" w:hAnsi="Arial" w:cs="Arial"/>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C1BDB"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8F771F" w:rsidRPr="008C1BDB"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C1BDB" w:rsidRDefault="008F771F" w:rsidP="008F771F">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8F771F" w:rsidRPr="008C1BDB"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2970</w:t>
            </w:r>
          </w:p>
        </w:tc>
      </w:tr>
      <w:tr w:rsidR="008F771F" w:rsidRPr="008C1BDB" w14:paraId="69FD1497" w14:textId="77777777" w:rsidTr="008B5713">
        <w:trPr>
          <w:trHeight w:val="550"/>
        </w:trPr>
        <w:tc>
          <w:tcPr>
            <w:tcW w:w="423" w:type="dxa"/>
            <w:vMerge/>
            <w:tcBorders>
              <w:left w:val="single" w:sz="4" w:space="0" w:color="auto"/>
              <w:right w:val="single" w:sz="4" w:space="0" w:color="auto"/>
            </w:tcBorders>
            <w:textDirection w:val="btLr"/>
          </w:tcPr>
          <w:p w14:paraId="5A3B000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4426</w:t>
            </w:r>
          </w:p>
        </w:tc>
      </w:tr>
      <w:tr w:rsidR="008F771F" w:rsidRPr="008C1BDB" w14:paraId="17E8F29B" w14:textId="77777777" w:rsidTr="008B5713">
        <w:trPr>
          <w:trHeight w:val="550"/>
        </w:trPr>
        <w:tc>
          <w:tcPr>
            <w:tcW w:w="423" w:type="dxa"/>
            <w:vMerge/>
            <w:tcBorders>
              <w:left w:val="single" w:sz="4" w:space="0" w:color="auto"/>
              <w:right w:val="single" w:sz="4" w:space="0" w:color="auto"/>
            </w:tcBorders>
            <w:textDirection w:val="btLr"/>
          </w:tcPr>
          <w:p w14:paraId="56290CDD"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3810</w:t>
            </w:r>
          </w:p>
        </w:tc>
      </w:tr>
      <w:tr w:rsidR="008F771F" w:rsidRPr="008C1BDB" w14:paraId="742A7734" w14:textId="77777777" w:rsidTr="008B5713">
        <w:trPr>
          <w:trHeight w:val="550"/>
        </w:trPr>
        <w:tc>
          <w:tcPr>
            <w:tcW w:w="423" w:type="dxa"/>
            <w:vMerge/>
            <w:tcBorders>
              <w:left w:val="single" w:sz="4" w:space="0" w:color="auto"/>
              <w:right w:val="single" w:sz="4" w:space="0" w:color="auto"/>
            </w:tcBorders>
            <w:textDirection w:val="btLr"/>
          </w:tcPr>
          <w:p w14:paraId="385D024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4384</w:t>
            </w:r>
          </w:p>
        </w:tc>
      </w:tr>
      <w:tr w:rsidR="008F771F" w:rsidRPr="008C1BDB" w14:paraId="3171DA83" w14:textId="77777777" w:rsidTr="008B5713">
        <w:trPr>
          <w:trHeight w:val="550"/>
        </w:trPr>
        <w:tc>
          <w:tcPr>
            <w:tcW w:w="423" w:type="dxa"/>
            <w:vMerge/>
            <w:tcBorders>
              <w:left w:val="single" w:sz="4" w:space="0" w:color="auto"/>
              <w:right w:val="single" w:sz="4" w:space="0" w:color="auto"/>
            </w:tcBorders>
            <w:textDirection w:val="btLr"/>
          </w:tcPr>
          <w:p w14:paraId="3D33D0A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5610</w:t>
            </w:r>
          </w:p>
        </w:tc>
      </w:tr>
      <w:tr w:rsidR="008F771F" w:rsidRPr="008C1BDB" w14:paraId="1929F751" w14:textId="77777777" w:rsidTr="008B5713">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4869</w:t>
            </w:r>
          </w:p>
        </w:tc>
      </w:tr>
      <w:tr w:rsidR="008F771F" w:rsidRPr="008C1BDB" w14:paraId="1A265557" w14:textId="77777777" w:rsidTr="008B5713">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5794</w:t>
            </w:r>
          </w:p>
        </w:tc>
      </w:tr>
      <w:tr w:rsidR="008F771F" w:rsidRPr="008C1BDB" w14:paraId="241EEE73" w14:textId="77777777" w:rsidTr="008B5713">
        <w:trPr>
          <w:trHeight w:val="550"/>
        </w:trPr>
        <w:tc>
          <w:tcPr>
            <w:tcW w:w="423" w:type="dxa"/>
            <w:vMerge/>
            <w:tcBorders>
              <w:left w:val="single" w:sz="4" w:space="0" w:color="auto"/>
              <w:right w:val="single" w:sz="4" w:space="0" w:color="auto"/>
            </w:tcBorders>
            <w:textDirection w:val="btLr"/>
          </w:tcPr>
          <w:p w14:paraId="2FF2DE2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4283</w:t>
            </w:r>
          </w:p>
        </w:tc>
      </w:tr>
      <w:tr w:rsidR="008F771F" w:rsidRPr="008C1BDB" w14:paraId="3C0C5D80" w14:textId="77777777" w:rsidTr="008B5713">
        <w:trPr>
          <w:trHeight w:val="550"/>
        </w:trPr>
        <w:tc>
          <w:tcPr>
            <w:tcW w:w="423" w:type="dxa"/>
            <w:vMerge/>
            <w:tcBorders>
              <w:left w:val="single" w:sz="4" w:space="0" w:color="auto"/>
              <w:right w:val="single" w:sz="4" w:space="0" w:color="auto"/>
            </w:tcBorders>
            <w:textDirection w:val="btLr"/>
          </w:tcPr>
          <w:p w14:paraId="350F0871"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6022</w:t>
            </w:r>
          </w:p>
        </w:tc>
      </w:tr>
      <w:tr w:rsidR="008F771F" w:rsidRPr="008C1BDB" w14:paraId="4FC69C39" w14:textId="77777777" w:rsidTr="008B5713">
        <w:trPr>
          <w:trHeight w:val="470"/>
        </w:trPr>
        <w:tc>
          <w:tcPr>
            <w:tcW w:w="423" w:type="dxa"/>
            <w:vMerge/>
            <w:tcBorders>
              <w:left w:val="single" w:sz="4" w:space="0" w:color="auto"/>
              <w:right w:val="single" w:sz="4" w:space="0" w:color="auto"/>
            </w:tcBorders>
            <w:textDirection w:val="btLr"/>
          </w:tcPr>
          <w:p w14:paraId="182FA5FB"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6820</w:t>
            </w:r>
          </w:p>
        </w:tc>
      </w:tr>
      <w:tr w:rsidR="008F771F" w:rsidRPr="008C1BDB" w14:paraId="1FD00727" w14:textId="77777777" w:rsidTr="008B5713">
        <w:trPr>
          <w:trHeight w:val="550"/>
        </w:trPr>
        <w:tc>
          <w:tcPr>
            <w:tcW w:w="423" w:type="dxa"/>
            <w:vMerge/>
            <w:tcBorders>
              <w:left w:val="single" w:sz="4" w:space="0" w:color="auto"/>
              <w:right w:val="single" w:sz="4" w:space="0" w:color="auto"/>
            </w:tcBorders>
            <w:textDirection w:val="btLr"/>
          </w:tcPr>
          <w:p w14:paraId="3A64181C"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3601</w:t>
            </w:r>
          </w:p>
        </w:tc>
      </w:tr>
      <w:tr w:rsidR="008F771F" w:rsidRPr="008C1BDB" w14:paraId="4CE864DE" w14:textId="77777777" w:rsidTr="008B5713">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r>
    </w:tbl>
    <w:p w14:paraId="71EBB3B4" w14:textId="77777777" w:rsidR="009A731B" w:rsidRPr="008C1BDB" w:rsidRDefault="009A731B">
      <w:pPr>
        <w:rPr>
          <w:rFonts w:ascii="Arial" w:hAnsi="Arial" w:cs="Arial"/>
          <w:b/>
          <w:sz w:val="24"/>
          <w:szCs w:val="24"/>
        </w:rPr>
      </w:pP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2082C57"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300B3E" w:rsidRPr="008C1BDB">
        <w:rPr>
          <w:rFonts w:ascii="Arial" w:hAnsi="Arial" w:cs="Arial"/>
          <w:sz w:val="24"/>
          <w:szCs w:val="24"/>
        </w:rPr>
        <w:t>interacted</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 xml:space="preserve">pathogen </w:t>
      </w:r>
      <w:r w:rsidRPr="008C1BDB">
        <w:rPr>
          <w:rFonts w:ascii="Arial" w:hAnsi="Arial" w:cs="Arial"/>
          <w:sz w:val="24"/>
          <w:szCs w:val="24"/>
        </w:rPr>
        <w:lastRenderedPageBreak/>
        <w:t>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Pr="008C1BDB">
        <w:rPr>
          <w:rFonts w:ascii="Arial" w:hAnsi="Arial" w:cs="Arial"/>
          <w:sz w:val="24"/>
          <w:szCs w:val="24"/>
        </w:rPr>
        <w:t xml:space="preserve"> </w:t>
      </w:r>
      <w:r w:rsidR="005B1302" w:rsidRPr="008C1BDB">
        <w:rPr>
          <w:rFonts w:ascii="Arial" w:hAnsi="Arial" w:cs="Arial"/>
          <w:sz w:val="24"/>
          <w:szCs w:val="24"/>
        </w:rPr>
        <w:t>by two approaches</w:t>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the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r w:rsidR="00036746" w:rsidRPr="008C1BDB">
        <w:rPr>
          <w:rFonts w:ascii="Arial" w:hAnsi="Arial" w:cs="Arial"/>
          <w:sz w:val="24"/>
          <w:szCs w:val="24"/>
        </w:rPr>
        <w:t xml:space="preserve">first </w:t>
      </w:r>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 xml:space="preserve">in combination with </w:t>
      </w:r>
      <w:r w:rsidR="00FE1826" w:rsidRPr="008C1BDB">
        <w:rPr>
          <w:rFonts w:ascii="Arial" w:hAnsi="Arial" w:cs="Arial"/>
          <w:sz w:val="24"/>
          <w:szCs w:val="24"/>
        </w:rPr>
        <w:t xml:space="preserve">272,672 </w:t>
      </w:r>
      <w:r w:rsidRPr="008C1BDB">
        <w:rPr>
          <w:rFonts w:ascii="Arial" w:hAnsi="Arial" w:cs="Arial"/>
          <w:sz w:val="24"/>
          <w:szCs w:val="24"/>
        </w:rPr>
        <w:t xml:space="preserve">SNPs from </w:t>
      </w:r>
      <w:r w:rsidRPr="008C1BDB">
        <w:rPr>
          <w:rFonts w:ascii="Arial" w:hAnsi="Arial" w:cs="Arial"/>
          <w:i/>
          <w:sz w:val="24"/>
          <w:szCs w:val="24"/>
        </w:rPr>
        <w:t xml:space="preserve">B. cinerea </w:t>
      </w:r>
      <w:r w:rsidR="00036746" w:rsidRPr="008C1BDB">
        <w:rPr>
          <w:rFonts w:ascii="Arial" w:hAnsi="Arial" w:cs="Arial"/>
          <w:sz w:val="24"/>
          <w:szCs w:val="24"/>
        </w:rPr>
        <w:t xml:space="preserve">compared to the T4 reference genome </w:t>
      </w:r>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r w:rsidR="005B1302" w:rsidRPr="008C1BDB">
        <w:rPr>
          <w:rFonts w:ascii="Arial" w:hAnsi="Arial" w:cs="Arial"/>
          <w:sz w:val="24"/>
          <w:szCs w:val="24"/>
        </w:rPr>
        <w:t xml:space="preserve">To verify these patterns, we also implemented a </w:t>
      </w:r>
      <w:r w:rsidR="003B63E6" w:rsidRPr="008C1BDB">
        <w:rPr>
          <w:rFonts w:ascii="Arial" w:hAnsi="Arial" w:cs="Arial"/>
          <w:sz w:val="24"/>
          <w:szCs w:val="24"/>
        </w:rPr>
        <w:t>Genome-wide Efficient M</w:t>
      </w:r>
      <w:r w:rsidR="005B1302" w:rsidRPr="008C1BDB">
        <w:rPr>
          <w:rFonts w:ascii="Arial" w:hAnsi="Arial" w:cs="Arial"/>
          <w:sz w:val="24"/>
          <w:szCs w:val="24"/>
        </w:rPr>
        <w:t>ixed-</w:t>
      </w:r>
      <w:r w:rsidR="003B63E6" w:rsidRPr="008C1BDB">
        <w:rPr>
          <w:rFonts w:ascii="Arial" w:hAnsi="Arial" w:cs="Arial"/>
          <w:sz w:val="24"/>
          <w:szCs w:val="24"/>
        </w:rPr>
        <w:t>M</w:t>
      </w:r>
      <w:r w:rsidR="005B1302" w:rsidRPr="008C1BDB">
        <w:rPr>
          <w:rFonts w:ascii="Arial" w:hAnsi="Arial" w:cs="Arial"/>
          <w:sz w:val="24"/>
          <w:szCs w:val="24"/>
        </w:rPr>
        <w:t xml:space="preserve">odel </w:t>
      </w:r>
      <w:r w:rsidR="003B63E6" w:rsidRPr="008C1BDB">
        <w:rPr>
          <w:rFonts w:ascii="Arial" w:hAnsi="Arial" w:cs="Arial"/>
          <w:sz w:val="24"/>
          <w:szCs w:val="24"/>
        </w:rPr>
        <w:t xml:space="preserve">Association (GEMMA) </w:t>
      </w:r>
      <w:r w:rsidR="005B1302" w:rsidRPr="008C1BDB">
        <w:rPr>
          <w:rFonts w:ascii="Arial" w:hAnsi="Arial" w:cs="Arial"/>
          <w:sz w:val="24"/>
          <w:szCs w:val="24"/>
        </w:rPr>
        <w:t xml:space="preserve">analysis with a </w:t>
      </w:r>
      <w:r w:rsidR="00182A6D" w:rsidRPr="008C1BDB">
        <w:rPr>
          <w:rFonts w:ascii="Arial" w:hAnsi="Arial" w:cs="Arial"/>
          <w:sz w:val="24"/>
          <w:szCs w:val="24"/>
        </w:rPr>
        <w:t>centered relatedness</w:t>
      </w:r>
      <w:r w:rsidR="005B1302" w:rsidRPr="008C1BDB">
        <w:rPr>
          <w:rFonts w:ascii="Arial" w:hAnsi="Arial" w:cs="Arial"/>
          <w:sz w:val="24"/>
          <w:szCs w:val="24"/>
        </w:rPr>
        <w:t xml:space="preserve"> matrix to control for the effects of population structure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(Zhou and Stephens 2012)</w:t>
      </w:r>
      <w:r w:rsidR="00075FF0" w:rsidRPr="008C1BDB">
        <w:rPr>
          <w:rFonts w:ascii="Arial" w:hAnsi="Arial" w:cs="Arial"/>
          <w:sz w:val="24"/>
          <w:szCs w:val="24"/>
        </w:rPr>
        <w:fldChar w:fldCharType="end"/>
      </w:r>
      <w:r w:rsidR="005B1302" w:rsidRPr="008C1BDB">
        <w:rPr>
          <w:rFonts w:ascii="Arial" w:hAnsi="Arial" w:cs="Arial"/>
          <w:sz w:val="24"/>
          <w:szCs w:val="24"/>
        </w:rPr>
        <w:t>. In GEMMA, we included</w:t>
      </w:r>
      <w:r w:rsidR="000C4DD8" w:rsidRPr="008C1BDB">
        <w:rPr>
          <w:rFonts w:ascii="Arial" w:hAnsi="Arial" w:cs="Arial"/>
          <w:sz w:val="24"/>
          <w:szCs w:val="24"/>
        </w:rPr>
        <w:t xml:space="preserve"> 237,878</w:t>
      </w:r>
      <w:r w:rsidR="005B1302" w:rsidRPr="008C1BDB">
        <w:rPr>
          <w:rFonts w:ascii="Arial" w:hAnsi="Arial" w:cs="Arial"/>
          <w:sz w:val="24"/>
          <w:szCs w:val="24"/>
        </w:rPr>
        <w:t xml:space="preserve"> SNPs from </w:t>
      </w:r>
      <w:r w:rsidR="005B1302" w:rsidRPr="008C1BDB">
        <w:rPr>
          <w:rFonts w:ascii="Arial" w:hAnsi="Arial" w:cs="Arial"/>
          <w:i/>
          <w:sz w:val="24"/>
          <w:szCs w:val="24"/>
        </w:rPr>
        <w:t>B. cinerea</w:t>
      </w:r>
      <w:r w:rsidR="005B1302" w:rsidRPr="008C1BDB">
        <w:rPr>
          <w:rFonts w:ascii="Arial" w:hAnsi="Arial" w:cs="Arial"/>
          <w:sz w:val="24"/>
          <w:szCs w:val="24"/>
        </w:rPr>
        <w:t xml:space="preserve"> compared to the B05.10 reference genome. </w:t>
      </w:r>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both GWA methods</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r w:rsidR="00BA5DC0" w:rsidRPr="008C1BDB">
        <w:rPr>
          <w:rFonts w:ascii="Arial" w:hAnsi="Arial" w:cs="Arial"/>
          <w:sz w:val="24"/>
          <w:szCs w:val="24"/>
        </w:rPr>
        <w:t xml:space="preserve"> </w:t>
      </w:r>
      <w:r w:rsidR="002450E5" w:rsidRPr="008C1BDB">
        <w:rPr>
          <w:rFonts w:ascii="Arial" w:hAnsi="Arial" w:cs="Arial"/>
          <w:sz w:val="24"/>
          <w:szCs w:val="24"/>
        </w:rPr>
        <w:t xml:space="preserve">Under both methods, </w:t>
      </w:r>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Consistent with a polygenic structure of this trait in the pathogen, neither method of GWA identified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r w:rsidR="00847F0D" w:rsidRPr="008C1BDB">
        <w:rPr>
          <w:rFonts w:ascii="Arial" w:hAnsi="Arial" w:cs="Arial"/>
          <w:sz w:val="24"/>
          <w:szCs w:val="24"/>
        </w:rPr>
        <w:t>identified from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within </w:t>
      </w:r>
      <w:r w:rsidR="00847F0D" w:rsidRPr="008C1BDB">
        <w:rPr>
          <w:rFonts w:ascii="Arial" w:hAnsi="Arial" w:cs="Arial"/>
          <w:i/>
          <w:sz w:val="24"/>
          <w:szCs w:val="24"/>
        </w:rPr>
        <w:t>B. cinerea</w:t>
      </w:r>
      <w:r w:rsidR="00847F0D" w:rsidRPr="008C1BDB">
        <w:rPr>
          <w:rFonts w:ascii="Arial" w:hAnsi="Arial" w:cs="Arial"/>
          <w:sz w:val="24"/>
          <w:szCs w:val="24"/>
        </w:rPr>
        <w:t xml:space="preserve"> that were significantly associated with altered virulence on 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r w:rsidR="007A15C7" w:rsidRPr="008C1BDB">
        <w:rPr>
          <w:rFonts w:ascii="Arial" w:hAnsi="Arial" w:cs="Arial"/>
          <w:sz w:val="24"/>
          <w:szCs w:val="24"/>
        </w:rPr>
        <w:t>The model accounting for population structure (G</w:t>
      </w:r>
      <w:r w:rsidR="00435AF3" w:rsidRPr="008C1BDB">
        <w:rPr>
          <w:rFonts w:ascii="Arial" w:hAnsi="Arial" w:cs="Arial"/>
          <w:sz w:val="24"/>
          <w:szCs w:val="24"/>
        </w:rPr>
        <w:t>EMMA</w:t>
      </w:r>
      <w:r w:rsidR="007A15C7" w:rsidRPr="008C1BDB">
        <w:rPr>
          <w:rFonts w:ascii="Arial" w:hAnsi="Arial" w:cs="Arial"/>
          <w:sz w:val="24"/>
          <w:szCs w:val="24"/>
        </w:rPr>
        <w:t>)</w:t>
      </w:r>
      <w:r w:rsidR="00C623D9" w:rsidRPr="008C1BDB">
        <w:rPr>
          <w:rFonts w:ascii="Arial" w:hAnsi="Arial" w:cs="Arial"/>
          <w:sz w:val="24"/>
          <w:szCs w:val="24"/>
        </w:rPr>
        <w:t xml:space="preserve"> confirmed our finding of a highly polygenic nature of lesion size in the pathogen (</w:t>
      </w:r>
      <w:r w:rsidR="00A27306">
        <w:rPr>
          <w:rFonts w:ascii="Arial" w:hAnsi="Arial" w:cs="Arial"/>
          <w:sz w:val="24"/>
          <w:szCs w:val="24"/>
        </w:rPr>
        <w:t xml:space="preserve">Supplemental Figure </w:t>
      </w:r>
      <w:r w:rsidR="007028AA" w:rsidRPr="008C1BDB">
        <w:rPr>
          <w:rFonts w:ascii="Arial" w:hAnsi="Arial" w:cs="Arial"/>
          <w:sz w:val="24"/>
          <w:szCs w:val="24"/>
        </w:rPr>
        <w:t>3</w:t>
      </w:r>
      <w:r w:rsidR="00C623D9" w:rsidRPr="008C1BDB">
        <w:rPr>
          <w:rFonts w:ascii="Arial" w:hAnsi="Arial" w:cs="Arial"/>
          <w:sz w:val="24"/>
          <w:szCs w:val="24"/>
        </w:rPr>
        <w:t>)</w:t>
      </w:r>
      <w:r w:rsidR="007B203C" w:rsidRPr="008C1BDB">
        <w:rPr>
          <w:rFonts w:ascii="Arial" w:hAnsi="Arial" w:cs="Arial"/>
          <w:sz w:val="24"/>
          <w:szCs w:val="24"/>
        </w:rPr>
        <w:t xml:space="preserve">, with </w:t>
      </w:r>
      <w:r w:rsidR="0065243C" w:rsidRPr="008C1BDB">
        <w:rPr>
          <w:rFonts w:ascii="Arial" w:hAnsi="Arial" w:cs="Arial"/>
          <w:sz w:val="24"/>
          <w:szCs w:val="24"/>
        </w:rPr>
        <w:t xml:space="preserve">2,530 to 8,221 </w:t>
      </w:r>
      <w:r w:rsidR="007B203C" w:rsidRPr="008C1BDB">
        <w:rPr>
          <w:rFonts w:ascii="Arial" w:hAnsi="Arial" w:cs="Arial"/>
          <w:sz w:val="24"/>
          <w:szCs w:val="24"/>
        </w:rPr>
        <w:t xml:space="preserve">SNPs significantly associated with virulence </w:t>
      </w:r>
      <w:r w:rsidR="0065243C" w:rsidRPr="008C1BDB">
        <w:rPr>
          <w:rFonts w:ascii="Arial" w:hAnsi="Arial" w:cs="Arial"/>
          <w:sz w:val="24"/>
          <w:szCs w:val="24"/>
        </w:rPr>
        <w:t xml:space="preserve">at the 99% threshold, and 288 to 1,361 SNPs at the 99.9% threshold </w:t>
      </w:r>
      <w:r w:rsidR="007B203C" w:rsidRPr="008C1BDB">
        <w:rPr>
          <w:rFonts w:ascii="Arial" w:hAnsi="Arial" w:cs="Arial"/>
          <w:sz w:val="24"/>
          <w:szCs w:val="24"/>
        </w:rPr>
        <w:t xml:space="preserve">(significance was determined </w:t>
      </w:r>
      <w:r w:rsidR="00EC2B40" w:rsidRPr="008C1BDB">
        <w:rPr>
          <w:rFonts w:ascii="Arial" w:hAnsi="Arial" w:cs="Arial"/>
          <w:sz w:val="24"/>
          <w:szCs w:val="24"/>
        </w:rPr>
        <w:t>using an empirically determined</w:t>
      </w:r>
      <w:r w:rsidR="0065243C" w:rsidRPr="008C1BDB">
        <w:rPr>
          <w:rFonts w:ascii="Arial" w:hAnsi="Arial" w:cs="Arial"/>
          <w:sz w:val="24"/>
          <w:szCs w:val="24"/>
        </w:rPr>
        <w:t xml:space="preserve"> </w:t>
      </w:r>
      <w:r w:rsidR="007B203C" w:rsidRPr="008C1BDB">
        <w:rPr>
          <w:rFonts w:ascii="Arial" w:hAnsi="Arial" w:cs="Arial"/>
          <w:sz w:val="24"/>
          <w:szCs w:val="24"/>
        </w:rPr>
        <w:t>1000-permutation threshold).</w:t>
      </w:r>
      <w:r w:rsidR="00833708" w:rsidRPr="008C1BDB">
        <w:rPr>
          <w:rFonts w:ascii="Arial" w:hAnsi="Arial" w:cs="Arial"/>
          <w:sz w:val="24"/>
          <w:szCs w:val="24"/>
        </w:rPr>
        <w:t xml:space="preserve"> </w:t>
      </w:r>
    </w:p>
    <w:p w14:paraId="159340F7" w14:textId="2ED6289E"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w:t>
      </w:r>
      <w:r w:rsidR="009B5088" w:rsidRPr="008C1BDB">
        <w:rPr>
          <w:rFonts w:ascii="Arial" w:hAnsi="Arial" w:cs="Arial"/>
          <w:sz w:val="24"/>
          <w:szCs w:val="24"/>
        </w:rPr>
        <w:lastRenderedPageBreak/>
        <w:t>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2 </w:t>
      </w:r>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r w:rsidR="0051168B" w:rsidRPr="008C1BDB">
        <w:rPr>
          <w:rFonts w:ascii="Arial" w:hAnsi="Arial" w:cs="Arial"/>
          <w:sz w:val="24"/>
          <w:szCs w:val="24"/>
        </w:rPr>
        <w:t xml:space="preserve">At the 99.9% SNP significance threshold, GEMMA identified </w:t>
      </w:r>
      <w:r w:rsidR="00ED17B2" w:rsidRPr="008C1BDB">
        <w:rPr>
          <w:rFonts w:ascii="Arial" w:hAnsi="Arial" w:cs="Arial"/>
          <w:sz w:val="24"/>
          <w:szCs w:val="24"/>
        </w:rPr>
        <w:t xml:space="preserve">23 </w:t>
      </w:r>
      <w:r w:rsidR="0051168B" w:rsidRPr="008C1BDB">
        <w:rPr>
          <w:rFonts w:ascii="Arial" w:hAnsi="Arial" w:cs="Arial"/>
          <w:sz w:val="24"/>
          <w:szCs w:val="24"/>
        </w:rPr>
        <w:t>genes across 7 to 9 of the tomato accessions (</w:t>
      </w:r>
      <w:r w:rsidR="00A27306">
        <w:rPr>
          <w:rFonts w:ascii="Arial" w:hAnsi="Arial" w:cs="Arial"/>
          <w:sz w:val="24"/>
          <w:szCs w:val="24"/>
        </w:rPr>
        <w:t xml:space="preserve">Supplemental Figure </w:t>
      </w:r>
      <w:r w:rsidR="007028AA" w:rsidRPr="008C1BDB">
        <w:rPr>
          <w:rFonts w:ascii="Arial" w:hAnsi="Arial" w:cs="Arial"/>
          <w:sz w:val="24"/>
          <w:szCs w:val="24"/>
        </w:rPr>
        <w:t>4</w:t>
      </w:r>
      <w:r w:rsidR="0051168B" w:rsidRPr="008C1BDB">
        <w:rPr>
          <w:rFonts w:ascii="Arial" w:hAnsi="Arial" w:cs="Arial"/>
          <w:sz w:val="24"/>
          <w:szCs w:val="24"/>
        </w:rPr>
        <w:t xml:space="preserve">). </w:t>
      </w:r>
    </w:p>
    <w:p w14:paraId="5D833F64" w14:textId="22D12495"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 xml:space="preserve">Therefore,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C92A212"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r w:rsidR="002B218B" w:rsidRPr="008C1BDB">
        <w:rPr>
          <w:rFonts w:ascii="Arial" w:hAnsi="Arial" w:cs="Arial"/>
          <w:sz w:val="24"/>
          <w:szCs w:val="24"/>
        </w:rPr>
        <w:t xml:space="preserve">To </w:t>
      </w:r>
      <w:r w:rsidR="00272E80" w:rsidRPr="008C1BDB">
        <w:rPr>
          <w:rFonts w:ascii="Arial" w:hAnsi="Arial" w:cs="Arial"/>
          <w:sz w:val="24"/>
          <w:szCs w:val="24"/>
        </w:rPr>
        <w:t>identify</w:t>
      </w:r>
      <w:r w:rsidR="002B218B" w:rsidRPr="008C1BDB">
        <w:rPr>
          <w:rFonts w:ascii="Arial" w:hAnsi="Arial" w:cs="Arial"/>
          <w:sz w:val="24"/>
          <w:szCs w:val="24"/>
        </w:rPr>
        <w:t xml:space="preserve"> genes</w:t>
      </w:r>
      <w:r w:rsidR="00272E80" w:rsidRPr="008C1BDB">
        <w:rPr>
          <w:rFonts w:ascii="Arial" w:hAnsi="Arial" w:cs="Arial"/>
          <w:sz w:val="24"/>
          <w:szCs w:val="24"/>
        </w:rPr>
        <w:t xml:space="preserve"> consistently </w:t>
      </w:r>
      <w:r w:rsidR="002B218B" w:rsidRPr="008C1BDB">
        <w:rPr>
          <w:rFonts w:ascii="Arial" w:hAnsi="Arial" w:cs="Arial"/>
          <w:sz w:val="24"/>
          <w:szCs w:val="24"/>
        </w:rPr>
        <w:t>associate</w:t>
      </w:r>
      <w:r w:rsidR="00272E80" w:rsidRPr="008C1BDB">
        <w:rPr>
          <w:rFonts w:ascii="Arial" w:hAnsi="Arial" w:cs="Arial"/>
          <w:sz w:val="24"/>
          <w:szCs w:val="24"/>
        </w:rPr>
        <w:t>d</w:t>
      </w:r>
      <w:r w:rsidR="002B218B" w:rsidRPr="008C1BDB">
        <w:rPr>
          <w:rFonts w:ascii="Arial" w:hAnsi="Arial" w:cs="Arial"/>
          <w:sz w:val="24"/>
          <w:szCs w:val="24"/>
        </w:rPr>
        <w:t xml:space="preserve"> with </w:t>
      </w:r>
      <w:r w:rsidR="002B218B" w:rsidRPr="008C1BDB">
        <w:rPr>
          <w:rFonts w:ascii="Arial" w:hAnsi="Arial" w:cs="Arial"/>
          <w:i/>
          <w:sz w:val="24"/>
          <w:szCs w:val="24"/>
        </w:rPr>
        <w:t>B. cinerea</w:t>
      </w:r>
      <w:r w:rsidR="002B218B" w:rsidRPr="008C1BDB">
        <w:rPr>
          <w:rFonts w:ascii="Arial" w:hAnsi="Arial" w:cs="Arial"/>
          <w:sz w:val="24"/>
          <w:szCs w:val="24"/>
        </w:rPr>
        <w:t xml:space="preserve"> virulence on tomato</w:t>
      </w:r>
      <w:r w:rsidR="00272E80" w:rsidRPr="008C1BDB">
        <w:rPr>
          <w:rFonts w:ascii="Arial" w:hAnsi="Arial" w:cs="Arial"/>
          <w:sz w:val="24"/>
          <w:szCs w:val="24"/>
        </w:rPr>
        <w:t xml:space="preserve"> across</w:t>
      </w:r>
      <w:r w:rsidR="002B218B" w:rsidRPr="008C1BDB">
        <w:rPr>
          <w:rFonts w:ascii="Arial" w:hAnsi="Arial" w:cs="Arial"/>
          <w:sz w:val="24"/>
          <w:szCs w:val="24"/>
        </w:rPr>
        <w:t xml:space="preserve"> GWA method</w:t>
      </w:r>
      <w:r w:rsidR="00272E80" w:rsidRPr="008C1BDB">
        <w:rPr>
          <w:rFonts w:ascii="Arial" w:hAnsi="Arial" w:cs="Arial"/>
          <w:sz w:val="24"/>
          <w:szCs w:val="24"/>
        </w:rPr>
        <w:t>s</w:t>
      </w:r>
      <w:r w:rsidR="002B218B" w:rsidRPr="008C1BDB">
        <w:rPr>
          <w:rFonts w:ascii="Arial" w:hAnsi="Arial" w:cs="Arial"/>
          <w:sz w:val="24"/>
          <w:szCs w:val="24"/>
        </w:rPr>
        <w:t>, we examined the gene overlap between</w:t>
      </w:r>
      <w:r w:rsidR="001F3E05" w:rsidRPr="008C1BDB">
        <w:rPr>
          <w:rFonts w:ascii="Arial" w:hAnsi="Arial" w:cs="Arial"/>
          <w:sz w:val="24"/>
          <w:szCs w:val="24"/>
        </w:rPr>
        <w:t xml:space="preserve"> significant associations identified by</w:t>
      </w:r>
      <w:r w:rsidR="002B218B" w:rsidRPr="008C1BDB">
        <w:rPr>
          <w:rFonts w:ascii="Arial" w:hAnsi="Arial" w:cs="Arial"/>
          <w:sz w:val="24"/>
          <w:szCs w:val="24"/>
        </w:rPr>
        <w:t xml:space="preserve"> GEMMA on the B05.10 genome and </w:t>
      </w:r>
      <w:proofErr w:type="spellStart"/>
      <w:r w:rsidR="002B218B" w:rsidRPr="008C1BDB">
        <w:rPr>
          <w:rFonts w:ascii="Arial" w:hAnsi="Arial" w:cs="Arial"/>
          <w:sz w:val="24"/>
          <w:szCs w:val="24"/>
        </w:rPr>
        <w:t>bigRR</w:t>
      </w:r>
      <w:proofErr w:type="spellEnd"/>
      <w:r w:rsidR="002B218B" w:rsidRPr="008C1BDB">
        <w:rPr>
          <w:rFonts w:ascii="Arial" w:hAnsi="Arial" w:cs="Arial"/>
          <w:sz w:val="24"/>
          <w:szCs w:val="24"/>
        </w:rPr>
        <w:t xml:space="preserve"> on the T4 genome. </w:t>
      </w:r>
      <w:r w:rsidR="005A3A13" w:rsidRPr="008C1BDB">
        <w:rPr>
          <w:rFonts w:ascii="Arial" w:hAnsi="Arial" w:cs="Arial"/>
          <w:sz w:val="24"/>
          <w:szCs w:val="24"/>
        </w:rPr>
        <w:t xml:space="preserve">We conservatively identified genes within 2kb of significant SNPs at the 99% permutation threshold for </w:t>
      </w:r>
      <w:proofErr w:type="spellStart"/>
      <w:r w:rsidR="005A3A13" w:rsidRPr="008C1BDB">
        <w:rPr>
          <w:rFonts w:ascii="Arial" w:hAnsi="Arial" w:cs="Arial"/>
          <w:sz w:val="24"/>
          <w:szCs w:val="24"/>
        </w:rPr>
        <w:t>bigRR</w:t>
      </w:r>
      <w:proofErr w:type="spellEnd"/>
      <w:r w:rsidR="005A3A13" w:rsidRPr="008C1BDB">
        <w:rPr>
          <w:rFonts w:ascii="Arial" w:hAnsi="Arial" w:cs="Arial"/>
          <w:sz w:val="24"/>
          <w:szCs w:val="24"/>
        </w:rPr>
        <w:t xml:space="preserve">, and at the 99.9% permutation threshold for GEMMA. Among these, </w:t>
      </w:r>
      <w:r w:rsidR="008D28CD" w:rsidRPr="008C1BDB">
        <w:rPr>
          <w:rFonts w:ascii="Arial" w:hAnsi="Arial" w:cs="Arial"/>
          <w:sz w:val="24"/>
          <w:szCs w:val="24"/>
        </w:rPr>
        <w:t>263</w:t>
      </w:r>
      <w:r w:rsidR="005A3A13" w:rsidRPr="008C1BDB">
        <w:rPr>
          <w:rFonts w:ascii="Arial" w:hAnsi="Arial" w:cs="Arial"/>
          <w:sz w:val="24"/>
          <w:szCs w:val="24"/>
        </w:rPr>
        <w:t xml:space="preserve"> genes were linked to at least two plant genotypes by both methods (</w:t>
      </w:r>
      <w:r w:rsidR="00FA3E2E">
        <w:rPr>
          <w:rFonts w:ascii="Arial" w:hAnsi="Arial" w:cs="Arial"/>
          <w:sz w:val="24"/>
          <w:szCs w:val="24"/>
        </w:rPr>
        <w:t xml:space="preserve">Supplemental </w:t>
      </w:r>
      <w:r w:rsidR="00FA3E2E">
        <w:rPr>
          <w:rFonts w:ascii="Arial" w:hAnsi="Arial" w:cs="Arial"/>
          <w:sz w:val="24"/>
          <w:szCs w:val="24"/>
        </w:rPr>
        <w:lastRenderedPageBreak/>
        <w:t xml:space="preserve">Data 2 </w:t>
      </w:r>
      <w:r w:rsidR="006B5011" w:rsidRPr="008C1BDB">
        <w:rPr>
          <w:rFonts w:ascii="Arial" w:hAnsi="Arial" w:cs="Arial"/>
          <w:sz w:val="24"/>
          <w:szCs w:val="24"/>
        </w:rPr>
        <w:t>a</w:t>
      </w:r>
      <w:r w:rsidR="005A3A13" w:rsidRPr="008C1BDB">
        <w:rPr>
          <w:rFonts w:ascii="Arial" w:hAnsi="Arial" w:cs="Arial"/>
          <w:sz w:val="24"/>
          <w:szCs w:val="24"/>
        </w:rPr>
        <w:t xml:space="preserve">). </w:t>
      </w:r>
      <w:r w:rsidR="001A47DC" w:rsidRPr="008C1BDB">
        <w:rPr>
          <w:rFonts w:ascii="Arial" w:hAnsi="Arial" w:cs="Arial"/>
          <w:sz w:val="24"/>
          <w:szCs w:val="24"/>
        </w:rPr>
        <w:t>These genes include transporters and enzymes</w:t>
      </w:r>
      <w:r w:rsidR="00EC2B40" w:rsidRPr="008C1BDB">
        <w:rPr>
          <w:rFonts w:ascii="Arial" w:hAnsi="Arial" w:cs="Arial"/>
          <w:sz w:val="24"/>
          <w:szCs w:val="24"/>
        </w:rPr>
        <w:t xml:space="preserve"> that can be important for Botrytis toxin production and/or detoxification of plant defense compounds and are key to virulence. Other known and </w:t>
      </w:r>
      <w:r w:rsidR="008F47C7" w:rsidRPr="008C1BDB">
        <w:rPr>
          <w:rFonts w:ascii="Arial" w:hAnsi="Arial" w:cs="Arial"/>
          <w:sz w:val="24"/>
          <w:szCs w:val="24"/>
        </w:rPr>
        <w:t>predicted pathogen virulence functions</w:t>
      </w:r>
      <w:r w:rsidR="00EC2B40" w:rsidRPr="008C1BDB">
        <w:rPr>
          <w:rFonts w:ascii="Arial" w:hAnsi="Arial" w:cs="Arial"/>
          <w:sz w:val="24"/>
          <w:szCs w:val="24"/>
        </w:rPr>
        <w:t xml:space="preserve"> were largely not identified</w:t>
      </w:r>
      <w:r w:rsidR="008F47C7" w:rsidRPr="008C1BDB">
        <w:rPr>
          <w:rFonts w:ascii="Arial" w:hAnsi="Arial" w:cs="Arial"/>
          <w:sz w:val="24"/>
          <w:szCs w:val="24"/>
        </w:rPr>
        <w:t xml:space="preserve"> (</w:t>
      </w:r>
      <w:r w:rsidR="00FA3E2E">
        <w:rPr>
          <w:rFonts w:ascii="Arial" w:hAnsi="Arial" w:cs="Arial"/>
          <w:sz w:val="24"/>
          <w:szCs w:val="24"/>
        </w:rPr>
        <w:t xml:space="preserve">Supplemental Data 2 </w:t>
      </w:r>
      <w:r w:rsidR="006B5011" w:rsidRPr="008C1BDB">
        <w:rPr>
          <w:rFonts w:ascii="Arial" w:hAnsi="Arial" w:cs="Arial"/>
          <w:sz w:val="24"/>
          <w:szCs w:val="24"/>
        </w:rPr>
        <w:t>a, c</w:t>
      </w:r>
      <w:r w:rsidR="008F47C7" w:rsidRPr="008C1BDB">
        <w:rPr>
          <w:rFonts w:ascii="Arial" w:hAnsi="Arial" w:cs="Arial"/>
          <w:sz w:val="24"/>
          <w:szCs w:val="24"/>
        </w:rPr>
        <w:t xml:space="preserve">). </w:t>
      </w:r>
    </w:p>
    <w:p w14:paraId="6FD4B0D5" w14:textId="5C16D7F3" w:rsidR="00082C15" w:rsidRPr="008C1BDB" w:rsidRDefault="00833708" w:rsidP="00E65FA1">
      <w:pPr>
        <w:spacing w:line="360" w:lineRule="auto"/>
        <w:ind w:firstLine="720"/>
        <w:rPr>
          <w:rFonts w:ascii="Arial" w:hAnsi="Arial" w:cs="Arial"/>
          <w:sz w:val="24"/>
          <w:szCs w:val="24"/>
        </w:rPr>
      </w:pPr>
      <w:r w:rsidRPr="008C1BDB">
        <w:rPr>
          <w:rFonts w:ascii="Arial" w:hAnsi="Arial" w:cs="Arial"/>
          <w:sz w:val="24"/>
          <w:szCs w:val="24"/>
        </w:rPr>
        <w:t xml:space="preserve">At the SNP level, fewer loci contribute to virulence across all hosts and both GWA methods. We found five </w:t>
      </w:r>
      <w:r w:rsidRPr="008C1BDB">
        <w:rPr>
          <w:rFonts w:ascii="Arial" w:hAnsi="Arial" w:cs="Arial"/>
          <w:i/>
          <w:sz w:val="24"/>
          <w:szCs w:val="24"/>
        </w:rPr>
        <w:t xml:space="preserve">B. cinerea </w:t>
      </w:r>
      <w:r w:rsidRPr="008C1BDB">
        <w:rPr>
          <w:rFonts w:ascii="Arial" w:hAnsi="Arial" w:cs="Arial"/>
          <w:sz w:val="24"/>
          <w:szCs w:val="24"/>
        </w:rPr>
        <w:t xml:space="preserve">SNPs significantly linked to altered lesion size on all 12 tomato accessions using the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analysis (Figure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GEMMA analysis also found significant SNP overlap between hosts at the 99% permutation threshold, with 89 SNPs in at least ten hosts, 859 SNPs in at least half of the hosts, and 63% (19,270) of significant SNPs unique to a single host. </w:t>
      </w:r>
      <w:del w:id="6" w:author="N S" w:date="2018-09-27T11:22:00Z">
        <w:r w:rsidRPr="008C1BDB" w:rsidDel="001B1E3D">
          <w:rPr>
            <w:rFonts w:ascii="Arial" w:hAnsi="Arial" w:cs="Arial"/>
            <w:sz w:val="24"/>
            <w:szCs w:val="24"/>
          </w:rPr>
          <w:delText xml:space="preserve">SNP calling between hosts was lower for </w:delText>
        </w:r>
      </w:del>
      <w:del w:id="7" w:author="N S" w:date="2018-09-27T11:23:00Z">
        <w:r w:rsidRPr="008C1BDB" w:rsidDel="001B1E3D">
          <w:rPr>
            <w:rFonts w:ascii="Arial" w:hAnsi="Arial" w:cs="Arial"/>
            <w:sz w:val="24"/>
            <w:szCs w:val="24"/>
          </w:rPr>
          <w:delText>GEMMA at</w:delText>
        </w:r>
      </w:del>
      <w:ins w:id="8" w:author="N S" w:date="2018-09-27T11:23:00Z">
        <w:r w:rsidR="001B1E3D">
          <w:rPr>
            <w:rFonts w:ascii="Arial" w:hAnsi="Arial" w:cs="Arial"/>
            <w:sz w:val="24"/>
            <w:szCs w:val="24"/>
          </w:rPr>
          <w:t>At</w:t>
        </w:r>
      </w:ins>
      <w:r w:rsidRPr="008C1BDB">
        <w:rPr>
          <w:rFonts w:ascii="Arial" w:hAnsi="Arial" w:cs="Arial"/>
          <w:sz w:val="24"/>
          <w:szCs w:val="24"/>
        </w:rPr>
        <w:t xml:space="preserve"> the 99.9% permutation threshold</w:t>
      </w:r>
      <w:bookmarkStart w:id="9" w:name="_GoBack"/>
      <w:bookmarkEnd w:id="9"/>
      <w:del w:id="10" w:author="N S" w:date="2018-09-27T11:23:00Z">
        <w:r w:rsidRPr="008C1BDB" w:rsidDel="001B1E3D">
          <w:rPr>
            <w:rFonts w:ascii="Arial" w:hAnsi="Arial" w:cs="Arial"/>
            <w:sz w:val="24"/>
            <w:szCs w:val="24"/>
          </w:rPr>
          <w:delText>,</w:delText>
        </w:r>
      </w:del>
      <w:ins w:id="11" w:author="N S" w:date="2018-09-27T11:23:00Z">
        <w:r w:rsidR="001B1E3D">
          <w:rPr>
            <w:rFonts w:ascii="Arial" w:hAnsi="Arial" w:cs="Arial"/>
            <w:sz w:val="24"/>
            <w:szCs w:val="24"/>
          </w:rPr>
          <w:t xml:space="preserve"> GEMMA found reduced SNP overlap between hosts,</w:t>
        </w:r>
      </w:ins>
      <w:r w:rsidRPr="008C1BDB">
        <w:rPr>
          <w:rFonts w:ascii="Arial" w:hAnsi="Arial" w:cs="Arial"/>
          <w:sz w:val="24"/>
          <w:szCs w:val="24"/>
        </w:rPr>
        <w:t xml:space="preserve"> with 78% of significant SNPs (4269) in a single host, and 38 SNPs significant across at least half of the hosts (</w:t>
      </w:r>
      <w:r w:rsidR="00A27306">
        <w:rPr>
          <w:rFonts w:ascii="Arial" w:hAnsi="Arial" w:cs="Arial"/>
          <w:sz w:val="24"/>
          <w:szCs w:val="24"/>
        </w:rPr>
        <w:t xml:space="preserve">Supplemental Figure </w:t>
      </w:r>
      <w:r w:rsidRPr="008C1BDB">
        <w:rPr>
          <w:rFonts w:ascii="Arial" w:hAnsi="Arial" w:cs="Arial"/>
          <w:sz w:val="24"/>
          <w:szCs w:val="24"/>
        </w:rPr>
        <w:t>4</w:t>
      </w:r>
      <w:r w:rsidR="00A27306">
        <w:rPr>
          <w:rFonts w:ascii="Arial" w:hAnsi="Arial" w:cs="Arial"/>
          <w:sz w:val="24"/>
          <w:szCs w:val="24"/>
        </w:rPr>
        <w:t xml:space="preserve"> </w:t>
      </w:r>
      <w:r w:rsidRPr="008C1BDB">
        <w:rPr>
          <w:rFonts w:ascii="Arial" w:hAnsi="Arial" w:cs="Arial"/>
          <w:sz w:val="24"/>
          <w:szCs w:val="24"/>
        </w:rPr>
        <w:t xml:space="preserve">a). While only a small subset of these </w:t>
      </w:r>
      <w:r w:rsidRPr="008C1BDB">
        <w:rPr>
          <w:rFonts w:ascii="Arial" w:hAnsi="Arial" w:cs="Arial"/>
          <w:i/>
          <w:sz w:val="24"/>
          <w:szCs w:val="24"/>
        </w:rPr>
        <w:t xml:space="preserve">B. cinerea </w:t>
      </w:r>
      <w:r w:rsidRPr="008C1BDB">
        <w:rPr>
          <w:rFonts w:ascii="Arial" w:hAnsi="Arial" w:cs="Arial"/>
          <w:sz w:val="24"/>
          <w:szCs w:val="24"/>
        </w:rPr>
        <w:t xml:space="preserve">SNPs were linked to virulence on all the tomato genotypes, we </w:t>
      </w:r>
      <w:r w:rsidR="00974426" w:rsidRPr="008C1BDB">
        <w:rPr>
          <w:rFonts w:ascii="Arial" w:hAnsi="Arial" w:cs="Arial"/>
          <w:sz w:val="24"/>
          <w:szCs w:val="24"/>
        </w:rPr>
        <w:t>obtained</w:t>
      </w:r>
      <w:r w:rsidRPr="008C1BDB">
        <w:rPr>
          <w:rFonts w:ascii="Arial" w:hAnsi="Arial" w:cs="Arial"/>
          <w:sz w:val="24"/>
          <w:szCs w:val="24"/>
        </w:rPr>
        <w:t xml:space="preserve"> better overlap across host genotypes by focusing on gene windows.</w:t>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215E6CA1"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 xml:space="preserve">domestic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w:t>
      </w:r>
      <w:r w:rsidR="00B623B3" w:rsidRPr="008C1BDB">
        <w:rPr>
          <w:rFonts w:ascii="Arial" w:hAnsi="Arial" w:cs="Arial"/>
          <w:sz w:val="24"/>
          <w:szCs w:val="24"/>
        </w:rPr>
        <w:lastRenderedPageBreak/>
        <w:t xml:space="preserve">of significant SNPs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This 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792DBD" w:rsidRPr="008C1BDB">
        <w:rPr>
          <w:rFonts w:ascii="Arial" w:hAnsi="Arial" w:cs="Arial"/>
          <w:sz w:val="24"/>
          <w:szCs w:val="24"/>
        </w:rPr>
        <w:t>GWA of these domestication traits by</w:t>
      </w:r>
      <w:r w:rsidR="00561E35" w:rsidRPr="008C1BDB">
        <w:rPr>
          <w:rFonts w:ascii="Arial" w:hAnsi="Arial" w:cs="Arial"/>
          <w:sz w:val="24"/>
          <w:szCs w:val="24"/>
        </w:rPr>
        <w:t xml:space="preserve"> GEMMA</w:t>
      </w:r>
      <w:r w:rsidR="00B623B3" w:rsidRPr="008C1BDB">
        <w:rPr>
          <w:rFonts w:ascii="Arial" w:hAnsi="Arial" w:cs="Arial"/>
          <w:sz w:val="24"/>
          <w:szCs w:val="24"/>
        </w:rPr>
        <w:t xml:space="preserve"> </w:t>
      </w:r>
      <w:r w:rsidR="00792DBD" w:rsidRPr="008C1BDB">
        <w:rPr>
          <w:rFonts w:ascii="Arial" w:hAnsi="Arial" w:cs="Arial"/>
          <w:sz w:val="24"/>
          <w:szCs w:val="24"/>
        </w:rPr>
        <w:t>identified similar patterns</w:t>
      </w:r>
      <w:r w:rsidR="004F17F2" w:rsidRPr="008C1BDB">
        <w:rPr>
          <w:rFonts w:ascii="Arial" w:hAnsi="Arial" w:cs="Arial"/>
          <w:sz w:val="24"/>
          <w:szCs w:val="24"/>
        </w:rPr>
        <w:t xml:space="preserve"> of</w:t>
      </w:r>
      <w:r w:rsidR="001E57D3" w:rsidRPr="008C1BDB">
        <w:rPr>
          <w:rFonts w:ascii="Arial" w:hAnsi="Arial" w:cs="Arial"/>
          <w:sz w:val="24"/>
          <w:szCs w:val="24"/>
        </w:rPr>
        <w:t xml:space="preserve"> polygenic structure,</w:t>
      </w:r>
      <w:r w:rsidR="004F17F2" w:rsidRPr="008C1BDB">
        <w:rPr>
          <w:rFonts w:ascii="Arial" w:hAnsi="Arial" w:cs="Arial"/>
          <w:sz w:val="24"/>
          <w:szCs w:val="24"/>
        </w:rPr>
        <w:t xml:space="preserve"> high overlap between SNPs and genes on wild or domesticated tomato hosts, and rare overlap with Domestication Sensitivity</w:t>
      </w:r>
      <w:r w:rsidR="00792DBD" w:rsidRPr="008C1BDB">
        <w:rPr>
          <w:rFonts w:ascii="Arial" w:hAnsi="Arial" w:cs="Arial"/>
          <w:sz w:val="24"/>
          <w:szCs w:val="24"/>
        </w:rPr>
        <w:t xml:space="preserve"> (</w:t>
      </w:r>
      <w:r w:rsidR="00A27306">
        <w:rPr>
          <w:rFonts w:ascii="Arial" w:hAnsi="Arial" w:cs="Arial"/>
          <w:sz w:val="24"/>
          <w:szCs w:val="24"/>
        </w:rPr>
        <w:t>Supplemental Figure 5</w:t>
      </w:r>
      <w:r w:rsidR="00792DBD" w:rsidRPr="008C1BDB">
        <w:rPr>
          <w:rFonts w:ascii="Arial" w:hAnsi="Arial" w:cs="Arial"/>
          <w:sz w:val="24"/>
          <w:szCs w:val="24"/>
        </w:rPr>
        <w:t xml:space="preserve">). </w:t>
      </w:r>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8C568F" w:rsidRPr="008C1BDB">
        <w:rPr>
          <w:rFonts w:ascii="Arial" w:hAnsi="Arial" w:cs="Arial"/>
          <w:sz w:val="24"/>
          <w:szCs w:val="24"/>
        </w:rPr>
        <w:t xml:space="preserve">We also examined </w:t>
      </w:r>
      <w:r w:rsidR="001E57D3" w:rsidRPr="008C1BDB">
        <w:rPr>
          <w:rFonts w:ascii="Arial" w:hAnsi="Arial" w:cs="Arial"/>
          <w:sz w:val="24"/>
          <w:szCs w:val="24"/>
        </w:rPr>
        <w:t xml:space="preserve">the </w:t>
      </w:r>
      <w:r w:rsidR="008C568F" w:rsidRPr="008C1BDB">
        <w:rPr>
          <w:rFonts w:ascii="Arial" w:hAnsi="Arial" w:cs="Arial"/>
          <w:sz w:val="24"/>
          <w:szCs w:val="24"/>
        </w:rPr>
        <w:t xml:space="preserve">genes associated </w:t>
      </w:r>
      <w:r w:rsidR="00A03AD5" w:rsidRPr="008C1BDB">
        <w:rPr>
          <w:rFonts w:ascii="Arial" w:hAnsi="Arial" w:cs="Arial"/>
          <w:sz w:val="24"/>
          <w:szCs w:val="24"/>
        </w:rPr>
        <w:t>with</w:t>
      </w:r>
      <w:r w:rsidR="008C568F" w:rsidRPr="008C1BDB">
        <w:rPr>
          <w:rFonts w:ascii="Arial" w:hAnsi="Arial" w:cs="Arial"/>
          <w:sz w:val="24"/>
          <w:szCs w:val="24"/>
        </w:rPr>
        <w:t xml:space="preserve"> these domestication </w:t>
      </w:r>
      <w:r w:rsidR="00A03AD5" w:rsidRPr="008C1BDB">
        <w:rPr>
          <w:rFonts w:ascii="Arial" w:hAnsi="Arial" w:cs="Arial"/>
          <w:sz w:val="24"/>
          <w:szCs w:val="24"/>
        </w:rPr>
        <w:t xml:space="preserve">virulence </w:t>
      </w:r>
      <w:r w:rsidR="008C568F" w:rsidRPr="008C1BDB">
        <w:rPr>
          <w:rFonts w:ascii="Arial" w:hAnsi="Arial" w:cs="Arial"/>
          <w:sz w:val="24"/>
          <w:szCs w:val="24"/>
        </w:rPr>
        <w:t>traits</w:t>
      </w:r>
      <w:r w:rsidR="00A03AD5" w:rsidRPr="008C1BDB">
        <w:rPr>
          <w:rFonts w:ascii="Arial" w:hAnsi="Arial" w:cs="Arial"/>
          <w:sz w:val="24"/>
          <w:szCs w:val="24"/>
        </w:rPr>
        <w:t xml:space="preserve"> found by both</w:t>
      </w:r>
      <w:r w:rsidR="008C568F" w:rsidRPr="008C1BDB">
        <w:rPr>
          <w:rFonts w:ascii="Arial" w:hAnsi="Arial" w:cs="Arial"/>
          <w:sz w:val="24"/>
          <w:szCs w:val="24"/>
        </w:rPr>
        <w:t xml:space="preserve"> </w:t>
      </w:r>
      <w:proofErr w:type="spellStart"/>
      <w:r w:rsidR="008C568F" w:rsidRPr="008C1BDB">
        <w:rPr>
          <w:rFonts w:ascii="Arial" w:hAnsi="Arial" w:cs="Arial"/>
          <w:sz w:val="24"/>
          <w:szCs w:val="24"/>
        </w:rPr>
        <w:t>bigRR</w:t>
      </w:r>
      <w:proofErr w:type="spellEnd"/>
      <w:r w:rsidR="008C568F" w:rsidRPr="008C1BDB">
        <w:rPr>
          <w:rFonts w:ascii="Arial" w:hAnsi="Arial" w:cs="Arial"/>
          <w:sz w:val="24"/>
          <w:szCs w:val="24"/>
        </w:rPr>
        <w:t xml:space="preserve"> and GEMMA</w:t>
      </w:r>
      <w:r w:rsidR="00A03AD5" w:rsidRPr="008C1BDB">
        <w:rPr>
          <w:rFonts w:ascii="Arial" w:hAnsi="Arial" w:cs="Arial"/>
          <w:sz w:val="24"/>
          <w:szCs w:val="24"/>
        </w:rPr>
        <w:t xml:space="preserve">. This overlap identified </w:t>
      </w:r>
      <w:r w:rsidR="00510E9C" w:rsidRPr="008C1BDB">
        <w:rPr>
          <w:rFonts w:ascii="Arial" w:hAnsi="Arial" w:cs="Arial"/>
          <w:sz w:val="24"/>
          <w:szCs w:val="24"/>
        </w:rPr>
        <w:t>200</w:t>
      </w:r>
      <w:r w:rsidR="008C568F" w:rsidRPr="008C1BDB">
        <w:rPr>
          <w:rFonts w:ascii="Arial" w:hAnsi="Arial" w:cs="Arial"/>
          <w:sz w:val="24"/>
          <w:szCs w:val="24"/>
        </w:rPr>
        <w:t xml:space="preserve"> unique genes</w:t>
      </w:r>
      <w:r w:rsidR="00A03AD5" w:rsidRPr="008C1BDB">
        <w:rPr>
          <w:rFonts w:ascii="Arial" w:hAnsi="Arial" w:cs="Arial"/>
          <w:sz w:val="24"/>
          <w:szCs w:val="24"/>
        </w:rPr>
        <w:t xml:space="preserve"> including</w:t>
      </w:r>
      <w:r w:rsidR="008C568F" w:rsidRPr="008C1BDB">
        <w:rPr>
          <w:rFonts w:ascii="Arial" w:hAnsi="Arial" w:cs="Arial"/>
          <w:sz w:val="24"/>
          <w:szCs w:val="24"/>
        </w:rPr>
        <w:t xml:space="preserve"> </w:t>
      </w:r>
      <w:r w:rsidR="00A03AD5" w:rsidRPr="008C1BDB">
        <w:rPr>
          <w:rFonts w:ascii="Arial" w:hAnsi="Arial" w:cs="Arial"/>
          <w:sz w:val="24"/>
          <w:szCs w:val="24"/>
        </w:rPr>
        <w:t xml:space="preserve">several transporters and enzymes, with few predicted virulence genes </w:t>
      </w:r>
      <w:r w:rsidR="008C568F" w:rsidRPr="008C1BDB">
        <w:rPr>
          <w:rFonts w:ascii="Arial" w:hAnsi="Arial" w:cs="Arial"/>
          <w:sz w:val="24"/>
          <w:szCs w:val="24"/>
        </w:rPr>
        <w:t>(</w:t>
      </w:r>
      <w:r w:rsidR="00FA3E2E">
        <w:rPr>
          <w:rFonts w:ascii="Arial" w:hAnsi="Arial" w:cs="Arial"/>
          <w:sz w:val="24"/>
          <w:szCs w:val="24"/>
        </w:rPr>
        <w:t xml:space="preserve">Supplemental Data 2 </w:t>
      </w:r>
      <w:r w:rsidR="00B27CB5" w:rsidRPr="008C1BDB">
        <w:rPr>
          <w:rFonts w:ascii="Arial" w:hAnsi="Arial" w:cs="Arial"/>
          <w:sz w:val="24"/>
          <w:szCs w:val="24"/>
        </w:rPr>
        <w:t>b</w:t>
      </w:r>
      <w:r w:rsidR="008C568F" w:rsidRPr="008C1BDB">
        <w:rPr>
          <w:rFonts w:ascii="Arial" w:hAnsi="Arial" w:cs="Arial"/>
          <w:sz w:val="24"/>
          <w:szCs w:val="24"/>
        </w:rPr>
        <w:t xml:space="preserve">). One gene from this overlap list (Bcin01g05800) contains TPR repeats, which are common in bacterial virulence proteins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(Cerveny, Straskova et al. 2013)</w:t>
      </w:r>
      <w:r w:rsidR="00D03171" w:rsidRPr="008C1BDB">
        <w:rPr>
          <w:rFonts w:ascii="Arial" w:hAnsi="Arial" w:cs="Arial"/>
          <w:sz w:val="24"/>
          <w:szCs w:val="24"/>
        </w:rPr>
        <w:fldChar w:fldCharType="end"/>
      </w:r>
      <w:r w:rsidR="00C44D43" w:rsidRPr="008C1BDB">
        <w:rPr>
          <w:rFonts w:ascii="Arial" w:hAnsi="Arial" w:cs="Arial"/>
          <w:sz w:val="24"/>
          <w:szCs w:val="24"/>
        </w:rPr>
        <w:t xml:space="preserve"> and are among the proteins secreted by the plant </w:t>
      </w:r>
      <w:r w:rsidR="00C44D43" w:rsidRPr="00FA3E2E">
        <w:rPr>
          <w:rFonts w:ascii="Arial" w:hAnsi="Arial" w:cs="Arial"/>
          <w:sz w:val="24"/>
          <w:szCs w:val="24"/>
        </w:rPr>
        <w:t xml:space="preserve">pathogen </w:t>
      </w:r>
      <w:proofErr w:type="spellStart"/>
      <w:r w:rsidR="00C44D43" w:rsidRPr="00FA3E2E">
        <w:rPr>
          <w:rFonts w:ascii="Arial" w:hAnsi="Arial" w:cs="Arial"/>
          <w:i/>
          <w:iCs/>
          <w:color w:val="1C1D1E"/>
          <w:sz w:val="24"/>
          <w:szCs w:val="24"/>
          <w:shd w:val="clear" w:color="auto" w:fill="FFFFFF"/>
        </w:rPr>
        <w:t>Ustilago</w:t>
      </w:r>
      <w:proofErr w:type="spellEnd"/>
      <w:r w:rsidR="00C44D43" w:rsidRPr="00FA3E2E">
        <w:rPr>
          <w:rFonts w:ascii="Arial" w:hAnsi="Arial" w:cs="Arial"/>
          <w:i/>
          <w:iCs/>
          <w:color w:val="1C1D1E"/>
          <w:sz w:val="24"/>
          <w:szCs w:val="24"/>
          <w:shd w:val="clear" w:color="auto" w:fill="FFFFFF"/>
        </w:rPr>
        <w:t xml:space="preserve"> maydis </w:t>
      </w:r>
      <w:r w:rsidR="00D03171" w:rsidRPr="00FA3E2E">
        <w:rPr>
          <w:rFonts w:ascii="Arial" w:hAnsi="Arial" w:cs="Arial"/>
          <w:iCs/>
          <w:color w:val="1C1D1E"/>
          <w:sz w:val="24"/>
          <w:szCs w:val="24"/>
          <w:shd w:val="clear" w:color="auto" w:fill="FFFFFF"/>
        </w:rPr>
        <w:fldChar w:fldCharType="begin"/>
      </w:r>
      <w:r w:rsidR="005F1A4E" w:rsidRPr="00FA3E2E">
        <w:rPr>
          <w:rFonts w:ascii="Arial" w:hAnsi="Arial" w:cs="Arial"/>
          <w:iCs/>
          <w:color w:val="1C1D1E"/>
          <w:sz w:val="24"/>
          <w:szCs w:val="24"/>
          <w:shd w:val="clear" w:color="auto" w:fill="FFFFFF"/>
        </w:rPr>
        <w: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instrText>
      </w:r>
      <w:r w:rsidR="005F1A4E" w:rsidRPr="00FA3E2E">
        <w:rPr>
          <w:rFonts w:ascii="Cambria Math" w:hAnsi="Cambria Math" w:cs="Cambria Math"/>
          <w:iCs/>
          <w:color w:val="1C1D1E"/>
          <w:sz w:val="24"/>
          <w:szCs w:val="24"/>
          <w:shd w:val="clear" w:color="auto" w:fill="FFFFFF"/>
        </w:rPr>
        <w:instrText>‐</w:instrText>
      </w:r>
      <w:r w:rsidR="005F1A4E" w:rsidRPr="00FA3E2E">
        <w:rPr>
          <w:rFonts w:ascii="Arial" w:hAnsi="Arial" w:cs="Arial"/>
          <w:iCs/>
          <w:color w:val="1C1D1E"/>
          <w:sz w:val="24"/>
          <w:szCs w:val="24"/>
          <w:shd w:val="clear" w:color="auto" w:fill="FFFFFF"/>
        </w:rPr>
        <w: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instrText>
      </w:r>
      <w:r w:rsidR="00D03171" w:rsidRPr="00FA3E2E">
        <w:rPr>
          <w:rFonts w:ascii="Arial" w:hAnsi="Arial" w:cs="Arial"/>
          <w:iCs/>
          <w:color w:val="1C1D1E"/>
          <w:sz w:val="24"/>
          <w:szCs w:val="24"/>
          <w:shd w:val="clear" w:color="auto" w:fill="FFFFFF"/>
        </w:rPr>
        <w:fldChar w:fldCharType="separate"/>
      </w:r>
      <w:r w:rsidR="00D03171" w:rsidRPr="00FA3E2E">
        <w:rPr>
          <w:rFonts w:ascii="Arial" w:hAnsi="Arial" w:cs="Arial"/>
          <w:iCs/>
          <w:noProof/>
          <w:color w:val="1C1D1E"/>
          <w:sz w:val="24"/>
          <w:szCs w:val="24"/>
          <w:shd w:val="clear" w:color="auto" w:fill="FFFFFF"/>
        </w:rPr>
        <w:t>(Lo Presti, López Díaz et al. 2016)</w:t>
      </w:r>
      <w:r w:rsidR="00D03171" w:rsidRPr="00FA3E2E">
        <w:rPr>
          <w:rFonts w:ascii="Arial" w:hAnsi="Arial" w:cs="Arial"/>
          <w:iCs/>
          <w:color w:val="1C1D1E"/>
          <w:sz w:val="24"/>
          <w:szCs w:val="24"/>
          <w:shd w:val="clear" w:color="auto" w:fill="FFFFFF"/>
        </w:rPr>
        <w:fldChar w:fldCharType="end"/>
      </w:r>
      <w:r w:rsidR="008C568F" w:rsidRPr="00FA3E2E">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We also examined functional enrichment for </w:t>
      </w:r>
      <w:r w:rsidR="001E57D3" w:rsidRPr="008C1BDB">
        <w:rPr>
          <w:rFonts w:ascii="Arial" w:hAnsi="Arial" w:cs="Arial"/>
          <w:sz w:val="24"/>
          <w:szCs w:val="24"/>
        </w:rPr>
        <w:t xml:space="preserve">the </w:t>
      </w:r>
      <w:r w:rsidR="004526A2" w:rsidRPr="008C1BDB">
        <w:rPr>
          <w:rFonts w:ascii="Arial" w:hAnsi="Arial" w:cs="Arial"/>
          <w:sz w:val="24"/>
          <w:szCs w:val="24"/>
        </w:rPr>
        <w:t xml:space="preserve">genes associated with domestication traits by both GEMMA and </w:t>
      </w:r>
      <w:proofErr w:type="spellStart"/>
      <w:r w:rsidR="004526A2" w:rsidRPr="008C1BDB">
        <w:rPr>
          <w:rFonts w:ascii="Arial" w:hAnsi="Arial" w:cs="Arial"/>
          <w:sz w:val="24"/>
          <w:szCs w:val="24"/>
        </w:rPr>
        <w:t>bigRR</w:t>
      </w:r>
      <w:proofErr w:type="spellEnd"/>
      <w:r w:rsidR="004526A2" w:rsidRPr="008C1BDB">
        <w:rPr>
          <w:rFonts w:ascii="Arial" w:hAnsi="Arial" w:cs="Arial"/>
          <w:sz w:val="24"/>
          <w:szCs w:val="24"/>
        </w:rPr>
        <w:t>. We found 41 significantly overrepresented biological functions (</w:t>
      </w:r>
      <w:r w:rsidR="00FA3E2E">
        <w:rPr>
          <w:rFonts w:ascii="Arial" w:hAnsi="Arial" w:cs="Arial"/>
          <w:sz w:val="24"/>
          <w:szCs w:val="24"/>
        </w:rPr>
        <w:t xml:space="preserve">Supplemental Data 2 </w:t>
      </w:r>
      <w:r w:rsidR="004526A2" w:rsidRPr="008C1BDB">
        <w:rPr>
          <w:rFonts w:ascii="Arial" w:hAnsi="Arial" w:cs="Arial"/>
          <w:sz w:val="24"/>
          <w:szCs w:val="24"/>
        </w:rPr>
        <w:t xml:space="preserve">d). In both datasets, the 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4903615F"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lastRenderedPageBreak/>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E62AE8" w:rsidRPr="008C1BDB">
        <w:rPr>
          <w:rFonts w:ascii="Arial" w:hAnsi="Arial" w:cs="Arial"/>
          <w:sz w:val="24"/>
          <w:szCs w:val="24"/>
        </w:rPr>
        <w:t xml:space="preserve">on 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 xml:space="preserve">. </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est how domestication 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r w:rsidR="00410703" w:rsidRPr="008C1BDB">
        <w:rPr>
          <w:rFonts w:ascii="Arial" w:hAnsi="Arial" w:cs="Arial"/>
          <w:sz w:val="24"/>
          <w:szCs w:val="24"/>
        </w:rPr>
        <w:t>b</w:t>
      </w:r>
      <w:r w:rsidR="005A224E" w:rsidRPr="008C1BDB">
        <w:rPr>
          <w:rFonts w:ascii="Arial" w:hAnsi="Arial" w:cs="Arial"/>
          <w:sz w:val="24"/>
          <w:szCs w:val="24"/>
        </w:rPr>
        <w:t>, d, f</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r w:rsidR="00F8407B" w:rsidRPr="008C1BDB">
        <w:rPr>
          <w:rFonts w:ascii="Arial" w:hAnsi="Arial" w:cs="Arial"/>
          <w:sz w:val="24"/>
          <w:szCs w:val="24"/>
        </w:rPr>
        <w:t xml:space="preserve">We also identified a conservative subset of genes whose association to differential </w:t>
      </w:r>
      <w:r w:rsidR="00F8407B" w:rsidRPr="008C1BDB">
        <w:rPr>
          <w:rFonts w:ascii="Arial" w:hAnsi="Arial" w:cs="Arial"/>
          <w:i/>
          <w:sz w:val="24"/>
          <w:szCs w:val="24"/>
        </w:rPr>
        <w:t xml:space="preserve">Botrytis cinerea </w:t>
      </w:r>
      <w:r w:rsidR="00F8407B" w:rsidRPr="008C1BDB">
        <w:rPr>
          <w:rFonts w:ascii="Arial" w:hAnsi="Arial" w:cs="Arial"/>
          <w:sz w:val="24"/>
          <w:szCs w:val="24"/>
        </w:rPr>
        <w:t xml:space="preserve">virulence is </w:t>
      </w:r>
      <w:r w:rsidR="006E6E83" w:rsidRPr="008C1BDB">
        <w:rPr>
          <w:rFonts w:ascii="Arial" w:hAnsi="Arial" w:cs="Arial"/>
          <w:sz w:val="24"/>
          <w:szCs w:val="24"/>
        </w:rPr>
        <w:t>consistent across</w:t>
      </w:r>
      <w:r w:rsidR="00F8407B" w:rsidRPr="008C1BDB">
        <w:rPr>
          <w:rFonts w:ascii="Arial" w:hAnsi="Arial" w:cs="Arial"/>
          <w:sz w:val="24"/>
          <w:szCs w:val="24"/>
        </w:rPr>
        <w:t xml:space="preserve"> GWA method</w:t>
      </w:r>
      <w:r w:rsidR="006E6E83" w:rsidRPr="008C1BDB">
        <w:rPr>
          <w:rFonts w:ascii="Arial" w:hAnsi="Arial" w:cs="Arial"/>
          <w:sz w:val="24"/>
          <w:szCs w:val="24"/>
        </w:rPr>
        <w:t>s</w:t>
      </w:r>
      <w:r w:rsidR="00F8407B" w:rsidRPr="008C1BDB">
        <w:rPr>
          <w:rFonts w:ascii="Arial" w:hAnsi="Arial" w:cs="Arial"/>
          <w:sz w:val="24"/>
          <w:szCs w:val="24"/>
        </w:rPr>
        <w:t xml:space="preserve"> and </w:t>
      </w:r>
      <w:r w:rsidR="0034153E" w:rsidRPr="008C1BDB">
        <w:rPr>
          <w:rFonts w:ascii="Arial" w:hAnsi="Arial" w:cs="Arial"/>
          <w:sz w:val="24"/>
          <w:szCs w:val="24"/>
        </w:rPr>
        <w:t>reference genome</w:t>
      </w:r>
      <w:r w:rsidR="006E6E83" w:rsidRPr="008C1BDB">
        <w:rPr>
          <w:rFonts w:ascii="Arial" w:hAnsi="Arial" w:cs="Arial"/>
          <w:sz w:val="24"/>
          <w:szCs w:val="24"/>
        </w:rPr>
        <w:t>s</w:t>
      </w:r>
      <w:r w:rsidR="00F8407B" w:rsidRPr="008C1BDB">
        <w:rPr>
          <w:rFonts w:ascii="Arial" w:hAnsi="Arial" w:cs="Arial"/>
          <w:sz w:val="24"/>
          <w:szCs w:val="24"/>
        </w:rPr>
        <w:t xml:space="preserve"> (</w:t>
      </w:r>
      <w:r w:rsidR="00FA3E2E">
        <w:rPr>
          <w:rFonts w:ascii="Arial" w:hAnsi="Arial" w:cs="Arial"/>
          <w:sz w:val="24"/>
          <w:szCs w:val="24"/>
        </w:rPr>
        <w:t>Supplemental Data 2</w:t>
      </w:r>
      <w:r w:rsidR="00F8407B" w:rsidRPr="008C1BDB">
        <w:rPr>
          <w:rFonts w:ascii="Arial" w:hAnsi="Arial" w:cs="Arial"/>
          <w:sz w:val="24"/>
          <w:szCs w:val="24"/>
        </w:rPr>
        <w:t xml:space="preserve"> a, b, c, d).</w:t>
      </w:r>
      <w:r w:rsidR="004A6AE6"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F68078E"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r w:rsidR="003B75F5" w:rsidRPr="008C1BDB">
        <w:rPr>
          <w:rFonts w:ascii="Arial" w:hAnsi="Arial" w:cs="Arial"/>
          <w:sz w:val="24"/>
          <w:szCs w:val="24"/>
        </w:rPr>
        <w:t xml:space="preserve">This suggests that while </w:t>
      </w:r>
      <w:r w:rsidRPr="008C1BDB">
        <w:rPr>
          <w:rFonts w:ascii="Arial" w:hAnsi="Arial" w:cs="Arial"/>
          <w:sz w:val="24"/>
          <w:szCs w:val="24"/>
        </w:rPr>
        <w:t xml:space="preserve">tomato </w:t>
      </w:r>
      <w:r w:rsidR="003B75F5" w:rsidRPr="008C1BDB">
        <w:rPr>
          <w:rFonts w:ascii="Arial" w:hAnsi="Arial" w:cs="Arial"/>
          <w:sz w:val="24"/>
          <w:szCs w:val="24"/>
        </w:rPr>
        <w:t xml:space="preserve">domestication does affect </w:t>
      </w:r>
      <w:r w:rsidR="00847F0D" w:rsidRPr="008C1BDB">
        <w:rPr>
          <w:rFonts w:ascii="Arial" w:hAnsi="Arial" w:cs="Arial"/>
          <w:sz w:val="24"/>
          <w:szCs w:val="24"/>
        </w:rPr>
        <w:t xml:space="preserve">this </w:t>
      </w:r>
      <w:r w:rsidR="007D27A1" w:rsidRPr="008C1BDB">
        <w:rPr>
          <w:rFonts w:ascii="Arial" w:hAnsi="Arial" w:cs="Arial"/>
          <w:sz w:val="24"/>
          <w:szCs w:val="24"/>
        </w:rPr>
        <w:t>plant-</w:t>
      </w:r>
      <w:r w:rsidR="003B75F5" w:rsidRPr="008C1BDB">
        <w:rPr>
          <w:rFonts w:ascii="Arial" w:hAnsi="Arial" w:cs="Arial"/>
          <w:sz w:val="24"/>
          <w:szCs w:val="24"/>
        </w:rPr>
        <w:t>pathogen int</w:t>
      </w:r>
      <w:r w:rsidR="00DD51E1" w:rsidRPr="008C1BDB">
        <w:rPr>
          <w:rFonts w:ascii="Arial" w:hAnsi="Arial" w:cs="Arial"/>
          <w:sz w:val="24"/>
          <w:szCs w:val="24"/>
        </w:rPr>
        <w:t xml:space="preserve">eraction, it is not the primary </w:t>
      </w:r>
      <w:r w:rsidR="007C110C" w:rsidRPr="008C1BDB">
        <w:rPr>
          <w:rFonts w:ascii="Arial" w:hAnsi="Arial" w:cs="Arial"/>
          <w:sz w:val="24"/>
          <w:szCs w:val="24"/>
        </w:rPr>
        <w:t>factor defining the measured</w:t>
      </w:r>
      <w:r w:rsidR="00DD51E1" w:rsidRPr="008C1BDB">
        <w:rPr>
          <w:rFonts w:ascii="Arial" w:hAnsi="Arial" w:cs="Arial"/>
          <w:sz w:val="24"/>
          <w:szCs w:val="24"/>
        </w:rPr>
        <w:t xml:space="preserve"> trait</w:t>
      </w:r>
      <w:r w:rsidR="00AA35C0" w:rsidRPr="008C1BDB">
        <w:rPr>
          <w:rFonts w:ascii="Arial" w:hAnsi="Arial" w:cs="Arial"/>
          <w:sz w:val="24"/>
          <w:szCs w:val="24"/>
        </w:rPr>
        <w:t xml:space="preserve">. </w:t>
      </w:r>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r w:rsidR="00A82868" w:rsidRPr="008C1BDB">
        <w:rPr>
          <w:rFonts w:ascii="Arial" w:hAnsi="Arial" w:cs="Arial"/>
          <w:sz w:val="24"/>
          <w:szCs w:val="24"/>
        </w:rPr>
        <w:t>)</w:t>
      </w:r>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r w:rsidR="00DC14F4" w:rsidRPr="008C1BDB">
        <w:rPr>
          <w:rFonts w:ascii="Arial" w:hAnsi="Arial" w:cs="Arial"/>
          <w:sz w:val="24"/>
          <w:szCs w:val="24"/>
        </w:rPr>
        <w:t>T</w:t>
      </w:r>
      <w:r w:rsidR="006C499C" w:rsidRPr="008C1BDB">
        <w:rPr>
          <w:rFonts w:ascii="Arial" w:hAnsi="Arial" w:cs="Arial"/>
          <w:sz w:val="24"/>
          <w:szCs w:val="24"/>
        </w:rPr>
        <w:t xml:space="preserve">his </w:t>
      </w:r>
      <w:r w:rsidR="00686E9E" w:rsidRPr="008C1BDB">
        <w:rPr>
          <w:rFonts w:ascii="Arial" w:hAnsi="Arial" w:cs="Arial"/>
          <w:sz w:val="24"/>
          <w:szCs w:val="24"/>
        </w:rPr>
        <w:t>show</w:t>
      </w:r>
      <w:r w:rsidR="00BD37C1" w:rsidRPr="008C1BDB">
        <w:rPr>
          <w:rFonts w:ascii="Arial" w:hAnsi="Arial" w:cs="Arial"/>
          <w:sz w:val="24"/>
          <w:szCs w:val="24"/>
        </w:rPr>
        <w:t>s</w:t>
      </w:r>
      <w:r w:rsidR="00686E9E" w:rsidRPr="008C1BDB">
        <w:rPr>
          <w:rFonts w:ascii="Arial" w:hAnsi="Arial" w:cs="Arial"/>
          <w:sz w:val="24"/>
          <w:szCs w:val="24"/>
        </w:rPr>
        <w:t xml:space="preserve"> the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6D544D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This suggests that at least for this generalist pathogen, the genetic bottleneck</w:t>
      </w:r>
      <w:r w:rsidR="007C110C" w:rsidRPr="008C1BDB">
        <w:rPr>
          <w:rFonts w:ascii="Arial" w:hAnsi="Arial" w:cs="Arial"/>
          <w:sz w:val="24"/>
          <w:szCs w:val="24"/>
        </w:rPr>
        <w:t xml:space="preserve"> of tomato domestication</w:t>
      </w:r>
      <w:r w:rsidR="00DC14F4" w:rsidRPr="008C1BDB">
        <w:rPr>
          <w:rFonts w:ascii="Arial" w:hAnsi="Arial" w:cs="Arial"/>
          <w:sz w:val="24"/>
          <w:szCs w:val="24"/>
        </w:rPr>
        <w:t xml:space="preserve"> has not imparted a phenotypic bottleneck. One possible explanation is that resistance to this pathogen is so polygenic in the plant that our experiment is not sufficiently large to pick up </w:t>
      </w:r>
      <w:r w:rsidR="007C110C" w:rsidRPr="008C1BDB">
        <w:rPr>
          <w:rFonts w:ascii="Arial" w:hAnsi="Arial" w:cs="Arial"/>
          <w:sz w:val="24"/>
          <w:szCs w:val="24"/>
        </w:rPr>
        <w:t xml:space="preserve">any genetic bottleneck </w:t>
      </w:r>
      <w:r w:rsidR="00DC14F4" w:rsidRPr="008C1BDB">
        <w:rPr>
          <w:rFonts w:ascii="Arial" w:hAnsi="Arial" w:cs="Arial"/>
          <w:sz w:val="24"/>
          <w:szCs w:val="24"/>
        </w:rPr>
        <w:t>effect using phenotypic variance</w:t>
      </w:r>
      <w:r w:rsidR="00AA35C0" w:rsidRPr="008C1BDB">
        <w:rPr>
          <w:rFonts w:ascii="Arial" w:hAnsi="Arial" w:cs="Arial"/>
          <w:sz w:val="24"/>
          <w:szCs w:val="24"/>
        </w:rPr>
        <w:t>.</w:t>
      </w:r>
      <w:r w:rsidR="00DC14F4" w:rsidRPr="008C1BDB">
        <w:rPr>
          <w:rFonts w:ascii="Arial" w:hAnsi="Arial" w:cs="Arial"/>
          <w:sz w:val="24"/>
          <w:szCs w:val="24"/>
        </w:rPr>
        <w:t xml:space="preserve"> </w:t>
      </w:r>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It remains to be seen if these patterns hold for </w:t>
      </w:r>
      <w:r w:rsidR="00E773AB" w:rsidRPr="008C1BDB">
        <w:rPr>
          <w:rFonts w:ascii="Arial" w:hAnsi="Arial" w:cs="Arial"/>
          <w:i/>
          <w:sz w:val="24"/>
          <w:szCs w:val="24"/>
        </w:rPr>
        <w:t xml:space="preserve">B. cinerea </w:t>
      </w:r>
      <w:r w:rsidR="00E773AB" w:rsidRPr="008C1BDB">
        <w:rPr>
          <w:rFonts w:ascii="Arial" w:hAnsi="Arial" w:cs="Arial"/>
          <w:sz w:val="24"/>
          <w:szCs w:val="24"/>
        </w:rPr>
        <w:t>on its other host plants</w:t>
      </w:r>
      <w:r w:rsidR="00F60FC1" w:rsidRPr="008C1BDB">
        <w:rPr>
          <w:rFonts w:ascii="Arial" w:hAnsi="Arial" w:cs="Arial"/>
          <w:sz w:val="24"/>
          <w:szCs w:val="24"/>
        </w:rPr>
        <w:t xml:space="preserve">. It is </w:t>
      </w:r>
      <w:r w:rsidR="00F60FC1" w:rsidRPr="008C1BDB">
        <w:rPr>
          <w:rFonts w:ascii="Arial" w:hAnsi="Arial" w:cs="Arial"/>
          <w:sz w:val="24"/>
          <w:szCs w:val="24"/>
        </w:rPr>
        <w:lastRenderedPageBreak/>
        <w:t>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692381C0"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 </w:t>
      </w:r>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distinctly different from 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728AF31B"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not </w:t>
      </w:r>
      <w:proofErr w:type="gramStart"/>
      <w:r w:rsidR="00EA31C3" w:rsidRPr="008C1BDB">
        <w:rPr>
          <w:rFonts w:ascii="Arial" w:hAnsi="Arial" w:cs="Arial"/>
          <w:sz w:val="24"/>
          <w:szCs w:val="24"/>
        </w:rPr>
        <w:t>sufficient</w:t>
      </w:r>
      <w:proofErr w:type="gramEnd"/>
      <w:r w:rsidR="00EA31C3" w:rsidRPr="008C1BDB">
        <w:rPr>
          <w:rFonts w:ascii="Arial" w:hAnsi="Arial" w:cs="Arial"/>
          <w:sz w:val="24"/>
          <w:szCs w:val="24"/>
        </w:rPr>
        <w:t xml:space="preserve">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host, the 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w:t>
      </w:r>
      <w:r w:rsidR="001659E8" w:rsidRPr="008C1BDB">
        <w:rPr>
          <w:rFonts w:ascii="Arial" w:hAnsi="Arial" w:cs="Arial"/>
          <w:sz w:val="24"/>
          <w:szCs w:val="24"/>
        </w:rPr>
        <w:lastRenderedPageBreak/>
        <w:t xml:space="preserve">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13AA7C37"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234632" w:rsidRPr="008C1BDB">
        <w:rPr>
          <w:rFonts w:ascii="Arial" w:hAnsi="Arial" w:cs="Arial"/>
          <w:sz w:val="24"/>
          <w:szCs w:val="24"/>
        </w:rPr>
        <w:t>. In addition, the study</w:t>
      </w:r>
      <w:r w:rsidRPr="008C1BDB">
        <w:rPr>
          <w:rFonts w:ascii="Arial" w:hAnsi="Arial" w:cs="Arial"/>
          <w:sz w:val="24"/>
          <w:szCs w:val="24"/>
        </w:rPr>
        <w:t xml:space="preserve"> explicit</w:t>
      </w:r>
      <w:r w:rsidR="00234632" w:rsidRPr="008C1BDB">
        <w:rPr>
          <w:rFonts w:ascii="Arial" w:hAnsi="Arial" w:cs="Arial"/>
          <w:sz w:val="24"/>
          <w:szCs w:val="24"/>
        </w:rPr>
        <w:t>ly</w:t>
      </w:r>
      <w:r w:rsidRPr="008C1BDB">
        <w:rPr>
          <w:rFonts w:ascii="Arial" w:hAnsi="Arial" w:cs="Arial"/>
          <w:sz w:val="24"/>
          <w:szCs w:val="24"/>
        </w:rPr>
        <w:t xml:space="preserve"> test</w:t>
      </w:r>
      <w:r w:rsidR="00234632" w:rsidRPr="008C1BDB">
        <w:rPr>
          <w:rFonts w:ascii="Arial" w:hAnsi="Arial" w:cs="Arial"/>
          <w:sz w:val="24"/>
          <w:szCs w:val="24"/>
        </w:rPr>
        <w:t>ed</w:t>
      </w:r>
      <w:r w:rsidRPr="008C1BDB">
        <w:rPr>
          <w:rFonts w:ascii="Arial" w:hAnsi="Arial" w:cs="Arial"/>
          <w:sz w:val="24"/>
          <w:szCs w:val="24"/>
        </w:rPr>
        <w:t xml:space="preserve"> the effects of tomato domestication</w:t>
      </w:r>
      <w:r w:rsidR="00234632" w:rsidRPr="008C1BDB">
        <w:rPr>
          <w:rFonts w:ascii="Arial" w:hAnsi="Arial" w:cs="Arial"/>
          <w:sz w:val="24"/>
          <w:szCs w:val="24"/>
        </w:rPr>
        <w:t xml:space="preserve"> on this </w:t>
      </w:r>
      <w:proofErr w:type="spellStart"/>
      <w:r w:rsidR="00234632" w:rsidRPr="008C1BDB">
        <w:rPr>
          <w:rFonts w:ascii="Arial" w:hAnsi="Arial" w:cs="Arial"/>
          <w:sz w:val="24"/>
          <w:szCs w:val="24"/>
        </w:rPr>
        <w:t>pathosystem</w:t>
      </w:r>
      <w:proofErr w:type="spellEnd"/>
      <w:r w:rsidRPr="008C1BDB">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8C1BDB">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673DEFC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 xml:space="preserve">isolates that were isolated as single spores from natural infections of fruit and vegetable tissues collected in California and internationally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db-id="a2x2tzszjfd2zjed0e8psfdtd0daafwwr002" timestamp="0"&gt;548&lt;/key&gt;&lt;/foreign-keys&gt;&lt;ref-type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(Atwell, Corwin et al. 2015, Zhang, Corwin et al. 2017)</w:t>
      </w:r>
      <w:r w:rsidRPr="008C1BDB">
        <w:rPr>
          <w:rFonts w:ascii="Arial" w:hAnsi="Arial" w:cs="Arial"/>
          <w:sz w:val="24"/>
          <w:szCs w:val="24"/>
        </w:rPr>
        <w:fldChar w:fldCharType="end"/>
      </w:r>
      <w:r w:rsidRPr="008C1BDB">
        <w:rPr>
          <w:rFonts w:ascii="Arial" w:hAnsi="Arial" w:cs="Arial"/>
          <w:sz w:val="24"/>
          <w:szCs w:val="24"/>
        </w:rPr>
        <w:t>.</w:t>
      </w:r>
      <w:r w:rsidRPr="008C1BDB">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12" w:name="OLE_LINK1"/>
      <w:bookmarkStart w:id="13" w:name="OLE_LINK2"/>
      <w:r w:rsidRPr="008C1BDB">
        <w:rPr>
          <w:rFonts w:ascii="Arial" w:hAnsi="Arial" w:cs="Arial"/>
          <w:sz w:val="24"/>
          <w:szCs w:val="24"/>
        </w:rPr>
        <w:t xml:space="preserve">272,672 </w:t>
      </w:r>
      <w:bookmarkEnd w:id="12"/>
      <w:bookmarkEnd w:id="13"/>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w:t>
      </w:r>
      <w:r w:rsidRPr="008C1BDB">
        <w:rPr>
          <w:rFonts w:ascii="Arial" w:hAnsi="Arial" w:cs="Arial"/>
          <w:sz w:val="24"/>
          <w:szCs w:val="24"/>
        </w:rPr>
        <w:lastRenderedPageBreak/>
        <w:t xml:space="preserve">calls across the isolates (SNP calls in at least 82/ 91 isolates). </w:t>
      </w:r>
      <w:r w:rsidR="00695F36" w:rsidRPr="008C1BDB">
        <w:rPr>
          <w:rFonts w:ascii="Arial" w:hAnsi="Arial" w:cs="Arial"/>
          <w:sz w:val="24"/>
          <w:szCs w:val="24"/>
        </w:rPr>
        <w:t xml:space="preserve">For GEMMA mapping, we used </w:t>
      </w:r>
      <w:r w:rsidR="00C53BA7" w:rsidRPr="008C1BDB">
        <w:rPr>
          <w:rFonts w:ascii="Arial" w:hAnsi="Arial" w:cs="Arial"/>
          <w:sz w:val="24"/>
          <w:szCs w:val="24"/>
        </w:rPr>
        <w:t>9</w:t>
      </w:r>
      <w:r w:rsidR="00BD41BE" w:rsidRPr="008C1BDB">
        <w:rPr>
          <w:rFonts w:ascii="Arial" w:hAnsi="Arial" w:cs="Arial"/>
          <w:sz w:val="24"/>
          <w:szCs w:val="24"/>
        </w:rPr>
        <w:t>1</w:t>
      </w:r>
      <w:r w:rsidR="00695F36" w:rsidRPr="008C1BDB">
        <w:rPr>
          <w:rFonts w:ascii="Arial" w:hAnsi="Arial" w:cs="Arial"/>
          <w:sz w:val="24"/>
          <w:szCs w:val="24"/>
        </w:rPr>
        <w:t xml:space="preserve"> isolates with a total of </w:t>
      </w:r>
      <w:r w:rsidR="00C53BA7" w:rsidRPr="008C1BDB">
        <w:rPr>
          <w:rFonts w:ascii="Arial" w:hAnsi="Arial" w:cs="Arial"/>
          <w:sz w:val="24"/>
          <w:szCs w:val="24"/>
        </w:rPr>
        <w:t>237,878</w:t>
      </w:r>
      <w:r w:rsidR="00695F36" w:rsidRPr="008C1BDB">
        <w:rPr>
          <w:rFonts w:ascii="Arial" w:hAnsi="Arial" w:cs="Arial"/>
          <w:sz w:val="24"/>
          <w:szCs w:val="24"/>
        </w:rPr>
        <w:t xml:space="preserve"> SNPs against the </w:t>
      </w:r>
      <w:r w:rsidR="00695F36" w:rsidRPr="008C1BDB">
        <w:rPr>
          <w:rFonts w:ascii="Arial" w:hAnsi="Arial" w:cs="Arial"/>
          <w:i/>
          <w:sz w:val="24"/>
          <w:szCs w:val="24"/>
        </w:rPr>
        <w:t>B. cinerea</w:t>
      </w:r>
      <w:r w:rsidR="00695F36" w:rsidRPr="008C1BDB">
        <w:rPr>
          <w:rFonts w:ascii="Arial" w:hAnsi="Arial" w:cs="Arial"/>
          <w:sz w:val="24"/>
          <w:szCs w:val="24"/>
        </w:rPr>
        <w:t xml:space="preserve"> B05.10 genome with MAF </w:t>
      </w:r>
      <w:r w:rsidR="00C53BA7" w:rsidRPr="008C1BDB">
        <w:rPr>
          <w:rFonts w:ascii="Arial" w:hAnsi="Arial" w:cs="Arial"/>
          <w:sz w:val="24"/>
          <w:szCs w:val="24"/>
        </w:rPr>
        <w:t>0.20</w:t>
      </w:r>
      <w:r w:rsidR="00695F36" w:rsidRPr="008C1BDB">
        <w:rPr>
          <w:rFonts w:ascii="Arial" w:hAnsi="Arial" w:cs="Arial"/>
          <w:sz w:val="24"/>
          <w:szCs w:val="24"/>
        </w:rPr>
        <w:t xml:space="preserve"> or greater and less than </w:t>
      </w:r>
      <w:r w:rsidR="00C53BA7" w:rsidRPr="008C1BDB">
        <w:rPr>
          <w:rFonts w:ascii="Arial" w:hAnsi="Arial" w:cs="Arial"/>
          <w:sz w:val="24"/>
          <w:szCs w:val="24"/>
        </w:rPr>
        <w:t>10</w:t>
      </w:r>
      <w:r w:rsidR="00695F36" w:rsidRPr="008C1BDB">
        <w:rPr>
          <w:rFonts w:ascii="Arial" w:hAnsi="Arial" w:cs="Arial"/>
          <w:sz w:val="24"/>
          <w:szCs w:val="24"/>
        </w:rPr>
        <w:t>% missing calls.</w:t>
      </w:r>
      <w:r w:rsidR="00BC4616" w:rsidRPr="008C1BDB">
        <w:rPr>
          <w:rFonts w:ascii="Arial" w:hAnsi="Arial" w:cs="Arial"/>
          <w:sz w:val="24"/>
          <w:szCs w:val="24"/>
        </w:rPr>
        <w:t xml:space="preserve"> The overall SNP number was similar when using either reference genome.</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14"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14"/>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60CB6301" w14:textId="0F327845"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a general linear model for the full experiment, including the fixed effects of isolate genotype, plant domestication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or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plant genotype (which is nested within domestication status), experiment, and block (nested within experiment) on lesion area, as well as their interactions (</w:t>
      </w:r>
      <w:r w:rsidR="00473273" w:rsidRPr="008C1BDB">
        <w:rPr>
          <w:rFonts w:ascii="Arial" w:hAnsi="Arial" w:cs="Arial"/>
          <w:sz w:val="24"/>
          <w:szCs w:val="24"/>
        </w:rPr>
        <w:t xml:space="preserve">R </w:t>
      </w:r>
      <w:r w:rsidRPr="008C1BDB">
        <w:rPr>
          <w:rFonts w:ascii="Arial" w:hAnsi="Arial" w:cs="Arial"/>
          <w:sz w:val="24"/>
          <w:szCs w:val="24"/>
        </w:rPr>
        <w:t>lme4</w:t>
      </w:r>
      <w:r w:rsidR="00473273" w:rsidRPr="008C1BDB">
        <w:rPr>
          <w:rFonts w:ascii="Arial" w:hAnsi="Arial" w:cs="Arial"/>
          <w:sz w:val="24"/>
          <w:szCs w:val="24"/>
        </w:rPr>
        <w:t xml:space="preserve"> package</w:t>
      </w:r>
      <w:r w:rsidRPr="008C1BDB">
        <w:rPr>
          <w:rFonts w:ascii="Arial" w:hAnsi="Arial" w:cs="Arial"/>
          <w:sz w:val="24"/>
          <w:szCs w:val="24"/>
        </w:rPr>
        <w:t xml:space="preserve">; </w:t>
      </w:r>
      <w:r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Pr>
          <w:rFonts w:ascii="Arial" w:hAnsi="Arial" w:cs="Arial"/>
          <w:sz w:val="24"/>
          <w:szCs w:val="24"/>
        </w:rPr>
        <w:fldChar w:fldCharType="separate"/>
      </w:r>
      <w:r w:rsidR="00473273" w:rsidRPr="008C1BDB">
        <w:rPr>
          <w:rFonts w:ascii="Arial" w:hAnsi="Arial" w:cs="Arial"/>
          <w:noProof/>
          <w:sz w:val="24"/>
          <w:szCs w:val="24"/>
        </w:rPr>
        <w:t>(Bates, Maechler et al. 2015)</w:t>
      </w:r>
      <w:r w:rsidRPr="008C1BDB">
        <w:rPr>
          <w:rFonts w:ascii="Arial" w:hAnsi="Arial" w:cs="Arial"/>
          <w:sz w:val="24"/>
          <w:szCs w:val="24"/>
        </w:rPr>
        <w:fldChar w:fldCharType="end"/>
      </w:r>
      <w:r w:rsidRPr="008C1BDB">
        <w:rPr>
          <w:rFonts w:ascii="Arial" w:hAnsi="Arial" w:cs="Arial"/>
          <w:sz w:val="24"/>
          <w:szCs w:val="24"/>
        </w:rPr>
        <w:t>). Two of our 97 isolates that did not have replication across 2 experiments were dropped at this stage of analysis. The</w:t>
      </w:r>
      <w:r w:rsidR="00154DD4" w:rsidRPr="008C1BDB">
        <w:rPr>
          <w:rFonts w:ascii="Arial" w:hAnsi="Arial" w:cs="Arial"/>
          <w:sz w:val="24"/>
          <w:szCs w:val="24"/>
        </w:rPr>
        <w:t xml:space="preserve"> significance of individual terms in the model did not change if </w:t>
      </w:r>
      <w:r w:rsidRPr="008C1BDB">
        <w:rPr>
          <w:rFonts w:ascii="Arial" w:hAnsi="Arial" w:cs="Arial"/>
          <w:sz w:val="24"/>
          <w:szCs w:val="24"/>
        </w:rPr>
        <w:t xml:space="preserve">experiment and block were treated as random effects. Adding terms for individual plant, leaf, and leaflet position did not significantly improve the full model, so they were omitted from further analysis. This 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We also calculated a domestication sensitivity phenotype, Sensitivity = (Domesticated lesion size – Wild lesion size) / Domesticated lesion size.</w:t>
      </w:r>
    </w:p>
    <w:p w14:paraId="340DC15F" w14:textId="4BC61E81"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7777777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lastRenderedPageBreak/>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 lesion sizes across paired tomato genotypes. To examine host specialization to tomato domestication within </w:t>
      </w:r>
      <w:r w:rsidRPr="008C1BDB">
        <w:rPr>
          <w:rFonts w:ascii="Arial" w:hAnsi="Arial" w:cs="Arial"/>
          <w:i/>
          <w:sz w:val="24"/>
          <w:szCs w:val="24"/>
        </w:rPr>
        <w:t>B. cinerea</w:t>
      </w:r>
      <w:r w:rsidRPr="008C1BDB">
        <w:rPr>
          <w:rFonts w:ascii="Arial" w:hAnsi="Arial" w:cs="Arial"/>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657D3994"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18B665A1"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 xml:space="preserve">To predict expected overlap of significant SNPs across plant genotypes, we used the average number of significant SNPs per each of the 12 plant genotypes (14,000 SNPs) and calculated expected overlap between those 12 lists using binomial </w:t>
      </w:r>
      <w:proofErr w:type="spellStart"/>
      <w:proofErr w:type="gramStart"/>
      <w:r w:rsidRPr="008C1BDB">
        <w:rPr>
          <w:rFonts w:ascii="Arial" w:hAnsi="Arial" w:cs="Arial"/>
          <w:color w:val="222222"/>
          <w:sz w:val="24"/>
          <w:szCs w:val="24"/>
          <w:shd w:val="clear" w:color="auto" w:fill="FFFFFF"/>
        </w:rPr>
        <w:t>coefficients.</w:t>
      </w:r>
      <w:r w:rsidR="0068792F" w:rsidRPr="008C1BDB">
        <w:rPr>
          <w:rFonts w:ascii="Arial" w:hAnsi="Arial" w:cs="Arial"/>
          <w:sz w:val="24"/>
          <w:szCs w:val="24"/>
        </w:rPr>
        <w:t>The</w:t>
      </w:r>
      <w:proofErr w:type="spellEnd"/>
      <w:proofErr w:type="gramEnd"/>
      <w:r w:rsidR="0068792F" w:rsidRPr="008C1BDB">
        <w:rPr>
          <w:rFonts w:ascii="Arial" w:hAnsi="Arial" w:cs="Arial"/>
          <w:sz w:val="24"/>
          <w:szCs w:val="24"/>
        </w:rPr>
        <w:t xml:space="preserve"> </w:t>
      </w:r>
      <w:r w:rsidR="0068792F" w:rsidRPr="008C1BDB">
        <w:rPr>
          <w:rFonts w:ascii="Arial" w:hAnsi="Arial" w:cs="Arial"/>
          <w:i/>
          <w:sz w:val="24"/>
          <w:szCs w:val="24"/>
        </w:rPr>
        <w:t>B. cinerea</w:t>
      </w:r>
      <w:r w:rsidR="0068792F" w:rsidRPr="008C1BDB">
        <w:rPr>
          <w:rFonts w:ascii="Arial" w:hAnsi="Arial" w:cs="Arial"/>
          <w:sz w:val="24"/>
          <w:szCs w:val="24"/>
        </w:rPr>
        <w:t xml:space="preserve"> GEMMA used</w:t>
      </w:r>
      <w:r w:rsidR="00473114" w:rsidRPr="008C1BDB">
        <w:rPr>
          <w:rFonts w:ascii="Arial" w:hAnsi="Arial" w:cs="Arial"/>
          <w:sz w:val="24"/>
          <w:szCs w:val="24"/>
        </w:rPr>
        <w:t xml:space="preserve"> 237,878</w:t>
      </w:r>
      <w:r w:rsidR="0068792F" w:rsidRPr="008C1BDB">
        <w:rPr>
          <w:rFonts w:ascii="Arial" w:hAnsi="Arial" w:cs="Arial"/>
          <w:sz w:val="24"/>
          <w:szCs w:val="24"/>
        </w:rPr>
        <w:t xml:space="preserve"> SNPs at MAF </w:t>
      </w:r>
      <w:r w:rsidR="00473114" w:rsidRPr="008C1BDB">
        <w:rPr>
          <w:rFonts w:ascii="Arial" w:hAnsi="Arial" w:cs="Arial"/>
          <w:sz w:val="24"/>
          <w:szCs w:val="24"/>
        </w:rPr>
        <w:t>0.20</w:t>
      </w:r>
      <w:r w:rsidR="0068792F" w:rsidRPr="008C1BDB">
        <w:rPr>
          <w:rFonts w:ascii="Arial" w:hAnsi="Arial" w:cs="Arial"/>
          <w:sz w:val="24"/>
          <w:szCs w:val="24"/>
        </w:rPr>
        <w:t xml:space="preserve"> or greater</w:t>
      </w:r>
      <w:r w:rsidR="00E41145" w:rsidRPr="008C1BDB">
        <w:rPr>
          <w:rFonts w:ascii="Arial" w:hAnsi="Arial" w:cs="Arial"/>
          <w:sz w:val="24"/>
          <w:szCs w:val="24"/>
        </w:rPr>
        <w:t>,</w:t>
      </w:r>
      <w:r w:rsidR="0068792F" w:rsidRPr="008C1BDB">
        <w:rPr>
          <w:rFonts w:ascii="Arial" w:hAnsi="Arial" w:cs="Arial"/>
          <w:sz w:val="24"/>
          <w:szCs w:val="24"/>
        </w:rPr>
        <w:t xml:space="preserve"> and </w:t>
      </w:r>
      <w:r w:rsidR="00473114" w:rsidRPr="008C1BDB">
        <w:rPr>
          <w:rFonts w:ascii="Arial" w:hAnsi="Arial" w:cs="Arial"/>
          <w:sz w:val="24"/>
          <w:szCs w:val="24"/>
        </w:rPr>
        <w:lastRenderedPageBreak/>
        <w:t>less than 10%</w:t>
      </w:r>
      <w:r w:rsidR="0068792F" w:rsidRPr="008C1BDB">
        <w:rPr>
          <w:rFonts w:ascii="Arial" w:hAnsi="Arial" w:cs="Arial"/>
          <w:sz w:val="24"/>
          <w:szCs w:val="24"/>
        </w:rPr>
        <w:t xml:space="preserve"> missing SNP calls as described above. To determine significance of SNPs by GEMMA, we used 1000 permutations to determine p-value significance at the 99%, and 99.9% thresholds </w:t>
      </w:r>
      <w:r w:rsidR="0068792F"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8792F" w:rsidRPr="008C1BDB">
        <w:rPr>
          <w:rFonts w:ascii="Arial" w:hAnsi="Arial" w:cs="Arial"/>
          <w:sz w:val="24"/>
          <w:szCs w:val="24"/>
        </w:rPr>
      </w:r>
      <w:r w:rsidR="0068792F" w:rsidRPr="008C1BDB">
        <w:rPr>
          <w:rFonts w:ascii="Arial" w:hAnsi="Arial" w:cs="Arial"/>
          <w:sz w:val="24"/>
          <w:szCs w:val="24"/>
        </w:rPr>
        <w:fldChar w:fldCharType="separate"/>
      </w:r>
      <w:r w:rsidR="0068792F" w:rsidRPr="008C1BDB">
        <w:rPr>
          <w:rFonts w:ascii="Arial" w:hAnsi="Arial" w:cs="Arial"/>
          <w:noProof/>
          <w:sz w:val="24"/>
          <w:szCs w:val="24"/>
        </w:rPr>
        <w:t>(Doerge and Churchill 1996, Shen, Alam et al. 2013, Corwin, Copeland et al. 2016)</w:t>
      </w:r>
      <w:r w:rsidR="0068792F" w:rsidRPr="008C1BDB">
        <w:rPr>
          <w:rFonts w:ascii="Arial" w:hAnsi="Arial" w:cs="Arial"/>
          <w:sz w:val="24"/>
          <w:szCs w:val="24"/>
        </w:rPr>
        <w:fldChar w:fldCharType="end"/>
      </w:r>
      <w:r w:rsidR="0068792F" w:rsidRPr="008C1BDB">
        <w:rPr>
          <w:rFonts w:ascii="Arial" w:hAnsi="Arial" w:cs="Arial"/>
          <w:sz w:val="24"/>
          <w:szCs w:val="24"/>
        </w:rPr>
        <w:t>. SNPs were annotated</w:t>
      </w:r>
      <w:r w:rsidR="0068792F" w:rsidRPr="008C1BDB">
        <w:rPr>
          <w:rFonts w:ascii="Arial" w:hAnsi="Arial" w:cs="Arial"/>
          <w:color w:val="222222"/>
          <w:sz w:val="24"/>
          <w:szCs w:val="24"/>
          <w:shd w:val="clear" w:color="auto" w:fill="FFFFFF"/>
        </w:rPr>
        <w:t xml:space="preserve"> using </w:t>
      </w:r>
      <w:r w:rsidRPr="008C1BDB">
        <w:rPr>
          <w:rFonts w:ascii="Arial" w:hAnsi="Arial" w:cs="Arial"/>
          <w:color w:val="222222"/>
          <w:sz w:val="24"/>
          <w:szCs w:val="24"/>
          <w:shd w:val="clear" w:color="auto" w:fill="FFFFFF"/>
        </w:rPr>
        <w:t xml:space="preserve">a custom R script linking the SNP to genes within a 2kbp window from the gene transfer format file construction from the B05.10 gene models for genomic DNA </w:t>
      </w:r>
      <w:r w:rsidR="00D03171"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D03171" w:rsidRPr="008C1BDB">
        <w:rPr>
          <w:rFonts w:ascii="Arial" w:hAnsi="Arial" w:cs="Arial"/>
          <w:color w:val="222222"/>
          <w:sz w:val="24"/>
          <w:szCs w:val="24"/>
          <w:shd w:val="clear" w:color="auto" w:fill="FFFFFF"/>
        </w:rPr>
        <w:fldChar w:fldCharType="separate"/>
      </w:r>
      <w:r w:rsidR="00D03171" w:rsidRPr="008C1BDB">
        <w:rPr>
          <w:rFonts w:ascii="Arial" w:hAnsi="Arial" w:cs="Arial"/>
          <w:noProof/>
          <w:color w:val="222222"/>
          <w:sz w:val="24"/>
          <w:szCs w:val="24"/>
          <w:shd w:val="clear" w:color="auto" w:fill="FFFFFF"/>
        </w:rPr>
        <w:t>(Staats and van Kan 2012, Zerbino, Achuthan et al. 2017)</w:t>
      </w:r>
      <w:r w:rsidR="00D03171"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w:t>
      </w:r>
      <w:r w:rsidR="008701DA" w:rsidRPr="008C1BDB">
        <w:rPr>
          <w:rFonts w:ascii="Arial" w:hAnsi="Arial" w:cs="Arial"/>
          <w:color w:val="222222"/>
          <w:sz w:val="24"/>
          <w:szCs w:val="24"/>
          <w:shd w:val="clear" w:color="auto" w:fill="FFFFFF"/>
        </w:rPr>
        <w:t xml:space="preserve"> A table of gene name translations across genome annotations was pulled from </w:t>
      </w:r>
      <w:r w:rsidR="00D41C0D" w:rsidRPr="008C1BDB">
        <w:rPr>
          <w:rFonts w:ascii="Arial" w:hAnsi="Arial" w:cs="Arial"/>
          <w:color w:val="222222"/>
          <w:sz w:val="24"/>
          <w:szCs w:val="24"/>
          <w:shd w:val="clear" w:color="auto" w:fill="FFFFFF"/>
        </w:rPr>
        <w:t xml:space="preserve">the </w:t>
      </w:r>
      <w:r w:rsidR="00473273" w:rsidRPr="008C1BDB">
        <w:rPr>
          <w:rFonts w:ascii="Arial" w:hAnsi="Arial" w:cs="Arial"/>
          <w:color w:val="222222"/>
          <w:sz w:val="24"/>
          <w:szCs w:val="24"/>
          <w:shd w:val="clear" w:color="auto" w:fill="FFFFFF"/>
        </w:rPr>
        <w:t>g</w:t>
      </w:r>
      <w:r w:rsidRPr="008C1BDB">
        <w:rPr>
          <w:rFonts w:ascii="Arial" w:hAnsi="Arial" w:cs="Arial"/>
          <w:color w:val="222222"/>
          <w:sz w:val="24"/>
          <w:szCs w:val="24"/>
          <w:shd w:val="clear" w:color="auto" w:fill="FFFFFF"/>
        </w:rPr>
        <w:t xml:space="preserve">ene overlap between the </w:t>
      </w:r>
      <w:proofErr w:type="spellStart"/>
      <w:r w:rsidRPr="008C1BDB">
        <w:rPr>
          <w:rFonts w:ascii="Arial" w:hAnsi="Arial" w:cs="Arial"/>
          <w:color w:val="222222"/>
          <w:sz w:val="24"/>
          <w:szCs w:val="24"/>
          <w:shd w:val="clear" w:color="auto" w:fill="FFFFFF"/>
        </w:rPr>
        <w:t>bigRR</w:t>
      </w:r>
      <w:proofErr w:type="spellEnd"/>
      <w:r w:rsidRPr="008C1BDB">
        <w:rPr>
          <w:rFonts w:ascii="Arial" w:hAnsi="Arial" w:cs="Arial"/>
          <w:color w:val="222222"/>
          <w:sz w:val="24"/>
          <w:szCs w:val="24"/>
          <w:shd w:val="clear" w:color="auto" w:fill="FFFFFF"/>
        </w:rPr>
        <w:t xml:space="preserve"> T4 annotation and GEMMA B05.10 annotation using a custom R script</w:t>
      </w:r>
      <w:r w:rsidR="002E5804" w:rsidRPr="008C1BDB">
        <w:rPr>
          <w:rFonts w:ascii="Arial" w:hAnsi="Arial" w:cs="Arial"/>
          <w:color w:val="222222"/>
          <w:sz w:val="24"/>
          <w:szCs w:val="24"/>
          <w:shd w:val="clear" w:color="auto" w:fill="FFFFFF"/>
        </w:rPr>
        <w:t xml:space="preserve"> and gene name translations pulled from the INRA </w:t>
      </w:r>
      <w:r w:rsidR="002E5804" w:rsidRPr="008C1BDB">
        <w:rPr>
          <w:rFonts w:ascii="Arial" w:hAnsi="Arial" w:cs="Arial"/>
          <w:i/>
          <w:color w:val="222222"/>
          <w:sz w:val="24"/>
          <w:szCs w:val="24"/>
          <w:shd w:val="clear" w:color="auto" w:fill="FFFFFF"/>
        </w:rPr>
        <w:t xml:space="preserve">Botrytis cinerea </w:t>
      </w:r>
      <w:r w:rsidR="002E5804" w:rsidRPr="008C1BDB">
        <w:rPr>
          <w:rFonts w:ascii="Arial" w:hAnsi="Arial" w:cs="Arial"/>
          <w:color w:val="222222"/>
          <w:sz w:val="24"/>
          <w:szCs w:val="24"/>
          <w:shd w:val="clear" w:color="auto" w:fill="FFFFFF"/>
        </w:rPr>
        <w:t xml:space="preserve">Portal </w:t>
      </w:r>
      <w:r w:rsidR="00D03171"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instrText>
      </w:r>
      <w:r w:rsidR="00D03171" w:rsidRPr="008C1BDB">
        <w:rPr>
          <w:rFonts w:ascii="Arial" w:hAnsi="Arial" w:cs="Arial"/>
          <w:color w:val="222222"/>
          <w:sz w:val="24"/>
          <w:szCs w:val="24"/>
          <w:shd w:val="clear" w:color="auto" w:fill="FFFFFF"/>
        </w:rPr>
        <w:fldChar w:fldCharType="separate"/>
      </w:r>
      <w:r w:rsidR="00D03171" w:rsidRPr="008C1BDB">
        <w:rPr>
          <w:rFonts w:ascii="Arial" w:hAnsi="Arial" w:cs="Arial"/>
          <w:noProof/>
          <w:color w:val="222222"/>
          <w:sz w:val="24"/>
          <w:szCs w:val="24"/>
          <w:shd w:val="clear" w:color="auto" w:fill="FFFFFF"/>
        </w:rPr>
        <w:t>(Choquer, Fournier et al. 2007, Viaud, Adam-Blondon et al. 2012)</w:t>
      </w:r>
      <w:r w:rsidR="00D03171" w:rsidRPr="008C1BDB">
        <w:rPr>
          <w:rFonts w:ascii="Arial" w:hAnsi="Arial" w:cs="Arial"/>
          <w:color w:val="222222"/>
          <w:sz w:val="24"/>
          <w:szCs w:val="24"/>
          <w:shd w:val="clear" w:color="auto" w:fill="FFFFFF"/>
        </w:rPr>
        <w:fldChar w:fldCharType="end"/>
      </w:r>
      <w:r w:rsidR="002E5804" w:rsidRPr="008C1BDB">
        <w:rPr>
          <w:rFonts w:ascii="Arial" w:hAnsi="Arial" w:cs="Arial"/>
          <w:color w:val="222222"/>
          <w:sz w:val="24"/>
          <w:szCs w:val="24"/>
          <w:shd w:val="clear" w:color="auto" w:fill="FFFFFF"/>
        </w:rPr>
        <w:t>.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overlap 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3175284D"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 xml:space="preserve">Mean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73C32A5B"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B05.10 and T4 GWA Results</w:t>
      </w:r>
    </w:p>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08697953"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3</w:t>
      </w:r>
      <w:r w:rsidR="0096026A">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GWA by GEMMA of </w:t>
      </w:r>
      <w:r w:rsidR="0096026A" w:rsidRPr="0096026A">
        <w:rPr>
          <w:rFonts w:ascii="Arial" w:hAnsi="Arial" w:cs="Arial"/>
          <w:i/>
          <w:color w:val="222222"/>
          <w:sz w:val="24"/>
          <w:szCs w:val="24"/>
          <w:shd w:val="clear" w:color="auto" w:fill="FFFFFF"/>
        </w:rPr>
        <w:t>B. cinerea</w:t>
      </w:r>
      <w:r w:rsidR="0096026A" w:rsidRPr="0096026A">
        <w:rPr>
          <w:rFonts w:ascii="Arial" w:hAnsi="Arial" w:cs="Arial"/>
          <w:color w:val="222222"/>
          <w:sz w:val="24"/>
          <w:szCs w:val="24"/>
          <w:shd w:val="clear" w:color="auto" w:fill="FFFFFF"/>
        </w:rPr>
        <w:t xml:space="preserve"> lesion size on individual tomato genotypes.</w:t>
      </w:r>
    </w:p>
    <w:p w14:paraId="23B5D3CA" w14:textId="5A7D875C"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4</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 xml:space="preserve">Frequency of overlap in </w:t>
      </w:r>
      <w:r w:rsidR="0096026A" w:rsidRPr="0096026A">
        <w:rPr>
          <w:rFonts w:ascii="Arial" w:hAnsi="Arial" w:cs="Arial"/>
          <w:i/>
          <w:color w:val="222222"/>
          <w:sz w:val="24"/>
          <w:szCs w:val="24"/>
          <w:shd w:val="clear" w:color="auto" w:fill="FFFFFF"/>
        </w:rPr>
        <w:t>B. cinerea</w:t>
      </w:r>
      <w:r w:rsidR="0096026A" w:rsidRPr="0096026A">
        <w:rPr>
          <w:rFonts w:ascii="Arial" w:hAnsi="Arial" w:cs="Arial"/>
          <w:color w:val="222222"/>
          <w:sz w:val="24"/>
          <w:szCs w:val="24"/>
          <w:shd w:val="clear" w:color="auto" w:fill="FFFFFF"/>
        </w:rPr>
        <w:t xml:space="preserve"> GEMMA GWA significance across tomato accessions.</w:t>
      </w:r>
    </w:p>
    <w:p w14:paraId="4CB09F7E" w14:textId="224A533C"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5</w:t>
      </w:r>
      <w:r w:rsidR="0096026A" w:rsidRPr="0096026A">
        <w:rPr>
          <w:rFonts w:ascii="Arial" w:hAnsi="Arial" w:cs="Arial"/>
          <w:color w:val="222222"/>
          <w:sz w:val="24"/>
          <w:szCs w:val="24"/>
          <w:shd w:val="clear" w:color="auto" w:fill="FFFFFF"/>
        </w:rPr>
        <w:t xml:space="preserve">. GEMMA GWA analysis of domestication sensitivity in </w:t>
      </w:r>
      <w:r w:rsidR="0096026A" w:rsidRPr="0096026A">
        <w:rPr>
          <w:rFonts w:ascii="Arial" w:hAnsi="Arial" w:cs="Arial"/>
          <w:i/>
          <w:color w:val="222222"/>
          <w:sz w:val="24"/>
          <w:szCs w:val="24"/>
          <w:shd w:val="clear" w:color="auto" w:fill="FFFFFF"/>
        </w:rPr>
        <w:t>B. cinerea.</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lastRenderedPageBreak/>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42B007C1"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phenotype in which the effect was estimated). 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B3D49C3" w14:textId="77777777" w:rsidR="002450E5" w:rsidRPr="008C1BDB" w:rsidRDefault="00416136" w:rsidP="002450E5">
      <w:pPr>
        <w:pStyle w:val="EndNoteBibliography"/>
        <w:rPr>
          <w:rFonts w:ascii="Arial" w:hAnsi="Arial" w:cs="Arial"/>
        </w:rPr>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450E5" w:rsidRPr="008C1BDB">
        <w:rPr>
          <w:rFonts w:ascii="Arial" w:hAnsi="Arial" w:cs="Arial"/>
        </w:rPr>
        <w:t xml:space="preserve">Abramovitch, R. B. and G. B. Martin (2004). "Strategies used by bacterial pathogens to suppress plant defenses." </w:t>
      </w:r>
      <w:r w:rsidR="002450E5" w:rsidRPr="008C1BDB">
        <w:rPr>
          <w:rFonts w:ascii="Arial" w:hAnsi="Arial" w:cs="Arial"/>
          <w:u w:val="single"/>
        </w:rPr>
        <w:t>Current opinion in plant biology</w:t>
      </w:r>
      <w:r w:rsidR="002450E5" w:rsidRPr="008C1BDB">
        <w:rPr>
          <w:rFonts w:ascii="Arial" w:hAnsi="Arial" w:cs="Arial"/>
        </w:rPr>
        <w:t xml:space="preserve"> </w:t>
      </w:r>
      <w:r w:rsidR="002450E5" w:rsidRPr="008C1BDB">
        <w:rPr>
          <w:rFonts w:ascii="Arial" w:hAnsi="Arial" w:cs="Arial"/>
          <w:b/>
        </w:rPr>
        <w:t>7</w:t>
      </w:r>
      <w:r w:rsidR="002450E5" w:rsidRPr="008C1BDB">
        <w:rPr>
          <w:rFonts w:ascii="Arial" w:hAnsi="Arial" w:cs="Arial"/>
        </w:rPr>
        <w:t>(4): 356-364.</w:t>
      </w:r>
    </w:p>
    <w:p w14:paraId="6A2F0F38" w14:textId="77777777" w:rsidR="002450E5" w:rsidRPr="008C1BDB" w:rsidRDefault="002450E5" w:rsidP="002450E5">
      <w:pPr>
        <w:pStyle w:val="EndNoteBibliography"/>
        <w:rPr>
          <w:rFonts w:ascii="Arial" w:hAnsi="Arial" w:cs="Arial"/>
        </w:rPr>
      </w:pPr>
      <w:r w:rsidRPr="008C1BDB">
        <w:rPr>
          <w:rFonts w:ascii="Arial" w:hAnsi="Arial" w:cs="Arial"/>
        </w:rPr>
        <w:t xml:space="preserve">AbuQamar, S., M.-F. Chai, H. Luo, F. Song and T. Mengiste (2008). "Tomato protein kinase 1b mediates signaling of plant responses to necrotrophic fungi and insect herbivory." </w:t>
      </w:r>
      <w:r w:rsidRPr="008C1BDB">
        <w:rPr>
          <w:rFonts w:ascii="Arial" w:hAnsi="Arial" w:cs="Arial"/>
          <w:u w:val="single"/>
        </w:rPr>
        <w:t>The Plant Cell</w:t>
      </w:r>
      <w:r w:rsidRPr="008C1BDB">
        <w:rPr>
          <w:rFonts w:ascii="Arial" w:hAnsi="Arial" w:cs="Arial"/>
        </w:rPr>
        <w:t xml:space="preserve"> </w:t>
      </w:r>
      <w:r w:rsidRPr="008C1BDB">
        <w:rPr>
          <w:rFonts w:ascii="Arial" w:hAnsi="Arial" w:cs="Arial"/>
          <w:b/>
        </w:rPr>
        <w:t>20</w:t>
      </w:r>
      <w:r w:rsidRPr="008C1BDB">
        <w:rPr>
          <w:rFonts w:ascii="Arial" w:hAnsi="Arial" w:cs="Arial"/>
        </w:rPr>
        <w:t>(7): 1964-1983.</w:t>
      </w:r>
    </w:p>
    <w:p w14:paraId="403990F7" w14:textId="77777777" w:rsidR="002450E5" w:rsidRPr="008C1BDB" w:rsidRDefault="002450E5" w:rsidP="002450E5">
      <w:pPr>
        <w:pStyle w:val="EndNoteBibliography"/>
        <w:rPr>
          <w:rFonts w:ascii="Arial" w:hAnsi="Arial" w:cs="Arial"/>
        </w:rPr>
      </w:pPr>
      <w:r w:rsidRPr="008C1BDB">
        <w:rPr>
          <w:rFonts w:ascii="Arial" w:hAnsi="Arial" w:cs="Arial"/>
        </w:rPr>
        <w:t xml:space="preserve">Atwell, S., J. Corwin, N. Soltis, A. Subedy, K. Denby and D. J. Kliebenstein (2015). "Whole genome resequencing of Botrytis cinerea isolates identifies high levels of standing diversity." </w:t>
      </w:r>
      <w:r w:rsidRPr="008C1BDB">
        <w:rPr>
          <w:rFonts w:ascii="Arial" w:hAnsi="Arial" w:cs="Arial"/>
          <w:u w:val="single"/>
        </w:rPr>
        <w:t>Frontiers in microbiology</w:t>
      </w:r>
      <w:r w:rsidRPr="008C1BDB">
        <w:rPr>
          <w:rFonts w:ascii="Arial" w:hAnsi="Arial" w:cs="Arial"/>
        </w:rPr>
        <w:t xml:space="preserve"> </w:t>
      </w:r>
      <w:r w:rsidRPr="008C1BDB">
        <w:rPr>
          <w:rFonts w:ascii="Arial" w:hAnsi="Arial" w:cs="Arial"/>
          <w:b/>
        </w:rPr>
        <w:t>6</w:t>
      </w:r>
      <w:r w:rsidRPr="008C1BDB">
        <w:rPr>
          <w:rFonts w:ascii="Arial" w:hAnsi="Arial" w:cs="Arial"/>
        </w:rPr>
        <w:t>: 996.</w:t>
      </w:r>
    </w:p>
    <w:p w14:paraId="404AE34E" w14:textId="77777777" w:rsidR="002450E5" w:rsidRPr="008C1BDB" w:rsidRDefault="002450E5" w:rsidP="002450E5">
      <w:pPr>
        <w:pStyle w:val="EndNoteBibliography"/>
        <w:rPr>
          <w:rFonts w:ascii="Arial" w:hAnsi="Arial" w:cs="Arial"/>
        </w:rPr>
      </w:pPr>
      <w:r w:rsidRPr="008C1BDB">
        <w:rPr>
          <w:rFonts w:ascii="Arial" w:hAnsi="Arial" w:cs="Arial"/>
        </w:rPr>
        <w:t xml:space="preserve">Bai, Y. and P. Lindhout (2007). "Domestication and breeding of tomatoes: what have we gained and what can we gain in the future?" </w:t>
      </w:r>
      <w:r w:rsidRPr="008C1BDB">
        <w:rPr>
          <w:rFonts w:ascii="Arial" w:hAnsi="Arial" w:cs="Arial"/>
          <w:u w:val="single"/>
        </w:rPr>
        <w:t>Annals of botany</w:t>
      </w:r>
      <w:r w:rsidRPr="008C1BDB">
        <w:rPr>
          <w:rFonts w:ascii="Arial" w:hAnsi="Arial" w:cs="Arial"/>
        </w:rPr>
        <w:t xml:space="preserve"> </w:t>
      </w:r>
      <w:r w:rsidRPr="008C1BDB">
        <w:rPr>
          <w:rFonts w:ascii="Arial" w:hAnsi="Arial" w:cs="Arial"/>
          <w:b/>
        </w:rPr>
        <w:t>100</w:t>
      </w:r>
      <w:r w:rsidRPr="008C1BDB">
        <w:rPr>
          <w:rFonts w:ascii="Arial" w:hAnsi="Arial" w:cs="Arial"/>
        </w:rPr>
        <w:t>(5): 1085-1094.</w:t>
      </w:r>
    </w:p>
    <w:p w14:paraId="479759C5" w14:textId="77777777" w:rsidR="002450E5" w:rsidRPr="008C1BDB" w:rsidRDefault="002450E5" w:rsidP="002450E5">
      <w:pPr>
        <w:pStyle w:val="EndNoteBibliography"/>
        <w:rPr>
          <w:rFonts w:ascii="Arial" w:hAnsi="Arial" w:cs="Arial"/>
        </w:rPr>
      </w:pPr>
      <w:r w:rsidRPr="008C1BDB">
        <w:rPr>
          <w:rFonts w:ascii="Arial" w:hAnsi="Arial" w:cs="Arial"/>
        </w:rPr>
        <w:t>Ballaré, C. L. and R. Pierik (2017). "The shade</w:t>
      </w:r>
      <w:r w:rsidRPr="008C1BDB">
        <w:rPr>
          <w:rFonts w:ascii="Cambria Math" w:hAnsi="Cambria Math" w:cs="Cambria Math"/>
        </w:rPr>
        <w:t>‐</w:t>
      </w:r>
      <w:r w:rsidRPr="008C1BDB">
        <w:rPr>
          <w:rFonts w:ascii="Arial" w:hAnsi="Arial" w:cs="Arial"/>
        </w:rPr>
        <w:t xml:space="preserve">avoidance syndrome: multiple signals and ecological consequences." </w:t>
      </w:r>
      <w:r w:rsidRPr="008C1BDB">
        <w:rPr>
          <w:rFonts w:ascii="Arial" w:hAnsi="Arial" w:cs="Arial"/>
          <w:u w:val="single"/>
        </w:rPr>
        <w:t>Plant, cell &amp; environment</w:t>
      </w:r>
      <w:r w:rsidRPr="008C1BDB">
        <w:rPr>
          <w:rFonts w:ascii="Arial" w:hAnsi="Arial" w:cs="Arial"/>
        </w:rPr>
        <w:t xml:space="preserve"> </w:t>
      </w:r>
      <w:r w:rsidRPr="008C1BDB">
        <w:rPr>
          <w:rFonts w:ascii="Arial" w:hAnsi="Arial" w:cs="Arial"/>
          <w:b/>
        </w:rPr>
        <w:t>40</w:t>
      </w:r>
      <w:r w:rsidRPr="008C1BDB">
        <w:rPr>
          <w:rFonts w:ascii="Arial" w:hAnsi="Arial" w:cs="Arial"/>
        </w:rPr>
        <w:t>(11): 2530-2543.</w:t>
      </w:r>
    </w:p>
    <w:p w14:paraId="007C234B" w14:textId="77777777" w:rsidR="002450E5" w:rsidRPr="008C1BDB" w:rsidRDefault="002450E5" w:rsidP="002450E5">
      <w:pPr>
        <w:pStyle w:val="EndNoteBibliography"/>
        <w:rPr>
          <w:rFonts w:ascii="Arial" w:hAnsi="Arial" w:cs="Arial"/>
        </w:rPr>
      </w:pPr>
      <w:r w:rsidRPr="008C1BDB">
        <w:rPr>
          <w:rFonts w:ascii="Arial" w:hAnsi="Arial" w:cs="Arial"/>
        </w:rPr>
        <w:t xml:space="preserve">Barrett, L. G. and M. Heil (2012). "Unifying concepts and mechanisms in the specificity of plant–enemy interactions." </w:t>
      </w:r>
      <w:r w:rsidRPr="008C1BDB">
        <w:rPr>
          <w:rFonts w:ascii="Arial" w:hAnsi="Arial" w:cs="Arial"/>
          <w:u w:val="single"/>
        </w:rPr>
        <w:t>Trends in plant science</w:t>
      </w:r>
      <w:r w:rsidRPr="008C1BDB">
        <w:rPr>
          <w:rFonts w:ascii="Arial" w:hAnsi="Arial" w:cs="Arial"/>
        </w:rPr>
        <w:t xml:space="preserve"> </w:t>
      </w:r>
      <w:r w:rsidRPr="008C1BDB">
        <w:rPr>
          <w:rFonts w:ascii="Arial" w:hAnsi="Arial" w:cs="Arial"/>
          <w:b/>
        </w:rPr>
        <w:t>17</w:t>
      </w:r>
      <w:r w:rsidRPr="008C1BDB">
        <w:rPr>
          <w:rFonts w:ascii="Arial" w:hAnsi="Arial" w:cs="Arial"/>
        </w:rPr>
        <w:t>(5): 282-292.</w:t>
      </w:r>
    </w:p>
    <w:p w14:paraId="67811C61" w14:textId="77777777" w:rsidR="002450E5" w:rsidRPr="008C1BDB" w:rsidRDefault="002450E5" w:rsidP="002450E5">
      <w:pPr>
        <w:pStyle w:val="EndNoteBibliography"/>
        <w:rPr>
          <w:rFonts w:ascii="Arial" w:hAnsi="Arial" w:cs="Arial"/>
        </w:rPr>
      </w:pPr>
      <w:r w:rsidRPr="008C1BDB">
        <w:rPr>
          <w:rFonts w:ascii="Arial" w:hAnsi="Arial" w:cs="Arial"/>
        </w:rPr>
        <w:t xml:space="preserve">Barrett, L. G., J. M. Kniskern, N. Bodenhausen, W. Zhang and J. Bergelson (2009). "Continua of specificity and virulence in plant host–pathogen interactions: causes and consequences." </w:t>
      </w:r>
      <w:r w:rsidRPr="008C1BDB">
        <w:rPr>
          <w:rFonts w:ascii="Arial" w:hAnsi="Arial" w:cs="Arial"/>
          <w:u w:val="single"/>
        </w:rPr>
        <w:t>New Phytologist</w:t>
      </w:r>
      <w:r w:rsidRPr="008C1BDB">
        <w:rPr>
          <w:rFonts w:ascii="Arial" w:hAnsi="Arial" w:cs="Arial"/>
        </w:rPr>
        <w:t xml:space="preserve"> </w:t>
      </w:r>
      <w:r w:rsidRPr="008C1BDB">
        <w:rPr>
          <w:rFonts w:ascii="Arial" w:hAnsi="Arial" w:cs="Arial"/>
          <w:b/>
        </w:rPr>
        <w:t>183</w:t>
      </w:r>
      <w:r w:rsidRPr="008C1BDB">
        <w:rPr>
          <w:rFonts w:ascii="Arial" w:hAnsi="Arial" w:cs="Arial"/>
        </w:rPr>
        <w:t>(3): 513-529.</w:t>
      </w:r>
    </w:p>
    <w:p w14:paraId="00F32A98" w14:textId="77777777" w:rsidR="002450E5" w:rsidRPr="008C1BDB" w:rsidRDefault="002450E5" w:rsidP="002450E5">
      <w:pPr>
        <w:pStyle w:val="EndNoteBibliography"/>
        <w:rPr>
          <w:rFonts w:ascii="Arial" w:hAnsi="Arial" w:cs="Arial"/>
        </w:rPr>
      </w:pPr>
      <w:r w:rsidRPr="008C1BDB">
        <w:rPr>
          <w:rFonts w:ascii="Arial" w:hAnsi="Arial" w:cs="Arial"/>
        </w:rPr>
        <w:t xml:space="preserve">Bartoli, C. and F. Roux (2017). "Genome-Wide Association Studies In Plant Pathosystems: Toward an Ecological Genomics Approach."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8</w:t>
      </w:r>
      <w:r w:rsidRPr="008C1BDB">
        <w:rPr>
          <w:rFonts w:ascii="Arial" w:hAnsi="Arial" w:cs="Arial"/>
        </w:rPr>
        <w:t>.</w:t>
      </w:r>
    </w:p>
    <w:p w14:paraId="514919DA" w14:textId="77777777" w:rsidR="002450E5" w:rsidRPr="008C1BDB" w:rsidRDefault="002450E5" w:rsidP="002450E5">
      <w:pPr>
        <w:pStyle w:val="EndNoteBibliography"/>
        <w:rPr>
          <w:rFonts w:ascii="Arial" w:hAnsi="Arial" w:cs="Arial"/>
        </w:rPr>
      </w:pPr>
      <w:r w:rsidRPr="008C1BDB">
        <w:rPr>
          <w:rFonts w:ascii="Arial" w:hAnsi="Arial" w:cs="Arial"/>
        </w:rPr>
        <w:t xml:space="preserve">Bates, D., M. Maechler, B. Bolker and S. Walker (2015). "Fitting Linear Mixed-Effects Models Using lme4." </w:t>
      </w:r>
      <w:r w:rsidRPr="008C1BDB">
        <w:rPr>
          <w:rFonts w:ascii="Arial" w:hAnsi="Arial" w:cs="Arial"/>
          <w:u w:val="single"/>
        </w:rPr>
        <w:t>Journal of Statistical Software</w:t>
      </w:r>
      <w:r w:rsidRPr="008C1BDB">
        <w:rPr>
          <w:rFonts w:ascii="Arial" w:hAnsi="Arial" w:cs="Arial"/>
        </w:rPr>
        <w:t xml:space="preserve"> </w:t>
      </w:r>
      <w:r w:rsidRPr="008C1BDB">
        <w:rPr>
          <w:rFonts w:ascii="Arial" w:hAnsi="Arial" w:cs="Arial"/>
          <w:b/>
        </w:rPr>
        <w:t>67</w:t>
      </w:r>
      <w:r w:rsidRPr="008C1BDB">
        <w:rPr>
          <w:rFonts w:ascii="Arial" w:hAnsi="Arial" w:cs="Arial"/>
        </w:rPr>
        <w:t>(1): 1-48.</w:t>
      </w:r>
    </w:p>
    <w:p w14:paraId="2BBC4DA0" w14:textId="77777777" w:rsidR="002450E5" w:rsidRPr="008C1BDB" w:rsidRDefault="002450E5" w:rsidP="002450E5">
      <w:pPr>
        <w:pStyle w:val="EndNoteBibliography"/>
        <w:rPr>
          <w:rFonts w:ascii="Arial" w:hAnsi="Arial" w:cs="Arial"/>
        </w:rPr>
      </w:pPr>
      <w:r w:rsidRPr="008C1BDB">
        <w:rPr>
          <w:rFonts w:ascii="Arial" w:hAnsi="Arial" w:cs="Arial"/>
        </w:rPr>
        <w:t xml:space="preserve">Bergougnoux, V. (2014). "The history of tomato: from domestication to biopharming." </w:t>
      </w:r>
      <w:r w:rsidRPr="008C1BDB">
        <w:rPr>
          <w:rFonts w:ascii="Arial" w:hAnsi="Arial" w:cs="Arial"/>
          <w:u w:val="single"/>
        </w:rPr>
        <w:t>Biotechnology advances</w:t>
      </w:r>
      <w:r w:rsidRPr="008C1BDB">
        <w:rPr>
          <w:rFonts w:ascii="Arial" w:hAnsi="Arial" w:cs="Arial"/>
        </w:rPr>
        <w:t xml:space="preserve"> </w:t>
      </w:r>
      <w:r w:rsidRPr="008C1BDB">
        <w:rPr>
          <w:rFonts w:ascii="Arial" w:hAnsi="Arial" w:cs="Arial"/>
          <w:b/>
        </w:rPr>
        <w:t>32</w:t>
      </w:r>
      <w:r w:rsidRPr="008C1BDB">
        <w:rPr>
          <w:rFonts w:ascii="Arial" w:hAnsi="Arial" w:cs="Arial"/>
        </w:rPr>
        <w:t>(1): 170-189.</w:t>
      </w:r>
    </w:p>
    <w:p w14:paraId="22E69256" w14:textId="77777777" w:rsidR="002450E5" w:rsidRPr="008C1BDB" w:rsidRDefault="002450E5" w:rsidP="002450E5">
      <w:pPr>
        <w:pStyle w:val="EndNoteBibliography"/>
        <w:rPr>
          <w:rFonts w:ascii="Arial" w:hAnsi="Arial" w:cs="Arial"/>
        </w:rPr>
      </w:pPr>
      <w:r w:rsidRPr="008C1BDB">
        <w:rPr>
          <w:rFonts w:ascii="Arial" w:hAnsi="Arial" w:cs="Arial"/>
        </w:rPr>
        <w:t xml:space="preserve">Bhardwaj, V., S. Meier, L. N. Petersen, R. A. Ingle and L. C. Roden (2011). "Defence responses of Arabidopsis thaliana to infection by Pseudomonas syringae are regulated by the circadian clock."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6</w:t>
      </w:r>
      <w:r w:rsidRPr="008C1BDB">
        <w:rPr>
          <w:rFonts w:ascii="Arial" w:hAnsi="Arial" w:cs="Arial"/>
        </w:rPr>
        <w:t>(10): e26968.</w:t>
      </w:r>
    </w:p>
    <w:p w14:paraId="08CAB6FA" w14:textId="77777777" w:rsidR="002450E5" w:rsidRPr="008C1BDB" w:rsidRDefault="002450E5" w:rsidP="002450E5">
      <w:pPr>
        <w:pStyle w:val="EndNoteBibliography"/>
        <w:rPr>
          <w:rFonts w:ascii="Arial" w:hAnsi="Arial" w:cs="Arial"/>
        </w:rPr>
      </w:pPr>
      <w:r w:rsidRPr="008C1BDB">
        <w:rPr>
          <w:rFonts w:ascii="Arial" w:hAnsi="Arial" w:cs="Arial"/>
        </w:rPr>
        <w:t xml:space="preserve">Bittel, P. and S. Robatzek (2007). "Microbe-associated molecular patterns (MAMPs) probe plant immunity." </w:t>
      </w:r>
      <w:r w:rsidRPr="008C1BDB">
        <w:rPr>
          <w:rFonts w:ascii="Arial" w:hAnsi="Arial" w:cs="Arial"/>
          <w:u w:val="single"/>
        </w:rPr>
        <w:t>Current opinion in plant biology</w:t>
      </w:r>
      <w:r w:rsidRPr="008C1BDB">
        <w:rPr>
          <w:rFonts w:ascii="Arial" w:hAnsi="Arial" w:cs="Arial"/>
        </w:rPr>
        <w:t xml:space="preserve"> </w:t>
      </w:r>
      <w:r w:rsidRPr="008C1BDB">
        <w:rPr>
          <w:rFonts w:ascii="Arial" w:hAnsi="Arial" w:cs="Arial"/>
          <w:b/>
        </w:rPr>
        <w:t>10</w:t>
      </w:r>
      <w:r w:rsidRPr="008C1BDB">
        <w:rPr>
          <w:rFonts w:ascii="Arial" w:hAnsi="Arial" w:cs="Arial"/>
        </w:rPr>
        <w:t>(4): 335-341.</w:t>
      </w:r>
    </w:p>
    <w:p w14:paraId="36B80BF8" w14:textId="77777777" w:rsidR="002450E5" w:rsidRPr="008C1BDB" w:rsidRDefault="002450E5" w:rsidP="002450E5">
      <w:pPr>
        <w:pStyle w:val="EndNoteBibliography"/>
        <w:rPr>
          <w:rFonts w:ascii="Arial" w:hAnsi="Arial" w:cs="Arial"/>
        </w:rPr>
      </w:pPr>
      <w:r w:rsidRPr="008C1BDB">
        <w:rPr>
          <w:rFonts w:ascii="Arial" w:hAnsi="Arial" w:cs="Arial"/>
        </w:rPr>
        <w:t xml:space="preserve">Blanca, J., J. Montero-Pau, C. Sauvage, G. Bauchet, E. Illa, M. J. Díez, D. Francis, M. Causse, E. van der Knaap and J. Cañizares (2015). "Genomic variation in tomato, from wild ancestors to contemporary breeding accessions." </w:t>
      </w:r>
      <w:r w:rsidRPr="008C1BDB">
        <w:rPr>
          <w:rFonts w:ascii="Arial" w:hAnsi="Arial" w:cs="Arial"/>
          <w:u w:val="single"/>
        </w:rPr>
        <w:t>BMC genomics</w:t>
      </w:r>
      <w:r w:rsidRPr="008C1BDB">
        <w:rPr>
          <w:rFonts w:ascii="Arial" w:hAnsi="Arial" w:cs="Arial"/>
        </w:rPr>
        <w:t xml:space="preserve"> </w:t>
      </w:r>
      <w:r w:rsidRPr="008C1BDB">
        <w:rPr>
          <w:rFonts w:ascii="Arial" w:hAnsi="Arial" w:cs="Arial"/>
          <w:b/>
        </w:rPr>
        <w:t>16</w:t>
      </w:r>
      <w:r w:rsidRPr="008C1BDB">
        <w:rPr>
          <w:rFonts w:ascii="Arial" w:hAnsi="Arial" w:cs="Arial"/>
        </w:rPr>
        <w:t>(1): 257.</w:t>
      </w:r>
    </w:p>
    <w:p w14:paraId="5DFF4D94" w14:textId="77777777" w:rsidR="002450E5" w:rsidRPr="008C1BDB" w:rsidRDefault="002450E5" w:rsidP="002450E5">
      <w:pPr>
        <w:pStyle w:val="EndNoteBibliography"/>
        <w:rPr>
          <w:rFonts w:ascii="Arial" w:hAnsi="Arial" w:cs="Arial"/>
        </w:rPr>
      </w:pPr>
      <w:r w:rsidRPr="008C1BDB">
        <w:rPr>
          <w:rFonts w:ascii="Arial" w:hAnsi="Arial" w:cs="Arial"/>
        </w:rPr>
        <w:t xml:space="preserve">Blanco-Ulate, B., A. Morales-Cruz, K. C. Amrine, J. M. Labavitch, A. L. Powell and D. Cantu (2014). "Genome-wide transcriptional profiling of Botrytis cinerea genes targeting plant cell walls during infections of different hosts."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695EA782" w14:textId="77777777" w:rsidR="002450E5" w:rsidRPr="008C1BDB" w:rsidRDefault="002450E5" w:rsidP="002450E5">
      <w:pPr>
        <w:pStyle w:val="EndNoteBibliography"/>
        <w:rPr>
          <w:rFonts w:ascii="Arial" w:hAnsi="Arial" w:cs="Arial"/>
        </w:rPr>
      </w:pPr>
      <w:r w:rsidRPr="008C1BDB">
        <w:rPr>
          <w:rFonts w:ascii="Arial" w:hAnsi="Arial" w:cs="Arial"/>
        </w:rPr>
        <w:t xml:space="preserve">Boller, T. and S. Y. He (2009). "Innate immunity in plants: an arms race between pattern recognition receptors in plants and effectors in microbial pathogens." </w:t>
      </w:r>
      <w:r w:rsidRPr="008C1BDB">
        <w:rPr>
          <w:rFonts w:ascii="Arial" w:hAnsi="Arial" w:cs="Arial"/>
          <w:u w:val="single"/>
        </w:rPr>
        <w:t>Science</w:t>
      </w:r>
      <w:r w:rsidRPr="008C1BDB">
        <w:rPr>
          <w:rFonts w:ascii="Arial" w:hAnsi="Arial" w:cs="Arial"/>
        </w:rPr>
        <w:t xml:space="preserve"> </w:t>
      </w:r>
      <w:r w:rsidRPr="008C1BDB">
        <w:rPr>
          <w:rFonts w:ascii="Arial" w:hAnsi="Arial" w:cs="Arial"/>
          <w:b/>
        </w:rPr>
        <w:t>324</w:t>
      </w:r>
      <w:r w:rsidRPr="008C1BDB">
        <w:rPr>
          <w:rFonts w:ascii="Arial" w:hAnsi="Arial" w:cs="Arial"/>
        </w:rPr>
        <w:t>(5928): 742-744.</w:t>
      </w:r>
    </w:p>
    <w:p w14:paraId="4DF06872" w14:textId="77777777" w:rsidR="002450E5" w:rsidRPr="008C1BDB" w:rsidRDefault="002450E5" w:rsidP="002450E5">
      <w:pPr>
        <w:pStyle w:val="EndNoteBibliography"/>
        <w:rPr>
          <w:rFonts w:ascii="Arial" w:hAnsi="Arial" w:cs="Arial"/>
        </w:rPr>
      </w:pPr>
      <w:r w:rsidRPr="008C1BDB">
        <w:rPr>
          <w:rFonts w:ascii="Arial" w:hAnsi="Arial" w:cs="Arial"/>
        </w:rPr>
        <w:t xml:space="preserve">Boyd, L. A., C. Ridout, D. M. O'Sullivan, J. E. Leach and H. Leung (2013). "Plant–pathogen interactions: disease resistance in modern agriculture." </w:t>
      </w:r>
      <w:r w:rsidRPr="008C1BDB">
        <w:rPr>
          <w:rFonts w:ascii="Arial" w:hAnsi="Arial" w:cs="Arial"/>
          <w:u w:val="single"/>
        </w:rPr>
        <w:t>Trends in genetics</w:t>
      </w:r>
      <w:r w:rsidRPr="008C1BDB">
        <w:rPr>
          <w:rFonts w:ascii="Arial" w:hAnsi="Arial" w:cs="Arial"/>
        </w:rPr>
        <w:t xml:space="preserve"> </w:t>
      </w:r>
      <w:r w:rsidRPr="008C1BDB">
        <w:rPr>
          <w:rFonts w:ascii="Arial" w:hAnsi="Arial" w:cs="Arial"/>
          <w:b/>
        </w:rPr>
        <w:t>29</w:t>
      </w:r>
      <w:r w:rsidRPr="008C1BDB">
        <w:rPr>
          <w:rFonts w:ascii="Arial" w:hAnsi="Arial" w:cs="Arial"/>
        </w:rPr>
        <w:t>(4): 233-240.</w:t>
      </w:r>
    </w:p>
    <w:p w14:paraId="735395BB" w14:textId="77777777" w:rsidR="002450E5" w:rsidRPr="008C1BDB" w:rsidRDefault="002450E5" w:rsidP="002450E5">
      <w:pPr>
        <w:pStyle w:val="EndNoteBibliography"/>
        <w:rPr>
          <w:rFonts w:ascii="Arial" w:hAnsi="Arial" w:cs="Arial"/>
        </w:rPr>
      </w:pPr>
      <w:r w:rsidRPr="008C1BDB">
        <w:rPr>
          <w:rFonts w:ascii="Arial" w:hAnsi="Arial" w:cs="Arial"/>
        </w:rPr>
        <w:t xml:space="preserve">Campos, M. L., Y. Yoshida, I. T. Major, D. de Oliveira Ferreira, S. M. Weraduwage, J. E. Froehlich, B. F. Johnson, D. M. Kramer, G. Jander and T. D. Sharkey (2016). "Rewiring of jasmonate and phytochrome B signalling uncouples plant growth-defense tradeoffs." </w:t>
      </w:r>
      <w:r w:rsidRPr="008C1BDB">
        <w:rPr>
          <w:rFonts w:ascii="Arial" w:hAnsi="Arial" w:cs="Arial"/>
          <w:u w:val="single"/>
        </w:rPr>
        <w:t>Nature communications</w:t>
      </w:r>
      <w:r w:rsidRPr="008C1BDB">
        <w:rPr>
          <w:rFonts w:ascii="Arial" w:hAnsi="Arial" w:cs="Arial"/>
        </w:rPr>
        <w:t xml:space="preserve"> </w:t>
      </w:r>
      <w:r w:rsidRPr="008C1BDB">
        <w:rPr>
          <w:rFonts w:ascii="Arial" w:hAnsi="Arial" w:cs="Arial"/>
          <w:b/>
        </w:rPr>
        <w:t>7</w:t>
      </w:r>
      <w:r w:rsidRPr="008C1BDB">
        <w:rPr>
          <w:rFonts w:ascii="Arial" w:hAnsi="Arial" w:cs="Arial"/>
        </w:rPr>
        <w:t>: 12570.</w:t>
      </w:r>
    </w:p>
    <w:p w14:paraId="1A2E7A5C" w14:textId="77777777" w:rsidR="002450E5" w:rsidRPr="008C1BDB" w:rsidRDefault="002450E5" w:rsidP="002450E5">
      <w:pPr>
        <w:pStyle w:val="EndNoteBibliography"/>
        <w:rPr>
          <w:rFonts w:ascii="Arial" w:hAnsi="Arial" w:cs="Arial"/>
        </w:rPr>
      </w:pPr>
      <w:r w:rsidRPr="008C1BDB">
        <w:rPr>
          <w:rFonts w:ascii="Arial" w:hAnsi="Arial" w:cs="Arial"/>
        </w:rPr>
        <w:t xml:space="preserve">Cerveny, L., A. Straskova, V. Dankova, A. Hartlova, M. Ceckova, F. Staud and J. Stulik (2013). "Tetratricopeptide repeat motifs in the world of bacterial pathogens: role in virulence mechanisms." </w:t>
      </w:r>
      <w:r w:rsidRPr="008C1BDB">
        <w:rPr>
          <w:rFonts w:ascii="Arial" w:hAnsi="Arial" w:cs="Arial"/>
          <w:u w:val="single"/>
        </w:rPr>
        <w:t>Infection and immunity</w:t>
      </w:r>
      <w:r w:rsidRPr="008C1BDB">
        <w:rPr>
          <w:rFonts w:ascii="Arial" w:hAnsi="Arial" w:cs="Arial"/>
        </w:rPr>
        <w:t xml:space="preserve"> </w:t>
      </w:r>
      <w:r w:rsidRPr="008C1BDB">
        <w:rPr>
          <w:rFonts w:ascii="Arial" w:hAnsi="Arial" w:cs="Arial"/>
          <w:b/>
        </w:rPr>
        <w:t>81</w:t>
      </w:r>
      <w:r w:rsidRPr="008C1BDB">
        <w:rPr>
          <w:rFonts w:ascii="Arial" w:hAnsi="Arial" w:cs="Arial"/>
        </w:rPr>
        <w:t>(3): 629-635.</w:t>
      </w:r>
    </w:p>
    <w:p w14:paraId="2F2D7049"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Chaudhary, B. (2013). "Plant domestication and resistance to herbivory." </w:t>
      </w:r>
      <w:r w:rsidRPr="008C1BDB">
        <w:rPr>
          <w:rFonts w:ascii="Arial" w:hAnsi="Arial" w:cs="Arial"/>
          <w:u w:val="single"/>
        </w:rPr>
        <w:t>International journal of plant genomics</w:t>
      </w:r>
      <w:r w:rsidRPr="008C1BDB">
        <w:rPr>
          <w:rFonts w:ascii="Arial" w:hAnsi="Arial" w:cs="Arial"/>
        </w:rPr>
        <w:t xml:space="preserve"> </w:t>
      </w:r>
      <w:r w:rsidRPr="008C1BDB">
        <w:rPr>
          <w:rFonts w:ascii="Arial" w:hAnsi="Arial" w:cs="Arial"/>
          <w:b/>
        </w:rPr>
        <w:t>2013</w:t>
      </w:r>
      <w:r w:rsidRPr="008C1BDB">
        <w:rPr>
          <w:rFonts w:ascii="Arial" w:hAnsi="Arial" w:cs="Arial"/>
        </w:rPr>
        <w:t>.</w:t>
      </w:r>
    </w:p>
    <w:p w14:paraId="0E694434" w14:textId="77777777" w:rsidR="002450E5" w:rsidRPr="008C1BDB" w:rsidRDefault="002450E5" w:rsidP="002450E5">
      <w:pPr>
        <w:pStyle w:val="EndNoteBibliography"/>
        <w:rPr>
          <w:rFonts w:ascii="Arial" w:hAnsi="Arial" w:cs="Arial"/>
        </w:rPr>
      </w:pPr>
      <w:r w:rsidRPr="008C1BDB">
        <w:rPr>
          <w:rFonts w:ascii="Arial" w:hAnsi="Arial" w:cs="Arial"/>
        </w:rPr>
        <w:t xml:space="preserve">Choquer, M., E. Fournier, C. Kunz, C. Levis, J.-M. Pradier, A. Simon and M. Viaud (2007). "Botrytis cinerea virulence factors: new insights into a necrotrophic and polyphageous pathogen." </w:t>
      </w:r>
      <w:r w:rsidRPr="008C1BDB">
        <w:rPr>
          <w:rFonts w:ascii="Arial" w:hAnsi="Arial" w:cs="Arial"/>
          <w:u w:val="single"/>
        </w:rPr>
        <w:t>FEMS microbiology letters</w:t>
      </w:r>
      <w:r w:rsidRPr="008C1BDB">
        <w:rPr>
          <w:rFonts w:ascii="Arial" w:hAnsi="Arial" w:cs="Arial"/>
        </w:rPr>
        <w:t xml:space="preserve"> </w:t>
      </w:r>
      <w:r w:rsidRPr="008C1BDB">
        <w:rPr>
          <w:rFonts w:ascii="Arial" w:hAnsi="Arial" w:cs="Arial"/>
          <w:b/>
        </w:rPr>
        <w:t>277</w:t>
      </w:r>
      <w:r w:rsidRPr="008C1BDB">
        <w:rPr>
          <w:rFonts w:ascii="Arial" w:hAnsi="Arial" w:cs="Arial"/>
        </w:rPr>
        <w:t>(1): 1-10.</w:t>
      </w:r>
    </w:p>
    <w:p w14:paraId="16DA769D" w14:textId="77777777" w:rsidR="002450E5" w:rsidRPr="008C1BDB" w:rsidRDefault="002450E5" w:rsidP="002450E5">
      <w:pPr>
        <w:pStyle w:val="EndNoteBibliography"/>
        <w:rPr>
          <w:rFonts w:ascii="Arial" w:hAnsi="Arial" w:cs="Arial"/>
        </w:rPr>
      </w:pPr>
      <w:r w:rsidRPr="008C1BDB">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C1BDB">
        <w:rPr>
          <w:rFonts w:ascii="Arial" w:hAnsi="Arial" w:cs="Arial"/>
          <w:u w:val="single"/>
        </w:rPr>
        <w:t>PLoS Genet</w:t>
      </w:r>
      <w:r w:rsidRPr="008C1BDB">
        <w:rPr>
          <w:rFonts w:ascii="Arial" w:hAnsi="Arial" w:cs="Arial"/>
        </w:rPr>
        <w:t xml:space="preserve"> </w:t>
      </w:r>
      <w:r w:rsidRPr="008C1BDB">
        <w:rPr>
          <w:rFonts w:ascii="Arial" w:hAnsi="Arial" w:cs="Arial"/>
          <w:b/>
        </w:rPr>
        <w:t>12</w:t>
      </w:r>
      <w:r w:rsidRPr="008C1BDB">
        <w:rPr>
          <w:rFonts w:ascii="Arial" w:hAnsi="Arial" w:cs="Arial"/>
        </w:rPr>
        <w:t>(2): e1005789.</w:t>
      </w:r>
    </w:p>
    <w:p w14:paraId="360F7CD3" w14:textId="77777777" w:rsidR="002450E5" w:rsidRPr="008C1BDB" w:rsidRDefault="002450E5" w:rsidP="002450E5">
      <w:pPr>
        <w:pStyle w:val="EndNoteBibliography"/>
        <w:rPr>
          <w:rFonts w:ascii="Arial" w:hAnsi="Arial" w:cs="Arial"/>
        </w:rPr>
      </w:pPr>
      <w:r w:rsidRPr="008C1BDB">
        <w:rPr>
          <w:rFonts w:ascii="Arial" w:hAnsi="Arial" w:cs="Arial"/>
        </w:rPr>
        <w:t xml:space="preserve">Corwin, J. A., A. Subedy, R. Eshbaugh and D. J. Kliebenstein (2016). "Expansive phenotypic landscape of Botrytis cinerea shows differential contribution of genetic diversity and plasticity."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29</w:t>
      </w:r>
      <w:r w:rsidRPr="008C1BDB">
        <w:rPr>
          <w:rFonts w:ascii="Arial" w:hAnsi="Arial" w:cs="Arial"/>
        </w:rPr>
        <w:t>(4): 287-298.</w:t>
      </w:r>
    </w:p>
    <w:p w14:paraId="63EB3F22" w14:textId="77777777" w:rsidR="002450E5" w:rsidRPr="008C1BDB" w:rsidRDefault="002450E5" w:rsidP="002450E5">
      <w:pPr>
        <w:pStyle w:val="EndNoteBibliography"/>
        <w:rPr>
          <w:rFonts w:ascii="Arial" w:hAnsi="Arial" w:cs="Arial"/>
        </w:rPr>
      </w:pPr>
      <w:r w:rsidRPr="008C1BDB">
        <w:rPr>
          <w:rFonts w:ascii="Arial" w:hAnsi="Arial" w:cs="Arial"/>
        </w:rPr>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170</w:t>
      </w:r>
      <w:r w:rsidRPr="008C1BDB">
        <w:rPr>
          <w:rFonts w:ascii="Arial" w:hAnsi="Arial" w:cs="Arial"/>
        </w:rPr>
        <w:t>(2): 613-630.</w:t>
      </w:r>
    </w:p>
    <w:p w14:paraId="6132C4E8" w14:textId="77777777" w:rsidR="002450E5" w:rsidRPr="008C1BDB" w:rsidRDefault="002450E5" w:rsidP="002450E5">
      <w:pPr>
        <w:pStyle w:val="EndNoteBibliography"/>
        <w:rPr>
          <w:rFonts w:ascii="Arial" w:hAnsi="Arial" w:cs="Arial"/>
        </w:rPr>
      </w:pPr>
      <w:r w:rsidRPr="008C1BDB">
        <w:rPr>
          <w:rFonts w:ascii="Arial" w:hAnsi="Arial" w:cs="Arial"/>
        </w:rPr>
        <w:t xml:space="preserve">Dalmais, B., J. Schumacher, J. Moraga, P. Le Pecheur, B. Tudzynski, I. G. Collado and M. Viaud (2011). "The Botrytis cinerea phytotoxin botcinic acid requires two polyketide synthases for production and has a redundant role in virulence with botrydial." </w:t>
      </w:r>
      <w:r w:rsidRPr="008C1BDB">
        <w:rPr>
          <w:rFonts w:ascii="Arial" w:hAnsi="Arial" w:cs="Arial"/>
          <w:u w:val="single"/>
        </w:rPr>
        <w:t>Molecular plant pathology</w:t>
      </w:r>
      <w:r w:rsidRPr="008C1BDB">
        <w:rPr>
          <w:rFonts w:ascii="Arial" w:hAnsi="Arial" w:cs="Arial"/>
        </w:rPr>
        <w:t xml:space="preserve"> </w:t>
      </w:r>
      <w:r w:rsidRPr="008C1BDB">
        <w:rPr>
          <w:rFonts w:ascii="Arial" w:hAnsi="Arial" w:cs="Arial"/>
          <w:b/>
        </w:rPr>
        <w:t>12</w:t>
      </w:r>
      <w:r w:rsidRPr="008C1BDB">
        <w:rPr>
          <w:rFonts w:ascii="Arial" w:hAnsi="Arial" w:cs="Arial"/>
        </w:rPr>
        <w:t>(6): 564-579.</w:t>
      </w:r>
    </w:p>
    <w:p w14:paraId="6AE55B11" w14:textId="77777777" w:rsidR="002450E5" w:rsidRPr="008C1BDB" w:rsidRDefault="002450E5" w:rsidP="002450E5">
      <w:pPr>
        <w:pStyle w:val="EndNoteBibliography"/>
        <w:rPr>
          <w:rFonts w:ascii="Arial" w:hAnsi="Arial" w:cs="Arial"/>
        </w:rPr>
      </w:pPr>
      <w:r w:rsidRPr="008C1BDB">
        <w:rPr>
          <w:rFonts w:ascii="Arial" w:hAnsi="Arial" w:cs="Arial"/>
        </w:rPr>
        <w:t xml:space="preserve">Dalman, K., K. Himmelstrand, Å. Olson, M. Lind, M. Brandström-Durling and J. Stenlid (2013). "A genome-wide association study identifies genomic regions for virulence in the non-model organism Heterobasidion annosum ss."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8</w:t>
      </w:r>
      <w:r w:rsidRPr="008C1BDB">
        <w:rPr>
          <w:rFonts w:ascii="Arial" w:hAnsi="Arial" w:cs="Arial"/>
        </w:rPr>
        <w:t>(1): e53525.</w:t>
      </w:r>
    </w:p>
    <w:p w14:paraId="6345E728" w14:textId="77777777" w:rsidR="002450E5" w:rsidRPr="008C1BDB" w:rsidRDefault="002450E5" w:rsidP="002450E5">
      <w:pPr>
        <w:pStyle w:val="EndNoteBibliography"/>
        <w:rPr>
          <w:rFonts w:ascii="Arial" w:hAnsi="Arial" w:cs="Arial"/>
        </w:rPr>
      </w:pPr>
      <w:r w:rsidRPr="008C1BDB">
        <w:rPr>
          <w:rFonts w:ascii="Arial" w:hAnsi="Arial" w:cs="Arial"/>
        </w:rPr>
        <w:t xml:space="preserve">Dangl, J. L. and J. D. Jones (2001). "Plant pathogens and integrated defence responses to infection."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411</w:t>
      </w:r>
      <w:r w:rsidRPr="008C1BDB">
        <w:rPr>
          <w:rFonts w:ascii="Arial" w:hAnsi="Arial" w:cs="Arial"/>
        </w:rPr>
        <w:t>(6839): 826-833.</w:t>
      </w:r>
    </w:p>
    <w:p w14:paraId="2ECBF02A" w14:textId="77777777" w:rsidR="002450E5" w:rsidRPr="008C1BDB" w:rsidRDefault="002450E5" w:rsidP="002450E5">
      <w:pPr>
        <w:pStyle w:val="EndNoteBibliography"/>
        <w:rPr>
          <w:rFonts w:ascii="Arial" w:hAnsi="Arial" w:cs="Arial"/>
        </w:rPr>
      </w:pPr>
      <w:r w:rsidRPr="008C1BDB">
        <w:rPr>
          <w:rFonts w:ascii="Arial" w:hAnsi="Arial" w:cs="Arial"/>
        </w:rPr>
        <w:t xml:space="preserve">De Feyter, R., Y. Yang and D. W. Gabriel (1993). "Gene-for-genes interactions between cotton R genes and Xanthomonas campestris pv. malvacearum avr genes." </w:t>
      </w:r>
      <w:r w:rsidRPr="008C1BDB">
        <w:rPr>
          <w:rFonts w:ascii="Arial" w:hAnsi="Arial" w:cs="Arial"/>
          <w:u w:val="single"/>
        </w:rPr>
        <w:t>Molecular plant-microbe interactions: MPMI</w:t>
      </w:r>
      <w:r w:rsidRPr="008C1BDB">
        <w:rPr>
          <w:rFonts w:ascii="Arial" w:hAnsi="Arial" w:cs="Arial"/>
        </w:rPr>
        <w:t xml:space="preserve"> </w:t>
      </w:r>
      <w:r w:rsidRPr="008C1BDB">
        <w:rPr>
          <w:rFonts w:ascii="Arial" w:hAnsi="Arial" w:cs="Arial"/>
          <w:b/>
        </w:rPr>
        <w:t>6</w:t>
      </w:r>
      <w:r w:rsidRPr="008C1BDB">
        <w:rPr>
          <w:rFonts w:ascii="Arial" w:hAnsi="Arial" w:cs="Arial"/>
        </w:rPr>
        <w:t>(2): 225-237.</w:t>
      </w:r>
    </w:p>
    <w:p w14:paraId="3FD7A2E1" w14:textId="77777777" w:rsidR="002450E5" w:rsidRPr="008C1BDB" w:rsidRDefault="002450E5" w:rsidP="002450E5">
      <w:pPr>
        <w:pStyle w:val="EndNoteBibliography"/>
        <w:rPr>
          <w:rFonts w:ascii="Arial" w:hAnsi="Arial" w:cs="Arial"/>
        </w:rPr>
      </w:pPr>
      <w:r w:rsidRPr="008C1BDB">
        <w:rPr>
          <w:rFonts w:ascii="Arial" w:hAnsi="Arial" w:cs="Arial"/>
        </w:rPr>
        <w:t>Dean, R., J. A. Van Kan, Z. A. Pretorius, K. E. Hammond</w:t>
      </w:r>
      <w:r w:rsidRPr="008C1BDB">
        <w:rPr>
          <w:rFonts w:ascii="Cambria Math" w:hAnsi="Cambria Math" w:cs="Cambria Math"/>
        </w:rPr>
        <w:t>‐</w:t>
      </w:r>
      <w:r w:rsidRPr="008C1BDB">
        <w:rPr>
          <w:rFonts w:ascii="Arial" w:hAnsi="Arial" w:cs="Arial"/>
        </w:rPr>
        <w:t xml:space="preserve">Kosack, A. Di Pietro, P. D. Spanu, J. J. Rudd, M. Dickman, R. Kahmann and J. Ellis (2012). "The Top 10 fungal pathogens in molecular plant pathology." </w:t>
      </w:r>
      <w:r w:rsidRPr="008C1BDB">
        <w:rPr>
          <w:rFonts w:ascii="Arial" w:hAnsi="Arial" w:cs="Arial"/>
          <w:u w:val="single"/>
        </w:rPr>
        <w:t>Molecular plant pathology</w:t>
      </w:r>
      <w:r w:rsidRPr="008C1BDB">
        <w:rPr>
          <w:rFonts w:ascii="Arial" w:hAnsi="Arial" w:cs="Arial"/>
        </w:rPr>
        <w:t xml:space="preserve"> </w:t>
      </w:r>
      <w:r w:rsidRPr="008C1BDB">
        <w:rPr>
          <w:rFonts w:ascii="Arial" w:hAnsi="Arial" w:cs="Arial"/>
          <w:b/>
        </w:rPr>
        <w:t>13</w:t>
      </w:r>
      <w:r w:rsidRPr="008C1BDB">
        <w:rPr>
          <w:rFonts w:ascii="Arial" w:hAnsi="Arial" w:cs="Arial"/>
        </w:rPr>
        <w:t>(4): 414-430.</w:t>
      </w:r>
    </w:p>
    <w:p w14:paraId="3E065CFD" w14:textId="77777777" w:rsidR="002450E5" w:rsidRPr="008C1BDB" w:rsidRDefault="002450E5" w:rsidP="002450E5">
      <w:pPr>
        <w:pStyle w:val="EndNoteBibliography"/>
        <w:rPr>
          <w:rFonts w:ascii="Arial" w:hAnsi="Arial" w:cs="Arial"/>
        </w:rPr>
      </w:pPr>
      <w:r w:rsidRPr="008C1BDB">
        <w:rPr>
          <w:rFonts w:ascii="Arial" w:hAnsi="Arial" w:cs="Arial"/>
        </w:rPr>
        <w:t xml:space="preserve">Deighton, N., I. Muckenschnabel, A. J. Colmenares, I. G. Collado and B. Williamson (2001). "Botrydial is produced in plant tissues infected by Botrytis cinerea."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57</w:t>
      </w:r>
      <w:r w:rsidRPr="008C1BDB">
        <w:rPr>
          <w:rFonts w:ascii="Arial" w:hAnsi="Arial" w:cs="Arial"/>
        </w:rPr>
        <w:t>(5): 689-692.</w:t>
      </w:r>
    </w:p>
    <w:p w14:paraId="61C84E1B" w14:textId="77777777" w:rsidR="002450E5" w:rsidRPr="008C1BDB" w:rsidRDefault="002450E5" w:rsidP="002450E5">
      <w:pPr>
        <w:pStyle w:val="EndNoteBibliography"/>
        <w:rPr>
          <w:rFonts w:ascii="Arial" w:hAnsi="Arial" w:cs="Arial"/>
        </w:rPr>
      </w:pPr>
      <w:r w:rsidRPr="008C1BDB">
        <w:rPr>
          <w:rFonts w:ascii="Arial" w:hAnsi="Arial" w:cs="Arial"/>
        </w:rPr>
        <w:t xml:space="preserve">Denby, K. J., P. Kumar and D. J. Kliebenstein (2004). "Identification of Botrytis cinerea susceptibility loci in Arabidopsis thaliana."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38</w:t>
      </w:r>
      <w:r w:rsidRPr="008C1BDB">
        <w:rPr>
          <w:rFonts w:ascii="Arial" w:hAnsi="Arial" w:cs="Arial"/>
        </w:rPr>
        <w:t>(3): 473-486.</w:t>
      </w:r>
    </w:p>
    <w:p w14:paraId="262B2C9B" w14:textId="77777777" w:rsidR="002450E5" w:rsidRPr="008C1BDB" w:rsidRDefault="002450E5" w:rsidP="002450E5">
      <w:pPr>
        <w:pStyle w:val="EndNoteBibliography"/>
        <w:rPr>
          <w:rFonts w:ascii="Arial" w:hAnsi="Arial" w:cs="Arial"/>
        </w:rPr>
      </w:pPr>
      <w:r w:rsidRPr="008C1BDB">
        <w:rPr>
          <w:rFonts w:ascii="Arial" w:hAnsi="Arial" w:cs="Arial"/>
        </w:rPr>
        <w:t xml:space="preserve">Desjardins, C. A., K. A. Cohen, V. Munsamy, T. Abeel, K. Maharaj, B. J. Walker, T. P. Shea, D. V. Almeida, A. L. Manson and A. Salazar (2016). "Genomic and functional analyses of Mycobacterium tuberculosis strains implicate ald in D-cycloserine resistance."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48</w:t>
      </w:r>
      <w:r w:rsidRPr="008C1BDB">
        <w:rPr>
          <w:rFonts w:ascii="Arial" w:hAnsi="Arial" w:cs="Arial"/>
        </w:rPr>
        <w:t>(5): 544-551.</w:t>
      </w:r>
    </w:p>
    <w:p w14:paraId="798AE162" w14:textId="77777777" w:rsidR="002450E5" w:rsidRPr="008C1BDB" w:rsidRDefault="002450E5" w:rsidP="002450E5">
      <w:pPr>
        <w:pStyle w:val="EndNoteBibliography"/>
        <w:rPr>
          <w:rFonts w:ascii="Arial" w:hAnsi="Arial" w:cs="Arial"/>
        </w:rPr>
      </w:pPr>
      <w:r w:rsidRPr="008C1BDB">
        <w:rPr>
          <w:rFonts w:ascii="Arial" w:hAnsi="Arial" w:cs="Arial"/>
        </w:rPr>
        <w:t xml:space="preserve">Dıaz, J., A. ten Have and J. A. van Kan (2002). "The role of ethylene and wound signaling in resistance of tomato to Botrytis cinerea."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129</w:t>
      </w:r>
      <w:r w:rsidRPr="008C1BDB">
        <w:rPr>
          <w:rFonts w:ascii="Arial" w:hAnsi="Arial" w:cs="Arial"/>
        </w:rPr>
        <w:t>(3): 1341-1351.</w:t>
      </w:r>
    </w:p>
    <w:p w14:paraId="35E6DF78" w14:textId="77777777" w:rsidR="002450E5" w:rsidRPr="008C1BDB" w:rsidRDefault="002450E5" w:rsidP="002450E5">
      <w:pPr>
        <w:pStyle w:val="EndNoteBibliography"/>
        <w:rPr>
          <w:rFonts w:ascii="Arial" w:hAnsi="Arial" w:cs="Arial"/>
        </w:rPr>
      </w:pPr>
      <w:r w:rsidRPr="008C1BDB">
        <w:rPr>
          <w:rFonts w:ascii="Arial" w:hAnsi="Arial" w:cs="Arial"/>
        </w:rPr>
        <w:t xml:space="preserve">Dodds, P. N. and J. P. Rathjen (2010). "Plant immunity: towards an integrated view of plant–pathogen interactions." </w:t>
      </w:r>
      <w:r w:rsidRPr="008C1BDB">
        <w:rPr>
          <w:rFonts w:ascii="Arial" w:hAnsi="Arial" w:cs="Arial"/>
          <w:u w:val="single"/>
        </w:rPr>
        <w:t>Nature Reviews Genetics</w:t>
      </w:r>
      <w:r w:rsidRPr="008C1BDB">
        <w:rPr>
          <w:rFonts w:ascii="Arial" w:hAnsi="Arial" w:cs="Arial"/>
        </w:rPr>
        <w:t xml:space="preserve"> </w:t>
      </w:r>
      <w:r w:rsidRPr="008C1BDB">
        <w:rPr>
          <w:rFonts w:ascii="Arial" w:hAnsi="Arial" w:cs="Arial"/>
          <w:b/>
        </w:rPr>
        <w:t>11</w:t>
      </w:r>
      <w:r w:rsidRPr="008C1BDB">
        <w:rPr>
          <w:rFonts w:ascii="Arial" w:hAnsi="Arial" w:cs="Arial"/>
        </w:rPr>
        <w:t>(8): 539-548.</w:t>
      </w:r>
    </w:p>
    <w:p w14:paraId="0FE91D90" w14:textId="77777777" w:rsidR="002450E5" w:rsidRPr="008C1BDB" w:rsidRDefault="002450E5" w:rsidP="002450E5">
      <w:pPr>
        <w:pStyle w:val="EndNoteBibliography"/>
        <w:rPr>
          <w:rFonts w:ascii="Arial" w:hAnsi="Arial" w:cs="Arial"/>
        </w:rPr>
      </w:pPr>
      <w:r w:rsidRPr="008C1BDB">
        <w:rPr>
          <w:rFonts w:ascii="Arial" w:hAnsi="Arial" w:cs="Arial"/>
        </w:rPr>
        <w:t xml:space="preserve">Doebley, J. F., B. S. Gaut and B. D. Smith (2006). "The molecular genetics of crop domestication." </w:t>
      </w:r>
      <w:r w:rsidRPr="008C1BDB">
        <w:rPr>
          <w:rFonts w:ascii="Arial" w:hAnsi="Arial" w:cs="Arial"/>
          <w:u w:val="single"/>
        </w:rPr>
        <w:t>Cell</w:t>
      </w:r>
      <w:r w:rsidRPr="008C1BDB">
        <w:rPr>
          <w:rFonts w:ascii="Arial" w:hAnsi="Arial" w:cs="Arial"/>
        </w:rPr>
        <w:t xml:space="preserve"> </w:t>
      </w:r>
      <w:r w:rsidRPr="008C1BDB">
        <w:rPr>
          <w:rFonts w:ascii="Arial" w:hAnsi="Arial" w:cs="Arial"/>
          <w:b/>
        </w:rPr>
        <w:t>127</w:t>
      </w:r>
      <w:r w:rsidRPr="008C1BDB">
        <w:rPr>
          <w:rFonts w:ascii="Arial" w:hAnsi="Arial" w:cs="Arial"/>
        </w:rPr>
        <w:t>(7): 1309-1321.</w:t>
      </w:r>
    </w:p>
    <w:p w14:paraId="49AABAC5" w14:textId="77777777" w:rsidR="002450E5" w:rsidRPr="008C1BDB" w:rsidRDefault="002450E5" w:rsidP="002450E5">
      <w:pPr>
        <w:pStyle w:val="EndNoteBibliography"/>
        <w:rPr>
          <w:rFonts w:ascii="Arial" w:hAnsi="Arial" w:cs="Arial"/>
        </w:rPr>
      </w:pPr>
      <w:r w:rsidRPr="008C1BDB">
        <w:rPr>
          <w:rFonts w:ascii="Arial" w:hAnsi="Arial" w:cs="Arial"/>
        </w:rPr>
        <w:t xml:space="preserve">Doerge, R. W. and G. A. Churchill (1996). "Permutation tests for multiple loci affecting a quantitative character."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142</w:t>
      </w:r>
      <w:r w:rsidRPr="008C1BDB">
        <w:rPr>
          <w:rFonts w:ascii="Arial" w:hAnsi="Arial" w:cs="Arial"/>
        </w:rPr>
        <w:t>(1): 285-294.</w:t>
      </w:r>
    </w:p>
    <w:p w14:paraId="66855F8E" w14:textId="77777777" w:rsidR="002450E5" w:rsidRPr="008C1BDB" w:rsidRDefault="002450E5" w:rsidP="002450E5">
      <w:pPr>
        <w:pStyle w:val="EndNoteBibliography"/>
        <w:rPr>
          <w:rFonts w:ascii="Arial" w:hAnsi="Arial" w:cs="Arial"/>
        </w:rPr>
      </w:pPr>
      <w:r w:rsidRPr="008C1BDB">
        <w:rPr>
          <w:rFonts w:ascii="Arial" w:hAnsi="Arial" w:cs="Arial"/>
        </w:rPr>
        <w:t xml:space="preserve">Dwivedi, S. L., H. D. Upadhyaya, H. T. Stalker, M. W. Blair, D. J. Bertioli, S. Nielen and R. Ortiz (2008). "Enhancing crop gene pools with beneficial traits using wild relatives." </w:t>
      </w:r>
      <w:r w:rsidRPr="008C1BDB">
        <w:rPr>
          <w:rFonts w:ascii="Arial" w:hAnsi="Arial" w:cs="Arial"/>
          <w:u w:val="single"/>
        </w:rPr>
        <w:t>Plant Breeding Reviews</w:t>
      </w:r>
      <w:r w:rsidRPr="008C1BDB">
        <w:rPr>
          <w:rFonts w:ascii="Arial" w:hAnsi="Arial" w:cs="Arial"/>
        </w:rPr>
        <w:t xml:space="preserve"> </w:t>
      </w:r>
      <w:r w:rsidRPr="008C1BDB">
        <w:rPr>
          <w:rFonts w:ascii="Arial" w:hAnsi="Arial" w:cs="Arial"/>
          <w:b/>
        </w:rPr>
        <w:t>30</w:t>
      </w:r>
      <w:r w:rsidRPr="008C1BDB">
        <w:rPr>
          <w:rFonts w:ascii="Arial" w:hAnsi="Arial" w:cs="Arial"/>
        </w:rPr>
        <w:t>: 179.</w:t>
      </w:r>
    </w:p>
    <w:p w14:paraId="51321294"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Egashira, H., A. Kuwashima, H. Ishiguro, K. Fukushima, T. Kaya and S. Imanishi (2000). "Screening of wild accessions resistant to gray mold (Botrytis cinerea Pers.) in Lycopersicon." </w:t>
      </w:r>
      <w:r w:rsidRPr="008C1BDB">
        <w:rPr>
          <w:rFonts w:ascii="Arial" w:hAnsi="Arial" w:cs="Arial"/>
          <w:u w:val="single"/>
        </w:rPr>
        <w:t>Acta physiologiae plantarum</w:t>
      </w:r>
      <w:r w:rsidRPr="008C1BDB">
        <w:rPr>
          <w:rFonts w:ascii="Arial" w:hAnsi="Arial" w:cs="Arial"/>
        </w:rPr>
        <w:t xml:space="preserve"> </w:t>
      </w:r>
      <w:r w:rsidRPr="008C1BDB">
        <w:rPr>
          <w:rFonts w:ascii="Arial" w:hAnsi="Arial" w:cs="Arial"/>
          <w:b/>
        </w:rPr>
        <w:t>22</w:t>
      </w:r>
      <w:r w:rsidRPr="008C1BDB">
        <w:rPr>
          <w:rFonts w:ascii="Arial" w:hAnsi="Arial" w:cs="Arial"/>
        </w:rPr>
        <w:t>(3): 324-326.</w:t>
      </w:r>
    </w:p>
    <w:p w14:paraId="643A9911" w14:textId="77777777" w:rsidR="002450E5" w:rsidRPr="008C1BDB" w:rsidRDefault="002450E5" w:rsidP="002450E5">
      <w:pPr>
        <w:pStyle w:val="EndNoteBibliography"/>
        <w:rPr>
          <w:rFonts w:ascii="Arial" w:hAnsi="Arial" w:cs="Arial"/>
        </w:rPr>
      </w:pPr>
      <w:r w:rsidRPr="008C1BDB">
        <w:rPr>
          <w:rFonts w:ascii="Arial" w:hAnsi="Arial" w:cs="Arial"/>
        </w:rPr>
        <w:t xml:space="preserve">Elad, Y., B. Williamson, P. Tudzynski and N. Delen (2007). Botrytis spp. and diseases they cause in agricultural systems–an introduction. </w:t>
      </w:r>
      <w:r w:rsidRPr="008C1BDB">
        <w:rPr>
          <w:rFonts w:ascii="Arial" w:hAnsi="Arial" w:cs="Arial"/>
          <w:u w:val="single"/>
        </w:rPr>
        <w:t>Botrytis: Biology, pathology and control</w:t>
      </w:r>
      <w:r w:rsidRPr="008C1BDB">
        <w:rPr>
          <w:rFonts w:ascii="Arial" w:hAnsi="Arial" w:cs="Arial"/>
        </w:rPr>
        <w:t>, Springer</w:t>
      </w:r>
      <w:r w:rsidRPr="008C1BDB">
        <w:rPr>
          <w:rFonts w:ascii="Arial" w:hAnsi="Arial" w:cs="Arial"/>
          <w:b/>
        </w:rPr>
        <w:t xml:space="preserve">: </w:t>
      </w:r>
      <w:r w:rsidRPr="008C1BDB">
        <w:rPr>
          <w:rFonts w:ascii="Arial" w:hAnsi="Arial" w:cs="Arial"/>
        </w:rPr>
        <w:t>1-8.</w:t>
      </w:r>
    </w:p>
    <w:p w14:paraId="591EC7D1" w14:textId="77777777" w:rsidR="002450E5" w:rsidRPr="008C1BDB" w:rsidRDefault="002450E5" w:rsidP="002450E5">
      <w:pPr>
        <w:pStyle w:val="EndNoteBibliography"/>
        <w:rPr>
          <w:rFonts w:ascii="Arial" w:hAnsi="Arial" w:cs="Arial"/>
          <w:u w:val="single"/>
        </w:rPr>
      </w:pPr>
      <w:r w:rsidRPr="008C1BDB">
        <w:rPr>
          <w:rFonts w:ascii="Arial" w:hAnsi="Arial" w:cs="Arial"/>
        </w:rPr>
        <w:t xml:space="preserve">Failmezger, H., Y. Yuan, O. Rueda, F. Markowetz and M. H. Failmezger (2012). "CRImage: CRImage a package to classify cells and calculate tumour cellularity." </w:t>
      </w:r>
      <w:r w:rsidRPr="008C1BDB">
        <w:rPr>
          <w:rFonts w:ascii="Arial" w:hAnsi="Arial" w:cs="Arial"/>
          <w:u w:val="single"/>
        </w:rPr>
        <w:t>R package version 1.24.0.</w:t>
      </w:r>
    </w:p>
    <w:p w14:paraId="7AACF24F" w14:textId="77777777" w:rsidR="002450E5" w:rsidRPr="008C1BDB" w:rsidRDefault="002450E5" w:rsidP="002450E5">
      <w:pPr>
        <w:pStyle w:val="EndNoteBibliography"/>
        <w:rPr>
          <w:rFonts w:ascii="Arial" w:hAnsi="Arial" w:cs="Arial"/>
        </w:rPr>
      </w:pPr>
      <w:r w:rsidRPr="008C1BDB">
        <w:rPr>
          <w:rFonts w:ascii="Arial" w:hAnsi="Arial" w:cs="Arial"/>
        </w:rPr>
        <w:t xml:space="preserve">Farhat, M. R., B. J. Shapiro, K. J. Kieser, R. Sultana, K. R. Jacobson, T. C. Victor, R. M. Warren, E. M. Streicher, A. Calver and A. Sloutsky (2013). "Genomic analysis identifies targets of convergent positive selection in drug-resistant Mycobacterium tuberculosis."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45</w:t>
      </w:r>
      <w:r w:rsidRPr="008C1BDB">
        <w:rPr>
          <w:rFonts w:ascii="Arial" w:hAnsi="Arial" w:cs="Arial"/>
        </w:rPr>
        <w:t>(10): 1183-1189.</w:t>
      </w:r>
    </w:p>
    <w:p w14:paraId="3275A3C5" w14:textId="77777777" w:rsidR="002450E5" w:rsidRPr="008C1BDB" w:rsidRDefault="002450E5" w:rsidP="002450E5">
      <w:pPr>
        <w:pStyle w:val="EndNoteBibliography"/>
        <w:rPr>
          <w:rFonts w:ascii="Arial" w:hAnsi="Arial" w:cs="Arial"/>
        </w:rPr>
      </w:pPr>
      <w:r w:rsidRPr="008C1BDB">
        <w:rPr>
          <w:rFonts w:ascii="Arial" w:hAnsi="Arial" w:cs="Arial"/>
        </w:rPr>
        <w:t xml:space="preserve">Fekete, É., E. Fekete, L. Irinyi, L. Karaffa, M. Árnyasi, M. Asadollahi and E. Sándor (2012). "Genetic diversity of a Botrytis cinerea cryptic species complex in Hungary." </w:t>
      </w:r>
      <w:r w:rsidRPr="008C1BDB">
        <w:rPr>
          <w:rFonts w:ascii="Arial" w:hAnsi="Arial" w:cs="Arial"/>
          <w:u w:val="single"/>
        </w:rPr>
        <w:t>Microbiological Research</w:t>
      </w:r>
      <w:r w:rsidRPr="008C1BDB">
        <w:rPr>
          <w:rFonts w:ascii="Arial" w:hAnsi="Arial" w:cs="Arial"/>
        </w:rPr>
        <w:t xml:space="preserve"> </w:t>
      </w:r>
      <w:r w:rsidRPr="008C1BDB">
        <w:rPr>
          <w:rFonts w:ascii="Arial" w:hAnsi="Arial" w:cs="Arial"/>
          <w:b/>
        </w:rPr>
        <w:t>167</w:t>
      </w:r>
      <w:r w:rsidRPr="008C1BDB">
        <w:rPr>
          <w:rFonts w:ascii="Arial" w:hAnsi="Arial" w:cs="Arial"/>
        </w:rPr>
        <w:t>(5): 283-291.</w:t>
      </w:r>
    </w:p>
    <w:p w14:paraId="2E1311A0" w14:textId="77777777" w:rsidR="002450E5" w:rsidRPr="008C1BDB" w:rsidRDefault="002450E5" w:rsidP="002450E5">
      <w:pPr>
        <w:pStyle w:val="EndNoteBibliography"/>
        <w:rPr>
          <w:rFonts w:ascii="Arial" w:hAnsi="Arial" w:cs="Arial"/>
        </w:rPr>
      </w:pPr>
      <w:r w:rsidRPr="008C1BDB">
        <w:rPr>
          <w:rFonts w:ascii="Arial" w:hAnsi="Arial" w:cs="Arial"/>
        </w:rPr>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144</w:t>
      </w:r>
      <w:r w:rsidRPr="008C1BDB">
        <w:rPr>
          <w:rFonts w:ascii="Arial" w:hAnsi="Arial" w:cs="Arial"/>
        </w:rPr>
        <w:t>(1): 367-379.</w:t>
      </w:r>
    </w:p>
    <w:p w14:paraId="25E04007" w14:textId="77777777" w:rsidR="002450E5" w:rsidRPr="008C1BDB" w:rsidRDefault="002450E5" w:rsidP="002450E5">
      <w:pPr>
        <w:pStyle w:val="EndNoteBibliography"/>
        <w:rPr>
          <w:rFonts w:ascii="Arial" w:hAnsi="Arial" w:cs="Arial"/>
        </w:rPr>
      </w:pPr>
      <w:r w:rsidRPr="008C1BDB">
        <w:rPr>
          <w:rFonts w:ascii="Arial" w:hAnsi="Arial" w:cs="Arial"/>
        </w:rPr>
        <w:t xml:space="preserve">Ferrari, S., J. M. Plotnikova, G. De Lorenzo and F. M. Ausubel (2003). "Arabidopsis local resistance to Botrytis cinerea involves salicylic acid and camalexin and requires EDS4 and PAD2, but not SID2, EDS5 or PAD4."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35</w:t>
      </w:r>
      <w:r w:rsidRPr="008C1BDB">
        <w:rPr>
          <w:rFonts w:ascii="Arial" w:hAnsi="Arial" w:cs="Arial"/>
        </w:rPr>
        <w:t>(2): 193-205.</w:t>
      </w:r>
    </w:p>
    <w:p w14:paraId="081D77A0" w14:textId="77777777" w:rsidR="002450E5" w:rsidRPr="008C1BDB" w:rsidRDefault="002450E5" w:rsidP="002450E5">
      <w:pPr>
        <w:pStyle w:val="EndNoteBibliography"/>
        <w:rPr>
          <w:rFonts w:ascii="Arial" w:hAnsi="Arial" w:cs="Arial"/>
        </w:rPr>
      </w:pPr>
      <w:r w:rsidRPr="008C1BDB">
        <w:rPr>
          <w:rFonts w:ascii="Arial" w:hAnsi="Arial" w:cs="Arial"/>
        </w:rPr>
        <w:t xml:space="preserve">Fillinger, S. and Y. Elad (2015). </w:t>
      </w:r>
      <w:r w:rsidRPr="008C1BDB">
        <w:rPr>
          <w:rFonts w:ascii="Arial" w:hAnsi="Arial" w:cs="Arial"/>
          <w:u w:val="single"/>
        </w:rPr>
        <w:t>Botrytis-the Fungus, the Pathogen and Its Management in Agricultural Systems</w:t>
      </w:r>
      <w:r w:rsidRPr="008C1BDB">
        <w:rPr>
          <w:rFonts w:ascii="Arial" w:hAnsi="Arial" w:cs="Arial"/>
        </w:rPr>
        <w:t>, Springer.</w:t>
      </w:r>
    </w:p>
    <w:p w14:paraId="27339795" w14:textId="77777777" w:rsidR="002450E5" w:rsidRPr="008C1BDB" w:rsidRDefault="002450E5" w:rsidP="002450E5">
      <w:pPr>
        <w:pStyle w:val="EndNoteBibliography"/>
        <w:rPr>
          <w:rFonts w:ascii="Arial" w:hAnsi="Arial" w:cs="Arial"/>
        </w:rPr>
      </w:pPr>
      <w:r w:rsidRPr="008C1BDB">
        <w:rPr>
          <w:rFonts w:ascii="Arial" w:hAnsi="Arial" w:cs="Arial"/>
        </w:rPr>
        <w:t xml:space="preserve">Finkers, R., Y. Bai, P. van den Berg, R. van Berloo, F. Meijer-Dekens, A. Ten Have, J. van Kan, P. Lindhout and A. W. van Heusden (2008). "Quantitative resistance to Botrytis cinerea from Solanum neorickii." </w:t>
      </w:r>
      <w:r w:rsidRPr="008C1BDB">
        <w:rPr>
          <w:rFonts w:ascii="Arial" w:hAnsi="Arial" w:cs="Arial"/>
          <w:u w:val="single"/>
        </w:rPr>
        <w:t>Euphytica</w:t>
      </w:r>
      <w:r w:rsidRPr="008C1BDB">
        <w:rPr>
          <w:rFonts w:ascii="Arial" w:hAnsi="Arial" w:cs="Arial"/>
        </w:rPr>
        <w:t xml:space="preserve"> </w:t>
      </w:r>
      <w:r w:rsidRPr="008C1BDB">
        <w:rPr>
          <w:rFonts w:ascii="Arial" w:hAnsi="Arial" w:cs="Arial"/>
          <w:b/>
        </w:rPr>
        <w:t>159</w:t>
      </w:r>
      <w:r w:rsidRPr="008C1BDB">
        <w:rPr>
          <w:rFonts w:ascii="Arial" w:hAnsi="Arial" w:cs="Arial"/>
        </w:rPr>
        <w:t>(1-2): 83-92.</w:t>
      </w:r>
    </w:p>
    <w:p w14:paraId="0C19D171" w14:textId="77777777" w:rsidR="002450E5" w:rsidRPr="008C1BDB" w:rsidRDefault="002450E5" w:rsidP="002450E5">
      <w:pPr>
        <w:pStyle w:val="EndNoteBibliography"/>
        <w:rPr>
          <w:rFonts w:ascii="Arial" w:hAnsi="Arial" w:cs="Arial"/>
        </w:rPr>
      </w:pPr>
      <w:r w:rsidRPr="008C1BDB">
        <w:rPr>
          <w:rFonts w:ascii="Arial" w:hAnsi="Arial" w:cs="Arial"/>
        </w:rPr>
        <w:t xml:space="preserve">Finkers, R., A. W. van Heusden, F. Meijer-Dekens, J. A. van Kan, P. Maris and P. Lindhout (2007). "The construction of a Solanum habrochaites LYC4 introgression line population and the identification of QTLs for resistance to Botrytis cinerea." </w:t>
      </w:r>
      <w:r w:rsidRPr="008C1BDB">
        <w:rPr>
          <w:rFonts w:ascii="Arial" w:hAnsi="Arial" w:cs="Arial"/>
          <w:u w:val="single"/>
        </w:rPr>
        <w:t>Theoretical and Applied Genetics</w:t>
      </w:r>
      <w:r w:rsidRPr="008C1BDB">
        <w:rPr>
          <w:rFonts w:ascii="Arial" w:hAnsi="Arial" w:cs="Arial"/>
        </w:rPr>
        <w:t xml:space="preserve"> </w:t>
      </w:r>
      <w:r w:rsidRPr="008C1BDB">
        <w:rPr>
          <w:rFonts w:ascii="Arial" w:hAnsi="Arial" w:cs="Arial"/>
          <w:b/>
        </w:rPr>
        <w:t>114</w:t>
      </w:r>
      <w:r w:rsidRPr="008C1BDB">
        <w:rPr>
          <w:rFonts w:ascii="Arial" w:hAnsi="Arial" w:cs="Arial"/>
        </w:rPr>
        <w:t>(6): 1071-1080.</w:t>
      </w:r>
    </w:p>
    <w:p w14:paraId="7203134B" w14:textId="77777777" w:rsidR="002450E5" w:rsidRPr="008C1BDB" w:rsidRDefault="002450E5" w:rsidP="002450E5">
      <w:pPr>
        <w:pStyle w:val="EndNoteBibliography"/>
        <w:rPr>
          <w:rFonts w:ascii="Arial" w:hAnsi="Arial" w:cs="Arial"/>
        </w:rPr>
      </w:pPr>
      <w:r w:rsidRPr="008C1BDB">
        <w:rPr>
          <w:rFonts w:ascii="Arial" w:hAnsi="Arial" w:cs="Arial"/>
        </w:rPr>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7</w:t>
      </w:r>
      <w:r w:rsidRPr="008C1BDB">
        <w:rPr>
          <w:rFonts w:ascii="Arial" w:hAnsi="Arial" w:cs="Arial"/>
        </w:rPr>
        <w:t>.</w:t>
      </w:r>
    </w:p>
    <w:p w14:paraId="322E8973" w14:textId="77777777" w:rsidR="002450E5" w:rsidRPr="008C1BDB" w:rsidRDefault="002450E5" w:rsidP="002450E5">
      <w:pPr>
        <w:pStyle w:val="EndNoteBibliography"/>
        <w:rPr>
          <w:rFonts w:ascii="Arial" w:hAnsi="Arial" w:cs="Arial"/>
        </w:rPr>
      </w:pPr>
      <w:r w:rsidRPr="008C1BDB">
        <w:rPr>
          <w:rFonts w:ascii="Arial" w:hAnsi="Arial" w:cs="Arial"/>
        </w:rPr>
        <w:t xml:space="preserve">Gao, Y., Z. Liu, J. D. Faris, J. Richards, R. S. Brueggeman, X. Li, R. P. Oliver, B. A. McDonald and T. L. Friesen (2016). "Validation of genome-wide association studies as a tool to identify virulence factors in Parastagonospora nodorum." </w:t>
      </w:r>
      <w:r w:rsidRPr="008C1BDB">
        <w:rPr>
          <w:rFonts w:ascii="Arial" w:hAnsi="Arial" w:cs="Arial"/>
          <w:u w:val="single"/>
        </w:rPr>
        <w:t>Phytopathology</w:t>
      </w:r>
      <w:r w:rsidRPr="008C1BDB">
        <w:rPr>
          <w:rFonts w:ascii="Arial" w:hAnsi="Arial" w:cs="Arial"/>
        </w:rPr>
        <w:t xml:space="preserve"> </w:t>
      </w:r>
      <w:r w:rsidRPr="008C1BDB">
        <w:rPr>
          <w:rFonts w:ascii="Arial" w:hAnsi="Arial" w:cs="Arial"/>
          <w:b/>
        </w:rPr>
        <w:t>106</w:t>
      </w:r>
      <w:r w:rsidRPr="008C1BDB">
        <w:rPr>
          <w:rFonts w:ascii="Arial" w:hAnsi="Arial" w:cs="Arial"/>
        </w:rPr>
        <w:t>(10): 1177-1185.</w:t>
      </w:r>
    </w:p>
    <w:p w14:paraId="7C2A6252" w14:textId="77777777" w:rsidR="002450E5" w:rsidRPr="008C1BDB" w:rsidRDefault="002450E5" w:rsidP="002450E5">
      <w:pPr>
        <w:pStyle w:val="EndNoteBibliography"/>
        <w:rPr>
          <w:rFonts w:ascii="Arial" w:hAnsi="Arial" w:cs="Arial"/>
        </w:rPr>
      </w:pPr>
      <w:r w:rsidRPr="008C1BDB">
        <w:rPr>
          <w:rFonts w:ascii="Arial" w:hAnsi="Arial" w:cs="Arial"/>
        </w:rPr>
        <w:t xml:space="preserve">Giraud, T., D. Fortini, C. Levis, C. Lamarque, P. Leroux, K. LoBuglio and Y. Brygoo (1999). "Two sibling species of the Botrytis cinerea complex, transposa and vacuma, are found in sympatry on numerous host plants." </w:t>
      </w:r>
      <w:r w:rsidRPr="008C1BDB">
        <w:rPr>
          <w:rFonts w:ascii="Arial" w:hAnsi="Arial" w:cs="Arial"/>
          <w:u w:val="single"/>
        </w:rPr>
        <w:t>Phytopathology</w:t>
      </w:r>
      <w:r w:rsidRPr="008C1BDB">
        <w:rPr>
          <w:rFonts w:ascii="Arial" w:hAnsi="Arial" w:cs="Arial"/>
        </w:rPr>
        <w:t xml:space="preserve"> </w:t>
      </w:r>
      <w:r w:rsidRPr="008C1BDB">
        <w:rPr>
          <w:rFonts w:ascii="Arial" w:hAnsi="Arial" w:cs="Arial"/>
          <w:b/>
        </w:rPr>
        <w:t>89</w:t>
      </w:r>
      <w:r w:rsidRPr="008C1BDB">
        <w:rPr>
          <w:rFonts w:ascii="Arial" w:hAnsi="Arial" w:cs="Arial"/>
        </w:rPr>
        <w:t>(10): 967-973.</w:t>
      </w:r>
    </w:p>
    <w:p w14:paraId="09BDBF06" w14:textId="77777777" w:rsidR="002450E5" w:rsidRPr="008C1BDB" w:rsidRDefault="002450E5" w:rsidP="002450E5">
      <w:pPr>
        <w:pStyle w:val="EndNoteBibliography"/>
        <w:rPr>
          <w:rFonts w:ascii="Arial" w:hAnsi="Arial" w:cs="Arial"/>
        </w:rPr>
      </w:pPr>
      <w:r w:rsidRPr="008C1BDB">
        <w:rPr>
          <w:rFonts w:ascii="Arial" w:hAnsi="Arial" w:cs="Arial"/>
        </w:rPr>
        <w:t xml:space="preserve">Glazebrook, J. (2005). "Contrasting mechanisms of defense against biotrophic and necrotrophic pathogens." </w:t>
      </w:r>
      <w:r w:rsidRPr="008C1BDB">
        <w:rPr>
          <w:rFonts w:ascii="Arial" w:hAnsi="Arial" w:cs="Arial"/>
          <w:u w:val="single"/>
        </w:rPr>
        <w:t>Annu. Rev. Phytopathol.</w:t>
      </w:r>
      <w:r w:rsidRPr="008C1BDB">
        <w:rPr>
          <w:rFonts w:ascii="Arial" w:hAnsi="Arial" w:cs="Arial"/>
        </w:rPr>
        <w:t xml:space="preserve"> </w:t>
      </w:r>
      <w:r w:rsidRPr="008C1BDB">
        <w:rPr>
          <w:rFonts w:ascii="Arial" w:hAnsi="Arial" w:cs="Arial"/>
          <w:b/>
        </w:rPr>
        <w:t>43</w:t>
      </w:r>
      <w:r w:rsidRPr="008C1BDB">
        <w:rPr>
          <w:rFonts w:ascii="Arial" w:hAnsi="Arial" w:cs="Arial"/>
        </w:rPr>
        <w:t>: 205-227.</w:t>
      </w:r>
    </w:p>
    <w:p w14:paraId="6991BFD9" w14:textId="77777777" w:rsidR="002450E5" w:rsidRPr="008C1BDB" w:rsidRDefault="002450E5" w:rsidP="002450E5">
      <w:pPr>
        <w:pStyle w:val="EndNoteBibliography"/>
        <w:rPr>
          <w:rFonts w:ascii="Arial" w:hAnsi="Arial" w:cs="Arial"/>
        </w:rPr>
      </w:pPr>
      <w:r w:rsidRPr="008C1BDB">
        <w:rPr>
          <w:rFonts w:ascii="Arial" w:hAnsi="Arial" w:cs="Arial"/>
        </w:rPr>
        <w:t xml:space="preserve">Goss, E. M. and J. Bergelson (2006). "Variation in resistance and virulence in the interaction between Arabidopsis thaliana and a bacterial pathogen." </w:t>
      </w:r>
      <w:r w:rsidRPr="008C1BDB">
        <w:rPr>
          <w:rFonts w:ascii="Arial" w:hAnsi="Arial" w:cs="Arial"/>
          <w:u w:val="single"/>
        </w:rPr>
        <w:t>Evolution</w:t>
      </w:r>
      <w:r w:rsidRPr="008C1BDB">
        <w:rPr>
          <w:rFonts w:ascii="Arial" w:hAnsi="Arial" w:cs="Arial"/>
        </w:rPr>
        <w:t xml:space="preserve"> </w:t>
      </w:r>
      <w:r w:rsidRPr="008C1BDB">
        <w:rPr>
          <w:rFonts w:ascii="Arial" w:hAnsi="Arial" w:cs="Arial"/>
          <w:b/>
        </w:rPr>
        <w:t>60</w:t>
      </w:r>
      <w:r w:rsidRPr="008C1BDB">
        <w:rPr>
          <w:rFonts w:ascii="Arial" w:hAnsi="Arial" w:cs="Arial"/>
        </w:rPr>
        <w:t>(8): 1562-1573.</w:t>
      </w:r>
    </w:p>
    <w:p w14:paraId="39F77391" w14:textId="77777777" w:rsidR="002450E5" w:rsidRPr="008C1BDB" w:rsidRDefault="002450E5" w:rsidP="002450E5">
      <w:pPr>
        <w:pStyle w:val="EndNoteBibliography"/>
        <w:rPr>
          <w:rFonts w:ascii="Arial" w:hAnsi="Arial" w:cs="Arial"/>
        </w:rPr>
      </w:pPr>
      <w:r w:rsidRPr="008C1BDB">
        <w:rPr>
          <w:rFonts w:ascii="Arial" w:hAnsi="Arial" w:cs="Arial"/>
        </w:rPr>
        <w:t xml:space="preserve">Guimaraes, R. L., R. T. Chetelat and H. U. Stotz (2004). "Resistance to Botrytis cinerea in Solanum lycopersicoides is dominant in hybrids with tomato, and involves induced hyphal death."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110</w:t>
      </w:r>
      <w:r w:rsidRPr="008C1BDB">
        <w:rPr>
          <w:rFonts w:ascii="Arial" w:hAnsi="Arial" w:cs="Arial"/>
        </w:rPr>
        <w:t>(1): 13-23.</w:t>
      </w:r>
    </w:p>
    <w:p w14:paraId="55261B95" w14:textId="77777777" w:rsidR="002450E5" w:rsidRPr="008C1BDB" w:rsidRDefault="002450E5" w:rsidP="002450E5">
      <w:pPr>
        <w:pStyle w:val="EndNoteBibliography"/>
        <w:rPr>
          <w:rFonts w:ascii="Arial" w:hAnsi="Arial" w:cs="Arial"/>
        </w:rPr>
      </w:pPr>
      <w:r w:rsidRPr="008C1BDB">
        <w:rPr>
          <w:rFonts w:ascii="Arial" w:hAnsi="Arial" w:cs="Arial"/>
        </w:rPr>
        <w:t xml:space="preserve">Hacquard, S., B. Kracher, T. Maekawa, S. Vernaldi, P. Schulze-Lefert and E. V. L. van Themaat (2013). "Mosaic genome structure of the barley powdery mildew pathogen and conservation of </w:t>
      </w:r>
      <w:r w:rsidRPr="008C1BDB">
        <w:rPr>
          <w:rFonts w:ascii="Arial" w:hAnsi="Arial" w:cs="Arial"/>
        </w:rPr>
        <w:lastRenderedPageBreak/>
        <w:t xml:space="preserve">transcriptional programs in divergent hosts."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110</w:t>
      </w:r>
      <w:r w:rsidRPr="008C1BDB">
        <w:rPr>
          <w:rFonts w:ascii="Arial" w:hAnsi="Arial" w:cs="Arial"/>
        </w:rPr>
        <w:t>(24): E2219-E2228.</w:t>
      </w:r>
    </w:p>
    <w:p w14:paraId="5192C6FD" w14:textId="77777777" w:rsidR="002450E5" w:rsidRPr="008C1BDB" w:rsidRDefault="002450E5" w:rsidP="002450E5">
      <w:pPr>
        <w:pStyle w:val="EndNoteBibliography"/>
        <w:rPr>
          <w:rFonts w:ascii="Arial" w:hAnsi="Arial" w:cs="Arial"/>
        </w:rPr>
      </w:pPr>
      <w:r w:rsidRPr="008C1BDB">
        <w:rPr>
          <w:rFonts w:ascii="Arial" w:hAnsi="Arial" w:cs="Arial"/>
        </w:rPr>
        <w:t xml:space="preserve">Hahn, M. (2014). "The rising threat of fungicide resistance in plant pathogenic fungi: Botrytis as a case study." </w:t>
      </w:r>
      <w:r w:rsidRPr="008C1BDB">
        <w:rPr>
          <w:rFonts w:ascii="Arial" w:hAnsi="Arial" w:cs="Arial"/>
          <w:u w:val="single"/>
        </w:rPr>
        <w:t>Journal of chemical biology</w:t>
      </w:r>
      <w:r w:rsidRPr="008C1BDB">
        <w:rPr>
          <w:rFonts w:ascii="Arial" w:hAnsi="Arial" w:cs="Arial"/>
        </w:rPr>
        <w:t xml:space="preserve"> </w:t>
      </w:r>
      <w:r w:rsidRPr="008C1BDB">
        <w:rPr>
          <w:rFonts w:ascii="Arial" w:hAnsi="Arial" w:cs="Arial"/>
          <w:b/>
        </w:rPr>
        <w:t>7</w:t>
      </w:r>
      <w:r w:rsidRPr="008C1BDB">
        <w:rPr>
          <w:rFonts w:ascii="Arial" w:hAnsi="Arial" w:cs="Arial"/>
        </w:rPr>
        <w:t>(4): 133-141.</w:t>
      </w:r>
    </w:p>
    <w:p w14:paraId="3C6BA962" w14:textId="77777777" w:rsidR="002450E5" w:rsidRPr="008C1BDB" w:rsidRDefault="002450E5" w:rsidP="002450E5">
      <w:pPr>
        <w:pStyle w:val="EndNoteBibliography"/>
        <w:rPr>
          <w:rFonts w:ascii="Arial" w:hAnsi="Arial" w:cs="Arial"/>
        </w:rPr>
      </w:pPr>
      <w:r w:rsidRPr="008C1BDB">
        <w:rPr>
          <w:rFonts w:ascii="Arial" w:hAnsi="Arial" w:cs="Arial"/>
        </w:rPr>
        <w:t xml:space="preserve">Hevia, M. A., P. Canessa, H. Müller-Esparza and L. F. Larrondo (2015). "A circadian oscillator in the fungus Botrytis cinerea regulates virulence when infecting Arabidopsis thaliana."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112</w:t>
      </w:r>
      <w:r w:rsidRPr="008C1BDB">
        <w:rPr>
          <w:rFonts w:ascii="Arial" w:hAnsi="Arial" w:cs="Arial"/>
        </w:rPr>
        <w:t>(28): 8744-8749.</w:t>
      </w:r>
    </w:p>
    <w:p w14:paraId="7C1F8349" w14:textId="77777777" w:rsidR="002450E5" w:rsidRPr="008C1BDB" w:rsidRDefault="002450E5" w:rsidP="002450E5">
      <w:pPr>
        <w:pStyle w:val="EndNoteBibliography"/>
        <w:rPr>
          <w:rFonts w:ascii="Arial" w:hAnsi="Arial" w:cs="Arial"/>
        </w:rPr>
      </w:pPr>
      <w:r w:rsidRPr="008C1BDB">
        <w:rPr>
          <w:rFonts w:ascii="Arial" w:hAnsi="Arial" w:cs="Arial"/>
        </w:rPr>
        <w:t xml:space="preserve">Hyten, D. L., Q. Song, Y. Zhu, I.-Y. Choi, R. L. Nelson, J. M. Costa, J. E. Specht, R. C. Shoemaker and P. B. Cregan (2006). "Impacts of genetic bottlenecks on soybean genome diversity."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103</w:t>
      </w:r>
      <w:r w:rsidRPr="008C1BDB">
        <w:rPr>
          <w:rFonts w:ascii="Arial" w:hAnsi="Arial" w:cs="Arial"/>
        </w:rPr>
        <w:t>(45): 16666-16671.</w:t>
      </w:r>
    </w:p>
    <w:p w14:paraId="7FEA1CFC" w14:textId="77777777" w:rsidR="002450E5" w:rsidRPr="008C1BDB" w:rsidRDefault="002450E5" w:rsidP="002450E5">
      <w:pPr>
        <w:pStyle w:val="EndNoteBibliography"/>
        <w:rPr>
          <w:rFonts w:ascii="Arial" w:hAnsi="Arial" w:cs="Arial"/>
        </w:rPr>
      </w:pPr>
      <w:r w:rsidRPr="008C1BDB">
        <w:rPr>
          <w:rFonts w:ascii="Arial" w:hAnsi="Arial" w:cs="Arial"/>
        </w:rPr>
        <w:t>Izquierdo</w:t>
      </w:r>
      <w:r w:rsidRPr="008C1BDB">
        <w:rPr>
          <w:rFonts w:ascii="Cambria Math" w:hAnsi="Cambria Math" w:cs="Cambria Math"/>
        </w:rPr>
        <w:t>‐</w:t>
      </w:r>
      <w:r w:rsidRPr="008C1BDB">
        <w:rPr>
          <w:rFonts w:ascii="Arial" w:hAnsi="Arial" w:cs="Arial"/>
        </w:rPr>
        <w:t>Bueno, I., V. E. González</w:t>
      </w:r>
      <w:r w:rsidRPr="008C1BDB">
        <w:rPr>
          <w:rFonts w:ascii="Cambria Math" w:hAnsi="Cambria Math" w:cs="Cambria Math"/>
        </w:rPr>
        <w:t>‐</w:t>
      </w:r>
      <w:r w:rsidRPr="008C1BDB">
        <w:rPr>
          <w:rFonts w:ascii="Arial" w:hAnsi="Arial" w:cs="Arial"/>
        </w:rPr>
        <w:t xml:space="preserve">Rodríguez, A. Simon, B. Dalmais, J. M. Pradier, P. Le Pêcheur, A. Mercier, A. S. Walker, C. Garrido and I. G. Collado (2018). "Biosynthesis of abscisic acid in fungi: Identification of a sesquiterpene cyclase as the key enzyme in Botrytis cinerea." </w:t>
      </w:r>
      <w:r w:rsidRPr="008C1BDB">
        <w:rPr>
          <w:rFonts w:ascii="Arial" w:hAnsi="Arial" w:cs="Arial"/>
          <w:u w:val="single"/>
        </w:rPr>
        <w:t>Environmental microbiology</w:t>
      </w:r>
      <w:r w:rsidRPr="008C1BDB">
        <w:rPr>
          <w:rFonts w:ascii="Arial" w:hAnsi="Arial" w:cs="Arial"/>
        </w:rPr>
        <w:t>.</w:t>
      </w:r>
    </w:p>
    <w:p w14:paraId="2FA68376" w14:textId="77777777" w:rsidR="002450E5" w:rsidRPr="008C1BDB" w:rsidRDefault="002450E5" w:rsidP="002450E5">
      <w:pPr>
        <w:pStyle w:val="EndNoteBibliography"/>
        <w:rPr>
          <w:rFonts w:ascii="Arial" w:hAnsi="Arial" w:cs="Arial"/>
        </w:rPr>
      </w:pPr>
      <w:r w:rsidRPr="008C1BDB">
        <w:rPr>
          <w:rFonts w:ascii="Arial" w:hAnsi="Arial" w:cs="Arial"/>
        </w:rPr>
        <w:t xml:space="preserve">Jombart, T. (2008). "adegenet: a R package for the multivariate analysis of genetic markers." </w:t>
      </w:r>
      <w:r w:rsidRPr="008C1BDB">
        <w:rPr>
          <w:rFonts w:ascii="Arial" w:hAnsi="Arial" w:cs="Arial"/>
          <w:u w:val="single"/>
        </w:rPr>
        <w:t>Bioinformatics</w:t>
      </w:r>
      <w:r w:rsidRPr="008C1BDB">
        <w:rPr>
          <w:rFonts w:ascii="Arial" w:hAnsi="Arial" w:cs="Arial"/>
        </w:rPr>
        <w:t xml:space="preserve"> </w:t>
      </w:r>
      <w:r w:rsidRPr="008C1BDB">
        <w:rPr>
          <w:rFonts w:ascii="Arial" w:hAnsi="Arial" w:cs="Arial"/>
          <w:b/>
        </w:rPr>
        <w:t>24</w:t>
      </w:r>
      <w:r w:rsidRPr="008C1BDB">
        <w:rPr>
          <w:rFonts w:ascii="Arial" w:hAnsi="Arial" w:cs="Arial"/>
        </w:rPr>
        <w:t>(11): 1403-1405.</w:t>
      </w:r>
    </w:p>
    <w:p w14:paraId="0FAFF949" w14:textId="77777777" w:rsidR="002450E5" w:rsidRPr="008C1BDB" w:rsidRDefault="002450E5" w:rsidP="002450E5">
      <w:pPr>
        <w:pStyle w:val="EndNoteBibliography"/>
        <w:rPr>
          <w:rFonts w:ascii="Arial" w:hAnsi="Arial" w:cs="Arial"/>
        </w:rPr>
      </w:pPr>
      <w:r w:rsidRPr="008C1BDB">
        <w:rPr>
          <w:rFonts w:ascii="Arial" w:hAnsi="Arial" w:cs="Arial"/>
        </w:rPr>
        <w:t xml:space="preserve">Jones, J. D. and J. L. Dangl (2006). "The plant immune system."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444</w:t>
      </w:r>
      <w:r w:rsidRPr="008C1BDB">
        <w:rPr>
          <w:rFonts w:ascii="Arial" w:hAnsi="Arial" w:cs="Arial"/>
        </w:rPr>
        <w:t>(7117): 323-329.</w:t>
      </w:r>
    </w:p>
    <w:p w14:paraId="04AE4062" w14:textId="77777777" w:rsidR="002450E5" w:rsidRPr="008C1BDB" w:rsidRDefault="002450E5" w:rsidP="002450E5">
      <w:pPr>
        <w:pStyle w:val="EndNoteBibliography"/>
        <w:rPr>
          <w:rFonts w:ascii="Arial" w:hAnsi="Arial" w:cs="Arial"/>
        </w:rPr>
      </w:pPr>
      <w:r w:rsidRPr="008C1BDB">
        <w:rPr>
          <w:rFonts w:ascii="Arial" w:hAnsi="Arial" w:cs="Arial"/>
        </w:rPr>
        <w:t xml:space="preserve">Katan, T. (1999). "Current status of vegetative compatibility groups in Fusarium oxysporum." </w:t>
      </w:r>
      <w:r w:rsidRPr="008C1BDB">
        <w:rPr>
          <w:rFonts w:ascii="Arial" w:hAnsi="Arial" w:cs="Arial"/>
          <w:u w:val="single"/>
        </w:rPr>
        <w:t>Phytoparasitica</w:t>
      </w:r>
      <w:r w:rsidRPr="008C1BDB">
        <w:rPr>
          <w:rFonts w:ascii="Arial" w:hAnsi="Arial" w:cs="Arial"/>
        </w:rPr>
        <w:t xml:space="preserve"> </w:t>
      </w:r>
      <w:r w:rsidRPr="008C1BDB">
        <w:rPr>
          <w:rFonts w:ascii="Arial" w:hAnsi="Arial" w:cs="Arial"/>
          <w:b/>
        </w:rPr>
        <w:t>27</w:t>
      </w:r>
      <w:r w:rsidRPr="008C1BDB">
        <w:rPr>
          <w:rFonts w:ascii="Arial" w:hAnsi="Arial" w:cs="Arial"/>
        </w:rPr>
        <w:t>(1): 51-64.</w:t>
      </w:r>
    </w:p>
    <w:p w14:paraId="162F8EAA" w14:textId="77777777" w:rsidR="002450E5" w:rsidRPr="008C1BDB" w:rsidRDefault="002450E5" w:rsidP="002450E5">
      <w:pPr>
        <w:pStyle w:val="EndNoteBibliography"/>
        <w:rPr>
          <w:rFonts w:ascii="Arial" w:hAnsi="Arial" w:cs="Arial"/>
        </w:rPr>
      </w:pPr>
      <w:r w:rsidRPr="008C1BDB">
        <w:rPr>
          <w:rFonts w:ascii="Arial" w:hAnsi="Arial" w:cs="Arial"/>
        </w:rPr>
        <w:t xml:space="preserve">Keen, N. (1992). "The molecular biology of disease resistance." </w:t>
      </w:r>
      <w:r w:rsidRPr="008C1BDB">
        <w:rPr>
          <w:rFonts w:ascii="Arial" w:hAnsi="Arial" w:cs="Arial"/>
          <w:u w:val="single"/>
        </w:rPr>
        <w:t>Plant molecular biology</w:t>
      </w:r>
      <w:r w:rsidRPr="008C1BDB">
        <w:rPr>
          <w:rFonts w:ascii="Arial" w:hAnsi="Arial" w:cs="Arial"/>
        </w:rPr>
        <w:t xml:space="preserve"> </w:t>
      </w:r>
      <w:r w:rsidRPr="008C1BDB">
        <w:rPr>
          <w:rFonts w:ascii="Arial" w:hAnsi="Arial" w:cs="Arial"/>
          <w:b/>
        </w:rPr>
        <w:t>19</w:t>
      </w:r>
      <w:r w:rsidRPr="008C1BDB">
        <w:rPr>
          <w:rFonts w:ascii="Arial" w:hAnsi="Arial" w:cs="Arial"/>
        </w:rPr>
        <w:t>(1): 109-122.</w:t>
      </w:r>
    </w:p>
    <w:p w14:paraId="06B2BED8" w14:textId="77777777" w:rsidR="002450E5" w:rsidRPr="008C1BDB" w:rsidRDefault="002450E5" w:rsidP="002450E5">
      <w:pPr>
        <w:pStyle w:val="EndNoteBibliography"/>
        <w:rPr>
          <w:rFonts w:ascii="Arial" w:hAnsi="Arial" w:cs="Arial"/>
        </w:rPr>
      </w:pPr>
      <w:r w:rsidRPr="008C1BDB">
        <w:rPr>
          <w:rFonts w:ascii="Arial" w:hAnsi="Arial" w:cs="Arial"/>
        </w:rPr>
        <w:t xml:space="preserve">Kliebenstein, D. J., H. C. Rowe and K. J. Denby (2005). "Secondary metabolites influence Arabidopsis/Botrytis interactions: variation in host production and pathogen sensitivity."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44</w:t>
      </w:r>
      <w:r w:rsidRPr="008C1BDB">
        <w:rPr>
          <w:rFonts w:ascii="Arial" w:hAnsi="Arial" w:cs="Arial"/>
        </w:rPr>
        <w:t>(1): 25-36.</w:t>
      </w:r>
    </w:p>
    <w:p w14:paraId="3D299A0C" w14:textId="77777777" w:rsidR="002450E5" w:rsidRPr="008C1BDB" w:rsidRDefault="002450E5" w:rsidP="002450E5">
      <w:pPr>
        <w:pStyle w:val="EndNoteBibliography"/>
        <w:rPr>
          <w:rFonts w:ascii="Arial" w:hAnsi="Arial" w:cs="Arial"/>
        </w:rPr>
      </w:pPr>
      <w:r w:rsidRPr="008C1BDB">
        <w:rPr>
          <w:rFonts w:ascii="Arial" w:hAnsi="Arial" w:cs="Arial"/>
        </w:rPr>
        <w:t xml:space="preserve">Koenig, D., J. M. Jiménez-Gómez, S. Kimura, D. Fulop, D. H. Chitwood, L. R. Headland, R. Kumar, M. F. Covington, U. K. Devisetty and A. V. Tat (2013). "Comparative transcriptomics reveals patterns of selection in domesticated and wild tomato."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110</w:t>
      </w:r>
      <w:r w:rsidRPr="008C1BDB">
        <w:rPr>
          <w:rFonts w:ascii="Arial" w:hAnsi="Arial" w:cs="Arial"/>
        </w:rPr>
        <w:t>(28): E2655-E2662.</w:t>
      </w:r>
    </w:p>
    <w:p w14:paraId="10EA2A62" w14:textId="77777777" w:rsidR="002450E5" w:rsidRPr="008C1BDB" w:rsidRDefault="002450E5" w:rsidP="002450E5">
      <w:pPr>
        <w:pStyle w:val="EndNoteBibliography"/>
        <w:rPr>
          <w:rFonts w:ascii="Arial" w:hAnsi="Arial" w:cs="Arial"/>
        </w:rPr>
      </w:pPr>
      <w:r w:rsidRPr="008C1BDB">
        <w:rPr>
          <w:rFonts w:ascii="Arial" w:hAnsi="Arial" w:cs="Arial"/>
        </w:rPr>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8C1BDB">
        <w:rPr>
          <w:rFonts w:ascii="Arial" w:hAnsi="Arial" w:cs="Arial"/>
          <w:u w:val="single"/>
        </w:rPr>
        <w:t>Plant Physiology</w:t>
      </w:r>
      <w:r w:rsidRPr="008C1BDB">
        <w:rPr>
          <w:rFonts w:ascii="Arial" w:hAnsi="Arial" w:cs="Arial"/>
        </w:rPr>
        <w:t>: pp. 00997.02015.</w:t>
      </w:r>
    </w:p>
    <w:p w14:paraId="059CEA67" w14:textId="77777777" w:rsidR="002450E5" w:rsidRPr="008C1BDB" w:rsidRDefault="002450E5" w:rsidP="002450E5">
      <w:pPr>
        <w:pStyle w:val="EndNoteBibliography"/>
        <w:rPr>
          <w:rFonts w:ascii="Arial" w:hAnsi="Arial" w:cs="Arial"/>
        </w:rPr>
      </w:pPr>
      <w:r w:rsidRPr="008C1BDB">
        <w:rPr>
          <w:rFonts w:ascii="Arial" w:hAnsi="Arial" w:cs="Arial"/>
        </w:rPr>
        <w:t xml:space="preserve">Kover, P. X. and B. A. Schaal (2002). "Genetic variation for disease resistance and tolerance among Arabidopsis thaliana accessions."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99</w:t>
      </w:r>
      <w:r w:rsidRPr="008C1BDB">
        <w:rPr>
          <w:rFonts w:ascii="Arial" w:hAnsi="Arial" w:cs="Arial"/>
        </w:rPr>
        <w:t>(17): 11270-11274.</w:t>
      </w:r>
    </w:p>
    <w:p w14:paraId="7879598A" w14:textId="77777777" w:rsidR="002450E5" w:rsidRPr="008C1BDB" w:rsidRDefault="002450E5" w:rsidP="002450E5">
      <w:pPr>
        <w:pStyle w:val="EndNoteBibliography"/>
        <w:rPr>
          <w:rFonts w:ascii="Arial" w:hAnsi="Arial" w:cs="Arial"/>
        </w:rPr>
      </w:pPr>
      <w:r w:rsidRPr="008C1BDB">
        <w:rPr>
          <w:rFonts w:ascii="Arial" w:hAnsi="Arial" w:cs="Arial"/>
        </w:rPr>
        <w:t xml:space="preserve">Kretschmer, M. and M. Hahn (2008). "Fungicide resistance and genetic diversity of Botrytis cinerea isolates from a vineyard in Germany." </w:t>
      </w:r>
      <w:r w:rsidRPr="008C1BDB">
        <w:rPr>
          <w:rFonts w:ascii="Arial" w:hAnsi="Arial" w:cs="Arial"/>
          <w:u w:val="single"/>
        </w:rPr>
        <w:t>Journal of Plant Diseases and Protection</w:t>
      </w:r>
      <w:r w:rsidRPr="008C1BDB">
        <w:rPr>
          <w:rFonts w:ascii="Arial" w:hAnsi="Arial" w:cs="Arial"/>
        </w:rPr>
        <w:t>: 214-219.</w:t>
      </w:r>
    </w:p>
    <w:p w14:paraId="0502FB4E" w14:textId="77777777" w:rsidR="002450E5" w:rsidRPr="008C1BDB" w:rsidRDefault="002450E5" w:rsidP="002450E5">
      <w:pPr>
        <w:pStyle w:val="EndNoteBibliography"/>
        <w:rPr>
          <w:rFonts w:ascii="Arial" w:hAnsi="Arial" w:cs="Arial"/>
        </w:rPr>
      </w:pPr>
      <w:r w:rsidRPr="008C1BDB">
        <w:rPr>
          <w:rFonts w:ascii="Arial" w:hAnsi="Arial" w:cs="Arial"/>
        </w:rPr>
        <w:t xml:space="preserve">Kurtz, S., A. Phillippy, A. L. Delcher, M. Smoot, M. Shumway, C. Antonescu and S. L. Salzberg (2004). "Versatile and open software for comparing large genomes." </w:t>
      </w:r>
      <w:r w:rsidRPr="008C1BDB">
        <w:rPr>
          <w:rFonts w:ascii="Arial" w:hAnsi="Arial" w:cs="Arial"/>
          <w:u w:val="single"/>
        </w:rPr>
        <w:t>Genome biology</w:t>
      </w:r>
      <w:r w:rsidRPr="008C1BDB">
        <w:rPr>
          <w:rFonts w:ascii="Arial" w:hAnsi="Arial" w:cs="Arial"/>
        </w:rPr>
        <w:t xml:space="preserve"> </w:t>
      </w:r>
      <w:r w:rsidRPr="008C1BDB">
        <w:rPr>
          <w:rFonts w:ascii="Arial" w:hAnsi="Arial" w:cs="Arial"/>
          <w:b/>
        </w:rPr>
        <w:t>5</w:t>
      </w:r>
      <w:r w:rsidRPr="008C1BDB">
        <w:rPr>
          <w:rFonts w:ascii="Arial" w:hAnsi="Arial" w:cs="Arial"/>
        </w:rPr>
        <w:t>(2): R12.</w:t>
      </w:r>
    </w:p>
    <w:p w14:paraId="4300BF4F" w14:textId="77777777" w:rsidR="002450E5" w:rsidRPr="008C1BDB" w:rsidRDefault="002450E5" w:rsidP="002450E5">
      <w:pPr>
        <w:pStyle w:val="EndNoteBibliography"/>
        <w:rPr>
          <w:rFonts w:ascii="Arial" w:hAnsi="Arial" w:cs="Arial"/>
        </w:rPr>
      </w:pPr>
      <w:r w:rsidRPr="008C1BDB">
        <w:rPr>
          <w:rFonts w:ascii="Arial" w:hAnsi="Arial" w:cs="Arial"/>
        </w:rPr>
        <w:t xml:space="preserve">Lin, T., G. Zhu, J. Zhang, X. Xu, Q. Yu, Z. Zheng, Z. Zhang, Y. Lun, S. Li and X. Wang (2014). "Genomic analyses provide insights into the history of tomato breeding."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46</w:t>
      </w:r>
      <w:r w:rsidRPr="008C1BDB">
        <w:rPr>
          <w:rFonts w:ascii="Arial" w:hAnsi="Arial" w:cs="Arial"/>
        </w:rPr>
        <w:t>(11): 1220.</w:t>
      </w:r>
    </w:p>
    <w:p w14:paraId="522EACAF" w14:textId="77777777" w:rsidR="002450E5" w:rsidRPr="008C1BDB" w:rsidRDefault="002450E5" w:rsidP="002450E5">
      <w:pPr>
        <w:pStyle w:val="EndNoteBibliography"/>
        <w:rPr>
          <w:rFonts w:ascii="Arial" w:hAnsi="Arial" w:cs="Arial"/>
        </w:rPr>
      </w:pPr>
      <w:r w:rsidRPr="008C1BDB">
        <w:rPr>
          <w:rFonts w:ascii="Arial" w:hAnsi="Arial" w:cs="Arial"/>
        </w:rPr>
        <w:t xml:space="preserve">Liu, B., Y.-B. Hong, Y.-F. Zhang, X.-H. Li, L. Huang, H.-J. Zhang, D.-Y. Li and F.-M. Song (2014). "Tomato WRKY transcriptional factor SlDRW1 is required for disease resistance against Botrytis cinerea and tolerance to oxidative stress." </w:t>
      </w:r>
      <w:r w:rsidRPr="008C1BDB">
        <w:rPr>
          <w:rFonts w:ascii="Arial" w:hAnsi="Arial" w:cs="Arial"/>
          <w:u w:val="single"/>
        </w:rPr>
        <w:t>Plant Science</w:t>
      </w:r>
      <w:r w:rsidRPr="008C1BDB">
        <w:rPr>
          <w:rFonts w:ascii="Arial" w:hAnsi="Arial" w:cs="Arial"/>
        </w:rPr>
        <w:t xml:space="preserve"> </w:t>
      </w:r>
      <w:r w:rsidRPr="008C1BDB">
        <w:rPr>
          <w:rFonts w:ascii="Arial" w:hAnsi="Arial" w:cs="Arial"/>
          <w:b/>
        </w:rPr>
        <w:t>227</w:t>
      </w:r>
      <w:r w:rsidRPr="008C1BDB">
        <w:rPr>
          <w:rFonts w:ascii="Arial" w:hAnsi="Arial" w:cs="Arial"/>
        </w:rPr>
        <w:t>: 145-156.</w:t>
      </w:r>
    </w:p>
    <w:p w14:paraId="0D402468" w14:textId="77777777" w:rsidR="002450E5" w:rsidRPr="008C1BDB" w:rsidRDefault="002450E5" w:rsidP="002450E5">
      <w:pPr>
        <w:pStyle w:val="EndNoteBibliography"/>
        <w:rPr>
          <w:rFonts w:ascii="Arial" w:hAnsi="Arial" w:cs="Arial"/>
        </w:rPr>
      </w:pPr>
      <w:r w:rsidRPr="008C1BDB">
        <w:rPr>
          <w:rFonts w:ascii="Arial" w:hAnsi="Arial" w:cs="Arial"/>
        </w:rPr>
        <w:t>Lo Presti, L., C. López Díaz, D. Turrà, A. Di Pietro, M. Hampel, K. Heimel and R. Kahmann (2016). "A conserved co</w:t>
      </w:r>
      <w:r w:rsidRPr="008C1BDB">
        <w:rPr>
          <w:rFonts w:ascii="Cambria Math" w:hAnsi="Cambria Math" w:cs="Cambria Math"/>
        </w:rPr>
        <w:t>‐</w:t>
      </w:r>
      <w:r w:rsidRPr="008C1BDB">
        <w:rPr>
          <w:rFonts w:ascii="Arial" w:hAnsi="Arial" w:cs="Arial"/>
        </w:rPr>
        <w:t xml:space="preserve">chaperone is required for virulence in fungal plant pathogens." </w:t>
      </w:r>
      <w:r w:rsidRPr="008C1BDB">
        <w:rPr>
          <w:rFonts w:ascii="Arial" w:hAnsi="Arial" w:cs="Arial"/>
          <w:u w:val="single"/>
        </w:rPr>
        <w:t>New Phytologist</w:t>
      </w:r>
      <w:r w:rsidRPr="008C1BDB">
        <w:rPr>
          <w:rFonts w:ascii="Arial" w:hAnsi="Arial" w:cs="Arial"/>
        </w:rPr>
        <w:t xml:space="preserve"> </w:t>
      </w:r>
      <w:r w:rsidRPr="008C1BDB">
        <w:rPr>
          <w:rFonts w:ascii="Arial" w:hAnsi="Arial" w:cs="Arial"/>
          <w:b/>
        </w:rPr>
        <w:t>209</w:t>
      </w:r>
      <w:r w:rsidRPr="008C1BDB">
        <w:rPr>
          <w:rFonts w:ascii="Arial" w:hAnsi="Arial" w:cs="Arial"/>
        </w:rPr>
        <w:t>(3): 1135-1148.</w:t>
      </w:r>
    </w:p>
    <w:p w14:paraId="473FE656"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Loxdale, H. D., G. Lushai and J. A. Harvey (2011). "The evolutionary improbability of ‘generalism’in nature, with special reference to insects." </w:t>
      </w:r>
      <w:r w:rsidRPr="008C1BDB">
        <w:rPr>
          <w:rFonts w:ascii="Arial" w:hAnsi="Arial" w:cs="Arial"/>
          <w:u w:val="single"/>
        </w:rPr>
        <w:t>Biological Journal of the Linnean Society</w:t>
      </w:r>
      <w:r w:rsidRPr="008C1BDB">
        <w:rPr>
          <w:rFonts w:ascii="Arial" w:hAnsi="Arial" w:cs="Arial"/>
        </w:rPr>
        <w:t xml:space="preserve"> </w:t>
      </w:r>
      <w:r w:rsidRPr="008C1BDB">
        <w:rPr>
          <w:rFonts w:ascii="Arial" w:hAnsi="Arial" w:cs="Arial"/>
          <w:b/>
        </w:rPr>
        <w:t>103</w:t>
      </w:r>
      <w:r w:rsidRPr="008C1BDB">
        <w:rPr>
          <w:rFonts w:ascii="Arial" w:hAnsi="Arial" w:cs="Arial"/>
        </w:rPr>
        <w:t>(1): 1-18.</w:t>
      </w:r>
    </w:p>
    <w:p w14:paraId="2EA1FCE2" w14:textId="77777777" w:rsidR="002450E5" w:rsidRPr="008C1BDB" w:rsidRDefault="002450E5" w:rsidP="002450E5">
      <w:pPr>
        <w:pStyle w:val="EndNoteBibliography"/>
        <w:rPr>
          <w:rFonts w:ascii="Arial" w:hAnsi="Arial" w:cs="Arial"/>
        </w:rPr>
      </w:pPr>
      <w:r w:rsidRPr="008C1BDB">
        <w:rPr>
          <w:rFonts w:ascii="Arial" w:hAnsi="Arial" w:cs="Arial"/>
        </w:rPr>
        <w:t xml:space="preserve">Ma, Z. and T. J. Michailides (2005). "Genetic structure of Botrytis cinerea populations from different host plants in California." </w:t>
      </w:r>
      <w:r w:rsidRPr="008C1BDB">
        <w:rPr>
          <w:rFonts w:ascii="Arial" w:hAnsi="Arial" w:cs="Arial"/>
          <w:u w:val="single"/>
        </w:rPr>
        <w:t>Plant disease</w:t>
      </w:r>
      <w:r w:rsidRPr="008C1BDB">
        <w:rPr>
          <w:rFonts w:ascii="Arial" w:hAnsi="Arial" w:cs="Arial"/>
        </w:rPr>
        <w:t xml:space="preserve"> </w:t>
      </w:r>
      <w:r w:rsidRPr="008C1BDB">
        <w:rPr>
          <w:rFonts w:ascii="Arial" w:hAnsi="Arial" w:cs="Arial"/>
          <w:b/>
        </w:rPr>
        <w:t>89</w:t>
      </w:r>
      <w:r w:rsidRPr="008C1BDB">
        <w:rPr>
          <w:rFonts w:ascii="Arial" w:hAnsi="Arial" w:cs="Arial"/>
        </w:rPr>
        <w:t>(10): 1083-1089.</w:t>
      </w:r>
    </w:p>
    <w:p w14:paraId="1DC2BF7A" w14:textId="77777777" w:rsidR="002450E5" w:rsidRPr="008C1BDB" w:rsidRDefault="002450E5" w:rsidP="002450E5">
      <w:pPr>
        <w:pStyle w:val="EndNoteBibliography"/>
        <w:rPr>
          <w:rFonts w:ascii="Arial" w:hAnsi="Arial" w:cs="Arial"/>
        </w:rPr>
      </w:pPr>
      <w:r w:rsidRPr="008C1BDB">
        <w:rPr>
          <w:rFonts w:ascii="Arial" w:hAnsi="Arial" w:cs="Arial"/>
        </w:rPr>
        <w:t xml:space="preserve">Martinez, F., D. Blancard, P. Lecomte, C. Levis, B. Dubos and M. Fermaud (2003). "Phenotypic differences between vacuma and transposa subpopulations of Botrytis cinerea."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109</w:t>
      </w:r>
      <w:r w:rsidRPr="008C1BDB">
        <w:rPr>
          <w:rFonts w:ascii="Arial" w:hAnsi="Arial" w:cs="Arial"/>
        </w:rPr>
        <w:t>(5): 479-488.</w:t>
      </w:r>
    </w:p>
    <w:p w14:paraId="6DA71CDF" w14:textId="77777777" w:rsidR="002450E5" w:rsidRPr="008C1BDB" w:rsidRDefault="002450E5" w:rsidP="002450E5">
      <w:pPr>
        <w:pStyle w:val="EndNoteBibliography"/>
        <w:rPr>
          <w:rFonts w:ascii="Arial" w:hAnsi="Arial" w:cs="Arial"/>
        </w:rPr>
      </w:pPr>
      <w:r w:rsidRPr="008C1BDB">
        <w:rPr>
          <w:rFonts w:ascii="Arial" w:hAnsi="Arial" w:cs="Arial"/>
        </w:rPr>
        <w:t xml:space="preserve">Miller, J. and S. Tanksley (1990). "RFLP analysis of phylogenetic relationships and genetic variation in the genus Lycopersicon." </w:t>
      </w:r>
      <w:r w:rsidRPr="008C1BDB">
        <w:rPr>
          <w:rFonts w:ascii="Arial" w:hAnsi="Arial" w:cs="Arial"/>
          <w:u w:val="single"/>
        </w:rPr>
        <w:t>TAG Theoretical and Applied Genetics</w:t>
      </w:r>
      <w:r w:rsidRPr="008C1BDB">
        <w:rPr>
          <w:rFonts w:ascii="Arial" w:hAnsi="Arial" w:cs="Arial"/>
        </w:rPr>
        <w:t xml:space="preserve"> </w:t>
      </w:r>
      <w:r w:rsidRPr="008C1BDB">
        <w:rPr>
          <w:rFonts w:ascii="Arial" w:hAnsi="Arial" w:cs="Arial"/>
          <w:b/>
        </w:rPr>
        <w:t>80</w:t>
      </w:r>
      <w:r w:rsidRPr="008C1BDB">
        <w:rPr>
          <w:rFonts w:ascii="Arial" w:hAnsi="Arial" w:cs="Arial"/>
        </w:rPr>
        <w:t>(4): 437-448.</w:t>
      </w:r>
    </w:p>
    <w:p w14:paraId="22D94203" w14:textId="77777777" w:rsidR="002450E5" w:rsidRPr="008C1BDB" w:rsidRDefault="002450E5" w:rsidP="002450E5">
      <w:pPr>
        <w:pStyle w:val="EndNoteBibliography"/>
        <w:rPr>
          <w:rFonts w:ascii="Arial" w:hAnsi="Arial" w:cs="Arial"/>
        </w:rPr>
      </w:pPr>
      <w:r w:rsidRPr="008C1BDB">
        <w:rPr>
          <w:rFonts w:ascii="Arial" w:hAnsi="Arial" w:cs="Arial"/>
        </w:rPr>
        <w:t xml:space="preserve">Müller, N. A., C. L. Wijnen, A. Srinivasan, M. Ryngajllo, I. Ofner, T. Lin, A. Ranjan, D. West, J. N. Maloof and N. R. Sinha (2016). "Domestication selected for deceleration of the circadian clock in cultivated tomato."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48</w:t>
      </w:r>
      <w:r w:rsidRPr="008C1BDB">
        <w:rPr>
          <w:rFonts w:ascii="Arial" w:hAnsi="Arial" w:cs="Arial"/>
        </w:rPr>
        <w:t>(1): 89-93.</w:t>
      </w:r>
    </w:p>
    <w:p w14:paraId="64F89408" w14:textId="77777777" w:rsidR="002450E5" w:rsidRPr="008C1BDB" w:rsidRDefault="002450E5" w:rsidP="002450E5">
      <w:pPr>
        <w:pStyle w:val="EndNoteBibliography"/>
        <w:rPr>
          <w:rFonts w:ascii="Arial" w:hAnsi="Arial" w:cs="Arial"/>
        </w:rPr>
      </w:pPr>
      <w:r w:rsidRPr="008C1BDB">
        <w:rPr>
          <w:rFonts w:ascii="Arial" w:hAnsi="Arial" w:cs="Arial"/>
        </w:rPr>
        <w:t xml:space="preserve">Nicot, P., A. Moretti, C. Romiti, M. Bardin, C. Caranta and H. Ferriere (2002). "Differences in susceptibility of pruning wounds and leaves to infection by Botrytis cinerea among wild tomato accessions." </w:t>
      </w:r>
      <w:r w:rsidRPr="008C1BDB">
        <w:rPr>
          <w:rFonts w:ascii="Arial" w:hAnsi="Arial" w:cs="Arial"/>
          <w:u w:val="single"/>
        </w:rPr>
        <w:t>TGC Report</w:t>
      </w:r>
      <w:r w:rsidRPr="008C1BDB">
        <w:rPr>
          <w:rFonts w:ascii="Arial" w:hAnsi="Arial" w:cs="Arial"/>
        </w:rPr>
        <w:t xml:space="preserve"> </w:t>
      </w:r>
      <w:r w:rsidRPr="008C1BDB">
        <w:rPr>
          <w:rFonts w:ascii="Arial" w:hAnsi="Arial" w:cs="Arial"/>
          <w:b/>
        </w:rPr>
        <w:t>52</w:t>
      </w:r>
      <w:r w:rsidRPr="008C1BDB">
        <w:rPr>
          <w:rFonts w:ascii="Arial" w:hAnsi="Arial" w:cs="Arial"/>
        </w:rPr>
        <w:t>: 24-26.</w:t>
      </w:r>
    </w:p>
    <w:p w14:paraId="3CED6573" w14:textId="77777777" w:rsidR="002450E5" w:rsidRPr="008C1BDB" w:rsidRDefault="002450E5" w:rsidP="002450E5">
      <w:pPr>
        <w:pStyle w:val="EndNoteBibliography"/>
        <w:rPr>
          <w:rFonts w:ascii="Arial" w:hAnsi="Arial" w:cs="Arial"/>
        </w:rPr>
      </w:pPr>
      <w:r w:rsidRPr="008C1BDB">
        <w:rPr>
          <w:rFonts w:ascii="Arial" w:hAnsi="Arial" w:cs="Arial"/>
        </w:rPr>
        <w:t xml:space="preserve">Nicot, P. C. and A. Baille (1996). Integrated control of Botrytis cinerea on greenhouse tomatoes. </w:t>
      </w:r>
      <w:r w:rsidRPr="008C1BDB">
        <w:rPr>
          <w:rFonts w:ascii="Arial" w:hAnsi="Arial" w:cs="Arial"/>
          <w:u w:val="single"/>
        </w:rPr>
        <w:t>Aerial Plant Surface Microbiology</w:t>
      </w:r>
      <w:r w:rsidRPr="008C1BDB">
        <w:rPr>
          <w:rFonts w:ascii="Arial" w:hAnsi="Arial" w:cs="Arial"/>
        </w:rPr>
        <w:t>, Springer</w:t>
      </w:r>
      <w:r w:rsidRPr="008C1BDB">
        <w:rPr>
          <w:rFonts w:ascii="Arial" w:hAnsi="Arial" w:cs="Arial"/>
          <w:b/>
        </w:rPr>
        <w:t xml:space="preserve">: </w:t>
      </w:r>
      <w:r w:rsidRPr="008C1BDB">
        <w:rPr>
          <w:rFonts w:ascii="Arial" w:hAnsi="Arial" w:cs="Arial"/>
        </w:rPr>
        <w:t>169-189.</w:t>
      </w:r>
    </w:p>
    <w:p w14:paraId="6E4095EB" w14:textId="77777777" w:rsidR="002450E5" w:rsidRPr="008C1BDB" w:rsidRDefault="002450E5" w:rsidP="002450E5">
      <w:pPr>
        <w:pStyle w:val="EndNoteBibliography"/>
        <w:rPr>
          <w:rFonts w:ascii="Arial" w:hAnsi="Arial" w:cs="Arial"/>
        </w:rPr>
      </w:pPr>
      <w:r w:rsidRPr="008C1BDB">
        <w:rPr>
          <w:rFonts w:ascii="Arial" w:hAnsi="Arial" w:cs="Arial"/>
        </w:rPr>
        <w:t xml:space="preserve">Nomura, K., M. Melotto and S.-Y. He (2005). "Suppression of host defense in compatible plant–Pseudomonas syringae interactions." </w:t>
      </w:r>
      <w:r w:rsidRPr="008C1BDB">
        <w:rPr>
          <w:rFonts w:ascii="Arial" w:hAnsi="Arial" w:cs="Arial"/>
          <w:u w:val="single"/>
        </w:rPr>
        <w:t>Current opinion in plant biology</w:t>
      </w:r>
      <w:r w:rsidRPr="008C1BDB">
        <w:rPr>
          <w:rFonts w:ascii="Arial" w:hAnsi="Arial" w:cs="Arial"/>
        </w:rPr>
        <w:t xml:space="preserve"> </w:t>
      </w:r>
      <w:r w:rsidRPr="008C1BDB">
        <w:rPr>
          <w:rFonts w:ascii="Arial" w:hAnsi="Arial" w:cs="Arial"/>
          <w:b/>
        </w:rPr>
        <w:t>8</w:t>
      </w:r>
      <w:r w:rsidRPr="008C1BDB">
        <w:rPr>
          <w:rFonts w:ascii="Arial" w:hAnsi="Arial" w:cs="Arial"/>
        </w:rPr>
        <w:t>(4): 361-368.</w:t>
      </w:r>
    </w:p>
    <w:p w14:paraId="43E9F6AB" w14:textId="77777777" w:rsidR="002450E5" w:rsidRPr="008C1BDB" w:rsidRDefault="002450E5" w:rsidP="002450E5">
      <w:pPr>
        <w:pStyle w:val="EndNoteBibliography"/>
        <w:rPr>
          <w:rFonts w:ascii="Arial" w:hAnsi="Arial" w:cs="Arial"/>
        </w:rPr>
      </w:pPr>
      <w:r w:rsidRPr="008C1BDB">
        <w:rPr>
          <w:rFonts w:ascii="Arial" w:hAnsi="Arial" w:cs="Arial"/>
        </w:rPr>
        <w:t xml:space="preserve">Ober, U., W. Huang, M. Magwire, M. Schlather, H. Simianer and T. F. Mackay (2015). "Accounting for genetic architecture improves sequence based genomic prediction for a Drosophila fitness trait."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10</w:t>
      </w:r>
      <w:r w:rsidRPr="008C1BDB">
        <w:rPr>
          <w:rFonts w:ascii="Arial" w:hAnsi="Arial" w:cs="Arial"/>
        </w:rPr>
        <w:t>(5): e0126880.</w:t>
      </w:r>
    </w:p>
    <w:p w14:paraId="4366A194" w14:textId="77777777" w:rsidR="002450E5" w:rsidRPr="008C1BDB" w:rsidRDefault="002450E5" w:rsidP="002450E5">
      <w:pPr>
        <w:pStyle w:val="EndNoteBibliography"/>
        <w:rPr>
          <w:rFonts w:ascii="Arial" w:hAnsi="Arial" w:cs="Arial"/>
        </w:rPr>
      </w:pPr>
      <w:r w:rsidRPr="008C1BDB">
        <w:rPr>
          <w:rFonts w:ascii="Arial" w:hAnsi="Arial" w:cs="Arial"/>
        </w:rPr>
        <w:t xml:space="preserve">Ormond, E. L., A. P. Thomas, P. J. Pugh, J. K. Pell and H. E. Roy (2010). "A fungal pathogen in time and space: the population dynamics of Beauveria bassiana in a conifer forest." </w:t>
      </w:r>
      <w:r w:rsidRPr="008C1BDB">
        <w:rPr>
          <w:rFonts w:ascii="Arial" w:hAnsi="Arial" w:cs="Arial"/>
          <w:u w:val="single"/>
        </w:rPr>
        <w:t>FEMS microbiology ecology</w:t>
      </w:r>
      <w:r w:rsidRPr="008C1BDB">
        <w:rPr>
          <w:rFonts w:ascii="Arial" w:hAnsi="Arial" w:cs="Arial"/>
        </w:rPr>
        <w:t xml:space="preserve"> </w:t>
      </w:r>
      <w:r w:rsidRPr="008C1BDB">
        <w:rPr>
          <w:rFonts w:ascii="Arial" w:hAnsi="Arial" w:cs="Arial"/>
          <w:b/>
        </w:rPr>
        <w:t>74</w:t>
      </w:r>
      <w:r w:rsidRPr="008C1BDB">
        <w:rPr>
          <w:rFonts w:ascii="Arial" w:hAnsi="Arial" w:cs="Arial"/>
        </w:rPr>
        <w:t>(1): 146-154.</w:t>
      </w:r>
    </w:p>
    <w:p w14:paraId="3F2F4797" w14:textId="77777777" w:rsidR="002450E5" w:rsidRPr="008C1BDB" w:rsidRDefault="002450E5" w:rsidP="002450E5">
      <w:pPr>
        <w:pStyle w:val="EndNoteBibliography"/>
        <w:rPr>
          <w:rFonts w:ascii="Arial" w:hAnsi="Arial" w:cs="Arial"/>
        </w:rPr>
      </w:pPr>
      <w:r w:rsidRPr="008C1BDB">
        <w:rPr>
          <w:rFonts w:ascii="Arial" w:hAnsi="Arial" w:cs="Arial"/>
        </w:rPr>
        <w:t xml:space="preserve">Panthee, D. R. and F. Chen (2010). "Genomics of fungal disease resistance in tomato." </w:t>
      </w:r>
      <w:r w:rsidRPr="008C1BDB">
        <w:rPr>
          <w:rFonts w:ascii="Arial" w:hAnsi="Arial" w:cs="Arial"/>
          <w:u w:val="single"/>
        </w:rPr>
        <w:t>Current genomics</w:t>
      </w:r>
      <w:r w:rsidRPr="008C1BDB">
        <w:rPr>
          <w:rFonts w:ascii="Arial" w:hAnsi="Arial" w:cs="Arial"/>
        </w:rPr>
        <w:t xml:space="preserve"> </w:t>
      </w:r>
      <w:r w:rsidRPr="008C1BDB">
        <w:rPr>
          <w:rFonts w:ascii="Arial" w:hAnsi="Arial" w:cs="Arial"/>
          <w:b/>
        </w:rPr>
        <w:t>11</w:t>
      </w:r>
      <w:r w:rsidRPr="008C1BDB">
        <w:rPr>
          <w:rFonts w:ascii="Arial" w:hAnsi="Arial" w:cs="Arial"/>
        </w:rPr>
        <w:t>(1): 30-39.</w:t>
      </w:r>
    </w:p>
    <w:p w14:paraId="377711EC" w14:textId="77777777" w:rsidR="002450E5" w:rsidRPr="008C1BDB" w:rsidRDefault="002450E5" w:rsidP="002450E5">
      <w:pPr>
        <w:pStyle w:val="EndNoteBibliography"/>
        <w:rPr>
          <w:rFonts w:ascii="Arial" w:hAnsi="Arial" w:cs="Arial"/>
        </w:rPr>
      </w:pPr>
      <w:r w:rsidRPr="008C1BDB">
        <w:rPr>
          <w:rFonts w:ascii="Arial" w:hAnsi="Arial" w:cs="Arial"/>
        </w:rPr>
        <w:t xml:space="preserve">Parlevliet, J. E. (2002). "Durability of resistance against fungal, bacterial and viral pathogens; present situation." </w:t>
      </w:r>
      <w:r w:rsidRPr="008C1BDB">
        <w:rPr>
          <w:rFonts w:ascii="Arial" w:hAnsi="Arial" w:cs="Arial"/>
          <w:u w:val="single"/>
        </w:rPr>
        <w:t>Euphytica</w:t>
      </w:r>
      <w:r w:rsidRPr="008C1BDB">
        <w:rPr>
          <w:rFonts w:ascii="Arial" w:hAnsi="Arial" w:cs="Arial"/>
        </w:rPr>
        <w:t xml:space="preserve"> </w:t>
      </w:r>
      <w:r w:rsidRPr="008C1BDB">
        <w:rPr>
          <w:rFonts w:ascii="Arial" w:hAnsi="Arial" w:cs="Arial"/>
          <w:b/>
        </w:rPr>
        <w:t>124</w:t>
      </w:r>
      <w:r w:rsidRPr="008C1BDB">
        <w:rPr>
          <w:rFonts w:ascii="Arial" w:hAnsi="Arial" w:cs="Arial"/>
        </w:rPr>
        <w:t>(2): 147-156.</w:t>
      </w:r>
    </w:p>
    <w:p w14:paraId="6240FFA3" w14:textId="77777777" w:rsidR="002450E5" w:rsidRPr="008C1BDB" w:rsidRDefault="002450E5" w:rsidP="002450E5">
      <w:pPr>
        <w:pStyle w:val="EndNoteBibliography"/>
        <w:rPr>
          <w:rFonts w:ascii="Arial" w:hAnsi="Arial" w:cs="Arial"/>
        </w:rPr>
      </w:pPr>
      <w:r w:rsidRPr="008C1BDB">
        <w:rPr>
          <w:rFonts w:ascii="Arial" w:hAnsi="Arial" w:cs="Arial"/>
        </w:rPr>
        <w:t xml:space="preserve">Pau, G., F. Fuchs, O. Sklyar, M. Boutros and W. Huber (2010). "EBImage—an R package for image processing with applications to cellular phenotypes." </w:t>
      </w:r>
      <w:r w:rsidRPr="008C1BDB">
        <w:rPr>
          <w:rFonts w:ascii="Arial" w:hAnsi="Arial" w:cs="Arial"/>
          <w:u w:val="single"/>
        </w:rPr>
        <w:t>Bioinformatics</w:t>
      </w:r>
      <w:r w:rsidRPr="008C1BDB">
        <w:rPr>
          <w:rFonts w:ascii="Arial" w:hAnsi="Arial" w:cs="Arial"/>
        </w:rPr>
        <w:t xml:space="preserve"> </w:t>
      </w:r>
      <w:r w:rsidRPr="008C1BDB">
        <w:rPr>
          <w:rFonts w:ascii="Arial" w:hAnsi="Arial" w:cs="Arial"/>
          <w:b/>
        </w:rPr>
        <w:t>26</w:t>
      </w:r>
      <w:r w:rsidRPr="008C1BDB">
        <w:rPr>
          <w:rFonts w:ascii="Arial" w:hAnsi="Arial" w:cs="Arial"/>
        </w:rPr>
        <w:t>(7): 979-981.</w:t>
      </w:r>
    </w:p>
    <w:p w14:paraId="5420509F" w14:textId="77777777" w:rsidR="002450E5" w:rsidRPr="008C1BDB" w:rsidRDefault="002450E5" w:rsidP="002450E5">
      <w:pPr>
        <w:pStyle w:val="EndNoteBibliography"/>
        <w:rPr>
          <w:rFonts w:ascii="Arial" w:hAnsi="Arial" w:cs="Arial"/>
        </w:rPr>
      </w:pPr>
      <w:r w:rsidRPr="008C1BDB">
        <w:rPr>
          <w:rFonts w:ascii="Arial" w:hAnsi="Arial" w:cs="Arial"/>
        </w:rPr>
        <w:t xml:space="preserve">Pedras, M. S. C. and P. W. Ahiahonu (2005). "Metabolism and detoxification of phytoalexins and analogs by phytopathogenic fungi."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66</w:t>
      </w:r>
      <w:r w:rsidRPr="008C1BDB">
        <w:rPr>
          <w:rFonts w:ascii="Arial" w:hAnsi="Arial" w:cs="Arial"/>
        </w:rPr>
        <w:t>(4): 391-411.</w:t>
      </w:r>
    </w:p>
    <w:p w14:paraId="444B3300" w14:textId="77777777" w:rsidR="002450E5" w:rsidRPr="008C1BDB" w:rsidRDefault="002450E5" w:rsidP="002450E5">
      <w:pPr>
        <w:pStyle w:val="EndNoteBibliography"/>
        <w:rPr>
          <w:rFonts w:ascii="Arial" w:hAnsi="Arial" w:cs="Arial"/>
        </w:rPr>
      </w:pPr>
      <w:r w:rsidRPr="008C1BDB">
        <w:rPr>
          <w:rFonts w:ascii="Arial" w:hAnsi="Arial" w:cs="Arial"/>
        </w:rPr>
        <w:t xml:space="preserve">Pedras, M. S. C., S. Hossain and R. B. Snitynsky (2011). "Detoxification of cruciferous phytoalexins in Botrytis cinerea: Spontaneous dimerization of a camalexin metabolite."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72</w:t>
      </w:r>
      <w:r w:rsidRPr="008C1BDB">
        <w:rPr>
          <w:rFonts w:ascii="Arial" w:hAnsi="Arial" w:cs="Arial"/>
        </w:rPr>
        <w:t>(2): 199-206.</w:t>
      </w:r>
    </w:p>
    <w:p w14:paraId="2FBEC955" w14:textId="77777777" w:rsidR="002450E5" w:rsidRPr="008C1BDB" w:rsidRDefault="002450E5" w:rsidP="002450E5">
      <w:pPr>
        <w:pStyle w:val="EndNoteBibliography"/>
        <w:rPr>
          <w:rFonts w:ascii="Arial" w:hAnsi="Arial" w:cs="Arial"/>
        </w:rPr>
      </w:pPr>
      <w:r w:rsidRPr="008C1BDB">
        <w:rPr>
          <w:rFonts w:ascii="Arial" w:hAnsi="Arial" w:cs="Arial"/>
        </w:rPr>
        <w:t xml:space="preserve">Peralta, I., D. Spooner and S. Knapp (2008). "The taxonomy of tomatoes: a revision of wild tomatoes (Solanum section Lycopersicon) and their outgroup relatives in sections Juglandifolium and Lycopersicoides." </w:t>
      </w:r>
      <w:r w:rsidRPr="008C1BDB">
        <w:rPr>
          <w:rFonts w:ascii="Arial" w:hAnsi="Arial" w:cs="Arial"/>
          <w:u w:val="single"/>
        </w:rPr>
        <w:t>Syst Bot Monogr</w:t>
      </w:r>
      <w:r w:rsidRPr="008C1BDB">
        <w:rPr>
          <w:rFonts w:ascii="Arial" w:hAnsi="Arial" w:cs="Arial"/>
        </w:rPr>
        <w:t xml:space="preserve"> </w:t>
      </w:r>
      <w:r w:rsidRPr="008C1BDB">
        <w:rPr>
          <w:rFonts w:ascii="Arial" w:hAnsi="Arial" w:cs="Arial"/>
          <w:b/>
        </w:rPr>
        <w:t>84</w:t>
      </w:r>
      <w:r w:rsidRPr="008C1BDB">
        <w:rPr>
          <w:rFonts w:ascii="Arial" w:hAnsi="Arial" w:cs="Arial"/>
        </w:rPr>
        <w:t>: 1-186.</w:t>
      </w:r>
    </w:p>
    <w:p w14:paraId="09D595B9" w14:textId="77777777" w:rsidR="002450E5" w:rsidRPr="008C1BDB" w:rsidRDefault="002450E5" w:rsidP="002450E5">
      <w:pPr>
        <w:pStyle w:val="EndNoteBibliography"/>
        <w:rPr>
          <w:rFonts w:ascii="Arial" w:hAnsi="Arial" w:cs="Arial"/>
        </w:rPr>
      </w:pPr>
      <w:r w:rsidRPr="008C1BDB">
        <w:rPr>
          <w:rFonts w:ascii="Arial" w:hAnsi="Arial" w:cs="Arial"/>
        </w:rPr>
        <w:t xml:space="preserve">Persoons, A., E. Morin, C. Delaruelle, T. Payen, F. Halkett, P. Frey, S. De Mita and S. Duplessis (2014). "Patterns of genomic variation in the poplar rust fungus Melampsora larici-populina identify pathogenesis-related factors."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0B2CA8C7" w14:textId="77777777" w:rsidR="002450E5" w:rsidRPr="008C1BDB" w:rsidRDefault="002450E5" w:rsidP="002450E5">
      <w:pPr>
        <w:pStyle w:val="EndNoteBibliography"/>
        <w:rPr>
          <w:rFonts w:ascii="Arial" w:hAnsi="Arial" w:cs="Arial"/>
        </w:rPr>
      </w:pPr>
      <w:r w:rsidRPr="008C1BDB">
        <w:rPr>
          <w:rFonts w:ascii="Arial" w:hAnsi="Arial" w:cs="Arial"/>
        </w:rPr>
        <w:t xml:space="preserve">Pieterse, C. M., D. Van der Does, C. Zamioudis, A. Leon-Reyes and S. C. Van Wees (2012). "Hormonal modulation of plant immunity." </w:t>
      </w:r>
      <w:r w:rsidRPr="008C1BDB">
        <w:rPr>
          <w:rFonts w:ascii="Arial" w:hAnsi="Arial" w:cs="Arial"/>
          <w:u w:val="single"/>
        </w:rPr>
        <w:t>Annual review of cell and developmental biology</w:t>
      </w:r>
      <w:r w:rsidRPr="008C1BDB">
        <w:rPr>
          <w:rFonts w:ascii="Arial" w:hAnsi="Arial" w:cs="Arial"/>
        </w:rPr>
        <w:t xml:space="preserve"> </w:t>
      </w:r>
      <w:r w:rsidRPr="008C1BDB">
        <w:rPr>
          <w:rFonts w:ascii="Arial" w:hAnsi="Arial" w:cs="Arial"/>
          <w:b/>
        </w:rPr>
        <w:t>28</w:t>
      </w:r>
      <w:r w:rsidRPr="008C1BDB">
        <w:rPr>
          <w:rFonts w:ascii="Arial" w:hAnsi="Arial" w:cs="Arial"/>
        </w:rPr>
        <w:t>: 489-521.</w:t>
      </w:r>
    </w:p>
    <w:p w14:paraId="3798F1A8" w14:textId="77777777" w:rsidR="002450E5" w:rsidRPr="008C1BDB" w:rsidRDefault="002450E5" w:rsidP="002450E5">
      <w:pPr>
        <w:pStyle w:val="EndNoteBibliography"/>
        <w:rPr>
          <w:rFonts w:ascii="Arial" w:hAnsi="Arial" w:cs="Arial"/>
        </w:rPr>
      </w:pPr>
      <w:r w:rsidRPr="008C1BDB">
        <w:rPr>
          <w:rFonts w:ascii="Arial" w:hAnsi="Arial" w:cs="Arial"/>
        </w:rPr>
        <w:t xml:space="preserve">Poland, J. A., P. J. Balint-Kurti, R. J. Wisser, R. C. Pratt and R. J. Nelson (2009). "Shades of gray: the world of quantitative disease resistance." </w:t>
      </w:r>
      <w:r w:rsidRPr="008C1BDB">
        <w:rPr>
          <w:rFonts w:ascii="Arial" w:hAnsi="Arial" w:cs="Arial"/>
          <w:u w:val="single"/>
        </w:rPr>
        <w:t>Trends in plant science</w:t>
      </w:r>
      <w:r w:rsidRPr="008C1BDB">
        <w:rPr>
          <w:rFonts w:ascii="Arial" w:hAnsi="Arial" w:cs="Arial"/>
        </w:rPr>
        <w:t xml:space="preserve"> </w:t>
      </w:r>
      <w:r w:rsidRPr="008C1BDB">
        <w:rPr>
          <w:rFonts w:ascii="Arial" w:hAnsi="Arial" w:cs="Arial"/>
          <w:b/>
        </w:rPr>
        <w:t>14</w:t>
      </w:r>
      <w:r w:rsidRPr="008C1BDB">
        <w:rPr>
          <w:rFonts w:ascii="Arial" w:hAnsi="Arial" w:cs="Arial"/>
        </w:rPr>
        <w:t>(1): 21-29.</w:t>
      </w:r>
    </w:p>
    <w:p w14:paraId="5B312974" w14:textId="77777777" w:rsidR="002450E5" w:rsidRPr="008C1BDB" w:rsidRDefault="002450E5" w:rsidP="002450E5">
      <w:pPr>
        <w:pStyle w:val="EndNoteBibliography"/>
        <w:rPr>
          <w:rFonts w:ascii="Arial" w:hAnsi="Arial" w:cs="Arial"/>
        </w:rPr>
      </w:pPr>
      <w:r w:rsidRPr="008C1BDB">
        <w:rPr>
          <w:rFonts w:ascii="Arial" w:hAnsi="Arial" w:cs="Arial"/>
        </w:rPr>
        <w:t xml:space="preserve">Power, R. A., J. Parkhill and T. de Oliveira (2017). "Microbial genome-wide association studies: lessons from human GWAS." </w:t>
      </w:r>
      <w:r w:rsidRPr="008C1BDB">
        <w:rPr>
          <w:rFonts w:ascii="Arial" w:hAnsi="Arial" w:cs="Arial"/>
          <w:u w:val="single"/>
        </w:rPr>
        <w:t>Nature Reviews Genetics</w:t>
      </w:r>
      <w:r w:rsidRPr="008C1BDB">
        <w:rPr>
          <w:rFonts w:ascii="Arial" w:hAnsi="Arial" w:cs="Arial"/>
        </w:rPr>
        <w:t xml:space="preserve"> </w:t>
      </w:r>
      <w:r w:rsidRPr="008C1BDB">
        <w:rPr>
          <w:rFonts w:ascii="Arial" w:hAnsi="Arial" w:cs="Arial"/>
          <w:b/>
        </w:rPr>
        <w:t>18</w:t>
      </w:r>
      <w:r w:rsidRPr="008C1BDB">
        <w:rPr>
          <w:rFonts w:ascii="Arial" w:hAnsi="Arial" w:cs="Arial"/>
        </w:rPr>
        <w:t>(1): 41-50.</w:t>
      </w:r>
    </w:p>
    <w:p w14:paraId="6F847673"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Quidde, T., P. Büttner and P. Tudzynski (1999). "Evidence for three different specific saponin-detoxifying activities in Botrytis cinerea and cloning and functional analysis of a gene coding for a putative avenacinase."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105</w:t>
      </w:r>
      <w:r w:rsidRPr="008C1BDB">
        <w:rPr>
          <w:rFonts w:ascii="Arial" w:hAnsi="Arial" w:cs="Arial"/>
        </w:rPr>
        <w:t>(3): 273-283.</w:t>
      </w:r>
    </w:p>
    <w:p w14:paraId="53F7DBFC" w14:textId="77777777" w:rsidR="002450E5" w:rsidRPr="008C1BDB" w:rsidRDefault="002450E5" w:rsidP="002450E5">
      <w:pPr>
        <w:pStyle w:val="EndNoteBibliography"/>
        <w:rPr>
          <w:rFonts w:ascii="Arial" w:hAnsi="Arial" w:cs="Arial"/>
        </w:rPr>
      </w:pPr>
      <w:r w:rsidRPr="008C1BDB">
        <w:rPr>
          <w:rFonts w:ascii="Arial" w:hAnsi="Arial" w:cs="Arial"/>
        </w:rPr>
        <w:t xml:space="preserve">Quidde, T., A. Osbourn and P. Tudzynski (1998). "Detoxification of α-tomatine by Botrytis cinerea." </w:t>
      </w:r>
      <w:r w:rsidRPr="008C1BDB">
        <w:rPr>
          <w:rFonts w:ascii="Arial" w:hAnsi="Arial" w:cs="Arial"/>
          <w:u w:val="single"/>
        </w:rPr>
        <w:t>Physiological and Molecular Plant Pathology</w:t>
      </w:r>
      <w:r w:rsidRPr="008C1BDB">
        <w:rPr>
          <w:rFonts w:ascii="Arial" w:hAnsi="Arial" w:cs="Arial"/>
        </w:rPr>
        <w:t xml:space="preserve"> </w:t>
      </w:r>
      <w:r w:rsidRPr="008C1BDB">
        <w:rPr>
          <w:rFonts w:ascii="Arial" w:hAnsi="Arial" w:cs="Arial"/>
          <w:b/>
        </w:rPr>
        <w:t>52</w:t>
      </w:r>
      <w:r w:rsidRPr="008C1BDB">
        <w:rPr>
          <w:rFonts w:ascii="Arial" w:hAnsi="Arial" w:cs="Arial"/>
        </w:rPr>
        <w:t>(3): 151-165.</w:t>
      </w:r>
    </w:p>
    <w:p w14:paraId="5DBE572F" w14:textId="77777777" w:rsidR="002450E5" w:rsidRPr="008C1BDB" w:rsidRDefault="002450E5" w:rsidP="002450E5">
      <w:pPr>
        <w:pStyle w:val="EndNoteBibliography"/>
        <w:rPr>
          <w:rFonts w:ascii="Arial" w:hAnsi="Arial" w:cs="Arial"/>
        </w:rPr>
      </w:pPr>
      <w:r w:rsidRPr="008C1BDB">
        <w:rPr>
          <w:rFonts w:ascii="Arial" w:hAnsi="Arial" w:cs="Arial"/>
        </w:rPr>
        <w:t xml:space="preserve">R Development Core Team (2008). "R: A language and environment for statistical computing." </w:t>
      </w:r>
      <w:r w:rsidRPr="008C1BDB">
        <w:rPr>
          <w:rFonts w:ascii="Arial" w:hAnsi="Arial" w:cs="Arial"/>
          <w:u w:val="single"/>
        </w:rPr>
        <w:t>R Foundation for Statistical Computing,Vienna, Austria. ISBN 3-900051-07-0</w:t>
      </w:r>
      <w:r w:rsidRPr="008C1BDB">
        <w:rPr>
          <w:rFonts w:ascii="Arial" w:hAnsi="Arial" w:cs="Arial"/>
        </w:rPr>
        <w:t>.</w:t>
      </w:r>
    </w:p>
    <w:p w14:paraId="75FCE073" w14:textId="77777777" w:rsidR="002450E5" w:rsidRPr="008C1BDB" w:rsidRDefault="002450E5" w:rsidP="002450E5">
      <w:pPr>
        <w:pStyle w:val="EndNoteBibliography"/>
        <w:rPr>
          <w:rFonts w:ascii="Arial" w:hAnsi="Arial" w:cs="Arial"/>
        </w:rPr>
      </w:pPr>
      <w:r w:rsidRPr="008C1BDB">
        <w:rPr>
          <w:rFonts w:ascii="Arial" w:hAnsi="Arial" w:cs="Arial"/>
        </w:rPr>
        <w:t xml:space="preserve">Romanazzi, G. and S. Droby (2016). Control Strategies for Postharvest Grey Mould on Fruit Crops. </w:t>
      </w:r>
      <w:r w:rsidRPr="008C1BDB">
        <w:rPr>
          <w:rFonts w:ascii="Arial" w:hAnsi="Arial" w:cs="Arial"/>
          <w:u w:val="single"/>
        </w:rPr>
        <w:t>Botrytis–the Fungus, the Pathogen and its Management in Agricultural Systems</w:t>
      </w:r>
      <w:r w:rsidRPr="008C1BDB">
        <w:rPr>
          <w:rFonts w:ascii="Arial" w:hAnsi="Arial" w:cs="Arial"/>
        </w:rPr>
        <w:t>, Springer</w:t>
      </w:r>
      <w:r w:rsidRPr="008C1BDB">
        <w:rPr>
          <w:rFonts w:ascii="Arial" w:hAnsi="Arial" w:cs="Arial"/>
          <w:b/>
        </w:rPr>
        <w:t xml:space="preserve">: </w:t>
      </w:r>
      <w:r w:rsidRPr="008C1BDB">
        <w:rPr>
          <w:rFonts w:ascii="Arial" w:hAnsi="Arial" w:cs="Arial"/>
        </w:rPr>
        <w:t>217-228.</w:t>
      </w:r>
    </w:p>
    <w:p w14:paraId="075E9EE3" w14:textId="77777777" w:rsidR="002450E5" w:rsidRPr="008C1BDB" w:rsidRDefault="002450E5" w:rsidP="002450E5">
      <w:pPr>
        <w:pStyle w:val="EndNoteBibliography"/>
        <w:rPr>
          <w:rFonts w:ascii="Arial" w:hAnsi="Arial" w:cs="Arial"/>
        </w:rPr>
      </w:pPr>
      <w:r w:rsidRPr="008C1BDB">
        <w:rPr>
          <w:rFonts w:ascii="Arial" w:hAnsi="Arial" w:cs="Arial"/>
        </w:rPr>
        <w:t xml:space="preserve">Rosenthal, J. P. and R. Dirzo (1997). "Effects of life history, domestication and agronomic selection on plant defence against insects: evidence from maizes and wild relatives." </w:t>
      </w:r>
      <w:r w:rsidRPr="008C1BDB">
        <w:rPr>
          <w:rFonts w:ascii="Arial" w:hAnsi="Arial" w:cs="Arial"/>
          <w:u w:val="single"/>
        </w:rPr>
        <w:t>Evolutionary Ecology</w:t>
      </w:r>
      <w:r w:rsidRPr="008C1BDB">
        <w:rPr>
          <w:rFonts w:ascii="Arial" w:hAnsi="Arial" w:cs="Arial"/>
        </w:rPr>
        <w:t xml:space="preserve"> </w:t>
      </w:r>
      <w:r w:rsidRPr="008C1BDB">
        <w:rPr>
          <w:rFonts w:ascii="Arial" w:hAnsi="Arial" w:cs="Arial"/>
          <w:b/>
        </w:rPr>
        <w:t>11</w:t>
      </w:r>
      <w:r w:rsidRPr="008C1BDB">
        <w:rPr>
          <w:rFonts w:ascii="Arial" w:hAnsi="Arial" w:cs="Arial"/>
        </w:rPr>
        <w:t>(3): 337-355.</w:t>
      </w:r>
    </w:p>
    <w:p w14:paraId="6E0D31B3" w14:textId="77777777" w:rsidR="002450E5" w:rsidRPr="008C1BDB" w:rsidRDefault="002450E5" w:rsidP="002450E5">
      <w:pPr>
        <w:pStyle w:val="EndNoteBibliography"/>
        <w:rPr>
          <w:rFonts w:ascii="Arial" w:hAnsi="Arial" w:cs="Arial"/>
        </w:rPr>
      </w:pPr>
      <w:r w:rsidRPr="008C1BDB">
        <w:rPr>
          <w:rFonts w:ascii="Arial" w:hAnsi="Arial" w:cs="Arial"/>
        </w:rPr>
        <w:t xml:space="preserve">Rowe, H. C. and D. J. Kliebenstein (2007). "Elevated genetic variation within virulence-associated Botrytis cinerea polygalacturonase loci."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20</w:t>
      </w:r>
      <w:r w:rsidRPr="008C1BDB">
        <w:rPr>
          <w:rFonts w:ascii="Arial" w:hAnsi="Arial" w:cs="Arial"/>
        </w:rPr>
        <w:t>(9): 1126-1137.</w:t>
      </w:r>
    </w:p>
    <w:p w14:paraId="44F4FBC2" w14:textId="77777777" w:rsidR="002450E5" w:rsidRPr="008C1BDB" w:rsidRDefault="002450E5" w:rsidP="002450E5">
      <w:pPr>
        <w:pStyle w:val="EndNoteBibliography"/>
        <w:rPr>
          <w:rFonts w:ascii="Arial" w:hAnsi="Arial" w:cs="Arial"/>
        </w:rPr>
      </w:pPr>
      <w:r w:rsidRPr="008C1BDB">
        <w:rPr>
          <w:rFonts w:ascii="Arial" w:hAnsi="Arial" w:cs="Arial"/>
        </w:rPr>
        <w:t xml:space="preserve">Rowe, H. C. and D. J. Kliebenstein (2008). "Complex genetics control natural variation in Arabidopsis thaliana resistance to Botrytis cinerea."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180</w:t>
      </w:r>
      <w:r w:rsidRPr="008C1BDB">
        <w:rPr>
          <w:rFonts w:ascii="Arial" w:hAnsi="Arial" w:cs="Arial"/>
        </w:rPr>
        <w:t>(4): 2237-2250.</w:t>
      </w:r>
    </w:p>
    <w:p w14:paraId="33C9EF53" w14:textId="77777777" w:rsidR="002450E5" w:rsidRPr="008C1BDB" w:rsidRDefault="002450E5" w:rsidP="002450E5">
      <w:pPr>
        <w:pStyle w:val="EndNoteBibliography"/>
        <w:rPr>
          <w:rFonts w:ascii="Arial" w:hAnsi="Arial" w:cs="Arial"/>
        </w:rPr>
      </w:pPr>
      <w:r w:rsidRPr="008C1BDB">
        <w:rPr>
          <w:rFonts w:ascii="Arial" w:hAnsi="Arial" w:cs="Arial"/>
        </w:rPr>
        <w:t xml:space="preserve">Samuel, S., T. Veloukas, A. Papavasileiou and G. S. Karaoglanidis (2012). "Differences in frequency of transposable elements presence in Botrytis cinerea populations from several hosts in Greece." </w:t>
      </w:r>
      <w:r w:rsidRPr="008C1BDB">
        <w:rPr>
          <w:rFonts w:ascii="Arial" w:hAnsi="Arial" w:cs="Arial"/>
          <w:u w:val="single"/>
        </w:rPr>
        <w:t>Plant disease</w:t>
      </w:r>
      <w:r w:rsidRPr="008C1BDB">
        <w:rPr>
          <w:rFonts w:ascii="Arial" w:hAnsi="Arial" w:cs="Arial"/>
        </w:rPr>
        <w:t xml:space="preserve"> </w:t>
      </w:r>
      <w:r w:rsidRPr="008C1BDB">
        <w:rPr>
          <w:rFonts w:ascii="Arial" w:hAnsi="Arial" w:cs="Arial"/>
          <w:b/>
        </w:rPr>
        <w:t>96</w:t>
      </w:r>
      <w:r w:rsidRPr="008C1BDB">
        <w:rPr>
          <w:rFonts w:ascii="Arial" w:hAnsi="Arial" w:cs="Arial"/>
        </w:rPr>
        <w:t>(9): 1286-1290.</w:t>
      </w:r>
    </w:p>
    <w:p w14:paraId="25C8415E" w14:textId="77777777" w:rsidR="002450E5" w:rsidRPr="008C1BDB" w:rsidRDefault="002450E5" w:rsidP="002450E5">
      <w:pPr>
        <w:pStyle w:val="EndNoteBibliography"/>
        <w:rPr>
          <w:rFonts w:ascii="Arial" w:hAnsi="Arial" w:cs="Arial"/>
        </w:rPr>
      </w:pPr>
      <w:r w:rsidRPr="008C1BDB">
        <w:rPr>
          <w:rFonts w:ascii="Arial" w:hAnsi="Arial" w:cs="Arial"/>
        </w:rPr>
        <w:t xml:space="preserve">Sauerbrunn, N. and N. L. Schlaich (2004). "PCC1: a merging point for pathogen defence and circadian signalling in Arabidopsis." </w:t>
      </w:r>
      <w:r w:rsidRPr="008C1BDB">
        <w:rPr>
          <w:rFonts w:ascii="Arial" w:hAnsi="Arial" w:cs="Arial"/>
          <w:u w:val="single"/>
        </w:rPr>
        <w:t>Planta</w:t>
      </w:r>
      <w:r w:rsidRPr="008C1BDB">
        <w:rPr>
          <w:rFonts w:ascii="Arial" w:hAnsi="Arial" w:cs="Arial"/>
        </w:rPr>
        <w:t xml:space="preserve"> </w:t>
      </w:r>
      <w:r w:rsidRPr="008C1BDB">
        <w:rPr>
          <w:rFonts w:ascii="Arial" w:hAnsi="Arial" w:cs="Arial"/>
          <w:b/>
        </w:rPr>
        <w:t>218</w:t>
      </w:r>
      <w:r w:rsidRPr="008C1BDB">
        <w:rPr>
          <w:rFonts w:ascii="Arial" w:hAnsi="Arial" w:cs="Arial"/>
        </w:rPr>
        <w:t>(4): 552-561.</w:t>
      </w:r>
    </w:p>
    <w:p w14:paraId="2F7902C6" w14:textId="77777777" w:rsidR="002450E5" w:rsidRPr="008C1BDB" w:rsidRDefault="002450E5" w:rsidP="002450E5">
      <w:pPr>
        <w:pStyle w:val="EndNoteBibliography"/>
        <w:rPr>
          <w:rFonts w:ascii="Arial" w:hAnsi="Arial" w:cs="Arial"/>
        </w:rPr>
      </w:pPr>
      <w:r w:rsidRPr="008C1BDB">
        <w:rPr>
          <w:rFonts w:ascii="Arial" w:hAnsi="Arial" w:cs="Arial"/>
        </w:rPr>
        <w:t xml:space="preserve">Schumacher, J., J.-M. Pradier, A. Simon, S. Traeger, J. Moraga, I. G. Collado, M. Viaud and B. Tudzynski (2012). "Natural variation in the VELVET gene bcvel1 affects virulence and light-dependent differentiation in Botrytis cinerea."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7</w:t>
      </w:r>
      <w:r w:rsidRPr="008C1BDB">
        <w:rPr>
          <w:rFonts w:ascii="Arial" w:hAnsi="Arial" w:cs="Arial"/>
        </w:rPr>
        <w:t>(10): e47840.</w:t>
      </w:r>
    </w:p>
    <w:p w14:paraId="62CEC622" w14:textId="77777777" w:rsidR="002450E5" w:rsidRPr="008C1BDB" w:rsidRDefault="002450E5" w:rsidP="002450E5">
      <w:pPr>
        <w:pStyle w:val="EndNoteBibliography"/>
        <w:rPr>
          <w:rFonts w:ascii="Arial" w:hAnsi="Arial" w:cs="Arial"/>
        </w:rPr>
      </w:pPr>
      <w:r w:rsidRPr="008C1BDB">
        <w:rPr>
          <w:rFonts w:ascii="Arial" w:hAnsi="Arial" w:cs="Arial"/>
        </w:rPr>
        <w:t xml:space="preserve">Shen, X., M. Alam, F. Fikse and L. Rönnegård (2013). "A novel generalized ridge regression method for quantitative genetics."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193</w:t>
      </w:r>
      <w:r w:rsidRPr="008C1BDB">
        <w:rPr>
          <w:rFonts w:ascii="Arial" w:hAnsi="Arial" w:cs="Arial"/>
        </w:rPr>
        <w:t>(4): 1255-1268.</w:t>
      </w:r>
    </w:p>
    <w:p w14:paraId="47AF3B95" w14:textId="77777777" w:rsidR="002450E5" w:rsidRPr="008C1BDB" w:rsidRDefault="002450E5" w:rsidP="002450E5">
      <w:pPr>
        <w:pStyle w:val="EndNoteBibliography"/>
        <w:rPr>
          <w:rFonts w:ascii="Arial" w:hAnsi="Arial" w:cs="Arial"/>
        </w:rPr>
      </w:pPr>
      <w:r w:rsidRPr="008C1BDB">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18</w:t>
      </w:r>
      <w:r w:rsidRPr="008C1BDB">
        <w:rPr>
          <w:rFonts w:ascii="Arial" w:hAnsi="Arial" w:cs="Arial"/>
        </w:rPr>
        <w:t>(6): 602-612.</w:t>
      </w:r>
    </w:p>
    <w:p w14:paraId="1D0781EC" w14:textId="77777777" w:rsidR="002450E5" w:rsidRPr="008C1BDB" w:rsidRDefault="002450E5" w:rsidP="002450E5">
      <w:pPr>
        <w:pStyle w:val="EndNoteBibliography"/>
        <w:rPr>
          <w:rFonts w:ascii="Arial" w:hAnsi="Arial" w:cs="Arial"/>
        </w:rPr>
      </w:pPr>
      <w:r w:rsidRPr="008C1BDB">
        <w:rPr>
          <w:rFonts w:ascii="Arial" w:hAnsi="Arial" w:cs="Arial"/>
        </w:rPr>
        <w:t xml:space="preserve">Sim, S.-C., G. Durstewitz, J. Plieske, R. Wieseke, M. W. Ganal, A. Van Deynze, J. P. Hamilton, C. R. Buell, M. Causse and S. Wijeratne (2012). "Development of a large SNP genotyping array and generation of high-density genetic maps in tomato."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7</w:t>
      </w:r>
      <w:r w:rsidRPr="008C1BDB">
        <w:rPr>
          <w:rFonts w:ascii="Arial" w:hAnsi="Arial" w:cs="Arial"/>
        </w:rPr>
        <w:t>(7): e40563.</w:t>
      </w:r>
    </w:p>
    <w:p w14:paraId="33157513" w14:textId="77777777" w:rsidR="002450E5" w:rsidRPr="008C1BDB" w:rsidRDefault="002450E5" w:rsidP="002450E5">
      <w:pPr>
        <w:pStyle w:val="EndNoteBibliography"/>
        <w:rPr>
          <w:rFonts w:ascii="Arial" w:hAnsi="Arial" w:cs="Arial"/>
        </w:rPr>
      </w:pPr>
      <w:r w:rsidRPr="008C1BDB">
        <w:rPr>
          <w:rFonts w:ascii="Arial" w:hAnsi="Arial" w:cs="Arial"/>
        </w:rPr>
        <w:t>Smale, M. (1996). "Understanding global trends in the use of wheat diversity and international flows of wheat genetic resources."</w:t>
      </w:r>
    </w:p>
    <w:p w14:paraId="178FF8F0" w14:textId="77777777" w:rsidR="002450E5" w:rsidRPr="008C1BDB" w:rsidRDefault="002450E5" w:rsidP="002450E5">
      <w:pPr>
        <w:pStyle w:val="EndNoteBibliography"/>
        <w:rPr>
          <w:rFonts w:ascii="Arial" w:hAnsi="Arial" w:cs="Arial"/>
        </w:rPr>
      </w:pPr>
      <w:r w:rsidRPr="008C1BDB">
        <w:rPr>
          <w:rFonts w:ascii="Arial" w:hAnsi="Arial" w:cs="Arial"/>
        </w:rPr>
        <w:t xml:space="preserve">Staats, M. and J. A. van Kan (2012). "Genome update of Botrytis cinerea strains B05. 10 and T4." </w:t>
      </w:r>
      <w:r w:rsidRPr="008C1BDB">
        <w:rPr>
          <w:rFonts w:ascii="Arial" w:hAnsi="Arial" w:cs="Arial"/>
          <w:u w:val="single"/>
        </w:rPr>
        <w:t>Eukaryotic cell</w:t>
      </w:r>
      <w:r w:rsidRPr="008C1BDB">
        <w:rPr>
          <w:rFonts w:ascii="Arial" w:hAnsi="Arial" w:cs="Arial"/>
        </w:rPr>
        <w:t xml:space="preserve"> </w:t>
      </w:r>
      <w:r w:rsidRPr="008C1BDB">
        <w:rPr>
          <w:rFonts w:ascii="Arial" w:hAnsi="Arial" w:cs="Arial"/>
          <w:b/>
        </w:rPr>
        <w:t>11</w:t>
      </w:r>
      <w:r w:rsidRPr="008C1BDB">
        <w:rPr>
          <w:rFonts w:ascii="Arial" w:hAnsi="Arial" w:cs="Arial"/>
        </w:rPr>
        <w:t>(11): 1413-1414.</w:t>
      </w:r>
    </w:p>
    <w:p w14:paraId="2124928B" w14:textId="77777777" w:rsidR="002450E5" w:rsidRPr="008C1BDB" w:rsidRDefault="002450E5" w:rsidP="002450E5">
      <w:pPr>
        <w:pStyle w:val="EndNoteBibliography"/>
        <w:rPr>
          <w:rFonts w:ascii="Arial" w:hAnsi="Arial" w:cs="Arial"/>
        </w:rPr>
      </w:pPr>
      <w:r w:rsidRPr="008C1BDB">
        <w:rPr>
          <w:rFonts w:ascii="Arial" w:hAnsi="Arial" w:cs="Arial"/>
        </w:rPr>
        <w:t>Stefanato, F. L., E. Abou</w:t>
      </w:r>
      <w:r w:rsidRPr="008C1BDB">
        <w:rPr>
          <w:rFonts w:ascii="Cambria Math" w:hAnsi="Cambria Math" w:cs="Cambria Math"/>
        </w:rPr>
        <w:t>‐</w:t>
      </w:r>
      <w:r w:rsidRPr="008C1BDB">
        <w:rPr>
          <w:rFonts w:ascii="Arial" w:hAnsi="Arial" w:cs="Arial"/>
        </w:rPr>
        <w:t xml:space="preserve">Mansour, A. Buchala, M. Kretschmer, A. Mosbach, M. Hahn, C. G. Bochet, J. P. Métraux and H. j. Schoonbeek (2009). "The ABC transporter BcatrB from Botrytis cinerea exports camalexin and is a virulence factor on Arabidopsis thaliana."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58</w:t>
      </w:r>
      <w:r w:rsidRPr="008C1BDB">
        <w:rPr>
          <w:rFonts w:ascii="Arial" w:hAnsi="Arial" w:cs="Arial"/>
        </w:rPr>
        <w:t>(3): 499-510.</w:t>
      </w:r>
    </w:p>
    <w:p w14:paraId="683D7D56" w14:textId="77777777" w:rsidR="002450E5" w:rsidRPr="008C1BDB" w:rsidRDefault="002450E5" w:rsidP="002450E5">
      <w:pPr>
        <w:pStyle w:val="EndNoteBibliography"/>
        <w:rPr>
          <w:rFonts w:ascii="Arial" w:hAnsi="Arial" w:cs="Arial"/>
        </w:rPr>
      </w:pPr>
      <w:r w:rsidRPr="008C1BDB">
        <w:rPr>
          <w:rFonts w:ascii="Arial" w:hAnsi="Arial" w:cs="Arial"/>
        </w:rPr>
        <w:t xml:space="preserve">Stukenbrock, E. H. and B. A. McDonald (2008). "The origins of plant pathogens in agro-ecosystems." </w:t>
      </w:r>
      <w:r w:rsidRPr="008C1BDB">
        <w:rPr>
          <w:rFonts w:ascii="Arial" w:hAnsi="Arial" w:cs="Arial"/>
          <w:u w:val="single"/>
        </w:rPr>
        <w:t>Annu. Rev. Phytopathol.</w:t>
      </w:r>
      <w:r w:rsidRPr="008C1BDB">
        <w:rPr>
          <w:rFonts w:ascii="Arial" w:hAnsi="Arial" w:cs="Arial"/>
        </w:rPr>
        <w:t xml:space="preserve"> </w:t>
      </w:r>
      <w:r w:rsidRPr="008C1BDB">
        <w:rPr>
          <w:rFonts w:ascii="Arial" w:hAnsi="Arial" w:cs="Arial"/>
          <w:b/>
        </w:rPr>
        <w:t>46</w:t>
      </w:r>
      <w:r w:rsidRPr="008C1BDB">
        <w:rPr>
          <w:rFonts w:ascii="Arial" w:hAnsi="Arial" w:cs="Arial"/>
        </w:rPr>
        <w:t>: 75-100.</w:t>
      </w:r>
    </w:p>
    <w:p w14:paraId="56008F0C" w14:textId="77777777" w:rsidR="002450E5" w:rsidRPr="008C1BDB" w:rsidRDefault="002450E5" w:rsidP="002450E5">
      <w:pPr>
        <w:pStyle w:val="EndNoteBibliography"/>
        <w:rPr>
          <w:rFonts w:ascii="Arial" w:hAnsi="Arial" w:cs="Arial"/>
        </w:rPr>
      </w:pPr>
      <w:r w:rsidRPr="008C1BDB">
        <w:rPr>
          <w:rFonts w:ascii="Arial" w:hAnsi="Arial" w:cs="Arial"/>
        </w:rPr>
        <w:t xml:space="preserve">Talas, F., R. Kalih, T. Miedaner and B. A. McDonald (2016). "Genome-wide association study identifies novel candidate genes for aggressiveness, deoxynivalenol production, and azole sensitivity in natural field populations of Fusarium graminearum."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29</w:t>
      </w:r>
      <w:r w:rsidRPr="008C1BDB">
        <w:rPr>
          <w:rFonts w:ascii="Arial" w:hAnsi="Arial" w:cs="Arial"/>
        </w:rPr>
        <w:t>(5): 417-430.</w:t>
      </w:r>
    </w:p>
    <w:p w14:paraId="21E90D61" w14:textId="77777777" w:rsidR="002450E5" w:rsidRPr="008C1BDB" w:rsidRDefault="002450E5" w:rsidP="002450E5">
      <w:pPr>
        <w:pStyle w:val="EndNoteBibliography"/>
        <w:rPr>
          <w:rFonts w:ascii="Arial" w:hAnsi="Arial" w:cs="Arial"/>
        </w:rPr>
      </w:pPr>
      <w:r w:rsidRPr="008C1BDB">
        <w:rPr>
          <w:rFonts w:ascii="Arial" w:hAnsi="Arial" w:cs="Arial"/>
        </w:rPr>
        <w:t xml:space="preserve">Tanksley, S. D. (2004). "The genetic, developmental, and molecular bases of fruit size and shape variation in tomato." </w:t>
      </w:r>
      <w:r w:rsidRPr="008C1BDB">
        <w:rPr>
          <w:rFonts w:ascii="Arial" w:hAnsi="Arial" w:cs="Arial"/>
          <w:u w:val="single"/>
        </w:rPr>
        <w:t>The plant cell</w:t>
      </w:r>
      <w:r w:rsidRPr="008C1BDB">
        <w:rPr>
          <w:rFonts w:ascii="Arial" w:hAnsi="Arial" w:cs="Arial"/>
        </w:rPr>
        <w:t xml:space="preserve"> </w:t>
      </w:r>
      <w:r w:rsidRPr="008C1BDB">
        <w:rPr>
          <w:rFonts w:ascii="Arial" w:hAnsi="Arial" w:cs="Arial"/>
          <w:b/>
        </w:rPr>
        <w:t>16</w:t>
      </w:r>
      <w:r w:rsidRPr="008C1BDB">
        <w:rPr>
          <w:rFonts w:ascii="Arial" w:hAnsi="Arial" w:cs="Arial"/>
        </w:rPr>
        <w:t>(suppl 1): S181-S189.</w:t>
      </w:r>
    </w:p>
    <w:p w14:paraId="431E00BC"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Tanksley, S. D. and S. R. McCouch (1997). "Seed banks and molecular maps: unlocking genetic potential from the wild." </w:t>
      </w:r>
      <w:r w:rsidRPr="008C1BDB">
        <w:rPr>
          <w:rFonts w:ascii="Arial" w:hAnsi="Arial" w:cs="Arial"/>
          <w:u w:val="single"/>
        </w:rPr>
        <w:t>Science</w:t>
      </w:r>
      <w:r w:rsidRPr="008C1BDB">
        <w:rPr>
          <w:rFonts w:ascii="Arial" w:hAnsi="Arial" w:cs="Arial"/>
        </w:rPr>
        <w:t xml:space="preserve"> </w:t>
      </w:r>
      <w:r w:rsidRPr="008C1BDB">
        <w:rPr>
          <w:rFonts w:ascii="Arial" w:hAnsi="Arial" w:cs="Arial"/>
          <w:b/>
        </w:rPr>
        <w:t>277</w:t>
      </w:r>
      <w:r w:rsidRPr="008C1BDB">
        <w:rPr>
          <w:rFonts w:ascii="Arial" w:hAnsi="Arial" w:cs="Arial"/>
        </w:rPr>
        <w:t>(5329): 1063-1066.</w:t>
      </w:r>
    </w:p>
    <w:p w14:paraId="6A14AB3F" w14:textId="77777777" w:rsidR="002450E5" w:rsidRPr="008C1BDB" w:rsidRDefault="002450E5" w:rsidP="002450E5">
      <w:pPr>
        <w:pStyle w:val="EndNoteBibliography"/>
        <w:rPr>
          <w:rFonts w:ascii="Arial" w:hAnsi="Arial" w:cs="Arial"/>
        </w:rPr>
      </w:pPr>
      <w:r w:rsidRPr="008C1BDB">
        <w:rPr>
          <w:rFonts w:ascii="Arial" w:hAnsi="Arial" w:cs="Arial"/>
        </w:rPr>
        <w:t xml:space="preserve">ten Have, A., W. Mulder, J. Visser and J. A. van Kan (1998). "The endopolygalacturonase gene Bcpg1 is required for full virulence of Botrytis cinerea."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11</w:t>
      </w:r>
      <w:r w:rsidRPr="008C1BDB">
        <w:rPr>
          <w:rFonts w:ascii="Arial" w:hAnsi="Arial" w:cs="Arial"/>
        </w:rPr>
        <w:t>(10): 1009-1016.</w:t>
      </w:r>
    </w:p>
    <w:p w14:paraId="4879BCAA" w14:textId="77777777" w:rsidR="002450E5" w:rsidRPr="008C1BDB" w:rsidRDefault="002450E5" w:rsidP="002450E5">
      <w:pPr>
        <w:pStyle w:val="EndNoteBibliography"/>
        <w:rPr>
          <w:rFonts w:ascii="Arial" w:hAnsi="Arial" w:cs="Arial"/>
        </w:rPr>
      </w:pPr>
      <w:r w:rsidRPr="008C1BDB">
        <w:rPr>
          <w:rFonts w:ascii="Arial" w:hAnsi="Arial" w:cs="Arial"/>
        </w:rPr>
        <w:t xml:space="preserve">Ten Have, A., R. van Berloo, P. Lindhout and J. A. van Kan (2007). "Partial stem and leaf resistance against the fungal pathogen Botrytis cinerea in wild relatives of tomato."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117</w:t>
      </w:r>
      <w:r w:rsidRPr="008C1BDB">
        <w:rPr>
          <w:rFonts w:ascii="Arial" w:hAnsi="Arial" w:cs="Arial"/>
        </w:rPr>
        <w:t>(2): 153-166.</w:t>
      </w:r>
    </w:p>
    <w:p w14:paraId="656CF9B5" w14:textId="77777777" w:rsidR="002450E5" w:rsidRPr="008C1BDB" w:rsidRDefault="002450E5" w:rsidP="002450E5">
      <w:pPr>
        <w:pStyle w:val="EndNoteBibliography"/>
        <w:rPr>
          <w:rFonts w:ascii="Arial" w:hAnsi="Arial" w:cs="Arial"/>
        </w:rPr>
      </w:pPr>
      <w:r w:rsidRPr="008C1BDB">
        <w:rPr>
          <w:rFonts w:ascii="Arial" w:hAnsi="Arial" w:cs="Arial"/>
        </w:rPr>
        <w:t xml:space="preserve">Tiffin, P. and D. A. Moeller (2006). "Molecular evolution of plant immune system genes." </w:t>
      </w:r>
      <w:r w:rsidRPr="008C1BDB">
        <w:rPr>
          <w:rFonts w:ascii="Arial" w:hAnsi="Arial" w:cs="Arial"/>
          <w:u w:val="single"/>
        </w:rPr>
        <w:t>Trends in genetics</w:t>
      </w:r>
      <w:r w:rsidRPr="008C1BDB">
        <w:rPr>
          <w:rFonts w:ascii="Arial" w:hAnsi="Arial" w:cs="Arial"/>
        </w:rPr>
        <w:t xml:space="preserve"> </w:t>
      </w:r>
      <w:r w:rsidRPr="008C1BDB">
        <w:rPr>
          <w:rFonts w:ascii="Arial" w:hAnsi="Arial" w:cs="Arial"/>
          <w:b/>
        </w:rPr>
        <w:t>22</w:t>
      </w:r>
      <w:r w:rsidRPr="008C1BDB">
        <w:rPr>
          <w:rFonts w:ascii="Arial" w:hAnsi="Arial" w:cs="Arial"/>
        </w:rPr>
        <w:t>(12): 662-670.</w:t>
      </w:r>
    </w:p>
    <w:p w14:paraId="220B36DA" w14:textId="77777777" w:rsidR="002450E5" w:rsidRPr="008C1BDB" w:rsidRDefault="002450E5" w:rsidP="002450E5">
      <w:pPr>
        <w:pStyle w:val="EndNoteBibliography"/>
        <w:rPr>
          <w:rFonts w:ascii="Arial" w:hAnsi="Arial" w:cs="Arial"/>
        </w:rPr>
      </w:pPr>
      <w:r w:rsidRPr="008C1BDB">
        <w:rPr>
          <w:rFonts w:ascii="Arial" w:hAnsi="Arial" w:cs="Arial"/>
        </w:rPr>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316A1249" w14:textId="77777777" w:rsidR="002450E5" w:rsidRPr="008C1BDB" w:rsidRDefault="002450E5" w:rsidP="002450E5">
      <w:pPr>
        <w:pStyle w:val="EndNoteBibliography"/>
        <w:rPr>
          <w:rFonts w:ascii="Arial" w:hAnsi="Arial" w:cs="Arial"/>
        </w:rPr>
      </w:pPr>
      <w:r w:rsidRPr="008C1BDB">
        <w:rPr>
          <w:rFonts w:ascii="Arial" w:hAnsi="Arial" w:cs="Arial"/>
        </w:rPr>
        <w:t xml:space="preserve">Valette-Collet, O., A. Cimerman, P. Reignault, C. Levis and M. Boccara (2003). "Disruption of Botrytis cinerea pectin methylesterase gene Bcpme1 reduces virulence on several host plants."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16</w:t>
      </w:r>
      <w:r w:rsidRPr="008C1BDB">
        <w:rPr>
          <w:rFonts w:ascii="Arial" w:hAnsi="Arial" w:cs="Arial"/>
        </w:rPr>
        <w:t>(4): 360-367.</w:t>
      </w:r>
    </w:p>
    <w:p w14:paraId="4AE28FDC" w14:textId="77777777" w:rsidR="002450E5" w:rsidRPr="008C1BDB" w:rsidRDefault="002450E5" w:rsidP="002450E5">
      <w:pPr>
        <w:pStyle w:val="EndNoteBibliography"/>
        <w:rPr>
          <w:rFonts w:ascii="Arial" w:hAnsi="Arial" w:cs="Arial"/>
        </w:rPr>
      </w:pPr>
      <w:r w:rsidRPr="008C1BDB">
        <w:rPr>
          <w:rFonts w:ascii="Arial" w:hAnsi="Arial" w:cs="Arial"/>
        </w:rPr>
        <w:t xml:space="preserve">Viaud, M., A.-F. Adam-Blondon, J. Amselem, P. Bally, A. Cimerman, B. Dalmais-Lenaers, N. Lapalu, M.-H. Lebrun, B. Poinssot and J. M. Pradier (2012). "Le génome de Botrytis décrypté." </w:t>
      </w:r>
      <w:r w:rsidRPr="008C1BDB">
        <w:rPr>
          <w:rFonts w:ascii="Arial" w:hAnsi="Arial" w:cs="Arial"/>
          <w:u w:val="single"/>
        </w:rPr>
        <w:t>Revue des oenologues et des techniques vitivinicoles et oenologiques</w:t>
      </w:r>
      <w:r w:rsidRPr="008C1BDB">
        <w:rPr>
          <w:rFonts w:ascii="Arial" w:hAnsi="Arial" w:cs="Arial"/>
        </w:rPr>
        <w:t>(142): 9-11.</w:t>
      </w:r>
    </w:p>
    <w:p w14:paraId="40AE29C3" w14:textId="77777777" w:rsidR="002450E5" w:rsidRPr="008C1BDB" w:rsidRDefault="002450E5" w:rsidP="002450E5">
      <w:pPr>
        <w:pStyle w:val="EndNoteBibliography"/>
        <w:rPr>
          <w:rFonts w:ascii="Arial" w:hAnsi="Arial" w:cs="Arial"/>
        </w:rPr>
      </w:pPr>
      <w:r w:rsidRPr="008C1BDB">
        <w:rPr>
          <w:rFonts w:ascii="Arial" w:hAnsi="Arial" w:cs="Arial"/>
        </w:rPr>
        <w:t xml:space="preserve">Vleeshouwers, V. G. and R. P. Oliver (2014). "Effectors as tools in disease resistance breeding against biotrophic, hemibiotrophic, and necrotrophic plant pathogens."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27</w:t>
      </w:r>
      <w:r w:rsidRPr="008C1BDB">
        <w:rPr>
          <w:rFonts w:ascii="Arial" w:hAnsi="Arial" w:cs="Arial"/>
        </w:rPr>
        <w:t>(3): 196-206.</w:t>
      </w:r>
    </w:p>
    <w:p w14:paraId="7EECD8DB" w14:textId="77777777" w:rsidR="002450E5" w:rsidRPr="008C1BDB" w:rsidRDefault="002450E5" w:rsidP="002450E5">
      <w:pPr>
        <w:pStyle w:val="EndNoteBibliography"/>
        <w:rPr>
          <w:rFonts w:ascii="Arial" w:hAnsi="Arial" w:cs="Arial"/>
        </w:rPr>
      </w:pPr>
      <w:r w:rsidRPr="008C1BDB">
        <w:rPr>
          <w:rFonts w:ascii="Arial" w:hAnsi="Arial" w:cs="Arial"/>
        </w:rPr>
        <w:t xml:space="preserve">Weyman, P. D., Z. Pan, Q. Feng, D. G. Gilchrist and R. M. Bostock (2006). "A circadian rhythm-regulated tomato gene is induced by arachidonic acid and Phythophthora infestans infection."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140</w:t>
      </w:r>
      <w:r w:rsidRPr="008C1BDB">
        <w:rPr>
          <w:rFonts w:ascii="Arial" w:hAnsi="Arial" w:cs="Arial"/>
        </w:rPr>
        <w:t>(1): 235-248.</w:t>
      </w:r>
    </w:p>
    <w:p w14:paraId="4864683C" w14:textId="77777777" w:rsidR="002450E5" w:rsidRPr="008C1BDB" w:rsidRDefault="002450E5" w:rsidP="002450E5">
      <w:pPr>
        <w:pStyle w:val="EndNoteBibliography"/>
        <w:rPr>
          <w:rFonts w:ascii="Arial" w:hAnsi="Arial" w:cs="Arial"/>
        </w:rPr>
      </w:pPr>
      <w:r w:rsidRPr="008C1BDB">
        <w:rPr>
          <w:rFonts w:ascii="Arial" w:hAnsi="Arial" w:cs="Arial"/>
        </w:rPr>
        <w:t xml:space="preserve">Wicker, T., S. Oberhaensli, F. Parlange, J. P. Buchmann, M. Shatalina, S. Roffler, R. Ben-David, J. Doležel, H. Šimková and P. Schulze-Lefert (2013). "The wheat powdery mildew genome shows the unique evolution of an obligate biotroph."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45</w:t>
      </w:r>
      <w:r w:rsidRPr="008C1BDB">
        <w:rPr>
          <w:rFonts w:ascii="Arial" w:hAnsi="Arial" w:cs="Arial"/>
        </w:rPr>
        <w:t>(9): 1092-1096.</w:t>
      </w:r>
    </w:p>
    <w:p w14:paraId="3DB32CEA" w14:textId="77777777" w:rsidR="002450E5" w:rsidRPr="008C1BDB" w:rsidRDefault="002450E5" w:rsidP="002450E5">
      <w:pPr>
        <w:pStyle w:val="EndNoteBibliography"/>
        <w:rPr>
          <w:rFonts w:ascii="Arial" w:hAnsi="Arial" w:cs="Arial"/>
        </w:rPr>
      </w:pPr>
      <w:r w:rsidRPr="008C1BDB">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8</w:t>
      </w:r>
      <w:r w:rsidRPr="008C1BDB">
        <w:rPr>
          <w:rFonts w:ascii="Arial" w:hAnsi="Arial" w:cs="Arial"/>
        </w:rPr>
        <w:t>.</w:t>
      </w:r>
    </w:p>
    <w:p w14:paraId="18486784" w14:textId="77777777" w:rsidR="002450E5" w:rsidRPr="008C1BDB" w:rsidRDefault="002450E5" w:rsidP="002450E5">
      <w:pPr>
        <w:pStyle w:val="EndNoteBibliography"/>
        <w:rPr>
          <w:rFonts w:ascii="Arial" w:hAnsi="Arial" w:cs="Arial"/>
        </w:rPr>
      </w:pPr>
      <w:r w:rsidRPr="008C1BDB">
        <w:rPr>
          <w:rFonts w:ascii="Arial" w:hAnsi="Arial" w:cs="Arial"/>
        </w:rPr>
        <w:t xml:space="preserve">Zerbino, D. R., P. Achuthan, W. Akanni, M. R. Amode, D. Barrell, J. Bhai, K. Billis, C. Cummins, A. Gall and C. G. Girón (2017). "Ensembl 2018." </w:t>
      </w:r>
      <w:r w:rsidRPr="008C1BDB">
        <w:rPr>
          <w:rFonts w:ascii="Arial" w:hAnsi="Arial" w:cs="Arial"/>
          <w:u w:val="single"/>
        </w:rPr>
        <w:t>Nucleic acids research</w:t>
      </w:r>
      <w:r w:rsidRPr="008C1BDB">
        <w:rPr>
          <w:rFonts w:ascii="Arial" w:hAnsi="Arial" w:cs="Arial"/>
        </w:rPr>
        <w:t xml:space="preserve"> </w:t>
      </w:r>
      <w:r w:rsidRPr="008C1BDB">
        <w:rPr>
          <w:rFonts w:ascii="Arial" w:hAnsi="Arial" w:cs="Arial"/>
          <w:b/>
        </w:rPr>
        <w:t>46</w:t>
      </w:r>
      <w:r w:rsidRPr="008C1BDB">
        <w:rPr>
          <w:rFonts w:ascii="Arial" w:hAnsi="Arial" w:cs="Arial"/>
        </w:rPr>
        <w:t>(D1): D754-D761.</w:t>
      </w:r>
    </w:p>
    <w:p w14:paraId="46C81C89" w14:textId="77777777" w:rsidR="002450E5" w:rsidRPr="008C1BDB" w:rsidRDefault="002450E5" w:rsidP="002450E5">
      <w:pPr>
        <w:pStyle w:val="EndNoteBibliography"/>
        <w:rPr>
          <w:rFonts w:ascii="Arial" w:hAnsi="Arial" w:cs="Arial"/>
        </w:rPr>
      </w:pPr>
      <w:r w:rsidRPr="008C1BDB">
        <w:rPr>
          <w:rFonts w:ascii="Arial" w:hAnsi="Arial" w:cs="Arial"/>
        </w:rPr>
        <w:t xml:space="preserve">Zhang, L., A. Khan, D. Nino-Liu and M. Foolad (2002). "A molecular linkage map of tomato displaying chromosomal locations of resistance gene analogs based on a Lycopersicon esculentum× Lycopersicon hirsutum cross." </w:t>
      </w:r>
      <w:r w:rsidRPr="008C1BDB">
        <w:rPr>
          <w:rFonts w:ascii="Arial" w:hAnsi="Arial" w:cs="Arial"/>
          <w:u w:val="single"/>
        </w:rPr>
        <w:t>Genome</w:t>
      </w:r>
      <w:r w:rsidRPr="008C1BDB">
        <w:rPr>
          <w:rFonts w:ascii="Arial" w:hAnsi="Arial" w:cs="Arial"/>
        </w:rPr>
        <w:t xml:space="preserve"> </w:t>
      </w:r>
      <w:r w:rsidRPr="008C1BDB">
        <w:rPr>
          <w:rFonts w:ascii="Arial" w:hAnsi="Arial" w:cs="Arial"/>
          <w:b/>
        </w:rPr>
        <w:t>45</w:t>
      </w:r>
      <w:r w:rsidRPr="008C1BDB">
        <w:rPr>
          <w:rFonts w:ascii="Arial" w:hAnsi="Arial" w:cs="Arial"/>
        </w:rPr>
        <w:t>(1): 133-146.</w:t>
      </w:r>
    </w:p>
    <w:p w14:paraId="7B0195B8" w14:textId="77777777" w:rsidR="002450E5" w:rsidRPr="008C1BDB" w:rsidRDefault="002450E5" w:rsidP="002450E5">
      <w:pPr>
        <w:pStyle w:val="EndNoteBibliography"/>
        <w:rPr>
          <w:rFonts w:ascii="Arial" w:hAnsi="Arial" w:cs="Arial"/>
        </w:rPr>
      </w:pPr>
      <w:r w:rsidRPr="008C1BDB">
        <w:rPr>
          <w:rFonts w:ascii="Arial" w:hAnsi="Arial" w:cs="Arial"/>
        </w:rPr>
        <w:t>Zhang, W., J. A. Corwin, D. Copeland, J. Feusier, R. Eshbaugh, F. Chen, S. Atwell and D. J. Kliebenstein (2017). "Differential Canalization across Arabidopsis Defenses against Botrytis cinerea Genetic Variation."</w:t>
      </w:r>
    </w:p>
    <w:p w14:paraId="65CF2548" w14:textId="77777777" w:rsidR="002450E5" w:rsidRPr="008C1BDB" w:rsidRDefault="002450E5" w:rsidP="002450E5">
      <w:pPr>
        <w:pStyle w:val="EndNoteBibliography"/>
        <w:rPr>
          <w:rFonts w:ascii="Arial" w:hAnsi="Arial" w:cs="Arial"/>
        </w:rPr>
      </w:pPr>
      <w:r w:rsidRPr="008C1BDB">
        <w:rPr>
          <w:rFonts w:ascii="Arial" w:hAnsi="Arial" w:cs="Arial"/>
        </w:rPr>
        <w:t xml:space="preserve">Zhou, X. and M. Stephens (2012). "Genome-wide efficient mixed-model analysis for association studies."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44</w:t>
      </w:r>
      <w:r w:rsidRPr="008C1BDB">
        <w:rPr>
          <w:rFonts w:ascii="Arial" w:hAnsi="Arial" w:cs="Arial"/>
        </w:rPr>
        <w:t>(7): 821.</w:t>
      </w:r>
    </w:p>
    <w:p w14:paraId="6F689C54" w14:textId="77777777" w:rsidR="002450E5" w:rsidRPr="008C1BDB" w:rsidRDefault="002450E5" w:rsidP="002450E5">
      <w:pPr>
        <w:pStyle w:val="EndNoteBibliography"/>
        <w:rPr>
          <w:rFonts w:ascii="Arial" w:hAnsi="Arial" w:cs="Arial"/>
        </w:rPr>
      </w:pPr>
      <w:r w:rsidRPr="008C1BDB">
        <w:rPr>
          <w:rFonts w:ascii="Arial" w:hAnsi="Arial" w:cs="Arial"/>
        </w:rPr>
        <w:t xml:space="preserve">Zipfel, C., S. Robatzek, L. Navarro and E. J. Oakeley (2004). "Bacterial disease resistance in Arabidopsis through flagellin perception."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428</w:t>
      </w:r>
      <w:r w:rsidRPr="008C1BDB">
        <w:rPr>
          <w:rFonts w:ascii="Arial" w:hAnsi="Arial" w:cs="Arial"/>
        </w:rPr>
        <w:t>(6984): 764.</w:t>
      </w:r>
    </w:p>
    <w:p w14:paraId="55F57663" w14:textId="77777777" w:rsidR="002450E5" w:rsidRPr="008C1BDB" w:rsidRDefault="002450E5" w:rsidP="002450E5">
      <w:pPr>
        <w:pStyle w:val="EndNoteBibliography"/>
        <w:rPr>
          <w:rFonts w:ascii="Arial" w:hAnsi="Arial" w:cs="Arial"/>
        </w:rPr>
      </w:pPr>
      <w:r w:rsidRPr="008C1BDB">
        <w:rPr>
          <w:rFonts w:ascii="Arial" w:hAnsi="Arial" w:cs="Arial"/>
        </w:rPr>
        <w:t xml:space="preserve">Züst, T. and A. A. Agrawal (2017). "Trade-offs between plant growth and defense against insect herbivory: an emerging mechanistic synthesis." </w:t>
      </w:r>
      <w:r w:rsidRPr="008C1BDB">
        <w:rPr>
          <w:rFonts w:ascii="Arial" w:hAnsi="Arial" w:cs="Arial"/>
          <w:u w:val="single"/>
        </w:rPr>
        <w:t>Annual review of plant biology</w:t>
      </w:r>
      <w:r w:rsidRPr="008C1BDB">
        <w:rPr>
          <w:rFonts w:ascii="Arial" w:hAnsi="Arial" w:cs="Arial"/>
        </w:rPr>
        <w:t xml:space="preserve"> </w:t>
      </w:r>
      <w:r w:rsidRPr="008C1BDB">
        <w:rPr>
          <w:rFonts w:ascii="Arial" w:hAnsi="Arial" w:cs="Arial"/>
          <w:b/>
        </w:rPr>
        <w:t>68</w:t>
      </w:r>
      <w:r w:rsidRPr="008C1BDB">
        <w:rPr>
          <w:rFonts w:ascii="Arial" w:hAnsi="Arial" w:cs="Arial"/>
        </w:rPr>
        <w:t>: 513-534.</w:t>
      </w:r>
    </w:p>
    <w:p w14:paraId="4FDF3002" w14:textId="1B4234EF"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9ED4C" w14:textId="77777777" w:rsidR="00DA6C9E" w:rsidRDefault="00DA6C9E" w:rsidP="00B770AF">
      <w:r>
        <w:separator/>
      </w:r>
    </w:p>
  </w:endnote>
  <w:endnote w:type="continuationSeparator" w:id="0">
    <w:p w14:paraId="50F63073" w14:textId="77777777" w:rsidR="00DA6C9E" w:rsidRDefault="00DA6C9E"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3E10A7" w:rsidRDefault="003E10A7">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E10A7" w:rsidRDefault="003E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C89DE" w14:textId="77777777" w:rsidR="00DA6C9E" w:rsidRDefault="00DA6C9E" w:rsidP="00B770AF">
      <w:r>
        <w:separator/>
      </w:r>
    </w:p>
  </w:footnote>
  <w:footnote w:type="continuationSeparator" w:id="0">
    <w:p w14:paraId="586D9D6E" w14:textId="77777777" w:rsidR="00DA6C9E" w:rsidRDefault="00DA6C9E"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8&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192E"/>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61060"/>
    <w:rsid w:val="00161A6D"/>
    <w:rsid w:val="001623F8"/>
    <w:rsid w:val="001659E8"/>
    <w:rsid w:val="00167A52"/>
    <w:rsid w:val="00167C8A"/>
    <w:rsid w:val="00170610"/>
    <w:rsid w:val="00170827"/>
    <w:rsid w:val="00170ACE"/>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4719"/>
    <w:rsid w:val="001A47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10A7"/>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6599"/>
    <w:rsid w:val="00632015"/>
    <w:rsid w:val="00635624"/>
    <w:rsid w:val="0064046D"/>
    <w:rsid w:val="00640DB6"/>
    <w:rsid w:val="006410B8"/>
    <w:rsid w:val="00650319"/>
    <w:rsid w:val="0065243C"/>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D7C"/>
    <w:rsid w:val="00AC59C2"/>
    <w:rsid w:val="00AC6DA6"/>
    <w:rsid w:val="00AC6EA1"/>
    <w:rsid w:val="00AC7BFC"/>
    <w:rsid w:val="00AD0902"/>
    <w:rsid w:val="00AD09E6"/>
    <w:rsid w:val="00AD0A72"/>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756B"/>
    <w:rsid w:val="00C2121E"/>
    <w:rsid w:val="00C2330B"/>
    <w:rsid w:val="00C2538C"/>
    <w:rsid w:val="00C274C1"/>
    <w:rsid w:val="00C30074"/>
    <w:rsid w:val="00C30B68"/>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6C9E"/>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3E2E"/>
    <w:rsid w:val="00FA4ED9"/>
    <w:rsid w:val="00FA61BA"/>
    <w:rsid w:val="00FA6EF3"/>
    <w:rsid w:val="00FA6FB9"/>
    <w:rsid w:val="00FA7F5C"/>
    <w:rsid w:val="00FB6D1C"/>
    <w:rsid w:val="00FB6FB3"/>
    <w:rsid w:val="00FC1392"/>
    <w:rsid w:val="00FC6086"/>
    <w:rsid w:val="00FC71BF"/>
    <w:rsid w:val="00FC7461"/>
    <w:rsid w:val="00FD07E7"/>
    <w:rsid w:val="00FD1429"/>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734AE-F979-48F0-8BBD-698EE8BC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21100</Words>
  <Characters>120274</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4</cp:revision>
  <cp:lastPrinted>2018-01-26T01:31:00Z</cp:lastPrinted>
  <dcterms:created xsi:type="dcterms:W3CDTF">2018-08-15T21:09:00Z</dcterms:created>
  <dcterms:modified xsi:type="dcterms:W3CDTF">2018-09-27T18:26:00Z</dcterms:modified>
</cp:coreProperties>
</file>