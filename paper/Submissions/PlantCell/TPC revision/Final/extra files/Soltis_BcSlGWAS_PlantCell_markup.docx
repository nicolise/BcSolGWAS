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3A48E939"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w:t>
      </w:r>
      <w:ins w:id="1" w:author="Dan Kliebenstein" w:date="2018-10-24T14:24:00Z">
        <w:r w:rsidR="00140D23" w:rsidRPr="00140D23">
          <w:rPr>
            <w:rFonts w:ascii="Arial" w:hAnsi="Arial" w:cs="Arial"/>
            <w:b/>
            <w:sz w:val="24"/>
            <w:szCs w:val="24"/>
          </w:rPr>
          <w:t xml:space="preserve"> </w:t>
        </w:r>
        <w:r w:rsidR="00140D23" w:rsidRPr="008C1BDB">
          <w:rPr>
            <w:rFonts w:ascii="Arial" w:hAnsi="Arial" w:cs="Arial"/>
            <w:b/>
            <w:sz w:val="24"/>
            <w:szCs w:val="24"/>
          </w:rPr>
          <w:t xml:space="preserve">Interactions of </w:t>
        </w:r>
        <w:del w:id="2" w:author="N S" w:date="2018-10-25T12:14:00Z">
          <w:r w:rsidR="00140D23" w:rsidDel="003D5903">
            <w:rPr>
              <w:rFonts w:ascii="Arial" w:hAnsi="Arial" w:cs="Arial"/>
              <w:b/>
              <w:sz w:val="24"/>
              <w:szCs w:val="24"/>
            </w:rPr>
            <w:delText>T</w:delText>
          </w:r>
        </w:del>
      </w:ins>
      <w:ins w:id="3" w:author="N S" w:date="2018-10-25T12:14:00Z">
        <w:r w:rsidR="003D5903">
          <w:rPr>
            <w:rFonts w:ascii="Arial" w:hAnsi="Arial" w:cs="Arial"/>
            <w:b/>
            <w:sz w:val="24"/>
            <w:szCs w:val="24"/>
          </w:rPr>
          <w:t>t</w:t>
        </w:r>
      </w:ins>
      <w:ins w:id="4" w:author="Dan Kliebenstein" w:date="2018-10-24T14:24:00Z">
        <w:r w:rsidR="00140D23">
          <w:rPr>
            <w:rFonts w:ascii="Arial" w:hAnsi="Arial" w:cs="Arial"/>
            <w:b/>
            <w:sz w:val="24"/>
            <w:szCs w:val="24"/>
          </w:rPr>
          <w:t>omato</w:t>
        </w:r>
        <w:r w:rsidR="00140D23" w:rsidRPr="008C1BDB">
          <w:rPr>
            <w:rFonts w:ascii="Arial" w:hAnsi="Arial" w:cs="Arial"/>
            <w:b/>
            <w:sz w:val="24"/>
            <w:szCs w:val="24"/>
          </w:rPr>
          <w:t xml:space="preserve"> and </w:t>
        </w:r>
        <w:r w:rsidR="00140D23" w:rsidRPr="008C1BDB">
          <w:rPr>
            <w:rFonts w:ascii="Arial" w:hAnsi="Arial" w:cs="Arial"/>
            <w:b/>
            <w:i/>
            <w:sz w:val="24"/>
            <w:szCs w:val="24"/>
          </w:rPr>
          <w:t xml:space="preserve">Botrytis </w:t>
        </w:r>
        <w:r w:rsidR="00140D23" w:rsidRPr="008C1BDB">
          <w:rPr>
            <w:rFonts w:ascii="Arial" w:hAnsi="Arial" w:cs="Arial"/>
            <w:b/>
            <w:sz w:val="24"/>
            <w:szCs w:val="24"/>
          </w:rPr>
          <w:t>genetic diversity</w:t>
        </w:r>
      </w:ins>
      <w:ins w:id="5" w:author="Dan Kliebenstein" w:date="2018-10-24T14:25:00Z">
        <w:r w:rsidR="00140D23">
          <w:rPr>
            <w:rFonts w:ascii="Arial" w:hAnsi="Arial" w:cs="Arial"/>
            <w:b/>
            <w:sz w:val="24"/>
            <w:szCs w:val="24"/>
          </w:rPr>
          <w:t>: Parsing the contributions of host differentiation, domestication and pathogen variation</w:t>
        </w:r>
      </w:ins>
      <w:del w:id="6" w:author="Dan Kliebenstein" w:date="2018-10-24T14:25:00Z">
        <w:r w:rsidRPr="008C1BDB" w:rsidDel="00140D23">
          <w:rPr>
            <w:rFonts w:ascii="Arial" w:hAnsi="Arial" w:cs="Arial"/>
            <w:b/>
            <w:sz w:val="24"/>
            <w:szCs w:val="24"/>
          </w:rPr>
          <w:delText xml:space="preserve">Crop domestication </w:delText>
        </w:r>
      </w:del>
      <w:ins w:id="7" w:author="Céline" w:date="2018-10-23T11:24:00Z">
        <w:del w:id="8" w:author="Dan Kliebenstein" w:date="2018-10-24T14:25:00Z">
          <w:r w:rsidR="00702CED" w:rsidDel="00140D23">
            <w:rPr>
              <w:rFonts w:ascii="Arial" w:hAnsi="Arial" w:cs="Arial"/>
              <w:b/>
              <w:sz w:val="24"/>
              <w:szCs w:val="24"/>
            </w:rPr>
            <w:delText>T</w:delText>
          </w:r>
        </w:del>
      </w:ins>
      <w:ins w:id="9" w:author="N S" w:date="2018-10-22T11:22:00Z">
        <w:del w:id="10" w:author="Dan Kliebenstein" w:date="2018-10-24T14:25:00Z">
          <w:r w:rsidR="00640258" w:rsidDel="00140D23">
            <w:rPr>
              <w:rFonts w:ascii="Arial" w:hAnsi="Arial" w:cs="Arial"/>
              <w:b/>
              <w:sz w:val="24"/>
              <w:szCs w:val="24"/>
            </w:rPr>
            <w:delText xml:space="preserve">Domesticated tomato </w:delText>
          </w:r>
        </w:del>
      </w:ins>
      <w:ins w:id="11" w:author="N S" w:date="2018-10-23T13:16:00Z">
        <w:del w:id="12" w:author="Dan Kliebenstein" w:date="2018-10-24T14:25:00Z">
          <w:r w:rsidR="006C38D4" w:rsidDel="00140D23">
            <w:rPr>
              <w:rFonts w:ascii="Arial" w:hAnsi="Arial" w:cs="Arial"/>
              <w:b/>
              <w:sz w:val="24"/>
              <w:szCs w:val="24"/>
            </w:rPr>
            <w:delText>d</w:delText>
          </w:r>
        </w:del>
      </w:ins>
      <w:ins w:id="13" w:author="Céline" w:date="2018-10-23T11:24:00Z">
        <w:del w:id="14" w:author="Dan Kliebenstein" w:date="2018-10-24T14:25:00Z">
          <w:r w:rsidR="00702CED" w:rsidDel="00140D23">
            <w:rPr>
              <w:rFonts w:ascii="Arial" w:hAnsi="Arial" w:cs="Arial"/>
              <w:b/>
              <w:sz w:val="24"/>
              <w:szCs w:val="24"/>
            </w:rPr>
            <w:delText xml:space="preserve">Domestication </w:delText>
          </w:r>
        </w:del>
      </w:ins>
      <w:del w:id="15" w:author="Dan Kliebenstein" w:date="2018-10-24T14:25:00Z">
        <w:r w:rsidRPr="008C1BDB" w:rsidDel="00140D23">
          <w:rPr>
            <w:rFonts w:ascii="Arial" w:hAnsi="Arial" w:cs="Arial"/>
            <w:b/>
            <w:sz w:val="24"/>
            <w:szCs w:val="24"/>
          </w:rPr>
          <w:delText>and pathogen virulence:</w:delText>
        </w:r>
      </w:del>
      <w:r w:rsidRPr="008C1BDB">
        <w:rPr>
          <w:rFonts w:ascii="Arial" w:hAnsi="Arial" w:cs="Arial"/>
          <w:b/>
          <w:sz w:val="24"/>
          <w:szCs w:val="24"/>
        </w:rPr>
        <w:t xml:space="preserve"> </w:t>
      </w:r>
      <w:del w:id="16" w:author="Dan Kliebenstein" w:date="2018-10-24T14:24:00Z">
        <w:r w:rsidRPr="008C1BDB" w:rsidDel="00140D23">
          <w:rPr>
            <w:rFonts w:ascii="Arial" w:hAnsi="Arial" w:cs="Arial"/>
            <w:b/>
            <w:sz w:val="24"/>
            <w:szCs w:val="24"/>
          </w:rPr>
          <w:delText xml:space="preserve">Interactions of tomato </w:delText>
        </w:r>
      </w:del>
      <w:ins w:id="17" w:author="N S" w:date="2018-10-22T11:23:00Z">
        <w:del w:id="18" w:author="Dan Kliebenstein" w:date="2018-10-24T14:24:00Z">
          <w:r w:rsidR="00640258" w:rsidDel="00140D23">
            <w:rPr>
              <w:rFonts w:ascii="Arial" w:hAnsi="Arial" w:cs="Arial"/>
              <w:b/>
              <w:sz w:val="24"/>
              <w:szCs w:val="24"/>
            </w:rPr>
            <w:delText>host</w:delText>
          </w:r>
          <w:r w:rsidR="00640258" w:rsidRPr="008C1BDB" w:rsidDel="00140D23">
            <w:rPr>
              <w:rFonts w:ascii="Arial" w:hAnsi="Arial" w:cs="Arial"/>
              <w:b/>
              <w:sz w:val="24"/>
              <w:szCs w:val="24"/>
            </w:rPr>
            <w:delText xml:space="preserve"> </w:delText>
          </w:r>
        </w:del>
      </w:ins>
      <w:del w:id="19" w:author="Dan Kliebenstein" w:date="2018-10-24T14:24:00Z">
        <w:r w:rsidRPr="008C1BDB" w:rsidDel="00140D23">
          <w:rPr>
            <w:rFonts w:ascii="Arial" w:hAnsi="Arial" w:cs="Arial"/>
            <w:b/>
            <w:sz w:val="24"/>
            <w:szCs w:val="24"/>
          </w:rPr>
          <w:delText xml:space="preserve">and </w:delText>
        </w:r>
        <w:r w:rsidRPr="008C1BDB" w:rsidDel="00140D23">
          <w:rPr>
            <w:rFonts w:ascii="Arial" w:hAnsi="Arial" w:cs="Arial"/>
            <w:b/>
            <w:i/>
            <w:sz w:val="24"/>
            <w:szCs w:val="24"/>
          </w:rPr>
          <w:delText xml:space="preserve">Botrytis </w:delText>
        </w:r>
        <w:r w:rsidRPr="008C1BDB" w:rsidDel="00140D23">
          <w:rPr>
            <w:rFonts w:ascii="Arial" w:hAnsi="Arial" w:cs="Arial"/>
            <w:b/>
            <w:sz w:val="24"/>
            <w:szCs w:val="24"/>
          </w:rPr>
          <w:delText>genetic diversity</w:delText>
        </w:r>
      </w:del>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060BC059" w:rsidR="000F79B1" w:rsidRDefault="003E70BE" w:rsidP="00E65FA1">
      <w:pPr>
        <w:spacing w:line="360" w:lineRule="auto"/>
        <w:ind w:firstLine="720"/>
        <w:rPr>
          <w:rFonts w:ascii="Arial" w:hAnsi="Arial" w:cs="Arial"/>
          <w:sz w:val="24"/>
          <w:szCs w:val="24"/>
        </w:rPr>
      </w:pPr>
      <w:del w:id="20" w:author="N S" w:date="2018-11-12T12:18:00Z">
        <w:r w:rsidRPr="008C1BDB" w:rsidDel="00B45225">
          <w:rPr>
            <w:rFonts w:ascii="Arial" w:hAnsi="Arial" w:cs="Arial"/>
            <w:sz w:val="24"/>
            <w:szCs w:val="24"/>
          </w:rPr>
          <w:delText>Human selection during crop</w:delText>
        </w:r>
        <w:r w:rsidR="00197A11" w:rsidRPr="008C1BDB" w:rsidDel="00B45225">
          <w:rPr>
            <w:rFonts w:ascii="Arial" w:hAnsi="Arial" w:cs="Arial"/>
            <w:sz w:val="24"/>
            <w:szCs w:val="24"/>
          </w:rPr>
          <w:delText xml:space="preserve"> domestication </w:delText>
        </w:r>
        <w:r w:rsidR="004F012E" w:rsidRPr="008C1BDB" w:rsidDel="00B45225">
          <w:rPr>
            <w:rFonts w:ascii="Arial" w:hAnsi="Arial" w:cs="Arial"/>
            <w:sz w:val="24"/>
            <w:szCs w:val="24"/>
          </w:rPr>
          <w:delText>alters</w:delText>
        </w:r>
        <w:r w:rsidRPr="008C1BDB" w:rsidDel="00B45225">
          <w:rPr>
            <w:rFonts w:ascii="Arial" w:hAnsi="Arial" w:cs="Arial"/>
            <w:sz w:val="24"/>
            <w:szCs w:val="24"/>
          </w:rPr>
          <w:delText xml:space="preserve"> numerous traits</w:delText>
        </w:r>
        <w:r w:rsidR="00197A11" w:rsidRPr="008C1BDB" w:rsidDel="00B45225">
          <w:rPr>
            <w:rFonts w:ascii="Arial" w:hAnsi="Arial" w:cs="Arial"/>
            <w:sz w:val="24"/>
            <w:szCs w:val="24"/>
          </w:rPr>
          <w:delText xml:space="preserve">, including </w:delText>
        </w:r>
        <w:r w:rsidR="00833029" w:rsidRPr="008C1BDB" w:rsidDel="00B45225">
          <w:rPr>
            <w:rFonts w:ascii="Arial" w:hAnsi="Arial" w:cs="Arial"/>
            <w:sz w:val="24"/>
            <w:szCs w:val="24"/>
          </w:rPr>
          <w:delText xml:space="preserve">disease </w:delText>
        </w:r>
        <w:r w:rsidRPr="008C1BDB" w:rsidDel="00B45225">
          <w:rPr>
            <w:rFonts w:ascii="Arial" w:hAnsi="Arial" w:cs="Arial"/>
            <w:sz w:val="24"/>
            <w:szCs w:val="24"/>
          </w:rPr>
          <w:delText xml:space="preserve">resistance. </w:delText>
        </w:r>
      </w:del>
      <w:ins w:id="21" w:author="Dan Kliebenstein" w:date="2018-10-24T14:28:00Z">
        <w:r w:rsidR="00140D23">
          <w:rPr>
            <w:rFonts w:ascii="Arial" w:hAnsi="Arial" w:cs="Arial"/>
            <w:sz w:val="24"/>
            <w:szCs w:val="24"/>
          </w:rPr>
          <w:t>While the impact</w:t>
        </w:r>
      </w:ins>
      <w:ins w:id="22" w:author="N S" w:date="2018-11-12T12:18:00Z">
        <w:r w:rsidR="00B45225">
          <w:rPr>
            <w:rFonts w:ascii="Arial" w:hAnsi="Arial" w:cs="Arial"/>
            <w:sz w:val="24"/>
            <w:szCs w:val="24"/>
          </w:rPr>
          <w:t>s</w:t>
        </w:r>
      </w:ins>
      <w:ins w:id="23" w:author="Dan Kliebenstein" w:date="2018-10-24T14:28:00Z">
        <w:r w:rsidR="00140D23">
          <w:rPr>
            <w:rFonts w:ascii="Arial" w:hAnsi="Arial" w:cs="Arial"/>
            <w:sz w:val="24"/>
            <w:szCs w:val="24"/>
          </w:rPr>
          <w:t xml:space="preserve"> of </w:t>
        </w:r>
        <w:del w:id="24" w:author="N S" w:date="2018-11-12T12:18:00Z">
          <w:r w:rsidR="00140D23" w:rsidDel="00B45225">
            <w:rPr>
              <w:rFonts w:ascii="Arial" w:hAnsi="Arial" w:cs="Arial"/>
              <w:sz w:val="24"/>
              <w:szCs w:val="24"/>
            </w:rPr>
            <w:delText xml:space="preserve">these processes </w:delText>
          </w:r>
        </w:del>
      </w:ins>
      <w:ins w:id="25" w:author="N S" w:date="2018-11-12T12:18:00Z">
        <w:r w:rsidR="00B45225">
          <w:rPr>
            <w:rFonts w:ascii="Arial" w:hAnsi="Arial" w:cs="Arial"/>
            <w:sz w:val="24"/>
            <w:szCs w:val="24"/>
          </w:rPr>
          <w:t xml:space="preserve">crop domestication </w:t>
        </w:r>
      </w:ins>
      <w:ins w:id="26" w:author="Dan Kliebenstein" w:date="2018-10-24T14:28:00Z">
        <w:r w:rsidR="00140D23">
          <w:rPr>
            <w:rFonts w:ascii="Arial" w:hAnsi="Arial" w:cs="Arial"/>
            <w:sz w:val="24"/>
            <w:szCs w:val="24"/>
          </w:rPr>
          <w:t>on specialist pathogens are well-studied, less</w:t>
        </w:r>
      </w:ins>
      <w:del w:id="27" w:author="Dan Kliebenstein" w:date="2018-10-24T14:29:00Z">
        <w:r w:rsidR="009268BB" w:rsidRPr="008C1BDB" w:rsidDel="00140D23">
          <w:rPr>
            <w:rFonts w:ascii="Arial" w:hAnsi="Arial" w:cs="Arial"/>
            <w:sz w:val="24"/>
            <w:szCs w:val="24"/>
          </w:rPr>
          <w:delText>Little</w:delText>
        </w:r>
      </w:del>
      <w:r w:rsidRPr="008C1BDB">
        <w:rPr>
          <w:rFonts w:ascii="Arial" w:hAnsi="Arial" w:cs="Arial"/>
          <w:sz w:val="24"/>
          <w:szCs w:val="24"/>
        </w:rPr>
        <w:t xml:space="preserve"> is known about </w:t>
      </w:r>
      <w:del w:id="28" w:author="Dan Kliebenstein" w:date="2018-10-24T14:29:00Z">
        <w:r w:rsidRPr="008C1BDB" w:rsidDel="00140D23">
          <w:rPr>
            <w:rFonts w:ascii="Arial" w:hAnsi="Arial" w:cs="Arial"/>
            <w:sz w:val="24"/>
            <w:szCs w:val="24"/>
          </w:rPr>
          <w:delText xml:space="preserve">how </w:delText>
        </w:r>
      </w:del>
      <w:ins w:id="29" w:author="Dan Kliebenstein" w:date="2018-10-24T14:29:00Z">
        <w:r w:rsidR="00140D23">
          <w:rPr>
            <w:rFonts w:ascii="Arial" w:hAnsi="Arial" w:cs="Arial"/>
            <w:sz w:val="24"/>
            <w:szCs w:val="24"/>
          </w:rPr>
          <w:t>the interaction of crop variation and generalist pathogens</w:t>
        </w:r>
      </w:ins>
      <w:del w:id="30" w:author="Dan Kliebenstein" w:date="2018-10-24T14:29:00Z">
        <w:r w:rsidRPr="008C1BDB" w:rsidDel="00140D23">
          <w:rPr>
            <w:rFonts w:ascii="Arial" w:hAnsi="Arial" w:cs="Arial"/>
            <w:sz w:val="24"/>
            <w:szCs w:val="24"/>
          </w:rPr>
          <w:delText xml:space="preserve">crop </w:delText>
        </w:r>
        <w:r w:rsidR="00197A11" w:rsidRPr="008C1BDB" w:rsidDel="00140D23">
          <w:rPr>
            <w:rFonts w:ascii="Arial" w:hAnsi="Arial" w:cs="Arial"/>
            <w:sz w:val="24"/>
            <w:szCs w:val="24"/>
          </w:rPr>
          <w:delText xml:space="preserve">domestication </w:delText>
        </w:r>
      </w:del>
      <w:ins w:id="31" w:author="N S" w:date="2018-10-15T11:17:00Z">
        <w:del w:id="32" w:author="Dan Kliebenstein" w:date="2018-10-24T14:29:00Z">
          <w:r w:rsidR="004F56DE" w:rsidDel="00140D23">
            <w:rPr>
              <w:rFonts w:ascii="Arial" w:hAnsi="Arial" w:cs="Arial"/>
              <w:sz w:val="24"/>
              <w:szCs w:val="24"/>
            </w:rPr>
            <w:delText>variation</w:delText>
          </w:r>
          <w:r w:rsidR="004F56DE" w:rsidRPr="008C1BDB" w:rsidDel="00140D23">
            <w:rPr>
              <w:rFonts w:ascii="Arial" w:hAnsi="Arial" w:cs="Arial"/>
              <w:sz w:val="24"/>
              <w:szCs w:val="24"/>
            </w:rPr>
            <w:delText xml:space="preserve"> </w:delText>
          </w:r>
        </w:del>
      </w:ins>
      <w:del w:id="33" w:author="Dan Kliebenstein" w:date="2018-10-24T14:29:00Z">
        <w:r w:rsidR="006E3AFF" w:rsidRPr="008C1BDB" w:rsidDel="00140D23">
          <w:rPr>
            <w:rFonts w:ascii="Arial" w:hAnsi="Arial" w:cs="Arial"/>
            <w:sz w:val="24"/>
            <w:szCs w:val="24"/>
          </w:rPr>
          <w:delText>a</w:delText>
        </w:r>
        <w:r w:rsidRPr="008C1BDB" w:rsidDel="00140D23">
          <w:rPr>
            <w:rFonts w:ascii="Arial" w:hAnsi="Arial" w:cs="Arial"/>
            <w:sz w:val="24"/>
            <w:szCs w:val="24"/>
          </w:rPr>
          <w:delText>ffects quantitative interactions with generalist pathogens</w:delText>
        </w:r>
      </w:del>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ins w:id="34" w:author="N S" w:date="2018-10-15T11:18:00Z">
        <w:del w:id="35" w:author="Dan Kliebenstein" w:date="2018-10-24T14:26:00Z">
          <w:r w:rsidR="003B3D0E" w:rsidDel="00140D23">
            <w:rPr>
              <w:rFonts w:ascii="Arial" w:hAnsi="Arial" w:cs="Arial"/>
              <w:sz w:val="24"/>
              <w:szCs w:val="24"/>
            </w:rPr>
            <w:delText>genetic variation within a</w:delText>
          </w:r>
        </w:del>
      </w:ins>
      <w:ins w:id="36" w:author="N S" w:date="2018-10-22T16:29:00Z">
        <w:del w:id="37" w:author="Dan Kliebenstein" w:date="2018-10-24T14:26:00Z">
          <w:r w:rsidR="002A5EE3" w:rsidDel="00140D23">
            <w:rPr>
              <w:rFonts w:ascii="Arial" w:hAnsi="Arial" w:cs="Arial"/>
              <w:sz w:val="24"/>
              <w:szCs w:val="24"/>
            </w:rPr>
            <w:delText xml:space="preserve"> domesticate</w:delText>
          </w:r>
        </w:del>
      </w:ins>
      <w:ins w:id="38" w:author="Dan Kliebenstein" w:date="2018-10-24T14:26:00Z">
        <w:del w:id="39" w:author="N S" w:date="2018-11-12T12:19:00Z">
          <w:r w:rsidR="00140D23" w:rsidDel="00B45225">
            <w:rPr>
              <w:rFonts w:ascii="Arial" w:hAnsi="Arial" w:cs="Arial"/>
              <w:sz w:val="24"/>
              <w:szCs w:val="24"/>
            </w:rPr>
            <w:delText xml:space="preserve">standing </w:delText>
          </w:r>
        </w:del>
        <w:r w:rsidR="00140D23">
          <w:rPr>
            <w:rFonts w:ascii="Arial" w:hAnsi="Arial" w:cs="Arial"/>
            <w:sz w:val="24"/>
            <w:szCs w:val="24"/>
          </w:rPr>
          <w:t xml:space="preserve">genetic variation </w:t>
        </w:r>
        <w:del w:id="40" w:author="N S" w:date="2018-11-12T12:19:00Z">
          <w:r w:rsidR="00140D23" w:rsidDel="00B45225">
            <w:rPr>
              <w:rFonts w:ascii="Arial" w:hAnsi="Arial" w:cs="Arial"/>
              <w:sz w:val="24"/>
              <w:szCs w:val="24"/>
            </w:rPr>
            <w:delText xml:space="preserve">and domestication </w:delText>
          </w:r>
        </w:del>
        <w:r w:rsidR="00140D23">
          <w:rPr>
            <w:rFonts w:ascii="Arial" w:hAnsi="Arial" w:cs="Arial"/>
            <w:sz w:val="24"/>
            <w:szCs w:val="24"/>
          </w:rPr>
          <w:t>within a</w:t>
        </w:r>
      </w:ins>
      <w:ins w:id="41" w:author="N S" w:date="2018-10-22T16:29:00Z">
        <w:del w:id="42" w:author="Dan Kliebenstein" w:date="2018-10-24T14:26:00Z">
          <w:r w:rsidR="002A5EE3" w:rsidDel="00140D23">
            <w:rPr>
              <w:rFonts w:ascii="Arial" w:hAnsi="Arial" w:cs="Arial"/>
              <w:sz w:val="24"/>
              <w:szCs w:val="24"/>
            </w:rPr>
            <w:delText>d</w:delText>
          </w:r>
        </w:del>
      </w:ins>
      <w:ins w:id="43" w:author="N S" w:date="2018-10-15T11:18:00Z">
        <w:r w:rsidR="003B3D0E">
          <w:rPr>
            <w:rFonts w:ascii="Arial" w:hAnsi="Arial" w:cs="Arial"/>
            <w:sz w:val="24"/>
            <w:szCs w:val="24"/>
          </w:rPr>
          <w:t xml:space="preserve"> </w:t>
        </w:r>
      </w:ins>
      <w:r w:rsidR="000A6823" w:rsidRPr="008C1BDB">
        <w:rPr>
          <w:rFonts w:ascii="Arial" w:hAnsi="Arial" w:cs="Arial"/>
          <w:sz w:val="24"/>
          <w:szCs w:val="24"/>
        </w:rPr>
        <w:t>crop</w:t>
      </w:r>
      <w:ins w:id="44" w:author="Céline" w:date="2018-10-23T11:26:00Z">
        <w:r w:rsidR="00702CED">
          <w:rPr>
            <w:rFonts w:ascii="Arial" w:hAnsi="Arial" w:cs="Arial"/>
            <w:sz w:val="24"/>
            <w:szCs w:val="24"/>
          </w:rPr>
          <w:t xml:space="preserve"> </w:t>
        </w:r>
      </w:ins>
      <w:del w:id="45" w:author="N S" w:date="2018-10-22T16:29:00Z">
        <w:r w:rsidR="000A6823" w:rsidRPr="008C1BDB" w:rsidDel="002A5EE3">
          <w:rPr>
            <w:rFonts w:ascii="Arial" w:hAnsi="Arial" w:cs="Arial"/>
            <w:sz w:val="24"/>
            <w:szCs w:val="24"/>
          </w:rPr>
          <w:delText xml:space="preserve"> </w:delText>
        </w:r>
      </w:del>
      <w:del w:id="46" w:author="N S" w:date="2018-10-15T11:18:00Z">
        <w:r w:rsidR="000A6823" w:rsidRPr="008C1BDB" w:rsidDel="003B3D0E">
          <w:rPr>
            <w:rFonts w:ascii="Arial" w:hAnsi="Arial" w:cs="Arial"/>
            <w:sz w:val="24"/>
            <w:szCs w:val="24"/>
          </w:rPr>
          <w:delText xml:space="preserve">domestication </w:delText>
        </w:r>
      </w:del>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w:t>
      </w:r>
      <w:ins w:id="47" w:author="Dan Kliebenstein" w:date="2018-10-24T14:27:00Z">
        <w:r w:rsidR="00140D23" w:rsidRPr="008C1BDB">
          <w:rPr>
            <w:rFonts w:ascii="Arial" w:hAnsi="Arial" w:cs="Arial"/>
            <w:sz w:val="24"/>
            <w:szCs w:val="24"/>
          </w:rPr>
          <w:t xml:space="preserve">we infected a collection of wild and domesticated tomato accessions with a genetically diverse population of the generalist pathogen </w:t>
        </w:r>
        <w:r w:rsidR="00140D23" w:rsidRPr="008C1BDB">
          <w:rPr>
            <w:rFonts w:ascii="Arial" w:hAnsi="Arial" w:cs="Arial"/>
            <w:i/>
            <w:sz w:val="24"/>
            <w:szCs w:val="24"/>
          </w:rPr>
          <w:t>Botrytis cinerea</w:t>
        </w:r>
        <w:r w:rsidR="00140D23" w:rsidRPr="008C1BDB">
          <w:rPr>
            <w:rFonts w:ascii="Arial" w:hAnsi="Arial" w:cs="Arial"/>
            <w:sz w:val="24"/>
            <w:szCs w:val="24"/>
          </w:rPr>
          <w:t xml:space="preserve">. </w:t>
        </w:r>
      </w:ins>
      <w:del w:id="48" w:author="Dan Kliebenstein" w:date="2018-10-24T14:27:00Z">
        <w:r w:rsidR="000A6823" w:rsidRPr="008C1BDB" w:rsidDel="00140D23">
          <w:rPr>
            <w:rFonts w:ascii="Arial" w:hAnsi="Arial" w:cs="Arial"/>
            <w:sz w:val="24"/>
            <w:szCs w:val="24"/>
          </w:rPr>
          <w:delText xml:space="preserve">and </w:delText>
        </w:r>
      </w:del>
      <w:ins w:id="49" w:author="N S" w:date="2018-10-23T13:16:00Z">
        <w:del w:id="50" w:author="Dan Kliebenstein" w:date="2018-10-24T14:27:00Z">
          <w:r w:rsidR="006C38D4" w:rsidDel="00140D23">
            <w:rPr>
              <w:rFonts w:ascii="Arial" w:hAnsi="Arial" w:cs="Arial"/>
              <w:sz w:val="24"/>
              <w:szCs w:val="24"/>
            </w:rPr>
            <w:delText xml:space="preserve">to </w:delText>
          </w:r>
        </w:del>
      </w:ins>
      <w:ins w:id="51" w:author="Céline" w:date="2018-10-23T11:29:00Z">
        <w:del w:id="52" w:author="Dan Kliebenstein" w:date="2018-10-24T14:27:00Z">
          <w:r w:rsidR="00702CED" w:rsidDel="00140D23">
            <w:rPr>
              <w:rFonts w:ascii="Arial" w:hAnsi="Arial" w:cs="Arial"/>
              <w:sz w:val="24"/>
              <w:szCs w:val="24"/>
            </w:rPr>
            <w:delText xml:space="preserve">uncover </w:delText>
          </w:r>
        </w:del>
      </w:ins>
      <w:ins w:id="53" w:author="Céline" w:date="2018-10-23T11:30:00Z">
        <w:del w:id="54" w:author="Dan Kliebenstein" w:date="2018-10-24T14:27:00Z">
          <w:r w:rsidR="00702CED" w:rsidDel="00140D23">
            <w:rPr>
              <w:rFonts w:ascii="Arial" w:hAnsi="Arial" w:cs="Arial"/>
              <w:sz w:val="24"/>
              <w:szCs w:val="24"/>
            </w:rPr>
            <w:delText>variants in</w:delText>
          </w:r>
        </w:del>
      </w:ins>
      <w:ins w:id="55" w:author="N S" w:date="2018-10-23T13:16:00Z">
        <w:del w:id="56" w:author="Dan Kliebenstein" w:date="2018-10-24T14:27:00Z">
          <w:r w:rsidR="006C38D4" w:rsidDel="00140D23">
            <w:rPr>
              <w:rFonts w:ascii="Arial" w:hAnsi="Arial" w:cs="Arial"/>
              <w:sz w:val="24"/>
              <w:szCs w:val="24"/>
            </w:rPr>
            <w:delText xml:space="preserve"> the</w:delText>
          </w:r>
        </w:del>
      </w:ins>
      <w:ins w:id="57" w:author="Céline" w:date="2018-10-23T11:30:00Z">
        <w:del w:id="58" w:author="Dan Kliebenstein" w:date="2018-10-24T14:27:00Z">
          <w:r w:rsidR="00702CED" w:rsidDel="00140D23">
            <w:rPr>
              <w:rFonts w:ascii="Arial" w:hAnsi="Arial" w:cs="Arial"/>
              <w:sz w:val="24"/>
              <w:szCs w:val="24"/>
            </w:rPr>
            <w:delText xml:space="preserve"> </w:delText>
          </w:r>
        </w:del>
      </w:ins>
      <w:del w:id="59" w:author="Dan Kliebenstein" w:date="2018-10-24T14:27:00Z">
        <w:r w:rsidR="000A6823" w:rsidRPr="008C1BDB" w:rsidDel="00140D23">
          <w:rPr>
            <w:rFonts w:ascii="Arial" w:hAnsi="Arial" w:cs="Arial"/>
            <w:sz w:val="24"/>
            <w:szCs w:val="24"/>
          </w:rPr>
          <w:delText xml:space="preserve">correspondingly </w:delText>
        </w:r>
        <w:r w:rsidR="00833029" w:rsidRPr="008C1BDB" w:rsidDel="00140D23">
          <w:rPr>
            <w:rFonts w:ascii="Arial" w:hAnsi="Arial" w:cs="Arial"/>
            <w:sz w:val="24"/>
            <w:szCs w:val="24"/>
          </w:rPr>
          <w:delText>how this interacts with the pathogen</w:delText>
        </w:r>
        <w:r w:rsidR="00427063" w:rsidRPr="008C1BDB" w:rsidDel="00140D23">
          <w:rPr>
            <w:rFonts w:ascii="Arial" w:hAnsi="Arial" w:cs="Arial"/>
            <w:sz w:val="24"/>
            <w:szCs w:val="24"/>
          </w:rPr>
          <w:delText>’</w:delText>
        </w:r>
        <w:r w:rsidR="00833029" w:rsidRPr="008C1BDB" w:rsidDel="00140D23">
          <w:rPr>
            <w:rFonts w:ascii="Arial" w:hAnsi="Arial" w:cs="Arial"/>
            <w:sz w:val="24"/>
            <w:szCs w:val="24"/>
          </w:rPr>
          <w:delText>s genetics</w:delText>
        </w:r>
        <w:r w:rsidR="000A6823" w:rsidRPr="008C1BDB" w:rsidDel="00140D23">
          <w:rPr>
            <w:rFonts w:ascii="Arial" w:hAnsi="Arial" w:cs="Arial"/>
            <w:sz w:val="24"/>
            <w:szCs w:val="24"/>
          </w:rPr>
          <w:delText xml:space="preserve">, we </w:delText>
        </w:r>
        <w:r w:rsidR="004F012E" w:rsidRPr="008C1BDB" w:rsidDel="00140D23">
          <w:rPr>
            <w:rFonts w:ascii="Arial" w:hAnsi="Arial" w:cs="Arial"/>
            <w:sz w:val="24"/>
            <w:szCs w:val="24"/>
          </w:rPr>
          <w:delText xml:space="preserve">infected a collection of wild and domesticated tomato accessions with </w:delText>
        </w:r>
        <w:r w:rsidR="000A6823" w:rsidRPr="008C1BDB" w:rsidDel="00140D23">
          <w:rPr>
            <w:rFonts w:ascii="Arial" w:hAnsi="Arial" w:cs="Arial"/>
            <w:sz w:val="24"/>
            <w:szCs w:val="24"/>
          </w:rPr>
          <w:delText xml:space="preserve">a </w:delText>
        </w:r>
        <w:r w:rsidR="00833029" w:rsidRPr="008C1BDB" w:rsidDel="00140D23">
          <w:rPr>
            <w:rFonts w:ascii="Arial" w:hAnsi="Arial" w:cs="Arial"/>
            <w:sz w:val="24"/>
            <w:szCs w:val="24"/>
          </w:rPr>
          <w:delText xml:space="preserve">genetically diverse </w:delText>
        </w:r>
        <w:r w:rsidR="000A6823" w:rsidRPr="008C1BDB" w:rsidDel="00140D23">
          <w:rPr>
            <w:rFonts w:ascii="Arial" w:hAnsi="Arial" w:cs="Arial"/>
            <w:sz w:val="24"/>
            <w:szCs w:val="24"/>
          </w:rPr>
          <w:delText>population of the generalist pathogen</w:delText>
        </w:r>
        <w:r w:rsidR="00197A11" w:rsidRPr="008C1BDB" w:rsidDel="00140D23">
          <w:rPr>
            <w:rFonts w:ascii="Arial" w:hAnsi="Arial" w:cs="Arial"/>
            <w:sz w:val="24"/>
            <w:szCs w:val="24"/>
          </w:rPr>
          <w:delText xml:space="preserve"> </w:delText>
        </w:r>
        <w:r w:rsidR="00197A11" w:rsidRPr="008C1BDB" w:rsidDel="00140D23">
          <w:rPr>
            <w:rFonts w:ascii="Arial" w:hAnsi="Arial" w:cs="Arial"/>
            <w:i/>
            <w:sz w:val="24"/>
            <w:szCs w:val="24"/>
          </w:rPr>
          <w:delText>Botrytis cinerea</w:delText>
        </w:r>
        <w:r w:rsidR="00197A11" w:rsidRPr="008C1BDB" w:rsidDel="00140D23">
          <w:rPr>
            <w:rFonts w:ascii="Arial" w:hAnsi="Arial" w:cs="Arial"/>
            <w:sz w:val="24"/>
            <w:szCs w:val="24"/>
          </w:rPr>
          <w:delText xml:space="preserve">. </w:delText>
        </w:r>
      </w:del>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w:t>
      </w:r>
      <w:proofErr w:type="spellStart"/>
      <w:r w:rsidR="00197A11" w:rsidRPr="008C1BDB">
        <w:rPr>
          <w:rFonts w:ascii="Arial" w:hAnsi="Arial" w:cs="Arial"/>
          <w:i/>
          <w:sz w:val="24"/>
          <w:szCs w:val="24"/>
        </w:rPr>
        <w:t>lycopersicum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w:t>
      </w:r>
      <w:proofErr w:type="spellStart"/>
      <w:r w:rsidR="00197A11" w:rsidRPr="008C1BDB">
        <w:rPr>
          <w:rFonts w:ascii="Arial" w:hAnsi="Arial" w:cs="Arial"/>
          <w:i/>
          <w:sz w:val="24"/>
          <w:szCs w:val="24"/>
        </w:rPr>
        <w:t>pimpinellifolium</w:t>
      </w:r>
      <w:proofErr w:type="spellEnd"/>
      <w:r w:rsidR="00197A11" w:rsidRPr="008C1BDB">
        <w:rPr>
          <w:rFonts w:ascii="Arial" w:hAnsi="Arial" w:cs="Arial"/>
          <w:i/>
          <w:sz w:val="24"/>
          <w:szCs w:val="24"/>
        </w:rPr>
        <w:t xml:space="preserve">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ins w:id="60" w:author="Céline" w:date="2018-10-29T17:07:00Z">
        <w:r w:rsidR="00E87B0C">
          <w:rPr>
            <w:rFonts w:ascii="Arial" w:hAnsi="Arial" w:cs="Arial"/>
            <w:sz w:val="24"/>
            <w:szCs w:val="24"/>
          </w:rPr>
          <w:t xml:space="preserve"> </w:t>
        </w:r>
        <w:del w:id="61" w:author="N S" w:date="2018-10-30T09:43:00Z">
          <w:r w:rsidR="00E87B0C" w:rsidDel="00397EE1">
            <w:rPr>
              <w:rFonts w:ascii="Arial" w:hAnsi="Arial" w:cs="Arial"/>
              <w:sz w:val="24"/>
              <w:szCs w:val="24"/>
            </w:rPr>
            <w:delText>generated</w:delText>
          </w:r>
        </w:del>
      </w:ins>
      <w:ins w:id="62" w:author="N S" w:date="2018-10-30T09:43:00Z">
        <w:r w:rsidR="00397EE1">
          <w:rPr>
            <w:rFonts w:ascii="Arial" w:hAnsi="Arial" w:cs="Arial"/>
            <w:sz w:val="24"/>
            <w:szCs w:val="24"/>
          </w:rPr>
          <w:t>affected</w:t>
        </w:r>
      </w:ins>
      <w:ins w:id="63" w:author="Dan Kliebenstein" w:date="2018-10-24T14:28:00Z">
        <w:r w:rsidR="00140D23">
          <w:rPr>
            <w:rFonts w:ascii="Arial" w:hAnsi="Arial" w:cs="Arial"/>
            <w:sz w:val="24"/>
            <w:szCs w:val="24"/>
          </w:rPr>
          <w:t xml:space="preserve"> by large effects of the host and pathogen</w:t>
        </w:r>
      </w:ins>
      <w:ins w:id="64" w:author="N S" w:date="2018-10-30T09:44:00Z">
        <w:r w:rsidR="00397EE1">
          <w:rPr>
            <w:rFonts w:ascii="Arial" w:hAnsi="Arial" w:cs="Arial"/>
            <w:sz w:val="24"/>
            <w:szCs w:val="24"/>
          </w:rPr>
          <w:t>’</w:t>
        </w:r>
      </w:ins>
      <w:ins w:id="65" w:author="Dan Kliebenstein" w:date="2018-10-24T14:28:00Z">
        <w:r w:rsidR="00140D23">
          <w:rPr>
            <w:rFonts w:ascii="Arial" w:hAnsi="Arial" w:cs="Arial"/>
            <w:sz w:val="24"/>
            <w:szCs w:val="24"/>
          </w:rPr>
          <w:t>s genotype</w:t>
        </w:r>
      </w:ins>
      <w:ins w:id="66" w:author="N S" w:date="2018-10-30T09:44:00Z">
        <w:r w:rsidR="00397EE1">
          <w:rPr>
            <w:rFonts w:ascii="Arial" w:hAnsi="Arial" w:cs="Arial"/>
            <w:sz w:val="24"/>
            <w:szCs w:val="24"/>
          </w:rPr>
          <w:t>,</w:t>
        </w:r>
      </w:ins>
      <w:ins w:id="67" w:author="Dan Kliebenstein" w:date="2018-10-24T14:28:00Z">
        <w:r w:rsidR="00140D23">
          <w:rPr>
            <w:rFonts w:ascii="Arial" w:hAnsi="Arial" w:cs="Arial"/>
            <w:sz w:val="24"/>
            <w:szCs w:val="24"/>
          </w:rPr>
          <w:t xml:space="preserve"> with a much smaller contribution of domestication</w:t>
        </w:r>
      </w:ins>
      <w:del w:id="68" w:author="Dan Kliebenstein" w:date="2018-10-24T14:28:00Z">
        <w:r w:rsidR="00CF11DF" w:rsidRPr="008C1BDB" w:rsidDel="00140D23">
          <w:rPr>
            <w:rFonts w:ascii="Arial" w:hAnsi="Arial" w:cs="Arial"/>
            <w:sz w:val="24"/>
            <w:szCs w:val="24"/>
          </w:rPr>
          <w:delText xml:space="preserve"> controlled by </w:delText>
        </w:r>
        <w:r w:rsidR="00427063" w:rsidRPr="008C1BDB" w:rsidDel="00140D23">
          <w:rPr>
            <w:rFonts w:ascii="Arial" w:hAnsi="Arial" w:cs="Arial"/>
            <w:sz w:val="24"/>
            <w:szCs w:val="24"/>
          </w:rPr>
          <w:delText xml:space="preserve">plant </w:delText>
        </w:r>
        <w:r w:rsidR="00BA7E62" w:rsidRPr="008C1BDB" w:rsidDel="00140D23">
          <w:rPr>
            <w:rFonts w:ascii="Arial" w:hAnsi="Arial" w:cs="Arial"/>
            <w:sz w:val="24"/>
            <w:szCs w:val="24"/>
          </w:rPr>
          <w:delText xml:space="preserve">domestication, </w:delText>
        </w:r>
        <w:r w:rsidR="00CF11DF" w:rsidRPr="008C1BDB" w:rsidDel="00140D23">
          <w:rPr>
            <w:rFonts w:ascii="Arial" w:hAnsi="Arial" w:cs="Arial"/>
            <w:sz w:val="24"/>
            <w:szCs w:val="24"/>
          </w:rPr>
          <w:delText xml:space="preserve">plant </w:delText>
        </w:r>
        <w:r w:rsidR="00833029" w:rsidRPr="008C1BDB" w:rsidDel="00140D23">
          <w:rPr>
            <w:rFonts w:ascii="Arial" w:hAnsi="Arial" w:cs="Arial"/>
            <w:sz w:val="24"/>
            <w:szCs w:val="24"/>
          </w:rPr>
          <w:delText>genetic variation</w:delText>
        </w:r>
        <w:r w:rsidR="00CF11DF" w:rsidRPr="008C1BDB" w:rsidDel="00140D23">
          <w:rPr>
            <w:rFonts w:ascii="Arial" w:hAnsi="Arial" w:cs="Arial"/>
            <w:sz w:val="24"/>
            <w:szCs w:val="24"/>
          </w:rPr>
          <w:delText>, and</w:delText>
        </w:r>
        <w:r w:rsidR="00833029" w:rsidRPr="008C1BDB" w:rsidDel="00140D23">
          <w:rPr>
            <w:rFonts w:ascii="Arial" w:hAnsi="Arial" w:cs="Arial"/>
            <w:sz w:val="24"/>
            <w:szCs w:val="24"/>
          </w:rPr>
          <w:delText xml:space="preserve"> the</w:delText>
        </w:r>
        <w:r w:rsidR="00CF11DF" w:rsidRPr="008C1BDB" w:rsidDel="00140D23">
          <w:rPr>
            <w:rFonts w:ascii="Arial" w:hAnsi="Arial" w:cs="Arial"/>
            <w:sz w:val="24"/>
            <w:szCs w:val="24"/>
          </w:rPr>
          <w:delText xml:space="preserve"> pathogen</w:delText>
        </w:r>
        <w:r w:rsidR="00427063" w:rsidRPr="008C1BDB" w:rsidDel="00140D23">
          <w:rPr>
            <w:rFonts w:ascii="Arial" w:hAnsi="Arial" w:cs="Arial"/>
            <w:sz w:val="24"/>
            <w:szCs w:val="24"/>
          </w:rPr>
          <w:delText>’</w:delText>
        </w:r>
        <w:r w:rsidR="00833029" w:rsidRPr="008C1BDB" w:rsidDel="00140D23">
          <w:rPr>
            <w:rFonts w:ascii="Arial" w:hAnsi="Arial" w:cs="Arial"/>
            <w:sz w:val="24"/>
            <w:szCs w:val="24"/>
          </w:rPr>
          <w:delText>s</w:delText>
        </w:r>
        <w:r w:rsidR="00CF11DF" w:rsidRPr="008C1BDB" w:rsidDel="00140D23">
          <w:rPr>
            <w:rFonts w:ascii="Arial" w:hAnsi="Arial" w:cs="Arial"/>
            <w:sz w:val="24"/>
            <w:szCs w:val="24"/>
          </w:rPr>
          <w:delText xml:space="preserve"> genotype</w:delText>
        </w:r>
      </w:del>
      <w:r w:rsidR="00CF11DF" w:rsidRPr="008C1BDB">
        <w:rPr>
          <w:rFonts w:ascii="Arial" w:hAnsi="Arial" w:cs="Arial"/>
          <w:sz w:val="24"/>
          <w:szCs w:val="24"/>
        </w:rPr>
        <w:t xml:space="preserve">. </w:t>
      </w:r>
      <w:ins w:id="69" w:author="Dan Kliebenstein" w:date="2018-10-24T14:27:00Z">
        <w:r w:rsidR="00140D23">
          <w:rPr>
            <w:rFonts w:ascii="Arial" w:hAnsi="Arial" w:cs="Arial"/>
            <w:sz w:val="24"/>
            <w:szCs w:val="24"/>
          </w:rPr>
          <w:t xml:space="preserve">This pathogen collection also enables </w:t>
        </w:r>
      </w:ins>
      <w:del w:id="70" w:author="N S" w:date="2018-10-15T11:19:00Z">
        <w:r w:rsidR="00833029" w:rsidRPr="008C1BDB" w:rsidDel="003B3D0E">
          <w:rPr>
            <w:rFonts w:ascii="Arial" w:hAnsi="Arial" w:cs="Arial"/>
            <w:sz w:val="24"/>
            <w:szCs w:val="24"/>
          </w:rPr>
          <w:delText xml:space="preserve">Overall, resistance </w:delText>
        </w:r>
        <w:r w:rsidR="00543D88" w:rsidRPr="008C1BDB" w:rsidDel="003B3D0E">
          <w:rPr>
            <w:rFonts w:ascii="Arial" w:hAnsi="Arial" w:cs="Arial"/>
            <w:sz w:val="24"/>
            <w:szCs w:val="24"/>
          </w:rPr>
          <w:delText xml:space="preserve">was </w:delText>
        </w:r>
        <w:r w:rsidR="00D03E48" w:rsidRPr="008C1BDB" w:rsidDel="003B3D0E">
          <w:rPr>
            <w:rFonts w:ascii="Arial" w:hAnsi="Arial" w:cs="Arial"/>
            <w:sz w:val="24"/>
            <w:szCs w:val="24"/>
          </w:rPr>
          <w:delText>slightly elevated in the</w:delText>
        </w:r>
        <w:r w:rsidR="00BA7E62" w:rsidRPr="008C1BDB" w:rsidDel="003B3D0E">
          <w:rPr>
            <w:rFonts w:ascii="Arial" w:hAnsi="Arial" w:cs="Arial"/>
            <w:sz w:val="24"/>
            <w:szCs w:val="24"/>
          </w:rPr>
          <w:delText xml:space="preserve"> wild</w:delText>
        </w:r>
        <w:r w:rsidR="00833029" w:rsidRPr="008C1BDB" w:rsidDel="003B3D0E">
          <w:rPr>
            <w:rFonts w:ascii="Arial" w:hAnsi="Arial" w:cs="Arial"/>
            <w:sz w:val="24"/>
            <w:szCs w:val="24"/>
          </w:rPr>
          <w:delText xml:space="preserve"> </w:delText>
        </w:r>
        <w:r w:rsidR="00D43D9E" w:rsidRPr="008C1BDB" w:rsidDel="003B3D0E">
          <w:rPr>
            <w:rFonts w:ascii="Arial" w:hAnsi="Arial" w:cs="Arial"/>
            <w:sz w:val="24"/>
            <w:szCs w:val="24"/>
          </w:rPr>
          <w:delText xml:space="preserve">tomato </w:delText>
        </w:r>
        <w:r w:rsidR="00AA46AC" w:rsidRPr="008C1BDB" w:rsidDel="003B3D0E">
          <w:rPr>
            <w:rFonts w:ascii="Arial" w:hAnsi="Arial" w:cs="Arial"/>
            <w:sz w:val="24"/>
            <w:szCs w:val="24"/>
          </w:rPr>
          <w:delText>accessions</w:delText>
        </w:r>
        <w:r w:rsidR="00BA7E62" w:rsidRPr="008C1BDB" w:rsidDel="003B3D0E">
          <w:rPr>
            <w:rFonts w:ascii="Arial" w:hAnsi="Arial" w:cs="Arial"/>
            <w:sz w:val="24"/>
            <w:szCs w:val="24"/>
          </w:rPr>
          <w:delText xml:space="preserve">. </w:delText>
        </w:r>
      </w:del>
      <w:del w:id="71" w:author="Dan Kliebenstein" w:date="2018-10-24T14:27:00Z">
        <w:r w:rsidR="004F012E" w:rsidRPr="008C1BDB" w:rsidDel="00140D23">
          <w:rPr>
            <w:rFonts w:ascii="Arial" w:hAnsi="Arial" w:cs="Arial"/>
            <w:sz w:val="24"/>
            <w:szCs w:val="24"/>
          </w:rPr>
          <w:delText>G</w:delText>
        </w:r>
      </w:del>
      <w:ins w:id="72" w:author="Dan Kliebenstein" w:date="2018-10-24T14:27:00Z">
        <w:r w:rsidR="00140D23">
          <w:rPr>
            <w:rFonts w:ascii="Arial" w:hAnsi="Arial" w:cs="Arial"/>
            <w:sz w:val="24"/>
            <w:szCs w:val="24"/>
          </w:rPr>
          <w:t>g</w:t>
        </w:r>
      </w:ins>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ins w:id="73" w:author="Dan Kliebenstein" w:date="2018-10-24T14:27:00Z">
        <w:r w:rsidR="00140D23">
          <w:rPr>
            <w:rFonts w:ascii="Arial" w:hAnsi="Arial" w:cs="Arial"/>
            <w:sz w:val="24"/>
            <w:szCs w:val="24"/>
          </w:rPr>
          <w:t xml:space="preserve">. GWA in the pathogen showed that virulence is </w:t>
        </w:r>
      </w:ins>
      <w:del w:id="74" w:author="Dan Kliebenstein" w:date="2018-10-24T14:27:00Z">
        <w:r w:rsidR="008A5ED9" w:rsidRPr="008C1BDB" w:rsidDel="00140D23">
          <w:rPr>
            <w:rFonts w:ascii="Arial" w:hAnsi="Arial" w:cs="Arial"/>
            <w:sz w:val="24"/>
            <w:szCs w:val="24"/>
          </w:rPr>
          <w:delText xml:space="preserve"> </w:delText>
        </w:r>
        <w:r w:rsidR="00833029" w:rsidRPr="008C1BDB" w:rsidDel="00140D23">
          <w:rPr>
            <w:rFonts w:ascii="Arial" w:hAnsi="Arial" w:cs="Arial"/>
            <w:sz w:val="24"/>
            <w:szCs w:val="24"/>
          </w:rPr>
          <w:delText xml:space="preserve">identified a </w:delText>
        </w:r>
      </w:del>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w:t>
      </w:r>
      <w:del w:id="75" w:author="Dan Kliebenstein" w:date="2018-10-24T14:27:00Z">
        <w:r w:rsidR="005A32CB" w:rsidRPr="008C1BDB" w:rsidDel="00140D23">
          <w:rPr>
            <w:rFonts w:ascii="Arial" w:hAnsi="Arial" w:cs="Arial"/>
            <w:sz w:val="24"/>
            <w:szCs w:val="24"/>
          </w:rPr>
          <w:delText xml:space="preserve">collection </w:delText>
        </w:r>
      </w:del>
      <w:ins w:id="76" w:author="Dan Kliebenstein" w:date="2018-10-24T14:27:00Z">
        <w:r w:rsidR="00140D23">
          <w:rPr>
            <w:rFonts w:ascii="Arial" w:hAnsi="Arial" w:cs="Arial"/>
            <w:sz w:val="24"/>
            <w:szCs w:val="24"/>
          </w:rPr>
          <w:t>and involves a diversity of mechanisms</w:t>
        </w:r>
      </w:ins>
      <w:del w:id="77" w:author="Dan Kliebenstein" w:date="2018-10-24T14:28:00Z">
        <w:r w:rsidR="005A32CB" w:rsidRPr="008C1BDB" w:rsidDel="00140D23">
          <w:rPr>
            <w:rFonts w:ascii="Arial" w:hAnsi="Arial" w:cs="Arial"/>
            <w:sz w:val="24"/>
            <w:szCs w:val="24"/>
          </w:rPr>
          <w:delText>of genes</w:delText>
        </w:r>
      </w:del>
      <w:r w:rsidR="008A5ED9" w:rsidRPr="008C1BDB">
        <w:rPr>
          <w:rFonts w:ascii="Arial" w:hAnsi="Arial" w:cs="Arial"/>
          <w:sz w:val="24"/>
          <w:szCs w:val="24"/>
        </w:rPr>
        <w:t xml:space="preserve">. </w:t>
      </w:r>
      <w:ins w:id="78" w:author="N S" w:date="2018-11-12T12:20:00Z">
        <w:r w:rsidR="00B45225">
          <w:rPr>
            <w:rFonts w:ascii="Arial" w:hAnsi="Arial" w:cs="Arial"/>
            <w:sz w:val="24"/>
            <w:szCs w:val="24"/>
          </w:rPr>
          <w:t>B</w:t>
        </w:r>
      </w:ins>
      <w:del w:id="79" w:author="N S" w:date="2018-11-12T12:20:00Z">
        <w:r w:rsidR="008A5ED9" w:rsidRPr="008C1BDB" w:rsidDel="00B45225">
          <w:rPr>
            <w:rFonts w:ascii="Arial" w:hAnsi="Arial" w:cs="Arial"/>
            <w:sz w:val="24"/>
            <w:szCs w:val="24"/>
          </w:rPr>
          <w:delText>This</w:delText>
        </w:r>
        <w:r w:rsidR="005A32CB" w:rsidRPr="008C1BDB" w:rsidDel="00B45225">
          <w:rPr>
            <w:rFonts w:ascii="Arial" w:hAnsi="Arial" w:cs="Arial"/>
            <w:sz w:val="24"/>
            <w:szCs w:val="24"/>
          </w:rPr>
          <w:delText xml:space="preserve"> suggest</w:delText>
        </w:r>
        <w:r w:rsidR="008A5ED9" w:rsidRPr="008C1BDB" w:rsidDel="00B45225">
          <w:rPr>
            <w:rFonts w:ascii="Arial" w:hAnsi="Arial" w:cs="Arial"/>
            <w:sz w:val="24"/>
            <w:szCs w:val="24"/>
          </w:rPr>
          <w:delText>s</w:delText>
        </w:r>
        <w:r w:rsidR="005A32CB" w:rsidRPr="008C1BDB" w:rsidDel="00B45225">
          <w:rPr>
            <w:rFonts w:ascii="Arial" w:hAnsi="Arial" w:cs="Arial"/>
            <w:sz w:val="24"/>
            <w:szCs w:val="24"/>
          </w:rPr>
          <w:delText xml:space="preserve"> that b</w:delText>
        </w:r>
      </w:del>
      <w:r w:rsidR="005A32CB" w:rsidRPr="008C1BDB">
        <w:rPr>
          <w:rFonts w:ascii="Arial" w:hAnsi="Arial" w:cs="Arial"/>
          <w:sz w:val="24"/>
          <w:szCs w:val="24"/>
        </w:rPr>
        <w:t xml:space="preserve">reeding against this pathogen would </w:t>
      </w:r>
      <w:ins w:id="80" w:author="N S" w:date="2018-11-12T12:21:00Z">
        <w:r w:rsidR="00B45225">
          <w:rPr>
            <w:rFonts w:ascii="Arial" w:hAnsi="Arial" w:cs="Arial"/>
            <w:sz w:val="24"/>
            <w:szCs w:val="24"/>
          </w:rPr>
          <w:t xml:space="preserve">likely </w:t>
        </w:r>
      </w:ins>
      <w:r w:rsidR="005A32CB" w:rsidRPr="008C1BDB">
        <w:rPr>
          <w:rFonts w:ascii="Arial" w:hAnsi="Arial" w:cs="Arial"/>
          <w:sz w:val="24"/>
          <w:szCs w:val="24"/>
        </w:rPr>
        <w:t xml:space="preserve">need to utilize </w:t>
      </w:r>
      <w:del w:id="81" w:author="N S" w:date="2018-10-30T09:44:00Z">
        <w:r w:rsidR="005A32CB" w:rsidRPr="008C1BDB" w:rsidDel="00397EE1">
          <w:rPr>
            <w:rFonts w:ascii="Arial" w:hAnsi="Arial" w:cs="Arial"/>
            <w:sz w:val="24"/>
            <w:szCs w:val="24"/>
          </w:rPr>
          <w:delText>a diversity of</w:delText>
        </w:r>
      </w:del>
      <w:ins w:id="82" w:author="N S" w:date="2018-10-30T09:44:00Z">
        <w:r w:rsidR="00397EE1">
          <w:rPr>
            <w:rFonts w:ascii="Arial" w:hAnsi="Arial" w:cs="Arial"/>
            <w:sz w:val="24"/>
            <w:szCs w:val="24"/>
          </w:rPr>
          <w:t>div</w:t>
        </w:r>
      </w:ins>
      <w:ins w:id="83" w:author="N S" w:date="2018-10-30T09:45:00Z">
        <w:r w:rsidR="00397EE1">
          <w:rPr>
            <w:rFonts w:ascii="Arial" w:hAnsi="Arial" w:cs="Arial"/>
            <w:sz w:val="24"/>
            <w:szCs w:val="24"/>
          </w:rPr>
          <w:t>erse</w:t>
        </w:r>
      </w:ins>
      <w:r w:rsidR="005A32CB" w:rsidRPr="008C1BDB">
        <w:rPr>
          <w:rFonts w:ascii="Arial" w:hAnsi="Arial" w:cs="Arial"/>
          <w:sz w:val="24"/>
          <w:szCs w:val="24"/>
        </w:rPr>
        <w:t xml:space="preserve">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w:t>
      </w:r>
      <w:del w:id="84" w:author="N S" w:date="2018-11-12T12:21:00Z">
        <w:r w:rsidR="00833029" w:rsidRPr="008C1BDB" w:rsidDel="00B45225">
          <w:rPr>
            <w:rFonts w:ascii="Arial" w:hAnsi="Arial" w:cs="Arial"/>
            <w:sz w:val="24"/>
            <w:szCs w:val="24"/>
          </w:rPr>
          <w:delText>discrete</w:delText>
        </w:r>
        <w:r w:rsidR="005A32CB" w:rsidRPr="008C1BDB" w:rsidDel="00B45225">
          <w:rPr>
            <w:rFonts w:ascii="Arial" w:hAnsi="Arial" w:cs="Arial"/>
            <w:sz w:val="24"/>
            <w:szCs w:val="24"/>
          </w:rPr>
          <w:delText xml:space="preserve"> </w:delText>
        </w:r>
      </w:del>
      <w:r w:rsidR="005A32CB" w:rsidRPr="008C1BDB">
        <w:rPr>
          <w:rFonts w:ascii="Arial" w:hAnsi="Arial" w:cs="Arial"/>
          <w:sz w:val="24"/>
          <w:szCs w:val="24"/>
        </w:rPr>
        <w:t xml:space="preserve">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w:t>
      </w:r>
      <w:del w:id="85" w:author="N S" w:date="2018-11-12T12:21:00Z">
        <w:r w:rsidR="00833029" w:rsidRPr="008C1BDB" w:rsidDel="00B45225">
          <w:rPr>
            <w:rFonts w:ascii="Arial" w:hAnsi="Arial" w:cs="Arial"/>
            <w:sz w:val="24"/>
            <w:szCs w:val="24"/>
          </w:rPr>
          <w:delText xml:space="preserve">the </w:delText>
        </w:r>
      </w:del>
      <w:r w:rsidR="00833029" w:rsidRPr="008C1BDB">
        <w:rPr>
          <w:rFonts w:ascii="Arial" w:hAnsi="Arial" w:cs="Arial"/>
          <w:sz w:val="24"/>
          <w:szCs w:val="24"/>
        </w:rPr>
        <w:t xml:space="preserve">allelic variation was </w:t>
      </w:r>
      <w:r w:rsidR="005A32CB" w:rsidRPr="008C1BDB">
        <w:rPr>
          <w:rFonts w:ascii="Arial" w:hAnsi="Arial" w:cs="Arial"/>
          <w:sz w:val="24"/>
          <w:szCs w:val="24"/>
        </w:rPr>
        <w:t>linked to altered virulence against the wild versus domesticated tomato</w:t>
      </w:r>
      <w:del w:id="86" w:author="N S" w:date="2018-11-12T12:21:00Z">
        <w:r w:rsidR="005A32CB" w:rsidRPr="008C1BDB" w:rsidDel="00B45225">
          <w:rPr>
            <w:rFonts w:ascii="Arial" w:hAnsi="Arial" w:cs="Arial"/>
            <w:sz w:val="24"/>
            <w:szCs w:val="24"/>
          </w:rPr>
          <w:delText xml:space="preserve"> accessions</w:delText>
        </w:r>
      </w:del>
      <w:ins w:id="87" w:author="N S" w:date="2018-10-30T09:45:00Z">
        <w:r w:rsidR="00397EE1">
          <w:rPr>
            <w:rFonts w:ascii="Arial" w:hAnsi="Arial" w:cs="Arial"/>
            <w:sz w:val="24"/>
            <w:szCs w:val="24"/>
          </w:rPr>
          <w:t>,</w:t>
        </w:r>
      </w:ins>
      <w:ins w:id="88" w:author="Dan Kliebenstein" w:date="2018-10-24T14:29:00Z">
        <w:r w:rsidR="00140D23">
          <w:rPr>
            <w:rFonts w:ascii="Arial" w:hAnsi="Arial" w:cs="Arial"/>
            <w:sz w:val="24"/>
            <w:szCs w:val="24"/>
          </w:rPr>
          <w:t xml:space="preserve"> as well as loci that could handle both groups</w:t>
        </w:r>
      </w:ins>
      <w:r w:rsidR="00CF11DF" w:rsidRPr="008C1BDB">
        <w:rPr>
          <w:rFonts w:ascii="Arial" w:hAnsi="Arial" w:cs="Arial"/>
          <w:sz w:val="24"/>
          <w:szCs w:val="24"/>
        </w:rPr>
        <w:t>.</w:t>
      </w:r>
      <w:r w:rsidR="00833029" w:rsidRPr="008C1BDB">
        <w:rPr>
          <w:rFonts w:ascii="Arial" w:hAnsi="Arial" w:cs="Arial"/>
          <w:sz w:val="24"/>
          <w:szCs w:val="24"/>
        </w:rPr>
        <w:t xml:space="preserve"> T</w:t>
      </w:r>
      <w:del w:id="89" w:author="N S" w:date="2018-11-12T12:22:00Z">
        <w:r w:rsidR="00833029" w:rsidRPr="008C1BDB" w:rsidDel="00B45225">
          <w:rPr>
            <w:rFonts w:ascii="Arial" w:hAnsi="Arial" w:cs="Arial"/>
            <w:sz w:val="24"/>
            <w:szCs w:val="24"/>
          </w:rPr>
          <w:delText>his indicates that t</w:delText>
        </w:r>
      </w:del>
      <w:r w:rsidR="00833029" w:rsidRPr="008C1BDB">
        <w:rPr>
          <w:rFonts w:ascii="Arial" w:hAnsi="Arial" w:cs="Arial"/>
          <w:sz w:val="24"/>
          <w:szCs w:val="24"/>
        </w:rPr>
        <w:t xml:space="preserve">his generalist pathogen already has </w:t>
      </w:r>
      <w:del w:id="90" w:author="Dan Kliebenstein" w:date="2018-10-24T14:30:00Z">
        <w:r w:rsidR="00833029" w:rsidRPr="008C1BDB" w:rsidDel="00BD5B47">
          <w:rPr>
            <w:rFonts w:ascii="Arial" w:hAnsi="Arial" w:cs="Arial"/>
            <w:sz w:val="24"/>
            <w:szCs w:val="24"/>
          </w:rPr>
          <w:delText>the necessary</w:delText>
        </w:r>
      </w:del>
      <w:ins w:id="91" w:author="Dan Kliebenstein" w:date="2018-10-24T14:30:00Z">
        <w:r w:rsidR="00BD5B47">
          <w:rPr>
            <w:rFonts w:ascii="Arial" w:hAnsi="Arial" w:cs="Arial"/>
            <w:sz w:val="24"/>
            <w:szCs w:val="24"/>
          </w:rPr>
          <w:t>a large collection of</w:t>
        </w:r>
      </w:ins>
      <w:r w:rsidR="00833029" w:rsidRPr="008C1BDB">
        <w:rPr>
          <w:rFonts w:ascii="Arial" w:hAnsi="Arial" w:cs="Arial"/>
          <w:sz w:val="24"/>
          <w:szCs w:val="24"/>
        </w:rPr>
        <w:t xml:space="preserve"> allelic variation </w:t>
      </w:r>
      <w:del w:id="92" w:author="Dan Kliebenstein" w:date="2018-10-24T14:30:00Z">
        <w:r w:rsidR="00833029" w:rsidRPr="008C1BDB" w:rsidDel="00BD5B47">
          <w:rPr>
            <w:rFonts w:ascii="Arial" w:hAnsi="Arial" w:cs="Arial"/>
            <w:sz w:val="24"/>
            <w:szCs w:val="24"/>
          </w:rPr>
          <w:delText xml:space="preserve">in place to handle </w:delText>
        </w:r>
        <w:r w:rsidR="00833029" w:rsidRPr="008C1BDB" w:rsidDel="00140D23">
          <w:rPr>
            <w:rFonts w:ascii="Arial" w:hAnsi="Arial" w:cs="Arial"/>
            <w:sz w:val="24"/>
            <w:szCs w:val="24"/>
          </w:rPr>
          <w:delText>the introgression of wild resistance mechanisms into the domesticated crop</w:delText>
        </w:r>
      </w:del>
      <w:ins w:id="93" w:author="Dan Kliebenstein" w:date="2018-10-24T14:30:00Z">
        <w:r w:rsidR="00BD5B47">
          <w:rPr>
            <w:rFonts w:ascii="Arial" w:hAnsi="Arial" w:cs="Arial"/>
            <w:sz w:val="24"/>
            <w:szCs w:val="24"/>
          </w:rPr>
          <w:t>that must be considered when designing a breeding program</w:t>
        </w:r>
      </w:ins>
      <w:r w:rsidR="00833029" w:rsidRPr="008C1BDB">
        <w:rPr>
          <w:rFonts w:ascii="Arial" w:hAnsi="Arial" w:cs="Arial"/>
          <w:sz w:val="24"/>
          <w:szCs w:val="24"/>
        </w:rPr>
        <w:t>.</w:t>
      </w:r>
      <w:r w:rsidR="005A32CB" w:rsidRPr="008C1BDB">
        <w:rPr>
          <w:rFonts w:ascii="Arial" w:hAnsi="Arial" w:cs="Arial"/>
          <w:sz w:val="24"/>
          <w:szCs w:val="24"/>
        </w:rPr>
        <w:t xml:space="preserve"> </w:t>
      </w:r>
    </w:p>
    <w:p w14:paraId="7A6CA68F" w14:textId="77777777" w:rsidR="008C1BDB" w:rsidRPr="008C1BDB" w:rsidRDefault="008C1BDB" w:rsidP="00E65FA1">
      <w:pPr>
        <w:spacing w:line="360" w:lineRule="auto"/>
        <w:ind w:firstLine="720"/>
        <w:rPr>
          <w:rFonts w:ascii="Arial" w:hAnsi="Arial" w:cs="Arial"/>
          <w:b/>
          <w:sz w:val="24"/>
          <w:szCs w:val="24"/>
        </w:rPr>
      </w:pPr>
    </w:p>
    <w:p w14:paraId="2EE4CF47" w14:textId="77777777" w:rsidR="00A97C72" w:rsidRDefault="00A97C72" w:rsidP="00E65FA1">
      <w:pPr>
        <w:spacing w:line="360" w:lineRule="auto"/>
        <w:rPr>
          <w:rFonts w:ascii="Arial" w:hAnsi="Arial" w:cs="Arial"/>
          <w:b/>
          <w:sz w:val="24"/>
          <w:szCs w:val="24"/>
        </w:rPr>
      </w:pPr>
    </w:p>
    <w:p w14:paraId="67FC88C6" w14:textId="77777777" w:rsidR="00A97C72" w:rsidRDefault="00A97C72" w:rsidP="00E65FA1">
      <w:pPr>
        <w:spacing w:line="360" w:lineRule="auto"/>
        <w:rPr>
          <w:rFonts w:ascii="Arial" w:hAnsi="Arial" w:cs="Arial"/>
          <w:b/>
          <w:sz w:val="24"/>
          <w:szCs w:val="24"/>
        </w:rPr>
      </w:pPr>
    </w:p>
    <w:p w14:paraId="7964E2B9" w14:textId="2364AAE3"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lastRenderedPageBreak/>
        <w:t>Introduction</w:t>
      </w:r>
    </w:p>
    <w:p w14:paraId="59F5A64D" w14:textId="29EBA54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(Dangl and Jones 2001, Jones and Dangl 2006, Dodds and Rathjen 2010, 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09D5533B"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w:t>
      </w:r>
      <w:r w:rsidR="00DD787D" w:rsidRPr="008C1BDB">
        <w:rPr>
          <w:rFonts w:ascii="Arial" w:hAnsi="Arial" w:cs="Arial"/>
          <w:sz w:val="24"/>
          <w:szCs w:val="24"/>
        </w:rPr>
        <w:lastRenderedPageBreak/>
        <w:t>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del w:id="94" w:author="N S" w:date="2018-10-13T14:27:00Z">
        <w:r w:rsidR="008F425E" w:rsidRPr="008C1BDB" w:rsidDel="006A5CDC">
          <w:rPr>
            <w:rFonts w:ascii="Arial" w:hAnsi="Arial" w:cs="Arial"/>
            <w:sz w:val="24"/>
            <w:szCs w:val="24"/>
          </w:rPr>
          <w:delText xml:space="preserve"> </w:delText>
        </w:r>
      </w:del>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(Quidde, Osbourn et al. 1998, 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555484F4" w:rsidR="009836A7" w:rsidRPr="008C1BDB" w:rsidRDefault="00DD787D" w:rsidP="00E65FA1">
      <w:pPr>
        <w:spacing w:line="360" w:lineRule="auto"/>
        <w:ind w:firstLine="720"/>
        <w:rPr>
          <w:rFonts w:ascii="Arial" w:hAnsi="Arial" w:cs="Arial"/>
          <w:sz w:val="24"/>
          <w:szCs w:val="24"/>
        </w:rPr>
      </w:pPr>
      <w:del w:id="95" w:author="N S" w:date="2018-10-15T11:42:00Z">
        <w:r w:rsidRPr="008C1BDB" w:rsidDel="00FF332B">
          <w:rPr>
            <w:rFonts w:ascii="Arial" w:hAnsi="Arial" w:cs="Arial"/>
            <w:sz w:val="24"/>
            <w:szCs w:val="24"/>
          </w:rPr>
          <w:delText xml:space="preserve">A </w:delText>
        </w:r>
      </w:del>
      <w:ins w:id="96" w:author="N S" w:date="2018-10-15T11:42:00Z">
        <w:r w:rsidR="00FF332B">
          <w:rPr>
            <w:rFonts w:ascii="Arial" w:hAnsi="Arial" w:cs="Arial"/>
            <w:sz w:val="24"/>
            <w:szCs w:val="24"/>
          </w:rPr>
          <w:t>Domestication of crop plants is a</w:t>
        </w:r>
        <w:r w:rsidR="00FF332B" w:rsidRPr="008C1BDB">
          <w:rPr>
            <w:rFonts w:ascii="Arial" w:hAnsi="Arial" w:cs="Arial"/>
            <w:sz w:val="24"/>
            <w:szCs w:val="24"/>
          </w:rPr>
          <w:t xml:space="preserve"> </w:t>
        </w:r>
      </w:ins>
      <w:r w:rsidRPr="008C1BDB">
        <w:rPr>
          <w:rFonts w:ascii="Arial" w:hAnsi="Arial" w:cs="Arial"/>
          <w:sz w:val="24"/>
          <w:szCs w:val="24"/>
        </w:rPr>
        <w:t>key evolutionary process in plants that has affected resistance to specialist pathogens</w:t>
      </w:r>
      <w:del w:id="97" w:author="N S" w:date="2018-10-15T11:42:00Z">
        <w:r w:rsidRPr="008C1BDB" w:rsidDel="00FF332B">
          <w:rPr>
            <w:rFonts w:ascii="Arial" w:hAnsi="Arial" w:cs="Arial"/>
            <w:sz w:val="24"/>
            <w:szCs w:val="24"/>
          </w:rPr>
          <w:delText xml:space="preserve"> is</w:delText>
        </w:r>
        <w:r w:rsidR="00BC36F7" w:rsidRPr="008C1BDB" w:rsidDel="00FF332B">
          <w:rPr>
            <w:rFonts w:ascii="Arial" w:hAnsi="Arial" w:cs="Arial"/>
            <w:sz w:val="24"/>
            <w:szCs w:val="24"/>
          </w:rPr>
          <w:delText xml:space="preserve"> the</w:delText>
        </w:r>
        <w:r w:rsidRPr="008C1BDB" w:rsidDel="00FF332B">
          <w:rPr>
            <w:rFonts w:ascii="Arial" w:hAnsi="Arial" w:cs="Arial"/>
            <w:sz w:val="24"/>
            <w:szCs w:val="24"/>
          </w:rPr>
          <w:delText xml:space="preserve"> domestication </w:delText>
        </w:r>
        <w:r w:rsidR="00BC36F7" w:rsidRPr="008C1BDB" w:rsidDel="00FF332B">
          <w:rPr>
            <w:rFonts w:ascii="Arial" w:hAnsi="Arial" w:cs="Arial"/>
            <w:sz w:val="24"/>
            <w:szCs w:val="24"/>
          </w:rPr>
          <w:delText>of</w:delText>
        </w:r>
        <w:r w:rsidRPr="008C1BDB" w:rsidDel="00FF332B">
          <w:rPr>
            <w:rFonts w:ascii="Arial" w:hAnsi="Arial" w:cs="Arial"/>
            <w:sz w:val="24"/>
            <w:szCs w:val="24"/>
          </w:rPr>
          <w:delText xml:space="preserve"> crop plants</w:delText>
        </w:r>
      </w:del>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del w:id="98" w:author="N S" w:date="2018-10-15T11:42:00Z">
        <w:r w:rsidR="00A01C5A" w:rsidRPr="008C1BDB" w:rsidDel="00FF332B">
          <w:rPr>
            <w:rFonts w:ascii="Arial" w:hAnsi="Arial" w:cs="Arial"/>
            <w:sz w:val="24"/>
            <w:szCs w:val="24"/>
          </w:rPr>
          <w:delText xml:space="preserve">lower </w:delText>
        </w:r>
      </w:del>
      <w:ins w:id="99" w:author="N S" w:date="2018-10-15T11:42:00Z">
        <w:r w:rsidR="00FF332B">
          <w:rPr>
            <w:rFonts w:ascii="Arial" w:hAnsi="Arial" w:cs="Arial"/>
            <w:sz w:val="24"/>
            <w:szCs w:val="24"/>
          </w:rPr>
          <w:t>reduced</w:t>
        </w:r>
        <w:r w:rsidR="00FF332B" w:rsidRPr="008C1BDB">
          <w:rPr>
            <w:rFonts w:ascii="Arial" w:hAnsi="Arial" w:cs="Arial"/>
            <w:sz w:val="24"/>
            <w:szCs w:val="24"/>
          </w:rPr>
          <w:t xml:space="preserve"> </w:t>
        </w:r>
      </w:ins>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w:t>
      </w:r>
      <w:del w:id="100" w:author="N S" w:date="2018-10-15T11:43:00Z">
        <w:r w:rsidR="00A01C5A" w:rsidRPr="008C1BDB" w:rsidDel="00FF332B">
          <w:rPr>
            <w:rFonts w:ascii="Arial" w:hAnsi="Arial" w:cs="Arial"/>
            <w:sz w:val="24"/>
            <w:szCs w:val="24"/>
          </w:rPr>
          <w:lastRenderedPageBreak/>
          <w:delText xml:space="preserve">similarly </w:delText>
        </w:r>
      </w:del>
      <w:r w:rsidR="003E5F69" w:rsidRPr="008C1BDB">
        <w:rPr>
          <w:rFonts w:ascii="Arial" w:hAnsi="Arial" w:cs="Arial"/>
          <w:sz w:val="24"/>
          <w:szCs w:val="24"/>
        </w:rPr>
        <w:t xml:space="preserve">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w:t>
      </w:r>
      <w:ins w:id="101" w:author="Dan Kliebenstein" w:date="2018-10-24T14:31:00Z">
        <w:r w:rsidR="00BD5B47">
          <w:rPr>
            <w:rFonts w:ascii="Arial" w:hAnsi="Arial" w:cs="Arial"/>
            <w:sz w:val="24"/>
            <w:szCs w:val="24"/>
          </w:rPr>
          <w:t xml:space="preserve"> quantify the effect of domestication on a broad generalist pathogen in comparison to the rest of the crop</w:t>
        </w:r>
      </w:ins>
      <w:ins w:id="102" w:author="N S" w:date="2018-10-30T09:48:00Z">
        <w:r w:rsidR="00397EE1">
          <w:rPr>
            <w:rFonts w:ascii="Arial" w:hAnsi="Arial" w:cs="Arial"/>
            <w:sz w:val="24"/>
            <w:szCs w:val="24"/>
          </w:rPr>
          <w:t>’</w:t>
        </w:r>
      </w:ins>
      <w:ins w:id="103" w:author="Dan Kliebenstein" w:date="2018-10-24T14:31:00Z">
        <w:r w:rsidR="00BD5B47">
          <w:rPr>
            <w:rFonts w:ascii="Arial" w:hAnsi="Arial" w:cs="Arial"/>
            <w:sz w:val="24"/>
            <w:szCs w:val="24"/>
          </w:rPr>
          <w:t>s standing variation to test</w:t>
        </w:r>
      </w:ins>
      <w:del w:id="104" w:author="Dan Kliebenstein" w:date="2018-10-24T14:32:00Z">
        <w:r w:rsidR="00A01C5A" w:rsidRPr="008C1BDB" w:rsidDel="00BD5B47">
          <w:rPr>
            <w:rFonts w:ascii="Arial" w:hAnsi="Arial" w:cs="Arial"/>
            <w:sz w:val="24"/>
            <w:szCs w:val="24"/>
          </w:rPr>
          <w:delText xml:space="preserve"> conduct a detailed analysis of</w:delText>
        </w:r>
      </w:del>
      <w:ins w:id="105" w:author="N S" w:date="2018-10-15T11:41:00Z">
        <w:del w:id="106" w:author="Dan Kliebenstein" w:date="2018-10-24T14:32:00Z">
          <w:r w:rsidR="00FF332B" w:rsidDel="00BD5B47">
            <w:rPr>
              <w:rFonts w:ascii="Arial" w:hAnsi="Arial" w:cs="Arial"/>
              <w:sz w:val="24"/>
              <w:szCs w:val="24"/>
            </w:rPr>
            <w:delText>analyze</w:delText>
          </w:r>
        </w:del>
      </w:ins>
      <w:del w:id="107" w:author="Dan Kliebenstein" w:date="2018-10-24T14:32:00Z">
        <w:r w:rsidR="00A01C5A" w:rsidRPr="008C1BDB" w:rsidDel="00BD5B47">
          <w:rPr>
            <w:rFonts w:ascii="Arial" w:hAnsi="Arial" w:cs="Arial"/>
            <w:sz w:val="24"/>
            <w:szCs w:val="24"/>
          </w:rPr>
          <w:delText xml:space="preserve"> how domestication may alter the interaction of a plant with a broad generalist pathogen</w:delText>
        </w:r>
        <w:r w:rsidR="00F232DA" w:rsidRPr="008C1BDB" w:rsidDel="00BD5B47">
          <w:rPr>
            <w:rFonts w:ascii="Arial" w:hAnsi="Arial" w:cs="Arial"/>
            <w:sz w:val="24"/>
            <w:szCs w:val="24"/>
          </w:rPr>
          <w:delText>,</w:delText>
        </w:r>
        <w:r w:rsidR="00A303A1" w:rsidRPr="008C1BDB" w:rsidDel="00BD5B47">
          <w:rPr>
            <w:rFonts w:ascii="Arial" w:hAnsi="Arial" w:cs="Arial"/>
            <w:sz w:val="24"/>
            <w:szCs w:val="24"/>
          </w:rPr>
          <w:delText xml:space="preserve"> and correspondingly</w:delText>
        </w:r>
        <w:r w:rsidR="00F232DA" w:rsidRPr="008C1BDB" w:rsidDel="00BD5B47">
          <w:rPr>
            <w:rFonts w:ascii="Arial" w:hAnsi="Arial" w:cs="Arial"/>
            <w:sz w:val="24"/>
            <w:szCs w:val="24"/>
          </w:rPr>
          <w:delText>,</w:delText>
        </w:r>
      </w:del>
      <w:ins w:id="108" w:author="Dan Kliebenstein" w:date="2018-10-24T14:32:00Z">
        <w:r w:rsidR="00BD5B47">
          <w:rPr>
            <w:rFonts w:ascii="Arial" w:hAnsi="Arial" w:cs="Arial"/>
            <w:sz w:val="24"/>
            <w:szCs w:val="24"/>
          </w:rPr>
          <w:t xml:space="preserve"> how and if</w:t>
        </w:r>
      </w:ins>
      <w:del w:id="109" w:author="Dan Kliebenstein" w:date="2018-10-24T14:32:00Z">
        <w:r w:rsidR="00A303A1" w:rsidRPr="008C1BDB" w:rsidDel="00BD5B47">
          <w:rPr>
            <w:rFonts w:ascii="Arial" w:hAnsi="Arial" w:cs="Arial"/>
            <w:sz w:val="24"/>
            <w:szCs w:val="24"/>
          </w:rPr>
          <w:delText xml:space="preserve"> how</w:delText>
        </w:r>
      </w:del>
      <w:r w:rsidR="00A303A1" w:rsidRPr="008C1BDB">
        <w:rPr>
          <w:rFonts w:ascii="Arial" w:hAnsi="Arial" w:cs="Arial"/>
          <w:sz w:val="24"/>
          <w:szCs w:val="24"/>
        </w:rPr>
        <w:t xml:space="preserve">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267BD4F6"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ins w:id="110" w:author="N S" w:date="2018-10-15T11:43:00Z">
        <w:r w:rsidR="00FF332B">
          <w:rPr>
            <w:rFonts w:ascii="Arial" w:hAnsi="Arial" w:cs="Arial"/>
            <w:sz w:val="24"/>
            <w:szCs w:val="24"/>
          </w:rPr>
          <w:t xml:space="preserve">. </w:t>
        </w:r>
      </w:ins>
      <w:del w:id="111" w:author="N S" w:date="2018-10-15T11:43:00Z">
        <w:r w:rsidR="004C6F15" w:rsidRPr="008C1BDB" w:rsidDel="00FF332B">
          <w:rPr>
            <w:rFonts w:ascii="Arial" w:hAnsi="Arial" w:cs="Arial"/>
            <w:sz w:val="24"/>
            <w:szCs w:val="24"/>
          </w:rPr>
          <w:delText xml:space="preserve"> </w:delText>
        </w:r>
        <w:r w:rsidR="00DF2306" w:rsidRPr="008C1BDB" w:rsidDel="00FF332B">
          <w:rPr>
            <w:rFonts w:ascii="Arial" w:hAnsi="Arial" w:cs="Arial"/>
            <w:sz w:val="24"/>
            <w:szCs w:val="24"/>
          </w:rPr>
          <w:delText xml:space="preserve">for this generalist in contrast to </w:delText>
        </w:r>
        <w:r w:rsidRPr="008C1BDB" w:rsidDel="00FF332B">
          <w:rPr>
            <w:rFonts w:ascii="Arial" w:hAnsi="Arial" w:cs="Arial"/>
            <w:sz w:val="24"/>
            <w:szCs w:val="24"/>
          </w:rPr>
          <w:delText>specialist pathogens</w:delText>
        </w:r>
        <w:r w:rsidR="00EA6EAB" w:rsidRPr="008C1BDB" w:rsidDel="00FF332B">
          <w:rPr>
            <w:rFonts w:ascii="Arial" w:hAnsi="Arial" w:cs="Arial"/>
            <w:sz w:val="24"/>
            <w:szCs w:val="24"/>
          </w:rPr>
          <w:delText xml:space="preserve">. </w:delText>
        </w:r>
      </w:del>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ins w:id="112" w:author="N S" w:date="2018-10-15T11:44:00Z">
        <w:r w:rsidR="00FF332B">
          <w:rPr>
            <w:rFonts w:ascii="Arial" w:hAnsi="Arial" w:cs="Arial"/>
            <w:sz w:val="24"/>
            <w:szCs w:val="24"/>
          </w:rPr>
          <w:t>,</w:t>
        </w:r>
      </w:ins>
      <w:r w:rsidRPr="008C1BDB">
        <w:rPr>
          <w:rFonts w:ascii="Arial" w:hAnsi="Arial" w:cs="Arial"/>
          <w:sz w:val="24"/>
          <w:szCs w:val="24"/>
        </w:rPr>
        <w:t xml:space="preserve"> from bryophytes to eudicots</w:t>
      </w:r>
      <w:ins w:id="113" w:author="N S" w:date="2018-10-15T11:44:00Z">
        <w:r w:rsidR="00FF332B">
          <w:rPr>
            <w:rFonts w:ascii="Arial" w:hAnsi="Arial" w:cs="Arial"/>
            <w:sz w:val="24"/>
            <w:szCs w:val="24"/>
          </w:rPr>
          <w:t>,</w:t>
        </w:r>
      </w:ins>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del w:id="114" w:author="Dan Kliebenstein" w:date="2018-10-24T14:32:00Z">
        <w:r w:rsidR="003D0236" w:rsidRPr="008C1BDB" w:rsidDel="00BD5B47">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sidDel="00BD5B47">
          <w:rPr>
            <w:rFonts w:ascii="Arial" w:hAnsi="Arial" w:cs="Arial"/>
            <w:sz w:val="24"/>
            <w:szCs w:val="24"/>
          </w:rPr>
          <w:delInstrText xml:space="preserve"> ADDIN EN.CITE </w:delInstrText>
        </w:r>
        <w:r w:rsidR="005F1A4E" w:rsidRPr="008C1BDB" w:rsidDel="00BD5B47">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5F1A4E" w:rsidRPr="008C1BDB" w:rsidDel="00BD5B47">
          <w:rPr>
            <w:rFonts w:ascii="Arial" w:hAnsi="Arial" w:cs="Arial"/>
            <w:sz w:val="24"/>
            <w:szCs w:val="24"/>
          </w:rPr>
          <w:delInstrText xml:space="preserve"> ADDIN EN.CITE.DATA </w:delInstrText>
        </w:r>
        <w:r w:rsidR="005F1A4E" w:rsidRPr="008C1BDB" w:rsidDel="00BD5B47">
          <w:rPr>
            <w:rFonts w:ascii="Arial" w:hAnsi="Arial" w:cs="Arial"/>
            <w:sz w:val="24"/>
            <w:szCs w:val="24"/>
          </w:rPr>
        </w:r>
        <w:r w:rsidR="005F1A4E" w:rsidRPr="008C1BDB" w:rsidDel="00BD5B47">
          <w:rPr>
            <w:rFonts w:ascii="Arial" w:hAnsi="Arial" w:cs="Arial"/>
            <w:sz w:val="24"/>
            <w:szCs w:val="24"/>
          </w:rPr>
          <w:fldChar w:fldCharType="end"/>
        </w:r>
        <w:r w:rsidR="003D0236" w:rsidRPr="008C1BDB" w:rsidDel="00BD5B47">
          <w:rPr>
            <w:rFonts w:ascii="Arial" w:hAnsi="Arial" w:cs="Arial"/>
            <w:sz w:val="24"/>
            <w:szCs w:val="24"/>
          </w:rPr>
        </w:r>
        <w:r w:rsidR="003D0236" w:rsidRPr="008C1BDB" w:rsidDel="00BD5B47">
          <w:rPr>
            <w:rFonts w:ascii="Arial" w:hAnsi="Arial" w:cs="Arial"/>
            <w:sz w:val="24"/>
            <w:szCs w:val="24"/>
          </w:rPr>
          <w:fldChar w:fldCharType="separate"/>
        </w:r>
        <w:r w:rsidR="00E4188C" w:rsidRPr="008C1BDB" w:rsidDel="00BD5B47">
          <w:rPr>
            <w:rFonts w:ascii="Arial" w:hAnsi="Arial" w:cs="Arial"/>
            <w:noProof/>
            <w:sz w:val="24"/>
            <w:szCs w:val="24"/>
          </w:rPr>
          <w:delText>(Deighton, Muckenschnabel et al. 2001, Finkers, van Heusden et al. 2007, Ten Have, van Berloo et al. 2007, Corwin, Subedy et al. 2016)</w:delText>
        </w:r>
        <w:r w:rsidR="003D0236" w:rsidRPr="008C1BDB" w:rsidDel="00BD5B47">
          <w:rPr>
            <w:rFonts w:ascii="Arial" w:hAnsi="Arial" w:cs="Arial"/>
            <w:sz w:val="24"/>
            <w:szCs w:val="24"/>
          </w:rPr>
          <w:fldChar w:fldCharType="end"/>
        </w:r>
        <w:r w:rsidR="00CA37C4" w:rsidRPr="008C1BDB" w:rsidDel="00BD5B47">
          <w:rPr>
            <w:rFonts w:ascii="Arial" w:hAnsi="Arial" w:cs="Arial"/>
            <w:sz w:val="24"/>
            <w:szCs w:val="24"/>
          </w:rPr>
          <w:delText>,</w:delText>
        </w:r>
        <w:r w:rsidR="00416136" w:rsidRPr="008C1BDB" w:rsidDel="00BD5B47">
          <w:rPr>
            <w:rFonts w:ascii="Arial" w:hAnsi="Arial" w:cs="Arial"/>
            <w:sz w:val="24"/>
            <w:szCs w:val="24"/>
          </w:rPr>
          <w:delText xml:space="preserve"> </w:delText>
        </w:r>
      </w:del>
      <w:ins w:id="115" w:author="Dan Kliebenstein" w:date="2018-10-24T14:32:00Z">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 </w:instrTex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EN.CITE.DATA </w:instrText>
        </w:r>
        <w:r w:rsidR="00BD5B47" w:rsidRPr="008C1BDB">
          <w:rPr>
            <w:rFonts w:ascii="Arial" w:hAnsi="Arial" w:cs="Arial"/>
            <w:sz w:val="24"/>
            <w:szCs w:val="24"/>
          </w:rPr>
        </w:r>
        <w:r w:rsidR="00BD5B47" w:rsidRPr="008C1BDB">
          <w:rPr>
            <w:rFonts w:ascii="Arial" w:hAnsi="Arial" w:cs="Arial"/>
            <w:sz w:val="24"/>
            <w:szCs w:val="24"/>
          </w:rPr>
          <w:fldChar w:fldCharType="end"/>
        </w:r>
        <w:r w:rsidR="00BD5B47" w:rsidRPr="008C1BDB">
          <w:rPr>
            <w:rFonts w:ascii="Arial" w:hAnsi="Arial" w:cs="Arial"/>
            <w:sz w:val="24"/>
            <w:szCs w:val="24"/>
          </w:rPr>
        </w:r>
        <w:r w:rsidR="00BD5B47" w:rsidRPr="008C1BDB">
          <w:rPr>
            <w:rFonts w:ascii="Arial" w:hAnsi="Arial" w:cs="Arial"/>
            <w:sz w:val="24"/>
            <w:szCs w:val="24"/>
          </w:rPr>
          <w:fldChar w:fldCharType="separate"/>
        </w:r>
        <w:r w:rsidR="00BD5B47" w:rsidRPr="008C1BDB">
          <w:rPr>
            <w:rFonts w:ascii="Arial" w:hAnsi="Arial" w:cs="Arial"/>
            <w:noProof/>
            <w:sz w:val="24"/>
            <w:szCs w:val="24"/>
          </w:rPr>
          <w:t>(Deighton, Muckenschnabel et al. 2001, Finkers, van Heusden et al. 2007, Ten Have, van Berloo et al. 2007, Corwin, Subedy et al. 2016)</w:t>
        </w:r>
        <w:r w:rsidR="00BD5B47" w:rsidRPr="008C1BDB">
          <w:rPr>
            <w:rFonts w:ascii="Arial" w:hAnsi="Arial" w:cs="Arial"/>
            <w:sz w:val="24"/>
            <w:szCs w:val="24"/>
          </w:rPr>
          <w:fldChar w:fldCharType="end"/>
        </w:r>
        <w:r w:rsidR="00BD5B47">
          <w:rPr>
            <w:rFonts w:ascii="Arial" w:hAnsi="Arial" w:cs="Arial"/>
            <w:sz w:val="24"/>
            <w:szCs w:val="24"/>
          </w:rPr>
          <w:t>. This is</w:t>
        </w:r>
        <w:r w:rsidR="00BD5B47" w:rsidRPr="008C1BDB">
          <w:rPr>
            <w:rFonts w:ascii="Arial" w:hAnsi="Arial" w:cs="Arial"/>
            <w:sz w:val="24"/>
            <w:szCs w:val="24"/>
          </w:rPr>
          <w:t xml:space="preserve"> </w:t>
        </w:r>
      </w:ins>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del w:id="116" w:author="Dan Kliebenstein" w:date="2018-10-24T14:33:00Z">
        <w:r w:rsidR="00E310DC" w:rsidRPr="008C1BDB" w:rsidDel="00BD5B47">
          <w:rPr>
            <w:rFonts w:ascii="Arial" w:hAnsi="Arial" w:cs="Arial"/>
            <w:sz w:val="24"/>
            <w:szCs w:val="24"/>
          </w:rPr>
          <w:delText>This</w:delText>
        </w:r>
        <w:r w:rsidR="00A01C5A" w:rsidRPr="008C1BDB" w:rsidDel="00BD5B47">
          <w:rPr>
            <w:rFonts w:ascii="Arial" w:hAnsi="Arial" w:cs="Arial"/>
            <w:sz w:val="24"/>
            <w:szCs w:val="24"/>
          </w:rPr>
          <w:delText xml:space="preserve"> genetic variation in diverse</w:delText>
        </w:r>
      </w:del>
      <w:ins w:id="117" w:author="Dan Kliebenstein" w:date="2018-10-24T14:33:00Z">
        <w:r w:rsidR="00BD5B47">
          <w:rPr>
            <w:rFonts w:ascii="Arial" w:hAnsi="Arial" w:cs="Arial"/>
            <w:sz w:val="24"/>
            <w:szCs w:val="24"/>
          </w:rPr>
          <w:t>This standing diversity in</w:t>
        </w:r>
      </w:ins>
      <w:r w:rsidR="00A01C5A" w:rsidRPr="008C1BDB">
        <w:rPr>
          <w:rFonts w:ascii="Arial" w:hAnsi="Arial" w:cs="Arial"/>
          <w:sz w:val="24"/>
          <w:szCs w:val="24"/>
        </w:rPr>
        <w:t xml:space="preserv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B. cinerea</w:t>
      </w:r>
      <w:del w:id="118" w:author="Dan Kliebenstein" w:date="2018-10-29T13:51:00Z">
        <w:r w:rsidR="00CF4535" w:rsidRPr="008C1BDB" w:rsidDel="001B13C4">
          <w:rPr>
            <w:rFonts w:ascii="Arial" w:hAnsi="Arial" w:cs="Arial"/>
            <w:i/>
            <w:sz w:val="24"/>
            <w:szCs w:val="24"/>
          </w:rPr>
          <w:delText xml:space="preserve"> </w:delText>
        </w:r>
        <w:r w:rsidR="003F292E" w:rsidRPr="008C1BDB" w:rsidDel="001B13C4">
          <w:rPr>
            <w:rFonts w:ascii="Arial" w:hAnsi="Arial" w:cs="Arial"/>
            <w:sz w:val="24"/>
            <w:szCs w:val="24"/>
          </w:rPr>
          <w:lastRenderedPageBreak/>
          <w:delText>was measured as</w:delText>
        </w:r>
      </w:del>
      <w:ins w:id="119" w:author="Dan Kliebenstein" w:date="2018-10-29T13:51:00Z">
        <w:r w:rsidR="001B13C4">
          <w:rPr>
            <w:rFonts w:ascii="Arial" w:hAnsi="Arial" w:cs="Arial"/>
            <w:sz w:val="24"/>
            <w:szCs w:val="24"/>
          </w:rPr>
          <w:t>,</w:t>
        </w:r>
      </w:ins>
      <w:r w:rsidR="003F292E" w:rsidRPr="008C1BDB">
        <w:rPr>
          <w:rFonts w:ascii="Arial" w:hAnsi="Arial" w:cs="Arial"/>
          <w:sz w:val="24"/>
          <w:szCs w:val="24"/>
        </w:rPr>
        <w:t xml:space="preserve"> </w:t>
      </w:r>
      <w:ins w:id="120" w:author="N S" w:date="2018-11-06T10:31:00Z">
        <w:r w:rsidR="0081659F">
          <w:rPr>
            <w:rFonts w:ascii="Arial" w:hAnsi="Arial" w:cs="Arial"/>
            <w:sz w:val="24"/>
            <w:szCs w:val="24"/>
          </w:rPr>
          <w:t>37</w:t>
        </w:r>
      </w:ins>
      <w:del w:id="121" w:author="N S" w:date="2018-11-06T10:31:00Z">
        <w:r w:rsidR="00DC7B96" w:rsidRPr="008C1BDB" w:rsidDel="0081659F">
          <w:rPr>
            <w:rFonts w:ascii="Arial" w:hAnsi="Arial" w:cs="Arial"/>
            <w:sz w:val="24"/>
            <w:szCs w:val="24"/>
          </w:rPr>
          <w:delText>6.6</w:delText>
        </w:r>
      </w:del>
      <w:r w:rsidR="00DC7B96" w:rsidRPr="008C1BDB">
        <w:rPr>
          <w:rFonts w:ascii="Arial" w:hAnsi="Arial" w:cs="Arial"/>
          <w:sz w:val="24"/>
          <w:szCs w:val="24"/>
        </w:rPr>
        <w:t xml:space="preserve"> SNP/kb</w:t>
      </w:r>
      <w:r w:rsidR="00CA37C4" w:rsidRPr="008C1BDB">
        <w:rPr>
          <w:rFonts w:ascii="Arial" w:hAnsi="Arial" w:cs="Arial"/>
          <w:sz w:val="24"/>
          <w:szCs w:val="24"/>
        </w:rPr>
        <w:t>,</w:t>
      </w:r>
      <w:r w:rsidR="00A01C5A" w:rsidRPr="008C1BDB">
        <w:rPr>
          <w:rFonts w:ascii="Arial" w:hAnsi="Arial" w:cs="Arial"/>
          <w:sz w:val="24"/>
          <w:szCs w:val="24"/>
        </w:rPr>
        <w:t xml:space="preserve"> </w:t>
      </w:r>
      <w:del w:id="122" w:author="Dan Kliebenstein" w:date="2018-10-29T13:51:00Z">
        <w:r w:rsidR="00A01C5A" w:rsidRPr="008C1BDB" w:rsidDel="001B13C4">
          <w:rPr>
            <w:rFonts w:ascii="Arial" w:hAnsi="Arial" w:cs="Arial"/>
            <w:sz w:val="24"/>
            <w:szCs w:val="24"/>
          </w:rPr>
          <w:delText>which</w:delText>
        </w:r>
        <w:r w:rsidR="00796342" w:rsidRPr="008C1BDB" w:rsidDel="001B13C4">
          <w:rPr>
            <w:rFonts w:ascii="Arial" w:hAnsi="Arial" w:cs="Arial"/>
            <w:sz w:val="24"/>
            <w:szCs w:val="24"/>
          </w:rPr>
          <w:delText xml:space="preserve"> </w:delText>
        </w:r>
      </w:del>
      <w:r w:rsidR="00796342" w:rsidRPr="008C1BDB">
        <w:rPr>
          <w:rFonts w:ascii="Arial" w:hAnsi="Arial" w:cs="Arial"/>
          <w:sz w:val="24"/>
          <w:szCs w:val="24"/>
        </w:rPr>
        <w:t xml:space="preserve">is </w:t>
      </w:r>
      <w:ins w:id="123" w:author="N S" w:date="2018-11-06T10:30:00Z">
        <w:r w:rsidR="0081659F">
          <w:rPr>
            <w:rFonts w:ascii="Arial" w:hAnsi="Arial" w:cs="Arial"/>
            <w:sz w:val="24"/>
            <w:szCs w:val="24"/>
          </w:rPr>
          <w:t xml:space="preserve">much </w:t>
        </w:r>
      </w:ins>
      <w:r w:rsidR="00796342" w:rsidRPr="008C1BDB">
        <w:rPr>
          <w:rFonts w:ascii="Arial" w:hAnsi="Arial" w:cs="Arial"/>
          <w:sz w:val="24"/>
          <w:szCs w:val="24"/>
        </w:rPr>
        <w:t>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ins w:id="124" w:author="N S" w:date="2018-11-06T10:36:00Z">
        <w:r w:rsidR="0081659F">
          <w:rPr>
            <w:rFonts w:ascii="Arial" w:hAnsi="Arial" w:cs="Arial"/>
            <w:sz w:val="24"/>
            <w:szCs w:val="24"/>
          </w:rPr>
          <w:t>,</w:t>
        </w:r>
      </w:ins>
      <w:ins w:id="125" w:author="N S" w:date="2018-11-06T10:35:00Z">
        <w:r w:rsidR="0081659F">
          <w:rPr>
            <w:rFonts w:ascii="Arial" w:hAnsi="Arial" w:cs="Arial"/>
            <w:i/>
            <w:sz w:val="24"/>
            <w:szCs w:val="24"/>
          </w:rPr>
          <w:t xml:space="preserve"> </w:t>
        </w:r>
      </w:ins>
      <w:ins w:id="126" w:author="N S" w:date="2018-11-06T10:36:00Z">
        <w:r w:rsidR="0081659F">
          <w:rPr>
            <w:rFonts w:ascii="Arial" w:hAnsi="Arial" w:cs="Arial"/>
            <w:sz w:val="24"/>
            <w:szCs w:val="24"/>
          </w:rPr>
          <w:t xml:space="preserve">12.3 SNP/kb in the wheat stem rust pathogen </w:t>
        </w:r>
        <w:r w:rsidR="0081659F">
          <w:rPr>
            <w:rFonts w:ascii="Arial" w:hAnsi="Arial" w:cs="Arial"/>
            <w:i/>
            <w:sz w:val="24"/>
            <w:szCs w:val="24"/>
          </w:rPr>
          <w:t xml:space="preserve">Puccinia </w:t>
        </w:r>
        <w:proofErr w:type="spellStart"/>
        <w:r w:rsidR="0081659F">
          <w:rPr>
            <w:rFonts w:ascii="Arial" w:hAnsi="Arial" w:cs="Arial"/>
            <w:i/>
            <w:sz w:val="24"/>
            <w:szCs w:val="24"/>
          </w:rPr>
          <w:t>graminis</w:t>
        </w:r>
        <w:proofErr w:type="spellEnd"/>
        <w:r w:rsidR="0081659F">
          <w:rPr>
            <w:rFonts w:ascii="Arial" w:hAnsi="Arial" w:cs="Arial"/>
            <w:sz w:val="24"/>
            <w:szCs w:val="24"/>
          </w:rPr>
          <w:t xml:space="preserve"> f. sp. </w:t>
        </w:r>
        <w:proofErr w:type="spellStart"/>
        <w:r w:rsidR="0081659F">
          <w:rPr>
            <w:rFonts w:ascii="Arial" w:hAnsi="Arial" w:cs="Arial"/>
            <w:i/>
            <w:sz w:val="24"/>
            <w:szCs w:val="24"/>
          </w:rPr>
          <w:t>tritici</w:t>
        </w:r>
      </w:ins>
      <w:proofErr w:type="spellEnd"/>
      <w:r w:rsidR="00DC7B96" w:rsidRPr="008C1BDB">
        <w:rPr>
          <w:rFonts w:ascii="Arial" w:hAnsi="Arial" w:cs="Arial"/>
          <w:sz w:val="24"/>
          <w:szCs w:val="24"/>
        </w:rPr>
        <w:t>)</w:t>
      </w:r>
      <w:ins w:id="127" w:author="N S" w:date="2018-11-06T10:35:00Z">
        <w:r w:rsidR="0081659F">
          <w:rPr>
            <w:rFonts w:ascii="Arial" w:hAnsi="Arial" w:cs="Arial"/>
            <w:sz w:val="24"/>
            <w:szCs w:val="24"/>
          </w:rPr>
          <w:t xml:space="preserve"> and human pathogens (3-6 SNP/kb in </w:t>
        </w:r>
        <w:r w:rsidR="0081659F">
          <w:rPr>
            <w:rFonts w:ascii="Arial" w:hAnsi="Arial" w:cs="Arial"/>
            <w:i/>
            <w:sz w:val="24"/>
            <w:szCs w:val="24"/>
          </w:rPr>
          <w:t>Mycobacterium tuberculosis)</w:t>
        </w:r>
      </w:ins>
      <w:del w:id="128" w:author="N S" w:date="2018-11-06T10:32:00Z">
        <w:r w:rsidR="00796342" w:rsidRPr="008C1BDB" w:rsidDel="0081659F">
          <w:rPr>
            <w:rFonts w:ascii="Arial" w:hAnsi="Arial" w:cs="Arial"/>
            <w:sz w:val="24"/>
            <w:szCs w:val="24"/>
          </w:rPr>
          <w:delText>, and</w:delText>
        </w:r>
        <w:r w:rsidR="00DC7B96" w:rsidRPr="008C1BDB" w:rsidDel="0081659F">
          <w:rPr>
            <w:rFonts w:ascii="Arial" w:hAnsi="Arial" w:cs="Arial"/>
            <w:sz w:val="24"/>
            <w:szCs w:val="24"/>
          </w:rPr>
          <w:delText xml:space="preserve"> </w:delText>
        </w:r>
        <w:r w:rsidR="00CA37C4" w:rsidRPr="008C1BDB" w:rsidDel="0081659F">
          <w:rPr>
            <w:rFonts w:ascii="Arial" w:hAnsi="Arial" w:cs="Arial"/>
            <w:sz w:val="24"/>
            <w:szCs w:val="24"/>
          </w:rPr>
          <w:delText>close to</w:delText>
        </w:r>
        <w:r w:rsidR="00DC7B96" w:rsidRPr="008C1BDB" w:rsidDel="0081659F">
          <w:rPr>
            <w:rFonts w:ascii="Arial" w:hAnsi="Arial" w:cs="Arial"/>
            <w:sz w:val="24"/>
            <w:szCs w:val="24"/>
          </w:rPr>
          <w:delText xml:space="preserve"> the genetic diversity</w:delText>
        </w:r>
      </w:del>
      <w:ins w:id="129" w:author="Dan Kliebenstein" w:date="2018-10-29T13:51:00Z">
        <w:del w:id="130" w:author="N S" w:date="2018-11-06T10:32:00Z">
          <w:r w:rsidR="001B13C4" w:rsidDel="0081659F">
            <w:rPr>
              <w:rFonts w:ascii="Arial" w:hAnsi="Arial" w:cs="Arial"/>
              <w:sz w:val="24"/>
              <w:szCs w:val="24"/>
            </w:rPr>
            <w:delText>that</w:delText>
          </w:r>
        </w:del>
      </w:ins>
      <w:del w:id="131" w:author="N S" w:date="2018-11-06T10:32:00Z">
        <w:r w:rsidR="00DC7B96" w:rsidRPr="008C1BDB" w:rsidDel="0081659F">
          <w:rPr>
            <w:rFonts w:ascii="Arial" w:hAnsi="Arial" w:cs="Arial"/>
            <w:sz w:val="24"/>
            <w:szCs w:val="24"/>
          </w:rPr>
          <w:delText xml:space="preserve"> </w:delText>
        </w:r>
        <w:r w:rsidR="00C2330B" w:rsidRPr="008C1BDB" w:rsidDel="0081659F">
          <w:rPr>
            <w:rFonts w:ascii="Arial" w:hAnsi="Arial" w:cs="Arial"/>
            <w:sz w:val="24"/>
            <w:szCs w:val="24"/>
          </w:rPr>
          <w:delText xml:space="preserve">found in </w:delText>
        </w:r>
        <w:r w:rsidR="00DC7B96" w:rsidRPr="008C1BDB" w:rsidDel="0081659F">
          <w:rPr>
            <w:rFonts w:ascii="Arial" w:hAnsi="Arial" w:cs="Arial"/>
            <w:sz w:val="24"/>
            <w:szCs w:val="24"/>
          </w:rPr>
          <w:delText xml:space="preserve">the human pathogen </w:delText>
        </w:r>
        <w:r w:rsidR="00DC7B96" w:rsidRPr="008C1BDB" w:rsidDel="0081659F">
          <w:rPr>
            <w:rFonts w:ascii="Arial" w:hAnsi="Arial" w:cs="Arial"/>
            <w:i/>
            <w:sz w:val="24"/>
            <w:szCs w:val="24"/>
          </w:rPr>
          <w:delText>Mycobacterium tuberculosis</w:delText>
        </w:r>
        <w:r w:rsidR="00CE69EF" w:rsidRPr="008C1BDB" w:rsidDel="0081659F">
          <w:rPr>
            <w:rFonts w:ascii="Arial" w:hAnsi="Arial" w:cs="Arial"/>
            <w:sz w:val="24"/>
            <w:szCs w:val="24"/>
          </w:rPr>
          <w:delText xml:space="preserve"> (2.9 to 6.2 SNP/kb)</w:delText>
        </w:r>
        <w:r w:rsidR="00C30B68" w:rsidRPr="008C1BDB" w:rsidDel="0081659F">
          <w:rPr>
            <w:rFonts w:ascii="Arial" w:hAnsi="Arial" w:cs="Arial"/>
            <w:sz w:val="24"/>
            <w:szCs w:val="24"/>
          </w:rPr>
          <w:delText xml:space="preserve"> </w:delText>
        </w:r>
      </w:del>
      <w:del w:id="132" w:author="N S" w:date="2018-11-06T10:33:00Z">
        <w:r w:rsidR="00817A25" w:rsidDel="0081659F">
          <w:rPr>
            <w:rFonts w:ascii="Arial" w:hAnsi="Arial" w:cs="Arial"/>
            <w:sz w:val="24"/>
            <w:szCs w:val="24"/>
          </w:rPr>
          <w:fldChar w:fldCharType="begin">
            <w:fldData xml:space="preserve">PEVuZE5vdGU+PENpdGU+PEF1dGhvcj5GYXJoYXQ8L0F1dGhvcj48WWVhcj4yMDEzPC9ZZWFyPjxS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==
</w:fldData>
          </w:fldChar>
        </w:r>
      </w:del>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PEVuZE5vdGU+PENpdGU+PEF1dGhvcj5GYXJoYXQ8L0F1dGhvcj48WWVhcj4yMDEzPC9ZZWFyPjxS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==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del w:id="133" w:author="N S" w:date="2018-11-06T10:33:00Z">
        <w:r w:rsidR="00817A25" w:rsidDel="0081659F">
          <w:rPr>
            <w:rFonts w:ascii="Arial" w:hAnsi="Arial" w:cs="Arial"/>
            <w:sz w:val="24"/>
            <w:szCs w:val="24"/>
          </w:rPr>
        </w:r>
        <w:r w:rsidR="00817A25" w:rsidDel="0081659F">
          <w:rPr>
            <w:rFonts w:ascii="Arial" w:hAnsi="Arial" w:cs="Arial"/>
            <w:sz w:val="24"/>
            <w:szCs w:val="24"/>
          </w:rPr>
          <w:fldChar w:fldCharType="separate"/>
        </w:r>
      </w:del>
      <w:r w:rsidR="002345CD">
        <w:rPr>
          <w:rFonts w:ascii="Arial" w:hAnsi="Arial" w:cs="Arial"/>
          <w:noProof/>
          <w:sz w:val="24"/>
          <w:szCs w:val="24"/>
        </w:rPr>
        <w:t>(Farhat, Shapiro et al. 2013, Hacquard, Kracher et al. 2013, Wicker, Oberhaensli et al. 2013, Persoons, Morin et al. 2014, Upadhyaya, Garnica et al. 2014, Atwell, Corwin et al. 2015, Desjardins, Cohen et al. 2016, Power, Parkhill et al. 2017, Atwell, Corwin et al. 2018)</w:t>
      </w:r>
      <w:del w:id="134" w:author="N S" w:date="2018-11-06T10:33:00Z">
        <w:r w:rsidR="00817A25" w:rsidDel="0081659F">
          <w:rPr>
            <w:rFonts w:ascii="Arial" w:hAnsi="Arial" w:cs="Arial"/>
            <w:sz w:val="24"/>
            <w:szCs w:val="24"/>
          </w:rPr>
          <w:fldChar w:fldCharType="end"/>
        </w:r>
      </w:del>
      <w:del w:id="135" w:author="N S" w:date="2018-11-06T10:37:00Z">
        <w:r w:rsidR="00766DC1" w:rsidRPr="008C1BDB" w:rsidDel="0081659F">
          <w:rPr>
            <w:rFonts w:ascii="Arial" w:hAnsi="Arial" w:cs="Arial"/>
            <w:sz w:val="24"/>
            <w:szCs w:val="24"/>
          </w:rPr>
          <w:delText>.</w:delText>
        </w:r>
        <w:r w:rsidR="00A01C5A" w:rsidRPr="008C1BDB" w:rsidDel="0081659F">
          <w:rPr>
            <w:rFonts w:ascii="Arial" w:hAnsi="Arial" w:cs="Arial"/>
            <w:sz w:val="24"/>
            <w:szCs w:val="24"/>
          </w:rPr>
          <w:delText xml:space="preserve"> </w:delText>
        </w:r>
        <w:r w:rsidR="00C30B68" w:rsidRPr="008C1BDB" w:rsidDel="0081659F">
          <w:rPr>
            <w:rFonts w:ascii="Arial" w:hAnsi="Arial" w:cs="Arial"/>
            <w:sz w:val="24"/>
            <w:szCs w:val="24"/>
          </w:rPr>
          <w:delText xml:space="preserve">Higher polymorphism rates are reported for the wheat stem rust pathogen </w:delText>
        </w:r>
        <w:r w:rsidR="00C30B68" w:rsidRPr="008C1BDB" w:rsidDel="0081659F">
          <w:rPr>
            <w:rFonts w:ascii="Arial" w:hAnsi="Arial" w:cs="Arial"/>
            <w:i/>
            <w:sz w:val="24"/>
            <w:szCs w:val="24"/>
          </w:rPr>
          <w:delText>Puccinia graminis</w:delText>
        </w:r>
        <w:r w:rsidR="00C30B68" w:rsidRPr="008C1BDB" w:rsidDel="0081659F">
          <w:rPr>
            <w:rFonts w:ascii="Arial" w:hAnsi="Arial" w:cs="Arial"/>
            <w:sz w:val="24"/>
            <w:szCs w:val="24"/>
          </w:rPr>
          <w:delText xml:space="preserve"> </w:delText>
        </w:r>
        <w:r w:rsidR="001F21B6" w:rsidRPr="008C1BDB" w:rsidDel="0081659F">
          <w:rPr>
            <w:rFonts w:ascii="Arial" w:hAnsi="Arial" w:cs="Arial"/>
            <w:sz w:val="24"/>
            <w:szCs w:val="24"/>
          </w:rPr>
          <w:delText xml:space="preserve">f. sp. </w:delText>
        </w:r>
        <w:r w:rsidR="00AA4A31" w:rsidRPr="008C1BDB" w:rsidDel="0081659F">
          <w:rPr>
            <w:rFonts w:ascii="Arial" w:hAnsi="Arial" w:cs="Arial"/>
            <w:i/>
            <w:sz w:val="24"/>
            <w:szCs w:val="24"/>
          </w:rPr>
          <w:delText>t</w:delText>
        </w:r>
        <w:r w:rsidR="001F21B6" w:rsidRPr="008C1BDB" w:rsidDel="0081659F">
          <w:rPr>
            <w:rFonts w:ascii="Arial" w:hAnsi="Arial" w:cs="Arial"/>
            <w:i/>
            <w:sz w:val="24"/>
            <w:szCs w:val="24"/>
          </w:rPr>
          <w:delText>ritici</w:delText>
        </w:r>
        <w:r w:rsidR="00AA4A31" w:rsidRPr="008C1BDB" w:rsidDel="0081659F">
          <w:rPr>
            <w:rFonts w:ascii="Arial" w:hAnsi="Arial" w:cs="Arial"/>
            <w:sz w:val="24"/>
            <w:szCs w:val="24"/>
          </w:rPr>
          <w:delText>, from a small non-random sample of isolates</w:delText>
        </w:r>
        <w:r w:rsidR="001F21B6" w:rsidRPr="008C1BDB" w:rsidDel="0081659F">
          <w:rPr>
            <w:rFonts w:ascii="Arial" w:hAnsi="Arial" w:cs="Arial"/>
            <w:sz w:val="24"/>
            <w:szCs w:val="24"/>
          </w:rPr>
          <w:delText xml:space="preserve"> (12.3 SNP/kb) </w:delText>
        </w:r>
        <w:r w:rsidR="00B3570C" w:rsidRPr="008C1BDB" w:rsidDel="0081659F">
          <w:rPr>
            <w:rFonts w:ascii="Arial" w:hAnsi="Arial" w:cs="Arial"/>
            <w:sz w:val="24"/>
            <w:szCs w:val="24"/>
          </w:rPr>
          <w:fldChar w:fldCharType="begin"/>
        </w:r>
        <w:r w:rsidR="005F1A4E" w:rsidRPr="008C1BDB" w:rsidDel="0081659F">
          <w:rPr>
            <w:rFonts w:ascii="Arial" w:hAnsi="Arial" w:cs="Arial"/>
            <w:sz w:val="24"/>
            <w:szCs w:val="24"/>
          </w:rPr>
          <w:delInstrText xml:space="preserve"> ADDIN EN.CITE &lt;EndNote&gt;&lt;Cite&gt;&lt;Author&gt;Upadhyaya&lt;/Author&gt;&lt;Year&gt;2014&lt;/Year&gt;&lt;RecNum&gt;569&lt;/RecNum&gt;&lt;DisplayText&gt;(Upadhyaya, Garnica et al. 2014)&lt;/DisplayText&gt;&lt;record&gt;&lt;rec-number&gt;569&lt;/rec-number&gt;&lt;foreign-keys&gt;&lt;key app="EN" db-id="a2x2tzszjfd2zjed0e8psfdtd0daafwwr002" timestamp="0"&gt;569&lt;/key&gt;&lt;/foreign-keys&gt;&lt;ref-type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science&lt;/secondary-title&gt;&lt;/titles&gt;&lt;volume&gt;5&lt;/volume&gt;&lt;dates&gt;&lt;year&gt;2014&lt;/year&gt;&lt;/dates&gt;&lt;urls&gt;&lt;/urls&gt;&lt;/record&gt;&lt;/Cite&gt;&lt;/EndNote&gt;</w:delInstrText>
        </w:r>
        <w:r w:rsidR="00B3570C" w:rsidRPr="008C1BDB" w:rsidDel="0081659F">
          <w:rPr>
            <w:rFonts w:ascii="Arial" w:hAnsi="Arial" w:cs="Arial"/>
            <w:sz w:val="24"/>
            <w:szCs w:val="24"/>
          </w:rPr>
          <w:fldChar w:fldCharType="separate"/>
        </w:r>
        <w:r w:rsidR="00042D5F" w:rsidRPr="008C1BDB" w:rsidDel="0081659F">
          <w:rPr>
            <w:rFonts w:ascii="Arial" w:hAnsi="Arial" w:cs="Arial"/>
            <w:noProof/>
            <w:sz w:val="24"/>
            <w:szCs w:val="24"/>
          </w:rPr>
          <w:delText>(Upadhyaya, Garnica et al. 2014)</w:delText>
        </w:r>
        <w:r w:rsidR="00B3570C" w:rsidRPr="008C1BDB" w:rsidDel="0081659F">
          <w:rPr>
            <w:rFonts w:ascii="Arial" w:hAnsi="Arial" w:cs="Arial"/>
            <w:sz w:val="24"/>
            <w:szCs w:val="24"/>
          </w:rPr>
          <w:fldChar w:fldCharType="end"/>
        </w:r>
      </w:del>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ins w:id="136" w:author="N S" w:date="2018-10-12T13:04:00Z">
        <w:r w:rsidR="005B390E">
          <w:rPr>
            <w:rFonts w:ascii="Arial" w:hAnsi="Arial" w:cs="Arial"/>
            <w:sz w:val="24"/>
            <w:szCs w:val="24"/>
          </w:rPr>
          <w:t xml:space="preserve"> (</w:t>
        </w:r>
      </w:ins>
      <w:ins w:id="137" w:author="N S" w:date="2018-10-23T15:04:00Z">
        <w:r w:rsidR="00DF5219">
          <w:rPr>
            <w:rFonts w:ascii="Arial" w:hAnsi="Arial" w:cs="Arial"/>
            <w:sz w:val="24"/>
            <w:szCs w:val="24"/>
          </w:rPr>
          <w:t xml:space="preserve">Supplemental Figure </w:t>
        </w:r>
      </w:ins>
      <w:ins w:id="138" w:author="N S" w:date="2018-10-25T12:26:00Z">
        <w:r w:rsidR="00583E28">
          <w:rPr>
            <w:rFonts w:ascii="Arial" w:hAnsi="Arial" w:cs="Arial"/>
            <w:sz w:val="24"/>
            <w:szCs w:val="24"/>
          </w:rPr>
          <w:t>1</w:t>
        </w:r>
      </w:ins>
      <w:ins w:id="139" w:author="N S" w:date="2018-10-12T13:04:00Z">
        <w:r w:rsidR="005B390E">
          <w:rPr>
            <w:rFonts w:ascii="Arial" w:hAnsi="Arial" w:cs="Arial"/>
            <w:sz w:val="24"/>
            <w:szCs w:val="24"/>
          </w:rPr>
          <w:t>)</w:t>
        </w:r>
      </w:ins>
      <w:ins w:id="140" w:author="N S" w:date="2018-11-06T14:54:00Z">
        <w:r w:rsidR="00B248E2">
          <w:rPr>
            <w:rFonts w:ascii="Arial" w:hAnsi="Arial" w:cs="Arial"/>
            <w:sz w:val="24"/>
            <w:szCs w:val="24"/>
          </w:rPr>
          <w:t xml:space="preserve"> </w:t>
        </w:r>
      </w:ins>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w:t>
      </w:r>
      <w:del w:id="141" w:author="Dan Kliebenstein" w:date="2018-10-29T13:51:00Z">
        <w:r w:rsidR="00A01C5A" w:rsidRPr="008C1BDB" w:rsidDel="001B13C4">
          <w:rPr>
            <w:rFonts w:ascii="Arial" w:hAnsi="Arial" w:cs="Arial"/>
            <w:sz w:val="24"/>
            <w:szCs w:val="24"/>
          </w:rPr>
          <w:delText>s</w:delText>
        </w:r>
      </w:del>
      <w:r w:rsidR="00A01C5A" w:rsidRPr="008C1BDB">
        <w:rPr>
          <w:rFonts w:ascii="Arial" w:hAnsi="Arial" w:cs="Arial"/>
          <w:sz w:val="24"/>
          <w:szCs w:val="24"/>
        </w:rPr>
        <w:t xml:space="preserve">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del w:id="142" w:author="N S" w:date="2018-09-27T12:41:00Z">
        <w:r w:rsidR="00E310DC" w:rsidRPr="008C1BDB" w:rsidDel="005A412E">
          <w:rPr>
            <w:rFonts w:ascii="Arial" w:hAnsi="Arial" w:cs="Arial"/>
            <w:sz w:val="24"/>
            <w:szCs w:val="24"/>
          </w:rPr>
          <w:delText>.</w:delText>
        </w:r>
      </w:del>
      <w:ins w:id="143" w:author="N S" w:date="2018-09-27T12:41:00Z">
        <w:r w:rsidR="005A412E">
          <w:rPr>
            <w:rFonts w:ascii="Arial" w:hAnsi="Arial" w:cs="Arial"/>
            <w:sz w:val="24"/>
            <w:szCs w:val="24"/>
          </w:rPr>
          <w:t xml:space="preserve"> </w:t>
        </w:r>
      </w:ins>
      <w:ins w:id="144" w:author="Dan Kliebenstein" w:date="2018-10-29T13:52:00Z">
        <w:r w:rsidR="001B13C4" w:rsidRPr="001B13C4">
          <w:rPr>
            <w:rFonts w:ascii="Arial" w:hAnsi="Arial" w:cs="Arial"/>
            <w:sz w:val="24"/>
            <w:szCs w:val="24"/>
          </w:rPr>
          <w:t xml:space="preserve"> </w:t>
        </w:r>
        <w:r w:rsidR="001B13C4">
          <w:rPr>
            <w:rFonts w:ascii="Arial" w:hAnsi="Arial" w:cs="Arial"/>
            <w:sz w:val="24"/>
            <w:szCs w:val="24"/>
          </w:rPr>
          <w:t>to</w:t>
        </w:r>
        <w:r w:rsidR="001B13C4" w:rsidRPr="008C1BDB">
          <w:rPr>
            <w:rFonts w:ascii="Arial" w:hAnsi="Arial" w:cs="Arial"/>
            <w:sz w:val="24"/>
            <w:szCs w:val="24"/>
          </w:rPr>
          <w:t xml:space="preserve"> identify the pathogen variation controlling quantitative virulence</w:t>
        </w:r>
        <w:r w:rsidR="001B13C4">
          <w:rPr>
            <w:rFonts w:ascii="Arial" w:hAnsi="Arial" w:cs="Arial"/>
            <w:sz w:val="24"/>
            <w:szCs w:val="24"/>
          </w:rPr>
          <w:t xml:space="preserve"> </w:t>
        </w:r>
      </w:ins>
      <w:del w:id="145" w:author="N S" w:date="2018-10-30T09:50:00Z">
        <w:r w:rsidR="005A412E" w:rsidDel="00397EE1">
          <w:rPr>
            <w:rFonts w:ascii="Arial" w:hAnsi="Arial" w:cs="Arial"/>
            <w:sz w:val="24"/>
            <w:szCs w:val="24"/>
          </w:rPr>
          <w:fldChar w:fldCharType="begin">
            <w:fldData xml:space="preserve">PEVuZE5vdGU+PENpdGU+PEF1dGhvcj5Gb3JkeWNlPC9BdXRob3I+PFllYXI+MjAxODwvWWVhcj48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PjwvQ2l0ZT48Q2l0ZT48QXV0aG9yPkJhcnRvbGk8L0F1dGhvcj48WWVhcj4yMDE3PC9ZZWFyPjxS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cj4yMDE4PC95ZWFyPjwvZGF0ZXM+PHVybHM+PC91cmxzPjwvcmVjb3JkPjwvQ2l0ZT48L0VuZE5v
dGU+
</w:fldData>
          </w:fldChar>
        </w:r>
      </w:del>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PEVuZE5vdGU+PENpdGU+PEF1dGhvcj5Gb3JkeWNlPC9BdXRob3I+PFllYXI+MjAxODwvWWVhcj48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PjwvQ2l0ZT48Q2l0ZT48QXV0aG9yPkJhcnRvbGk8L0F1dGhvcj48WWVhcj4yMDE3PC9ZZWFyPjxS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del w:id="146" w:author="N S" w:date="2018-10-30T09:50:00Z">
        <w:r w:rsidR="005A412E" w:rsidDel="00397EE1">
          <w:rPr>
            <w:rFonts w:ascii="Arial" w:hAnsi="Arial" w:cs="Arial"/>
            <w:sz w:val="24"/>
            <w:szCs w:val="24"/>
          </w:rPr>
        </w:r>
        <w:r w:rsidR="005A412E" w:rsidDel="00397EE1">
          <w:rPr>
            <w:rFonts w:ascii="Arial" w:hAnsi="Arial" w:cs="Arial"/>
            <w:sz w:val="24"/>
            <w:szCs w:val="24"/>
          </w:rPr>
          <w:fldChar w:fldCharType="separate"/>
        </w:r>
      </w:del>
      <w:r w:rsidR="002345CD">
        <w:rPr>
          <w:rFonts w:ascii="Arial" w:hAnsi="Arial" w:cs="Arial"/>
          <w:noProof/>
          <w:sz w:val="24"/>
          <w:szCs w:val="24"/>
        </w:rPr>
        <w:t>(Corwin, Subedy et al. 2016, Bartoli and Roux 2017, Atwell, Corwin et al. 2018, Fordyce, Soltis et al. 2018)</w:t>
      </w:r>
      <w:del w:id="147" w:author="N S" w:date="2018-10-30T09:50:00Z">
        <w:r w:rsidR="005A412E" w:rsidDel="00397EE1">
          <w:rPr>
            <w:rFonts w:ascii="Arial" w:hAnsi="Arial" w:cs="Arial"/>
            <w:sz w:val="24"/>
            <w:szCs w:val="24"/>
          </w:rPr>
          <w:fldChar w:fldCharType="end"/>
        </w:r>
      </w:del>
      <w:ins w:id="148" w:author="N S" w:date="2018-09-27T12:41:00Z">
        <w:del w:id="149" w:author="Dan Kliebenstein" w:date="2018-10-29T13:52:00Z">
          <w:r w:rsidR="005A412E" w:rsidDel="001B13C4">
            <w:rPr>
              <w:rFonts w:ascii="Arial" w:hAnsi="Arial" w:cs="Arial"/>
              <w:sz w:val="24"/>
              <w:szCs w:val="24"/>
            </w:rPr>
            <w:delText>.</w:delText>
          </w:r>
        </w:del>
      </w:ins>
      <w:del w:id="150" w:author="Dan Kliebenstein" w:date="2018-10-29T13:52:00Z">
        <w:r w:rsidR="00E310DC" w:rsidRPr="008C1BDB" w:rsidDel="001B13C4">
          <w:rPr>
            <w:rFonts w:ascii="Arial" w:hAnsi="Arial" w:cs="Arial"/>
            <w:sz w:val="24"/>
            <w:szCs w:val="24"/>
          </w:rPr>
          <w:delText xml:space="preserve"> This can potentially</w:delText>
        </w:r>
        <w:r w:rsidR="00A01C5A" w:rsidRPr="008C1BDB" w:rsidDel="001B13C4">
          <w:rPr>
            <w:rFonts w:ascii="Arial" w:hAnsi="Arial" w:cs="Arial"/>
            <w:sz w:val="24"/>
            <w:szCs w:val="24"/>
          </w:rPr>
          <w:delText xml:space="preserve"> identify the pathogen variation</w:delText>
        </w:r>
        <w:r w:rsidR="00D3121D" w:rsidRPr="008C1BDB" w:rsidDel="001B13C4">
          <w:rPr>
            <w:rFonts w:ascii="Arial" w:hAnsi="Arial" w:cs="Arial"/>
            <w:sz w:val="24"/>
            <w:szCs w:val="24"/>
          </w:rPr>
          <w:delText xml:space="preserve"> controlling quantitative virulence</w:delText>
        </w:r>
        <w:r w:rsidR="005D3672" w:rsidRPr="008C1BDB" w:rsidDel="001B13C4">
          <w:rPr>
            <w:rFonts w:ascii="Arial" w:hAnsi="Arial" w:cs="Arial"/>
            <w:sz w:val="24"/>
            <w:szCs w:val="24"/>
          </w:rPr>
          <w:delText>,</w:delText>
        </w:r>
        <w:r w:rsidR="004766F2" w:rsidRPr="008C1BDB" w:rsidDel="001B13C4">
          <w:rPr>
            <w:rFonts w:ascii="Arial" w:hAnsi="Arial" w:cs="Arial"/>
            <w:sz w:val="24"/>
            <w:szCs w:val="24"/>
          </w:rPr>
          <w:delText xml:space="preserve"> even in non-model plant systems</w:delText>
        </w:r>
      </w:del>
      <w:del w:id="151" w:author="N S" w:date="2018-10-30T09:51:00Z">
        <w:r w:rsidR="00053BF8" w:rsidRPr="008C1BDB" w:rsidDel="00F31220">
          <w:rPr>
            <w:rFonts w:ascii="Arial" w:hAnsi="Arial" w:cs="Arial"/>
            <w:sz w:val="24"/>
            <w:szCs w:val="24"/>
          </w:rPr>
          <w:delText xml:space="preserve"> </w:delText>
        </w:r>
        <w:r w:rsidR="00053BF8" w:rsidRPr="008C1BDB" w:rsidDel="00F31220">
          <w:rPr>
            <w:rFonts w:ascii="Arial" w:hAnsi="Arial" w:cs="Arial"/>
            <w:sz w:val="24"/>
            <w:szCs w:val="24"/>
          </w:rPr>
          <w:fldChar w:fldCharType="begin"/>
        </w:r>
        <w:r w:rsidR="005F1A4E" w:rsidRPr="008C1BDB" w:rsidDel="00F31220">
          <w:rPr>
            <w:rFonts w:ascii="Arial" w:hAnsi="Arial" w:cs="Arial"/>
            <w:sz w:val="24"/>
            <w:szCs w:val="24"/>
          </w:rPr>
          <w:del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delInstrText>
        </w:r>
        <w:r w:rsidR="00053BF8" w:rsidRPr="008C1BDB" w:rsidDel="00F31220">
          <w:rPr>
            <w:rFonts w:ascii="Arial" w:hAnsi="Arial" w:cs="Arial"/>
            <w:sz w:val="24"/>
            <w:szCs w:val="24"/>
          </w:rPr>
          <w:fldChar w:fldCharType="separate"/>
        </w:r>
        <w:r w:rsidR="00053BF8" w:rsidRPr="008C1BDB" w:rsidDel="00F31220">
          <w:rPr>
            <w:rFonts w:ascii="Arial" w:hAnsi="Arial" w:cs="Arial"/>
            <w:noProof/>
            <w:sz w:val="24"/>
            <w:szCs w:val="24"/>
          </w:rPr>
          <w:delText>(Bartoli and Roux 2017)</w:delText>
        </w:r>
        <w:r w:rsidR="00053BF8" w:rsidRPr="008C1BDB" w:rsidDel="00F31220">
          <w:rPr>
            <w:rFonts w:ascii="Arial" w:hAnsi="Arial" w:cs="Arial"/>
            <w:sz w:val="24"/>
            <w:szCs w:val="24"/>
          </w:rPr>
          <w:fldChar w:fldCharType="end"/>
        </w:r>
      </w:del>
      <w:r w:rsidR="00D3121D" w:rsidRPr="008C1BDB">
        <w:rPr>
          <w:rFonts w:ascii="Arial" w:hAnsi="Arial" w:cs="Arial"/>
          <w:sz w:val="24"/>
          <w:szCs w:val="24"/>
        </w:rPr>
        <w:t>.</w:t>
      </w:r>
    </w:p>
    <w:p w14:paraId="52C2E367" w14:textId="690EDFDE"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del w:id="152" w:author="N S" w:date="2018-10-22T16:33:00Z">
        <w:r w:rsidR="00F442A5" w:rsidRPr="008C1BDB" w:rsidDel="005E4813">
          <w:rPr>
            <w:rFonts w:ascii="Arial" w:hAnsi="Arial" w:cs="Arial"/>
            <w:sz w:val="24"/>
            <w:szCs w:val="24"/>
          </w:rPr>
          <w:delText>during domestication</w:delText>
        </w:r>
        <w:r w:rsidR="00471076" w:rsidRPr="008C1BDB" w:rsidDel="005E4813">
          <w:rPr>
            <w:rFonts w:ascii="Arial" w:hAnsi="Arial" w:cs="Arial"/>
            <w:sz w:val="24"/>
            <w:szCs w:val="24"/>
          </w:rPr>
          <w:delText xml:space="preserve"> </w:delText>
        </w:r>
      </w:del>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(Dıaz, ten Have et al. 2002, Finkers, van Heusden et al. 2007, 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xml:space="preserve">, including alterations in the </w:t>
      </w:r>
      <w:r w:rsidR="00FC7461" w:rsidRPr="008C1BDB">
        <w:rPr>
          <w:rFonts w:ascii="Arial" w:hAnsi="Arial" w:cs="Arial"/>
          <w:sz w:val="24"/>
          <w:szCs w:val="24"/>
        </w:rPr>
        <w:lastRenderedPageBreak/>
        <w:t>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del w:id="153" w:author="N S" w:date="2018-10-15T12:16:00Z">
        <w:r w:rsidR="007A7AF3" w:rsidRPr="008C1BDB" w:rsidDel="00090A18">
          <w:rPr>
            <w:rFonts w:ascii="Arial" w:hAnsi="Arial" w:cs="Arial"/>
            <w:sz w:val="24"/>
            <w:szCs w:val="24"/>
          </w:rPr>
          <w:delText>domestication</w:delText>
        </w:r>
        <w:r w:rsidR="004766F2" w:rsidRPr="008C1BDB" w:rsidDel="00090A18">
          <w:rPr>
            <w:rFonts w:ascii="Arial" w:hAnsi="Arial" w:cs="Arial"/>
            <w:sz w:val="24"/>
            <w:szCs w:val="24"/>
          </w:rPr>
          <w:delText xml:space="preserve"> </w:delText>
        </w:r>
      </w:del>
      <w:ins w:id="154" w:author="N S" w:date="2018-10-15T12:16:00Z">
        <w:r w:rsidR="00090A18">
          <w:rPr>
            <w:rFonts w:ascii="Arial" w:hAnsi="Arial" w:cs="Arial"/>
            <w:sz w:val="24"/>
            <w:szCs w:val="24"/>
          </w:rPr>
          <w:t>diversity</w:t>
        </w:r>
        <w:r w:rsidR="00090A18" w:rsidRPr="008C1BDB">
          <w:rPr>
            <w:rFonts w:ascii="Arial" w:hAnsi="Arial" w:cs="Arial"/>
            <w:sz w:val="24"/>
            <w:szCs w:val="24"/>
          </w:rPr>
          <w:t xml:space="preserve"> </w:t>
        </w:r>
      </w:ins>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ins w:id="155" w:author="N S" w:date="2018-10-22T16:33:00Z">
        <w:r w:rsidR="005E4813">
          <w:rPr>
            <w:rFonts w:ascii="Arial" w:hAnsi="Arial" w:cs="Arial"/>
            <w:sz w:val="24"/>
            <w:szCs w:val="24"/>
          </w:rPr>
          <w:t xml:space="preserve">from other systems </w:t>
        </w:r>
      </w:ins>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w:t>
      </w:r>
      <w:del w:id="156" w:author="N S" w:date="2018-10-22T16:33:00Z">
        <w:r w:rsidR="007A7AF3" w:rsidRPr="008C1BDB" w:rsidDel="005E4813">
          <w:rPr>
            <w:rFonts w:ascii="Arial" w:hAnsi="Arial" w:cs="Arial"/>
            <w:sz w:val="24"/>
            <w:szCs w:val="24"/>
          </w:rPr>
          <w:delText xml:space="preserve"> </w:delText>
        </w:r>
        <w:r w:rsidR="00322463" w:rsidRPr="008C1BDB" w:rsidDel="005E4813">
          <w:rPr>
            <w:rFonts w:ascii="Arial" w:hAnsi="Arial" w:cs="Arial"/>
            <w:sz w:val="24"/>
            <w:szCs w:val="24"/>
          </w:rPr>
          <w:delText>from</w:delText>
        </w:r>
        <w:r w:rsidR="007A7AF3" w:rsidRPr="008C1BDB" w:rsidDel="005E4813">
          <w:rPr>
            <w:rFonts w:ascii="Arial" w:hAnsi="Arial" w:cs="Arial"/>
            <w:sz w:val="24"/>
            <w:szCs w:val="24"/>
          </w:rPr>
          <w:delText xml:space="preserve"> other systems</w:delText>
        </w:r>
      </w:del>
      <w:r w:rsidR="007A7AF3" w:rsidRPr="008C1BDB">
        <w:rPr>
          <w:rFonts w:ascii="Arial" w:hAnsi="Arial" w:cs="Arial"/>
          <w:sz w:val="24"/>
          <w:szCs w:val="24"/>
        </w:rPr>
        <w:t>.</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ins w:id="157" w:author="N S" w:date="2018-10-15T12:16:00Z">
        <w:r w:rsidR="009F5CE5">
          <w:rPr>
            <w:rFonts w:ascii="Arial" w:hAnsi="Arial" w:cs="Arial"/>
            <w:sz w:val="24"/>
            <w:szCs w:val="24"/>
          </w:rPr>
          <w:t xml:space="preserve">domesticated </w:t>
        </w:r>
      </w:ins>
      <w:r w:rsidR="00F442A5" w:rsidRPr="008C1BDB">
        <w:rPr>
          <w:rFonts w:ascii="Arial" w:hAnsi="Arial" w:cs="Arial"/>
          <w:sz w:val="24"/>
          <w:szCs w:val="24"/>
        </w:rPr>
        <w:t xml:space="preserve">crop </w:t>
      </w:r>
      <w:del w:id="158" w:author="N S" w:date="2018-10-15T12:16:00Z">
        <w:r w:rsidR="00F442A5" w:rsidRPr="008C1BDB" w:rsidDel="009F5CE5">
          <w:rPr>
            <w:rFonts w:ascii="Arial" w:hAnsi="Arial" w:cs="Arial"/>
            <w:sz w:val="24"/>
            <w:szCs w:val="24"/>
          </w:rPr>
          <w:delText xml:space="preserve">domestication </w:delText>
        </w:r>
      </w:del>
      <w:ins w:id="159" w:author="N S" w:date="2018-10-15T12:16:00Z">
        <w:r w:rsidR="009F5CE5">
          <w:rPr>
            <w:rFonts w:ascii="Arial" w:hAnsi="Arial" w:cs="Arial"/>
            <w:sz w:val="24"/>
            <w:szCs w:val="24"/>
          </w:rPr>
          <w:t>variation</w:t>
        </w:r>
        <w:r w:rsidR="009F5CE5" w:rsidRPr="008C1BDB">
          <w:rPr>
            <w:rFonts w:ascii="Arial" w:hAnsi="Arial" w:cs="Arial"/>
            <w:sz w:val="24"/>
            <w:szCs w:val="24"/>
          </w:rPr>
          <w:t xml:space="preserve"> </w:t>
        </w:r>
      </w:ins>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573AE6DC"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lycopersicum</w:t>
      </w:r>
      <w:proofErr w:type="spellEnd"/>
      <w:r w:rsidR="00F442A5" w:rsidRPr="008C1BDB">
        <w:rPr>
          <w:rFonts w:ascii="Arial" w:hAnsi="Arial" w:cs="Arial"/>
          <w:sz w:val="24"/>
          <w:szCs w:val="24"/>
        </w:rPr>
        <w:t xml:space="preserve">, and wild tomato, </w:t>
      </w:r>
      <w:r w:rsidR="00D02CC3" w:rsidRPr="008C1BDB">
        <w:rPr>
          <w:rFonts w:ascii="Arial" w:hAnsi="Arial" w:cs="Arial"/>
          <w:i/>
          <w:sz w:val="24"/>
          <w:szCs w:val="24"/>
        </w:rPr>
        <w:t xml:space="preserve">S. </w:t>
      </w:r>
      <w:proofErr w:type="spellStart"/>
      <w:r w:rsidR="00D02CC3" w:rsidRPr="008C1BDB">
        <w:rPr>
          <w:rFonts w:ascii="Arial" w:hAnsi="Arial" w:cs="Arial"/>
          <w:i/>
          <w:sz w:val="24"/>
          <w:szCs w:val="24"/>
        </w:rPr>
        <w:t>pimpinellifolium</w:t>
      </w:r>
      <w:proofErr w:type="spellEnd"/>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t>
      </w:r>
      <w:del w:id="160" w:author="N S" w:date="2018-10-15T12:17:00Z">
        <w:r w:rsidR="00890F0E" w:rsidRPr="008C1BDB" w:rsidDel="009F5CE5">
          <w:rPr>
            <w:rFonts w:ascii="Arial" w:hAnsi="Arial" w:cs="Arial"/>
            <w:sz w:val="24"/>
            <w:szCs w:val="24"/>
          </w:rPr>
          <w:delText xml:space="preserve">distantly related </w:delText>
        </w:r>
      </w:del>
      <w:r w:rsidR="00890F0E" w:rsidRPr="008C1BDB">
        <w:rPr>
          <w:rFonts w:ascii="Arial" w:hAnsi="Arial" w:cs="Arial"/>
          <w:sz w:val="24"/>
          <w:szCs w:val="24"/>
        </w:rPr>
        <w:t xml:space="preserve">wild tomato species </w:t>
      </w:r>
      <w:del w:id="161" w:author="N S" w:date="2018-10-15T12:18:00Z">
        <w:r w:rsidR="00890F0E" w:rsidRPr="008C1BDB" w:rsidDel="009F5CE5">
          <w:rPr>
            <w:rFonts w:ascii="Arial" w:hAnsi="Arial" w:cs="Arial"/>
            <w:sz w:val="24"/>
            <w:szCs w:val="24"/>
          </w:rPr>
          <w:delText xml:space="preserve">(i.e. </w:delText>
        </w:r>
        <w:r w:rsidR="00890F0E" w:rsidRPr="008C1BDB" w:rsidDel="009F5CE5">
          <w:rPr>
            <w:rFonts w:ascii="Arial" w:hAnsi="Arial" w:cs="Arial"/>
            <w:i/>
            <w:sz w:val="24"/>
            <w:szCs w:val="24"/>
          </w:rPr>
          <w:delText xml:space="preserve">S. lycopersicum </w:delText>
        </w:r>
        <w:r w:rsidR="00890F0E" w:rsidRPr="008C1BDB" w:rsidDel="009F5CE5">
          <w:rPr>
            <w:rFonts w:ascii="Arial" w:hAnsi="Arial" w:cs="Arial"/>
            <w:sz w:val="24"/>
            <w:szCs w:val="24"/>
          </w:rPr>
          <w:delText xml:space="preserve">and </w:delText>
        </w:r>
        <w:r w:rsidR="00890F0E" w:rsidRPr="008C1BDB" w:rsidDel="009F5CE5">
          <w:rPr>
            <w:rFonts w:ascii="Arial" w:hAnsi="Arial" w:cs="Arial"/>
            <w:i/>
            <w:sz w:val="24"/>
            <w:szCs w:val="24"/>
          </w:rPr>
          <w:delText>S. pimpinellifolium</w:delText>
        </w:r>
        <w:r w:rsidR="00890F0E" w:rsidRPr="008C1BDB" w:rsidDel="009F5CE5">
          <w:rPr>
            <w:rFonts w:ascii="Arial" w:hAnsi="Arial" w:cs="Arial"/>
            <w:sz w:val="24"/>
            <w:szCs w:val="24"/>
          </w:rPr>
          <w:delText xml:space="preserve">) </w:delText>
        </w:r>
      </w:del>
      <w:r w:rsidR="00890F0E" w:rsidRPr="008C1BDB">
        <w:rPr>
          <w:rFonts w:ascii="Arial" w:hAnsi="Arial" w:cs="Arial"/>
          <w:sz w:val="24"/>
          <w:szCs w:val="24"/>
        </w:rPr>
        <w:t xml:space="preserve">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t>
      </w:r>
      <w:del w:id="162" w:author="N S" w:date="2018-10-15T12:18:00Z">
        <w:r w:rsidR="00890F0E" w:rsidRPr="008C1BDB" w:rsidDel="009F5CE5">
          <w:rPr>
            <w:rFonts w:ascii="Arial" w:hAnsi="Arial" w:cs="Arial"/>
            <w:sz w:val="24"/>
            <w:szCs w:val="24"/>
          </w:rPr>
          <w:delText xml:space="preserve">closely related </w:delText>
        </w:r>
      </w:del>
      <w:r w:rsidR="00890F0E" w:rsidRPr="008C1BDB">
        <w:rPr>
          <w:rFonts w:ascii="Arial" w:hAnsi="Arial" w:cs="Arial"/>
          <w:sz w:val="24"/>
          <w:szCs w:val="24"/>
        </w:rPr>
        <w:t xml:space="preserve">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del w:id="163" w:author="N S" w:date="2018-10-15T12:19:00Z">
        <w:r w:rsidR="002579BB" w:rsidRPr="008C1BDB" w:rsidDel="009F5CE5">
          <w:rPr>
            <w:rFonts w:ascii="Arial" w:hAnsi="Arial" w:cs="Arial"/>
            <w:sz w:val="24"/>
            <w:szCs w:val="24"/>
          </w:rPr>
          <w:delText xml:space="preserve">We looked for evidence of specialization within our generalist pathogen population. </w:delText>
        </w:r>
      </w:del>
      <w:del w:id="164" w:author="N S" w:date="2018-10-22T16:35:00Z">
        <w:r w:rsidR="00F442A5" w:rsidRPr="008C1BDB" w:rsidDel="005E4813">
          <w:rPr>
            <w:rFonts w:ascii="Arial" w:hAnsi="Arial" w:cs="Arial"/>
            <w:sz w:val="24"/>
            <w:szCs w:val="24"/>
          </w:rPr>
          <w:delText>W</w:delText>
        </w:r>
        <w:r w:rsidR="00CB67E3" w:rsidRPr="008C1BDB" w:rsidDel="005E4813">
          <w:rPr>
            <w:rFonts w:ascii="Arial" w:hAnsi="Arial" w:cs="Arial"/>
            <w:sz w:val="24"/>
            <w:szCs w:val="24"/>
          </w:rPr>
          <w:delText xml:space="preserve">hile our </w:delText>
        </w:r>
        <w:r w:rsidR="00CB67E3" w:rsidRPr="008C1BDB" w:rsidDel="005E4813">
          <w:rPr>
            <w:rFonts w:ascii="Arial" w:hAnsi="Arial" w:cs="Arial"/>
            <w:i/>
            <w:sz w:val="24"/>
            <w:szCs w:val="24"/>
          </w:rPr>
          <w:delText>B. cinerea</w:delText>
        </w:r>
        <w:r w:rsidR="00CB67E3" w:rsidRPr="008C1BDB" w:rsidDel="005E4813">
          <w:rPr>
            <w:rFonts w:ascii="Arial" w:hAnsi="Arial" w:cs="Arial"/>
            <w:sz w:val="24"/>
            <w:szCs w:val="24"/>
          </w:rPr>
          <w:delText xml:space="preserve"> isolates appear to be</w:delText>
        </w:r>
        <w:r w:rsidR="00EA6EAB" w:rsidRPr="008C1BDB" w:rsidDel="005E4813">
          <w:rPr>
            <w:rFonts w:ascii="Arial" w:hAnsi="Arial" w:cs="Arial"/>
            <w:sz w:val="24"/>
            <w:szCs w:val="24"/>
          </w:rPr>
          <w:delText xml:space="preserve"> generalists across domestication in </w:delText>
        </w:r>
        <w:r w:rsidR="00EA6EAB" w:rsidRPr="008C1BDB" w:rsidDel="005E4813">
          <w:rPr>
            <w:rFonts w:ascii="Arial" w:hAnsi="Arial" w:cs="Arial"/>
            <w:i/>
            <w:sz w:val="24"/>
            <w:szCs w:val="24"/>
          </w:rPr>
          <w:delText>Solanum</w:delText>
        </w:r>
        <w:r w:rsidR="00F442A5" w:rsidRPr="008C1BDB" w:rsidDel="005E4813">
          <w:rPr>
            <w:rFonts w:ascii="Arial" w:hAnsi="Arial" w:cs="Arial"/>
            <w:i/>
            <w:sz w:val="24"/>
            <w:szCs w:val="24"/>
          </w:rPr>
          <w:delText xml:space="preserve">, </w:delText>
        </w:r>
        <w:r w:rsidR="00F442A5" w:rsidRPr="008C1BDB" w:rsidDel="005E4813">
          <w:rPr>
            <w:rFonts w:ascii="Arial" w:hAnsi="Arial" w:cs="Arial"/>
            <w:sz w:val="24"/>
            <w:szCs w:val="24"/>
          </w:rPr>
          <w:delText>a</w:delText>
        </w:r>
        <w:r w:rsidR="00EA6EAB" w:rsidRPr="008C1BDB" w:rsidDel="005E4813">
          <w:rPr>
            <w:rFonts w:ascii="Arial" w:hAnsi="Arial" w:cs="Arial"/>
            <w:sz w:val="24"/>
            <w:szCs w:val="24"/>
          </w:rPr>
          <w:delText xml:space="preserve"> subset of isolates </w:delText>
        </w:r>
        <w:r w:rsidR="0053312D" w:rsidRPr="008C1BDB" w:rsidDel="005E4813">
          <w:rPr>
            <w:rFonts w:ascii="Arial" w:hAnsi="Arial" w:cs="Arial"/>
            <w:sz w:val="24"/>
            <w:szCs w:val="24"/>
          </w:rPr>
          <w:delText>is</w:delText>
        </w:r>
        <w:r w:rsidR="00EA6EAB" w:rsidRPr="008C1BDB" w:rsidDel="005E4813">
          <w:rPr>
            <w:rFonts w:ascii="Arial" w:hAnsi="Arial" w:cs="Arial"/>
            <w:sz w:val="24"/>
            <w:szCs w:val="24"/>
          </w:rPr>
          <w:delText xml:space="preserve"> sensitive to tomato domestication.</w:delText>
        </w:r>
        <w:r w:rsidR="00F442A5" w:rsidRPr="008C1BDB" w:rsidDel="005E4813">
          <w:rPr>
            <w:rFonts w:ascii="Arial" w:hAnsi="Arial" w:cs="Arial"/>
            <w:sz w:val="24"/>
            <w:szCs w:val="24"/>
          </w:rPr>
          <w:delText xml:space="preserve"> </w:delText>
        </w:r>
      </w:del>
      <w:r w:rsidR="002579BB" w:rsidRPr="008C1BDB">
        <w:rPr>
          <w:rFonts w:ascii="Arial" w:hAnsi="Arial" w:cs="Arial"/>
          <w:sz w:val="24"/>
          <w:szCs w:val="24"/>
        </w:rPr>
        <w:lastRenderedPageBreak/>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del w:id="165" w:author="N S" w:date="2018-10-22T16:36:00Z">
        <w:r w:rsidR="002579BB" w:rsidRPr="008C1BDB" w:rsidDel="005E4813">
          <w:rPr>
            <w:rFonts w:ascii="Arial" w:hAnsi="Arial" w:cs="Arial"/>
            <w:sz w:val="24"/>
            <w:szCs w:val="24"/>
          </w:rPr>
          <w:delText>domesticated and wild tomato</w:delText>
        </w:r>
      </w:del>
      <w:ins w:id="166" w:author="N S" w:date="2018-10-22T16:36:00Z">
        <w:r w:rsidR="005E4813">
          <w:rPr>
            <w:rFonts w:ascii="Arial" w:hAnsi="Arial" w:cs="Arial"/>
            <w:i/>
            <w:sz w:val="24"/>
            <w:szCs w:val="24"/>
          </w:rPr>
          <w:t xml:space="preserve">S. </w:t>
        </w:r>
        <w:proofErr w:type="spellStart"/>
        <w:r w:rsidR="005E4813">
          <w:rPr>
            <w:rFonts w:ascii="Arial" w:hAnsi="Arial" w:cs="Arial"/>
            <w:i/>
            <w:sz w:val="24"/>
            <w:szCs w:val="24"/>
          </w:rPr>
          <w:t>lycopersicum</w:t>
        </w:r>
        <w:proofErr w:type="spellEnd"/>
        <w:r w:rsidR="005E4813">
          <w:rPr>
            <w:rFonts w:ascii="Arial" w:hAnsi="Arial" w:cs="Arial"/>
            <w:i/>
            <w:sz w:val="24"/>
            <w:szCs w:val="24"/>
          </w:rPr>
          <w:t xml:space="preserve"> </w:t>
        </w:r>
        <w:r w:rsidR="005E4813">
          <w:rPr>
            <w:rFonts w:ascii="Arial" w:hAnsi="Arial" w:cs="Arial"/>
            <w:sz w:val="24"/>
            <w:szCs w:val="24"/>
          </w:rPr>
          <w:t xml:space="preserve">and </w:t>
        </w:r>
        <w:r w:rsidR="005E4813">
          <w:rPr>
            <w:rFonts w:ascii="Arial" w:hAnsi="Arial" w:cs="Arial"/>
            <w:i/>
            <w:sz w:val="24"/>
            <w:szCs w:val="24"/>
          </w:rPr>
          <w:t xml:space="preserve">S. </w:t>
        </w:r>
        <w:proofErr w:type="spellStart"/>
        <w:r w:rsidR="005E4813">
          <w:rPr>
            <w:rFonts w:ascii="Arial" w:hAnsi="Arial" w:cs="Arial"/>
            <w:i/>
            <w:sz w:val="24"/>
            <w:szCs w:val="24"/>
          </w:rPr>
          <w:t>pimpinellifolium</w:t>
        </w:r>
      </w:ins>
      <w:proofErr w:type="spellEnd"/>
      <w:r w:rsidR="002579BB" w:rsidRPr="008C1BDB">
        <w:rPr>
          <w:rFonts w:ascii="Arial" w:hAnsi="Arial" w:cs="Arial"/>
          <w:sz w:val="24"/>
          <w:szCs w:val="24"/>
        </w:rPr>
        <w:t xml:space="preserve">. </w:t>
      </w:r>
      <w:r w:rsidR="00F442A5" w:rsidRPr="008C1BDB">
        <w:rPr>
          <w:rFonts w:ascii="Arial" w:hAnsi="Arial" w:cs="Arial"/>
          <w:sz w:val="24"/>
          <w:szCs w:val="24"/>
        </w:rPr>
        <w:t xml:space="preserve">We conducted genome-wide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w:t>
      </w:r>
      <w:ins w:id="167" w:author="N S" w:date="2018-10-12T12:43:00Z">
        <w:r w:rsidR="00687CC3">
          <w:rPr>
            <w:rFonts w:ascii="Arial" w:hAnsi="Arial" w:cs="Arial"/>
            <w:sz w:val="24"/>
            <w:szCs w:val="24"/>
          </w:rPr>
          <w:t xml:space="preserve">Our </w:t>
        </w:r>
      </w:ins>
      <w:ins w:id="168" w:author="N S" w:date="2018-10-12T12:46:00Z">
        <w:r w:rsidR="006D3830">
          <w:rPr>
            <w:rFonts w:ascii="Arial" w:hAnsi="Arial" w:cs="Arial"/>
            <w:sz w:val="24"/>
            <w:szCs w:val="24"/>
          </w:rPr>
          <w:t xml:space="preserve">previously-sampled </w:t>
        </w:r>
      </w:ins>
      <w:ins w:id="169" w:author="N S" w:date="2018-10-12T12:43:00Z">
        <w:r w:rsidR="00687CC3">
          <w:rPr>
            <w:rFonts w:ascii="Arial" w:hAnsi="Arial" w:cs="Arial"/>
            <w:sz w:val="24"/>
            <w:szCs w:val="24"/>
          </w:rPr>
          <w:t xml:space="preserve">isolate </w:t>
        </w:r>
        <w:r w:rsidR="006D3830">
          <w:rPr>
            <w:rFonts w:ascii="Arial" w:hAnsi="Arial" w:cs="Arial"/>
            <w:sz w:val="24"/>
            <w:szCs w:val="24"/>
          </w:rPr>
          <w:t xml:space="preserve">collection </w:t>
        </w:r>
      </w:ins>
      <w:ins w:id="170" w:author="N S" w:date="2018-10-12T12:44:00Z">
        <w:r w:rsidR="006D3830">
          <w:rPr>
            <w:rFonts w:ascii="Arial" w:hAnsi="Arial" w:cs="Arial"/>
            <w:sz w:val="24"/>
            <w:szCs w:val="24"/>
          </w:rPr>
          <w:t xml:space="preserve">includes genetic diversity across </w:t>
        </w:r>
      </w:ins>
      <w:ins w:id="171" w:author="N S" w:date="2018-10-12T12:45:00Z">
        <w:r w:rsidR="006D3830">
          <w:rPr>
            <w:rFonts w:ascii="Arial" w:hAnsi="Arial" w:cs="Arial"/>
            <w:sz w:val="24"/>
            <w:szCs w:val="24"/>
          </w:rPr>
          <w:t>272,672 SNPs (</w:t>
        </w:r>
      </w:ins>
      <w:ins w:id="172" w:author="N S" w:date="2018-10-23T15:04:00Z">
        <w:r w:rsidR="00DF5219">
          <w:rPr>
            <w:rFonts w:ascii="Arial" w:hAnsi="Arial" w:cs="Arial"/>
            <w:sz w:val="24"/>
            <w:szCs w:val="24"/>
          </w:rPr>
          <w:t xml:space="preserve">Supplemental Figure </w:t>
        </w:r>
      </w:ins>
      <w:ins w:id="173" w:author="N S" w:date="2018-10-25T12:26:00Z">
        <w:r w:rsidR="00583E28">
          <w:rPr>
            <w:rFonts w:ascii="Arial" w:hAnsi="Arial" w:cs="Arial"/>
            <w:sz w:val="24"/>
            <w:szCs w:val="24"/>
          </w:rPr>
          <w:t>1</w:t>
        </w:r>
      </w:ins>
      <w:ins w:id="174" w:author="N S" w:date="2018-10-12T12:45:00Z">
        <w:r w:rsidR="006D3830">
          <w:rPr>
            <w:rFonts w:ascii="Arial" w:hAnsi="Arial" w:cs="Arial"/>
            <w:sz w:val="24"/>
            <w:szCs w:val="24"/>
          </w:rPr>
          <w:t>)</w:t>
        </w:r>
      </w:ins>
      <w:del w:id="175" w:author="N S" w:date="2018-11-06T14:56:00Z">
        <w:r w:rsidR="00817A25" w:rsidDel="00DC32A9">
          <w:rPr>
            <w:rFonts w:ascii="Arial" w:hAnsi="Arial" w:cs="Arial"/>
            <w:sz w:val="24"/>
            <w:szCs w:val="24"/>
          </w:rPr>
          <w:fldChar w:fldCharType="begin"/>
        </w:r>
        <w:r w:rsidR="00817A25" w:rsidDel="00DC32A9">
          <w:rPr>
            <w:rFonts w:ascii="Arial" w:hAnsi="Arial" w:cs="Arial"/>
            <w:sz w:val="24"/>
            <w:szCs w:val="24"/>
          </w:rPr>
          <w:delInstrText xml:space="preserve"> ADDIN EN.CITE &lt;EndNote&gt;&lt;Cite&gt;&lt;Author&gt;Zhang&lt;/Author&gt;&lt;Year&gt;2017&lt;/Year&gt;&lt;RecNum&gt;1135&lt;/RecNum&gt;&lt;DisplayText&gt;(Atwell, Corwin et al. 2015, 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Atwell&lt;/Author&gt;&lt;Year&gt;2015&lt;/Year&gt;&lt;RecNum&gt;615&lt;/RecNum&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microbiology&lt;/secondary-title&gt;&lt;/titles&gt;&lt;pages&gt;996&lt;/pages&gt;&lt;volume&gt;6&lt;/volume&gt;&lt;dates&gt;&lt;year&gt;2015&lt;/year&gt;&lt;/dates&gt;&lt;isbn&gt;1664-302X&lt;/isbn&gt;&lt;urls&gt;&lt;/urls&gt;&lt;/record&gt;&lt;/Cite&gt;&lt;/EndNote&gt;</w:delInstrText>
        </w:r>
        <w:r w:rsidR="00817A25" w:rsidDel="00DC32A9">
          <w:rPr>
            <w:rFonts w:ascii="Arial" w:hAnsi="Arial" w:cs="Arial"/>
            <w:sz w:val="24"/>
            <w:szCs w:val="24"/>
          </w:rPr>
          <w:fldChar w:fldCharType="separate"/>
        </w:r>
        <w:r w:rsidR="00817A25" w:rsidDel="00DC32A9">
          <w:rPr>
            <w:rFonts w:ascii="Arial" w:hAnsi="Arial" w:cs="Arial"/>
            <w:noProof/>
            <w:sz w:val="24"/>
            <w:szCs w:val="24"/>
          </w:rPr>
          <w:delText>(Atwell, Corwin et al. 2015, Zhang, Corwin et al. 2017)</w:delText>
        </w:r>
        <w:r w:rsidR="00817A25" w:rsidDel="00DC32A9">
          <w:rPr>
            <w:rFonts w:ascii="Arial" w:hAnsi="Arial" w:cs="Arial"/>
            <w:sz w:val="24"/>
            <w:szCs w:val="24"/>
          </w:rPr>
          <w:fldChar w:fldCharType="end"/>
        </w:r>
      </w:del>
      <w:ins w:id="176" w:author="N S" w:date="2018-11-06T14:56:00Z">
        <w:r w:rsidR="00DC32A9">
          <w:rPr>
            <w:rFonts w:ascii="Arial" w:hAnsi="Arial" w:cs="Arial"/>
            <w:sz w:val="24"/>
            <w:szCs w:val="24"/>
          </w:rPr>
          <w:t xml:space="preserve"> </w:t>
        </w:r>
      </w:ins>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(Atwell, Corwin et al. 2015, Zhang, Corwin et al. 2017, Atwell, Corwin et al. 2018)</w:t>
      </w:r>
      <w:r w:rsidR="002345CD">
        <w:rPr>
          <w:rFonts w:ascii="Arial" w:hAnsi="Arial" w:cs="Arial"/>
          <w:sz w:val="24"/>
          <w:szCs w:val="24"/>
        </w:rPr>
        <w:fldChar w:fldCharType="end"/>
      </w:r>
      <w:ins w:id="177" w:author="N S" w:date="2018-10-12T12:45:00Z">
        <w:r w:rsidR="006D3830">
          <w:rPr>
            <w:rFonts w:ascii="Arial" w:hAnsi="Arial" w:cs="Arial"/>
            <w:sz w:val="24"/>
            <w:szCs w:val="24"/>
          </w:rPr>
          <w:t xml:space="preserve">. </w:t>
        </w:r>
      </w:ins>
      <w:del w:id="178" w:author="N S" w:date="2018-10-01T15:53:00Z">
        <w:r w:rsidR="00B376C6" w:rsidRPr="008C1BDB" w:rsidDel="0041243A">
          <w:rPr>
            <w:rFonts w:ascii="Arial" w:hAnsi="Arial" w:cs="Arial"/>
            <w:sz w:val="24"/>
            <w:szCs w:val="24"/>
          </w:rPr>
          <w:delText xml:space="preserve">To </w:delText>
        </w:r>
        <w:r w:rsidR="00E55832" w:rsidRPr="008C1BDB" w:rsidDel="0041243A">
          <w:rPr>
            <w:rFonts w:ascii="Arial" w:hAnsi="Arial" w:cs="Arial"/>
            <w:sz w:val="24"/>
            <w:szCs w:val="24"/>
          </w:rPr>
          <w:delText>ensure that</w:delText>
        </w:r>
        <w:r w:rsidR="00B376C6" w:rsidRPr="008C1BDB" w:rsidDel="0041243A">
          <w:rPr>
            <w:rFonts w:ascii="Arial" w:hAnsi="Arial" w:cs="Arial"/>
            <w:sz w:val="24"/>
            <w:szCs w:val="24"/>
          </w:rPr>
          <w:delText xml:space="preserve"> genetic inference</w:delText>
        </w:r>
        <w:r w:rsidR="00E55832" w:rsidRPr="008C1BDB" w:rsidDel="0041243A">
          <w:rPr>
            <w:rFonts w:ascii="Arial" w:hAnsi="Arial" w:cs="Arial"/>
            <w:sz w:val="24"/>
            <w:szCs w:val="24"/>
          </w:rPr>
          <w:delText xml:space="preserve"> was</w:delText>
        </w:r>
        <w:r w:rsidR="00B376C6" w:rsidRPr="008C1BDB" w:rsidDel="0041243A">
          <w:rPr>
            <w:rFonts w:ascii="Arial" w:hAnsi="Arial" w:cs="Arial"/>
            <w:sz w:val="24"/>
            <w:szCs w:val="24"/>
          </w:rPr>
          <w:delText xml:space="preserve"> independent of</w:delText>
        </w:r>
        <w:r w:rsidR="00E55832" w:rsidRPr="008C1BDB" w:rsidDel="0041243A">
          <w:rPr>
            <w:rFonts w:ascii="Arial" w:hAnsi="Arial" w:cs="Arial"/>
            <w:sz w:val="24"/>
            <w:szCs w:val="24"/>
          </w:rPr>
          <w:delText xml:space="preserve"> the</w:delText>
        </w:r>
        <w:r w:rsidR="00B376C6" w:rsidRPr="008C1BDB" w:rsidDel="0041243A">
          <w:rPr>
            <w:rFonts w:ascii="Arial" w:hAnsi="Arial" w:cs="Arial"/>
            <w:sz w:val="24"/>
            <w:szCs w:val="24"/>
          </w:rPr>
          <w:delText xml:space="preserve"> GWA method</w:delText>
        </w:r>
        <w:r w:rsidR="00E55832" w:rsidRPr="008C1BDB" w:rsidDel="0041243A">
          <w:rPr>
            <w:rFonts w:ascii="Arial" w:hAnsi="Arial" w:cs="Arial"/>
            <w:sz w:val="24"/>
            <w:szCs w:val="24"/>
          </w:rPr>
          <w:delText xml:space="preserve"> or SNP diversity reference</w:delText>
        </w:r>
        <w:r w:rsidR="00B376C6" w:rsidRPr="008C1BDB" w:rsidDel="0041243A">
          <w:rPr>
            <w:rFonts w:ascii="Arial" w:hAnsi="Arial" w:cs="Arial"/>
            <w:sz w:val="24"/>
            <w:szCs w:val="24"/>
          </w:rPr>
          <w:delText xml:space="preserve">, we repeated genetic analysis with two different association methods </w:delText>
        </w:r>
        <w:r w:rsidR="00B2599B" w:rsidRPr="008C1BDB" w:rsidDel="0041243A">
          <w:rPr>
            <w:rFonts w:ascii="Arial" w:hAnsi="Arial" w:cs="Arial"/>
            <w:sz w:val="24"/>
            <w:szCs w:val="24"/>
          </w:rPr>
          <w:delText xml:space="preserve">(bigRR and GEMMA) </w:delText>
        </w:r>
        <w:r w:rsidR="00E55832" w:rsidRPr="008C1BDB" w:rsidDel="0041243A">
          <w:rPr>
            <w:rFonts w:ascii="Arial" w:hAnsi="Arial" w:cs="Arial"/>
            <w:sz w:val="24"/>
            <w:szCs w:val="24"/>
          </w:rPr>
          <w:delText>using SNPs called in comparison to</w:delText>
        </w:r>
        <w:r w:rsidR="00B376C6" w:rsidRPr="008C1BDB" w:rsidDel="0041243A">
          <w:rPr>
            <w:rFonts w:ascii="Arial" w:hAnsi="Arial" w:cs="Arial"/>
            <w:sz w:val="24"/>
            <w:szCs w:val="24"/>
          </w:rPr>
          <w:delText xml:space="preserve"> two published </w:delText>
        </w:r>
        <w:r w:rsidR="00B376C6" w:rsidRPr="008C1BDB" w:rsidDel="0041243A">
          <w:rPr>
            <w:rFonts w:ascii="Arial" w:hAnsi="Arial" w:cs="Arial"/>
            <w:i/>
            <w:sz w:val="24"/>
            <w:szCs w:val="24"/>
          </w:rPr>
          <w:delText>B. cinerea</w:delText>
        </w:r>
        <w:r w:rsidR="00B376C6" w:rsidRPr="008C1BDB" w:rsidDel="0041243A">
          <w:rPr>
            <w:rFonts w:ascii="Arial" w:hAnsi="Arial" w:cs="Arial"/>
            <w:sz w:val="24"/>
            <w:szCs w:val="24"/>
          </w:rPr>
          <w:delText xml:space="preserve"> genomes</w:delText>
        </w:r>
        <w:r w:rsidR="00B2599B" w:rsidRPr="008C1BDB" w:rsidDel="0041243A">
          <w:rPr>
            <w:rFonts w:ascii="Arial" w:hAnsi="Arial" w:cs="Arial"/>
            <w:sz w:val="24"/>
            <w:szCs w:val="24"/>
          </w:rPr>
          <w:delText xml:space="preserve"> (T4 and B05.10)</w:delText>
        </w:r>
        <w:r w:rsidR="00B376C6" w:rsidRPr="008C1BDB" w:rsidDel="0041243A">
          <w:rPr>
            <w:rFonts w:ascii="Arial" w:hAnsi="Arial" w:cs="Arial"/>
            <w:sz w:val="24"/>
            <w:szCs w:val="24"/>
          </w:rPr>
          <w:delText xml:space="preserve">. </w:delText>
        </w:r>
        <w:r w:rsidR="00E55832" w:rsidRPr="008C1BDB" w:rsidDel="0041243A">
          <w:rPr>
            <w:rFonts w:ascii="Arial" w:hAnsi="Arial" w:cs="Arial"/>
            <w:sz w:val="24"/>
            <w:szCs w:val="24"/>
          </w:rPr>
          <w:delText>All methods converged on the same image of genetic architecture</w:delText>
        </w:r>
        <w:r w:rsidR="002B7378" w:rsidRPr="008C1BDB" w:rsidDel="0041243A">
          <w:rPr>
            <w:rFonts w:ascii="Arial" w:hAnsi="Arial" w:cs="Arial"/>
            <w:sz w:val="24"/>
            <w:szCs w:val="24"/>
          </w:rPr>
          <w:delText xml:space="preserve">; </w:delText>
        </w:r>
      </w:del>
      <w:ins w:id="179" w:author="N S" w:date="2018-10-01T15:53:00Z">
        <w:r w:rsidR="0041243A">
          <w:rPr>
            <w:rFonts w:ascii="Arial" w:hAnsi="Arial" w:cs="Arial"/>
            <w:sz w:val="24"/>
            <w:szCs w:val="24"/>
          </w:rPr>
          <w:t>We found that th</w:t>
        </w:r>
      </w:ins>
      <w:ins w:id="180" w:author="N S" w:date="2018-10-01T15:54:00Z">
        <w:r w:rsidR="0041243A">
          <w:rPr>
            <w:rFonts w:ascii="Arial" w:hAnsi="Arial" w:cs="Arial"/>
            <w:sz w:val="24"/>
            <w:szCs w:val="24"/>
          </w:rPr>
          <w:t xml:space="preserve">e genetic architecture of </w:t>
        </w:r>
      </w:ins>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0E7297F0"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del w:id="181" w:author="N S" w:date="2018-10-15T12:21:00Z">
        <w:r w:rsidR="00870D27" w:rsidRPr="008C1BDB" w:rsidDel="009F5CE5">
          <w:rPr>
            <w:rFonts w:ascii="Arial" w:hAnsi="Arial" w:cs="Arial"/>
            <w:sz w:val="24"/>
            <w:szCs w:val="24"/>
          </w:rPr>
          <w:delText>domestication</w:delText>
        </w:r>
        <w:r w:rsidR="007B711D" w:rsidRPr="008C1BDB" w:rsidDel="009F5CE5">
          <w:rPr>
            <w:rFonts w:ascii="Arial" w:hAnsi="Arial" w:cs="Arial"/>
            <w:sz w:val="24"/>
            <w:szCs w:val="24"/>
          </w:rPr>
          <w:delText xml:space="preserve"> </w:delText>
        </w:r>
      </w:del>
      <w:ins w:id="182" w:author="N S" w:date="2018-10-15T12:21:00Z">
        <w:r w:rsidR="009F5CE5">
          <w:rPr>
            <w:rFonts w:ascii="Arial" w:hAnsi="Arial" w:cs="Arial"/>
            <w:sz w:val="24"/>
            <w:szCs w:val="24"/>
          </w:rPr>
          <w:t xml:space="preserve">genetic variation </w:t>
        </w:r>
      </w:ins>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del w:id="183" w:author="N S" w:date="2018-10-22T20:21:00Z">
        <w:r w:rsidR="00676532" w:rsidDel="00264109">
          <w:rPr>
            <w:rFonts w:ascii="Arial" w:hAnsi="Arial" w:cs="Arial"/>
            <w:sz w:val="24"/>
            <w:szCs w:val="24"/>
          </w:rPr>
          <w:fldChar w:fldCharType="begin"/>
        </w:r>
        <w:r w:rsidR="00676532" w:rsidDel="00264109">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676532" w:rsidDel="00264109">
          <w:rPr>
            <w:rFonts w:ascii="Arial" w:hAnsi="Arial" w:cs="Arial"/>
            <w:sz w:val="24"/>
            <w:szCs w:val="24"/>
          </w:rPr>
          <w:fldChar w:fldCharType="separate"/>
        </w:r>
        <w:r w:rsidR="00676532" w:rsidDel="00264109">
          <w:rPr>
            <w:rFonts w:ascii="Arial" w:hAnsi="Arial" w:cs="Arial"/>
            <w:noProof/>
            <w:sz w:val="24"/>
            <w:szCs w:val="24"/>
          </w:rPr>
          <w:delText>(Zhang, Corwin et al. 2017)</w:delText>
        </w:r>
        <w:r w:rsidR="00676532" w:rsidDel="00264109">
          <w:rPr>
            <w:rFonts w:ascii="Arial" w:hAnsi="Arial" w:cs="Arial"/>
            <w:sz w:val="24"/>
            <w:szCs w:val="24"/>
          </w:rPr>
          <w:fldChar w:fldCharType="end"/>
        </w:r>
      </w:del>
      <w:r w:rsidR="00890F0E" w:rsidRPr="008C1BDB">
        <w:rPr>
          <w:rFonts w:ascii="Arial" w:hAnsi="Arial" w:cs="Arial"/>
          <w:sz w:val="24"/>
          <w:szCs w:val="24"/>
        </w:rPr>
        <w:t xml:space="preserve">. </w:t>
      </w:r>
      <w:del w:id="184" w:author="N S" w:date="2018-10-15T12:22:00Z">
        <w:r w:rsidR="00890F0E" w:rsidRPr="008C1BDB" w:rsidDel="009F5CE5">
          <w:rPr>
            <w:rFonts w:ascii="Arial" w:hAnsi="Arial" w:cs="Arial"/>
            <w:sz w:val="24"/>
            <w:szCs w:val="24"/>
          </w:rPr>
          <w:delText xml:space="preserve">We compared domesticated and closely related wild tomatoes for </w:delText>
        </w:r>
        <w:r w:rsidR="00890F0E" w:rsidRPr="008C1BDB" w:rsidDel="009F5CE5">
          <w:rPr>
            <w:rFonts w:ascii="Arial" w:hAnsi="Arial" w:cs="Arial"/>
            <w:i/>
            <w:sz w:val="24"/>
            <w:szCs w:val="24"/>
          </w:rPr>
          <w:delText>B. cinerea</w:delText>
        </w:r>
        <w:r w:rsidR="00890F0E" w:rsidRPr="008C1BDB" w:rsidDel="009F5CE5">
          <w:rPr>
            <w:rFonts w:ascii="Arial" w:hAnsi="Arial" w:cs="Arial"/>
            <w:sz w:val="24"/>
            <w:szCs w:val="24"/>
          </w:rPr>
          <w:delText xml:space="preserve"> resistance using multiple plant genotypes and a population of the pathogen. </w:delText>
        </w:r>
      </w:del>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 xml:space="preserve">Solanum </w:t>
      </w:r>
      <w:proofErr w:type="spellStart"/>
      <w:r w:rsidR="009F5A9F" w:rsidRPr="008C1BDB">
        <w:rPr>
          <w:rFonts w:ascii="Arial" w:hAnsi="Arial" w:cs="Arial"/>
          <w:i/>
          <w:sz w:val="24"/>
          <w:szCs w:val="24"/>
        </w:rPr>
        <w:t>lycopersicum</w:t>
      </w:r>
      <w:proofErr w:type="spellEnd"/>
      <w:r w:rsidR="009F5A9F" w:rsidRPr="008C1BDB">
        <w:rPr>
          <w:rFonts w:ascii="Arial" w:hAnsi="Arial" w:cs="Arial"/>
          <w:sz w:val="24"/>
          <w:szCs w:val="24"/>
        </w:rPr>
        <w:t xml:space="preserve"> and 6 wild </w:t>
      </w:r>
      <w:r w:rsidR="009F5A9F" w:rsidRPr="008C1BDB">
        <w:rPr>
          <w:rFonts w:ascii="Arial" w:hAnsi="Arial" w:cs="Arial"/>
          <w:i/>
          <w:sz w:val="24"/>
          <w:szCs w:val="24"/>
        </w:rPr>
        <w:t xml:space="preserve">S. </w:t>
      </w:r>
      <w:proofErr w:type="spellStart"/>
      <w:r w:rsidR="009F5A9F" w:rsidRPr="008C1BDB">
        <w:rPr>
          <w:rFonts w:ascii="Arial" w:hAnsi="Arial" w:cs="Arial"/>
          <w:i/>
          <w:sz w:val="24"/>
          <w:szCs w:val="24"/>
        </w:rPr>
        <w:t>pimpinellifolium</w:t>
      </w:r>
      <w:proofErr w:type="spellEnd"/>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 xml:space="preserve">S. </w:t>
      </w:r>
      <w:proofErr w:type="spellStart"/>
      <w:r w:rsidR="00F126CA" w:rsidRPr="008C1BDB">
        <w:rPr>
          <w:rFonts w:ascii="Arial" w:hAnsi="Arial" w:cs="Arial"/>
          <w:i/>
          <w:sz w:val="24"/>
          <w:szCs w:val="24"/>
        </w:rPr>
        <w:t>lycopersicum</w:t>
      </w:r>
      <w:proofErr w:type="spellEnd"/>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lastRenderedPageBreak/>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 xml:space="preserve">Supplemental Figure </w:t>
      </w:r>
      <w:ins w:id="185" w:author="N S" w:date="2018-10-25T12:29:00Z">
        <w:r w:rsidR="00583E28">
          <w:rPr>
            <w:rFonts w:ascii="Arial" w:hAnsi="Arial" w:cs="Arial"/>
            <w:sz w:val="24"/>
            <w:szCs w:val="24"/>
          </w:rPr>
          <w:t>2</w:t>
        </w:r>
      </w:ins>
      <w:del w:id="186" w:author="N S" w:date="2018-10-25T12:29:00Z">
        <w:r w:rsidR="00FA3E2E" w:rsidDel="00583E28">
          <w:rPr>
            <w:rFonts w:ascii="Arial" w:hAnsi="Arial" w:cs="Arial"/>
            <w:sz w:val="24"/>
            <w:szCs w:val="24"/>
          </w:rPr>
          <w:delText>1</w:delText>
        </w:r>
      </w:del>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del w:id="187" w:author="N S" w:date="2018-11-06T15:01:00Z">
        <w:r w:rsidR="00625D4A" w:rsidDel="00D45A92">
          <w:rPr>
            <w:rFonts w:ascii="Arial" w:hAnsi="Arial" w:cs="Arial"/>
            <w:sz w:val="24"/>
            <w:szCs w:val="24"/>
          </w:rPr>
          <w:fldChar w:fldCharType="begin"/>
        </w:r>
        <w:r w:rsidR="001A24C4" w:rsidDel="00D45A92">
          <w:rPr>
            <w:rFonts w:ascii="Arial" w:hAnsi="Arial" w:cs="Arial"/>
            <w:sz w:val="24"/>
            <w:szCs w:val="24"/>
          </w:rPr>
          <w:del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625D4A" w:rsidDel="00D45A92">
          <w:rPr>
            <w:rFonts w:ascii="Arial" w:hAnsi="Arial" w:cs="Arial"/>
            <w:sz w:val="24"/>
            <w:szCs w:val="24"/>
          </w:rPr>
          <w:fldChar w:fldCharType="separate"/>
        </w:r>
        <w:r w:rsidR="001A24C4" w:rsidDel="00D45A92">
          <w:rPr>
            <w:rFonts w:ascii="Arial" w:hAnsi="Arial" w:cs="Arial"/>
            <w:noProof/>
            <w:sz w:val="24"/>
            <w:szCs w:val="24"/>
          </w:rPr>
          <w:delText>(Atwell, Corwin et al. 2015, Zhang, Corwin et al. 2017)</w:delText>
        </w:r>
        <w:r w:rsidR="00625D4A" w:rsidDel="00D45A92">
          <w:rPr>
            <w:rFonts w:ascii="Arial" w:hAnsi="Arial" w:cs="Arial"/>
            <w:sz w:val="24"/>
            <w:szCs w:val="24"/>
          </w:rPr>
          <w:fldChar w:fldCharType="end"/>
        </w:r>
      </w:del>
      <w:ins w:id="188" w:author="N S" w:date="2018-11-06T15:01:00Z">
        <w:r w:rsidR="00D45A92">
          <w:rPr>
            <w:rFonts w:ascii="Arial" w:hAnsi="Arial" w:cs="Arial"/>
            <w:sz w:val="24"/>
            <w:szCs w:val="24"/>
          </w:rPr>
          <w:t xml:space="preserve"> </w:t>
        </w:r>
      </w:ins>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(Atwell, Corwin et al. 2015, Zhang, Corwin et al. 2017, Atwell, Corwin et al. 2018)</w:t>
      </w:r>
      <w:r w:rsidR="002345CD">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Digital 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ins w:id="189" w:author="N S" w:date="2018-10-22T16:42:00Z">
        <w:r w:rsidR="0017357B">
          <w:rPr>
            <w:rFonts w:ascii="Arial" w:hAnsi="Arial" w:cs="Arial"/>
            <w:sz w:val="24"/>
            <w:szCs w:val="24"/>
          </w:rPr>
          <w:t>;</w:t>
        </w:r>
      </w:ins>
      <w:del w:id="190" w:author="N S" w:date="2018-10-22T16:42:00Z">
        <w:r w:rsidR="002B7378" w:rsidRPr="008C1BDB" w:rsidDel="0017357B">
          <w:rPr>
            <w:rFonts w:ascii="Arial" w:hAnsi="Arial" w:cs="Arial"/>
            <w:sz w:val="24"/>
            <w:szCs w:val="24"/>
          </w:rPr>
          <w:delText>,</w:delText>
        </w:r>
      </w:del>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91"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191"/>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65C47DCA" w14:textId="739ECD63" w:rsidR="00A2119C" w:rsidDel="00E87B0C" w:rsidRDefault="00C2121E" w:rsidP="00E65FA1">
      <w:pPr>
        <w:spacing w:line="360" w:lineRule="auto"/>
        <w:rPr>
          <w:del w:id="192" w:author="N S" w:date="2018-10-25T12:56:00Z"/>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 xml:space="preserve">We digitally measured the area of all developing lesions </w:t>
      </w:r>
      <w:r w:rsidR="005862D6" w:rsidRPr="008C1BDB">
        <w:rPr>
          <w:rFonts w:ascii="Arial" w:hAnsi="Arial" w:cs="Arial"/>
          <w:sz w:val="24"/>
          <w:szCs w:val="24"/>
        </w:rPr>
        <w:lastRenderedPageBreak/>
        <w:t>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1).</w:t>
      </w:r>
      <w:ins w:id="193" w:author="Dan Kliebenstein" w:date="2018-10-24T12:53:00Z">
        <w:r w:rsidR="00DF7B40">
          <w:rPr>
            <w:rFonts w:ascii="Arial" w:hAnsi="Arial" w:cs="Arial"/>
            <w:sz w:val="24"/>
            <w:szCs w:val="24"/>
          </w:rPr>
          <w:t xml:space="preserve"> We use the linear measurement of lesion area for several reasons. First, </w:t>
        </w:r>
      </w:ins>
      <w:del w:id="194" w:author="Dan Kliebenstein" w:date="2018-10-24T12:53:00Z">
        <w:r w:rsidR="005862D6" w:rsidRPr="008C1BDB" w:rsidDel="00DF7B40">
          <w:rPr>
            <w:rFonts w:ascii="Arial" w:hAnsi="Arial" w:cs="Arial"/>
            <w:sz w:val="24"/>
            <w:szCs w:val="24"/>
          </w:rPr>
          <w:delText xml:space="preserve"> </w:delText>
        </w:r>
      </w:del>
      <w:bookmarkStart w:id="195" w:name="_Hlk527991790"/>
      <w:ins w:id="196" w:author="N S" w:date="2018-10-22T16:43:00Z">
        <w:del w:id="197" w:author="Dan Kliebenstein" w:date="2018-10-24T12:52:00Z">
          <w:r w:rsidR="00CF3D2C" w:rsidDel="00DF7B40">
            <w:rPr>
              <w:rFonts w:ascii="Arial" w:hAnsi="Arial" w:cs="Arial"/>
              <w:sz w:val="24"/>
              <w:szCs w:val="24"/>
            </w:rPr>
            <w:delText>According</w:delText>
          </w:r>
        </w:del>
      </w:ins>
      <w:ins w:id="198" w:author="Dan Kliebenstein" w:date="2018-10-24T12:53:00Z">
        <w:r w:rsidR="00DF7B40">
          <w:rPr>
            <w:rFonts w:ascii="Arial" w:hAnsi="Arial" w:cs="Arial"/>
            <w:sz w:val="24"/>
            <w:szCs w:val="24"/>
          </w:rPr>
          <w:t>i</w:t>
        </w:r>
      </w:ins>
      <w:ins w:id="199" w:author="Dan Kliebenstein" w:date="2018-10-24T12:52:00Z">
        <w:r w:rsidR="00DF7B40">
          <w:rPr>
            <w:rFonts w:ascii="Arial" w:hAnsi="Arial" w:cs="Arial"/>
            <w:sz w:val="24"/>
            <w:szCs w:val="24"/>
          </w:rPr>
          <w:t>n previous work</w:t>
        </w:r>
      </w:ins>
      <w:ins w:id="200" w:author="N S" w:date="2018-10-22T16:43:00Z">
        <w:del w:id="201" w:author="Dan Kliebenstein" w:date="2018-10-24T12:52:00Z">
          <w:r w:rsidR="00CF3D2C" w:rsidDel="00DF7B40">
            <w:rPr>
              <w:rFonts w:ascii="Arial" w:hAnsi="Arial" w:cs="Arial"/>
              <w:sz w:val="24"/>
              <w:szCs w:val="24"/>
            </w:rPr>
            <w:delText xml:space="preserve"> to previous studies, at</w:delText>
          </w:r>
        </w:del>
        <w:r w:rsidR="00CF3D2C">
          <w:rPr>
            <w:rFonts w:ascii="Arial" w:hAnsi="Arial" w:cs="Arial"/>
            <w:sz w:val="24"/>
            <w:szCs w:val="24"/>
          </w:rPr>
          <w:t xml:space="preserve"> 72 HPI </w:t>
        </w:r>
      </w:ins>
      <w:ins w:id="202" w:author="N S" w:date="2018-10-17T10:46:00Z">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w:t>
        </w:r>
      </w:ins>
      <w:ins w:id="203" w:author="N S" w:date="2018-10-22T16:43:00Z">
        <w:r w:rsidR="00CF3D2C">
          <w:rPr>
            <w:rFonts w:ascii="Arial" w:hAnsi="Arial" w:cs="Arial"/>
            <w:sz w:val="24"/>
            <w:szCs w:val="24"/>
          </w:rPr>
          <w:t xml:space="preserve">appears to enter </w:t>
        </w:r>
      </w:ins>
      <w:ins w:id="204" w:author="N S" w:date="2018-10-22T16:44:00Z">
        <w:r w:rsidR="00CF3D2C">
          <w:rPr>
            <w:rFonts w:ascii="Arial" w:hAnsi="Arial" w:cs="Arial"/>
            <w:sz w:val="24"/>
            <w:szCs w:val="24"/>
          </w:rPr>
          <w:t>a</w:t>
        </w:r>
      </w:ins>
      <w:ins w:id="205" w:author="N S" w:date="2018-10-17T10:46:00Z">
        <w:r w:rsidR="00FC746F">
          <w:rPr>
            <w:rFonts w:ascii="Arial" w:hAnsi="Arial" w:cs="Arial"/>
            <w:sz w:val="24"/>
            <w:szCs w:val="24"/>
          </w:rPr>
          <w:t xml:space="preserve"> relatively </w:t>
        </w:r>
        <w:r w:rsidR="004929E3">
          <w:rPr>
            <w:rFonts w:ascii="Arial" w:hAnsi="Arial" w:cs="Arial"/>
            <w:sz w:val="24"/>
            <w:szCs w:val="24"/>
          </w:rPr>
          <w:t xml:space="preserve">linear </w:t>
        </w:r>
      </w:ins>
      <w:ins w:id="206" w:author="N S" w:date="2018-10-22T16:44:00Z">
        <w:r w:rsidR="00CF3D2C">
          <w:rPr>
            <w:rFonts w:ascii="Arial" w:hAnsi="Arial" w:cs="Arial"/>
            <w:sz w:val="24"/>
            <w:szCs w:val="24"/>
          </w:rPr>
          <w:t xml:space="preserve">growth phase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ins w:id="207" w:author="N S" w:date="2018-10-22T16:46:00Z">
        <w:del w:id="208" w:author="Dan Kliebenstein" w:date="2018-10-24T12:53:00Z">
          <w:r w:rsidR="00CF3D2C" w:rsidDel="00DF7B40">
            <w:rPr>
              <w:rFonts w:ascii="Arial" w:hAnsi="Arial" w:cs="Arial"/>
              <w:sz w:val="24"/>
              <w:szCs w:val="24"/>
            </w:rPr>
            <w:delText>,</w:delText>
          </w:r>
        </w:del>
      </w:ins>
      <w:ins w:id="209" w:author="Dan Kliebenstein" w:date="2018-10-24T12:53:00Z">
        <w:r w:rsidR="00DF7B40">
          <w:rPr>
            <w:rFonts w:ascii="Arial" w:hAnsi="Arial" w:cs="Arial"/>
            <w:sz w:val="24"/>
            <w:szCs w:val="24"/>
          </w:rPr>
          <w:t xml:space="preserve">. Secondly, </w:t>
        </w:r>
      </w:ins>
      <w:ins w:id="210" w:author="N S" w:date="2018-10-22T16:46:00Z">
        <w:del w:id="211" w:author="Dan Kliebenstein" w:date="2018-10-24T12:53:00Z">
          <w:r w:rsidR="00CF3D2C" w:rsidDel="00DF7B40">
            <w:rPr>
              <w:rFonts w:ascii="Arial" w:hAnsi="Arial" w:cs="Arial"/>
              <w:sz w:val="24"/>
              <w:szCs w:val="24"/>
            </w:rPr>
            <w:delText xml:space="preserve"> and </w:delText>
          </w:r>
        </w:del>
        <w:r w:rsidR="00CF3D2C">
          <w:rPr>
            <w:rFonts w:ascii="Arial" w:hAnsi="Arial" w:cs="Arial"/>
            <w:sz w:val="24"/>
            <w:szCs w:val="24"/>
          </w:rPr>
          <w:t xml:space="preserve">previous research </w:t>
        </w:r>
        <w:del w:id="212" w:author="Dan Kliebenstein" w:date="2018-10-24T12:51:00Z">
          <w:r w:rsidR="00CF3D2C" w:rsidDel="00DF7B40">
            <w:rPr>
              <w:rFonts w:ascii="Arial" w:hAnsi="Arial" w:cs="Arial"/>
              <w:sz w:val="24"/>
              <w:szCs w:val="24"/>
            </w:rPr>
            <w:delText xml:space="preserve">from our group </w:delText>
          </w:r>
        </w:del>
        <w:r w:rsidR="00CF3D2C">
          <w:rPr>
            <w:rFonts w:ascii="Arial" w:hAnsi="Arial" w:cs="Arial"/>
            <w:sz w:val="24"/>
            <w:szCs w:val="24"/>
          </w:rPr>
          <w:t>has</w:t>
        </w:r>
      </w:ins>
      <w:ins w:id="213" w:author="Dan Kliebenstein" w:date="2018-10-24T12:53:00Z">
        <w:r w:rsidR="00DF7B40">
          <w:rPr>
            <w:rFonts w:ascii="Arial" w:hAnsi="Arial" w:cs="Arial"/>
            <w:sz w:val="24"/>
            <w:szCs w:val="24"/>
          </w:rPr>
          <w:t xml:space="preserve"> shown that the linear measurement behaves as a normally distributed trait</w:t>
        </w:r>
      </w:ins>
      <w:ins w:id="214" w:author="N S" w:date="2018-10-22T16:46:00Z">
        <w:del w:id="215" w:author="Dan Kliebenstein" w:date="2018-10-24T12:53:00Z">
          <w:r w:rsidR="00CF3D2C" w:rsidDel="00DF7B40">
            <w:rPr>
              <w:rFonts w:ascii="Arial" w:hAnsi="Arial" w:cs="Arial"/>
              <w:sz w:val="24"/>
              <w:szCs w:val="24"/>
            </w:rPr>
            <w:delText xml:space="preserve"> modeled lesion area </w:delText>
          </w:r>
        </w:del>
        <w:del w:id="216" w:author="Dan Kliebenstein" w:date="2018-10-24T12:51:00Z">
          <w:r w:rsidR="00CF3D2C" w:rsidDel="00DF7B40">
            <w:rPr>
              <w:rFonts w:ascii="Arial" w:hAnsi="Arial" w:cs="Arial"/>
              <w:sz w:val="24"/>
              <w:szCs w:val="24"/>
            </w:rPr>
            <w:delText>as a linear or log-linear trait</w:delText>
          </w:r>
        </w:del>
      </w:ins>
      <w:del w:id="217" w:author="N S" w:date="2018-11-06T15:03:00Z">
        <w:r w:rsidR="007D0146" w:rsidDel="00480073">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sidDel="00480073">
          <w:rPr>
            <w:rFonts w:ascii="Arial" w:hAnsi="Arial" w:cs="Arial"/>
            <w:sz w:val="24"/>
            <w:szCs w:val="24"/>
          </w:rPr>
          <w:delInstrText xml:space="preserve"> ADDIN EN.CITE </w:delInstrText>
        </w:r>
        <w:r w:rsidR="007D0146" w:rsidDel="00480073">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ZXQgYWwuIDIwMDUsIENvcndpbiwgQ29wZWxhbmQgZXQgYWwuIDIwMTYsIEZvcmR5Y2UsIFNvbHRp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dXJscz48L3VybHM+PC9yZWNvcmQ+PC9DaXRlPjxDaXRlPjxBdXRob3I+Rm9yZHljZTwvQXV0aG9y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</w:fldData>
          </w:fldChar>
        </w:r>
        <w:r w:rsidR="007D0146" w:rsidDel="00480073">
          <w:rPr>
            <w:rFonts w:ascii="Arial" w:hAnsi="Arial" w:cs="Arial"/>
            <w:sz w:val="24"/>
            <w:szCs w:val="24"/>
          </w:rPr>
          <w:delInstrText xml:space="preserve"> ADDIN EN.CITE.DATA </w:delInstrText>
        </w:r>
        <w:r w:rsidR="007D0146" w:rsidDel="00480073">
          <w:rPr>
            <w:rFonts w:ascii="Arial" w:hAnsi="Arial" w:cs="Arial"/>
            <w:sz w:val="24"/>
            <w:szCs w:val="24"/>
          </w:rPr>
        </w:r>
        <w:r w:rsidR="007D0146" w:rsidDel="00480073">
          <w:rPr>
            <w:rFonts w:ascii="Arial" w:hAnsi="Arial" w:cs="Arial"/>
            <w:sz w:val="24"/>
            <w:szCs w:val="24"/>
          </w:rPr>
          <w:fldChar w:fldCharType="end"/>
        </w:r>
        <w:r w:rsidR="007D0146" w:rsidDel="00480073">
          <w:rPr>
            <w:rFonts w:ascii="Arial" w:hAnsi="Arial" w:cs="Arial"/>
            <w:sz w:val="24"/>
            <w:szCs w:val="24"/>
          </w:rPr>
        </w:r>
        <w:r w:rsidR="007D0146" w:rsidDel="00480073">
          <w:rPr>
            <w:rFonts w:ascii="Arial" w:hAnsi="Arial" w:cs="Arial"/>
            <w:sz w:val="24"/>
            <w:szCs w:val="24"/>
          </w:rPr>
          <w:fldChar w:fldCharType="separate"/>
        </w:r>
        <w:r w:rsidR="007D0146" w:rsidDel="00480073">
          <w:rPr>
            <w:rFonts w:ascii="Arial" w:hAnsi="Arial" w:cs="Arial"/>
            <w:noProof/>
            <w:sz w:val="24"/>
            <w:szCs w:val="24"/>
          </w:rPr>
          <w:delText>(Kliebenstein, Rowe et al. 2005, Corwin, Copeland et al. 2016, Fordyce, Soltis et al. 2018)</w:delText>
        </w:r>
        <w:r w:rsidR="007D0146" w:rsidDel="00480073">
          <w:rPr>
            <w:rFonts w:ascii="Arial" w:hAnsi="Arial" w:cs="Arial"/>
            <w:sz w:val="24"/>
            <w:szCs w:val="24"/>
          </w:rPr>
          <w:fldChar w:fldCharType="end"/>
        </w:r>
      </w:del>
      <w:ins w:id="218" w:author="N S" w:date="2018-11-06T15:03:00Z">
        <w:r w:rsidR="00480073">
          <w:rPr>
            <w:rFonts w:ascii="Arial" w:hAnsi="Arial" w:cs="Arial"/>
            <w:sz w:val="24"/>
            <w:szCs w:val="24"/>
          </w:rPr>
          <w:t xml:space="preserve"> </w:t>
        </w:r>
      </w:ins>
      <w:r w:rsidR="002345CD">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Q2l0ZT48QXV0aG9yPkZvcmR5Y2U8L0F1dGhvcj48WWVhcj4yMDE4PC9ZZWFyPjxSZWNOdW0+MTEz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ODwveWVhcj48L2RhdGVzPjx1cmxzPjwvdXJscz48L3JlY29yZD48L0NpdGU+PC9FbmROb3RlPgB=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Q2l0ZT48QXV0aG9yPkZvcmR5Y2U8L0F1dGhvcj48WWVhcj4yMDE4PC9ZZWFyPjxSZWNOdW0+MTEz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ODwveWVhcj48L2RhdGVzPjx1cmxzPjwvdXJscz48L3JlY29yZD48L0NpdGU+PC9FbmROb3RlPgB=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(Kliebenstein, Rowe et al. 2005, Corwin, Copeland et al. 2016, Atwell, Corwin et al. 2018, Fordyce, Soltis et al. 2018)</w:t>
      </w:r>
      <w:r w:rsidR="002345CD">
        <w:rPr>
          <w:rFonts w:ascii="Arial" w:hAnsi="Arial" w:cs="Arial"/>
          <w:sz w:val="24"/>
          <w:szCs w:val="24"/>
        </w:rPr>
        <w:fldChar w:fldCharType="end"/>
      </w:r>
      <w:ins w:id="219" w:author="N S" w:date="2018-10-22T16:44:00Z">
        <w:r w:rsidR="00CF3D2C">
          <w:rPr>
            <w:rFonts w:ascii="Arial" w:hAnsi="Arial" w:cs="Arial"/>
            <w:sz w:val="24"/>
            <w:szCs w:val="24"/>
          </w:rPr>
          <w:t xml:space="preserve">. </w:t>
        </w:r>
      </w:ins>
      <w:ins w:id="220" w:author="Dan Kliebenstein" w:date="2018-10-24T12:54:00Z">
        <w:r w:rsidR="00DF7B40">
          <w:rPr>
            <w:rFonts w:ascii="Arial" w:hAnsi="Arial" w:cs="Arial"/>
            <w:sz w:val="24"/>
            <w:szCs w:val="24"/>
          </w:rPr>
          <w:t xml:space="preserve">And finally, </w:t>
        </w:r>
      </w:ins>
      <w:ins w:id="221" w:author="Dan Kliebenstein" w:date="2018-10-24T12:52:00Z">
        <w:r w:rsidR="00DF7B40">
          <w:rPr>
            <w:rFonts w:ascii="Arial" w:hAnsi="Arial" w:cs="Arial"/>
            <w:sz w:val="24"/>
            <w:szCs w:val="24"/>
          </w:rPr>
          <w:t>previous work has shown that Botrytis isolates</w:t>
        </w:r>
      </w:ins>
      <w:ins w:id="222" w:author="Dan Kliebenstein" w:date="2018-10-24T12:54:00Z">
        <w:r w:rsidR="00DF7B40">
          <w:rPr>
            <w:rFonts w:ascii="Arial" w:hAnsi="Arial" w:cs="Arial"/>
            <w:sz w:val="24"/>
            <w:szCs w:val="24"/>
          </w:rPr>
          <w:t xml:space="preserve"> display large variation in</w:t>
        </w:r>
      </w:ins>
      <w:ins w:id="223" w:author="Dan Kliebenstein" w:date="2018-10-24T12:52:00Z">
        <w:r w:rsidR="00DF7B40">
          <w:rPr>
            <w:rFonts w:ascii="Arial" w:hAnsi="Arial" w:cs="Arial"/>
            <w:sz w:val="24"/>
            <w:szCs w:val="24"/>
          </w:rPr>
          <w:t xml:space="preserve"> their unit biomass per</w:t>
        </w:r>
        <w:del w:id="224" w:author="N S" w:date="2018-10-30T09:52:00Z">
          <w:r w:rsidR="00DF7B40" w:rsidDel="00F31220">
            <w:rPr>
              <w:rFonts w:ascii="Arial" w:hAnsi="Arial" w:cs="Arial"/>
              <w:sz w:val="24"/>
              <w:szCs w:val="24"/>
            </w:rPr>
            <w:delText xml:space="preserve"> area</w:delText>
          </w:r>
        </w:del>
        <w:r w:rsidR="00DF7B40">
          <w:rPr>
            <w:rFonts w:ascii="Arial" w:hAnsi="Arial" w:cs="Arial"/>
            <w:sz w:val="24"/>
            <w:szCs w:val="24"/>
          </w:rPr>
          <w:t xml:space="preserve"> lesion</w:t>
        </w:r>
      </w:ins>
      <w:ins w:id="225" w:author="Dan Kliebenstein" w:date="2018-10-24T12:54:00Z">
        <w:r w:rsidR="00DF7B40">
          <w:rPr>
            <w:rFonts w:ascii="Arial" w:hAnsi="Arial" w:cs="Arial"/>
            <w:sz w:val="24"/>
            <w:szCs w:val="24"/>
          </w:rPr>
          <w:t xml:space="preserve"> </w:t>
        </w:r>
      </w:ins>
      <w:ins w:id="226" w:author="N S" w:date="2018-10-30T09:52:00Z">
        <w:r w:rsidR="00F31220">
          <w:rPr>
            <w:rFonts w:ascii="Arial" w:hAnsi="Arial" w:cs="Arial"/>
            <w:sz w:val="24"/>
            <w:szCs w:val="24"/>
          </w:rPr>
          <w:t xml:space="preserve">area </w:t>
        </w:r>
      </w:ins>
      <w:ins w:id="227" w:author="Dan Kliebenstein" w:date="2018-10-24T12:54:00Z">
        <w:r w:rsidR="00DF7B40">
          <w:rPr>
            <w:rFonts w:ascii="Arial" w:hAnsi="Arial" w:cs="Arial"/>
            <w:sz w:val="24"/>
            <w:szCs w:val="24"/>
          </w:rPr>
          <w:t xml:space="preserve">and as such growth in biomass is </w:t>
        </w:r>
      </w:ins>
      <w:ins w:id="228" w:author="Dan Kliebenstein" w:date="2018-10-24T12:55:00Z">
        <w:r w:rsidR="00DF7B40">
          <w:rPr>
            <w:rFonts w:ascii="Arial" w:hAnsi="Arial" w:cs="Arial"/>
            <w:sz w:val="24"/>
            <w:szCs w:val="24"/>
          </w:rPr>
          <w:t>not the sole factor driving this measure</w:t>
        </w:r>
      </w:ins>
      <w:ins w:id="229" w:author="N S" w:date="2018-10-22T16:44:00Z">
        <w:del w:id="230" w:author="Dan Kliebenstein" w:date="2018-10-24T12:52:00Z">
          <w:r w:rsidR="00CF3D2C" w:rsidDel="00DF7B40">
            <w:rPr>
              <w:rFonts w:ascii="Arial" w:hAnsi="Arial" w:cs="Arial"/>
              <w:sz w:val="24"/>
              <w:szCs w:val="24"/>
            </w:rPr>
            <w:delText>L</w:delText>
          </w:r>
        </w:del>
      </w:ins>
      <w:ins w:id="231" w:author="N S" w:date="2018-10-17T10:46:00Z">
        <w:del w:id="232" w:author="Dan Kliebenstein" w:date="2018-10-24T12:52:00Z">
          <w:r w:rsidR="004929E3" w:rsidDel="00DF7B40">
            <w:rPr>
              <w:rFonts w:ascii="Arial" w:hAnsi="Arial" w:cs="Arial"/>
              <w:sz w:val="24"/>
              <w:szCs w:val="24"/>
            </w:rPr>
            <w:delText>esion are</w:delText>
          </w:r>
        </w:del>
      </w:ins>
      <w:ins w:id="233" w:author="N S" w:date="2018-10-17T10:47:00Z">
        <w:del w:id="234" w:author="Dan Kliebenstein" w:date="2018-10-24T12:52:00Z">
          <w:r w:rsidR="004929E3" w:rsidDel="00DF7B40">
            <w:rPr>
              <w:rFonts w:ascii="Arial" w:hAnsi="Arial" w:cs="Arial"/>
              <w:sz w:val="24"/>
              <w:szCs w:val="24"/>
            </w:rPr>
            <w:delText xml:space="preserve">a is a common measure of </w:delText>
          </w:r>
        </w:del>
      </w:ins>
      <w:ins w:id="235" w:author="N S" w:date="2018-10-17T13:01:00Z">
        <w:del w:id="236" w:author="Dan Kliebenstein" w:date="2018-10-24T12:52:00Z">
          <w:r w:rsidR="00C24B92" w:rsidDel="00DF7B40">
            <w:rPr>
              <w:rFonts w:ascii="Arial" w:hAnsi="Arial" w:cs="Arial"/>
              <w:sz w:val="24"/>
              <w:szCs w:val="24"/>
            </w:rPr>
            <w:delText xml:space="preserve">the </w:delText>
          </w:r>
        </w:del>
      </w:ins>
      <w:ins w:id="237" w:author="N S" w:date="2018-10-17T13:00:00Z">
        <w:del w:id="238" w:author="Dan Kliebenstein" w:date="2018-10-24T12:52:00Z">
          <w:r w:rsidR="00C24B92" w:rsidDel="00DF7B40">
            <w:rPr>
              <w:rFonts w:ascii="Arial" w:hAnsi="Arial" w:cs="Arial"/>
              <w:sz w:val="24"/>
              <w:szCs w:val="24"/>
            </w:rPr>
            <w:delText xml:space="preserve">interaction of plant </w:delText>
          </w:r>
        </w:del>
      </w:ins>
      <w:ins w:id="239" w:author="N S" w:date="2018-10-17T13:01:00Z">
        <w:del w:id="240" w:author="Dan Kliebenstein" w:date="2018-10-24T12:52:00Z">
          <w:r w:rsidR="00C24B92" w:rsidDel="00DF7B40">
            <w:rPr>
              <w:rFonts w:ascii="Arial" w:hAnsi="Arial" w:cs="Arial"/>
              <w:sz w:val="24"/>
              <w:szCs w:val="24"/>
            </w:rPr>
            <w:delText>immunity and pathogen</w:delText>
          </w:r>
        </w:del>
      </w:ins>
      <w:ins w:id="241" w:author="N S" w:date="2018-10-17T10:47:00Z">
        <w:del w:id="242" w:author="Dan Kliebenstein" w:date="2018-10-24T12:52:00Z">
          <w:r w:rsidR="004929E3" w:rsidDel="00DF7B40">
            <w:rPr>
              <w:rFonts w:ascii="Arial" w:hAnsi="Arial" w:cs="Arial"/>
              <w:sz w:val="24"/>
              <w:szCs w:val="24"/>
            </w:rPr>
            <w:delText xml:space="preserve"> </w:delText>
          </w:r>
        </w:del>
      </w:ins>
      <w:ins w:id="243" w:author="N S" w:date="2018-10-17T13:01:00Z">
        <w:del w:id="244" w:author="Dan Kliebenstein" w:date="2018-10-24T12:52:00Z">
          <w:r w:rsidR="00C24B92" w:rsidDel="00DF7B40">
            <w:rPr>
              <w:rFonts w:ascii="Arial" w:hAnsi="Arial" w:cs="Arial"/>
              <w:sz w:val="24"/>
              <w:szCs w:val="24"/>
            </w:rPr>
            <w:delText>virulence</w:delText>
          </w:r>
        </w:del>
      </w:ins>
      <w:ins w:id="245" w:author="N S" w:date="2018-10-22T16:44:00Z">
        <w:del w:id="246" w:author="Dan Kliebenstein" w:date="2018-10-24T12:52:00Z">
          <w:r w:rsidR="00CF3D2C" w:rsidDel="00DF7B40">
            <w:rPr>
              <w:rFonts w:ascii="Arial" w:hAnsi="Arial" w:cs="Arial"/>
              <w:sz w:val="24"/>
              <w:szCs w:val="24"/>
            </w:rPr>
            <w:delText>,</w:delText>
          </w:r>
        </w:del>
      </w:ins>
      <w:ins w:id="247" w:author="N S" w:date="2018-10-22T16:45:00Z">
        <w:del w:id="248" w:author="Dan Kliebenstein" w:date="2018-10-24T12:52:00Z">
          <w:r w:rsidR="00CF3D2C" w:rsidDel="00DF7B40">
            <w:rPr>
              <w:rFonts w:ascii="Arial" w:hAnsi="Arial" w:cs="Arial"/>
              <w:sz w:val="24"/>
              <w:szCs w:val="24"/>
            </w:rPr>
            <w:delText xml:space="preserve"> though pathogen biomass does not scale with lesion area</w:delText>
          </w:r>
        </w:del>
        <w:r w:rsidR="00CF3D2C">
          <w:rPr>
            <w:rFonts w:ascii="Arial" w:hAnsi="Arial" w:cs="Arial"/>
            <w:sz w:val="24"/>
            <w:szCs w:val="24"/>
          </w:rPr>
          <w:t xml:space="preserve"> </w:t>
        </w:r>
      </w:ins>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ins w:id="249" w:author="N S" w:date="2018-10-22T16:45:00Z">
        <w:r w:rsidR="00CF3D2C">
          <w:rPr>
            <w:rFonts w:ascii="Arial" w:hAnsi="Arial" w:cs="Arial"/>
            <w:sz w:val="24"/>
            <w:szCs w:val="24"/>
          </w:rPr>
          <w:t>.</w:t>
        </w:r>
      </w:ins>
      <w:bookmarkEnd w:id="195"/>
      <w:del w:id="250" w:author="N S" w:date="2018-10-22T16:45:00Z">
        <w:r w:rsidR="00C24B92" w:rsidDel="00CF3D2C">
          <w:rPr>
            <w:rFonts w:ascii="Arial" w:hAnsi="Arial" w:cs="Arial"/>
            <w:noProof/>
            <w:sz w:val="24"/>
            <w:szCs w:val="24"/>
          </w:rPr>
          <w:delText>(Rowe, Walley et al. 2010, Corwin, Copeland et al. 2016)</w:delText>
        </w:r>
      </w:del>
      <w:ins w:id="251" w:author="N S" w:date="2018-10-22T16:45:00Z">
        <w:r w:rsidR="00CF3D2C">
          <w:rPr>
            <w:rFonts w:ascii="Arial" w:hAnsi="Arial" w:cs="Arial"/>
            <w:sz w:val="24"/>
            <w:szCs w:val="24"/>
          </w:rPr>
          <w:t xml:space="preserve"> </w:t>
        </w:r>
      </w:ins>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0.67 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w:t>
      </w:r>
      <w:del w:id="252" w:author="N S" w:date="2018-10-16T14:26:00Z">
        <w:r w:rsidR="00D03A16" w:rsidRPr="008C1BDB" w:rsidDel="00C018A6">
          <w:rPr>
            <w:rFonts w:ascii="Arial" w:hAnsi="Arial" w:cs="Arial"/>
            <w:sz w:val="24"/>
            <w:szCs w:val="24"/>
          </w:rPr>
          <w:delText xml:space="preserve"> </w:delText>
        </w:r>
      </w:del>
      <w:r w:rsidR="00D03A16" w:rsidRPr="008C1BDB">
        <w:rPr>
          <w:rFonts w:ascii="Arial" w:hAnsi="Arial" w:cs="Arial"/>
          <w:sz w:val="24"/>
          <w:szCs w:val="24"/>
        </w:rPr>
        <w:t>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ins w:id="253" w:author="N S" w:date="2018-10-22T21:33:00Z">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ins>
      <w:ins w:id="254" w:author="N S" w:date="2018-10-22T21:34:00Z">
        <w:r w:rsidR="00802355">
          <w:rPr>
            <w:rFonts w:ascii="Arial" w:hAnsi="Arial" w:cs="Arial"/>
            <w:sz w:val="24"/>
            <w:szCs w:val="24"/>
          </w:rPr>
          <w:t xml:space="preserve">on tomato </w:t>
        </w:r>
        <w:del w:id="255" w:author="Dan Kliebenstein" w:date="2018-10-29T14:05:00Z">
          <w:r w:rsidR="00802355" w:rsidDel="00FD7EFA">
            <w:rPr>
              <w:rFonts w:ascii="Arial" w:hAnsi="Arial" w:cs="Arial"/>
              <w:sz w:val="24"/>
              <w:szCs w:val="24"/>
            </w:rPr>
            <w:delText xml:space="preserve">was </w:delText>
          </w:r>
        </w:del>
      </w:ins>
      <w:ins w:id="256" w:author="N S" w:date="2018-10-22T21:36:00Z">
        <w:del w:id="257" w:author="Dan Kliebenstein" w:date="2018-10-24T14:11:00Z">
          <w:r w:rsidR="00802355" w:rsidDel="00A2119C">
            <w:rPr>
              <w:rFonts w:ascii="Arial" w:hAnsi="Arial" w:cs="Arial"/>
              <w:sz w:val="24"/>
              <w:szCs w:val="24"/>
            </w:rPr>
            <w:delText>weakly</w:delText>
          </w:r>
        </w:del>
      </w:ins>
      <w:ins w:id="258" w:author="Dan Kliebenstein" w:date="2018-10-24T14:11:00Z">
        <w:r w:rsidR="00A2119C">
          <w:rPr>
            <w:rFonts w:ascii="Arial" w:hAnsi="Arial" w:cs="Arial"/>
            <w:sz w:val="24"/>
            <w:szCs w:val="24"/>
          </w:rPr>
          <w:t>showed a weak positive</w:t>
        </w:r>
      </w:ins>
      <w:ins w:id="259" w:author="N S" w:date="2018-10-22T21:36:00Z">
        <w:r w:rsidR="00802355">
          <w:rPr>
            <w:rFonts w:ascii="Arial" w:hAnsi="Arial" w:cs="Arial"/>
            <w:sz w:val="24"/>
            <w:szCs w:val="24"/>
          </w:rPr>
          <w:t xml:space="preserve"> </w:t>
        </w:r>
      </w:ins>
      <w:ins w:id="260" w:author="N S" w:date="2018-10-22T21:34:00Z">
        <w:r w:rsidR="00802355">
          <w:rPr>
            <w:rFonts w:ascii="Arial" w:hAnsi="Arial" w:cs="Arial"/>
            <w:sz w:val="24"/>
            <w:szCs w:val="24"/>
          </w:rPr>
          <w:t>correlat</w:t>
        </w:r>
        <w:del w:id="261" w:author="Dan Kliebenstein" w:date="2018-10-24T14:11:00Z">
          <w:r w:rsidR="00802355" w:rsidDel="00A2119C">
            <w:rPr>
              <w:rFonts w:ascii="Arial" w:hAnsi="Arial" w:cs="Arial"/>
              <w:sz w:val="24"/>
              <w:szCs w:val="24"/>
            </w:rPr>
            <w:delText>ed</w:delText>
          </w:r>
        </w:del>
      </w:ins>
      <w:ins w:id="262" w:author="Dan Kliebenstein" w:date="2018-10-24T14:11:00Z">
        <w:r w:rsidR="00A2119C">
          <w:rPr>
            <w:rFonts w:ascii="Arial" w:hAnsi="Arial" w:cs="Arial"/>
            <w:sz w:val="24"/>
            <w:szCs w:val="24"/>
          </w:rPr>
          <w:t>ion</w:t>
        </w:r>
      </w:ins>
      <w:ins w:id="263" w:author="N S" w:date="2018-10-22T21:34:00Z">
        <w:r w:rsidR="00802355">
          <w:rPr>
            <w:rFonts w:ascii="Arial" w:hAnsi="Arial" w:cs="Arial"/>
            <w:sz w:val="24"/>
            <w:szCs w:val="24"/>
          </w:rPr>
          <w:t xml:space="preserve">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w:t>
        </w:r>
      </w:ins>
      <w:ins w:id="264" w:author="N S" w:date="2018-10-22T21:35:00Z">
        <w:r w:rsidR="00802355">
          <w:rPr>
            <w:rFonts w:ascii="Arial" w:hAnsi="Arial" w:cs="Arial"/>
            <w:sz w:val="24"/>
            <w:szCs w:val="24"/>
          </w:rPr>
          <w:t>both on domesticated tomato (r=0.247, p=</w:t>
        </w:r>
      </w:ins>
      <w:ins w:id="265" w:author="N S" w:date="2018-10-22T21:37:00Z">
        <w:r w:rsidR="00802355" w:rsidRPr="00802355">
          <w:t xml:space="preserve"> </w:t>
        </w:r>
        <w:r w:rsidR="00802355" w:rsidRPr="00802355">
          <w:rPr>
            <w:rFonts w:ascii="Arial" w:hAnsi="Arial" w:cs="Arial"/>
            <w:sz w:val="24"/>
            <w:szCs w:val="24"/>
          </w:rPr>
          <w:t>0.003</w:t>
        </w:r>
      </w:ins>
      <w:ins w:id="266" w:author="N S" w:date="2018-10-22T21:35:00Z">
        <w:r w:rsidR="00802355">
          <w:rPr>
            <w:rFonts w:ascii="Arial" w:hAnsi="Arial" w:cs="Arial"/>
            <w:sz w:val="24"/>
            <w:szCs w:val="24"/>
          </w:rPr>
          <w:t>) and on wild tomato (r=0.301, p=</w:t>
        </w:r>
      </w:ins>
      <w:ins w:id="267" w:author="N S" w:date="2018-10-22T21:37:00Z">
        <w:r w:rsidR="00802355" w:rsidRPr="00802355">
          <w:t xml:space="preserve"> </w:t>
        </w:r>
        <w:r w:rsidR="00802355" w:rsidRPr="00802355">
          <w:rPr>
            <w:rFonts w:ascii="Arial" w:hAnsi="Arial" w:cs="Arial"/>
            <w:sz w:val="24"/>
            <w:szCs w:val="24"/>
          </w:rPr>
          <w:t>0.016</w:t>
        </w:r>
      </w:ins>
      <w:ins w:id="268" w:author="N S" w:date="2018-10-22T21:35:00Z">
        <w:r w:rsidR="00802355">
          <w:rPr>
            <w:rFonts w:ascii="Arial" w:hAnsi="Arial" w:cs="Arial"/>
            <w:sz w:val="24"/>
            <w:szCs w:val="24"/>
          </w:rPr>
          <w:t>)</w:t>
        </w:r>
      </w:ins>
      <w:ins w:id="269" w:author="N S" w:date="2018-10-22T21:38:00Z">
        <w:r w:rsidR="00787E13">
          <w:rPr>
            <w:rFonts w:ascii="Arial" w:hAnsi="Arial" w:cs="Arial"/>
            <w:sz w:val="24"/>
            <w:szCs w:val="24"/>
          </w:rPr>
          <w:t xml:space="preserve"> (Supplemental Figure </w:t>
        </w:r>
      </w:ins>
      <w:ins w:id="270" w:author="N S" w:date="2018-10-25T12:29:00Z">
        <w:r w:rsidR="00583E28">
          <w:rPr>
            <w:rFonts w:ascii="Arial" w:hAnsi="Arial" w:cs="Arial"/>
            <w:sz w:val="24"/>
            <w:szCs w:val="24"/>
          </w:rPr>
          <w:t>3</w:t>
        </w:r>
      </w:ins>
      <w:ins w:id="271" w:author="N S" w:date="2018-10-22T21:38:00Z">
        <w:r w:rsidR="00787E13">
          <w:rPr>
            <w:rFonts w:ascii="Arial" w:hAnsi="Arial" w:cs="Arial"/>
            <w:sz w:val="24"/>
            <w:szCs w:val="24"/>
          </w:rPr>
          <w:t>)</w:t>
        </w:r>
      </w:ins>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ins w:id="272" w:author="N S" w:date="2018-10-22T21:35:00Z">
        <w:r w:rsidR="00802355">
          <w:rPr>
            <w:rFonts w:ascii="Arial" w:hAnsi="Arial" w:cs="Arial"/>
            <w:sz w:val="24"/>
            <w:szCs w:val="24"/>
          </w:rPr>
          <w:t>.</w:t>
        </w:r>
      </w:ins>
      <w:ins w:id="273" w:author="Dan Kliebenstein" w:date="2018-10-29T14:04:00Z">
        <w:r w:rsidR="00FD7EFA">
          <w:rPr>
            <w:rFonts w:ascii="Arial" w:hAnsi="Arial" w:cs="Arial"/>
            <w:sz w:val="24"/>
            <w:szCs w:val="24"/>
          </w:rPr>
          <w:t xml:space="preserve"> </w:t>
        </w:r>
      </w:ins>
      <w:ins w:id="274" w:author="Céline" w:date="2018-10-29T17:13:00Z">
        <w:r w:rsidR="00E87B0C">
          <w:rPr>
            <w:rFonts w:ascii="Arial" w:hAnsi="Arial" w:cs="Arial"/>
            <w:sz w:val="24"/>
            <w:szCs w:val="24"/>
          </w:rPr>
          <w:t xml:space="preserve">This </w:t>
        </w:r>
      </w:ins>
      <w:ins w:id="275" w:author="Céline" w:date="2018-10-29T17:15:00Z">
        <w:r w:rsidR="00E87B0C">
          <w:rPr>
            <w:rFonts w:ascii="Arial" w:hAnsi="Arial" w:cs="Arial"/>
            <w:sz w:val="24"/>
            <w:szCs w:val="24"/>
          </w:rPr>
          <w:t xml:space="preserve">lack of correlation </w:t>
        </w:r>
      </w:ins>
      <w:ins w:id="276" w:author="Céline" w:date="2018-10-29T17:13:00Z">
        <w:r w:rsidR="00E87B0C">
          <w:rPr>
            <w:rFonts w:ascii="Arial" w:hAnsi="Arial" w:cs="Arial"/>
            <w:sz w:val="24"/>
            <w:szCs w:val="24"/>
          </w:rPr>
          <w:t>s</w:t>
        </w:r>
      </w:ins>
      <w:ins w:id="277" w:author="Dan Kliebenstein" w:date="2018-10-29T14:04:00Z">
        <w:del w:id="278" w:author="Céline" w:date="2018-10-29T17:13:00Z">
          <w:r w:rsidR="00FD7EFA" w:rsidDel="00E87B0C">
            <w:rPr>
              <w:rFonts w:ascii="Arial" w:hAnsi="Arial" w:cs="Arial"/>
              <w:sz w:val="24"/>
              <w:szCs w:val="24"/>
            </w:rPr>
            <w:delText>S</w:delText>
          </w:r>
        </w:del>
        <w:r w:rsidR="00FD7EFA">
          <w:rPr>
            <w:rFonts w:ascii="Arial" w:hAnsi="Arial" w:cs="Arial"/>
            <w:sz w:val="24"/>
            <w:szCs w:val="24"/>
          </w:rPr>
          <w:t>uggest</w:t>
        </w:r>
      </w:ins>
      <w:ins w:id="279" w:author="Céline" w:date="2018-10-29T17:13:00Z">
        <w:r w:rsidR="00E87B0C">
          <w:rPr>
            <w:rFonts w:ascii="Arial" w:hAnsi="Arial" w:cs="Arial"/>
            <w:sz w:val="24"/>
            <w:szCs w:val="24"/>
          </w:rPr>
          <w:t>s</w:t>
        </w:r>
      </w:ins>
      <w:ins w:id="280" w:author="Dan Kliebenstein" w:date="2018-10-29T14:04:00Z">
        <w:del w:id="281" w:author="Céline" w:date="2018-10-29T17:13:00Z">
          <w:r w:rsidR="00FD7EFA" w:rsidDel="00E87B0C">
            <w:rPr>
              <w:rFonts w:ascii="Arial" w:hAnsi="Arial" w:cs="Arial"/>
              <w:sz w:val="24"/>
              <w:szCs w:val="24"/>
            </w:rPr>
            <w:delText>ing</w:delText>
          </w:r>
        </w:del>
        <w:r w:rsidR="00FD7EFA">
          <w:rPr>
            <w:rFonts w:ascii="Arial" w:hAnsi="Arial" w:cs="Arial"/>
            <w:sz w:val="24"/>
            <w:szCs w:val="24"/>
          </w:rPr>
          <w:t xml:space="preserve"> th</w:t>
        </w:r>
      </w:ins>
      <w:ins w:id="282" w:author="Céline" w:date="2018-10-29T17:14:00Z">
        <w:r w:rsidR="00E87B0C">
          <w:rPr>
            <w:rFonts w:ascii="Arial" w:hAnsi="Arial" w:cs="Arial"/>
            <w:sz w:val="24"/>
            <w:szCs w:val="24"/>
          </w:rPr>
          <w:t>e presence of</w:t>
        </w:r>
      </w:ins>
      <w:ins w:id="283" w:author="Dan Kliebenstein" w:date="2018-10-29T14:04:00Z">
        <w:del w:id="284" w:author="Céline" w:date="2018-10-29T17:14:00Z">
          <w:r w:rsidR="00FD7EFA" w:rsidDel="00E87B0C">
            <w:rPr>
              <w:rFonts w:ascii="Arial" w:hAnsi="Arial" w:cs="Arial"/>
              <w:sz w:val="24"/>
              <w:szCs w:val="24"/>
            </w:rPr>
            <w:delText>at there are</w:delText>
          </w:r>
        </w:del>
        <w:r w:rsidR="00FD7EFA">
          <w:rPr>
            <w:rFonts w:ascii="Arial" w:hAnsi="Arial" w:cs="Arial"/>
            <w:sz w:val="24"/>
            <w:szCs w:val="24"/>
          </w:rPr>
          <w:t xml:space="preserve"> </w:t>
        </w:r>
      </w:ins>
      <w:ins w:id="285" w:author="Céline" w:date="2018-10-29T17:14:00Z">
        <w:r w:rsidR="00E87B0C">
          <w:rPr>
            <w:rFonts w:ascii="Arial" w:hAnsi="Arial" w:cs="Arial"/>
            <w:sz w:val="24"/>
            <w:szCs w:val="24"/>
          </w:rPr>
          <w:t xml:space="preserve">both </w:t>
        </w:r>
      </w:ins>
      <w:ins w:id="286" w:author="Dan Kliebenstein" w:date="2018-10-29T14:04:00Z">
        <w:r w:rsidR="00FD7EFA">
          <w:rPr>
            <w:rFonts w:ascii="Arial" w:hAnsi="Arial" w:cs="Arial"/>
            <w:sz w:val="24"/>
            <w:szCs w:val="24"/>
          </w:rPr>
          <w:t xml:space="preserve">shared and unique mechanisms of quantitative virulence </w:t>
        </w:r>
      </w:ins>
      <w:ins w:id="287" w:author="Céline" w:date="2018-10-29T17:14:00Z">
        <w:r w:rsidR="00E87B0C">
          <w:rPr>
            <w:rFonts w:ascii="Arial" w:hAnsi="Arial" w:cs="Arial"/>
            <w:sz w:val="24"/>
            <w:szCs w:val="24"/>
          </w:rPr>
          <w:t>i</w:t>
        </w:r>
      </w:ins>
      <w:ins w:id="288" w:author="Dan Kliebenstein" w:date="2018-10-29T14:04:00Z">
        <w:del w:id="289" w:author="Céline" w:date="2018-10-29T17:14:00Z">
          <w:r w:rsidR="00FD7EFA" w:rsidDel="00E87B0C">
            <w:rPr>
              <w:rFonts w:ascii="Arial" w:hAnsi="Arial" w:cs="Arial"/>
              <w:sz w:val="24"/>
              <w:szCs w:val="24"/>
            </w:rPr>
            <w:delText>o</w:delText>
          </w:r>
        </w:del>
        <w:r w:rsidR="00FD7EFA">
          <w:rPr>
            <w:rFonts w:ascii="Arial" w:hAnsi="Arial" w:cs="Arial"/>
            <w:sz w:val="24"/>
            <w:szCs w:val="24"/>
          </w:rPr>
          <w:t>n the two species.</w:t>
        </w:r>
      </w:ins>
    </w:p>
    <w:p w14:paraId="47E8D1F1" w14:textId="77777777" w:rsidR="00E87B0C" w:rsidRPr="008C1BDB" w:rsidRDefault="00E87B0C" w:rsidP="00A97C72">
      <w:pPr>
        <w:spacing w:line="360" w:lineRule="auto"/>
        <w:rPr>
          <w:ins w:id="290" w:author="Céline" w:date="2018-10-29T17:13:00Z"/>
          <w:rFonts w:ascii="Arial" w:hAnsi="Arial" w:cs="Arial"/>
          <w:sz w:val="24"/>
          <w:szCs w:val="24"/>
        </w:rPr>
      </w:pPr>
    </w:p>
    <w:p w14:paraId="45B72C43" w14:textId="7F4481A0" w:rsidR="00082C15" w:rsidRPr="008C1BDB" w:rsidRDefault="00082C15" w:rsidP="00E65FA1">
      <w:pPr>
        <w:spacing w:line="360" w:lineRule="auto"/>
        <w:rPr>
          <w:rFonts w:ascii="Arial" w:hAnsi="Arial" w:cs="Arial"/>
          <w:b/>
          <w:sz w:val="24"/>
          <w:szCs w:val="24"/>
        </w:rPr>
      </w:pPr>
    </w:p>
    <w:p w14:paraId="74D23306" w14:textId="5D2780D3"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del w:id="291" w:author="N S" w:date="2018-10-22T17:19:00Z">
        <w:r w:rsidRPr="008C1BDB" w:rsidDel="00B22B3C">
          <w:rPr>
            <w:rFonts w:ascii="Arial" w:hAnsi="Arial" w:cs="Arial"/>
            <w:b/>
            <w:sz w:val="24"/>
            <w:szCs w:val="24"/>
          </w:rPr>
          <w:delText xml:space="preserve">, </w:delText>
        </w:r>
      </w:del>
      <w:ins w:id="292" w:author="N S" w:date="2018-10-22T17:19:00Z">
        <w:r w:rsidR="00B22B3C">
          <w:rPr>
            <w:rFonts w:ascii="Arial" w:hAnsi="Arial" w:cs="Arial"/>
            <w:b/>
            <w:sz w:val="24"/>
            <w:szCs w:val="24"/>
          </w:rPr>
          <w:t xml:space="preserve"> and </w:t>
        </w:r>
      </w:ins>
      <w:r w:rsidRPr="008C1BDB">
        <w:rPr>
          <w:rFonts w:ascii="Arial" w:hAnsi="Arial" w:cs="Arial"/>
          <w:b/>
          <w:sz w:val="24"/>
          <w:szCs w:val="24"/>
        </w:rPr>
        <w:t xml:space="preserve">Plant Genetics </w:t>
      </w:r>
      <w:del w:id="293" w:author="N S" w:date="2018-10-22T17:19:00Z">
        <w:r w:rsidRPr="008C1BDB" w:rsidDel="00B22B3C">
          <w:rPr>
            <w:rFonts w:ascii="Arial" w:hAnsi="Arial" w:cs="Arial"/>
            <w:b/>
            <w:sz w:val="24"/>
            <w:szCs w:val="24"/>
          </w:rPr>
          <w:delText xml:space="preserve">and Crop Domestication </w:delText>
        </w:r>
      </w:del>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01C1124A" w:rsidR="00505B78" w:rsidRPr="003E7B59" w:rsidRDefault="00127063" w:rsidP="003E7B59">
      <w:pPr>
        <w:spacing w:line="360" w:lineRule="auto"/>
        <w:rPr>
          <w:ins w:id="294" w:author="N S" w:date="2018-10-22T17:23:00Z"/>
          <w:rFonts w:ascii="Arial" w:hAnsi="Arial" w:cs="Arial"/>
          <w:b/>
          <w:sz w:val="24"/>
          <w:szCs w:val="24"/>
        </w:rPr>
      </w:pPr>
      <w:r w:rsidRPr="008C1BDB">
        <w:rPr>
          <w:rFonts w:ascii="Arial" w:hAnsi="Arial" w:cs="Arial"/>
          <w:sz w:val="24"/>
          <w:szCs w:val="24"/>
        </w:rPr>
        <w:lastRenderedPageBreak/>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del w:id="295" w:author="N S" w:date="2018-10-20T16:03:00Z">
        <w:r w:rsidR="00C436F8" w:rsidRPr="008C1BDB" w:rsidDel="00B447F3">
          <w:rPr>
            <w:rFonts w:ascii="Arial" w:hAnsi="Arial" w:cs="Arial"/>
            <w:sz w:val="24"/>
            <w:szCs w:val="24"/>
          </w:rPr>
          <w:delText xml:space="preserve">multiple </w:delText>
        </w:r>
        <w:r w:rsidRPr="008C1BDB" w:rsidDel="00B447F3">
          <w:rPr>
            <w:rFonts w:ascii="Arial" w:hAnsi="Arial" w:cs="Arial"/>
            <w:sz w:val="24"/>
            <w:szCs w:val="24"/>
          </w:rPr>
          <w:delText xml:space="preserve">linear </w:delText>
        </w:r>
        <w:r w:rsidR="00C436F8" w:rsidRPr="008C1BDB" w:rsidDel="00B447F3">
          <w:rPr>
            <w:rFonts w:ascii="Arial" w:hAnsi="Arial" w:cs="Arial"/>
            <w:sz w:val="24"/>
            <w:szCs w:val="24"/>
          </w:rPr>
          <w:delText>regression</w:delText>
        </w:r>
      </w:del>
      <w:ins w:id="296" w:author="N S" w:date="2018-10-22T10:58:00Z">
        <w:r w:rsidR="00D02107">
          <w:rPr>
            <w:rFonts w:ascii="Arial" w:hAnsi="Arial" w:cs="Arial"/>
            <w:sz w:val="24"/>
            <w:szCs w:val="24"/>
          </w:rPr>
          <w:t>general linear</w:t>
        </w:r>
      </w:ins>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del w:id="297" w:author="N S" w:date="2018-10-22T10:58:00Z">
        <w:r w:rsidR="00B3570C" w:rsidRPr="008C1BDB" w:rsidDel="00D02107">
          <w:rPr>
            <w:rFonts w:ascii="Arial" w:hAnsi="Arial" w:cs="Arial"/>
            <w:sz w:val="24"/>
            <w:szCs w:val="24"/>
          </w:rPr>
          <w:fldChar w:fldCharType="begin"/>
        </w:r>
        <w:r w:rsidR="005F1A4E" w:rsidRPr="008C1BDB" w:rsidDel="00D02107">
          <w:rPr>
            <w:rFonts w:ascii="Arial" w:hAnsi="Arial" w:cs="Arial"/>
            <w:sz w:val="24"/>
            <w:szCs w:val="24"/>
          </w:rPr>
          <w:del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delInstrText>
        </w:r>
        <w:r w:rsidR="00B3570C" w:rsidRPr="008C1BDB" w:rsidDel="00D02107">
          <w:rPr>
            <w:rFonts w:ascii="Arial" w:hAnsi="Arial" w:cs="Arial"/>
            <w:sz w:val="24"/>
            <w:szCs w:val="24"/>
          </w:rPr>
          <w:fldChar w:fldCharType="separate"/>
        </w:r>
        <w:r w:rsidR="00042D5F" w:rsidRPr="008C1BDB" w:rsidDel="00D02107">
          <w:rPr>
            <w:rFonts w:ascii="Arial" w:hAnsi="Arial" w:cs="Arial"/>
            <w:noProof/>
            <w:sz w:val="24"/>
            <w:szCs w:val="24"/>
          </w:rPr>
          <w:delText>(R Development Core Team 2008)</w:delText>
        </w:r>
        <w:r w:rsidR="00B3570C" w:rsidRPr="008C1BDB" w:rsidDel="00D02107">
          <w:rPr>
            <w:rFonts w:ascii="Arial" w:hAnsi="Arial" w:cs="Arial"/>
            <w:sz w:val="24"/>
            <w:szCs w:val="24"/>
          </w:rPr>
          <w:fldChar w:fldCharType="end"/>
        </w:r>
      </w:del>
      <w:ins w:id="298" w:author="N S" w:date="2018-10-22T10:58:00Z">
        <w:r w:rsidR="00D02107">
          <w:rPr>
            <w:rFonts w:ascii="Arial" w:hAnsi="Arial" w:cs="Arial"/>
            <w:sz w:val="24"/>
            <w:szCs w:val="24"/>
          </w:rPr>
          <w:t xml:space="preserve"> (</w:t>
        </w:r>
        <w:r w:rsidR="00D02107" w:rsidRPr="008C1BDB">
          <w:rPr>
            <w:rFonts w:ascii="Arial" w:hAnsi="Arial" w:cs="Arial"/>
            <w:sz w:val="24"/>
            <w:szCs w:val="24"/>
          </w:rPr>
          <w:t>R lme4 package;</w:t>
        </w:r>
      </w:ins>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ins w:id="299" w:author="N S" w:date="2018-10-22T10:58:00Z">
        <w:r w:rsidR="00D02107">
          <w:rPr>
            <w:rFonts w:ascii="Arial" w:hAnsi="Arial" w:cs="Arial"/>
            <w:sz w:val="24"/>
            <w:szCs w:val="24"/>
          </w:rPr>
          <w:t>)</w:t>
        </w:r>
      </w:ins>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ins w:id="300" w:author="N S" w:date="2018-10-22T17:20:00Z">
        <w:r w:rsidR="00B22B3C" w:rsidRPr="008C1BDB">
          <w:rPr>
            <w:rFonts w:ascii="Arial" w:hAnsi="Arial" w:cs="Arial"/>
            <w:sz w:val="24"/>
            <w:szCs w:val="24"/>
          </w:rPr>
          <w:t>pathogen genotype (isolate)</w:t>
        </w:r>
        <w:r w:rsidR="00B22B3C">
          <w:rPr>
            <w:rFonts w:ascii="Arial" w:hAnsi="Arial" w:cs="Arial"/>
            <w:sz w:val="24"/>
            <w:szCs w:val="24"/>
          </w:rPr>
          <w:t xml:space="preserve">, </w:t>
        </w:r>
      </w:ins>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ins w:id="301" w:author="N S" w:date="2018-10-22T17:20:00Z">
        <w:r w:rsidR="00B22B3C">
          <w:rPr>
            <w:rFonts w:ascii="Arial" w:hAnsi="Arial" w:cs="Arial"/>
            <w:sz w:val="24"/>
            <w:szCs w:val="24"/>
          </w:rPr>
          <w:t xml:space="preserve">and </w:t>
        </w:r>
      </w:ins>
      <w:r w:rsidR="00B63A17" w:rsidRPr="008C1BDB">
        <w:rPr>
          <w:rFonts w:ascii="Arial" w:hAnsi="Arial" w:cs="Arial"/>
          <w:sz w:val="24"/>
          <w:szCs w:val="24"/>
        </w:rPr>
        <w:t>plant domestication status</w:t>
      </w:r>
      <w:del w:id="302" w:author="N S" w:date="2018-10-22T17:20:00Z">
        <w:r w:rsidR="00B63A17" w:rsidRPr="008C1BDB" w:rsidDel="00B22B3C">
          <w:rPr>
            <w:rFonts w:ascii="Arial" w:hAnsi="Arial" w:cs="Arial"/>
            <w:sz w:val="24"/>
            <w:szCs w:val="24"/>
          </w:rPr>
          <w:delText>,</w:delText>
        </w:r>
        <w:r w:rsidR="00CB0FF3" w:rsidRPr="008C1BDB" w:rsidDel="00B22B3C">
          <w:rPr>
            <w:rFonts w:ascii="Arial" w:hAnsi="Arial" w:cs="Arial"/>
            <w:sz w:val="24"/>
            <w:szCs w:val="24"/>
          </w:rPr>
          <w:delText xml:space="preserve"> and pathogen genotype (isolate)</w:delText>
        </w:r>
        <w:r w:rsidR="001D4F8D" w:rsidRPr="008C1BDB" w:rsidDel="00B22B3C">
          <w:rPr>
            <w:rFonts w:ascii="Arial" w:hAnsi="Arial" w:cs="Arial"/>
            <w:sz w:val="24"/>
            <w:szCs w:val="24"/>
          </w:rPr>
          <w:delText xml:space="preserve"> </w:delText>
        </w:r>
      </w:del>
      <w:ins w:id="303" w:author="N S" w:date="2018-10-22T17:20:00Z">
        <w:r w:rsidR="00B22B3C">
          <w:rPr>
            <w:rFonts w:ascii="Arial" w:hAnsi="Arial" w:cs="Arial"/>
            <w:sz w:val="24"/>
            <w:szCs w:val="24"/>
          </w:rPr>
          <w:t xml:space="preserve"> </w:t>
        </w:r>
      </w:ins>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del w:id="304" w:author="N S" w:date="2018-10-22T17:20:00Z">
        <w:r w:rsidR="008B0B54" w:rsidRPr="008C1BDB" w:rsidDel="00B22B3C">
          <w:rPr>
            <w:rFonts w:ascii="Arial" w:hAnsi="Arial" w:cs="Arial"/>
            <w:sz w:val="24"/>
            <w:szCs w:val="24"/>
          </w:rPr>
          <w:delText xml:space="preserve">with </w:delText>
        </w:r>
        <w:r w:rsidRPr="008C1BDB" w:rsidDel="00B22B3C">
          <w:rPr>
            <w:rFonts w:ascii="Arial" w:hAnsi="Arial" w:cs="Arial"/>
            <w:sz w:val="24"/>
            <w:szCs w:val="24"/>
          </w:rPr>
          <w:delText>pathogen</w:delText>
        </w:r>
        <w:r w:rsidR="001C0D4A" w:rsidRPr="008C1BDB" w:rsidDel="00B22B3C">
          <w:rPr>
            <w:rFonts w:ascii="Arial" w:hAnsi="Arial" w:cs="Arial"/>
            <w:sz w:val="24"/>
            <w:szCs w:val="24"/>
          </w:rPr>
          <w:delText xml:space="preserve"> isolate</w:delText>
        </w:r>
        <w:r w:rsidRPr="008C1BDB" w:rsidDel="00B22B3C">
          <w:rPr>
            <w:rFonts w:ascii="Arial" w:hAnsi="Arial" w:cs="Arial"/>
            <w:sz w:val="24"/>
            <w:szCs w:val="24"/>
          </w:rPr>
          <w:delText xml:space="preserve"> diversity</w:delText>
        </w:r>
        <w:r w:rsidR="001C0D4A" w:rsidRPr="008C1BDB" w:rsidDel="00B22B3C">
          <w:rPr>
            <w:rFonts w:ascii="Arial" w:hAnsi="Arial" w:cs="Arial"/>
            <w:sz w:val="24"/>
            <w:szCs w:val="24"/>
          </w:rPr>
          <w:delText xml:space="preserve"> </w:delText>
        </w:r>
      </w:del>
      <w:del w:id="305" w:author="N S" w:date="2018-10-20T16:06:00Z">
        <w:r w:rsidR="004A1B55" w:rsidRPr="008C1BDB" w:rsidDel="00B447F3">
          <w:rPr>
            <w:rFonts w:ascii="Arial" w:hAnsi="Arial" w:cs="Arial"/>
            <w:sz w:val="24"/>
            <w:szCs w:val="24"/>
          </w:rPr>
          <w:delText>explain</w:delText>
        </w:r>
        <w:r w:rsidR="008B0B54" w:rsidRPr="008C1BDB" w:rsidDel="00B447F3">
          <w:rPr>
            <w:rFonts w:ascii="Arial" w:hAnsi="Arial" w:cs="Arial"/>
            <w:sz w:val="24"/>
            <w:szCs w:val="24"/>
          </w:rPr>
          <w:delText>ing</w:delText>
        </w:r>
        <w:r w:rsidR="004A1B55" w:rsidRPr="008C1BDB" w:rsidDel="00B447F3">
          <w:rPr>
            <w:rFonts w:ascii="Arial" w:hAnsi="Arial" w:cs="Arial"/>
            <w:sz w:val="24"/>
            <w:szCs w:val="24"/>
          </w:rPr>
          <w:delText xml:space="preserve"> </w:delText>
        </w:r>
      </w:del>
      <w:del w:id="306" w:author="N S" w:date="2018-10-15T12:28:00Z">
        <w:r w:rsidR="001C0D4A" w:rsidRPr="008C1BDB" w:rsidDel="00FD32E3">
          <w:rPr>
            <w:rFonts w:ascii="Arial" w:hAnsi="Arial" w:cs="Arial"/>
            <w:sz w:val="24"/>
            <w:szCs w:val="24"/>
          </w:rPr>
          <w:delText>3.5</w:delText>
        </w:r>
        <w:r w:rsidR="00415881" w:rsidRPr="008C1BDB" w:rsidDel="00FD32E3">
          <w:rPr>
            <w:rFonts w:ascii="Arial" w:hAnsi="Arial" w:cs="Arial"/>
            <w:sz w:val="24"/>
            <w:szCs w:val="24"/>
          </w:rPr>
          <w:delText xml:space="preserve"> fold</w:delText>
        </w:r>
      </w:del>
      <w:del w:id="307" w:author="N S" w:date="2018-10-20T16:06:00Z">
        <w:r w:rsidR="00B07808" w:rsidDel="00B447F3">
          <w:rPr>
            <w:rFonts w:ascii="Arial" w:hAnsi="Arial" w:cs="Arial"/>
            <w:sz w:val="24"/>
            <w:szCs w:val="24"/>
          </w:rPr>
          <w:delText>4</w:delText>
        </w:r>
        <w:r w:rsidR="001C0D4A" w:rsidRPr="008C1BDB" w:rsidDel="00B447F3">
          <w:rPr>
            <w:rFonts w:ascii="Arial" w:hAnsi="Arial" w:cs="Arial"/>
            <w:sz w:val="24"/>
            <w:szCs w:val="24"/>
          </w:rPr>
          <w:delText xml:space="preserve"> more variance than </w:delText>
        </w:r>
      </w:del>
      <w:del w:id="308" w:author="N S" w:date="2018-10-22T17:20:00Z">
        <w:r w:rsidR="001C0D4A" w:rsidRPr="008C1BDB" w:rsidDel="00B22B3C">
          <w:rPr>
            <w:rFonts w:ascii="Arial" w:hAnsi="Arial" w:cs="Arial"/>
            <w:sz w:val="24"/>
            <w:szCs w:val="24"/>
          </w:rPr>
          <w:delText>plant genotype</w:delText>
        </w:r>
      </w:del>
      <w:ins w:id="309" w:author="N S" w:date="2018-10-22T17:20:00Z">
        <w:r w:rsidR="00B22B3C">
          <w:rPr>
            <w:rFonts w:ascii="Arial" w:hAnsi="Arial" w:cs="Arial"/>
            <w:sz w:val="24"/>
            <w:szCs w:val="24"/>
          </w:rPr>
          <w:t>each</w:t>
        </w:r>
      </w:ins>
      <w:ins w:id="310" w:author="N S" w:date="2018-10-20T16:06:00Z">
        <w:r w:rsidR="00B447F3">
          <w:rPr>
            <w:rFonts w:ascii="Arial" w:hAnsi="Arial" w:cs="Arial"/>
            <w:sz w:val="24"/>
            <w:szCs w:val="24"/>
          </w:rPr>
          <w:t xml:space="preserve"> explaining approximately the same portion of the variance</w:t>
        </w:r>
      </w:ins>
      <w:ins w:id="311" w:author="Dan Kliebenstein" w:date="2018-10-24T14:36:00Z">
        <w:r w:rsidR="00BD5B47">
          <w:rPr>
            <w:rFonts w:ascii="Arial" w:hAnsi="Arial" w:cs="Arial"/>
            <w:sz w:val="24"/>
            <w:szCs w:val="24"/>
          </w:rPr>
          <w:t xml:space="preserve"> </w:t>
        </w:r>
      </w:ins>
      <w:del w:id="312" w:author="N S" w:date="2018-10-17T13:20:00Z">
        <w:r w:rsidR="00FD1429" w:rsidRPr="008C1BDB" w:rsidDel="00AD1824">
          <w:rPr>
            <w:rFonts w:ascii="Arial" w:hAnsi="Arial" w:cs="Arial"/>
            <w:sz w:val="24"/>
            <w:szCs w:val="24"/>
          </w:rPr>
          <w:delText>,</w:delText>
        </w:r>
      </w:del>
      <w:del w:id="313" w:author="N S" w:date="2018-10-20T16:20:00Z">
        <w:r w:rsidR="00FD1429" w:rsidRPr="008C1BDB" w:rsidDel="009069F6">
          <w:rPr>
            <w:rFonts w:ascii="Arial" w:hAnsi="Arial" w:cs="Arial"/>
            <w:sz w:val="24"/>
            <w:szCs w:val="24"/>
          </w:rPr>
          <w:delText xml:space="preserve"> </w:delText>
        </w:r>
      </w:del>
      <w:del w:id="314" w:author="N S" w:date="2018-10-20T16:07:00Z">
        <w:r w:rsidR="00A50C30" w:rsidRPr="008C1BDB" w:rsidDel="00B447F3">
          <w:rPr>
            <w:rFonts w:ascii="Arial" w:hAnsi="Arial" w:cs="Arial"/>
            <w:sz w:val="24"/>
            <w:szCs w:val="24"/>
          </w:rPr>
          <w:delText>46</w:delText>
        </w:r>
      </w:del>
      <w:del w:id="315" w:author="N S" w:date="2018-10-20T16:20:00Z">
        <w:r w:rsidR="00D71B30" w:rsidRPr="008C1BDB" w:rsidDel="009069F6">
          <w:rPr>
            <w:rFonts w:ascii="Arial" w:hAnsi="Arial" w:cs="Arial"/>
            <w:sz w:val="24"/>
            <w:szCs w:val="24"/>
          </w:rPr>
          <w:delText xml:space="preserve">% of total </w:delText>
        </w:r>
        <w:r w:rsidR="00E9139E"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variance</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pathogen </w:delText>
        </w:r>
        <w:r w:rsidR="00F86FAA" w:rsidRPr="008C1BDB" w:rsidDel="009069F6">
          <w:rPr>
            <w:rFonts w:ascii="Arial" w:hAnsi="Arial" w:cs="Arial"/>
            <w:sz w:val="24"/>
            <w:szCs w:val="24"/>
          </w:rPr>
          <w:delText>isolate</w:delText>
        </w:r>
        <w:r w:rsidR="00D71B30" w:rsidRPr="008C1BDB" w:rsidDel="009069F6">
          <w:rPr>
            <w:rFonts w:ascii="Arial" w:hAnsi="Arial" w:cs="Arial"/>
            <w:sz w:val="24"/>
            <w:szCs w:val="24"/>
          </w:rPr>
          <w:delText xml:space="preserve"> vs. </w:delText>
        </w:r>
      </w:del>
      <w:del w:id="316" w:author="N S" w:date="2018-10-20T16:07:00Z">
        <w:r w:rsidR="00E9139E" w:rsidRPr="008C1BDB" w:rsidDel="00B447F3">
          <w:rPr>
            <w:rFonts w:ascii="Arial" w:hAnsi="Arial" w:cs="Arial"/>
            <w:sz w:val="24"/>
            <w:szCs w:val="24"/>
          </w:rPr>
          <w:delText>1</w:delText>
        </w:r>
      </w:del>
      <w:del w:id="317" w:author="N S" w:date="2018-10-18T18:05:00Z">
        <w:r w:rsidR="00E9139E" w:rsidRPr="008C1BDB" w:rsidDel="00B07808">
          <w:rPr>
            <w:rFonts w:ascii="Arial" w:hAnsi="Arial" w:cs="Arial"/>
            <w:sz w:val="24"/>
            <w:szCs w:val="24"/>
          </w:rPr>
          <w:delText>3</w:delText>
        </w:r>
      </w:del>
      <w:del w:id="318" w:author="N S" w:date="2018-10-20T16:20:00Z">
        <w:r w:rsidR="00D71B30" w:rsidRPr="008C1BDB" w:rsidDel="009069F6">
          <w:rPr>
            <w:rFonts w:ascii="Arial" w:hAnsi="Arial" w:cs="Arial"/>
            <w:sz w:val="24"/>
            <w:szCs w:val="24"/>
          </w:rPr>
          <w:delText>%</w:delText>
        </w:r>
        <w:r w:rsidR="00F86FAA" w:rsidRPr="008C1BDB" w:rsidDel="009069F6">
          <w:rPr>
            <w:rFonts w:ascii="Arial" w:hAnsi="Arial" w:cs="Arial"/>
            <w:sz w:val="24"/>
            <w:szCs w:val="24"/>
          </w:rPr>
          <w:delText xml:space="preserve"> </w:delText>
        </w:r>
        <w:r w:rsidR="00FD1429" w:rsidRPr="008C1BDB" w:rsidDel="009069F6">
          <w:rPr>
            <w:rFonts w:ascii="Arial" w:hAnsi="Arial" w:cs="Arial"/>
            <w:sz w:val="24"/>
            <w:szCs w:val="24"/>
          </w:rPr>
          <w:delText xml:space="preserve">for </w:delText>
        </w:r>
        <w:r w:rsidR="00F86FAA" w:rsidRPr="008C1BDB" w:rsidDel="009069F6">
          <w:rPr>
            <w:rFonts w:ascii="Arial" w:hAnsi="Arial" w:cs="Arial"/>
            <w:sz w:val="24"/>
            <w:szCs w:val="24"/>
          </w:rPr>
          <w:delText>plant</w:delText>
        </w:r>
        <w:r w:rsidR="00FD1429" w:rsidRPr="008C1BDB" w:rsidDel="009069F6">
          <w:rPr>
            <w:rFonts w:ascii="Arial" w:hAnsi="Arial" w:cs="Arial"/>
            <w:sz w:val="24"/>
            <w:szCs w:val="24"/>
          </w:rPr>
          <w:delText xml:space="preserve"> genotype </w:delText>
        </w:r>
      </w:del>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w:t>
      </w:r>
      <w:ins w:id="319" w:author="Dan Kliebenstein" w:date="2018-10-24T14:35:00Z">
        <w:r w:rsidR="00BD5B47">
          <w:rPr>
            <w:rFonts w:ascii="Arial" w:hAnsi="Arial" w:cs="Arial"/>
            <w:sz w:val="24"/>
            <w:szCs w:val="24"/>
          </w:rPr>
          <w:t xml:space="preserve">while </w:t>
        </w:r>
      </w:ins>
      <w:r w:rsidR="00780E3C" w:rsidRPr="008C1BDB">
        <w:rPr>
          <w:rFonts w:ascii="Arial" w:hAnsi="Arial" w:cs="Arial"/>
          <w:sz w:val="24"/>
          <w:szCs w:val="24"/>
        </w:rPr>
        <w:t xml:space="preserve">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xml:space="preserve">, </w:t>
      </w:r>
      <w:del w:id="320" w:author="Dan Kliebenstein" w:date="2018-10-24T14:35:00Z">
        <w:r w:rsidR="00B738AF" w:rsidRPr="008C1BDB" w:rsidDel="00BD5B47">
          <w:rPr>
            <w:rFonts w:ascii="Arial" w:hAnsi="Arial" w:cs="Arial"/>
            <w:sz w:val="24"/>
            <w:szCs w:val="24"/>
          </w:rPr>
          <w:delText xml:space="preserve">as </w:delText>
        </w:r>
      </w:del>
      <w:ins w:id="321" w:author="Dan Kliebenstein" w:date="2018-10-24T14:35:00Z">
        <w:r w:rsidR="00BD5B47">
          <w:rPr>
            <w:rFonts w:ascii="Arial" w:hAnsi="Arial" w:cs="Arial"/>
            <w:sz w:val="24"/>
            <w:szCs w:val="24"/>
          </w:rPr>
          <w:t>it was to a much lower level than the other factors</w:t>
        </w:r>
      </w:ins>
      <w:del w:id="322" w:author="Dan Kliebenstein" w:date="2018-10-24T14:35:00Z">
        <w:r w:rsidR="00B738AF" w:rsidRPr="008C1BDB" w:rsidDel="00BD5B47">
          <w:rPr>
            <w:rFonts w:ascii="Arial" w:hAnsi="Arial" w:cs="Arial"/>
            <w:sz w:val="24"/>
            <w:szCs w:val="24"/>
          </w:rPr>
          <w:delText>shown by the</w:delText>
        </w:r>
        <w:r w:rsidRPr="008C1BDB" w:rsidDel="00BD5B47">
          <w:rPr>
            <w:rFonts w:ascii="Arial" w:hAnsi="Arial" w:cs="Arial"/>
            <w:sz w:val="24"/>
            <w:szCs w:val="24"/>
          </w:rPr>
          <w:delText xml:space="preserve"> </w:delText>
        </w:r>
        <w:r w:rsidR="00F75570" w:rsidRPr="008C1BDB" w:rsidDel="00BD5B47">
          <w:rPr>
            <w:rFonts w:ascii="Arial" w:hAnsi="Arial" w:cs="Arial"/>
            <w:sz w:val="24"/>
            <w:szCs w:val="24"/>
          </w:rPr>
          <w:delText xml:space="preserve">small but </w:delText>
        </w:r>
        <w:r w:rsidR="00C97B8A" w:rsidRPr="008C1BDB" w:rsidDel="00BD5B47">
          <w:rPr>
            <w:rFonts w:ascii="Arial" w:hAnsi="Arial" w:cs="Arial"/>
            <w:sz w:val="24"/>
            <w:szCs w:val="24"/>
          </w:rPr>
          <w:delText xml:space="preserve">significant effects of genetic variation between domesticated and wild </w:delText>
        </w:r>
        <w:r w:rsidRPr="008C1BDB" w:rsidDel="00BD5B47">
          <w:rPr>
            <w:rFonts w:ascii="Arial" w:hAnsi="Arial" w:cs="Arial"/>
            <w:sz w:val="24"/>
            <w:szCs w:val="24"/>
          </w:rPr>
          <w:delText>tomatoes</w:delText>
        </w:r>
      </w:del>
      <w:r w:rsidRPr="008C1BDB">
        <w:rPr>
          <w:rFonts w:ascii="Arial" w:hAnsi="Arial" w:cs="Arial"/>
          <w:sz w:val="24"/>
          <w:szCs w:val="24"/>
        </w:rPr>
        <w:t xml:space="preserve"> </w:t>
      </w:r>
      <w:r w:rsidR="00CA4ECA" w:rsidRPr="008C1BDB">
        <w:rPr>
          <w:rFonts w:ascii="Arial" w:hAnsi="Arial" w:cs="Arial"/>
          <w:sz w:val="24"/>
          <w:szCs w:val="24"/>
        </w:rPr>
        <w:t>(</w:t>
      </w:r>
      <w:del w:id="323" w:author="N S" w:date="2018-10-20T16:17:00Z">
        <w:r w:rsidR="00123ADB" w:rsidRPr="008C1BDB" w:rsidDel="003D5DFF">
          <w:rPr>
            <w:rFonts w:ascii="Arial" w:hAnsi="Arial" w:cs="Arial"/>
            <w:sz w:val="24"/>
            <w:szCs w:val="24"/>
          </w:rPr>
          <w:delText>3.5</w:delText>
        </w:r>
      </w:del>
      <w:del w:id="324" w:author="N S" w:date="2018-10-20T16:20:00Z">
        <w:r w:rsidR="00D71B30" w:rsidRPr="008C1BDB" w:rsidDel="009069F6">
          <w:rPr>
            <w:rFonts w:ascii="Arial" w:hAnsi="Arial" w:cs="Arial"/>
            <w:sz w:val="24"/>
            <w:szCs w:val="24"/>
          </w:rPr>
          <w:delText xml:space="preserve">% of total </w:delText>
        </w:r>
        <w:r w:rsidR="00123ADB" w:rsidRPr="008C1BDB" w:rsidDel="009069F6">
          <w:rPr>
            <w:rFonts w:ascii="Arial" w:hAnsi="Arial" w:cs="Arial"/>
            <w:sz w:val="24"/>
            <w:szCs w:val="24"/>
          </w:rPr>
          <w:delText xml:space="preserve">genetic </w:delText>
        </w:r>
        <w:r w:rsidR="00D71B30" w:rsidRPr="008C1BDB" w:rsidDel="009069F6">
          <w:rPr>
            <w:rFonts w:ascii="Arial" w:hAnsi="Arial" w:cs="Arial"/>
            <w:sz w:val="24"/>
            <w:szCs w:val="24"/>
          </w:rPr>
          <w:delText xml:space="preserve">variance, </w:delText>
        </w:r>
      </w:del>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del w:id="325" w:author="N S" w:date="2018-10-20T16:21:00Z">
        <w:r w:rsidR="00F75570" w:rsidRPr="008C1BDB" w:rsidDel="009069F6">
          <w:rPr>
            <w:rFonts w:ascii="Arial" w:hAnsi="Arial" w:cs="Arial"/>
            <w:sz w:val="24"/>
            <w:szCs w:val="24"/>
          </w:rPr>
          <w:delText>,</w:delText>
        </w:r>
        <w:r w:rsidR="00A33EE1" w:rsidRPr="008C1BDB" w:rsidDel="009069F6">
          <w:rPr>
            <w:rFonts w:ascii="Arial" w:hAnsi="Arial" w:cs="Arial"/>
            <w:sz w:val="24"/>
            <w:szCs w:val="24"/>
          </w:rPr>
          <w:delText xml:space="preserve"> </w:delText>
        </w:r>
        <w:r w:rsidR="00BE338C" w:rsidRPr="008C1BDB" w:rsidDel="009069F6">
          <w:rPr>
            <w:rFonts w:ascii="Arial" w:hAnsi="Arial" w:cs="Arial"/>
            <w:sz w:val="24"/>
            <w:szCs w:val="24"/>
          </w:rPr>
          <w:delText>but</w:delText>
        </w:r>
        <w:r w:rsidR="00A33EE1" w:rsidRPr="008C1BDB" w:rsidDel="009069F6">
          <w:rPr>
            <w:rFonts w:ascii="Arial" w:hAnsi="Arial" w:cs="Arial"/>
            <w:sz w:val="24"/>
            <w:szCs w:val="24"/>
          </w:rPr>
          <w:delText xml:space="preserve"> this term contributed the largest proportion of the</w:delText>
        </w:r>
        <w:r w:rsidR="00CA4ECA" w:rsidRPr="008C1BDB" w:rsidDel="009069F6">
          <w:rPr>
            <w:rFonts w:ascii="Arial" w:hAnsi="Arial" w:cs="Arial"/>
            <w:sz w:val="24"/>
            <w:szCs w:val="24"/>
          </w:rPr>
          <w:delText xml:space="preserve"> plant-related</w:delText>
        </w:r>
        <w:r w:rsidR="00A33EE1" w:rsidRPr="008C1BDB" w:rsidDel="009069F6">
          <w:rPr>
            <w:rFonts w:ascii="Arial" w:hAnsi="Arial" w:cs="Arial"/>
            <w:sz w:val="24"/>
            <w:szCs w:val="24"/>
          </w:rPr>
          <w:delText xml:space="preserve"> variance in lesion size (</w:delText>
        </w:r>
      </w:del>
      <w:del w:id="326" w:author="N S" w:date="2018-10-20T16:18:00Z">
        <w:r w:rsidR="00123ADB" w:rsidRPr="008C1BDB" w:rsidDel="003D5DFF">
          <w:rPr>
            <w:rFonts w:ascii="Arial" w:hAnsi="Arial" w:cs="Arial"/>
            <w:sz w:val="24"/>
            <w:szCs w:val="24"/>
          </w:rPr>
          <w:delText>3</w:delText>
        </w:r>
        <w:r w:rsidR="00A50C30" w:rsidRPr="008C1BDB" w:rsidDel="003D5DFF">
          <w:rPr>
            <w:rFonts w:ascii="Arial" w:hAnsi="Arial" w:cs="Arial"/>
            <w:sz w:val="24"/>
            <w:szCs w:val="24"/>
          </w:rPr>
          <w:delText>4</w:delText>
        </w:r>
      </w:del>
      <w:del w:id="327" w:author="N S" w:date="2018-10-20T16:20:00Z">
        <w:r w:rsidR="00BD23BD" w:rsidRPr="008C1BDB" w:rsidDel="009069F6">
          <w:rPr>
            <w:rFonts w:ascii="Arial" w:hAnsi="Arial" w:cs="Arial"/>
            <w:sz w:val="24"/>
            <w:szCs w:val="24"/>
          </w:rPr>
          <w:delText>%</w:delText>
        </w:r>
        <w:r w:rsidR="001B6FE3" w:rsidRPr="008C1BDB" w:rsidDel="009069F6">
          <w:rPr>
            <w:rFonts w:ascii="Arial" w:hAnsi="Arial" w:cs="Arial"/>
            <w:sz w:val="24"/>
            <w:szCs w:val="24"/>
          </w:rPr>
          <w:delText xml:space="preserve"> of total</w:delText>
        </w:r>
        <w:r w:rsidR="00123ADB" w:rsidRPr="008C1BDB" w:rsidDel="009069F6">
          <w:rPr>
            <w:rFonts w:ascii="Arial" w:hAnsi="Arial" w:cs="Arial"/>
            <w:sz w:val="24"/>
            <w:szCs w:val="24"/>
          </w:rPr>
          <w:delText xml:space="preserve"> genetic</w:delText>
        </w:r>
        <w:r w:rsidR="001B6FE3" w:rsidRPr="008C1BDB" w:rsidDel="009069F6">
          <w:rPr>
            <w:rFonts w:ascii="Arial" w:hAnsi="Arial" w:cs="Arial"/>
            <w:sz w:val="24"/>
            <w:szCs w:val="24"/>
          </w:rPr>
          <w:delText xml:space="preserve"> variance</w:delText>
        </w:r>
        <w:r w:rsidR="00BD23BD" w:rsidRPr="008C1BDB" w:rsidDel="009069F6">
          <w:rPr>
            <w:rFonts w:ascii="Arial" w:hAnsi="Arial" w:cs="Arial"/>
            <w:sz w:val="24"/>
            <w:szCs w:val="24"/>
          </w:rPr>
          <w:delText xml:space="preserve">, </w:delText>
        </w:r>
      </w:del>
      <w:del w:id="328" w:author="N S" w:date="2018-10-20T16:21:00Z">
        <w:r w:rsidR="00415881" w:rsidRPr="008C1BDB" w:rsidDel="009069F6">
          <w:rPr>
            <w:rFonts w:ascii="Arial" w:hAnsi="Arial" w:cs="Arial"/>
            <w:sz w:val="24"/>
            <w:szCs w:val="24"/>
          </w:rPr>
          <w:delText xml:space="preserve">Table </w:delText>
        </w:r>
        <w:r w:rsidR="00A33EE1" w:rsidRPr="008C1BDB" w:rsidDel="009069F6">
          <w:rPr>
            <w:rFonts w:ascii="Arial" w:hAnsi="Arial" w:cs="Arial"/>
            <w:sz w:val="24"/>
            <w:szCs w:val="24"/>
          </w:rPr>
          <w:delText xml:space="preserve">1). </w:delText>
        </w:r>
        <w:r w:rsidR="00664B59" w:rsidRPr="008C1BDB" w:rsidDel="009069F6">
          <w:rPr>
            <w:rFonts w:ascii="Arial" w:hAnsi="Arial" w:cs="Arial"/>
            <w:sz w:val="24"/>
            <w:szCs w:val="24"/>
          </w:rPr>
          <w:delText xml:space="preserve">The </w:delText>
        </w:r>
        <w:r w:rsidR="00A33EE1" w:rsidRPr="008C1BDB" w:rsidDel="009069F6">
          <w:rPr>
            <w:rFonts w:ascii="Arial" w:hAnsi="Arial" w:cs="Arial"/>
            <w:sz w:val="24"/>
            <w:szCs w:val="24"/>
          </w:rPr>
          <w:delText xml:space="preserve">lack of significance </w:delText>
        </w:r>
        <w:r w:rsidR="00664B59" w:rsidRPr="008C1BDB" w:rsidDel="009069F6">
          <w:rPr>
            <w:rFonts w:ascii="Arial" w:hAnsi="Arial" w:cs="Arial"/>
            <w:sz w:val="24"/>
            <w:szCs w:val="24"/>
          </w:rPr>
          <w:delText xml:space="preserve">for this term in face of the large fraction of variance </w:delText>
        </w:r>
        <w:r w:rsidR="00A33EE1" w:rsidRPr="008C1BDB" w:rsidDel="009069F6">
          <w:rPr>
            <w:rFonts w:ascii="Arial" w:hAnsi="Arial" w:cs="Arial"/>
            <w:sz w:val="24"/>
            <w:szCs w:val="24"/>
          </w:rPr>
          <w:delText xml:space="preserve">may </w:delText>
        </w:r>
        <w:r w:rsidR="006046FA" w:rsidRPr="008C1BDB" w:rsidDel="009069F6">
          <w:rPr>
            <w:rFonts w:ascii="Arial" w:hAnsi="Arial" w:cs="Arial"/>
            <w:sz w:val="24"/>
            <w:szCs w:val="24"/>
          </w:rPr>
          <w:delText xml:space="preserve">be </w:delText>
        </w:r>
        <w:r w:rsidR="00F75570" w:rsidRPr="008C1BDB" w:rsidDel="009069F6">
          <w:rPr>
            <w:rFonts w:ascii="Arial" w:hAnsi="Arial" w:cs="Arial"/>
            <w:sz w:val="24"/>
            <w:szCs w:val="24"/>
          </w:rPr>
          <w:delText xml:space="preserve">due to the </w:delText>
        </w:r>
        <w:r w:rsidR="00F919BB" w:rsidRPr="008C1BDB" w:rsidDel="009069F6">
          <w:rPr>
            <w:rFonts w:ascii="Arial" w:hAnsi="Arial" w:cs="Arial"/>
            <w:sz w:val="24"/>
            <w:szCs w:val="24"/>
          </w:rPr>
          <w:delText>vast degrees</w:delText>
        </w:r>
        <w:r w:rsidR="00B738AF" w:rsidRPr="008C1BDB" w:rsidDel="009069F6">
          <w:rPr>
            <w:rFonts w:ascii="Arial" w:hAnsi="Arial" w:cs="Arial"/>
            <w:sz w:val="24"/>
            <w:szCs w:val="24"/>
          </w:rPr>
          <w:delText xml:space="preserve"> of freedom</w:delText>
        </w:r>
        <w:r w:rsidR="00A33EE1" w:rsidRPr="008C1BDB" w:rsidDel="009069F6">
          <w:rPr>
            <w:rFonts w:ascii="Arial" w:hAnsi="Arial" w:cs="Arial"/>
            <w:sz w:val="24"/>
            <w:szCs w:val="24"/>
          </w:rPr>
          <w:delText xml:space="preserve"> in this term</w:delText>
        </w:r>
        <w:r w:rsidR="00415881" w:rsidRPr="008C1BDB" w:rsidDel="009069F6">
          <w:rPr>
            <w:rFonts w:ascii="Arial" w:hAnsi="Arial" w:cs="Arial"/>
            <w:sz w:val="24"/>
            <w:szCs w:val="24"/>
          </w:rPr>
          <w:delText xml:space="preserve"> (Table </w:delText>
        </w:r>
        <w:r w:rsidR="003E7B59" w:rsidRPr="008C1BDB" w:rsidDel="009069F6">
          <w:rPr>
            <w:rFonts w:ascii="Arial" w:hAnsi="Arial" w:cs="Arial"/>
            <w:sz w:val="24"/>
            <w:szCs w:val="24"/>
          </w:rPr>
          <w:delText>1).</w:delText>
        </w:r>
      </w:del>
      <w:ins w:id="329" w:author="N S" w:date="2018-10-20T16:21:00Z">
        <w:r w:rsidR="003E7B59">
          <w:rPr>
            <w:rFonts w:ascii="Arial" w:hAnsi="Arial" w:cs="Arial"/>
            <w:sz w:val="24"/>
            <w:szCs w:val="24"/>
          </w:rPr>
          <w:t>.</w:t>
        </w:r>
      </w:ins>
      <w:r w:rsidR="003E7B59" w:rsidRPr="008C1BDB">
        <w:rPr>
          <w:rFonts w:ascii="Arial" w:hAnsi="Arial" w:cs="Arial"/>
          <w:sz w:val="24"/>
          <w:szCs w:val="24"/>
        </w:rPr>
        <w:t xml:space="preserve"> Thus, the interaction between tomato and </w:t>
      </w:r>
      <w:r w:rsidR="003E7B59" w:rsidRPr="008C1BDB">
        <w:rPr>
          <w:rFonts w:ascii="Arial" w:hAnsi="Arial" w:cs="Arial"/>
          <w:i/>
          <w:sz w:val="24"/>
          <w:szCs w:val="24"/>
        </w:rPr>
        <w:t>B. cinerea</w:t>
      </w:r>
      <w:r w:rsidR="003E7B59" w:rsidRPr="008C1BDB">
        <w:rPr>
          <w:rFonts w:ascii="Arial" w:hAnsi="Arial" w:cs="Arial"/>
          <w:sz w:val="24"/>
          <w:szCs w:val="24"/>
        </w:rPr>
        <w:t xml:space="preserve"> was significantly controlled by genetic diversity within the host plant and the pathogen, including a slight effect of domestication status.</w:t>
      </w:r>
    </w:p>
    <w:p w14:paraId="2DA614B1" w14:textId="2971A09D" w:rsidR="00960B58" w:rsidRDefault="00960B58">
      <w:pPr>
        <w:rPr>
          <w:ins w:id="330" w:author="N S" w:date="2018-10-22T17:23:00Z"/>
          <w:rFonts w:ascii="Arial" w:hAnsi="Arial" w:cs="Arial"/>
          <w:b/>
          <w:sz w:val="24"/>
          <w:szCs w:val="24"/>
        </w:rPr>
      </w:pPr>
    </w:p>
    <w:p w14:paraId="460F1545" w14:textId="5D51FEBA" w:rsidR="00960B58" w:rsidRPr="008C1BDB" w:rsidRDefault="00960B58" w:rsidP="00960B58">
      <w:pPr>
        <w:rPr>
          <w:ins w:id="331" w:author="N S" w:date="2018-10-22T17:23:00Z"/>
          <w:rFonts w:ascii="Arial" w:hAnsi="Arial" w:cs="Arial"/>
          <w:b/>
          <w:sz w:val="24"/>
          <w:szCs w:val="24"/>
        </w:rPr>
      </w:pPr>
      <w:ins w:id="332" w:author="N S" w:date="2018-10-22T17:23:00Z">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ins>
    </w:p>
    <w:p w14:paraId="4BAFC7CA" w14:textId="2540A2B9" w:rsidR="00960B58" w:rsidRDefault="00960B58" w:rsidP="00960B58">
      <w:pPr>
        <w:rPr>
          <w:ins w:id="333" w:author="N S" w:date="2018-10-22T17:23:00Z"/>
          <w:rFonts w:ascii="Arial" w:hAnsi="Arial" w:cs="Arial"/>
          <w:sz w:val="24"/>
          <w:szCs w:val="24"/>
        </w:rPr>
      </w:pPr>
      <w:ins w:id="334" w:author="N S" w:date="2018-10-22T17:23:00Z">
        <w:r>
          <w:rPr>
            <w:rFonts w:ascii="Arial" w:hAnsi="Arial" w:cs="Arial"/>
            <w:sz w:val="24"/>
            <w:szCs w:val="24"/>
          </w:rPr>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B. cinerea</w:t>
        </w:r>
        <w:r w:rsidRPr="008C1BDB">
          <w:rPr>
            <w:rFonts w:ascii="Arial" w:hAnsi="Arial" w:cs="Arial"/>
            <w:sz w:val="24"/>
            <w:szCs w:val="24"/>
          </w:rPr>
          <w:t xml:space="preserve"> isolates, Domestication is wild tomato,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Plant is 12 tomato genotypes nested within their respective domestication groupings, Experiment tests the </w:t>
        </w:r>
      </w:ins>
      <w:ins w:id="335" w:author="N S" w:date="2018-10-25T12:59:00Z">
        <w:r w:rsidR="001229D0">
          <w:rPr>
            <w:rFonts w:ascii="Arial" w:hAnsi="Arial" w:cs="Arial"/>
            <w:sz w:val="24"/>
            <w:szCs w:val="24"/>
          </w:rPr>
          <w:t xml:space="preserve">random effect of </w:t>
        </w:r>
      </w:ins>
      <w:ins w:id="336" w:author="N S" w:date="2018-10-22T17:23:00Z">
        <w:r w:rsidRPr="008C1BDB">
          <w:rPr>
            <w:rFonts w:ascii="Arial" w:hAnsi="Arial" w:cs="Arial"/>
            <w:sz w:val="24"/>
            <w:szCs w:val="24"/>
          </w:rPr>
          <w:t xml:space="preserve">2 independent replicate experiments. </w:t>
        </w:r>
      </w:ins>
      <w:ins w:id="337" w:author="N S" w:date="2018-10-25T12:59:00Z">
        <w:r w:rsidR="001229D0">
          <w:rPr>
            <w:rFonts w:ascii="Arial" w:hAnsi="Arial" w:cs="Arial"/>
            <w:sz w:val="24"/>
            <w:szCs w:val="24"/>
          </w:rPr>
          <w:t xml:space="preserve">The nested random effects of whole plant sampled, </w:t>
        </w:r>
      </w:ins>
      <w:ins w:id="338" w:author="N S" w:date="2018-10-25T13:00:00Z">
        <w:r w:rsidR="001229D0">
          <w:rPr>
            <w:rFonts w:ascii="Arial" w:hAnsi="Arial" w:cs="Arial"/>
            <w:sz w:val="24"/>
            <w:szCs w:val="24"/>
          </w:rPr>
          <w:t xml:space="preserve">leaf sampled, and leaflet pair are included. </w:t>
        </w:r>
      </w:ins>
      <w:ins w:id="339" w:author="N S" w:date="2018-10-22T17:23:00Z">
        <w:r w:rsidRPr="008C1BDB">
          <w:rPr>
            <w:rFonts w:ascii="Arial" w:hAnsi="Arial" w:cs="Arial"/>
            <w:sz w:val="24"/>
            <w:szCs w:val="24"/>
          </w:rPr>
          <w:t>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ins>
    </w:p>
    <w:p w14:paraId="3190746A" w14:textId="77777777" w:rsidR="00960B58" w:rsidRDefault="00960B58" w:rsidP="00960B58">
      <w:pPr>
        <w:rPr>
          <w:ins w:id="340" w:author="N S" w:date="2018-10-22T17:23:00Z"/>
          <w:rFonts w:ascii="Arial" w:hAnsi="Arial" w:cs="Arial"/>
          <w:b/>
          <w:sz w:val="24"/>
          <w:szCs w:val="24"/>
        </w:rPr>
      </w:pPr>
    </w:p>
    <w:tbl>
      <w:tblPr>
        <w:tblW w:w="7280" w:type="dxa"/>
        <w:tblLook w:val="04A0" w:firstRow="1" w:lastRow="0" w:firstColumn="1" w:lastColumn="0" w:noHBand="0" w:noVBand="1"/>
      </w:tblPr>
      <w:tblGrid>
        <w:gridCol w:w="2859"/>
        <w:gridCol w:w="1132"/>
        <w:gridCol w:w="1131"/>
        <w:gridCol w:w="1207"/>
        <w:gridCol w:w="951"/>
      </w:tblGrid>
      <w:tr w:rsidR="003D5903" w:rsidRPr="00944AA8" w14:paraId="196A1871" w14:textId="77777777" w:rsidTr="003D5903">
        <w:trPr>
          <w:trHeight w:val="320"/>
          <w:ins w:id="341" w:author="N S" w:date="2018-10-22T17:23:00Z"/>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3D5903" w:rsidRPr="00944AA8" w:rsidRDefault="003D5903" w:rsidP="00960B58">
            <w:pPr>
              <w:rPr>
                <w:ins w:id="342" w:author="N S" w:date="2018-10-22T17:23:00Z"/>
                <w:rFonts w:ascii="Arial" w:eastAsia="Times New Roman" w:hAnsi="Arial" w:cs="Arial"/>
                <w:b/>
                <w:bCs/>
                <w:color w:val="000000"/>
                <w:sz w:val="24"/>
                <w:szCs w:val="24"/>
              </w:rPr>
            </w:pPr>
            <w:ins w:id="343" w:author="N S" w:date="2018-10-22T17:23:00Z">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3D5903" w:rsidRPr="00944AA8" w:rsidRDefault="003D5903" w:rsidP="00960B58">
            <w:pPr>
              <w:jc w:val="center"/>
              <w:rPr>
                <w:ins w:id="344" w:author="N S" w:date="2018-10-22T17:23:00Z"/>
                <w:rFonts w:ascii="Arial" w:eastAsia="Times New Roman" w:hAnsi="Arial" w:cs="Arial"/>
                <w:color w:val="000000"/>
                <w:sz w:val="24"/>
                <w:szCs w:val="24"/>
              </w:rPr>
            </w:pPr>
            <w:ins w:id="345" w:author="N S" w:date="2018-10-22T17:23:00Z">
              <w:r w:rsidRPr="00944AA8">
                <w:rPr>
                  <w:rFonts w:ascii="Arial" w:eastAsia="Times New Roman" w:hAnsi="Arial" w:cs="Arial"/>
                  <w:color w:val="000000"/>
                  <w:sz w:val="24"/>
                  <w:szCs w:val="24"/>
                </w:rPr>
                <w:t>SS</w:t>
              </w:r>
            </w:ins>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3D5903" w:rsidRPr="00944AA8" w:rsidRDefault="003D5903" w:rsidP="00960B58">
            <w:pPr>
              <w:jc w:val="center"/>
              <w:rPr>
                <w:ins w:id="346" w:author="N S" w:date="2018-10-22T17:23:00Z"/>
                <w:rFonts w:ascii="Arial" w:eastAsia="Times New Roman" w:hAnsi="Arial" w:cs="Arial"/>
                <w:color w:val="000000"/>
                <w:sz w:val="24"/>
                <w:szCs w:val="24"/>
              </w:rPr>
            </w:pPr>
            <w:ins w:id="347" w:author="N S" w:date="2018-10-22T17:23:00Z">
              <w:r w:rsidRPr="00944AA8">
                <w:rPr>
                  <w:rFonts w:ascii="Arial" w:eastAsia="Times New Roman" w:hAnsi="Arial" w:cs="Arial"/>
                  <w:color w:val="000000"/>
                  <w:sz w:val="24"/>
                  <w:szCs w:val="24"/>
                </w:rPr>
                <w:t>F value</w:t>
              </w:r>
            </w:ins>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3D5903" w:rsidRPr="00944AA8" w:rsidRDefault="003D5903" w:rsidP="00960B58">
            <w:pPr>
              <w:jc w:val="center"/>
              <w:rPr>
                <w:ins w:id="348" w:author="N S" w:date="2018-10-22T17:23:00Z"/>
                <w:rFonts w:ascii="Arial" w:eastAsia="Times New Roman" w:hAnsi="Arial" w:cs="Arial"/>
                <w:color w:val="000000"/>
                <w:sz w:val="24"/>
                <w:szCs w:val="24"/>
              </w:rPr>
            </w:pPr>
            <w:ins w:id="349" w:author="N S" w:date="2018-10-22T17:23:00Z">
              <w:r w:rsidRPr="00944AA8">
                <w:rPr>
                  <w:rFonts w:ascii="Arial" w:eastAsia="Times New Roman" w:hAnsi="Arial" w:cs="Arial"/>
                  <w:color w:val="000000"/>
                  <w:sz w:val="24"/>
                  <w:szCs w:val="24"/>
                </w:rPr>
                <w:t>DF</w:t>
              </w:r>
            </w:ins>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3D5903" w:rsidRPr="00944AA8" w:rsidRDefault="003D5903" w:rsidP="00960B58">
            <w:pPr>
              <w:jc w:val="center"/>
              <w:rPr>
                <w:ins w:id="350" w:author="N S" w:date="2018-10-22T17:23:00Z"/>
                <w:rFonts w:ascii="Arial" w:eastAsia="Times New Roman" w:hAnsi="Arial" w:cs="Arial"/>
                <w:color w:val="000000"/>
                <w:sz w:val="24"/>
                <w:szCs w:val="24"/>
              </w:rPr>
            </w:pPr>
            <w:ins w:id="351" w:author="N S" w:date="2018-10-22T17:23:00Z">
              <w:r w:rsidRPr="00944AA8">
                <w:rPr>
                  <w:rFonts w:ascii="Arial" w:eastAsia="Times New Roman" w:hAnsi="Arial" w:cs="Arial"/>
                  <w:color w:val="000000"/>
                  <w:sz w:val="24"/>
                  <w:szCs w:val="24"/>
                </w:rPr>
                <w:t>p</w:t>
              </w:r>
            </w:ins>
          </w:p>
        </w:tc>
      </w:tr>
      <w:tr w:rsidR="003D5903" w:rsidRPr="00944AA8" w14:paraId="0A266ABF" w14:textId="77777777" w:rsidTr="003D5903">
        <w:trPr>
          <w:trHeight w:val="320"/>
          <w:ins w:id="352"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3D5903" w:rsidRPr="00944AA8" w:rsidRDefault="003D5903" w:rsidP="00960B58">
            <w:pPr>
              <w:rPr>
                <w:ins w:id="353" w:author="N S" w:date="2018-10-22T17:23:00Z"/>
                <w:rFonts w:ascii="Arial" w:eastAsia="Times New Roman" w:hAnsi="Arial" w:cs="Arial"/>
                <w:color w:val="000000"/>
                <w:sz w:val="24"/>
                <w:szCs w:val="24"/>
              </w:rPr>
            </w:pPr>
            <w:ins w:id="354" w:author="N S" w:date="2018-10-22T17:23:00Z">
              <w:r w:rsidRPr="00944AA8">
                <w:rPr>
                  <w:rFonts w:ascii="Arial" w:eastAsia="Times New Roman" w:hAnsi="Arial" w:cs="Arial"/>
                  <w:color w:val="000000"/>
                  <w:sz w:val="24"/>
                  <w:szCs w:val="24"/>
                </w:rPr>
                <w:t>Isolate</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3D5903" w:rsidRPr="00944AA8" w:rsidRDefault="003D5903" w:rsidP="00960B58">
            <w:pPr>
              <w:jc w:val="right"/>
              <w:rPr>
                <w:ins w:id="355" w:author="N S" w:date="2018-10-22T17:23:00Z"/>
                <w:rFonts w:ascii="Arial" w:eastAsia="Times New Roman" w:hAnsi="Arial" w:cs="Arial"/>
                <w:color w:val="000000"/>
                <w:sz w:val="24"/>
                <w:szCs w:val="24"/>
              </w:rPr>
            </w:pPr>
            <w:ins w:id="356" w:author="N S" w:date="2018-10-22T17:23:00Z">
              <w:r w:rsidRPr="00944AA8">
                <w:rPr>
                  <w:rFonts w:ascii="Arial" w:eastAsia="Times New Roman" w:hAnsi="Arial" w:cs="Arial"/>
                  <w:color w:val="000000"/>
                  <w:sz w:val="24"/>
                  <w:szCs w:val="24"/>
                </w:rPr>
                <w:t>37.8</w:t>
              </w:r>
            </w:ins>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77777777" w:rsidR="003D5903" w:rsidRPr="00944AA8" w:rsidRDefault="003D5903" w:rsidP="00960B58">
            <w:pPr>
              <w:jc w:val="right"/>
              <w:rPr>
                <w:ins w:id="357" w:author="N S" w:date="2018-10-22T17:23:00Z"/>
                <w:rFonts w:ascii="Arial" w:eastAsia="Times New Roman" w:hAnsi="Arial" w:cs="Arial"/>
                <w:color w:val="000000"/>
                <w:sz w:val="24"/>
                <w:szCs w:val="24"/>
              </w:rPr>
            </w:pPr>
            <w:ins w:id="358" w:author="N S" w:date="2018-10-22T17:23:00Z">
              <w:r w:rsidRPr="00944AA8">
                <w:rPr>
                  <w:rFonts w:ascii="Arial" w:eastAsia="Times New Roman" w:hAnsi="Arial" w:cs="Arial"/>
                  <w:color w:val="000000"/>
                  <w:sz w:val="24"/>
                  <w:szCs w:val="24"/>
                </w:rPr>
                <w:t>1.7</w:t>
              </w:r>
            </w:ins>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77777777" w:rsidR="003D5903" w:rsidRPr="00944AA8" w:rsidRDefault="003D5903" w:rsidP="00960B58">
            <w:pPr>
              <w:jc w:val="right"/>
              <w:rPr>
                <w:ins w:id="359" w:author="N S" w:date="2018-10-22T17:23:00Z"/>
                <w:rFonts w:ascii="Arial" w:eastAsia="Times New Roman" w:hAnsi="Arial" w:cs="Arial"/>
                <w:color w:val="000000"/>
                <w:sz w:val="24"/>
                <w:szCs w:val="24"/>
              </w:rPr>
            </w:pPr>
            <w:ins w:id="360" w:author="N S" w:date="2018-10-22T17:23:00Z">
              <w:r w:rsidRPr="00944AA8">
                <w:rPr>
                  <w:rFonts w:ascii="Arial" w:eastAsia="Times New Roman" w:hAnsi="Arial" w:cs="Arial"/>
                  <w:color w:val="000000"/>
                  <w:sz w:val="24"/>
                  <w:szCs w:val="24"/>
                </w:rPr>
                <w:t>94</w:t>
              </w:r>
            </w:ins>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77777777" w:rsidR="003D5903" w:rsidRPr="00944AA8" w:rsidRDefault="003D5903" w:rsidP="00960B58">
            <w:pPr>
              <w:jc w:val="right"/>
              <w:rPr>
                <w:ins w:id="361" w:author="N S" w:date="2018-10-22T17:23:00Z"/>
                <w:rFonts w:ascii="Arial" w:eastAsia="Times New Roman" w:hAnsi="Arial" w:cs="Arial"/>
                <w:b/>
                <w:bCs/>
                <w:color w:val="000000"/>
                <w:sz w:val="24"/>
                <w:szCs w:val="24"/>
              </w:rPr>
            </w:pPr>
            <w:ins w:id="362" w:author="N S" w:date="2018-10-22T17:23:00Z">
              <w:r w:rsidRPr="00944AA8">
                <w:rPr>
                  <w:rFonts w:ascii="Arial" w:eastAsia="Times New Roman" w:hAnsi="Arial" w:cs="Arial"/>
                  <w:b/>
                  <w:bCs/>
                  <w:color w:val="000000"/>
                  <w:sz w:val="24"/>
                  <w:szCs w:val="24"/>
                </w:rPr>
                <w:t>0.007</w:t>
              </w:r>
            </w:ins>
          </w:p>
        </w:tc>
      </w:tr>
      <w:tr w:rsidR="003D5903" w:rsidRPr="00944AA8" w14:paraId="0EF46AD6" w14:textId="77777777" w:rsidTr="003D5903">
        <w:trPr>
          <w:trHeight w:val="320"/>
          <w:ins w:id="363"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3D5903" w:rsidRPr="00944AA8" w:rsidRDefault="003D5903" w:rsidP="00960B58">
            <w:pPr>
              <w:rPr>
                <w:ins w:id="364" w:author="N S" w:date="2018-10-22T17:23:00Z"/>
                <w:rFonts w:ascii="Arial" w:eastAsia="Times New Roman" w:hAnsi="Arial" w:cs="Arial"/>
                <w:color w:val="000000"/>
                <w:sz w:val="24"/>
                <w:szCs w:val="24"/>
              </w:rPr>
            </w:pPr>
            <w:ins w:id="365" w:author="N S" w:date="2018-10-22T17:23:00Z">
              <w:r w:rsidRPr="00944AA8">
                <w:rPr>
                  <w:rFonts w:ascii="Arial" w:eastAsia="Times New Roman" w:hAnsi="Arial" w:cs="Arial"/>
                  <w:color w:val="000000"/>
                  <w:sz w:val="24"/>
                  <w:szCs w:val="24"/>
                </w:rPr>
                <w:t>Domestication</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3D5903" w:rsidRPr="00944AA8" w:rsidRDefault="003D5903" w:rsidP="00960B58">
            <w:pPr>
              <w:jc w:val="right"/>
              <w:rPr>
                <w:ins w:id="366" w:author="N S" w:date="2018-10-22T17:23:00Z"/>
                <w:rFonts w:ascii="Arial" w:eastAsia="Times New Roman" w:hAnsi="Arial" w:cs="Arial"/>
                <w:color w:val="000000"/>
                <w:sz w:val="24"/>
                <w:szCs w:val="24"/>
              </w:rPr>
            </w:pPr>
            <w:ins w:id="367" w:author="N S" w:date="2018-10-22T17:23:00Z">
              <w:r w:rsidRPr="00944AA8">
                <w:rPr>
                  <w:rFonts w:ascii="Arial" w:eastAsia="Times New Roman" w:hAnsi="Arial" w:cs="Arial"/>
                  <w:color w:val="000000"/>
                  <w:sz w:val="24"/>
                  <w:szCs w:val="24"/>
                </w:rPr>
                <w:t>3.4</w:t>
              </w:r>
            </w:ins>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77777777" w:rsidR="003D5903" w:rsidRPr="00944AA8" w:rsidRDefault="003D5903" w:rsidP="00960B58">
            <w:pPr>
              <w:jc w:val="right"/>
              <w:rPr>
                <w:ins w:id="368" w:author="N S" w:date="2018-10-22T17:23:00Z"/>
                <w:rFonts w:ascii="Arial" w:eastAsia="Times New Roman" w:hAnsi="Arial" w:cs="Arial"/>
                <w:color w:val="000000"/>
                <w:sz w:val="24"/>
                <w:szCs w:val="24"/>
              </w:rPr>
            </w:pPr>
            <w:ins w:id="369" w:author="N S" w:date="2018-10-22T17:23:00Z">
              <w:r w:rsidRPr="00944AA8">
                <w:rPr>
                  <w:rFonts w:ascii="Arial" w:eastAsia="Times New Roman" w:hAnsi="Arial" w:cs="Arial"/>
                  <w:color w:val="000000"/>
                  <w:sz w:val="24"/>
                  <w:szCs w:val="24"/>
                </w:rPr>
                <w:t>14.1</w:t>
              </w:r>
            </w:ins>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77777777" w:rsidR="003D5903" w:rsidRPr="00944AA8" w:rsidRDefault="003D5903" w:rsidP="00960B58">
            <w:pPr>
              <w:jc w:val="right"/>
              <w:rPr>
                <w:ins w:id="370" w:author="N S" w:date="2018-10-22T17:23:00Z"/>
                <w:rFonts w:ascii="Arial" w:eastAsia="Times New Roman" w:hAnsi="Arial" w:cs="Arial"/>
                <w:color w:val="000000"/>
                <w:sz w:val="24"/>
                <w:szCs w:val="24"/>
              </w:rPr>
            </w:pPr>
            <w:ins w:id="371" w:author="N S" w:date="2018-10-22T17:23:00Z">
              <w:r w:rsidRPr="00944AA8">
                <w:rPr>
                  <w:rFonts w:ascii="Arial" w:eastAsia="Times New Roman" w:hAnsi="Arial" w:cs="Arial"/>
                  <w:color w:val="000000"/>
                  <w:sz w:val="24"/>
                  <w:szCs w:val="24"/>
                </w:rPr>
                <w:t>1</w:t>
              </w:r>
            </w:ins>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77777777" w:rsidR="003D5903" w:rsidRPr="00944AA8" w:rsidRDefault="003D5903" w:rsidP="00960B58">
            <w:pPr>
              <w:jc w:val="right"/>
              <w:rPr>
                <w:ins w:id="372" w:author="N S" w:date="2018-10-22T17:23:00Z"/>
                <w:rFonts w:ascii="Arial" w:eastAsia="Times New Roman" w:hAnsi="Arial" w:cs="Arial"/>
                <w:b/>
                <w:bCs/>
                <w:color w:val="000000"/>
                <w:sz w:val="24"/>
                <w:szCs w:val="24"/>
              </w:rPr>
            </w:pPr>
            <w:ins w:id="373" w:author="N S" w:date="2018-10-22T17:23:00Z">
              <w:r w:rsidRPr="00944AA8">
                <w:rPr>
                  <w:rFonts w:ascii="Arial" w:eastAsia="Times New Roman" w:hAnsi="Arial" w:cs="Arial"/>
                  <w:b/>
                  <w:bCs/>
                  <w:color w:val="000000"/>
                  <w:sz w:val="24"/>
                  <w:szCs w:val="24"/>
                </w:rPr>
                <w:t>0.0006</w:t>
              </w:r>
            </w:ins>
          </w:p>
        </w:tc>
      </w:tr>
      <w:tr w:rsidR="003D5903" w:rsidRPr="00944AA8" w14:paraId="57B23D7C" w14:textId="77777777" w:rsidTr="003D5903">
        <w:trPr>
          <w:trHeight w:val="320"/>
          <w:ins w:id="374"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3D5903" w:rsidRPr="00944AA8" w:rsidRDefault="003D5903" w:rsidP="00960B58">
            <w:pPr>
              <w:rPr>
                <w:ins w:id="375" w:author="N S" w:date="2018-10-22T17:23:00Z"/>
                <w:rFonts w:ascii="Arial" w:eastAsia="Times New Roman" w:hAnsi="Arial" w:cs="Arial"/>
                <w:color w:val="000000"/>
                <w:sz w:val="24"/>
                <w:szCs w:val="24"/>
              </w:rPr>
            </w:pPr>
            <w:proofErr w:type="spellStart"/>
            <w:ins w:id="376" w:author="N S" w:date="2018-10-22T17:23:00Z">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3D5903" w:rsidRPr="00944AA8" w:rsidRDefault="003D5903" w:rsidP="00960B58">
            <w:pPr>
              <w:jc w:val="right"/>
              <w:rPr>
                <w:ins w:id="377" w:author="N S" w:date="2018-10-22T17:23:00Z"/>
                <w:rFonts w:ascii="Arial" w:eastAsia="Times New Roman" w:hAnsi="Arial" w:cs="Arial"/>
                <w:color w:val="000000"/>
                <w:sz w:val="24"/>
                <w:szCs w:val="24"/>
              </w:rPr>
            </w:pPr>
            <w:ins w:id="378" w:author="N S" w:date="2018-10-22T17:23:00Z">
              <w:r w:rsidRPr="00944AA8">
                <w:rPr>
                  <w:rFonts w:ascii="Arial" w:eastAsia="Times New Roman" w:hAnsi="Arial" w:cs="Arial"/>
                  <w:color w:val="000000"/>
                  <w:sz w:val="24"/>
                  <w:szCs w:val="24"/>
                </w:rPr>
                <w:t>39.3</w:t>
              </w:r>
            </w:ins>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7777777" w:rsidR="003D5903" w:rsidRPr="00944AA8" w:rsidRDefault="003D5903" w:rsidP="00960B58">
            <w:pPr>
              <w:jc w:val="right"/>
              <w:rPr>
                <w:ins w:id="379" w:author="N S" w:date="2018-10-22T17:23:00Z"/>
                <w:rFonts w:ascii="Arial" w:eastAsia="Times New Roman" w:hAnsi="Arial" w:cs="Arial"/>
                <w:color w:val="000000"/>
                <w:sz w:val="24"/>
                <w:szCs w:val="24"/>
              </w:rPr>
            </w:pPr>
            <w:ins w:id="380" w:author="N S" w:date="2018-10-22T17:23:00Z">
              <w:r w:rsidRPr="00944AA8">
                <w:rPr>
                  <w:rFonts w:ascii="Arial" w:eastAsia="Times New Roman" w:hAnsi="Arial" w:cs="Arial"/>
                  <w:color w:val="000000"/>
                  <w:sz w:val="24"/>
                  <w:szCs w:val="24"/>
                </w:rPr>
                <w:t>16.2</w:t>
              </w:r>
            </w:ins>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77777777" w:rsidR="003D5903" w:rsidRPr="00944AA8" w:rsidRDefault="003D5903" w:rsidP="00960B58">
            <w:pPr>
              <w:jc w:val="right"/>
              <w:rPr>
                <w:ins w:id="381" w:author="N S" w:date="2018-10-22T17:23:00Z"/>
                <w:rFonts w:ascii="Arial" w:eastAsia="Times New Roman" w:hAnsi="Arial" w:cs="Arial"/>
                <w:color w:val="000000"/>
                <w:sz w:val="24"/>
                <w:szCs w:val="24"/>
              </w:rPr>
            </w:pPr>
            <w:ins w:id="382" w:author="N S" w:date="2018-10-22T17:23:00Z">
              <w:r w:rsidRPr="00944AA8">
                <w:rPr>
                  <w:rFonts w:ascii="Arial" w:eastAsia="Times New Roman" w:hAnsi="Arial" w:cs="Arial"/>
                  <w:color w:val="000000"/>
                  <w:sz w:val="24"/>
                  <w:szCs w:val="24"/>
                </w:rPr>
                <w:t>10</w:t>
              </w:r>
            </w:ins>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77777777" w:rsidR="003D5903" w:rsidRPr="00944AA8" w:rsidRDefault="003D5903" w:rsidP="00960B58">
            <w:pPr>
              <w:jc w:val="right"/>
              <w:rPr>
                <w:ins w:id="383" w:author="N S" w:date="2018-10-22T17:23:00Z"/>
                <w:rFonts w:ascii="Arial" w:eastAsia="Times New Roman" w:hAnsi="Arial" w:cs="Arial"/>
                <w:b/>
                <w:bCs/>
                <w:color w:val="000000"/>
                <w:sz w:val="24"/>
                <w:szCs w:val="24"/>
              </w:rPr>
            </w:pPr>
            <w:ins w:id="384" w:author="N S" w:date="2018-10-22T17:23:00Z">
              <w:r w:rsidRPr="00944AA8">
                <w:rPr>
                  <w:rFonts w:ascii="Arial" w:eastAsia="Times New Roman" w:hAnsi="Arial" w:cs="Arial"/>
                  <w:b/>
                  <w:bCs/>
                  <w:color w:val="000000"/>
                  <w:sz w:val="24"/>
                  <w:szCs w:val="24"/>
                </w:rPr>
                <w:t>5e-11</w:t>
              </w:r>
            </w:ins>
          </w:p>
        </w:tc>
      </w:tr>
      <w:tr w:rsidR="003D5903" w:rsidRPr="00944AA8" w14:paraId="7BDFFA34" w14:textId="77777777" w:rsidTr="003D5903">
        <w:trPr>
          <w:trHeight w:val="320"/>
          <w:ins w:id="385"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3D5903" w:rsidRPr="00944AA8" w:rsidRDefault="003D5903" w:rsidP="00960B58">
            <w:pPr>
              <w:rPr>
                <w:ins w:id="386" w:author="N S" w:date="2018-10-22T17:23:00Z"/>
                <w:rFonts w:ascii="Arial" w:eastAsia="Times New Roman" w:hAnsi="Arial" w:cs="Arial"/>
                <w:color w:val="000000"/>
                <w:sz w:val="24"/>
                <w:szCs w:val="24"/>
              </w:rPr>
            </w:pPr>
            <w:proofErr w:type="spellStart"/>
            <w:proofErr w:type="gramStart"/>
            <w:ins w:id="387" w:author="N S" w:date="2018-10-22T17:23:00Z">
              <w:r w:rsidRPr="00944AA8">
                <w:rPr>
                  <w:rFonts w:ascii="Arial" w:eastAsia="Times New Roman" w:hAnsi="Arial" w:cs="Arial"/>
                  <w:color w:val="000000"/>
                  <w:sz w:val="24"/>
                  <w:szCs w:val="24"/>
                </w:rPr>
                <w:t>Iso:Domest</w:t>
              </w:r>
              <w:proofErr w:type="spellEnd"/>
              <w:proofErr w:type="gramEnd"/>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3D5903" w:rsidRPr="00944AA8" w:rsidRDefault="003D5903" w:rsidP="00960B58">
            <w:pPr>
              <w:jc w:val="right"/>
              <w:rPr>
                <w:ins w:id="388" w:author="N S" w:date="2018-10-22T17:23:00Z"/>
                <w:rFonts w:ascii="Arial" w:eastAsia="Times New Roman" w:hAnsi="Arial" w:cs="Arial"/>
                <w:color w:val="000000"/>
                <w:sz w:val="24"/>
                <w:szCs w:val="24"/>
              </w:rPr>
            </w:pPr>
            <w:ins w:id="389" w:author="N S" w:date="2018-10-22T17:23:00Z">
              <w:r w:rsidRPr="00944AA8">
                <w:rPr>
                  <w:rFonts w:ascii="Arial" w:eastAsia="Times New Roman" w:hAnsi="Arial" w:cs="Arial"/>
                  <w:color w:val="000000"/>
                  <w:sz w:val="24"/>
                  <w:szCs w:val="24"/>
                </w:rPr>
                <w:t>15.8</w:t>
              </w:r>
            </w:ins>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77777777" w:rsidR="003D5903" w:rsidRPr="00944AA8" w:rsidRDefault="003D5903" w:rsidP="00960B58">
            <w:pPr>
              <w:jc w:val="right"/>
              <w:rPr>
                <w:ins w:id="390" w:author="N S" w:date="2018-10-22T17:23:00Z"/>
                <w:rFonts w:ascii="Arial" w:eastAsia="Times New Roman" w:hAnsi="Arial" w:cs="Arial"/>
                <w:color w:val="000000"/>
                <w:sz w:val="24"/>
                <w:szCs w:val="24"/>
              </w:rPr>
            </w:pPr>
            <w:ins w:id="391" w:author="N S" w:date="2018-10-22T17:23:00Z">
              <w:r w:rsidRPr="00944AA8">
                <w:rPr>
                  <w:rFonts w:ascii="Arial" w:eastAsia="Times New Roman" w:hAnsi="Arial" w:cs="Arial"/>
                  <w:color w:val="000000"/>
                  <w:sz w:val="24"/>
                  <w:szCs w:val="24"/>
                </w:rPr>
                <w:t>0.7</w:t>
              </w:r>
            </w:ins>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77777777" w:rsidR="003D5903" w:rsidRPr="00944AA8" w:rsidRDefault="003D5903" w:rsidP="00960B58">
            <w:pPr>
              <w:jc w:val="right"/>
              <w:rPr>
                <w:ins w:id="392" w:author="N S" w:date="2018-10-22T17:23:00Z"/>
                <w:rFonts w:ascii="Arial" w:eastAsia="Times New Roman" w:hAnsi="Arial" w:cs="Arial"/>
                <w:color w:val="000000"/>
                <w:sz w:val="24"/>
                <w:szCs w:val="24"/>
              </w:rPr>
            </w:pPr>
            <w:ins w:id="393" w:author="N S" w:date="2018-10-22T17:23:00Z">
              <w:r w:rsidRPr="00944AA8">
                <w:rPr>
                  <w:rFonts w:ascii="Arial" w:eastAsia="Times New Roman" w:hAnsi="Arial" w:cs="Arial"/>
                  <w:color w:val="000000"/>
                  <w:sz w:val="24"/>
                  <w:szCs w:val="24"/>
                </w:rPr>
                <w:t>94</w:t>
              </w:r>
            </w:ins>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77777777" w:rsidR="003D5903" w:rsidRPr="00944AA8" w:rsidRDefault="003D5903" w:rsidP="00960B58">
            <w:pPr>
              <w:jc w:val="right"/>
              <w:rPr>
                <w:ins w:id="394" w:author="N S" w:date="2018-10-22T17:23:00Z"/>
                <w:rFonts w:ascii="Arial" w:eastAsia="Times New Roman" w:hAnsi="Arial" w:cs="Arial"/>
                <w:color w:val="000000"/>
                <w:sz w:val="24"/>
                <w:szCs w:val="24"/>
              </w:rPr>
            </w:pPr>
            <w:ins w:id="395" w:author="N S" w:date="2018-10-22T17:23:00Z">
              <w:r w:rsidRPr="00944AA8">
                <w:rPr>
                  <w:rFonts w:ascii="Arial" w:eastAsia="Times New Roman" w:hAnsi="Arial" w:cs="Arial"/>
                  <w:color w:val="000000"/>
                  <w:sz w:val="24"/>
                  <w:szCs w:val="24"/>
                </w:rPr>
                <w:t>0.99</w:t>
              </w:r>
            </w:ins>
          </w:p>
        </w:tc>
      </w:tr>
      <w:tr w:rsidR="003D5903" w:rsidRPr="00944AA8" w14:paraId="18869219" w14:textId="77777777" w:rsidTr="003D5903">
        <w:trPr>
          <w:trHeight w:val="320"/>
          <w:ins w:id="396"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3D5903" w:rsidRPr="00944AA8" w:rsidRDefault="003D5903" w:rsidP="00960B58">
            <w:pPr>
              <w:rPr>
                <w:ins w:id="397" w:author="N S" w:date="2018-10-22T17:23:00Z"/>
                <w:rFonts w:ascii="Arial" w:eastAsia="Times New Roman" w:hAnsi="Arial" w:cs="Arial"/>
                <w:color w:val="000000"/>
                <w:sz w:val="24"/>
                <w:szCs w:val="24"/>
              </w:rPr>
            </w:pPr>
            <w:proofErr w:type="spellStart"/>
            <w:proofErr w:type="gramStart"/>
            <w:ins w:id="398" w:author="N S" w:date="2018-10-22T17:23:00Z">
              <w:r w:rsidRPr="00944AA8">
                <w:rPr>
                  <w:rFonts w:ascii="Arial" w:eastAsia="Times New Roman" w:hAnsi="Arial" w:cs="Arial"/>
                  <w:color w:val="000000"/>
                  <w:sz w:val="24"/>
                  <w:szCs w:val="24"/>
                </w:rPr>
                <w:t>Iso:Domest</w:t>
              </w:r>
              <w:proofErr w:type="spellEnd"/>
              <w:proofErr w:type="gramEnd"/>
              <w:r w:rsidRPr="00944AA8">
                <w:rPr>
                  <w:rFonts w:ascii="Arial" w:eastAsia="Times New Roman" w:hAnsi="Arial" w:cs="Arial"/>
                  <w:color w:val="000000"/>
                  <w:sz w:val="24"/>
                  <w:szCs w:val="24"/>
                </w:rPr>
                <w:t>/Plant</w:t>
              </w:r>
            </w:ins>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3D5903" w:rsidRPr="00944AA8" w:rsidRDefault="003D5903" w:rsidP="00960B58">
            <w:pPr>
              <w:jc w:val="right"/>
              <w:rPr>
                <w:ins w:id="399" w:author="N S" w:date="2018-10-22T17:23:00Z"/>
                <w:rFonts w:ascii="Arial" w:eastAsia="Times New Roman" w:hAnsi="Arial" w:cs="Arial"/>
                <w:color w:val="000000"/>
                <w:sz w:val="24"/>
                <w:szCs w:val="24"/>
              </w:rPr>
            </w:pPr>
            <w:ins w:id="400" w:author="N S" w:date="2018-10-22T17:23:00Z">
              <w:r w:rsidRPr="00944AA8">
                <w:rPr>
                  <w:rFonts w:ascii="Arial" w:eastAsia="Times New Roman" w:hAnsi="Arial" w:cs="Arial"/>
                  <w:color w:val="000000"/>
                  <w:sz w:val="24"/>
                  <w:szCs w:val="24"/>
                </w:rPr>
                <w:t>179.1</w:t>
              </w:r>
            </w:ins>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7777777" w:rsidR="003D5903" w:rsidRPr="00944AA8" w:rsidRDefault="003D5903" w:rsidP="00960B58">
            <w:pPr>
              <w:jc w:val="right"/>
              <w:rPr>
                <w:ins w:id="401" w:author="N S" w:date="2018-10-22T17:23:00Z"/>
                <w:rFonts w:ascii="Arial" w:eastAsia="Times New Roman" w:hAnsi="Arial" w:cs="Arial"/>
                <w:color w:val="000000"/>
                <w:sz w:val="24"/>
                <w:szCs w:val="24"/>
              </w:rPr>
            </w:pPr>
            <w:ins w:id="402" w:author="N S" w:date="2018-10-22T17:23:00Z">
              <w:r w:rsidRPr="00944AA8">
                <w:rPr>
                  <w:rFonts w:ascii="Arial" w:eastAsia="Times New Roman" w:hAnsi="Arial" w:cs="Arial"/>
                  <w:color w:val="000000"/>
                  <w:sz w:val="24"/>
                  <w:szCs w:val="24"/>
                </w:rPr>
                <w:t>0.8</w:t>
              </w:r>
            </w:ins>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77777777" w:rsidR="003D5903" w:rsidRPr="00944AA8" w:rsidRDefault="003D5903" w:rsidP="00960B58">
            <w:pPr>
              <w:jc w:val="right"/>
              <w:rPr>
                <w:ins w:id="403" w:author="N S" w:date="2018-10-22T17:23:00Z"/>
                <w:rFonts w:ascii="Arial" w:eastAsia="Times New Roman" w:hAnsi="Arial" w:cs="Arial"/>
                <w:color w:val="000000"/>
                <w:sz w:val="24"/>
                <w:szCs w:val="24"/>
              </w:rPr>
            </w:pPr>
            <w:ins w:id="404" w:author="N S" w:date="2018-10-22T17:23:00Z">
              <w:r w:rsidRPr="00944AA8">
                <w:rPr>
                  <w:rFonts w:ascii="Arial" w:eastAsia="Times New Roman" w:hAnsi="Arial" w:cs="Arial"/>
                  <w:color w:val="000000"/>
                  <w:sz w:val="24"/>
                  <w:szCs w:val="24"/>
                </w:rPr>
                <w:t>940</w:t>
              </w:r>
            </w:ins>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77777777" w:rsidR="003D5903" w:rsidRPr="00944AA8" w:rsidRDefault="003D5903" w:rsidP="00960B58">
            <w:pPr>
              <w:jc w:val="right"/>
              <w:rPr>
                <w:ins w:id="405" w:author="N S" w:date="2018-10-22T17:23:00Z"/>
                <w:rFonts w:ascii="Arial" w:eastAsia="Times New Roman" w:hAnsi="Arial" w:cs="Arial"/>
                <w:color w:val="000000"/>
                <w:sz w:val="24"/>
                <w:szCs w:val="24"/>
              </w:rPr>
            </w:pPr>
            <w:ins w:id="406" w:author="N S" w:date="2018-10-22T17:23:00Z">
              <w:r w:rsidRPr="00944AA8">
                <w:rPr>
                  <w:rFonts w:ascii="Arial" w:eastAsia="Times New Roman" w:hAnsi="Arial" w:cs="Arial"/>
                  <w:color w:val="000000"/>
                  <w:sz w:val="24"/>
                  <w:szCs w:val="24"/>
                </w:rPr>
                <w:t>1</w:t>
              </w:r>
            </w:ins>
          </w:p>
        </w:tc>
      </w:tr>
      <w:tr w:rsidR="00960B58" w:rsidRPr="00944AA8" w14:paraId="1EF4D6A3" w14:textId="77777777" w:rsidTr="003D5903">
        <w:trPr>
          <w:trHeight w:val="320"/>
          <w:ins w:id="40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ins w:id="408" w:author="N S" w:date="2018-10-22T17:23:00Z"/>
                <w:rFonts w:ascii="Arial" w:eastAsia="Times New Roman" w:hAnsi="Arial" w:cs="Arial"/>
                <w:b/>
                <w:bCs/>
                <w:color w:val="000000"/>
                <w:sz w:val="24"/>
                <w:szCs w:val="24"/>
              </w:rPr>
            </w:pPr>
            <w:ins w:id="409" w:author="N S" w:date="2018-10-22T17:23:00Z">
              <w:r w:rsidRPr="00944AA8">
                <w:rPr>
                  <w:rFonts w:ascii="Arial" w:eastAsia="Times New Roman" w:hAnsi="Arial" w:cs="Arial"/>
                  <w:b/>
                  <w:bCs/>
                  <w:color w:val="000000"/>
                  <w:sz w:val="24"/>
                  <w:szCs w:val="24"/>
                </w:rPr>
                <w:t>Random Effect</w:t>
              </w:r>
            </w:ins>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ins w:id="410" w:author="N S" w:date="2018-10-22T17:23:00Z"/>
                <w:rFonts w:ascii="Arial" w:eastAsia="Times New Roman" w:hAnsi="Arial" w:cs="Arial"/>
                <w:color w:val="000000"/>
                <w:sz w:val="24"/>
                <w:szCs w:val="24"/>
              </w:rPr>
            </w:pPr>
            <w:ins w:id="411" w:author="N S" w:date="2018-10-22T17:23:00Z">
              <w:r w:rsidRPr="00944AA8">
                <w:rPr>
                  <w:rFonts w:ascii="Arial" w:eastAsia="Times New Roman" w:hAnsi="Arial" w:cs="Arial"/>
                  <w:color w:val="000000"/>
                  <w:sz w:val="24"/>
                  <w:szCs w:val="24"/>
                </w:rPr>
                <w:t>LRT</w:t>
              </w:r>
            </w:ins>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ins w:id="412" w:author="N S" w:date="2018-10-22T17:23:00Z"/>
                <w:rFonts w:ascii="Arial" w:eastAsia="Times New Roman" w:hAnsi="Arial" w:cs="Arial"/>
                <w:color w:val="000000"/>
                <w:sz w:val="24"/>
                <w:szCs w:val="24"/>
              </w:rPr>
            </w:pPr>
            <w:ins w:id="413" w:author="N S" w:date="2018-10-22T17:23:00Z">
              <w:r w:rsidRPr="00944AA8">
                <w:rPr>
                  <w:rFonts w:ascii="Arial" w:eastAsia="Times New Roman" w:hAnsi="Arial" w:cs="Arial"/>
                  <w:color w:val="000000"/>
                  <w:sz w:val="24"/>
                  <w:szCs w:val="24"/>
                </w:rPr>
                <w:t>DF</w:t>
              </w:r>
            </w:ins>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ins w:id="414" w:author="N S" w:date="2018-10-22T17:23:00Z"/>
                <w:rFonts w:ascii="Arial" w:eastAsia="Times New Roman" w:hAnsi="Arial" w:cs="Arial"/>
                <w:color w:val="000000"/>
                <w:sz w:val="24"/>
                <w:szCs w:val="24"/>
              </w:rPr>
            </w:pPr>
            <w:ins w:id="415" w:author="N S" w:date="2018-10-22T17:23:00Z">
              <w:r w:rsidRPr="00944AA8">
                <w:rPr>
                  <w:rFonts w:ascii="Arial" w:eastAsia="Times New Roman" w:hAnsi="Arial" w:cs="Arial"/>
                  <w:color w:val="000000"/>
                  <w:sz w:val="24"/>
                  <w:szCs w:val="24"/>
                </w:rPr>
                <w:t>p</w:t>
              </w:r>
            </w:ins>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ins w:id="416" w:author="N S" w:date="2018-10-22T17:23:00Z"/>
                <w:rFonts w:ascii="Arial" w:eastAsia="Times New Roman" w:hAnsi="Arial" w:cs="Arial"/>
                <w:color w:val="000000"/>
                <w:sz w:val="24"/>
                <w:szCs w:val="24"/>
              </w:rPr>
            </w:pPr>
          </w:p>
        </w:tc>
      </w:tr>
      <w:tr w:rsidR="00960B58" w:rsidRPr="00944AA8" w14:paraId="08739147" w14:textId="77777777" w:rsidTr="003D5903">
        <w:trPr>
          <w:trHeight w:val="320"/>
          <w:ins w:id="41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ins w:id="418" w:author="N S" w:date="2018-10-22T17:23:00Z"/>
                <w:rFonts w:ascii="Arial" w:eastAsia="Times New Roman" w:hAnsi="Arial" w:cs="Arial"/>
                <w:color w:val="000000"/>
                <w:sz w:val="24"/>
                <w:szCs w:val="24"/>
              </w:rPr>
            </w:pPr>
            <w:ins w:id="419" w:author="N S" w:date="2018-10-22T17:23:00Z">
              <w:r w:rsidRPr="00944AA8">
                <w:rPr>
                  <w:rFonts w:ascii="Arial" w:eastAsia="Times New Roman" w:hAnsi="Arial" w:cs="Arial"/>
                  <w:color w:val="000000"/>
                  <w:sz w:val="24"/>
                  <w:szCs w:val="24"/>
                </w:rPr>
                <w:t>1 | Experiment</w:t>
              </w:r>
            </w:ins>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ins w:id="420" w:author="N S" w:date="2018-10-22T17:23:00Z"/>
                <w:rFonts w:ascii="Arial" w:eastAsia="Times New Roman" w:hAnsi="Arial" w:cs="Arial"/>
                <w:color w:val="000000"/>
                <w:sz w:val="24"/>
                <w:szCs w:val="24"/>
              </w:rPr>
            </w:pPr>
            <w:ins w:id="421" w:author="N S" w:date="2018-10-22T17:23:00Z">
              <w:r w:rsidRPr="00944AA8">
                <w:rPr>
                  <w:rFonts w:ascii="Arial" w:eastAsia="Times New Roman" w:hAnsi="Arial" w:cs="Arial"/>
                  <w:color w:val="000000"/>
                  <w:sz w:val="24"/>
                  <w:szCs w:val="24"/>
                </w:rPr>
                <w:t>136</w:t>
              </w:r>
            </w:ins>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ins w:id="422" w:author="N S" w:date="2018-10-22T17:23:00Z"/>
                <w:rFonts w:ascii="Arial" w:eastAsia="Times New Roman" w:hAnsi="Arial" w:cs="Arial"/>
                <w:color w:val="000000"/>
                <w:sz w:val="24"/>
                <w:szCs w:val="24"/>
              </w:rPr>
            </w:pPr>
            <w:ins w:id="423"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ins w:id="424" w:author="N S" w:date="2018-10-22T17:23:00Z"/>
                <w:rFonts w:ascii="Arial" w:eastAsia="Times New Roman" w:hAnsi="Arial" w:cs="Arial"/>
                <w:b/>
                <w:bCs/>
                <w:color w:val="000000"/>
                <w:sz w:val="24"/>
                <w:szCs w:val="24"/>
              </w:rPr>
            </w:pPr>
            <w:ins w:id="425"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ins w:id="426" w:author="N S" w:date="2018-10-22T17:23:00Z"/>
                <w:rFonts w:ascii="Arial" w:eastAsia="Times New Roman" w:hAnsi="Arial" w:cs="Arial"/>
                <w:b/>
                <w:bCs/>
                <w:color w:val="000000"/>
                <w:sz w:val="24"/>
                <w:szCs w:val="24"/>
              </w:rPr>
            </w:pPr>
          </w:p>
        </w:tc>
      </w:tr>
      <w:tr w:rsidR="00960B58" w:rsidRPr="00944AA8" w14:paraId="40D2948D" w14:textId="77777777" w:rsidTr="003D5903">
        <w:trPr>
          <w:trHeight w:val="320"/>
          <w:ins w:id="42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ins w:id="428" w:author="N S" w:date="2018-10-22T17:23:00Z"/>
                <w:rFonts w:ascii="Arial" w:eastAsia="Times New Roman" w:hAnsi="Arial" w:cs="Arial"/>
                <w:color w:val="000000"/>
                <w:sz w:val="24"/>
                <w:szCs w:val="24"/>
              </w:rPr>
            </w:pPr>
            <w:ins w:id="429" w:author="N S" w:date="2018-10-22T17:23:00Z">
              <w:r w:rsidRPr="00944AA8">
                <w:rPr>
                  <w:rFonts w:ascii="Arial" w:eastAsia="Times New Roman" w:hAnsi="Arial" w:cs="Arial"/>
                  <w:color w:val="000000"/>
                  <w:sz w:val="24"/>
                  <w:szCs w:val="24"/>
                </w:rPr>
                <w:t>1 | Whole Plant</w:t>
              </w:r>
            </w:ins>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ins w:id="430" w:author="N S" w:date="2018-10-22T17:23:00Z"/>
                <w:rFonts w:ascii="Arial" w:eastAsia="Times New Roman" w:hAnsi="Arial" w:cs="Arial"/>
                <w:color w:val="000000"/>
                <w:sz w:val="24"/>
                <w:szCs w:val="24"/>
              </w:rPr>
            </w:pPr>
            <w:ins w:id="431" w:author="N S" w:date="2018-10-22T17:23:00Z">
              <w:r w:rsidRPr="00944AA8">
                <w:rPr>
                  <w:rFonts w:ascii="Arial" w:eastAsia="Times New Roman" w:hAnsi="Arial" w:cs="Arial"/>
                  <w:color w:val="000000"/>
                  <w:sz w:val="24"/>
                  <w:szCs w:val="24"/>
                </w:rPr>
                <w:t>0.21</w:t>
              </w:r>
            </w:ins>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ins w:id="432" w:author="N S" w:date="2018-10-22T17:23:00Z"/>
                <w:rFonts w:ascii="Arial" w:eastAsia="Times New Roman" w:hAnsi="Arial" w:cs="Arial"/>
                <w:color w:val="000000"/>
                <w:sz w:val="24"/>
                <w:szCs w:val="24"/>
              </w:rPr>
            </w:pPr>
            <w:ins w:id="433"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ins w:id="434" w:author="N S" w:date="2018-10-22T17:23:00Z"/>
                <w:rFonts w:ascii="Arial" w:eastAsia="Times New Roman" w:hAnsi="Arial" w:cs="Arial"/>
                <w:color w:val="000000"/>
                <w:sz w:val="24"/>
                <w:szCs w:val="24"/>
              </w:rPr>
            </w:pPr>
            <w:ins w:id="435" w:author="N S" w:date="2018-10-22T17:23:00Z">
              <w:r w:rsidRPr="00944AA8">
                <w:rPr>
                  <w:rFonts w:ascii="Arial" w:eastAsia="Times New Roman" w:hAnsi="Arial" w:cs="Arial"/>
                  <w:color w:val="000000"/>
                  <w:sz w:val="24"/>
                  <w:szCs w:val="24"/>
                </w:rPr>
                <w:t>0.65</w:t>
              </w:r>
            </w:ins>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ins w:id="436" w:author="N S" w:date="2018-10-22T17:23:00Z"/>
                <w:rFonts w:ascii="Arial" w:eastAsia="Times New Roman" w:hAnsi="Arial" w:cs="Arial"/>
                <w:color w:val="000000"/>
                <w:sz w:val="24"/>
                <w:szCs w:val="24"/>
              </w:rPr>
            </w:pPr>
          </w:p>
        </w:tc>
      </w:tr>
      <w:tr w:rsidR="00960B58" w:rsidRPr="00944AA8" w14:paraId="3453A2AD" w14:textId="77777777" w:rsidTr="003D5903">
        <w:trPr>
          <w:trHeight w:val="320"/>
          <w:ins w:id="43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ins w:id="438" w:author="N S" w:date="2018-10-22T17:23:00Z"/>
                <w:rFonts w:ascii="Arial" w:eastAsia="Times New Roman" w:hAnsi="Arial" w:cs="Arial"/>
                <w:color w:val="000000"/>
                <w:sz w:val="24"/>
                <w:szCs w:val="24"/>
              </w:rPr>
            </w:pPr>
            <w:ins w:id="439" w:author="N S" w:date="2018-10-22T17:23:00Z">
              <w:r w:rsidRPr="00944AA8">
                <w:rPr>
                  <w:rFonts w:ascii="Arial" w:eastAsia="Times New Roman" w:hAnsi="Arial" w:cs="Arial"/>
                  <w:color w:val="000000"/>
                  <w:sz w:val="24"/>
                  <w:szCs w:val="24"/>
                </w:rPr>
                <w:t>1 | WP/Leaf</w:t>
              </w:r>
            </w:ins>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ins w:id="440" w:author="N S" w:date="2018-10-22T17:23:00Z"/>
                <w:rFonts w:ascii="Arial" w:eastAsia="Times New Roman" w:hAnsi="Arial" w:cs="Arial"/>
                <w:color w:val="000000"/>
                <w:sz w:val="24"/>
                <w:szCs w:val="24"/>
              </w:rPr>
            </w:pPr>
            <w:ins w:id="441" w:author="N S" w:date="2018-10-22T17:23:00Z">
              <w:r w:rsidRPr="00944AA8">
                <w:rPr>
                  <w:rFonts w:ascii="Arial" w:eastAsia="Times New Roman" w:hAnsi="Arial" w:cs="Arial"/>
                  <w:color w:val="000000"/>
                  <w:sz w:val="24"/>
                  <w:szCs w:val="24"/>
                </w:rPr>
                <w:t>22.4</w:t>
              </w:r>
            </w:ins>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ins w:id="442" w:author="N S" w:date="2018-10-22T17:23:00Z"/>
                <w:rFonts w:ascii="Arial" w:eastAsia="Times New Roman" w:hAnsi="Arial" w:cs="Arial"/>
                <w:color w:val="000000"/>
                <w:sz w:val="24"/>
                <w:szCs w:val="24"/>
              </w:rPr>
            </w:pPr>
            <w:ins w:id="443"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ins w:id="444" w:author="N S" w:date="2018-10-22T17:23:00Z"/>
                <w:rFonts w:ascii="Arial" w:eastAsia="Times New Roman" w:hAnsi="Arial" w:cs="Arial"/>
                <w:b/>
                <w:bCs/>
                <w:color w:val="000000"/>
                <w:sz w:val="24"/>
                <w:szCs w:val="24"/>
              </w:rPr>
            </w:pPr>
            <w:ins w:id="445" w:author="N S" w:date="2018-10-22T17:23:00Z">
              <w:r w:rsidRPr="00944AA8">
                <w:rPr>
                  <w:rFonts w:ascii="Arial" w:eastAsia="Times New Roman" w:hAnsi="Arial" w:cs="Arial"/>
                  <w:b/>
                  <w:bCs/>
                  <w:color w:val="000000"/>
                  <w:sz w:val="24"/>
                  <w:szCs w:val="24"/>
                </w:rPr>
                <w:t>2e-06</w:t>
              </w:r>
            </w:ins>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ins w:id="446" w:author="N S" w:date="2018-10-22T17:23:00Z"/>
                <w:rFonts w:ascii="Arial" w:eastAsia="Times New Roman" w:hAnsi="Arial" w:cs="Arial"/>
                <w:b/>
                <w:bCs/>
                <w:color w:val="000000"/>
                <w:sz w:val="24"/>
                <w:szCs w:val="24"/>
              </w:rPr>
            </w:pPr>
          </w:p>
        </w:tc>
      </w:tr>
      <w:tr w:rsidR="00960B58" w:rsidRPr="00944AA8" w14:paraId="4F6FE1B7" w14:textId="77777777" w:rsidTr="003D5903">
        <w:trPr>
          <w:trHeight w:val="320"/>
          <w:ins w:id="44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ins w:id="448" w:author="N S" w:date="2018-10-22T17:23:00Z"/>
                <w:rFonts w:ascii="Arial" w:eastAsia="Times New Roman" w:hAnsi="Arial" w:cs="Arial"/>
                <w:color w:val="000000"/>
                <w:sz w:val="24"/>
                <w:szCs w:val="24"/>
              </w:rPr>
            </w:pPr>
            <w:ins w:id="449" w:author="N S" w:date="2018-10-22T17:23:00Z">
              <w:r w:rsidRPr="00944AA8">
                <w:rPr>
                  <w:rFonts w:ascii="Arial" w:eastAsia="Times New Roman" w:hAnsi="Arial" w:cs="Arial"/>
                  <w:color w:val="000000"/>
                  <w:sz w:val="24"/>
                  <w:szCs w:val="24"/>
                </w:rPr>
                <w:t>1 | WP/Leaf/Leaflet Pair</w:t>
              </w:r>
            </w:ins>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ins w:id="450" w:author="N S" w:date="2018-10-22T17:23:00Z"/>
                <w:rFonts w:ascii="Arial" w:eastAsia="Times New Roman" w:hAnsi="Arial" w:cs="Arial"/>
                <w:color w:val="000000"/>
                <w:sz w:val="24"/>
                <w:szCs w:val="24"/>
              </w:rPr>
            </w:pPr>
            <w:ins w:id="451" w:author="N S" w:date="2018-10-22T17:23:00Z">
              <w:r w:rsidRPr="00944AA8">
                <w:rPr>
                  <w:rFonts w:ascii="Arial" w:eastAsia="Times New Roman" w:hAnsi="Arial" w:cs="Arial"/>
                  <w:color w:val="000000"/>
                  <w:sz w:val="24"/>
                  <w:szCs w:val="24"/>
                </w:rPr>
                <w:t>0</w:t>
              </w:r>
            </w:ins>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ins w:id="452" w:author="N S" w:date="2018-10-22T17:23:00Z"/>
                <w:rFonts w:ascii="Arial" w:eastAsia="Times New Roman" w:hAnsi="Arial" w:cs="Arial"/>
                <w:color w:val="000000"/>
                <w:sz w:val="24"/>
                <w:szCs w:val="24"/>
              </w:rPr>
            </w:pPr>
            <w:ins w:id="453"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ins w:id="454" w:author="N S" w:date="2018-10-22T17:23:00Z"/>
                <w:rFonts w:ascii="Arial" w:eastAsia="Times New Roman" w:hAnsi="Arial" w:cs="Arial"/>
                <w:color w:val="000000"/>
                <w:sz w:val="24"/>
                <w:szCs w:val="24"/>
              </w:rPr>
            </w:pPr>
            <w:ins w:id="455" w:author="N S" w:date="2018-10-22T17:23:00Z">
              <w:r w:rsidRPr="00944AA8">
                <w:rPr>
                  <w:rFonts w:ascii="Arial" w:eastAsia="Times New Roman" w:hAnsi="Arial" w:cs="Arial"/>
                  <w:color w:val="000000"/>
                  <w:sz w:val="24"/>
                  <w:szCs w:val="24"/>
                </w:rPr>
                <w:t>1</w:t>
              </w:r>
            </w:ins>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ins w:id="456" w:author="N S" w:date="2018-10-22T17:23:00Z"/>
                <w:rFonts w:ascii="Arial" w:eastAsia="Times New Roman" w:hAnsi="Arial" w:cs="Arial"/>
                <w:color w:val="000000"/>
                <w:sz w:val="24"/>
                <w:szCs w:val="24"/>
              </w:rPr>
            </w:pPr>
          </w:p>
        </w:tc>
      </w:tr>
      <w:tr w:rsidR="00960B58" w:rsidRPr="00944AA8" w14:paraId="3EA9FC8C" w14:textId="77777777" w:rsidTr="003D5903">
        <w:trPr>
          <w:trHeight w:val="320"/>
          <w:ins w:id="457" w:author="N S" w:date="2018-10-22T17:23:00Z"/>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ins w:id="458" w:author="N S" w:date="2018-10-22T17:23:00Z"/>
                <w:rFonts w:ascii="Arial" w:eastAsia="Times New Roman" w:hAnsi="Arial" w:cs="Arial"/>
                <w:color w:val="000000"/>
                <w:sz w:val="24"/>
                <w:szCs w:val="24"/>
              </w:rPr>
            </w:pPr>
            <w:ins w:id="459" w:author="N S" w:date="2018-10-22T17:23:00Z">
              <w:r w:rsidRPr="00944AA8">
                <w:rPr>
                  <w:rFonts w:ascii="Arial" w:eastAsia="Times New Roman" w:hAnsi="Arial" w:cs="Arial"/>
                  <w:color w:val="000000"/>
                  <w:sz w:val="24"/>
                  <w:szCs w:val="24"/>
                </w:rPr>
                <w:t xml:space="preserve">1 | </w:t>
              </w:r>
              <w:proofErr w:type="spellStart"/>
              <w:proofErr w:type="gramStart"/>
              <w:r w:rsidRPr="00944AA8">
                <w:rPr>
                  <w:rFonts w:ascii="Arial" w:eastAsia="Times New Roman" w:hAnsi="Arial" w:cs="Arial"/>
                  <w:color w:val="000000"/>
                  <w:sz w:val="24"/>
                  <w:szCs w:val="24"/>
                </w:rPr>
                <w:t>Exp:Iso</w:t>
              </w:r>
              <w:proofErr w:type="spellEnd"/>
              <w:proofErr w:type="gramEnd"/>
            </w:ins>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ins w:id="460" w:author="N S" w:date="2018-10-22T17:23:00Z"/>
                <w:rFonts w:ascii="Arial" w:eastAsia="Times New Roman" w:hAnsi="Arial" w:cs="Arial"/>
                <w:color w:val="000000"/>
                <w:sz w:val="24"/>
                <w:szCs w:val="24"/>
              </w:rPr>
            </w:pPr>
            <w:ins w:id="461" w:author="N S" w:date="2018-10-22T17:23:00Z">
              <w:r w:rsidRPr="00944AA8">
                <w:rPr>
                  <w:rFonts w:ascii="Arial" w:eastAsia="Times New Roman" w:hAnsi="Arial" w:cs="Arial"/>
                  <w:color w:val="000000"/>
                  <w:sz w:val="24"/>
                  <w:szCs w:val="24"/>
                </w:rPr>
                <w:t>321</w:t>
              </w:r>
            </w:ins>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ins w:id="462" w:author="N S" w:date="2018-10-22T17:23:00Z"/>
                <w:rFonts w:ascii="Arial" w:eastAsia="Times New Roman" w:hAnsi="Arial" w:cs="Arial"/>
                <w:color w:val="000000"/>
                <w:sz w:val="24"/>
                <w:szCs w:val="24"/>
              </w:rPr>
            </w:pPr>
            <w:ins w:id="463" w:author="N S" w:date="2018-10-22T17:23:00Z">
              <w:r w:rsidRPr="00944AA8">
                <w:rPr>
                  <w:rFonts w:ascii="Arial" w:eastAsia="Times New Roman" w:hAnsi="Arial" w:cs="Arial"/>
                  <w:color w:val="000000"/>
                  <w:sz w:val="24"/>
                  <w:szCs w:val="24"/>
                </w:rPr>
                <w:t>1</w:t>
              </w:r>
            </w:ins>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ins w:id="464" w:author="N S" w:date="2018-10-22T17:23:00Z"/>
                <w:rFonts w:ascii="Arial" w:eastAsia="Times New Roman" w:hAnsi="Arial" w:cs="Arial"/>
                <w:b/>
                <w:bCs/>
                <w:color w:val="000000"/>
                <w:sz w:val="24"/>
                <w:szCs w:val="24"/>
              </w:rPr>
            </w:pPr>
            <w:ins w:id="465" w:author="N S" w:date="2018-10-22T17:23:00Z">
              <w:r w:rsidRPr="00944AA8">
                <w:rPr>
                  <w:rFonts w:ascii="Arial" w:eastAsia="Times New Roman" w:hAnsi="Arial" w:cs="Arial"/>
                  <w:b/>
                  <w:bCs/>
                  <w:color w:val="000000"/>
                  <w:sz w:val="24"/>
                  <w:szCs w:val="24"/>
                </w:rPr>
                <w:t>&lt;2e-16</w:t>
              </w:r>
            </w:ins>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ins w:id="466" w:author="N S" w:date="2018-10-22T17:23:00Z"/>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6A92287A" w14:textId="47F32B49"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1C844DF3"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w:t>
      </w:r>
      <w:del w:id="467" w:author="N S" w:date="2018-10-15T12:54:00Z">
        <w:r w:rsidRPr="008C1BDB" w:rsidDel="00813107">
          <w:rPr>
            <w:rFonts w:ascii="Arial" w:hAnsi="Arial" w:cs="Arial"/>
            <w:sz w:val="24"/>
            <w:szCs w:val="24"/>
          </w:rPr>
          <w:delText xml:space="preserve">generalist </w:delText>
        </w:r>
      </w:del>
      <w:r w:rsidRPr="008C1BDB">
        <w:rPr>
          <w:rFonts w:ascii="Arial" w:hAnsi="Arial" w:cs="Arial"/>
          <w:sz w:val="24"/>
          <w:szCs w:val="24"/>
        </w:rPr>
        <w:t xml:space="preserve">pathogen isolates within </w:t>
      </w:r>
      <w:del w:id="468" w:author="N S" w:date="2018-10-15T12:54:00Z">
        <w:r w:rsidRPr="008C1BDB" w:rsidDel="00813107">
          <w:rPr>
            <w:rFonts w:ascii="Arial" w:hAnsi="Arial" w:cs="Arial"/>
            <w:sz w:val="24"/>
            <w:szCs w:val="24"/>
          </w:rPr>
          <w:delText xml:space="preserve">a </w:delText>
        </w:r>
      </w:del>
      <w:ins w:id="469" w:author="N S" w:date="2018-10-15T12:54:00Z">
        <w:r>
          <w:rPr>
            <w:rFonts w:ascii="Arial" w:hAnsi="Arial" w:cs="Arial"/>
            <w:sz w:val="24"/>
            <w:szCs w:val="24"/>
          </w:rPr>
          <w:t xml:space="preserve">a generalist </w:t>
        </w:r>
      </w:ins>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w:t>
      </w:r>
      <w:del w:id="470" w:author="N S" w:date="2018-10-15T12:55:00Z">
        <w:r w:rsidRPr="008C1BDB" w:rsidDel="00813107">
          <w:rPr>
            <w:rFonts w:ascii="Arial" w:hAnsi="Arial" w:cs="Arial"/>
            <w:sz w:val="24"/>
            <w:szCs w:val="24"/>
          </w:rPr>
          <w:delText xml:space="preserve">on domesticated tomato (t-test; t=1.10, n = 97, p=0.33), wild tomato (t-test; t=1.09, n = 97, p=0.33) or </w:delText>
        </w:r>
      </w:del>
      <w:r w:rsidRPr="008C1BDB">
        <w:rPr>
          <w:rFonts w:ascii="Arial" w:hAnsi="Arial" w:cs="Arial"/>
          <w:sz w:val="24"/>
          <w:szCs w:val="24"/>
        </w:rPr>
        <w:t xml:space="preserve">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(Martinez, 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15222F32" w14:textId="77777777" w:rsidR="00F31220" w:rsidRPr="008C1BDB" w:rsidRDefault="00244154" w:rsidP="00F31220">
      <w:pPr>
        <w:spacing w:line="360" w:lineRule="auto"/>
        <w:rPr>
          <w:rFonts w:ascii="Arial" w:hAnsi="Arial" w:cs="Arial"/>
          <w:sz w:val="24"/>
          <w:szCs w:val="24"/>
        </w:rPr>
      </w:pPr>
      <w:r w:rsidRPr="008C1BDB">
        <w:rPr>
          <w:rFonts w:ascii="Arial" w:hAnsi="Arial" w:cs="Arial"/>
          <w:sz w:val="24"/>
          <w:szCs w:val="24"/>
        </w:rPr>
        <w:lastRenderedPageBreak/>
        <w:t xml:space="preserve">Though we did not find evidence for </w:t>
      </w:r>
      <w:r w:rsidRPr="008C1BDB">
        <w:rPr>
          <w:rFonts w:ascii="Arial" w:hAnsi="Arial" w:cs="Arial"/>
          <w:i/>
          <w:sz w:val="24"/>
          <w:szCs w:val="24"/>
        </w:rPr>
        <w:t xml:space="preserve">B. cinerea </w:t>
      </w:r>
      <w:del w:id="471" w:author="Dan Kliebenstein" w:date="2018-10-29T14:09:00Z">
        <w:r w:rsidRPr="008C1BDB" w:rsidDel="00FD7EFA">
          <w:rPr>
            <w:rFonts w:ascii="Arial" w:hAnsi="Arial" w:cs="Arial"/>
            <w:sz w:val="24"/>
            <w:szCs w:val="24"/>
          </w:rPr>
          <w:delText>adaptation to</w:delText>
        </w:r>
      </w:del>
      <w:ins w:id="472" w:author="Dan Kliebenstein" w:date="2018-10-29T14:09:00Z">
        <w:r w:rsidR="00FD7EFA">
          <w:rPr>
            <w:rFonts w:ascii="Arial" w:hAnsi="Arial" w:cs="Arial"/>
            <w:sz w:val="24"/>
            <w:szCs w:val="24"/>
          </w:rPr>
          <w:t>preference for</w:t>
        </w:r>
      </w:ins>
      <w:r w:rsidRPr="008C1BDB">
        <w:rPr>
          <w:rFonts w:ascii="Arial" w:hAnsi="Arial" w:cs="Arial"/>
          <w:sz w:val="24"/>
          <w:szCs w:val="24"/>
        </w:rPr>
        <w:t xml:space="preserve">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del w:id="473" w:author="N S" w:date="2018-10-11T15:27:00Z">
        <w:r w:rsidRPr="008C1BDB" w:rsidDel="00E46C3A">
          <w:rPr>
            <w:rFonts w:ascii="Arial" w:hAnsi="Arial" w:cs="Arial"/>
            <w:sz w:val="24"/>
            <w:szCs w:val="24"/>
          </w:rPr>
          <w:delText xml:space="preserve">, </w:delText>
        </w:r>
      </w:del>
      <w:ins w:id="474" w:author="N S" w:date="2018-10-11T15:27:00Z">
        <w:r>
          <w:rPr>
            <w:rFonts w:ascii="Arial" w:hAnsi="Arial" w:cs="Arial"/>
            <w:sz w:val="24"/>
            <w:szCs w:val="24"/>
          </w:rPr>
          <w:t>.</w:t>
        </w:r>
        <w:r w:rsidRPr="008C1BDB">
          <w:rPr>
            <w:rFonts w:ascii="Arial" w:hAnsi="Arial" w:cs="Arial"/>
            <w:sz w:val="24"/>
            <w:szCs w:val="24"/>
          </w:rPr>
          <w:t xml:space="preserve"> </w:t>
        </w:r>
      </w:ins>
      <w:del w:id="475" w:author="N S" w:date="2018-10-11T15:28:00Z">
        <w:r w:rsidRPr="008C1BDB" w:rsidDel="0031197D">
          <w:rPr>
            <w:rFonts w:ascii="Arial" w:hAnsi="Arial" w:cs="Arial"/>
            <w:sz w:val="24"/>
            <w:szCs w:val="24"/>
          </w:rPr>
          <w:delText xml:space="preserve">to </w:delText>
        </w:r>
      </w:del>
      <w:ins w:id="476" w:author="N S" w:date="2018-10-11T15:28:00Z">
        <w:r>
          <w:rPr>
            <w:rFonts w:ascii="Arial" w:hAnsi="Arial" w:cs="Arial"/>
            <w:sz w:val="24"/>
            <w:szCs w:val="24"/>
          </w:rPr>
          <w:t xml:space="preserve">We used </w:t>
        </w:r>
      </w:ins>
      <w:ins w:id="477" w:author="N S" w:date="2018-10-11T16:17:00Z">
        <w:r>
          <w:rPr>
            <w:rFonts w:ascii="Arial" w:hAnsi="Arial" w:cs="Arial"/>
            <w:sz w:val="24"/>
            <w:szCs w:val="24"/>
          </w:rPr>
          <w:t xml:space="preserve">model-adjusted </w:t>
        </w:r>
      </w:ins>
      <w:ins w:id="478" w:author="N S" w:date="2018-10-11T15:28:00Z">
        <w:r>
          <w:rPr>
            <w:rFonts w:ascii="Arial" w:hAnsi="Arial" w:cs="Arial"/>
            <w:sz w:val="24"/>
            <w:szCs w:val="24"/>
          </w:rPr>
          <w:t>lesion sizes as input to</w:t>
        </w:r>
        <w:r w:rsidRPr="008C1BDB">
          <w:rPr>
            <w:rFonts w:ascii="Arial" w:hAnsi="Arial" w:cs="Arial"/>
            <w:sz w:val="24"/>
            <w:szCs w:val="24"/>
          </w:rPr>
          <w:t xml:space="preserve"> </w:t>
        </w:r>
      </w:ins>
      <w:r w:rsidRPr="008C1BDB">
        <w:rPr>
          <w:rFonts w:ascii="Arial" w:hAnsi="Arial" w:cs="Arial"/>
          <w:sz w:val="24"/>
          <w:szCs w:val="24"/>
        </w:rPr>
        <w:t xml:space="preserve">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w:t>
      </w:r>
      <w:del w:id="479" w:author="N S" w:date="2018-10-15T13:59:00Z">
        <w:r w:rsidRPr="008C1BDB" w:rsidDel="00FB5703">
          <w:rPr>
            <w:rFonts w:ascii="Arial" w:hAnsi="Arial" w:cs="Arial"/>
            <w:sz w:val="24"/>
            <w:szCs w:val="24"/>
          </w:rPr>
          <w:delText>58</w:delText>
        </w:r>
      </w:del>
      <w:ins w:id="480" w:author="N S" w:date="2018-10-15T13:59:00Z">
        <w:r w:rsidRPr="008C1BDB">
          <w:rPr>
            <w:rFonts w:ascii="Arial" w:hAnsi="Arial" w:cs="Arial"/>
            <w:sz w:val="24"/>
            <w:szCs w:val="24"/>
          </w:rPr>
          <w:t>5</w:t>
        </w:r>
        <w:r>
          <w:rPr>
            <w:rFonts w:ascii="Arial" w:hAnsi="Arial" w:cs="Arial"/>
            <w:sz w:val="24"/>
            <w:szCs w:val="24"/>
          </w:rPr>
          <w:t>9</w:t>
        </w:r>
      </w:ins>
      <w:r w:rsidRPr="008C1BDB">
        <w:rPr>
          <w:rFonts w:ascii="Arial" w:hAnsi="Arial" w:cs="Arial"/>
          <w:sz w:val="24"/>
          <w:szCs w:val="24"/>
        </w:rPr>
        <w:t>% (</w:t>
      </w:r>
      <w:del w:id="481" w:author="N S" w:date="2018-10-15T13:58:00Z">
        <w:r w:rsidRPr="008C1BDB" w:rsidDel="00FB5703">
          <w:rPr>
            <w:rFonts w:ascii="Arial" w:hAnsi="Arial" w:cs="Arial"/>
            <w:sz w:val="24"/>
            <w:szCs w:val="24"/>
          </w:rPr>
          <w:delText xml:space="preserve">38 </w:delText>
        </w:r>
      </w:del>
      <w:ins w:id="482" w:author="N S" w:date="2018-10-15T13:58:00Z">
        <w:r w:rsidRPr="008C1BDB">
          <w:rPr>
            <w:rFonts w:ascii="Arial" w:hAnsi="Arial" w:cs="Arial"/>
            <w:sz w:val="24"/>
            <w:szCs w:val="24"/>
          </w:rPr>
          <w:t>3</w:t>
        </w:r>
        <w:r>
          <w:rPr>
            <w:rFonts w:ascii="Arial" w:hAnsi="Arial" w:cs="Arial"/>
            <w:sz w:val="24"/>
            <w:szCs w:val="24"/>
          </w:rPr>
          <w:t>9</w:t>
        </w:r>
        <w:r w:rsidRPr="008C1BDB">
          <w:rPr>
            <w:rFonts w:ascii="Arial" w:hAnsi="Arial" w:cs="Arial"/>
            <w:sz w:val="24"/>
            <w:szCs w:val="24"/>
          </w:rPr>
          <w:t xml:space="preserve"> </w:t>
        </w:r>
      </w:ins>
      <w:r w:rsidRPr="008C1BDB">
        <w:rPr>
          <w:rFonts w:ascii="Arial" w:hAnsi="Arial" w:cs="Arial"/>
          <w:sz w:val="24"/>
          <w:szCs w:val="24"/>
        </w:rPr>
        <w:t xml:space="preserve">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 xml:space="preserve">Supplemental Figure </w:t>
      </w:r>
      <w:ins w:id="483" w:author="N S" w:date="2018-10-25T12:27:00Z">
        <w:r w:rsidR="00583E28">
          <w:rPr>
            <w:rFonts w:ascii="Arial" w:hAnsi="Arial" w:cs="Arial"/>
            <w:sz w:val="24"/>
            <w:szCs w:val="24"/>
          </w:rPr>
          <w:t>4</w:t>
        </w:r>
      </w:ins>
      <w:del w:id="484" w:author="N S" w:date="2018-10-23T14:49:00Z">
        <w:r w:rsidDel="00E81A38">
          <w:rPr>
            <w:rFonts w:ascii="Arial" w:hAnsi="Arial" w:cs="Arial"/>
            <w:sz w:val="24"/>
            <w:szCs w:val="24"/>
          </w:rPr>
          <w:delText>2</w:delText>
        </w:r>
      </w:del>
      <w:r w:rsidRPr="008C1BDB">
        <w:rPr>
          <w:rFonts w:ascii="Arial" w:hAnsi="Arial" w:cs="Arial"/>
          <w:sz w:val="24"/>
          <w:szCs w:val="24"/>
        </w:rPr>
        <w:t xml:space="preserve">). A significant p-value indicates that the two host genotypes </w:t>
      </w:r>
      <w:r w:rsidR="00F31220" w:rsidRPr="008C1BDB">
        <w:rPr>
          <w:rFonts w:ascii="Arial" w:hAnsi="Arial" w:cs="Arial"/>
          <w:sz w:val="24"/>
          <w:szCs w:val="24"/>
        </w:rPr>
        <w:t xml:space="preserve">show evidence for different virulence interactions with the population of </w:t>
      </w:r>
      <w:r w:rsidR="00F31220" w:rsidRPr="008C1BDB">
        <w:rPr>
          <w:rFonts w:ascii="Arial" w:hAnsi="Arial" w:cs="Arial"/>
          <w:i/>
          <w:sz w:val="24"/>
          <w:szCs w:val="24"/>
        </w:rPr>
        <w:t>B</w:t>
      </w:r>
      <w:r w:rsidR="00F31220" w:rsidRPr="008C1BDB">
        <w:rPr>
          <w:rFonts w:ascii="Arial" w:hAnsi="Arial" w:cs="Arial"/>
          <w:sz w:val="24"/>
          <w:szCs w:val="24"/>
        </w:rPr>
        <w:t xml:space="preserve">. </w:t>
      </w:r>
      <w:r w:rsidR="00F31220" w:rsidRPr="008C1BDB">
        <w:rPr>
          <w:rFonts w:ascii="Arial" w:hAnsi="Arial" w:cs="Arial"/>
          <w:i/>
          <w:sz w:val="24"/>
          <w:szCs w:val="24"/>
        </w:rPr>
        <w:t>cinerea</w:t>
      </w:r>
      <w:r w:rsidR="00F31220"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ins w:id="485" w:author="N S" w:date="2018-10-15T13:12:00Z">
        <w:r w:rsidR="00F31220">
          <w:rPr>
            <w:rFonts w:ascii="Arial" w:hAnsi="Arial" w:cs="Arial"/>
            <w:sz w:val="24"/>
            <w:szCs w:val="24"/>
          </w:rPr>
          <w:t>provides</w:t>
        </w:r>
      </w:ins>
      <w:ins w:id="486" w:author="N S" w:date="2018-10-15T13:13:00Z">
        <w:r w:rsidR="00F31220">
          <w:rPr>
            <w:rFonts w:ascii="Arial" w:hAnsi="Arial" w:cs="Arial"/>
            <w:sz w:val="24"/>
            <w:szCs w:val="24"/>
          </w:rPr>
          <w:t xml:space="preserve"> evidence</w:t>
        </w:r>
      </w:ins>
      <w:del w:id="487" w:author="N S" w:date="2018-10-15T13:12:00Z">
        <w:r w:rsidR="00F31220" w:rsidRPr="008C1BDB" w:rsidDel="009030E7">
          <w:rPr>
            <w:rFonts w:ascii="Arial" w:hAnsi="Arial" w:cs="Arial"/>
            <w:sz w:val="24"/>
            <w:szCs w:val="24"/>
          </w:rPr>
          <w:delText>suggests</w:delText>
        </w:r>
      </w:del>
      <w:r w:rsidR="00F31220" w:rsidRPr="008C1BDB">
        <w:rPr>
          <w:rFonts w:ascii="Arial" w:hAnsi="Arial" w:cs="Arial"/>
          <w:sz w:val="24"/>
          <w:szCs w:val="24"/>
        </w:rPr>
        <w:t xml:space="preserve"> that the population of </w:t>
      </w:r>
      <w:r w:rsidR="00F31220" w:rsidRPr="008C1BDB">
        <w:rPr>
          <w:rFonts w:ascii="Arial" w:hAnsi="Arial" w:cs="Arial"/>
          <w:i/>
          <w:sz w:val="24"/>
          <w:szCs w:val="24"/>
        </w:rPr>
        <w:t>B. cinerea</w:t>
      </w:r>
      <w:r w:rsidR="00F31220" w:rsidRPr="008C1BDB">
        <w:rPr>
          <w:rFonts w:ascii="Arial" w:hAnsi="Arial" w:cs="Arial"/>
          <w:sz w:val="24"/>
          <w:szCs w:val="24"/>
        </w:rPr>
        <w:t xml:space="preserve"> does display differential responses to the tomato genetic variation.</w:t>
      </w:r>
    </w:p>
    <w:p w14:paraId="1B3DDB81" w14:textId="77777777" w:rsidR="003E7B59" w:rsidRDefault="00F31220" w:rsidP="003E7B59">
      <w:pPr>
        <w:spacing w:line="360" w:lineRule="auto"/>
        <w:rPr>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ins w:id="488" w:author="N S" w:date="2018-10-22T17:26:00Z">
        <w:r>
          <w:rPr>
            <w:rFonts w:ascii="Arial" w:hAnsi="Arial" w:cs="Arial"/>
            <w:sz w:val="24"/>
            <w:szCs w:val="24"/>
          </w:rPr>
          <w:t xml:space="preserve">tomato </w:t>
        </w:r>
      </w:ins>
      <w:r w:rsidRPr="008C1BDB">
        <w:rPr>
          <w:rFonts w:ascii="Arial" w:hAnsi="Arial" w:cs="Arial"/>
          <w:sz w:val="24"/>
          <w:szCs w:val="24"/>
        </w:rPr>
        <w:t>domestication, we applied a Wilcoxon and ANOVA approach. Overall, most isolates (78/97, 80%) are more virulent on domesticated than wild tomato (Figure 3</w:t>
      </w:r>
      <w:ins w:id="489" w:author="N S" w:date="2018-10-22T17:25:00Z">
        <w:r>
          <w:rPr>
            <w:rFonts w:ascii="Arial" w:hAnsi="Arial" w:cs="Arial"/>
            <w:sz w:val="24"/>
            <w:szCs w:val="24"/>
          </w:rPr>
          <w:t>; Supplemental Data Set 1</w:t>
        </w:r>
      </w:ins>
      <w:r w:rsidRPr="008C1BDB">
        <w:rPr>
          <w:rFonts w:ascii="Arial" w:hAnsi="Arial" w:cs="Arial"/>
          <w:sz w:val="24"/>
          <w:szCs w:val="24"/>
        </w:rPr>
        <w:t xml:space="preserve">). </w:t>
      </w:r>
      <w:ins w:id="490" w:author="Dan Kliebenstein" w:date="2018-10-24T14:37:00Z">
        <w:r>
          <w:rPr>
            <w:rFonts w:ascii="Arial" w:hAnsi="Arial" w:cs="Arial"/>
            <w:sz w:val="24"/>
            <w:szCs w:val="24"/>
          </w:rPr>
          <w:t xml:space="preserve">Using a </w:t>
        </w:r>
      </w:ins>
      <w:del w:id="491" w:author="Dan Kliebenstein" w:date="2018-10-24T14:37:00Z">
        <w:r w:rsidRPr="008C1BDB" w:rsidDel="00BD5B47">
          <w:rPr>
            <w:rFonts w:ascii="Arial" w:hAnsi="Arial" w:cs="Arial"/>
            <w:sz w:val="24"/>
            <w:szCs w:val="24"/>
          </w:rPr>
          <w:delText xml:space="preserve">The </w:delText>
        </w:r>
      </w:del>
      <w:r w:rsidRPr="008C1BDB">
        <w:rPr>
          <w:rFonts w:ascii="Arial" w:hAnsi="Arial" w:cs="Arial"/>
          <w:sz w:val="24"/>
          <w:szCs w:val="24"/>
        </w:rPr>
        <w:t>Wilcoxon signed-rank test</w:t>
      </w:r>
      <w:del w:id="492" w:author="N S" w:date="2018-10-30T10:03:00Z">
        <w:r w:rsidRPr="008C1BDB" w:rsidDel="0062307C">
          <w:rPr>
            <w:rFonts w:ascii="Arial" w:hAnsi="Arial" w:cs="Arial"/>
            <w:sz w:val="24"/>
            <w:szCs w:val="24"/>
          </w:rPr>
          <w:delText>,</w:delText>
        </w:r>
      </w:del>
      <w:r w:rsidRPr="008C1BDB">
        <w:rPr>
          <w:rFonts w:ascii="Arial" w:hAnsi="Arial" w:cs="Arial"/>
          <w:sz w:val="24"/>
          <w:szCs w:val="24"/>
        </w:rPr>
        <w:t xml:space="preserve"> to compare the rank of </w:t>
      </w:r>
      <w:ins w:id="493" w:author="N S" w:date="2018-10-18T17:38:00Z">
        <w:r>
          <w:rPr>
            <w:rFonts w:ascii="Arial" w:hAnsi="Arial" w:cs="Arial"/>
            <w:sz w:val="24"/>
            <w:szCs w:val="24"/>
          </w:rPr>
          <w:t xml:space="preserve">model-corrected </w:t>
        </w:r>
      </w:ins>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w:t>
      </w:r>
      <w:del w:id="494" w:author="N S" w:date="2018-10-30T10:03:00Z">
        <w:r w:rsidRPr="008C1BDB" w:rsidDel="0062307C">
          <w:rPr>
            <w:rFonts w:ascii="Arial" w:hAnsi="Arial" w:cs="Arial"/>
            <w:sz w:val="24"/>
            <w:szCs w:val="24"/>
          </w:rPr>
          <w:delText>,</w:delText>
        </w:r>
      </w:del>
      <w:r w:rsidRPr="008C1BDB">
        <w:rPr>
          <w:rFonts w:ascii="Arial" w:hAnsi="Arial" w:cs="Arial"/>
          <w:sz w:val="24"/>
          <w:szCs w:val="24"/>
        </w:rPr>
        <w:t xml:space="preserve"> </w:t>
      </w:r>
      <w:del w:id="495" w:author="Dan Kliebenstein" w:date="2018-10-24T14:37:00Z">
        <w:r w:rsidRPr="008C1BDB" w:rsidDel="00BD5B47">
          <w:rPr>
            <w:rFonts w:ascii="Arial" w:hAnsi="Arial" w:cs="Arial"/>
            <w:sz w:val="24"/>
            <w:szCs w:val="24"/>
          </w:rPr>
          <w:delText>was</w:delText>
        </w:r>
      </w:del>
      <w:del w:id="496" w:author="N S" w:date="2018-10-30T10:04:00Z">
        <w:r w:rsidRPr="008C1BDB" w:rsidDel="0062307C">
          <w:rPr>
            <w:rFonts w:ascii="Arial" w:hAnsi="Arial" w:cs="Arial"/>
            <w:sz w:val="24"/>
            <w:szCs w:val="24"/>
          </w:rPr>
          <w:delText xml:space="preserve"> </w:delText>
        </w:r>
      </w:del>
      <w:ins w:id="497" w:author="Dan Kliebenstein" w:date="2018-10-24T14:37:00Z">
        <w:del w:id="498" w:author="N S" w:date="2018-10-30T10:04:00Z">
          <w:r w:rsidDel="0062307C">
            <w:rPr>
              <w:rFonts w:ascii="Arial" w:hAnsi="Arial" w:cs="Arial"/>
              <w:sz w:val="24"/>
              <w:szCs w:val="24"/>
            </w:rPr>
            <w:delText>showed</w:delText>
          </w:r>
        </w:del>
      </w:ins>
      <w:ins w:id="499" w:author="N S" w:date="2018-10-30T10:04:00Z">
        <w:r w:rsidR="0062307C">
          <w:rPr>
            <w:rFonts w:ascii="Arial" w:hAnsi="Arial" w:cs="Arial"/>
            <w:sz w:val="24"/>
            <w:szCs w:val="24"/>
          </w:rPr>
          <w:t>we found</w:t>
        </w:r>
      </w:ins>
      <w:ins w:id="500" w:author="Dan Kliebenstein" w:date="2018-10-24T14:37:00Z">
        <w:r>
          <w:rPr>
            <w:rFonts w:ascii="Arial" w:hAnsi="Arial" w:cs="Arial"/>
            <w:sz w:val="24"/>
            <w:szCs w:val="24"/>
          </w:rPr>
          <w:t xml:space="preserve"> a significant difference</w:t>
        </w:r>
      </w:ins>
      <w:del w:id="501" w:author="Dan Kliebenstein" w:date="2018-10-24T14:37:00Z">
        <w:r w:rsidRPr="008C1BDB" w:rsidDel="00BD5B47">
          <w:rPr>
            <w:rFonts w:ascii="Arial" w:hAnsi="Arial" w:cs="Arial"/>
            <w:sz w:val="24"/>
            <w:szCs w:val="24"/>
          </w:rPr>
          <w:delText>significant</w:delText>
        </w:r>
      </w:del>
      <w:r w:rsidRPr="008C1BDB">
        <w:rPr>
          <w:rFonts w:ascii="Arial" w:hAnsi="Arial" w:cs="Arial"/>
          <w:sz w:val="24"/>
          <w:szCs w:val="24"/>
        </w:rPr>
        <w:t xml:space="preserve"> (Wilcoxon signed-rank test, W = </w:t>
      </w:r>
      <w:del w:id="502" w:author="N S" w:date="2018-10-18T17:38:00Z">
        <w:r w:rsidRPr="008C1BDB" w:rsidDel="00FF4624">
          <w:rPr>
            <w:rFonts w:ascii="Arial" w:hAnsi="Arial" w:cs="Arial"/>
            <w:sz w:val="24"/>
            <w:szCs w:val="24"/>
          </w:rPr>
          <w:delText>5946</w:delText>
        </w:r>
      </w:del>
      <w:ins w:id="503" w:author="N S" w:date="2018-10-18T17:38:00Z">
        <w:r w:rsidRPr="008C1BDB">
          <w:rPr>
            <w:rFonts w:ascii="Arial" w:hAnsi="Arial" w:cs="Arial"/>
            <w:sz w:val="24"/>
            <w:szCs w:val="24"/>
          </w:rPr>
          <w:t>5</w:t>
        </w:r>
        <w:r>
          <w:rPr>
            <w:rFonts w:ascii="Arial" w:hAnsi="Arial" w:cs="Arial"/>
            <w:sz w:val="24"/>
            <w:szCs w:val="24"/>
          </w:rPr>
          <w:t>801</w:t>
        </w:r>
      </w:ins>
      <w:r w:rsidRPr="008C1BDB">
        <w:rPr>
          <w:rFonts w:ascii="Arial" w:hAnsi="Arial" w:cs="Arial"/>
          <w:sz w:val="24"/>
          <w:szCs w:val="24"/>
        </w:rPr>
        <w:t>, p-value = 0.</w:t>
      </w:r>
      <w:del w:id="504" w:author="N S" w:date="2018-10-18T17:38:00Z">
        <w:r w:rsidRPr="008C1BDB" w:rsidDel="00FF4624">
          <w:rPr>
            <w:rFonts w:ascii="Arial" w:hAnsi="Arial" w:cs="Arial"/>
            <w:sz w:val="24"/>
            <w:szCs w:val="24"/>
          </w:rPr>
          <w:delText>002</w:delText>
        </w:r>
      </w:del>
      <w:ins w:id="505" w:author="N S" w:date="2018-10-18T17:38:00Z">
        <w:r w:rsidRPr="008C1BDB">
          <w:rPr>
            <w:rFonts w:ascii="Arial" w:hAnsi="Arial" w:cs="Arial"/>
            <w:sz w:val="24"/>
            <w:szCs w:val="24"/>
          </w:rPr>
          <w:t>00</w:t>
        </w:r>
        <w:r>
          <w:rPr>
            <w:rFonts w:ascii="Arial" w:hAnsi="Arial" w:cs="Arial"/>
            <w:sz w:val="24"/>
            <w:szCs w:val="24"/>
          </w:rPr>
          <w:t>07</w:t>
        </w:r>
      </w:ins>
      <w:r w:rsidRPr="008C1BDB">
        <w:rPr>
          <w:rFonts w:ascii="Arial" w:hAnsi="Arial" w:cs="Arial"/>
          <w:sz w:val="24"/>
          <w:szCs w:val="24"/>
        </w:rPr>
        <w:t xml:space="preserve">) (Figure 3). </w:t>
      </w:r>
      <w:ins w:id="506" w:author="Dan Kliebenstein" w:date="2018-10-24T14:38:00Z">
        <w:r>
          <w:rPr>
            <w:rFonts w:ascii="Arial" w:hAnsi="Arial" w:cs="Arial"/>
            <w:sz w:val="24"/>
            <w:szCs w:val="24"/>
          </w:rPr>
          <w:t xml:space="preserve">While this shows a </w:t>
        </w:r>
        <w:r>
          <w:rPr>
            <w:rFonts w:ascii="Arial" w:hAnsi="Arial" w:cs="Arial"/>
            <w:sz w:val="24"/>
            <w:szCs w:val="24"/>
          </w:rPr>
          <w:lastRenderedPageBreak/>
          <w:t xml:space="preserve">general population behavior, we used single-isolate ANOVAs </w:t>
        </w:r>
      </w:ins>
      <w:del w:id="507" w:author="Dan Kliebenstein" w:date="2018-10-24T14:38:00Z">
        <w:r w:rsidRPr="008C1BDB" w:rsidDel="00BD5B47">
          <w:rPr>
            <w:rFonts w:ascii="Arial" w:hAnsi="Arial" w:cs="Arial"/>
            <w:sz w:val="24"/>
            <w:szCs w:val="24"/>
          </w:rPr>
          <w:delText xml:space="preserve">To </w:delText>
        </w:r>
      </w:del>
      <w:ins w:id="508" w:author="Dan Kliebenstein" w:date="2018-10-24T14:38:00Z">
        <w:r>
          <w:rPr>
            <w:rFonts w:ascii="Arial" w:hAnsi="Arial" w:cs="Arial"/>
            <w:sz w:val="24"/>
            <w:szCs w:val="24"/>
          </w:rPr>
          <w:t>t</w:t>
        </w:r>
        <w:r w:rsidRPr="008C1BDB">
          <w:rPr>
            <w:rFonts w:ascii="Arial" w:hAnsi="Arial" w:cs="Arial"/>
            <w:sz w:val="24"/>
            <w:szCs w:val="24"/>
          </w:rPr>
          <w:t xml:space="preserve">o </w:t>
        </w:r>
      </w:ins>
      <w:del w:id="509" w:author="Dan Kliebenstein" w:date="2018-10-24T14:38:00Z">
        <w:r w:rsidRPr="008C1BDB" w:rsidDel="00BD5B47">
          <w:rPr>
            <w:rFonts w:ascii="Arial" w:hAnsi="Arial" w:cs="Arial"/>
            <w:sz w:val="24"/>
            <w:szCs w:val="24"/>
          </w:rPr>
          <w:delText xml:space="preserve">identify </w:delText>
        </w:r>
      </w:del>
      <w:ins w:id="510" w:author="Dan Kliebenstein" w:date="2018-10-24T14:38:00Z">
        <w:r>
          <w:rPr>
            <w:rFonts w:ascii="Arial" w:hAnsi="Arial" w:cs="Arial"/>
            <w:sz w:val="24"/>
            <w:szCs w:val="24"/>
          </w:rPr>
          <w:t>test if any specific</w:t>
        </w:r>
      </w:ins>
      <w:del w:id="511" w:author="Dan Kliebenstein" w:date="2018-10-24T14:38:00Z">
        <w:r w:rsidRPr="008C1BDB" w:rsidDel="00BD5B47">
          <w:rPr>
            <w:rFonts w:ascii="Arial" w:hAnsi="Arial" w:cs="Arial"/>
            <w:sz w:val="24"/>
            <w:szCs w:val="24"/>
          </w:rPr>
          <w:delText>the</w:delText>
        </w:r>
      </w:del>
      <w:r w:rsidRPr="008C1BDB">
        <w:rPr>
          <w:rFonts w:ascii="Arial" w:hAnsi="Arial" w:cs="Arial"/>
          <w:sz w:val="24"/>
          <w:szCs w:val="24"/>
        </w:rPr>
        <w:t xml:space="preserve"> pathogen genotypes </w:t>
      </w:r>
      <w:del w:id="512" w:author="Dan Kliebenstein" w:date="2018-10-24T14:38:00Z">
        <w:r w:rsidRPr="008C1BDB" w:rsidDel="00BD5B47">
          <w:rPr>
            <w:rFonts w:ascii="Arial" w:hAnsi="Arial" w:cs="Arial"/>
            <w:sz w:val="24"/>
            <w:szCs w:val="24"/>
          </w:rPr>
          <w:delText xml:space="preserve">most </w:delText>
        </w:r>
      </w:del>
      <w:ins w:id="513" w:author="Dan Kliebenstein" w:date="2018-10-24T14:38:00Z">
        <w:r>
          <w:rPr>
            <w:rFonts w:ascii="Arial" w:hAnsi="Arial" w:cs="Arial"/>
            <w:sz w:val="24"/>
            <w:szCs w:val="24"/>
          </w:rPr>
          <w:t>had a significant</w:t>
        </w:r>
        <w:r w:rsidRPr="008C1BDB">
          <w:rPr>
            <w:rFonts w:ascii="Arial" w:hAnsi="Arial" w:cs="Arial"/>
            <w:sz w:val="24"/>
            <w:szCs w:val="24"/>
          </w:rPr>
          <w:t xml:space="preserve"> </w:t>
        </w:r>
      </w:ins>
      <w:del w:id="514" w:author="N S" w:date="2018-10-15T13:24:00Z">
        <w:r w:rsidRPr="008C1BDB" w:rsidDel="007F265A">
          <w:rPr>
            <w:rFonts w:ascii="Arial" w:hAnsi="Arial" w:cs="Arial"/>
            <w:sz w:val="24"/>
            <w:szCs w:val="24"/>
          </w:rPr>
          <w:delText>sensitive to</w:delText>
        </w:r>
      </w:del>
      <w:ins w:id="515" w:author="N S" w:date="2018-10-15T13:24:00Z">
        <w:del w:id="516" w:author="Dan Kliebenstein" w:date="2018-10-24T14:38:00Z">
          <w:r w:rsidDel="00BD5B47">
            <w:rPr>
              <w:rFonts w:ascii="Arial" w:hAnsi="Arial" w:cs="Arial"/>
              <w:sz w:val="24"/>
              <w:szCs w:val="24"/>
            </w:rPr>
            <w:delText>strongly associated with</w:delText>
          </w:r>
        </w:del>
      </w:ins>
      <w:del w:id="517" w:author="Dan Kliebenstein" w:date="2018-10-24T14:38:00Z">
        <w:r w:rsidRPr="008C1BDB" w:rsidDel="00BD5B47">
          <w:rPr>
            <w:rFonts w:ascii="Arial" w:hAnsi="Arial" w:cs="Arial"/>
            <w:sz w:val="24"/>
            <w:szCs w:val="24"/>
          </w:rPr>
          <w:delText xml:space="preserve"> domestication</w:delText>
        </w:r>
      </w:del>
      <w:ins w:id="518" w:author="Dan Kliebenstein" w:date="2018-10-24T14:38:00Z">
        <w:r>
          <w:rPr>
            <w:rFonts w:ascii="Arial" w:hAnsi="Arial" w:cs="Arial"/>
            <w:sz w:val="24"/>
            <w:szCs w:val="24"/>
          </w:rPr>
          <w:t xml:space="preserve">association with domestication. </w:t>
        </w:r>
      </w:ins>
      <w:del w:id="519" w:author="Dan Kliebenstein" w:date="2018-10-24T14:38:00Z">
        <w:r w:rsidRPr="008C1BDB" w:rsidDel="00BD5B47">
          <w:rPr>
            <w:rFonts w:ascii="Arial" w:hAnsi="Arial" w:cs="Arial"/>
            <w:sz w:val="24"/>
            <w:szCs w:val="24"/>
          </w:rPr>
          <w:delText>, we conducted single-isolate ANOVAs</w:delText>
        </w:r>
      </w:del>
      <w:ins w:id="520" w:author="N S" w:date="2018-10-22T14:02:00Z">
        <w:del w:id="521" w:author="Dan Kliebenstein" w:date="2018-10-24T14:38:00Z">
          <w:r w:rsidDel="00BD5B47">
            <w:rPr>
              <w:rFonts w:ascii="Arial" w:hAnsi="Arial" w:cs="Arial"/>
              <w:sz w:val="24"/>
              <w:szCs w:val="24"/>
            </w:rPr>
            <w:delText xml:space="preserve"> on</w:delText>
          </w:r>
        </w:del>
      </w:ins>
      <w:ins w:id="522" w:author="Dan Kliebenstein" w:date="2018-10-24T14:38:00Z">
        <w:r>
          <w:rPr>
            <w:rFonts w:ascii="Arial" w:hAnsi="Arial" w:cs="Arial"/>
            <w:sz w:val="24"/>
            <w:szCs w:val="24"/>
          </w:rPr>
          <w:t>These</w:t>
        </w:r>
      </w:ins>
      <w:ins w:id="523" w:author="N S" w:date="2018-10-22T14:02:00Z">
        <w:r>
          <w:rPr>
            <w:rFonts w:ascii="Arial" w:hAnsi="Arial" w:cs="Arial"/>
            <w:sz w:val="24"/>
            <w:szCs w:val="24"/>
          </w:rPr>
          <w:t xml:space="preserve"> general linear models</w:t>
        </w:r>
      </w:ins>
      <w:r w:rsidRPr="008C1BDB">
        <w:rPr>
          <w:rFonts w:ascii="Arial" w:hAnsi="Arial" w:cs="Arial"/>
          <w:sz w:val="24"/>
          <w:szCs w:val="24"/>
        </w:rPr>
        <w:t xml:space="preserve"> </w:t>
      </w:r>
      <w:del w:id="524" w:author="Dan Kliebenstein" w:date="2018-10-24T14:38:00Z">
        <w:r w:rsidRPr="008C1BDB" w:rsidDel="00BD5B47">
          <w:rPr>
            <w:rFonts w:ascii="Arial" w:hAnsi="Arial" w:cs="Arial"/>
            <w:sz w:val="24"/>
            <w:szCs w:val="24"/>
          </w:rPr>
          <w:delText xml:space="preserve">including </w:delText>
        </w:r>
      </w:del>
      <w:ins w:id="525" w:author="Dan Kliebenstein" w:date="2018-10-24T14:38:00Z">
        <w:r>
          <w:rPr>
            <w:rFonts w:ascii="Arial" w:hAnsi="Arial" w:cs="Arial"/>
            <w:sz w:val="24"/>
            <w:szCs w:val="24"/>
          </w:rPr>
          <w:t>included</w:t>
        </w:r>
        <w:r w:rsidRPr="008C1BDB">
          <w:rPr>
            <w:rFonts w:ascii="Arial" w:hAnsi="Arial" w:cs="Arial"/>
            <w:sz w:val="24"/>
            <w:szCs w:val="24"/>
          </w:rPr>
          <w:t xml:space="preserve"> </w:t>
        </w:r>
      </w:ins>
      <w:r w:rsidRPr="008C1BDB">
        <w:rPr>
          <w:rFonts w:ascii="Arial" w:hAnsi="Arial" w:cs="Arial"/>
          <w:sz w:val="24"/>
          <w:szCs w:val="24"/>
        </w:rPr>
        <w:t xml:space="preserve">the fixed effects of plant, domestication, and </w:t>
      </w:r>
      <w:ins w:id="526" w:author="N S" w:date="2018-10-22T14:02:00Z">
        <w:r>
          <w:rPr>
            <w:rFonts w:ascii="Arial" w:hAnsi="Arial" w:cs="Arial"/>
            <w:sz w:val="24"/>
            <w:szCs w:val="24"/>
          </w:rPr>
          <w:t xml:space="preserve">the random effect of </w:t>
        </w:r>
      </w:ins>
      <w:r w:rsidRPr="008C1BDB">
        <w:rPr>
          <w:rFonts w:ascii="Arial" w:hAnsi="Arial" w:cs="Arial"/>
          <w:sz w:val="24"/>
          <w:szCs w:val="24"/>
        </w:rPr>
        <w:t>experiment</w:t>
      </w:r>
      <w:del w:id="527" w:author="Dan Kliebenstein" w:date="2018-10-24T14:39:00Z">
        <w:r w:rsidRPr="008C1BDB" w:rsidDel="00BD5B47">
          <w:rPr>
            <w:rFonts w:ascii="Arial" w:hAnsi="Arial" w:cs="Arial"/>
            <w:sz w:val="24"/>
            <w:szCs w:val="24"/>
          </w:rPr>
          <w:delText xml:space="preserve">, </w:delText>
        </w:r>
      </w:del>
      <w:ins w:id="528" w:author="Dan Kliebenstein" w:date="2018-10-24T14:39:00Z">
        <w:r>
          <w:rPr>
            <w:rFonts w:ascii="Arial" w:hAnsi="Arial" w:cs="Arial"/>
            <w:sz w:val="24"/>
            <w:szCs w:val="24"/>
          </w:rPr>
          <w:t>. After adjusting for multiple testing, this identified</w:t>
        </w:r>
      </w:ins>
      <w:del w:id="529" w:author="Dan Kliebenstein" w:date="2018-10-24T14:39:00Z">
        <w:r w:rsidRPr="008C1BDB" w:rsidDel="00BD5B47">
          <w:rPr>
            <w:rFonts w:ascii="Arial" w:hAnsi="Arial" w:cs="Arial"/>
            <w:sz w:val="24"/>
            <w:szCs w:val="24"/>
          </w:rPr>
          <w:delText>and found</w:delText>
        </w:r>
      </w:del>
      <w:r w:rsidRPr="008C1BDB">
        <w:rPr>
          <w:rFonts w:ascii="Arial" w:hAnsi="Arial" w:cs="Arial"/>
          <w:sz w:val="24"/>
          <w:szCs w:val="24"/>
        </w:rPr>
        <w:t xml:space="preserve"> two isolates</w:t>
      </w:r>
      <w:ins w:id="530" w:author="N S" w:date="2018-10-22T17:27:00Z">
        <w:r>
          <w:rPr>
            <w:rFonts w:ascii="Arial" w:hAnsi="Arial" w:cs="Arial"/>
            <w:sz w:val="24"/>
            <w:szCs w:val="24"/>
          </w:rPr>
          <w:t xml:space="preserve"> (Fd2, Rose)</w:t>
        </w:r>
      </w:ins>
      <w:r w:rsidRPr="008C1BDB">
        <w:rPr>
          <w:rFonts w:ascii="Arial" w:hAnsi="Arial" w:cs="Arial"/>
          <w:sz w:val="24"/>
          <w:szCs w:val="24"/>
        </w:rPr>
        <w:t xml:space="preserve"> with a significant effect of domestication on lesion size (p &lt; 0.05, FDR corrected) (Figure 1h), both of which are more virulent on domesticated tomato</w:t>
      </w:r>
      <w:ins w:id="531" w:author="N S" w:date="2018-10-18T15:43:00Z">
        <w:r>
          <w:rPr>
            <w:rFonts w:ascii="Arial" w:hAnsi="Arial" w:cs="Arial"/>
            <w:sz w:val="24"/>
            <w:szCs w:val="24"/>
          </w:rPr>
          <w:t xml:space="preserve"> (Supplementa</w:t>
        </w:r>
      </w:ins>
      <w:ins w:id="532" w:author="N S" w:date="2018-10-22T14:14:00Z">
        <w:r>
          <w:rPr>
            <w:rFonts w:ascii="Arial" w:hAnsi="Arial" w:cs="Arial"/>
            <w:sz w:val="24"/>
            <w:szCs w:val="24"/>
          </w:rPr>
          <w:t>l</w:t>
        </w:r>
      </w:ins>
      <w:ins w:id="533" w:author="N S" w:date="2018-10-18T15:43:00Z">
        <w:r>
          <w:rPr>
            <w:rFonts w:ascii="Arial" w:hAnsi="Arial" w:cs="Arial"/>
            <w:sz w:val="24"/>
            <w:szCs w:val="24"/>
          </w:rPr>
          <w:t xml:space="preserve"> Data </w:t>
        </w:r>
      </w:ins>
      <w:ins w:id="534" w:author="N S" w:date="2018-10-18T15:44:00Z">
        <w:r>
          <w:rPr>
            <w:rFonts w:ascii="Arial" w:hAnsi="Arial" w:cs="Arial"/>
            <w:sz w:val="24"/>
            <w:szCs w:val="24"/>
          </w:rPr>
          <w:t>S</w:t>
        </w:r>
      </w:ins>
      <w:ins w:id="535" w:author="N S" w:date="2018-10-18T15:43:00Z">
        <w:r>
          <w:rPr>
            <w:rFonts w:ascii="Arial" w:hAnsi="Arial" w:cs="Arial"/>
            <w:sz w:val="24"/>
            <w:szCs w:val="24"/>
          </w:rPr>
          <w:t xml:space="preserve">et </w:t>
        </w:r>
      </w:ins>
      <w:ins w:id="536" w:author="N S" w:date="2018-10-18T15:44:00Z">
        <w:r>
          <w:rPr>
            <w:rFonts w:ascii="Arial" w:hAnsi="Arial" w:cs="Arial"/>
            <w:sz w:val="24"/>
            <w:szCs w:val="24"/>
          </w:rPr>
          <w:t>3)</w:t>
        </w:r>
      </w:ins>
      <w:r w:rsidRPr="008C1BDB">
        <w:rPr>
          <w:rFonts w:ascii="Arial" w:hAnsi="Arial" w:cs="Arial"/>
          <w:sz w:val="24"/>
          <w:szCs w:val="24"/>
        </w:rPr>
        <w:t>.</w:t>
      </w:r>
      <w:ins w:id="537" w:author="N S" w:date="2018-10-18T15:44:00Z">
        <w:r>
          <w:rPr>
            <w:rFonts w:ascii="Arial" w:hAnsi="Arial" w:cs="Arial"/>
            <w:sz w:val="24"/>
            <w:szCs w:val="24"/>
          </w:rPr>
          <w:t xml:space="preserve"> </w:t>
        </w:r>
      </w:ins>
      <w:del w:id="538" w:author="N S" w:date="2018-10-22T14:05:00Z">
        <w:r w:rsidRPr="008C1BDB" w:rsidDel="006E06DA">
          <w:rPr>
            <w:rFonts w:ascii="Arial" w:hAnsi="Arial" w:cs="Arial"/>
            <w:sz w:val="24"/>
            <w:szCs w:val="24"/>
          </w:rPr>
          <w:delText xml:space="preserve"> </w:delText>
        </w:r>
      </w:del>
      <w:del w:id="539" w:author="N S" w:date="2018-10-03T11:09:00Z">
        <w:r w:rsidRPr="008C1BDB" w:rsidDel="0025046C">
          <w:rPr>
            <w:rFonts w:ascii="Arial" w:hAnsi="Arial" w:cs="Arial"/>
            <w:sz w:val="24"/>
            <w:szCs w:val="24"/>
          </w:rPr>
          <w:delText xml:space="preserve">These </w:delText>
        </w:r>
      </w:del>
      <w:del w:id="540" w:author="N S" w:date="2018-10-22T17:27:00Z">
        <w:r w:rsidRPr="008C1BDB" w:rsidDel="00F85DAD">
          <w:rPr>
            <w:rFonts w:ascii="Arial" w:hAnsi="Arial" w:cs="Arial"/>
            <w:sz w:val="24"/>
            <w:szCs w:val="24"/>
          </w:rPr>
          <w:delText xml:space="preserve">included one of the highly virulent isolates (Fd2), and one of the largely saprophytic isolates (Rose), </w:delText>
        </w:r>
        <w:r w:rsidR="003E7B59" w:rsidRPr="008C1BDB" w:rsidDel="00F85DAD">
          <w:rPr>
            <w:rFonts w:ascii="Arial" w:hAnsi="Arial" w:cs="Arial"/>
            <w:sz w:val="24"/>
            <w:szCs w:val="24"/>
          </w:rPr>
          <w:delText xml:space="preserve">which suggests that isolate virulence level on tomato does not predict </w:delText>
        </w:r>
        <w:r w:rsidR="003E7B59" w:rsidRPr="008C1BDB" w:rsidDel="00F85DAD">
          <w:rPr>
            <w:rFonts w:ascii="Arial" w:hAnsi="Arial" w:cs="Arial"/>
            <w:i/>
            <w:sz w:val="24"/>
            <w:szCs w:val="24"/>
          </w:rPr>
          <w:delText xml:space="preserve">B. cinerea </w:delText>
        </w:r>
        <w:r w:rsidR="003E7B59" w:rsidRPr="008C1BDB" w:rsidDel="00F85DAD">
          <w:rPr>
            <w:rFonts w:ascii="Arial" w:hAnsi="Arial" w:cs="Arial"/>
            <w:sz w:val="24"/>
            <w:szCs w:val="24"/>
          </w:rPr>
          <w:delText xml:space="preserve">genetic response to tomato domestication. </w:delText>
        </w:r>
      </w:del>
      <w:del w:id="541" w:author="N S" w:date="2018-09-27T11:21:00Z">
        <w:r w:rsidR="003E7B59" w:rsidRPr="008C1BDB" w:rsidDel="001B1E3D">
          <w:rPr>
            <w:rFonts w:ascii="Arial" w:hAnsi="Arial" w:cs="Arial"/>
            <w:sz w:val="24"/>
            <w:szCs w:val="24"/>
          </w:rPr>
          <w:delText xml:space="preserve">Both of these isolates were more virulent on domesticated than on wild tomato. </w:delText>
        </w:r>
      </w:del>
      <w:del w:id="542" w:author="Dan Kliebenstein" w:date="2018-10-24T14:39:00Z">
        <w:r w:rsidR="003E7B59" w:rsidRPr="008C1BDB" w:rsidDel="00BD5B47">
          <w:rPr>
            <w:rFonts w:ascii="Arial" w:hAnsi="Arial" w:cs="Arial"/>
            <w:sz w:val="24"/>
            <w:szCs w:val="24"/>
          </w:rPr>
          <w:delText xml:space="preserve">These results suggest that this </w:delText>
        </w:r>
        <w:r w:rsidR="003E7B59" w:rsidRPr="008C1BDB" w:rsidDel="00BD5B47">
          <w:rPr>
            <w:rFonts w:ascii="Arial" w:hAnsi="Arial" w:cs="Arial"/>
            <w:i/>
            <w:sz w:val="24"/>
            <w:szCs w:val="24"/>
          </w:rPr>
          <w:delText xml:space="preserve">B. cinerea </w:delText>
        </w:r>
        <w:r w:rsidR="003E7B59" w:rsidRPr="008C1BDB" w:rsidDel="00BD5B47">
          <w:rPr>
            <w:rFonts w:ascii="Arial" w:hAnsi="Arial" w:cs="Arial"/>
            <w:sz w:val="24"/>
            <w:szCs w:val="24"/>
          </w:rPr>
          <w:delText xml:space="preserve">population contains two highly domestication-sensitive </w:delText>
        </w:r>
      </w:del>
      <w:ins w:id="543" w:author="N S" w:date="2018-10-11T13:52:00Z">
        <w:del w:id="544" w:author="Dan Kliebenstein" w:date="2018-10-24T14:39:00Z">
          <w:r w:rsidR="003E7B59" w:rsidDel="00BD5B47">
            <w:rPr>
              <w:rFonts w:ascii="Arial" w:hAnsi="Arial" w:cs="Arial"/>
              <w:sz w:val="24"/>
              <w:szCs w:val="24"/>
            </w:rPr>
            <w:delText>associated</w:delText>
          </w:r>
          <w:r w:rsidR="003E7B59" w:rsidRPr="008C1BDB" w:rsidDel="00BD5B47">
            <w:rPr>
              <w:rFonts w:ascii="Arial" w:hAnsi="Arial" w:cs="Arial"/>
              <w:sz w:val="24"/>
              <w:szCs w:val="24"/>
            </w:rPr>
            <w:delText xml:space="preserve"> </w:delText>
          </w:r>
        </w:del>
      </w:ins>
      <w:del w:id="545" w:author="Dan Kliebenstein" w:date="2018-10-24T14:39:00Z">
        <w:r w:rsidR="003E7B59" w:rsidRPr="008C1BDB" w:rsidDel="00BD5B47">
          <w:rPr>
            <w:rFonts w:ascii="Arial" w:hAnsi="Arial" w:cs="Arial"/>
            <w:sz w:val="24"/>
            <w:szCs w:val="24"/>
          </w:rPr>
          <w:delText xml:space="preserve">isolates which are more virulent on domesticated tomato, and a broader pattern of </w:delText>
        </w:r>
        <w:r w:rsidR="003E7B59" w:rsidRPr="008C1BDB" w:rsidDel="00BD5B47">
          <w:rPr>
            <w:rFonts w:ascii="Arial" w:hAnsi="Arial" w:cs="Arial"/>
            <w:i/>
            <w:sz w:val="24"/>
            <w:szCs w:val="24"/>
          </w:rPr>
          <w:delText xml:space="preserve">B. cinerea </w:delText>
        </w:r>
        <w:r w:rsidR="003E7B59" w:rsidRPr="008C1BDB" w:rsidDel="00BD5B47">
          <w:rPr>
            <w:rFonts w:ascii="Arial" w:hAnsi="Arial" w:cs="Arial"/>
            <w:sz w:val="24"/>
            <w:szCs w:val="24"/>
          </w:rPr>
          <w:delText>sensitivity to tomato genetic variation.</w:delText>
        </w:r>
      </w:del>
    </w:p>
    <w:p w14:paraId="003BAE80" w14:textId="72793238" w:rsidR="00794379" w:rsidRDefault="003E7B59" w:rsidP="003E7B59">
      <w:pPr>
        <w:spacing w:line="360" w:lineRule="auto"/>
        <w:ind w:firstLine="720"/>
        <w:rPr>
          <w:rFonts w:ascii="Arial" w:hAnsi="Arial" w:cs="Arial"/>
          <w:sz w:val="24"/>
          <w:szCs w:val="24"/>
        </w:rPr>
      </w:pPr>
      <w:ins w:id="546" w:author="N S" w:date="2018-10-22T14:32:00Z">
        <w:r w:rsidRPr="002B6CD4">
          <w:rPr>
            <w:rFonts w:ascii="Arial" w:hAnsi="Arial" w:cs="Arial"/>
            <w:sz w:val="24"/>
            <w:szCs w:val="24"/>
          </w:rPr>
          <w:t xml:space="preserve">To assess whether isolates could appear domestication-associated due to random chance, </w:t>
        </w:r>
      </w:ins>
      <w:ins w:id="547" w:author="N S" w:date="2018-10-22T14:37:00Z">
        <w:r>
          <w:rPr>
            <w:rFonts w:ascii="Arial" w:hAnsi="Arial" w:cs="Arial"/>
            <w:sz w:val="24"/>
            <w:szCs w:val="24"/>
          </w:rPr>
          <w:t>we bootstrapped assignme</w:t>
        </w:r>
      </w:ins>
      <w:ins w:id="548" w:author="N S" w:date="2018-10-22T14:38:00Z">
        <w:r>
          <w:rPr>
            <w:rFonts w:ascii="Arial" w:hAnsi="Arial" w:cs="Arial"/>
            <w:sz w:val="24"/>
            <w:szCs w:val="24"/>
          </w:rPr>
          <w:t xml:space="preserve">nt of plant accessions to domestication groups. </w:t>
        </w:r>
      </w:ins>
      <w:ins w:id="549" w:author="Dan Kliebenstein" w:date="2018-10-24T12:43:00Z">
        <w:del w:id="550" w:author="N S" w:date="2018-10-25T13:22:00Z">
          <w:r w:rsidDel="0017286B">
            <w:rPr>
              <w:rFonts w:ascii="Arial" w:hAnsi="Arial" w:cs="Arial"/>
              <w:sz w:val="24"/>
              <w:szCs w:val="24"/>
            </w:rPr>
            <w:delText xml:space="preserve"> </w:delText>
          </w:r>
        </w:del>
      </w:ins>
      <w:ins w:id="551" w:author="N S" w:date="2018-10-22T14:32:00Z">
        <w:del w:id="552" w:author="Dan Kliebenstein" w:date="2018-10-24T12:41:00Z">
          <w:r w:rsidRPr="002B6CD4" w:rsidDel="00DF7B40">
            <w:rPr>
              <w:rFonts w:ascii="Arial" w:hAnsi="Arial" w:cs="Arial"/>
              <w:sz w:val="24"/>
              <w:szCs w:val="24"/>
            </w:rPr>
            <w:delText>Across the 100 bootstraps, we</w:delText>
          </w:r>
        </w:del>
      </w:ins>
      <w:ins w:id="553" w:author="Dan Kliebenstein" w:date="2018-10-24T12:41:00Z">
        <w:r>
          <w:rPr>
            <w:rFonts w:ascii="Arial" w:hAnsi="Arial" w:cs="Arial"/>
            <w:sz w:val="24"/>
            <w:szCs w:val="24"/>
          </w:rPr>
          <w:t>96</w:t>
        </w:r>
      </w:ins>
      <w:ins w:id="554" w:author="N S" w:date="2018-10-22T14:32:00Z">
        <w:r w:rsidRPr="002B6CD4">
          <w:rPr>
            <w:rFonts w:ascii="Arial" w:hAnsi="Arial" w:cs="Arial"/>
            <w:sz w:val="24"/>
            <w:szCs w:val="24"/>
          </w:rPr>
          <w:t xml:space="preserve"> </w:t>
        </w:r>
      </w:ins>
      <w:ins w:id="555" w:author="Dan Kliebenstein" w:date="2018-10-24T12:41:00Z">
        <w:r>
          <w:rPr>
            <w:rFonts w:ascii="Arial" w:hAnsi="Arial" w:cs="Arial"/>
            <w:sz w:val="24"/>
            <w:szCs w:val="24"/>
          </w:rPr>
          <w:t>of the 100 bootstraps identified no isolates with domestication sensitivity</w:t>
        </w:r>
      </w:ins>
      <w:ins w:id="556" w:author="N S" w:date="2018-10-30T10:05:00Z">
        <w:r>
          <w:rPr>
            <w:rFonts w:ascii="Arial" w:hAnsi="Arial" w:cs="Arial"/>
            <w:sz w:val="24"/>
            <w:szCs w:val="24"/>
          </w:rPr>
          <w:t>,</w:t>
        </w:r>
      </w:ins>
      <w:ins w:id="557" w:author="Dan Kliebenstein" w:date="2018-10-24T12:41:00Z">
        <w:r>
          <w:rPr>
            <w:rFonts w:ascii="Arial" w:hAnsi="Arial" w:cs="Arial"/>
            <w:sz w:val="24"/>
            <w:szCs w:val="24"/>
          </w:rPr>
          <w:t xml:space="preserve"> and the other four bootstraps </w:t>
        </w:r>
      </w:ins>
      <w:ins w:id="558" w:author="Dan Kliebenstein" w:date="2018-10-24T12:42:00Z">
        <w:r>
          <w:rPr>
            <w:rFonts w:ascii="Arial" w:hAnsi="Arial" w:cs="Arial"/>
            <w:sz w:val="24"/>
            <w:szCs w:val="24"/>
          </w:rPr>
          <w:t>identified</w:t>
        </w:r>
      </w:ins>
      <w:ins w:id="559" w:author="Dan Kliebenstein" w:date="2018-10-24T12:41:00Z">
        <w:r>
          <w:rPr>
            <w:rFonts w:ascii="Arial" w:hAnsi="Arial" w:cs="Arial"/>
            <w:sz w:val="24"/>
            <w:szCs w:val="24"/>
          </w:rPr>
          <w:t xml:space="preserve"> </w:t>
        </w:r>
      </w:ins>
      <w:ins w:id="560" w:author="Dan Kliebenstein" w:date="2018-10-24T12:42:00Z">
        <w:r>
          <w:rPr>
            <w:rFonts w:ascii="Arial" w:hAnsi="Arial" w:cs="Arial"/>
            <w:sz w:val="24"/>
            <w:szCs w:val="24"/>
          </w:rPr>
          <w:t xml:space="preserve">only </w:t>
        </w:r>
      </w:ins>
      <w:ins w:id="561" w:author="N S" w:date="2018-10-22T14:32:00Z">
        <w:del w:id="562" w:author="Dan Kliebenstein" w:date="2018-10-24T12:42:00Z">
          <w:r w:rsidRPr="002B6CD4" w:rsidDel="00DF7B40">
            <w:rPr>
              <w:rFonts w:ascii="Arial" w:hAnsi="Arial" w:cs="Arial"/>
              <w:sz w:val="24"/>
              <w:szCs w:val="24"/>
            </w:rPr>
            <w:delText xml:space="preserve">identified </w:delText>
          </w:r>
        </w:del>
        <w:r w:rsidRPr="002B6CD4">
          <w:rPr>
            <w:rFonts w:ascii="Arial" w:hAnsi="Arial" w:cs="Arial"/>
            <w:sz w:val="24"/>
            <w:szCs w:val="24"/>
          </w:rPr>
          <w:t>2 isolates show</w:t>
        </w:r>
      </w:ins>
      <w:ins w:id="563" w:author="N S" w:date="2018-10-30T10:06:00Z">
        <w:r>
          <w:rPr>
            <w:rFonts w:ascii="Arial" w:hAnsi="Arial" w:cs="Arial"/>
            <w:sz w:val="24"/>
            <w:szCs w:val="24"/>
          </w:rPr>
          <w:t>ing</w:t>
        </w:r>
      </w:ins>
      <w:ins w:id="564" w:author="N S" w:date="2018-10-22T14:32:00Z">
        <w:r w:rsidRPr="002B6CD4">
          <w:rPr>
            <w:rFonts w:ascii="Arial" w:hAnsi="Arial" w:cs="Arial"/>
            <w:sz w:val="24"/>
            <w:szCs w:val="24"/>
          </w:rPr>
          <w:t xml:space="preserve"> significant </w:t>
        </w:r>
      </w:ins>
      <w:ins w:id="565" w:author="Dan Kliebenstein" w:date="2018-10-24T12:42:00Z">
        <w:r w:rsidRPr="002B6CD4">
          <w:rPr>
            <w:rFonts w:ascii="Arial" w:hAnsi="Arial" w:cs="Arial"/>
            <w:sz w:val="24"/>
            <w:szCs w:val="24"/>
          </w:rPr>
          <w:t xml:space="preserve">domestication </w:t>
        </w:r>
      </w:ins>
      <w:ins w:id="566" w:author="N S" w:date="2018-10-22T14:32:00Z">
        <w:r w:rsidRPr="002B6CD4">
          <w:rPr>
            <w:rFonts w:ascii="Arial" w:hAnsi="Arial" w:cs="Arial"/>
            <w:sz w:val="24"/>
            <w:szCs w:val="24"/>
          </w:rPr>
          <w:t>association (FDR &lt;0.01)</w:t>
        </w:r>
        <w:del w:id="567" w:author="Dan Kliebenstein" w:date="2018-10-24T12:42:00Z">
          <w:r w:rsidRPr="002B6CD4" w:rsidDel="00DF7B40">
            <w:rPr>
              <w:rFonts w:ascii="Arial" w:hAnsi="Arial" w:cs="Arial"/>
              <w:sz w:val="24"/>
              <w:szCs w:val="24"/>
            </w:rPr>
            <w:delText xml:space="preserve"> to domestication in 4% of the random datasets</w:delText>
          </w:r>
        </w:del>
        <w:r w:rsidRPr="002B6CD4">
          <w:rPr>
            <w:rFonts w:ascii="Arial" w:hAnsi="Arial" w:cs="Arial"/>
            <w:sz w:val="24"/>
            <w:szCs w:val="24"/>
          </w:rPr>
          <w:t>. Therefore</w:t>
        </w:r>
      </w:ins>
      <w:ins w:id="568" w:author="N S" w:date="2018-10-22T14:36:00Z">
        <w:r>
          <w:rPr>
            <w:rFonts w:ascii="Arial" w:hAnsi="Arial" w:cs="Arial"/>
            <w:sz w:val="24"/>
            <w:szCs w:val="24"/>
          </w:rPr>
          <w:t>,</w:t>
        </w:r>
      </w:ins>
      <w:ins w:id="569" w:author="N S" w:date="2018-10-22T14:32:00Z">
        <w:r w:rsidRPr="002B6CD4">
          <w:rPr>
            <w:rFonts w:ascii="Arial" w:hAnsi="Arial" w:cs="Arial"/>
            <w:sz w:val="24"/>
            <w:szCs w:val="24"/>
          </w:rPr>
          <w:t xml:space="preserve"> our individual isolate observations are in </w:t>
        </w:r>
      </w:ins>
      <w:ins w:id="570" w:author="N S" w:date="2018-10-22T14:37:00Z">
        <w:r>
          <w:rPr>
            <w:rFonts w:ascii="Arial" w:hAnsi="Arial" w:cs="Arial"/>
            <w:sz w:val="24"/>
            <w:szCs w:val="24"/>
          </w:rPr>
          <w:t xml:space="preserve">the </w:t>
        </w:r>
      </w:ins>
      <w:ins w:id="571" w:author="N S" w:date="2018-10-22T14:32:00Z">
        <w:r w:rsidRPr="002B6CD4">
          <w:rPr>
            <w:rFonts w:ascii="Arial" w:hAnsi="Arial" w:cs="Arial"/>
            <w:sz w:val="24"/>
            <w:szCs w:val="24"/>
          </w:rPr>
          <w:t xml:space="preserve">96th percentile. </w:t>
        </w:r>
        <w:del w:id="572" w:author="Dan Kliebenstein" w:date="2018-10-24T12:42:00Z">
          <w:r w:rsidRPr="002B6CD4" w:rsidDel="00DF7B40">
            <w:rPr>
              <w:rFonts w:ascii="Arial" w:hAnsi="Arial" w:cs="Arial"/>
              <w:sz w:val="24"/>
              <w:szCs w:val="24"/>
            </w:rPr>
            <w:delText>This</w:delText>
          </w:r>
        </w:del>
      </w:ins>
      <w:ins w:id="573" w:author="Dan Kliebenstein" w:date="2018-10-24T12:42:00Z">
        <w:r>
          <w:rPr>
            <w:rFonts w:ascii="Arial" w:hAnsi="Arial" w:cs="Arial"/>
            <w:sz w:val="24"/>
            <w:szCs w:val="24"/>
          </w:rPr>
          <w:t xml:space="preserve">While this is suggestive, </w:t>
        </w:r>
      </w:ins>
      <w:ins w:id="574" w:author="N S" w:date="2018-10-22T14:32:00Z">
        <w:del w:id="575" w:author="Dan Kliebenstein" w:date="2018-10-24T12:42:00Z">
          <w:r w:rsidRPr="002B6CD4" w:rsidDel="00DF7B40">
            <w:rPr>
              <w:rFonts w:ascii="Arial" w:hAnsi="Arial" w:cs="Arial"/>
              <w:sz w:val="24"/>
              <w:szCs w:val="24"/>
            </w:rPr>
            <w:delText xml:space="preserve"> suggests that </w:delText>
          </w:r>
        </w:del>
        <w:r w:rsidRPr="002B6CD4">
          <w:rPr>
            <w:rFonts w:ascii="Arial" w:hAnsi="Arial" w:cs="Arial"/>
            <w:sz w:val="24"/>
            <w:szCs w:val="24"/>
          </w:rPr>
          <w:t>a</w:t>
        </w:r>
      </w:ins>
      <w:ins w:id="576" w:author="Dan Kliebenstein" w:date="2018-10-24T12:42:00Z">
        <w:r>
          <w:rPr>
            <w:rFonts w:ascii="Arial" w:hAnsi="Arial" w:cs="Arial"/>
            <w:sz w:val="24"/>
            <w:szCs w:val="24"/>
          </w:rPr>
          <w:t xml:space="preserve"> more</w:t>
        </w:r>
      </w:ins>
      <w:ins w:id="577" w:author="N S" w:date="2018-10-22T14:32:00Z">
        <w:r w:rsidRPr="002B6CD4">
          <w:rPr>
            <w:rFonts w:ascii="Arial" w:hAnsi="Arial" w:cs="Arial"/>
            <w:sz w:val="24"/>
            <w:szCs w:val="24"/>
          </w:rPr>
          <w:t xml:space="preserve"> precise estimate of isolate x domestication interactions would require larger experiments using either more replication or additional </w:t>
        </w:r>
      </w:ins>
      <w:ins w:id="578" w:author="N S" w:date="2018-10-22T14:37:00Z">
        <w:r>
          <w:rPr>
            <w:rFonts w:ascii="Arial" w:hAnsi="Arial" w:cs="Arial"/>
            <w:sz w:val="24"/>
            <w:szCs w:val="24"/>
          </w:rPr>
          <w:t xml:space="preserve">plant </w:t>
        </w:r>
      </w:ins>
      <w:ins w:id="579" w:author="N S" w:date="2018-10-22T14:32:00Z">
        <w:r w:rsidRPr="002B6CD4">
          <w:rPr>
            <w:rFonts w:ascii="Arial" w:hAnsi="Arial" w:cs="Arial"/>
            <w:sz w:val="24"/>
            <w:szCs w:val="24"/>
          </w:rPr>
          <w:t>genotypes.</w:t>
        </w:r>
      </w:ins>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77269074" w14:textId="3562EA71" w:rsidR="00794379" w:rsidRPr="008C1BDB" w:rsidRDefault="00794379" w:rsidP="00794379">
      <w:pPr>
        <w:rPr>
          <w:rFonts w:ascii="Arial" w:hAnsi="Arial" w:cs="Arial"/>
          <w:sz w:val="24"/>
          <w:szCs w:val="24"/>
        </w:rPr>
      </w:pPr>
      <w:bookmarkStart w:id="580"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ins w:id="581" w:author="N S" w:date="2018-10-18T17:05:00Z">
        <w:r w:rsidR="005A51D9">
          <w:rPr>
            <w:rFonts w:ascii="Arial" w:hAnsi="Arial" w:cs="Arial"/>
            <w:sz w:val="24"/>
            <w:szCs w:val="24"/>
          </w:rPr>
          <w:t xml:space="preserve">model-corrected </w:t>
        </w:r>
      </w:ins>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580"/>
      <w:r w:rsidRPr="008C1BDB">
        <w:rPr>
          <w:rFonts w:ascii="Arial" w:hAnsi="Arial" w:cs="Arial"/>
          <w:sz w:val="24"/>
          <w:szCs w:val="24"/>
        </w:rPr>
        <w:t xml:space="preserve">A significant p-value suggests that the relative performance of individual isolates is altered from one host to the other. </w:t>
      </w:r>
      <w:bookmarkStart w:id="582" w:name="_Hlk514243931"/>
      <w:r w:rsidRPr="008C1BDB">
        <w:rPr>
          <w:rFonts w:ascii="Arial" w:hAnsi="Arial" w:cs="Arial"/>
          <w:sz w:val="24"/>
          <w:szCs w:val="24"/>
        </w:rPr>
        <w:t xml:space="preserve">The lower left corner of the chart includes B-H FDR-corrected p-values, the upper right corner includes the test statistic (W). </w:t>
      </w:r>
      <w:bookmarkEnd w:id="582"/>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r>
    </w:tbl>
    <w:p w14:paraId="6747905D" w14:textId="77777777" w:rsidR="00F31220" w:rsidRDefault="00F31220" w:rsidP="00F31220">
      <w:pPr>
        <w:spacing w:line="360" w:lineRule="auto"/>
        <w:rPr>
          <w:rFonts w:ascii="Arial" w:hAnsi="Arial" w:cs="Arial"/>
          <w:sz w:val="24"/>
          <w:szCs w:val="24"/>
        </w:rPr>
      </w:pPr>
    </w:p>
    <w:p w14:paraId="3D966313" w14:textId="77777777" w:rsidR="00244154" w:rsidRDefault="00244154" w:rsidP="00D36EE0">
      <w:pPr>
        <w:spacing w:line="360" w:lineRule="auto"/>
        <w:rPr>
          <w:ins w:id="583" w:author="N S" w:date="2018-10-05T17:04:00Z"/>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r w:rsidRPr="008C1BDB">
        <w:rPr>
          <w:rFonts w:ascii="Arial" w:hAnsi="Arial" w:cs="Arial"/>
          <w:b/>
          <w:sz w:val="24"/>
          <w:szCs w:val="24"/>
        </w:rPr>
        <w:t>Domestication and Lesion Size Variation</w:t>
      </w:r>
    </w:p>
    <w:p w14:paraId="74B2F6E9" w14:textId="70BD61C6" w:rsidR="00D36EE0" w:rsidDel="00AA12DA" w:rsidRDefault="00D36EE0" w:rsidP="00D36EE0">
      <w:pPr>
        <w:spacing w:line="360" w:lineRule="auto"/>
        <w:rPr>
          <w:ins w:id="584" w:author="N S" w:date="2018-10-22T14:29:00Z"/>
          <w:del w:id="585" w:author="Dan Kliebenstein" w:date="2018-10-24T14:41:00Z"/>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moveToRangeStart w:id="586" w:author="N S" w:date="2018-10-22T17:35:00Z" w:name="move527993057"/>
      <w:moveTo w:id="587" w:author="N S" w:date="2018-10-22T17:35:00Z">
        <w:r w:rsidR="00111983" w:rsidRPr="008C1BDB">
          <w:rPr>
            <w:rFonts w:ascii="Arial" w:hAnsi="Arial" w:cs="Arial"/>
            <w:sz w:val="24"/>
            <w:szCs w:val="24"/>
          </w:rPr>
          <w:t xml:space="preserve">While we did observe the expected decreased resistance </w:t>
        </w:r>
      </w:moveTo>
      <w:ins w:id="588" w:author="N S" w:date="2018-10-22T17:38:00Z">
        <w:r w:rsidR="00430F32">
          <w:rPr>
            <w:rFonts w:ascii="Arial" w:hAnsi="Arial" w:cs="Arial"/>
            <w:sz w:val="24"/>
            <w:szCs w:val="24"/>
          </w:rPr>
          <w:t xml:space="preserve">(by 18%) </w:t>
        </w:r>
      </w:ins>
      <w:moveTo w:id="589" w:author="N S" w:date="2018-10-22T17:35:00Z">
        <w:r w:rsidR="00111983" w:rsidRPr="008C1BDB">
          <w:rPr>
            <w:rFonts w:ascii="Arial" w:hAnsi="Arial" w:cs="Arial"/>
            <w:sz w:val="24"/>
            <w:szCs w:val="24"/>
          </w:rPr>
          <w:t>in domesticated tomato</w:t>
        </w:r>
      </w:moveTo>
      <w:ins w:id="590" w:author="N S" w:date="2018-10-22T17:35:00Z">
        <w:r w:rsidR="00111983">
          <w:rPr>
            <w:rFonts w:ascii="Arial" w:hAnsi="Arial" w:cs="Arial"/>
            <w:sz w:val="24"/>
            <w:szCs w:val="24"/>
          </w:rPr>
          <w:t xml:space="preserve"> </w:t>
        </w:r>
        <w:r w:rsidR="00111983" w:rsidRPr="008C1BDB">
          <w:rPr>
            <w:rFonts w:ascii="Arial" w:hAnsi="Arial" w:cs="Arial"/>
            <w:sz w:val="24"/>
            <w:szCs w:val="24"/>
          </w:rPr>
          <w:t>(Figure 2 and 3, Table 1)</w:t>
        </w:r>
      </w:ins>
      <w:moveTo w:id="591" w:author="N S" w:date="2018-10-22T17:35:00Z">
        <w:r w:rsidR="00111983" w:rsidRPr="008C1BDB">
          <w:rPr>
            <w:rFonts w:ascii="Arial" w:hAnsi="Arial" w:cs="Arial"/>
            <w:sz w:val="24"/>
            <w:szCs w:val="24"/>
          </w:rPr>
          <w:t>, domestication was a minor player in controlling lesion size variation, with most of the plant genetic signature coming from variation within both the wild and domesticated tomato species</w:t>
        </w:r>
      </w:moveTo>
      <w:ins w:id="592" w:author="N S" w:date="2018-10-22T17:36:00Z">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domestication alone (Table 1). </w:t>
        </w:r>
        <w:del w:id="593" w:author="Dan Kliebenstein" w:date="2018-10-24T14:40:00Z">
          <w:r w:rsidR="00111983" w:rsidRPr="008C1BDB" w:rsidDel="00BD5B47">
            <w:rPr>
              <w:rFonts w:ascii="Arial" w:hAnsi="Arial" w:cs="Arial"/>
              <w:sz w:val="24"/>
              <w:szCs w:val="24"/>
            </w:rPr>
            <w:delText xml:space="preserve"> </w:delText>
          </w:r>
        </w:del>
      </w:ins>
      <w:moveTo w:id="594" w:author="N S" w:date="2018-10-22T17:35:00Z">
        <w:del w:id="595" w:author="N S" w:date="2018-10-22T17:36:00Z">
          <w:r w:rsidR="00111983" w:rsidRPr="008C1BDB" w:rsidDel="00111983">
            <w:rPr>
              <w:rFonts w:ascii="Arial" w:hAnsi="Arial" w:cs="Arial"/>
              <w:sz w:val="24"/>
              <w:szCs w:val="24"/>
            </w:rPr>
            <w:delText>.</w:delText>
          </w:r>
          <w:r w:rsidR="00111983" w:rsidDel="00111983">
            <w:rPr>
              <w:rFonts w:ascii="Arial" w:hAnsi="Arial" w:cs="Arial"/>
              <w:sz w:val="24"/>
              <w:szCs w:val="24"/>
            </w:rPr>
            <w:delText xml:space="preserve"> </w:delText>
          </w:r>
        </w:del>
      </w:moveTo>
      <w:moveToRangeEnd w:id="586"/>
      <w:del w:id="596" w:author="N S" w:date="2018-10-22T17:32:00Z">
        <w:r w:rsidRPr="008C1BDB" w:rsidDel="00C6626E">
          <w:rPr>
            <w:rFonts w:ascii="Arial" w:hAnsi="Arial" w:cs="Arial"/>
            <w:sz w:val="24"/>
            <w:szCs w:val="24"/>
          </w:rPr>
          <w:delText xml:space="preserve"> </w:delText>
        </w:r>
      </w:del>
      <w:del w:id="597" w:author="N S" w:date="2018-10-22T17:36:00Z">
        <w:r w:rsidRPr="008C1BDB" w:rsidDel="00111983">
          <w:rPr>
            <w:rFonts w:ascii="Arial" w:hAnsi="Arial" w:cs="Arial"/>
            <w:sz w:val="24"/>
            <w:szCs w:val="24"/>
          </w:rPr>
          <w:delText xml:space="preserve">In our analysis, we identified a significantly greater (18%) resistance of wild tomato in comparison to domesticated tomato across the </w:delText>
        </w:r>
        <w:r w:rsidRPr="008C1BDB" w:rsidDel="00111983">
          <w:rPr>
            <w:rFonts w:ascii="Arial" w:hAnsi="Arial" w:cs="Arial"/>
            <w:sz w:val="24"/>
            <w:szCs w:val="24"/>
          </w:rPr>
          <w:lastRenderedPageBreak/>
          <w:delText xml:space="preserve">population of </w:delText>
        </w:r>
        <w:r w:rsidRPr="008C1BDB" w:rsidDel="00111983">
          <w:rPr>
            <w:rFonts w:ascii="Arial" w:hAnsi="Arial" w:cs="Arial"/>
            <w:i/>
            <w:sz w:val="24"/>
            <w:szCs w:val="24"/>
          </w:rPr>
          <w:delText>B. cinerea</w:delText>
        </w:r>
        <w:r w:rsidRPr="008C1BDB" w:rsidDel="00111983">
          <w:rPr>
            <w:rFonts w:ascii="Arial" w:hAnsi="Arial" w:cs="Arial"/>
            <w:sz w:val="24"/>
            <w:szCs w:val="24"/>
          </w:rPr>
          <w:delText xml:space="preserve"> isolates</w:delText>
        </w:r>
      </w:del>
      <w:del w:id="598" w:author="N S" w:date="2018-10-22T17:35:00Z">
        <w:r w:rsidRPr="008C1BDB" w:rsidDel="00111983">
          <w:rPr>
            <w:rFonts w:ascii="Arial" w:hAnsi="Arial" w:cs="Arial"/>
            <w:sz w:val="24"/>
            <w:szCs w:val="24"/>
          </w:rPr>
          <w:delText xml:space="preserve"> (Figure 2 and 3, Table 1)</w:delText>
        </w:r>
      </w:del>
      <w:del w:id="599" w:author="Dan Kliebenstein" w:date="2018-10-24T14:40:00Z">
        <w:r w:rsidRPr="008C1BDB" w:rsidDel="00BD5B47">
          <w:rPr>
            <w:rFonts w:ascii="Arial" w:hAnsi="Arial" w:cs="Arial"/>
            <w:sz w:val="24"/>
            <w:szCs w:val="24"/>
          </w:rPr>
          <w:delText xml:space="preserve">. However, this domestication effect was not the dominant source of variation, as genetic variation within the domesticated and wild genotypes contributed 3.8-fold more variation in resistance than domestication alone (Table 1).  </w:delText>
        </w:r>
      </w:del>
      <w:moveFromRangeStart w:id="600" w:author="N S" w:date="2018-10-22T17:35:00Z" w:name="move527993057"/>
      <w:moveFrom w:id="601" w:author="N S" w:date="2018-10-22T17:35:00Z">
        <w:r w:rsidRPr="008C1BDB" w:rsidDel="00111983">
          <w:rPr>
            <w:rFonts w:ascii="Arial" w:hAnsi="Arial" w:cs="Arial"/>
            <w:sz w:val="24"/>
            <w:szCs w:val="24"/>
          </w:rPr>
          <w:t>While we did observe the expected decreased resistance in domesticated tomato, domestication was a minor player in controlling lesion size variation, with most of the plant genetic signature coming from variation within both the wild and domesticated tomato species.</w:t>
        </w:r>
        <w:r w:rsidR="00E40FDA" w:rsidDel="00111983">
          <w:rPr>
            <w:rFonts w:ascii="Arial" w:hAnsi="Arial" w:cs="Arial"/>
            <w:sz w:val="24"/>
            <w:szCs w:val="24"/>
          </w:rPr>
          <w:t xml:space="preserve"> </w:t>
        </w:r>
      </w:moveFrom>
      <w:bookmarkStart w:id="602" w:name="_Hlk528238657"/>
      <w:bookmarkStart w:id="603" w:name="_Hlk528241293"/>
      <w:moveFromRangeEnd w:id="600"/>
      <w:ins w:id="604" w:author="N S" w:date="2018-10-03T11:57:00Z">
        <w:r w:rsidR="00E40FDA">
          <w:rPr>
            <w:rFonts w:ascii="Arial" w:hAnsi="Arial" w:cs="Arial"/>
            <w:sz w:val="24"/>
            <w:szCs w:val="24"/>
          </w:rPr>
          <w:t>Removing the two domestication-</w:t>
        </w:r>
      </w:ins>
      <w:ins w:id="605" w:author="N S" w:date="2018-10-11T13:51:00Z">
        <w:r w:rsidR="00E40FDA">
          <w:rPr>
            <w:rFonts w:ascii="Arial" w:hAnsi="Arial" w:cs="Arial"/>
            <w:sz w:val="24"/>
            <w:szCs w:val="24"/>
          </w:rPr>
          <w:t>associated</w:t>
        </w:r>
      </w:ins>
      <w:ins w:id="606" w:author="N S" w:date="2018-10-03T11:57:00Z">
        <w:r w:rsidR="00E40FDA">
          <w:rPr>
            <w:rFonts w:ascii="Arial" w:hAnsi="Arial" w:cs="Arial"/>
            <w:sz w:val="24"/>
            <w:szCs w:val="24"/>
          </w:rPr>
          <w:t xml:space="preserve"> isolates </w:t>
        </w:r>
      </w:ins>
      <w:ins w:id="607" w:author="N S" w:date="2018-10-17T10:58:00Z">
        <w:r w:rsidR="00E40FDA">
          <w:rPr>
            <w:rFonts w:ascii="Arial" w:hAnsi="Arial" w:cs="Arial"/>
            <w:sz w:val="24"/>
            <w:szCs w:val="24"/>
          </w:rPr>
          <w:t xml:space="preserve">(Fd2, Rose) </w:t>
        </w:r>
      </w:ins>
      <w:ins w:id="608" w:author="N S" w:date="2018-10-03T11:57:00Z">
        <w:r w:rsidR="00E40FDA">
          <w:rPr>
            <w:rFonts w:ascii="Arial" w:hAnsi="Arial" w:cs="Arial"/>
            <w:sz w:val="24"/>
            <w:szCs w:val="24"/>
          </w:rPr>
          <w:t>from our population did not eliminate the effect of tomato domestication on lesion size</w:t>
        </w:r>
        <w:bookmarkEnd w:id="602"/>
        <w:r w:rsidR="00E40FDA">
          <w:rPr>
            <w:rFonts w:ascii="Arial" w:hAnsi="Arial" w:cs="Arial"/>
            <w:sz w:val="24"/>
            <w:szCs w:val="24"/>
          </w:rPr>
          <w:t xml:space="preserve">, </w:t>
        </w:r>
        <w:del w:id="609" w:author="Dan Kliebenstein" w:date="2018-10-24T14:40:00Z">
          <w:r w:rsidR="00E40FDA" w:rsidDel="00AA12DA">
            <w:rPr>
              <w:rFonts w:ascii="Arial" w:hAnsi="Arial" w:cs="Arial"/>
              <w:sz w:val="24"/>
              <w:szCs w:val="24"/>
            </w:rPr>
            <w:delText xml:space="preserve">as Domestication still accounted </w:delText>
          </w:r>
        </w:del>
      </w:ins>
      <w:ins w:id="610" w:author="N S" w:date="2018-10-22T21:39:00Z">
        <w:del w:id="611" w:author="Dan Kliebenstein" w:date="2018-10-24T14:40:00Z">
          <w:r w:rsidR="00AC5118" w:rsidDel="00AA12DA">
            <w:rPr>
              <w:rFonts w:ascii="Arial" w:hAnsi="Arial" w:cs="Arial"/>
              <w:sz w:val="24"/>
              <w:szCs w:val="24"/>
            </w:rPr>
            <w:delText xml:space="preserve">for </w:delText>
          </w:r>
        </w:del>
      </w:ins>
      <w:ins w:id="612" w:author="N S" w:date="2018-10-22T23:38:00Z">
        <w:del w:id="613" w:author="Dan Kliebenstein" w:date="2018-10-24T14:40:00Z">
          <w:r w:rsidR="006E54C2" w:rsidDel="00AA12DA">
            <w:rPr>
              <w:rFonts w:ascii="Arial" w:hAnsi="Arial" w:cs="Arial"/>
              <w:sz w:val="24"/>
              <w:szCs w:val="24"/>
            </w:rPr>
            <w:delText>1.2</w:delText>
          </w:r>
        </w:del>
      </w:ins>
      <w:ins w:id="614" w:author="N S" w:date="2018-10-03T11:57:00Z">
        <w:del w:id="615" w:author="Dan Kliebenstein" w:date="2018-10-24T14:40:00Z">
          <w:r w:rsidR="00E40FDA" w:rsidDel="00AA12DA">
            <w:rPr>
              <w:rFonts w:ascii="Arial" w:hAnsi="Arial" w:cs="Arial"/>
              <w:sz w:val="24"/>
              <w:szCs w:val="24"/>
            </w:rPr>
            <w:delText>% of genetic variation</w:delText>
          </w:r>
        </w:del>
      </w:ins>
      <w:ins w:id="616" w:author="N S" w:date="2018-10-22T23:38:00Z">
        <w:del w:id="617" w:author="Dan Kliebenstein" w:date="2018-10-24T14:40:00Z">
          <w:r w:rsidR="006E54C2" w:rsidDel="00AA12DA">
            <w:rPr>
              <w:rFonts w:ascii="Arial" w:hAnsi="Arial" w:cs="Arial"/>
              <w:sz w:val="24"/>
              <w:szCs w:val="24"/>
            </w:rPr>
            <w:delText>, with a significant effect on lesion size</w:delText>
          </w:r>
        </w:del>
      </w:ins>
      <w:ins w:id="618" w:author="Dan Kliebenstein" w:date="2018-10-24T14:40:00Z">
        <w:r w:rsidR="00AA12DA">
          <w:rPr>
            <w:rFonts w:ascii="Arial" w:hAnsi="Arial" w:cs="Arial"/>
            <w:sz w:val="24"/>
            <w:szCs w:val="24"/>
          </w:rPr>
          <w:t>as it was still significant</w:t>
        </w:r>
      </w:ins>
      <w:ins w:id="619" w:author="N S" w:date="2018-10-25T14:30:00Z">
        <w:r w:rsidR="00ED3571">
          <w:rPr>
            <w:rFonts w:ascii="Arial" w:hAnsi="Arial" w:cs="Arial"/>
            <w:sz w:val="24"/>
            <w:szCs w:val="24"/>
          </w:rPr>
          <w:t xml:space="preserve"> and </w:t>
        </w:r>
      </w:ins>
      <w:ins w:id="620" w:author="N S" w:date="2018-10-25T14:31:00Z">
        <w:r w:rsidR="00ED3571" w:rsidRPr="00ED3571">
          <w:rPr>
            <w:rFonts w:ascii="Arial" w:hAnsi="Arial" w:cs="Arial"/>
            <w:i/>
            <w:sz w:val="24"/>
            <w:szCs w:val="24"/>
          </w:rPr>
          <w:t>B. cinerea</w:t>
        </w:r>
        <w:r w:rsidR="00ED3571">
          <w:rPr>
            <w:rFonts w:ascii="Arial" w:hAnsi="Arial" w:cs="Arial"/>
            <w:sz w:val="24"/>
            <w:szCs w:val="24"/>
          </w:rPr>
          <w:t xml:space="preserve"> was still more virulent on domesticated tomato by 1</w:t>
        </w:r>
      </w:ins>
      <w:ins w:id="621" w:author="N S" w:date="2018-10-25T14:34:00Z">
        <w:r w:rsidR="00ED3571">
          <w:rPr>
            <w:rFonts w:ascii="Arial" w:hAnsi="Arial" w:cs="Arial"/>
            <w:sz w:val="24"/>
            <w:szCs w:val="24"/>
          </w:rPr>
          <w:t>7</w:t>
        </w:r>
      </w:ins>
      <w:ins w:id="622" w:author="N S" w:date="2018-10-25T14:31:00Z">
        <w:r w:rsidR="00ED3571">
          <w:rPr>
            <w:rFonts w:ascii="Arial" w:hAnsi="Arial" w:cs="Arial"/>
            <w:sz w:val="24"/>
            <w:szCs w:val="24"/>
          </w:rPr>
          <w:t xml:space="preserve">% </w:t>
        </w:r>
      </w:ins>
      <w:ins w:id="623" w:author="N S" w:date="2018-10-03T11:57:00Z">
        <w:r w:rsidR="00E40FDA">
          <w:rPr>
            <w:rFonts w:ascii="Arial" w:hAnsi="Arial" w:cs="Arial"/>
            <w:sz w:val="24"/>
            <w:szCs w:val="24"/>
          </w:rPr>
          <w:t>(</w:t>
        </w:r>
      </w:ins>
      <w:ins w:id="624" w:author="N S" w:date="2018-10-18T15:46:00Z">
        <w:r w:rsidR="00794379">
          <w:rPr>
            <w:rFonts w:ascii="Arial" w:hAnsi="Arial" w:cs="Arial"/>
            <w:sz w:val="24"/>
            <w:szCs w:val="24"/>
          </w:rPr>
          <w:t xml:space="preserve">Supplemental </w:t>
        </w:r>
      </w:ins>
      <w:ins w:id="625" w:author="N S" w:date="2018-11-12T11:59:00Z">
        <w:r w:rsidR="00DA0001">
          <w:rPr>
            <w:rFonts w:ascii="Arial" w:hAnsi="Arial" w:cs="Arial"/>
            <w:sz w:val="24"/>
            <w:szCs w:val="24"/>
          </w:rPr>
          <w:t>Table 1</w:t>
        </w:r>
      </w:ins>
      <w:ins w:id="626" w:author="N S" w:date="2018-10-03T11:57:00Z">
        <w:r w:rsidR="00E40FDA">
          <w:rPr>
            <w:rFonts w:ascii="Arial" w:hAnsi="Arial" w:cs="Arial"/>
            <w:sz w:val="24"/>
            <w:szCs w:val="24"/>
          </w:rPr>
          <w:t>).</w:t>
        </w:r>
      </w:ins>
      <w:ins w:id="627" w:author="Dan Kliebenstein" w:date="2018-10-24T14:41:00Z">
        <w:r w:rsidR="00AA12DA">
          <w:rPr>
            <w:rFonts w:ascii="Arial" w:hAnsi="Arial" w:cs="Arial"/>
            <w:sz w:val="24"/>
            <w:szCs w:val="24"/>
          </w:rPr>
          <w:t xml:space="preserve"> </w:t>
        </w:r>
      </w:ins>
      <w:bookmarkEnd w:id="603"/>
    </w:p>
    <w:p w14:paraId="3B90C845" w14:textId="2B7E6622" w:rsidR="002348F6" w:rsidRPr="008C1BDB" w:rsidRDefault="002348F6" w:rsidP="00D36EE0">
      <w:pPr>
        <w:spacing w:line="360" w:lineRule="auto"/>
        <w:rPr>
          <w:rFonts w:ascii="Arial" w:hAnsi="Arial" w:cs="Arial"/>
          <w:sz w:val="24"/>
          <w:szCs w:val="24"/>
        </w:rPr>
      </w:pPr>
      <w:ins w:id="628" w:author="N S" w:date="2018-10-22T14:29:00Z">
        <w:del w:id="629" w:author="Dan Kliebenstein" w:date="2018-10-24T14:41:00Z">
          <w:r w:rsidDel="00AA12DA">
            <w:rPr>
              <w:rFonts w:ascii="Arial" w:hAnsi="Arial" w:cs="Arial"/>
              <w:sz w:val="24"/>
              <w:szCs w:val="24"/>
            </w:rPr>
            <w:tab/>
          </w:r>
        </w:del>
        <w:bookmarkStart w:id="630" w:name="_Hlk527981990"/>
        <w:r w:rsidRPr="002348F6">
          <w:rPr>
            <w:rFonts w:ascii="Arial" w:hAnsi="Arial" w:cs="Arial"/>
            <w:sz w:val="24"/>
            <w:szCs w:val="24"/>
          </w:rPr>
          <w:t xml:space="preserve">To test how </w:t>
        </w:r>
      </w:ins>
      <w:ins w:id="631" w:author="N S" w:date="2018-10-22T14:30:00Z">
        <w:r w:rsidR="002B6CD4">
          <w:rPr>
            <w:rFonts w:ascii="Arial" w:hAnsi="Arial" w:cs="Arial"/>
            <w:sz w:val="24"/>
            <w:szCs w:val="24"/>
          </w:rPr>
          <w:t>this</w:t>
        </w:r>
      </w:ins>
      <w:ins w:id="632" w:author="N S" w:date="2018-10-22T14:29:00Z">
        <w:r>
          <w:rPr>
            <w:rFonts w:ascii="Arial" w:hAnsi="Arial" w:cs="Arial"/>
            <w:sz w:val="24"/>
            <w:szCs w:val="24"/>
          </w:rPr>
          <w:t xml:space="preserve"> </w:t>
        </w:r>
        <w:r w:rsidRPr="002348F6">
          <w:rPr>
            <w:rFonts w:ascii="Arial" w:hAnsi="Arial" w:cs="Arial"/>
            <w:sz w:val="24"/>
            <w:szCs w:val="24"/>
          </w:rPr>
          <w:t xml:space="preserve">mild domestication effect might be sensitive to shifts in the collection of </w:t>
        </w:r>
      </w:ins>
      <w:ins w:id="633" w:author="N S" w:date="2018-10-25T13:47:00Z">
        <w:r w:rsidR="00DE7E46">
          <w:rPr>
            <w:rFonts w:ascii="Arial" w:hAnsi="Arial" w:cs="Arial"/>
            <w:sz w:val="24"/>
            <w:szCs w:val="24"/>
          </w:rPr>
          <w:t xml:space="preserve">tomato </w:t>
        </w:r>
      </w:ins>
      <w:ins w:id="634" w:author="N S" w:date="2018-10-22T14:29:00Z">
        <w:r w:rsidRPr="002348F6">
          <w:rPr>
            <w:rFonts w:ascii="Arial" w:hAnsi="Arial" w:cs="Arial"/>
            <w:sz w:val="24"/>
            <w:szCs w:val="24"/>
          </w:rPr>
          <w:t xml:space="preserve">genotypes, we </w:t>
        </w:r>
      </w:ins>
      <w:ins w:id="635" w:author="N S" w:date="2018-10-22T14:38:00Z">
        <w:r w:rsidR="00A144BE">
          <w:rPr>
            <w:rFonts w:ascii="Arial" w:hAnsi="Arial" w:cs="Arial"/>
            <w:sz w:val="24"/>
            <w:szCs w:val="24"/>
          </w:rPr>
          <w:t>used</w:t>
        </w:r>
      </w:ins>
      <w:ins w:id="636" w:author="N S" w:date="2018-10-22T14:39:00Z">
        <w:r w:rsidR="00A144BE">
          <w:rPr>
            <w:rFonts w:ascii="Arial" w:hAnsi="Arial" w:cs="Arial"/>
            <w:sz w:val="24"/>
            <w:szCs w:val="24"/>
          </w:rPr>
          <w:t xml:space="preserve"> the </w:t>
        </w:r>
        <w:del w:id="637" w:author="Dan Kliebenstein" w:date="2018-10-24T14:42:00Z">
          <w:r w:rsidR="00A144BE" w:rsidDel="00AA12DA">
            <w:rPr>
              <w:rFonts w:ascii="Arial" w:hAnsi="Arial" w:cs="Arial"/>
              <w:sz w:val="24"/>
              <w:szCs w:val="24"/>
            </w:rPr>
            <w:delText xml:space="preserve">bootstrapping </w:delText>
          </w:r>
        </w:del>
        <w:del w:id="638" w:author="Dan Kliebenstein" w:date="2018-10-24T14:41:00Z">
          <w:r w:rsidR="00A144BE" w:rsidDel="00AA12DA">
            <w:rPr>
              <w:rFonts w:ascii="Arial" w:hAnsi="Arial" w:cs="Arial"/>
              <w:sz w:val="24"/>
              <w:szCs w:val="24"/>
            </w:rPr>
            <w:delText>of domestication</w:delText>
          </w:r>
        </w:del>
      </w:ins>
      <w:ins w:id="639" w:author="Dan Kliebenstein" w:date="2018-10-24T14:42:00Z">
        <w:r w:rsidR="00AA12DA">
          <w:rPr>
            <w:rFonts w:ascii="Arial" w:hAnsi="Arial" w:cs="Arial"/>
            <w:sz w:val="24"/>
            <w:szCs w:val="24"/>
          </w:rPr>
          <w:t>same bootstraps from above for the full model</w:t>
        </w:r>
      </w:ins>
      <w:ins w:id="640" w:author="N S" w:date="2018-10-22T14:39:00Z">
        <w:del w:id="641" w:author="Dan Kliebenstein" w:date="2018-10-24T14:42:00Z">
          <w:r w:rsidR="00A144BE" w:rsidDel="00AA12DA">
            <w:rPr>
              <w:rFonts w:ascii="Arial" w:hAnsi="Arial" w:cs="Arial"/>
              <w:sz w:val="24"/>
              <w:szCs w:val="24"/>
            </w:rPr>
            <w:delText xml:space="preserve"> from above</w:delText>
          </w:r>
        </w:del>
      </w:ins>
      <w:ins w:id="642" w:author="N S" w:date="2018-10-22T14:29:00Z">
        <w:r w:rsidRPr="002348F6">
          <w:rPr>
            <w:rFonts w:ascii="Arial" w:hAnsi="Arial" w:cs="Arial"/>
            <w:sz w:val="24"/>
            <w:szCs w:val="24"/>
          </w:rPr>
          <w:t>. Our observed domestication effect was in the top 80th percentile across all bootstraps</w:t>
        </w:r>
      </w:ins>
      <w:ins w:id="643" w:author="N S" w:date="2018-10-25T13:21:00Z">
        <w:r w:rsidR="0017286B">
          <w:rPr>
            <w:rFonts w:ascii="Arial" w:hAnsi="Arial" w:cs="Arial"/>
            <w:sz w:val="24"/>
            <w:szCs w:val="24"/>
          </w:rPr>
          <w:t>,</w:t>
        </w:r>
      </w:ins>
      <w:ins w:id="644" w:author="N S" w:date="2018-10-22T14:29:00Z">
        <w:r w:rsidRPr="002348F6">
          <w:rPr>
            <w:rFonts w:ascii="Arial" w:hAnsi="Arial" w:cs="Arial"/>
            <w:sz w:val="24"/>
            <w:szCs w:val="24"/>
          </w:rPr>
          <w:t xml:space="preserve"> suggesting that </w:t>
        </w:r>
        <w:del w:id="645" w:author="Dan Kliebenstein" w:date="2018-10-24T14:42:00Z">
          <w:r w:rsidRPr="002348F6" w:rsidDel="00AA12DA">
            <w:rPr>
              <w:rFonts w:ascii="Arial" w:hAnsi="Arial" w:cs="Arial"/>
              <w:sz w:val="24"/>
              <w:szCs w:val="24"/>
            </w:rPr>
            <w:delText>it</w:delText>
          </w:r>
        </w:del>
      </w:ins>
      <w:ins w:id="646" w:author="Dan Kliebenstein" w:date="2018-10-24T14:42:00Z">
        <w:r w:rsidR="00AA12DA">
          <w:rPr>
            <w:rFonts w:ascii="Arial" w:hAnsi="Arial" w:cs="Arial"/>
            <w:sz w:val="24"/>
            <w:szCs w:val="24"/>
          </w:rPr>
          <w:t>while the domestication effect is small, it</w:t>
        </w:r>
      </w:ins>
      <w:ins w:id="647" w:author="N S" w:date="2018-10-22T14:29:00Z">
        <w:r w:rsidRPr="002348F6">
          <w:rPr>
            <w:rFonts w:ascii="Arial" w:hAnsi="Arial" w:cs="Arial"/>
            <w:sz w:val="24"/>
            <w:szCs w:val="24"/>
          </w:rPr>
          <w:t xml:space="preserve"> is relatively stable in response to shifts in the genotypes. However, a larger sample of </w:t>
        </w:r>
        <w:r w:rsidRPr="002B6CD4">
          <w:rPr>
            <w:rFonts w:ascii="Arial" w:hAnsi="Arial" w:cs="Arial"/>
            <w:i/>
            <w:sz w:val="24"/>
            <w:szCs w:val="24"/>
          </w:rPr>
          <w:t xml:space="preserve">S. </w:t>
        </w:r>
        <w:proofErr w:type="spellStart"/>
        <w:r w:rsidRPr="002B6CD4">
          <w:rPr>
            <w:rFonts w:ascii="Arial" w:hAnsi="Arial" w:cs="Arial"/>
            <w:i/>
            <w:sz w:val="24"/>
            <w:szCs w:val="24"/>
          </w:rPr>
          <w:t>lycopersicum</w:t>
        </w:r>
        <w:proofErr w:type="spellEnd"/>
        <w:r w:rsidRPr="002348F6">
          <w:rPr>
            <w:rFonts w:ascii="Arial" w:hAnsi="Arial" w:cs="Arial"/>
            <w:sz w:val="24"/>
            <w:szCs w:val="24"/>
          </w:rPr>
          <w:t xml:space="preserve"> and </w:t>
        </w:r>
        <w:r w:rsidRPr="002B6CD4">
          <w:rPr>
            <w:rFonts w:ascii="Arial" w:hAnsi="Arial" w:cs="Arial"/>
            <w:i/>
            <w:sz w:val="24"/>
            <w:szCs w:val="24"/>
          </w:rPr>
          <w:t xml:space="preserve">S. </w:t>
        </w:r>
        <w:proofErr w:type="spellStart"/>
        <w:r w:rsidRPr="002B6CD4">
          <w:rPr>
            <w:rFonts w:ascii="Arial" w:hAnsi="Arial" w:cs="Arial"/>
            <w:i/>
            <w:sz w:val="24"/>
            <w:szCs w:val="24"/>
          </w:rPr>
          <w:t>pimpinellifolium</w:t>
        </w:r>
        <w:proofErr w:type="spellEnd"/>
        <w:r w:rsidRPr="002348F6">
          <w:rPr>
            <w:rFonts w:ascii="Arial" w:hAnsi="Arial" w:cs="Arial"/>
            <w:sz w:val="24"/>
            <w:szCs w:val="24"/>
          </w:rPr>
          <w:t xml:space="preserve"> genotypes would be needed to develop a more precise estimate of any domestication effect on lesion size.</w:t>
        </w:r>
      </w:ins>
    </w:p>
    <w:bookmarkEnd w:id="630"/>
    <w:p w14:paraId="6A13C15D" w14:textId="7F13E8A4"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del w:id="648" w:author="N S" w:date="2018-10-15T12:52:00Z">
        <w:r w:rsidRPr="008C1BDB" w:rsidDel="00460F15">
          <w:rPr>
            <w:rFonts w:ascii="Arial" w:hAnsi="Arial" w:cs="Arial"/>
            <w:sz w:val="24"/>
            <w:szCs w:val="24"/>
          </w:rPr>
          <w:delText xml:space="preserve">wild </w:delText>
        </w:r>
      </w:del>
      <w:ins w:id="649" w:author="N S" w:date="2018-10-15T12:52:00Z">
        <w:r w:rsidR="00460F15">
          <w:rPr>
            <w:rFonts w:ascii="Arial" w:hAnsi="Arial" w:cs="Arial"/>
            <w:sz w:val="24"/>
            <w:szCs w:val="24"/>
          </w:rPr>
          <w:t>domesticated</w:t>
        </w:r>
        <w:r w:rsidR="00460F15" w:rsidRPr="008C1BDB">
          <w:rPr>
            <w:rFonts w:ascii="Arial" w:hAnsi="Arial" w:cs="Arial"/>
            <w:sz w:val="24"/>
            <w:szCs w:val="24"/>
          </w:rPr>
          <w:t xml:space="preserve"> </w:t>
        </w:r>
      </w:ins>
      <w:r w:rsidRPr="008C1BDB">
        <w:rPr>
          <w:rFonts w:ascii="Arial" w:hAnsi="Arial" w:cs="Arial"/>
          <w:sz w:val="24"/>
          <w:szCs w:val="24"/>
        </w:rPr>
        <w:t xml:space="preserve">tomato. </w:t>
      </w:r>
      <w:del w:id="650" w:author="N S" w:date="2018-10-16T14:30:00Z">
        <w:r w:rsidRPr="008C1BDB" w:rsidDel="00C018A6">
          <w:rPr>
            <w:rFonts w:ascii="Arial" w:hAnsi="Arial" w:cs="Arial"/>
            <w:sz w:val="24"/>
            <w:szCs w:val="24"/>
          </w:rPr>
          <w:delText>Rather, the domesticated tomato genotypes had a wider range of average lesion size than wild genotypes; the 90</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range (95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to 5</w:delText>
        </w:r>
        <w:r w:rsidRPr="008C1BDB" w:rsidDel="00C018A6">
          <w:rPr>
            <w:rFonts w:ascii="Arial" w:hAnsi="Arial" w:cs="Arial"/>
            <w:sz w:val="24"/>
            <w:szCs w:val="24"/>
            <w:vertAlign w:val="superscript"/>
          </w:rPr>
          <w:delText>th</w:delText>
        </w:r>
        <w:r w:rsidRPr="008C1BDB" w:rsidDel="00C018A6">
          <w:rPr>
            <w:rFonts w:ascii="Arial" w:hAnsi="Arial" w:cs="Arial"/>
            <w:sz w:val="24"/>
            <w:szCs w:val="24"/>
          </w:rPr>
          <w:delText xml:space="preserve"> percentile) spanned 2.03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lesion size variation on domesticated tomato (standard deviation = 0.68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versus 1.76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variation on wild tomato (standard deviation = 0.58 cm</w:delText>
        </w:r>
        <w:r w:rsidRPr="008C1BDB" w:rsidDel="00C018A6">
          <w:rPr>
            <w:rFonts w:ascii="Arial" w:hAnsi="Arial" w:cs="Arial"/>
            <w:sz w:val="24"/>
            <w:szCs w:val="24"/>
            <w:vertAlign w:val="superscript"/>
          </w:rPr>
          <w:delText>2</w:delText>
        </w:r>
        <w:r w:rsidRPr="008C1BDB" w:rsidDel="00C018A6">
          <w:rPr>
            <w:rFonts w:ascii="Arial" w:hAnsi="Arial" w:cs="Arial"/>
            <w:sz w:val="24"/>
            <w:szCs w:val="24"/>
          </w:rPr>
          <w:delText xml:space="preserve">). Additionally, the </w:delText>
        </w:r>
      </w:del>
      <w:ins w:id="651" w:author="N S" w:date="2018-10-16T14:30:00Z">
        <w:r w:rsidR="00C018A6">
          <w:rPr>
            <w:rFonts w:ascii="Arial" w:hAnsi="Arial" w:cs="Arial"/>
            <w:sz w:val="24"/>
            <w:szCs w:val="24"/>
          </w:rPr>
          <w:t xml:space="preserve">The </w:t>
        </w:r>
      </w:ins>
      <w:r w:rsidRPr="008C1BDB">
        <w:rPr>
          <w:rFonts w:ascii="Arial" w:hAnsi="Arial" w:cs="Arial"/>
          <w:sz w:val="24"/>
          <w:szCs w:val="24"/>
        </w:rPr>
        <w:t xml:space="preserve">wild and domesticated tomato genotypes showed </w:t>
      </w:r>
      <w:del w:id="652" w:author="N S" w:date="2018-10-05T17:09:00Z">
        <w:r w:rsidR="00685EB1" w:rsidDel="00685EB1">
          <w:rPr>
            <w:rFonts w:ascii="Arial" w:hAnsi="Arial" w:cs="Arial"/>
            <w:sz w:val="24"/>
            <w:szCs w:val="24"/>
          </w:rPr>
          <w:delText xml:space="preserve">statistically </w:delText>
        </w:r>
      </w:del>
      <w:r w:rsidRPr="008C1BDB">
        <w:rPr>
          <w:rFonts w:ascii="Arial" w:hAnsi="Arial" w:cs="Arial"/>
          <w:sz w:val="24"/>
          <w:szCs w:val="24"/>
        </w:rPr>
        <w:t>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 xml:space="preserve">Supplemental Figure </w:t>
      </w:r>
      <w:ins w:id="653" w:author="N S" w:date="2018-10-25T12:29:00Z">
        <w:r w:rsidR="00583E28">
          <w:rPr>
            <w:rFonts w:ascii="Arial" w:hAnsi="Arial" w:cs="Arial"/>
            <w:sz w:val="24"/>
            <w:szCs w:val="24"/>
          </w:rPr>
          <w:t>2</w:t>
        </w:r>
      </w:ins>
      <w:del w:id="654" w:author="N S" w:date="2018-10-25T12:29:00Z">
        <w:r w:rsidDel="00583E28">
          <w:rPr>
            <w:rFonts w:ascii="Arial" w:hAnsi="Arial" w:cs="Arial"/>
            <w:sz w:val="24"/>
            <w:szCs w:val="24"/>
          </w:rPr>
          <w:delText>1</w:delText>
        </w:r>
      </w:del>
      <w:r w:rsidRPr="008C1BDB">
        <w:rPr>
          <w:rFonts w:ascii="Arial" w:hAnsi="Arial" w:cs="Arial"/>
          <w:sz w:val="24"/>
          <w:szCs w:val="24"/>
        </w:rPr>
        <w:t xml:space="preserve">). Overall, there is a slight </w:t>
      </w:r>
      <w:r w:rsidRPr="008C1BDB">
        <w:rPr>
          <w:rFonts w:ascii="Arial" w:hAnsi="Arial" w:cs="Arial"/>
          <w:sz w:val="24"/>
          <w:szCs w:val="24"/>
        </w:rPr>
        <w:lastRenderedPageBreak/>
        <w:t xml:space="preserve">domestication impact on average resistance to </w:t>
      </w:r>
      <w:r w:rsidRPr="008C1BDB">
        <w:rPr>
          <w:rFonts w:ascii="Arial" w:hAnsi="Arial" w:cs="Arial"/>
          <w:i/>
          <w:sz w:val="24"/>
          <w:szCs w:val="24"/>
        </w:rPr>
        <w:t>B. cinerea</w:t>
      </w:r>
      <w:r w:rsidRPr="008C1BDB">
        <w:rPr>
          <w:rFonts w:ascii="Arial" w:hAnsi="Arial" w:cs="Arial"/>
          <w:sz w:val="24"/>
          <w:szCs w:val="24"/>
        </w:rPr>
        <w:t xml:space="preserve">, </w:t>
      </w:r>
      <w:del w:id="655" w:author="Dan Kliebenstein" w:date="2018-10-24T14:43:00Z">
        <w:r w:rsidRPr="008C1BDB" w:rsidDel="00AA12DA">
          <w:rPr>
            <w:rFonts w:ascii="Arial" w:hAnsi="Arial" w:cs="Arial"/>
            <w:sz w:val="24"/>
            <w:szCs w:val="24"/>
          </w:rPr>
          <w:delText xml:space="preserve">but </w:delText>
        </w:r>
      </w:del>
      <w:ins w:id="656" w:author="Dan Kliebenstein" w:date="2018-10-24T14:43:00Z">
        <w:r w:rsidR="00AA12DA">
          <w:rPr>
            <w:rFonts w:ascii="Arial" w:hAnsi="Arial" w:cs="Arial"/>
            <w:sz w:val="24"/>
            <w:szCs w:val="24"/>
          </w:rPr>
          <w:t>and</w:t>
        </w:r>
        <w:r w:rsidR="00AA12DA" w:rsidRPr="008C1BDB">
          <w:rPr>
            <w:rFonts w:ascii="Arial" w:hAnsi="Arial" w:cs="Arial"/>
            <w:sz w:val="24"/>
            <w:szCs w:val="24"/>
          </w:rPr>
          <w:t xml:space="preserve"> </w:t>
        </w:r>
      </w:ins>
      <w:r w:rsidRPr="008C1BDB">
        <w:rPr>
          <w:rFonts w:ascii="Arial" w:hAnsi="Arial" w:cs="Arial"/>
          <w:sz w:val="24"/>
          <w:szCs w:val="24"/>
        </w:rPr>
        <w:t>no evidence of a phenotypic bottleneck due to domestication.</w:t>
      </w:r>
      <w:ins w:id="657" w:author="Dan Kliebenstein" w:date="2018-10-24T14:43:00Z">
        <w:r w:rsidR="00AA12DA">
          <w:rPr>
            <w:rFonts w:ascii="Arial" w:hAnsi="Arial" w:cs="Arial"/>
            <w:sz w:val="24"/>
            <w:szCs w:val="24"/>
          </w:rPr>
          <w:t xml:space="preserve"> This suggests that in the tomato-</w:t>
        </w:r>
        <w:r w:rsidR="00AA12DA" w:rsidRPr="005C1BBE">
          <w:rPr>
            <w:rFonts w:ascii="Arial" w:hAnsi="Arial" w:cs="Arial"/>
            <w:i/>
            <w:sz w:val="24"/>
            <w:szCs w:val="24"/>
          </w:rPr>
          <w:t>B. cinerea</w:t>
        </w:r>
        <w:r w:rsidR="00AA12DA">
          <w:rPr>
            <w:rFonts w:ascii="Arial" w:hAnsi="Arial" w:cs="Arial"/>
            <w:sz w:val="24"/>
            <w:szCs w:val="24"/>
          </w:rPr>
          <w:t xml:space="preserve"> </w:t>
        </w:r>
        <w:proofErr w:type="spellStart"/>
        <w:r w:rsidR="00AA12DA">
          <w:rPr>
            <w:rFonts w:ascii="Arial" w:hAnsi="Arial" w:cs="Arial"/>
            <w:sz w:val="24"/>
            <w:szCs w:val="24"/>
          </w:rPr>
          <w:t>pathosystem</w:t>
        </w:r>
        <w:proofErr w:type="spellEnd"/>
        <w:r w:rsidR="00AA12DA">
          <w:rPr>
            <w:rFonts w:ascii="Arial" w:hAnsi="Arial" w:cs="Arial"/>
            <w:sz w:val="24"/>
            <w:szCs w:val="24"/>
          </w:rPr>
          <w:t>, domestication is not a major part of the variation.</w:t>
        </w:r>
      </w:ins>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28C98511"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ins w:id="658" w:author="N S" w:date="2018-10-18T15:50:00Z">
        <w:r w:rsidR="00911105">
          <w:rPr>
            <w:rFonts w:ascii="Arial" w:hAnsi="Arial" w:cs="Arial"/>
            <w:sz w:val="24"/>
            <w:szCs w:val="24"/>
          </w:rPr>
          <w:t>showed some evidence for</w:t>
        </w:r>
      </w:ins>
      <w:ins w:id="659" w:author="N S" w:date="2018-10-18T15:51:00Z">
        <w:r w:rsidR="00911105">
          <w:rPr>
            <w:rFonts w:ascii="Arial" w:hAnsi="Arial" w:cs="Arial"/>
            <w:sz w:val="24"/>
            <w:szCs w:val="24"/>
          </w:rPr>
          <w:t xml:space="preserve"> </w:t>
        </w:r>
      </w:ins>
      <w:r w:rsidR="00300B3E" w:rsidRPr="008C1BDB">
        <w:rPr>
          <w:rFonts w:ascii="Arial" w:hAnsi="Arial" w:cs="Arial"/>
          <w:sz w:val="24"/>
          <w:szCs w:val="24"/>
        </w:rPr>
        <w:t>interact</w:t>
      </w:r>
      <w:ins w:id="660" w:author="N S" w:date="2018-10-18T15:50:00Z">
        <w:r w:rsidR="00911105">
          <w:rPr>
            <w:rFonts w:ascii="Arial" w:hAnsi="Arial" w:cs="Arial"/>
            <w:sz w:val="24"/>
            <w:szCs w:val="24"/>
          </w:rPr>
          <w:t>ion</w:t>
        </w:r>
      </w:ins>
      <w:del w:id="661" w:author="N S" w:date="2018-10-18T15:50:00Z">
        <w:r w:rsidR="00300B3E" w:rsidRPr="008C1BDB" w:rsidDel="00911105">
          <w:rPr>
            <w:rFonts w:ascii="Arial" w:hAnsi="Arial" w:cs="Arial"/>
            <w:sz w:val="24"/>
            <w:szCs w:val="24"/>
          </w:rPr>
          <w:delText>ed</w:delText>
        </w:r>
      </w:del>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del w:id="662" w:author="N S" w:date="2018-10-01T15:55:00Z">
        <w:r w:rsidRPr="008C1BDB" w:rsidDel="0041243A">
          <w:rPr>
            <w:rFonts w:ascii="Arial" w:hAnsi="Arial" w:cs="Arial"/>
            <w:sz w:val="24"/>
            <w:szCs w:val="24"/>
          </w:rPr>
          <w:delText xml:space="preserve"> </w:delText>
        </w:r>
        <w:r w:rsidR="005B1302" w:rsidRPr="008C1BDB" w:rsidDel="0041243A">
          <w:rPr>
            <w:rFonts w:ascii="Arial" w:hAnsi="Arial" w:cs="Arial"/>
            <w:sz w:val="24"/>
            <w:szCs w:val="24"/>
          </w:rPr>
          <w:delText>by two approaches</w:delText>
        </w:r>
      </w:del>
      <w:ins w:id="663" w:author="N S" w:date="2018-10-12T13:00:00Z">
        <w:r w:rsidR="00654D4D">
          <w:rPr>
            <w:rFonts w:ascii="Arial" w:hAnsi="Arial" w:cs="Arial"/>
            <w:sz w:val="24"/>
            <w:szCs w:val="24"/>
          </w:rPr>
          <w:t>, u</w:t>
        </w:r>
      </w:ins>
      <w:ins w:id="664" w:author="N S" w:date="2018-10-12T13:01:00Z">
        <w:r w:rsidR="00654D4D">
          <w:rPr>
            <w:rFonts w:ascii="Arial" w:hAnsi="Arial" w:cs="Arial"/>
            <w:sz w:val="24"/>
            <w:szCs w:val="24"/>
          </w:rPr>
          <w:t xml:space="preserve">sing 272,672 SNPs compared to the </w:t>
        </w:r>
      </w:ins>
      <w:ins w:id="665" w:author="N S" w:date="2018-10-12T13:02:00Z">
        <w:r w:rsidR="00654D4D" w:rsidRPr="007271F2">
          <w:rPr>
            <w:rFonts w:ascii="Arial" w:hAnsi="Arial" w:cs="Arial"/>
            <w:i/>
            <w:sz w:val="24"/>
            <w:szCs w:val="24"/>
          </w:rPr>
          <w:t>B. cinerea</w:t>
        </w:r>
        <w:r w:rsidR="00654D4D">
          <w:rPr>
            <w:rFonts w:ascii="Arial" w:hAnsi="Arial" w:cs="Arial"/>
            <w:sz w:val="24"/>
            <w:szCs w:val="24"/>
          </w:rPr>
          <w:t xml:space="preserve"> </w:t>
        </w:r>
      </w:ins>
      <w:ins w:id="666" w:author="N S" w:date="2018-10-12T13:01:00Z">
        <w:r w:rsidR="00654D4D">
          <w:rPr>
            <w:rFonts w:ascii="Arial" w:hAnsi="Arial" w:cs="Arial"/>
            <w:sz w:val="24"/>
            <w:szCs w:val="24"/>
          </w:rPr>
          <w:t>T4 reference genome</w:t>
        </w:r>
      </w:ins>
      <w:ins w:id="667" w:author="N S" w:date="2018-10-12T13:02:00Z">
        <w:r w:rsidR="00654D4D">
          <w:rPr>
            <w:rFonts w:ascii="Arial" w:hAnsi="Arial" w:cs="Arial"/>
            <w:sz w:val="24"/>
            <w:szCs w:val="24"/>
          </w:rPr>
          <w:t xml:space="preserve"> (</w:t>
        </w:r>
      </w:ins>
      <w:ins w:id="668" w:author="N S" w:date="2018-10-23T14:46:00Z">
        <w:r w:rsidR="00E369F0">
          <w:rPr>
            <w:rFonts w:ascii="Arial" w:hAnsi="Arial" w:cs="Arial"/>
            <w:sz w:val="24"/>
            <w:szCs w:val="24"/>
          </w:rPr>
          <w:t>Supplemental Figure</w:t>
        </w:r>
        <w:r w:rsidR="00A66141">
          <w:rPr>
            <w:rFonts w:ascii="Arial" w:hAnsi="Arial" w:cs="Arial"/>
            <w:sz w:val="24"/>
            <w:szCs w:val="24"/>
          </w:rPr>
          <w:t xml:space="preserve"> </w:t>
        </w:r>
      </w:ins>
      <w:ins w:id="669" w:author="N S" w:date="2018-10-25T12:26:00Z">
        <w:r w:rsidR="00583E28">
          <w:rPr>
            <w:rFonts w:ascii="Arial" w:hAnsi="Arial" w:cs="Arial"/>
            <w:sz w:val="24"/>
            <w:szCs w:val="24"/>
          </w:rPr>
          <w:t>1</w:t>
        </w:r>
      </w:ins>
      <w:ins w:id="670" w:author="N S" w:date="2018-10-12T13:02:00Z">
        <w:r w:rsidR="00654D4D">
          <w:rPr>
            <w:rFonts w:ascii="Arial" w:hAnsi="Arial" w:cs="Arial"/>
            <w:sz w:val="24"/>
            <w:szCs w:val="24"/>
          </w:rPr>
          <w:t>)</w:t>
        </w:r>
      </w:ins>
      <w:ins w:id="671" w:author="N S" w:date="2018-11-06T15:06:00Z">
        <w:r w:rsidR="00ED11CB">
          <w:rPr>
            <w:rFonts w:ascii="Arial" w:hAnsi="Arial" w:cs="Arial"/>
            <w:sz w:val="24"/>
            <w:szCs w:val="24"/>
          </w:rPr>
          <w:t xml:space="preserve"> </w:t>
        </w:r>
      </w:ins>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 xml:space="preserve">using </w:t>
      </w:r>
      <w:del w:id="672" w:author="N S" w:date="2018-10-18T10:27:00Z">
        <w:r w:rsidRPr="008C1BDB" w:rsidDel="00C368B8">
          <w:rPr>
            <w:rFonts w:ascii="Arial" w:hAnsi="Arial" w:cs="Arial"/>
            <w:sz w:val="24"/>
            <w:szCs w:val="24"/>
          </w:rPr>
          <w:delText xml:space="preserve">the </w:delText>
        </w:r>
      </w:del>
      <w:r w:rsidRPr="008C1BDB">
        <w:rPr>
          <w:rFonts w:ascii="Arial" w:hAnsi="Arial" w:cs="Arial"/>
          <w:sz w:val="24"/>
          <w:szCs w:val="24"/>
        </w:rPr>
        <w:t>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xml:space="preserve">. We </w:t>
      </w:r>
      <w:del w:id="673" w:author="N S" w:date="2018-10-01T15:55:00Z">
        <w:r w:rsidR="00036746" w:rsidRPr="008C1BDB" w:rsidDel="0041243A">
          <w:rPr>
            <w:rFonts w:ascii="Arial" w:hAnsi="Arial" w:cs="Arial"/>
            <w:sz w:val="24"/>
            <w:szCs w:val="24"/>
          </w:rPr>
          <w:delText xml:space="preserve">first </w:delText>
        </w:r>
      </w:del>
      <w:r w:rsidR="005D0AE7" w:rsidRPr="008C1BDB">
        <w:rPr>
          <w:rFonts w:ascii="Arial" w:hAnsi="Arial" w:cs="Arial"/>
          <w:sz w:val="24"/>
          <w:szCs w:val="24"/>
        </w:rPr>
        <w:t>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del w:id="674" w:author="N S" w:date="2018-10-12T13:01:00Z">
        <w:r w:rsidRPr="008C1BDB" w:rsidDel="00654D4D">
          <w:rPr>
            <w:rFonts w:ascii="Arial" w:hAnsi="Arial" w:cs="Arial"/>
            <w:sz w:val="24"/>
            <w:szCs w:val="24"/>
          </w:rPr>
          <w:delText xml:space="preserve">in combination with </w:delText>
        </w:r>
        <w:r w:rsidR="00FE1826" w:rsidRPr="008C1BDB" w:rsidDel="00654D4D">
          <w:rPr>
            <w:rFonts w:ascii="Arial" w:hAnsi="Arial" w:cs="Arial"/>
            <w:sz w:val="24"/>
            <w:szCs w:val="24"/>
          </w:rPr>
          <w:delText xml:space="preserve">272,672 </w:delText>
        </w:r>
        <w:r w:rsidRPr="008C1BDB" w:rsidDel="00654D4D">
          <w:rPr>
            <w:rFonts w:ascii="Arial" w:hAnsi="Arial" w:cs="Arial"/>
            <w:sz w:val="24"/>
            <w:szCs w:val="24"/>
          </w:rPr>
          <w:delText xml:space="preserve">SNPs from </w:delText>
        </w:r>
        <w:r w:rsidRPr="008C1BDB" w:rsidDel="00654D4D">
          <w:rPr>
            <w:rFonts w:ascii="Arial" w:hAnsi="Arial" w:cs="Arial"/>
            <w:i/>
            <w:sz w:val="24"/>
            <w:szCs w:val="24"/>
          </w:rPr>
          <w:delText xml:space="preserve">B. cinerea </w:delText>
        </w:r>
        <w:r w:rsidR="00036746" w:rsidRPr="008C1BDB" w:rsidDel="00654D4D">
          <w:rPr>
            <w:rFonts w:ascii="Arial" w:hAnsi="Arial" w:cs="Arial"/>
            <w:sz w:val="24"/>
            <w:szCs w:val="24"/>
          </w:rPr>
          <w:delText xml:space="preserve">compared to the T4 reference genome </w:delText>
        </w:r>
      </w:del>
      <w:r w:rsidRPr="008C1BDB">
        <w:rPr>
          <w:rFonts w:ascii="Arial" w:hAnsi="Arial" w:cs="Arial"/>
          <w:sz w:val="24"/>
          <w:szCs w:val="24"/>
        </w:rPr>
        <w:t>to estimate the phenotypic effects across the genome</w:t>
      </w:r>
      <w:del w:id="675" w:author="N S" w:date="2018-11-06T15:07:00Z">
        <w:r w:rsidRPr="008C1BDB" w:rsidDel="00521EF5">
          <w:rPr>
            <w:rFonts w:ascii="Arial" w:hAnsi="Arial" w:cs="Arial"/>
            <w:sz w:val="24"/>
            <w:szCs w:val="24"/>
          </w:rPr>
          <w:delText xml:space="preserve"> </w:delText>
        </w:r>
        <w:r w:rsidR="006E0975" w:rsidRPr="008C1BDB" w:rsidDel="00521EF5">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bmV0aWNzPC9zZWNvbmRhcnktdGl0bGU+PC90aXRsZXM+PHBlcmlvZGljYWw+PGZ1bGwtdGl0bGU+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cj48Zm9yZWlnbi1rZXlzPjxrZXkgYXBwPSJFTiIgZGItaWQ9ImEyeDJ0enN6amZkMnpqZWQwZThw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</w:fldData>
          </w:fldChar>
        </w:r>
        <w:r w:rsidR="00F31220" w:rsidDel="00521EF5">
          <w:rPr>
            <w:rFonts w:ascii="Arial" w:hAnsi="Arial" w:cs="Arial"/>
            <w:sz w:val="24"/>
            <w:szCs w:val="24"/>
          </w:rPr>
          <w:delInstrText xml:space="preserve"> ADDIN EN.CITE </w:delInstrText>
        </w:r>
        <w:r w:rsidR="00F31220" w:rsidDel="00521EF5">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bWJlcj40NjY8L3JlYy1udW1iZXI+PGZvcmVpZ24ta2V5cz48a2V5IGFwcD0iRU4iIGRiLWlkPSJh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cj48Zm9yZWlnbi1rZXlzPjxrZXkgYXBwPSJFTiIgZGItaWQ9ImEyeDJ0enN6amZkMnpqZWQwZThw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</w:fldData>
          </w:fldChar>
        </w:r>
        <w:r w:rsidR="00F31220" w:rsidDel="00521EF5">
          <w:rPr>
            <w:rFonts w:ascii="Arial" w:hAnsi="Arial" w:cs="Arial"/>
            <w:sz w:val="24"/>
            <w:szCs w:val="24"/>
          </w:rPr>
          <w:delInstrText xml:space="preserve"> ADDIN EN.CITE.DATA </w:delInstrText>
        </w:r>
        <w:r w:rsidR="00F31220" w:rsidDel="00521EF5">
          <w:rPr>
            <w:rFonts w:ascii="Arial" w:hAnsi="Arial" w:cs="Arial"/>
            <w:sz w:val="24"/>
            <w:szCs w:val="24"/>
          </w:rPr>
        </w:r>
        <w:r w:rsidR="00F31220" w:rsidDel="00521EF5">
          <w:rPr>
            <w:rFonts w:ascii="Arial" w:hAnsi="Arial" w:cs="Arial"/>
            <w:sz w:val="24"/>
            <w:szCs w:val="24"/>
          </w:rPr>
          <w:fldChar w:fldCharType="end"/>
        </w:r>
        <w:r w:rsidR="006E0975" w:rsidRPr="008C1BDB" w:rsidDel="00521EF5">
          <w:rPr>
            <w:rFonts w:ascii="Arial" w:hAnsi="Arial" w:cs="Arial"/>
            <w:sz w:val="24"/>
            <w:szCs w:val="24"/>
          </w:rPr>
        </w:r>
        <w:r w:rsidR="006E0975" w:rsidRPr="008C1BDB" w:rsidDel="00521EF5">
          <w:rPr>
            <w:rFonts w:ascii="Arial" w:hAnsi="Arial" w:cs="Arial"/>
            <w:sz w:val="24"/>
            <w:szCs w:val="24"/>
          </w:rPr>
          <w:fldChar w:fldCharType="separate"/>
        </w:r>
        <w:r w:rsidR="00042D5F" w:rsidRPr="008C1BDB" w:rsidDel="00521EF5">
          <w:rPr>
            <w:rFonts w:ascii="Arial" w:hAnsi="Arial" w:cs="Arial"/>
            <w:noProof/>
            <w:sz w:val="24"/>
            <w:szCs w:val="24"/>
          </w:rPr>
          <w:delText>(Shen, Alam et al. 2013, Corwin, Copeland et al. 2016, Corwin, Subedy et al. 2016, Francisco, Joseph et al. 2016)</w:delText>
        </w:r>
        <w:r w:rsidR="006E0975" w:rsidRPr="008C1BDB" w:rsidDel="00521EF5">
          <w:rPr>
            <w:rFonts w:ascii="Arial" w:hAnsi="Arial" w:cs="Arial"/>
            <w:sz w:val="24"/>
            <w:szCs w:val="24"/>
          </w:rPr>
          <w:fldChar w:fldCharType="end"/>
        </w:r>
      </w:del>
      <w:ins w:id="676" w:author="N S" w:date="2018-11-06T15:07:00Z">
        <w:r w:rsidR="00521EF5">
          <w:rPr>
            <w:rFonts w:ascii="Arial" w:hAnsi="Arial" w:cs="Arial"/>
            <w:sz w:val="24"/>
            <w:szCs w:val="24"/>
          </w:rPr>
          <w:t xml:space="preserve"> </w:t>
        </w:r>
      </w:ins>
      <w:r w:rsidR="002345CD">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(Shen, Alam et al. 2013, Corwin, Copeland et al. 2016, Corwin, Subedy et al. 2016, Francisco, Joseph et al. 2016, Atwell, Corwin et al. 2018)</w:t>
      </w:r>
      <w:r w:rsidR="002345CD">
        <w:rPr>
          <w:rFonts w:ascii="Arial" w:hAnsi="Arial" w:cs="Arial"/>
          <w:sz w:val="24"/>
          <w:szCs w:val="24"/>
        </w:rPr>
        <w:fldChar w:fldCharType="end"/>
      </w:r>
      <w:r w:rsidR="005D0AE7" w:rsidRPr="008C1BDB">
        <w:rPr>
          <w:rFonts w:ascii="Arial" w:hAnsi="Arial" w:cs="Arial"/>
          <w:sz w:val="24"/>
          <w:szCs w:val="24"/>
        </w:rPr>
        <w:t xml:space="preserve">. </w:t>
      </w:r>
      <w:del w:id="677" w:author="N S" w:date="2018-10-01T15:55:00Z">
        <w:r w:rsidR="005B1302" w:rsidRPr="008C1BDB" w:rsidDel="0041243A">
          <w:rPr>
            <w:rFonts w:ascii="Arial" w:hAnsi="Arial" w:cs="Arial"/>
            <w:sz w:val="24"/>
            <w:szCs w:val="24"/>
          </w:rPr>
          <w:delText xml:space="preserve">To verify these patterns, we also implemented a </w:delText>
        </w:r>
        <w:r w:rsidR="003B63E6" w:rsidRPr="008C1BDB" w:rsidDel="0041243A">
          <w:rPr>
            <w:rFonts w:ascii="Arial" w:hAnsi="Arial" w:cs="Arial"/>
            <w:sz w:val="24"/>
            <w:szCs w:val="24"/>
          </w:rPr>
          <w:delText>Genome-wide Efficient M</w:delText>
        </w:r>
        <w:r w:rsidR="005B1302" w:rsidRPr="008C1BDB" w:rsidDel="0041243A">
          <w:rPr>
            <w:rFonts w:ascii="Arial" w:hAnsi="Arial" w:cs="Arial"/>
            <w:sz w:val="24"/>
            <w:szCs w:val="24"/>
          </w:rPr>
          <w:delText>ixed-</w:delText>
        </w:r>
        <w:r w:rsidR="003B63E6" w:rsidRPr="008C1BDB" w:rsidDel="0041243A">
          <w:rPr>
            <w:rFonts w:ascii="Arial" w:hAnsi="Arial" w:cs="Arial"/>
            <w:sz w:val="24"/>
            <w:szCs w:val="24"/>
          </w:rPr>
          <w:delText>M</w:delText>
        </w:r>
        <w:r w:rsidR="005B1302" w:rsidRPr="008C1BDB" w:rsidDel="0041243A">
          <w:rPr>
            <w:rFonts w:ascii="Arial" w:hAnsi="Arial" w:cs="Arial"/>
            <w:sz w:val="24"/>
            <w:szCs w:val="24"/>
          </w:rPr>
          <w:delText xml:space="preserve">odel </w:delText>
        </w:r>
        <w:r w:rsidR="003B63E6" w:rsidRPr="008C1BDB" w:rsidDel="0041243A">
          <w:rPr>
            <w:rFonts w:ascii="Arial" w:hAnsi="Arial" w:cs="Arial"/>
            <w:sz w:val="24"/>
            <w:szCs w:val="24"/>
          </w:rPr>
          <w:delText xml:space="preserve">Association (GEMMA) </w:delText>
        </w:r>
        <w:r w:rsidR="005B1302" w:rsidRPr="008C1BDB" w:rsidDel="0041243A">
          <w:rPr>
            <w:rFonts w:ascii="Arial" w:hAnsi="Arial" w:cs="Arial"/>
            <w:sz w:val="24"/>
            <w:szCs w:val="24"/>
          </w:rPr>
          <w:delText xml:space="preserve">analysis with a </w:delText>
        </w:r>
        <w:r w:rsidR="00182A6D" w:rsidRPr="008C1BDB" w:rsidDel="0041243A">
          <w:rPr>
            <w:rFonts w:ascii="Arial" w:hAnsi="Arial" w:cs="Arial"/>
            <w:sz w:val="24"/>
            <w:szCs w:val="24"/>
          </w:rPr>
          <w:delText>centered relatedness</w:delText>
        </w:r>
        <w:r w:rsidR="005B1302" w:rsidRPr="008C1BDB" w:rsidDel="0041243A">
          <w:rPr>
            <w:rFonts w:ascii="Arial" w:hAnsi="Arial" w:cs="Arial"/>
            <w:sz w:val="24"/>
            <w:szCs w:val="24"/>
          </w:rPr>
          <w:delText xml:space="preserve"> matrix to control for the effects of population structure </w:delText>
        </w:r>
        <w:r w:rsidR="00075FF0" w:rsidRPr="008C1BDB" w:rsidDel="0041243A">
          <w:rPr>
            <w:rFonts w:ascii="Arial" w:hAnsi="Arial" w:cs="Arial"/>
            <w:sz w:val="24"/>
            <w:szCs w:val="24"/>
          </w:rPr>
          <w:fldChar w:fldCharType="begin"/>
        </w:r>
        <w:r w:rsidR="005F1A4E" w:rsidRPr="008C1BDB" w:rsidDel="0041243A">
          <w:rPr>
            <w:rFonts w:ascii="Arial" w:hAnsi="Arial" w:cs="Arial"/>
            <w:sz w:val="24"/>
            <w:szCs w:val="24"/>
          </w:rPr>
          <w:del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delInstrText>
        </w:r>
        <w:r w:rsidR="00075FF0" w:rsidRPr="008C1BDB" w:rsidDel="0041243A">
          <w:rPr>
            <w:rFonts w:ascii="Arial" w:hAnsi="Arial" w:cs="Arial"/>
            <w:sz w:val="24"/>
            <w:szCs w:val="24"/>
          </w:rPr>
          <w:fldChar w:fldCharType="separate"/>
        </w:r>
        <w:r w:rsidR="00D03171" w:rsidRPr="008C1BDB" w:rsidDel="0041243A">
          <w:rPr>
            <w:rFonts w:ascii="Arial" w:hAnsi="Arial" w:cs="Arial"/>
            <w:noProof/>
            <w:sz w:val="24"/>
            <w:szCs w:val="24"/>
          </w:rPr>
          <w:delText>(Zhou and Stephens 2012)</w:delText>
        </w:r>
        <w:r w:rsidR="00075FF0" w:rsidRPr="008C1BDB" w:rsidDel="0041243A">
          <w:rPr>
            <w:rFonts w:ascii="Arial" w:hAnsi="Arial" w:cs="Arial"/>
            <w:sz w:val="24"/>
            <w:szCs w:val="24"/>
          </w:rPr>
          <w:fldChar w:fldCharType="end"/>
        </w:r>
        <w:r w:rsidR="005B1302" w:rsidRPr="008C1BDB" w:rsidDel="0041243A">
          <w:rPr>
            <w:rFonts w:ascii="Arial" w:hAnsi="Arial" w:cs="Arial"/>
            <w:sz w:val="24"/>
            <w:szCs w:val="24"/>
          </w:rPr>
          <w:delText>. In GEMMA, we included</w:delText>
        </w:r>
        <w:r w:rsidR="000C4DD8" w:rsidRPr="008C1BDB" w:rsidDel="0041243A">
          <w:rPr>
            <w:rFonts w:ascii="Arial" w:hAnsi="Arial" w:cs="Arial"/>
            <w:sz w:val="24"/>
            <w:szCs w:val="24"/>
          </w:rPr>
          <w:delText xml:space="preserve"> 237,878</w:delText>
        </w:r>
        <w:r w:rsidR="005B1302" w:rsidRPr="008C1BDB" w:rsidDel="0041243A">
          <w:rPr>
            <w:rFonts w:ascii="Arial" w:hAnsi="Arial" w:cs="Arial"/>
            <w:sz w:val="24"/>
            <w:szCs w:val="24"/>
          </w:rPr>
          <w:delText xml:space="preserve"> SNPs from </w:delText>
        </w:r>
        <w:r w:rsidR="005B1302" w:rsidRPr="008C1BDB" w:rsidDel="0041243A">
          <w:rPr>
            <w:rFonts w:ascii="Arial" w:hAnsi="Arial" w:cs="Arial"/>
            <w:i/>
            <w:sz w:val="24"/>
            <w:szCs w:val="24"/>
          </w:rPr>
          <w:delText>B. cinerea</w:delText>
        </w:r>
        <w:r w:rsidR="005B1302" w:rsidRPr="008C1BDB" w:rsidDel="0041243A">
          <w:rPr>
            <w:rFonts w:ascii="Arial" w:hAnsi="Arial" w:cs="Arial"/>
            <w:sz w:val="24"/>
            <w:szCs w:val="24"/>
          </w:rPr>
          <w:delText xml:space="preserve"> compared to the B05.10 reference genome. </w:delText>
        </w:r>
      </w:del>
      <w:r w:rsidR="005D0AE7" w:rsidRPr="008C1BDB">
        <w:rPr>
          <w:rFonts w:ascii="Arial" w:hAnsi="Arial" w:cs="Arial"/>
          <w:sz w:val="24"/>
          <w:szCs w:val="24"/>
        </w:rPr>
        <w:t xml:space="preserve">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w:t>
      </w:r>
      <w:del w:id="678" w:author="N S" w:date="2018-10-01T15:55:00Z">
        <w:r w:rsidR="00E5266A" w:rsidRPr="008C1BDB" w:rsidDel="0041243A">
          <w:rPr>
            <w:rFonts w:ascii="Arial" w:hAnsi="Arial" w:cs="Arial"/>
            <w:sz w:val="24"/>
            <w:szCs w:val="24"/>
          </w:rPr>
          <w:delText xml:space="preserve">both </w:delText>
        </w:r>
      </w:del>
      <w:r w:rsidR="00E5266A" w:rsidRPr="008C1BDB">
        <w:rPr>
          <w:rFonts w:ascii="Arial" w:hAnsi="Arial" w:cs="Arial"/>
          <w:sz w:val="24"/>
          <w:szCs w:val="24"/>
        </w:rPr>
        <w:t>GWA</w:t>
      </w:r>
      <w:del w:id="679" w:author="N S" w:date="2018-10-01T15:55:00Z">
        <w:r w:rsidR="00E5266A" w:rsidRPr="008C1BDB" w:rsidDel="0041243A">
          <w:rPr>
            <w:rFonts w:ascii="Arial" w:hAnsi="Arial" w:cs="Arial"/>
            <w:sz w:val="24"/>
            <w:szCs w:val="24"/>
          </w:rPr>
          <w:delText xml:space="preserve"> methods</w:delText>
        </w:r>
      </w:del>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esholds within each plant host.</w:t>
      </w:r>
      <w:ins w:id="680" w:author="N S" w:date="2018-10-22T12:01:00Z">
        <w:r w:rsidR="00F42F37">
          <w:rPr>
            <w:rFonts w:ascii="Arial" w:hAnsi="Arial" w:cs="Arial"/>
            <w:sz w:val="24"/>
            <w:szCs w:val="24"/>
          </w:rPr>
          <w:t xml:space="preserve"> </w:t>
        </w:r>
      </w:ins>
      <w:bookmarkStart w:id="681" w:name="_Hlk527973110"/>
      <w:ins w:id="682" w:author="Céline" w:date="2018-10-23T11:42:00Z">
        <w:r w:rsidR="005A05B6">
          <w:rPr>
            <w:rFonts w:ascii="Arial" w:hAnsi="Arial" w:cs="Arial"/>
            <w:sz w:val="24"/>
            <w:szCs w:val="24"/>
          </w:rPr>
          <w:t>At</w:t>
        </w:r>
      </w:ins>
      <w:ins w:id="683" w:author="N S" w:date="2018-10-22T12:01:00Z">
        <w:del w:id="684" w:author="Céline" w:date="2018-10-23T11:42:00Z">
          <w:r w:rsidR="00EE4C56" w:rsidDel="005A05B6">
            <w:rPr>
              <w:rFonts w:ascii="Arial" w:hAnsi="Arial" w:cs="Arial"/>
              <w:sz w:val="24"/>
              <w:szCs w:val="24"/>
            </w:rPr>
            <w:delText>Under</w:delText>
          </w:r>
        </w:del>
        <w:r w:rsidR="00EE4C56">
          <w:rPr>
            <w:rFonts w:ascii="Arial" w:hAnsi="Arial" w:cs="Arial"/>
            <w:sz w:val="24"/>
            <w:szCs w:val="24"/>
          </w:rPr>
          <w:t xml:space="preserve"> 1000</w:t>
        </w:r>
        <w:del w:id="685" w:author="Céline" w:date="2018-10-23T11:42:00Z">
          <w:r w:rsidR="00EE4C56" w:rsidDel="005A05B6">
            <w:rPr>
              <w:rFonts w:ascii="Arial" w:hAnsi="Arial" w:cs="Arial"/>
              <w:sz w:val="24"/>
              <w:szCs w:val="24"/>
            </w:rPr>
            <w:delText>x</w:delText>
          </w:r>
        </w:del>
        <w:r w:rsidR="00EE4C56">
          <w:rPr>
            <w:rFonts w:ascii="Arial" w:hAnsi="Arial" w:cs="Arial"/>
            <w:sz w:val="24"/>
            <w:szCs w:val="24"/>
          </w:rPr>
          <w:t xml:space="preserve"> permutation</w:t>
        </w:r>
      </w:ins>
      <w:ins w:id="686" w:author="N S" w:date="2018-10-23T13:17:00Z">
        <w:r w:rsidR="006C38D4">
          <w:rPr>
            <w:rFonts w:ascii="Arial" w:hAnsi="Arial" w:cs="Arial"/>
            <w:sz w:val="24"/>
            <w:szCs w:val="24"/>
          </w:rPr>
          <w:t>s,</w:t>
        </w:r>
      </w:ins>
      <w:ins w:id="687" w:author="N S" w:date="2018-10-22T12:01:00Z">
        <w:r w:rsidR="00EE4C56">
          <w:rPr>
            <w:rFonts w:ascii="Arial" w:hAnsi="Arial" w:cs="Arial"/>
            <w:sz w:val="24"/>
            <w:szCs w:val="24"/>
          </w:rPr>
          <w:t xml:space="preserve"> the 99.9% threshold is </w:t>
        </w:r>
      </w:ins>
      <w:ins w:id="688" w:author="N S" w:date="2018-10-22T12:02:00Z">
        <w:r w:rsidR="00EE4C56">
          <w:rPr>
            <w:rFonts w:ascii="Arial" w:hAnsi="Arial" w:cs="Arial"/>
            <w:sz w:val="24"/>
            <w:szCs w:val="24"/>
          </w:rPr>
          <w:t>imprecise</w:t>
        </w:r>
      </w:ins>
      <w:ins w:id="689" w:author="N S" w:date="2018-10-22T12:01:00Z">
        <w:r w:rsidR="00EE4C56">
          <w:rPr>
            <w:rFonts w:ascii="Arial" w:hAnsi="Arial" w:cs="Arial"/>
            <w:sz w:val="24"/>
            <w:szCs w:val="24"/>
          </w:rPr>
          <w:t>, but we includ</w:t>
        </w:r>
      </w:ins>
      <w:ins w:id="690" w:author="N S" w:date="2018-10-22T12:02:00Z">
        <w:r w:rsidR="00EE4C56">
          <w:rPr>
            <w:rFonts w:ascii="Arial" w:hAnsi="Arial" w:cs="Arial"/>
            <w:sz w:val="24"/>
            <w:szCs w:val="24"/>
          </w:rPr>
          <w:t>ed this approximate threshold to</w:t>
        </w:r>
        <w:del w:id="691" w:author="Céline" w:date="2018-10-23T11:42:00Z">
          <w:r w:rsidR="00EE4C56" w:rsidDel="005A05B6">
            <w:rPr>
              <w:rFonts w:ascii="Arial" w:hAnsi="Arial" w:cs="Arial"/>
              <w:sz w:val="24"/>
              <w:szCs w:val="24"/>
            </w:rPr>
            <w:delText xml:space="preserve"> more conservatively</w:delText>
          </w:r>
        </w:del>
        <w:r w:rsidR="00EE4C56">
          <w:rPr>
            <w:rFonts w:ascii="Arial" w:hAnsi="Arial" w:cs="Arial"/>
            <w:sz w:val="24"/>
            <w:szCs w:val="24"/>
          </w:rPr>
          <w:t xml:space="preserve"> identify</w:t>
        </w:r>
      </w:ins>
      <w:ins w:id="692" w:author="Céline" w:date="2018-10-23T11:42:00Z">
        <w:r w:rsidR="005A05B6">
          <w:rPr>
            <w:rFonts w:ascii="Arial" w:hAnsi="Arial" w:cs="Arial"/>
            <w:sz w:val="24"/>
            <w:szCs w:val="24"/>
          </w:rPr>
          <w:t xml:space="preserve"> conservative</w:t>
        </w:r>
        <w:del w:id="693" w:author="N S" w:date="2018-10-23T13:17:00Z">
          <w:r w:rsidR="005A05B6" w:rsidDel="006C38D4">
            <w:rPr>
              <w:rFonts w:ascii="Arial" w:hAnsi="Arial" w:cs="Arial"/>
              <w:sz w:val="24"/>
              <w:szCs w:val="24"/>
            </w:rPr>
            <w:delText>ly</w:delText>
          </w:r>
        </w:del>
      </w:ins>
      <w:ins w:id="694" w:author="N S" w:date="2018-10-22T12:02:00Z">
        <w:r w:rsidR="00EE4C56">
          <w:rPr>
            <w:rFonts w:ascii="Arial" w:hAnsi="Arial" w:cs="Arial"/>
            <w:sz w:val="24"/>
            <w:szCs w:val="24"/>
          </w:rPr>
          <w:t xml:space="preserve"> SNP associations. </w:t>
        </w:r>
      </w:ins>
      <w:r w:rsidR="004A0949" w:rsidRPr="008C1BDB">
        <w:rPr>
          <w:rFonts w:ascii="Arial" w:hAnsi="Arial" w:cs="Arial"/>
          <w:sz w:val="24"/>
          <w:szCs w:val="24"/>
        </w:rPr>
        <w:t xml:space="preserve"> </w:t>
      </w:r>
      <w:del w:id="695" w:author="N S" w:date="2018-10-01T15:56:00Z">
        <w:r w:rsidR="00BA5DC0" w:rsidRPr="008C1BDB" w:rsidDel="0041243A">
          <w:rPr>
            <w:rFonts w:ascii="Arial" w:hAnsi="Arial" w:cs="Arial"/>
            <w:sz w:val="24"/>
            <w:szCs w:val="24"/>
          </w:rPr>
          <w:delText xml:space="preserve"> </w:delText>
        </w:r>
        <w:bookmarkEnd w:id="681"/>
        <w:r w:rsidR="002450E5" w:rsidRPr="008C1BDB" w:rsidDel="0041243A">
          <w:rPr>
            <w:rFonts w:ascii="Arial" w:hAnsi="Arial" w:cs="Arial"/>
            <w:sz w:val="24"/>
            <w:szCs w:val="24"/>
          </w:rPr>
          <w:delText xml:space="preserve">Under both methods, </w:delText>
        </w:r>
      </w:del>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del w:id="696" w:author="N S" w:date="2018-10-01T15:56:00Z">
        <w:r w:rsidR="00F2371C" w:rsidRPr="008C1BDB" w:rsidDel="0041243A">
          <w:rPr>
            <w:rFonts w:ascii="Arial" w:hAnsi="Arial" w:cs="Arial"/>
            <w:sz w:val="24"/>
            <w:szCs w:val="24"/>
          </w:rPr>
          <w:delText>neither method of GWA identified</w:delText>
        </w:r>
      </w:del>
      <w:ins w:id="697" w:author="N S" w:date="2018-10-01T15:56:00Z">
        <w:r w:rsidR="0041243A">
          <w:rPr>
            <w:rFonts w:ascii="Arial" w:hAnsi="Arial" w:cs="Arial"/>
            <w:sz w:val="24"/>
            <w:szCs w:val="24"/>
          </w:rPr>
          <w:t xml:space="preserve">GWA </w:t>
        </w:r>
        <w:r w:rsidR="0041243A">
          <w:rPr>
            <w:rFonts w:ascii="Arial" w:hAnsi="Arial" w:cs="Arial"/>
            <w:sz w:val="24"/>
            <w:szCs w:val="24"/>
          </w:rPr>
          <w:lastRenderedPageBreak/>
          <w:t>did not identify</w:t>
        </w:r>
      </w:ins>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ins w:id="698" w:author="N S" w:date="2018-09-27T12:29:00Z">
        <w:r w:rsidR="00676532">
          <w:rPr>
            <w:rFonts w:ascii="Arial" w:hAnsi="Arial" w:cs="Arial"/>
            <w:sz w:val="24"/>
            <w:szCs w:val="24"/>
          </w:rPr>
          <w:t xml:space="preserve"> number of </w:t>
        </w:r>
      </w:ins>
      <w:ins w:id="699" w:author="N S" w:date="2018-09-27T12:30:00Z">
        <w:r w:rsidR="00676532">
          <w:rPr>
            <w:rFonts w:ascii="Arial" w:hAnsi="Arial" w:cs="Arial"/>
            <w:sz w:val="24"/>
            <w:szCs w:val="24"/>
          </w:rPr>
          <w:t xml:space="preserve">significant </w:t>
        </w:r>
        <w:r w:rsidR="00676532">
          <w:rPr>
            <w:rFonts w:ascii="Arial" w:hAnsi="Arial" w:cs="Arial"/>
            <w:i/>
            <w:sz w:val="24"/>
            <w:szCs w:val="24"/>
          </w:rPr>
          <w:t xml:space="preserve">B. cinerea </w:t>
        </w:r>
        <w:r w:rsidR="00676532">
          <w:rPr>
            <w:rFonts w:ascii="Arial" w:hAnsi="Arial" w:cs="Arial"/>
            <w:sz w:val="24"/>
            <w:szCs w:val="24"/>
          </w:rPr>
          <w:t xml:space="preserve">virulence </w:t>
        </w:r>
      </w:ins>
      <w:ins w:id="700" w:author="N S" w:date="2018-09-27T12:29:00Z">
        <w:r w:rsidR="00676532">
          <w:rPr>
            <w:rFonts w:ascii="Arial" w:hAnsi="Arial" w:cs="Arial"/>
            <w:sz w:val="24"/>
            <w:szCs w:val="24"/>
          </w:rPr>
          <w:t>SNPs identified by this</w:t>
        </w:r>
      </w:ins>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del w:id="701" w:author="N S" w:date="2018-09-27T12:29:00Z">
        <w:r w:rsidR="00847F0D" w:rsidRPr="008C1BDB" w:rsidDel="00676532">
          <w:rPr>
            <w:rFonts w:ascii="Arial" w:hAnsi="Arial" w:cs="Arial"/>
            <w:sz w:val="24"/>
            <w:szCs w:val="24"/>
          </w:rPr>
          <w:delText>identified from</w:delText>
        </w:r>
      </w:del>
      <w:ins w:id="702" w:author="N S" w:date="2018-09-27T12:29:00Z">
        <w:r w:rsidR="00676532">
          <w:rPr>
            <w:rFonts w:ascii="Arial" w:hAnsi="Arial" w:cs="Arial"/>
            <w:sz w:val="24"/>
            <w:szCs w:val="24"/>
          </w:rPr>
          <w:t xml:space="preserve">varied </w:t>
        </w:r>
      </w:ins>
      <w:ins w:id="703" w:author="N S" w:date="2018-09-27T12:30:00Z">
        <w:r w:rsidR="00676532">
          <w:rPr>
            <w:rFonts w:ascii="Arial" w:hAnsi="Arial" w:cs="Arial"/>
            <w:sz w:val="24"/>
            <w:szCs w:val="24"/>
          </w:rPr>
          <w:t>by plant accession, from</w:t>
        </w:r>
      </w:ins>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ins w:id="704" w:author="N S" w:date="2018-09-27T12:30:00Z">
        <w:r w:rsidR="00676532">
          <w:rPr>
            <w:rFonts w:ascii="Arial" w:hAnsi="Arial" w:cs="Arial"/>
            <w:sz w:val="24"/>
            <w:szCs w:val="24"/>
          </w:rPr>
          <w:t xml:space="preserve">on </w:t>
        </w:r>
      </w:ins>
      <w:del w:id="705" w:author="N S" w:date="2018-09-27T12:30:00Z">
        <w:r w:rsidR="00847F0D" w:rsidRPr="008C1BDB" w:rsidDel="00676532">
          <w:rPr>
            <w:rFonts w:ascii="Arial" w:hAnsi="Arial" w:cs="Arial"/>
            <w:sz w:val="24"/>
            <w:szCs w:val="24"/>
          </w:rPr>
          <w:delText xml:space="preserve">within </w:delText>
        </w:r>
        <w:r w:rsidR="00847F0D" w:rsidRPr="008C1BDB" w:rsidDel="00676532">
          <w:rPr>
            <w:rFonts w:ascii="Arial" w:hAnsi="Arial" w:cs="Arial"/>
            <w:i/>
            <w:sz w:val="24"/>
            <w:szCs w:val="24"/>
          </w:rPr>
          <w:delText>B. cinerea</w:delText>
        </w:r>
        <w:r w:rsidR="00847F0D" w:rsidRPr="008C1BDB" w:rsidDel="00676532">
          <w:rPr>
            <w:rFonts w:ascii="Arial" w:hAnsi="Arial" w:cs="Arial"/>
            <w:sz w:val="24"/>
            <w:szCs w:val="24"/>
          </w:rPr>
          <w:delText xml:space="preserve"> that were significantly associated with altered virulence on </w:delText>
        </w:r>
      </w:del>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del w:id="706" w:author="N S" w:date="2018-10-01T15:56:00Z">
        <w:r w:rsidR="007A15C7" w:rsidRPr="008C1BDB" w:rsidDel="0041243A">
          <w:rPr>
            <w:rFonts w:ascii="Arial" w:hAnsi="Arial" w:cs="Arial"/>
            <w:sz w:val="24"/>
            <w:szCs w:val="24"/>
          </w:rPr>
          <w:delText>The model accounting for population structure (G</w:delText>
        </w:r>
        <w:r w:rsidR="00435AF3" w:rsidRPr="008C1BDB" w:rsidDel="0041243A">
          <w:rPr>
            <w:rFonts w:ascii="Arial" w:hAnsi="Arial" w:cs="Arial"/>
            <w:sz w:val="24"/>
            <w:szCs w:val="24"/>
          </w:rPr>
          <w:delText>EMMA</w:delText>
        </w:r>
        <w:r w:rsidR="007A15C7" w:rsidRPr="008C1BDB" w:rsidDel="0041243A">
          <w:rPr>
            <w:rFonts w:ascii="Arial" w:hAnsi="Arial" w:cs="Arial"/>
            <w:sz w:val="24"/>
            <w:szCs w:val="24"/>
          </w:rPr>
          <w:delText>)</w:delText>
        </w:r>
        <w:r w:rsidR="00C623D9" w:rsidRPr="008C1BDB" w:rsidDel="0041243A">
          <w:rPr>
            <w:rFonts w:ascii="Arial" w:hAnsi="Arial" w:cs="Arial"/>
            <w:sz w:val="24"/>
            <w:szCs w:val="24"/>
          </w:rPr>
          <w:delText xml:space="preserve"> confirmed our finding of a highly polygenic nature of lesion size in the pathogen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3</w:delText>
        </w:r>
        <w:r w:rsidR="00C623D9" w:rsidRPr="008C1BDB" w:rsidDel="0041243A">
          <w:rPr>
            <w:rFonts w:ascii="Arial" w:hAnsi="Arial" w:cs="Arial"/>
            <w:sz w:val="24"/>
            <w:szCs w:val="24"/>
          </w:rPr>
          <w:delText>)</w:delText>
        </w:r>
        <w:r w:rsidR="007B203C" w:rsidRPr="008C1BDB" w:rsidDel="0041243A">
          <w:rPr>
            <w:rFonts w:ascii="Arial" w:hAnsi="Arial" w:cs="Arial"/>
            <w:sz w:val="24"/>
            <w:szCs w:val="24"/>
          </w:rPr>
          <w:delText xml:space="preserve">, with </w:delText>
        </w:r>
        <w:r w:rsidR="0065243C" w:rsidRPr="008C1BDB" w:rsidDel="0041243A">
          <w:rPr>
            <w:rFonts w:ascii="Arial" w:hAnsi="Arial" w:cs="Arial"/>
            <w:sz w:val="24"/>
            <w:szCs w:val="24"/>
          </w:rPr>
          <w:delText xml:space="preserve">2,530 to 8,221 </w:delText>
        </w:r>
        <w:r w:rsidR="007B203C" w:rsidRPr="008C1BDB" w:rsidDel="0041243A">
          <w:rPr>
            <w:rFonts w:ascii="Arial" w:hAnsi="Arial" w:cs="Arial"/>
            <w:sz w:val="24"/>
            <w:szCs w:val="24"/>
          </w:rPr>
          <w:delText xml:space="preserve">SNPs significantly associated with virulence </w:delText>
        </w:r>
        <w:r w:rsidR="0065243C" w:rsidRPr="008C1BDB" w:rsidDel="0041243A">
          <w:rPr>
            <w:rFonts w:ascii="Arial" w:hAnsi="Arial" w:cs="Arial"/>
            <w:sz w:val="24"/>
            <w:szCs w:val="24"/>
          </w:rPr>
          <w:delText xml:space="preserve">at the 99% threshold, and 288 to 1,361 SNPs at the 99.9% threshold </w:delText>
        </w:r>
        <w:r w:rsidR="007B203C" w:rsidRPr="008C1BDB" w:rsidDel="0041243A">
          <w:rPr>
            <w:rFonts w:ascii="Arial" w:hAnsi="Arial" w:cs="Arial"/>
            <w:sz w:val="24"/>
            <w:szCs w:val="24"/>
          </w:rPr>
          <w:delText xml:space="preserve">(significance was determined </w:delText>
        </w:r>
        <w:r w:rsidR="00EC2B40" w:rsidRPr="008C1BDB" w:rsidDel="0041243A">
          <w:rPr>
            <w:rFonts w:ascii="Arial" w:hAnsi="Arial" w:cs="Arial"/>
            <w:sz w:val="24"/>
            <w:szCs w:val="24"/>
          </w:rPr>
          <w:delText>using an empirically determined</w:delText>
        </w:r>
        <w:r w:rsidR="0065243C" w:rsidRPr="008C1BDB" w:rsidDel="0041243A">
          <w:rPr>
            <w:rFonts w:ascii="Arial" w:hAnsi="Arial" w:cs="Arial"/>
            <w:sz w:val="24"/>
            <w:szCs w:val="24"/>
          </w:rPr>
          <w:delText xml:space="preserve"> </w:delText>
        </w:r>
        <w:r w:rsidR="007B203C" w:rsidRPr="008C1BDB" w:rsidDel="0041243A">
          <w:rPr>
            <w:rFonts w:ascii="Arial" w:hAnsi="Arial" w:cs="Arial"/>
            <w:sz w:val="24"/>
            <w:szCs w:val="24"/>
          </w:rPr>
          <w:delText>1000-permutation threshold).</w:delText>
        </w:r>
        <w:r w:rsidR="00833708" w:rsidRPr="008C1BDB" w:rsidDel="0041243A">
          <w:rPr>
            <w:rFonts w:ascii="Arial" w:hAnsi="Arial" w:cs="Arial"/>
            <w:sz w:val="24"/>
            <w:szCs w:val="24"/>
          </w:rPr>
          <w:delText xml:space="preserve"> </w:delText>
        </w:r>
      </w:del>
    </w:p>
    <w:p w14:paraId="2A925D8C" w14:textId="5967EB63" w:rsidR="0020244D" w:rsidRDefault="0020244D" w:rsidP="0020244D">
      <w:pPr>
        <w:spacing w:line="360" w:lineRule="auto"/>
        <w:ind w:firstLine="720"/>
        <w:rPr>
          <w:ins w:id="707" w:author="N S" w:date="2018-10-18T15:52:00Z"/>
          <w:rFonts w:ascii="Arial" w:hAnsi="Arial" w:cs="Arial"/>
          <w:sz w:val="24"/>
          <w:szCs w:val="24"/>
        </w:rPr>
      </w:pPr>
      <w:ins w:id="708" w:author="N S" w:date="2018-10-18T15:52:00Z">
        <w:r w:rsidRPr="008C1BDB">
          <w:rPr>
            <w:rFonts w:ascii="Arial" w:hAnsi="Arial" w:cs="Arial"/>
            <w:sz w:val="24"/>
            <w:szCs w:val="24"/>
          </w:rPr>
          <w:t>At the SNP level, fewer loci contribute to virulence across all host</w:t>
        </w:r>
        <w:del w:id="709" w:author="Dan Kliebenstein" w:date="2018-10-24T14:43:00Z">
          <w:r w:rsidRPr="008C1BDB" w:rsidDel="00AA12DA">
            <w:rPr>
              <w:rFonts w:ascii="Arial" w:hAnsi="Arial" w:cs="Arial"/>
              <w:sz w:val="24"/>
              <w:szCs w:val="24"/>
            </w:rPr>
            <w:delText>s</w:delText>
          </w:r>
        </w:del>
      </w:ins>
      <w:ins w:id="710" w:author="Dan Kliebenstein" w:date="2018-10-24T14:43:00Z">
        <w:r w:rsidR="00AA12DA">
          <w:rPr>
            <w:rFonts w:ascii="Arial" w:hAnsi="Arial" w:cs="Arial"/>
            <w:sz w:val="24"/>
            <w:szCs w:val="24"/>
          </w:rPr>
          <w:t xml:space="preserve"> genotypes</w:t>
        </w:r>
      </w:ins>
      <w:ins w:id="711" w:author="N S" w:date="2018-10-18T15:52:00Z">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(Figure 4b). 215 SNPs were called in at least ten hosts, and 3</w:t>
        </w:r>
        <w:del w:id="712" w:author="Céline" w:date="2018-10-23T11:23:00Z">
          <w:r w:rsidRPr="008C1BDB" w:rsidDel="00702CED">
            <w:rPr>
              <w:rFonts w:ascii="Arial" w:hAnsi="Arial" w:cs="Arial"/>
              <w:sz w:val="24"/>
              <w:szCs w:val="24"/>
            </w:rPr>
            <w:delText>.</w:delText>
          </w:r>
        </w:del>
      </w:ins>
      <w:ins w:id="713" w:author="N S" w:date="2018-10-23T13:18:00Z">
        <w:r w:rsidR="006C38D4">
          <w:rPr>
            <w:rFonts w:ascii="Arial" w:hAnsi="Arial" w:cs="Arial"/>
            <w:sz w:val="24"/>
            <w:szCs w:val="24"/>
          </w:rPr>
          <w:t>,</w:t>
        </w:r>
      </w:ins>
      <w:ins w:id="714" w:author="N S" w:date="2018-10-18T15:52:00Z">
        <w:r w:rsidRPr="008C1BDB">
          <w:rPr>
            <w:rFonts w:ascii="Arial" w:hAnsi="Arial" w:cs="Arial"/>
            <w:sz w:val="24"/>
            <w:szCs w:val="24"/>
          </w:rPr>
          <w:t>3</w:t>
        </w:r>
      </w:ins>
      <w:ins w:id="715" w:author="Céline" w:date="2018-10-23T11:23:00Z">
        <w:r w:rsidR="00702CED">
          <w:rPr>
            <w:rFonts w:ascii="Arial" w:hAnsi="Arial" w:cs="Arial"/>
            <w:sz w:val="24"/>
            <w:szCs w:val="24"/>
          </w:rPr>
          <w:t>00</w:t>
        </w:r>
      </w:ins>
      <w:ins w:id="716" w:author="N S" w:date="2018-10-18T15:52:00Z">
        <w:del w:id="717" w:author="Céline" w:date="2018-10-23T11:23:00Z">
          <w:r w:rsidRPr="008C1BDB" w:rsidDel="00702CED">
            <w:rPr>
              <w:rFonts w:ascii="Arial" w:hAnsi="Arial" w:cs="Arial"/>
              <w:sz w:val="24"/>
              <w:szCs w:val="24"/>
            </w:rPr>
            <w:delText>k</w:delText>
          </w:r>
        </w:del>
        <w:r w:rsidRPr="008C1BDB">
          <w:rPr>
            <w:rFonts w:ascii="Arial" w:hAnsi="Arial" w:cs="Arial"/>
            <w:sz w:val="24"/>
            <w:szCs w:val="24"/>
          </w:rPr>
          <w:t xml:space="preserve">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ins>
    </w:p>
    <w:p w14:paraId="159340F7" w14:textId="7083ED87"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ins w:id="718" w:author="N S" w:date="2018-10-22T14:15:00Z">
        <w:r w:rsidR="00185E48">
          <w:rPr>
            <w:rFonts w:ascii="Arial" w:hAnsi="Arial" w:cs="Arial"/>
            <w:sz w:val="24"/>
            <w:szCs w:val="24"/>
          </w:rPr>
          <w:t xml:space="preserve">Set </w:t>
        </w:r>
      </w:ins>
      <w:r w:rsidR="00FA3E2E">
        <w:rPr>
          <w:rFonts w:ascii="Arial" w:hAnsi="Arial" w:cs="Arial"/>
          <w:sz w:val="24"/>
          <w:szCs w:val="24"/>
        </w:rPr>
        <w:t>2</w:t>
      </w:r>
      <w:del w:id="719" w:author="N S" w:date="2018-10-15T13:23:00Z">
        <w:r w:rsidR="00FA3E2E" w:rsidDel="007F265A">
          <w:rPr>
            <w:rFonts w:ascii="Arial" w:hAnsi="Arial" w:cs="Arial"/>
            <w:sz w:val="24"/>
            <w:szCs w:val="24"/>
          </w:rPr>
          <w:delText xml:space="preserve"> </w:delText>
        </w:r>
      </w:del>
      <w:ins w:id="720" w:author="N S" w:date="2018-10-22T14:14:00Z">
        <w:r w:rsidR="00185E48">
          <w:rPr>
            <w:rFonts w:ascii="Arial" w:hAnsi="Arial" w:cs="Arial"/>
            <w:sz w:val="24"/>
            <w:szCs w:val="24"/>
          </w:rPr>
          <w:t>a</w:t>
        </w:r>
      </w:ins>
      <w:del w:id="721" w:author="N S" w:date="2018-10-22T14:14:00Z">
        <w:r w:rsidR="00410703" w:rsidRPr="008C1BDB" w:rsidDel="00185E48">
          <w:rPr>
            <w:rFonts w:ascii="Arial" w:hAnsi="Arial" w:cs="Arial"/>
            <w:sz w:val="24"/>
            <w:szCs w:val="24"/>
          </w:rPr>
          <w:delText>e</w:delText>
        </w:r>
      </w:del>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w:t>
      </w:r>
      <w:ins w:id="722" w:author="N S" w:date="2018-10-22T14:15:00Z">
        <w:r w:rsidR="00185E48">
          <w:rPr>
            <w:rFonts w:ascii="Arial" w:hAnsi="Arial" w:cs="Arial"/>
            <w:sz w:val="24"/>
            <w:szCs w:val="24"/>
          </w:rPr>
          <w:t xml:space="preserve">Set </w:t>
        </w:r>
      </w:ins>
      <w:r w:rsidR="00FA3E2E">
        <w:rPr>
          <w:rFonts w:ascii="Arial" w:hAnsi="Arial" w:cs="Arial"/>
          <w:sz w:val="24"/>
          <w:szCs w:val="24"/>
        </w:rPr>
        <w:t>2</w:t>
      </w:r>
      <w:ins w:id="723" w:author="N S" w:date="2018-10-22T14:14:00Z">
        <w:r w:rsidR="00185E48">
          <w:rPr>
            <w:rFonts w:ascii="Arial" w:hAnsi="Arial" w:cs="Arial"/>
            <w:sz w:val="24"/>
            <w:szCs w:val="24"/>
          </w:rPr>
          <w:t>a</w:t>
        </w:r>
      </w:ins>
      <w:del w:id="724" w:author="N S" w:date="2018-10-15T13:23:00Z">
        <w:r w:rsidR="00FA3E2E" w:rsidDel="007F265A">
          <w:rPr>
            <w:rFonts w:ascii="Arial" w:hAnsi="Arial" w:cs="Arial"/>
            <w:sz w:val="24"/>
            <w:szCs w:val="24"/>
          </w:rPr>
          <w:delText xml:space="preserve"> </w:delText>
        </w:r>
      </w:del>
      <w:del w:id="725" w:author="N S" w:date="2018-10-22T14:14:00Z">
        <w:r w:rsidR="00410703" w:rsidRPr="008C1BDB" w:rsidDel="00185E48">
          <w:rPr>
            <w:rFonts w:ascii="Arial" w:hAnsi="Arial" w:cs="Arial"/>
            <w:sz w:val="24"/>
            <w:szCs w:val="24"/>
          </w:rPr>
          <w:delText>e</w:delText>
        </w:r>
      </w:del>
      <w:r w:rsidR="006F171A" w:rsidRPr="008C1BDB">
        <w:rPr>
          <w:rFonts w:ascii="Arial" w:hAnsi="Arial" w:cs="Arial"/>
          <w:sz w:val="24"/>
          <w:szCs w:val="24"/>
        </w:rPr>
        <w:t>)</w:t>
      </w:r>
      <w:r w:rsidR="00277283" w:rsidRPr="008C1BDB">
        <w:rPr>
          <w:rFonts w:ascii="Arial" w:hAnsi="Arial" w:cs="Arial"/>
          <w:sz w:val="24"/>
          <w:szCs w:val="24"/>
        </w:rPr>
        <w:t xml:space="preserve">. </w:t>
      </w:r>
      <w:del w:id="726" w:author="N S" w:date="2018-10-01T15:56:00Z">
        <w:r w:rsidR="0051168B" w:rsidRPr="008C1BDB" w:rsidDel="0041243A">
          <w:rPr>
            <w:rFonts w:ascii="Arial" w:hAnsi="Arial" w:cs="Arial"/>
            <w:sz w:val="24"/>
            <w:szCs w:val="24"/>
          </w:rPr>
          <w:delText xml:space="preserve">At the 99.9% SNP significance threshold, GEMMA identified </w:delText>
        </w:r>
        <w:r w:rsidR="00ED17B2" w:rsidRPr="008C1BDB" w:rsidDel="0041243A">
          <w:rPr>
            <w:rFonts w:ascii="Arial" w:hAnsi="Arial" w:cs="Arial"/>
            <w:sz w:val="24"/>
            <w:szCs w:val="24"/>
          </w:rPr>
          <w:delText xml:space="preserve">23 </w:delText>
        </w:r>
        <w:r w:rsidR="0051168B" w:rsidRPr="008C1BDB" w:rsidDel="0041243A">
          <w:rPr>
            <w:rFonts w:ascii="Arial" w:hAnsi="Arial" w:cs="Arial"/>
            <w:sz w:val="24"/>
            <w:szCs w:val="24"/>
          </w:rPr>
          <w:delText>genes across 7 to 9 of the tomato accessions (</w:delText>
        </w:r>
        <w:r w:rsidR="00A27306" w:rsidDel="0041243A">
          <w:rPr>
            <w:rFonts w:ascii="Arial" w:hAnsi="Arial" w:cs="Arial"/>
            <w:sz w:val="24"/>
            <w:szCs w:val="24"/>
          </w:rPr>
          <w:delText xml:space="preserve">Supplemental Figure </w:delText>
        </w:r>
        <w:r w:rsidR="007028AA" w:rsidRPr="008C1BDB" w:rsidDel="0041243A">
          <w:rPr>
            <w:rFonts w:ascii="Arial" w:hAnsi="Arial" w:cs="Arial"/>
            <w:sz w:val="24"/>
            <w:szCs w:val="24"/>
          </w:rPr>
          <w:delText>4</w:delText>
        </w:r>
        <w:r w:rsidR="0051168B" w:rsidRPr="008C1BDB" w:rsidDel="0041243A">
          <w:rPr>
            <w:rFonts w:ascii="Arial" w:hAnsi="Arial" w:cs="Arial"/>
            <w:sz w:val="24"/>
            <w:szCs w:val="24"/>
          </w:rPr>
          <w:delText xml:space="preserve">). </w:delText>
        </w:r>
      </w:del>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t>
      </w:r>
      <w:r w:rsidR="001F3E05" w:rsidRPr="008C1BDB">
        <w:rPr>
          <w:rFonts w:ascii="Arial" w:hAnsi="Arial" w:cs="Arial"/>
          <w:sz w:val="24"/>
          <w:szCs w:val="24"/>
        </w:rPr>
        <w:lastRenderedPageBreak/>
        <w:t xml:space="preserve">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ins w:id="727" w:author="N S" w:date="2018-10-17T11:31:00Z">
        <w:r w:rsidR="00486210">
          <w:rPr>
            <w:rFonts w:ascii="Arial" w:hAnsi="Arial" w:cs="Arial"/>
            <w:sz w:val="24"/>
            <w:szCs w:val="24"/>
          </w:rPr>
          <w:t xml:space="preserve"> as an example of a virulence gene identified by our GWA methods,</w:t>
        </w:r>
      </w:ins>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2742534E"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del w:id="728" w:author="N S" w:date="2018-10-01T16:04:00Z">
        <w:r w:rsidR="002B218B" w:rsidRPr="008C1BDB" w:rsidDel="002659F9">
          <w:rPr>
            <w:rFonts w:ascii="Arial" w:hAnsi="Arial" w:cs="Arial"/>
            <w:sz w:val="24"/>
            <w:szCs w:val="24"/>
          </w:rPr>
          <w:delText xml:space="preserve">To </w:delText>
        </w:r>
        <w:r w:rsidR="00272E80" w:rsidRPr="008C1BDB" w:rsidDel="002659F9">
          <w:rPr>
            <w:rFonts w:ascii="Arial" w:hAnsi="Arial" w:cs="Arial"/>
            <w:sz w:val="24"/>
            <w:szCs w:val="24"/>
          </w:rPr>
          <w:delText>identify</w:delText>
        </w:r>
        <w:r w:rsidR="002B218B" w:rsidRPr="008C1BDB" w:rsidDel="002659F9">
          <w:rPr>
            <w:rFonts w:ascii="Arial" w:hAnsi="Arial" w:cs="Arial"/>
            <w:sz w:val="24"/>
            <w:szCs w:val="24"/>
          </w:rPr>
          <w:delText xml:space="preserve"> genes</w:delText>
        </w:r>
        <w:r w:rsidR="00272E80" w:rsidRPr="008C1BDB" w:rsidDel="002659F9">
          <w:rPr>
            <w:rFonts w:ascii="Arial" w:hAnsi="Arial" w:cs="Arial"/>
            <w:sz w:val="24"/>
            <w:szCs w:val="24"/>
          </w:rPr>
          <w:delText xml:space="preserve"> consistently </w:delText>
        </w:r>
        <w:r w:rsidR="002B218B" w:rsidRPr="008C1BDB" w:rsidDel="002659F9">
          <w:rPr>
            <w:rFonts w:ascii="Arial" w:hAnsi="Arial" w:cs="Arial"/>
            <w:sz w:val="24"/>
            <w:szCs w:val="24"/>
          </w:rPr>
          <w:delText>associate</w:delText>
        </w:r>
        <w:r w:rsidR="00272E80" w:rsidRPr="008C1BDB" w:rsidDel="002659F9">
          <w:rPr>
            <w:rFonts w:ascii="Arial" w:hAnsi="Arial" w:cs="Arial"/>
            <w:sz w:val="24"/>
            <w:szCs w:val="24"/>
          </w:rPr>
          <w:delText>d</w:delText>
        </w:r>
        <w:r w:rsidR="002B218B" w:rsidRPr="008C1BDB" w:rsidDel="002659F9">
          <w:rPr>
            <w:rFonts w:ascii="Arial" w:hAnsi="Arial" w:cs="Arial"/>
            <w:sz w:val="24"/>
            <w:szCs w:val="24"/>
          </w:rPr>
          <w:delText xml:space="preserve"> with </w:delText>
        </w:r>
        <w:r w:rsidR="002B218B" w:rsidRPr="008C1BDB" w:rsidDel="002659F9">
          <w:rPr>
            <w:rFonts w:ascii="Arial" w:hAnsi="Arial" w:cs="Arial"/>
            <w:i/>
            <w:sz w:val="24"/>
            <w:szCs w:val="24"/>
          </w:rPr>
          <w:delText>B. cinerea</w:delText>
        </w:r>
        <w:r w:rsidR="002B218B" w:rsidRPr="008C1BDB" w:rsidDel="002659F9">
          <w:rPr>
            <w:rFonts w:ascii="Arial" w:hAnsi="Arial" w:cs="Arial"/>
            <w:sz w:val="24"/>
            <w:szCs w:val="24"/>
          </w:rPr>
          <w:delText xml:space="preserve"> virulence on tomato</w:delText>
        </w:r>
        <w:r w:rsidR="00272E80" w:rsidRPr="008C1BDB" w:rsidDel="002659F9">
          <w:rPr>
            <w:rFonts w:ascii="Arial" w:hAnsi="Arial" w:cs="Arial"/>
            <w:sz w:val="24"/>
            <w:szCs w:val="24"/>
          </w:rPr>
          <w:delText xml:space="preserve"> across</w:delText>
        </w:r>
        <w:r w:rsidR="002B218B" w:rsidRPr="008C1BDB" w:rsidDel="002659F9">
          <w:rPr>
            <w:rFonts w:ascii="Arial" w:hAnsi="Arial" w:cs="Arial"/>
            <w:sz w:val="24"/>
            <w:szCs w:val="24"/>
          </w:rPr>
          <w:delText xml:space="preserve"> GWA method</w:delText>
        </w:r>
        <w:r w:rsidR="00272E80" w:rsidRPr="008C1BDB" w:rsidDel="002659F9">
          <w:rPr>
            <w:rFonts w:ascii="Arial" w:hAnsi="Arial" w:cs="Arial"/>
            <w:sz w:val="24"/>
            <w:szCs w:val="24"/>
          </w:rPr>
          <w:delText>s</w:delText>
        </w:r>
        <w:r w:rsidR="002B218B" w:rsidRPr="008C1BDB" w:rsidDel="002659F9">
          <w:rPr>
            <w:rFonts w:ascii="Arial" w:hAnsi="Arial" w:cs="Arial"/>
            <w:sz w:val="24"/>
            <w:szCs w:val="24"/>
          </w:rPr>
          <w:delText>, we examined the gene overlap between</w:delText>
        </w:r>
        <w:r w:rsidR="001F3E05" w:rsidRPr="008C1BDB" w:rsidDel="002659F9">
          <w:rPr>
            <w:rFonts w:ascii="Arial" w:hAnsi="Arial" w:cs="Arial"/>
            <w:sz w:val="24"/>
            <w:szCs w:val="24"/>
          </w:rPr>
          <w:delText xml:space="preserve"> significant associations identified by</w:delText>
        </w:r>
        <w:r w:rsidR="002B218B" w:rsidRPr="008C1BDB" w:rsidDel="002659F9">
          <w:rPr>
            <w:rFonts w:ascii="Arial" w:hAnsi="Arial" w:cs="Arial"/>
            <w:sz w:val="24"/>
            <w:szCs w:val="24"/>
          </w:rPr>
          <w:delText xml:space="preserve"> GEMMA on the B05.10 genome and bigRR on the T4 genome. </w:delText>
        </w:r>
        <w:r w:rsidR="005A3A13" w:rsidRPr="008C1BDB" w:rsidDel="002659F9">
          <w:rPr>
            <w:rFonts w:ascii="Arial" w:hAnsi="Arial" w:cs="Arial"/>
            <w:sz w:val="24"/>
            <w:szCs w:val="24"/>
          </w:rPr>
          <w:delText xml:space="preserve">We conservatively identified genes within 2kb of significant SNPs at the 99% permutation threshold for bigRR, and at the 99.9% permutation threshold for GEMMA. Among these, </w:delText>
        </w:r>
        <w:r w:rsidR="008D28CD" w:rsidRPr="008C1BDB" w:rsidDel="002659F9">
          <w:rPr>
            <w:rFonts w:ascii="Arial" w:hAnsi="Arial" w:cs="Arial"/>
            <w:sz w:val="24"/>
            <w:szCs w:val="24"/>
          </w:rPr>
          <w:delText>263</w:delText>
        </w:r>
        <w:r w:rsidR="005A3A13" w:rsidRPr="008C1BDB" w:rsidDel="002659F9">
          <w:rPr>
            <w:rFonts w:ascii="Arial" w:hAnsi="Arial" w:cs="Arial"/>
            <w:sz w:val="24"/>
            <w:szCs w:val="24"/>
          </w:rPr>
          <w:delText xml:space="preserve"> genes were linked to at least two plant genotypes by both methods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w:delText>
        </w:r>
        <w:r w:rsidR="005A3A13" w:rsidRPr="008C1BDB" w:rsidDel="002659F9">
          <w:rPr>
            <w:rFonts w:ascii="Arial" w:hAnsi="Arial" w:cs="Arial"/>
            <w:sz w:val="24"/>
            <w:szCs w:val="24"/>
          </w:rPr>
          <w:delText xml:space="preserve">). </w:delText>
        </w:r>
        <w:r w:rsidR="001A47DC" w:rsidRPr="008C1BDB" w:rsidDel="002659F9">
          <w:rPr>
            <w:rFonts w:ascii="Arial" w:hAnsi="Arial" w:cs="Arial"/>
            <w:sz w:val="24"/>
            <w:szCs w:val="24"/>
          </w:rPr>
          <w:delText>These genes include transporters and enzymes</w:delText>
        </w:r>
        <w:r w:rsidR="00EC2B40" w:rsidRPr="008C1BDB" w:rsidDel="002659F9">
          <w:rPr>
            <w:rFonts w:ascii="Arial" w:hAnsi="Arial" w:cs="Arial"/>
            <w:sz w:val="24"/>
            <w:szCs w:val="24"/>
          </w:rPr>
          <w:delText xml:space="preserve"> that can be important for Botrytis toxin production and/or detoxification of plant defense compounds and are key to virulence. Other known and </w:delText>
        </w:r>
        <w:r w:rsidR="008F47C7" w:rsidRPr="008C1BDB" w:rsidDel="002659F9">
          <w:rPr>
            <w:rFonts w:ascii="Arial" w:hAnsi="Arial" w:cs="Arial"/>
            <w:sz w:val="24"/>
            <w:szCs w:val="24"/>
          </w:rPr>
          <w:delText>predicted pathogen virulence functions</w:delText>
        </w:r>
        <w:r w:rsidR="00EC2B40" w:rsidRPr="008C1BDB" w:rsidDel="002659F9">
          <w:rPr>
            <w:rFonts w:ascii="Arial" w:hAnsi="Arial" w:cs="Arial"/>
            <w:sz w:val="24"/>
            <w:szCs w:val="24"/>
          </w:rPr>
          <w:delText xml:space="preserve"> were largely not identified</w:delText>
        </w:r>
        <w:r w:rsidR="008F47C7" w:rsidRPr="008C1BDB" w:rsidDel="002659F9">
          <w:rPr>
            <w:rFonts w:ascii="Arial" w:hAnsi="Arial" w:cs="Arial"/>
            <w:sz w:val="24"/>
            <w:szCs w:val="24"/>
          </w:rPr>
          <w:delText xml:space="preserve"> (</w:delText>
        </w:r>
        <w:r w:rsidR="00FA3E2E" w:rsidDel="002659F9">
          <w:rPr>
            <w:rFonts w:ascii="Arial" w:hAnsi="Arial" w:cs="Arial"/>
            <w:sz w:val="24"/>
            <w:szCs w:val="24"/>
          </w:rPr>
          <w:delText xml:space="preserve">Supplemental Data 2 </w:delText>
        </w:r>
        <w:r w:rsidR="006B5011" w:rsidRPr="008C1BDB" w:rsidDel="002659F9">
          <w:rPr>
            <w:rFonts w:ascii="Arial" w:hAnsi="Arial" w:cs="Arial"/>
            <w:sz w:val="24"/>
            <w:szCs w:val="24"/>
          </w:rPr>
          <w:delText>a, c</w:delText>
        </w:r>
        <w:r w:rsidR="008F47C7" w:rsidRPr="008C1BDB" w:rsidDel="002659F9">
          <w:rPr>
            <w:rFonts w:ascii="Arial" w:hAnsi="Arial" w:cs="Arial"/>
            <w:sz w:val="24"/>
            <w:szCs w:val="24"/>
          </w:rPr>
          <w:delText xml:space="preserve">). </w:delText>
        </w:r>
      </w:del>
    </w:p>
    <w:p w14:paraId="6FD4B0D5" w14:textId="706CA7FB" w:rsidR="00082C15" w:rsidRPr="008C1BDB" w:rsidDel="0020244D" w:rsidRDefault="00833708" w:rsidP="00E65FA1">
      <w:pPr>
        <w:spacing w:line="360" w:lineRule="auto"/>
        <w:ind w:firstLine="720"/>
        <w:rPr>
          <w:del w:id="729" w:author="N S" w:date="2018-10-18T15:52:00Z"/>
          <w:rFonts w:ascii="Arial" w:hAnsi="Arial" w:cs="Arial"/>
          <w:sz w:val="24"/>
          <w:szCs w:val="24"/>
        </w:rPr>
      </w:pPr>
      <w:del w:id="730" w:author="N S" w:date="2018-10-18T15:52:00Z">
        <w:r w:rsidRPr="008C1BDB" w:rsidDel="0020244D">
          <w:rPr>
            <w:rFonts w:ascii="Arial" w:hAnsi="Arial" w:cs="Arial"/>
            <w:sz w:val="24"/>
            <w:szCs w:val="24"/>
          </w:rPr>
          <w:delText>At the SNP level, fewer loci contribute to virulence across all hosts</w:delText>
        </w:r>
      </w:del>
      <w:del w:id="731" w:author="N S" w:date="2018-10-01T16:08:00Z">
        <w:r w:rsidRPr="008C1BDB" w:rsidDel="002659F9">
          <w:rPr>
            <w:rFonts w:ascii="Arial" w:hAnsi="Arial" w:cs="Arial"/>
            <w:sz w:val="24"/>
            <w:szCs w:val="24"/>
          </w:rPr>
          <w:delText xml:space="preserve"> </w:delText>
        </w:r>
      </w:del>
      <w:del w:id="732" w:author="N S" w:date="2018-10-01T16:07:00Z">
        <w:r w:rsidRPr="008C1BDB" w:rsidDel="002659F9">
          <w:rPr>
            <w:rFonts w:ascii="Arial" w:hAnsi="Arial" w:cs="Arial"/>
            <w:sz w:val="24"/>
            <w:szCs w:val="24"/>
          </w:rPr>
          <w:delText xml:space="preserve">and both GWA methods. </w:delText>
        </w:r>
      </w:del>
      <w:del w:id="733" w:author="N S" w:date="2018-10-18T15:52:00Z">
        <w:r w:rsidRPr="008C1BDB" w:rsidDel="0020244D">
          <w:rPr>
            <w:rFonts w:ascii="Arial" w:hAnsi="Arial" w:cs="Arial"/>
            <w:sz w:val="24"/>
            <w:szCs w:val="24"/>
          </w:rPr>
          <w:delText xml:space="preserve">We found five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 xml:space="preserve">SNPs significantly linked to altered lesion size </w:delText>
        </w:r>
        <w:r w:rsidRPr="008C1BDB" w:rsidDel="0020244D">
          <w:rPr>
            <w:rFonts w:ascii="Arial" w:hAnsi="Arial" w:cs="Arial"/>
            <w:sz w:val="24"/>
            <w:szCs w:val="24"/>
          </w:rPr>
          <w:lastRenderedPageBreak/>
          <w:delText>on all 12 tomato accessions</w:delText>
        </w:r>
      </w:del>
      <w:del w:id="734" w:author="N S" w:date="2018-10-01T16:08:00Z">
        <w:r w:rsidRPr="008C1BDB" w:rsidDel="002659F9">
          <w:rPr>
            <w:rFonts w:ascii="Arial" w:hAnsi="Arial" w:cs="Arial"/>
            <w:sz w:val="24"/>
            <w:szCs w:val="24"/>
          </w:rPr>
          <w:delText xml:space="preserve"> using the bigRR analysis </w:delText>
        </w:r>
      </w:del>
      <w:del w:id="735" w:author="N S" w:date="2018-10-18T15:52:00Z">
        <w:r w:rsidRPr="008C1BDB" w:rsidDel="0020244D">
          <w:rPr>
            <w:rFonts w:ascii="Arial" w:hAnsi="Arial" w:cs="Arial"/>
            <w:sz w:val="24"/>
            <w:szCs w:val="24"/>
          </w:rPr>
          <w:delText xml:space="preserve">(Figure 4b). 215 SNPs were called in at least ten hosts, and 3.3k SNPs were called in at least half of the hosts while 27% (46,000) of the significant SNPs were linked to virulence on only a single host tomato genotype. These levels of overlap exceed the expected overlap due to random chance (Figure 5a). </w:delText>
        </w:r>
      </w:del>
      <w:del w:id="736" w:author="N S" w:date="2018-10-01T16:08:00Z">
        <w:r w:rsidRPr="008C1BDB" w:rsidDel="002659F9">
          <w:rPr>
            <w:rFonts w:ascii="Arial" w:hAnsi="Arial" w:cs="Arial"/>
            <w:sz w:val="24"/>
            <w:szCs w:val="24"/>
          </w:rPr>
          <w:delText xml:space="preserve">GEMMA analysis also found significant SNP overlap between hosts at the 99% permutation threshold, with 89 SNPs in at least ten hosts, 859 SNPs in at least half of the hosts, and 63% (19,270) of significant SNPs unique to a single host. </w:delText>
        </w:r>
      </w:del>
      <w:del w:id="737" w:author="N S" w:date="2018-09-27T11:22:00Z">
        <w:r w:rsidRPr="008C1BDB" w:rsidDel="001B1E3D">
          <w:rPr>
            <w:rFonts w:ascii="Arial" w:hAnsi="Arial" w:cs="Arial"/>
            <w:sz w:val="24"/>
            <w:szCs w:val="24"/>
          </w:rPr>
          <w:delText xml:space="preserve">SNP calling between hosts was lower for </w:delText>
        </w:r>
      </w:del>
      <w:del w:id="738" w:author="N S" w:date="2018-09-27T11:23:00Z">
        <w:r w:rsidRPr="008C1BDB" w:rsidDel="001B1E3D">
          <w:rPr>
            <w:rFonts w:ascii="Arial" w:hAnsi="Arial" w:cs="Arial"/>
            <w:sz w:val="24"/>
            <w:szCs w:val="24"/>
          </w:rPr>
          <w:delText>GEMMA at</w:delText>
        </w:r>
      </w:del>
      <w:del w:id="739" w:author="N S" w:date="2018-10-01T16:08:00Z">
        <w:r w:rsidRPr="008C1BDB" w:rsidDel="002659F9">
          <w:rPr>
            <w:rFonts w:ascii="Arial" w:hAnsi="Arial" w:cs="Arial"/>
            <w:sz w:val="24"/>
            <w:szCs w:val="24"/>
          </w:rPr>
          <w:delText xml:space="preserve"> the 99.9% permutation threshold</w:delText>
        </w:r>
      </w:del>
      <w:del w:id="740" w:author="N S" w:date="2018-09-27T11:23:00Z">
        <w:r w:rsidRPr="008C1BDB" w:rsidDel="001B1E3D">
          <w:rPr>
            <w:rFonts w:ascii="Arial" w:hAnsi="Arial" w:cs="Arial"/>
            <w:sz w:val="24"/>
            <w:szCs w:val="24"/>
          </w:rPr>
          <w:delText>,</w:delText>
        </w:r>
      </w:del>
      <w:del w:id="741" w:author="N S" w:date="2018-10-01T16:08:00Z">
        <w:r w:rsidRPr="008C1BDB" w:rsidDel="002659F9">
          <w:rPr>
            <w:rFonts w:ascii="Arial" w:hAnsi="Arial" w:cs="Arial"/>
            <w:sz w:val="24"/>
            <w:szCs w:val="24"/>
          </w:rPr>
          <w:delText xml:space="preserve"> with 78% of significant SNPs (4269) in a single host, and 38 SNPs significant across at least half of the hosts (</w:delText>
        </w:r>
        <w:r w:rsidR="00A27306" w:rsidDel="002659F9">
          <w:rPr>
            <w:rFonts w:ascii="Arial" w:hAnsi="Arial" w:cs="Arial"/>
            <w:sz w:val="24"/>
            <w:szCs w:val="24"/>
          </w:rPr>
          <w:delText xml:space="preserve">Supplemental Figure </w:delText>
        </w:r>
        <w:r w:rsidRPr="008C1BDB" w:rsidDel="002659F9">
          <w:rPr>
            <w:rFonts w:ascii="Arial" w:hAnsi="Arial" w:cs="Arial"/>
            <w:sz w:val="24"/>
            <w:szCs w:val="24"/>
          </w:rPr>
          <w:delText>4</w:delText>
        </w:r>
        <w:r w:rsidR="00A27306" w:rsidDel="002659F9">
          <w:rPr>
            <w:rFonts w:ascii="Arial" w:hAnsi="Arial" w:cs="Arial"/>
            <w:sz w:val="24"/>
            <w:szCs w:val="24"/>
          </w:rPr>
          <w:delText xml:space="preserve"> </w:delText>
        </w:r>
        <w:r w:rsidRPr="008C1BDB" w:rsidDel="002659F9">
          <w:rPr>
            <w:rFonts w:ascii="Arial" w:hAnsi="Arial" w:cs="Arial"/>
            <w:sz w:val="24"/>
            <w:szCs w:val="24"/>
          </w:rPr>
          <w:delText xml:space="preserve">a). </w:delText>
        </w:r>
      </w:del>
      <w:del w:id="742" w:author="N S" w:date="2018-10-18T15:52:00Z">
        <w:r w:rsidRPr="008C1BDB" w:rsidDel="0020244D">
          <w:rPr>
            <w:rFonts w:ascii="Arial" w:hAnsi="Arial" w:cs="Arial"/>
            <w:sz w:val="24"/>
            <w:szCs w:val="24"/>
          </w:rPr>
          <w:delText xml:space="preserve">While only a small subset of these </w:delText>
        </w:r>
        <w:r w:rsidRPr="008C1BDB" w:rsidDel="0020244D">
          <w:rPr>
            <w:rFonts w:ascii="Arial" w:hAnsi="Arial" w:cs="Arial"/>
            <w:i/>
            <w:sz w:val="24"/>
            <w:szCs w:val="24"/>
          </w:rPr>
          <w:delText xml:space="preserve">B. cinerea </w:delText>
        </w:r>
        <w:r w:rsidRPr="008C1BDB" w:rsidDel="0020244D">
          <w:rPr>
            <w:rFonts w:ascii="Arial" w:hAnsi="Arial" w:cs="Arial"/>
            <w:sz w:val="24"/>
            <w:szCs w:val="24"/>
          </w:rPr>
          <w:delText xml:space="preserve">SNPs were linked to virulence on all the tomato genotypes, we </w:delText>
        </w:r>
        <w:r w:rsidR="00974426" w:rsidRPr="008C1BDB" w:rsidDel="0020244D">
          <w:rPr>
            <w:rFonts w:ascii="Arial" w:hAnsi="Arial" w:cs="Arial"/>
            <w:sz w:val="24"/>
            <w:szCs w:val="24"/>
          </w:rPr>
          <w:delText>obtained</w:delText>
        </w:r>
        <w:r w:rsidRPr="008C1BDB" w:rsidDel="0020244D">
          <w:rPr>
            <w:rFonts w:ascii="Arial" w:hAnsi="Arial" w:cs="Arial"/>
            <w:sz w:val="24"/>
            <w:szCs w:val="24"/>
          </w:rPr>
          <w:delText xml:space="preserve"> better overlap across host genotypes by focusing on gene windows.</w:delText>
        </w:r>
      </w:del>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7CFA4221"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w:t>
      </w:r>
      <w:del w:id="743" w:author="Dan Kliebenstein" w:date="2018-10-24T14:44:00Z">
        <w:r w:rsidR="004569EC" w:rsidRPr="008C1BDB" w:rsidDel="00AA12DA">
          <w:rPr>
            <w:rFonts w:ascii="Arial" w:hAnsi="Arial" w:cs="Arial"/>
            <w:sz w:val="24"/>
            <w:szCs w:val="24"/>
          </w:rPr>
          <w:delText>distinctly respond</w:delText>
        </w:r>
      </w:del>
      <w:ins w:id="744" w:author="Dan Kliebenstein" w:date="2018-10-24T14:44:00Z">
        <w:r w:rsidR="00AA12DA">
          <w:rPr>
            <w:rFonts w:ascii="Arial" w:hAnsi="Arial" w:cs="Arial"/>
            <w:sz w:val="24"/>
            <w:szCs w:val="24"/>
          </w:rPr>
          <w:t>differed on wild and domesticated tomato</w:t>
        </w:r>
      </w:ins>
      <w:del w:id="745" w:author="Dan Kliebenstein" w:date="2018-10-24T14:44:00Z">
        <w:r w:rsidR="004569EC" w:rsidRPr="008C1BDB" w:rsidDel="00AA12DA">
          <w:rPr>
            <w:rFonts w:ascii="Arial" w:hAnsi="Arial" w:cs="Arial"/>
            <w:sz w:val="24"/>
            <w:szCs w:val="24"/>
          </w:rPr>
          <w:delText xml:space="preserve"> to tomato domestication suggests that there is</w:delText>
        </w:r>
      </w:del>
      <w:ins w:id="746" w:author="Dan Kliebenstein" w:date="2018-10-24T14:44:00Z">
        <w:r w:rsidR="00AA12DA">
          <w:rPr>
            <w:rFonts w:ascii="Arial" w:hAnsi="Arial" w:cs="Arial"/>
            <w:sz w:val="24"/>
            <w:szCs w:val="24"/>
          </w:rPr>
          <w:t xml:space="preserve"> indicated that there may be</w:t>
        </w:r>
      </w:ins>
      <w:r w:rsidR="004569EC" w:rsidRPr="008C1BDB">
        <w:rPr>
          <w:rFonts w:ascii="Arial" w:hAnsi="Arial" w:cs="Arial"/>
          <w:sz w:val="24"/>
          <w:szCs w:val="24"/>
        </w:rPr>
        <w:t xml:space="preserve"> </w:t>
      </w:r>
      <w:ins w:id="747" w:author="N S" w:date="2018-10-17T11:34:00Z">
        <w:r w:rsidR="00E20835">
          <w:rPr>
            <w:rFonts w:ascii="Arial" w:hAnsi="Arial" w:cs="Arial"/>
            <w:sz w:val="24"/>
            <w:szCs w:val="24"/>
          </w:rPr>
          <w:t xml:space="preserve">some </w:t>
        </w:r>
      </w:ins>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w:t>
      </w:r>
      <w:del w:id="748" w:author="Dan Kliebenstein" w:date="2018-10-29T14:11:00Z">
        <w:r w:rsidR="004569EC" w:rsidRPr="008C1BDB" w:rsidDel="00FD7EFA">
          <w:rPr>
            <w:rFonts w:ascii="Arial" w:hAnsi="Arial" w:cs="Arial"/>
            <w:sz w:val="24"/>
            <w:szCs w:val="24"/>
          </w:rPr>
          <w:delText>that is affected by tomato domestication</w:delText>
        </w:r>
      </w:del>
      <w:ins w:id="749" w:author="Dan Kliebenstein" w:date="2018-10-29T14:11:00Z">
        <w:r w:rsidR="00FD7EFA">
          <w:rPr>
            <w:rFonts w:ascii="Arial" w:hAnsi="Arial" w:cs="Arial"/>
            <w:sz w:val="24"/>
            <w:szCs w:val="24"/>
          </w:rPr>
          <w:t>linked to this</w:t>
        </w:r>
      </w:ins>
      <w:ins w:id="750" w:author="N S" w:date="2018-10-30T10:13:00Z">
        <w:r w:rsidR="005C1BBE">
          <w:rPr>
            <w:rFonts w:ascii="Arial" w:hAnsi="Arial" w:cs="Arial"/>
            <w:sz w:val="24"/>
            <w:szCs w:val="24"/>
          </w:rPr>
          <w:t xml:space="preserve"> phenotypic variation</w:t>
        </w:r>
      </w:ins>
      <w:r w:rsidR="004569EC" w:rsidRPr="008C1BDB">
        <w:rPr>
          <w:rFonts w:ascii="Arial" w:hAnsi="Arial" w:cs="Arial"/>
          <w:sz w:val="24"/>
          <w:szCs w:val="24"/>
        </w:rPr>
        <w:t xml:space="preserve">.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ins w:id="751" w:author="N S" w:date="2018-10-17T11:35:00Z">
        <w:r w:rsidR="00E20835">
          <w:rPr>
            <w:rFonts w:ascii="Arial" w:hAnsi="Arial" w:cs="Arial"/>
            <w:sz w:val="24"/>
            <w:szCs w:val="24"/>
          </w:rPr>
          <w:t>ated</w:t>
        </w:r>
      </w:ins>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ins w:id="752" w:author="N S" w:date="2018-10-15T13:30:00Z">
        <w:r w:rsidR="00106559">
          <w:rPr>
            <w:rFonts w:ascii="Arial" w:hAnsi="Arial" w:cs="Arial"/>
            <w:sz w:val="24"/>
            <w:szCs w:val="24"/>
          </w:rPr>
          <w:t>,</w:t>
        </w:r>
      </w:ins>
      <w:r w:rsidR="00B623B3" w:rsidRPr="008C1BDB">
        <w:rPr>
          <w:rFonts w:ascii="Arial" w:hAnsi="Arial" w:cs="Arial"/>
          <w:sz w:val="24"/>
          <w:szCs w:val="24"/>
        </w:rPr>
        <w:t xml:space="preserve">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del w:id="753" w:author="N S" w:date="2018-09-27T12:28:00Z">
        <w:r w:rsidR="00B623B3" w:rsidRPr="008C1BDB" w:rsidDel="00676532">
          <w:rPr>
            <w:rFonts w:ascii="Arial" w:hAnsi="Arial" w:cs="Arial"/>
            <w:sz w:val="24"/>
            <w:szCs w:val="24"/>
          </w:rPr>
          <w:delText xml:space="preserve">This </w:delText>
        </w:r>
      </w:del>
      <w:ins w:id="754" w:author="N S" w:date="2018-09-27T12:28:00Z">
        <w:r w:rsidR="00676532">
          <w:rPr>
            <w:rFonts w:ascii="Arial" w:hAnsi="Arial" w:cs="Arial"/>
            <w:sz w:val="24"/>
            <w:szCs w:val="24"/>
          </w:rPr>
          <w:t xml:space="preserve">The significant SNP sets </w:t>
        </w:r>
      </w:ins>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w:t>
      </w:r>
      <w:del w:id="755" w:author="Dan Kliebenstein" w:date="2018-10-24T14:45:00Z">
        <w:r w:rsidR="00B623B3" w:rsidRPr="008C1BDB" w:rsidDel="00AA12DA">
          <w:rPr>
            <w:rFonts w:ascii="Arial" w:hAnsi="Arial" w:cs="Arial"/>
            <w:sz w:val="24"/>
            <w:szCs w:val="24"/>
          </w:rPr>
          <w:delText xml:space="preserve">the </w:delText>
        </w:r>
      </w:del>
      <w:r w:rsidR="00B623B3" w:rsidRPr="008C1BDB">
        <w:rPr>
          <w:rFonts w:ascii="Arial" w:hAnsi="Arial" w:cs="Arial"/>
          <w:sz w:val="24"/>
          <w:szCs w:val="24"/>
        </w:rPr>
        <w:t xml:space="preserve">Domestication Sensitivity </w:t>
      </w:r>
      <w:del w:id="756" w:author="Dan Kliebenstein" w:date="2018-10-24T14:45:00Z">
        <w:r w:rsidR="00B623B3" w:rsidRPr="008C1BDB" w:rsidDel="00AA12DA">
          <w:rPr>
            <w:rFonts w:ascii="Arial" w:hAnsi="Arial" w:cs="Arial"/>
            <w:sz w:val="24"/>
            <w:szCs w:val="24"/>
          </w:rPr>
          <w:delText xml:space="preserve">trait </w:delText>
        </w:r>
      </w:del>
      <w:r w:rsidR="00B623B3" w:rsidRPr="008C1BDB">
        <w:rPr>
          <w:rFonts w:ascii="Arial" w:hAnsi="Arial" w:cs="Arial"/>
          <w:sz w:val="24"/>
          <w:szCs w:val="24"/>
        </w:rPr>
        <w:t xml:space="preserve">identified a </w:t>
      </w:r>
      <w:del w:id="757" w:author="Dan Kliebenstein" w:date="2018-10-29T14:11:00Z">
        <w:r w:rsidR="00B623B3" w:rsidRPr="008C1BDB" w:rsidDel="00FD7EFA">
          <w:rPr>
            <w:rFonts w:ascii="Arial" w:hAnsi="Arial" w:cs="Arial"/>
            <w:sz w:val="24"/>
            <w:szCs w:val="24"/>
          </w:rPr>
          <w:delText xml:space="preserve">much </w:delText>
        </w:r>
      </w:del>
      <w:r w:rsidR="00B623B3" w:rsidRPr="008C1BDB">
        <w:rPr>
          <w:rFonts w:ascii="Arial" w:hAnsi="Arial" w:cs="Arial"/>
          <w:sz w:val="24"/>
          <w:szCs w:val="24"/>
        </w:rPr>
        <w:t xml:space="preserve">more limited set of SNPs </w:t>
      </w:r>
      <w:del w:id="758" w:author="Dan Kliebenstein" w:date="2018-10-29T14:11:00Z">
        <w:r w:rsidR="00B623B3" w:rsidRPr="008C1BDB" w:rsidDel="00FD7EFA">
          <w:rPr>
            <w:rFonts w:ascii="Arial" w:hAnsi="Arial" w:cs="Arial"/>
            <w:sz w:val="24"/>
            <w:szCs w:val="24"/>
          </w:rPr>
          <w:delText>that had</w:delText>
        </w:r>
      </w:del>
      <w:ins w:id="759" w:author="Dan Kliebenstein" w:date="2018-10-29T14:11:00Z">
        <w:r w:rsidR="00FD7EFA">
          <w:rPr>
            <w:rFonts w:ascii="Arial" w:hAnsi="Arial" w:cs="Arial"/>
            <w:sz w:val="24"/>
            <w:szCs w:val="24"/>
          </w:rPr>
          <w:t>with</w:t>
        </w:r>
      </w:ins>
      <w:r w:rsidR="00B623B3" w:rsidRPr="008C1BDB">
        <w:rPr>
          <w:rFonts w:ascii="Arial" w:hAnsi="Arial" w:cs="Arial"/>
          <w:sz w:val="24"/>
          <w:szCs w:val="24"/>
        </w:rPr>
        <w:t xml:space="preserve"> less overlap </w:t>
      </w:r>
      <w:del w:id="760" w:author="Dan Kliebenstein" w:date="2018-10-29T14:11:00Z">
        <w:r w:rsidR="00B623B3" w:rsidRPr="008C1BDB" w:rsidDel="00FD7EFA">
          <w:rPr>
            <w:rFonts w:ascii="Arial" w:hAnsi="Arial" w:cs="Arial"/>
            <w:sz w:val="24"/>
            <w:szCs w:val="24"/>
          </w:rPr>
          <w:delText xml:space="preserve">with </w:delText>
        </w:r>
      </w:del>
      <w:ins w:id="761" w:author="Dan Kliebenstein" w:date="2018-10-29T14:11:00Z">
        <w:r w:rsidR="00FD7EFA">
          <w:rPr>
            <w:rFonts w:ascii="Arial" w:hAnsi="Arial" w:cs="Arial"/>
            <w:sz w:val="24"/>
            <w:szCs w:val="24"/>
          </w:rPr>
          <w:t>to</w:t>
        </w:r>
        <w:r w:rsidR="00FD7EFA" w:rsidRPr="008C1BDB">
          <w:rPr>
            <w:rFonts w:ascii="Arial" w:hAnsi="Arial" w:cs="Arial"/>
            <w:sz w:val="24"/>
            <w:szCs w:val="24"/>
          </w:rPr>
          <w:t xml:space="preserve"> </w:t>
        </w:r>
      </w:ins>
      <w:r w:rsidR="00B623B3" w:rsidRPr="008C1BDB">
        <w:rPr>
          <w:rFonts w:ascii="Arial" w:hAnsi="Arial" w:cs="Arial"/>
          <w:sz w:val="24"/>
          <w:szCs w:val="24"/>
        </w:rPr>
        <w:t xml:space="preserve">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del w:id="762" w:author="N S" w:date="2018-10-01T16:12:00Z">
        <w:r w:rsidR="00792DBD" w:rsidRPr="008C1BDB" w:rsidDel="002659F9">
          <w:rPr>
            <w:rFonts w:ascii="Arial" w:hAnsi="Arial" w:cs="Arial"/>
            <w:sz w:val="24"/>
            <w:szCs w:val="24"/>
          </w:rPr>
          <w:delText>GWA of these domestication traits by</w:delText>
        </w:r>
        <w:r w:rsidR="00561E35" w:rsidRPr="008C1BDB" w:rsidDel="002659F9">
          <w:rPr>
            <w:rFonts w:ascii="Arial" w:hAnsi="Arial" w:cs="Arial"/>
            <w:sz w:val="24"/>
            <w:szCs w:val="24"/>
          </w:rPr>
          <w:delText xml:space="preserve"> GEMMA</w:delText>
        </w:r>
        <w:r w:rsidR="00B623B3" w:rsidRPr="008C1BDB" w:rsidDel="002659F9">
          <w:rPr>
            <w:rFonts w:ascii="Arial" w:hAnsi="Arial" w:cs="Arial"/>
            <w:sz w:val="24"/>
            <w:szCs w:val="24"/>
          </w:rPr>
          <w:delText xml:space="preserve"> </w:delText>
        </w:r>
        <w:r w:rsidR="00792DBD" w:rsidRPr="008C1BDB" w:rsidDel="002659F9">
          <w:rPr>
            <w:rFonts w:ascii="Arial" w:hAnsi="Arial" w:cs="Arial"/>
            <w:sz w:val="24"/>
            <w:szCs w:val="24"/>
          </w:rPr>
          <w:delText>identified similar patterns</w:delText>
        </w:r>
        <w:r w:rsidR="004F17F2" w:rsidRPr="008C1BDB" w:rsidDel="002659F9">
          <w:rPr>
            <w:rFonts w:ascii="Arial" w:hAnsi="Arial" w:cs="Arial"/>
            <w:sz w:val="24"/>
            <w:szCs w:val="24"/>
          </w:rPr>
          <w:delText xml:space="preserve"> of</w:delText>
        </w:r>
        <w:r w:rsidR="001E57D3" w:rsidRPr="008C1BDB" w:rsidDel="002659F9">
          <w:rPr>
            <w:rFonts w:ascii="Arial" w:hAnsi="Arial" w:cs="Arial"/>
            <w:sz w:val="24"/>
            <w:szCs w:val="24"/>
          </w:rPr>
          <w:delText xml:space="preserve"> polygenic </w:delText>
        </w:r>
        <w:r w:rsidR="001E57D3" w:rsidRPr="008C1BDB" w:rsidDel="002659F9">
          <w:rPr>
            <w:rFonts w:ascii="Arial" w:hAnsi="Arial" w:cs="Arial"/>
            <w:sz w:val="24"/>
            <w:szCs w:val="24"/>
          </w:rPr>
          <w:lastRenderedPageBreak/>
          <w:delText>structure,</w:delText>
        </w:r>
        <w:r w:rsidR="004F17F2" w:rsidRPr="008C1BDB" w:rsidDel="002659F9">
          <w:rPr>
            <w:rFonts w:ascii="Arial" w:hAnsi="Arial" w:cs="Arial"/>
            <w:sz w:val="24"/>
            <w:szCs w:val="24"/>
          </w:rPr>
          <w:delText xml:space="preserve"> high overlap between SNPs and genes on wild or domesticated tomato hosts, and rare overlap with Domestication Sensitivity</w:delText>
        </w:r>
        <w:r w:rsidR="00792DBD" w:rsidRPr="008C1BDB" w:rsidDel="002659F9">
          <w:rPr>
            <w:rFonts w:ascii="Arial" w:hAnsi="Arial" w:cs="Arial"/>
            <w:sz w:val="24"/>
            <w:szCs w:val="24"/>
          </w:rPr>
          <w:delText xml:space="preserve"> (</w:delText>
        </w:r>
        <w:r w:rsidR="00A27306" w:rsidDel="002659F9">
          <w:rPr>
            <w:rFonts w:ascii="Arial" w:hAnsi="Arial" w:cs="Arial"/>
            <w:sz w:val="24"/>
            <w:szCs w:val="24"/>
          </w:rPr>
          <w:delText>Supplemental Figure 5</w:delText>
        </w:r>
        <w:r w:rsidR="00792DBD" w:rsidRPr="008C1BDB" w:rsidDel="002659F9">
          <w:rPr>
            <w:rFonts w:ascii="Arial" w:hAnsi="Arial" w:cs="Arial"/>
            <w:sz w:val="24"/>
            <w:szCs w:val="24"/>
          </w:rPr>
          <w:delText xml:space="preserve">). </w:delText>
        </w:r>
      </w:del>
      <w:r w:rsidR="00E62AE8" w:rsidRPr="008C1BDB">
        <w:rPr>
          <w:rFonts w:ascii="Arial" w:hAnsi="Arial" w:cs="Arial"/>
          <w:sz w:val="24"/>
          <w:szCs w:val="24"/>
        </w:rPr>
        <w:t xml:space="preserve">To </w:t>
      </w:r>
      <w:del w:id="763" w:author="Dan Kliebenstein" w:date="2018-10-29T14:11:00Z">
        <w:r w:rsidR="00E62AE8" w:rsidRPr="008C1BDB" w:rsidDel="00FD7EFA">
          <w:rPr>
            <w:rFonts w:ascii="Arial" w:hAnsi="Arial" w:cs="Arial"/>
            <w:sz w:val="24"/>
            <w:szCs w:val="24"/>
          </w:rPr>
          <w:delText>begin querying</w:delText>
        </w:r>
      </w:del>
      <w:ins w:id="764" w:author="Dan Kliebenstein" w:date="2018-10-29T14:11:00Z">
        <w:r w:rsidR="00FD7EFA">
          <w:rPr>
            <w:rFonts w:ascii="Arial" w:hAnsi="Arial" w:cs="Arial"/>
            <w:sz w:val="24"/>
            <w:szCs w:val="24"/>
          </w:rPr>
          <w:t>query</w:t>
        </w:r>
      </w:ins>
      <w:r w:rsidR="00E62AE8" w:rsidRPr="008C1BDB">
        <w:rPr>
          <w:rFonts w:ascii="Arial" w:hAnsi="Arial" w:cs="Arial"/>
          <w:sz w:val="24"/>
          <w:szCs w:val="24"/>
        </w:rPr>
        <w:t xml:space="preserve"> the underlying gene functions for these </w:t>
      </w:r>
      <w:del w:id="765" w:author="Dan Kliebenstein" w:date="2018-10-29T14:11:00Z">
        <w:r w:rsidR="00E62AE8" w:rsidRPr="008C1BDB" w:rsidDel="00FD7EFA">
          <w:rPr>
            <w:rFonts w:ascii="Arial" w:hAnsi="Arial" w:cs="Arial"/>
            <w:sz w:val="24"/>
            <w:szCs w:val="24"/>
          </w:rPr>
          <w:delText xml:space="preserve">various </w:delText>
        </w:r>
      </w:del>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del w:id="766" w:author="N S" w:date="2018-10-01T16:12:00Z">
        <w:r w:rsidR="008C568F" w:rsidRPr="008C1BDB" w:rsidDel="002659F9">
          <w:rPr>
            <w:rFonts w:ascii="Arial" w:hAnsi="Arial" w:cs="Arial"/>
            <w:sz w:val="24"/>
            <w:szCs w:val="24"/>
          </w:rPr>
          <w:delText xml:space="preserve">We also examined </w:delText>
        </w:r>
        <w:r w:rsidR="001E57D3" w:rsidRPr="008C1BDB" w:rsidDel="002659F9">
          <w:rPr>
            <w:rFonts w:ascii="Arial" w:hAnsi="Arial" w:cs="Arial"/>
            <w:sz w:val="24"/>
            <w:szCs w:val="24"/>
          </w:rPr>
          <w:delText xml:space="preserve">the </w:delText>
        </w:r>
        <w:r w:rsidR="008C568F" w:rsidRPr="008C1BDB" w:rsidDel="002659F9">
          <w:rPr>
            <w:rFonts w:ascii="Arial" w:hAnsi="Arial" w:cs="Arial"/>
            <w:sz w:val="24"/>
            <w:szCs w:val="24"/>
          </w:rPr>
          <w:delText xml:space="preserve">genes associated </w:delText>
        </w:r>
        <w:r w:rsidR="00A03AD5" w:rsidRPr="008C1BDB" w:rsidDel="002659F9">
          <w:rPr>
            <w:rFonts w:ascii="Arial" w:hAnsi="Arial" w:cs="Arial"/>
            <w:sz w:val="24"/>
            <w:szCs w:val="24"/>
          </w:rPr>
          <w:delText>with</w:delText>
        </w:r>
        <w:r w:rsidR="008C568F" w:rsidRPr="008C1BDB" w:rsidDel="002659F9">
          <w:rPr>
            <w:rFonts w:ascii="Arial" w:hAnsi="Arial" w:cs="Arial"/>
            <w:sz w:val="24"/>
            <w:szCs w:val="24"/>
          </w:rPr>
          <w:delText xml:space="preserve"> these domestication </w:delText>
        </w:r>
        <w:r w:rsidR="00A03AD5" w:rsidRPr="008C1BDB" w:rsidDel="002659F9">
          <w:rPr>
            <w:rFonts w:ascii="Arial" w:hAnsi="Arial" w:cs="Arial"/>
            <w:sz w:val="24"/>
            <w:szCs w:val="24"/>
          </w:rPr>
          <w:delText xml:space="preserve">virulence </w:delText>
        </w:r>
        <w:r w:rsidR="008C568F" w:rsidRPr="008C1BDB" w:rsidDel="002659F9">
          <w:rPr>
            <w:rFonts w:ascii="Arial" w:hAnsi="Arial" w:cs="Arial"/>
            <w:sz w:val="24"/>
            <w:szCs w:val="24"/>
          </w:rPr>
          <w:delText>traits</w:delText>
        </w:r>
        <w:r w:rsidR="00A03AD5" w:rsidRPr="008C1BDB" w:rsidDel="002659F9">
          <w:rPr>
            <w:rFonts w:ascii="Arial" w:hAnsi="Arial" w:cs="Arial"/>
            <w:sz w:val="24"/>
            <w:szCs w:val="24"/>
          </w:rPr>
          <w:delText xml:space="preserve"> found by both</w:delText>
        </w:r>
        <w:r w:rsidR="008C568F" w:rsidRPr="008C1BDB" w:rsidDel="002659F9">
          <w:rPr>
            <w:rFonts w:ascii="Arial" w:hAnsi="Arial" w:cs="Arial"/>
            <w:sz w:val="24"/>
            <w:szCs w:val="24"/>
          </w:rPr>
          <w:delText xml:space="preserve"> bigRR and GEMMA</w:delText>
        </w:r>
        <w:r w:rsidR="00A03AD5" w:rsidRPr="008C1BDB" w:rsidDel="002659F9">
          <w:rPr>
            <w:rFonts w:ascii="Arial" w:hAnsi="Arial" w:cs="Arial"/>
            <w:sz w:val="24"/>
            <w:szCs w:val="24"/>
          </w:rPr>
          <w:delText xml:space="preserve">. This overlap identified </w:delText>
        </w:r>
        <w:r w:rsidR="00510E9C" w:rsidRPr="008C1BDB" w:rsidDel="002659F9">
          <w:rPr>
            <w:rFonts w:ascii="Arial" w:hAnsi="Arial" w:cs="Arial"/>
            <w:sz w:val="24"/>
            <w:szCs w:val="24"/>
          </w:rPr>
          <w:delText>200</w:delText>
        </w:r>
        <w:r w:rsidR="008C568F" w:rsidRPr="008C1BDB" w:rsidDel="002659F9">
          <w:rPr>
            <w:rFonts w:ascii="Arial" w:hAnsi="Arial" w:cs="Arial"/>
            <w:sz w:val="24"/>
            <w:szCs w:val="24"/>
          </w:rPr>
          <w:delText xml:space="preserve"> unique genes</w:delText>
        </w:r>
        <w:r w:rsidR="00A03AD5" w:rsidRPr="008C1BDB" w:rsidDel="002659F9">
          <w:rPr>
            <w:rFonts w:ascii="Arial" w:hAnsi="Arial" w:cs="Arial"/>
            <w:sz w:val="24"/>
            <w:szCs w:val="24"/>
          </w:rPr>
          <w:delText xml:space="preserve"> including</w:delText>
        </w:r>
        <w:r w:rsidR="008C568F" w:rsidRPr="008C1BDB" w:rsidDel="002659F9">
          <w:rPr>
            <w:rFonts w:ascii="Arial" w:hAnsi="Arial" w:cs="Arial"/>
            <w:sz w:val="24"/>
            <w:szCs w:val="24"/>
          </w:rPr>
          <w:delText xml:space="preserve"> </w:delText>
        </w:r>
        <w:r w:rsidR="00A03AD5" w:rsidRPr="008C1BDB" w:rsidDel="002659F9">
          <w:rPr>
            <w:rFonts w:ascii="Arial" w:hAnsi="Arial" w:cs="Arial"/>
            <w:sz w:val="24"/>
            <w:szCs w:val="24"/>
          </w:rPr>
          <w:delText xml:space="preserve">several transporters and enzymes, with few predicted virulence genes </w:delText>
        </w:r>
        <w:r w:rsidR="008C568F" w:rsidRPr="008C1BDB" w:rsidDel="002659F9">
          <w:rPr>
            <w:rFonts w:ascii="Arial" w:hAnsi="Arial" w:cs="Arial"/>
            <w:sz w:val="24"/>
            <w:szCs w:val="24"/>
          </w:rPr>
          <w:delText>(</w:delText>
        </w:r>
        <w:r w:rsidR="00FA3E2E" w:rsidDel="002659F9">
          <w:rPr>
            <w:rFonts w:ascii="Arial" w:hAnsi="Arial" w:cs="Arial"/>
            <w:sz w:val="24"/>
            <w:szCs w:val="24"/>
          </w:rPr>
          <w:delText xml:space="preserve">Supplemental Data 2 </w:delText>
        </w:r>
        <w:r w:rsidR="00B27CB5" w:rsidRPr="008C1BDB" w:rsidDel="002659F9">
          <w:rPr>
            <w:rFonts w:ascii="Arial" w:hAnsi="Arial" w:cs="Arial"/>
            <w:sz w:val="24"/>
            <w:szCs w:val="24"/>
          </w:rPr>
          <w:delText>b</w:delText>
        </w:r>
        <w:r w:rsidR="008C568F" w:rsidRPr="008C1BDB" w:rsidDel="002659F9">
          <w:rPr>
            <w:rFonts w:ascii="Arial" w:hAnsi="Arial" w:cs="Arial"/>
            <w:sz w:val="24"/>
            <w:szCs w:val="24"/>
          </w:rPr>
          <w:delText xml:space="preserve">). One gene from this overlap list (Bcin01g05800) contains TPR repeats, which are common in bacterial virulence proteins </w:delText>
        </w:r>
        <w:r w:rsidR="00D03171" w:rsidRPr="008C1BDB" w:rsidDel="002659F9">
          <w:rPr>
            <w:rFonts w:ascii="Arial" w:hAnsi="Arial" w:cs="Arial"/>
            <w:sz w:val="24"/>
            <w:szCs w:val="24"/>
          </w:rPr>
          <w:fldChar w:fldCharType="begin"/>
        </w:r>
        <w:r w:rsidR="005F1A4E" w:rsidRPr="008C1BDB" w:rsidDel="002659F9">
          <w:rPr>
            <w:rFonts w:ascii="Arial" w:hAnsi="Arial" w:cs="Arial"/>
            <w:sz w:val="24"/>
            <w:szCs w:val="24"/>
          </w:rPr>
          <w:delInstrText xml:space="preserve"> ADDIN EN.CITE &lt;EndNote&gt;&lt;Cite&gt;&lt;Author&gt;Cerveny&lt;/Author&gt;&lt;Year&gt;2013&lt;/Year&gt;&lt;RecNum&gt;611&lt;/RecNum&gt;&lt;DisplayText&gt;(Cerveny, Straskova et al. 2013)&lt;/DisplayText&gt;&lt;record&gt;&lt;rec-number&gt;611&lt;/rec-number&gt;&lt;foreign-keys&gt;&lt;key app="EN" db-id="a2x2tzszjfd2zjed0e8psfdtd0daafwwr002" timestamp="0"&gt;611&lt;/key&gt;&lt;/foreign-keys&gt;&lt;ref-type name="Journal Article"&gt;17&lt;/ref-type&gt;&lt;contributors&gt;&lt;authors&gt;&lt;author&gt;Cerveny, Lukas&lt;/author&gt;&lt;author&gt;Straskova, Adela&lt;/author&gt;&lt;author&gt;Dankova, Vera&lt;/author&gt;&lt;author&gt;Hartlova, Anetta&lt;/author&gt;&lt;author&gt;Ceckova, Martina&lt;/author&gt;&lt;author&gt;Staud, Frantisek&lt;/author&gt;&lt;author&gt;Stulik, Jiri&lt;/author&gt;&lt;/authors&gt;&lt;/contributors&gt;&lt;titles&gt;&lt;title&gt;Tetratricopeptide repeat motifs in the world of bacterial pathogens: role in virulence mechanisms&lt;/title&gt;&lt;secondary-title&gt;Infection and immunity&lt;/secondary-title&gt;&lt;/titles&gt;&lt;pages&gt;629-635&lt;/pages&gt;&lt;volume&gt;81&lt;/volume&gt;&lt;number&gt;3&lt;/number&gt;&lt;dates&gt;&lt;year&gt;2013&lt;/year&gt;&lt;/dates&gt;&lt;isbn&gt;0019-9567&lt;/isbn&gt;&lt;urls&gt;&lt;/urls&gt;&lt;/record&gt;&lt;/Cite&gt;&lt;/EndNote&gt;</w:delInstrText>
        </w:r>
        <w:r w:rsidR="00D03171" w:rsidRPr="008C1BDB" w:rsidDel="002659F9">
          <w:rPr>
            <w:rFonts w:ascii="Arial" w:hAnsi="Arial" w:cs="Arial"/>
            <w:sz w:val="24"/>
            <w:szCs w:val="24"/>
          </w:rPr>
          <w:fldChar w:fldCharType="separate"/>
        </w:r>
        <w:r w:rsidR="00D03171" w:rsidRPr="008C1BDB" w:rsidDel="002659F9">
          <w:rPr>
            <w:rFonts w:ascii="Arial" w:hAnsi="Arial" w:cs="Arial"/>
            <w:noProof/>
            <w:sz w:val="24"/>
            <w:szCs w:val="24"/>
          </w:rPr>
          <w:delText>(Cerveny, Straskova et al. 2013)</w:delText>
        </w:r>
        <w:r w:rsidR="00D03171" w:rsidRPr="008C1BDB" w:rsidDel="002659F9">
          <w:rPr>
            <w:rFonts w:ascii="Arial" w:hAnsi="Arial" w:cs="Arial"/>
            <w:sz w:val="24"/>
            <w:szCs w:val="24"/>
          </w:rPr>
          <w:fldChar w:fldCharType="end"/>
        </w:r>
        <w:r w:rsidR="00C44D43" w:rsidRPr="008C1BDB" w:rsidDel="002659F9">
          <w:rPr>
            <w:rFonts w:ascii="Arial" w:hAnsi="Arial" w:cs="Arial"/>
            <w:sz w:val="24"/>
            <w:szCs w:val="24"/>
          </w:rPr>
          <w:delText xml:space="preserve"> and are among the proteins secreted by the plant </w:delText>
        </w:r>
        <w:r w:rsidR="00C44D43" w:rsidRPr="00FA3E2E" w:rsidDel="002659F9">
          <w:rPr>
            <w:rFonts w:ascii="Arial" w:hAnsi="Arial" w:cs="Arial"/>
            <w:sz w:val="24"/>
            <w:szCs w:val="24"/>
          </w:rPr>
          <w:delText xml:space="preserve">pathogen </w:delText>
        </w:r>
        <w:r w:rsidR="00C44D43" w:rsidRPr="00FA3E2E" w:rsidDel="002659F9">
          <w:rPr>
            <w:rFonts w:ascii="Arial" w:hAnsi="Arial" w:cs="Arial"/>
            <w:i/>
            <w:iCs/>
            <w:color w:val="1C1D1E"/>
            <w:sz w:val="24"/>
            <w:szCs w:val="24"/>
            <w:shd w:val="clear" w:color="auto" w:fill="FFFFFF"/>
          </w:rPr>
          <w:delText xml:space="preserve">Ustilago maydis </w:delText>
        </w:r>
        <w:r w:rsidR="00D03171" w:rsidRPr="00FA3E2E" w:rsidDel="002659F9">
          <w:rPr>
            <w:rFonts w:ascii="Arial" w:hAnsi="Arial" w:cs="Arial"/>
            <w:iCs/>
            <w:color w:val="1C1D1E"/>
            <w:sz w:val="24"/>
            <w:szCs w:val="24"/>
            <w:shd w:val="clear" w:color="auto" w:fill="FFFFFF"/>
          </w:rPr>
          <w:fldChar w:fldCharType="begin"/>
        </w:r>
        <w:r w:rsidR="005F1A4E" w:rsidRPr="00FA3E2E" w:rsidDel="002659F9">
          <w:rPr>
            <w:rFonts w:ascii="Arial" w:hAnsi="Arial" w:cs="Arial"/>
            <w:iCs/>
            <w:color w:val="1C1D1E"/>
            <w:sz w:val="24"/>
            <w:szCs w:val="24"/>
            <w:shd w:val="clear" w:color="auto" w:fill="FFFFFF"/>
          </w:rPr>
          <w:delInstrText xml:space="preserve"> ADDIN EN.CITE &lt;EndNote&gt;&lt;Cite&gt;&lt;Author&gt;Lo Presti&lt;/Author&gt;&lt;Year&gt;2016&lt;/Year&gt;&lt;RecNum&gt;612&lt;/RecNum&gt;&lt;DisplayText&gt;(Lo Presti, López Díaz et al. 2016)&lt;/DisplayText&gt;&lt;record&gt;&lt;rec-number&gt;612&lt;/rec-number&gt;&lt;foreign-keys&gt;&lt;key app="EN" db-id="a2x2tzszjfd2zjed0e8psfdtd0daafwwr002" timestamp="0"&gt;612&lt;/key&gt;&lt;/foreign-keys&gt;&lt;ref-type name="Journal Article"&gt;17&lt;/ref-type&gt;&lt;contributors&gt;&lt;authors&gt;&lt;author&gt;Lo Presti, Libera&lt;/author&gt;&lt;author&gt;López Díaz, Cristina&lt;/author&gt;&lt;author&gt;Turrà, David&lt;/author&gt;&lt;author&gt;Di Pietro, Antonio&lt;/author&gt;&lt;author&gt;Hampel, Martin&lt;/author&gt;&lt;author&gt;Heimel, Kai&lt;/author&gt;&lt;author&gt;Kahmann, Regine&lt;/author&gt;&lt;/authors&gt;&lt;/contributors&gt;&lt;titles&gt;&lt;title&gt;A conserved co</w:delInstrText>
        </w:r>
        <w:r w:rsidR="005F1A4E" w:rsidRPr="00FA3E2E" w:rsidDel="002659F9">
          <w:rPr>
            <w:rFonts w:ascii="Cambria Math" w:hAnsi="Cambria Math" w:cs="Cambria Math"/>
            <w:iCs/>
            <w:color w:val="1C1D1E"/>
            <w:sz w:val="24"/>
            <w:szCs w:val="24"/>
            <w:shd w:val="clear" w:color="auto" w:fill="FFFFFF"/>
          </w:rPr>
          <w:delInstrText>‐</w:delInstrText>
        </w:r>
        <w:r w:rsidR="005F1A4E" w:rsidRPr="00FA3E2E" w:rsidDel="002659F9">
          <w:rPr>
            <w:rFonts w:ascii="Arial" w:hAnsi="Arial" w:cs="Arial"/>
            <w:iCs/>
            <w:color w:val="1C1D1E"/>
            <w:sz w:val="24"/>
            <w:szCs w:val="24"/>
            <w:shd w:val="clear" w:color="auto" w:fill="FFFFFF"/>
          </w:rPr>
          <w:delInstrText>chaperone is required for virulence in fungal plant pathogens&lt;/title&gt;&lt;secondary-title&gt;New Phytologist&lt;/secondary-title&gt;&lt;/titles&gt;&lt;pages&gt;1135-1148&lt;/pages&gt;&lt;volume&gt;209&lt;/volume&gt;&lt;number&gt;3&lt;/number&gt;&lt;dates&gt;&lt;year&gt;2016&lt;/year&gt;&lt;/dates&gt;&lt;isbn&gt;1469-8137&lt;/isbn&gt;&lt;urls&gt;&lt;/urls&gt;&lt;/record&gt;&lt;/Cite&gt;&lt;/EndNote&gt;</w:delInstrText>
        </w:r>
        <w:r w:rsidR="00D03171" w:rsidRPr="00FA3E2E" w:rsidDel="002659F9">
          <w:rPr>
            <w:rFonts w:ascii="Arial" w:hAnsi="Arial" w:cs="Arial"/>
            <w:iCs/>
            <w:color w:val="1C1D1E"/>
            <w:sz w:val="24"/>
            <w:szCs w:val="24"/>
            <w:shd w:val="clear" w:color="auto" w:fill="FFFFFF"/>
          </w:rPr>
          <w:fldChar w:fldCharType="separate"/>
        </w:r>
        <w:r w:rsidR="00D03171" w:rsidRPr="00FA3E2E" w:rsidDel="002659F9">
          <w:rPr>
            <w:rFonts w:ascii="Arial" w:hAnsi="Arial" w:cs="Arial"/>
            <w:iCs/>
            <w:noProof/>
            <w:color w:val="1C1D1E"/>
            <w:sz w:val="24"/>
            <w:szCs w:val="24"/>
            <w:shd w:val="clear" w:color="auto" w:fill="FFFFFF"/>
          </w:rPr>
          <w:delText>(Lo Presti, López Díaz et al. 2016)</w:delText>
        </w:r>
        <w:r w:rsidR="00D03171" w:rsidRPr="00FA3E2E" w:rsidDel="002659F9">
          <w:rPr>
            <w:rFonts w:ascii="Arial" w:hAnsi="Arial" w:cs="Arial"/>
            <w:iCs/>
            <w:color w:val="1C1D1E"/>
            <w:sz w:val="24"/>
            <w:szCs w:val="24"/>
            <w:shd w:val="clear" w:color="auto" w:fill="FFFFFF"/>
          </w:rPr>
          <w:fldChar w:fldCharType="end"/>
        </w:r>
        <w:r w:rsidR="008C568F" w:rsidRPr="00FA3E2E" w:rsidDel="002659F9">
          <w:rPr>
            <w:rFonts w:ascii="Arial" w:hAnsi="Arial" w:cs="Arial"/>
            <w:sz w:val="24"/>
            <w:szCs w:val="24"/>
          </w:rPr>
          <w:delText xml:space="preserve">. </w:delText>
        </w:r>
      </w:del>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ins w:id="767" w:author="N S" w:date="2018-10-22T14:12:00Z">
        <w:r w:rsidR="00185E48">
          <w:rPr>
            <w:rFonts w:ascii="Arial" w:hAnsi="Arial" w:cs="Arial"/>
            <w:sz w:val="24"/>
            <w:szCs w:val="24"/>
          </w:rPr>
          <w:t xml:space="preserve"> Set</w:t>
        </w:r>
      </w:ins>
      <w:r w:rsidR="00FA3E2E">
        <w:rPr>
          <w:rFonts w:ascii="Arial" w:hAnsi="Arial" w:cs="Arial"/>
          <w:sz w:val="24"/>
          <w:szCs w:val="24"/>
        </w:rPr>
        <w:t xml:space="preserve"> 2</w:t>
      </w:r>
      <w:ins w:id="768" w:author="N S" w:date="2018-10-22T14:12:00Z">
        <w:r w:rsidR="00185E48">
          <w:rPr>
            <w:rFonts w:ascii="Arial" w:hAnsi="Arial" w:cs="Arial"/>
            <w:sz w:val="24"/>
            <w:szCs w:val="24"/>
          </w:rPr>
          <w:t>b</w:t>
        </w:r>
      </w:ins>
      <w:del w:id="769" w:author="N S" w:date="2018-10-22T14:12: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f</w:delText>
        </w:r>
      </w:del>
      <w:r w:rsidR="004526A2" w:rsidRPr="008C1BDB">
        <w:rPr>
          <w:rFonts w:ascii="Arial" w:hAnsi="Arial" w:cs="Arial"/>
          <w:sz w:val="24"/>
          <w:szCs w:val="24"/>
        </w:rPr>
        <w:t xml:space="preserve">) when compared to the whole-genome T4 gene annotation. </w:t>
      </w:r>
      <w:del w:id="770" w:author="N S" w:date="2018-10-22T14:12:00Z">
        <w:r w:rsidR="004526A2" w:rsidRPr="008C1BDB" w:rsidDel="00185E48">
          <w:rPr>
            <w:rFonts w:ascii="Arial" w:hAnsi="Arial" w:cs="Arial"/>
            <w:sz w:val="24"/>
            <w:szCs w:val="24"/>
          </w:rPr>
          <w:delText xml:space="preserve">We also examined functional enrichment for </w:delText>
        </w:r>
        <w:r w:rsidR="001E57D3" w:rsidRPr="008C1BDB" w:rsidDel="00185E48">
          <w:rPr>
            <w:rFonts w:ascii="Arial" w:hAnsi="Arial" w:cs="Arial"/>
            <w:sz w:val="24"/>
            <w:szCs w:val="24"/>
          </w:rPr>
          <w:delText xml:space="preserve">the </w:delText>
        </w:r>
        <w:r w:rsidR="004526A2" w:rsidRPr="008C1BDB" w:rsidDel="00185E48">
          <w:rPr>
            <w:rFonts w:ascii="Arial" w:hAnsi="Arial" w:cs="Arial"/>
            <w:sz w:val="24"/>
            <w:szCs w:val="24"/>
          </w:rPr>
          <w:delText>genes associated with domestication traits</w:delText>
        </w:r>
      </w:del>
      <w:del w:id="771" w:author="N S" w:date="2018-10-22T14:11:00Z">
        <w:r w:rsidR="004526A2" w:rsidRPr="008C1BDB" w:rsidDel="00185E48">
          <w:rPr>
            <w:rFonts w:ascii="Arial" w:hAnsi="Arial" w:cs="Arial"/>
            <w:sz w:val="24"/>
            <w:szCs w:val="24"/>
          </w:rPr>
          <w:delText xml:space="preserve"> by both GEMMA and bigRR</w:delText>
        </w:r>
      </w:del>
      <w:del w:id="772" w:author="N S" w:date="2018-10-22T14:12:00Z">
        <w:r w:rsidR="004526A2" w:rsidRPr="008C1BDB" w:rsidDel="00185E48">
          <w:rPr>
            <w:rFonts w:ascii="Arial" w:hAnsi="Arial" w:cs="Arial"/>
            <w:sz w:val="24"/>
            <w:szCs w:val="24"/>
          </w:rPr>
          <w:delText xml:space="preserve">. We found </w:delText>
        </w:r>
      </w:del>
      <w:del w:id="773" w:author="N S" w:date="2018-10-22T14:11:00Z">
        <w:r w:rsidR="004526A2" w:rsidRPr="008C1BDB" w:rsidDel="00185E48">
          <w:rPr>
            <w:rFonts w:ascii="Arial" w:hAnsi="Arial" w:cs="Arial"/>
            <w:sz w:val="24"/>
            <w:szCs w:val="24"/>
          </w:rPr>
          <w:delText xml:space="preserve">41 </w:delText>
        </w:r>
      </w:del>
      <w:del w:id="774" w:author="N S" w:date="2018-10-22T14:12:00Z">
        <w:r w:rsidR="004526A2" w:rsidRPr="008C1BDB" w:rsidDel="00185E48">
          <w:rPr>
            <w:rFonts w:ascii="Arial" w:hAnsi="Arial" w:cs="Arial"/>
            <w:sz w:val="24"/>
            <w:szCs w:val="24"/>
          </w:rPr>
          <w:delText>significantly overrepresented biological functions (</w:delText>
        </w:r>
        <w:r w:rsidR="00FA3E2E" w:rsidDel="00185E48">
          <w:rPr>
            <w:rFonts w:ascii="Arial" w:hAnsi="Arial" w:cs="Arial"/>
            <w:sz w:val="24"/>
            <w:szCs w:val="24"/>
          </w:rPr>
          <w:delText>Supplemental Data 2</w:delText>
        </w:r>
      </w:del>
      <w:del w:id="775" w:author="N S" w:date="2018-10-22T14:11:00Z">
        <w:r w:rsidR="00FA3E2E" w:rsidDel="00185E48">
          <w:rPr>
            <w:rFonts w:ascii="Arial" w:hAnsi="Arial" w:cs="Arial"/>
            <w:sz w:val="24"/>
            <w:szCs w:val="24"/>
          </w:rPr>
          <w:delText xml:space="preserve"> </w:delText>
        </w:r>
        <w:r w:rsidR="004526A2" w:rsidRPr="008C1BDB" w:rsidDel="00185E48">
          <w:rPr>
            <w:rFonts w:ascii="Arial" w:hAnsi="Arial" w:cs="Arial"/>
            <w:sz w:val="24"/>
            <w:szCs w:val="24"/>
          </w:rPr>
          <w:delText>d</w:delText>
        </w:r>
      </w:del>
      <w:del w:id="776" w:author="N S" w:date="2018-10-22T14:12:00Z">
        <w:r w:rsidR="004526A2" w:rsidRPr="008C1BDB" w:rsidDel="00185E48">
          <w:rPr>
            <w:rFonts w:ascii="Arial" w:hAnsi="Arial" w:cs="Arial"/>
            <w:sz w:val="24"/>
            <w:szCs w:val="24"/>
          </w:rPr>
          <w:delText xml:space="preserve">). In both datasets, the </w:delText>
        </w:r>
      </w:del>
      <w:ins w:id="777" w:author="N S" w:date="2018-10-01T16:12:00Z">
        <w:r w:rsidR="002659F9">
          <w:rPr>
            <w:rFonts w:ascii="Arial" w:hAnsi="Arial" w:cs="Arial"/>
            <w:sz w:val="24"/>
            <w:szCs w:val="24"/>
          </w:rPr>
          <w:t xml:space="preserve">The </w:t>
        </w:r>
      </w:ins>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ins w:id="778" w:author="N S" w:date="2018-10-15T13:31:00Z">
        <w:r w:rsidR="00991B17">
          <w:rPr>
            <w:rFonts w:ascii="Arial" w:hAnsi="Arial" w:cs="Arial"/>
            <w:sz w:val="24"/>
            <w:szCs w:val="24"/>
          </w:rPr>
          <w:t>ated</w:t>
        </w:r>
      </w:ins>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755A7100"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del w:id="779" w:author="N S" w:date="2018-10-15T13:33:00Z">
        <w:r w:rsidR="00E62AE8" w:rsidRPr="008C1BDB" w:rsidDel="00991B17">
          <w:rPr>
            <w:rFonts w:ascii="Arial" w:hAnsi="Arial" w:cs="Arial"/>
            <w:sz w:val="24"/>
            <w:szCs w:val="24"/>
          </w:rPr>
          <w:delText xml:space="preserve">on </w:delText>
        </w:r>
      </w:del>
      <w:ins w:id="780" w:author="N S" w:date="2018-10-15T13:33:00Z">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ins>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lastRenderedPageBreak/>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del w:id="781" w:author="N S" w:date="2018-10-15T13:33:00Z">
        <w:r w:rsidR="00E62AE8" w:rsidRPr="008C1BDB" w:rsidDel="00991B17">
          <w:rPr>
            <w:rFonts w:ascii="Arial" w:hAnsi="Arial" w:cs="Arial"/>
            <w:sz w:val="24"/>
            <w:szCs w:val="24"/>
          </w:rPr>
          <w:delText xml:space="preserve"> </w:delText>
        </w:r>
      </w:del>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xml:space="preserve">. </w:t>
      </w:r>
      <w:del w:id="782" w:author="Dan Kliebenstein" w:date="2018-10-24T14:22:00Z">
        <w:r w:rsidR="00686E9E" w:rsidRPr="008C1BDB" w:rsidDel="00140D23">
          <w:rPr>
            <w:rFonts w:ascii="Arial" w:hAnsi="Arial" w:cs="Arial"/>
            <w:sz w:val="24"/>
            <w:szCs w:val="24"/>
          </w:rPr>
          <w:delText>This also allowed us</w:delText>
        </w:r>
        <w:r w:rsidR="00E62AE8" w:rsidRPr="008C1BDB" w:rsidDel="00140D23">
          <w:rPr>
            <w:rFonts w:ascii="Arial" w:hAnsi="Arial" w:cs="Arial"/>
            <w:sz w:val="24"/>
            <w:szCs w:val="24"/>
          </w:rPr>
          <w:delText xml:space="preserve"> t</w:delText>
        </w:r>
        <w:r w:rsidR="00B41031" w:rsidRPr="008C1BDB" w:rsidDel="00140D23">
          <w:rPr>
            <w:rFonts w:ascii="Arial" w:hAnsi="Arial" w:cs="Arial"/>
            <w:sz w:val="24"/>
            <w:szCs w:val="24"/>
          </w:rPr>
          <w:delText>o t</w:delText>
        </w:r>
        <w:r w:rsidR="00E62AE8" w:rsidRPr="008C1BDB" w:rsidDel="00140D23">
          <w:rPr>
            <w:rFonts w:ascii="Arial" w:hAnsi="Arial" w:cs="Arial"/>
            <w:sz w:val="24"/>
            <w:szCs w:val="24"/>
          </w:rPr>
          <w:delText xml:space="preserve">est how domestication </w:delText>
        </w:r>
      </w:del>
      <w:ins w:id="783" w:author="N S" w:date="2018-10-15T13:34:00Z">
        <w:del w:id="784" w:author="Dan Kliebenstein" w:date="2018-10-24T14:22:00Z">
          <w:r w:rsidR="00991B17" w:rsidDel="00140D23">
            <w:rPr>
              <w:rFonts w:ascii="Arial" w:hAnsi="Arial" w:cs="Arial"/>
              <w:sz w:val="24"/>
              <w:szCs w:val="24"/>
            </w:rPr>
            <w:delText>variation</w:delText>
          </w:r>
          <w:r w:rsidR="00991B17" w:rsidRPr="008C1BDB" w:rsidDel="00140D23">
            <w:rPr>
              <w:rFonts w:ascii="Arial" w:hAnsi="Arial" w:cs="Arial"/>
              <w:sz w:val="24"/>
              <w:szCs w:val="24"/>
            </w:rPr>
            <w:delText xml:space="preserve"> </w:delText>
          </w:r>
        </w:del>
      </w:ins>
      <w:del w:id="785" w:author="Dan Kliebenstein" w:date="2018-10-24T14:22:00Z">
        <w:r w:rsidR="00E62AE8" w:rsidRPr="008C1BDB" w:rsidDel="00140D23">
          <w:rPr>
            <w:rFonts w:ascii="Arial" w:hAnsi="Arial" w:cs="Arial"/>
            <w:sz w:val="24"/>
            <w:szCs w:val="24"/>
          </w:rPr>
          <w:delText>within tomato influenced the interaction at the level of the pathogen population and individual genes in the pathogen</w:delText>
        </w:r>
        <w:r w:rsidRPr="008C1BDB" w:rsidDel="00140D23">
          <w:rPr>
            <w:rFonts w:ascii="Arial" w:hAnsi="Arial" w:cs="Arial"/>
            <w:sz w:val="24"/>
            <w:szCs w:val="24"/>
          </w:rPr>
          <w:delText xml:space="preserve">. </w:delText>
        </w:r>
      </w:del>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w:t>
      </w:r>
      <w:ins w:id="786" w:author="Dan Kliebenstein" w:date="2018-10-24T14:22:00Z">
        <w:r w:rsidR="00140D23">
          <w:rPr>
            <w:rFonts w:ascii="Arial" w:hAnsi="Arial" w:cs="Arial"/>
            <w:sz w:val="24"/>
            <w:szCs w:val="24"/>
          </w:rPr>
          <w:t>Pathog</w:t>
        </w:r>
      </w:ins>
      <w:ins w:id="787" w:author="Dan Kliebenstein" w:date="2018-10-29T14:12:00Z">
        <w:r w:rsidR="00FD7EFA">
          <w:rPr>
            <w:rFonts w:ascii="Arial" w:hAnsi="Arial" w:cs="Arial"/>
            <w:sz w:val="24"/>
            <w:szCs w:val="24"/>
          </w:rPr>
          <w:t>en</w:t>
        </w:r>
      </w:ins>
      <w:ins w:id="788" w:author="Dan Kliebenstein" w:date="2018-10-24T14:22:00Z">
        <w:r w:rsidR="00140D23">
          <w:rPr>
            <w:rFonts w:ascii="Arial" w:hAnsi="Arial" w:cs="Arial"/>
            <w:sz w:val="24"/>
            <w:szCs w:val="24"/>
          </w:rPr>
          <w:t xml:space="preserve"> isolate and tomato genotype were the strongest determinants of the interaction with only </w:t>
        </w:r>
      </w:ins>
      <w:del w:id="789" w:author="Dan Kliebenstein" w:date="2018-10-24T14:22:00Z">
        <w:r w:rsidR="00155EFE" w:rsidRPr="008C1BDB" w:rsidDel="00140D23">
          <w:rPr>
            <w:rFonts w:ascii="Arial" w:hAnsi="Arial" w:cs="Arial"/>
            <w:sz w:val="24"/>
            <w:szCs w:val="24"/>
          </w:rPr>
          <w:delText xml:space="preserve">Tomato domestication </w:delText>
        </w:r>
        <w:r w:rsidR="00E62AE8" w:rsidRPr="008C1BDB" w:rsidDel="00140D23">
          <w:rPr>
            <w:rFonts w:ascii="Arial" w:hAnsi="Arial" w:cs="Arial"/>
            <w:sz w:val="24"/>
            <w:szCs w:val="24"/>
          </w:rPr>
          <w:delText xml:space="preserve">led to </w:delText>
        </w:r>
      </w:del>
      <w:r w:rsidR="00E62AE8" w:rsidRPr="008C1BDB">
        <w:rPr>
          <w:rFonts w:ascii="Arial" w:hAnsi="Arial" w:cs="Arial"/>
          <w:sz w:val="24"/>
          <w:szCs w:val="24"/>
        </w:rPr>
        <w:t>a slight but significant decrease in resistance to the pathogen</w:t>
      </w:r>
      <w:ins w:id="790" w:author="Dan Kliebenstein" w:date="2018-10-29T14:12:00Z">
        <w:r w:rsidR="00FD7EFA">
          <w:rPr>
            <w:rFonts w:ascii="Arial" w:hAnsi="Arial" w:cs="Arial"/>
            <w:sz w:val="24"/>
            <w:szCs w:val="24"/>
          </w:rPr>
          <w:t xml:space="preserve"> associated with domestication</w:t>
        </w:r>
      </w:ins>
      <w:ins w:id="791" w:author="Dan Kliebenstein" w:date="2018-10-24T14:22:00Z">
        <w:r w:rsidR="00140D23">
          <w:rPr>
            <w:rFonts w:ascii="Arial" w:hAnsi="Arial" w:cs="Arial"/>
            <w:sz w:val="24"/>
            <w:szCs w:val="24"/>
          </w:rPr>
          <w:t xml:space="preserve">. </w:t>
        </w:r>
      </w:ins>
      <w:del w:id="792" w:author="Dan Kliebenstein" w:date="2018-10-24T14:22:00Z">
        <w:r w:rsidR="00E62AE8" w:rsidRPr="008C1BDB" w:rsidDel="00140D23">
          <w:rPr>
            <w:rFonts w:ascii="Arial" w:hAnsi="Arial" w:cs="Arial"/>
            <w:sz w:val="24"/>
            <w:szCs w:val="24"/>
          </w:rPr>
          <w:delText xml:space="preserve"> but critically</w:delText>
        </w:r>
      </w:del>
      <w:ins w:id="793" w:author="Dan Kliebenstein" w:date="2018-10-24T14:22:00Z">
        <w:r w:rsidR="00140D23">
          <w:rPr>
            <w:rFonts w:ascii="Arial" w:hAnsi="Arial" w:cs="Arial"/>
            <w:sz w:val="24"/>
            <w:szCs w:val="24"/>
          </w:rPr>
          <w:t>Equally</w:t>
        </w:r>
      </w:ins>
      <w:r w:rsidR="00E62AE8" w:rsidRPr="008C1BDB">
        <w:rPr>
          <w:rFonts w:ascii="Arial" w:hAnsi="Arial" w:cs="Arial"/>
          <w:sz w:val="24"/>
          <w:szCs w:val="24"/>
        </w:rPr>
        <w:t>,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ins w:id="794" w:author="N S" w:date="2018-10-22T14:13:00Z">
        <w:r w:rsidR="00185E48">
          <w:rPr>
            <w:rFonts w:ascii="Arial" w:hAnsi="Arial" w:cs="Arial"/>
            <w:sz w:val="24"/>
            <w:szCs w:val="24"/>
          </w:rPr>
          <w:t xml:space="preserve"> Set</w:t>
        </w:r>
      </w:ins>
      <w:r w:rsidR="00FA3E2E">
        <w:rPr>
          <w:rFonts w:ascii="Arial" w:hAnsi="Arial" w:cs="Arial"/>
          <w:sz w:val="24"/>
          <w:szCs w:val="24"/>
        </w:rPr>
        <w:t xml:space="preserve"> 2 </w:t>
      </w:r>
      <w:del w:id="795" w:author="N S" w:date="2018-10-01T16:13:00Z">
        <w:r w:rsidR="00410703" w:rsidRPr="008C1BDB" w:rsidDel="00840BF6">
          <w:rPr>
            <w:rFonts w:ascii="Arial" w:hAnsi="Arial" w:cs="Arial"/>
            <w:sz w:val="24"/>
            <w:szCs w:val="24"/>
          </w:rPr>
          <w:delText>b</w:delText>
        </w:r>
        <w:r w:rsidR="005A224E" w:rsidRPr="008C1BDB" w:rsidDel="00840BF6">
          <w:rPr>
            <w:rFonts w:ascii="Arial" w:hAnsi="Arial" w:cs="Arial"/>
            <w:sz w:val="24"/>
            <w:szCs w:val="24"/>
          </w:rPr>
          <w:delText>, d, f</w:delText>
        </w:r>
      </w:del>
      <w:ins w:id="796" w:author="N S" w:date="2018-10-01T16:13:00Z">
        <w:r w:rsidR="00840BF6">
          <w:rPr>
            <w:rFonts w:ascii="Arial" w:hAnsi="Arial" w:cs="Arial"/>
            <w:sz w:val="24"/>
            <w:szCs w:val="24"/>
          </w:rPr>
          <w:t>b</w:t>
        </w:r>
      </w:ins>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del w:id="797" w:author="N S" w:date="2018-10-01T16:13:00Z">
        <w:r w:rsidR="00F8407B" w:rsidRPr="008C1BDB" w:rsidDel="00840BF6">
          <w:rPr>
            <w:rFonts w:ascii="Arial" w:hAnsi="Arial" w:cs="Arial"/>
            <w:sz w:val="24"/>
            <w:szCs w:val="24"/>
          </w:rPr>
          <w:delText xml:space="preserve">We also identified a conservative subset of genes whose association to differential </w:delText>
        </w:r>
        <w:r w:rsidR="00F8407B" w:rsidRPr="008C1BDB" w:rsidDel="00840BF6">
          <w:rPr>
            <w:rFonts w:ascii="Arial" w:hAnsi="Arial" w:cs="Arial"/>
            <w:i/>
            <w:sz w:val="24"/>
            <w:szCs w:val="24"/>
          </w:rPr>
          <w:delText xml:space="preserve">Botrytis cinerea </w:delText>
        </w:r>
        <w:r w:rsidR="00F8407B" w:rsidRPr="008C1BDB" w:rsidDel="00840BF6">
          <w:rPr>
            <w:rFonts w:ascii="Arial" w:hAnsi="Arial" w:cs="Arial"/>
            <w:sz w:val="24"/>
            <w:szCs w:val="24"/>
          </w:rPr>
          <w:delText xml:space="preserve">virulence is </w:delText>
        </w:r>
        <w:r w:rsidR="006E6E83" w:rsidRPr="008C1BDB" w:rsidDel="00840BF6">
          <w:rPr>
            <w:rFonts w:ascii="Arial" w:hAnsi="Arial" w:cs="Arial"/>
            <w:sz w:val="24"/>
            <w:szCs w:val="24"/>
          </w:rPr>
          <w:delText>consistent across</w:delText>
        </w:r>
        <w:r w:rsidR="00F8407B" w:rsidRPr="008C1BDB" w:rsidDel="00840BF6">
          <w:rPr>
            <w:rFonts w:ascii="Arial" w:hAnsi="Arial" w:cs="Arial"/>
            <w:sz w:val="24"/>
            <w:szCs w:val="24"/>
          </w:rPr>
          <w:delText xml:space="preserve"> GWA method</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and </w:delText>
        </w:r>
        <w:r w:rsidR="0034153E" w:rsidRPr="008C1BDB" w:rsidDel="00840BF6">
          <w:rPr>
            <w:rFonts w:ascii="Arial" w:hAnsi="Arial" w:cs="Arial"/>
            <w:sz w:val="24"/>
            <w:szCs w:val="24"/>
          </w:rPr>
          <w:delText>reference genome</w:delText>
        </w:r>
        <w:r w:rsidR="006E6E83" w:rsidRPr="008C1BDB" w:rsidDel="00840BF6">
          <w:rPr>
            <w:rFonts w:ascii="Arial" w:hAnsi="Arial" w:cs="Arial"/>
            <w:sz w:val="24"/>
            <w:szCs w:val="24"/>
          </w:rPr>
          <w:delText>s</w:delText>
        </w:r>
        <w:r w:rsidR="00F8407B" w:rsidRPr="008C1BDB" w:rsidDel="00840BF6">
          <w:rPr>
            <w:rFonts w:ascii="Arial" w:hAnsi="Arial" w:cs="Arial"/>
            <w:sz w:val="24"/>
            <w:szCs w:val="24"/>
          </w:rPr>
          <w:delText xml:space="preserve"> (</w:delText>
        </w:r>
        <w:r w:rsidR="00FA3E2E" w:rsidDel="00840BF6">
          <w:rPr>
            <w:rFonts w:ascii="Arial" w:hAnsi="Arial" w:cs="Arial"/>
            <w:sz w:val="24"/>
            <w:szCs w:val="24"/>
          </w:rPr>
          <w:delText>Supplemental Data 2</w:delText>
        </w:r>
        <w:r w:rsidR="00F8407B" w:rsidRPr="008C1BDB" w:rsidDel="00840BF6">
          <w:rPr>
            <w:rFonts w:ascii="Arial" w:hAnsi="Arial" w:cs="Arial"/>
            <w:sz w:val="24"/>
            <w:szCs w:val="24"/>
          </w:rPr>
          <w:delText xml:space="preserve"> a, b, c, d).</w:delText>
        </w:r>
        <w:r w:rsidR="004A6AE6" w:rsidRPr="008C1BDB" w:rsidDel="00840BF6">
          <w:rPr>
            <w:rFonts w:ascii="Arial" w:hAnsi="Arial" w:cs="Arial"/>
            <w:sz w:val="24"/>
            <w:szCs w:val="24"/>
          </w:rPr>
          <w:delText xml:space="preserve"> </w:delText>
        </w:r>
      </w:del>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6AE067E7" w14:textId="4E48153C" w:rsidR="00F60FC1" w:rsidRPr="008C1BDB" w:rsidDel="00FD7EFA" w:rsidRDefault="00E62AE8" w:rsidP="00E65FA1">
      <w:pPr>
        <w:spacing w:line="360" w:lineRule="auto"/>
        <w:ind w:firstLine="720"/>
        <w:rPr>
          <w:del w:id="798" w:author="Dan Kliebenstein" w:date="2018-10-29T14:14:00Z"/>
          <w:rFonts w:ascii="Arial" w:hAnsi="Arial" w:cs="Arial"/>
          <w:sz w:val="24"/>
          <w:szCs w:val="24"/>
        </w:rPr>
      </w:pPr>
      <w:del w:id="799" w:author="Dan Kliebenstein" w:date="2018-10-29T14:14:00Z">
        <w:r w:rsidRPr="008C1BDB" w:rsidDel="00FD7EFA">
          <w:rPr>
            <w:rFonts w:ascii="Arial" w:hAnsi="Arial" w:cs="Arial"/>
            <w:sz w:val="24"/>
            <w:szCs w:val="24"/>
          </w:rPr>
          <w:delText xml:space="preserve">These </w:delText>
        </w:r>
        <w:r w:rsidR="009707C0" w:rsidRPr="008C1BDB" w:rsidDel="00FD7EFA">
          <w:rPr>
            <w:rFonts w:ascii="Arial" w:hAnsi="Arial" w:cs="Arial"/>
            <w:sz w:val="24"/>
            <w:szCs w:val="24"/>
          </w:rPr>
          <w:delText xml:space="preserve">results provide evidence of a </w:delText>
        </w:r>
      </w:del>
      <w:del w:id="800" w:author="Dan Kliebenstein" w:date="2018-10-24T14:20:00Z">
        <w:r w:rsidR="009707C0" w:rsidRPr="008C1BDB" w:rsidDel="00A2119C">
          <w:rPr>
            <w:rFonts w:ascii="Arial" w:hAnsi="Arial" w:cs="Arial"/>
            <w:sz w:val="24"/>
            <w:szCs w:val="24"/>
          </w:rPr>
          <w:delText xml:space="preserve">mild </w:delText>
        </w:r>
      </w:del>
      <w:del w:id="801" w:author="Dan Kliebenstein" w:date="2018-10-29T14:14:00Z">
        <w:r w:rsidRPr="008C1BDB" w:rsidDel="00FD7EFA">
          <w:rPr>
            <w:rFonts w:ascii="Arial" w:hAnsi="Arial" w:cs="Arial"/>
            <w:sz w:val="24"/>
            <w:szCs w:val="24"/>
          </w:rPr>
          <w:delText xml:space="preserve">tomato </w:delText>
        </w:r>
        <w:r w:rsidR="009707C0" w:rsidRPr="008C1BDB" w:rsidDel="00FD7EFA">
          <w:rPr>
            <w:rFonts w:ascii="Arial" w:hAnsi="Arial" w:cs="Arial"/>
            <w:sz w:val="24"/>
            <w:szCs w:val="24"/>
          </w:rPr>
          <w:delText xml:space="preserve">domestication effect on resistance to the generalist pathogen, </w:delText>
        </w:r>
        <w:r w:rsidRPr="008C1BDB" w:rsidDel="00FD7EFA">
          <w:rPr>
            <w:rFonts w:ascii="Arial" w:hAnsi="Arial" w:cs="Arial"/>
            <w:i/>
            <w:sz w:val="24"/>
            <w:szCs w:val="24"/>
          </w:rPr>
          <w:delText xml:space="preserve">B. </w:delText>
        </w:r>
        <w:r w:rsidR="009707C0" w:rsidRPr="008C1BDB" w:rsidDel="00FD7EFA">
          <w:rPr>
            <w:rFonts w:ascii="Arial" w:hAnsi="Arial" w:cs="Arial"/>
            <w:i/>
            <w:sz w:val="24"/>
            <w:szCs w:val="24"/>
          </w:rPr>
          <w:delText>cinerea.</w:delText>
        </w:r>
        <w:r w:rsidR="009707C0" w:rsidRPr="008C1BDB" w:rsidDel="00FD7EFA">
          <w:rPr>
            <w:rFonts w:ascii="Arial" w:hAnsi="Arial" w:cs="Arial"/>
            <w:sz w:val="24"/>
            <w:szCs w:val="24"/>
          </w:rPr>
          <w:delText xml:space="preserve"> </w:delText>
        </w:r>
      </w:del>
      <w:del w:id="802" w:author="Dan Kliebenstein" w:date="2018-10-29T14:13:00Z">
        <w:r w:rsidR="007C110C" w:rsidRPr="008C1BDB" w:rsidDel="00FD7EFA">
          <w:rPr>
            <w:rFonts w:ascii="Arial" w:hAnsi="Arial" w:cs="Arial"/>
            <w:sz w:val="24"/>
            <w:szCs w:val="24"/>
          </w:rPr>
          <w:delText xml:space="preserve">We measured an 18% increase in </w:delText>
        </w:r>
        <w:r w:rsidR="007C110C" w:rsidRPr="008C1BDB" w:rsidDel="00FD7EFA">
          <w:rPr>
            <w:rFonts w:ascii="Arial" w:hAnsi="Arial" w:cs="Arial"/>
            <w:sz w:val="24"/>
            <w:szCs w:val="24"/>
          </w:rPr>
          <w:lastRenderedPageBreak/>
          <w:delText xml:space="preserve">susceptibility across domesticated varieties, but this </w:delText>
        </w:r>
        <w:r w:rsidR="00686E9E" w:rsidRPr="008C1BDB" w:rsidDel="00FD7EFA">
          <w:rPr>
            <w:rFonts w:ascii="Arial" w:hAnsi="Arial" w:cs="Arial"/>
            <w:sz w:val="24"/>
            <w:szCs w:val="24"/>
          </w:rPr>
          <w:delText xml:space="preserve">represents </w:delText>
        </w:r>
      </w:del>
      <w:ins w:id="803" w:author="N S" w:date="2018-10-20T16:22:00Z">
        <w:del w:id="804" w:author="Dan Kliebenstein" w:date="2018-10-29T14:13:00Z">
          <w:r w:rsidR="009679D6" w:rsidDel="00FD7EFA">
            <w:rPr>
              <w:rFonts w:ascii="Arial" w:hAnsi="Arial" w:cs="Arial"/>
              <w:sz w:val="24"/>
              <w:szCs w:val="24"/>
            </w:rPr>
            <w:delText>explains</w:delText>
          </w:r>
          <w:r w:rsidR="009679D6" w:rsidRPr="008C1BDB" w:rsidDel="00FD7EFA">
            <w:rPr>
              <w:rFonts w:ascii="Arial" w:hAnsi="Arial" w:cs="Arial"/>
              <w:sz w:val="24"/>
              <w:szCs w:val="24"/>
            </w:rPr>
            <w:delText xml:space="preserve"> </w:delText>
          </w:r>
        </w:del>
      </w:ins>
      <w:del w:id="805" w:author="Dan Kliebenstein" w:date="2018-10-29T14:13:00Z">
        <w:r w:rsidR="007C110C" w:rsidRPr="008C1BDB" w:rsidDel="00FD7EFA">
          <w:rPr>
            <w:rFonts w:ascii="Arial" w:hAnsi="Arial" w:cs="Arial"/>
            <w:sz w:val="24"/>
            <w:szCs w:val="24"/>
          </w:rPr>
          <w:delText xml:space="preserve">less than 1% of the </w:delText>
        </w:r>
      </w:del>
      <w:ins w:id="806" w:author="N S" w:date="2018-10-22T10:53:00Z">
        <w:del w:id="807" w:author="Dan Kliebenstein" w:date="2018-10-29T14:13:00Z">
          <w:r w:rsidR="00D02107" w:rsidDel="00FD7EFA">
            <w:rPr>
              <w:rFonts w:ascii="Arial" w:hAnsi="Arial" w:cs="Arial"/>
              <w:sz w:val="24"/>
              <w:szCs w:val="24"/>
            </w:rPr>
            <w:delText xml:space="preserve">a small portion of the </w:delText>
          </w:r>
        </w:del>
      </w:ins>
      <w:del w:id="808" w:author="Dan Kliebenstein" w:date="2018-10-29T14:13:00Z">
        <w:r w:rsidR="007C110C" w:rsidRPr="008C1BDB" w:rsidDel="00FD7EFA">
          <w:rPr>
            <w:rFonts w:ascii="Arial" w:hAnsi="Arial" w:cs="Arial"/>
            <w:sz w:val="24"/>
            <w:szCs w:val="24"/>
          </w:rPr>
          <w:delText xml:space="preserve">total variance of </w:delText>
        </w:r>
        <w:r w:rsidR="007C110C" w:rsidRPr="008C1BDB" w:rsidDel="00FD7EFA">
          <w:rPr>
            <w:rFonts w:ascii="Arial" w:hAnsi="Arial" w:cs="Arial"/>
            <w:i/>
            <w:sz w:val="24"/>
            <w:szCs w:val="24"/>
          </w:rPr>
          <w:delText>B. cinerea</w:delText>
        </w:r>
        <w:r w:rsidR="007C110C" w:rsidRPr="008C1BDB" w:rsidDel="00FD7EFA">
          <w:rPr>
            <w:rFonts w:ascii="Arial" w:hAnsi="Arial" w:cs="Arial"/>
            <w:sz w:val="24"/>
            <w:szCs w:val="24"/>
          </w:rPr>
          <w:delText xml:space="preserve"> lesion size on tomato</w:delText>
        </w:r>
        <w:r w:rsidR="00415881" w:rsidRPr="008C1BDB" w:rsidDel="00FD7EFA">
          <w:rPr>
            <w:rFonts w:ascii="Arial" w:hAnsi="Arial" w:cs="Arial"/>
            <w:sz w:val="24"/>
            <w:szCs w:val="24"/>
          </w:rPr>
          <w:delText xml:space="preserve"> (Table </w:delText>
        </w:r>
        <w:r w:rsidR="00167C8A" w:rsidRPr="008C1BDB" w:rsidDel="00FD7EFA">
          <w:rPr>
            <w:rFonts w:ascii="Arial" w:hAnsi="Arial" w:cs="Arial"/>
            <w:sz w:val="24"/>
            <w:szCs w:val="24"/>
          </w:rPr>
          <w:delText>1</w:delText>
        </w:r>
        <w:r w:rsidR="00B07808" w:rsidDel="00FD7EFA">
          <w:rPr>
            <w:rFonts w:ascii="Arial" w:hAnsi="Arial" w:cs="Arial"/>
            <w:sz w:val="24"/>
            <w:szCs w:val="24"/>
          </w:rPr>
          <w:delText>a</w:delText>
        </w:r>
        <w:r w:rsidR="00167C8A" w:rsidRPr="008C1BDB" w:rsidDel="00FD7EFA">
          <w:rPr>
            <w:rFonts w:ascii="Arial" w:hAnsi="Arial" w:cs="Arial"/>
            <w:sz w:val="24"/>
            <w:szCs w:val="24"/>
          </w:rPr>
          <w:delText>)</w:delText>
        </w:r>
        <w:r w:rsidR="007C110C" w:rsidRPr="008C1BDB" w:rsidDel="00FD7EFA">
          <w:rPr>
            <w:rFonts w:ascii="Arial" w:hAnsi="Arial" w:cs="Arial"/>
            <w:sz w:val="24"/>
            <w:szCs w:val="24"/>
          </w:rPr>
          <w:delText xml:space="preserve">.  </w:delText>
        </w:r>
        <w:r w:rsidR="00686E9E" w:rsidRPr="008C1BDB" w:rsidDel="00FD7EFA">
          <w:rPr>
            <w:rFonts w:ascii="Arial" w:hAnsi="Arial" w:cs="Arial"/>
            <w:sz w:val="24"/>
            <w:szCs w:val="24"/>
          </w:rPr>
          <w:delText>As such</w:delText>
        </w:r>
        <w:r w:rsidR="009707C0" w:rsidRPr="008C1BDB" w:rsidDel="00FD7EFA">
          <w:rPr>
            <w:rFonts w:ascii="Arial" w:hAnsi="Arial" w:cs="Arial"/>
            <w:sz w:val="24"/>
            <w:szCs w:val="24"/>
          </w:rPr>
          <w:delText>,</w:delText>
        </w:r>
      </w:del>
      <w:del w:id="809" w:author="Dan Kliebenstein" w:date="2018-10-29T14:14:00Z">
        <w:r w:rsidR="009707C0" w:rsidRPr="008C1BDB" w:rsidDel="00FD7EFA">
          <w:rPr>
            <w:rFonts w:ascii="Arial" w:hAnsi="Arial" w:cs="Arial"/>
            <w:sz w:val="24"/>
            <w:szCs w:val="24"/>
          </w:rPr>
          <w:delText xml:space="preserve"> domestication status </w:delText>
        </w:r>
      </w:del>
      <w:del w:id="810" w:author="Dan Kliebenstein" w:date="2018-10-24T14:20:00Z">
        <w:r w:rsidR="009707C0" w:rsidRPr="008C1BDB" w:rsidDel="00140D23">
          <w:rPr>
            <w:rFonts w:ascii="Arial" w:hAnsi="Arial" w:cs="Arial"/>
            <w:sz w:val="24"/>
            <w:szCs w:val="24"/>
          </w:rPr>
          <w:delText xml:space="preserve">alone </w:delText>
        </w:r>
      </w:del>
      <w:del w:id="811" w:author="Dan Kliebenstein" w:date="2018-10-29T14:14:00Z">
        <w:r w:rsidR="00686E9E" w:rsidRPr="008C1BDB" w:rsidDel="00FD7EFA">
          <w:rPr>
            <w:rFonts w:ascii="Arial" w:hAnsi="Arial" w:cs="Arial"/>
            <w:sz w:val="24"/>
            <w:szCs w:val="24"/>
          </w:rPr>
          <w:delText xml:space="preserve">is </w:delText>
        </w:r>
        <w:r w:rsidR="009707C0" w:rsidRPr="008C1BDB" w:rsidDel="00FD7EFA">
          <w:rPr>
            <w:rFonts w:ascii="Arial" w:hAnsi="Arial" w:cs="Arial"/>
            <w:sz w:val="24"/>
            <w:szCs w:val="24"/>
          </w:rPr>
          <w:delText xml:space="preserve">a poor predictor of </w:delText>
        </w:r>
        <w:r w:rsidR="00847F0D" w:rsidRPr="008C1BDB" w:rsidDel="00FD7EFA">
          <w:rPr>
            <w:rFonts w:ascii="Arial" w:hAnsi="Arial" w:cs="Arial"/>
            <w:sz w:val="24"/>
            <w:szCs w:val="24"/>
          </w:rPr>
          <w:delText xml:space="preserve">a specific tomato </w:delText>
        </w:r>
        <w:r w:rsidR="009707C0" w:rsidRPr="008C1BDB" w:rsidDel="00FD7EFA">
          <w:rPr>
            <w:rFonts w:ascii="Arial" w:hAnsi="Arial" w:cs="Arial"/>
            <w:sz w:val="24"/>
            <w:szCs w:val="24"/>
          </w:rPr>
          <w:delText>host</w:delText>
        </w:r>
        <w:r w:rsidR="00E1446F" w:rsidRPr="008C1BDB" w:rsidDel="00FD7EFA">
          <w:rPr>
            <w:rFonts w:ascii="Arial" w:hAnsi="Arial" w:cs="Arial"/>
            <w:sz w:val="24"/>
            <w:szCs w:val="24"/>
          </w:rPr>
          <w:delText>’</w:delText>
        </w:r>
        <w:r w:rsidR="00847F0D" w:rsidRPr="008C1BDB" w:rsidDel="00FD7EFA">
          <w:rPr>
            <w:rFonts w:ascii="Arial" w:hAnsi="Arial" w:cs="Arial"/>
            <w:sz w:val="24"/>
            <w:szCs w:val="24"/>
          </w:rPr>
          <w:delText>s</w:delText>
        </w:r>
        <w:r w:rsidR="009707C0" w:rsidRPr="008C1BDB" w:rsidDel="00FD7EFA">
          <w:rPr>
            <w:rFonts w:ascii="Arial" w:hAnsi="Arial" w:cs="Arial"/>
            <w:sz w:val="24"/>
            <w:szCs w:val="24"/>
          </w:rPr>
          <w:delText xml:space="preserve"> </w:delText>
        </w:r>
        <w:r w:rsidR="00847F0D" w:rsidRPr="008C1BDB" w:rsidDel="00FD7EFA">
          <w:rPr>
            <w:rFonts w:ascii="Arial" w:hAnsi="Arial" w:cs="Arial"/>
            <w:sz w:val="24"/>
            <w:szCs w:val="24"/>
          </w:rPr>
          <w:delText xml:space="preserve">resistance </w:delText>
        </w:r>
        <w:r w:rsidR="009707C0" w:rsidRPr="008C1BDB" w:rsidDel="00FD7EFA">
          <w:rPr>
            <w:rFonts w:ascii="Arial" w:hAnsi="Arial" w:cs="Arial"/>
            <w:sz w:val="24"/>
            <w:szCs w:val="24"/>
          </w:rPr>
          <w:delText xml:space="preserve">to infection by </w:delText>
        </w:r>
        <w:r w:rsidR="009707C0" w:rsidRPr="008C1BDB" w:rsidDel="00FD7EFA">
          <w:rPr>
            <w:rFonts w:ascii="Arial" w:hAnsi="Arial" w:cs="Arial"/>
            <w:i/>
            <w:sz w:val="24"/>
            <w:szCs w:val="24"/>
          </w:rPr>
          <w:delText>B. cinerea</w:delText>
        </w:r>
        <w:r w:rsidR="009707C0" w:rsidRPr="008C1BDB" w:rsidDel="00FD7EFA">
          <w:rPr>
            <w:rFonts w:ascii="Arial" w:hAnsi="Arial" w:cs="Arial"/>
            <w:sz w:val="24"/>
            <w:szCs w:val="24"/>
          </w:rPr>
          <w:delText xml:space="preserve">. </w:delText>
        </w:r>
      </w:del>
      <w:del w:id="812" w:author="Dan Kliebenstein" w:date="2018-10-24T14:15:00Z">
        <w:r w:rsidR="003B75F5" w:rsidRPr="008C1BDB" w:rsidDel="00A2119C">
          <w:rPr>
            <w:rFonts w:ascii="Arial" w:hAnsi="Arial" w:cs="Arial"/>
            <w:sz w:val="24"/>
            <w:szCs w:val="24"/>
          </w:rPr>
          <w:delText xml:space="preserve">This suggests that while </w:delText>
        </w:r>
        <w:r w:rsidRPr="008C1BDB" w:rsidDel="00A2119C">
          <w:rPr>
            <w:rFonts w:ascii="Arial" w:hAnsi="Arial" w:cs="Arial"/>
            <w:sz w:val="24"/>
            <w:szCs w:val="24"/>
          </w:rPr>
          <w:delText xml:space="preserve">tomato </w:delText>
        </w:r>
        <w:r w:rsidR="003B75F5" w:rsidRPr="008C1BDB" w:rsidDel="00A2119C">
          <w:rPr>
            <w:rFonts w:ascii="Arial" w:hAnsi="Arial" w:cs="Arial"/>
            <w:sz w:val="24"/>
            <w:szCs w:val="24"/>
          </w:rPr>
          <w:delText xml:space="preserve">domestication does affect </w:delText>
        </w:r>
        <w:r w:rsidR="00847F0D" w:rsidRPr="008C1BDB" w:rsidDel="00A2119C">
          <w:rPr>
            <w:rFonts w:ascii="Arial" w:hAnsi="Arial" w:cs="Arial"/>
            <w:sz w:val="24"/>
            <w:szCs w:val="24"/>
          </w:rPr>
          <w:delText xml:space="preserve">this </w:delText>
        </w:r>
        <w:r w:rsidR="007D27A1" w:rsidRPr="008C1BDB" w:rsidDel="00A2119C">
          <w:rPr>
            <w:rFonts w:ascii="Arial" w:hAnsi="Arial" w:cs="Arial"/>
            <w:sz w:val="24"/>
            <w:szCs w:val="24"/>
          </w:rPr>
          <w:delText>plant-</w:delText>
        </w:r>
        <w:r w:rsidR="003B75F5" w:rsidRPr="008C1BDB" w:rsidDel="00A2119C">
          <w:rPr>
            <w:rFonts w:ascii="Arial" w:hAnsi="Arial" w:cs="Arial"/>
            <w:sz w:val="24"/>
            <w:szCs w:val="24"/>
          </w:rPr>
          <w:delText>pathogen int</w:delText>
        </w:r>
        <w:r w:rsidR="00DD51E1" w:rsidRPr="008C1BDB" w:rsidDel="00A2119C">
          <w:rPr>
            <w:rFonts w:ascii="Arial" w:hAnsi="Arial" w:cs="Arial"/>
            <w:sz w:val="24"/>
            <w:szCs w:val="24"/>
          </w:rPr>
          <w:delText xml:space="preserve">eraction, it is not the primary </w:delText>
        </w:r>
        <w:r w:rsidR="007C110C" w:rsidRPr="008C1BDB" w:rsidDel="00A2119C">
          <w:rPr>
            <w:rFonts w:ascii="Arial" w:hAnsi="Arial" w:cs="Arial"/>
            <w:sz w:val="24"/>
            <w:szCs w:val="24"/>
          </w:rPr>
          <w:delText>factor defining the measured</w:delText>
        </w:r>
        <w:r w:rsidR="00DD51E1" w:rsidRPr="008C1BDB" w:rsidDel="00A2119C">
          <w:rPr>
            <w:rFonts w:ascii="Arial" w:hAnsi="Arial" w:cs="Arial"/>
            <w:sz w:val="24"/>
            <w:szCs w:val="24"/>
          </w:rPr>
          <w:delText xml:space="preserve"> trait</w:delText>
        </w:r>
        <w:r w:rsidR="00AA35C0" w:rsidRPr="008C1BDB" w:rsidDel="00A2119C">
          <w:rPr>
            <w:rFonts w:ascii="Arial" w:hAnsi="Arial" w:cs="Arial"/>
            <w:sz w:val="24"/>
            <w:szCs w:val="24"/>
          </w:rPr>
          <w:delText xml:space="preserve">. </w:delText>
        </w:r>
      </w:del>
      <w:bookmarkStart w:id="813" w:name="_Hlk528003763"/>
      <w:ins w:id="814" w:author="N S" w:date="2018-10-15T13:37:00Z">
        <w:del w:id="815" w:author="Dan Kliebenstein" w:date="2018-10-24T14:15:00Z">
          <w:r w:rsidR="00991B17" w:rsidDel="00A2119C">
            <w:rPr>
              <w:rFonts w:ascii="Arial" w:hAnsi="Arial" w:cs="Arial"/>
              <w:sz w:val="24"/>
              <w:szCs w:val="24"/>
            </w:rPr>
            <w:delText xml:space="preserve">Functional plant defenses within </w:delText>
          </w:r>
        </w:del>
      </w:ins>
      <w:ins w:id="816" w:author="N S" w:date="2018-10-22T20:24:00Z">
        <w:del w:id="817" w:author="Dan Kliebenstein" w:date="2018-10-24T14:15:00Z">
          <w:r w:rsidR="00E568CD" w:rsidDel="00A2119C">
            <w:rPr>
              <w:rFonts w:ascii="Arial" w:hAnsi="Arial" w:cs="Arial"/>
              <w:sz w:val="24"/>
              <w:szCs w:val="24"/>
            </w:rPr>
            <w:delText xml:space="preserve">both </w:delText>
          </w:r>
        </w:del>
      </w:ins>
      <w:ins w:id="818" w:author="N S" w:date="2018-10-15T13:37:00Z">
        <w:del w:id="819" w:author="Dan Kliebenstein" w:date="2018-10-24T14:15:00Z">
          <w:r w:rsidR="00991B17" w:rsidDel="00A2119C">
            <w:rPr>
              <w:rFonts w:ascii="Arial" w:hAnsi="Arial" w:cs="Arial"/>
              <w:sz w:val="24"/>
              <w:szCs w:val="24"/>
            </w:rPr>
            <w:delText xml:space="preserve">the domesticated and wild tomato </w:delText>
          </w:r>
        </w:del>
      </w:ins>
      <w:ins w:id="820" w:author="N S" w:date="2018-10-15T13:38:00Z">
        <w:del w:id="821" w:author="Dan Kliebenstein" w:date="2018-10-24T14:15:00Z">
          <w:r w:rsidR="00991B17" w:rsidDel="00A2119C">
            <w:rPr>
              <w:rFonts w:ascii="Arial" w:hAnsi="Arial" w:cs="Arial"/>
              <w:sz w:val="24"/>
              <w:szCs w:val="24"/>
            </w:rPr>
            <w:delText>accessions may</w:delText>
          </w:r>
        </w:del>
      </w:ins>
      <w:ins w:id="822" w:author="N S" w:date="2018-10-22T20:24:00Z">
        <w:del w:id="823" w:author="Dan Kliebenstein" w:date="2018-10-24T14:15:00Z">
          <w:r w:rsidR="00E568CD" w:rsidDel="00A2119C">
            <w:rPr>
              <w:rFonts w:ascii="Arial" w:hAnsi="Arial" w:cs="Arial"/>
              <w:sz w:val="24"/>
              <w:szCs w:val="24"/>
            </w:rPr>
            <w:delText xml:space="preserve"> act to</w:delText>
          </w:r>
        </w:del>
      </w:ins>
      <w:ins w:id="824" w:author="N S" w:date="2018-10-15T13:38:00Z">
        <w:del w:id="825" w:author="Dan Kliebenstein" w:date="2018-10-24T14:15:00Z">
          <w:r w:rsidR="00991B17" w:rsidDel="00A2119C">
            <w:rPr>
              <w:rFonts w:ascii="Arial" w:hAnsi="Arial" w:cs="Arial"/>
              <w:sz w:val="24"/>
              <w:szCs w:val="24"/>
            </w:rPr>
            <w:delText xml:space="preserve"> buffer variation in </w:delText>
          </w:r>
          <w:r w:rsidR="00991B17" w:rsidRPr="00E20835" w:rsidDel="00A2119C">
            <w:rPr>
              <w:rFonts w:ascii="Arial" w:hAnsi="Arial" w:cs="Arial"/>
              <w:i/>
              <w:sz w:val="24"/>
              <w:szCs w:val="24"/>
            </w:rPr>
            <w:delText>B. cinerea</w:delText>
          </w:r>
          <w:r w:rsidR="00991B17" w:rsidDel="00A2119C">
            <w:rPr>
              <w:rFonts w:ascii="Arial" w:hAnsi="Arial" w:cs="Arial"/>
              <w:sz w:val="24"/>
              <w:szCs w:val="24"/>
            </w:rPr>
            <w:delText xml:space="preserve"> virulence, as has been shown for </w:delText>
          </w:r>
        </w:del>
        <w:del w:id="826" w:author="Dan Kliebenstein" w:date="2018-10-24T14:14:00Z">
          <w:r w:rsidR="00991B17" w:rsidRPr="00E20835" w:rsidDel="00A2119C">
            <w:rPr>
              <w:rFonts w:ascii="Arial" w:hAnsi="Arial" w:cs="Arial"/>
              <w:i/>
              <w:sz w:val="24"/>
              <w:szCs w:val="24"/>
            </w:rPr>
            <w:delText>A. thaliana</w:delText>
          </w:r>
          <w:r w:rsidR="00991B17" w:rsidDel="00A2119C">
            <w:rPr>
              <w:rFonts w:ascii="Arial" w:hAnsi="Arial" w:cs="Arial"/>
              <w:sz w:val="24"/>
              <w:szCs w:val="24"/>
            </w:rPr>
            <w:delText xml:space="preserve"> </w:delText>
          </w:r>
        </w:del>
      </w:ins>
      <w:del w:id="827" w:author="Dan Kliebenstein" w:date="2018-10-24T14:15:00Z">
        <w:r w:rsidR="00991B17" w:rsidDel="00A2119C">
          <w:rPr>
            <w:rFonts w:ascii="Arial" w:hAnsi="Arial" w:cs="Arial"/>
            <w:sz w:val="24"/>
            <w:szCs w:val="24"/>
          </w:rPr>
          <w:fldChar w:fldCharType="begin"/>
        </w:r>
        <w:r w:rsidR="00991B17" w:rsidDel="00A2119C">
          <w:rPr>
            <w:rFonts w:ascii="Arial" w:hAnsi="Arial" w:cs="Arial"/>
            <w:sz w:val="24"/>
            <w:szCs w:val="24"/>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991B17" w:rsidDel="00A2119C">
          <w:rPr>
            <w:rFonts w:ascii="Arial" w:hAnsi="Arial" w:cs="Arial"/>
            <w:sz w:val="24"/>
            <w:szCs w:val="24"/>
          </w:rPr>
          <w:fldChar w:fldCharType="separate"/>
        </w:r>
        <w:r w:rsidR="00991B17" w:rsidDel="00A2119C">
          <w:rPr>
            <w:rFonts w:ascii="Arial" w:hAnsi="Arial" w:cs="Arial"/>
            <w:noProof/>
            <w:sz w:val="24"/>
            <w:szCs w:val="24"/>
          </w:rPr>
          <w:delText>(Zhang, Corwin et al. 2017)</w:delText>
        </w:r>
        <w:r w:rsidR="00991B17" w:rsidDel="00A2119C">
          <w:rPr>
            <w:rFonts w:ascii="Arial" w:hAnsi="Arial" w:cs="Arial"/>
            <w:sz w:val="24"/>
            <w:szCs w:val="24"/>
          </w:rPr>
          <w:fldChar w:fldCharType="end"/>
        </w:r>
      </w:del>
      <w:ins w:id="828" w:author="N S" w:date="2018-10-15T13:38:00Z">
        <w:del w:id="829" w:author="Dan Kliebenstein" w:date="2018-10-24T14:15:00Z">
          <w:r w:rsidR="00991B17" w:rsidDel="00A2119C">
            <w:rPr>
              <w:rFonts w:ascii="Arial" w:hAnsi="Arial" w:cs="Arial"/>
              <w:sz w:val="24"/>
              <w:szCs w:val="24"/>
            </w:rPr>
            <w:delText>.</w:delText>
          </w:r>
        </w:del>
      </w:ins>
      <w:ins w:id="830" w:author="N S" w:date="2018-10-22T20:24:00Z">
        <w:del w:id="831" w:author="Dan Kliebenstein" w:date="2018-10-24T14:15:00Z">
          <w:r w:rsidR="00E568CD" w:rsidDel="00A2119C">
            <w:rPr>
              <w:rFonts w:ascii="Arial" w:hAnsi="Arial" w:cs="Arial"/>
              <w:sz w:val="24"/>
              <w:szCs w:val="24"/>
            </w:rPr>
            <w:delText xml:space="preserve"> </w:delText>
          </w:r>
        </w:del>
      </w:ins>
      <w:bookmarkEnd w:id="813"/>
      <w:del w:id="832" w:author="Dan Kliebenstein" w:date="2018-10-24T14:20:00Z">
        <w:r w:rsidR="007C110C" w:rsidRPr="008C1BDB" w:rsidDel="00140D23">
          <w:rPr>
            <w:rFonts w:ascii="Arial" w:hAnsi="Arial" w:cs="Arial"/>
            <w:sz w:val="24"/>
            <w:szCs w:val="24"/>
          </w:rPr>
          <w:delText xml:space="preserve">The </w:delText>
        </w:r>
        <w:r w:rsidR="00AA35C0" w:rsidRPr="008C1BDB" w:rsidDel="00140D23">
          <w:rPr>
            <w:rFonts w:ascii="Arial" w:hAnsi="Arial" w:cs="Arial"/>
            <w:sz w:val="24"/>
            <w:szCs w:val="24"/>
          </w:rPr>
          <w:delText xml:space="preserve">effect of </w:delText>
        </w:r>
        <w:r w:rsidR="007C110C" w:rsidRPr="008C1BDB" w:rsidDel="00140D23">
          <w:rPr>
            <w:rFonts w:ascii="Arial" w:hAnsi="Arial" w:cs="Arial"/>
            <w:sz w:val="24"/>
            <w:szCs w:val="24"/>
          </w:rPr>
          <w:delText xml:space="preserve">tomato </w:delText>
        </w:r>
        <w:r w:rsidR="00AA35C0" w:rsidRPr="008C1BDB" w:rsidDel="00140D23">
          <w:rPr>
            <w:rFonts w:ascii="Arial" w:hAnsi="Arial" w:cs="Arial"/>
            <w:sz w:val="24"/>
            <w:szCs w:val="24"/>
          </w:rPr>
          <w:delText xml:space="preserve">domestication </w:delText>
        </w:r>
        <w:r w:rsidR="007C110C" w:rsidRPr="008C1BDB" w:rsidDel="00140D23">
          <w:rPr>
            <w:rFonts w:ascii="Arial" w:hAnsi="Arial" w:cs="Arial"/>
            <w:sz w:val="24"/>
            <w:szCs w:val="24"/>
          </w:rPr>
          <w:delText xml:space="preserve">varied </w:delText>
        </w:r>
        <w:r w:rsidR="00DC14F4" w:rsidRPr="008C1BDB" w:rsidDel="00140D23">
          <w:rPr>
            <w:rFonts w:ascii="Arial" w:hAnsi="Arial" w:cs="Arial"/>
            <w:sz w:val="24"/>
            <w:szCs w:val="24"/>
          </w:rPr>
          <w:delText xml:space="preserve">across the </w:delText>
        </w:r>
        <w:r w:rsidR="00AA35C0" w:rsidRPr="008C1BDB" w:rsidDel="00140D23">
          <w:rPr>
            <w:rFonts w:ascii="Arial" w:hAnsi="Arial" w:cs="Arial"/>
            <w:i/>
            <w:sz w:val="24"/>
            <w:szCs w:val="24"/>
          </w:rPr>
          <w:delText>B. cinerea</w:delText>
        </w:r>
        <w:r w:rsidR="007C110C" w:rsidRPr="008C1BDB" w:rsidDel="00140D23">
          <w:rPr>
            <w:rFonts w:ascii="Arial" w:hAnsi="Arial" w:cs="Arial"/>
            <w:sz w:val="24"/>
            <w:szCs w:val="24"/>
          </w:rPr>
          <w:delText xml:space="preserve"> isolates</w:delText>
        </w:r>
        <w:r w:rsidR="00DD51E1" w:rsidRPr="008C1BDB" w:rsidDel="00140D23">
          <w:rPr>
            <w:rFonts w:ascii="Arial" w:hAnsi="Arial" w:cs="Arial"/>
            <w:sz w:val="24"/>
            <w:szCs w:val="24"/>
          </w:rPr>
          <w:delText>,</w:delText>
        </w:r>
        <w:r w:rsidR="007C110C" w:rsidRPr="008C1BDB" w:rsidDel="00140D23">
          <w:rPr>
            <w:rFonts w:ascii="Arial" w:hAnsi="Arial" w:cs="Arial"/>
            <w:sz w:val="24"/>
            <w:szCs w:val="24"/>
          </w:rPr>
          <w:delText xml:space="preserve"> with</w:delText>
        </w:r>
      </w:del>
      <w:del w:id="833" w:author="Dan Kliebenstein" w:date="2018-10-29T14:14:00Z">
        <w:r w:rsidR="007C110C" w:rsidRPr="008C1BDB" w:rsidDel="00FD7EFA">
          <w:rPr>
            <w:rFonts w:ascii="Arial" w:hAnsi="Arial" w:cs="Arial"/>
            <w:sz w:val="24"/>
            <w:szCs w:val="24"/>
          </w:rPr>
          <w:delText xml:space="preserve"> </w:delText>
        </w:r>
      </w:del>
      <w:del w:id="834" w:author="Dan Kliebenstein" w:date="2018-10-29T14:13:00Z">
        <w:r w:rsidR="007C110C" w:rsidRPr="008C1BDB" w:rsidDel="00FD7EFA">
          <w:rPr>
            <w:rFonts w:ascii="Arial" w:hAnsi="Arial" w:cs="Arial"/>
            <w:sz w:val="24"/>
            <w:szCs w:val="24"/>
          </w:rPr>
          <w:delText xml:space="preserve">specific </w:delText>
        </w:r>
      </w:del>
      <w:del w:id="835" w:author="Dan Kliebenstein" w:date="2018-10-29T14:14:00Z">
        <w:r w:rsidR="007C110C" w:rsidRPr="008C1BDB" w:rsidDel="00FD7EFA">
          <w:rPr>
            <w:rFonts w:ascii="Arial" w:hAnsi="Arial" w:cs="Arial"/>
            <w:sz w:val="24"/>
            <w:szCs w:val="24"/>
          </w:rPr>
          <w:delText>loci linked to differential virulence across wild and domestic</w:delText>
        </w:r>
      </w:del>
      <w:ins w:id="836" w:author="N S" w:date="2018-10-17T11:35:00Z">
        <w:del w:id="837" w:author="Dan Kliebenstein" w:date="2018-10-29T14:14:00Z">
          <w:r w:rsidR="00E20835" w:rsidDel="00FD7EFA">
            <w:rPr>
              <w:rFonts w:ascii="Arial" w:hAnsi="Arial" w:cs="Arial"/>
              <w:sz w:val="24"/>
              <w:szCs w:val="24"/>
            </w:rPr>
            <w:delText>ated</w:delText>
          </w:r>
        </w:del>
      </w:ins>
      <w:del w:id="838" w:author="Dan Kliebenstein" w:date="2018-10-29T14:14:00Z">
        <w:r w:rsidR="007C110C" w:rsidRPr="008C1BDB" w:rsidDel="00FD7EFA">
          <w:rPr>
            <w:rFonts w:ascii="Arial" w:hAnsi="Arial" w:cs="Arial"/>
            <w:sz w:val="24"/>
            <w:szCs w:val="24"/>
          </w:rPr>
          <w:delText xml:space="preserve"> tomatoes</w:delText>
        </w:r>
        <w:r w:rsidR="00A82868" w:rsidRPr="008C1BDB" w:rsidDel="00FD7EFA">
          <w:rPr>
            <w:rFonts w:ascii="Arial" w:hAnsi="Arial" w:cs="Arial"/>
            <w:sz w:val="24"/>
            <w:szCs w:val="24"/>
          </w:rPr>
          <w:delText xml:space="preserve"> (Figure </w:delText>
        </w:r>
        <w:r w:rsidR="00D03A16" w:rsidRPr="008C1BDB" w:rsidDel="00FD7EFA">
          <w:rPr>
            <w:rFonts w:ascii="Arial" w:hAnsi="Arial" w:cs="Arial"/>
            <w:sz w:val="24"/>
            <w:szCs w:val="24"/>
          </w:rPr>
          <w:delText>1 c-h</w:delText>
        </w:r>
      </w:del>
      <w:ins w:id="839" w:author="N S" w:date="2018-10-18T15:53:00Z">
        <w:del w:id="840" w:author="Dan Kliebenstein" w:date="2018-10-29T14:14:00Z">
          <w:r w:rsidR="0020244D" w:rsidDel="00FD7EFA">
            <w:rPr>
              <w:rFonts w:ascii="Arial" w:hAnsi="Arial" w:cs="Arial"/>
              <w:sz w:val="24"/>
              <w:szCs w:val="24"/>
            </w:rPr>
            <w:delText xml:space="preserve">, </w:delText>
          </w:r>
        </w:del>
      </w:ins>
      <w:ins w:id="841" w:author="N S" w:date="2018-10-18T15:54:00Z">
        <w:del w:id="842" w:author="Dan Kliebenstein" w:date="2018-10-29T14:14:00Z">
          <w:r w:rsidR="0020244D" w:rsidDel="00FD7EFA">
            <w:rPr>
              <w:rFonts w:ascii="Arial" w:hAnsi="Arial" w:cs="Arial"/>
              <w:sz w:val="24"/>
              <w:szCs w:val="24"/>
            </w:rPr>
            <w:delText xml:space="preserve">Figure 7, </w:delText>
          </w:r>
        </w:del>
      </w:ins>
      <w:ins w:id="843" w:author="N S" w:date="2018-10-18T15:53:00Z">
        <w:del w:id="844" w:author="Dan Kliebenstein" w:date="2018-10-29T14:14:00Z">
          <w:r w:rsidR="0020244D" w:rsidDel="00FD7EFA">
            <w:rPr>
              <w:rFonts w:ascii="Arial" w:hAnsi="Arial" w:cs="Arial"/>
              <w:sz w:val="24"/>
              <w:szCs w:val="24"/>
            </w:rPr>
            <w:delText>Supplementa</w:delText>
          </w:r>
        </w:del>
      </w:ins>
      <w:ins w:id="845" w:author="N S" w:date="2018-10-22T14:15:00Z">
        <w:del w:id="846" w:author="Dan Kliebenstein" w:date="2018-10-29T14:14:00Z">
          <w:r w:rsidR="00185E48" w:rsidDel="00FD7EFA">
            <w:rPr>
              <w:rFonts w:ascii="Arial" w:hAnsi="Arial" w:cs="Arial"/>
              <w:sz w:val="24"/>
              <w:szCs w:val="24"/>
            </w:rPr>
            <w:delText>l</w:delText>
          </w:r>
        </w:del>
      </w:ins>
      <w:ins w:id="847" w:author="N S" w:date="2018-10-18T15:53:00Z">
        <w:del w:id="848" w:author="Dan Kliebenstein" w:date="2018-10-29T14:14:00Z">
          <w:r w:rsidR="0020244D" w:rsidDel="00FD7EFA">
            <w:rPr>
              <w:rFonts w:ascii="Arial" w:hAnsi="Arial" w:cs="Arial"/>
              <w:sz w:val="24"/>
              <w:szCs w:val="24"/>
            </w:rPr>
            <w:delText xml:space="preserve"> </w:delText>
          </w:r>
        </w:del>
      </w:ins>
      <w:ins w:id="849" w:author="N S" w:date="2018-10-18T15:54:00Z">
        <w:del w:id="850" w:author="Dan Kliebenstein" w:date="2018-10-29T14:14:00Z">
          <w:r w:rsidR="0020244D" w:rsidDel="00FD7EFA">
            <w:rPr>
              <w:rFonts w:ascii="Arial" w:hAnsi="Arial" w:cs="Arial"/>
              <w:sz w:val="24"/>
              <w:szCs w:val="24"/>
            </w:rPr>
            <w:delText xml:space="preserve">Data Set </w:delText>
          </w:r>
        </w:del>
      </w:ins>
      <w:ins w:id="851" w:author="N S" w:date="2018-10-22T14:06:00Z">
        <w:del w:id="852" w:author="Dan Kliebenstein" w:date="2018-10-29T14:14:00Z">
          <w:r w:rsidR="006E06DA" w:rsidDel="00FD7EFA">
            <w:rPr>
              <w:rFonts w:ascii="Arial" w:hAnsi="Arial" w:cs="Arial"/>
              <w:sz w:val="24"/>
              <w:szCs w:val="24"/>
            </w:rPr>
            <w:delText>3</w:delText>
          </w:r>
        </w:del>
      </w:ins>
      <w:ins w:id="853" w:author="N S" w:date="2018-10-18T15:54:00Z">
        <w:del w:id="854" w:author="Dan Kliebenstein" w:date="2018-10-29T14:14:00Z">
          <w:r w:rsidR="0020244D" w:rsidDel="00FD7EFA">
            <w:rPr>
              <w:rFonts w:ascii="Arial" w:hAnsi="Arial" w:cs="Arial"/>
              <w:sz w:val="24"/>
              <w:szCs w:val="24"/>
            </w:rPr>
            <w:delText>, Supplementa</w:delText>
          </w:r>
        </w:del>
      </w:ins>
      <w:ins w:id="855" w:author="N S" w:date="2018-10-22T14:15:00Z">
        <w:del w:id="856" w:author="Dan Kliebenstein" w:date="2018-10-29T14:14:00Z">
          <w:r w:rsidR="00185E48" w:rsidDel="00FD7EFA">
            <w:rPr>
              <w:rFonts w:ascii="Arial" w:hAnsi="Arial" w:cs="Arial"/>
              <w:sz w:val="24"/>
              <w:szCs w:val="24"/>
            </w:rPr>
            <w:delText>l</w:delText>
          </w:r>
        </w:del>
      </w:ins>
      <w:ins w:id="857" w:author="N S" w:date="2018-10-18T15:54:00Z">
        <w:del w:id="858" w:author="Dan Kliebenstein" w:date="2018-10-29T14:14:00Z">
          <w:r w:rsidR="0020244D" w:rsidDel="00FD7EFA">
            <w:rPr>
              <w:rFonts w:ascii="Arial" w:hAnsi="Arial" w:cs="Arial"/>
              <w:sz w:val="24"/>
              <w:szCs w:val="24"/>
            </w:rPr>
            <w:delText xml:space="preserve"> Data Set </w:delText>
          </w:r>
        </w:del>
      </w:ins>
      <w:ins w:id="859" w:author="N S" w:date="2018-10-22T14:06:00Z">
        <w:del w:id="860" w:author="Dan Kliebenstein" w:date="2018-10-29T14:14:00Z">
          <w:r w:rsidR="006E06DA" w:rsidDel="00FD7EFA">
            <w:rPr>
              <w:rFonts w:ascii="Arial" w:hAnsi="Arial" w:cs="Arial"/>
              <w:sz w:val="24"/>
              <w:szCs w:val="24"/>
            </w:rPr>
            <w:delText>4</w:delText>
          </w:r>
        </w:del>
      </w:ins>
      <w:ins w:id="861" w:author="N S" w:date="2018-10-18T15:54:00Z">
        <w:del w:id="862" w:author="Dan Kliebenstein" w:date="2018-10-29T14:14:00Z">
          <w:r w:rsidR="0020244D" w:rsidDel="00FD7EFA">
            <w:rPr>
              <w:rFonts w:ascii="Arial" w:hAnsi="Arial" w:cs="Arial"/>
              <w:sz w:val="24"/>
              <w:szCs w:val="24"/>
            </w:rPr>
            <w:delText>)</w:delText>
          </w:r>
        </w:del>
      </w:ins>
      <w:del w:id="863" w:author="Dan Kliebenstein" w:date="2018-10-29T14:14:00Z">
        <w:r w:rsidR="00A82868" w:rsidRPr="008C1BDB" w:rsidDel="00FD7EFA">
          <w:rPr>
            <w:rFonts w:ascii="Arial" w:hAnsi="Arial" w:cs="Arial"/>
            <w:sz w:val="24"/>
            <w:szCs w:val="24"/>
          </w:rPr>
          <w:delText>)</w:delText>
        </w:r>
        <w:r w:rsidR="00DC14F4" w:rsidRPr="008C1BDB" w:rsidDel="00FD7EFA">
          <w:rPr>
            <w:rFonts w:ascii="Arial" w:hAnsi="Arial" w:cs="Arial"/>
            <w:sz w:val="24"/>
            <w:szCs w:val="24"/>
          </w:rPr>
          <w:delText xml:space="preserve">. </w:delText>
        </w:r>
      </w:del>
      <w:del w:id="864" w:author="Dan Kliebenstein" w:date="2018-10-24T14:21:00Z">
        <w:r w:rsidR="00A82868" w:rsidRPr="008C1BDB" w:rsidDel="00140D23">
          <w:rPr>
            <w:rFonts w:ascii="Arial" w:hAnsi="Arial" w:cs="Arial"/>
            <w:sz w:val="24"/>
            <w:szCs w:val="24"/>
          </w:rPr>
          <w:delText>If</w:delText>
        </w:r>
        <w:r w:rsidR="00686E9E" w:rsidRPr="008C1BDB" w:rsidDel="00140D23">
          <w:rPr>
            <w:rFonts w:ascii="Arial" w:hAnsi="Arial" w:cs="Arial"/>
            <w:sz w:val="24"/>
            <w:szCs w:val="24"/>
          </w:rPr>
          <w:delText xml:space="preserve"> a study relies on one or a few isolates, it could obtain a falsely high or falsely low estimation of how host domestication influences pathogen resistance. </w:delText>
        </w:r>
      </w:del>
      <w:del w:id="865" w:author="Dan Kliebenstein" w:date="2018-10-29T14:14:00Z">
        <w:r w:rsidR="00DC14F4" w:rsidRPr="008C1BDB" w:rsidDel="00FD7EFA">
          <w:rPr>
            <w:rFonts w:ascii="Arial" w:hAnsi="Arial" w:cs="Arial"/>
            <w:sz w:val="24"/>
            <w:szCs w:val="24"/>
          </w:rPr>
          <w:delText>T</w:delText>
        </w:r>
        <w:r w:rsidR="006C499C" w:rsidRPr="008C1BDB" w:rsidDel="00FD7EFA">
          <w:rPr>
            <w:rFonts w:ascii="Arial" w:hAnsi="Arial" w:cs="Arial"/>
            <w:sz w:val="24"/>
            <w:szCs w:val="24"/>
          </w:rPr>
          <w:delText xml:space="preserve">his </w:delText>
        </w:r>
        <w:r w:rsidR="00686E9E" w:rsidRPr="008C1BDB" w:rsidDel="00FD7EFA">
          <w:rPr>
            <w:rFonts w:ascii="Arial" w:hAnsi="Arial" w:cs="Arial"/>
            <w:sz w:val="24"/>
            <w:szCs w:val="24"/>
          </w:rPr>
          <w:delText>show</w:delText>
        </w:r>
        <w:r w:rsidR="00BD37C1" w:rsidRPr="008C1BDB" w:rsidDel="00FD7EFA">
          <w:rPr>
            <w:rFonts w:ascii="Arial" w:hAnsi="Arial" w:cs="Arial"/>
            <w:sz w:val="24"/>
            <w:szCs w:val="24"/>
          </w:rPr>
          <w:delText>s</w:delText>
        </w:r>
        <w:r w:rsidR="00686E9E" w:rsidRPr="008C1BDB" w:rsidDel="00FD7EFA">
          <w:rPr>
            <w:rFonts w:ascii="Arial" w:hAnsi="Arial" w:cs="Arial"/>
            <w:sz w:val="24"/>
            <w:szCs w:val="24"/>
          </w:rPr>
          <w:delText xml:space="preserve"> the</w:delText>
        </w:r>
      </w:del>
      <w:ins w:id="866" w:author="N S" w:date="2018-10-15T13:47:00Z">
        <w:del w:id="867" w:author="Dan Kliebenstein" w:date="2018-10-29T14:13:00Z">
          <w:r w:rsidR="003E25EB" w:rsidDel="00FD7EFA">
            <w:rPr>
              <w:rFonts w:ascii="Arial" w:hAnsi="Arial" w:cs="Arial"/>
              <w:sz w:val="24"/>
              <w:szCs w:val="24"/>
            </w:rPr>
            <w:delText>As such</w:delText>
          </w:r>
        </w:del>
        <w:del w:id="868" w:author="Dan Kliebenstein" w:date="2018-10-29T14:14:00Z">
          <w:r w:rsidR="003E25EB" w:rsidDel="00FD7EFA">
            <w:rPr>
              <w:rFonts w:ascii="Arial" w:hAnsi="Arial" w:cs="Arial"/>
              <w:sz w:val="24"/>
              <w:szCs w:val="24"/>
            </w:rPr>
            <w:delText>, future studies</w:delText>
          </w:r>
        </w:del>
      </w:ins>
      <w:del w:id="869" w:author="Dan Kliebenstein" w:date="2018-10-29T14:14:00Z">
        <w:r w:rsidR="00686E9E" w:rsidRPr="008C1BDB" w:rsidDel="00FD7EFA">
          <w:rPr>
            <w:rFonts w:ascii="Arial" w:hAnsi="Arial" w:cs="Arial"/>
            <w:sz w:val="24"/>
            <w:szCs w:val="24"/>
          </w:rPr>
          <w:delText xml:space="preserve"> need to utilize a population of </w:delText>
        </w:r>
        <w:r w:rsidR="006C499C" w:rsidRPr="008C1BDB" w:rsidDel="00FD7EFA">
          <w:rPr>
            <w:rFonts w:ascii="Arial" w:hAnsi="Arial" w:cs="Arial"/>
            <w:i/>
            <w:sz w:val="24"/>
            <w:szCs w:val="24"/>
          </w:rPr>
          <w:delText>B. cinerea</w:delText>
        </w:r>
        <w:r w:rsidR="006C499C" w:rsidRPr="008C1BDB" w:rsidDel="00FD7EFA">
          <w:rPr>
            <w:rFonts w:ascii="Arial" w:hAnsi="Arial" w:cs="Arial"/>
            <w:sz w:val="24"/>
            <w:szCs w:val="24"/>
          </w:rPr>
          <w:delText xml:space="preserve"> </w:delText>
        </w:r>
        <w:r w:rsidR="00AA35C0" w:rsidRPr="008C1BDB" w:rsidDel="00FD7EFA">
          <w:rPr>
            <w:rFonts w:ascii="Arial" w:hAnsi="Arial" w:cs="Arial"/>
            <w:sz w:val="24"/>
            <w:szCs w:val="24"/>
          </w:rPr>
          <w:delText xml:space="preserve">to understand the factors contributing to </w:delText>
        </w:r>
        <w:r w:rsidR="00AA35C0" w:rsidRPr="008C1BDB" w:rsidDel="00FD7EFA">
          <w:rPr>
            <w:rFonts w:ascii="Arial" w:hAnsi="Arial" w:cs="Arial"/>
            <w:i/>
            <w:sz w:val="24"/>
            <w:szCs w:val="24"/>
          </w:rPr>
          <w:delText>B. cinerea</w:delText>
        </w:r>
        <w:r w:rsidR="00AA35C0" w:rsidRPr="008C1BDB" w:rsidDel="00FD7EFA">
          <w:rPr>
            <w:rFonts w:ascii="Arial" w:hAnsi="Arial" w:cs="Arial"/>
            <w:sz w:val="24"/>
            <w:szCs w:val="24"/>
          </w:rPr>
          <w:delText xml:space="preserve"> virulence</w:delText>
        </w:r>
      </w:del>
      <w:del w:id="870" w:author="Dan Kliebenstein" w:date="2018-10-24T14:16:00Z">
        <w:r w:rsidR="00DC14F4" w:rsidRPr="008C1BDB" w:rsidDel="00A2119C">
          <w:rPr>
            <w:rFonts w:ascii="Arial" w:hAnsi="Arial" w:cs="Arial"/>
            <w:sz w:val="24"/>
            <w:szCs w:val="24"/>
          </w:rPr>
          <w:delText xml:space="preserve"> and how this is altered by crop domestication</w:delText>
        </w:r>
      </w:del>
      <w:del w:id="871" w:author="Dan Kliebenstein" w:date="2018-10-29T14:14:00Z">
        <w:r w:rsidR="00AA35C0" w:rsidRPr="008C1BDB" w:rsidDel="00FD7EFA">
          <w:rPr>
            <w:rFonts w:ascii="Arial" w:hAnsi="Arial" w:cs="Arial"/>
            <w:sz w:val="24"/>
            <w:szCs w:val="24"/>
          </w:rPr>
          <w:delText xml:space="preserve">. </w:delText>
        </w:r>
      </w:del>
    </w:p>
    <w:p w14:paraId="48026B66" w14:textId="1714412F"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ins w:id="872" w:author="Dan Kliebenstein" w:date="2018-10-24T14:16:00Z">
        <w:r w:rsidR="00A2119C">
          <w:rPr>
            <w:rFonts w:ascii="Arial" w:hAnsi="Arial" w:cs="Arial"/>
            <w:sz w:val="24"/>
            <w:szCs w:val="24"/>
          </w:rPr>
          <w:t xml:space="preserve">Previous work in </w:t>
        </w:r>
        <w:r w:rsidR="00A2119C" w:rsidRPr="00E20835">
          <w:rPr>
            <w:rFonts w:ascii="Arial" w:hAnsi="Arial" w:cs="Arial"/>
            <w:i/>
            <w:sz w:val="24"/>
            <w:szCs w:val="24"/>
          </w:rPr>
          <w:t>A. thaliana</w:t>
        </w:r>
        <w:r w:rsidR="00A2119C">
          <w:rPr>
            <w:rFonts w:ascii="Arial" w:hAnsi="Arial" w:cs="Arial"/>
            <w:sz w:val="24"/>
            <w:szCs w:val="24"/>
          </w:rPr>
          <w:t xml:space="preserve"> with these isolates has shown that if plant defenses </w:t>
        </w:r>
      </w:ins>
      <w:ins w:id="873" w:author="Dan Kliebenstein" w:date="2018-10-24T14:17:00Z">
        <w:r w:rsidR="00A2119C">
          <w:rPr>
            <w:rFonts w:ascii="Arial" w:hAnsi="Arial" w:cs="Arial"/>
            <w:sz w:val="24"/>
            <w:szCs w:val="24"/>
          </w:rPr>
          <w:t xml:space="preserve">such as </w:t>
        </w:r>
        <w:proofErr w:type="spellStart"/>
        <w:r w:rsidR="00A2119C">
          <w:rPr>
            <w:rFonts w:ascii="Arial" w:hAnsi="Arial" w:cs="Arial"/>
            <w:sz w:val="24"/>
            <w:szCs w:val="24"/>
          </w:rPr>
          <w:t>jasmonic</w:t>
        </w:r>
        <w:proofErr w:type="spellEnd"/>
        <w:r w:rsidR="00A2119C">
          <w:rPr>
            <w:rFonts w:ascii="Arial" w:hAnsi="Arial" w:cs="Arial"/>
            <w:sz w:val="24"/>
            <w:szCs w:val="24"/>
          </w:rPr>
          <w:t xml:space="preserve"> acid and salicylic acid signaling </w:t>
        </w:r>
      </w:ins>
      <w:ins w:id="874" w:author="Dan Kliebenstein" w:date="2018-10-24T14:16:00Z">
        <w:r w:rsidR="00A2119C">
          <w:rPr>
            <w:rFonts w:ascii="Arial" w:hAnsi="Arial" w:cs="Arial"/>
            <w:sz w:val="24"/>
            <w:szCs w:val="24"/>
          </w:rPr>
          <w:t xml:space="preserve">are non-functional, there is increased variation in </w:t>
        </w:r>
        <w:r w:rsidR="00A2119C" w:rsidRPr="00E20835">
          <w:rPr>
            <w:rFonts w:ascii="Arial" w:hAnsi="Arial" w:cs="Arial"/>
            <w:i/>
            <w:sz w:val="24"/>
            <w:szCs w:val="24"/>
          </w:rPr>
          <w:t>B. cinerea</w:t>
        </w:r>
        <w:r w:rsidR="00A2119C">
          <w:rPr>
            <w:rFonts w:ascii="Arial" w:hAnsi="Arial" w:cs="Arial"/>
            <w:sz w:val="24"/>
            <w:szCs w:val="24"/>
          </w:rPr>
          <w:t xml:space="preserve"> virulence </w:t>
        </w:r>
        <w:r w:rsidR="00A2119C">
          <w:rPr>
            <w:rFonts w:ascii="Arial" w:hAnsi="Arial" w:cs="Arial"/>
            <w:sz w:val="24"/>
            <w:szCs w:val="24"/>
          </w:rPr>
          <w:fldChar w:fldCharType="begin"/>
        </w:r>
        <w:r w:rsidR="00A2119C">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Pr>
            <w:rFonts w:ascii="Arial" w:hAnsi="Arial" w:cs="Arial"/>
            <w:sz w:val="24"/>
            <w:szCs w:val="24"/>
          </w:rPr>
          <w:fldChar w:fldCharType="separate"/>
        </w:r>
        <w:r w:rsidR="00A2119C">
          <w:rPr>
            <w:rFonts w:ascii="Arial" w:hAnsi="Arial" w:cs="Arial"/>
            <w:noProof/>
            <w:sz w:val="24"/>
            <w:szCs w:val="24"/>
          </w:rPr>
          <w:t>(Zhang, Corwin et al. 2017)</w:t>
        </w:r>
        <w:r w:rsidR="00A2119C">
          <w:rPr>
            <w:rFonts w:ascii="Arial" w:hAnsi="Arial" w:cs="Arial"/>
            <w:sz w:val="24"/>
            <w:szCs w:val="24"/>
          </w:rPr>
          <w:fldChar w:fldCharType="end"/>
        </w:r>
        <w:r w:rsidR="00A2119C">
          <w:rPr>
            <w:rFonts w:ascii="Arial" w:hAnsi="Arial" w:cs="Arial"/>
            <w:sz w:val="24"/>
            <w:szCs w:val="24"/>
          </w:rPr>
          <w:t xml:space="preserve">. </w:t>
        </w:r>
      </w:ins>
      <w:ins w:id="875" w:author="N S" w:date="2018-10-22T20:25:00Z">
        <w:del w:id="876" w:author="Dan Kliebenstein" w:date="2018-10-24T14:17:00Z">
          <w:r w:rsidR="00E568CD" w:rsidDel="00A2119C">
            <w:rPr>
              <w:rFonts w:ascii="Arial" w:hAnsi="Arial" w:cs="Arial"/>
              <w:sz w:val="24"/>
              <w:szCs w:val="24"/>
            </w:rPr>
            <w:delText xml:space="preserve">Conversely, </w:delText>
          </w:r>
          <w:bookmarkStart w:id="877" w:name="_Hlk528003815"/>
          <w:r w:rsidR="00E568CD" w:rsidDel="00A2119C">
            <w:rPr>
              <w:rFonts w:ascii="Arial" w:hAnsi="Arial" w:cs="Arial"/>
              <w:sz w:val="24"/>
              <w:szCs w:val="24"/>
            </w:rPr>
            <w:delText xml:space="preserve">if </w:delText>
          </w:r>
        </w:del>
      </w:ins>
      <w:ins w:id="878" w:author="N S" w:date="2018-10-22T20:24:00Z">
        <w:del w:id="879" w:author="Dan Kliebenstein" w:date="2018-10-24T14:17:00Z">
          <w:r w:rsidR="00E568CD" w:rsidDel="00A2119C">
            <w:rPr>
              <w:rFonts w:ascii="Arial" w:hAnsi="Arial" w:cs="Arial"/>
              <w:sz w:val="24"/>
              <w:szCs w:val="24"/>
            </w:rPr>
            <w:delText>major plant defense</w:delText>
          </w:r>
        </w:del>
      </w:ins>
      <w:ins w:id="880" w:author="Dan Kliebenstein" w:date="2018-10-24T14:17:00Z">
        <w:r w:rsidR="00A2119C">
          <w:rPr>
            <w:rFonts w:ascii="Arial" w:hAnsi="Arial" w:cs="Arial"/>
            <w:sz w:val="24"/>
            <w:szCs w:val="24"/>
          </w:rPr>
          <w:t>Thus, if these</w:t>
        </w:r>
      </w:ins>
      <w:ins w:id="881" w:author="N S" w:date="2018-10-22T20:24:00Z">
        <w:r w:rsidR="00E568CD">
          <w:rPr>
            <w:rFonts w:ascii="Arial" w:hAnsi="Arial" w:cs="Arial"/>
            <w:sz w:val="24"/>
            <w:szCs w:val="24"/>
          </w:rPr>
          <w:t xml:space="preserve"> pathways </w:t>
        </w:r>
        <w:del w:id="882" w:author="Dan Kliebenstein" w:date="2018-10-24T14:17:00Z">
          <w:r w:rsidR="00E568CD" w:rsidDel="00A2119C">
            <w:rPr>
              <w:rFonts w:ascii="Arial" w:hAnsi="Arial" w:cs="Arial"/>
              <w:sz w:val="24"/>
              <w:szCs w:val="24"/>
            </w:rPr>
            <w:delText>such as jasmonic acid and salicylic acid lost functionality in</w:delText>
          </w:r>
        </w:del>
      </w:ins>
      <w:ins w:id="883" w:author="Dan Kliebenstein" w:date="2018-10-24T14:17:00Z">
        <w:r w:rsidR="00A2119C">
          <w:rPr>
            <w:rFonts w:ascii="Arial" w:hAnsi="Arial" w:cs="Arial"/>
            <w:sz w:val="24"/>
            <w:szCs w:val="24"/>
          </w:rPr>
          <w:t>had large effect differences between wild and domestic</w:t>
        </w:r>
      </w:ins>
      <w:ins w:id="884" w:author="N S" w:date="2018-10-30T10:16:00Z">
        <w:r w:rsidR="005C1BBE">
          <w:rPr>
            <w:rFonts w:ascii="Arial" w:hAnsi="Arial" w:cs="Arial"/>
            <w:sz w:val="24"/>
            <w:szCs w:val="24"/>
          </w:rPr>
          <w:t>ated</w:t>
        </w:r>
      </w:ins>
      <w:ins w:id="885" w:author="Dan Kliebenstein" w:date="2018-10-24T14:17:00Z">
        <w:r w:rsidR="00A2119C">
          <w:rPr>
            <w:rFonts w:ascii="Arial" w:hAnsi="Arial" w:cs="Arial"/>
            <w:sz w:val="24"/>
            <w:szCs w:val="24"/>
          </w:rPr>
          <w:t xml:space="preserve"> tomato</w:t>
        </w:r>
      </w:ins>
      <w:ins w:id="886" w:author="N S" w:date="2018-10-22T20:24:00Z">
        <w:del w:id="887" w:author="Dan Kliebenstein" w:date="2018-10-24T14:17:00Z">
          <w:r w:rsidR="00E568CD" w:rsidDel="00A2119C">
            <w:rPr>
              <w:rFonts w:ascii="Arial" w:hAnsi="Arial" w:cs="Arial"/>
              <w:sz w:val="24"/>
              <w:szCs w:val="24"/>
            </w:rPr>
            <w:delText xml:space="preserve"> tomato domestication,</w:delText>
          </w:r>
        </w:del>
        <w:r w:rsidR="00E568CD">
          <w:rPr>
            <w:rFonts w:ascii="Arial" w:hAnsi="Arial" w:cs="Arial"/>
            <w:sz w:val="24"/>
            <w:szCs w:val="24"/>
          </w:rPr>
          <w:t xml:space="preserve"> we would expect</w:t>
        </w:r>
      </w:ins>
      <w:ins w:id="888" w:author="N S" w:date="2018-10-22T20:25:00Z">
        <w:r w:rsidR="00E568CD">
          <w:rPr>
            <w:rFonts w:ascii="Arial" w:hAnsi="Arial" w:cs="Arial"/>
            <w:sz w:val="24"/>
            <w:szCs w:val="24"/>
          </w:rPr>
          <w:t xml:space="preserve"> to 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ins>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ins w:id="889" w:author="N S" w:date="2018-10-22T20:26:00Z">
        <w:r w:rsidR="00E568CD">
          <w:rPr>
            <w:rFonts w:ascii="Arial" w:hAnsi="Arial" w:cs="Arial"/>
            <w:sz w:val="24"/>
            <w:szCs w:val="24"/>
          </w:rPr>
          <w:t xml:space="preserve">. </w:t>
        </w:r>
        <w:del w:id="890" w:author="Dan Kliebenstein" w:date="2018-10-24T14:17:00Z">
          <w:r w:rsidR="00E568CD" w:rsidDel="00A2119C">
            <w:rPr>
              <w:rFonts w:ascii="Arial" w:hAnsi="Arial" w:cs="Arial"/>
              <w:sz w:val="24"/>
              <w:szCs w:val="24"/>
            </w:rPr>
            <w:delText>However</w:delText>
          </w:r>
        </w:del>
      </w:ins>
      <w:ins w:id="891" w:author="Dan Kliebenstein" w:date="2018-10-24T14:17:00Z">
        <w:r w:rsidR="00A2119C">
          <w:rPr>
            <w:rFonts w:ascii="Arial" w:hAnsi="Arial" w:cs="Arial"/>
            <w:sz w:val="24"/>
            <w:szCs w:val="24"/>
          </w:rPr>
          <w:t xml:space="preserve">The similarity in the variance suggests that any differences we are seeing are not caused by large effect changes that abolish or greatly diminish specific defense signaling </w:t>
        </w:r>
      </w:ins>
      <w:ins w:id="892" w:author="Dan Kliebenstein" w:date="2018-10-24T14:18:00Z">
        <w:r w:rsidR="00A2119C">
          <w:rPr>
            <w:rFonts w:ascii="Arial" w:hAnsi="Arial" w:cs="Arial"/>
            <w:sz w:val="24"/>
            <w:szCs w:val="24"/>
          </w:rPr>
          <w:t xml:space="preserve">networks </w:t>
        </w:r>
      </w:ins>
      <w:ins w:id="893" w:author="N S" w:date="2018-10-22T20:26:00Z">
        <w:del w:id="894" w:author="Dan Kliebenstein" w:date="2018-10-24T14:18:00Z">
          <w:r w:rsidR="00E568CD" w:rsidDel="00A2119C">
            <w:rPr>
              <w:rFonts w:ascii="Arial" w:hAnsi="Arial" w:cs="Arial"/>
              <w:sz w:val="24"/>
              <w:szCs w:val="24"/>
            </w:rPr>
            <w:delText xml:space="preserve">, we </w:delText>
          </w:r>
          <w:r w:rsidR="00E568CD" w:rsidDel="00A2119C">
            <w:rPr>
              <w:rFonts w:ascii="Arial" w:hAnsi="Arial" w:cs="Arial"/>
              <w:sz w:val="24"/>
              <w:szCs w:val="24"/>
            </w:rPr>
            <w:lastRenderedPageBreak/>
            <w:delText xml:space="preserve">also do not find evidence of </w:delText>
          </w:r>
        </w:del>
      </w:ins>
      <w:ins w:id="895" w:author="N S" w:date="2018-10-22T20:27:00Z">
        <w:del w:id="896" w:author="Dan Kliebenstein" w:date="2018-10-24T14:18:00Z">
          <w:r w:rsidR="00E568CD" w:rsidDel="00A2119C">
            <w:rPr>
              <w:rFonts w:ascii="Arial" w:hAnsi="Arial" w:cs="Arial"/>
              <w:sz w:val="24"/>
              <w:szCs w:val="24"/>
            </w:rPr>
            <w:delText xml:space="preserve">phenotypic plasticity in domesticated tomato resistance to </w:delText>
          </w:r>
          <w:r w:rsidR="00E568CD" w:rsidRPr="00E568CD" w:rsidDel="00A2119C">
            <w:rPr>
              <w:rFonts w:ascii="Arial" w:hAnsi="Arial" w:cs="Arial"/>
              <w:i/>
              <w:sz w:val="24"/>
              <w:szCs w:val="24"/>
            </w:rPr>
            <w:delText>B. cinerea</w:delText>
          </w:r>
        </w:del>
      </w:ins>
      <w:ins w:id="897" w:author="N S" w:date="2018-10-22T20:29:00Z">
        <w:del w:id="898" w:author="Dan Kliebenstein" w:date="2018-10-24T14:18:00Z">
          <w:r w:rsidR="00E568CD" w:rsidDel="00A2119C">
            <w:rPr>
              <w:rFonts w:ascii="Arial" w:hAnsi="Arial" w:cs="Arial"/>
              <w:sz w:val="24"/>
              <w:szCs w:val="24"/>
            </w:rPr>
            <w:delText xml:space="preserve"> </w:delText>
          </w:r>
        </w:del>
        <w:r w:rsidR="00E568CD">
          <w:rPr>
            <w:rFonts w:ascii="Arial" w:hAnsi="Arial" w:cs="Arial"/>
            <w:sz w:val="24"/>
            <w:szCs w:val="24"/>
          </w:rPr>
          <w:t>(Figure 2</w:t>
        </w:r>
      </w:ins>
      <w:ins w:id="899" w:author="Dan Kliebenstein" w:date="2018-10-24T14:18:00Z">
        <w:r w:rsidR="00A2119C">
          <w:rPr>
            <w:rFonts w:ascii="Arial" w:hAnsi="Arial" w:cs="Arial"/>
            <w:sz w:val="24"/>
            <w:szCs w:val="24"/>
          </w:rPr>
          <w:t xml:space="preserve"> </w:t>
        </w:r>
      </w:ins>
      <w:ins w:id="900" w:author="N S" w:date="2018-10-22T20:29:00Z">
        <w:del w:id="901" w:author="Dan Kliebenstein" w:date="2018-10-24T14:18:00Z">
          <w:r w:rsidR="00E568CD" w:rsidDel="00A2119C">
            <w:rPr>
              <w:rFonts w:ascii="Arial" w:hAnsi="Arial" w:cs="Arial"/>
              <w:sz w:val="24"/>
              <w:szCs w:val="24"/>
            </w:rPr>
            <w:delText>, Figure</w:delText>
          </w:r>
        </w:del>
      </w:ins>
      <w:ins w:id="902" w:author="Dan Kliebenstein" w:date="2018-10-24T14:18:00Z">
        <w:r w:rsidR="00A2119C">
          <w:rPr>
            <w:rFonts w:ascii="Arial" w:hAnsi="Arial" w:cs="Arial"/>
            <w:sz w:val="24"/>
            <w:szCs w:val="24"/>
          </w:rPr>
          <w:t>and</w:t>
        </w:r>
      </w:ins>
      <w:ins w:id="903" w:author="N S" w:date="2018-10-22T20:29:00Z">
        <w:r w:rsidR="00E568CD">
          <w:rPr>
            <w:rFonts w:ascii="Arial" w:hAnsi="Arial" w:cs="Arial"/>
            <w:sz w:val="24"/>
            <w:szCs w:val="24"/>
          </w:rPr>
          <w:t xml:space="preserve"> 3)</w:t>
        </w:r>
      </w:ins>
      <w:ins w:id="904" w:author="N S" w:date="2018-10-22T20:27:00Z">
        <w:r w:rsidR="00E568CD">
          <w:rPr>
            <w:rFonts w:ascii="Arial" w:hAnsi="Arial" w:cs="Arial"/>
            <w:sz w:val="24"/>
            <w:szCs w:val="24"/>
          </w:rPr>
          <w:t>.</w:t>
        </w:r>
      </w:ins>
      <w:ins w:id="905" w:author="N S" w:date="2018-10-22T20:24:00Z">
        <w:r w:rsidR="00E568CD">
          <w:rPr>
            <w:rFonts w:ascii="Arial" w:hAnsi="Arial" w:cs="Arial"/>
            <w:sz w:val="24"/>
            <w:szCs w:val="24"/>
          </w:rPr>
          <w:t xml:space="preserve"> </w:t>
        </w:r>
      </w:ins>
      <w:bookmarkEnd w:id="877"/>
      <w:del w:id="906" w:author="N S" w:date="2018-10-15T13:49:00Z">
        <w:r w:rsidR="00DC14F4" w:rsidRPr="008C1BDB" w:rsidDel="003E25EB">
          <w:rPr>
            <w:rFonts w:ascii="Arial" w:hAnsi="Arial" w:cs="Arial"/>
            <w:sz w:val="24"/>
            <w:szCs w:val="24"/>
          </w:rPr>
          <w:delText>This suggests that at least for this generalist pathogen, the genetic bottleneck</w:delText>
        </w:r>
        <w:r w:rsidR="007C110C" w:rsidRPr="008C1BDB" w:rsidDel="003E25EB">
          <w:rPr>
            <w:rFonts w:ascii="Arial" w:hAnsi="Arial" w:cs="Arial"/>
            <w:sz w:val="24"/>
            <w:szCs w:val="24"/>
          </w:rPr>
          <w:delText xml:space="preserve"> of tomato domestication</w:delText>
        </w:r>
        <w:r w:rsidR="00DC14F4" w:rsidRPr="008C1BDB" w:rsidDel="003E25EB">
          <w:rPr>
            <w:rFonts w:ascii="Arial" w:hAnsi="Arial" w:cs="Arial"/>
            <w:sz w:val="24"/>
            <w:szCs w:val="24"/>
          </w:rPr>
          <w:delText xml:space="preserve"> has not imparted a phenotypic bottleneck. One possible explanation is that resistance to this pathogen is so polygenic in the plant that our experiment is not sufficiently large to pick up </w:delText>
        </w:r>
        <w:r w:rsidR="007C110C" w:rsidRPr="008C1BDB" w:rsidDel="003E25EB">
          <w:rPr>
            <w:rFonts w:ascii="Arial" w:hAnsi="Arial" w:cs="Arial"/>
            <w:sz w:val="24"/>
            <w:szCs w:val="24"/>
          </w:rPr>
          <w:delText xml:space="preserve">any genetic bottleneck </w:delText>
        </w:r>
        <w:r w:rsidR="00DC14F4" w:rsidRPr="008C1BDB" w:rsidDel="003E25EB">
          <w:rPr>
            <w:rFonts w:ascii="Arial" w:hAnsi="Arial" w:cs="Arial"/>
            <w:sz w:val="24"/>
            <w:szCs w:val="24"/>
          </w:rPr>
          <w:delText>effect using phenotypic variance</w:delText>
        </w:r>
        <w:r w:rsidR="00AA35C0" w:rsidRPr="008C1BDB" w:rsidDel="003E25EB">
          <w:rPr>
            <w:rFonts w:ascii="Arial" w:hAnsi="Arial" w:cs="Arial"/>
            <w:sz w:val="24"/>
            <w:szCs w:val="24"/>
          </w:rPr>
          <w:delText>.</w:delText>
        </w:r>
        <w:r w:rsidR="00DC14F4" w:rsidRPr="008C1BDB" w:rsidDel="003E25EB">
          <w:rPr>
            <w:rFonts w:ascii="Arial" w:hAnsi="Arial" w:cs="Arial"/>
            <w:sz w:val="24"/>
            <w:szCs w:val="24"/>
          </w:rPr>
          <w:delText xml:space="preserve"> </w:delText>
        </w:r>
      </w:del>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del w:id="907" w:author="N S" w:date="2018-10-17T11:40:00Z">
        <w:r w:rsidR="00E773AB" w:rsidRPr="008C1BDB" w:rsidDel="00E20835">
          <w:rPr>
            <w:rFonts w:ascii="Arial" w:hAnsi="Arial" w:cs="Arial"/>
            <w:sz w:val="24"/>
            <w:szCs w:val="24"/>
          </w:rPr>
          <w:delText xml:space="preserve">It remains to be seen if these patterns hold for </w:delText>
        </w:r>
        <w:r w:rsidR="00E773AB" w:rsidRPr="008C1BDB" w:rsidDel="00E20835">
          <w:rPr>
            <w:rFonts w:ascii="Arial" w:hAnsi="Arial" w:cs="Arial"/>
            <w:i/>
            <w:sz w:val="24"/>
            <w:szCs w:val="24"/>
          </w:rPr>
          <w:delText xml:space="preserve">B. cinerea </w:delText>
        </w:r>
        <w:r w:rsidR="00E773AB" w:rsidRPr="008C1BDB" w:rsidDel="00E20835">
          <w:rPr>
            <w:rFonts w:ascii="Arial" w:hAnsi="Arial" w:cs="Arial"/>
            <w:sz w:val="24"/>
            <w:szCs w:val="24"/>
          </w:rPr>
          <w:delText>on its other host plants</w:delText>
        </w:r>
        <w:r w:rsidR="00F60FC1" w:rsidRPr="008C1BDB" w:rsidDel="00E20835">
          <w:rPr>
            <w:rFonts w:ascii="Arial" w:hAnsi="Arial" w:cs="Arial"/>
            <w:sz w:val="24"/>
            <w:szCs w:val="24"/>
          </w:rPr>
          <w:delText xml:space="preserve">. </w:delText>
        </w:r>
      </w:del>
      <w:r w:rsidR="00F60FC1" w:rsidRPr="008C1BDB">
        <w:rPr>
          <w:rFonts w:ascii="Arial" w:hAnsi="Arial" w:cs="Arial"/>
          <w:sz w:val="24"/>
          <w:szCs w:val="24"/>
        </w:rPr>
        <w:t>It is unclear whether</w:t>
      </w:r>
      <w:r w:rsidR="00E773AB" w:rsidRPr="008C1BDB">
        <w:rPr>
          <w:rFonts w:ascii="Arial" w:hAnsi="Arial" w:cs="Arial"/>
          <w:sz w:val="24"/>
          <w:szCs w:val="24"/>
        </w:rPr>
        <w:t xml:space="preserve"> </w:t>
      </w:r>
      <w:del w:id="908" w:author="Dan Kliebenstein" w:date="2018-10-24T14:16:00Z">
        <w:r w:rsidR="00E773AB" w:rsidRPr="008C1BDB" w:rsidDel="00A2119C">
          <w:rPr>
            <w:rFonts w:ascii="Arial" w:hAnsi="Arial" w:cs="Arial"/>
            <w:sz w:val="24"/>
            <w:szCs w:val="24"/>
          </w:rPr>
          <w:delText xml:space="preserve">domestication </w:delText>
        </w:r>
      </w:del>
      <w:ins w:id="909" w:author="Dan Kliebenstein" w:date="2018-10-24T14:16:00Z">
        <w:r w:rsidR="00A2119C">
          <w:rPr>
            <w:rFonts w:ascii="Arial" w:hAnsi="Arial" w:cs="Arial"/>
            <w:sz w:val="24"/>
            <w:szCs w:val="24"/>
          </w:rPr>
          <w:t>this pattern is unique to tomato</w:t>
        </w:r>
      </w:ins>
      <w:del w:id="910" w:author="Dan Kliebenstein" w:date="2018-10-24T14:16:00Z">
        <w:r w:rsidR="00E773AB" w:rsidRPr="008C1BDB" w:rsidDel="00A2119C">
          <w:rPr>
            <w:rFonts w:ascii="Arial" w:hAnsi="Arial" w:cs="Arial"/>
            <w:sz w:val="24"/>
            <w:szCs w:val="24"/>
          </w:rPr>
          <w:delText>ha</w:delText>
        </w:r>
        <w:r w:rsidR="00F60FC1" w:rsidRPr="008C1BDB" w:rsidDel="00A2119C">
          <w:rPr>
            <w:rFonts w:ascii="Arial" w:hAnsi="Arial" w:cs="Arial"/>
            <w:sz w:val="24"/>
            <w:szCs w:val="24"/>
          </w:rPr>
          <w:delText>s</w:delText>
        </w:r>
        <w:r w:rsidR="00E773AB" w:rsidRPr="008C1BDB" w:rsidDel="00A2119C">
          <w:rPr>
            <w:rFonts w:ascii="Arial" w:hAnsi="Arial" w:cs="Arial"/>
            <w:sz w:val="24"/>
            <w:szCs w:val="24"/>
          </w:rPr>
          <w:delText xml:space="preserve"> a universal </w:delText>
        </w:r>
        <w:r w:rsidR="00F60FC1" w:rsidRPr="008C1BDB" w:rsidDel="00A2119C">
          <w:rPr>
            <w:rFonts w:ascii="Arial" w:hAnsi="Arial" w:cs="Arial"/>
            <w:sz w:val="24"/>
            <w:szCs w:val="24"/>
          </w:rPr>
          <w:delText>e</w:delText>
        </w:r>
        <w:r w:rsidR="00E773AB" w:rsidRPr="008C1BDB" w:rsidDel="00A2119C">
          <w:rPr>
            <w:rFonts w:ascii="Arial" w:hAnsi="Arial" w:cs="Arial"/>
            <w:sz w:val="24"/>
            <w:szCs w:val="24"/>
          </w:rPr>
          <w:delText xml:space="preserve">ffect on plant resistance to </w:delText>
        </w:r>
        <w:r w:rsidR="00E773AB" w:rsidRPr="008C1BDB" w:rsidDel="00A2119C">
          <w:rPr>
            <w:rFonts w:ascii="Arial" w:hAnsi="Arial" w:cs="Arial"/>
            <w:i/>
            <w:sz w:val="24"/>
            <w:szCs w:val="24"/>
          </w:rPr>
          <w:delText>B. cinerea</w:delText>
        </w:r>
      </w:del>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79096FE4"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del w:id="911" w:author="Dan Kliebenstein" w:date="2018-10-24T14:23:00Z">
        <w:r w:rsidRPr="008C1BDB" w:rsidDel="00140D23">
          <w:rPr>
            <w:rFonts w:ascii="Arial" w:hAnsi="Arial" w:cs="Arial"/>
            <w:sz w:val="24"/>
            <w:szCs w:val="24"/>
          </w:rPr>
          <w:delText>.</w:delText>
        </w:r>
      </w:del>
      <w:ins w:id="912" w:author="N S" w:date="2018-10-15T13:49:00Z">
        <w:del w:id="913" w:author="Dan Kliebenstein" w:date="2018-10-24T14:23:00Z">
          <w:r w:rsidR="003E25EB" w:rsidDel="00140D23">
            <w:rPr>
              <w:rFonts w:ascii="Arial" w:hAnsi="Arial" w:cs="Arial"/>
              <w:sz w:val="24"/>
              <w:szCs w:val="24"/>
            </w:rPr>
            <w:delText xml:space="preserve"> </w:delText>
          </w:r>
        </w:del>
      </w:ins>
      <w:bookmarkStart w:id="914" w:name="_Hlk528003843"/>
      <w:ins w:id="915" w:author="Dan Kliebenstein" w:date="2018-10-24T14:23:00Z">
        <w:r w:rsidR="00140D23">
          <w:rPr>
            <w:rFonts w:ascii="Arial" w:hAnsi="Arial" w:cs="Arial"/>
            <w:sz w:val="24"/>
            <w:szCs w:val="24"/>
          </w:rPr>
          <w:t xml:space="preserve"> similar to the</w:t>
        </w:r>
      </w:ins>
      <w:ins w:id="916" w:author="N S" w:date="2018-10-15T13:49:00Z">
        <w:del w:id="917" w:author="Dan Kliebenstein" w:date="2018-10-24T14:23:00Z">
          <w:r w:rsidR="003E25EB" w:rsidDel="00140D23">
            <w:rPr>
              <w:rFonts w:ascii="Arial" w:hAnsi="Arial" w:cs="Arial"/>
              <w:sz w:val="24"/>
              <w:szCs w:val="24"/>
            </w:rPr>
            <w:delText>Previous studies have found a</w:delText>
          </w:r>
        </w:del>
        <w:r w:rsidR="003E25EB">
          <w:rPr>
            <w:rFonts w:ascii="Arial" w:hAnsi="Arial" w:cs="Arial"/>
            <w:sz w:val="24"/>
            <w:szCs w:val="24"/>
          </w:rPr>
          <w:t xml:space="preserve"> highly polygenic ba</w:t>
        </w:r>
      </w:ins>
      <w:ins w:id="918" w:author="N S" w:date="2018-10-15T13:50:00Z">
        <w:r w:rsidR="003E25EB">
          <w:rPr>
            <w:rFonts w:ascii="Arial" w:hAnsi="Arial" w:cs="Arial"/>
            <w:sz w:val="24"/>
            <w:szCs w:val="24"/>
          </w:rPr>
          <w:t xml:space="preserve">sis </w:t>
        </w:r>
        <w:del w:id="919" w:author="Dan Kliebenstein" w:date="2018-10-24T14:23:00Z">
          <w:r w:rsidR="003E25EB" w:rsidDel="00140D23">
            <w:rPr>
              <w:rFonts w:ascii="Arial" w:hAnsi="Arial" w:cs="Arial"/>
              <w:sz w:val="24"/>
              <w:szCs w:val="24"/>
            </w:rPr>
            <w:delText xml:space="preserve">of </w:delText>
          </w:r>
          <w:r w:rsidR="003E25EB" w:rsidDel="00140D23">
            <w:rPr>
              <w:rFonts w:ascii="Arial" w:hAnsi="Arial" w:cs="Arial"/>
              <w:i/>
              <w:sz w:val="24"/>
              <w:szCs w:val="24"/>
            </w:rPr>
            <w:delText>B. cinerea</w:delText>
          </w:r>
          <w:r w:rsidR="003E25EB" w:rsidDel="00140D23">
            <w:rPr>
              <w:rFonts w:ascii="Arial" w:hAnsi="Arial" w:cs="Arial"/>
              <w:sz w:val="24"/>
              <w:szCs w:val="24"/>
            </w:rPr>
            <w:delText xml:space="preserve"> quantitative virulence </w:delText>
          </w:r>
        </w:del>
        <w:r w:rsidR="003E25EB">
          <w:rPr>
            <w:rFonts w:ascii="Arial" w:hAnsi="Arial" w:cs="Arial"/>
            <w:sz w:val="24"/>
            <w:szCs w:val="24"/>
          </w:rPr>
          <w:t xml:space="preserve">on the host side </w:t>
        </w:r>
      </w:ins>
      <w:ins w:id="920" w:author="N S" w:date="2018-10-17T11:41:00Z">
        <w:r w:rsidR="00E20835">
          <w:rPr>
            <w:rFonts w:ascii="Arial" w:hAnsi="Arial" w:cs="Arial"/>
            <w:sz w:val="24"/>
            <w:szCs w:val="24"/>
          </w:rPr>
          <w:t xml:space="preserve">of the interaction </w:t>
        </w:r>
      </w:ins>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ins w:id="921" w:author="N S" w:date="2018-10-15T13:50:00Z">
        <w:r w:rsidR="003E25EB">
          <w:rPr>
            <w:rFonts w:ascii="Arial" w:hAnsi="Arial" w:cs="Arial"/>
            <w:sz w:val="24"/>
            <w:szCs w:val="24"/>
          </w:rPr>
          <w:t>.</w:t>
        </w:r>
      </w:ins>
      <w:bookmarkEnd w:id="914"/>
      <w:del w:id="922" w:author="N S" w:date="2018-10-15T13:50:00Z">
        <w:r w:rsidRPr="008C1BDB" w:rsidDel="003E25EB">
          <w:rPr>
            <w:rFonts w:ascii="Arial" w:hAnsi="Arial" w:cs="Arial"/>
            <w:sz w:val="24"/>
            <w:szCs w:val="24"/>
          </w:rPr>
          <w:delText xml:space="preserve"> </w:delText>
        </w:r>
      </w:del>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w:t>
      </w:r>
      <w:del w:id="923" w:author="N S" w:date="2018-10-15T13:53:00Z">
        <w:r w:rsidR="00EA0F7A" w:rsidRPr="008C1BDB" w:rsidDel="003E25EB">
          <w:rPr>
            <w:rFonts w:ascii="Arial" w:hAnsi="Arial" w:cs="Arial"/>
            <w:sz w:val="24"/>
            <w:szCs w:val="24"/>
          </w:rPr>
          <w:delText xml:space="preserve">distinctly </w:delText>
        </w:r>
      </w:del>
      <w:r w:rsidR="00EA0F7A" w:rsidRPr="008C1BDB">
        <w:rPr>
          <w:rFonts w:ascii="Arial" w:hAnsi="Arial" w:cs="Arial"/>
          <w:sz w:val="24"/>
          <w:szCs w:val="24"/>
        </w:rPr>
        <w:t xml:space="preserve">different from </w:t>
      </w:r>
      <w:ins w:id="924" w:author="N S" w:date="2018-10-15T13:53:00Z">
        <w:r w:rsidR="003E25EB">
          <w:rPr>
            <w:rFonts w:ascii="Arial" w:hAnsi="Arial" w:cs="Arial"/>
            <w:sz w:val="24"/>
            <w:szCs w:val="24"/>
          </w:rPr>
          <w:t xml:space="preserve">virulence architecture in </w:t>
        </w:r>
      </w:ins>
      <w:r w:rsidR="00EA0F7A" w:rsidRPr="008C1BDB">
        <w:rPr>
          <w:rFonts w:ascii="Arial" w:hAnsi="Arial" w:cs="Arial"/>
          <w:sz w:val="24"/>
          <w:szCs w:val="24"/>
        </w:rPr>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76786B16"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 xml:space="preserve">The highly polygenic variation in </w:t>
      </w:r>
      <w:r w:rsidRPr="008C1BDB">
        <w:rPr>
          <w:rFonts w:ascii="Arial" w:hAnsi="Arial" w:cs="Arial"/>
          <w:sz w:val="24"/>
          <w:szCs w:val="24"/>
        </w:rPr>
        <w:lastRenderedPageBreak/>
        <w:t>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del w:id="925" w:author="N S" w:date="2018-11-06T15:19:00Z">
        <w:r w:rsidR="000F22E7" w:rsidRPr="008C1BDB" w:rsidDel="00332AA5">
          <w:rPr>
            <w:rFonts w:ascii="Arial" w:hAnsi="Arial" w:cs="Arial"/>
            <w:sz w:val="24"/>
            <w:szCs w:val="24"/>
          </w:rPr>
          <w:delText xml:space="preserve"> </w:delText>
        </w:r>
        <w:r w:rsidR="00F30CF0" w:rsidRPr="008C1BDB" w:rsidDel="00332AA5">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sidDel="00332AA5">
          <w:rPr>
            <w:rFonts w:ascii="Arial" w:hAnsi="Arial" w:cs="Arial"/>
            <w:sz w:val="24"/>
            <w:szCs w:val="24"/>
          </w:rPr>
          <w:delInstrText xml:space="preserve"> ADDIN EN.CITE </w:delInstrText>
        </w:r>
        <w:r w:rsidR="002450E5" w:rsidRPr="008C1BDB" w:rsidDel="00332AA5">
          <w:rPr>
            <w:rFonts w:ascii="Arial" w:hAnsi="Arial" w:cs="Arial"/>
            <w:sz w:val="24"/>
            <w:szCs w:val="24"/>
          </w:rPr>
          <w:fldChar w:fldCharType="begin">
            <w:fldData xml:space="preserve">PEVuZE5vdGU+PENpdGU+PEF1dGhvcj5BdHdlbGw8L0F1dGhvcj48WWVhcj4yMDE1PC9ZZWFyPjxS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</w:fldData>
          </w:fldChar>
        </w:r>
        <w:r w:rsidR="002450E5" w:rsidRPr="008C1BDB" w:rsidDel="00332AA5">
          <w:rPr>
            <w:rFonts w:ascii="Arial" w:hAnsi="Arial" w:cs="Arial"/>
            <w:sz w:val="24"/>
            <w:szCs w:val="24"/>
          </w:rPr>
          <w:delInstrText xml:space="preserve"> ADDIN EN.CITE.DATA </w:delInstrText>
        </w:r>
        <w:r w:rsidR="002450E5" w:rsidRPr="008C1BDB" w:rsidDel="00332AA5">
          <w:rPr>
            <w:rFonts w:ascii="Arial" w:hAnsi="Arial" w:cs="Arial"/>
            <w:sz w:val="24"/>
            <w:szCs w:val="24"/>
          </w:rPr>
        </w:r>
        <w:r w:rsidR="002450E5" w:rsidRPr="008C1BDB" w:rsidDel="00332AA5">
          <w:rPr>
            <w:rFonts w:ascii="Arial" w:hAnsi="Arial" w:cs="Arial"/>
            <w:sz w:val="24"/>
            <w:szCs w:val="24"/>
          </w:rPr>
          <w:fldChar w:fldCharType="end"/>
        </w:r>
        <w:r w:rsidR="00F30CF0" w:rsidRPr="008C1BDB" w:rsidDel="00332AA5">
          <w:rPr>
            <w:rFonts w:ascii="Arial" w:hAnsi="Arial" w:cs="Arial"/>
            <w:sz w:val="24"/>
            <w:szCs w:val="24"/>
          </w:rPr>
        </w:r>
        <w:r w:rsidR="00F30CF0" w:rsidRPr="008C1BDB" w:rsidDel="00332AA5">
          <w:rPr>
            <w:rFonts w:ascii="Arial" w:hAnsi="Arial" w:cs="Arial"/>
            <w:sz w:val="24"/>
            <w:szCs w:val="24"/>
          </w:rPr>
          <w:fldChar w:fldCharType="separate"/>
        </w:r>
        <w:r w:rsidR="002450E5" w:rsidRPr="008C1BDB" w:rsidDel="00332AA5">
          <w:rPr>
            <w:rFonts w:ascii="Arial" w:hAnsi="Arial" w:cs="Arial"/>
            <w:noProof/>
            <w:sz w:val="24"/>
            <w:szCs w:val="24"/>
          </w:rPr>
          <w:delText>(Rowe and Kliebenstein 2007, Fekete, Fekete et al. 2012, Atwell, Corwin et al. 2015)</w:delText>
        </w:r>
        <w:r w:rsidR="00F30CF0" w:rsidRPr="008C1BDB" w:rsidDel="00332AA5">
          <w:rPr>
            <w:rFonts w:ascii="Arial" w:hAnsi="Arial" w:cs="Arial"/>
            <w:sz w:val="24"/>
            <w:szCs w:val="24"/>
          </w:rPr>
          <w:fldChar w:fldCharType="end"/>
        </w:r>
      </w:del>
      <w:ins w:id="926" w:author="N S" w:date="2018-11-06T15:19:00Z">
        <w:r w:rsidR="00332AA5">
          <w:rPr>
            <w:rFonts w:ascii="Arial" w:hAnsi="Arial" w:cs="Arial"/>
            <w:sz w:val="24"/>
            <w:szCs w:val="24"/>
          </w:rPr>
          <w:t xml:space="preserve"> </w:t>
        </w:r>
      </w:ins>
      <w:r w:rsidR="002345CD">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(Rowe and Kliebenstein 2007, Fekete, Fekete et al. 2012, Atwell, Corwin et al. 2015, Atwell, Corwin et al. 2018)</w:t>
      </w:r>
      <w:r w:rsidR="002345CD">
        <w:rPr>
          <w:rFonts w:ascii="Arial" w:hAnsi="Arial" w:cs="Arial"/>
          <w:sz w:val="24"/>
          <w:szCs w:val="24"/>
        </w:rPr>
        <w:fldChar w:fldCharType="end"/>
      </w:r>
      <w:r w:rsidR="00EA31C3" w:rsidRPr="008C1BDB">
        <w:rPr>
          <w:rFonts w:ascii="Arial" w:hAnsi="Arial" w:cs="Arial"/>
          <w:sz w:val="24"/>
          <w:szCs w:val="24"/>
        </w:rPr>
        <w:t xml:space="preserve">. Thus, it is </w:t>
      </w:r>
      <w:del w:id="927" w:author="N S" w:date="2018-10-15T13:54:00Z">
        <w:r w:rsidR="00EA31C3" w:rsidRPr="008C1BDB" w:rsidDel="008C605F">
          <w:rPr>
            <w:rFonts w:ascii="Arial" w:hAnsi="Arial" w:cs="Arial"/>
            <w:sz w:val="24"/>
            <w:szCs w:val="24"/>
          </w:rPr>
          <w:delText xml:space="preserve">not </w:delText>
        </w:r>
      </w:del>
      <w:ins w:id="928" w:author="N S" w:date="2018-10-15T13:54:00Z">
        <w:r w:rsidR="008C605F">
          <w:rPr>
            <w:rFonts w:ascii="Arial" w:hAnsi="Arial" w:cs="Arial"/>
            <w:sz w:val="24"/>
            <w:szCs w:val="24"/>
          </w:rPr>
          <w:t>in</w:t>
        </w:r>
      </w:ins>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ins w:id="929" w:author="N S" w:date="2018-10-17T11:41:00Z">
        <w:r w:rsidR="00E20835">
          <w:rPr>
            <w:rFonts w:ascii="Arial" w:hAnsi="Arial" w:cs="Arial"/>
            <w:sz w:val="24"/>
            <w:szCs w:val="24"/>
          </w:rPr>
          <w:t xml:space="preserve">host’s </w:t>
        </w:r>
      </w:ins>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the estimated breeding value inferred from any 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ins w:id="930" w:author="N S" w:date="2018-10-17T11:42:00Z">
        <w:r w:rsidR="00576FA3">
          <w:rPr>
            <w:rFonts w:ascii="Arial" w:hAnsi="Arial" w:cs="Arial"/>
            <w:sz w:val="24"/>
            <w:szCs w:val="24"/>
          </w:rPr>
          <w:t xml:space="preserve">evidence for </w:t>
        </w:r>
      </w:ins>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207EB2F0"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ins w:id="931" w:author="Dan Kliebenstein" w:date="2018-10-24T14:24:00Z">
        <w:r w:rsidR="00140D23">
          <w:rPr>
            <w:rFonts w:ascii="Arial" w:hAnsi="Arial" w:cs="Arial"/>
            <w:sz w:val="24"/>
            <w:szCs w:val="24"/>
          </w:rPr>
          <w:t xml:space="preserve">. </w:t>
        </w:r>
      </w:ins>
      <w:del w:id="932" w:author="N S" w:date="2018-10-15T13:55:00Z">
        <w:r w:rsidR="00234632" w:rsidRPr="008C1BDB" w:rsidDel="008C605F">
          <w:rPr>
            <w:rFonts w:ascii="Arial" w:hAnsi="Arial" w:cs="Arial"/>
            <w:sz w:val="24"/>
            <w:szCs w:val="24"/>
          </w:rPr>
          <w:delText>. In addition, the study</w:delText>
        </w:r>
        <w:r w:rsidRPr="008C1BDB" w:rsidDel="008C605F">
          <w:rPr>
            <w:rFonts w:ascii="Arial" w:hAnsi="Arial" w:cs="Arial"/>
            <w:sz w:val="24"/>
            <w:szCs w:val="24"/>
          </w:rPr>
          <w:delText xml:space="preserve"> explicit</w:delText>
        </w:r>
        <w:r w:rsidR="00234632" w:rsidRPr="008C1BDB" w:rsidDel="008C605F">
          <w:rPr>
            <w:rFonts w:ascii="Arial" w:hAnsi="Arial" w:cs="Arial"/>
            <w:sz w:val="24"/>
            <w:szCs w:val="24"/>
          </w:rPr>
          <w:delText>ly</w:delText>
        </w:r>
        <w:r w:rsidRPr="008C1BDB" w:rsidDel="008C605F">
          <w:rPr>
            <w:rFonts w:ascii="Arial" w:hAnsi="Arial" w:cs="Arial"/>
            <w:sz w:val="24"/>
            <w:szCs w:val="24"/>
          </w:rPr>
          <w:delText xml:space="preserve"> test</w:delText>
        </w:r>
        <w:r w:rsidR="00234632" w:rsidRPr="008C1BDB" w:rsidDel="008C605F">
          <w:rPr>
            <w:rFonts w:ascii="Arial" w:hAnsi="Arial" w:cs="Arial"/>
            <w:sz w:val="24"/>
            <w:szCs w:val="24"/>
          </w:rPr>
          <w:delText>ed</w:delText>
        </w:r>
        <w:r w:rsidRPr="008C1BDB" w:rsidDel="008C605F">
          <w:rPr>
            <w:rFonts w:ascii="Arial" w:hAnsi="Arial" w:cs="Arial"/>
            <w:sz w:val="24"/>
            <w:szCs w:val="24"/>
          </w:rPr>
          <w:delText xml:space="preserve"> the effects of tomato domestication</w:delText>
        </w:r>
        <w:r w:rsidR="00234632" w:rsidRPr="008C1BDB" w:rsidDel="008C605F">
          <w:rPr>
            <w:rFonts w:ascii="Arial" w:hAnsi="Arial" w:cs="Arial"/>
            <w:sz w:val="24"/>
            <w:szCs w:val="24"/>
          </w:rPr>
          <w:delText xml:space="preserve"> on this pathosystem</w:delText>
        </w:r>
        <w:r w:rsidRPr="008C1BDB" w:rsidDel="008C605F">
          <w:rPr>
            <w:rFonts w:ascii="Arial" w:hAnsi="Arial" w:cs="Arial"/>
            <w:sz w:val="24"/>
            <w:szCs w:val="24"/>
          </w:rPr>
          <w:delText xml:space="preserve">. </w:delText>
        </w:r>
      </w:del>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lastRenderedPageBreak/>
        <w:t>Tomato genetic resources</w:t>
      </w:r>
    </w:p>
    <w:p w14:paraId="7B31CD5A" w14:textId="047DFB5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 xml:space="preserve">S. </w:t>
      </w:r>
      <w:proofErr w:type="spellStart"/>
      <w:r w:rsidRPr="008C1BDB">
        <w:rPr>
          <w:rFonts w:ascii="Arial" w:hAnsi="Arial" w:cs="Arial"/>
          <w:i/>
          <w:sz w:val="24"/>
          <w:szCs w:val="24"/>
        </w:rPr>
        <w:t>pimpinellifolium</w:t>
      </w:r>
      <w:proofErr w:type="spellEnd"/>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 xml:space="preserve">S. </w:t>
      </w:r>
      <w:proofErr w:type="spellStart"/>
      <w:r w:rsidRPr="008C1BDB">
        <w:rPr>
          <w:rFonts w:ascii="Arial" w:hAnsi="Arial" w:cs="Arial"/>
          <w:i/>
          <w:sz w:val="24"/>
          <w:szCs w:val="24"/>
        </w:rPr>
        <w:t>lycopersicum</w:t>
      </w:r>
      <w:proofErr w:type="spellEnd"/>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 xml:space="preserve">S. </w:t>
      </w:r>
      <w:proofErr w:type="spellStart"/>
      <w:r w:rsidR="00C274C1" w:rsidRPr="008C1BDB">
        <w:rPr>
          <w:rFonts w:ascii="Arial" w:hAnsi="Arial" w:cs="Arial"/>
          <w:i/>
          <w:sz w:val="24"/>
          <w:szCs w:val="24"/>
        </w:rPr>
        <w:t>pimpinellifolium</w:t>
      </w:r>
      <w:proofErr w:type="spellEnd"/>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 xml:space="preserve">Supplemental Figure </w:t>
      </w:r>
      <w:ins w:id="933" w:author="N S" w:date="2018-10-25T12:29:00Z">
        <w:r w:rsidR="00583E28">
          <w:rPr>
            <w:rFonts w:ascii="Arial" w:hAnsi="Arial" w:cs="Arial"/>
            <w:sz w:val="24"/>
            <w:szCs w:val="24"/>
          </w:rPr>
          <w:t>2</w:t>
        </w:r>
      </w:ins>
      <w:del w:id="934" w:author="N S" w:date="2018-10-25T12:29:00Z">
        <w:r w:rsidR="00FA3E2E" w:rsidDel="00583E28">
          <w:rPr>
            <w:rFonts w:ascii="Arial" w:hAnsi="Arial" w:cs="Arial"/>
            <w:sz w:val="24"/>
            <w:szCs w:val="24"/>
          </w:rPr>
          <w:delText>1</w:delText>
        </w:r>
      </w:del>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354382B5"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del w:id="935" w:author="N S" w:date="2018-09-27T12:14:00Z">
        <w:r w:rsidRPr="008C1BDB" w:rsidDel="001A24C4">
          <w:rPr>
            <w:rFonts w:ascii="Arial" w:hAnsi="Arial" w:cs="Arial"/>
            <w:sz w:val="24"/>
            <w:szCs w:val="24"/>
          </w:rPr>
          <w:delText xml:space="preserve"> .</w:delText>
        </w:r>
      </w:del>
      <w:del w:id="936" w:author="N S" w:date="2018-11-06T15:24:00Z">
        <w:r w:rsidRPr="008C1BDB" w:rsidDel="00AD14E2">
          <w:rPr>
            <w:rFonts w:ascii="Arial" w:hAnsi="Arial" w:cs="Arial"/>
          </w:rPr>
          <w:delText xml:space="preserve"> </w:delText>
        </w:r>
        <w:r w:rsidR="00625D4A" w:rsidDel="00AD14E2">
          <w:rPr>
            <w:rFonts w:ascii="Arial" w:hAnsi="Arial" w:cs="Arial"/>
          </w:rPr>
          <w:fldChar w:fldCharType="begin"/>
        </w:r>
        <w:r w:rsidR="001A24C4" w:rsidDel="00AD14E2">
          <w:rPr>
            <w:rFonts w:ascii="Arial" w:hAnsi="Arial" w:cs="Arial"/>
          </w:rPr>
          <w:delInstrText xml:space="preserve"> ADDIN EN.CITE &lt;EndNote&gt;&lt;Cite&gt;&lt;Author&gt;Atwell&lt;/Author&gt;&lt;Year&gt;2015&lt;/Year&gt;&lt;RecNum&gt;615&lt;/RecNum&gt;&lt;DisplayText&gt;(Atwell, Corwin et al. 2015, Zhang, Corwin et al. 2017)&lt;/DisplayText&gt;&lt;record&gt;&lt;rec-number&gt;615&lt;/rec-number&gt;&lt;foreign-keys&gt;&lt;key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Cite&gt;&lt;Author&gt;Zhang&lt;/Author&gt;&lt;Year&gt;2017&lt;/Year&gt;&lt;RecNum&gt;1135&lt;/RecNum&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625D4A" w:rsidDel="00AD14E2">
          <w:rPr>
            <w:rFonts w:ascii="Arial" w:hAnsi="Arial" w:cs="Arial"/>
          </w:rPr>
          <w:fldChar w:fldCharType="separate"/>
        </w:r>
        <w:r w:rsidR="001A24C4" w:rsidDel="00AD14E2">
          <w:rPr>
            <w:rFonts w:ascii="Arial" w:hAnsi="Arial" w:cs="Arial"/>
            <w:noProof/>
          </w:rPr>
          <w:delText>(Atwell, Corwin et al. 2015, Zhang, Corwin et al. 2017)</w:delText>
        </w:r>
        <w:r w:rsidR="00625D4A" w:rsidDel="00AD14E2">
          <w:rPr>
            <w:rFonts w:ascii="Arial" w:hAnsi="Arial" w:cs="Arial"/>
          </w:rPr>
          <w:fldChar w:fldCharType="end"/>
        </w:r>
      </w:del>
      <w:ins w:id="937" w:author="N S" w:date="2018-11-06T15:24:00Z">
        <w:r w:rsidR="00AD14E2">
          <w:rPr>
            <w:rFonts w:ascii="Arial" w:hAnsi="Arial" w:cs="Arial"/>
          </w:rPr>
          <w:t xml:space="preserve"> </w:t>
        </w:r>
      </w:ins>
      <w:r w:rsidR="002345CD">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rPr>
        <w:instrText xml:space="preserve"> ADDIN EN.CITE </w:instrText>
      </w:r>
      <w:r w:rsidR="002345CD">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rPr>
        <w:instrText xml:space="preserve"> ADDIN EN.CITE.DATA </w:instrText>
      </w:r>
      <w:r w:rsidR="002345CD">
        <w:rPr>
          <w:rFonts w:ascii="Arial" w:hAnsi="Arial" w:cs="Arial"/>
        </w:rPr>
      </w:r>
      <w:r w:rsidR="002345CD">
        <w:rPr>
          <w:rFonts w:ascii="Arial" w:hAnsi="Arial" w:cs="Arial"/>
        </w:rPr>
        <w:fldChar w:fldCharType="end"/>
      </w:r>
      <w:r w:rsidR="002345CD">
        <w:rPr>
          <w:rFonts w:ascii="Arial" w:hAnsi="Arial" w:cs="Arial"/>
        </w:rPr>
      </w:r>
      <w:r w:rsidR="002345CD">
        <w:rPr>
          <w:rFonts w:ascii="Arial" w:hAnsi="Arial" w:cs="Arial"/>
        </w:rPr>
        <w:fldChar w:fldCharType="separate"/>
      </w:r>
      <w:r w:rsidR="002345CD">
        <w:rPr>
          <w:rFonts w:ascii="Arial" w:hAnsi="Arial" w:cs="Arial"/>
          <w:noProof/>
        </w:rPr>
        <w:t>(Atwell, Corwin et al. 2015, Zhang, Corwin et al. 2017, Atwell, Corwin et al. 2018)</w:t>
      </w:r>
      <w:r w:rsidR="002345CD">
        <w:rPr>
          <w:rFonts w:ascii="Arial" w:hAnsi="Arial" w:cs="Arial"/>
        </w:rPr>
        <w:fldChar w:fldCharType="end"/>
      </w:r>
      <w:ins w:id="938" w:author="N S" w:date="2018-09-27T12:04:00Z">
        <w:r w:rsidR="00625D4A">
          <w:rPr>
            <w:rFonts w:ascii="Arial" w:hAnsi="Arial" w:cs="Arial"/>
          </w:rPr>
          <w:t xml:space="preserve">. </w:t>
        </w:r>
      </w:ins>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939" w:name="OLE_LINK1"/>
      <w:bookmarkStart w:id="940" w:name="OLE_LINK2"/>
      <w:r w:rsidRPr="008C1BDB">
        <w:rPr>
          <w:rFonts w:ascii="Arial" w:hAnsi="Arial" w:cs="Arial"/>
          <w:sz w:val="24"/>
          <w:szCs w:val="24"/>
        </w:rPr>
        <w:t xml:space="preserve">272,672 </w:t>
      </w:r>
      <w:bookmarkEnd w:id="939"/>
      <w:bookmarkEnd w:id="940"/>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than 10% missing calls across the isolates (SNP calls in at least 82/ 91 isolates)</w:t>
      </w:r>
      <w:ins w:id="941" w:author="N S" w:date="2018-11-06T15:25:00Z">
        <w:r w:rsidR="00AD14E2">
          <w:rPr>
            <w:rFonts w:ascii="Arial" w:hAnsi="Arial" w:cs="Arial"/>
            <w:sz w:val="24"/>
            <w:szCs w:val="24"/>
          </w:rPr>
          <w:t xml:space="preserve"> </w:t>
        </w:r>
      </w:ins>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 xml:space="preserve">. </w:t>
      </w:r>
      <w:del w:id="942" w:author="N S" w:date="2018-10-01T16:18:00Z">
        <w:r w:rsidR="00695F36" w:rsidRPr="008C1BDB" w:rsidDel="00CB3397">
          <w:rPr>
            <w:rFonts w:ascii="Arial" w:hAnsi="Arial" w:cs="Arial"/>
            <w:sz w:val="24"/>
            <w:szCs w:val="24"/>
          </w:rPr>
          <w:delText xml:space="preserve">For GEMMA mapping, we used </w:delText>
        </w:r>
        <w:r w:rsidR="00C53BA7" w:rsidRPr="008C1BDB" w:rsidDel="00CB3397">
          <w:rPr>
            <w:rFonts w:ascii="Arial" w:hAnsi="Arial" w:cs="Arial"/>
            <w:sz w:val="24"/>
            <w:szCs w:val="24"/>
          </w:rPr>
          <w:delText>9</w:delText>
        </w:r>
        <w:r w:rsidR="00BD41BE" w:rsidRPr="008C1BDB" w:rsidDel="00CB3397">
          <w:rPr>
            <w:rFonts w:ascii="Arial" w:hAnsi="Arial" w:cs="Arial"/>
            <w:sz w:val="24"/>
            <w:szCs w:val="24"/>
          </w:rPr>
          <w:delText>1</w:delText>
        </w:r>
        <w:r w:rsidR="00695F36" w:rsidRPr="008C1BDB" w:rsidDel="00CB3397">
          <w:rPr>
            <w:rFonts w:ascii="Arial" w:hAnsi="Arial" w:cs="Arial"/>
            <w:sz w:val="24"/>
            <w:szCs w:val="24"/>
          </w:rPr>
          <w:delText xml:space="preserve"> isolates with a total of </w:delText>
        </w:r>
        <w:r w:rsidR="00C53BA7" w:rsidRPr="008C1BDB" w:rsidDel="00CB3397">
          <w:rPr>
            <w:rFonts w:ascii="Arial" w:hAnsi="Arial" w:cs="Arial"/>
            <w:sz w:val="24"/>
            <w:szCs w:val="24"/>
          </w:rPr>
          <w:delText>237,878</w:delText>
        </w:r>
        <w:r w:rsidR="00695F36" w:rsidRPr="008C1BDB" w:rsidDel="00CB3397">
          <w:rPr>
            <w:rFonts w:ascii="Arial" w:hAnsi="Arial" w:cs="Arial"/>
            <w:sz w:val="24"/>
            <w:szCs w:val="24"/>
          </w:rPr>
          <w:delText xml:space="preserve"> SNPs against the </w:delText>
        </w:r>
        <w:r w:rsidR="00695F36" w:rsidRPr="008C1BDB" w:rsidDel="00CB3397">
          <w:rPr>
            <w:rFonts w:ascii="Arial" w:hAnsi="Arial" w:cs="Arial"/>
            <w:i/>
            <w:sz w:val="24"/>
            <w:szCs w:val="24"/>
          </w:rPr>
          <w:delText>B. cinerea</w:delText>
        </w:r>
        <w:r w:rsidR="00695F36" w:rsidRPr="008C1BDB" w:rsidDel="00CB3397">
          <w:rPr>
            <w:rFonts w:ascii="Arial" w:hAnsi="Arial" w:cs="Arial"/>
            <w:sz w:val="24"/>
            <w:szCs w:val="24"/>
          </w:rPr>
          <w:delText xml:space="preserve"> B05.10 genome with MAF </w:delText>
        </w:r>
        <w:r w:rsidR="00C53BA7" w:rsidRPr="008C1BDB" w:rsidDel="00CB3397">
          <w:rPr>
            <w:rFonts w:ascii="Arial" w:hAnsi="Arial" w:cs="Arial"/>
            <w:sz w:val="24"/>
            <w:szCs w:val="24"/>
          </w:rPr>
          <w:delText>0.20</w:delText>
        </w:r>
        <w:r w:rsidR="00695F36" w:rsidRPr="008C1BDB" w:rsidDel="00CB3397">
          <w:rPr>
            <w:rFonts w:ascii="Arial" w:hAnsi="Arial" w:cs="Arial"/>
            <w:sz w:val="24"/>
            <w:szCs w:val="24"/>
          </w:rPr>
          <w:delText xml:space="preserve"> or greater and less than </w:delText>
        </w:r>
        <w:r w:rsidR="00C53BA7" w:rsidRPr="008C1BDB" w:rsidDel="00CB3397">
          <w:rPr>
            <w:rFonts w:ascii="Arial" w:hAnsi="Arial" w:cs="Arial"/>
            <w:sz w:val="24"/>
            <w:szCs w:val="24"/>
          </w:rPr>
          <w:delText>10</w:delText>
        </w:r>
        <w:r w:rsidR="00695F36" w:rsidRPr="008C1BDB" w:rsidDel="00CB3397">
          <w:rPr>
            <w:rFonts w:ascii="Arial" w:hAnsi="Arial" w:cs="Arial"/>
            <w:sz w:val="24"/>
            <w:szCs w:val="24"/>
          </w:rPr>
          <w:delText>% missing calls.</w:delText>
        </w:r>
        <w:r w:rsidR="00BC4616" w:rsidRPr="008C1BDB" w:rsidDel="00CB3397">
          <w:rPr>
            <w:rFonts w:ascii="Arial" w:hAnsi="Arial" w:cs="Arial"/>
            <w:sz w:val="24"/>
            <w:szCs w:val="24"/>
          </w:rPr>
          <w:delText xml:space="preserve"> The overall SNP number was similar when using either reference genome.</w:delText>
        </w:r>
      </w:del>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24B1C6CA"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w:t>
      </w:r>
      <w:del w:id="943" w:author="N S" w:date="2018-10-22T15:04:00Z">
        <w:r w:rsidRPr="008C1BDB" w:rsidDel="00C44496">
          <w:rPr>
            <w:rFonts w:ascii="Arial" w:hAnsi="Arial" w:cs="Arial"/>
            <w:sz w:val="24"/>
            <w:szCs w:val="24"/>
          </w:rPr>
          <w:delText xml:space="preserve"> </w:delText>
        </w:r>
      </w:del>
      <w:r w:rsidRPr="008C1BDB">
        <w:rPr>
          <w:rFonts w:ascii="Arial" w:hAnsi="Arial" w:cs="Arial"/>
          <w:sz w:val="24"/>
          <w:szCs w:val="24"/>
        </w:rPr>
        <w:t xml:space="preserve">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 xml:space="preserve">(Denby, Kumar et al. 2004, Kliebenstein, Rowe et al. </w:t>
      </w:r>
      <w:r w:rsidRPr="008C1BDB">
        <w:rPr>
          <w:rFonts w:ascii="Arial" w:hAnsi="Arial" w:cs="Arial"/>
          <w:noProof/>
          <w:sz w:val="24"/>
          <w:szCs w:val="24"/>
        </w:rPr>
        <w:lastRenderedPageBreak/>
        <w:t>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944"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944"/>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w:t>
      </w:r>
      <w:ins w:id="945" w:author="N S" w:date="2018-11-06T15:27:00Z">
        <w:r w:rsidR="00AD14E2">
          <w:rPr>
            <w:rFonts w:ascii="Arial" w:hAnsi="Arial" w:cs="Arial"/>
            <w:sz w:val="24"/>
            <w:szCs w:val="24"/>
          </w:rPr>
          <w:t>s</w:t>
        </w:r>
      </w:ins>
      <w:r w:rsidR="00A03AD5" w:rsidRPr="008C1BDB">
        <w:rPr>
          <w:rFonts w:ascii="Arial" w:hAnsi="Arial" w:cs="Arial"/>
          <w:sz w:val="24"/>
          <w:szCs w:val="24"/>
        </w:rPr>
        <w:t xml:space="preserve">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(Corwin, Copeland et al. 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3FD1E18F" w:rsidR="00C368B8" w:rsidRDefault="00D91DB6" w:rsidP="00E65FA1">
      <w:pPr>
        <w:spacing w:line="360" w:lineRule="auto"/>
        <w:rPr>
          <w:ins w:id="946" w:author="N S" w:date="2018-10-18T10:33:00Z"/>
          <w:rFonts w:ascii="Arial" w:hAnsi="Arial" w:cs="Arial"/>
          <w:sz w:val="24"/>
          <w:szCs w:val="24"/>
        </w:rPr>
      </w:pPr>
      <w:r w:rsidRPr="008C1BDB">
        <w:rPr>
          <w:rFonts w:ascii="Arial" w:hAnsi="Arial" w:cs="Arial"/>
          <w:sz w:val="24"/>
          <w:szCs w:val="24"/>
        </w:rPr>
        <w:tab/>
        <w:t xml:space="preserve">We analyzed lesion areas using </w:t>
      </w:r>
      <w:del w:id="947" w:author="N S" w:date="2018-10-22T10:55:00Z">
        <w:r w:rsidRPr="008C1BDB" w:rsidDel="00D02107">
          <w:rPr>
            <w:rFonts w:ascii="Arial" w:hAnsi="Arial" w:cs="Arial"/>
            <w:sz w:val="24"/>
            <w:szCs w:val="24"/>
          </w:rPr>
          <w:delText xml:space="preserve">a </w:delText>
        </w:r>
      </w:del>
      <w:r w:rsidRPr="008C1BDB">
        <w:rPr>
          <w:rFonts w:ascii="Arial" w:hAnsi="Arial" w:cs="Arial"/>
          <w:sz w:val="24"/>
          <w:szCs w:val="24"/>
        </w:rPr>
        <w:t>general linear model</w:t>
      </w:r>
      <w:ins w:id="948" w:author="N S" w:date="2018-10-22T10:55:00Z">
        <w:r w:rsidR="00D02107">
          <w:rPr>
            <w:rFonts w:ascii="Arial" w:hAnsi="Arial" w:cs="Arial"/>
            <w:sz w:val="24"/>
            <w:szCs w:val="24"/>
          </w:rPr>
          <w:t>s</w:t>
        </w:r>
      </w:ins>
      <w:r w:rsidRPr="008C1BDB">
        <w:rPr>
          <w:rFonts w:ascii="Arial" w:hAnsi="Arial" w:cs="Arial"/>
          <w:sz w:val="24"/>
          <w:szCs w:val="24"/>
        </w:rPr>
        <w:t xml:space="preserve"> for the full experiment</w:t>
      </w:r>
      <w:ins w:id="949" w:author="N S" w:date="2018-10-18T10:30:00Z">
        <w:r w:rsidR="00C368B8">
          <w:rPr>
            <w:rFonts w:ascii="Arial" w:hAnsi="Arial" w:cs="Arial"/>
            <w:sz w:val="24"/>
            <w:szCs w:val="24"/>
          </w:rPr>
          <w:t xml:space="preserve"> to determine the contributions of plant and pathogen genotype</w:t>
        </w:r>
      </w:ins>
      <w:del w:id="950" w:author="N S" w:date="2018-10-18T10:30:00Z">
        <w:r w:rsidRPr="008C1BDB" w:rsidDel="00C368B8">
          <w:rPr>
            <w:rFonts w:ascii="Arial" w:hAnsi="Arial" w:cs="Arial"/>
            <w:sz w:val="24"/>
            <w:szCs w:val="24"/>
          </w:rPr>
          <w:delText>, including the fixed effects of isolate genotype, plant domestication (</w:delText>
        </w:r>
        <w:r w:rsidRPr="008C1BDB" w:rsidDel="00C368B8">
          <w:rPr>
            <w:rFonts w:ascii="Arial" w:hAnsi="Arial" w:cs="Arial"/>
            <w:i/>
            <w:sz w:val="24"/>
            <w:szCs w:val="24"/>
          </w:rPr>
          <w:delText>S. lycopersicum</w:delText>
        </w:r>
        <w:r w:rsidRPr="008C1BDB" w:rsidDel="00C368B8">
          <w:rPr>
            <w:rFonts w:ascii="Arial" w:hAnsi="Arial" w:cs="Arial"/>
            <w:sz w:val="24"/>
            <w:szCs w:val="24"/>
          </w:rPr>
          <w:delText xml:space="preserve"> or </w:delText>
        </w:r>
        <w:r w:rsidRPr="008C1BDB" w:rsidDel="00C368B8">
          <w:rPr>
            <w:rFonts w:ascii="Arial" w:hAnsi="Arial" w:cs="Arial"/>
            <w:i/>
            <w:sz w:val="24"/>
            <w:szCs w:val="24"/>
          </w:rPr>
          <w:delText>S. pimpinellifolium</w:delText>
        </w:r>
        <w:r w:rsidRPr="008C1BDB" w:rsidDel="00C368B8">
          <w:rPr>
            <w:rFonts w:ascii="Arial" w:hAnsi="Arial" w:cs="Arial"/>
            <w:sz w:val="24"/>
            <w:szCs w:val="24"/>
          </w:rPr>
          <w:delText>), plant genotype (which is nested within domestication status), experiment, and block (nested within experiment) on lesion area, as well as their interactions (</w:delText>
        </w:r>
      </w:del>
      <w:ins w:id="951" w:author="N S" w:date="2018-10-22T10:54:00Z">
        <w:r w:rsidR="00D02107">
          <w:rPr>
            <w:rFonts w:ascii="Arial" w:hAnsi="Arial" w:cs="Arial"/>
            <w:sz w:val="24"/>
            <w:szCs w:val="24"/>
          </w:rPr>
          <w:t>(</w:t>
        </w:r>
      </w:ins>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del w:id="952" w:author="N S" w:date="2018-09-27T11:44:00Z">
        <w:r w:rsidR="00D02107" w:rsidRPr="008C1BDB" w:rsidDel="005561E2">
          <w:rPr>
            <w:rFonts w:ascii="Arial" w:hAnsi="Arial" w:cs="Arial"/>
            <w:sz w:val="24"/>
            <w:szCs w:val="24"/>
          </w:rPr>
          <w:delText>.</w:delText>
        </w:r>
      </w:del>
      <w:r w:rsidRPr="008C1BDB">
        <w:rPr>
          <w:rFonts w:ascii="Arial" w:hAnsi="Arial" w:cs="Arial"/>
          <w:sz w:val="24"/>
          <w:szCs w:val="24"/>
        </w:rPr>
        <w:t xml:space="preserve">Two of our 97 isolates that did not have replication across </w:t>
      </w:r>
      <w:r w:rsidRPr="008C1BDB">
        <w:rPr>
          <w:rFonts w:ascii="Arial" w:hAnsi="Arial" w:cs="Arial"/>
          <w:sz w:val="24"/>
          <w:szCs w:val="24"/>
        </w:rPr>
        <w:lastRenderedPageBreak/>
        <w:t xml:space="preserve">2 experiments were dropped at this stage of analysis. </w:t>
      </w:r>
      <w:ins w:id="953" w:author="N S" w:date="2018-10-18T10:32:00Z">
        <w:r w:rsidR="00C368B8">
          <w:rPr>
            <w:rFonts w:ascii="Arial" w:hAnsi="Arial" w:cs="Arial"/>
            <w:sz w:val="24"/>
            <w:szCs w:val="24"/>
          </w:rPr>
          <w:t>We used the following linear model</w:t>
        </w:r>
      </w:ins>
      <w:ins w:id="954" w:author="N S" w:date="2018-10-18T10:33:00Z">
        <w:r w:rsidR="00C368B8">
          <w:rPr>
            <w:rFonts w:ascii="Arial" w:hAnsi="Arial" w:cs="Arial"/>
            <w:sz w:val="24"/>
            <w:szCs w:val="24"/>
          </w:rPr>
          <w:t>s</w:t>
        </w:r>
      </w:ins>
      <w:ins w:id="955" w:author="N S" w:date="2018-10-22T10:55:00Z">
        <w:r w:rsidR="00D02107">
          <w:rPr>
            <w:rFonts w:ascii="Arial" w:hAnsi="Arial" w:cs="Arial"/>
            <w:sz w:val="24"/>
            <w:szCs w:val="24"/>
          </w:rPr>
          <w:t xml:space="preserve"> throughout our analyses</w:t>
        </w:r>
      </w:ins>
      <w:ins w:id="956" w:author="N S" w:date="2018-10-18T10:33:00Z">
        <w:r w:rsidR="00C368B8">
          <w:rPr>
            <w:rFonts w:ascii="Arial" w:hAnsi="Arial" w:cs="Arial"/>
            <w:sz w:val="24"/>
            <w:szCs w:val="24"/>
          </w:rPr>
          <w:t>.</w:t>
        </w:r>
      </w:ins>
    </w:p>
    <w:p w14:paraId="2DC627C1" w14:textId="0BB003A0" w:rsidR="00044920" w:rsidRDefault="00044920" w:rsidP="00044920">
      <w:pPr>
        <w:rPr>
          <w:ins w:id="957" w:author="N S" w:date="2018-10-18T10:42:00Z"/>
          <w:rFonts w:ascii="Arial" w:hAnsi="Arial" w:cs="Arial"/>
          <w:sz w:val="24"/>
          <w:szCs w:val="24"/>
        </w:rPr>
      </w:pPr>
      <w:ins w:id="958" w:author="N S" w:date="2018-10-18T10:42:00Z">
        <w:r>
          <w:rPr>
            <w:rFonts w:ascii="Arial" w:hAnsi="Arial" w:cs="Arial"/>
            <w:sz w:val="24"/>
            <w:szCs w:val="24"/>
          </w:rPr>
          <w:t>M</w:t>
        </w:r>
      </w:ins>
      <w:ins w:id="959" w:author="N S" w:date="2018-10-18T10:43:00Z">
        <w:r>
          <w:rPr>
            <w:rFonts w:ascii="Arial" w:hAnsi="Arial" w:cs="Arial"/>
            <w:sz w:val="24"/>
            <w:szCs w:val="24"/>
          </w:rPr>
          <w:t>ain m</w:t>
        </w:r>
      </w:ins>
      <w:ins w:id="960" w:author="N S" w:date="2018-10-18T10:42:00Z">
        <w:r>
          <w:rPr>
            <w:rFonts w:ascii="Arial" w:hAnsi="Arial" w:cs="Arial"/>
            <w:sz w:val="24"/>
            <w:szCs w:val="24"/>
          </w:rPr>
          <w:t>ixed-effect model of lesion size variation</w:t>
        </w:r>
      </w:ins>
    </w:p>
    <w:p w14:paraId="25EFD42F" w14:textId="04BE59C9" w:rsidR="00044920" w:rsidRDefault="00044920" w:rsidP="00044920">
      <w:pPr>
        <w:rPr>
          <w:ins w:id="961" w:author="N S" w:date="2018-10-18T10:42:00Z"/>
          <w:rFonts w:ascii="Arial" w:hAnsi="Arial" w:cs="Arial"/>
          <w:sz w:val="24"/>
          <w:szCs w:val="24"/>
        </w:rPr>
      </w:pPr>
      <w:ins w:id="962" w:author="N S" w:date="2018-10-18T10:42:00Z">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ins>
      <w:ins w:id="963" w:author="N S" w:date="2018-10-18T12:12:00Z">
        <w:r w:rsidR="00871253">
          <w:rPr>
            <w:rFonts w:ascii="Arial" w:hAnsi="Arial" w:cs="Arial"/>
            <w:sz w:val="24"/>
            <w:szCs w:val="24"/>
          </w:rPr>
          <w:t xml:space="preserve">+ </w:t>
        </w:r>
        <w:proofErr w:type="gramStart"/>
        <w:r w:rsidR="00871253">
          <w:rPr>
            <w:rFonts w:ascii="Arial" w:hAnsi="Arial" w:cs="Arial"/>
            <w:sz w:val="24"/>
            <w:szCs w:val="24"/>
          </w:rPr>
          <w:t>E</w:t>
        </w:r>
        <w:r w:rsidR="00BF101A">
          <w:rPr>
            <w:rFonts w:ascii="Arial" w:hAnsi="Arial" w:cs="Arial"/>
            <w:sz w:val="24"/>
            <w:szCs w:val="24"/>
            <w:vertAlign w:val="subscript"/>
          </w:rPr>
          <w:t>R</w:t>
        </w:r>
        <w:r w:rsidR="00BF101A">
          <w:rPr>
            <w:rFonts w:ascii="Arial" w:hAnsi="Arial" w:cs="Arial"/>
            <w:sz w:val="24"/>
            <w:szCs w:val="24"/>
          </w:rPr>
          <w:t>:I</w:t>
        </w:r>
      </w:ins>
      <w:proofErr w:type="gramEnd"/>
    </w:p>
    <w:p w14:paraId="7CABC3F8" w14:textId="63323FC4" w:rsidR="00044920" w:rsidRDefault="00044920" w:rsidP="00044920">
      <w:pPr>
        <w:rPr>
          <w:ins w:id="964" w:author="N S" w:date="2018-10-18T10:42:00Z"/>
          <w:rFonts w:ascii="Arial" w:hAnsi="Arial" w:cs="Arial"/>
          <w:sz w:val="24"/>
          <w:szCs w:val="24"/>
        </w:rPr>
      </w:pPr>
      <w:ins w:id="965" w:author="N S" w:date="2018-10-18T10:43:00Z">
        <w:r>
          <w:rPr>
            <w:rFonts w:ascii="Arial" w:hAnsi="Arial" w:cs="Arial"/>
            <w:sz w:val="24"/>
            <w:szCs w:val="24"/>
          </w:rPr>
          <w:t>Within-plant accession m</w:t>
        </w:r>
      </w:ins>
      <w:ins w:id="966" w:author="N S" w:date="2018-10-18T10:42:00Z">
        <w:r>
          <w:rPr>
            <w:rFonts w:ascii="Arial" w:hAnsi="Arial" w:cs="Arial"/>
            <w:sz w:val="24"/>
            <w:szCs w:val="24"/>
          </w:rPr>
          <w:t>ixed-effect model of lesion size</w:t>
        </w:r>
      </w:ins>
    </w:p>
    <w:p w14:paraId="648A0A6F" w14:textId="77777777" w:rsidR="00044920" w:rsidRDefault="00044920" w:rsidP="00044920">
      <w:pPr>
        <w:rPr>
          <w:ins w:id="967" w:author="N S" w:date="2018-10-18T10:42:00Z"/>
          <w:rFonts w:ascii="Arial" w:hAnsi="Arial" w:cs="Arial"/>
          <w:sz w:val="24"/>
          <w:szCs w:val="24"/>
        </w:rPr>
      </w:pPr>
      <w:ins w:id="968" w:author="N S" w:date="2018-10-18T10:42:00Z">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w:t>
        </w:r>
        <w:proofErr w:type="gramStart"/>
        <w:r>
          <w:rPr>
            <w:rFonts w:ascii="Arial" w:hAnsi="Arial" w:cs="Arial"/>
            <w:sz w:val="24"/>
            <w:szCs w:val="24"/>
          </w:rPr>
          <w:t>E</w:t>
        </w:r>
        <w:r>
          <w:rPr>
            <w:rFonts w:ascii="Arial" w:hAnsi="Arial" w:cs="Arial"/>
            <w:sz w:val="24"/>
            <w:szCs w:val="24"/>
            <w:vertAlign w:val="subscript"/>
          </w:rPr>
          <w:t>R</w:t>
        </w:r>
        <w:r>
          <w:rPr>
            <w:rFonts w:ascii="Arial" w:hAnsi="Arial" w:cs="Arial"/>
            <w:sz w:val="24"/>
            <w:szCs w:val="24"/>
          </w:rPr>
          <w:t>:I</w:t>
        </w:r>
        <w:proofErr w:type="gramEnd"/>
        <w:r>
          <w:rPr>
            <w:rFonts w:ascii="Arial" w:hAnsi="Arial" w:cs="Arial"/>
            <w:sz w:val="24"/>
            <w:szCs w:val="24"/>
          </w:rPr>
          <w:t xml:space="preserve"> </w:t>
        </w:r>
      </w:ins>
    </w:p>
    <w:p w14:paraId="402B44B7" w14:textId="3464F51F" w:rsidR="00044920" w:rsidRDefault="00044920" w:rsidP="00044920">
      <w:pPr>
        <w:rPr>
          <w:ins w:id="969" w:author="N S" w:date="2018-10-18T10:42:00Z"/>
          <w:rFonts w:ascii="Arial" w:hAnsi="Arial" w:cs="Arial"/>
          <w:sz w:val="24"/>
          <w:szCs w:val="24"/>
        </w:rPr>
      </w:pPr>
      <w:ins w:id="970" w:author="N S" w:date="2018-10-18T10:44:00Z">
        <w:r>
          <w:rPr>
            <w:rFonts w:ascii="Arial" w:hAnsi="Arial" w:cs="Arial"/>
            <w:sz w:val="24"/>
            <w:szCs w:val="24"/>
          </w:rPr>
          <w:t>Within-isolate m</w:t>
        </w:r>
      </w:ins>
      <w:ins w:id="971" w:author="N S" w:date="2018-10-18T10:42:00Z">
        <w:r>
          <w:rPr>
            <w:rFonts w:ascii="Arial" w:hAnsi="Arial" w:cs="Arial"/>
            <w:sz w:val="24"/>
            <w:szCs w:val="24"/>
          </w:rPr>
          <w:t>ixed-effect model of lesion size</w:t>
        </w:r>
      </w:ins>
    </w:p>
    <w:p w14:paraId="56F7E4F7" w14:textId="419A697B" w:rsidR="00044920" w:rsidRPr="00F50E78" w:rsidRDefault="00044920" w:rsidP="00044920">
      <w:pPr>
        <w:rPr>
          <w:ins w:id="972" w:author="N S" w:date="2018-10-18T10:42:00Z"/>
          <w:rFonts w:ascii="Arial" w:hAnsi="Arial" w:cs="Arial"/>
          <w:sz w:val="24"/>
          <w:szCs w:val="24"/>
          <w:vertAlign w:val="subscript"/>
        </w:rPr>
      </w:pPr>
      <w:ins w:id="973" w:author="N S" w:date="2018-10-18T10:42:00Z">
        <w:r>
          <w:rPr>
            <w:rFonts w:ascii="Arial" w:hAnsi="Arial" w:cs="Arial"/>
            <w:sz w:val="24"/>
            <w:szCs w:val="24"/>
          </w:rPr>
          <w:t>Y = D/P + E</w:t>
        </w:r>
        <w:r>
          <w:rPr>
            <w:rFonts w:ascii="Arial" w:hAnsi="Arial" w:cs="Arial"/>
            <w:sz w:val="24"/>
            <w:szCs w:val="24"/>
            <w:vertAlign w:val="subscript"/>
          </w:rPr>
          <w:t>R</w:t>
        </w:r>
      </w:ins>
    </w:p>
    <w:p w14:paraId="4235E56A" w14:textId="77777777" w:rsidR="00044920" w:rsidRDefault="00044920" w:rsidP="00044920">
      <w:pPr>
        <w:rPr>
          <w:ins w:id="974" w:author="N S" w:date="2018-10-18T10:42:00Z"/>
          <w:rFonts w:ascii="Arial" w:hAnsi="Arial" w:cs="Arial"/>
          <w:sz w:val="24"/>
          <w:szCs w:val="24"/>
        </w:rPr>
      </w:pPr>
    </w:p>
    <w:p w14:paraId="28AEE57B" w14:textId="6CEE02A6" w:rsidR="00044920" w:rsidRPr="00F959AB" w:rsidRDefault="00044920" w:rsidP="00044920">
      <w:pPr>
        <w:spacing w:line="360" w:lineRule="auto"/>
        <w:ind w:firstLine="720"/>
        <w:rPr>
          <w:ins w:id="975" w:author="N S" w:date="2018-10-18T10:42:00Z"/>
          <w:rFonts w:ascii="Arial" w:hAnsi="Arial" w:cs="Arial"/>
          <w:sz w:val="24"/>
          <w:szCs w:val="24"/>
        </w:rPr>
      </w:pPr>
      <w:ins w:id="976" w:author="N S" w:date="2018-10-18T10:42:00Z">
        <w:r>
          <w:rPr>
            <w:rFonts w:ascii="Arial" w:hAnsi="Arial" w:cs="Arial"/>
            <w:sz w:val="24"/>
            <w:szCs w:val="24"/>
          </w:rPr>
          <w:t xml:space="preserve">Where I </w:t>
        </w:r>
        <w:proofErr w:type="gramStart"/>
        <w:r>
          <w:rPr>
            <w:rFonts w:ascii="Arial" w:hAnsi="Arial" w:cs="Arial"/>
            <w:sz w:val="24"/>
            <w:szCs w:val="24"/>
          </w:rPr>
          <w:t>represents</w:t>
        </w:r>
        <w:proofErr w:type="gramEnd"/>
        <w:r>
          <w:rPr>
            <w:rFonts w:ascii="Arial" w:hAnsi="Arial" w:cs="Arial"/>
            <w:sz w:val="24"/>
            <w:szCs w:val="24"/>
          </w:rPr>
          <w:t xml:space="preserve"> </w:t>
        </w:r>
      </w:ins>
      <w:ins w:id="977" w:author="N S" w:date="2018-10-19T15:21:00Z">
        <w:r w:rsidR="00A05642">
          <w:rPr>
            <w:rFonts w:ascii="Arial" w:hAnsi="Arial" w:cs="Arial"/>
            <w:sz w:val="24"/>
            <w:szCs w:val="24"/>
          </w:rPr>
          <w:t>f</w:t>
        </w:r>
      </w:ins>
      <w:ins w:id="978" w:author="N S" w:date="2018-10-18T10:42:00Z">
        <w:r>
          <w:rPr>
            <w:rFonts w:ascii="Arial" w:hAnsi="Arial" w:cs="Arial"/>
            <w:sz w:val="24"/>
            <w:szCs w:val="24"/>
          </w:rPr>
          <w:t>ungal genotype (isolate), P represents plant genotype (accession), D represents domestication status</w:t>
        </w:r>
      </w:ins>
      <w:ins w:id="979" w:author="N S" w:date="2018-10-19T15:22:00Z">
        <w:r w:rsidR="00A05642">
          <w:rPr>
            <w:rFonts w:ascii="Arial" w:hAnsi="Arial" w:cs="Arial"/>
            <w:sz w:val="24"/>
            <w:szCs w:val="24"/>
          </w:rPr>
          <w:t xml:space="preserve">, </w:t>
        </w:r>
      </w:ins>
      <w:ins w:id="980" w:author="N S" w:date="2018-10-18T10:42:00Z">
        <w:r>
          <w:rPr>
            <w:rFonts w:ascii="Arial" w:hAnsi="Arial" w:cs="Arial"/>
            <w:sz w:val="24"/>
            <w:szCs w:val="24"/>
          </w:rPr>
          <w:t>E represents experiment</w:t>
        </w:r>
      </w:ins>
      <w:ins w:id="981" w:author="N S" w:date="2018-10-19T15:22:00Z">
        <w:r w:rsidR="00A05642">
          <w:rPr>
            <w:rFonts w:ascii="Arial" w:hAnsi="Arial" w:cs="Arial"/>
            <w:sz w:val="24"/>
            <w:szCs w:val="24"/>
          </w:rPr>
          <w:t xml:space="preserve">, </w:t>
        </w:r>
      </w:ins>
      <w:ins w:id="982" w:author="N S" w:date="2018-10-18T10:42:00Z">
        <w:r>
          <w:rPr>
            <w:rFonts w:ascii="Arial" w:hAnsi="Arial" w:cs="Arial"/>
            <w:sz w:val="24"/>
            <w:szCs w:val="24"/>
          </w:rPr>
          <w:t xml:space="preserve">W represents whole plant, L represents leaf, A represents leaflet position. </w:t>
        </w:r>
      </w:ins>
      <w:ins w:id="983" w:author="N S" w:date="2018-10-19T15:23:00Z">
        <w:r w:rsidR="00A05642">
          <w:rPr>
            <w:rFonts w:ascii="Arial" w:hAnsi="Arial" w:cs="Arial"/>
            <w:sz w:val="24"/>
            <w:szCs w:val="24"/>
          </w:rPr>
          <w:t>Factors with the subscript R are included in the analysis as random effects.</w:t>
        </w:r>
      </w:ins>
    </w:p>
    <w:p w14:paraId="60CB6301" w14:textId="58332BA9" w:rsidR="00D91DB6" w:rsidRDefault="00D91DB6" w:rsidP="00044920">
      <w:pPr>
        <w:spacing w:line="360" w:lineRule="auto"/>
        <w:ind w:firstLine="720"/>
        <w:rPr>
          <w:ins w:id="984" w:author="N S" w:date="2018-10-25T13:30:00Z"/>
          <w:rFonts w:ascii="Arial" w:hAnsi="Arial" w:cs="Arial"/>
          <w:sz w:val="24"/>
          <w:szCs w:val="24"/>
        </w:rPr>
      </w:pPr>
      <w:del w:id="985" w:author="N S" w:date="2018-10-19T15:24:00Z">
        <w:r w:rsidRPr="008C1BDB" w:rsidDel="00500B15">
          <w:rPr>
            <w:rFonts w:ascii="Arial" w:hAnsi="Arial" w:cs="Arial"/>
            <w:sz w:val="24"/>
            <w:szCs w:val="24"/>
          </w:rPr>
          <w:delText>The</w:delText>
        </w:r>
        <w:r w:rsidR="00154DD4" w:rsidRPr="008C1BDB" w:rsidDel="00500B15">
          <w:rPr>
            <w:rFonts w:ascii="Arial" w:hAnsi="Arial" w:cs="Arial"/>
            <w:sz w:val="24"/>
            <w:szCs w:val="24"/>
          </w:rPr>
          <w:delText xml:space="preserve"> significance of individual terms in the model did not change </w:delText>
        </w:r>
      </w:del>
      <w:del w:id="986" w:author="N S" w:date="2018-10-18T14:47:00Z">
        <w:r w:rsidR="00154DD4" w:rsidRPr="008C1BDB" w:rsidDel="009E0B63">
          <w:rPr>
            <w:rFonts w:ascii="Arial" w:hAnsi="Arial" w:cs="Arial"/>
            <w:sz w:val="24"/>
            <w:szCs w:val="24"/>
          </w:rPr>
          <w:delText xml:space="preserve">if </w:delText>
        </w:r>
        <w:r w:rsidRPr="008C1BDB" w:rsidDel="009E0B63">
          <w:rPr>
            <w:rFonts w:ascii="Arial" w:hAnsi="Arial" w:cs="Arial"/>
            <w:sz w:val="24"/>
            <w:szCs w:val="24"/>
          </w:rPr>
          <w:delText xml:space="preserve">experiment </w:delText>
        </w:r>
      </w:del>
      <w:del w:id="987" w:author="N S" w:date="2018-10-05T16:54:00Z">
        <w:r w:rsidRPr="008C1BDB" w:rsidDel="00D36EE0">
          <w:rPr>
            <w:rFonts w:ascii="Arial" w:hAnsi="Arial" w:cs="Arial"/>
            <w:sz w:val="24"/>
            <w:szCs w:val="24"/>
          </w:rPr>
          <w:delText xml:space="preserve">and block were </w:delText>
        </w:r>
      </w:del>
      <w:del w:id="988" w:author="N S" w:date="2018-10-18T14:47:00Z">
        <w:r w:rsidRPr="008C1BDB" w:rsidDel="009E0B63">
          <w:rPr>
            <w:rFonts w:ascii="Arial" w:hAnsi="Arial" w:cs="Arial"/>
            <w:sz w:val="24"/>
            <w:szCs w:val="24"/>
          </w:rPr>
          <w:delText>treated as random effect</w:delText>
        </w:r>
      </w:del>
      <w:del w:id="989" w:author="N S" w:date="2018-10-05T16:54:00Z">
        <w:r w:rsidRPr="008C1BDB" w:rsidDel="00D36EE0">
          <w:rPr>
            <w:rFonts w:ascii="Arial" w:hAnsi="Arial" w:cs="Arial"/>
            <w:sz w:val="24"/>
            <w:szCs w:val="24"/>
          </w:rPr>
          <w:delText>s</w:delText>
        </w:r>
      </w:del>
      <w:del w:id="990" w:author="N S" w:date="2018-10-22T10:55:00Z">
        <w:r w:rsidRPr="008C1BDB" w:rsidDel="00D02107">
          <w:rPr>
            <w:rFonts w:ascii="Arial" w:hAnsi="Arial" w:cs="Arial"/>
            <w:sz w:val="24"/>
            <w:szCs w:val="24"/>
          </w:rPr>
          <w:delText xml:space="preserve">. </w:delText>
        </w:r>
      </w:del>
      <w:del w:id="991" w:author="N S" w:date="2018-10-18T10:31:00Z">
        <w:r w:rsidRPr="008C1BDB" w:rsidDel="00C368B8">
          <w:rPr>
            <w:rFonts w:ascii="Arial" w:hAnsi="Arial" w:cs="Arial"/>
            <w:sz w:val="24"/>
            <w:szCs w:val="24"/>
          </w:rPr>
          <w:delText>Adding terms for individual plant, leaf, and leaflet position did not significantly improve the full model, so they were omitted from further analysis.</w:delText>
        </w:r>
      </w:del>
      <w:r w:rsidRPr="008C1BDB">
        <w:rPr>
          <w:rFonts w:ascii="Arial" w:hAnsi="Arial" w:cs="Arial"/>
          <w:sz w:val="24"/>
          <w:szCs w:val="24"/>
        </w:rPr>
        <w:t xml:space="preserve"> </w:t>
      </w:r>
      <w:del w:id="992" w:author="N S" w:date="2018-10-18T10:45:00Z">
        <w:r w:rsidRPr="008C1BDB" w:rsidDel="00044920">
          <w:rPr>
            <w:rFonts w:ascii="Arial" w:hAnsi="Arial" w:cs="Arial"/>
            <w:sz w:val="24"/>
            <w:szCs w:val="24"/>
          </w:rPr>
          <w:delText xml:space="preserve">This </w:delText>
        </w:r>
      </w:del>
      <w:ins w:id="993" w:author="N S" w:date="2018-10-18T10:45:00Z">
        <w:r w:rsidR="00044920">
          <w:rPr>
            <w:rFonts w:ascii="Arial" w:hAnsi="Arial" w:cs="Arial"/>
            <w:sz w:val="24"/>
            <w:szCs w:val="24"/>
          </w:rPr>
          <w:t xml:space="preserve">The within-plant accession </w:t>
        </w:r>
      </w:ins>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t>
      </w:r>
      <w:ins w:id="994" w:author="N S" w:date="2018-10-22T17:42:00Z">
        <w:r w:rsidR="009F0987">
          <w:rPr>
            <w:rFonts w:ascii="Arial" w:hAnsi="Arial" w:cs="Arial"/>
            <w:sz w:val="24"/>
            <w:szCs w:val="24"/>
          </w:rPr>
          <w:t>ated</w:t>
        </w:r>
      </w:ins>
      <w:r w:rsidRPr="008C1BDB">
        <w:rPr>
          <w:rFonts w:ascii="Arial" w:hAnsi="Arial" w:cs="Arial"/>
          <w:sz w:val="24"/>
          <w:szCs w:val="24"/>
        </w:rPr>
        <w:t>/</w:t>
      </w:r>
      <w:ins w:id="995" w:author="N S" w:date="2018-10-22T17:42:00Z">
        <w:r w:rsidR="009F0987">
          <w:rPr>
            <w:rFonts w:ascii="Arial" w:hAnsi="Arial" w:cs="Arial"/>
            <w:sz w:val="24"/>
            <w:szCs w:val="24"/>
          </w:rPr>
          <w:t xml:space="preserve"> </w:t>
        </w:r>
      </w:ins>
      <w:r w:rsidRPr="008C1BDB">
        <w:rPr>
          <w:rFonts w:ascii="Arial" w:hAnsi="Arial" w:cs="Arial"/>
          <w:sz w:val="24"/>
          <w:szCs w:val="24"/>
        </w:rPr>
        <w:t>wild tomato. We also calculated a domestication sensitivity phenotype, Sensitivity = (Domesticated lesion size – Wild lesion size) / Domesticated lesion size.</w:t>
      </w:r>
      <w:ins w:id="996" w:author="N S" w:date="2018-09-27T11:51:00Z">
        <w:r w:rsidR="005561E2">
          <w:rPr>
            <w:rFonts w:ascii="Arial" w:hAnsi="Arial" w:cs="Arial"/>
            <w:sz w:val="24"/>
            <w:szCs w:val="24"/>
          </w:rPr>
          <w:t xml:space="preserve"> </w:t>
        </w:r>
      </w:ins>
    </w:p>
    <w:p w14:paraId="3E1ED72C" w14:textId="466FACDE" w:rsidR="00A52381" w:rsidRPr="008C1BDB" w:rsidRDefault="00A52381" w:rsidP="00044920">
      <w:pPr>
        <w:spacing w:line="360" w:lineRule="auto"/>
        <w:ind w:firstLine="720"/>
        <w:rPr>
          <w:rFonts w:ascii="Arial" w:hAnsi="Arial" w:cs="Arial"/>
          <w:sz w:val="24"/>
          <w:szCs w:val="24"/>
        </w:rPr>
      </w:pPr>
      <w:ins w:id="997" w:author="N S" w:date="2018-10-25T13:30:00Z">
        <w:r w:rsidRPr="00A52381">
          <w:rPr>
            <w:rFonts w:ascii="Arial" w:hAnsi="Arial" w:cs="Arial"/>
            <w:sz w:val="24"/>
            <w:szCs w:val="24"/>
          </w:rPr>
          <w:t>We bootstrapped assignment of plant accessions to domestication groups in order to assess the robustness of our observed domestication effects. We randomly drew three genotypes from the domesticated and wild groupings and assigned them to a new pseudo-wild grouping. The other six genotypes were assigned as a pseudo-domesticated grouping and the model was rerun. This bootstrapping was repeated 100 times with each representing a random draw. We used these to repeat the full model and to repeat the individual isolate models, as a test of the robustness of the tomato domestication effect.</w:t>
        </w:r>
      </w:ins>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ins w:id="998" w:author="N S" w:date="2018-10-17T11:44:00Z">
        <w:r w:rsidR="00576FA3">
          <w:rPr>
            <w:rFonts w:ascii="Arial" w:hAnsi="Arial" w:cs="Arial"/>
            <w:sz w:val="24"/>
            <w:szCs w:val="24"/>
          </w:rPr>
          <w:t xml:space="preserve">between our accessions </w:t>
        </w:r>
      </w:ins>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 xml:space="preserve">We calculated pairwise Euclidean distances between 426 wild and domesticated tomato accessions from Infinium SNP genotyping at 7,720 loci </w:t>
      </w:r>
      <w:r w:rsidR="00D66E95" w:rsidRPr="008C1BDB">
        <w:rPr>
          <w:rFonts w:ascii="Arial" w:hAnsi="Arial" w:cs="Arial"/>
          <w:sz w:val="24"/>
          <w:szCs w:val="24"/>
        </w:rPr>
        <w:lastRenderedPageBreak/>
        <w:t>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2A532B50" w14:textId="395875A4" w:rsidR="0017286B"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ins w:id="999" w:author="N S" w:date="2018-10-18T15:56:00Z">
        <w:r w:rsidR="0020244D">
          <w:rPr>
            <w:rFonts w:ascii="Arial" w:hAnsi="Arial" w:cs="Arial"/>
            <w:sz w:val="24"/>
            <w:szCs w:val="24"/>
          </w:rPr>
          <w:t xml:space="preserve"> model-adjusted</w:t>
        </w:r>
      </w:ins>
      <w:r w:rsidRPr="008C1BDB">
        <w:rPr>
          <w:rFonts w:ascii="Arial" w:hAnsi="Arial" w:cs="Arial"/>
          <w:sz w:val="24"/>
          <w:szCs w:val="24"/>
        </w:rPr>
        <w:t xml:space="preserve"> lesion sizes across paired tomato genotypes. </w:t>
      </w:r>
      <w:del w:id="1000" w:author="N S" w:date="2018-10-18T17:39:00Z">
        <w:r w:rsidRPr="008C1BDB" w:rsidDel="00FE54E5">
          <w:rPr>
            <w:rFonts w:ascii="Arial" w:hAnsi="Arial" w:cs="Arial"/>
            <w:sz w:val="24"/>
            <w:szCs w:val="24"/>
          </w:rPr>
          <w:delText xml:space="preserve">To </w:delText>
        </w:r>
      </w:del>
      <w:ins w:id="1001" w:author="N S" w:date="2018-10-18T17:39:00Z">
        <w:r w:rsidR="00FE54E5">
          <w:rPr>
            <w:rFonts w:ascii="Arial" w:hAnsi="Arial" w:cs="Arial"/>
            <w:sz w:val="24"/>
            <w:szCs w:val="24"/>
          </w:rPr>
          <w:t>Also, t</w:t>
        </w:r>
        <w:r w:rsidR="00FE54E5" w:rsidRPr="008C1BDB">
          <w:rPr>
            <w:rFonts w:ascii="Arial" w:hAnsi="Arial" w:cs="Arial"/>
            <w:sz w:val="24"/>
            <w:szCs w:val="24"/>
          </w:rPr>
          <w:t xml:space="preserve">o </w:t>
        </w:r>
      </w:ins>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ins w:id="1002" w:author="N S" w:date="2018-10-18T17:39:00Z">
        <w:r w:rsidR="00FE54E5">
          <w:rPr>
            <w:rFonts w:ascii="Arial" w:hAnsi="Arial" w:cs="Arial"/>
            <w:sz w:val="24"/>
            <w:szCs w:val="24"/>
          </w:rPr>
          <w:t xml:space="preserve">model-adjusted </w:t>
        </w:r>
      </w:ins>
      <w:r w:rsidRPr="008C1BDB">
        <w:rPr>
          <w:rFonts w:ascii="Arial" w:hAnsi="Arial" w:cs="Arial"/>
          <w:sz w:val="24"/>
          <w:szCs w:val="24"/>
        </w:rPr>
        <w:t xml:space="preserve">lesion sizes across all domesticated vs. all wild tomato genotypes. Finally, we conducted single-isolate ANOVAs with FDR correction </w:t>
      </w:r>
      <w:ins w:id="1003" w:author="N S" w:date="2018-10-22T17:45:00Z">
        <w:r w:rsidR="0003049B">
          <w:rPr>
            <w:rFonts w:ascii="Arial" w:hAnsi="Arial" w:cs="Arial"/>
            <w:sz w:val="24"/>
            <w:szCs w:val="24"/>
          </w:rPr>
          <w:t xml:space="preserve">on general linear models </w:t>
        </w:r>
      </w:ins>
      <w:r w:rsidRPr="008C1BDB">
        <w:rPr>
          <w:rFonts w:ascii="Arial" w:hAnsi="Arial" w:cs="Arial"/>
          <w:sz w:val="24"/>
          <w:szCs w:val="24"/>
        </w:rPr>
        <w:t>to identify isolates with a significant response to plant genotype or domestication status.</w:t>
      </w:r>
      <w:ins w:id="1004" w:author="N S" w:date="2018-10-18T10:51:00Z">
        <w:r w:rsidR="005F40BA">
          <w:rPr>
            <w:rFonts w:ascii="Arial" w:hAnsi="Arial" w:cs="Arial"/>
            <w:sz w:val="24"/>
            <w:szCs w:val="24"/>
          </w:rPr>
          <w:t xml:space="preserve"> </w:t>
        </w:r>
      </w:ins>
    </w:p>
    <w:p w14:paraId="655B2C1B" w14:textId="2169B88F"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F31220">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periodical&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GWA used 272,672 SNPs at MAF 0.20 or greater and &lt;10% missing SNP calls as described above</w:t>
      </w:r>
      <w:ins w:id="1005" w:author="N S" w:date="2018-11-06T15:31:00Z">
        <w:r w:rsidR="0063609E">
          <w:rPr>
            <w:rFonts w:ascii="Arial" w:hAnsi="Arial" w:cs="Arial"/>
            <w:sz w:val="24"/>
            <w:szCs w:val="24"/>
          </w:rPr>
          <w:t xml:space="preserve"> </w:t>
        </w:r>
      </w:ins>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 xml:space="preser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w:t>
      </w:r>
      <w:ins w:id="1006" w:author="N S" w:date="2018-10-22T13:59:00Z">
        <w:r w:rsidR="00E83B8D">
          <w:rPr>
            <w:rFonts w:ascii="Arial" w:hAnsi="Arial" w:cs="Arial"/>
            <w:sz w:val="24"/>
            <w:szCs w:val="24"/>
          </w:rPr>
          <w:t xml:space="preserve">(approximately) </w:t>
        </w:r>
      </w:ins>
      <w:r w:rsidRPr="008C1BDB">
        <w:rPr>
          <w:rFonts w:ascii="Arial" w:hAnsi="Arial" w:cs="Arial"/>
          <w:sz w:val="24"/>
          <w:szCs w:val="24"/>
        </w:rPr>
        <w:t xml:space="preserve">99.9% thresholds </w:t>
      </w:r>
      <w:r w:rsidRPr="008C1BDB">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w:t>
      </w:r>
      <w:r w:rsidRPr="008C1BDB">
        <w:rPr>
          <w:rFonts w:ascii="Arial" w:hAnsi="Arial" w:cs="Arial"/>
          <w:color w:val="222222"/>
          <w:sz w:val="24"/>
          <w:szCs w:val="24"/>
          <w:shd w:val="clear" w:color="auto" w:fill="FFFFFF"/>
        </w:rPr>
        <w:lastRenderedPageBreak/>
        <w:t xml:space="preserve">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2345CD">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5941376F"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del w:id="1007" w:author="N S" w:date="2018-10-01T16:19:00Z">
        <w:r w:rsidR="0068792F" w:rsidRPr="008C1BDB" w:rsidDel="00CB3397">
          <w:rPr>
            <w:rFonts w:ascii="Arial" w:hAnsi="Arial" w:cs="Arial"/>
            <w:sz w:val="24"/>
            <w:szCs w:val="24"/>
          </w:rPr>
          <w:delText xml:space="preserve">The </w:delText>
        </w:r>
        <w:r w:rsidR="0068792F" w:rsidRPr="008C1BDB" w:rsidDel="00CB3397">
          <w:rPr>
            <w:rFonts w:ascii="Arial" w:hAnsi="Arial" w:cs="Arial"/>
            <w:i/>
            <w:sz w:val="24"/>
            <w:szCs w:val="24"/>
          </w:rPr>
          <w:delText>B. cinerea</w:delText>
        </w:r>
        <w:r w:rsidR="0068792F" w:rsidRPr="008C1BDB" w:rsidDel="00CB3397">
          <w:rPr>
            <w:rFonts w:ascii="Arial" w:hAnsi="Arial" w:cs="Arial"/>
            <w:sz w:val="24"/>
            <w:szCs w:val="24"/>
          </w:rPr>
          <w:delText xml:space="preserve"> GEMMA used</w:delText>
        </w:r>
        <w:r w:rsidR="00473114" w:rsidRPr="008C1BDB" w:rsidDel="00CB3397">
          <w:rPr>
            <w:rFonts w:ascii="Arial" w:hAnsi="Arial" w:cs="Arial"/>
            <w:sz w:val="24"/>
            <w:szCs w:val="24"/>
          </w:rPr>
          <w:delText xml:space="preserve"> 237,878</w:delText>
        </w:r>
        <w:r w:rsidR="0068792F" w:rsidRPr="008C1BDB" w:rsidDel="00CB3397">
          <w:rPr>
            <w:rFonts w:ascii="Arial" w:hAnsi="Arial" w:cs="Arial"/>
            <w:sz w:val="24"/>
            <w:szCs w:val="24"/>
          </w:rPr>
          <w:delText xml:space="preserve"> SNPs at MAF </w:delText>
        </w:r>
        <w:r w:rsidR="00473114" w:rsidRPr="008C1BDB" w:rsidDel="00CB3397">
          <w:rPr>
            <w:rFonts w:ascii="Arial" w:hAnsi="Arial" w:cs="Arial"/>
            <w:sz w:val="24"/>
            <w:szCs w:val="24"/>
          </w:rPr>
          <w:delText>0.20</w:delText>
        </w:r>
        <w:r w:rsidR="0068792F" w:rsidRPr="008C1BDB" w:rsidDel="00CB3397">
          <w:rPr>
            <w:rFonts w:ascii="Arial" w:hAnsi="Arial" w:cs="Arial"/>
            <w:sz w:val="24"/>
            <w:szCs w:val="24"/>
          </w:rPr>
          <w:delText xml:space="preserve"> or greater</w:delText>
        </w:r>
        <w:r w:rsidR="00E41145" w:rsidRPr="008C1BDB" w:rsidDel="00CB3397">
          <w:rPr>
            <w:rFonts w:ascii="Arial" w:hAnsi="Arial" w:cs="Arial"/>
            <w:sz w:val="24"/>
            <w:szCs w:val="24"/>
          </w:rPr>
          <w:delText>,</w:delText>
        </w:r>
        <w:r w:rsidR="0068792F" w:rsidRPr="008C1BDB" w:rsidDel="00CB3397">
          <w:rPr>
            <w:rFonts w:ascii="Arial" w:hAnsi="Arial" w:cs="Arial"/>
            <w:sz w:val="24"/>
            <w:szCs w:val="24"/>
          </w:rPr>
          <w:delText xml:space="preserve"> and </w:delText>
        </w:r>
        <w:r w:rsidR="00473114" w:rsidRPr="008C1BDB" w:rsidDel="00CB3397">
          <w:rPr>
            <w:rFonts w:ascii="Arial" w:hAnsi="Arial" w:cs="Arial"/>
            <w:sz w:val="24"/>
            <w:szCs w:val="24"/>
          </w:rPr>
          <w:delText>less than 10%</w:delText>
        </w:r>
        <w:r w:rsidR="0068792F" w:rsidRPr="008C1BDB" w:rsidDel="00CB3397">
          <w:rPr>
            <w:rFonts w:ascii="Arial" w:hAnsi="Arial" w:cs="Arial"/>
            <w:sz w:val="24"/>
            <w:szCs w:val="24"/>
          </w:rPr>
          <w:delText xml:space="preserve"> missing SNP calls as described above. To determine significance of SNPs by GEMMA, we used 1000 permutations to determine p-value significance at the 99%, and 99.9% thresholds </w:delText>
        </w:r>
        <w:r w:rsidR="0068792F" w:rsidRPr="008C1BDB" w:rsidDel="00CB3397">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del>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del w:id="1008" w:author="N S" w:date="2018-10-01T16:19:00Z">
        <w:r w:rsidR="0068792F" w:rsidRPr="008C1BDB" w:rsidDel="00CB3397">
          <w:rPr>
            <w:rFonts w:ascii="Arial" w:hAnsi="Arial" w:cs="Arial"/>
            <w:sz w:val="24"/>
            <w:szCs w:val="24"/>
          </w:rPr>
        </w:r>
        <w:r w:rsidR="0068792F" w:rsidRPr="008C1BDB" w:rsidDel="00CB3397">
          <w:rPr>
            <w:rFonts w:ascii="Arial" w:hAnsi="Arial" w:cs="Arial"/>
            <w:sz w:val="24"/>
            <w:szCs w:val="24"/>
          </w:rPr>
          <w:fldChar w:fldCharType="separate"/>
        </w:r>
        <w:r w:rsidR="0068792F" w:rsidRPr="008C1BDB" w:rsidDel="00CB3397">
          <w:rPr>
            <w:rFonts w:ascii="Arial" w:hAnsi="Arial" w:cs="Arial"/>
            <w:noProof/>
            <w:sz w:val="24"/>
            <w:szCs w:val="24"/>
          </w:rPr>
          <w:delText>(Doerge and Churchill 1996, Shen, Alam et al. 2013, Corwin, Copeland et al. 2016)</w:delText>
        </w:r>
        <w:r w:rsidR="0068792F" w:rsidRPr="008C1BDB" w:rsidDel="00CB3397">
          <w:rPr>
            <w:rFonts w:ascii="Arial" w:hAnsi="Arial" w:cs="Arial"/>
            <w:sz w:val="24"/>
            <w:szCs w:val="24"/>
          </w:rPr>
          <w:fldChar w:fldCharType="end"/>
        </w:r>
        <w:r w:rsidR="0068792F" w:rsidRPr="008C1BDB" w:rsidDel="00CB3397">
          <w:rPr>
            <w:rFonts w:ascii="Arial" w:hAnsi="Arial" w:cs="Arial"/>
            <w:sz w:val="24"/>
            <w:szCs w:val="24"/>
          </w:rPr>
          <w:delText>. SNPs were annotated</w:delText>
        </w:r>
        <w:r w:rsidR="0068792F" w:rsidRPr="008C1BDB" w:rsidDel="00CB3397">
          <w:rPr>
            <w:rFonts w:ascii="Arial" w:hAnsi="Arial" w:cs="Arial"/>
            <w:color w:val="222222"/>
            <w:sz w:val="24"/>
            <w:szCs w:val="24"/>
            <w:shd w:val="clear" w:color="auto" w:fill="FFFFFF"/>
          </w:rPr>
          <w:delText xml:space="preserve"> using </w:delText>
        </w:r>
        <w:r w:rsidRPr="008C1BDB" w:rsidDel="00CB3397">
          <w:rPr>
            <w:rFonts w:ascii="Arial" w:hAnsi="Arial" w:cs="Arial"/>
            <w:color w:val="222222"/>
            <w:sz w:val="24"/>
            <w:szCs w:val="24"/>
            <w:shd w:val="clear" w:color="auto" w:fill="FFFFFF"/>
          </w:rPr>
          <w:delText xml:space="preserve">a custom R script linking the SNP to genes within a 2kbp window from the gene transfer format file construction from the B05.10 gene models for genomic DNA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&lt;EndNote&gt;&lt;Cite&gt;&lt;Author&gt;Zerbino&lt;/Author&gt;&lt;Year&gt;2017&lt;/Year&gt;&lt;RecNum&gt;610&lt;/RecNum&gt;&lt;DisplayText&gt;(Staats and van Kan 2012, Zerbino, Achuthan et al. 2017)&lt;/DisplayText&gt;&lt;record&gt;&lt;rec-number&gt;610&lt;/rec-number&gt;&lt;foreign-keys&gt;&lt;key app="EN" db-id="a2x2tzszjfd2zjed0e8psfdtd0daafwwr002" timestamp="0"&gt;610&lt;/key&gt;&lt;/foreign-keys&gt;&lt;ref-type name="Journal Article"&gt;17&lt;/ref-type&gt;&lt;contributors&gt;&lt;authors&gt;&lt;author&gt;Zerbino, Daniel R&lt;/author&gt;&lt;author&gt;Achuthan, Premanand&lt;/author&gt;&lt;author&gt;Akanni, Wasiu&lt;/author&gt;&lt;author&gt;Amode, M Ridwan&lt;/author&gt;&lt;author&gt;Barrell, Daniel&lt;/author&gt;&lt;author&gt;Bhai, Jyothish&lt;/author&gt;&lt;author&gt;Billis, Konstantinos&lt;/author&gt;&lt;author&gt;Cummins, Carla&lt;/author&gt;&lt;author&gt;Gall, Astrid&lt;/author&gt;&lt;author&gt;Girón, Carlos García&lt;/author&gt;&lt;/authors&gt;&lt;/contributors&gt;&lt;titles&gt;&lt;title&gt;Ensembl 2018&lt;/title&gt;&lt;secondary-title&gt;Nucleic acids research&lt;/secondary-title&gt;&lt;/titles&gt;&lt;pages&gt;D754-D761&lt;/pages&gt;&lt;volume&gt;46&lt;/volume&gt;&lt;number&gt;D1&lt;/number&gt;&lt;dates&gt;&lt;year&gt;2017&lt;/year&gt;&lt;/dates&gt;&lt;isbn&gt;0305-1048&lt;/isbn&gt;&lt;urls&gt;&lt;/urls&gt;&lt;/record&gt;&lt;/Cite&gt;&lt;Cite&gt;&lt;Author&gt;Staats&lt;/Author&gt;&lt;Year&gt;2012&lt;/Year&gt;&lt;RecNum&gt;468&lt;/RecNum&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(Staats and van Kan 2012, Zerbino, Achuthan et al. 2017)</w:delText>
        </w:r>
        <w:r w:rsidR="00D03171" w:rsidRPr="008C1BDB" w:rsidDel="00CB3397">
          <w:rPr>
            <w:rFonts w:ascii="Arial" w:hAnsi="Arial" w:cs="Arial"/>
            <w:color w:val="222222"/>
            <w:sz w:val="24"/>
            <w:szCs w:val="24"/>
            <w:shd w:val="clear" w:color="auto" w:fill="FFFFFF"/>
          </w:rPr>
          <w:fldChar w:fldCharType="end"/>
        </w:r>
        <w:r w:rsidRPr="008C1BDB" w:rsidDel="00CB3397">
          <w:rPr>
            <w:rFonts w:ascii="Arial" w:hAnsi="Arial" w:cs="Arial"/>
            <w:color w:val="222222"/>
            <w:sz w:val="24"/>
            <w:szCs w:val="24"/>
            <w:shd w:val="clear" w:color="auto" w:fill="FFFFFF"/>
          </w:rPr>
          <w:delText>.</w:delText>
        </w:r>
        <w:r w:rsidR="008701DA" w:rsidRPr="008C1BDB" w:rsidDel="00CB3397">
          <w:rPr>
            <w:rFonts w:ascii="Arial" w:hAnsi="Arial" w:cs="Arial"/>
            <w:color w:val="222222"/>
            <w:sz w:val="24"/>
            <w:szCs w:val="24"/>
            <w:shd w:val="clear" w:color="auto" w:fill="FFFFFF"/>
          </w:rPr>
          <w:delText xml:space="preserve"> A table of gene name translations across genome annotations was pulled from </w:delText>
        </w:r>
        <w:r w:rsidR="00D41C0D" w:rsidRPr="008C1BDB" w:rsidDel="00CB3397">
          <w:rPr>
            <w:rFonts w:ascii="Arial" w:hAnsi="Arial" w:cs="Arial"/>
            <w:color w:val="222222"/>
            <w:sz w:val="24"/>
            <w:szCs w:val="24"/>
            <w:shd w:val="clear" w:color="auto" w:fill="FFFFFF"/>
          </w:rPr>
          <w:delText xml:space="preserve">the </w:delText>
        </w:r>
        <w:r w:rsidR="00473273" w:rsidRPr="008C1BDB" w:rsidDel="00CB3397">
          <w:rPr>
            <w:rFonts w:ascii="Arial" w:hAnsi="Arial" w:cs="Arial"/>
            <w:color w:val="222222"/>
            <w:sz w:val="24"/>
            <w:szCs w:val="24"/>
            <w:shd w:val="clear" w:color="auto" w:fill="FFFFFF"/>
          </w:rPr>
          <w:delText>g</w:delText>
        </w:r>
        <w:r w:rsidRPr="008C1BDB" w:rsidDel="00CB3397">
          <w:rPr>
            <w:rFonts w:ascii="Arial" w:hAnsi="Arial" w:cs="Arial"/>
            <w:color w:val="222222"/>
            <w:sz w:val="24"/>
            <w:szCs w:val="24"/>
            <w:shd w:val="clear" w:color="auto" w:fill="FFFFFF"/>
          </w:rPr>
          <w:delText>ene overlap between the bigRR T4 annotation and GEMMA B05.10 annotation using a custom R script</w:delText>
        </w:r>
        <w:r w:rsidR="002E5804" w:rsidRPr="008C1BDB" w:rsidDel="00CB3397">
          <w:rPr>
            <w:rFonts w:ascii="Arial" w:hAnsi="Arial" w:cs="Arial"/>
            <w:color w:val="222222"/>
            <w:sz w:val="24"/>
            <w:szCs w:val="24"/>
            <w:shd w:val="clear" w:color="auto" w:fill="FFFFFF"/>
          </w:rPr>
          <w:delText xml:space="preserve"> and gene name translations pulled from the INRA </w:delText>
        </w:r>
        <w:r w:rsidR="002E5804" w:rsidRPr="008C1BDB" w:rsidDel="00CB3397">
          <w:rPr>
            <w:rFonts w:ascii="Arial" w:hAnsi="Arial" w:cs="Arial"/>
            <w:i/>
            <w:color w:val="222222"/>
            <w:sz w:val="24"/>
            <w:szCs w:val="24"/>
            <w:shd w:val="clear" w:color="auto" w:fill="FFFFFF"/>
          </w:rPr>
          <w:delText xml:space="preserve">Botrytis cinerea </w:delText>
        </w:r>
        <w:r w:rsidR="002E5804" w:rsidRPr="008C1BDB" w:rsidDel="00CB3397">
          <w:rPr>
            <w:rFonts w:ascii="Arial" w:hAnsi="Arial" w:cs="Arial"/>
            <w:color w:val="222222"/>
            <w:sz w:val="24"/>
            <w:szCs w:val="24"/>
            <w:shd w:val="clear" w:color="auto" w:fill="FFFFFF"/>
          </w:rPr>
          <w:delText xml:space="preserve">Portal </w:delText>
        </w:r>
        <w:r w:rsidR="00D03171" w:rsidRPr="008C1BDB" w:rsidDel="00CB3397">
          <w:rPr>
            <w:rFonts w:ascii="Arial" w:hAnsi="Arial" w:cs="Arial"/>
            <w:color w:val="222222"/>
            <w:sz w:val="24"/>
            <w:szCs w:val="24"/>
            <w:shd w:val="clear" w:color="auto" w:fill="FFFFFF"/>
          </w:rPr>
          <w:fldChar w:fldCharType="begin"/>
        </w:r>
        <w:r w:rsidR="005F1A4E" w:rsidRPr="008C1BDB" w:rsidDel="00CB3397">
          <w:rPr>
            <w:rFonts w:ascii="Arial" w:hAnsi="Arial" w:cs="Arial"/>
            <w:color w:val="222222"/>
            <w:sz w:val="24"/>
            <w:szCs w:val="24"/>
            <w:shd w:val="clear" w:color="auto" w:fill="FFFFFF"/>
          </w:rPr>
          <w:delInstrText xml:space="preserve"> ADDIN EN.CITE &lt;EndNote&gt;&lt;Cite&gt;&lt;Author&gt;Choquer&lt;/Author&gt;&lt;Year&gt;2007&lt;/Year&gt;&lt;RecNum&gt;541&lt;/RecNum&gt;&lt;DisplayText&gt;(Choquer, Fournier et al. 2007, Viaud, Adam-Blondon et al. 2012)&lt;/DisplayText&gt;&lt;record&gt;&lt;rec-number&gt;541&lt;/rec-number&gt;&lt;foreign-keys&gt;&lt;key app="EN" db-id="a2x2tzszjfd2zjed0e8psfdtd0daafwwr002" timestamp="0"&gt;541&lt;/key&gt;&lt;/foreign-keys&gt;&lt;ref-type name="Journal Article"&gt;17&lt;/ref-type&gt;&lt;contributors&gt;&lt;authors&gt;&lt;author&gt;Choquer, Mathias&lt;/author&gt;&lt;author&gt;Fournier, Elisabeth&lt;/author&gt;&lt;author&gt;Kunz, Caroline&lt;/author&gt;&lt;author&gt;Levis, Caroline&lt;/author&gt;&lt;author&gt;Pradier, Jean-Marc&lt;/author&gt;&lt;author&gt;Simon, Adeline&lt;/author&gt;&lt;author&gt;Viaud, Muriel&lt;/author&gt;&lt;/authors&gt;&lt;/contributors&gt;&lt;titles&gt;&lt;title&gt;Botrytis cinerea virulence factors: new insights into a necrotrophic and polyphageous pathogen&lt;/title&gt;&lt;secondary-title&gt;FEMS microbiology letters&lt;/secondary-title&gt;&lt;/titles&gt;&lt;pages&gt;1-10&lt;/pages&gt;&lt;volume&gt;277&lt;/volume&gt;&lt;number&gt;1&lt;/number&gt;&lt;dates&gt;&lt;year&gt;2007&lt;/year&gt;&lt;/dates&gt;&lt;isbn&gt;1574-6968&lt;/isbn&gt;&lt;urls&gt;&lt;/urls&gt;&lt;/record&gt;&lt;/Cite&gt;&lt;Cite&gt;&lt;Author&gt;Viaud&lt;/Author&gt;&lt;Year&gt;2012&lt;/Year&gt;&lt;RecNum&gt;609&lt;/RecNum&gt;&lt;record&gt;&lt;rec-number&gt;609&lt;/rec-number&gt;&lt;foreign-keys&gt;&lt;key app="EN" db-id="a2x2tzszjfd2zjed0e8psfdtd0daafwwr002" timestamp="0"&gt;609&lt;/key&gt;&lt;/foreign-keys&gt;&lt;ref-type name="Journal Article"&gt;17&lt;/ref-type&gt;&lt;contributors&gt;&lt;authors&gt;&lt;author&gt;Viaud, Muriel&lt;/author&gt;&lt;author&gt;Adam-Blondon, Anne-Francoise&lt;/author&gt;&lt;author&gt;Amselem, Joelle&lt;/author&gt;&lt;author&gt;Bally, Pascal&lt;/author&gt;&lt;author&gt;Cimerman, Agnes&lt;/author&gt;&lt;author&gt;Dalmais-Lenaers, Berengere&lt;/author&gt;&lt;author&gt;Lapalu, Nicolas&lt;/author&gt;&lt;author&gt;Lebrun, Marc-Henri&lt;/author&gt;&lt;author&gt;Poinssot, Benoît&lt;/author&gt;&lt;author&gt;Pradier, Jean Marc&lt;/author&gt;&lt;/authors&gt;&lt;/contributors&gt;&lt;titles&gt;&lt;title&gt;Le génome de Botrytis décrypté&lt;/title&gt;&lt;secondary-title&gt;Revue des oenologues et des techniques vitivinicoles et oenologiques&lt;/secondary-title&gt;&lt;/titles&gt;&lt;pages&gt;9-11&lt;/pages&gt;&lt;number&gt;142&lt;/number&gt;&lt;dates&gt;&lt;year&gt;2012&lt;/year&gt;&lt;/dates&gt;&lt;urls&gt;&lt;/urls&gt;&lt;/record&gt;&lt;/Cite&gt;&lt;/EndNote&gt;</w:delInstrText>
        </w:r>
        <w:r w:rsidR="00D03171" w:rsidRPr="008C1BDB" w:rsidDel="00CB3397">
          <w:rPr>
            <w:rFonts w:ascii="Arial" w:hAnsi="Arial" w:cs="Arial"/>
            <w:color w:val="222222"/>
            <w:sz w:val="24"/>
            <w:szCs w:val="24"/>
            <w:shd w:val="clear" w:color="auto" w:fill="FFFFFF"/>
          </w:rPr>
          <w:fldChar w:fldCharType="separate"/>
        </w:r>
        <w:r w:rsidR="00D03171" w:rsidRPr="008C1BDB" w:rsidDel="00CB3397">
          <w:rPr>
            <w:rFonts w:ascii="Arial" w:hAnsi="Arial" w:cs="Arial"/>
            <w:noProof/>
            <w:color w:val="222222"/>
            <w:sz w:val="24"/>
            <w:szCs w:val="24"/>
            <w:shd w:val="clear" w:color="auto" w:fill="FFFFFF"/>
          </w:rPr>
          <w:delText>(Choquer, Fournier et al. 2007, Viaud, Adam-Blondon et al. 2012)</w:delText>
        </w:r>
        <w:r w:rsidR="00D03171" w:rsidRPr="008C1BDB" w:rsidDel="00CB3397">
          <w:rPr>
            <w:rFonts w:ascii="Arial" w:hAnsi="Arial" w:cs="Arial"/>
            <w:color w:val="222222"/>
            <w:sz w:val="24"/>
            <w:szCs w:val="24"/>
            <w:shd w:val="clear" w:color="auto" w:fill="FFFFFF"/>
          </w:rPr>
          <w:fldChar w:fldCharType="end"/>
        </w:r>
        <w:r w:rsidR="002E5804" w:rsidRPr="008C1BDB" w:rsidDel="00CB3397">
          <w:rPr>
            <w:rFonts w:ascii="Arial" w:hAnsi="Arial" w:cs="Arial"/>
            <w:color w:val="222222"/>
            <w:sz w:val="24"/>
            <w:szCs w:val="24"/>
            <w:shd w:val="clear" w:color="auto" w:fill="FFFFFF"/>
          </w:rPr>
          <w:delText xml:space="preserve">. </w:delText>
        </w:r>
      </w:del>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del w:id="1009" w:author="N S" w:date="2018-10-01T16:20:00Z">
        <w:r w:rsidRPr="008C1BDB" w:rsidDel="00CB3397">
          <w:rPr>
            <w:rFonts w:ascii="Arial" w:hAnsi="Arial" w:cs="Arial"/>
            <w:color w:val="222222"/>
            <w:sz w:val="24"/>
            <w:szCs w:val="24"/>
            <w:shd w:val="clear" w:color="auto" w:fill="FFFFFF"/>
          </w:rPr>
          <w:delText xml:space="preserve">overlap </w:delText>
        </w:r>
      </w:del>
      <w:ins w:id="1010" w:author="N S" w:date="2018-10-01T16:20:00Z">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ins>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1011"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ins w:id="1012" w:author="N S" w:date="2018-10-18T18:09:00Z">
        <w:r w:rsidR="00AE5986">
          <w:rPr>
            <w:rFonts w:ascii="Arial" w:hAnsi="Arial" w:cs="Arial"/>
            <w:color w:val="222222"/>
            <w:sz w:val="24"/>
            <w:szCs w:val="24"/>
            <w:shd w:val="clear" w:color="auto" w:fill="FFFFFF"/>
          </w:rPr>
          <w:t xml:space="preserve"> ± SE</w:t>
        </w:r>
      </w:ins>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4D88835C" w:rsidR="003E10A7" w:rsidRDefault="00D61F5F" w:rsidP="003E10A7">
      <w:pPr>
        <w:spacing w:line="360" w:lineRule="auto"/>
        <w:rPr>
          <w:ins w:id="1013" w:author="N S" w:date="2018-10-18T10:14:00Z"/>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 xml:space="preserve">Gene and Function Annotation from </w:t>
      </w:r>
      <w:del w:id="1014" w:author="N S" w:date="2018-10-01T16:20:00Z">
        <w:r w:rsidR="008858FB" w:rsidRPr="008858FB" w:rsidDel="00CB3397">
          <w:rPr>
            <w:rFonts w:ascii="Arial" w:hAnsi="Arial" w:cs="Arial"/>
            <w:color w:val="222222"/>
            <w:sz w:val="24"/>
            <w:szCs w:val="24"/>
            <w:shd w:val="clear" w:color="auto" w:fill="FFFFFF"/>
          </w:rPr>
          <w:delText xml:space="preserve">B05.10 and </w:delText>
        </w:r>
      </w:del>
      <w:r w:rsidR="008858FB" w:rsidRPr="008858FB">
        <w:rPr>
          <w:rFonts w:ascii="Arial" w:hAnsi="Arial" w:cs="Arial"/>
          <w:color w:val="222222"/>
          <w:sz w:val="24"/>
          <w:szCs w:val="24"/>
          <w:shd w:val="clear" w:color="auto" w:fill="FFFFFF"/>
        </w:rPr>
        <w:t>T4 GWA Results</w:t>
      </w:r>
    </w:p>
    <w:p w14:paraId="4313CC8F" w14:textId="0C20D18A" w:rsidR="00181F0D" w:rsidRDefault="00181F0D" w:rsidP="003E10A7">
      <w:pPr>
        <w:spacing w:line="360" w:lineRule="auto"/>
        <w:rPr>
          <w:ins w:id="1015" w:author="N S" w:date="2018-10-18T10:19:00Z"/>
          <w:rFonts w:ascii="Arial" w:hAnsi="Arial" w:cs="Arial"/>
          <w:color w:val="222222"/>
          <w:sz w:val="24"/>
          <w:szCs w:val="24"/>
          <w:shd w:val="clear" w:color="auto" w:fill="FFFFFF"/>
        </w:rPr>
      </w:pPr>
      <w:ins w:id="1016" w:author="N S" w:date="2018-10-18T10:18:00Z">
        <w:r>
          <w:rPr>
            <w:rFonts w:ascii="Arial" w:hAnsi="Arial" w:cs="Arial"/>
            <w:color w:val="222222"/>
            <w:sz w:val="24"/>
            <w:szCs w:val="24"/>
            <w:shd w:val="clear" w:color="auto" w:fill="FFFFFF"/>
          </w:rPr>
          <w:t xml:space="preserve">Supplemental Data Set </w:t>
        </w:r>
      </w:ins>
      <w:ins w:id="1017" w:author="N S" w:date="2018-10-22T14:06:00Z">
        <w:r w:rsidR="006E06DA">
          <w:rPr>
            <w:rFonts w:ascii="Arial" w:hAnsi="Arial" w:cs="Arial"/>
            <w:color w:val="222222"/>
            <w:sz w:val="24"/>
            <w:szCs w:val="24"/>
            <w:shd w:val="clear" w:color="auto" w:fill="FFFFFF"/>
          </w:rPr>
          <w:t>3</w:t>
        </w:r>
      </w:ins>
      <w:ins w:id="1018" w:author="N S" w:date="2018-10-18T10:18:00Z">
        <w:r>
          <w:rPr>
            <w:rFonts w:ascii="Arial" w:hAnsi="Arial" w:cs="Arial"/>
            <w:color w:val="222222"/>
            <w:sz w:val="24"/>
            <w:szCs w:val="24"/>
            <w:shd w:val="clear" w:color="auto" w:fill="FFFFFF"/>
          </w:rPr>
          <w:t>. Results of si</w:t>
        </w:r>
      </w:ins>
      <w:ins w:id="1019" w:author="N S" w:date="2018-10-18T10:19:00Z">
        <w:r>
          <w:rPr>
            <w:rFonts w:ascii="Arial" w:hAnsi="Arial" w:cs="Arial"/>
            <w:color w:val="222222"/>
            <w:sz w:val="24"/>
            <w:szCs w:val="24"/>
            <w:shd w:val="clear" w:color="auto" w:fill="FFFFFF"/>
          </w:rPr>
          <w:t>ngle-isolate ANOVA on mixed effect model</w:t>
        </w:r>
      </w:ins>
    </w:p>
    <w:p w14:paraId="2324B5FB" w14:textId="2B3AAD23" w:rsidR="00181F0D" w:rsidRDefault="00181F0D" w:rsidP="003E10A7">
      <w:pPr>
        <w:spacing w:line="360" w:lineRule="auto"/>
        <w:rPr>
          <w:ins w:id="1020" w:author="N S" w:date="2018-10-25T12:27:00Z"/>
          <w:rFonts w:ascii="Arial" w:hAnsi="Arial" w:cs="Arial"/>
          <w:color w:val="222222"/>
          <w:sz w:val="24"/>
          <w:szCs w:val="24"/>
          <w:shd w:val="clear" w:color="auto" w:fill="FFFFFF"/>
        </w:rPr>
      </w:pPr>
      <w:ins w:id="1021" w:author="N S" w:date="2018-10-18T10:19:00Z">
        <w:r>
          <w:rPr>
            <w:rFonts w:ascii="Arial" w:hAnsi="Arial" w:cs="Arial"/>
            <w:color w:val="222222"/>
            <w:sz w:val="24"/>
            <w:szCs w:val="24"/>
            <w:shd w:val="clear" w:color="auto" w:fill="FFFFFF"/>
          </w:rPr>
          <w:t xml:space="preserve">Supplemental </w:t>
        </w:r>
      </w:ins>
      <w:ins w:id="1022" w:author="N S" w:date="2018-11-12T11:59:00Z">
        <w:r w:rsidR="00DA0001">
          <w:rPr>
            <w:rFonts w:ascii="Arial" w:hAnsi="Arial" w:cs="Arial"/>
            <w:color w:val="222222"/>
            <w:sz w:val="24"/>
            <w:szCs w:val="24"/>
            <w:shd w:val="clear" w:color="auto" w:fill="FFFFFF"/>
          </w:rPr>
          <w:t>Table 1</w:t>
        </w:r>
      </w:ins>
      <w:ins w:id="1023" w:author="N S" w:date="2018-10-18T10:19:00Z">
        <w:r>
          <w:rPr>
            <w:rFonts w:ascii="Arial" w:hAnsi="Arial" w:cs="Arial"/>
            <w:color w:val="222222"/>
            <w:sz w:val="24"/>
            <w:szCs w:val="24"/>
            <w:shd w:val="clear" w:color="auto" w:fill="FFFFFF"/>
          </w:rPr>
          <w:t>. Results of ANOVA following removal of domestication-associated isolates</w:t>
        </w:r>
      </w:ins>
    </w:p>
    <w:p w14:paraId="1D630113" w14:textId="1C4549DD" w:rsidR="00583E28" w:rsidRDefault="00583E28" w:rsidP="003E10A7">
      <w:pPr>
        <w:spacing w:line="360" w:lineRule="auto"/>
        <w:rPr>
          <w:rFonts w:ascii="Arial" w:hAnsi="Arial" w:cs="Arial"/>
          <w:color w:val="222222"/>
          <w:sz w:val="24"/>
          <w:szCs w:val="24"/>
          <w:shd w:val="clear" w:color="auto" w:fill="FFFFFF"/>
        </w:rPr>
      </w:pPr>
      <w:ins w:id="1024" w:author="N S" w:date="2018-10-25T12:27:00Z">
        <w:r>
          <w:rPr>
            <w:rFonts w:ascii="Arial" w:hAnsi="Arial" w:cs="Arial"/>
            <w:color w:val="222222"/>
            <w:sz w:val="24"/>
            <w:szCs w:val="24"/>
            <w:shd w:val="clear" w:color="auto" w:fill="FFFFFF"/>
          </w:rPr>
          <w:t xml:space="preserve">Supplemental Figure 1. </w:t>
        </w:r>
        <w:r w:rsidRPr="00E81A38">
          <w:rPr>
            <w:rFonts w:ascii="Arial" w:hAnsi="Arial" w:cs="Arial"/>
            <w:color w:val="222222"/>
            <w:sz w:val="24"/>
            <w:szCs w:val="24"/>
            <w:shd w:val="clear" w:color="auto" w:fill="FFFFFF"/>
          </w:rPr>
          <w:t xml:space="preserve">Allele frequency spectrum of </w:t>
        </w:r>
        <w:r w:rsidRPr="00E81A38">
          <w:rPr>
            <w:rFonts w:ascii="Arial" w:hAnsi="Arial" w:cs="Arial"/>
            <w:i/>
            <w:color w:val="222222"/>
            <w:sz w:val="24"/>
            <w:szCs w:val="24"/>
            <w:shd w:val="clear" w:color="auto" w:fill="FFFFFF"/>
          </w:rPr>
          <w:t>B. cinerea</w:t>
        </w:r>
        <w:r w:rsidRPr="00E81A38">
          <w:rPr>
            <w:rFonts w:ascii="Arial" w:hAnsi="Arial" w:cs="Arial"/>
            <w:color w:val="222222"/>
            <w:sz w:val="24"/>
            <w:szCs w:val="24"/>
            <w:shd w:val="clear" w:color="auto" w:fill="FFFFFF"/>
          </w:rPr>
          <w:t xml:space="preserve"> SNPs.</w:t>
        </w:r>
      </w:ins>
    </w:p>
    <w:bookmarkEnd w:id="1011"/>
    <w:p w14:paraId="0A10CA74" w14:textId="684CC722"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ins w:id="1025" w:author="N S" w:date="2018-10-25T12:29:00Z">
        <w:r w:rsidR="00583E28">
          <w:rPr>
            <w:rFonts w:ascii="Arial" w:hAnsi="Arial" w:cs="Arial"/>
            <w:color w:val="222222"/>
            <w:sz w:val="24"/>
            <w:szCs w:val="24"/>
            <w:shd w:val="clear" w:color="auto" w:fill="FFFFFF"/>
          </w:rPr>
          <w:t>2</w:t>
        </w:r>
      </w:ins>
      <w:del w:id="1026" w:author="N S" w:date="2018-10-25T12:29:00Z">
        <w:r w:rsidDel="00583E28">
          <w:rPr>
            <w:rFonts w:ascii="Arial" w:hAnsi="Arial" w:cs="Arial"/>
            <w:color w:val="222222"/>
            <w:sz w:val="24"/>
            <w:szCs w:val="24"/>
            <w:shd w:val="clear" w:color="auto" w:fill="FFFFFF"/>
          </w:rPr>
          <w:delText>1</w:delText>
        </w:r>
      </w:del>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del w:id="1027" w:author="N S" w:date="2018-10-23T14:56:00Z">
        <w:r w:rsidR="0096026A" w:rsidRPr="0096026A" w:rsidDel="00E81A38">
          <w:rPr>
            <w:rFonts w:ascii="Arial" w:hAnsi="Arial" w:cs="Arial"/>
            <w:color w:val="222222"/>
            <w:sz w:val="24"/>
            <w:szCs w:val="24"/>
            <w:shd w:val="clear" w:color="auto" w:fill="FFFFFF"/>
          </w:rPr>
          <w:delText>.</w:delText>
        </w:r>
      </w:del>
    </w:p>
    <w:p w14:paraId="3D55F080" w14:textId="6E0366FF" w:rsidR="00E81A38" w:rsidRPr="00E81A38" w:rsidRDefault="00E81A38" w:rsidP="003E10A7">
      <w:pPr>
        <w:spacing w:line="360" w:lineRule="auto"/>
        <w:rPr>
          <w:ins w:id="1028" w:author="N S" w:date="2018-10-23T14:56:00Z"/>
          <w:rFonts w:ascii="Arial" w:hAnsi="Arial" w:cs="Arial"/>
          <w:i/>
          <w:color w:val="222222"/>
          <w:sz w:val="24"/>
          <w:szCs w:val="24"/>
          <w:shd w:val="clear" w:color="auto" w:fill="FFFFFF"/>
        </w:rPr>
      </w:pPr>
      <w:ins w:id="1029" w:author="N S" w:date="2018-10-23T14:56:00Z">
        <w:r>
          <w:rPr>
            <w:rFonts w:ascii="Arial" w:hAnsi="Arial" w:cs="Arial"/>
            <w:color w:val="222222"/>
            <w:sz w:val="24"/>
            <w:szCs w:val="24"/>
            <w:shd w:val="clear" w:color="auto" w:fill="FFFFFF"/>
          </w:rPr>
          <w:lastRenderedPageBreak/>
          <w:t xml:space="preserve">Supplemental Figure </w:t>
        </w:r>
      </w:ins>
      <w:ins w:id="1030" w:author="N S" w:date="2018-10-25T12:28:00Z">
        <w:r w:rsidR="00583E28">
          <w:rPr>
            <w:rFonts w:ascii="Arial" w:hAnsi="Arial" w:cs="Arial"/>
            <w:color w:val="222222"/>
            <w:sz w:val="24"/>
            <w:szCs w:val="24"/>
            <w:shd w:val="clear" w:color="auto" w:fill="FFFFFF"/>
          </w:rPr>
          <w:t>3</w:t>
        </w:r>
      </w:ins>
      <w:ins w:id="1031" w:author="N S" w:date="2018-10-23T14:56:00Z">
        <w:r>
          <w:rPr>
            <w:rFonts w:ascii="Arial" w:hAnsi="Arial" w:cs="Arial"/>
            <w:color w:val="222222"/>
            <w:sz w:val="24"/>
            <w:szCs w:val="24"/>
            <w:shd w:val="clear" w:color="auto" w:fill="FFFFFF"/>
          </w:rPr>
          <w:t xml:space="preserve">. 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ins>
    </w:p>
    <w:p w14:paraId="79314BA3" w14:textId="360D352F" w:rsidR="003E10A7" w:rsidRDefault="00FA3E2E" w:rsidP="003E10A7">
      <w:pPr>
        <w:spacing w:line="360" w:lineRule="auto"/>
        <w:rPr>
          <w:ins w:id="1032" w:author="N S" w:date="2018-10-22T21:30:00Z"/>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ins w:id="1033" w:author="N S" w:date="2018-10-25T12:27:00Z">
        <w:r w:rsidR="00583E28">
          <w:rPr>
            <w:rFonts w:ascii="Arial" w:hAnsi="Arial" w:cs="Arial"/>
            <w:color w:val="222222"/>
            <w:sz w:val="24"/>
            <w:szCs w:val="24"/>
            <w:shd w:val="clear" w:color="auto" w:fill="FFFFFF"/>
          </w:rPr>
          <w:t>4</w:t>
        </w:r>
      </w:ins>
      <w:del w:id="1034" w:author="N S" w:date="2018-10-23T14:55:00Z">
        <w:r w:rsidDel="00E81A38">
          <w:rPr>
            <w:rFonts w:ascii="Arial" w:hAnsi="Arial" w:cs="Arial"/>
            <w:color w:val="222222"/>
            <w:sz w:val="24"/>
            <w:szCs w:val="24"/>
            <w:shd w:val="clear" w:color="auto" w:fill="FFFFFF"/>
          </w:rPr>
          <w:delText>2</w:delText>
        </w:r>
      </w:del>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del w:id="1035" w:author="N S" w:date="2018-10-23T14:56:00Z">
        <w:r w:rsidR="0096026A" w:rsidRPr="0096026A" w:rsidDel="00E81A38">
          <w:rPr>
            <w:rFonts w:ascii="Arial" w:hAnsi="Arial" w:cs="Arial"/>
            <w:color w:val="222222"/>
            <w:sz w:val="24"/>
            <w:szCs w:val="24"/>
            <w:shd w:val="clear" w:color="auto" w:fill="FFFFFF"/>
          </w:rPr>
          <w:delText>.</w:delText>
        </w:r>
      </w:del>
    </w:p>
    <w:p w14:paraId="66F561A3" w14:textId="0C861C1F" w:rsidR="00E81A38" w:rsidRPr="00E81A38" w:rsidDel="00E81A38" w:rsidRDefault="00E81A38" w:rsidP="003E10A7">
      <w:pPr>
        <w:spacing w:line="360" w:lineRule="auto"/>
        <w:rPr>
          <w:del w:id="1036" w:author="N S" w:date="2018-10-23T14:56:00Z"/>
          <w:rFonts w:ascii="Arial" w:hAnsi="Arial" w:cs="Arial"/>
          <w:color w:val="222222"/>
          <w:sz w:val="24"/>
          <w:szCs w:val="24"/>
          <w:shd w:val="clear" w:color="auto" w:fill="FFFFFF"/>
        </w:rPr>
      </w:pPr>
    </w:p>
    <w:p w14:paraId="7AA760B2" w14:textId="53E7E6EF" w:rsidR="0096026A" w:rsidDel="00CB3397" w:rsidRDefault="00FA3E2E" w:rsidP="003E10A7">
      <w:pPr>
        <w:spacing w:line="360" w:lineRule="auto"/>
        <w:rPr>
          <w:del w:id="1037" w:author="N S" w:date="2018-10-01T16:20:00Z"/>
          <w:rFonts w:ascii="Arial" w:hAnsi="Arial" w:cs="Arial"/>
          <w:color w:val="222222"/>
          <w:sz w:val="24"/>
          <w:szCs w:val="24"/>
          <w:shd w:val="clear" w:color="auto" w:fill="FFFFFF"/>
        </w:rPr>
      </w:pPr>
      <w:del w:id="1038" w:author="N S" w:date="2018-10-01T16:20:00Z">
        <w:r w:rsidDel="00CB3397">
          <w:rPr>
            <w:rFonts w:ascii="Arial" w:hAnsi="Arial" w:cs="Arial"/>
            <w:color w:val="222222"/>
            <w:sz w:val="24"/>
            <w:szCs w:val="24"/>
            <w:shd w:val="clear" w:color="auto" w:fill="FFFFFF"/>
          </w:rPr>
          <w:delText>Supplemental Figure 3</w:delText>
        </w:r>
        <w:r w:rsidR="0096026A" w:rsidDel="00CB3397">
          <w:rPr>
            <w:rFonts w:ascii="Arial" w:hAnsi="Arial" w:cs="Arial"/>
            <w:color w:val="222222"/>
            <w:sz w:val="24"/>
            <w:szCs w:val="24"/>
            <w:shd w:val="clear" w:color="auto" w:fill="FFFFFF"/>
          </w:rPr>
          <w:delText>.</w:delText>
        </w:r>
        <w:r w:rsidR="0096026A" w:rsidRPr="0096026A" w:rsidDel="00CB3397">
          <w:delText xml:space="preserve"> </w:delText>
        </w:r>
        <w:r w:rsidR="0096026A" w:rsidRPr="0096026A" w:rsidDel="00CB3397">
          <w:rPr>
            <w:rFonts w:ascii="Arial" w:hAnsi="Arial" w:cs="Arial"/>
            <w:color w:val="222222"/>
            <w:sz w:val="24"/>
            <w:szCs w:val="24"/>
            <w:shd w:val="clear" w:color="auto" w:fill="FFFFFF"/>
          </w:rPr>
          <w:delText xml:space="preserve">GWA by GEMMA of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lesion size on individual tomato genotypes.</w:delText>
        </w:r>
      </w:del>
    </w:p>
    <w:p w14:paraId="23B5D3CA" w14:textId="745A6161" w:rsidR="0096026A" w:rsidDel="00CB3397" w:rsidRDefault="00FA3E2E" w:rsidP="003E10A7">
      <w:pPr>
        <w:spacing w:line="360" w:lineRule="auto"/>
        <w:rPr>
          <w:del w:id="1039" w:author="N S" w:date="2018-10-01T16:20:00Z"/>
          <w:rFonts w:ascii="Arial" w:hAnsi="Arial" w:cs="Arial"/>
          <w:color w:val="222222"/>
          <w:sz w:val="24"/>
          <w:szCs w:val="24"/>
          <w:shd w:val="clear" w:color="auto" w:fill="FFFFFF"/>
        </w:rPr>
      </w:pPr>
      <w:del w:id="1040" w:author="N S" w:date="2018-10-01T16:20:00Z">
        <w:r w:rsidDel="00CB3397">
          <w:rPr>
            <w:rFonts w:ascii="Arial" w:hAnsi="Arial" w:cs="Arial"/>
            <w:color w:val="222222"/>
            <w:sz w:val="24"/>
            <w:szCs w:val="24"/>
            <w:shd w:val="clear" w:color="auto" w:fill="FFFFFF"/>
          </w:rPr>
          <w:delText>Supplemental Figure 4</w:delText>
        </w:r>
        <w:r w:rsidR="0096026A" w:rsidDel="00CB3397">
          <w:rPr>
            <w:rFonts w:ascii="Arial" w:hAnsi="Arial" w:cs="Arial"/>
            <w:color w:val="222222"/>
            <w:sz w:val="24"/>
            <w:szCs w:val="24"/>
            <w:shd w:val="clear" w:color="auto" w:fill="FFFFFF"/>
          </w:rPr>
          <w:delText xml:space="preserve">. </w:delText>
        </w:r>
        <w:r w:rsidR="0096026A" w:rsidRPr="0096026A" w:rsidDel="00CB3397">
          <w:rPr>
            <w:rFonts w:ascii="Arial" w:hAnsi="Arial" w:cs="Arial"/>
            <w:color w:val="222222"/>
            <w:sz w:val="24"/>
            <w:szCs w:val="24"/>
            <w:shd w:val="clear" w:color="auto" w:fill="FFFFFF"/>
          </w:rPr>
          <w:delText xml:space="preserve">Frequency of overlap in </w:delText>
        </w:r>
        <w:r w:rsidR="0096026A" w:rsidRPr="0096026A" w:rsidDel="00CB3397">
          <w:rPr>
            <w:rFonts w:ascii="Arial" w:hAnsi="Arial" w:cs="Arial"/>
            <w:i/>
            <w:color w:val="222222"/>
            <w:sz w:val="24"/>
            <w:szCs w:val="24"/>
            <w:shd w:val="clear" w:color="auto" w:fill="FFFFFF"/>
          </w:rPr>
          <w:delText>B. cinerea</w:delText>
        </w:r>
        <w:r w:rsidR="0096026A" w:rsidRPr="0096026A" w:rsidDel="00CB3397">
          <w:rPr>
            <w:rFonts w:ascii="Arial" w:hAnsi="Arial" w:cs="Arial"/>
            <w:color w:val="222222"/>
            <w:sz w:val="24"/>
            <w:szCs w:val="24"/>
            <w:shd w:val="clear" w:color="auto" w:fill="FFFFFF"/>
          </w:rPr>
          <w:delText xml:space="preserve"> GEMMA GWA significance across tomato accessions.</w:delText>
        </w:r>
      </w:del>
    </w:p>
    <w:p w14:paraId="4CB09F7E" w14:textId="5FA86882" w:rsidR="0096026A" w:rsidDel="00CB3397" w:rsidRDefault="00FA3E2E" w:rsidP="003E10A7">
      <w:pPr>
        <w:spacing w:line="360" w:lineRule="auto"/>
        <w:rPr>
          <w:del w:id="1041" w:author="N S" w:date="2018-10-01T16:20:00Z"/>
          <w:rFonts w:ascii="Arial" w:hAnsi="Arial" w:cs="Arial"/>
          <w:color w:val="222222"/>
          <w:sz w:val="24"/>
          <w:szCs w:val="24"/>
          <w:shd w:val="clear" w:color="auto" w:fill="FFFFFF"/>
        </w:rPr>
      </w:pPr>
      <w:del w:id="1042" w:author="N S" w:date="2018-10-01T16:20:00Z">
        <w:r w:rsidDel="00CB3397">
          <w:rPr>
            <w:rFonts w:ascii="Arial" w:hAnsi="Arial" w:cs="Arial"/>
            <w:color w:val="222222"/>
            <w:sz w:val="24"/>
            <w:szCs w:val="24"/>
            <w:shd w:val="clear" w:color="auto" w:fill="FFFFFF"/>
          </w:rPr>
          <w:delText>Supplemental Figure 5</w:delText>
        </w:r>
        <w:r w:rsidR="0096026A" w:rsidRPr="0096026A" w:rsidDel="00CB3397">
          <w:rPr>
            <w:rFonts w:ascii="Arial" w:hAnsi="Arial" w:cs="Arial"/>
            <w:color w:val="222222"/>
            <w:sz w:val="24"/>
            <w:szCs w:val="24"/>
            <w:shd w:val="clear" w:color="auto" w:fill="FFFFFF"/>
          </w:rPr>
          <w:delText xml:space="preserve">. GEMMA GWA analysis of domestication sensitivity in </w:delText>
        </w:r>
        <w:r w:rsidR="0096026A" w:rsidRPr="0096026A" w:rsidDel="00CB3397">
          <w:rPr>
            <w:rFonts w:ascii="Arial" w:hAnsi="Arial" w:cs="Arial"/>
            <w:i/>
            <w:color w:val="222222"/>
            <w:sz w:val="24"/>
            <w:szCs w:val="24"/>
            <w:shd w:val="clear" w:color="auto" w:fill="FFFFFF"/>
          </w:rPr>
          <w:delText>B. cinerea.</w:delText>
        </w:r>
      </w:del>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 xml:space="preserve">S. </w:t>
      </w:r>
      <w:proofErr w:type="spellStart"/>
      <w:r w:rsidRPr="008C1BDB">
        <w:rPr>
          <w:rFonts w:ascii="Arial" w:hAnsi="Arial" w:cs="Arial"/>
          <w:i/>
          <w:iCs/>
          <w:sz w:val="24"/>
          <w:szCs w:val="24"/>
        </w:rPr>
        <w:t>lycopersicum</w:t>
      </w:r>
      <w:proofErr w:type="spellEnd"/>
      <w:r w:rsidRPr="008C1BDB">
        <w:rPr>
          <w:rFonts w:ascii="Arial" w:hAnsi="Arial" w:cs="Arial"/>
          <w:sz w:val="24"/>
          <w:szCs w:val="24"/>
        </w:rPr>
        <w:t xml:space="preserve"> genotypes and 6 </w:t>
      </w:r>
      <w:r w:rsidRPr="008C1BDB">
        <w:rPr>
          <w:rFonts w:ascii="Arial" w:hAnsi="Arial" w:cs="Arial"/>
          <w:i/>
          <w:iCs/>
          <w:sz w:val="24"/>
          <w:szCs w:val="24"/>
        </w:rPr>
        <w:t xml:space="preserve">S. </w:t>
      </w:r>
      <w:proofErr w:type="spellStart"/>
      <w:r w:rsidRPr="008C1BDB">
        <w:rPr>
          <w:rFonts w:ascii="Arial" w:hAnsi="Arial" w:cs="Arial"/>
          <w:i/>
          <w:iCs/>
          <w:sz w:val="24"/>
          <w:szCs w:val="24"/>
        </w:rPr>
        <w:t>pimpinellifolium</w:t>
      </w:r>
      <w:proofErr w:type="spellEnd"/>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w:t>
      </w:r>
      <w:r w:rsidRPr="008C1BDB">
        <w:rPr>
          <w:rFonts w:ascii="Arial" w:hAnsi="Arial" w:cs="Arial"/>
          <w:sz w:val="24"/>
          <w:szCs w:val="24"/>
        </w:rPr>
        <w:lastRenderedPageBreak/>
        <w:t xml:space="preserve">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6F26C422"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ins w:id="1043" w:author="N S" w:date="2018-10-20T16:23:00Z">
        <w:r w:rsidR="009679D6">
          <w:rPr>
            <w:rFonts w:ascii="Arial" w:hAnsi="Arial" w:cs="Arial"/>
            <w:sz w:val="24"/>
            <w:szCs w:val="24"/>
          </w:rPr>
          <w:t xml:space="preserve"> </w:t>
        </w:r>
      </w:ins>
      <w:del w:id="1044" w:author="N S" w:date="2018-10-20T16:23:00Z">
        <w:r w:rsidRPr="008C1BDB" w:rsidDel="009679D6">
          <w:rPr>
            <w:rFonts w:ascii="Arial" w:hAnsi="Arial" w:cs="Arial"/>
            <w:sz w:val="24"/>
            <w:szCs w:val="24"/>
          </w:rPr>
          <w:delText xml:space="preserve"> </w:delText>
        </w:r>
      </w:del>
      <w:r w:rsidRPr="008C1BDB">
        <w:rPr>
          <w:rFonts w:ascii="Arial" w:hAnsi="Arial" w:cs="Arial"/>
          <w:sz w:val="24"/>
          <w:szCs w:val="24"/>
        </w:rPr>
        <w:t>ANOVA, p</w:t>
      </w:r>
      <w:del w:id="1045" w:author="N S" w:date="2018-10-20T16:23:00Z">
        <w:r w:rsidRPr="008C1BDB" w:rsidDel="009679D6">
          <w:rPr>
            <w:rFonts w:ascii="Arial" w:hAnsi="Arial" w:cs="Arial"/>
            <w:sz w:val="24"/>
            <w:szCs w:val="24"/>
          </w:rPr>
          <w:delText>&lt;2e-16</w:delText>
        </w:r>
      </w:del>
      <w:ins w:id="1046" w:author="N S" w:date="2018-10-20T16:23:00Z">
        <w:r w:rsidR="009679D6">
          <w:rPr>
            <w:rFonts w:ascii="Arial" w:hAnsi="Arial" w:cs="Arial"/>
            <w:sz w:val="24"/>
            <w:szCs w:val="24"/>
          </w:rPr>
          <w:t>=0.0006</w:t>
        </w:r>
      </w:ins>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1E5DA5A2"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del w:id="1047" w:author="N S" w:date="2018-09-27T12:25:00Z">
        <w:r w:rsidRPr="008C1BDB" w:rsidDel="00676532">
          <w:rPr>
            <w:rFonts w:ascii="Arial" w:hAnsi="Arial" w:cs="Arial"/>
            <w:sz w:val="24"/>
            <w:szCs w:val="24"/>
          </w:rPr>
          <w:delText xml:space="preserve">phenotype </w:delText>
        </w:r>
      </w:del>
      <w:ins w:id="1048" w:author="N S" w:date="2018-09-27T12:25:00Z">
        <w:r w:rsidR="00676532">
          <w:rPr>
            <w:rFonts w:ascii="Arial" w:hAnsi="Arial" w:cs="Arial"/>
            <w:sz w:val="24"/>
            <w:szCs w:val="24"/>
          </w:rPr>
          <w:t>accession</w:t>
        </w:r>
        <w:r w:rsidR="00676532" w:rsidRPr="008C1BDB">
          <w:rPr>
            <w:rFonts w:ascii="Arial" w:hAnsi="Arial" w:cs="Arial"/>
            <w:sz w:val="24"/>
            <w:szCs w:val="24"/>
          </w:rPr>
          <w:t xml:space="preserve"> </w:t>
        </w:r>
      </w:ins>
      <w:r w:rsidRPr="008C1BDB">
        <w:rPr>
          <w:rFonts w:ascii="Arial" w:hAnsi="Arial" w:cs="Arial"/>
          <w:sz w:val="24"/>
          <w:szCs w:val="24"/>
        </w:rPr>
        <w:t xml:space="preserve">in which the effect was estimated). </w:t>
      </w:r>
      <w:bookmarkStart w:id="1049" w:name="_Hlk527038431"/>
      <w:ins w:id="1050" w:author="N S" w:date="2018-10-11T16:23:00Z">
        <w:r w:rsidR="0019233E">
          <w:rPr>
            <w:rFonts w:ascii="Arial" w:hAnsi="Arial" w:cs="Arial"/>
            <w:sz w:val="24"/>
            <w:szCs w:val="24"/>
          </w:rPr>
          <w:t xml:space="preserve">Wild accessions are oranges (yellow to red shades) and domesticated accessions are blues (green to </w:t>
        </w:r>
      </w:ins>
      <w:ins w:id="1051" w:author="N S" w:date="2018-10-11T16:24:00Z">
        <w:r w:rsidR="0019233E">
          <w:rPr>
            <w:rFonts w:ascii="Arial" w:hAnsi="Arial" w:cs="Arial"/>
            <w:sz w:val="24"/>
            <w:szCs w:val="24"/>
          </w:rPr>
          <w:t xml:space="preserve">purple shades). </w:t>
        </w:r>
      </w:ins>
      <w:bookmarkEnd w:id="1049"/>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77777777" w:rsidR="00170ACE" w:rsidRPr="008C1BDB" w:rsidRDefault="00170ACE" w:rsidP="00170ACE">
      <w:pPr>
        <w:rPr>
          <w:rFonts w:ascii="Arial" w:hAnsi="Arial" w:cs="Arial"/>
          <w:sz w:val="24"/>
          <w:szCs w:val="24"/>
        </w:rPr>
      </w:pPr>
      <w:r w:rsidRPr="008C1BDB">
        <w:rPr>
          <w:rFonts w:ascii="Arial" w:hAnsi="Arial" w:cs="Arial"/>
          <w:sz w:val="24"/>
          <w:szCs w:val="24"/>
        </w:rPr>
        <w:lastRenderedPageBreak/>
        <w:t xml:space="preserve">b) Linkage disequilibrium plot, including all pairwise comparisons of SNPs in the 2kb region surrounding Bcin14g00870.  The color scheme for each SNP pair is D'/LOD: white if LOD &lt;2 and D’ &lt;1, bright red for LOD ≥2 and D’=1, intermediate shades for LOD≥2 and D’&lt;1. </w:t>
      </w:r>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using the average virulence on the wild and domesticated tomato germplasm and using calculated Sensitivity.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54E0F2D3" w14:textId="77777777" w:rsidR="006C5A21" w:rsidRDefault="00170ACE" w:rsidP="00170ACE">
      <w:pPr>
        <w:rPr>
          <w:ins w:id="1052" w:author="N S" w:date="2018-11-12T12:34:00Z"/>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p>
    <w:p w14:paraId="521C3479" w14:textId="77777777" w:rsidR="006C5A21" w:rsidRDefault="006C5A21" w:rsidP="00170ACE">
      <w:pPr>
        <w:rPr>
          <w:ins w:id="1053" w:author="N S" w:date="2018-11-12T12:34:00Z"/>
          <w:rFonts w:ascii="Arial" w:hAnsi="Arial" w:cs="Arial"/>
          <w:sz w:val="24"/>
          <w:szCs w:val="24"/>
        </w:rPr>
      </w:pPr>
    </w:p>
    <w:p w14:paraId="79E836FA" w14:textId="77777777" w:rsidR="006C5A21" w:rsidRDefault="006C5A21" w:rsidP="00170ACE">
      <w:pPr>
        <w:rPr>
          <w:ins w:id="1054" w:author="N S" w:date="2018-11-12T12:35:00Z"/>
          <w:rFonts w:ascii="Arial" w:hAnsi="Arial" w:cs="Arial"/>
          <w:sz w:val="24"/>
          <w:szCs w:val="24"/>
        </w:rPr>
      </w:pPr>
    </w:p>
    <w:p w14:paraId="6588E67B" w14:textId="77777777" w:rsidR="006C5A21" w:rsidRDefault="006C5A21" w:rsidP="00170ACE">
      <w:pPr>
        <w:rPr>
          <w:ins w:id="1055" w:author="N S" w:date="2018-11-12T12:35:00Z"/>
          <w:rFonts w:ascii="Arial" w:hAnsi="Arial" w:cs="Arial"/>
          <w:sz w:val="24"/>
          <w:szCs w:val="24"/>
        </w:rPr>
      </w:pPr>
      <w:ins w:id="1056" w:author="N S" w:date="2018-11-12T12:34:00Z">
        <w:r>
          <w:rPr>
            <w:rFonts w:ascii="Arial" w:hAnsi="Arial" w:cs="Arial"/>
            <w:sz w:val="24"/>
            <w:szCs w:val="24"/>
          </w:rPr>
          <w:t>Acknowledgement</w:t>
        </w:r>
      </w:ins>
      <w:ins w:id="1057" w:author="N S" w:date="2018-11-12T12:35:00Z">
        <w:r>
          <w:rPr>
            <w:rFonts w:ascii="Arial" w:hAnsi="Arial" w:cs="Arial"/>
            <w:sz w:val="24"/>
            <w:szCs w:val="24"/>
          </w:rPr>
          <w:t xml:space="preserve">s </w:t>
        </w:r>
      </w:ins>
    </w:p>
    <w:p w14:paraId="6A0CF3D5" w14:textId="55CB9B1F" w:rsidR="00A53F01" w:rsidRPr="008C1BDB" w:rsidRDefault="006C5A21" w:rsidP="00170ACE">
      <w:pPr>
        <w:rPr>
          <w:rFonts w:ascii="Arial" w:hAnsi="Arial" w:cs="Arial"/>
          <w:sz w:val="24"/>
          <w:szCs w:val="24"/>
        </w:rPr>
      </w:pPr>
      <w:ins w:id="1058" w:author="N S" w:date="2018-11-12T12:35:00Z">
        <w:r>
          <w:rPr>
            <w:rFonts w:ascii="Arial" w:hAnsi="Arial" w:cs="Arial"/>
            <w:color w:val="222222"/>
            <w:shd w:val="clear" w:color="auto" w:fill="FFFFFF"/>
          </w:rPr>
          <w:t>Financial support for this work was provided by the National Research Foundation DNRF grant 99, US NSF grants IOS 1339125, MCB 1330337 and IOS</w:t>
        </w:r>
        <w:r>
          <w:rPr>
            <w:rFonts w:ascii="Arial" w:hAnsi="Arial" w:cs="Arial"/>
            <w:color w:val="222222"/>
            <w:shd w:val="clear" w:color="auto" w:fill="FFFFFF"/>
          </w:rPr>
          <w:t xml:space="preserve"> </w:t>
        </w:r>
        <w:bookmarkStart w:id="1059" w:name="_GoBack"/>
        <w:bookmarkEnd w:id="1059"/>
        <w:r>
          <w:rPr>
            <w:rFonts w:ascii="Arial" w:hAnsi="Arial" w:cs="Arial"/>
            <w:color w:val="222222"/>
            <w:shd w:val="clear" w:color="auto" w:fill="FFFFFF"/>
          </w:rPr>
          <w:t>1021861, and the USDA National Institute of Food and Agriculture, Hatch project number CA-D-PLS-7033-H.</w:t>
        </w:r>
      </w:ins>
      <w:del w:id="1060" w:author="N S" w:date="2018-11-12T12:35:00Z">
        <w:r w:rsidR="00A53F01" w:rsidRPr="008C1BDB" w:rsidDel="006C5A21">
          <w:rPr>
            <w:rFonts w:ascii="Arial" w:hAnsi="Arial" w:cs="Arial"/>
            <w:sz w:val="24"/>
            <w:szCs w:val="24"/>
          </w:rPr>
          <w:br w:type="page"/>
        </w:r>
      </w:del>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4BB12CB8" w14:textId="77777777" w:rsidR="002345CD" w:rsidRPr="002345CD" w:rsidRDefault="00416136" w:rsidP="002345CD">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2345CD" w:rsidRPr="002345CD">
        <w:t xml:space="preserve">Abramovitch, R. B. and G. B. Martin (2004). "Strategies used by bacterial pathogens to suppress plant defenses." </w:t>
      </w:r>
      <w:r w:rsidR="002345CD" w:rsidRPr="002345CD">
        <w:rPr>
          <w:u w:val="single"/>
        </w:rPr>
        <w:t>Current opinion in plant biology</w:t>
      </w:r>
      <w:r w:rsidR="002345CD" w:rsidRPr="002345CD">
        <w:t xml:space="preserve"> </w:t>
      </w:r>
      <w:r w:rsidR="002345CD" w:rsidRPr="002345CD">
        <w:rPr>
          <w:b/>
        </w:rPr>
        <w:t>7</w:t>
      </w:r>
      <w:r w:rsidR="002345CD" w:rsidRPr="002345CD">
        <w:t>(4): 356-364.</w:t>
      </w:r>
    </w:p>
    <w:p w14:paraId="3515BCEB" w14:textId="77777777" w:rsidR="002345CD" w:rsidRPr="002345CD" w:rsidRDefault="002345CD" w:rsidP="002345CD">
      <w:pPr>
        <w:pStyle w:val="EndNoteBibliography"/>
      </w:pPr>
      <w:r w:rsidRPr="002345CD">
        <w:t xml:space="preserve">AbuQamar, S., M.-F. Chai, H. Luo, F. Song and T. Mengiste (2008). "Tomato protein kinase 1b mediates signaling of plant responses to necrotrophic fungi and insect herbivory." </w:t>
      </w:r>
      <w:r w:rsidRPr="002345CD">
        <w:rPr>
          <w:u w:val="single"/>
        </w:rPr>
        <w:t>The Plant Cell</w:t>
      </w:r>
      <w:r w:rsidRPr="002345CD">
        <w:t xml:space="preserve"> </w:t>
      </w:r>
      <w:r w:rsidRPr="002345CD">
        <w:rPr>
          <w:b/>
        </w:rPr>
        <w:t>20</w:t>
      </w:r>
      <w:r w:rsidRPr="002345CD">
        <w:t>(7): 1964-1983.</w:t>
      </w:r>
    </w:p>
    <w:p w14:paraId="759A776B" w14:textId="77777777" w:rsidR="002345CD" w:rsidRPr="002345CD" w:rsidRDefault="002345CD" w:rsidP="002345CD">
      <w:pPr>
        <w:pStyle w:val="EndNoteBibliography"/>
      </w:pPr>
      <w:r w:rsidRPr="002345CD">
        <w:t xml:space="preserve">Atwell, S., J. Corwin, N. Soltis and D. Kliebenstein (2018). "Resequencing and association mapping of the generalist pathogen Botrytis cinerea." </w:t>
      </w:r>
      <w:r w:rsidRPr="002345CD">
        <w:rPr>
          <w:u w:val="single"/>
        </w:rPr>
        <w:t>bioRxiv</w:t>
      </w:r>
      <w:r w:rsidRPr="002345CD">
        <w:t>.</w:t>
      </w:r>
    </w:p>
    <w:p w14:paraId="69ECA310" w14:textId="77777777" w:rsidR="002345CD" w:rsidRPr="002345CD" w:rsidRDefault="002345CD" w:rsidP="002345CD">
      <w:pPr>
        <w:pStyle w:val="EndNoteBibliography"/>
      </w:pPr>
      <w:r w:rsidRPr="002345CD">
        <w:t xml:space="preserve">Atwell, S., J. Corwin, N. Soltis, A. Subedy, K. Denby and D. J. Kliebenstein (2015). "Whole genome resequencing of Botrytis cinerea isolates identifies high levels of standing diversity." </w:t>
      </w:r>
      <w:r w:rsidRPr="002345CD">
        <w:rPr>
          <w:u w:val="single"/>
        </w:rPr>
        <w:t>Frontiers in microbiology</w:t>
      </w:r>
      <w:r w:rsidRPr="002345CD">
        <w:t xml:space="preserve"> </w:t>
      </w:r>
      <w:r w:rsidRPr="002345CD">
        <w:rPr>
          <w:b/>
        </w:rPr>
        <w:t>6</w:t>
      </w:r>
      <w:r w:rsidRPr="002345CD">
        <w:t>: 996.</w:t>
      </w:r>
    </w:p>
    <w:p w14:paraId="56FFC0ED" w14:textId="77777777" w:rsidR="002345CD" w:rsidRPr="002345CD" w:rsidRDefault="002345CD" w:rsidP="002345CD">
      <w:pPr>
        <w:pStyle w:val="EndNoteBibliography"/>
      </w:pPr>
      <w:r w:rsidRPr="002345CD">
        <w:t xml:space="preserve">Bai, Y. and P. Lindhout (2007). "Domestication and breeding of tomatoes: what have we gained and what can we gain in the future?" </w:t>
      </w:r>
      <w:r w:rsidRPr="002345CD">
        <w:rPr>
          <w:u w:val="single"/>
        </w:rPr>
        <w:t>Annals of botany</w:t>
      </w:r>
      <w:r w:rsidRPr="002345CD">
        <w:t xml:space="preserve"> </w:t>
      </w:r>
      <w:r w:rsidRPr="002345CD">
        <w:rPr>
          <w:b/>
        </w:rPr>
        <w:t>100</w:t>
      </w:r>
      <w:r w:rsidRPr="002345CD">
        <w:t>(5): 1085-1094.</w:t>
      </w:r>
    </w:p>
    <w:p w14:paraId="592050E1" w14:textId="77777777" w:rsidR="002345CD" w:rsidRPr="002345CD" w:rsidRDefault="002345CD" w:rsidP="002345CD">
      <w:pPr>
        <w:pStyle w:val="EndNoteBibliography"/>
      </w:pPr>
      <w:r w:rsidRPr="002345CD">
        <w:t xml:space="preserve">Ballaré, C. L. and R. Pierik (2017). "The shade‐avoidance syndrome: multiple signals and ecological consequences." </w:t>
      </w:r>
      <w:r w:rsidRPr="002345CD">
        <w:rPr>
          <w:u w:val="single"/>
        </w:rPr>
        <w:t>Plant, cell &amp; environment</w:t>
      </w:r>
      <w:r w:rsidRPr="002345CD">
        <w:t xml:space="preserve"> </w:t>
      </w:r>
      <w:r w:rsidRPr="002345CD">
        <w:rPr>
          <w:b/>
        </w:rPr>
        <w:t>40</w:t>
      </w:r>
      <w:r w:rsidRPr="002345CD">
        <w:t>(11): 2530-2543.</w:t>
      </w:r>
    </w:p>
    <w:p w14:paraId="6D8633F5" w14:textId="77777777" w:rsidR="002345CD" w:rsidRPr="002345CD" w:rsidRDefault="002345CD" w:rsidP="002345CD">
      <w:pPr>
        <w:pStyle w:val="EndNoteBibliography"/>
      </w:pPr>
      <w:r w:rsidRPr="002345CD">
        <w:t xml:space="preserve">Barrett, L. G. and M. Heil (2012). "Unifying concepts and mechanisms in the specificity of plant–enemy interactions." </w:t>
      </w:r>
      <w:r w:rsidRPr="002345CD">
        <w:rPr>
          <w:u w:val="single"/>
        </w:rPr>
        <w:t>Trends in plant science</w:t>
      </w:r>
      <w:r w:rsidRPr="002345CD">
        <w:t xml:space="preserve"> </w:t>
      </w:r>
      <w:r w:rsidRPr="002345CD">
        <w:rPr>
          <w:b/>
        </w:rPr>
        <w:t>17</w:t>
      </w:r>
      <w:r w:rsidRPr="002345CD">
        <w:t>(5): 282-292.</w:t>
      </w:r>
    </w:p>
    <w:p w14:paraId="22C2D6C4" w14:textId="77777777" w:rsidR="002345CD" w:rsidRPr="002345CD" w:rsidRDefault="002345CD" w:rsidP="002345CD">
      <w:pPr>
        <w:pStyle w:val="EndNoteBibliography"/>
      </w:pPr>
      <w:r w:rsidRPr="002345CD">
        <w:t xml:space="preserve">Barrett, L. G., J. M. Kniskern, N. Bodenhausen, W. Zhang and J. Bergelson (2009). "Continua of specificity and virulence in plant host–pathogen interactions: causes and consequences." </w:t>
      </w:r>
      <w:r w:rsidRPr="002345CD">
        <w:rPr>
          <w:u w:val="single"/>
        </w:rPr>
        <w:t>New Phytologist</w:t>
      </w:r>
      <w:r w:rsidRPr="002345CD">
        <w:t xml:space="preserve"> </w:t>
      </w:r>
      <w:r w:rsidRPr="002345CD">
        <w:rPr>
          <w:b/>
        </w:rPr>
        <w:t>183</w:t>
      </w:r>
      <w:r w:rsidRPr="002345CD">
        <w:t>(3): 513-529.</w:t>
      </w:r>
    </w:p>
    <w:p w14:paraId="427A09FF" w14:textId="77777777" w:rsidR="002345CD" w:rsidRPr="002345CD" w:rsidRDefault="002345CD" w:rsidP="002345CD">
      <w:pPr>
        <w:pStyle w:val="EndNoteBibliography"/>
      </w:pPr>
      <w:r w:rsidRPr="002345CD">
        <w:t xml:space="preserve">Bartoli, C. and F. Roux (2017). "Genome-Wide Association Studies In Plant Pathosystems: Toward an Ecological Genomics Approach." </w:t>
      </w:r>
      <w:r w:rsidRPr="002345CD">
        <w:rPr>
          <w:u w:val="single"/>
        </w:rPr>
        <w:t>Frontiers in plant science</w:t>
      </w:r>
      <w:r w:rsidRPr="002345CD">
        <w:t xml:space="preserve"> </w:t>
      </w:r>
      <w:r w:rsidRPr="002345CD">
        <w:rPr>
          <w:b/>
        </w:rPr>
        <w:t>8</w:t>
      </w:r>
      <w:r w:rsidRPr="002345CD">
        <w:t>.</w:t>
      </w:r>
    </w:p>
    <w:p w14:paraId="140049CB" w14:textId="77777777" w:rsidR="002345CD" w:rsidRPr="002345CD" w:rsidRDefault="002345CD" w:rsidP="002345CD">
      <w:pPr>
        <w:pStyle w:val="EndNoteBibliography"/>
      </w:pPr>
      <w:r w:rsidRPr="002345CD">
        <w:t xml:space="preserve">Bates, D., M. Maechler, B. Bolker and S. Walker (2015). "Fitting Linear Mixed-Effects Models Using lme4." </w:t>
      </w:r>
      <w:r w:rsidRPr="002345CD">
        <w:rPr>
          <w:u w:val="single"/>
        </w:rPr>
        <w:t>Journal of Statistical Software</w:t>
      </w:r>
      <w:r w:rsidRPr="002345CD">
        <w:t xml:space="preserve"> </w:t>
      </w:r>
      <w:r w:rsidRPr="002345CD">
        <w:rPr>
          <w:b/>
        </w:rPr>
        <w:t>67</w:t>
      </w:r>
      <w:r w:rsidRPr="002345CD">
        <w:t>(1): 1-48.</w:t>
      </w:r>
    </w:p>
    <w:p w14:paraId="560C1160" w14:textId="77777777" w:rsidR="002345CD" w:rsidRPr="002345CD" w:rsidRDefault="002345CD" w:rsidP="002345CD">
      <w:pPr>
        <w:pStyle w:val="EndNoteBibliography"/>
      </w:pPr>
      <w:r w:rsidRPr="002345CD">
        <w:t xml:space="preserve">Bergougnoux, V. (2014). "The history of tomato: from domestication to biopharming." </w:t>
      </w:r>
      <w:r w:rsidRPr="002345CD">
        <w:rPr>
          <w:u w:val="single"/>
        </w:rPr>
        <w:t>Biotechnology advances</w:t>
      </w:r>
      <w:r w:rsidRPr="002345CD">
        <w:t xml:space="preserve"> </w:t>
      </w:r>
      <w:r w:rsidRPr="002345CD">
        <w:rPr>
          <w:b/>
        </w:rPr>
        <w:t>32</w:t>
      </w:r>
      <w:r w:rsidRPr="002345CD">
        <w:t>(1): 170-189.</w:t>
      </w:r>
    </w:p>
    <w:p w14:paraId="04B2AD31" w14:textId="77777777" w:rsidR="002345CD" w:rsidRPr="002345CD" w:rsidRDefault="002345CD" w:rsidP="002345CD">
      <w:pPr>
        <w:pStyle w:val="EndNoteBibliography"/>
      </w:pPr>
      <w:r w:rsidRPr="002345CD">
        <w:t xml:space="preserve">Bhardwaj, V., S. Meier, L. N. Petersen, R. A. Ingle and L. C. Roden (2011). "Defence responses of Arabidopsis thaliana to infection by Pseudomonas syringae are regulated by the circadian clock." </w:t>
      </w:r>
      <w:r w:rsidRPr="002345CD">
        <w:rPr>
          <w:u w:val="single"/>
        </w:rPr>
        <w:t>PloS one</w:t>
      </w:r>
      <w:r w:rsidRPr="002345CD">
        <w:t xml:space="preserve"> </w:t>
      </w:r>
      <w:r w:rsidRPr="002345CD">
        <w:rPr>
          <w:b/>
        </w:rPr>
        <w:t>6</w:t>
      </w:r>
      <w:r w:rsidRPr="002345CD">
        <w:t>(10): e26968.</w:t>
      </w:r>
    </w:p>
    <w:p w14:paraId="165DBC7B" w14:textId="77777777" w:rsidR="002345CD" w:rsidRPr="002345CD" w:rsidRDefault="002345CD" w:rsidP="002345CD">
      <w:pPr>
        <w:pStyle w:val="EndNoteBibliography"/>
      </w:pPr>
      <w:r w:rsidRPr="002345CD">
        <w:t xml:space="preserve">Bittel, P. and S. Robatzek (2007). "Microbe-associated molecular patterns (MAMPs) probe plant immunity." </w:t>
      </w:r>
      <w:r w:rsidRPr="002345CD">
        <w:rPr>
          <w:u w:val="single"/>
        </w:rPr>
        <w:t>Current opinion in plant biology</w:t>
      </w:r>
      <w:r w:rsidRPr="002345CD">
        <w:t xml:space="preserve"> </w:t>
      </w:r>
      <w:r w:rsidRPr="002345CD">
        <w:rPr>
          <w:b/>
        </w:rPr>
        <w:t>10</w:t>
      </w:r>
      <w:r w:rsidRPr="002345CD">
        <w:t>(4): 335-341.</w:t>
      </w:r>
    </w:p>
    <w:p w14:paraId="58B5926B" w14:textId="77777777" w:rsidR="002345CD" w:rsidRPr="002345CD" w:rsidRDefault="002345CD" w:rsidP="002345CD">
      <w:pPr>
        <w:pStyle w:val="EndNoteBibliography"/>
      </w:pPr>
      <w:r w:rsidRPr="002345CD">
        <w:t xml:space="preserve">Blanca, J., J. Montero-Pau, C. Sauvage, G. Bauchet, E. Illa, M. J. Díez, D. Francis, M. Causse, E. van der Knaap and J. Cañizares (2015). "Genomic variation in tomato, from wild ancestors to contemporary breeding accessions." </w:t>
      </w:r>
      <w:r w:rsidRPr="002345CD">
        <w:rPr>
          <w:u w:val="single"/>
        </w:rPr>
        <w:t>BMC genomics</w:t>
      </w:r>
      <w:r w:rsidRPr="002345CD">
        <w:t xml:space="preserve"> </w:t>
      </w:r>
      <w:r w:rsidRPr="002345CD">
        <w:rPr>
          <w:b/>
        </w:rPr>
        <w:t>16</w:t>
      </w:r>
      <w:r w:rsidRPr="002345CD">
        <w:t>(1): 257.</w:t>
      </w:r>
    </w:p>
    <w:p w14:paraId="05E6848A" w14:textId="77777777" w:rsidR="002345CD" w:rsidRPr="002345CD" w:rsidRDefault="002345CD" w:rsidP="002345CD">
      <w:pPr>
        <w:pStyle w:val="EndNoteBibliography"/>
      </w:pPr>
      <w:r w:rsidRPr="002345CD">
        <w:t xml:space="preserve">Blanco-Ulate, B., A. Morales-Cruz, K. C. Amrine, J. M. Labavitch, A. L. Powell and D. Cantu (2014). "Genome-wide transcriptional profiling of Botrytis cinerea genes targeting plant cell walls during infections of different hosts." </w:t>
      </w:r>
      <w:r w:rsidRPr="002345CD">
        <w:rPr>
          <w:u w:val="single"/>
        </w:rPr>
        <w:t>Frontiers in plant science</w:t>
      </w:r>
      <w:r w:rsidRPr="002345CD">
        <w:t xml:space="preserve"> </w:t>
      </w:r>
      <w:r w:rsidRPr="002345CD">
        <w:rPr>
          <w:b/>
        </w:rPr>
        <w:t>5</w:t>
      </w:r>
      <w:r w:rsidRPr="002345CD">
        <w:t>.</w:t>
      </w:r>
    </w:p>
    <w:p w14:paraId="7F163520" w14:textId="77777777" w:rsidR="002345CD" w:rsidRPr="002345CD" w:rsidRDefault="002345CD" w:rsidP="002345CD">
      <w:pPr>
        <w:pStyle w:val="EndNoteBibliography"/>
      </w:pPr>
      <w:r w:rsidRPr="002345CD">
        <w:t xml:space="preserve">Boller, T. and S. Y. He (2009). "Innate immunity in plants: an arms race between pattern recognition receptors in plants and effectors in microbial pathogens." </w:t>
      </w:r>
      <w:r w:rsidRPr="002345CD">
        <w:rPr>
          <w:u w:val="single"/>
        </w:rPr>
        <w:t>Science</w:t>
      </w:r>
      <w:r w:rsidRPr="002345CD">
        <w:t xml:space="preserve"> </w:t>
      </w:r>
      <w:r w:rsidRPr="002345CD">
        <w:rPr>
          <w:b/>
        </w:rPr>
        <w:t>324</w:t>
      </w:r>
      <w:r w:rsidRPr="002345CD">
        <w:t>(5928): 742-744.</w:t>
      </w:r>
    </w:p>
    <w:p w14:paraId="0CC0255F" w14:textId="77777777" w:rsidR="002345CD" w:rsidRPr="002345CD" w:rsidRDefault="002345CD" w:rsidP="002345CD">
      <w:pPr>
        <w:pStyle w:val="EndNoteBibliography"/>
      </w:pPr>
      <w:r w:rsidRPr="002345CD">
        <w:t xml:space="preserve">Boyd, L. A., C. Ridout, D. M. O'Sullivan, J. E. Leach and H. Leung (2013). "Plant–pathogen interactions: disease resistance in modern agriculture." </w:t>
      </w:r>
      <w:r w:rsidRPr="002345CD">
        <w:rPr>
          <w:u w:val="single"/>
        </w:rPr>
        <w:t>Trends in genetics</w:t>
      </w:r>
      <w:r w:rsidRPr="002345CD">
        <w:t xml:space="preserve"> </w:t>
      </w:r>
      <w:r w:rsidRPr="002345CD">
        <w:rPr>
          <w:b/>
        </w:rPr>
        <w:t>29</w:t>
      </w:r>
      <w:r w:rsidRPr="002345CD">
        <w:t>(4): 233-240.</w:t>
      </w:r>
    </w:p>
    <w:p w14:paraId="29D82B00" w14:textId="77777777" w:rsidR="002345CD" w:rsidRPr="002345CD" w:rsidRDefault="002345CD" w:rsidP="002345CD">
      <w:pPr>
        <w:pStyle w:val="EndNoteBibliography"/>
      </w:pPr>
      <w:r w:rsidRPr="002345CD">
        <w:t xml:space="preserve">Campos, M. L., Y. Yoshida, I. T. Major, D. de Oliveira Ferreira, S. M. Weraduwage, J. E. Froehlich, B. F. Johnson, D. M. Kramer, G. Jander and T. D. Sharkey (2016). "Rewiring of jasmonate and phytochrome B signalling uncouples plant growth-defense tradeoffs." </w:t>
      </w:r>
      <w:r w:rsidRPr="002345CD">
        <w:rPr>
          <w:u w:val="single"/>
        </w:rPr>
        <w:t>Nature communications</w:t>
      </w:r>
      <w:r w:rsidRPr="002345CD">
        <w:t xml:space="preserve"> </w:t>
      </w:r>
      <w:r w:rsidRPr="002345CD">
        <w:rPr>
          <w:b/>
        </w:rPr>
        <w:t>7</w:t>
      </w:r>
      <w:r w:rsidRPr="002345CD">
        <w:t>: 12570.</w:t>
      </w:r>
    </w:p>
    <w:p w14:paraId="787485DB" w14:textId="77777777" w:rsidR="002345CD" w:rsidRPr="002345CD" w:rsidRDefault="002345CD" w:rsidP="002345CD">
      <w:pPr>
        <w:pStyle w:val="EndNoteBibliography"/>
      </w:pPr>
      <w:r w:rsidRPr="002345CD">
        <w:t xml:space="preserve">Cerveny, L., A. Straskova, V. Dankova, A. Hartlova, M. Ceckova, F. Staud and J. Stulik (2013). "Tetratricopeptide repeat motifs in the world of bacterial pathogens: role in virulence mechanisms." </w:t>
      </w:r>
      <w:r w:rsidRPr="002345CD">
        <w:rPr>
          <w:u w:val="single"/>
        </w:rPr>
        <w:t>Infection and immunity</w:t>
      </w:r>
      <w:r w:rsidRPr="002345CD">
        <w:t xml:space="preserve"> </w:t>
      </w:r>
      <w:r w:rsidRPr="002345CD">
        <w:rPr>
          <w:b/>
        </w:rPr>
        <w:t>81</w:t>
      </w:r>
      <w:r w:rsidRPr="002345CD">
        <w:t>(3): 629-635.</w:t>
      </w:r>
    </w:p>
    <w:p w14:paraId="18ED6DC5" w14:textId="77777777" w:rsidR="002345CD" w:rsidRPr="002345CD" w:rsidRDefault="002345CD" w:rsidP="002345CD">
      <w:pPr>
        <w:pStyle w:val="EndNoteBibliography"/>
      </w:pPr>
      <w:r w:rsidRPr="002345CD">
        <w:lastRenderedPageBreak/>
        <w:t xml:space="preserve">Chaudhary, B. (2013). "Plant domestication and resistance to herbivory." </w:t>
      </w:r>
      <w:r w:rsidRPr="002345CD">
        <w:rPr>
          <w:u w:val="single"/>
        </w:rPr>
        <w:t>International journal of plant genomics</w:t>
      </w:r>
      <w:r w:rsidRPr="002345CD">
        <w:t xml:space="preserve"> </w:t>
      </w:r>
      <w:r w:rsidRPr="002345CD">
        <w:rPr>
          <w:b/>
        </w:rPr>
        <w:t>2013</w:t>
      </w:r>
      <w:r w:rsidRPr="002345CD">
        <w:t>.</w:t>
      </w:r>
    </w:p>
    <w:p w14:paraId="5B20C630" w14:textId="77777777" w:rsidR="002345CD" w:rsidRPr="002345CD" w:rsidRDefault="002345CD" w:rsidP="002345CD">
      <w:pPr>
        <w:pStyle w:val="EndNoteBibliography"/>
      </w:pPr>
      <w:r w:rsidRPr="002345CD">
        <w:t xml:space="preserve">Choquer, M., E. Fournier, C. Kunz, C. Levis, J.-M. Pradier, A. Simon and M. Viaud (2007). "Botrytis cinerea virulence factors: new insights into a necrotrophic and polyphageous pathogen." </w:t>
      </w:r>
      <w:r w:rsidRPr="002345CD">
        <w:rPr>
          <w:u w:val="single"/>
        </w:rPr>
        <w:t>FEMS microbiology letters</w:t>
      </w:r>
      <w:r w:rsidRPr="002345CD">
        <w:t xml:space="preserve"> </w:t>
      </w:r>
      <w:r w:rsidRPr="002345CD">
        <w:rPr>
          <w:b/>
        </w:rPr>
        <w:t>277</w:t>
      </w:r>
      <w:r w:rsidRPr="002345CD">
        <w:t>(1): 1-10.</w:t>
      </w:r>
    </w:p>
    <w:p w14:paraId="1AE4B9EF" w14:textId="77777777" w:rsidR="002345CD" w:rsidRPr="002345CD" w:rsidRDefault="002345CD" w:rsidP="002345CD">
      <w:pPr>
        <w:pStyle w:val="EndNoteBibliography"/>
      </w:pPr>
      <w:r w:rsidRPr="002345CD">
        <w:t xml:space="preserve">Corwin, J. A., D. Copeland, J. Feusier, A. Subedy, R. Eshbaugh, C. Palmer, J. Maloof and D. J. Kliebenstein (2016). "The quantitative basis of the Arabidopsis innate immune system to endemic pathogens depends on pathogen genetics." </w:t>
      </w:r>
      <w:r w:rsidRPr="002345CD">
        <w:rPr>
          <w:u w:val="single"/>
        </w:rPr>
        <w:t>PLoS Genet</w:t>
      </w:r>
      <w:r w:rsidRPr="002345CD">
        <w:t xml:space="preserve"> </w:t>
      </w:r>
      <w:r w:rsidRPr="002345CD">
        <w:rPr>
          <w:b/>
        </w:rPr>
        <w:t>12</w:t>
      </w:r>
      <w:r w:rsidRPr="002345CD">
        <w:t>(2): e1005789.</w:t>
      </w:r>
    </w:p>
    <w:p w14:paraId="58BCBCDB" w14:textId="77777777" w:rsidR="002345CD" w:rsidRPr="002345CD" w:rsidRDefault="002345CD" w:rsidP="002345CD">
      <w:pPr>
        <w:pStyle w:val="EndNoteBibliography"/>
      </w:pPr>
      <w:r w:rsidRPr="002345CD">
        <w:t xml:space="preserve">Corwin, J. A., A. Subedy, R. Eshbaugh and D. J. Kliebenstein (2016). "Expansive phenotypic landscape of Botrytis cinerea shows differential contribution of genetic diversity and plasticity." </w:t>
      </w:r>
      <w:r w:rsidRPr="002345CD">
        <w:rPr>
          <w:u w:val="single"/>
        </w:rPr>
        <w:t>Molecular Plant-Microbe Interactions</w:t>
      </w:r>
      <w:r w:rsidRPr="002345CD">
        <w:t xml:space="preserve"> </w:t>
      </w:r>
      <w:r w:rsidRPr="002345CD">
        <w:rPr>
          <w:b/>
        </w:rPr>
        <w:t>29</w:t>
      </w:r>
      <w:r w:rsidRPr="002345CD">
        <w:t>(4): 287-298.</w:t>
      </w:r>
    </w:p>
    <w:p w14:paraId="360EAC81" w14:textId="77777777" w:rsidR="002345CD" w:rsidRPr="002345CD" w:rsidRDefault="002345CD" w:rsidP="002345CD">
      <w:pPr>
        <w:pStyle w:val="EndNoteBibliography"/>
      </w:pPr>
      <w:r w:rsidRPr="002345CD">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2345CD">
        <w:rPr>
          <w:u w:val="single"/>
        </w:rPr>
        <w:t>Genetics</w:t>
      </w:r>
      <w:r w:rsidRPr="002345CD">
        <w:t xml:space="preserve"> </w:t>
      </w:r>
      <w:r w:rsidRPr="002345CD">
        <w:rPr>
          <w:b/>
        </w:rPr>
        <w:t>170</w:t>
      </w:r>
      <w:r w:rsidRPr="002345CD">
        <w:t>(2): 613-630.</w:t>
      </w:r>
    </w:p>
    <w:p w14:paraId="66D9A057" w14:textId="77777777" w:rsidR="002345CD" w:rsidRPr="002345CD" w:rsidRDefault="002345CD" w:rsidP="002345CD">
      <w:pPr>
        <w:pStyle w:val="EndNoteBibliography"/>
      </w:pPr>
      <w:r w:rsidRPr="002345CD">
        <w:t xml:space="preserve">Dalmais, B., J. Schumacher, J. Moraga, P. Le Pecheur, B. Tudzynski, I. G. Collado and M. Viaud (2011). "The Botrytis cinerea phytotoxin botcinic acid requires two polyketide synthases for production and has a redundant role in virulence with botrydial." </w:t>
      </w:r>
      <w:r w:rsidRPr="002345CD">
        <w:rPr>
          <w:u w:val="single"/>
        </w:rPr>
        <w:t>Molecular plant pathology</w:t>
      </w:r>
      <w:r w:rsidRPr="002345CD">
        <w:t xml:space="preserve"> </w:t>
      </w:r>
      <w:r w:rsidRPr="002345CD">
        <w:rPr>
          <w:b/>
        </w:rPr>
        <w:t>12</w:t>
      </w:r>
      <w:r w:rsidRPr="002345CD">
        <w:t>(6): 564-579.</w:t>
      </w:r>
    </w:p>
    <w:p w14:paraId="4049F253" w14:textId="77777777" w:rsidR="002345CD" w:rsidRPr="002345CD" w:rsidRDefault="002345CD" w:rsidP="002345CD">
      <w:pPr>
        <w:pStyle w:val="EndNoteBibliography"/>
      </w:pPr>
      <w:r w:rsidRPr="002345CD">
        <w:t xml:space="preserve">Dalman, K., K. Himmelstrand, Å. Olson, M. Lind, M. Brandström-Durling and J. Stenlid (2013). "A genome-wide association study identifies genomic regions for virulence in the non-model organism Heterobasidion annosum ss." </w:t>
      </w:r>
      <w:r w:rsidRPr="002345CD">
        <w:rPr>
          <w:u w:val="single"/>
        </w:rPr>
        <w:t>PLoS One</w:t>
      </w:r>
      <w:r w:rsidRPr="002345CD">
        <w:t xml:space="preserve"> </w:t>
      </w:r>
      <w:r w:rsidRPr="002345CD">
        <w:rPr>
          <w:b/>
        </w:rPr>
        <w:t>8</w:t>
      </w:r>
      <w:r w:rsidRPr="002345CD">
        <w:t>(1): e53525.</w:t>
      </w:r>
    </w:p>
    <w:p w14:paraId="55363A55" w14:textId="77777777" w:rsidR="002345CD" w:rsidRPr="002345CD" w:rsidRDefault="002345CD" w:rsidP="002345CD">
      <w:pPr>
        <w:pStyle w:val="EndNoteBibliography"/>
      </w:pPr>
      <w:r w:rsidRPr="002345CD">
        <w:t xml:space="preserve">Dangl, J. L. and J. D. Jones (2001). "Plant pathogens and integrated defence responses to infection." </w:t>
      </w:r>
      <w:r w:rsidRPr="002345CD">
        <w:rPr>
          <w:u w:val="single"/>
        </w:rPr>
        <w:t>nature</w:t>
      </w:r>
      <w:r w:rsidRPr="002345CD">
        <w:t xml:space="preserve"> </w:t>
      </w:r>
      <w:r w:rsidRPr="002345CD">
        <w:rPr>
          <w:b/>
        </w:rPr>
        <w:t>411</w:t>
      </w:r>
      <w:r w:rsidRPr="002345CD">
        <w:t>(6839): 826-833.</w:t>
      </w:r>
    </w:p>
    <w:p w14:paraId="24F16DA7" w14:textId="77777777" w:rsidR="002345CD" w:rsidRPr="002345CD" w:rsidRDefault="002345CD" w:rsidP="002345CD">
      <w:pPr>
        <w:pStyle w:val="EndNoteBibliography"/>
      </w:pPr>
      <w:r w:rsidRPr="002345CD">
        <w:t xml:space="preserve">De Feyter, R., Y. Yang and D. W. Gabriel (1993). "Gene-for-genes interactions between cotton R genes and Xanthomonas campestris pv. malvacearum avr genes." </w:t>
      </w:r>
      <w:r w:rsidRPr="002345CD">
        <w:rPr>
          <w:u w:val="single"/>
        </w:rPr>
        <w:t>Molecular plant-microbe interactions: MPMI</w:t>
      </w:r>
      <w:r w:rsidRPr="002345CD">
        <w:t xml:space="preserve"> </w:t>
      </w:r>
      <w:r w:rsidRPr="002345CD">
        <w:rPr>
          <w:b/>
        </w:rPr>
        <w:t>6</w:t>
      </w:r>
      <w:r w:rsidRPr="002345CD">
        <w:t>(2): 225-237.</w:t>
      </w:r>
    </w:p>
    <w:p w14:paraId="5B21D459" w14:textId="77777777" w:rsidR="002345CD" w:rsidRPr="002345CD" w:rsidRDefault="002345CD" w:rsidP="002345CD">
      <w:pPr>
        <w:pStyle w:val="EndNoteBibliography"/>
      </w:pPr>
      <w:r w:rsidRPr="002345CD">
        <w:t xml:space="preserve">Dean, R., J. A. Van Kan, Z. A. Pretorius, K. E. Hammond‐Kosack, A. Di Pietro, P. D. Spanu, J. J. Rudd, M. Dickman, R. Kahmann and J. Ellis (2012). "The Top 10 fungal pathogens in molecular plant pathology." </w:t>
      </w:r>
      <w:r w:rsidRPr="002345CD">
        <w:rPr>
          <w:u w:val="single"/>
        </w:rPr>
        <w:t>Molecular plant pathology</w:t>
      </w:r>
      <w:r w:rsidRPr="002345CD">
        <w:t xml:space="preserve"> </w:t>
      </w:r>
      <w:r w:rsidRPr="002345CD">
        <w:rPr>
          <w:b/>
        </w:rPr>
        <w:t>13</w:t>
      </w:r>
      <w:r w:rsidRPr="002345CD">
        <w:t>(4): 414-430.</w:t>
      </w:r>
    </w:p>
    <w:p w14:paraId="17022A6B" w14:textId="77777777" w:rsidR="002345CD" w:rsidRPr="002345CD" w:rsidRDefault="002345CD" w:rsidP="002345CD">
      <w:pPr>
        <w:pStyle w:val="EndNoteBibliography"/>
      </w:pPr>
      <w:r w:rsidRPr="002345CD">
        <w:t xml:space="preserve">Deighton, N., I. Muckenschnabel, A. J. Colmenares, I. G. Collado and B. Williamson (2001). "Botrydial is produced in plant tissues infected by Botrytis cinerea." </w:t>
      </w:r>
      <w:r w:rsidRPr="002345CD">
        <w:rPr>
          <w:u w:val="single"/>
        </w:rPr>
        <w:t>Phytochemistry</w:t>
      </w:r>
      <w:r w:rsidRPr="002345CD">
        <w:t xml:space="preserve"> </w:t>
      </w:r>
      <w:r w:rsidRPr="002345CD">
        <w:rPr>
          <w:b/>
        </w:rPr>
        <w:t>57</w:t>
      </w:r>
      <w:r w:rsidRPr="002345CD">
        <w:t>(5): 689-692.</w:t>
      </w:r>
    </w:p>
    <w:p w14:paraId="38C866C3" w14:textId="77777777" w:rsidR="002345CD" w:rsidRPr="002345CD" w:rsidRDefault="002345CD" w:rsidP="002345CD">
      <w:pPr>
        <w:pStyle w:val="EndNoteBibliography"/>
      </w:pPr>
      <w:r w:rsidRPr="002345CD">
        <w:t xml:space="preserve">Denby, K. J., P. Kumar and D. J. Kliebenstein (2004). "Identification of Botrytis cinerea susceptibility loci in Arabidopsis thaliana." </w:t>
      </w:r>
      <w:r w:rsidRPr="002345CD">
        <w:rPr>
          <w:u w:val="single"/>
        </w:rPr>
        <w:t>The Plant Journal</w:t>
      </w:r>
      <w:r w:rsidRPr="002345CD">
        <w:t xml:space="preserve"> </w:t>
      </w:r>
      <w:r w:rsidRPr="002345CD">
        <w:rPr>
          <w:b/>
        </w:rPr>
        <w:t>38</w:t>
      </w:r>
      <w:r w:rsidRPr="002345CD">
        <w:t>(3): 473-486.</w:t>
      </w:r>
    </w:p>
    <w:p w14:paraId="4539E106" w14:textId="77777777" w:rsidR="002345CD" w:rsidRPr="002345CD" w:rsidRDefault="002345CD" w:rsidP="002345CD">
      <w:pPr>
        <w:pStyle w:val="EndNoteBibliography"/>
      </w:pPr>
      <w:r w:rsidRPr="002345CD">
        <w:t xml:space="preserve">Desjardins, C. A., K. A. Cohen, V. Munsamy, T. Abeel, K. Maharaj, B. J. Walker, T. P. Shea, D. V. Almeida, A. L. Manson and A. Salazar (2016). "Genomic and functional analyses of Mycobacterium tuberculosis strains implicate ald in D-cycloserine resistance." </w:t>
      </w:r>
      <w:r w:rsidRPr="002345CD">
        <w:rPr>
          <w:u w:val="single"/>
        </w:rPr>
        <w:t>Nature genetics</w:t>
      </w:r>
      <w:r w:rsidRPr="002345CD">
        <w:t xml:space="preserve"> </w:t>
      </w:r>
      <w:r w:rsidRPr="002345CD">
        <w:rPr>
          <w:b/>
        </w:rPr>
        <w:t>48</w:t>
      </w:r>
      <w:r w:rsidRPr="002345CD">
        <w:t>(5): 544-551.</w:t>
      </w:r>
    </w:p>
    <w:p w14:paraId="30255567" w14:textId="77777777" w:rsidR="002345CD" w:rsidRPr="002345CD" w:rsidRDefault="002345CD" w:rsidP="002345CD">
      <w:pPr>
        <w:pStyle w:val="EndNoteBibliography"/>
      </w:pPr>
      <w:r w:rsidRPr="002345CD">
        <w:t xml:space="preserve">Dıaz, J., A. ten Have and J. A. van Kan (2002). "The role of ethylene and wound signaling in resistance of tomato to Botrytis cinerea." </w:t>
      </w:r>
      <w:r w:rsidRPr="002345CD">
        <w:rPr>
          <w:u w:val="single"/>
        </w:rPr>
        <w:t>Plant physiology</w:t>
      </w:r>
      <w:r w:rsidRPr="002345CD">
        <w:t xml:space="preserve"> </w:t>
      </w:r>
      <w:r w:rsidRPr="002345CD">
        <w:rPr>
          <w:b/>
        </w:rPr>
        <w:t>129</w:t>
      </w:r>
      <w:r w:rsidRPr="002345CD">
        <w:t>(3): 1341-1351.</w:t>
      </w:r>
    </w:p>
    <w:p w14:paraId="571690AF" w14:textId="77777777" w:rsidR="002345CD" w:rsidRPr="002345CD" w:rsidRDefault="002345CD" w:rsidP="002345CD">
      <w:pPr>
        <w:pStyle w:val="EndNoteBibliography"/>
      </w:pPr>
      <w:r w:rsidRPr="002345CD">
        <w:t xml:space="preserve">Dodds, P. N. and J. P. Rathjen (2010). "Plant immunity: towards an integrated view of plant–pathogen interactions." </w:t>
      </w:r>
      <w:r w:rsidRPr="002345CD">
        <w:rPr>
          <w:u w:val="single"/>
        </w:rPr>
        <w:t>Nature Reviews Genetics</w:t>
      </w:r>
      <w:r w:rsidRPr="002345CD">
        <w:t xml:space="preserve"> </w:t>
      </w:r>
      <w:r w:rsidRPr="002345CD">
        <w:rPr>
          <w:b/>
        </w:rPr>
        <w:t>11</w:t>
      </w:r>
      <w:r w:rsidRPr="002345CD">
        <w:t>(8): 539-548.</w:t>
      </w:r>
    </w:p>
    <w:p w14:paraId="3F4CDDFD" w14:textId="77777777" w:rsidR="002345CD" w:rsidRPr="002345CD" w:rsidRDefault="002345CD" w:rsidP="002345CD">
      <w:pPr>
        <w:pStyle w:val="EndNoteBibliography"/>
      </w:pPr>
      <w:r w:rsidRPr="002345CD">
        <w:t xml:space="preserve">Doebley, J. F., B. S. Gaut and B. D. Smith (2006). "The molecular genetics of crop domestication." </w:t>
      </w:r>
      <w:r w:rsidRPr="002345CD">
        <w:rPr>
          <w:u w:val="single"/>
        </w:rPr>
        <w:t>Cell</w:t>
      </w:r>
      <w:r w:rsidRPr="002345CD">
        <w:t xml:space="preserve"> </w:t>
      </w:r>
      <w:r w:rsidRPr="002345CD">
        <w:rPr>
          <w:b/>
        </w:rPr>
        <w:t>127</w:t>
      </w:r>
      <w:r w:rsidRPr="002345CD">
        <w:t>(7): 1309-1321.</w:t>
      </w:r>
    </w:p>
    <w:p w14:paraId="4C03EDE0" w14:textId="77777777" w:rsidR="002345CD" w:rsidRPr="002345CD" w:rsidRDefault="002345CD" w:rsidP="002345CD">
      <w:pPr>
        <w:pStyle w:val="EndNoteBibliography"/>
      </w:pPr>
      <w:r w:rsidRPr="002345CD">
        <w:t xml:space="preserve">Doerge, R. W. and G. A. Churchill (1996). "Permutation tests for multiple loci affecting a quantitative character." </w:t>
      </w:r>
      <w:r w:rsidRPr="002345CD">
        <w:rPr>
          <w:u w:val="single"/>
        </w:rPr>
        <w:t>Genetics</w:t>
      </w:r>
      <w:r w:rsidRPr="002345CD">
        <w:t xml:space="preserve"> </w:t>
      </w:r>
      <w:r w:rsidRPr="002345CD">
        <w:rPr>
          <w:b/>
        </w:rPr>
        <w:t>142</w:t>
      </w:r>
      <w:r w:rsidRPr="002345CD">
        <w:t>(1): 285-294.</w:t>
      </w:r>
    </w:p>
    <w:p w14:paraId="5782EDB1" w14:textId="77777777" w:rsidR="002345CD" w:rsidRPr="002345CD" w:rsidRDefault="002345CD" w:rsidP="002345CD">
      <w:pPr>
        <w:pStyle w:val="EndNoteBibliography"/>
      </w:pPr>
      <w:r w:rsidRPr="002345CD">
        <w:t xml:space="preserve">Dwivedi, S. L., H. D. Upadhyaya, H. T. Stalker, M. W. Blair, D. J. Bertioli, S. Nielen and R. Ortiz (2008). "Enhancing crop gene pools with beneficial traits using wild relatives." </w:t>
      </w:r>
      <w:r w:rsidRPr="002345CD">
        <w:rPr>
          <w:u w:val="single"/>
        </w:rPr>
        <w:t>Plant Breeding Reviews</w:t>
      </w:r>
      <w:r w:rsidRPr="002345CD">
        <w:t xml:space="preserve"> </w:t>
      </w:r>
      <w:r w:rsidRPr="002345CD">
        <w:rPr>
          <w:b/>
        </w:rPr>
        <w:t>30</w:t>
      </w:r>
      <w:r w:rsidRPr="002345CD">
        <w:t>: 179.</w:t>
      </w:r>
    </w:p>
    <w:p w14:paraId="022E8E36" w14:textId="77777777" w:rsidR="002345CD" w:rsidRPr="002345CD" w:rsidRDefault="002345CD" w:rsidP="002345CD">
      <w:pPr>
        <w:pStyle w:val="EndNoteBibliography"/>
      </w:pPr>
      <w:r w:rsidRPr="002345CD">
        <w:lastRenderedPageBreak/>
        <w:t xml:space="preserve">Egashira, H., A. Kuwashima, H. Ishiguro, K. Fukushima, T. Kaya and S. Imanishi (2000). "Screening of wild accessions resistant to gray mold (Botrytis cinerea Pers.) in Lycopersicon." </w:t>
      </w:r>
      <w:r w:rsidRPr="002345CD">
        <w:rPr>
          <w:u w:val="single"/>
        </w:rPr>
        <w:t>Acta physiologiae plantarum</w:t>
      </w:r>
      <w:r w:rsidRPr="002345CD">
        <w:t xml:space="preserve"> </w:t>
      </w:r>
      <w:r w:rsidRPr="002345CD">
        <w:rPr>
          <w:b/>
        </w:rPr>
        <w:t>22</w:t>
      </w:r>
      <w:r w:rsidRPr="002345CD">
        <w:t>(3): 324-326.</w:t>
      </w:r>
    </w:p>
    <w:p w14:paraId="5BF9CC14" w14:textId="77777777" w:rsidR="002345CD" w:rsidRPr="002345CD" w:rsidRDefault="002345CD" w:rsidP="002345CD">
      <w:pPr>
        <w:pStyle w:val="EndNoteBibliography"/>
      </w:pPr>
      <w:r w:rsidRPr="002345CD">
        <w:t xml:space="preserve">Elad, Y., B. Williamson, P. Tudzynski and N. Delen (2007). Botrytis spp. and diseases they cause in agricultural systems–an introduction. </w:t>
      </w:r>
      <w:r w:rsidRPr="002345CD">
        <w:rPr>
          <w:u w:val="single"/>
        </w:rPr>
        <w:t>Botrytis: Biology, pathology and control</w:t>
      </w:r>
      <w:r w:rsidRPr="002345CD">
        <w:t>, Springer</w:t>
      </w:r>
      <w:r w:rsidRPr="002345CD">
        <w:rPr>
          <w:b/>
        </w:rPr>
        <w:t xml:space="preserve">: </w:t>
      </w:r>
      <w:r w:rsidRPr="002345CD">
        <w:t>1-8.</w:t>
      </w:r>
    </w:p>
    <w:p w14:paraId="597F9211" w14:textId="77777777" w:rsidR="002345CD" w:rsidRPr="002345CD" w:rsidRDefault="002345CD" w:rsidP="002345CD">
      <w:pPr>
        <w:pStyle w:val="EndNoteBibliography"/>
        <w:rPr>
          <w:u w:val="single"/>
        </w:rPr>
      </w:pPr>
      <w:r w:rsidRPr="002345CD">
        <w:t xml:space="preserve">Failmezger, H., Y. Yuan, O. Rueda, F. Markowetz and M. H. Failmezger (2012). "CRImage: CRImage a package to classify cells and calculate tumour cellularity." </w:t>
      </w:r>
      <w:r w:rsidRPr="002345CD">
        <w:rPr>
          <w:u w:val="single"/>
        </w:rPr>
        <w:t>R package version 1.24.0.</w:t>
      </w:r>
    </w:p>
    <w:p w14:paraId="5B31FAE7" w14:textId="77777777" w:rsidR="002345CD" w:rsidRPr="002345CD" w:rsidRDefault="002345CD" w:rsidP="002345CD">
      <w:pPr>
        <w:pStyle w:val="EndNoteBibliography"/>
      </w:pPr>
      <w:r w:rsidRPr="002345CD">
        <w:t xml:space="preserve">Farhat, M. R., B. J. Shapiro, K. J. Kieser, R. Sultana, K. R. Jacobson, T. C. Victor, R. M. Warren, E. M. Streicher, A. Calver and A. Sloutsky (2013). "Genomic analysis identifies targets of convergent positive selection in drug-resistant Mycobacterium tuberculosis." </w:t>
      </w:r>
      <w:r w:rsidRPr="002345CD">
        <w:rPr>
          <w:u w:val="single"/>
        </w:rPr>
        <w:t>Nature genetics</w:t>
      </w:r>
      <w:r w:rsidRPr="002345CD">
        <w:t xml:space="preserve"> </w:t>
      </w:r>
      <w:r w:rsidRPr="002345CD">
        <w:rPr>
          <w:b/>
        </w:rPr>
        <w:t>45</w:t>
      </w:r>
      <w:r w:rsidRPr="002345CD">
        <w:t>(10): 1183-1189.</w:t>
      </w:r>
    </w:p>
    <w:p w14:paraId="2887DD88" w14:textId="77777777" w:rsidR="002345CD" w:rsidRPr="002345CD" w:rsidRDefault="002345CD" w:rsidP="002345CD">
      <w:pPr>
        <w:pStyle w:val="EndNoteBibliography"/>
      </w:pPr>
      <w:r w:rsidRPr="002345CD">
        <w:t xml:space="preserve">Fekete, É., E. Fekete, L. Irinyi, L. Karaffa, M. Árnyasi, M. Asadollahi and E. Sándor (2012). "Genetic diversity of a Botrytis cinerea cryptic species complex in Hungary." </w:t>
      </w:r>
      <w:r w:rsidRPr="002345CD">
        <w:rPr>
          <w:u w:val="single"/>
        </w:rPr>
        <w:t>Microbiological Research</w:t>
      </w:r>
      <w:r w:rsidRPr="002345CD">
        <w:t xml:space="preserve"> </w:t>
      </w:r>
      <w:r w:rsidRPr="002345CD">
        <w:rPr>
          <w:b/>
        </w:rPr>
        <w:t>167</w:t>
      </w:r>
      <w:r w:rsidRPr="002345CD">
        <w:t>(5): 283-291.</w:t>
      </w:r>
    </w:p>
    <w:p w14:paraId="649D1AEC" w14:textId="77777777" w:rsidR="002345CD" w:rsidRPr="002345CD" w:rsidRDefault="002345CD" w:rsidP="002345CD">
      <w:pPr>
        <w:pStyle w:val="EndNoteBibliography"/>
      </w:pPr>
      <w:r w:rsidRPr="002345CD">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2345CD">
        <w:rPr>
          <w:u w:val="single"/>
        </w:rPr>
        <w:t>Plant physiology</w:t>
      </w:r>
      <w:r w:rsidRPr="002345CD">
        <w:t xml:space="preserve"> </w:t>
      </w:r>
      <w:r w:rsidRPr="002345CD">
        <w:rPr>
          <w:b/>
        </w:rPr>
        <w:t>144</w:t>
      </w:r>
      <w:r w:rsidRPr="002345CD">
        <w:t>(1): 367-379.</w:t>
      </w:r>
    </w:p>
    <w:p w14:paraId="22CF7F4C" w14:textId="77777777" w:rsidR="002345CD" w:rsidRPr="002345CD" w:rsidRDefault="002345CD" w:rsidP="002345CD">
      <w:pPr>
        <w:pStyle w:val="EndNoteBibliography"/>
      </w:pPr>
      <w:r w:rsidRPr="002345CD">
        <w:t xml:space="preserve">Ferrari, S., J. M. Plotnikova, G. De Lorenzo and F. M. Ausubel (2003). "Arabidopsis local resistance to Botrytis cinerea involves salicylic acid and camalexin and requires EDS4 and PAD2, but not SID2, EDS5 or PAD4." </w:t>
      </w:r>
      <w:r w:rsidRPr="002345CD">
        <w:rPr>
          <w:u w:val="single"/>
        </w:rPr>
        <w:t>The Plant Journal</w:t>
      </w:r>
      <w:r w:rsidRPr="002345CD">
        <w:t xml:space="preserve"> </w:t>
      </w:r>
      <w:r w:rsidRPr="002345CD">
        <w:rPr>
          <w:b/>
        </w:rPr>
        <w:t>35</w:t>
      </w:r>
      <w:r w:rsidRPr="002345CD">
        <w:t>(2): 193-205.</w:t>
      </w:r>
    </w:p>
    <w:p w14:paraId="34C65B8F" w14:textId="77777777" w:rsidR="002345CD" w:rsidRPr="002345CD" w:rsidRDefault="002345CD" w:rsidP="002345CD">
      <w:pPr>
        <w:pStyle w:val="EndNoteBibliography"/>
      </w:pPr>
      <w:r w:rsidRPr="002345CD">
        <w:t xml:space="preserve">Fillinger, S. and Y. Elad (2015). </w:t>
      </w:r>
      <w:r w:rsidRPr="002345CD">
        <w:rPr>
          <w:u w:val="single"/>
        </w:rPr>
        <w:t>Botrytis-the Fungus, the Pathogen and Its Management in Agricultural Systems</w:t>
      </w:r>
      <w:r w:rsidRPr="002345CD">
        <w:t>, Springer.</w:t>
      </w:r>
    </w:p>
    <w:p w14:paraId="6B28995E" w14:textId="77777777" w:rsidR="002345CD" w:rsidRPr="002345CD" w:rsidRDefault="002345CD" w:rsidP="002345CD">
      <w:pPr>
        <w:pStyle w:val="EndNoteBibliography"/>
      </w:pPr>
      <w:r w:rsidRPr="002345CD">
        <w:t xml:space="preserve">Finkers, R., Y. Bai, P. van den Berg, R. van Berloo, F. Meijer-Dekens, A. Ten Have, J. van Kan, P. Lindhout and A. W. van Heusden (2008). "Quantitative resistance to Botrytis cinerea from Solanum neorickii." </w:t>
      </w:r>
      <w:r w:rsidRPr="002345CD">
        <w:rPr>
          <w:u w:val="single"/>
        </w:rPr>
        <w:t>Euphytica</w:t>
      </w:r>
      <w:r w:rsidRPr="002345CD">
        <w:t xml:space="preserve"> </w:t>
      </w:r>
      <w:r w:rsidRPr="002345CD">
        <w:rPr>
          <w:b/>
        </w:rPr>
        <w:t>159</w:t>
      </w:r>
      <w:r w:rsidRPr="002345CD">
        <w:t>(1-2): 83-92.</w:t>
      </w:r>
    </w:p>
    <w:p w14:paraId="2A9C60C2" w14:textId="77777777" w:rsidR="002345CD" w:rsidRPr="002345CD" w:rsidRDefault="002345CD" w:rsidP="002345CD">
      <w:pPr>
        <w:pStyle w:val="EndNoteBibliography"/>
      </w:pPr>
      <w:r w:rsidRPr="002345CD">
        <w:t xml:space="preserve">Finkers, R., A. W. van Heusden, F. Meijer-Dekens, J. A. van Kan, P. Maris and P. Lindhout (2007). "The construction of a Solanum habrochaites LYC4 introgression line population and the identification of QTLs for resistance to Botrytis cinerea." </w:t>
      </w:r>
      <w:r w:rsidRPr="002345CD">
        <w:rPr>
          <w:u w:val="single"/>
        </w:rPr>
        <w:t>Theoretical and Applied Genetics</w:t>
      </w:r>
      <w:r w:rsidRPr="002345CD">
        <w:t xml:space="preserve"> </w:t>
      </w:r>
      <w:r w:rsidRPr="002345CD">
        <w:rPr>
          <w:b/>
        </w:rPr>
        <w:t>114</w:t>
      </w:r>
      <w:r w:rsidRPr="002345CD">
        <w:t>(6): 1071-1080.</w:t>
      </w:r>
    </w:p>
    <w:p w14:paraId="170C32E1" w14:textId="77777777" w:rsidR="002345CD" w:rsidRPr="002345CD" w:rsidRDefault="002345CD" w:rsidP="002345CD">
      <w:pPr>
        <w:pStyle w:val="EndNoteBibliography"/>
      </w:pPr>
      <w:r w:rsidRPr="002345CD">
        <w:t xml:space="preserve">Fordyce, R., N. Soltis, C. Caseys, G. Gwinner, J. Corwin, S. Atwell, D. Copeland, J. Feusier, A. Subedy, R. Eshbaugh and D. Kliebenstein (2018). "Combining Digital Imaging and GWA Mapping to Dissect Visual Traits in Plant/Pathogen Interactions." </w:t>
      </w:r>
      <w:r w:rsidRPr="002345CD">
        <w:rPr>
          <w:u w:val="single"/>
        </w:rPr>
        <w:t>Plant Physiology</w:t>
      </w:r>
      <w:r w:rsidRPr="002345CD">
        <w:t>.</w:t>
      </w:r>
    </w:p>
    <w:p w14:paraId="41B01E0A" w14:textId="77777777" w:rsidR="002345CD" w:rsidRPr="002345CD" w:rsidRDefault="002345CD" w:rsidP="002345CD">
      <w:pPr>
        <w:pStyle w:val="EndNoteBibliography"/>
      </w:pPr>
      <w:r w:rsidRPr="002345CD">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2345CD">
        <w:rPr>
          <w:u w:val="single"/>
        </w:rPr>
        <w:t>Frontiers in plant science</w:t>
      </w:r>
      <w:r w:rsidRPr="002345CD">
        <w:t xml:space="preserve"> </w:t>
      </w:r>
      <w:r w:rsidRPr="002345CD">
        <w:rPr>
          <w:b/>
        </w:rPr>
        <w:t>7</w:t>
      </w:r>
      <w:r w:rsidRPr="002345CD">
        <w:t>.</w:t>
      </w:r>
    </w:p>
    <w:p w14:paraId="721B68C0" w14:textId="77777777" w:rsidR="002345CD" w:rsidRPr="002345CD" w:rsidRDefault="002345CD" w:rsidP="002345CD">
      <w:pPr>
        <w:pStyle w:val="EndNoteBibliography"/>
      </w:pPr>
      <w:r w:rsidRPr="002345CD">
        <w:t xml:space="preserve">Gao, Y., Z. Liu, J. D. Faris, J. Richards, R. S. Brueggeman, X. Li, R. P. Oliver, B. A. McDonald and T. L. Friesen (2016). "Validation of genome-wide association studies as a tool to identify virulence factors in Parastagonospora nodorum." </w:t>
      </w:r>
      <w:r w:rsidRPr="002345CD">
        <w:rPr>
          <w:u w:val="single"/>
        </w:rPr>
        <w:t>Phytopathology</w:t>
      </w:r>
      <w:r w:rsidRPr="002345CD">
        <w:t xml:space="preserve"> </w:t>
      </w:r>
      <w:r w:rsidRPr="002345CD">
        <w:rPr>
          <w:b/>
        </w:rPr>
        <w:t>106</w:t>
      </w:r>
      <w:r w:rsidRPr="002345CD">
        <w:t>(10): 1177-1185.</w:t>
      </w:r>
    </w:p>
    <w:p w14:paraId="51F87CC6" w14:textId="77777777" w:rsidR="002345CD" w:rsidRPr="002345CD" w:rsidRDefault="002345CD" w:rsidP="002345CD">
      <w:pPr>
        <w:pStyle w:val="EndNoteBibliography"/>
      </w:pPr>
      <w:r w:rsidRPr="002345CD">
        <w:t xml:space="preserve">Giraud, T., D. Fortini, C. Levis, C. Lamarque, P. Leroux, K. LoBuglio and Y. Brygoo (1999). "Two sibling species of the Botrytis cinerea complex, transposa and vacuma, are found in sympatry on numerous host plants." </w:t>
      </w:r>
      <w:r w:rsidRPr="002345CD">
        <w:rPr>
          <w:u w:val="single"/>
        </w:rPr>
        <w:t>Phytopathology</w:t>
      </w:r>
      <w:r w:rsidRPr="002345CD">
        <w:t xml:space="preserve"> </w:t>
      </w:r>
      <w:r w:rsidRPr="002345CD">
        <w:rPr>
          <w:b/>
        </w:rPr>
        <w:t>89</w:t>
      </w:r>
      <w:r w:rsidRPr="002345CD">
        <w:t>(10): 967-973.</w:t>
      </w:r>
    </w:p>
    <w:p w14:paraId="7B879923" w14:textId="77777777" w:rsidR="002345CD" w:rsidRPr="002345CD" w:rsidRDefault="002345CD" w:rsidP="002345CD">
      <w:pPr>
        <w:pStyle w:val="EndNoteBibliography"/>
      </w:pPr>
      <w:r w:rsidRPr="002345CD">
        <w:t xml:space="preserve">Glazebrook, J. (2005). "Contrasting mechanisms of defense against biotrophic and necrotrophic pathogens." </w:t>
      </w:r>
      <w:r w:rsidRPr="002345CD">
        <w:rPr>
          <w:u w:val="single"/>
        </w:rPr>
        <w:t>Annu. Rev. Phytopathol.</w:t>
      </w:r>
      <w:r w:rsidRPr="002345CD">
        <w:t xml:space="preserve"> </w:t>
      </w:r>
      <w:r w:rsidRPr="002345CD">
        <w:rPr>
          <w:b/>
        </w:rPr>
        <w:t>43</w:t>
      </w:r>
      <w:r w:rsidRPr="002345CD">
        <w:t>: 205-227.</w:t>
      </w:r>
    </w:p>
    <w:p w14:paraId="647F6690" w14:textId="77777777" w:rsidR="002345CD" w:rsidRPr="002345CD" w:rsidRDefault="002345CD" w:rsidP="002345CD">
      <w:pPr>
        <w:pStyle w:val="EndNoteBibliography"/>
      </w:pPr>
      <w:r w:rsidRPr="002345CD">
        <w:t xml:space="preserve">Goss, E. M. and J. Bergelson (2006). "Variation in resistance and virulence in the interaction between Arabidopsis thaliana and a bacterial pathogen." </w:t>
      </w:r>
      <w:r w:rsidRPr="002345CD">
        <w:rPr>
          <w:u w:val="single"/>
        </w:rPr>
        <w:t>Evolution</w:t>
      </w:r>
      <w:r w:rsidRPr="002345CD">
        <w:t xml:space="preserve"> </w:t>
      </w:r>
      <w:r w:rsidRPr="002345CD">
        <w:rPr>
          <w:b/>
        </w:rPr>
        <w:t>60</w:t>
      </w:r>
      <w:r w:rsidRPr="002345CD">
        <w:t>(8): 1562-1573.</w:t>
      </w:r>
    </w:p>
    <w:p w14:paraId="6735F41F" w14:textId="77777777" w:rsidR="002345CD" w:rsidRPr="002345CD" w:rsidRDefault="002345CD" w:rsidP="002345CD">
      <w:pPr>
        <w:pStyle w:val="EndNoteBibliography"/>
      </w:pPr>
      <w:r w:rsidRPr="002345CD">
        <w:t xml:space="preserve">Guimaraes, R. L., R. T. Chetelat and H. U. Stotz (2004). "Resistance to Botrytis cinerea in Solanum lycopersicoides is dominant in hybrids with tomato, and involves induced hyphal death." </w:t>
      </w:r>
      <w:r w:rsidRPr="002345CD">
        <w:rPr>
          <w:u w:val="single"/>
        </w:rPr>
        <w:t>European journal of plant pathology</w:t>
      </w:r>
      <w:r w:rsidRPr="002345CD">
        <w:t xml:space="preserve"> </w:t>
      </w:r>
      <w:r w:rsidRPr="002345CD">
        <w:rPr>
          <w:b/>
        </w:rPr>
        <w:t>110</w:t>
      </w:r>
      <w:r w:rsidRPr="002345CD">
        <w:t>(1): 13-23.</w:t>
      </w:r>
    </w:p>
    <w:p w14:paraId="534AB94B" w14:textId="77777777" w:rsidR="002345CD" w:rsidRPr="002345CD" w:rsidRDefault="002345CD" w:rsidP="002345CD">
      <w:pPr>
        <w:pStyle w:val="EndNoteBibliography"/>
      </w:pPr>
      <w:r w:rsidRPr="002345CD">
        <w:lastRenderedPageBreak/>
        <w:t xml:space="preserve">Hacquard, S., B. Kracher, T. Maekawa, S. Vernaldi, P. Schulze-Lefert and E. V. L. van Themaat (2013). "Mosaic genome structure of the barley powdery mildew pathogen and conservation of transcriptional programs in divergent hosts." </w:t>
      </w:r>
      <w:r w:rsidRPr="002345CD">
        <w:rPr>
          <w:u w:val="single"/>
        </w:rPr>
        <w:t>Proceedings of the National Academy of Sciences</w:t>
      </w:r>
      <w:r w:rsidRPr="002345CD">
        <w:t xml:space="preserve"> </w:t>
      </w:r>
      <w:r w:rsidRPr="002345CD">
        <w:rPr>
          <w:b/>
        </w:rPr>
        <w:t>110</w:t>
      </w:r>
      <w:r w:rsidRPr="002345CD">
        <w:t>(24): E2219-E2228.</w:t>
      </w:r>
    </w:p>
    <w:p w14:paraId="2D0F2401" w14:textId="77777777" w:rsidR="002345CD" w:rsidRPr="002345CD" w:rsidRDefault="002345CD" w:rsidP="002345CD">
      <w:pPr>
        <w:pStyle w:val="EndNoteBibliography"/>
      </w:pPr>
      <w:r w:rsidRPr="002345CD">
        <w:t xml:space="preserve">Hahn, M. (2014). "The rising threat of fungicide resistance in plant pathogenic fungi: Botrytis as a case study." </w:t>
      </w:r>
      <w:r w:rsidRPr="002345CD">
        <w:rPr>
          <w:u w:val="single"/>
        </w:rPr>
        <w:t>Journal of chemical biology</w:t>
      </w:r>
      <w:r w:rsidRPr="002345CD">
        <w:t xml:space="preserve"> </w:t>
      </w:r>
      <w:r w:rsidRPr="002345CD">
        <w:rPr>
          <w:b/>
        </w:rPr>
        <w:t>7</w:t>
      </w:r>
      <w:r w:rsidRPr="002345CD">
        <w:t>(4): 133-141.</w:t>
      </w:r>
    </w:p>
    <w:p w14:paraId="059E63DF" w14:textId="77777777" w:rsidR="002345CD" w:rsidRPr="002345CD" w:rsidRDefault="002345CD" w:rsidP="002345CD">
      <w:pPr>
        <w:pStyle w:val="EndNoteBibliography"/>
      </w:pPr>
      <w:r w:rsidRPr="002345CD">
        <w:t xml:space="preserve">Hevia, M. A., P. Canessa, H. Müller-Esparza and L. F. Larrondo (2015). "A circadian oscillator in the fungus Botrytis cinerea regulates virulence when infecting Arabidopsis thaliana." </w:t>
      </w:r>
      <w:r w:rsidRPr="002345CD">
        <w:rPr>
          <w:u w:val="single"/>
        </w:rPr>
        <w:t>Proceedings of the National Academy of Sciences</w:t>
      </w:r>
      <w:r w:rsidRPr="002345CD">
        <w:t xml:space="preserve"> </w:t>
      </w:r>
      <w:r w:rsidRPr="002345CD">
        <w:rPr>
          <w:b/>
        </w:rPr>
        <w:t>112</w:t>
      </w:r>
      <w:r w:rsidRPr="002345CD">
        <w:t>(28): 8744-8749.</w:t>
      </w:r>
    </w:p>
    <w:p w14:paraId="335616D3" w14:textId="77777777" w:rsidR="002345CD" w:rsidRPr="002345CD" w:rsidRDefault="002345CD" w:rsidP="002345CD">
      <w:pPr>
        <w:pStyle w:val="EndNoteBibliography"/>
      </w:pPr>
      <w:r w:rsidRPr="002345CD">
        <w:t xml:space="preserve">Hyten, D. L., Q. Song, Y. Zhu, I.-Y. Choi, R. L. Nelson, J. M. Costa, J. E. Specht, R. C. Shoemaker and P. B. Cregan (2006). "Impacts of genetic bottlenecks on soybean genome diversity." </w:t>
      </w:r>
      <w:r w:rsidRPr="002345CD">
        <w:rPr>
          <w:u w:val="single"/>
        </w:rPr>
        <w:t>Proceedings of the National Academy of Sciences</w:t>
      </w:r>
      <w:r w:rsidRPr="002345CD">
        <w:t xml:space="preserve"> </w:t>
      </w:r>
      <w:r w:rsidRPr="002345CD">
        <w:rPr>
          <w:b/>
        </w:rPr>
        <w:t>103</w:t>
      </w:r>
      <w:r w:rsidRPr="002345CD">
        <w:t>(45): 16666-16671.</w:t>
      </w:r>
    </w:p>
    <w:p w14:paraId="4909F7CF" w14:textId="77777777" w:rsidR="002345CD" w:rsidRPr="002345CD" w:rsidRDefault="002345CD" w:rsidP="002345CD">
      <w:pPr>
        <w:pStyle w:val="EndNoteBibliography"/>
      </w:pPr>
      <w:r w:rsidRPr="002345CD">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2345CD">
        <w:rPr>
          <w:u w:val="single"/>
        </w:rPr>
        <w:t>Environmental microbiology</w:t>
      </w:r>
      <w:r w:rsidRPr="002345CD">
        <w:t>.</w:t>
      </w:r>
    </w:p>
    <w:p w14:paraId="00B4E7C1" w14:textId="77777777" w:rsidR="002345CD" w:rsidRPr="002345CD" w:rsidRDefault="002345CD" w:rsidP="002345CD">
      <w:pPr>
        <w:pStyle w:val="EndNoteBibliography"/>
      </w:pPr>
      <w:r w:rsidRPr="002345CD">
        <w:t xml:space="preserve">Jombart, T. (2008). "adegenet: a R package for the multivariate analysis of genetic markers." </w:t>
      </w:r>
      <w:r w:rsidRPr="002345CD">
        <w:rPr>
          <w:u w:val="single"/>
        </w:rPr>
        <w:t>Bioinformatics</w:t>
      </w:r>
      <w:r w:rsidRPr="002345CD">
        <w:t xml:space="preserve"> </w:t>
      </w:r>
      <w:r w:rsidRPr="002345CD">
        <w:rPr>
          <w:b/>
        </w:rPr>
        <w:t>24</w:t>
      </w:r>
      <w:r w:rsidRPr="002345CD">
        <w:t>(11): 1403-1405.</w:t>
      </w:r>
    </w:p>
    <w:p w14:paraId="1C709488" w14:textId="77777777" w:rsidR="002345CD" w:rsidRPr="002345CD" w:rsidRDefault="002345CD" w:rsidP="002345CD">
      <w:pPr>
        <w:pStyle w:val="EndNoteBibliography"/>
      </w:pPr>
      <w:r w:rsidRPr="002345CD">
        <w:t xml:space="preserve">Jones, J. D. and J. L. Dangl (2006). "The plant immune system." </w:t>
      </w:r>
      <w:r w:rsidRPr="002345CD">
        <w:rPr>
          <w:u w:val="single"/>
        </w:rPr>
        <w:t>Nature</w:t>
      </w:r>
      <w:r w:rsidRPr="002345CD">
        <w:t xml:space="preserve"> </w:t>
      </w:r>
      <w:r w:rsidRPr="002345CD">
        <w:rPr>
          <w:b/>
        </w:rPr>
        <w:t>444</w:t>
      </w:r>
      <w:r w:rsidRPr="002345CD">
        <w:t>(7117): 323-329.</w:t>
      </w:r>
    </w:p>
    <w:p w14:paraId="5E187E3F" w14:textId="77777777" w:rsidR="002345CD" w:rsidRPr="002345CD" w:rsidRDefault="002345CD" w:rsidP="002345CD">
      <w:pPr>
        <w:pStyle w:val="EndNoteBibliography"/>
      </w:pPr>
      <w:r w:rsidRPr="002345CD">
        <w:t xml:space="preserve">Katan, T. (1999). "Current status of vegetative compatibility groups in Fusarium oxysporum." </w:t>
      </w:r>
      <w:r w:rsidRPr="002345CD">
        <w:rPr>
          <w:u w:val="single"/>
        </w:rPr>
        <w:t>Phytoparasitica</w:t>
      </w:r>
      <w:r w:rsidRPr="002345CD">
        <w:t xml:space="preserve"> </w:t>
      </w:r>
      <w:r w:rsidRPr="002345CD">
        <w:rPr>
          <w:b/>
        </w:rPr>
        <w:t>27</w:t>
      </w:r>
      <w:r w:rsidRPr="002345CD">
        <w:t>(1): 51-64.</w:t>
      </w:r>
    </w:p>
    <w:p w14:paraId="3A41F873" w14:textId="77777777" w:rsidR="002345CD" w:rsidRPr="002345CD" w:rsidRDefault="002345CD" w:rsidP="002345CD">
      <w:pPr>
        <w:pStyle w:val="EndNoteBibliography"/>
      </w:pPr>
      <w:r w:rsidRPr="002345CD">
        <w:t xml:space="preserve">Keen, N. (1992). "The molecular biology of disease resistance." </w:t>
      </w:r>
      <w:r w:rsidRPr="002345CD">
        <w:rPr>
          <w:u w:val="single"/>
        </w:rPr>
        <w:t>Plant molecular biology</w:t>
      </w:r>
      <w:r w:rsidRPr="002345CD">
        <w:t xml:space="preserve"> </w:t>
      </w:r>
      <w:r w:rsidRPr="002345CD">
        <w:rPr>
          <w:b/>
        </w:rPr>
        <w:t>19</w:t>
      </w:r>
      <w:r w:rsidRPr="002345CD">
        <w:t>(1): 109-122.</w:t>
      </w:r>
    </w:p>
    <w:p w14:paraId="3652D56C" w14:textId="77777777" w:rsidR="002345CD" w:rsidRPr="002345CD" w:rsidRDefault="002345CD" w:rsidP="002345CD">
      <w:pPr>
        <w:pStyle w:val="EndNoteBibliography"/>
      </w:pPr>
      <w:r w:rsidRPr="002345CD">
        <w:t xml:space="preserve">Kliebenstein, D. J., H. C. Rowe and K. J. Denby (2005). "Secondary metabolites influence Arabidopsis/Botrytis interactions: variation in host production and pathogen sensitivity." </w:t>
      </w:r>
      <w:r w:rsidRPr="002345CD">
        <w:rPr>
          <w:u w:val="single"/>
        </w:rPr>
        <w:t>The Plant Journal</w:t>
      </w:r>
      <w:r w:rsidRPr="002345CD">
        <w:t xml:space="preserve"> </w:t>
      </w:r>
      <w:r w:rsidRPr="002345CD">
        <w:rPr>
          <w:b/>
        </w:rPr>
        <w:t>44</w:t>
      </w:r>
      <w:r w:rsidRPr="002345CD">
        <w:t>(1): 25-36.</w:t>
      </w:r>
    </w:p>
    <w:p w14:paraId="4181673F" w14:textId="77777777" w:rsidR="002345CD" w:rsidRPr="002345CD" w:rsidRDefault="002345CD" w:rsidP="002345CD">
      <w:pPr>
        <w:pStyle w:val="EndNoteBibliography"/>
      </w:pPr>
      <w:r w:rsidRPr="002345CD">
        <w:t xml:space="preserve">Koenig, D., J. M. Jiménez-Gómez, S. Kimura, D. Fulop, D. H. Chitwood, L. R. Headland, R. Kumar, M. F. Covington, U. K. Devisetty and A. V. Tat (2013). "Comparative transcriptomics reveals patterns of selection in domesticated and wild tomato." </w:t>
      </w:r>
      <w:r w:rsidRPr="002345CD">
        <w:rPr>
          <w:u w:val="single"/>
        </w:rPr>
        <w:t>Proceedings of the National Academy of Sciences</w:t>
      </w:r>
      <w:r w:rsidRPr="002345CD">
        <w:t xml:space="preserve"> </w:t>
      </w:r>
      <w:r w:rsidRPr="002345CD">
        <w:rPr>
          <w:b/>
        </w:rPr>
        <w:t>110</w:t>
      </w:r>
      <w:r w:rsidRPr="002345CD">
        <w:t>(28): E2655-E2662.</w:t>
      </w:r>
    </w:p>
    <w:p w14:paraId="6C14F8EB" w14:textId="77777777" w:rsidR="002345CD" w:rsidRPr="002345CD" w:rsidRDefault="002345CD" w:rsidP="002345CD">
      <w:pPr>
        <w:pStyle w:val="EndNoteBibliography"/>
      </w:pPr>
      <w:r w:rsidRPr="002345CD">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2345CD">
        <w:rPr>
          <w:u w:val="single"/>
        </w:rPr>
        <w:t>Plant Physiology</w:t>
      </w:r>
      <w:r w:rsidRPr="002345CD">
        <w:t>: pp. 00997.02015.</w:t>
      </w:r>
    </w:p>
    <w:p w14:paraId="2D50F850" w14:textId="77777777" w:rsidR="002345CD" w:rsidRPr="002345CD" w:rsidRDefault="002345CD" w:rsidP="002345CD">
      <w:pPr>
        <w:pStyle w:val="EndNoteBibliography"/>
      </w:pPr>
      <w:r w:rsidRPr="002345CD">
        <w:t xml:space="preserve">Kover, P. X. and B. A. Schaal (2002). "Genetic variation for disease resistance and tolerance among Arabidopsis thaliana accessions." </w:t>
      </w:r>
      <w:r w:rsidRPr="002345CD">
        <w:rPr>
          <w:u w:val="single"/>
        </w:rPr>
        <w:t>Proceedings of the National Academy of Sciences</w:t>
      </w:r>
      <w:r w:rsidRPr="002345CD">
        <w:t xml:space="preserve"> </w:t>
      </w:r>
      <w:r w:rsidRPr="002345CD">
        <w:rPr>
          <w:b/>
        </w:rPr>
        <w:t>99</w:t>
      </w:r>
      <w:r w:rsidRPr="002345CD">
        <w:t>(17): 11270-11274.</w:t>
      </w:r>
    </w:p>
    <w:p w14:paraId="0FCFE3F0" w14:textId="77777777" w:rsidR="002345CD" w:rsidRPr="002345CD" w:rsidRDefault="002345CD" w:rsidP="002345CD">
      <w:pPr>
        <w:pStyle w:val="EndNoteBibliography"/>
      </w:pPr>
      <w:r w:rsidRPr="002345CD">
        <w:t xml:space="preserve">Kretschmer, M. and M. Hahn (2008). "Fungicide resistance and genetic diversity of Botrytis cinerea isolates from a vineyard in Germany." </w:t>
      </w:r>
      <w:r w:rsidRPr="002345CD">
        <w:rPr>
          <w:u w:val="single"/>
        </w:rPr>
        <w:t>Journal of Plant Diseases and Protection</w:t>
      </w:r>
      <w:r w:rsidRPr="002345CD">
        <w:t>: 214-219.</w:t>
      </w:r>
    </w:p>
    <w:p w14:paraId="53E72568" w14:textId="77777777" w:rsidR="002345CD" w:rsidRPr="002345CD" w:rsidRDefault="002345CD" w:rsidP="002345CD">
      <w:pPr>
        <w:pStyle w:val="EndNoteBibliography"/>
      </w:pPr>
      <w:r w:rsidRPr="002345CD">
        <w:t xml:space="preserve">Kurtz, S., A. Phillippy, A. L. Delcher, M. Smoot, M. Shumway, C. Antonescu and S. L. Salzberg (2004). "Versatile and open software for comparing large genomes." </w:t>
      </w:r>
      <w:r w:rsidRPr="002345CD">
        <w:rPr>
          <w:u w:val="single"/>
        </w:rPr>
        <w:t>Genome biology</w:t>
      </w:r>
      <w:r w:rsidRPr="002345CD">
        <w:t xml:space="preserve"> </w:t>
      </w:r>
      <w:r w:rsidRPr="002345CD">
        <w:rPr>
          <w:b/>
        </w:rPr>
        <w:t>5</w:t>
      </w:r>
      <w:r w:rsidRPr="002345CD">
        <w:t>(2): R12.</w:t>
      </w:r>
    </w:p>
    <w:p w14:paraId="4FA5FB16" w14:textId="77777777" w:rsidR="002345CD" w:rsidRPr="002345CD" w:rsidRDefault="002345CD" w:rsidP="002345CD">
      <w:pPr>
        <w:pStyle w:val="EndNoteBibliography"/>
      </w:pPr>
      <w:r w:rsidRPr="002345CD">
        <w:t xml:space="preserve">Lin, T., G. Zhu, J. Zhang, X. Xu, Q. Yu, Z. Zheng, Z. Zhang, Y. Lun, S. Li and X. Wang (2014). "Genomic analyses provide insights into the history of tomato breeding." </w:t>
      </w:r>
      <w:r w:rsidRPr="002345CD">
        <w:rPr>
          <w:u w:val="single"/>
        </w:rPr>
        <w:t>Nature genetics</w:t>
      </w:r>
      <w:r w:rsidRPr="002345CD">
        <w:t xml:space="preserve"> </w:t>
      </w:r>
      <w:r w:rsidRPr="002345CD">
        <w:rPr>
          <w:b/>
        </w:rPr>
        <w:t>46</w:t>
      </w:r>
      <w:r w:rsidRPr="002345CD">
        <w:t>(11): 1220.</w:t>
      </w:r>
    </w:p>
    <w:p w14:paraId="0340F708" w14:textId="77777777" w:rsidR="002345CD" w:rsidRPr="002345CD" w:rsidRDefault="002345CD" w:rsidP="002345CD">
      <w:pPr>
        <w:pStyle w:val="EndNoteBibliography"/>
      </w:pPr>
      <w:r w:rsidRPr="002345CD">
        <w:t xml:space="preserve">Liu, B., Y.-B. Hong, Y.-F. Zhang, X.-H. Li, L. Huang, H.-J. Zhang, D.-Y. Li and F.-M. Song (2014). "Tomato WRKY transcriptional factor SlDRW1 is required for disease resistance against Botrytis cinerea and tolerance to oxidative stress." </w:t>
      </w:r>
      <w:r w:rsidRPr="002345CD">
        <w:rPr>
          <w:u w:val="single"/>
        </w:rPr>
        <w:t>Plant Science</w:t>
      </w:r>
      <w:r w:rsidRPr="002345CD">
        <w:t xml:space="preserve"> </w:t>
      </w:r>
      <w:r w:rsidRPr="002345CD">
        <w:rPr>
          <w:b/>
        </w:rPr>
        <w:t>227</w:t>
      </w:r>
      <w:r w:rsidRPr="002345CD">
        <w:t>: 145-156.</w:t>
      </w:r>
    </w:p>
    <w:p w14:paraId="3DB3CC4D" w14:textId="77777777" w:rsidR="002345CD" w:rsidRPr="002345CD" w:rsidRDefault="002345CD" w:rsidP="002345CD">
      <w:pPr>
        <w:pStyle w:val="EndNoteBibliography"/>
      </w:pPr>
      <w:r w:rsidRPr="002345CD">
        <w:t xml:space="preserve">Lo Presti, L., C. López Díaz, D. Turrà, A. Di Pietro, M. Hampel, K. Heimel and R. Kahmann (2016). "A conserved co‐chaperone is required for virulence in fungal plant pathogens." </w:t>
      </w:r>
      <w:r w:rsidRPr="002345CD">
        <w:rPr>
          <w:u w:val="single"/>
        </w:rPr>
        <w:t>New Phytologist</w:t>
      </w:r>
      <w:r w:rsidRPr="002345CD">
        <w:t xml:space="preserve"> </w:t>
      </w:r>
      <w:r w:rsidRPr="002345CD">
        <w:rPr>
          <w:b/>
        </w:rPr>
        <w:t>209</w:t>
      </w:r>
      <w:r w:rsidRPr="002345CD">
        <w:t>(3): 1135-1148.</w:t>
      </w:r>
    </w:p>
    <w:p w14:paraId="2D1057CB" w14:textId="77777777" w:rsidR="002345CD" w:rsidRPr="002345CD" w:rsidRDefault="002345CD" w:rsidP="002345CD">
      <w:pPr>
        <w:pStyle w:val="EndNoteBibliography"/>
      </w:pPr>
      <w:r w:rsidRPr="002345CD">
        <w:t xml:space="preserve">Loxdale, H. D., G. Lushai and J. A. Harvey (2011). "The evolutionary improbability of ‘generalism’in nature, with special reference to insects." </w:t>
      </w:r>
      <w:r w:rsidRPr="002345CD">
        <w:rPr>
          <w:u w:val="single"/>
        </w:rPr>
        <w:t>Biological Journal of the Linnean Society</w:t>
      </w:r>
      <w:r w:rsidRPr="002345CD">
        <w:t xml:space="preserve"> </w:t>
      </w:r>
      <w:r w:rsidRPr="002345CD">
        <w:rPr>
          <w:b/>
        </w:rPr>
        <w:t>103</w:t>
      </w:r>
      <w:r w:rsidRPr="002345CD">
        <w:t>(1): 1-18.</w:t>
      </w:r>
    </w:p>
    <w:p w14:paraId="2D2CAEA5" w14:textId="77777777" w:rsidR="002345CD" w:rsidRPr="002345CD" w:rsidRDefault="002345CD" w:rsidP="002345CD">
      <w:pPr>
        <w:pStyle w:val="EndNoteBibliography"/>
      </w:pPr>
      <w:r w:rsidRPr="002345CD">
        <w:lastRenderedPageBreak/>
        <w:t xml:space="preserve">Ma, Z. and T. J. Michailides (2005). "Genetic structure of Botrytis cinerea populations from different host plants in California." </w:t>
      </w:r>
      <w:r w:rsidRPr="002345CD">
        <w:rPr>
          <w:u w:val="single"/>
        </w:rPr>
        <w:t>Plant disease</w:t>
      </w:r>
      <w:r w:rsidRPr="002345CD">
        <w:t xml:space="preserve"> </w:t>
      </w:r>
      <w:r w:rsidRPr="002345CD">
        <w:rPr>
          <w:b/>
        </w:rPr>
        <w:t>89</w:t>
      </w:r>
      <w:r w:rsidRPr="002345CD">
        <w:t>(10): 1083-1089.</w:t>
      </w:r>
    </w:p>
    <w:p w14:paraId="4F0053ED" w14:textId="77777777" w:rsidR="002345CD" w:rsidRPr="002345CD" w:rsidRDefault="002345CD" w:rsidP="002345CD">
      <w:pPr>
        <w:pStyle w:val="EndNoteBibliography"/>
      </w:pPr>
      <w:r w:rsidRPr="002345CD">
        <w:t xml:space="preserve">Martinez, F., D. Blancard, P. Lecomte, C. Levis, B. Dubos and M. Fermaud (2003). "Phenotypic differences between vacuma and transposa subpopulations of Botrytis cinerea." </w:t>
      </w:r>
      <w:r w:rsidRPr="002345CD">
        <w:rPr>
          <w:u w:val="single"/>
        </w:rPr>
        <w:t>European Journal of Plant Pathology</w:t>
      </w:r>
      <w:r w:rsidRPr="002345CD">
        <w:t xml:space="preserve"> </w:t>
      </w:r>
      <w:r w:rsidRPr="002345CD">
        <w:rPr>
          <w:b/>
        </w:rPr>
        <w:t>109</w:t>
      </w:r>
      <w:r w:rsidRPr="002345CD">
        <w:t>(5): 479-488.</w:t>
      </w:r>
    </w:p>
    <w:p w14:paraId="17CE6D8E" w14:textId="77777777" w:rsidR="002345CD" w:rsidRPr="002345CD" w:rsidRDefault="002345CD" w:rsidP="002345CD">
      <w:pPr>
        <w:pStyle w:val="EndNoteBibliography"/>
      </w:pPr>
      <w:r w:rsidRPr="002345CD">
        <w:t xml:space="preserve">Miller, J. and S. Tanksley (1990). "RFLP analysis of phylogenetic relationships and genetic variation in the genus Lycopersicon." </w:t>
      </w:r>
      <w:r w:rsidRPr="002345CD">
        <w:rPr>
          <w:u w:val="single"/>
        </w:rPr>
        <w:t>TAG Theoretical and Applied Genetics</w:t>
      </w:r>
      <w:r w:rsidRPr="002345CD">
        <w:t xml:space="preserve"> </w:t>
      </w:r>
      <w:r w:rsidRPr="002345CD">
        <w:rPr>
          <w:b/>
        </w:rPr>
        <w:t>80</w:t>
      </w:r>
      <w:r w:rsidRPr="002345CD">
        <w:t>(4): 437-448.</w:t>
      </w:r>
    </w:p>
    <w:p w14:paraId="38354993" w14:textId="77777777" w:rsidR="002345CD" w:rsidRPr="002345CD" w:rsidRDefault="002345CD" w:rsidP="002345CD">
      <w:pPr>
        <w:pStyle w:val="EndNoteBibliography"/>
      </w:pPr>
      <w:r w:rsidRPr="002345CD">
        <w:t xml:space="preserve">Müller, N. A., C. L. Wijnen, A. Srinivasan, M. Ryngajllo, I. Ofner, T. Lin, A. Ranjan, D. West, J. N. Maloof and N. R. Sinha (2016). "Domestication selected for deceleration of the circadian clock in cultivated tomato." </w:t>
      </w:r>
      <w:r w:rsidRPr="002345CD">
        <w:rPr>
          <w:u w:val="single"/>
        </w:rPr>
        <w:t>Nature genetics</w:t>
      </w:r>
      <w:r w:rsidRPr="002345CD">
        <w:t xml:space="preserve"> </w:t>
      </w:r>
      <w:r w:rsidRPr="002345CD">
        <w:rPr>
          <w:b/>
        </w:rPr>
        <w:t>48</w:t>
      </w:r>
      <w:r w:rsidRPr="002345CD">
        <w:t>(1): 89-93.</w:t>
      </w:r>
    </w:p>
    <w:p w14:paraId="0315EB06" w14:textId="77777777" w:rsidR="002345CD" w:rsidRPr="002345CD" w:rsidRDefault="002345CD" w:rsidP="002345CD">
      <w:pPr>
        <w:pStyle w:val="EndNoteBibliography"/>
      </w:pPr>
      <w:r w:rsidRPr="002345CD">
        <w:t xml:space="preserve">Nicot, P., A. Moretti, C. Romiti, M. Bardin, C. Caranta and H. Ferriere (2002). "Differences in susceptibility of pruning wounds and leaves to infection by Botrytis cinerea among wild tomato accessions." </w:t>
      </w:r>
      <w:r w:rsidRPr="002345CD">
        <w:rPr>
          <w:u w:val="single"/>
        </w:rPr>
        <w:t>TGC Report</w:t>
      </w:r>
      <w:r w:rsidRPr="002345CD">
        <w:t xml:space="preserve"> </w:t>
      </w:r>
      <w:r w:rsidRPr="002345CD">
        <w:rPr>
          <w:b/>
        </w:rPr>
        <w:t>52</w:t>
      </w:r>
      <w:r w:rsidRPr="002345CD">
        <w:t>: 24-26.</w:t>
      </w:r>
    </w:p>
    <w:p w14:paraId="01BF2A17" w14:textId="77777777" w:rsidR="002345CD" w:rsidRPr="002345CD" w:rsidRDefault="002345CD" w:rsidP="002345CD">
      <w:pPr>
        <w:pStyle w:val="EndNoteBibliography"/>
      </w:pPr>
      <w:r w:rsidRPr="002345CD">
        <w:t xml:space="preserve">Nicot, P. C. and A. Baille (1996). Integrated control of Botrytis cinerea on greenhouse tomatoes. </w:t>
      </w:r>
      <w:r w:rsidRPr="002345CD">
        <w:rPr>
          <w:u w:val="single"/>
        </w:rPr>
        <w:t>Aerial Plant Surface Microbiology</w:t>
      </w:r>
      <w:r w:rsidRPr="002345CD">
        <w:t>, Springer</w:t>
      </w:r>
      <w:r w:rsidRPr="002345CD">
        <w:rPr>
          <w:b/>
        </w:rPr>
        <w:t xml:space="preserve">: </w:t>
      </w:r>
      <w:r w:rsidRPr="002345CD">
        <w:t>169-189.</w:t>
      </w:r>
    </w:p>
    <w:p w14:paraId="29CAE8C6" w14:textId="77777777" w:rsidR="002345CD" w:rsidRPr="002345CD" w:rsidRDefault="002345CD" w:rsidP="002345CD">
      <w:pPr>
        <w:pStyle w:val="EndNoteBibliography"/>
      </w:pPr>
      <w:r w:rsidRPr="002345CD">
        <w:t xml:space="preserve">Nomura, K., M. Melotto and S.-Y. He (2005). "Suppression of host defense in compatible plant–Pseudomonas syringae interactions." </w:t>
      </w:r>
      <w:r w:rsidRPr="002345CD">
        <w:rPr>
          <w:u w:val="single"/>
        </w:rPr>
        <w:t>Current opinion in plant biology</w:t>
      </w:r>
      <w:r w:rsidRPr="002345CD">
        <w:t xml:space="preserve"> </w:t>
      </w:r>
      <w:r w:rsidRPr="002345CD">
        <w:rPr>
          <w:b/>
        </w:rPr>
        <w:t>8</w:t>
      </w:r>
      <w:r w:rsidRPr="002345CD">
        <w:t>(4): 361-368.</w:t>
      </w:r>
    </w:p>
    <w:p w14:paraId="1329EAAC" w14:textId="77777777" w:rsidR="002345CD" w:rsidRPr="002345CD" w:rsidRDefault="002345CD" w:rsidP="002345CD">
      <w:pPr>
        <w:pStyle w:val="EndNoteBibliography"/>
      </w:pPr>
      <w:r w:rsidRPr="002345CD">
        <w:t xml:space="preserve">Ober, U., W. Huang, M. Magwire, M. Schlather, H. Simianer and T. F. Mackay (2015). "Accounting for genetic architecture improves sequence based genomic prediction for a Drosophila fitness trait." </w:t>
      </w:r>
      <w:r w:rsidRPr="002345CD">
        <w:rPr>
          <w:u w:val="single"/>
        </w:rPr>
        <w:t>PLoS One</w:t>
      </w:r>
      <w:r w:rsidRPr="002345CD">
        <w:t xml:space="preserve"> </w:t>
      </w:r>
      <w:r w:rsidRPr="002345CD">
        <w:rPr>
          <w:b/>
        </w:rPr>
        <w:t>10</w:t>
      </w:r>
      <w:r w:rsidRPr="002345CD">
        <w:t>(5): e0126880.</w:t>
      </w:r>
    </w:p>
    <w:p w14:paraId="26842D81" w14:textId="77777777" w:rsidR="002345CD" w:rsidRPr="002345CD" w:rsidRDefault="002345CD" w:rsidP="002345CD">
      <w:pPr>
        <w:pStyle w:val="EndNoteBibliography"/>
      </w:pPr>
      <w:r w:rsidRPr="002345CD">
        <w:t xml:space="preserve">Ormond, E. L., A. P. Thomas, P. J. Pugh, J. K. Pell and H. E. Roy (2010). "A fungal pathogen in time and space: the population dynamics of Beauveria bassiana in a conifer forest." </w:t>
      </w:r>
      <w:r w:rsidRPr="002345CD">
        <w:rPr>
          <w:u w:val="single"/>
        </w:rPr>
        <w:t>FEMS microbiology ecology</w:t>
      </w:r>
      <w:r w:rsidRPr="002345CD">
        <w:t xml:space="preserve"> </w:t>
      </w:r>
      <w:r w:rsidRPr="002345CD">
        <w:rPr>
          <w:b/>
        </w:rPr>
        <w:t>74</w:t>
      </w:r>
      <w:r w:rsidRPr="002345CD">
        <w:t>(1): 146-154.</w:t>
      </w:r>
    </w:p>
    <w:p w14:paraId="77D1F07C" w14:textId="77777777" w:rsidR="002345CD" w:rsidRPr="002345CD" w:rsidRDefault="002345CD" w:rsidP="002345CD">
      <w:pPr>
        <w:pStyle w:val="EndNoteBibliography"/>
      </w:pPr>
      <w:r w:rsidRPr="002345CD">
        <w:t xml:space="preserve">Panthee, D. R. and F. Chen (2010). "Genomics of fungal disease resistance in tomato." </w:t>
      </w:r>
      <w:r w:rsidRPr="002345CD">
        <w:rPr>
          <w:u w:val="single"/>
        </w:rPr>
        <w:t>Current genomics</w:t>
      </w:r>
      <w:r w:rsidRPr="002345CD">
        <w:t xml:space="preserve"> </w:t>
      </w:r>
      <w:r w:rsidRPr="002345CD">
        <w:rPr>
          <w:b/>
        </w:rPr>
        <w:t>11</w:t>
      </w:r>
      <w:r w:rsidRPr="002345CD">
        <w:t>(1): 30-39.</w:t>
      </w:r>
    </w:p>
    <w:p w14:paraId="440FA3E6" w14:textId="77777777" w:rsidR="002345CD" w:rsidRPr="002345CD" w:rsidRDefault="002345CD" w:rsidP="002345CD">
      <w:pPr>
        <w:pStyle w:val="EndNoteBibliography"/>
      </w:pPr>
      <w:r w:rsidRPr="002345CD">
        <w:t xml:space="preserve">Parlevliet, J. E. (2002). "Durability of resistance against fungal, bacterial and viral pathogens; present situation." </w:t>
      </w:r>
      <w:r w:rsidRPr="002345CD">
        <w:rPr>
          <w:u w:val="single"/>
        </w:rPr>
        <w:t>Euphytica</w:t>
      </w:r>
      <w:r w:rsidRPr="002345CD">
        <w:t xml:space="preserve"> </w:t>
      </w:r>
      <w:r w:rsidRPr="002345CD">
        <w:rPr>
          <w:b/>
        </w:rPr>
        <w:t>124</w:t>
      </w:r>
      <w:r w:rsidRPr="002345CD">
        <w:t>(2): 147-156.</w:t>
      </w:r>
    </w:p>
    <w:p w14:paraId="1B80D499" w14:textId="77777777" w:rsidR="002345CD" w:rsidRPr="002345CD" w:rsidRDefault="002345CD" w:rsidP="002345CD">
      <w:pPr>
        <w:pStyle w:val="EndNoteBibliography"/>
      </w:pPr>
      <w:r w:rsidRPr="002345CD">
        <w:t xml:space="preserve">Pau, G., F. Fuchs, O. Sklyar, M. Boutros and W. Huber (2010). "EBImage—an R package for image processing with applications to cellular phenotypes." </w:t>
      </w:r>
      <w:r w:rsidRPr="002345CD">
        <w:rPr>
          <w:u w:val="single"/>
        </w:rPr>
        <w:t>Bioinformatics</w:t>
      </w:r>
      <w:r w:rsidRPr="002345CD">
        <w:t xml:space="preserve"> </w:t>
      </w:r>
      <w:r w:rsidRPr="002345CD">
        <w:rPr>
          <w:b/>
        </w:rPr>
        <w:t>26</w:t>
      </w:r>
      <w:r w:rsidRPr="002345CD">
        <w:t>(7): 979-981.</w:t>
      </w:r>
    </w:p>
    <w:p w14:paraId="24D85C5C" w14:textId="77777777" w:rsidR="002345CD" w:rsidRPr="002345CD" w:rsidRDefault="002345CD" w:rsidP="002345CD">
      <w:pPr>
        <w:pStyle w:val="EndNoteBibliography"/>
      </w:pPr>
      <w:r w:rsidRPr="002345CD">
        <w:t xml:space="preserve">Pedras, M. S. C. and P. W. Ahiahonu (2005). "Metabolism and detoxification of phytoalexins and analogs by phytopathogenic fungi." </w:t>
      </w:r>
      <w:r w:rsidRPr="002345CD">
        <w:rPr>
          <w:u w:val="single"/>
        </w:rPr>
        <w:t>Phytochemistry</w:t>
      </w:r>
      <w:r w:rsidRPr="002345CD">
        <w:t xml:space="preserve"> </w:t>
      </w:r>
      <w:r w:rsidRPr="002345CD">
        <w:rPr>
          <w:b/>
        </w:rPr>
        <w:t>66</w:t>
      </w:r>
      <w:r w:rsidRPr="002345CD">
        <w:t>(4): 391-411.</w:t>
      </w:r>
    </w:p>
    <w:p w14:paraId="6901C0B0" w14:textId="77777777" w:rsidR="002345CD" w:rsidRPr="002345CD" w:rsidRDefault="002345CD" w:rsidP="002345CD">
      <w:pPr>
        <w:pStyle w:val="EndNoteBibliography"/>
      </w:pPr>
      <w:r w:rsidRPr="002345CD">
        <w:t xml:space="preserve">Pedras, M. S. C., S. Hossain and R. B. Snitynsky (2011). "Detoxification of cruciferous phytoalexins in Botrytis cinerea: Spontaneous dimerization of a camalexin metabolite." </w:t>
      </w:r>
      <w:r w:rsidRPr="002345CD">
        <w:rPr>
          <w:u w:val="single"/>
        </w:rPr>
        <w:t>Phytochemistry</w:t>
      </w:r>
      <w:r w:rsidRPr="002345CD">
        <w:t xml:space="preserve"> </w:t>
      </w:r>
      <w:r w:rsidRPr="002345CD">
        <w:rPr>
          <w:b/>
        </w:rPr>
        <w:t>72</w:t>
      </w:r>
      <w:r w:rsidRPr="002345CD">
        <w:t>(2): 199-206.</w:t>
      </w:r>
    </w:p>
    <w:p w14:paraId="51D6962F" w14:textId="77777777" w:rsidR="002345CD" w:rsidRPr="002345CD" w:rsidRDefault="002345CD" w:rsidP="002345CD">
      <w:pPr>
        <w:pStyle w:val="EndNoteBibliography"/>
      </w:pPr>
      <w:r w:rsidRPr="002345CD">
        <w:t xml:space="preserve">Peralta, I., D. Spooner and S. Knapp (2008). "The taxonomy of tomatoes: a revision of wild tomatoes (Solanum section Lycopersicon) and their outgroup relatives in sections Juglandifolium and Lycopersicoides." </w:t>
      </w:r>
      <w:r w:rsidRPr="002345CD">
        <w:rPr>
          <w:u w:val="single"/>
        </w:rPr>
        <w:t>Syst Bot Monogr</w:t>
      </w:r>
      <w:r w:rsidRPr="002345CD">
        <w:t xml:space="preserve"> </w:t>
      </w:r>
      <w:r w:rsidRPr="002345CD">
        <w:rPr>
          <w:b/>
        </w:rPr>
        <w:t>84</w:t>
      </w:r>
      <w:r w:rsidRPr="002345CD">
        <w:t>: 1-186.</w:t>
      </w:r>
    </w:p>
    <w:p w14:paraId="0326BD38" w14:textId="77777777" w:rsidR="002345CD" w:rsidRPr="002345CD" w:rsidRDefault="002345CD" w:rsidP="002345CD">
      <w:pPr>
        <w:pStyle w:val="EndNoteBibliography"/>
      </w:pPr>
      <w:r w:rsidRPr="002345CD">
        <w:t xml:space="preserve">Persoons, A., E. Morin, C. Delaruelle, T. Payen, F. Halkett, P. Frey, S. De Mita and S. Duplessis (2014). "Patterns of genomic variation in the poplar rust fungus Melampsora larici-populina identify pathogenesis-related factors." </w:t>
      </w:r>
      <w:r w:rsidRPr="002345CD">
        <w:rPr>
          <w:u w:val="single"/>
        </w:rPr>
        <w:t>Frontiers in plant science</w:t>
      </w:r>
      <w:r w:rsidRPr="002345CD">
        <w:t xml:space="preserve"> </w:t>
      </w:r>
      <w:r w:rsidRPr="002345CD">
        <w:rPr>
          <w:b/>
        </w:rPr>
        <w:t>5</w:t>
      </w:r>
      <w:r w:rsidRPr="002345CD">
        <w:t>.</w:t>
      </w:r>
    </w:p>
    <w:p w14:paraId="494704C2" w14:textId="77777777" w:rsidR="002345CD" w:rsidRPr="002345CD" w:rsidRDefault="002345CD" w:rsidP="002345CD">
      <w:pPr>
        <w:pStyle w:val="EndNoteBibliography"/>
      </w:pPr>
      <w:r w:rsidRPr="002345CD">
        <w:t xml:space="preserve">Pieterse, C. M., D. Van der Does, C. Zamioudis, A. Leon-Reyes and S. C. Van Wees (2012). "Hormonal modulation of plant immunity." </w:t>
      </w:r>
      <w:r w:rsidRPr="002345CD">
        <w:rPr>
          <w:u w:val="single"/>
        </w:rPr>
        <w:t>Annual review of cell and developmental biology</w:t>
      </w:r>
      <w:r w:rsidRPr="002345CD">
        <w:t xml:space="preserve"> </w:t>
      </w:r>
      <w:r w:rsidRPr="002345CD">
        <w:rPr>
          <w:b/>
        </w:rPr>
        <w:t>28</w:t>
      </w:r>
      <w:r w:rsidRPr="002345CD">
        <w:t>: 489-521.</w:t>
      </w:r>
    </w:p>
    <w:p w14:paraId="0A97C767" w14:textId="77777777" w:rsidR="002345CD" w:rsidRPr="002345CD" w:rsidRDefault="002345CD" w:rsidP="002345CD">
      <w:pPr>
        <w:pStyle w:val="EndNoteBibliography"/>
      </w:pPr>
      <w:r w:rsidRPr="002345CD">
        <w:t xml:space="preserve">Poland, J. A., P. J. Balint-Kurti, R. J. Wisser, R. C. Pratt and R. J. Nelson (2009). "Shades of gray: the world of quantitative disease resistance." </w:t>
      </w:r>
      <w:r w:rsidRPr="002345CD">
        <w:rPr>
          <w:u w:val="single"/>
        </w:rPr>
        <w:t>Trends in plant science</w:t>
      </w:r>
      <w:r w:rsidRPr="002345CD">
        <w:t xml:space="preserve"> </w:t>
      </w:r>
      <w:r w:rsidRPr="002345CD">
        <w:rPr>
          <w:b/>
        </w:rPr>
        <w:t>14</w:t>
      </w:r>
      <w:r w:rsidRPr="002345CD">
        <w:t>(1): 21-29.</w:t>
      </w:r>
    </w:p>
    <w:p w14:paraId="7A4D3311" w14:textId="77777777" w:rsidR="002345CD" w:rsidRPr="002345CD" w:rsidRDefault="002345CD" w:rsidP="002345CD">
      <w:pPr>
        <w:pStyle w:val="EndNoteBibliography"/>
      </w:pPr>
      <w:r w:rsidRPr="002345CD">
        <w:t xml:space="preserve">Power, R. A., J. Parkhill and T. de Oliveira (2017). "Microbial genome-wide association studies: lessons from human GWAS." </w:t>
      </w:r>
      <w:r w:rsidRPr="002345CD">
        <w:rPr>
          <w:u w:val="single"/>
        </w:rPr>
        <w:t>Nature Reviews Genetics</w:t>
      </w:r>
      <w:r w:rsidRPr="002345CD">
        <w:t xml:space="preserve"> </w:t>
      </w:r>
      <w:r w:rsidRPr="002345CD">
        <w:rPr>
          <w:b/>
        </w:rPr>
        <w:t>18</w:t>
      </w:r>
      <w:r w:rsidRPr="002345CD">
        <w:t>(1): 41-50.</w:t>
      </w:r>
    </w:p>
    <w:p w14:paraId="0167127A" w14:textId="77777777" w:rsidR="002345CD" w:rsidRPr="002345CD" w:rsidRDefault="002345CD" w:rsidP="002345CD">
      <w:pPr>
        <w:pStyle w:val="EndNoteBibliography"/>
      </w:pPr>
      <w:r w:rsidRPr="002345CD">
        <w:t xml:space="preserve">Quidde, T., P. Büttner and P. Tudzynski (1999). "Evidence for three different specific saponin-detoxifying activities in Botrytis cinerea and cloning and functional analysis of a gene coding for a putative avenacinase." </w:t>
      </w:r>
      <w:r w:rsidRPr="002345CD">
        <w:rPr>
          <w:u w:val="single"/>
        </w:rPr>
        <w:t>European Journal of Plant Pathology</w:t>
      </w:r>
      <w:r w:rsidRPr="002345CD">
        <w:t xml:space="preserve"> </w:t>
      </w:r>
      <w:r w:rsidRPr="002345CD">
        <w:rPr>
          <w:b/>
        </w:rPr>
        <w:t>105</w:t>
      </w:r>
      <w:r w:rsidRPr="002345CD">
        <w:t>(3): 273-283.</w:t>
      </w:r>
    </w:p>
    <w:p w14:paraId="54C383CF" w14:textId="77777777" w:rsidR="002345CD" w:rsidRPr="002345CD" w:rsidRDefault="002345CD" w:rsidP="002345CD">
      <w:pPr>
        <w:pStyle w:val="EndNoteBibliography"/>
      </w:pPr>
      <w:r w:rsidRPr="002345CD">
        <w:lastRenderedPageBreak/>
        <w:t xml:space="preserve">Quidde, T., A. Osbourn and P. Tudzynski (1998). "Detoxification of α-tomatine by Botrytis cinerea." </w:t>
      </w:r>
      <w:r w:rsidRPr="002345CD">
        <w:rPr>
          <w:u w:val="single"/>
        </w:rPr>
        <w:t>Physiological and Molecular Plant Pathology</w:t>
      </w:r>
      <w:r w:rsidRPr="002345CD">
        <w:t xml:space="preserve"> </w:t>
      </w:r>
      <w:r w:rsidRPr="002345CD">
        <w:rPr>
          <w:b/>
        </w:rPr>
        <w:t>52</w:t>
      </w:r>
      <w:r w:rsidRPr="002345CD">
        <w:t>(3): 151-165.</w:t>
      </w:r>
    </w:p>
    <w:p w14:paraId="21A788F4" w14:textId="77777777" w:rsidR="002345CD" w:rsidRPr="002345CD" w:rsidRDefault="002345CD" w:rsidP="002345CD">
      <w:pPr>
        <w:pStyle w:val="EndNoteBibliography"/>
      </w:pPr>
      <w:r w:rsidRPr="002345CD">
        <w:t xml:space="preserve">R Development Core Team (2008). "R: A language and environment for statistical computing." </w:t>
      </w:r>
      <w:r w:rsidRPr="002345CD">
        <w:rPr>
          <w:u w:val="single"/>
        </w:rPr>
        <w:t>R Foundation for Statistical Computing,Vienna, Austria. ISBN 3-900051-07-0</w:t>
      </w:r>
      <w:r w:rsidRPr="002345CD">
        <w:t>.</w:t>
      </w:r>
    </w:p>
    <w:p w14:paraId="6322C87D" w14:textId="77777777" w:rsidR="002345CD" w:rsidRPr="002345CD" w:rsidRDefault="002345CD" w:rsidP="002345CD">
      <w:pPr>
        <w:pStyle w:val="EndNoteBibliography"/>
      </w:pPr>
      <w:r w:rsidRPr="002345CD">
        <w:t xml:space="preserve">Romanazzi, G. and S. Droby (2016). Control Strategies for Postharvest Grey Mould on Fruit Crops. </w:t>
      </w:r>
      <w:r w:rsidRPr="002345CD">
        <w:rPr>
          <w:u w:val="single"/>
        </w:rPr>
        <w:t>Botrytis–the Fungus, the Pathogen and its Management in Agricultural Systems</w:t>
      </w:r>
      <w:r w:rsidRPr="002345CD">
        <w:t>, Springer</w:t>
      </w:r>
      <w:r w:rsidRPr="002345CD">
        <w:rPr>
          <w:b/>
        </w:rPr>
        <w:t xml:space="preserve">: </w:t>
      </w:r>
      <w:r w:rsidRPr="002345CD">
        <w:t>217-228.</w:t>
      </w:r>
    </w:p>
    <w:p w14:paraId="61F89D23" w14:textId="77777777" w:rsidR="002345CD" w:rsidRPr="002345CD" w:rsidRDefault="002345CD" w:rsidP="002345CD">
      <w:pPr>
        <w:pStyle w:val="EndNoteBibliography"/>
      </w:pPr>
      <w:r w:rsidRPr="002345CD">
        <w:t xml:space="preserve">Rosenthal, J. P. and R. Dirzo (1997). "Effects of life history, domestication and agronomic selection on plant defence against insects: evidence from maizes and wild relatives." </w:t>
      </w:r>
      <w:r w:rsidRPr="002345CD">
        <w:rPr>
          <w:u w:val="single"/>
        </w:rPr>
        <w:t>Evolutionary Ecology</w:t>
      </w:r>
      <w:r w:rsidRPr="002345CD">
        <w:t xml:space="preserve"> </w:t>
      </w:r>
      <w:r w:rsidRPr="002345CD">
        <w:rPr>
          <w:b/>
        </w:rPr>
        <w:t>11</w:t>
      </w:r>
      <w:r w:rsidRPr="002345CD">
        <w:t>(3): 337-355.</w:t>
      </w:r>
    </w:p>
    <w:p w14:paraId="4132036A" w14:textId="77777777" w:rsidR="002345CD" w:rsidRPr="002345CD" w:rsidRDefault="002345CD" w:rsidP="002345CD">
      <w:pPr>
        <w:pStyle w:val="EndNoteBibliography"/>
      </w:pPr>
      <w:r w:rsidRPr="002345CD">
        <w:t xml:space="preserve">Rowe, H. C. and D. J. Kliebenstein (2007). "Elevated genetic variation within virulence-associated Botrytis cinerea polygalacturonase loci." </w:t>
      </w:r>
      <w:r w:rsidRPr="002345CD">
        <w:rPr>
          <w:u w:val="single"/>
        </w:rPr>
        <w:t>Molecular Plant-Microbe Interactions</w:t>
      </w:r>
      <w:r w:rsidRPr="002345CD">
        <w:t xml:space="preserve"> </w:t>
      </w:r>
      <w:r w:rsidRPr="002345CD">
        <w:rPr>
          <w:b/>
        </w:rPr>
        <w:t>20</w:t>
      </w:r>
      <w:r w:rsidRPr="002345CD">
        <w:t>(9): 1126-1137.</w:t>
      </w:r>
    </w:p>
    <w:p w14:paraId="48155DDB" w14:textId="77777777" w:rsidR="002345CD" w:rsidRPr="002345CD" w:rsidRDefault="002345CD" w:rsidP="002345CD">
      <w:pPr>
        <w:pStyle w:val="EndNoteBibliography"/>
      </w:pPr>
      <w:r w:rsidRPr="002345CD">
        <w:t xml:space="preserve">Rowe, H. C. and D. J. Kliebenstein (2008). "Complex genetics control natural variation in Arabidopsis thaliana resistance to Botrytis cinerea." </w:t>
      </w:r>
      <w:r w:rsidRPr="002345CD">
        <w:rPr>
          <w:u w:val="single"/>
        </w:rPr>
        <w:t>Genetics</w:t>
      </w:r>
      <w:r w:rsidRPr="002345CD">
        <w:t xml:space="preserve"> </w:t>
      </w:r>
      <w:r w:rsidRPr="002345CD">
        <w:rPr>
          <w:b/>
        </w:rPr>
        <w:t>180</w:t>
      </w:r>
      <w:r w:rsidRPr="002345CD">
        <w:t>(4): 2237-2250.</w:t>
      </w:r>
    </w:p>
    <w:p w14:paraId="28FF899C" w14:textId="77777777" w:rsidR="002345CD" w:rsidRPr="002345CD" w:rsidRDefault="002345CD" w:rsidP="002345CD">
      <w:pPr>
        <w:pStyle w:val="EndNoteBibliography"/>
      </w:pPr>
      <w:r w:rsidRPr="002345CD">
        <w:t xml:space="preserve">Rowe, H. C., J. W. Walley, J. Corwin, E. K.-F. Chan, K. Dehesh and D. J. Kliebenstein (2010). "Deficiencies in jasmonate-mediated plant defense reveal quantitative variation in Botrytis cinerea pathogenesis." </w:t>
      </w:r>
      <w:r w:rsidRPr="002345CD">
        <w:rPr>
          <w:u w:val="single"/>
        </w:rPr>
        <w:t>PLoS Pathog</w:t>
      </w:r>
      <w:r w:rsidRPr="002345CD">
        <w:t xml:space="preserve"> </w:t>
      </w:r>
      <w:r w:rsidRPr="002345CD">
        <w:rPr>
          <w:b/>
        </w:rPr>
        <w:t>6</w:t>
      </w:r>
      <w:r w:rsidRPr="002345CD">
        <w:t>(4): e1000861.</w:t>
      </w:r>
    </w:p>
    <w:p w14:paraId="102EA11F" w14:textId="77777777" w:rsidR="002345CD" w:rsidRPr="002345CD" w:rsidRDefault="002345CD" w:rsidP="002345CD">
      <w:pPr>
        <w:pStyle w:val="EndNoteBibliography"/>
      </w:pPr>
      <w:r w:rsidRPr="002345CD">
        <w:t xml:space="preserve">Samuel, S., T. Veloukas, A. Papavasileiou and G. S. Karaoglanidis (2012). "Differences in frequency of transposable elements presence in Botrytis cinerea populations from several hosts in Greece." </w:t>
      </w:r>
      <w:r w:rsidRPr="002345CD">
        <w:rPr>
          <w:u w:val="single"/>
        </w:rPr>
        <w:t>Plant disease</w:t>
      </w:r>
      <w:r w:rsidRPr="002345CD">
        <w:t xml:space="preserve"> </w:t>
      </w:r>
      <w:r w:rsidRPr="002345CD">
        <w:rPr>
          <w:b/>
        </w:rPr>
        <w:t>96</w:t>
      </w:r>
      <w:r w:rsidRPr="002345CD">
        <w:t>(9): 1286-1290.</w:t>
      </w:r>
    </w:p>
    <w:p w14:paraId="45EB0F38" w14:textId="77777777" w:rsidR="002345CD" w:rsidRPr="002345CD" w:rsidRDefault="002345CD" w:rsidP="002345CD">
      <w:pPr>
        <w:pStyle w:val="EndNoteBibliography"/>
      </w:pPr>
      <w:r w:rsidRPr="002345CD">
        <w:t xml:space="preserve">Sauerbrunn, N. and N. L. Schlaich (2004). "PCC1: a merging point for pathogen defence and circadian signalling in Arabidopsis." </w:t>
      </w:r>
      <w:r w:rsidRPr="002345CD">
        <w:rPr>
          <w:u w:val="single"/>
        </w:rPr>
        <w:t>Planta</w:t>
      </w:r>
      <w:r w:rsidRPr="002345CD">
        <w:t xml:space="preserve"> </w:t>
      </w:r>
      <w:r w:rsidRPr="002345CD">
        <w:rPr>
          <w:b/>
        </w:rPr>
        <w:t>218</w:t>
      </w:r>
      <w:r w:rsidRPr="002345CD">
        <w:t>(4): 552-561.</w:t>
      </w:r>
    </w:p>
    <w:p w14:paraId="7728B518" w14:textId="77777777" w:rsidR="002345CD" w:rsidRPr="002345CD" w:rsidRDefault="002345CD" w:rsidP="002345CD">
      <w:pPr>
        <w:pStyle w:val="EndNoteBibliography"/>
      </w:pPr>
      <w:r w:rsidRPr="002345CD">
        <w:t xml:space="preserve">Schumacher, J., J.-M. Pradier, A. Simon, S. Traeger, J. Moraga, I. G. Collado, M. Viaud and B. Tudzynski (2012). "Natural variation in the VELVET gene bcvel1 affects virulence and light-dependent differentiation in Botrytis cinerea." </w:t>
      </w:r>
      <w:r w:rsidRPr="002345CD">
        <w:rPr>
          <w:u w:val="single"/>
        </w:rPr>
        <w:t>PLoS One</w:t>
      </w:r>
      <w:r w:rsidRPr="002345CD">
        <w:t xml:space="preserve"> </w:t>
      </w:r>
      <w:r w:rsidRPr="002345CD">
        <w:rPr>
          <w:b/>
        </w:rPr>
        <w:t>7</w:t>
      </w:r>
      <w:r w:rsidRPr="002345CD">
        <w:t>(10): e47840.</w:t>
      </w:r>
    </w:p>
    <w:p w14:paraId="31E56AB5" w14:textId="77777777" w:rsidR="002345CD" w:rsidRPr="002345CD" w:rsidRDefault="002345CD" w:rsidP="002345CD">
      <w:pPr>
        <w:pStyle w:val="EndNoteBibliography"/>
      </w:pPr>
      <w:r w:rsidRPr="002345CD">
        <w:t xml:space="preserve">Shen, X., M. Alam, F. Fikse and L. Rönnegård (2013). "A novel generalized ridge regression method for quantitative genetics." </w:t>
      </w:r>
      <w:r w:rsidRPr="002345CD">
        <w:rPr>
          <w:u w:val="single"/>
        </w:rPr>
        <w:t>Genetics</w:t>
      </w:r>
      <w:r w:rsidRPr="002345CD">
        <w:t xml:space="preserve"> </w:t>
      </w:r>
      <w:r w:rsidRPr="002345CD">
        <w:rPr>
          <w:b/>
        </w:rPr>
        <w:t>193</w:t>
      </w:r>
      <w:r w:rsidRPr="002345CD">
        <w:t>(4): 1255-1268.</w:t>
      </w:r>
    </w:p>
    <w:p w14:paraId="470DF7FA" w14:textId="77777777" w:rsidR="002345CD" w:rsidRPr="002345CD" w:rsidRDefault="002345CD" w:rsidP="002345CD">
      <w:pPr>
        <w:pStyle w:val="EndNoteBibliography"/>
      </w:pPr>
      <w:r w:rsidRPr="002345CD">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2345CD">
        <w:rPr>
          <w:u w:val="single"/>
        </w:rPr>
        <w:t>Molecular plant-microbe interactions</w:t>
      </w:r>
      <w:r w:rsidRPr="002345CD">
        <w:t xml:space="preserve"> </w:t>
      </w:r>
      <w:r w:rsidRPr="002345CD">
        <w:rPr>
          <w:b/>
        </w:rPr>
        <w:t>18</w:t>
      </w:r>
      <w:r w:rsidRPr="002345CD">
        <w:t>(6): 602-612.</w:t>
      </w:r>
    </w:p>
    <w:p w14:paraId="4393B85B" w14:textId="77777777" w:rsidR="002345CD" w:rsidRPr="002345CD" w:rsidRDefault="002345CD" w:rsidP="002345CD">
      <w:pPr>
        <w:pStyle w:val="EndNoteBibliography"/>
      </w:pPr>
      <w:r w:rsidRPr="002345CD">
        <w:t xml:space="preserve">Sim, S.-C., G. Durstewitz, J. Plieske, R. Wieseke, M. W. Ganal, A. Van Deynze, J. P. Hamilton, C. R. Buell, M. Causse and S. Wijeratne (2012). "Development of a large SNP genotyping array and generation of high-density genetic maps in tomato." </w:t>
      </w:r>
      <w:r w:rsidRPr="002345CD">
        <w:rPr>
          <w:u w:val="single"/>
        </w:rPr>
        <w:t>PloS one</w:t>
      </w:r>
      <w:r w:rsidRPr="002345CD">
        <w:t xml:space="preserve"> </w:t>
      </w:r>
      <w:r w:rsidRPr="002345CD">
        <w:rPr>
          <w:b/>
        </w:rPr>
        <w:t>7</w:t>
      </w:r>
      <w:r w:rsidRPr="002345CD">
        <w:t>(7): e40563.</w:t>
      </w:r>
    </w:p>
    <w:p w14:paraId="33969050" w14:textId="77777777" w:rsidR="002345CD" w:rsidRPr="002345CD" w:rsidRDefault="002345CD" w:rsidP="002345CD">
      <w:pPr>
        <w:pStyle w:val="EndNoteBibliography"/>
      </w:pPr>
      <w:r w:rsidRPr="002345CD">
        <w:t>Smale, M. (1996). "Understanding global trends in the use of wheat diversity and international flows of wheat genetic resources."</w:t>
      </w:r>
    </w:p>
    <w:p w14:paraId="3A86545A" w14:textId="77777777" w:rsidR="002345CD" w:rsidRPr="002345CD" w:rsidRDefault="002345CD" w:rsidP="002345CD">
      <w:pPr>
        <w:pStyle w:val="EndNoteBibliography"/>
      </w:pPr>
      <w:r w:rsidRPr="002345CD">
        <w:t xml:space="preserve">Staats, M. and J. A. van Kan (2012). "Genome update of Botrytis cinerea strains B05. 10 and T4." </w:t>
      </w:r>
      <w:r w:rsidRPr="002345CD">
        <w:rPr>
          <w:u w:val="single"/>
        </w:rPr>
        <w:t>Eukaryotic cell</w:t>
      </w:r>
      <w:r w:rsidRPr="002345CD">
        <w:t xml:space="preserve"> </w:t>
      </w:r>
      <w:r w:rsidRPr="002345CD">
        <w:rPr>
          <w:b/>
        </w:rPr>
        <w:t>11</w:t>
      </w:r>
      <w:r w:rsidRPr="002345CD">
        <w:t>(11): 1413-1414.</w:t>
      </w:r>
    </w:p>
    <w:p w14:paraId="5C01F158" w14:textId="77777777" w:rsidR="002345CD" w:rsidRPr="002345CD" w:rsidRDefault="002345CD" w:rsidP="002345CD">
      <w:pPr>
        <w:pStyle w:val="EndNoteBibliography"/>
      </w:pPr>
      <w:r w:rsidRPr="002345CD">
        <w:t xml:space="preserve">Stefanato, F. L., E. Abou‐Mansour, A. Buchala, M. Kretschmer, A. Mosbach, M. Hahn, C. G. Bochet, J. P. Métraux and H. j. Schoonbeek (2009). "The ABC transporter BcatrB from Botrytis cinerea exports camalexin and is a virulence factor on Arabidopsis thaliana." </w:t>
      </w:r>
      <w:r w:rsidRPr="002345CD">
        <w:rPr>
          <w:u w:val="single"/>
        </w:rPr>
        <w:t>The Plant Journal</w:t>
      </w:r>
      <w:r w:rsidRPr="002345CD">
        <w:t xml:space="preserve"> </w:t>
      </w:r>
      <w:r w:rsidRPr="002345CD">
        <w:rPr>
          <w:b/>
        </w:rPr>
        <w:t>58</w:t>
      </w:r>
      <w:r w:rsidRPr="002345CD">
        <w:t>(3): 499-510.</w:t>
      </w:r>
    </w:p>
    <w:p w14:paraId="2034C4E4" w14:textId="77777777" w:rsidR="002345CD" w:rsidRPr="002345CD" w:rsidRDefault="002345CD" w:rsidP="002345CD">
      <w:pPr>
        <w:pStyle w:val="EndNoteBibliography"/>
      </w:pPr>
      <w:r w:rsidRPr="002345CD">
        <w:t xml:space="preserve">Stukenbrock, E. H. and B. A. McDonald (2008). "The origins of plant pathogens in agro-ecosystems." </w:t>
      </w:r>
      <w:r w:rsidRPr="002345CD">
        <w:rPr>
          <w:u w:val="single"/>
        </w:rPr>
        <w:t>Annu. Rev. Phytopathol.</w:t>
      </w:r>
      <w:r w:rsidRPr="002345CD">
        <w:t xml:space="preserve"> </w:t>
      </w:r>
      <w:r w:rsidRPr="002345CD">
        <w:rPr>
          <w:b/>
        </w:rPr>
        <w:t>46</w:t>
      </w:r>
      <w:r w:rsidRPr="002345CD">
        <w:t>: 75-100.</w:t>
      </w:r>
    </w:p>
    <w:p w14:paraId="2D1E5381" w14:textId="77777777" w:rsidR="002345CD" w:rsidRPr="002345CD" w:rsidRDefault="002345CD" w:rsidP="002345CD">
      <w:pPr>
        <w:pStyle w:val="EndNoteBibliography"/>
      </w:pPr>
      <w:r w:rsidRPr="002345CD">
        <w:t xml:space="preserve">Talas, F., R. Kalih, T. Miedaner and B. A. McDonald (2016). "Genome-wide association study identifies novel candidate genes for aggressiveness, deoxynivalenol production, and azole sensitivity in natural field populations of Fusarium graminearum." </w:t>
      </w:r>
      <w:r w:rsidRPr="002345CD">
        <w:rPr>
          <w:u w:val="single"/>
        </w:rPr>
        <w:t>Molecular Plant-Microbe Interactions</w:t>
      </w:r>
      <w:r w:rsidRPr="002345CD">
        <w:t xml:space="preserve"> </w:t>
      </w:r>
      <w:r w:rsidRPr="002345CD">
        <w:rPr>
          <w:b/>
        </w:rPr>
        <w:t>29</w:t>
      </w:r>
      <w:r w:rsidRPr="002345CD">
        <w:t>(5): 417-430.</w:t>
      </w:r>
    </w:p>
    <w:p w14:paraId="508BC6E9" w14:textId="77777777" w:rsidR="002345CD" w:rsidRPr="002345CD" w:rsidRDefault="002345CD" w:rsidP="002345CD">
      <w:pPr>
        <w:pStyle w:val="EndNoteBibliography"/>
      </w:pPr>
      <w:r w:rsidRPr="002345CD">
        <w:t xml:space="preserve">Tanksley, S. D. (2004). "The genetic, developmental, and molecular bases of fruit size and shape variation in tomato." </w:t>
      </w:r>
      <w:r w:rsidRPr="002345CD">
        <w:rPr>
          <w:u w:val="single"/>
        </w:rPr>
        <w:t>The plant cell</w:t>
      </w:r>
      <w:r w:rsidRPr="002345CD">
        <w:t xml:space="preserve"> </w:t>
      </w:r>
      <w:r w:rsidRPr="002345CD">
        <w:rPr>
          <w:b/>
        </w:rPr>
        <w:t>16</w:t>
      </w:r>
      <w:r w:rsidRPr="002345CD">
        <w:t>(suppl 1): S181-S189.</w:t>
      </w:r>
    </w:p>
    <w:p w14:paraId="3ABA9983" w14:textId="77777777" w:rsidR="002345CD" w:rsidRPr="002345CD" w:rsidRDefault="002345CD" w:rsidP="002345CD">
      <w:pPr>
        <w:pStyle w:val="EndNoteBibliography"/>
      </w:pPr>
      <w:r w:rsidRPr="002345CD">
        <w:lastRenderedPageBreak/>
        <w:t xml:space="preserve">Tanksley, S. D. and S. R. McCouch (1997). "Seed banks and molecular maps: unlocking genetic potential from the wild." </w:t>
      </w:r>
      <w:r w:rsidRPr="002345CD">
        <w:rPr>
          <w:u w:val="single"/>
        </w:rPr>
        <w:t>Science</w:t>
      </w:r>
      <w:r w:rsidRPr="002345CD">
        <w:t xml:space="preserve"> </w:t>
      </w:r>
      <w:r w:rsidRPr="002345CD">
        <w:rPr>
          <w:b/>
        </w:rPr>
        <w:t>277</w:t>
      </w:r>
      <w:r w:rsidRPr="002345CD">
        <w:t>(5329): 1063-1066.</w:t>
      </w:r>
    </w:p>
    <w:p w14:paraId="7FF6B4D6" w14:textId="77777777" w:rsidR="002345CD" w:rsidRPr="002345CD" w:rsidRDefault="002345CD" w:rsidP="002345CD">
      <w:pPr>
        <w:pStyle w:val="EndNoteBibliography"/>
      </w:pPr>
      <w:r w:rsidRPr="002345CD">
        <w:t xml:space="preserve">ten Have, A., W. Mulder, J. Visser and J. A. van Kan (1998). "The endopolygalacturonase gene Bcpg1 is required for full virulence of Botrytis cinerea." </w:t>
      </w:r>
      <w:r w:rsidRPr="002345CD">
        <w:rPr>
          <w:u w:val="single"/>
        </w:rPr>
        <w:t>Molecular Plant-Microbe Interactions</w:t>
      </w:r>
      <w:r w:rsidRPr="002345CD">
        <w:t xml:space="preserve"> </w:t>
      </w:r>
      <w:r w:rsidRPr="002345CD">
        <w:rPr>
          <w:b/>
        </w:rPr>
        <w:t>11</w:t>
      </w:r>
      <w:r w:rsidRPr="002345CD">
        <w:t>(10): 1009-1016.</w:t>
      </w:r>
    </w:p>
    <w:p w14:paraId="6950E68C" w14:textId="77777777" w:rsidR="002345CD" w:rsidRPr="002345CD" w:rsidRDefault="002345CD" w:rsidP="002345CD">
      <w:pPr>
        <w:pStyle w:val="EndNoteBibliography"/>
      </w:pPr>
      <w:r w:rsidRPr="002345CD">
        <w:t xml:space="preserve">Ten Have, A., R. van Berloo, P. Lindhout and J. A. van Kan (2007). "Partial stem and leaf resistance against the fungal pathogen Botrytis cinerea in wild relatives of tomato." </w:t>
      </w:r>
      <w:r w:rsidRPr="002345CD">
        <w:rPr>
          <w:u w:val="single"/>
        </w:rPr>
        <w:t>European journal of plant pathology</w:t>
      </w:r>
      <w:r w:rsidRPr="002345CD">
        <w:t xml:space="preserve"> </w:t>
      </w:r>
      <w:r w:rsidRPr="002345CD">
        <w:rPr>
          <w:b/>
        </w:rPr>
        <w:t>117</w:t>
      </w:r>
      <w:r w:rsidRPr="002345CD">
        <w:t>(2): 153-166.</w:t>
      </w:r>
    </w:p>
    <w:p w14:paraId="01EB6B4E" w14:textId="77777777" w:rsidR="002345CD" w:rsidRPr="002345CD" w:rsidRDefault="002345CD" w:rsidP="002345CD">
      <w:pPr>
        <w:pStyle w:val="EndNoteBibliography"/>
      </w:pPr>
      <w:r w:rsidRPr="002345CD">
        <w:t xml:space="preserve">Tiffin, P. and D. A. Moeller (2006). "Molecular evolution of plant immune system genes." </w:t>
      </w:r>
      <w:r w:rsidRPr="002345CD">
        <w:rPr>
          <w:u w:val="single"/>
        </w:rPr>
        <w:t>Trends in genetics</w:t>
      </w:r>
      <w:r w:rsidRPr="002345CD">
        <w:t xml:space="preserve"> </w:t>
      </w:r>
      <w:r w:rsidRPr="002345CD">
        <w:rPr>
          <w:b/>
        </w:rPr>
        <w:t>22</w:t>
      </w:r>
      <w:r w:rsidRPr="002345CD">
        <w:t>(12): 662-670.</w:t>
      </w:r>
    </w:p>
    <w:p w14:paraId="49AF74FB" w14:textId="77777777" w:rsidR="002345CD" w:rsidRPr="002345CD" w:rsidRDefault="002345CD" w:rsidP="002345CD">
      <w:pPr>
        <w:pStyle w:val="EndNoteBibliography"/>
      </w:pPr>
      <w:r w:rsidRPr="002345CD">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2345CD">
        <w:rPr>
          <w:u w:val="single"/>
        </w:rPr>
        <w:t>Frontiers in plant science</w:t>
      </w:r>
      <w:r w:rsidRPr="002345CD">
        <w:t xml:space="preserve"> </w:t>
      </w:r>
      <w:r w:rsidRPr="002345CD">
        <w:rPr>
          <w:b/>
        </w:rPr>
        <w:t>5</w:t>
      </w:r>
      <w:r w:rsidRPr="002345CD">
        <w:t>.</w:t>
      </w:r>
    </w:p>
    <w:p w14:paraId="3964CB08" w14:textId="77777777" w:rsidR="002345CD" w:rsidRPr="002345CD" w:rsidRDefault="002345CD" w:rsidP="002345CD">
      <w:pPr>
        <w:pStyle w:val="EndNoteBibliography"/>
      </w:pPr>
      <w:r w:rsidRPr="002345CD">
        <w:t xml:space="preserve">Valette-Collet, O., A. Cimerman, P. Reignault, C. Levis and M. Boccara (2003). "Disruption of Botrytis cinerea pectin methylesterase gene Bcpme1 reduces virulence on several host plants." </w:t>
      </w:r>
      <w:r w:rsidRPr="002345CD">
        <w:rPr>
          <w:u w:val="single"/>
        </w:rPr>
        <w:t>Molecular Plant-Microbe Interactions</w:t>
      </w:r>
      <w:r w:rsidRPr="002345CD">
        <w:t xml:space="preserve"> </w:t>
      </w:r>
      <w:r w:rsidRPr="002345CD">
        <w:rPr>
          <w:b/>
        </w:rPr>
        <w:t>16</w:t>
      </w:r>
      <w:r w:rsidRPr="002345CD">
        <w:t>(4): 360-367.</w:t>
      </w:r>
    </w:p>
    <w:p w14:paraId="20C66F4D" w14:textId="77777777" w:rsidR="002345CD" w:rsidRPr="002345CD" w:rsidRDefault="002345CD" w:rsidP="002345CD">
      <w:pPr>
        <w:pStyle w:val="EndNoteBibliography"/>
      </w:pPr>
      <w:r w:rsidRPr="002345CD">
        <w:t xml:space="preserve">Viaud, M., A.-F. Adam-Blondon, J. Amselem, P. Bally, A. Cimerman, B. Dalmais-Lenaers, N. Lapalu, M.-H. Lebrun, B. Poinssot and J. M. Pradier (2012). "Le génome de Botrytis décrypté." </w:t>
      </w:r>
      <w:r w:rsidRPr="002345CD">
        <w:rPr>
          <w:u w:val="single"/>
        </w:rPr>
        <w:t>Revue des oenologues et des techniques vitivinicoles et oenologiques</w:t>
      </w:r>
      <w:r w:rsidRPr="002345CD">
        <w:t>(142): 9-11.</w:t>
      </w:r>
    </w:p>
    <w:p w14:paraId="57EF0382" w14:textId="77777777" w:rsidR="002345CD" w:rsidRPr="002345CD" w:rsidRDefault="002345CD" w:rsidP="002345CD">
      <w:pPr>
        <w:pStyle w:val="EndNoteBibliography"/>
      </w:pPr>
      <w:r w:rsidRPr="002345CD">
        <w:t xml:space="preserve">Vleeshouwers, V. G. and R. P. Oliver (2014). "Effectors as tools in disease resistance breeding against biotrophic, hemibiotrophic, and necrotrophic plant pathogens." </w:t>
      </w:r>
      <w:r w:rsidRPr="002345CD">
        <w:rPr>
          <w:u w:val="single"/>
        </w:rPr>
        <w:t>Molecular plant-microbe interactions</w:t>
      </w:r>
      <w:r w:rsidRPr="002345CD">
        <w:t xml:space="preserve"> </w:t>
      </w:r>
      <w:r w:rsidRPr="002345CD">
        <w:rPr>
          <w:b/>
        </w:rPr>
        <w:t>27</w:t>
      </w:r>
      <w:r w:rsidRPr="002345CD">
        <w:t>(3): 196-206.</w:t>
      </w:r>
    </w:p>
    <w:p w14:paraId="038E08D6" w14:textId="77777777" w:rsidR="002345CD" w:rsidRPr="002345CD" w:rsidRDefault="002345CD" w:rsidP="002345CD">
      <w:pPr>
        <w:pStyle w:val="EndNoteBibliography"/>
      </w:pPr>
      <w:r w:rsidRPr="002345CD">
        <w:t xml:space="preserve">Weyman, P. D., Z. Pan, Q. Feng, D. G. Gilchrist and R. M. Bostock (2006). "A circadian rhythm-regulated tomato gene is induced by arachidonic acid and Phythophthora infestans infection." </w:t>
      </w:r>
      <w:r w:rsidRPr="002345CD">
        <w:rPr>
          <w:u w:val="single"/>
        </w:rPr>
        <w:t>Plant physiology</w:t>
      </w:r>
      <w:r w:rsidRPr="002345CD">
        <w:t xml:space="preserve"> </w:t>
      </w:r>
      <w:r w:rsidRPr="002345CD">
        <w:rPr>
          <w:b/>
        </w:rPr>
        <w:t>140</w:t>
      </w:r>
      <w:r w:rsidRPr="002345CD">
        <w:t>(1): 235-248.</w:t>
      </w:r>
    </w:p>
    <w:p w14:paraId="62806A27" w14:textId="77777777" w:rsidR="002345CD" w:rsidRPr="002345CD" w:rsidRDefault="002345CD" w:rsidP="002345CD">
      <w:pPr>
        <w:pStyle w:val="EndNoteBibliography"/>
      </w:pPr>
      <w:r w:rsidRPr="002345CD">
        <w:t xml:space="preserve">Wicker, T., S. Oberhaensli, F. Parlange, J. P. Buchmann, M. Shatalina, S. Roffler, R. Ben-David, J. Doležel, H. Šimková and P. Schulze-Lefert (2013). "The wheat powdery mildew genome shows the unique evolution of an obligate biotroph." </w:t>
      </w:r>
      <w:r w:rsidRPr="002345CD">
        <w:rPr>
          <w:u w:val="single"/>
        </w:rPr>
        <w:t>Nature Genetics</w:t>
      </w:r>
      <w:r w:rsidRPr="002345CD">
        <w:t xml:space="preserve"> </w:t>
      </w:r>
      <w:r w:rsidRPr="002345CD">
        <w:rPr>
          <w:b/>
        </w:rPr>
        <w:t>45</w:t>
      </w:r>
      <w:r w:rsidRPr="002345CD">
        <w:t>(9): 1092-1096.</w:t>
      </w:r>
    </w:p>
    <w:p w14:paraId="39B51FDD" w14:textId="77777777" w:rsidR="002345CD" w:rsidRPr="002345CD" w:rsidRDefault="002345CD" w:rsidP="002345CD">
      <w:pPr>
        <w:pStyle w:val="EndNoteBibliography"/>
      </w:pPr>
      <w:r w:rsidRPr="002345CD">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2345CD">
        <w:rPr>
          <w:u w:val="single"/>
        </w:rPr>
        <w:t>Frontiers in plant science</w:t>
      </w:r>
      <w:r w:rsidRPr="002345CD">
        <w:t xml:space="preserve"> </w:t>
      </w:r>
      <w:r w:rsidRPr="002345CD">
        <w:rPr>
          <w:b/>
        </w:rPr>
        <w:t>8</w:t>
      </w:r>
      <w:r w:rsidRPr="002345CD">
        <w:t>.</w:t>
      </w:r>
    </w:p>
    <w:p w14:paraId="736E2629" w14:textId="77777777" w:rsidR="002345CD" w:rsidRPr="002345CD" w:rsidRDefault="002345CD" w:rsidP="002345CD">
      <w:pPr>
        <w:pStyle w:val="EndNoteBibliography"/>
      </w:pPr>
      <w:r w:rsidRPr="002345CD">
        <w:t xml:space="preserve">Zerbino, D. R., P. Achuthan, W. Akanni, M. R. Amode, D. Barrell, J. Bhai, K. Billis, C. Cummins, A. Gall and C. G. Girón (2017). "Ensembl 2018." </w:t>
      </w:r>
      <w:r w:rsidRPr="002345CD">
        <w:rPr>
          <w:u w:val="single"/>
        </w:rPr>
        <w:t>Nucleic acids research</w:t>
      </w:r>
      <w:r w:rsidRPr="002345CD">
        <w:t xml:space="preserve"> </w:t>
      </w:r>
      <w:r w:rsidRPr="002345CD">
        <w:rPr>
          <w:b/>
        </w:rPr>
        <w:t>46</w:t>
      </w:r>
      <w:r w:rsidRPr="002345CD">
        <w:t>(D1): D754-D761.</w:t>
      </w:r>
    </w:p>
    <w:p w14:paraId="1409E5AE" w14:textId="77777777" w:rsidR="002345CD" w:rsidRPr="002345CD" w:rsidRDefault="002345CD" w:rsidP="002345CD">
      <w:pPr>
        <w:pStyle w:val="EndNoteBibliography"/>
      </w:pPr>
      <w:r w:rsidRPr="002345CD">
        <w:t xml:space="preserve">Zhang, L., A. Khan, D. Nino-Liu and M. Foolad (2002). "A molecular linkage map of tomato displaying chromosomal locations of resistance gene analogs based on a Lycopersicon esculentum× Lycopersicon hirsutum cross." </w:t>
      </w:r>
      <w:r w:rsidRPr="002345CD">
        <w:rPr>
          <w:u w:val="single"/>
        </w:rPr>
        <w:t>Genome</w:t>
      </w:r>
      <w:r w:rsidRPr="002345CD">
        <w:t xml:space="preserve"> </w:t>
      </w:r>
      <w:r w:rsidRPr="002345CD">
        <w:rPr>
          <w:b/>
        </w:rPr>
        <w:t>45</w:t>
      </w:r>
      <w:r w:rsidRPr="002345CD">
        <w:t>(1): 133-146.</w:t>
      </w:r>
    </w:p>
    <w:p w14:paraId="75432F32" w14:textId="77777777" w:rsidR="002345CD" w:rsidRPr="002345CD" w:rsidRDefault="002345CD" w:rsidP="002345CD">
      <w:pPr>
        <w:pStyle w:val="EndNoteBibliography"/>
      </w:pPr>
      <w:r w:rsidRPr="002345CD">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2345CD">
        <w:rPr>
          <w:u w:val="single"/>
        </w:rPr>
        <w:t>The Plant Cell</w:t>
      </w:r>
      <w:r w:rsidRPr="002345CD">
        <w:t>: tpc. 00348.02017.</w:t>
      </w:r>
    </w:p>
    <w:p w14:paraId="383ADA54" w14:textId="77777777" w:rsidR="002345CD" w:rsidRPr="002345CD" w:rsidRDefault="002345CD" w:rsidP="002345CD">
      <w:pPr>
        <w:pStyle w:val="EndNoteBibliography"/>
      </w:pPr>
      <w:r w:rsidRPr="002345CD">
        <w:t xml:space="preserve">Zhou, X. and M. Stephens (2012). "Genome-wide efficient mixed-model analysis for association studies." </w:t>
      </w:r>
      <w:r w:rsidRPr="002345CD">
        <w:rPr>
          <w:u w:val="single"/>
        </w:rPr>
        <w:t>Nature genetics</w:t>
      </w:r>
      <w:r w:rsidRPr="002345CD">
        <w:t xml:space="preserve"> </w:t>
      </w:r>
      <w:r w:rsidRPr="002345CD">
        <w:rPr>
          <w:b/>
        </w:rPr>
        <w:t>44</w:t>
      </w:r>
      <w:r w:rsidRPr="002345CD">
        <w:t>(7): 821.</w:t>
      </w:r>
    </w:p>
    <w:p w14:paraId="0A46C926" w14:textId="77777777" w:rsidR="002345CD" w:rsidRPr="002345CD" w:rsidRDefault="002345CD" w:rsidP="002345CD">
      <w:pPr>
        <w:pStyle w:val="EndNoteBibliography"/>
      </w:pPr>
      <w:r w:rsidRPr="002345CD">
        <w:t xml:space="preserve">Zipfel, C., S. Robatzek, L. Navarro and E. J. Oakeley (2004). "Bacterial disease resistance in Arabidopsis through flagellin perception." </w:t>
      </w:r>
      <w:r w:rsidRPr="002345CD">
        <w:rPr>
          <w:u w:val="single"/>
        </w:rPr>
        <w:t>Nature</w:t>
      </w:r>
      <w:r w:rsidRPr="002345CD">
        <w:t xml:space="preserve"> </w:t>
      </w:r>
      <w:r w:rsidRPr="002345CD">
        <w:rPr>
          <w:b/>
        </w:rPr>
        <w:t>428</w:t>
      </w:r>
      <w:r w:rsidRPr="002345CD">
        <w:t>(6984): 764.</w:t>
      </w:r>
    </w:p>
    <w:p w14:paraId="775E1695" w14:textId="77777777" w:rsidR="002345CD" w:rsidRPr="002345CD" w:rsidRDefault="002345CD" w:rsidP="002345CD">
      <w:pPr>
        <w:pStyle w:val="EndNoteBibliography"/>
      </w:pPr>
      <w:r w:rsidRPr="002345CD">
        <w:t xml:space="preserve">Züst, T. and A. A. Agrawal (2017). "Trade-offs between plant growth and defense against insect herbivory: an emerging mechanistic synthesis." </w:t>
      </w:r>
      <w:r w:rsidRPr="002345CD">
        <w:rPr>
          <w:u w:val="single"/>
        </w:rPr>
        <w:t>Annual review of plant biology</w:t>
      </w:r>
      <w:r w:rsidRPr="002345CD">
        <w:t xml:space="preserve"> </w:t>
      </w:r>
      <w:r w:rsidRPr="002345CD">
        <w:rPr>
          <w:b/>
        </w:rPr>
        <w:t>68</w:t>
      </w:r>
      <w:r w:rsidRPr="002345CD">
        <w:t>: 513-534.</w:t>
      </w:r>
    </w:p>
    <w:p w14:paraId="4FDF3002" w14:textId="589F6E7A"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507A7" w14:textId="77777777" w:rsidR="00D67C1F" w:rsidRDefault="00D67C1F" w:rsidP="00B770AF">
      <w:r>
        <w:separator/>
      </w:r>
    </w:p>
  </w:endnote>
  <w:endnote w:type="continuationSeparator" w:id="0">
    <w:p w14:paraId="4B01B197" w14:textId="77777777" w:rsidR="00D67C1F" w:rsidRDefault="00D67C1F"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57A13B62" w:rsidR="00B248E2" w:rsidRDefault="00B248E2">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B248E2" w:rsidRDefault="00B248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C0491" w14:textId="77777777" w:rsidR="00D67C1F" w:rsidRDefault="00D67C1F" w:rsidP="00B770AF">
      <w:r>
        <w:separator/>
      </w:r>
    </w:p>
  </w:footnote>
  <w:footnote w:type="continuationSeparator" w:id="0">
    <w:p w14:paraId="1BB9D254" w14:textId="77777777" w:rsidR="00D67C1F" w:rsidRDefault="00D67C1F"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79&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1&lt;/item&gt;&lt;item&gt;545&lt;/item&gt;&lt;item&gt;546&lt;/item&gt;&lt;item&gt;547&lt;/item&gt;&lt;item&gt;549&lt;/item&gt;&lt;item&gt;550&lt;/item&gt;&lt;item&gt;551&lt;/item&gt;&lt;item&gt;553&lt;/item&gt;&lt;item&gt;554&lt;/item&gt;&lt;item&gt;555&lt;/item&gt;&lt;item&gt;563&lt;/item&gt;&lt;item&gt;564&lt;/item&gt;&lt;item&gt;567&lt;/item&gt;&lt;item&gt;568&lt;/item&gt;&lt;item&gt;569&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08&lt;/item&gt;&lt;item&gt;609&lt;/item&gt;&lt;item&gt;610&lt;/item&gt;&lt;item&gt;611&lt;/item&gt;&lt;item&gt;612&lt;/item&gt;&lt;item&gt;613&lt;/item&gt;&lt;item&gt;614&lt;/item&gt;&lt;item&gt;615&lt;/item&gt;&lt;item&gt;1132&lt;/item&gt;&lt;item&gt;1135&lt;/item&gt;&lt;item&gt;1136&lt;/item&gt;&lt;item&gt;1145&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650D"/>
    <w:rsid w:val="00150E38"/>
    <w:rsid w:val="00151E8C"/>
    <w:rsid w:val="00152DF4"/>
    <w:rsid w:val="00152E96"/>
    <w:rsid w:val="00153346"/>
    <w:rsid w:val="00154703"/>
    <w:rsid w:val="00154DD4"/>
    <w:rsid w:val="00155EFE"/>
    <w:rsid w:val="001575AF"/>
    <w:rsid w:val="00161060"/>
    <w:rsid w:val="00161A6D"/>
    <w:rsid w:val="001623F8"/>
    <w:rsid w:val="00162EDE"/>
    <w:rsid w:val="001659E8"/>
    <w:rsid w:val="00167A52"/>
    <w:rsid w:val="00167C8A"/>
    <w:rsid w:val="00170610"/>
    <w:rsid w:val="00170827"/>
    <w:rsid w:val="00170ACE"/>
    <w:rsid w:val="00171F81"/>
    <w:rsid w:val="00172436"/>
    <w:rsid w:val="0017286B"/>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3C4"/>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EA8"/>
    <w:rsid w:val="0022108E"/>
    <w:rsid w:val="00222FE4"/>
    <w:rsid w:val="0022372E"/>
    <w:rsid w:val="00223B11"/>
    <w:rsid w:val="00225CB0"/>
    <w:rsid w:val="00232EF8"/>
    <w:rsid w:val="002341FD"/>
    <w:rsid w:val="002345C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39D5"/>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25C"/>
    <w:rsid w:val="00321605"/>
    <w:rsid w:val="00322463"/>
    <w:rsid w:val="003225BE"/>
    <w:rsid w:val="0032415F"/>
    <w:rsid w:val="003250DB"/>
    <w:rsid w:val="00326A40"/>
    <w:rsid w:val="003326ED"/>
    <w:rsid w:val="00332AA5"/>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5B"/>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97EE1"/>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417B"/>
    <w:rsid w:val="003E5ED5"/>
    <w:rsid w:val="003E5F69"/>
    <w:rsid w:val="003E62A9"/>
    <w:rsid w:val="003E646D"/>
    <w:rsid w:val="003E70BE"/>
    <w:rsid w:val="003E7349"/>
    <w:rsid w:val="003E7B59"/>
    <w:rsid w:val="003F0A42"/>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0073"/>
    <w:rsid w:val="00483330"/>
    <w:rsid w:val="00483511"/>
    <w:rsid w:val="004836F6"/>
    <w:rsid w:val="0048466E"/>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590F"/>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1EF5"/>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B6478"/>
    <w:rsid w:val="005C1B0B"/>
    <w:rsid w:val="005C1BBE"/>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36A"/>
    <w:rsid w:val="005F4919"/>
    <w:rsid w:val="005F5F4B"/>
    <w:rsid w:val="005F71AF"/>
    <w:rsid w:val="005F7408"/>
    <w:rsid w:val="00600DE3"/>
    <w:rsid w:val="006046FA"/>
    <w:rsid w:val="00605543"/>
    <w:rsid w:val="006068CF"/>
    <w:rsid w:val="00610C40"/>
    <w:rsid w:val="006115F0"/>
    <w:rsid w:val="006127A5"/>
    <w:rsid w:val="006158B2"/>
    <w:rsid w:val="0062307C"/>
    <w:rsid w:val="00623B67"/>
    <w:rsid w:val="0062421C"/>
    <w:rsid w:val="00625929"/>
    <w:rsid w:val="00625D4A"/>
    <w:rsid w:val="00626599"/>
    <w:rsid w:val="00632015"/>
    <w:rsid w:val="00635624"/>
    <w:rsid w:val="0063609E"/>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67C47"/>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38D4"/>
    <w:rsid w:val="006C499C"/>
    <w:rsid w:val="006C5A21"/>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52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659F"/>
    <w:rsid w:val="00817719"/>
    <w:rsid w:val="00817A25"/>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B0A0E"/>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466A"/>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60CBA"/>
    <w:rsid w:val="00A615A8"/>
    <w:rsid w:val="00A63631"/>
    <w:rsid w:val="00A65664"/>
    <w:rsid w:val="00A658A6"/>
    <w:rsid w:val="00A65CA2"/>
    <w:rsid w:val="00A66141"/>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4E2"/>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48E2"/>
    <w:rsid w:val="00B2599B"/>
    <w:rsid w:val="00B27CB5"/>
    <w:rsid w:val="00B32BC8"/>
    <w:rsid w:val="00B3367D"/>
    <w:rsid w:val="00B34204"/>
    <w:rsid w:val="00B3570C"/>
    <w:rsid w:val="00B376C6"/>
    <w:rsid w:val="00B37A38"/>
    <w:rsid w:val="00B41031"/>
    <w:rsid w:val="00B411E9"/>
    <w:rsid w:val="00B428C6"/>
    <w:rsid w:val="00B436E4"/>
    <w:rsid w:val="00B447F3"/>
    <w:rsid w:val="00B44DAF"/>
    <w:rsid w:val="00B45225"/>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5AB9"/>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495A"/>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B10"/>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7988"/>
    <w:rsid w:val="00C911AD"/>
    <w:rsid w:val="00C96B4D"/>
    <w:rsid w:val="00C97B8A"/>
    <w:rsid w:val="00CA3232"/>
    <w:rsid w:val="00CA37C4"/>
    <w:rsid w:val="00CA4ECA"/>
    <w:rsid w:val="00CA5586"/>
    <w:rsid w:val="00CB029A"/>
    <w:rsid w:val="00CB0B18"/>
    <w:rsid w:val="00CB0FF3"/>
    <w:rsid w:val="00CB2888"/>
    <w:rsid w:val="00CB3397"/>
    <w:rsid w:val="00CB39BA"/>
    <w:rsid w:val="00CB598B"/>
    <w:rsid w:val="00CB5C99"/>
    <w:rsid w:val="00CB67E3"/>
    <w:rsid w:val="00CC08DA"/>
    <w:rsid w:val="00CC42C4"/>
    <w:rsid w:val="00CC4E31"/>
    <w:rsid w:val="00CC52DA"/>
    <w:rsid w:val="00CC6081"/>
    <w:rsid w:val="00CD2013"/>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5A92"/>
    <w:rsid w:val="00D468C9"/>
    <w:rsid w:val="00D46F73"/>
    <w:rsid w:val="00D477E5"/>
    <w:rsid w:val="00D5093E"/>
    <w:rsid w:val="00D53C6D"/>
    <w:rsid w:val="00D54347"/>
    <w:rsid w:val="00D56E71"/>
    <w:rsid w:val="00D61809"/>
    <w:rsid w:val="00D61F5F"/>
    <w:rsid w:val="00D62555"/>
    <w:rsid w:val="00D66E95"/>
    <w:rsid w:val="00D6757A"/>
    <w:rsid w:val="00D67BAC"/>
    <w:rsid w:val="00D67C1F"/>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001"/>
    <w:rsid w:val="00DA0FF8"/>
    <w:rsid w:val="00DA16B0"/>
    <w:rsid w:val="00DA3F66"/>
    <w:rsid w:val="00DA52D1"/>
    <w:rsid w:val="00DA7FA8"/>
    <w:rsid w:val="00DB2841"/>
    <w:rsid w:val="00DB2CF8"/>
    <w:rsid w:val="00DB2FA9"/>
    <w:rsid w:val="00DB5962"/>
    <w:rsid w:val="00DB64CE"/>
    <w:rsid w:val="00DC14F4"/>
    <w:rsid w:val="00DC26AC"/>
    <w:rsid w:val="00DC2B44"/>
    <w:rsid w:val="00DC2D98"/>
    <w:rsid w:val="00DC32A9"/>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A38"/>
    <w:rsid w:val="00E81D1E"/>
    <w:rsid w:val="00E8258B"/>
    <w:rsid w:val="00E83B8D"/>
    <w:rsid w:val="00E86105"/>
    <w:rsid w:val="00E87602"/>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1CB"/>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122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D7EFA"/>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9A851376-C2F1-4589-89BD-E0E43693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EF1CF-D084-4F1F-995B-EA5A0143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41</Pages>
  <Words>25409</Words>
  <Characters>144833</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18</cp:revision>
  <cp:lastPrinted>2018-01-26T01:31:00Z</cp:lastPrinted>
  <dcterms:created xsi:type="dcterms:W3CDTF">2018-10-30T17:20:00Z</dcterms:created>
  <dcterms:modified xsi:type="dcterms:W3CDTF">2018-11-12T20:35:00Z</dcterms:modified>
</cp:coreProperties>
</file>