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F8C" w14:textId="77777777" w:rsidR="00863C26"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Pr>
          <w:rFonts w:eastAsia="Times New Roman"/>
        </w:rPr>
        <w:br/>
      </w:r>
      <w:r>
        <w:rPr>
          <w:rFonts w:eastAsia="Times New Roman"/>
        </w:rPr>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r>
        <w:rPr>
          <w:rFonts w:eastAsia="Times New Roman"/>
        </w:rPr>
        <w:br/>
      </w: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r>
      <w:r>
        <w:rPr>
          <w:rFonts w:eastAsia="Times New Roman"/>
        </w:rPr>
        <w:lastRenderedPageBreak/>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77777777" w:rsidR="00863C26" w:rsidRDefault="00863C26" w:rsidP="00191376">
      <w:pPr>
        <w:spacing w:after="240"/>
        <w:rPr>
          <w:rFonts w:eastAsia="Times New Roman"/>
        </w:rPr>
      </w:pPr>
      <w:commentRangeStart w:id="0"/>
      <w:commentRangeStart w:id="1"/>
      <w:r>
        <w:rPr>
          <w:rFonts w:eastAsia="Times New Roman"/>
        </w:rPr>
        <w:t>&lt;Response&gt;</w:t>
      </w:r>
      <w:commentRangeEnd w:id="0"/>
      <w:r>
        <w:rPr>
          <w:rStyle w:val="CommentReference"/>
        </w:rPr>
        <w:commentReference w:id="0"/>
      </w:r>
      <w:commentRangeEnd w:id="1"/>
      <w:r w:rsidR="000F2359">
        <w:rPr>
          <w:rStyle w:val="CommentReference"/>
        </w:rPr>
        <w:commentReference w:id="1"/>
      </w:r>
    </w:p>
    <w:p w14:paraId="7800FBD1" w14:textId="77777777" w:rsidR="00863C26" w:rsidRDefault="009E2FD8" w:rsidP="00191376">
      <w:pPr>
        <w:spacing w:after="240"/>
        <w:rPr>
          <w:rFonts w:eastAsia="Times New Roman"/>
        </w:rPr>
      </w:pPr>
      <w:r>
        <w:rPr>
          <w:rFonts w:eastAsia="Times New Roman"/>
        </w:rPr>
        <w:lastRenderedPageBreak/>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7777777" w:rsidR="00863C26" w:rsidRDefault="00863C26" w:rsidP="00191376">
      <w:pPr>
        <w:spacing w:after="240"/>
        <w:rPr>
          <w:rFonts w:eastAsia="Times New Roman"/>
        </w:rPr>
      </w:pPr>
      <w:commentRangeStart w:id="2"/>
      <w:commentRangeStart w:id="3"/>
      <w:r>
        <w:rPr>
          <w:rFonts w:eastAsia="Times New Roman"/>
        </w:rPr>
        <w:t>&lt;Response&gt;</w:t>
      </w:r>
      <w:commentRangeEnd w:id="2"/>
      <w:r>
        <w:rPr>
          <w:rStyle w:val="CommentReference"/>
        </w:rPr>
        <w:commentReference w:id="2"/>
      </w:r>
      <w:commentRangeEnd w:id="3"/>
      <w:r w:rsidR="00A35828">
        <w:rPr>
          <w:rStyle w:val="CommentReference"/>
        </w:rPr>
        <w:commentReference w:id="3"/>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7777777" w:rsidR="00863C26" w:rsidRDefault="00863C26" w:rsidP="00863C26">
      <w:pPr>
        <w:spacing w:after="240"/>
        <w:rPr>
          <w:rFonts w:eastAsia="Times New Roman"/>
        </w:rPr>
      </w:pPr>
      <w:r>
        <w:rPr>
          <w:rFonts w:eastAsia="Times New Roman"/>
        </w:rPr>
        <w:t>&lt;</w:t>
      </w:r>
      <w:commentRangeStart w:id="4"/>
      <w:commentRangeStart w:id="5"/>
      <w:r>
        <w:rPr>
          <w:rFonts w:eastAsia="Times New Roman"/>
        </w:rPr>
        <w:t>Response</w:t>
      </w:r>
      <w:commentRangeEnd w:id="4"/>
      <w:r>
        <w:rPr>
          <w:rStyle w:val="CommentReference"/>
        </w:rPr>
        <w:commentReference w:id="4"/>
      </w:r>
      <w:commentRangeEnd w:id="5"/>
      <w:r w:rsidR="005370B7">
        <w:rPr>
          <w:rStyle w:val="CommentReference"/>
        </w:rPr>
        <w:commentReference w:id="5"/>
      </w:r>
      <w:r>
        <w:rPr>
          <w:rFonts w:eastAsia="Times New Roman"/>
        </w:rPr>
        <w:t>&gt;</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77777777" w:rsidR="00863C26" w:rsidRDefault="009E2FD8" w:rsidP="00863C26">
      <w:pPr>
        <w:spacing w:after="240"/>
        <w:rPr>
          <w:rFonts w:eastAsia="Times New Roman"/>
        </w:rPr>
      </w:pPr>
      <w:r>
        <w:rPr>
          <w:rFonts w:eastAsia="Times New Roman"/>
        </w:rPr>
        <w:br/>
      </w:r>
      <w:r w:rsidR="00863C26">
        <w:rPr>
          <w:rFonts w:eastAsia="Times New Roman"/>
        </w:rPr>
        <w:t>&lt;</w:t>
      </w:r>
      <w:commentRangeStart w:id="6"/>
      <w:commentRangeStart w:id="7"/>
      <w:r w:rsidR="00863C26">
        <w:rPr>
          <w:rFonts w:eastAsia="Times New Roman"/>
        </w:rPr>
        <w:t>Response</w:t>
      </w:r>
      <w:commentRangeEnd w:id="6"/>
      <w:r w:rsidR="00863C26">
        <w:rPr>
          <w:rStyle w:val="CommentReference"/>
        </w:rPr>
        <w:commentReference w:id="6"/>
      </w:r>
      <w:commentRangeEnd w:id="7"/>
      <w:r w:rsidR="005370B7">
        <w:rPr>
          <w:rStyle w:val="CommentReference"/>
        </w:rPr>
        <w:commentReference w:id="7"/>
      </w:r>
      <w:r w:rsidR="00863C26">
        <w:rPr>
          <w:rFonts w:eastAsia="Times New Roman"/>
        </w:rPr>
        <w:t>&gt;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77777777" w:rsidR="00D73A7E" w:rsidRDefault="00863C26" w:rsidP="00863C26">
      <w:pPr>
        <w:spacing w:after="240"/>
        <w:rPr>
          <w:rFonts w:eastAsia="Times New Roman"/>
        </w:rPr>
      </w:pPr>
      <w:r>
        <w:rPr>
          <w:rFonts w:eastAsia="Times New Roman"/>
        </w:rPr>
        <w:t>&lt;</w:t>
      </w:r>
      <w:commentRangeStart w:id="8"/>
      <w:commentRangeStart w:id="9"/>
      <w:r>
        <w:rPr>
          <w:rFonts w:eastAsia="Times New Roman"/>
        </w:rPr>
        <w:t>Response</w:t>
      </w:r>
      <w:commentRangeEnd w:id="8"/>
      <w:r>
        <w:rPr>
          <w:rStyle w:val="CommentReference"/>
        </w:rPr>
        <w:commentReference w:id="8"/>
      </w:r>
      <w:commentRangeEnd w:id="9"/>
      <w:r w:rsidR="005370B7">
        <w:rPr>
          <w:rStyle w:val="CommentReference"/>
        </w:rPr>
        <w:commentReference w:id="9"/>
      </w:r>
      <w:r>
        <w:rPr>
          <w:rFonts w:eastAsia="Times New Roman"/>
        </w:rPr>
        <w:t>&gt;</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lastRenderedPageBreak/>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36AD32A7" w14:textId="1FA0C407" w:rsidR="00C57905" w:rsidRDefault="00D73A7E" w:rsidP="00863C26">
      <w:pPr>
        <w:spacing w:after="240"/>
        <w:rPr>
          <w:rFonts w:eastAsia="Times New Roman"/>
        </w:rPr>
      </w:pPr>
      <w:r>
        <w:rPr>
          <w:rFonts w:eastAsia="Times New Roman"/>
        </w:rPr>
        <w:t>&lt;Response&gt;</w:t>
      </w:r>
      <w:r w:rsidR="00142874">
        <w:rPr>
          <w:rFonts w:eastAsia="Times New Roman"/>
        </w:rPr>
        <w:t xml:space="preserve"> </w:t>
      </w:r>
      <w:ins w:id="10" w:author="N S" w:date="2018-10-11T09:25:00Z">
        <w:r w:rsidR="00142874">
          <w:rPr>
            <w:rFonts w:eastAsia="Times New Roman"/>
          </w:rPr>
          <w:t>W</w:t>
        </w:r>
      </w:ins>
      <w:ins w:id="11" w:author="N S" w:date="2018-10-05T17:09:00Z">
        <w:r w:rsidR="00C57905">
          <w:rPr>
            <w:rFonts w:eastAsia="Times New Roman"/>
          </w:rPr>
          <w:t>e removed the word “statistically”</w:t>
        </w:r>
      </w:ins>
      <w:ins w:id="12" w:author="N S" w:date="2018-10-11T09:25:00Z">
        <w:r w:rsidR="00142874">
          <w:rPr>
            <w:rFonts w:eastAsia="Times New Roman"/>
          </w:rPr>
          <w:t xml:space="preserve"> (now line </w:t>
        </w:r>
      </w:ins>
      <w:ins w:id="13" w:author="N S" w:date="2018-10-22T21:46:00Z">
        <w:r w:rsidR="00C2763B">
          <w:rPr>
            <w:rFonts w:eastAsia="Times New Roman"/>
          </w:rPr>
          <w:t>430</w:t>
        </w:r>
      </w:ins>
      <w:ins w:id="14" w:author="N S" w:date="2018-10-11T09:25:00Z">
        <w:r w:rsidR="00142874">
          <w:rPr>
            <w:rFonts w:eastAsia="Times New Roman"/>
          </w:rPr>
          <w:t>).</w:t>
        </w:r>
      </w:ins>
      <w:r w:rsidR="00142874">
        <w:rPr>
          <w:rFonts w:eastAsia="Times New Roman"/>
        </w:rPr>
        <w:t xml:space="preserve"> </w:t>
      </w:r>
      <w:r w:rsidR="009E2FD8">
        <w:rPr>
          <w:rFonts w:eastAsia="Times New Roman"/>
        </w:rPr>
        <w:br/>
      </w:r>
      <w:r w:rsidR="009E2FD8">
        <w:rPr>
          <w:rFonts w:eastAsia="Times New Roman"/>
        </w:rPr>
        <w:br/>
        <w:t xml:space="preserve">Lines 365 and 368: These two lines both state that two isolates were found to be more virulent on domestic tomato lines. This seems a bit repetitive to me as the two lines are only one sentence apart. </w:t>
      </w:r>
      <w:r w:rsidR="009E2FD8">
        <w:rPr>
          <w:rFonts w:eastAsia="Times New Roman"/>
        </w:rPr>
        <w:br/>
      </w:r>
      <w:r w:rsidR="009E2FD8">
        <w:rPr>
          <w:rFonts w:eastAsia="Times New Roman"/>
        </w:rPr>
        <w:br/>
      </w:r>
      <w:r>
        <w:rPr>
          <w:rFonts w:eastAsia="Times New Roman"/>
        </w:rPr>
        <w:t>&lt;Response&gt;</w:t>
      </w:r>
      <w:r w:rsidR="00142874">
        <w:rPr>
          <w:rFonts w:eastAsia="Times New Roman"/>
        </w:rPr>
        <w:t xml:space="preserve"> </w:t>
      </w:r>
      <w:ins w:id="15" w:author="N S" w:date="2018-10-11T09:25:00Z">
        <w:r w:rsidR="00142874">
          <w:rPr>
            <w:rFonts w:eastAsia="Times New Roman"/>
          </w:rPr>
          <w:t>W</w:t>
        </w:r>
      </w:ins>
      <w:ins w:id="16" w:author="N S" w:date="2018-10-05T17:06:00Z">
        <w:r w:rsidR="00C57905">
          <w:rPr>
            <w:rFonts w:eastAsia="Times New Roman"/>
          </w:rPr>
          <w:t>e removed the repetitive phrasing</w:t>
        </w:r>
      </w:ins>
      <w:ins w:id="17" w:author="N S" w:date="2018-10-11T09:25:00Z">
        <w:r w:rsidR="00142874">
          <w:rPr>
            <w:rFonts w:eastAsia="Times New Roman"/>
          </w:rPr>
          <w:t xml:space="preserve"> (now line </w:t>
        </w:r>
      </w:ins>
      <w:ins w:id="18" w:author="N S" w:date="2018-10-22T21:48:00Z">
        <w:r w:rsidR="00C2763B">
          <w:rPr>
            <w:rFonts w:eastAsia="Times New Roman"/>
          </w:rPr>
          <w:t>402</w:t>
        </w:r>
      </w:ins>
      <w:ins w:id="19" w:author="N S" w:date="2018-10-11T09:25:00Z">
        <w:r w:rsidR="00142874">
          <w:rPr>
            <w:rFonts w:eastAsia="Times New Roman"/>
          </w:rPr>
          <w:t>).</w:t>
        </w:r>
      </w:ins>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w:t>
      </w:r>
      <w:proofErr w:type="gramStart"/>
      <w:r w:rsidR="009E2FD8">
        <w:rPr>
          <w:rFonts w:eastAsia="Times New Roman"/>
        </w:rPr>
        <w:t>now</w:t>
      </w:r>
      <w:proofErr w:type="gramEnd"/>
      <w:r w:rsidR="009E2FD8">
        <w:rPr>
          <w:rFonts w:eastAsia="Times New Roman"/>
        </w:rPr>
        <w:t xml:space="preserve"> they are hard to see the points when they overlap with the dashed lines. </w:t>
      </w:r>
      <w:r w:rsidR="009E2FD8">
        <w:rPr>
          <w:rFonts w:eastAsia="Times New Roman"/>
        </w:rPr>
        <w:br/>
      </w:r>
    </w:p>
    <w:p w14:paraId="7AD16AD4" w14:textId="3F6EA779" w:rsidR="00D73A7E" w:rsidRDefault="00D73A7E" w:rsidP="00863C26">
      <w:pPr>
        <w:spacing w:after="240"/>
        <w:rPr>
          <w:rFonts w:eastAsia="Times New Roman"/>
        </w:rPr>
      </w:pPr>
      <w:commentRangeStart w:id="20"/>
      <w:r>
        <w:rPr>
          <w:rFonts w:eastAsia="Times New Roman"/>
        </w:rPr>
        <w:t>&lt;Response&gt;</w:t>
      </w:r>
      <w:commentRangeEnd w:id="20"/>
      <w:r w:rsidR="00C57905">
        <w:rPr>
          <w:rStyle w:val="CommentReference"/>
        </w:rPr>
        <w:commentReference w:id="20"/>
      </w:r>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46DC3727" w14:textId="3490B374" w:rsidR="00191376" w:rsidRDefault="00D73A7E" w:rsidP="00191376">
      <w:pPr>
        <w:spacing w:after="240"/>
        <w:rPr>
          <w:rFonts w:eastAsia="Times New Roman"/>
        </w:rPr>
      </w:pPr>
      <w:r>
        <w:rPr>
          <w:rFonts w:eastAsia="Times New Roman"/>
        </w:rPr>
        <w:t>&lt;Response&gt;</w:t>
      </w:r>
      <w:r w:rsidR="00142874">
        <w:rPr>
          <w:rFonts w:eastAsia="Times New Roman"/>
        </w:rPr>
        <w:t xml:space="preserve"> </w:t>
      </w:r>
      <w:ins w:id="21" w:author="N S" w:date="2018-10-05T17:10:00Z">
        <w:r w:rsidR="00C57905">
          <w:rPr>
            <w:rFonts w:eastAsia="Times New Roman"/>
          </w:rPr>
          <w:t>We removed this section of the text with the GEMMA analysis</w:t>
        </w:r>
      </w:ins>
      <w:ins w:id="22" w:author="N S" w:date="2018-10-11T09:26:00Z">
        <w:r w:rsidR="00A11789">
          <w:rPr>
            <w:rFonts w:eastAsia="Times New Roman"/>
          </w:rPr>
          <w:t xml:space="preserve"> (now line </w:t>
        </w:r>
      </w:ins>
      <w:ins w:id="23" w:author="N S" w:date="2018-10-22T21:49:00Z">
        <w:r w:rsidR="000476EC">
          <w:rPr>
            <w:rFonts w:eastAsia="Times New Roman"/>
          </w:rPr>
          <w:t>528</w:t>
        </w:r>
      </w:ins>
      <w:ins w:id="24" w:author="N S" w:date="2018-10-11T09:26:00Z">
        <w:r w:rsidR="00A11789">
          <w:rPr>
            <w:rFonts w:eastAsia="Times New Roman"/>
          </w:rPr>
          <w:t>)</w:t>
        </w:r>
      </w:ins>
      <w:ins w:id="25" w:author="N S" w:date="2018-10-05T17:10:00Z">
        <w:r w:rsidR="00C57905">
          <w:rPr>
            <w:rFonts w:eastAsia="Times New Roman"/>
          </w:rPr>
          <w:t>.</w:t>
        </w:r>
      </w:ins>
      <w:r w:rsidR="009E2FD8">
        <w:rPr>
          <w:rFonts w:eastAsia="Times New Roman"/>
        </w:rPr>
        <w:br/>
      </w:r>
      <w:r w:rsidR="009E2FD8">
        <w:rPr>
          <w:rFonts w:eastAsia="Times New Roman"/>
        </w:rPr>
        <w:br/>
      </w:r>
      <w:r w:rsidR="009E2FD8" w:rsidRPr="00C57905">
        <w:rPr>
          <w:rFonts w:eastAsia="Times New Roman"/>
          <w:b/>
        </w:rPr>
        <w:t>Reviewer #2 (Comments for the Author):</w:t>
      </w:r>
      <w:r w:rsidR="009E2FD8">
        <w:rPr>
          <w:rFonts w:eastAsia="Times New Roman"/>
        </w:rPr>
        <w:t xml:space="preserve"> </w:t>
      </w:r>
      <w:r w:rsidR="009E2FD8">
        <w:rPr>
          <w:rFonts w:eastAsia="Times New Roman"/>
        </w:rPr>
        <w:br/>
      </w:r>
      <w:r w:rsidR="009E2FD8">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009E2FD8">
        <w:rPr>
          <w:rFonts w:eastAsia="Times New Roman"/>
        </w:rPr>
        <w:br/>
      </w:r>
      <w:r w:rsidR="009E2FD8">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sidR="009E2FD8">
        <w:rPr>
          <w:rFonts w:eastAsia="Times New Roman"/>
        </w:rPr>
        <w:br/>
      </w:r>
      <w:r w:rsidR="009E2FD8">
        <w:rPr>
          <w:rFonts w:eastAsia="Times New Roman"/>
        </w:rPr>
        <w:br/>
        <w:t xml:space="preserve">Major issues. </w:t>
      </w:r>
      <w:r w:rsidR="009E2FD8">
        <w:rPr>
          <w:rFonts w:eastAsia="Times New Roman"/>
        </w:rPr>
        <w:br/>
      </w:r>
      <w:r w:rsidR="009E2FD8">
        <w:rPr>
          <w:rFonts w:eastAsia="Times New Roman"/>
        </w:rPr>
        <w:br/>
        <w:t xml:space="preserve">1. The authors should include more comprehensive description of the Botrytis data set, especially </w:t>
      </w:r>
      <w:r w:rsidR="009E2FD8">
        <w:rPr>
          <w:rFonts w:eastAsia="Times New Roman"/>
        </w:rPr>
        <w:lastRenderedPageBreak/>
        <w:t>the genetic structure of the collection (e.g. a neighbor-joining tree). Zhang et al 2017 (Plant Cell. 29(11):2727-2752; mis-cited in the references) only gives a table of isolate origins. Are all isolates genetically distinct members of a pan-</w:t>
      </w:r>
      <w:proofErr w:type="spellStart"/>
      <w:r w:rsidR="009E2FD8">
        <w:rPr>
          <w:rFonts w:eastAsia="Times New Roman"/>
        </w:rPr>
        <w:t>mictic</w:t>
      </w:r>
      <w:proofErr w:type="spellEnd"/>
      <w:r w:rsidR="009E2FD8">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093CA4D8" w14:textId="77777777" w:rsidR="00191376" w:rsidRDefault="00191376" w:rsidP="00191376">
      <w:pPr>
        <w:spacing w:after="240"/>
        <w:rPr>
          <w:rFonts w:eastAsia="Times New Roman"/>
        </w:rPr>
      </w:pPr>
      <w:r>
        <w:rPr>
          <w:rFonts w:eastAsia="Times New Roman"/>
        </w:rPr>
        <w:t>&lt;</w:t>
      </w:r>
      <w:commentRangeStart w:id="26"/>
      <w:commentRangeStart w:id="27"/>
      <w:r>
        <w:rPr>
          <w:rFonts w:eastAsia="Times New Roman"/>
        </w:rPr>
        <w:t>Response</w:t>
      </w:r>
      <w:commentRangeEnd w:id="26"/>
      <w:r>
        <w:rPr>
          <w:rStyle w:val="CommentReference"/>
        </w:rPr>
        <w:commentReference w:id="26"/>
      </w:r>
      <w:commentRangeEnd w:id="27"/>
      <w:r w:rsidR="005A62FC">
        <w:rPr>
          <w:rStyle w:val="CommentReference"/>
        </w:rPr>
        <w:commentReference w:id="27"/>
      </w:r>
      <w:r>
        <w:rPr>
          <w:rFonts w:eastAsia="Times New Roman"/>
        </w:rPr>
        <w:t>&gt;</w:t>
      </w:r>
    </w:p>
    <w:p w14:paraId="768CA57E" w14:textId="77777777" w:rsidR="00191376" w:rsidRDefault="009E2FD8" w:rsidP="00191376">
      <w:pPr>
        <w:spacing w:after="240"/>
        <w:rPr>
          <w:rFonts w:eastAsia="Times New Roman"/>
        </w:rPr>
      </w:pPr>
      <w:r>
        <w:rPr>
          <w:rFonts w:eastAsia="Times New Roman"/>
        </w:rPr>
        <w:br/>
      </w:r>
      <w:r>
        <w:rPr>
          <w:rFonts w:eastAsia="Times New Roman"/>
        </w:rPr>
        <w:br/>
      </w:r>
      <w:commentRangeStart w:id="28"/>
      <w:commentRangeStart w:id="29"/>
      <w:r>
        <w:rPr>
          <w:rFonts w:eastAsia="Times New Roman"/>
        </w:rP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Pr>
          <w:rFonts w:eastAsia="Times New Roman"/>
        </w:rPr>
        <w:t>domestication:isolate</w:t>
      </w:r>
      <w:proofErr w:type="spellEnd"/>
      <w:proofErr w:type="gramEnd"/>
      <w:r>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Pr>
          <w:rFonts w:eastAsia="Times New Roman"/>
        </w:rPr>
        <w:br/>
      </w:r>
    </w:p>
    <w:p w14:paraId="0CB5C75E" w14:textId="77777777" w:rsidR="00191376" w:rsidRDefault="00191376" w:rsidP="00191376">
      <w:pPr>
        <w:spacing w:after="240"/>
        <w:rPr>
          <w:rFonts w:eastAsia="Times New Roman"/>
        </w:rPr>
      </w:pPr>
      <w:r>
        <w:rPr>
          <w:rFonts w:eastAsia="Times New Roman"/>
        </w:rPr>
        <w:t>&lt;Response&gt;</w:t>
      </w:r>
    </w:p>
    <w:p w14:paraId="34AE068A"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77777777" w:rsidR="00191376" w:rsidRDefault="00191376" w:rsidP="00191376">
      <w:pPr>
        <w:spacing w:after="240"/>
        <w:rPr>
          <w:rFonts w:eastAsia="Times New Roman"/>
        </w:rPr>
      </w:pPr>
      <w:r>
        <w:rPr>
          <w:rFonts w:eastAsia="Times New Roman"/>
        </w:rPr>
        <w:t>&lt;Response&gt;</w:t>
      </w:r>
      <w:commentRangeEnd w:id="28"/>
      <w:r>
        <w:rPr>
          <w:rStyle w:val="CommentReference"/>
        </w:rPr>
        <w:commentReference w:id="28"/>
      </w:r>
      <w:commentRangeEnd w:id="29"/>
      <w:r w:rsidR="001873F3">
        <w:rPr>
          <w:rStyle w:val="CommentReference"/>
        </w:rPr>
        <w:commentReference w:id="29"/>
      </w:r>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1D467253" w:rsidR="00191376" w:rsidRDefault="00191376" w:rsidP="00191376">
      <w:pPr>
        <w:spacing w:after="240"/>
        <w:rPr>
          <w:rFonts w:eastAsia="Times New Roman"/>
        </w:rPr>
      </w:pPr>
      <w:r>
        <w:rPr>
          <w:rFonts w:eastAsia="Times New Roman"/>
        </w:rPr>
        <w:t>&lt;</w:t>
      </w:r>
      <w:commentRangeStart w:id="30"/>
      <w:commentRangeStart w:id="31"/>
      <w:r>
        <w:rPr>
          <w:rFonts w:eastAsia="Times New Roman"/>
        </w:rPr>
        <w:t>Response</w:t>
      </w:r>
      <w:commentRangeEnd w:id="30"/>
      <w:r>
        <w:rPr>
          <w:rStyle w:val="CommentReference"/>
        </w:rPr>
        <w:commentReference w:id="30"/>
      </w:r>
      <w:commentRangeEnd w:id="31"/>
      <w:r w:rsidR="00AA0FBC">
        <w:rPr>
          <w:rStyle w:val="CommentReference"/>
        </w:rPr>
        <w:commentReference w:id="31"/>
      </w:r>
      <w:r>
        <w:rPr>
          <w:rFonts w:eastAsia="Times New Roman"/>
        </w:rPr>
        <w:t>&gt;</w:t>
      </w:r>
      <w:ins w:id="32" w:author="N S" w:date="2018-10-11T15:28:00Z">
        <w:r w:rsidR="00AA0FBC">
          <w:rPr>
            <w:rFonts w:eastAsia="Times New Roman"/>
          </w:rPr>
          <w:t xml:space="preserve"> </w:t>
        </w:r>
      </w:ins>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r>
      <w:r w:rsidR="009E2FD8">
        <w:rPr>
          <w:rFonts w:eastAsia="Times New Roman"/>
        </w:rPr>
        <w:lastRenderedPageBreak/>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77777777" w:rsidR="00191376" w:rsidRDefault="00191376" w:rsidP="00191376">
      <w:pPr>
        <w:spacing w:after="240"/>
        <w:rPr>
          <w:rFonts w:eastAsia="Times New Roman"/>
        </w:rPr>
      </w:pPr>
      <w:r>
        <w:rPr>
          <w:rFonts w:eastAsia="Times New Roman"/>
        </w:rPr>
        <w:t>&lt;</w:t>
      </w:r>
      <w:commentRangeStart w:id="33"/>
      <w:commentRangeStart w:id="34"/>
      <w:r>
        <w:rPr>
          <w:rFonts w:eastAsia="Times New Roman"/>
        </w:rPr>
        <w:t>Response</w:t>
      </w:r>
      <w:commentRangeEnd w:id="33"/>
      <w:r>
        <w:rPr>
          <w:rStyle w:val="CommentReference"/>
        </w:rPr>
        <w:commentReference w:id="33"/>
      </w:r>
      <w:commentRangeEnd w:id="34"/>
      <w:r w:rsidR="00D13CC1">
        <w:rPr>
          <w:rStyle w:val="CommentReference"/>
        </w:rPr>
        <w:commentReference w:id="34"/>
      </w:r>
      <w:r>
        <w:rPr>
          <w:rFonts w:eastAsia="Times New Roman"/>
        </w:rPr>
        <w:t>&gt;</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35"/>
      <w:commentRangeStart w:id="36"/>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35"/>
      <w:r w:rsidR="006851F2">
        <w:rPr>
          <w:rStyle w:val="CommentReference"/>
        </w:rPr>
        <w:commentReference w:id="35"/>
      </w:r>
      <w:commentRangeEnd w:id="36"/>
      <w:r w:rsidR="004F7457">
        <w:rPr>
          <w:rStyle w:val="CommentReference"/>
        </w:rPr>
        <w:commentReference w:id="36"/>
      </w:r>
    </w:p>
    <w:p w14:paraId="2358AB08" w14:textId="6885520A" w:rsidR="00191376" w:rsidRDefault="00191376" w:rsidP="00191376">
      <w:pPr>
        <w:spacing w:after="240"/>
        <w:rPr>
          <w:rFonts w:eastAsia="Times New Roman"/>
        </w:rPr>
      </w:pPr>
      <w:r>
        <w:rPr>
          <w:rFonts w:eastAsia="Times New Roman"/>
        </w:rPr>
        <w:t>&lt;Response&gt;</w:t>
      </w:r>
      <w:ins w:id="37" w:author="N S" w:date="2018-10-11T13:50:00Z">
        <w:r w:rsidR="00FC79F6">
          <w:rPr>
            <w:rFonts w:eastAsia="Times New Roman"/>
          </w:rPr>
          <w:t xml:space="preserve"> We removed the claim “highly domest</w:t>
        </w:r>
      </w:ins>
      <w:ins w:id="38" w:author="N S" w:date="2018-10-11T13:51:00Z">
        <w:r w:rsidR="00FC79F6">
          <w:rPr>
            <w:rFonts w:eastAsia="Times New Roman"/>
          </w:rPr>
          <w:t>ication-sensitive isolates” and are rephrasing this as “domestication-associated isolates” (now line 371, 375</w:t>
        </w:r>
      </w:ins>
      <w:ins w:id="39" w:author="N S" w:date="2018-10-11T13:52:00Z">
        <w:r w:rsidR="00FC79F6">
          <w:rPr>
            <w:rFonts w:eastAsia="Times New Roman"/>
          </w:rPr>
          <w:t xml:space="preserve">, 379). </w:t>
        </w:r>
      </w:ins>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p>
    <w:p w14:paraId="4C00E893" w14:textId="77777777" w:rsidR="00191376" w:rsidRDefault="00191376" w:rsidP="00191376">
      <w:pPr>
        <w:spacing w:after="240"/>
        <w:rPr>
          <w:rFonts w:eastAsia="Times New Roman"/>
        </w:rPr>
      </w:pPr>
    </w:p>
    <w:p w14:paraId="59E7269E" w14:textId="7D9B256B" w:rsidR="00191376" w:rsidRDefault="00191376" w:rsidP="00191376">
      <w:pPr>
        <w:spacing w:after="240"/>
        <w:rPr>
          <w:rFonts w:eastAsia="Times New Roman"/>
        </w:rPr>
      </w:pPr>
      <w:bookmarkStart w:id="40" w:name="_GoBack"/>
      <w:commentRangeStart w:id="41"/>
      <w:commentRangeStart w:id="42"/>
      <w:r>
        <w:rPr>
          <w:rFonts w:eastAsia="Times New Roman"/>
        </w:rPr>
        <w:t>&lt;Response&gt;</w:t>
      </w:r>
      <w:commentRangeEnd w:id="41"/>
      <w:r w:rsidR="006851F2">
        <w:rPr>
          <w:rStyle w:val="CommentReference"/>
        </w:rPr>
        <w:commentReference w:id="41"/>
      </w:r>
      <w:commentRangeEnd w:id="42"/>
      <w:r w:rsidR="00D43F7D">
        <w:rPr>
          <w:rStyle w:val="CommentReference"/>
        </w:rPr>
        <w:commentReference w:id="42"/>
      </w:r>
      <w:bookmarkEnd w:id="40"/>
    </w:p>
    <w:p w14:paraId="43F76552" w14:textId="2F51A1EB" w:rsidR="00201342" w:rsidDel="00D43F7D" w:rsidRDefault="00201342" w:rsidP="00191376">
      <w:pPr>
        <w:spacing w:after="240"/>
        <w:rPr>
          <w:del w:id="43" w:author="N S" w:date="2018-10-03T12:11:00Z"/>
          <w:rFonts w:eastAsia="Times New Roman"/>
        </w:rPr>
      </w:pP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w:t>
      </w:r>
      <w:r>
        <w:rPr>
          <w:rFonts w:eastAsia="Times New Roman"/>
        </w:rPr>
        <w:lastRenderedPageBreak/>
        <w:t xml:space="preserve">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7777777" w:rsidR="00191376" w:rsidRDefault="00191376" w:rsidP="009E2FD8">
      <w:pPr>
        <w:spacing w:after="240"/>
        <w:rPr>
          <w:rFonts w:eastAsia="Times New Roman"/>
        </w:rPr>
      </w:pPr>
      <w:r>
        <w:rPr>
          <w:rFonts w:eastAsia="Times New Roman"/>
        </w:rPr>
        <w:t>&lt;</w:t>
      </w:r>
      <w:commentRangeStart w:id="44"/>
      <w:commentRangeStart w:id="45"/>
      <w:commentRangeStart w:id="46"/>
      <w:r>
        <w:rPr>
          <w:rFonts w:eastAsia="Times New Roman"/>
        </w:rPr>
        <w:t>Response</w:t>
      </w:r>
      <w:commentRangeEnd w:id="44"/>
      <w:r w:rsidR="006851F2">
        <w:rPr>
          <w:rStyle w:val="CommentReference"/>
        </w:rPr>
        <w:commentReference w:id="44"/>
      </w:r>
      <w:commentRangeEnd w:id="45"/>
      <w:r w:rsidR="00F44086">
        <w:rPr>
          <w:rStyle w:val="CommentReference"/>
        </w:rPr>
        <w:commentReference w:id="45"/>
      </w:r>
      <w:commentRangeEnd w:id="46"/>
      <w:r w:rsidR="00A06980">
        <w:rPr>
          <w:rStyle w:val="CommentReference"/>
        </w:rPr>
        <w:commentReference w:id="46"/>
      </w:r>
      <w:r>
        <w:rPr>
          <w:rFonts w:eastAsia="Times New Roman"/>
        </w:rPr>
        <w:t>&gt;</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1DC0992B" w14:textId="3C29344D" w:rsidR="00517CF7" w:rsidDel="00517CF7" w:rsidRDefault="00191376" w:rsidP="009E2FD8">
      <w:pPr>
        <w:spacing w:after="240"/>
        <w:rPr>
          <w:del w:id="47" w:author="N S" w:date="2018-10-03T15:32:00Z"/>
          <w:rFonts w:eastAsia="Times New Roman"/>
        </w:rPr>
      </w:pPr>
      <w:r>
        <w:rPr>
          <w:rFonts w:eastAsia="Times New Roman"/>
        </w:rPr>
        <w:t>&lt;</w:t>
      </w:r>
      <w:commentRangeStart w:id="48"/>
      <w:commentRangeStart w:id="49"/>
      <w:r>
        <w:rPr>
          <w:rFonts w:eastAsia="Times New Roman"/>
        </w:rPr>
        <w:t>Response</w:t>
      </w:r>
      <w:commentRangeEnd w:id="48"/>
      <w:r>
        <w:rPr>
          <w:rStyle w:val="CommentReference"/>
        </w:rPr>
        <w:commentReference w:id="48"/>
      </w:r>
      <w:commentRangeEnd w:id="49"/>
      <w:r w:rsidR="004A5640">
        <w:rPr>
          <w:rStyle w:val="CommentReference"/>
        </w:rPr>
        <w:commentReference w:id="49"/>
      </w:r>
      <w:r>
        <w:rPr>
          <w:rFonts w:eastAsia="Times New Roman"/>
        </w:rPr>
        <w:t>&gt;</w:t>
      </w:r>
    </w:p>
    <w:p w14:paraId="348E93C9" w14:textId="77777777" w:rsidR="00191376"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p>
    <w:p w14:paraId="401C9777" w14:textId="07DA4C8F" w:rsidR="00D73A7E" w:rsidRDefault="00191376" w:rsidP="009E2FD8">
      <w:pPr>
        <w:spacing w:after="240"/>
        <w:rPr>
          <w:rFonts w:eastAsia="Times New Roman"/>
        </w:rPr>
      </w:pPr>
      <w:r>
        <w:rPr>
          <w:rFonts w:eastAsia="Times New Roman"/>
        </w:rPr>
        <w:t>&lt;</w:t>
      </w:r>
      <w:commentRangeStart w:id="51"/>
      <w:commentRangeStart w:id="52"/>
      <w:r>
        <w:rPr>
          <w:rFonts w:eastAsia="Times New Roman"/>
        </w:rPr>
        <w:t>Response</w:t>
      </w:r>
      <w:commentRangeEnd w:id="51"/>
      <w:r>
        <w:rPr>
          <w:rStyle w:val="CommentReference"/>
        </w:rPr>
        <w:commentReference w:id="51"/>
      </w:r>
      <w:commentRangeEnd w:id="52"/>
      <w:r w:rsidR="00E30C04">
        <w:rPr>
          <w:rStyle w:val="CommentReference"/>
        </w:rPr>
        <w:commentReference w:id="52"/>
      </w:r>
      <w:r>
        <w:rPr>
          <w:rFonts w:eastAsia="Times New Roman"/>
        </w:rPr>
        <w:t>&gt;</w:t>
      </w:r>
      <w:r w:rsidR="009E2FD8">
        <w:rPr>
          <w:rFonts w:eastAsia="Times New Roman"/>
        </w:rPr>
        <w:br/>
      </w:r>
      <w:r w:rsidR="009E2FD8">
        <w:rPr>
          <w:rFonts w:eastAsia="Times New Roman"/>
        </w:rPr>
        <w:br/>
        <w:t xml:space="preserve">Lesser points </w:t>
      </w:r>
      <w:r w:rsidR="009E2FD8">
        <w:rPr>
          <w:rFonts w:eastAsia="Times New Roman"/>
        </w:rPr>
        <w:br/>
      </w:r>
      <w:r w:rsidR="009E2FD8">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sidR="009E2FD8">
        <w:rPr>
          <w:rFonts w:eastAsia="Times New Roman"/>
        </w:rPr>
        <w:br/>
        <w:t xml:space="preserve">Where is this documented? No reference is </w:t>
      </w:r>
      <w:proofErr w:type="gramStart"/>
      <w:r w:rsidR="009E2FD8">
        <w:rPr>
          <w:rFonts w:eastAsia="Times New Roman"/>
        </w:rPr>
        <w:t>given</w:t>
      </w:r>
      <w:proofErr w:type="gramEnd"/>
      <w:r w:rsidR="009E2FD8">
        <w:rPr>
          <w:rFonts w:eastAsia="Times New Roman"/>
        </w:rPr>
        <w:t xml:space="preserve"> and the documentation is not found in Zhang et al (2017). </w:t>
      </w:r>
    </w:p>
    <w:p w14:paraId="6A2B46A6" w14:textId="72D70370" w:rsidR="005E0E7F" w:rsidRDefault="00D73A7E" w:rsidP="009E2FD8">
      <w:pPr>
        <w:spacing w:after="240"/>
        <w:rPr>
          <w:rFonts w:eastAsia="Times New Roman"/>
        </w:rPr>
      </w:pPr>
      <w:commentRangeStart w:id="53"/>
      <w:commentRangeStart w:id="54"/>
      <w:commentRangeStart w:id="55"/>
      <w:r>
        <w:rPr>
          <w:rFonts w:eastAsia="Times New Roman"/>
        </w:rPr>
        <w:t>&lt;Response&gt;</w:t>
      </w:r>
      <w:commentRangeEnd w:id="53"/>
      <w:r w:rsidR="005E0E7F">
        <w:rPr>
          <w:rStyle w:val="CommentReference"/>
        </w:rPr>
        <w:commentReference w:id="53"/>
      </w:r>
      <w:commentRangeEnd w:id="54"/>
      <w:r w:rsidR="004A5640">
        <w:rPr>
          <w:rStyle w:val="CommentReference"/>
        </w:rPr>
        <w:commentReference w:id="54"/>
      </w:r>
      <w:commentRangeEnd w:id="55"/>
      <w:r w:rsidR="00E06DD6">
        <w:rPr>
          <w:rStyle w:val="CommentReference"/>
        </w:rPr>
        <w:commentReference w:id="55"/>
      </w:r>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339F9493" w:rsidR="00D73A7E" w:rsidRDefault="00D73A7E" w:rsidP="009E2FD8">
      <w:pPr>
        <w:spacing w:after="240"/>
        <w:rPr>
          <w:rFonts w:eastAsia="Times New Roman"/>
        </w:rPr>
      </w:pPr>
      <w:r>
        <w:rPr>
          <w:rFonts w:eastAsia="Times New Roman"/>
        </w:rPr>
        <w:lastRenderedPageBreak/>
        <w:t>&lt;Response&gt;</w:t>
      </w:r>
      <w:r w:rsidR="008839D0">
        <w:rPr>
          <w:rFonts w:eastAsia="Times New Roman"/>
        </w:rPr>
        <w:t xml:space="preserve"> </w:t>
      </w:r>
      <w:ins w:id="56" w:author="N S" w:date="2018-10-02T10:16:00Z">
        <w:r w:rsidR="005E0E7F">
          <w:rPr>
            <w:rFonts w:eastAsia="Times New Roman"/>
          </w:rPr>
          <w:t>We included this citation at both requested locations</w:t>
        </w:r>
      </w:ins>
      <w:ins w:id="57" w:author="N S" w:date="2018-10-11T09:49:00Z">
        <w:r w:rsidR="007F1DA9">
          <w:rPr>
            <w:rFonts w:eastAsia="Times New Roman"/>
          </w:rPr>
          <w:t xml:space="preserve"> (line 208, line 2</w:t>
        </w:r>
      </w:ins>
      <w:ins w:id="58" w:author="N S" w:date="2018-10-11T09:50:00Z">
        <w:r w:rsidR="007F1DA9">
          <w:rPr>
            <w:rFonts w:eastAsia="Times New Roman"/>
          </w:rPr>
          <w:t>17</w:t>
        </w:r>
      </w:ins>
      <w:ins w:id="59" w:author="N S" w:date="2018-10-11T09:49:00Z">
        <w:r w:rsidR="007F1DA9">
          <w:rPr>
            <w:rFonts w:eastAsia="Times New Roman"/>
          </w:rPr>
          <w:t>)</w:t>
        </w:r>
      </w:ins>
      <w:ins w:id="60" w:author="N S" w:date="2018-10-02T10:16:00Z">
        <w:r w:rsidR="005E0E7F">
          <w:rPr>
            <w:rFonts w:eastAsia="Times New Roman"/>
          </w:rPr>
          <w:t>.</w:t>
        </w:r>
      </w:ins>
      <w:r>
        <w:rPr>
          <w:rFonts w:eastAsia="Times New Roman"/>
        </w:rPr>
        <w:br/>
      </w:r>
      <w:r w:rsidR="009E2FD8">
        <w:rPr>
          <w:rFonts w:eastAsia="Times New Roman"/>
        </w:rPr>
        <w:br/>
        <w:t xml:space="preserve">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p>
    <w:p w14:paraId="4EB95537" w14:textId="79B1CECB" w:rsidR="00D73A7E" w:rsidRDefault="00D73A7E" w:rsidP="009E2FD8">
      <w:pPr>
        <w:spacing w:after="240"/>
        <w:rPr>
          <w:rFonts w:eastAsia="Times New Roman"/>
        </w:rPr>
      </w:pPr>
      <w:r>
        <w:rPr>
          <w:rFonts w:eastAsia="Times New Roman"/>
        </w:rPr>
        <w:t>&lt;Response</w:t>
      </w:r>
      <w:proofErr w:type="gramStart"/>
      <w:r>
        <w:rPr>
          <w:rFonts w:eastAsia="Times New Roman"/>
        </w:rPr>
        <w:t>&gt;</w:t>
      </w:r>
      <w:ins w:id="61" w:author="N S" w:date="2018-10-15T14:11:00Z">
        <w:r w:rsidR="0093068E">
          <w:rPr>
            <w:rFonts w:eastAsia="Times New Roman"/>
          </w:rPr>
          <w:t xml:space="preserve"> </w:t>
        </w:r>
      </w:ins>
      <w:ins w:id="62" w:author="N S" w:date="2018-10-15T14:26:00Z">
        <w:r w:rsidR="002E5FA0">
          <w:rPr>
            <w:rFonts w:eastAsia="Times New Roman"/>
          </w:rPr>
          <w:t xml:space="preserve"> </w:t>
        </w:r>
      </w:ins>
      <w:ins w:id="63" w:author="N S" w:date="2018-10-22T17:14:00Z">
        <w:r w:rsidR="00515480">
          <w:rPr>
            <w:rFonts w:eastAsia="Times New Roman"/>
          </w:rPr>
          <w:t>We</w:t>
        </w:r>
        <w:proofErr w:type="gramEnd"/>
        <w:r w:rsidR="00515480">
          <w:rPr>
            <w:rFonts w:eastAsia="Times New Roman"/>
          </w:rPr>
          <w:t xml:space="preserve"> have addressed this in the text (line 248). “</w:t>
        </w:r>
        <w:r w:rsidR="00515480">
          <w:rPr>
            <w:rFonts w:ascii="Arial" w:hAnsi="Arial" w:cs="Arial"/>
          </w:rPr>
          <w:t xml:space="preserve">According to previous studies, at 72 HPI </w:t>
        </w:r>
        <w:r w:rsidR="00515480">
          <w:rPr>
            <w:rFonts w:ascii="Arial" w:hAnsi="Arial" w:cs="Arial"/>
            <w:i/>
          </w:rPr>
          <w:t xml:space="preserve">B. cinerea </w:t>
        </w:r>
        <w:r w:rsidR="00515480">
          <w:rPr>
            <w:rFonts w:ascii="Arial" w:hAnsi="Arial" w:cs="Arial"/>
          </w:rPr>
          <w:t xml:space="preserve">lesion area growth </w:t>
        </w:r>
        <w:r w:rsidR="00515480">
          <w:rPr>
            <w:rFonts w:ascii="Arial" w:hAnsi="Arial" w:cs="Arial"/>
          </w:rPr>
          <w:t>appears to enter a</w:t>
        </w:r>
        <w:r w:rsidR="00515480">
          <w:rPr>
            <w:rFonts w:ascii="Arial" w:hAnsi="Arial" w:cs="Arial"/>
          </w:rPr>
          <w:t xml:space="preserve"> relatively linear </w:t>
        </w:r>
        <w:r w:rsidR="00515480">
          <w:rPr>
            <w:rFonts w:ascii="Arial" w:hAnsi="Arial" w:cs="Arial"/>
          </w:rPr>
          <w:t xml:space="preserve">growth phase </w:t>
        </w:r>
        <w:r w:rsidR="00515480">
          <w:rPr>
            <w:rFonts w:ascii="Arial" w:hAnsi="Arial" w:cs="Arial"/>
          </w:rPr>
          <w:fldChar w:fldCharType="begin"/>
        </w:r>
        <w:r w:rsidR="00515480">
          <w:rPr>
            <w:rFonts w:ascii="Arial" w:hAnsi="Arial" w:cs="Arial"/>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515480">
          <w:rPr>
            <w:rFonts w:ascii="Arial" w:hAnsi="Arial" w:cs="Arial"/>
          </w:rPr>
          <w:fldChar w:fldCharType="separate"/>
        </w:r>
        <w:r w:rsidR="00515480">
          <w:rPr>
            <w:rFonts w:ascii="Arial" w:hAnsi="Arial" w:cs="Arial"/>
            <w:noProof/>
          </w:rPr>
          <w:t>(Rowe, Walley et al. 2010)</w:t>
        </w:r>
        <w:r w:rsidR="00515480">
          <w:rPr>
            <w:rFonts w:ascii="Arial" w:hAnsi="Arial" w:cs="Arial"/>
          </w:rPr>
          <w:fldChar w:fldCharType="end"/>
        </w:r>
        <w:r w:rsidR="00515480">
          <w:rPr>
            <w:rFonts w:ascii="Arial" w:hAnsi="Arial" w:cs="Arial"/>
          </w:rPr>
          <w:t xml:space="preserve">, and previous research from our group has modeled lesion area as a linear or log-linear trait </w:t>
        </w:r>
        <w:r w:rsidR="00515480">
          <w:rPr>
            <w:rFonts w:ascii="Arial" w:hAnsi="Arial" w:cs="Arial"/>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515480">
          <w:rPr>
            <w:rFonts w:ascii="Arial" w:hAnsi="Arial" w:cs="Arial"/>
          </w:rPr>
          <w:instrText xml:space="preserve"> ADDIN EN.CITE </w:instrText>
        </w:r>
        <w:r w:rsidR="00515480">
          <w:rPr>
            <w:rFonts w:ascii="Arial" w:hAnsi="Arial" w:cs="Arial"/>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515480">
          <w:rPr>
            <w:rFonts w:ascii="Arial" w:hAnsi="Arial" w:cs="Arial"/>
          </w:rPr>
          <w:instrText xml:space="preserve"> ADDIN EN.CITE.DATA </w:instrText>
        </w:r>
        <w:r w:rsidR="00515480">
          <w:rPr>
            <w:rFonts w:ascii="Arial" w:hAnsi="Arial" w:cs="Arial"/>
          </w:rPr>
        </w:r>
        <w:r w:rsidR="00515480">
          <w:rPr>
            <w:rFonts w:ascii="Arial" w:hAnsi="Arial" w:cs="Arial"/>
          </w:rPr>
          <w:fldChar w:fldCharType="end"/>
        </w:r>
        <w:r w:rsidR="00515480">
          <w:rPr>
            <w:rFonts w:ascii="Arial" w:hAnsi="Arial" w:cs="Arial"/>
          </w:rPr>
          <w:fldChar w:fldCharType="separate"/>
        </w:r>
        <w:r w:rsidR="00515480">
          <w:rPr>
            <w:rFonts w:ascii="Arial" w:hAnsi="Arial" w:cs="Arial"/>
            <w:noProof/>
          </w:rPr>
          <w:t>(Kliebenstein, Rowe et al. 2005, Corwin, Copeland et al. 2016, Fordyce, Soltis et al. 2018)</w:t>
        </w:r>
        <w:r w:rsidR="00515480">
          <w:rPr>
            <w:rFonts w:ascii="Arial" w:hAnsi="Arial" w:cs="Arial"/>
          </w:rPr>
          <w:fldChar w:fldCharType="end"/>
        </w:r>
        <w:r w:rsidR="00515480">
          <w:rPr>
            <w:rFonts w:ascii="Arial" w:hAnsi="Arial" w:cs="Arial"/>
          </w:rPr>
          <w:t>. L</w:t>
        </w:r>
        <w:r w:rsidR="00515480">
          <w:rPr>
            <w:rFonts w:ascii="Arial" w:hAnsi="Arial" w:cs="Arial"/>
          </w:rPr>
          <w:t>esion are</w:t>
        </w:r>
        <w:r w:rsidR="00515480">
          <w:rPr>
            <w:rFonts w:ascii="Arial" w:hAnsi="Arial" w:cs="Arial"/>
          </w:rPr>
          <w:t xml:space="preserve">a is a common measure of </w:t>
        </w:r>
        <w:r w:rsidR="00515480">
          <w:rPr>
            <w:rFonts w:ascii="Arial" w:hAnsi="Arial" w:cs="Arial"/>
          </w:rPr>
          <w:t xml:space="preserve">the </w:t>
        </w:r>
        <w:r w:rsidR="00515480">
          <w:rPr>
            <w:rFonts w:ascii="Arial" w:hAnsi="Arial" w:cs="Arial"/>
          </w:rPr>
          <w:t xml:space="preserve">interaction of plant </w:t>
        </w:r>
        <w:r w:rsidR="00515480">
          <w:rPr>
            <w:rFonts w:ascii="Arial" w:hAnsi="Arial" w:cs="Arial"/>
          </w:rPr>
          <w:t>immunity and pathogen</w:t>
        </w:r>
        <w:r w:rsidR="00515480">
          <w:rPr>
            <w:rFonts w:ascii="Arial" w:hAnsi="Arial" w:cs="Arial"/>
          </w:rPr>
          <w:t xml:space="preserve"> </w:t>
        </w:r>
        <w:r w:rsidR="00515480">
          <w:rPr>
            <w:rFonts w:ascii="Arial" w:hAnsi="Arial" w:cs="Arial"/>
          </w:rPr>
          <w:t>virulence</w:t>
        </w:r>
        <w:r w:rsidR="00515480">
          <w:rPr>
            <w:rFonts w:ascii="Arial" w:hAnsi="Arial" w:cs="Arial"/>
          </w:rPr>
          <w:t xml:space="preserve">, though pathogen biomass does not scale with lesion area </w:t>
        </w:r>
        <w:r w:rsidR="00515480">
          <w:rPr>
            <w:rFonts w:ascii="Arial" w:hAnsi="Arial" w:cs="Arial"/>
          </w:rPr>
          <w:fldChar w:fldCharType="begin"/>
        </w:r>
        <w:r w:rsidR="00515480">
          <w:rPr>
            <w:rFonts w:ascii="Arial" w:hAnsi="Arial" w:cs="Arial"/>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515480">
          <w:rPr>
            <w:rFonts w:ascii="Arial" w:hAnsi="Arial" w:cs="Arial"/>
          </w:rPr>
          <w:fldChar w:fldCharType="separate"/>
        </w:r>
        <w:r w:rsidR="00515480">
          <w:rPr>
            <w:rFonts w:ascii="Arial" w:hAnsi="Arial" w:cs="Arial"/>
            <w:noProof/>
          </w:rPr>
          <w:t>(Corwin, Subedy et al. 2016)</w:t>
        </w:r>
        <w:r w:rsidR="00515480">
          <w:rPr>
            <w:rFonts w:ascii="Arial" w:hAnsi="Arial" w:cs="Arial"/>
          </w:rPr>
          <w:fldChar w:fldCharType="end"/>
        </w:r>
        <w:r w:rsidR="00515480">
          <w:rPr>
            <w:rFonts w:ascii="Arial" w:hAnsi="Arial" w:cs="Arial"/>
          </w:rPr>
          <w:t>.”</w:t>
        </w:r>
      </w:ins>
      <w:r>
        <w:rPr>
          <w:rFonts w:eastAsia="Times New Roman"/>
        </w:rPr>
        <w:br/>
      </w:r>
      <w:r>
        <w:rPr>
          <w:rFonts w:eastAsia="Times New Roman"/>
        </w:rPr>
        <w:br/>
      </w:r>
      <w:r w:rsidR="009E2FD8">
        <w:rPr>
          <w:rFonts w:eastAsia="Times New Roman"/>
        </w:rPr>
        <w:br/>
        <w:t xml:space="preserve">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p>
    <w:p w14:paraId="6658B4DC" w14:textId="6CA53BB8" w:rsidR="00D73A7E" w:rsidRDefault="00D73A7E" w:rsidP="009E2FD8">
      <w:pPr>
        <w:spacing w:after="240"/>
        <w:rPr>
          <w:rFonts w:eastAsia="Times New Roman"/>
        </w:rPr>
      </w:pPr>
      <w:r>
        <w:rPr>
          <w:rFonts w:eastAsia="Times New Roman"/>
        </w:rPr>
        <w:t>&lt;Response&gt;</w:t>
      </w:r>
      <w:ins w:id="64" w:author="N S" w:date="2018-10-15T16:33:00Z">
        <w:r w:rsidR="000C0A47">
          <w:rPr>
            <w:rFonts w:eastAsia="Times New Roman"/>
          </w:rPr>
          <w:t xml:space="preserve"> We have added a table with the mean </w:t>
        </w:r>
      </w:ins>
      <w:ins w:id="65" w:author="N S" w:date="2018-10-15T16:34:00Z">
        <w:r w:rsidR="000C0A47">
          <w:rPr>
            <w:rFonts w:eastAsia="Times New Roman"/>
          </w:rPr>
          <w:t>±</w:t>
        </w:r>
      </w:ins>
      <w:ins w:id="66" w:author="N S" w:date="2018-10-15T16:33:00Z">
        <w:r w:rsidR="000C0A47">
          <w:rPr>
            <w:rFonts w:eastAsia="Times New Roman"/>
          </w:rPr>
          <w:t xml:space="preserve"> SE of lesion areas</w:t>
        </w:r>
      </w:ins>
      <w:ins w:id="67" w:author="N S" w:date="2018-10-16T14:58:00Z">
        <w:r w:rsidR="007E7EA5">
          <w:rPr>
            <w:rFonts w:eastAsia="Times New Roman"/>
          </w:rPr>
          <w:t xml:space="preserve"> (</w:t>
        </w:r>
        <w:r w:rsidR="00FC3998">
          <w:rPr>
            <w:rFonts w:eastAsia="Times New Roman"/>
          </w:rPr>
          <w:t>Table SX1, line 252)</w:t>
        </w:r>
      </w:ins>
      <w:ins w:id="68" w:author="N S" w:date="2018-10-15T16:33:00Z">
        <w:r w:rsidR="000C0A47">
          <w:rPr>
            <w:rFonts w:eastAsia="Times New Roman"/>
          </w:rPr>
          <w:t>.</w:t>
        </w:r>
      </w:ins>
      <w:ins w:id="69" w:author="N S" w:date="2018-10-16T14:58:00Z">
        <w:r w:rsidR="00FC3998">
          <w:rPr>
            <w:rFonts w:eastAsia="Times New Roman"/>
          </w:rPr>
          <w:t xml:space="preserve"> </w:t>
        </w:r>
      </w:ins>
      <w:r>
        <w:rPr>
          <w:rFonts w:eastAsia="Times New Roman"/>
        </w:rPr>
        <w:br/>
      </w:r>
      <w:r>
        <w:rPr>
          <w:rFonts w:eastAsia="Times New Roman"/>
        </w:rPr>
        <w:br/>
      </w:r>
      <w:r w:rsidR="009E2FD8">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Pr>
          <w:rFonts w:eastAsia="Times New Roman"/>
        </w:rPr>
        <w:br/>
        <w:t xml:space="preserve">10,000 permutations would be required to more accurately determine a 99.9% threshold. </w:t>
      </w:r>
    </w:p>
    <w:p w14:paraId="708AD27A" w14:textId="01C36CA1" w:rsidR="00D73A7E" w:rsidRDefault="00D73A7E" w:rsidP="009E2FD8">
      <w:pPr>
        <w:spacing w:after="240"/>
        <w:rPr>
          <w:rFonts w:eastAsia="Times New Roman"/>
        </w:rPr>
      </w:pPr>
      <w:commentRangeStart w:id="70"/>
      <w:r>
        <w:rPr>
          <w:rFonts w:eastAsia="Times New Roman"/>
        </w:rPr>
        <w:t>&lt;Response&gt;</w:t>
      </w:r>
      <w:commentRangeEnd w:id="70"/>
      <w:r w:rsidR="002879F5">
        <w:rPr>
          <w:rStyle w:val="CommentReference"/>
        </w:rPr>
        <w:commentReference w:id="70"/>
      </w:r>
      <w:r>
        <w:rPr>
          <w:rFonts w:eastAsia="Times New Roman"/>
        </w:rPr>
        <w:br/>
      </w:r>
      <w:r>
        <w:rPr>
          <w:rFonts w:eastAsia="Times New Roman"/>
        </w:rPr>
        <w:br/>
      </w:r>
      <w:r w:rsidR="009E2FD8">
        <w:rPr>
          <w:rFonts w:eastAsia="Times New Roman"/>
        </w:rPr>
        <w:br/>
        <w:t>13. Lines 408-411. "The ridge regression approach (</w:t>
      </w:r>
      <w:proofErr w:type="spellStart"/>
      <w:r w:rsidR="009E2FD8">
        <w:rPr>
          <w:rFonts w:eastAsia="Times New Roman"/>
        </w:rPr>
        <w:t>bigRR</w:t>
      </w:r>
      <w:proofErr w:type="spellEnd"/>
      <w:r w:rsidR="009E2FD8">
        <w:rPr>
          <w:rFonts w:eastAsia="Times New Roman"/>
        </w:rPr>
        <w:t xml:space="preserve">) identified from 1,284 to 25,421 SNPs within B. cinerea that were significantly associated with altered virulence on the 12 different host genotypes" Do the authors mean the numbers of SNPs identified varied from host genotypes? If so, the sentence should be reworded to make this a little clearer. Similar issue on lines414 and 415. </w:t>
      </w:r>
    </w:p>
    <w:p w14:paraId="353ADCBA" w14:textId="7EEF690E"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71" w:author="N S" w:date="2018-10-11T09:53:00Z">
        <w:r w:rsidR="007F1DA9">
          <w:rPr>
            <w:rFonts w:eastAsia="Times New Roman"/>
          </w:rPr>
          <w:t>W</w:t>
        </w:r>
      </w:ins>
      <w:ins w:id="72" w:author="N S" w:date="2018-10-02T09:56:00Z">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identified from</w:t>
        </w:r>
      </w:ins>
      <w:ins w:id="73" w:author="N S" w:date="2018-10-11T09:53:00Z">
        <w:r w:rsidR="007F1DA9">
          <w:rPr>
            <w:rFonts w:eastAsia="Times New Roman"/>
          </w:rPr>
          <w:t xml:space="preserve"> </w:t>
        </w:r>
      </w:ins>
      <w:ins w:id="74" w:author="N S" w:date="2018-10-02T09:56:00Z">
        <w:r w:rsidR="002879F5" w:rsidRPr="00F90D5F">
          <w:rPr>
            <w:rFonts w:eastAsia="Times New Roman"/>
          </w:rPr>
          <w:t>varied by plant accession, from 1,284 to 25,421 SNPs on within B. cinerea that were significantly associated with altered virulence on the 12 different host genotypes</w:t>
        </w:r>
        <w:r w:rsidR="002879F5">
          <w:rPr>
            <w:rFonts w:eastAsia="Times New Roman"/>
          </w:rPr>
          <w:t>”</w:t>
        </w:r>
      </w:ins>
      <w:ins w:id="75" w:author="N S" w:date="2018-10-11T09:53:00Z">
        <w:r w:rsidR="007F1DA9">
          <w:rPr>
            <w:rFonts w:eastAsia="Times New Roman"/>
          </w:rPr>
          <w:t xml:space="preserve"> (now line 408). </w:t>
        </w:r>
      </w:ins>
      <w:ins w:id="76" w:author="N S" w:date="2018-10-02T09:56:00Z">
        <w:r w:rsidR="002879F5">
          <w:rPr>
            <w:rFonts w:eastAsia="Times New Roman"/>
          </w:rPr>
          <w:t>The later lines we removed when omitting the GEMMA analysis.</w:t>
        </w:r>
      </w:ins>
      <w:ins w:id="77" w:author="N S" w:date="2018-10-11T09:53:00Z">
        <w:r w:rsidR="007F1DA9">
          <w:rPr>
            <w:rFonts w:eastAsia="Times New Roman"/>
          </w:rPr>
          <w:t xml:space="preserve"> </w:t>
        </w:r>
      </w:ins>
      <w:ins w:id="78" w:author="N S" w:date="2018-10-02T09:56:00Z">
        <w:r w:rsidR="002879F5">
          <w:rPr>
            <w:rFonts w:eastAsia="Times New Roman"/>
          </w:rPr>
          <w:br/>
        </w:r>
      </w:ins>
      <w:r w:rsidR="009E2FD8">
        <w:rPr>
          <w:rFonts w:eastAsia="Times New Roman"/>
        </w:rPr>
        <w:br/>
      </w:r>
      <w:r w:rsidR="009E2FD8">
        <w:rPr>
          <w:rFonts w:eastAsia="Times New Roman"/>
        </w:rPr>
        <w:lastRenderedPageBreak/>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7B4833A8" w:rsidR="00D73A7E" w:rsidRDefault="00D73A7E" w:rsidP="009E2FD8">
      <w:pPr>
        <w:spacing w:after="240"/>
        <w:rPr>
          <w:rFonts w:eastAsia="Times New Roman"/>
        </w:rPr>
      </w:pPr>
      <w:r>
        <w:rPr>
          <w:rFonts w:eastAsia="Times New Roman"/>
        </w:rPr>
        <w:t>&lt;Response</w:t>
      </w:r>
      <w:proofErr w:type="gramStart"/>
      <w:r>
        <w:rPr>
          <w:rFonts w:eastAsia="Times New Roman"/>
        </w:rPr>
        <w:t>&gt;</w:t>
      </w:r>
      <w:ins w:id="79" w:author="N S" w:date="2018-10-11T16:48:00Z">
        <w:r w:rsidR="00F97834">
          <w:rPr>
            <w:rFonts w:eastAsia="Times New Roman"/>
          </w:rPr>
          <w:t xml:space="preserve"> </w:t>
        </w:r>
      </w:ins>
      <w:ins w:id="80" w:author="N S" w:date="2018-10-18T17:59:00Z">
        <w:r w:rsidR="00BA13BD">
          <w:rPr>
            <w:rFonts w:eastAsia="Times New Roman"/>
          </w:rPr>
          <w:t xml:space="preserve"> This</w:t>
        </w:r>
        <w:proofErr w:type="gramEnd"/>
        <w:r w:rsidR="00BA13BD">
          <w:rPr>
            <w:rFonts w:eastAsia="Times New Roman"/>
          </w:rPr>
          <w:t xml:space="preserve"> is correct, we revised the fi</w:t>
        </w:r>
      </w:ins>
      <w:ins w:id="81" w:author="N S" w:date="2018-10-18T18:00:00Z">
        <w:r w:rsidR="00BA13BD">
          <w:rPr>
            <w:rFonts w:eastAsia="Times New Roman"/>
          </w:rPr>
          <w:t>gure to show transcription start at the 5’ end (Figure 6).</w:t>
        </w:r>
      </w:ins>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40A133E9" w14:textId="49B4277E"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82" w:author="N S" w:date="2018-10-22T21:56:00Z">
        <w:r w:rsidR="001A4FB5">
          <w:rPr>
            <w:rFonts w:eastAsia="Times New Roman"/>
          </w:rPr>
          <w:t>We agree that it would be interesting to examine more of these candidate genes in more detail, though validation of specific genes wo</w:t>
        </w:r>
      </w:ins>
      <w:ins w:id="83" w:author="N S" w:date="2018-10-22T21:57:00Z">
        <w:r w:rsidR="001A4FB5">
          <w:rPr>
            <w:rFonts w:eastAsia="Times New Roman"/>
          </w:rPr>
          <w:t xml:space="preserve">uld be costly at this stage in the project, with many potential focal genes. </w:t>
        </w:r>
      </w:ins>
      <w:ins w:id="84" w:author="N S" w:date="2018-10-01T16:36:00Z">
        <w:r w:rsidR="00F90D5F">
          <w:rPr>
            <w:rFonts w:eastAsia="Times New Roman"/>
          </w:rPr>
          <w:t xml:space="preserve">We did not examine the other glycosyl hydrolases in more detail. Our goal was to focus on the genetic architecture of virulence rather than individual loci of interest, </w:t>
        </w:r>
      </w:ins>
      <w:ins w:id="85" w:author="N S" w:date="2018-10-01T16:37:00Z">
        <w:r w:rsidR="00F90D5F">
          <w:rPr>
            <w:rFonts w:eastAsia="Times New Roman"/>
          </w:rPr>
          <w:t xml:space="preserve">so we focused on just the </w:t>
        </w:r>
        <w:proofErr w:type="spellStart"/>
        <w:r w:rsidR="00F90D5F">
          <w:rPr>
            <w:rFonts w:eastAsia="Times New Roman"/>
          </w:rPr>
          <w:t>pectinesterase</w:t>
        </w:r>
        <w:proofErr w:type="spellEnd"/>
        <w:r w:rsidR="00F90D5F">
          <w:rPr>
            <w:rFonts w:eastAsia="Times New Roman"/>
          </w:rPr>
          <w:t xml:space="preserve"> gene as an example.</w:t>
        </w:r>
      </w:ins>
      <w:ins w:id="86" w:author="N S" w:date="2018-10-18T18:00:00Z">
        <w:r w:rsidR="00BA13BD">
          <w:rPr>
            <w:rFonts w:eastAsia="Times New Roman"/>
          </w:rPr>
          <w:t xml:space="preserve"> We have added to the text to clarify this intention (line 478).</w:t>
        </w:r>
      </w:ins>
      <w:ins w:id="87" w:author="N S" w:date="2018-10-01T16:37:00Z">
        <w:r w:rsidR="00F90D5F">
          <w:rPr>
            <w:rFonts w:eastAsia="Times New Roman"/>
          </w:rPr>
          <w:t xml:space="preserve"> </w:t>
        </w:r>
      </w:ins>
      <w:del w:id="88" w:author="N S" w:date="2018-10-01T16:37:00Z">
        <w:r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6E61D486"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89" w:author="N S" w:date="2018-10-01T16:35:00Z">
        <w:r w:rsidR="00C50A74">
          <w:rPr>
            <w:rFonts w:eastAsia="Times New Roman"/>
          </w:rPr>
          <w:t xml:space="preserve">To clarify, </w:t>
        </w:r>
      </w:ins>
      <w:ins w:id="90" w:author="N S" w:date="2018-10-19T15:18:00Z">
        <w:r w:rsidR="00C61595">
          <w:rPr>
            <w:rFonts w:eastAsia="Times New Roman"/>
          </w:rPr>
          <w:t>we</w:t>
        </w:r>
      </w:ins>
      <w:ins w:id="91" w:author="N S" w:date="2018-10-01T16:35:00Z">
        <w:r w:rsidR="00C50A74">
          <w:rPr>
            <w:rFonts w:eastAsia="Times New Roman"/>
          </w:rPr>
          <w:t xml:space="preserve"> replaced “this” with “</w:t>
        </w:r>
        <w:r w:rsidR="00C50A74" w:rsidRPr="00C50A74">
          <w:rPr>
            <w:rFonts w:eastAsia="Times New Roman"/>
          </w:rPr>
          <w:t>The significant SNP sets</w:t>
        </w:r>
        <w:r w:rsidR="00C50A74">
          <w:rPr>
            <w:rFonts w:eastAsia="Times New Roman"/>
          </w:rPr>
          <w:t>”</w:t>
        </w:r>
      </w:ins>
      <w:ins w:id="92" w:author="N S" w:date="2018-10-11T09:54:00Z">
        <w:r w:rsidR="007F1DA9">
          <w:rPr>
            <w:rFonts w:eastAsia="Times New Roman"/>
          </w:rPr>
          <w:t xml:space="preserve"> (now line 494)</w:t>
        </w:r>
      </w:ins>
      <w:ins w:id="93" w:author="N S" w:date="2018-10-01T16:35:00Z">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0A27CFBB" w:rsidR="00242A96" w:rsidRPr="00D73A7E" w:rsidRDefault="00D73A7E" w:rsidP="00D73A7E">
      <w:pPr>
        <w:spacing w:after="240"/>
        <w:rPr>
          <w:rFonts w:eastAsia="Times New Roman"/>
        </w:rPr>
      </w:pPr>
      <w:r>
        <w:rPr>
          <w:rFonts w:eastAsia="Times New Roman"/>
        </w:rPr>
        <w:t>&lt;Response&gt;</w:t>
      </w:r>
      <w:r w:rsidR="007F1DA9">
        <w:rPr>
          <w:rFonts w:eastAsia="Times New Roman"/>
        </w:rPr>
        <w:t xml:space="preserve"> </w:t>
      </w:r>
      <w:ins w:id="94" w:author="N S" w:date="2018-10-19T15:18:00Z">
        <w:r w:rsidR="00C61595">
          <w:rPr>
            <w:rFonts w:eastAsia="Times New Roman"/>
          </w:rPr>
          <w:t>We</w:t>
        </w:r>
      </w:ins>
      <w:ins w:id="95" w:author="N S" w:date="2018-10-01T16:30:00Z">
        <w:r w:rsidR="00C50A74">
          <w:rPr>
            <w:rFonts w:eastAsia="Times New Roman"/>
          </w:rPr>
          <w:t xml:space="preserve"> corrected</w:t>
        </w:r>
      </w:ins>
      <w:ins w:id="96" w:author="N S" w:date="2018-10-01T16:31:00Z">
        <w:r w:rsidR="00C50A74">
          <w:rPr>
            <w:rFonts w:eastAsia="Times New Roman"/>
          </w:rPr>
          <w:t xml:space="preserve"> the citation as requested</w:t>
        </w:r>
      </w:ins>
      <w:ins w:id="97" w:author="N S" w:date="2018-10-11T09:55:00Z">
        <w:r w:rsidR="007F1DA9">
          <w:rPr>
            <w:rFonts w:eastAsia="Times New Roman"/>
          </w:rPr>
          <w:t xml:space="preserve"> (now line 668)</w:t>
        </w:r>
      </w:ins>
      <w:ins w:id="98" w:author="N S" w:date="2018-10-01T16:31:00Z">
        <w:r w:rsidR="00C50A74">
          <w:rPr>
            <w:rFonts w:eastAsia="Times New Roman"/>
          </w:rPr>
          <w:t>.</w:t>
        </w:r>
      </w:ins>
      <w:del w:id="99" w:author="N S" w:date="2018-10-01T16:30:00Z">
        <w:r w:rsidDel="00C50A74">
          <w:rPr>
            <w:rFonts w:eastAsia="Times New Roman"/>
          </w:rPr>
          <w:br/>
        </w:r>
      </w:del>
      <w:r w:rsidR="009E2FD8">
        <w:rPr>
          <w:rFonts w:eastAsia="Times New Roman"/>
        </w:rPr>
        <w:br/>
        <w:t xml:space="preserve">18. Line 856. "plant phenotype" should read "plant accession". Also, the color coding should be given. </w:t>
      </w:r>
      <w:r w:rsidR="009E2FD8">
        <w:rPr>
          <w:rFonts w:eastAsia="Times New Roman"/>
        </w:rPr>
        <w:br/>
      </w:r>
      <w:r w:rsidR="009E2FD8">
        <w:rPr>
          <w:rFonts w:eastAsia="Times New Roman"/>
        </w:rPr>
        <w:br/>
      </w:r>
      <w:r>
        <w:rPr>
          <w:rFonts w:eastAsia="Times New Roman"/>
        </w:rPr>
        <w:t>&lt;Response&gt;</w:t>
      </w:r>
      <w:r w:rsidR="007F1DA9">
        <w:rPr>
          <w:rFonts w:eastAsia="Times New Roman"/>
        </w:rPr>
        <w:t xml:space="preserve"> </w:t>
      </w:r>
      <w:ins w:id="100" w:author="N S" w:date="2018-10-19T15:18:00Z">
        <w:r w:rsidR="00C61595">
          <w:rPr>
            <w:rFonts w:eastAsia="Times New Roman"/>
          </w:rPr>
          <w:t>We</w:t>
        </w:r>
      </w:ins>
      <w:ins w:id="101" w:author="N S" w:date="2018-10-01T16:28:00Z">
        <w:r>
          <w:rPr>
            <w:rFonts w:eastAsia="Times New Roman"/>
          </w:rPr>
          <w:t xml:space="preserve"> reworded the caption as requested</w:t>
        </w:r>
      </w:ins>
      <w:ins w:id="102" w:author="N S" w:date="2018-10-11T09:56:00Z">
        <w:r w:rsidR="007F1DA9">
          <w:rPr>
            <w:rFonts w:eastAsia="Times New Roman"/>
          </w:rPr>
          <w:t xml:space="preserve"> (now line 867)</w:t>
        </w:r>
      </w:ins>
      <w:ins w:id="103" w:author="N S" w:date="2018-10-01T16:28:00Z">
        <w:r>
          <w:rPr>
            <w:rFonts w:eastAsia="Times New Roman"/>
          </w:rPr>
          <w:t>.</w:t>
        </w:r>
      </w:ins>
      <w:ins w:id="104" w:author="N S" w:date="2018-10-11T16:24:00Z">
        <w:r w:rsidR="00D72BF2">
          <w:rPr>
            <w:rFonts w:eastAsia="Times New Roman"/>
          </w:rPr>
          <w:t xml:space="preserve"> </w:t>
        </w:r>
      </w:ins>
      <w:ins w:id="105" w:author="N S" w:date="2018-10-19T15:18:00Z">
        <w:r w:rsidR="00C61595">
          <w:rPr>
            <w:rFonts w:eastAsia="Times New Roman"/>
          </w:rPr>
          <w:t xml:space="preserve">We </w:t>
        </w:r>
      </w:ins>
      <w:ins w:id="106" w:author="N S" w:date="2018-10-11T16:24:00Z">
        <w:r w:rsidR="00D72BF2">
          <w:rPr>
            <w:rFonts w:eastAsia="Times New Roman"/>
          </w:rPr>
          <w:t>also added a clarification on the color coding</w:t>
        </w:r>
      </w:ins>
      <w:ins w:id="107" w:author="N S" w:date="2018-10-11T16:25:00Z">
        <w:r w:rsidR="00D72BF2">
          <w:rPr>
            <w:rFonts w:eastAsia="Times New Roman"/>
          </w:rPr>
          <w:t>: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ins>
      <w:proofErr w:type="gramEnd"/>
      <w:ins w:id="108" w:author="N S" w:date="2018-10-11T16:24:00Z">
        <w:r w:rsidR="00D72BF2">
          <w:rPr>
            <w:rFonts w:eastAsia="Times New Roman"/>
          </w:rPr>
          <w:t xml:space="preserve">(line 868). </w:t>
        </w:r>
      </w:ins>
    </w:p>
    <w:sectPr w:rsidR="00242A96" w:rsidRPr="00D73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liebenstein" w:date="2018-09-27T13:31:00Z" w:initials="DK">
    <w:p w14:paraId="12797B92" w14:textId="77777777" w:rsidR="00C61595" w:rsidRDefault="00C61595">
      <w:pPr>
        <w:pStyle w:val="CommentText"/>
      </w:pPr>
      <w:r>
        <w:rPr>
          <w:rStyle w:val="CommentReference"/>
        </w:rPr>
        <w:annotationRef/>
      </w:r>
      <w:r>
        <w:t>Nicole add a table 1 with random effects.</w:t>
      </w:r>
    </w:p>
  </w:comment>
  <w:comment w:id="1" w:author="N S" w:date="2018-10-01T15:50:00Z" w:initials="NS">
    <w:p w14:paraId="4789909F" w14:textId="4FC34461" w:rsidR="00C61595" w:rsidRDefault="00C61595">
      <w:pPr>
        <w:pStyle w:val="CommentText"/>
      </w:pPr>
      <w:r>
        <w:rPr>
          <w:rStyle w:val="CommentReference"/>
        </w:rPr>
        <w:annotationRef/>
      </w:r>
      <w:r w:rsidR="007A1414">
        <w:t>We reran the model for Table 1 as a general linear model with fixed and random effects</w:t>
      </w:r>
      <w:r w:rsidR="00C2763B">
        <w:t>, and clarified this in our methods</w:t>
      </w:r>
      <w:r w:rsidR="001873F3">
        <w:t xml:space="preserve"> (Line 298, 760).</w:t>
      </w:r>
      <w:r w:rsidR="00C2763B">
        <w:t xml:space="preserve"> The experiment term, and plant blocking terms (individual plant, leaf, and leaflet position) were included as random effects. </w:t>
      </w:r>
    </w:p>
  </w:comment>
  <w:comment w:id="2" w:author="Dan Kliebenstein" w:date="2018-09-27T13:32:00Z" w:initials="DK">
    <w:p w14:paraId="59863B6C" w14:textId="77777777" w:rsidR="00C61595" w:rsidRDefault="00C61595">
      <w:pPr>
        <w:pStyle w:val="CommentText"/>
      </w:pPr>
      <w:r>
        <w:rPr>
          <w:rStyle w:val="CommentReference"/>
        </w:rPr>
        <w:annotationRef/>
      </w:r>
      <w:r>
        <w:t>We removed the GEMMA analysis as suggested. This was due to a prior request to run the analysis with multiple models. We hence focused on BigRR in the current version as suggested.</w:t>
      </w:r>
    </w:p>
    <w:p w14:paraId="0DA27E98" w14:textId="77777777" w:rsidR="00C61595" w:rsidRDefault="00C61595">
      <w:pPr>
        <w:pStyle w:val="CommentText"/>
      </w:pPr>
      <w:r>
        <w:t>90% of the SNPs are shared and the MAF distribution of the SNPs is the same.</w:t>
      </w:r>
    </w:p>
  </w:comment>
  <w:comment w:id="3" w:author="N S" w:date="2018-10-01T16:25:00Z" w:initials="NS">
    <w:p w14:paraId="43F2C173" w14:textId="7D4F7C7F" w:rsidR="00C61595" w:rsidRDefault="00C61595">
      <w:pPr>
        <w:pStyle w:val="CommentText"/>
      </w:pPr>
      <w:r>
        <w:rPr>
          <w:rStyle w:val="CommentReference"/>
        </w:rPr>
        <w:annotationRef/>
      </w:r>
      <w:r w:rsidR="005B063E">
        <w:t>We</w:t>
      </w:r>
      <w:r>
        <w:t xml:space="preserve"> removed GEMMA from the figures, supplementals, and main text of the article.</w:t>
      </w:r>
    </w:p>
  </w:comment>
  <w:comment w:id="4" w:author="Dan Kliebenstein" w:date="2018-09-27T13:33:00Z" w:initials="DK">
    <w:p w14:paraId="2DDF5753" w14:textId="77777777" w:rsidR="00C61595" w:rsidRDefault="00C61595">
      <w:pPr>
        <w:pStyle w:val="CommentText"/>
      </w:pPr>
      <w:r>
        <w:rPr>
          <w:rStyle w:val="CommentReference"/>
        </w:rPr>
        <w:annotationRef/>
      </w:r>
      <w:r>
        <w:t>Simplification due to toss of GEMMA</w:t>
      </w:r>
    </w:p>
  </w:comment>
  <w:comment w:id="5" w:author="N S" w:date="2018-10-01T16:26:00Z" w:initials="NS">
    <w:p w14:paraId="66742D35" w14:textId="4C991A78" w:rsidR="00C61595" w:rsidRDefault="00C61595">
      <w:pPr>
        <w:pStyle w:val="CommentText"/>
      </w:pPr>
      <w:r>
        <w:rPr>
          <w:rStyle w:val="CommentReference"/>
        </w:rPr>
        <w:annotationRef/>
      </w:r>
      <w:r>
        <w:t>Removed GEMMA.</w:t>
      </w:r>
    </w:p>
  </w:comment>
  <w:comment w:id="6" w:author="Dan Kliebenstein" w:date="2018-09-27T13:33:00Z" w:initials="DK">
    <w:p w14:paraId="6C25D747" w14:textId="77777777" w:rsidR="00C61595" w:rsidRDefault="00C61595" w:rsidP="00863C26">
      <w:pPr>
        <w:pStyle w:val="CommentText"/>
      </w:pPr>
      <w:r>
        <w:rPr>
          <w:rStyle w:val="CommentReference"/>
        </w:rPr>
        <w:annotationRef/>
      </w:r>
      <w:r>
        <w:t>Simplification due to toss of GEMMA</w:t>
      </w:r>
    </w:p>
  </w:comment>
  <w:comment w:id="7" w:author="N S" w:date="2018-10-01T16:26:00Z" w:initials="NS">
    <w:p w14:paraId="2899482F" w14:textId="27BD2F8E" w:rsidR="00C61595" w:rsidRDefault="00C61595">
      <w:pPr>
        <w:pStyle w:val="CommentText"/>
      </w:pPr>
      <w:r>
        <w:rPr>
          <w:rStyle w:val="CommentReference"/>
        </w:rPr>
        <w:annotationRef/>
      </w:r>
      <w:r w:rsidR="005B063E">
        <w:t>We removed the GEMMA results from this version of the paper.</w:t>
      </w:r>
    </w:p>
  </w:comment>
  <w:comment w:id="8" w:author="Dan Kliebenstein" w:date="2018-09-27T13:33:00Z" w:initials="DK">
    <w:p w14:paraId="02C0AD9E" w14:textId="77777777" w:rsidR="00C61595" w:rsidRDefault="00C61595" w:rsidP="00863C26">
      <w:pPr>
        <w:pStyle w:val="CommentText"/>
      </w:pPr>
      <w:r>
        <w:rPr>
          <w:rStyle w:val="CommentReference"/>
        </w:rPr>
        <w:annotationRef/>
      </w:r>
      <w:r>
        <w:t>Simplification due to toss of GEMMA</w:t>
      </w:r>
    </w:p>
  </w:comment>
  <w:comment w:id="9" w:author="N S" w:date="2018-10-01T16:26:00Z" w:initials="NS">
    <w:p w14:paraId="71EBE797" w14:textId="21CAB043" w:rsidR="00C61595" w:rsidRDefault="00C61595">
      <w:pPr>
        <w:pStyle w:val="CommentText"/>
      </w:pPr>
      <w:r>
        <w:rPr>
          <w:rStyle w:val="CommentReference"/>
        </w:rPr>
        <w:annotationRef/>
      </w:r>
      <w:r w:rsidR="005B063E">
        <w:t>We removed the GEMMA results from this version of the paper.</w:t>
      </w:r>
    </w:p>
  </w:comment>
  <w:comment w:id="20" w:author="N S" w:date="2018-10-05T17:10:00Z" w:initials="NS">
    <w:p w14:paraId="22AF6E59" w14:textId="22ACD3CC" w:rsidR="00C61595" w:rsidRDefault="00C61595">
      <w:pPr>
        <w:pStyle w:val="CommentText"/>
      </w:pPr>
      <w:r>
        <w:rPr>
          <w:rStyle w:val="CommentReference"/>
        </w:rPr>
        <w:annotationRef/>
      </w:r>
      <w:r w:rsidR="000476EC">
        <w:t>Still t</w:t>
      </w:r>
      <w:r>
        <w:t>o address</w:t>
      </w:r>
    </w:p>
  </w:comment>
  <w:comment w:id="26" w:author="Dan Kliebenstein" w:date="2018-09-27T13:12:00Z" w:initials="DK">
    <w:p w14:paraId="34D12C63" w14:textId="77777777" w:rsidR="00C61595" w:rsidRDefault="00C61595">
      <w:pPr>
        <w:pStyle w:val="CommentText"/>
      </w:pPr>
      <w:r>
        <w:rPr>
          <w:rStyle w:val="CommentReference"/>
        </w:rPr>
        <w:annotationRef/>
      </w:r>
      <w:r>
        <w:t>Nicole - Make Graph of allele frequency.</w:t>
      </w:r>
    </w:p>
    <w:p w14:paraId="57A0AF54" w14:textId="77777777" w:rsidR="00C61595" w:rsidRDefault="00C61595">
      <w:pPr>
        <w:pStyle w:val="CommentText"/>
      </w:pPr>
    </w:p>
    <w:p w14:paraId="4A73006F" w14:textId="77777777" w:rsidR="00C61595" w:rsidRDefault="00C61595">
      <w:pPr>
        <w:pStyle w:val="CommentText"/>
      </w:pPr>
      <w:r>
        <w:t>Isolate Tree?</w:t>
      </w:r>
    </w:p>
  </w:comment>
  <w:comment w:id="27" w:author="N S" w:date="2018-10-09T15:20:00Z" w:initials="NS">
    <w:p w14:paraId="168EDF57" w14:textId="43E41853" w:rsidR="00C61595" w:rsidRDefault="00C61595">
      <w:pPr>
        <w:pStyle w:val="CommentText"/>
      </w:pPr>
      <w:r>
        <w:rPr>
          <w:rStyle w:val="CommentReference"/>
        </w:rPr>
        <w:annotationRef/>
      </w:r>
      <w:r w:rsidR="004F7457">
        <w:t>We have added a graph of the minor allele frequency spectrum across our isolate data.</w:t>
      </w:r>
      <w:r>
        <w:t xml:space="preserve"> It is now included as Figure S1 and referenced at line 140, 192 and 404.</w:t>
      </w:r>
    </w:p>
    <w:p w14:paraId="27A841AA" w14:textId="567DEA59" w:rsidR="004F7457" w:rsidRDefault="004F7457">
      <w:pPr>
        <w:pStyle w:val="CommentText"/>
      </w:pPr>
      <w:r>
        <w:t>(Note: May need to double-check which lines in text starting here.)</w:t>
      </w:r>
    </w:p>
  </w:comment>
  <w:comment w:id="28" w:author="Dan Kliebenstein" w:date="2018-09-27T13:12:00Z" w:initials="DK">
    <w:p w14:paraId="38E470C6" w14:textId="77777777" w:rsidR="00C61595" w:rsidRDefault="00C61595" w:rsidP="00191376">
      <w:pPr>
        <w:spacing w:after="240"/>
        <w:rPr>
          <w:rFonts w:eastAsia="Times New Roman"/>
        </w:rPr>
      </w:pPr>
      <w:r>
        <w:rPr>
          <w:rStyle w:val="CommentReference"/>
        </w:rPr>
        <w:annotationRef/>
      </w:r>
      <w:proofErr w:type="spellStart"/>
      <w:r>
        <w:rPr>
          <w:rFonts w:eastAsia="Times New Roman"/>
        </w:rPr>
        <w:t>Celines</w:t>
      </w:r>
      <w:proofErr w:type="spellEnd"/>
      <w:r>
        <w:rPr>
          <w:rFonts w:eastAsia="Times New Roman"/>
        </w:rPr>
        <w:t xml:space="preserve">’ code to run </w:t>
      </w:r>
      <w:proofErr w:type="gramStart"/>
      <w:r>
        <w:rPr>
          <w:rFonts w:eastAsia="Times New Roman"/>
        </w:rPr>
        <w:t>this 100 times</w:t>
      </w:r>
      <w:proofErr w:type="gramEnd"/>
      <w:r>
        <w:rPr>
          <w:rFonts w:eastAsia="Times New Roman"/>
        </w:rPr>
        <w:t>.</w:t>
      </w:r>
    </w:p>
    <w:p w14:paraId="2EC73C97" w14:textId="77777777" w:rsidR="00C61595" w:rsidRDefault="00C61595" w:rsidP="00191376">
      <w:pPr>
        <w:pStyle w:val="CommentText"/>
      </w:pPr>
      <w:r>
        <w:rPr>
          <w:rFonts w:eastAsia="Times New Roman"/>
        </w:rPr>
        <w:br/>
      </w:r>
    </w:p>
  </w:comment>
  <w:comment w:id="29" w:author="N S" w:date="2018-10-22T11:22:00Z" w:initials="NS">
    <w:p w14:paraId="6D08241C" w14:textId="2085FDA6" w:rsidR="001873F3" w:rsidRPr="007119B4" w:rsidRDefault="001873F3" w:rsidP="007119B4">
      <w:pPr>
        <w:spacing w:line="360" w:lineRule="auto"/>
        <w:rPr>
          <w:rFonts w:ascii="Arial" w:hAnsi="Arial" w:cs="Arial"/>
        </w:rPr>
      </w:pPr>
      <w:r>
        <w:rPr>
          <w:rStyle w:val="CommentReference"/>
        </w:rPr>
        <w:annotationRef/>
      </w:r>
      <w:r>
        <w:t>We tested the robustness of the tomato domestication effect</w:t>
      </w:r>
      <w:r w:rsidR="007119B4">
        <w:t xml:space="preserve"> by bootstrapping. “</w:t>
      </w:r>
      <w:r w:rsidR="007119B4" w:rsidRPr="002348F6">
        <w:rPr>
          <w:rFonts w:ascii="Arial" w:hAnsi="Arial" w:cs="Arial"/>
        </w:rPr>
        <w:t xml:space="preserve">Our observed domestication effect was in the top 80th percentile across all bootstraps suggesting that it is relatively stable in response to shifts in the genotypes. However, a larger sample of </w:t>
      </w:r>
      <w:r w:rsidR="007119B4" w:rsidRPr="002B6CD4">
        <w:rPr>
          <w:rFonts w:ascii="Arial" w:hAnsi="Arial" w:cs="Arial"/>
          <w:i/>
        </w:rPr>
        <w:t xml:space="preserve">S. </w:t>
      </w:r>
      <w:proofErr w:type="spellStart"/>
      <w:r w:rsidR="007119B4" w:rsidRPr="002B6CD4">
        <w:rPr>
          <w:rFonts w:ascii="Arial" w:hAnsi="Arial" w:cs="Arial"/>
          <w:i/>
        </w:rPr>
        <w:t>lycopersicum</w:t>
      </w:r>
      <w:proofErr w:type="spellEnd"/>
      <w:r w:rsidR="007119B4" w:rsidRPr="002348F6">
        <w:rPr>
          <w:rFonts w:ascii="Arial" w:hAnsi="Arial" w:cs="Arial"/>
        </w:rPr>
        <w:t xml:space="preserve"> and </w:t>
      </w:r>
      <w:r w:rsidR="007119B4" w:rsidRPr="002B6CD4">
        <w:rPr>
          <w:rFonts w:ascii="Arial" w:hAnsi="Arial" w:cs="Arial"/>
          <w:i/>
        </w:rPr>
        <w:t xml:space="preserve">S. </w:t>
      </w:r>
      <w:proofErr w:type="spellStart"/>
      <w:r w:rsidR="007119B4" w:rsidRPr="002B6CD4">
        <w:rPr>
          <w:rFonts w:ascii="Arial" w:hAnsi="Arial" w:cs="Arial"/>
          <w:i/>
        </w:rPr>
        <w:t>pimpinellifolium</w:t>
      </w:r>
      <w:proofErr w:type="spellEnd"/>
      <w:r w:rsidR="007119B4" w:rsidRPr="002348F6">
        <w:rPr>
          <w:rFonts w:ascii="Arial" w:hAnsi="Arial" w:cs="Arial"/>
        </w:rPr>
        <w:t xml:space="preserve"> genotypes would be needed to develop a more precise estimate of any domestication effect on lesion size.</w:t>
      </w:r>
      <w:r w:rsidR="007119B4">
        <w:rPr>
          <w:rFonts w:ascii="Arial" w:hAnsi="Arial" w:cs="Arial"/>
        </w:rPr>
        <w:t xml:space="preserve">” (line </w:t>
      </w:r>
      <w:r w:rsidR="00080AEA">
        <w:rPr>
          <w:rFonts w:ascii="Arial" w:hAnsi="Arial" w:cs="Arial"/>
        </w:rPr>
        <w:t>405</w:t>
      </w:r>
      <w:r w:rsidR="007119B4">
        <w:rPr>
          <w:rFonts w:ascii="Arial" w:hAnsi="Arial" w:cs="Arial"/>
        </w:rPr>
        <w:t>).</w:t>
      </w:r>
    </w:p>
    <w:p w14:paraId="066AF4D8" w14:textId="0C6A87B4" w:rsidR="001873F3" w:rsidRDefault="001873F3">
      <w:pPr>
        <w:pStyle w:val="CommentText"/>
      </w:pPr>
      <w:proofErr w:type="gramStart"/>
      <w:r>
        <w:t>In light of</w:t>
      </w:r>
      <w:proofErr w:type="gramEnd"/>
      <w:r>
        <w:t xml:space="preserve"> these results, we </w:t>
      </w:r>
      <w:r w:rsidR="005B063E">
        <w:t>revised portions of the text to make more subdued statements about the significance of the domestication effect.</w:t>
      </w:r>
    </w:p>
  </w:comment>
  <w:comment w:id="30" w:author="Dan Kliebenstein" w:date="2018-09-27T13:07:00Z" w:initials="DK">
    <w:p w14:paraId="2C6C2C79" w14:textId="77777777" w:rsidR="00C61595" w:rsidRDefault="00C61595">
      <w:pPr>
        <w:pStyle w:val="CommentText"/>
      </w:pPr>
      <w:r>
        <w:rPr>
          <w:rStyle w:val="CommentReference"/>
        </w:rPr>
        <w:annotationRef/>
      </w:r>
      <w:r>
        <w:t>Nicole - Fix methods on Wilcoxon</w:t>
      </w:r>
    </w:p>
  </w:comment>
  <w:comment w:id="31" w:author="N S" w:date="2018-10-11T15:29:00Z" w:initials="NS">
    <w:p w14:paraId="3FD1B308" w14:textId="28E9BE99" w:rsidR="00C61595" w:rsidRDefault="00C61595">
      <w:pPr>
        <w:pStyle w:val="CommentText"/>
      </w:pPr>
      <w:r>
        <w:rPr>
          <w:rStyle w:val="CommentReference"/>
        </w:rPr>
        <w:annotationRef/>
      </w:r>
      <w:r>
        <w:rPr>
          <w:rFonts w:eastAsia="Times New Roman"/>
        </w:rPr>
        <w:t xml:space="preserve">We </w:t>
      </w:r>
      <w:r w:rsidR="005B063E">
        <w:rPr>
          <w:rFonts w:eastAsia="Times New Roman"/>
        </w:rPr>
        <w:t xml:space="preserve">reran the Wilcoxon with model-adjusted lesion sizes and </w:t>
      </w:r>
      <w:r>
        <w:rPr>
          <w:rFonts w:eastAsia="Times New Roman"/>
        </w:rPr>
        <w:t xml:space="preserve">clarified </w:t>
      </w:r>
      <w:r w:rsidR="005B063E">
        <w:rPr>
          <w:rFonts w:eastAsia="Times New Roman"/>
        </w:rPr>
        <w:t xml:space="preserve">our methods for </w:t>
      </w:r>
      <w:proofErr w:type="spellStart"/>
      <w:r w:rsidR="005B063E">
        <w:rPr>
          <w:rFonts w:eastAsia="Times New Roman"/>
        </w:rPr>
        <w:t>thi</w:t>
      </w:r>
      <w:proofErr w:type="spellEnd"/>
      <w:r w:rsidR="005B063E">
        <w:rPr>
          <w:rFonts w:eastAsia="Times New Roman"/>
        </w:rPr>
        <w:t xml:space="preserve">s calculation in the text </w:t>
      </w:r>
      <w:r>
        <w:rPr>
          <w:rFonts w:eastAsia="Times New Roman"/>
        </w:rPr>
        <w:t>(now line 349).</w:t>
      </w:r>
      <w:r w:rsidR="005B063E">
        <w:rPr>
          <w:rFonts w:eastAsia="Times New Roman"/>
        </w:rPr>
        <w:t xml:space="preserve"> Our conclusions from this analysis remain </w:t>
      </w:r>
      <w:r w:rsidR="004F7457">
        <w:rPr>
          <w:rFonts w:eastAsia="Times New Roman"/>
        </w:rPr>
        <w:t>unchanged.</w:t>
      </w:r>
    </w:p>
  </w:comment>
  <w:comment w:id="33" w:author="Dan Kliebenstein" w:date="2018-09-27T13:07:00Z" w:initials="DK">
    <w:p w14:paraId="4CF2D999" w14:textId="77777777" w:rsidR="00C61595" w:rsidRDefault="00C61595">
      <w:pPr>
        <w:pStyle w:val="CommentText"/>
      </w:pPr>
      <w:r>
        <w:rPr>
          <w:rStyle w:val="CommentReference"/>
        </w:rPr>
        <w:annotationRef/>
      </w:r>
      <w:r>
        <w:t>Nicole - Recheck the table and Wilcoxon with model corrected means.</w:t>
      </w:r>
    </w:p>
  </w:comment>
  <w:comment w:id="34" w:author="N S" w:date="2018-10-11T22:25:00Z" w:initials="NS">
    <w:p w14:paraId="39E55FCB" w14:textId="36C378D1" w:rsidR="00C61595" w:rsidRDefault="00C61595">
      <w:pPr>
        <w:pStyle w:val="CommentText"/>
      </w:pPr>
      <w:r>
        <w:rPr>
          <w:rStyle w:val="CommentReference"/>
        </w:rPr>
        <w:annotationRef/>
      </w:r>
      <w:r>
        <w:t>The table has been corrected using Wilcoxon with model corrected means, and our conclusions are unchanged</w:t>
      </w:r>
      <w:r w:rsidR="004F7457">
        <w:t>.</w:t>
      </w:r>
    </w:p>
  </w:comment>
  <w:comment w:id="35" w:author="Dan Kliebenstein" w:date="2018-09-27T13:15:00Z" w:initials="DK">
    <w:p w14:paraId="1B92B2E7" w14:textId="77777777" w:rsidR="00C61595" w:rsidRDefault="00C61595">
      <w:pPr>
        <w:pStyle w:val="CommentText"/>
      </w:pPr>
      <w:r>
        <w:rPr>
          <w:rStyle w:val="CommentReference"/>
        </w:rPr>
        <w:annotationRef/>
      </w:r>
      <w:r>
        <w:t>Celine’s code</w:t>
      </w:r>
    </w:p>
  </w:comment>
  <w:comment w:id="36" w:author="N S" w:date="2018-10-22T21:52:00Z" w:initials="NS">
    <w:p w14:paraId="67512D91" w14:textId="7108BD0D" w:rsidR="004F7457" w:rsidRPr="008C1BDB" w:rsidRDefault="004F7457" w:rsidP="004F7457">
      <w:pPr>
        <w:spacing w:line="360" w:lineRule="auto"/>
        <w:ind w:firstLine="720"/>
        <w:rPr>
          <w:rFonts w:ascii="Arial" w:hAnsi="Arial" w:cs="Arial"/>
        </w:rPr>
      </w:pPr>
      <w:r>
        <w:rPr>
          <w:rStyle w:val="CommentReference"/>
        </w:rPr>
        <w:annotationRef/>
      </w:r>
      <w:r>
        <w:rPr>
          <w:rFonts w:ascii="Arial" w:hAnsi="Arial" w:cs="Arial"/>
        </w:rPr>
        <w:t>“</w:t>
      </w:r>
      <w:r w:rsidRPr="002B6CD4">
        <w:rPr>
          <w:rFonts w:ascii="Arial" w:hAnsi="Arial" w:cs="Arial"/>
        </w:rPr>
        <w:t xml:space="preserve">To assess whether isolates could appear domestication-associated due to random chance, </w:t>
      </w:r>
      <w:r>
        <w:rPr>
          <w:rFonts w:ascii="Arial" w:hAnsi="Arial" w:cs="Arial"/>
        </w:rPr>
        <w:t>we bootstrapped assignme</w:t>
      </w:r>
      <w:r>
        <w:rPr>
          <w:rFonts w:ascii="Arial" w:hAnsi="Arial" w:cs="Arial"/>
        </w:rPr>
        <w:t>nt of plant accessions to domestication groups</w:t>
      </w:r>
      <w:r>
        <w:rPr>
          <w:rFonts w:ascii="Arial" w:hAnsi="Arial" w:cs="Arial"/>
        </w:rPr>
        <w:t xml:space="preserve">… </w:t>
      </w:r>
      <w:r w:rsidRPr="002B6CD4">
        <w:rPr>
          <w:rFonts w:ascii="Arial" w:hAnsi="Arial" w:cs="Arial"/>
        </w:rPr>
        <w:t>Across the 100 bootstraps, we identified 2 isolates showing significant association (FDR &lt;0.01) to domestication in 4% of the random datasets. Therefore</w:t>
      </w:r>
      <w:r>
        <w:rPr>
          <w:rFonts w:ascii="Arial" w:hAnsi="Arial" w:cs="Arial"/>
        </w:rPr>
        <w:t>,</w:t>
      </w:r>
      <w:r w:rsidRPr="002B6CD4">
        <w:rPr>
          <w:rFonts w:ascii="Arial" w:hAnsi="Arial" w:cs="Arial"/>
        </w:rPr>
        <w:t xml:space="preserve"> our individual isolate observations are in </w:t>
      </w:r>
      <w:r>
        <w:rPr>
          <w:rFonts w:ascii="Arial" w:hAnsi="Arial" w:cs="Arial"/>
        </w:rPr>
        <w:t xml:space="preserve">the </w:t>
      </w:r>
      <w:r w:rsidRPr="002B6CD4">
        <w:rPr>
          <w:rFonts w:ascii="Arial" w:hAnsi="Arial" w:cs="Arial"/>
        </w:rPr>
        <w:t xml:space="preserve">96th percentile. This suggests that a precise estimate of isolate x domestication interactions would require larger experiments using either more replication or additional </w:t>
      </w:r>
      <w:r>
        <w:rPr>
          <w:rFonts w:ascii="Arial" w:hAnsi="Arial" w:cs="Arial"/>
        </w:rPr>
        <w:t xml:space="preserve">plant </w:t>
      </w:r>
      <w:r w:rsidRPr="002B6CD4">
        <w:rPr>
          <w:rFonts w:ascii="Arial" w:hAnsi="Arial" w:cs="Arial"/>
        </w:rPr>
        <w:t>genotypes.</w:t>
      </w:r>
      <w:r>
        <w:rPr>
          <w:rFonts w:ascii="Arial" w:hAnsi="Arial" w:cs="Arial"/>
        </w:rPr>
        <w:t>” (line 381).</w:t>
      </w:r>
    </w:p>
    <w:p w14:paraId="7AEA8B2E" w14:textId="12EA55D4" w:rsidR="004F7457" w:rsidRDefault="004F7457">
      <w:pPr>
        <w:pStyle w:val="CommentText"/>
      </w:pPr>
    </w:p>
  </w:comment>
  <w:comment w:id="41" w:author="Dan Kliebenstein" w:date="2018-09-27T13:16:00Z" w:initials="DK">
    <w:p w14:paraId="65E6061B" w14:textId="77777777" w:rsidR="00C61595" w:rsidRDefault="00C61595">
      <w:pPr>
        <w:pStyle w:val="CommentText"/>
      </w:pPr>
      <w:r>
        <w:rPr>
          <w:rStyle w:val="CommentReference"/>
        </w:rPr>
        <w:annotationRef/>
      </w:r>
      <w:r>
        <w:t>Nicole, rerun model without the two “domestication sensitive” isolates.</w:t>
      </w:r>
    </w:p>
  </w:comment>
  <w:comment w:id="42" w:author="N S" w:date="2018-10-03T12:11:00Z" w:initials="NS">
    <w:p w14:paraId="4E9101D2" w14:textId="02E174BC" w:rsidR="00C61595" w:rsidRDefault="00C61595" w:rsidP="00D43F7D">
      <w:pPr>
        <w:spacing w:after="240"/>
        <w:rPr>
          <w:rFonts w:eastAsia="Times New Roman"/>
        </w:rPr>
      </w:pPr>
      <w:r>
        <w:rPr>
          <w:rStyle w:val="CommentReference"/>
        </w:rPr>
        <w:annotationRef/>
      </w:r>
      <w:r>
        <w:rPr>
          <w:rFonts w:eastAsia="Times New Roman"/>
        </w:rPr>
        <w:t xml:space="preserve">We tested this by removing the two highly domestication-sensitive isolates and rerunning the </w:t>
      </w:r>
      <w:proofErr w:type="gramStart"/>
      <w:r>
        <w:rPr>
          <w:rFonts w:eastAsia="Times New Roman"/>
        </w:rPr>
        <w:t>model, and</w:t>
      </w:r>
      <w:proofErr w:type="gramEnd"/>
      <w:r>
        <w:rPr>
          <w:rFonts w:eastAsia="Times New Roman"/>
        </w:rPr>
        <w:t xml:space="preserve"> found that </w:t>
      </w:r>
      <w:r w:rsidR="00CA5702">
        <w:rPr>
          <w:rFonts w:eastAsia="Times New Roman"/>
        </w:rPr>
        <w:t xml:space="preserve">some </w:t>
      </w:r>
      <w:r>
        <w:rPr>
          <w:rFonts w:eastAsia="Times New Roman"/>
        </w:rPr>
        <w:t xml:space="preserve">domestication effect is retained. We added this to the text at line </w:t>
      </w:r>
      <w:proofErr w:type="gramStart"/>
      <w:r w:rsidR="00CA5702">
        <w:rPr>
          <w:rFonts w:eastAsia="Times New Roman"/>
        </w:rPr>
        <w:t>410</w:t>
      </w:r>
      <w:r>
        <w:rPr>
          <w:rFonts w:eastAsia="Times New Roman"/>
        </w:rPr>
        <w:t>, and</w:t>
      </w:r>
      <w:proofErr w:type="gramEnd"/>
      <w:r>
        <w:rPr>
          <w:rFonts w:eastAsia="Times New Roman"/>
        </w:rPr>
        <w:t xml:space="preserve"> reported the full model outputs in </w:t>
      </w:r>
      <w:r w:rsidR="001A4FB5">
        <w:rPr>
          <w:rFonts w:eastAsia="Times New Roman"/>
        </w:rPr>
        <w:t>Supplemental Data Set 4</w:t>
      </w:r>
      <w:r>
        <w:rPr>
          <w:rFonts w:eastAsia="Times New Roman"/>
        </w:rPr>
        <w:t>.</w:t>
      </w:r>
    </w:p>
    <w:p w14:paraId="69BD8DD5" w14:textId="27F71FF0" w:rsidR="00C61595" w:rsidRDefault="00C61595">
      <w:pPr>
        <w:pStyle w:val="CommentText"/>
      </w:pPr>
    </w:p>
  </w:comment>
  <w:comment w:id="44" w:author="Dan Kliebenstein" w:date="2018-09-27T13:22:00Z" w:initials="DK">
    <w:p w14:paraId="448530DF" w14:textId="77777777" w:rsidR="00C61595" w:rsidRDefault="00C61595">
      <w:pPr>
        <w:pStyle w:val="CommentText"/>
      </w:pPr>
      <w:r>
        <w:rPr>
          <w:rStyle w:val="CommentReference"/>
        </w:rPr>
        <w:annotationRef/>
      </w:r>
      <w:r>
        <w:t>Nicole - Add columns to Table 1 running with the random effects as random.</w:t>
      </w:r>
    </w:p>
    <w:p w14:paraId="44B0A68A" w14:textId="77777777" w:rsidR="00C61595" w:rsidRDefault="00C61595">
      <w:pPr>
        <w:pStyle w:val="CommentText"/>
      </w:pPr>
    </w:p>
    <w:p w14:paraId="47F1D991" w14:textId="77777777" w:rsidR="00C61595" w:rsidRDefault="00C61595">
      <w:pPr>
        <w:pStyle w:val="CommentText"/>
      </w:pPr>
      <w:r>
        <w:t>Rerun individual isolate models with the random parts as random.</w:t>
      </w:r>
    </w:p>
  </w:comment>
  <w:comment w:id="45" w:author="N S" w:date="2018-10-05T17:15:00Z" w:initials="NS">
    <w:p w14:paraId="40AB50D7" w14:textId="5A4A874D" w:rsidR="00C61595" w:rsidRDefault="00C61595">
      <w:pPr>
        <w:pStyle w:val="CommentText"/>
      </w:pPr>
      <w:r>
        <w:rPr>
          <w:rStyle w:val="CommentReference"/>
        </w:rPr>
        <w:annotationRef/>
      </w:r>
      <w:r w:rsidR="007A1414">
        <w:t>We r</w:t>
      </w:r>
      <w:r>
        <w:t xml:space="preserve">eran </w:t>
      </w:r>
      <w:r w:rsidR="007A1414">
        <w:t xml:space="preserve">the </w:t>
      </w:r>
      <w:r>
        <w:t xml:space="preserve">model </w:t>
      </w:r>
      <w:r w:rsidR="007A1414">
        <w:t xml:space="preserve">for Table 1 as a general linear model </w:t>
      </w:r>
      <w:r>
        <w:t xml:space="preserve">with </w:t>
      </w:r>
      <w:r w:rsidR="007A1414">
        <w:t xml:space="preserve">fixed and </w:t>
      </w:r>
      <w:r>
        <w:t>random effects</w:t>
      </w:r>
      <w:r w:rsidR="007A1414">
        <w:t>.</w:t>
      </w:r>
      <w:r w:rsidR="005B063E">
        <w:t xml:space="preserve"> We specifically included experiment, individual plant, leaf, and leaflet position as random effects.</w:t>
      </w:r>
    </w:p>
    <w:p w14:paraId="22CBD41F" w14:textId="6D91C3D0" w:rsidR="00C61595" w:rsidRDefault="007A1414">
      <w:pPr>
        <w:pStyle w:val="CommentText"/>
      </w:pPr>
      <w:r>
        <w:t>We also r</w:t>
      </w:r>
      <w:r w:rsidR="00C61595">
        <w:t xml:space="preserve">eran </w:t>
      </w:r>
      <w:r>
        <w:t xml:space="preserve">the </w:t>
      </w:r>
      <w:r w:rsidR="00C61595">
        <w:t xml:space="preserve">individual isolate models </w:t>
      </w:r>
      <w:r>
        <w:t xml:space="preserve">as general linear models </w:t>
      </w:r>
      <w:r w:rsidR="00C61595">
        <w:t>with experiment as a random effect</w:t>
      </w:r>
      <w:r w:rsidR="00B45284">
        <w:t xml:space="preserve"> (line 370)</w:t>
      </w:r>
      <w:r w:rsidR="00C61595">
        <w:t>. The same 2 isolates are identified as domestication-sensitive (</w:t>
      </w:r>
      <w:proofErr w:type="spellStart"/>
      <w:r w:rsidR="00C61595">
        <w:t>fdr</w:t>
      </w:r>
      <w:proofErr w:type="spellEnd"/>
      <w:r w:rsidR="00C61595">
        <w:t>-corrected p values).</w:t>
      </w:r>
    </w:p>
  </w:comment>
  <w:comment w:id="46" w:author="N S" w:date="2018-10-09T15:15:00Z" w:initials="NS">
    <w:p w14:paraId="15C28CA6" w14:textId="0F627000" w:rsidR="00C61595" w:rsidRDefault="00C61595">
      <w:pPr>
        <w:pStyle w:val="CommentText"/>
      </w:pPr>
      <w:r>
        <w:rPr>
          <w:rStyle w:val="CommentReference"/>
        </w:rPr>
        <w:annotationRef/>
      </w:r>
    </w:p>
  </w:comment>
  <w:comment w:id="48" w:author="Dan Kliebenstein" w:date="2018-09-27T13:05:00Z" w:initials="DK">
    <w:p w14:paraId="24347CEC" w14:textId="77777777" w:rsidR="00C61595" w:rsidRDefault="00C61595" w:rsidP="00191376">
      <w:pPr>
        <w:pStyle w:val="CommentText"/>
      </w:pPr>
      <w:r>
        <w:rPr>
          <w:rStyle w:val="CommentReference"/>
        </w:rPr>
        <w:annotationRef/>
      </w:r>
      <w:r>
        <w:t>Nicole - Do the correlation of Arabidopsis against Tomato Wild/Domestic. Then build up discussion somehow.</w:t>
      </w:r>
    </w:p>
  </w:comment>
  <w:comment w:id="49" w:author="N S" w:date="2018-10-02T17:07:00Z" w:initials="NS">
    <w:p w14:paraId="01EE50FA" w14:textId="279ACDA9" w:rsidR="00C61595" w:rsidRDefault="00C61595" w:rsidP="00517CF7">
      <w:pPr>
        <w:spacing w:after="240"/>
        <w:rPr>
          <w:rFonts w:eastAsia="Times New Roman"/>
        </w:rPr>
      </w:pPr>
      <w:r>
        <w:rPr>
          <w:rStyle w:val="CommentReference"/>
        </w:rPr>
        <w:annotationRef/>
      </w:r>
      <w:r>
        <w:rPr>
          <w:rFonts w:eastAsia="Times New Roman"/>
        </w:rPr>
        <w:t xml:space="preserve">For the 94 isolates included in both this study and the Zhang 2017 study, we calculated correlations between lesion sizes on Arabidopsis vs. domesticated and wild tomato. </w:t>
      </w:r>
      <w:bookmarkStart w:id="50" w:name="_Hlk528007375"/>
      <w:r>
        <w:rPr>
          <w:rFonts w:eastAsia="Times New Roman"/>
        </w:rPr>
        <w:t xml:space="preserve">There is a significant correlation for both, with r=0.247 for Wild and r=0.301 for Domesticated. </w:t>
      </w:r>
      <w:bookmarkEnd w:id="50"/>
      <w:r>
        <w:rPr>
          <w:rFonts w:eastAsia="Times New Roman"/>
        </w:rPr>
        <w:t xml:space="preserve">These results are reported in the text (line </w:t>
      </w:r>
      <w:r w:rsidR="009E1382">
        <w:rPr>
          <w:rFonts w:eastAsia="Times New Roman"/>
        </w:rPr>
        <w:t>261</w:t>
      </w:r>
      <w:r>
        <w:rPr>
          <w:rFonts w:eastAsia="Times New Roman"/>
        </w:rPr>
        <w:t xml:space="preserve">) and as Figure S3. Because these correlations are not strong, we elect not to map this variation in Arabidopsis to the same SNP set. </w:t>
      </w:r>
      <w:r w:rsidR="001A4FB5">
        <w:rPr>
          <w:rFonts w:eastAsia="Times New Roman"/>
        </w:rPr>
        <w:t>We agree that it would be interesting to compare candidate B. cinerea SNPs from virulence studies across plant hosts in the future.</w:t>
      </w:r>
    </w:p>
    <w:p w14:paraId="15F20BCA" w14:textId="13C83036" w:rsidR="00C61595" w:rsidRDefault="00C61595">
      <w:pPr>
        <w:pStyle w:val="CommentText"/>
      </w:pPr>
    </w:p>
  </w:comment>
  <w:comment w:id="51" w:author="Dan Kliebenstein" w:date="2018-09-27T13:05:00Z" w:initials="DK">
    <w:p w14:paraId="0CA93D22" w14:textId="77777777" w:rsidR="00C61595" w:rsidRDefault="00C61595">
      <w:pPr>
        <w:pStyle w:val="CommentText"/>
      </w:pPr>
      <w:r>
        <w:rPr>
          <w:rStyle w:val="CommentReference"/>
        </w:rPr>
        <w:annotationRef/>
      </w:r>
      <w:r>
        <w:t>Nicole - Do the correlation of Arabidopsis against Tomato Wild/Domestic. Then build up discussion somehow.</w:t>
      </w:r>
    </w:p>
  </w:comment>
  <w:comment w:id="52" w:author="N S" w:date="2018-10-22T20:32:00Z" w:initials="NS">
    <w:p w14:paraId="0D6751C8" w14:textId="6E083CAF" w:rsidR="00E30C04" w:rsidRDefault="00E30C04">
      <w:pPr>
        <w:pStyle w:val="CommentText"/>
      </w:pPr>
      <w:r>
        <w:rPr>
          <w:rStyle w:val="CommentReference"/>
        </w:rPr>
        <w:annotationRef/>
      </w:r>
      <w:r>
        <w:t>We incorporate the results from Zhang into our discussion section. “</w:t>
      </w:r>
      <w:r>
        <w:rPr>
          <w:rFonts w:ascii="Arial" w:hAnsi="Arial" w:cs="Arial"/>
          <w:sz w:val="24"/>
          <w:szCs w:val="24"/>
        </w:rPr>
        <w:t xml:space="preserve">Functional plant defenses within </w:t>
      </w:r>
      <w:r>
        <w:rPr>
          <w:rFonts w:ascii="Arial" w:hAnsi="Arial" w:cs="Arial"/>
          <w:sz w:val="24"/>
          <w:szCs w:val="24"/>
        </w:rPr>
        <w:t xml:space="preserve">both </w:t>
      </w:r>
      <w:r>
        <w:rPr>
          <w:rFonts w:ascii="Arial" w:hAnsi="Arial" w:cs="Arial"/>
          <w:sz w:val="24"/>
          <w:szCs w:val="24"/>
        </w:rPr>
        <w:t xml:space="preserve">the domesticated and wild tomato </w:t>
      </w:r>
      <w:r>
        <w:rPr>
          <w:rFonts w:ascii="Arial" w:hAnsi="Arial" w:cs="Arial"/>
          <w:sz w:val="24"/>
          <w:szCs w:val="24"/>
        </w:rPr>
        <w:t>accessions may</w:t>
      </w:r>
      <w:r>
        <w:rPr>
          <w:rFonts w:ascii="Arial" w:hAnsi="Arial" w:cs="Arial"/>
          <w:sz w:val="24"/>
          <w:szCs w:val="24"/>
        </w:rPr>
        <w:t xml:space="preserve"> act to</w:t>
      </w:r>
      <w:r>
        <w:rPr>
          <w:rFonts w:ascii="Arial" w:hAnsi="Arial" w:cs="Arial"/>
          <w:sz w:val="24"/>
          <w:szCs w:val="24"/>
        </w:rPr>
        <w:t xml:space="preserve"> buffer variation in </w:t>
      </w:r>
      <w:r w:rsidRPr="00E20835">
        <w:rPr>
          <w:rFonts w:ascii="Arial" w:hAnsi="Arial" w:cs="Arial"/>
          <w:i/>
          <w:sz w:val="24"/>
          <w:szCs w:val="24"/>
        </w:rPr>
        <w:t>B. cinerea</w:t>
      </w:r>
      <w:r>
        <w:rPr>
          <w:rFonts w:ascii="Arial" w:hAnsi="Arial" w:cs="Arial"/>
          <w:sz w:val="24"/>
          <w:szCs w:val="24"/>
        </w:rPr>
        <w:t xml:space="preserve"> virulence, as has been shown for </w:t>
      </w:r>
      <w:r w:rsidRPr="00E20835">
        <w:rPr>
          <w:rFonts w:ascii="Arial" w:hAnsi="Arial" w:cs="Arial"/>
          <w:i/>
          <w:sz w:val="24"/>
          <w:szCs w:val="24"/>
        </w:rPr>
        <w:t>A. thaliana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ascii="Arial" w:hAnsi="Arial" w:cs="Arial"/>
          <w:sz w:val="24"/>
          <w:szCs w:val="24"/>
        </w:rPr>
        <w:fldChar w:fldCharType="separate"/>
      </w:r>
      <w:r>
        <w:rPr>
          <w:rFonts w:ascii="Arial" w:hAnsi="Arial" w:cs="Arial"/>
          <w:noProof/>
          <w:sz w:val="24"/>
          <w:szCs w:val="24"/>
        </w:rPr>
        <w:t>(Zhang, Corwin et al. 2017)</w:t>
      </w:r>
      <w:r>
        <w:rPr>
          <w:rFonts w:ascii="Arial" w:hAnsi="Arial" w:cs="Arial"/>
          <w:sz w:val="24"/>
          <w:szCs w:val="24"/>
        </w:rPr>
        <w:fldChar w:fldCharType="end"/>
      </w:r>
      <w:r>
        <w:rPr>
          <w:rFonts w:ascii="Arial" w:hAnsi="Arial" w:cs="Arial"/>
          <w:sz w:val="24"/>
          <w:szCs w:val="24"/>
        </w:rPr>
        <w:t>.</w:t>
      </w:r>
      <w:r>
        <w:rPr>
          <w:rFonts w:ascii="Arial" w:hAnsi="Arial" w:cs="Arial"/>
          <w:sz w:val="24"/>
          <w:szCs w:val="24"/>
        </w:rPr>
        <w:t>”(line 613). “</w:t>
      </w:r>
      <w:r>
        <w:rPr>
          <w:rFonts w:ascii="Arial" w:hAnsi="Arial" w:cs="Arial"/>
          <w:sz w:val="24"/>
          <w:szCs w:val="24"/>
        </w:rPr>
        <w:t xml:space="preserve">if major plant defense pathways such as </w:t>
      </w:r>
      <w:proofErr w:type="spellStart"/>
      <w:r>
        <w:rPr>
          <w:rFonts w:ascii="Arial" w:hAnsi="Arial" w:cs="Arial"/>
          <w:sz w:val="24"/>
          <w:szCs w:val="24"/>
        </w:rPr>
        <w:t>jasmonic</w:t>
      </w:r>
      <w:proofErr w:type="spellEnd"/>
      <w:r>
        <w:rPr>
          <w:rFonts w:ascii="Arial" w:hAnsi="Arial" w:cs="Arial"/>
          <w:sz w:val="24"/>
          <w:szCs w:val="24"/>
        </w:rPr>
        <w:t xml:space="preserve"> acid and salicylic acid lost functionality in tomato domestication, we would expect to see a wider range of </w:t>
      </w:r>
      <w:r w:rsidRPr="00E568CD">
        <w:rPr>
          <w:rFonts w:ascii="Arial" w:hAnsi="Arial" w:cs="Arial"/>
          <w:i/>
          <w:sz w:val="24"/>
          <w:szCs w:val="24"/>
        </w:rPr>
        <w:t>B. cinerea</w:t>
      </w:r>
      <w:r>
        <w:rPr>
          <w:rFonts w:ascii="Arial" w:hAnsi="Arial" w:cs="Arial"/>
          <w:sz w:val="24"/>
          <w:szCs w:val="24"/>
        </w:rPr>
        <w:t xml:space="preserve"> virulence phenotypes in domesticated tomato </w:t>
      </w:r>
      <w:r>
        <w:rPr>
          <w:rFonts w:ascii="Arial" w:hAnsi="Arial" w:cs="Arial"/>
          <w:sz w:val="24"/>
          <w:szCs w:val="24"/>
        </w:rPr>
        <w:fldChar w:fldCharType="begin"/>
      </w:r>
      <w:r>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ascii="Arial" w:hAnsi="Arial" w:cs="Arial"/>
          <w:sz w:val="24"/>
          <w:szCs w:val="24"/>
        </w:rPr>
        <w:fldChar w:fldCharType="separate"/>
      </w:r>
      <w:r>
        <w:rPr>
          <w:rFonts w:ascii="Arial" w:hAnsi="Arial" w:cs="Arial"/>
          <w:noProof/>
          <w:sz w:val="24"/>
          <w:szCs w:val="24"/>
        </w:rPr>
        <w:t>(Zhang, Corwin et al. 2017)</w:t>
      </w:r>
      <w:r>
        <w:rPr>
          <w:rFonts w:ascii="Arial" w:hAnsi="Arial" w:cs="Arial"/>
          <w:sz w:val="24"/>
          <w:szCs w:val="24"/>
        </w:rPr>
        <w:fldChar w:fldCharType="end"/>
      </w:r>
      <w:r>
        <w:rPr>
          <w:rFonts w:ascii="Arial" w:hAnsi="Arial" w:cs="Arial"/>
          <w:sz w:val="24"/>
          <w:szCs w:val="24"/>
        </w:rPr>
        <w:t xml:space="preserve">. However, we also do not find evidence of phenotypic plasticity in domesticated tomato resistance to </w:t>
      </w:r>
      <w:r w:rsidRPr="00E568CD">
        <w:rPr>
          <w:rFonts w:ascii="Arial" w:hAnsi="Arial" w:cs="Arial"/>
          <w:i/>
          <w:sz w:val="24"/>
          <w:szCs w:val="24"/>
        </w:rPr>
        <w:t>B. cinerea</w:t>
      </w:r>
      <w:r>
        <w:rPr>
          <w:rFonts w:ascii="Arial" w:hAnsi="Arial" w:cs="Arial"/>
          <w:sz w:val="24"/>
          <w:szCs w:val="24"/>
        </w:rPr>
        <w:t xml:space="preserve"> (Figure 2, Figure 3).</w:t>
      </w:r>
      <w:r>
        <w:rPr>
          <w:rFonts w:ascii="Arial" w:hAnsi="Arial" w:cs="Arial"/>
          <w:sz w:val="24"/>
          <w:szCs w:val="24"/>
        </w:rPr>
        <w:t>” Line 630. “</w:t>
      </w:r>
      <w:r>
        <w:rPr>
          <w:rFonts w:ascii="Arial" w:hAnsi="Arial" w:cs="Arial"/>
          <w:sz w:val="24"/>
          <w:szCs w:val="24"/>
        </w:rPr>
        <w:t>Previous studies have found a highly polygenic ba</w:t>
      </w:r>
      <w:r>
        <w:rPr>
          <w:rFonts w:ascii="Arial" w:hAnsi="Arial" w:cs="Arial"/>
          <w:sz w:val="24"/>
          <w:szCs w:val="24"/>
        </w:rPr>
        <w:t xml:space="preserve">sis of </w:t>
      </w:r>
      <w:r>
        <w:rPr>
          <w:rFonts w:ascii="Arial" w:hAnsi="Arial" w:cs="Arial"/>
          <w:i/>
          <w:sz w:val="24"/>
          <w:szCs w:val="24"/>
        </w:rPr>
        <w:t>B. cinerea</w:t>
      </w:r>
      <w:r>
        <w:rPr>
          <w:rFonts w:ascii="Arial" w:hAnsi="Arial" w:cs="Arial"/>
          <w:sz w:val="24"/>
          <w:szCs w:val="24"/>
        </w:rPr>
        <w:t xml:space="preserve"> quantitative virulence on the host side </w:t>
      </w:r>
      <w:r>
        <w:rPr>
          <w:rFonts w:ascii="Arial" w:hAnsi="Arial" w:cs="Arial"/>
          <w:sz w:val="24"/>
          <w:szCs w:val="24"/>
        </w:rPr>
        <w:t xml:space="preserve">of the interaction </w:t>
      </w:r>
      <w:r>
        <w:rPr>
          <w:rFonts w:ascii="Arial" w:hAnsi="Arial" w:cs="Arial"/>
          <w:sz w:val="24"/>
          <w:szCs w:val="24"/>
        </w:rPr>
        <w:fldChar w:fldCharType="begin"/>
      </w:r>
      <w:r>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ascii="Arial" w:hAnsi="Arial" w:cs="Arial"/>
          <w:sz w:val="24"/>
          <w:szCs w:val="24"/>
        </w:rPr>
        <w:fldChar w:fldCharType="separate"/>
      </w:r>
      <w:r>
        <w:rPr>
          <w:rFonts w:ascii="Arial" w:hAnsi="Arial" w:cs="Arial"/>
          <w:noProof/>
          <w:sz w:val="24"/>
          <w:szCs w:val="24"/>
        </w:rPr>
        <w:t>(Zhang, Corwin et al. 2017)</w:t>
      </w:r>
      <w:r>
        <w:rPr>
          <w:rFonts w:ascii="Arial" w:hAnsi="Arial" w:cs="Arial"/>
          <w:sz w:val="24"/>
          <w:szCs w:val="24"/>
        </w:rPr>
        <w:fldChar w:fldCharType="end"/>
      </w:r>
      <w:r>
        <w:rPr>
          <w:rFonts w:ascii="Arial" w:hAnsi="Arial" w:cs="Arial"/>
          <w:sz w:val="24"/>
          <w:szCs w:val="24"/>
        </w:rPr>
        <w:t>.</w:t>
      </w:r>
      <w:r>
        <w:rPr>
          <w:rFonts w:ascii="Arial" w:hAnsi="Arial" w:cs="Arial"/>
          <w:sz w:val="24"/>
          <w:szCs w:val="24"/>
        </w:rPr>
        <w:t>” (Line 649).</w:t>
      </w:r>
    </w:p>
  </w:comment>
  <w:comment w:id="53" w:author="N S" w:date="2018-10-02T10:17:00Z" w:initials="NS">
    <w:p w14:paraId="19423E53" w14:textId="1BCA28FA" w:rsidR="00C61595" w:rsidRDefault="00C61595">
      <w:pPr>
        <w:pStyle w:val="CommentText"/>
      </w:pPr>
      <w:r>
        <w:rPr>
          <w:rStyle w:val="CommentReference"/>
        </w:rPr>
        <w:annotationRef/>
      </w:r>
      <w:r>
        <w:t>Include SNP allele frequency and rough tree!</w:t>
      </w:r>
    </w:p>
  </w:comment>
  <w:comment w:id="54" w:author="N S" w:date="2018-10-02T17:07:00Z" w:initials="NS">
    <w:p w14:paraId="0AAB4CE8" w14:textId="252FE2CA" w:rsidR="00C61595" w:rsidRDefault="00C61595">
      <w:pPr>
        <w:pStyle w:val="CommentText"/>
      </w:pPr>
      <w:r>
        <w:rPr>
          <w:rStyle w:val="CommentReference"/>
        </w:rPr>
        <w:annotationRef/>
      </w:r>
      <w:r>
        <w:t>I have graphed MAF. It is now included as Figure S1 and referenced at line 140, 192 and 404.</w:t>
      </w:r>
    </w:p>
  </w:comment>
  <w:comment w:id="55" w:author="N S" w:date="2018-10-12T13:04:00Z" w:initials="NS">
    <w:p w14:paraId="09DA9C3F" w14:textId="71A7D3A7" w:rsidR="00C61595" w:rsidRDefault="00C61595">
      <w:pPr>
        <w:pStyle w:val="CommentText"/>
      </w:pPr>
      <w:r>
        <w:rPr>
          <w:rStyle w:val="CommentReference"/>
        </w:rPr>
        <w:annotationRef/>
      </w:r>
      <w:r>
        <w:t>Still need ROUGH TREE</w:t>
      </w:r>
      <w:r w:rsidR="001A4FB5">
        <w:t xml:space="preserve">?? </w:t>
      </w:r>
    </w:p>
  </w:comment>
  <w:comment w:id="70" w:author="N S" w:date="2018-10-02T09:59:00Z" w:initials="NS">
    <w:p w14:paraId="5201AC64" w14:textId="65B58D95" w:rsidR="00C61595" w:rsidRDefault="00C61595">
      <w:pPr>
        <w:pStyle w:val="CommentText"/>
      </w:pPr>
      <w:r>
        <w:rPr>
          <w:rStyle w:val="CommentReference"/>
        </w:rPr>
        <w:annotationRef/>
      </w:r>
      <w:r w:rsidR="009E7CE6">
        <w:rPr>
          <w:rFonts w:ascii="Arial" w:hAnsi="Arial" w:cs="Arial"/>
          <w:sz w:val="24"/>
          <w:szCs w:val="24"/>
        </w:rPr>
        <w:t>Under 1000x permutation the 99.9% threshold is imprecise, but we included this approximate threshold to more conservatively identify SNP associations</w:t>
      </w:r>
      <w:r w:rsidR="009E7CE6">
        <w:rPr>
          <w:rFonts w:ascii="Arial" w:hAnsi="Arial" w:cs="Arial"/>
          <w:sz w:val="24"/>
          <w:szCs w:val="24"/>
        </w:rPr>
        <w:t xml:space="preserve"> (line 434</w:t>
      </w:r>
      <w:r w:rsidR="00B45284">
        <w:rPr>
          <w:rFonts w:ascii="Arial" w:hAnsi="Arial" w:cs="Arial"/>
          <w:sz w:val="24"/>
          <w:szCs w:val="24"/>
        </w:rPr>
        <w:t>, line 815</w:t>
      </w:r>
      <w:r w:rsidR="009E7CE6">
        <w:rPr>
          <w:rFonts w:ascii="Arial" w:hAnsi="Arial" w:cs="Arial"/>
          <w:sz w:val="24"/>
          <w:szCs w:val="24"/>
        </w:rPr>
        <w:t>)</w:t>
      </w:r>
      <w:r w:rsidR="009E7CE6">
        <w:rPr>
          <w:rFonts w:ascii="Arial" w:hAnsi="Arial" w:cs="Arial"/>
          <w:sz w:val="24"/>
          <w:szCs w:val="24"/>
        </w:rPr>
        <w:t xml:space="preserve">. </w:t>
      </w:r>
      <w:r w:rsidR="009E7CE6" w:rsidRPr="008C1BDB">
        <w:rPr>
          <w:rFonts w:ascii="Arial" w:hAnsi="Arial" w:cs="Arial"/>
          <w:sz w:val="24"/>
          <w:szCs w:val="24"/>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797B92" w15:done="0"/>
  <w15:commentEx w15:paraId="4789909F" w15:paraIdParent="12797B92" w15:done="0"/>
  <w15:commentEx w15:paraId="0DA27E98" w15:done="0"/>
  <w15:commentEx w15:paraId="43F2C173" w15:paraIdParent="0DA27E98" w15:done="0"/>
  <w15:commentEx w15:paraId="2DDF5753" w15:done="0"/>
  <w15:commentEx w15:paraId="66742D35" w15:paraIdParent="2DDF5753" w15:done="0"/>
  <w15:commentEx w15:paraId="6C25D747" w15:done="0"/>
  <w15:commentEx w15:paraId="2899482F" w15:paraIdParent="6C25D747" w15:done="0"/>
  <w15:commentEx w15:paraId="02C0AD9E" w15:done="0"/>
  <w15:commentEx w15:paraId="71EBE797" w15:paraIdParent="02C0AD9E" w15:done="0"/>
  <w15:commentEx w15:paraId="22AF6E59" w15:done="0"/>
  <w15:commentEx w15:paraId="4A73006F" w15:done="0"/>
  <w15:commentEx w15:paraId="27A841AA" w15:paraIdParent="4A73006F" w15:done="0"/>
  <w15:commentEx w15:paraId="2EC73C97" w15:done="0"/>
  <w15:commentEx w15:paraId="066AF4D8" w15:paraIdParent="2EC73C97" w15:done="0"/>
  <w15:commentEx w15:paraId="2C6C2C79" w15:done="0"/>
  <w15:commentEx w15:paraId="3FD1B308" w15:paraIdParent="2C6C2C79" w15:done="0"/>
  <w15:commentEx w15:paraId="4CF2D999" w15:done="0"/>
  <w15:commentEx w15:paraId="39E55FCB" w15:paraIdParent="4CF2D999" w15:done="0"/>
  <w15:commentEx w15:paraId="1B92B2E7" w15:done="0"/>
  <w15:commentEx w15:paraId="7AEA8B2E" w15:paraIdParent="1B92B2E7" w15:done="0"/>
  <w15:commentEx w15:paraId="65E6061B" w15:done="0"/>
  <w15:commentEx w15:paraId="69BD8DD5" w15:paraIdParent="65E6061B" w15:done="0"/>
  <w15:commentEx w15:paraId="47F1D991" w15:done="0"/>
  <w15:commentEx w15:paraId="22CBD41F" w15:paraIdParent="47F1D991" w15:done="0"/>
  <w15:commentEx w15:paraId="15C28CA6" w15:paraIdParent="47F1D991" w15:done="0"/>
  <w15:commentEx w15:paraId="24347CEC" w15:done="0"/>
  <w15:commentEx w15:paraId="15F20BCA" w15:paraIdParent="24347CEC" w15:done="0"/>
  <w15:commentEx w15:paraId="0CA93D22" w15:done="0"/>
  <w15:commentEx w15:paraId="0D6751C8" w15:paraIdParent="0CA93D22" w15:done="0"/>
  <w15:commentEx w15:paraId="19423E53" w15:done="0"/>
  <w15:commentEx w15:paraId="0AAB4CE8" w15:paraIdParent="19423E53" w15:done="0"/>
  <w15:commentEx w15:paraId="09DA9C3F" w15:paraIdParent="19423E53" w15:done="0"/>
  <w15:commentEx w15:paraId="5201AC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797B92" w16cid:durableId="1F58B1B5"/>
  <w16cid:commentId w16cid:paraId="4789909F" w16cid:durableId="1F5CC0DB"/>
  <w16cid:commentId w16cid:paraId="0DA27E98" w16cid:durableId="1F58B1B6"/>
  <w16cid:commentId w16cid:paraId="43F2C173" w16cid:durableId="1F5CC900"/>
  <w16cid:commentId w16cid:paraId="2DDF5753" w16cid:durableId="1F58B1B7"/>
  <w16cid:commentId w16cid:paraId="66742D35" w16cid:durableId="1F5CC91B"/>
  <w16cid:commentId w16cid:paraId="6C25D747" w16cid:durableId="1F58B1B8"/>
  <w16cid:commentId w16cid:paraId="2899482F" w16cid:durableId="1F5CC925"/>
  <w16cid:commentId w16cid:paraId="02C0AD9E" w16cid:durableId="1F58B1B9"/>
  <w16cid:commentId w16cid:paraId="71EBE797" w16cid:durableId="1F5CC92B"/>
  <w16cid:commentId w16cid:paraId="22AF6E59" w16cid:durableId="1F621994"/>
  <w16cid:commentId w16cid:paraId="4A73006F" w16cid:durableId="1F58B1BA"/>
  <w16cid:commentId w16cid:paraId="27A841AA" w16cid:durableId="1F6745C3"/>
  <w16cid:commentId w16cid:paraId="2EC73C97" w16cid:durableId="1F58B1BB"/>
  <w16cid:commentId w16cid:paraId="066AF4D8" w16cid:durableId="1F783168"/>
  <w16cid:commentId w16cid:paraId="2C6C2C79" w16cid:durableId="1F58B1BC"/>
  <w16cid:commentId w16cid:paraId="3FD1B308" w16cid:durableId="1F69EAEB"/>
  <w16cid:commentId w16cid:paraId="4CF2D999" w16cid:durableId="1F58B1BD"/>
  <w16cid:commentId w16cid:paraId="39E55FCB" w16cid:durableId="1F6A4C76"/>
  <w16cid:commentId w16cid:paraId="1B92B2E7" w16cid:durableId="1F58B1BE"/>
  <w16cid:commentId w16cid:paraId="7AEA8B2E" w16cid:durableId="1F78C518"/>
  <w16cid:commentId w16cid:paraId="65E6061B" w16cid:durableId="1F58B1BF"/>
  <w16cid:commentId w16cid:paraId="69BD8DD5" w16cid:durableId="1F5F3079"/>
  <w16cid:commentId w16cid:paraId="47F1D991" w16cid:durableId="1F58B1C0"/>
  <w16cid:commentId w16cid:paraId="22CBD41F" w16cid:durableId="1F621ACF"/>
  <w16cid:commentId w16cid:paraId="15C28CA6" w16cid:durableId="1F674494"/>
  <w16cid:commentId w16cid:paraId="24347CEC" w16cid:durableId="1F58B1C1"/>
  <w16cid:commentId w16cid:paraId="15F20BCA" w16cid:durableId="1F5E2459"/>
  <w16cid:commentId w16cid:paraId="0CA93D22" w16cid:durableId="1F58B1C2"/>
  <w16cid:commentId w16cid:paraId="0D6751C8" w16cid:durableId="1F78B27B"/>
  <w16cid:commentId w16cid:paraId="19423E53" w16cid:durableId="1F5DC423"/>
  <w16cid:commentId w16cid:paraId="0AAB4CE8" w16cid:durableId="1F5E2447"/>
  <w16cid:commentId w16cid:paraId="09DA9C3F" w16cid:durableId="1F6B1A6A"/>
  <w16cid:commentId w16cid:paraId="5201AC64" w16cid:durableId="1F5DC0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00F7B"/>
    <w:rsid w:val="000443F4"/>
    <w:rsid w:val="000476EC"/>
    <w:rsid w:val="00080AEA"/>
    <w:rsid w:val="0008431C"/>
    <w:rsid w:val="000C0A47"/>
    <w:rsid w:val="000D15C4"/>
    <w:rsid w:val="000F2359"/>
    <w:rsid w:val="001208D4"/>
    <w:rsid w:val="00142874"/>
    <w:rsid w:val="001873F3"/>
    <w:rsid w:val="00191376"/>
    <w:rsid w:val="001A4FB5"/>
    <w:rsid w:val="001B18FF"/>
    <w:rsid w:val="00201342"/>
    <w:rsid w:val="002106A0"/>
    <w:rsid w:val="00242A96"/>
    <w:rsid w:val="002879F5"/>
    <w:rsid w:val="002D020A"/>
    <w:rsid w:val="002E5FA0"/>
    <w:rsid w:val="003E0DAA"/>
    <w:rsid w:val="004A5640"/>
    <w:rsid w:val="004F7457"/>
    <w:rsid w:val="00515480"/>
    <w:rsid w:val="00517CF7"/>
    <w:rsid w:val="005370B7"/>
    <w:rsid w:val="005A62FC"/>
    <w:rsid w:val="005B063E"/>
    <w:rsid w:val="005E0E7F"/>
    <w:rsid w:val="006851F2"/>
    <w:rsid w:val="007119B4"/>
    <w:rsid w:val="007530F7"/>
    <w:rsid w:val="00783C35"/>
    <w:rsid w:val="007A1414"/>
    <w:rsid w:val="007E7EA5"/>
    <w:rsid w:val="007F1DA9"/>
    <w:rsid w:val="00863C26"/>
    <w:rsid w:val="00870663"/>
    <w:rsid w:val="008839D0"/>
    <w:rsid w:val="008F70D9"/>
    <w:rsid w:val="009054BD"/>
    <w:rsid w:val="0093068E"/>
    <w:rsid w:val="00963D4D"/>
    <w:rsid w:val="009E1382"/>
    <w:rsid w:val="009E2FD8"/>
    <w:rsid w:val="009E7CE6"/>
    <w:rsid w:val="00A05160"/>
    <w:rsid w:val="00A06980"/>
    <w:rsid w:val="00A11789"/>
    <w:rsid w:val="00A35828"/>
    <w:rsid w:val="00AA0FBC"/>
    <w:rsid w:val="00B374F2"/>
    <w:rsid w:val="00B45284"/>
    <w:rsid w:val="00BA13BD"/>
    <w:rsid w:val="00C15985"/>
    <w:rsid w:val="00C2763B"/>
    <w:rsid w:val="00C3389B"/>
    <w:rsid w:val="00C50A74"/>
    <w:rsid w:val="00C57905"/>
    <w:rsid w:val="00C61595"/>
    <w:rsid w:val="00CA5702"/>
    <w:rsid w:val="00D06C44"/>
    <w:rsid w:val="00D077FC"/>
    <w:rsid w:val="00D13CC1"/>
    <w:rsid w:val="00D43F7D"/>
    <w:rsid w:val="00D574EE"/>
    <w:rsid w:val="00D72BF2"/>
    <w:rsid w:val="00D73A7E"/>
    <w:rsid w:val="00DB0F67"/>
    <w:rsid w:val="00DE1733"/>
    <w:rsid w:val="00DE6E94"/>
    <w:rsid w:val="00E06DD6"/>
    <w:rsid w:val="00E30C04"/>
    <w:rsid w:val="00E36340"/>
    <w:rsid w:val="00F16A2C"/>
    <w:rsid w:val="00F44086"/>
    <w:rsid w:val="00F66577"/>
    <w:rsid w:val="00F6745E"/>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0BC7-16FB-481F-89BB-47AD647E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8444</TotalTime>
  <Pages>9</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44</cp:revision>
  <dcterms:created xsi:type="dcterms:W3CDTF">2018-09-28T20:57:00Z</dcterms:created>
  <dcterms:modified xsi:type="dcterms:W3CDTF">2018-10-23T06:41:00Z</dcterms:modified>
</cp:coreProperties>
</file>