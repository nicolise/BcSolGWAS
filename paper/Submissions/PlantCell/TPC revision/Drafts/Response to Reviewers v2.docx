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8DC260" w14:textId="77777777" w:rsidR="00461270" w:rsidRDefault="009E2FD8" w:rsidP="00191376">
      <w:pPr>
        <w:spacing w:after="240"/>
        <w:rPr>
          <w:ins w:id="0" w:author="Dan Kliebenstein" w:date="2018-10-24T12:18:00Z"/>
          <w:rFonts w:eastAsia="Times New Roman"/>
        </w:rPr>
      </w:pPr>
      <w:r>
        <w:rPr>
          <w:rFonts w:eastAsia="Times New Roman"/>
        </w:rPr>
        <w:t xml:space="preserve">26-Sep-2018 </w:t>
      </w:r>
      <w:r>
        <w:rPr>
          <w:rFonts w:eastAsia="Times New Roman"/>
        </w:rPr>
        <w:br/>
      </w:r>
      <w:r>
        <w:rPr>
          <w:rFonts w:eastAsia="Times New Roman"/>
        </w:rPr>
        <w:br/>
        <w:t xml:space="preserve">Dr. Daniel J. Kliebenstein </w:t>
      </w:r>
      <w:r>
        <w:rPr>
          <w:rFonts w:eastAsia="Times New Roman"/>
        </w:rPr>
        <w:br/>
        <w:t xml:space="preserve">University of California </w:t>
      </w:r>
      <w:r>
        <w:rPr>
          <w:rFonts w:eastAsia="Times New Roman"/>
        </w:rPr>
        <w:br/>
        <w:t xml:space="preserve">Department of Plant Sciences </w:t>
      </w:r>
      <w:r>
        <w:rPr>
          <w:rFonts w:eastAsia="Times New Roman"/>
        </w:rPr>
        <w:br/>
        <w:t xml:space="preserve">One Shields Avenue </w:t>
      </w:r>
      <w:r>
        <w:rPr>
          <w:rFonts w:eastAsia="Times New Roman"/>
        </w:rPr>
        <w:br/>
        <w:t xml:space="preserve">Davis, California 95616 </w:t>
      </w:r>
      <w:r>
        <w:rPr>
          <w:rFonts w:eastAsia="Times New Roman"/>
        </w:rPr>
        <w:br/>
      </w:r>
      <w:r>
        <w:rPr>
          <w:rFonts w:eastAsia="Times New Roman"/>
        </w:rPr>
        <w:br/>
      </w:r>
      <w:r>
        <w:rPr>
          <w:rFonts w:eastAsia="Times New Roman"/>
        </w:rPr>
        <w:br/>
        <w:t xml:space="preserve">Dear Dan: </w:t>
      </w:r>
      <w:r>
        <w:rPr>
          <w:rFonts w:eastAsia="Times New Roman"/>
        </w:rPr>
        <w:br/>
      </w:r>
      <w:r>
        <w:rPr>
          <w:rFonts w:eastAsia="Times New Roman"/>
        </w:rPr>
        <w:br/>
        <w:t xml:space="preserve">Thank you for choosing to send your manuscript entitled "Crop domestication and pathogen virulence: Interactions of tomato and Botrytis genetic diversity" for consideration at The Plant Cell. Your submission has been evaluated by members of the editorial board as well as expert reviewers in your field, and we regret to inform you that we are not able to recommend publication of this manuscript in its present form. However, during the post-review consultation session, we agreed that this is potentially important work that would be appropriate for publication in TPC, and that we would welcome a resubmission if the major points raised by the reviewers can be addressed. This would be treated as a new submission, but we would attempt to use the same reviewers. Nevertheless, reviewers will be asked to assess as a new manuscript (i.e. are the claims fully supported by the data; do the results presented move the field forward), and not only whether previous reviewer comments have been addressed. </w:t>
      </w:r>
      <w:r>
        <w:rPr>
          <w:rFonts w:eastAsia="Times New Roman"/>
        </w:rPr>
        <w:br/>
      </w:r>
      <w:r>
        <w:rPr>
          <w:rFonts w:eastAsia="Times New Roman"/>
        </w:rPr>
        <w:br/>
        <w:t xml:space="preserve">As you will read below, both reviewers provided very careful evaluations of this work, and offered multiple suggestions on how the manuscript can be improved. Reviewer 1's comments mostly focus on technical issues concerning your GWAS analyses, seeking clarification on exactly how these were performed, and requesting clear justification for the choice of methods, and when more than one method was used, some discussion of how the results differed. You should be able to address these concerns with some relatively modest rewriting. Reviewer 2 had more significant concerns, which mostly focused on whether the present data adequately support your conclusion that domestication has impacted disease resistance to Botrytis cinerea. This reviewer offers several suggestions on how to more thoroughly test this question. In the post-review discussion, the consensus was that domestication appears to have had a very minor impact, if any, on disease resistance, thus we suggest you tone down this conclusion, unless additional data can be provided to support it. </w:t>
      </w:r>
    </w:p>
    <w:p w14:paraId="4A1384CD" w14:textId="77777777" w:rsidR="00461270" w:rsidRDefault="00461270" w:rsidP="00191376">
      <w:pPr>
        <w:spacing w:after="240"/>
        <w:rPr>
          <w:ins w:id="1" w:author="Dan Kliebenstein" w:date="2018-10-24T12:18:00Z"/>
          <w:rFonts w:eastAsia="Times New Roman"/>
        </w:rPr>
      </w:pPr>
    </w:p>
    <w:p w14:paraId="4EBF31B2" w14:textId="77777777" w:rsidR="00461270" w:rsidRDefault="00461270" w:rsidP="00191376">
      <w:pPr>
        <w:spacing w:after="240"/>
        <w:rPr>
          <w:ins w:id="2" w:author="Dan Kliebenstein" w:date="2018-10-24T12:21:00Z"/>
          <w:rFonts w:eastAsia="Times New Roman"/>
        </w:rPr>
      </w:pPr>
      <w:ins w:id="3" w:author="Dan Kliebenstein" w:date="2018-10-24T12:18:00Z">
        <w:r>
          <w:rPr>
            <w:rFonts w:eastAsia="Times New Roman"/>
          </w:rPr>
          <w:t xml:space="preserve">&lt;Response&gt; </w:t>
        </w:r>
        <w:proofErr w:type="gramStart"/>
        <w:r>
          <w:rPr>
            <w:rFonts w:eastAsia="Times New Roman"/>
          </w:rPr>
          <w:t>We</w:t>
        </w:r>
        <w:proofErr w:type="gramEnd"/>
        <w:r>
          <w:rPr>
            <w:rFonts w:eastAsia="Times New Roman"/>
          </w:rPr>
          <w:t xml:space="preserve"> worked to tone down the writing. We had meant to emphasize the minor aspect of domestication in the results while still conveying that it was statistically </w:t>
        </w:r>
      </w:ins>
      <w:ins w:id="4" w:author="Dan Kliebenstein" w:date="2018-10-24T12:19:00Z">
        <w:r>
          <w:rPr>
            <w:rFonts w:eastAsia="Times New Roman"/>
          </w:rPr>
          <w:t>significant</w:t>
        </w:r>
      </w:ins>
      <w:ins w:id="5" w:author="Dan Kliebenstein" w:date="2018-10-24T12:18:00Z">
        <w:r>
          <w:rPr>
            <w:rFonts w:eastAsia="Times New Roman"/>
          </w:rPr>
          <w:t>.</w:t>
        </w:r>
      </w:ins>
      <w:ins w:id="6" w:author="Dan Kliebenstein" w:date="2018-10-24T12:19:00Z">
        <w:r>
          <w:rPr>
            <w:rFonts w:eastAsia="Times New Roman"/>
          </w:rPr>
          <w:t xml:space="preserve"> </w:t>
        </w:r>
      </w:ins>
      <w:ins w:id="7" w:author="Dan Kliebenstein" w:date="2018-10-24T12:20:00Z">
        <w:r>
          <w:rPr>
            <w:rFonts w:eastAsia="Times New Roman"/>
          </w:rPr>
          <w:t xml:space="preserve">The goal was to convey that there was plenty of germplasm in the domesticated lineages for resistance. </w:t>
        </w:r>
      </w:ins>
      <w:ins w:id="8" w:author="Dan Kliebenstein" w:date="2018-10-24T12:19:00Z">
        <w:r>
          <w:rPr>
            <w:rFonts w:eastAsia="Times New Roman"/>
          </w:rPr>
          <w:t>Apparently we had gone overboard on the latter and where underwater on the former. We hope that the new version better reflects the results that there is a very slight domestication effect that is secondary to the other components of the system.</w:t>
        </w:r>
      </w:ins>
      <w:r w:rsidR="009E2FD8">
        <w:rPr>
          <w:rFonts w:eastAsia="Times New Roman"/>
        </w:rPr>
        <w:br/>
      </w:r>
    </w:p>
    <w:p w14:paraId="6AFABA50" w14:textId="620AD9B2" w:rsidR="00461270" w:rsidRDefault="009E2FD8" w:rsidP="00191376">
      <w:pPr>
        <w:spacing w:after="240"/>
        <w:rPr>
          <w:ins w:id="9" w:author="Dan Kliebenstein" w:date="2018-10-24T12:21:00Z"/>
          <w:rFonts w:eastAsia="Times New Roman"/>
        </w:rPr>
      </w:pPr>
      <w:r>
        <w:rPr>
          <w:rFonts w:eastAsia="Times New Roman"/>
        </w:rPr>
        <w:lastRenderedPageBreak/>
        <w:br/>
        <w:t xml:space="preserve">We also recommend that you integrate data from Zhang et al 2017 (Plant Cell. 29(11):2727-2752) on Botrytis virulence loci with the lesion data in this manuscript in order to assess which Botrytis loci affect virulence on both species and which are host-specific virulence loci. Is there a </w:t>
      </w:r>
      <w:proofErr w:type="spellStart"/>
      <w:r>
        <w:rPr>
          <w:rFonts w:eastAsia="Times New Roman"/>
        </w:rPr>
        <w:t>a</w:t>
      </w:r>
      <w:proofErr w:type="spellEnd"/>
      <w:r>
        <w:rPr>
          <w:rFonts w:eastAsia="Times New Roman"/>
        </w:rPr>
        <w:t xml:space="preserve"> correlation between tomato and Arabidopsis across the 97 isolates in terms of virulence? Either a positive or a negative result would be interesting. </w:t>
      </w:r>
    </w:p>
    <w:p w14:paraId="554E7E32" w14:textId="77777777" w:rsidR="00461270" w:rsidRDefault="00461270" w:rsidP="00191376">
      <w:pPr>
        <w:spacing w:after="240"/>
        <w:rPr>
          <w:ins w:id="10" w:author="Dan Kliebenstein" w:date="2018-10-24T12:20:00Z"/>
          <w:rFonts w:eastAsia="Times New Roman"/>
        </w:rPr>
      </w:pPr>
    </w:p>
    <w:p w14:paraId="2927418F" w14:textId="4F7FEC1E" w:rsidR="00461270" w:rsidRDefault="00461270" w:rsidP="00191376">
      <w:pPr>
        <w:spacing w:after="240"/>
        <w:rPr>
          <w:ins w:id="11" w:author="Dan Kliebenstein" w:date="2018-10-24T12:21:00Z"/>
          <w:rFonts w:eastAsia="Times New Roman"/>
        </w:rPr>
      </w:pPr>
      <w:ins w:id="12" w:author="Dan Kliebenstein" w:date="2018-10-24T12:20:00Z">
        <w:r>
          <w:rPr>
            <w:rFonts w:eastAsia="Times New Roman"/>
          </w:rPr>
          <w:t>&lt;Response</w:t>
        </w:r>
      </w:ins>
      <w:ins w:id="13" w:author="Dan Kliebenstein" w:date="2018-10-24T12:21:00Z">
        <w:r>
          <w:rPr>
            <w:rFonts w:eastAsia="Times New Roman"/>
          </w:rPr>
          <w:t xml:space="preserve">&gt; </w:t>
        </w:r>
        <w:proofErr w:type="gramStart"/>
        <w:r>
          <w:rPr>
            <w:rFonts w:eastAsia="Times New Roman"/>
          </w:rPr>
          <w:t>We</w:t>
        </w:r>
        <w:proofErr w:type="gramEnd"/>
        <w:r>
          <w:rPr>
            <w:rFonts w:eastAsia="Times New Roman"/>
          </w:rPr>
          <w:t xml:space="preserve"> attempted the correlation as suggested and this showed XYZ and is now included as a small concluding section in the results.</w:t>
        </w:r>
      </w:ins>
      <w:ins w:id="14" w:author="Dan Kliebenstein" w:date="2018-10-24T12:22:00Z">
        <w:r>
          <w:rPr>
            <w:rFonts w:eastAsia="Times New Roman"/>
          </w:rPr>
          <w:t xml:space="preserve"> We were less sure about how to incorporate the main claims that were the focus of the 2017 manuscript on hormones.</w:t>
        </w:r>
      </w:ins>
      <w:ins w:id="15" w:author="Dan Kliebenstein" w:date="2018-10-24T12:23:00Z">
        <w:r>
          <w:rPr>
            <w:rFonts w:eastAsia="Times New Roman"/>
          </w:rPr>
          <w:t xml:space="preserve"> We aren’t super confident about any mechanistic links between the studies at this point and would prefer not to go into too much hand-waving if that is acceptable.</w:t>
        </w:r>
      </w:ins>
      <w:r w:rsidR="009E2FD8">
        <w:rPr>
          <w:rFonts w:eastAsia="Times New Roman"/>
        </w:rPr>
        <w:br/>
      </w:r>
    </w:p>
    <w:p w14:paraId="5577DF8C" w14:textId="402366B0" w:rsidR="00863C26" w:rsidRDefault="009E2FD8" w:rsidP="00191376">
      <w:pPr>
        <w:spacing w:after="240"/>
        <w:rPr>
          <w:rFonts w:eastAsia="Times New Roman"/>
        </w:rPr>
      </w:pPr>
      <w:r>
        <w:rPr>
          <w:rFonts w:eastAsia="Times New Roman"/>
        </w:rPr>
        <w:br/>
        <w:t xml:space="preserve">It will be important to convince the editors and reviewers that the study adds significant new understanding of mechanisms or processes and that the major claims made are fully justified by the data presented. </w:t>
      </w:r>
      <w:r>
        <w:rPr>
          <w:rFonts w:eastAsia="Times New Roman"/>
        </w:rPr>
        <w:br/>
      </w:r>
      <w:r>
        <w:rPr>
          <w:rFonts w:eastAsia="Times New Roman"/>
        </w:rPr>
        <w:br/>
        <w:t xml:space="preserve">Note also that supplemental materials should be restricted to large datasets and tables, presentation of replicates, and validation of reagents, methods, or genotypes. Any data that are used to support the main claims must be in the main manuscript. Supplemental figure legends must indicate what figure in the main manuscript is supported by the supplemental data presented. </w:t>
      </w:r>
      <w:r>
        <w:rPr>
          <w:rFonts w:eastAsia="Times New Roman"/>
        </w:rPr>
        <w:br/>
      </w:r>
      <w:r>
        <w:rPr>
          <w:rFonts w:eastAsia="Times New Roman"/>
        </w:rPr>
        <w:br/>
        <w:t xml:space="preserve">We thank you for your interest in and support of The Plant Cell. We wish you good luck with your research and we look forward to seeing future submissions of your work. </w:t>
      </w:r>
      <w:r>
        <w:rPr>
          <w:rFonts w:eastAsia="Times New Roman"/>
        </w:rPr>
        <w:br/>
      </w:r>
      <w:r>
        <w:rPr>
          <w:rFonts w:eastAsia="Times New Roman"/>
        </w:rPr>
        <w:br/>
        <w:t xml:space="preserve">On behalf of the editorial board, </w:t>
      </w:r>
      <w:r>
        <w:rPr>
          <w:rFonts w:eastAsia="Times New Roman"/>
        </w:rPr>
        <w:br/>
      </w:r>
      <w:r>
        <w:rPr>
          <w:rFonts w:eastAsia="Times New Roman"/>
        </w:rPr>
        <w:br/>
        <w:t xml:space="preserve">Roger Innes, Senior Editor </w:t>
      </w:r>
      <w:r>
        <w:rPr>
          <w:rFonts w:eastAsia="Times New Roman"/>
        </w:rPr>
        <w:br/>
        <w:t xml:space="preserve">Sabeeha Merchant, Editor-in-Chief </w:t>
      </w:r>
      <w:r>
        <w:rPr>
          <w:rFonts w:eastAsia="Times New Roman"/>
        </w:rPr>
        <w:br/>
      </w:r>
      <w:r>
        <w:rPr>
          <w:rFonts w:eastAsia="Times New Roman"/>
        </w:rPr>
        <w:br/>
        <w:t xml:space="preserve">The Plant Cell </w:t>
      </w:r>
      <w:r>
        <w:rPr>
          <w:rFonts w:eastAsia="Times New Roman"/>
        </w:rPr>
        <w:br/>
      </w:r>
      <w:r>
        <w:rPr>
          <w:rFonts w:eastAsia="Times New Roman"/>
        </w:rPr>
        <w:br/>
        <w:t xml:space="preserve">---------------------------------------------------------------------------- Reviewer comments: </w:t>
      </w:r>
      <w:r>
        <w:rPr>
          <w:rFonts w:eastAsia="Times New Roman"/>
        </w:rPr>
        <w:br/>
      </w:r>
      <w:r>
        <w:rPr>
          <w:rFonts w:eastAsia="Times New Roman"/>
        </w:rPr>
        <w:br/>
        <w:t xml:space="preserve">Reviewer #1 (Comments for the Author): </w:t>
      </w:r>
      <w:r>
        <w:rPr>
          <w:rFonts w:eastAsia="Times New Roman"/>
        </w:rPr>
        <w:br/>
      </w:r>
      <w:r>
        <w:rPr>
          <w:rFonts w:eastAsia="Times New Roman"/>
        </w:rPr>
        <w:br/>
        <w:t xml:space="preserve">Review of Soltis et al. "Crop domestication and pathogen virulence: interactions of tomato and Botrytis genetic diversity" </w:t>
      </w:r>
      <w:r>
        <w:rPr>
          <w:rFonts w:eastAsia="Times New Roman"/>
        </w:rPr>
        <w:br/>
      </w:r>
      <w:r>
        <w:rPr>
          <w:rFonts w:eastAsia="Times New Roman"/>
        </w:rPr>
        <w:br/>
        <w:t xml:space="preserve">This </w:t>
      </w:r>
      <w:proofErr w:type="spellStart"/>
      <w:r>
        <w:rPr>
          <w:rFonts w:eastAsia="Times New Roman"/>
        </w:rPr>
        <w:t>ms</w:t>
      </w:r>
      <w:proofErr w:type="spellEnd"/>
      <w:r>
        <w:rPr>
          <w:rFonts w:eastAsia="Times New Roman"/>
        </w:rPr>
        <w:t xml:space="preserve"> describes a study on the genetic basis of pathogen virulence and host defense in an interaction between Botrytis </w:t>
      </w:r>
      <w:proofErr w:type="spellStart"/>
      <w:r>
        <w:rPr>
          <w:rFonts w:eastAsia="Times New Roman"/>
        </w:rPr>
        <w:t>cinera</w:t>
      </w:r>
      <w:proofErr w:type="spellEnd"/>
      <w:r>
        <w:rPr>
          <w:rFonts w:eastAsia="Times New Roman"/>
        </w:rPr>
        <w:t xml:space="preserve"> and tomato. The authors demonstrate that there is abundant genetic variation for pathogen virulence and that this variation differs among different genotypes </w:t>
      </w:r>
      <w:r>
        <w:rPr>
          <w:rFonts w:eastAsia="Times New Roman"/>
        </w:rPr>
        <w:lastRenderedPageBreak/>
        <w:t xml:space="preserve">of the host plant. My background is mainly in quantitative genetics and not plant-pathogen interactions, so I will focus my review on the GWA study and associated analyses. </w:t>
      </w:r>
      <w:r>
        <w:rPr>
          <w:rFonts w:eastAsia="Times New Roman"/>
        </w:rPr>
        <w:br/>
      </w:r>
      <w:r>
        <w:rPr>
          <w:rFonts w:eastAsia="Times New Roman"/>
        </w:rPr>
        <w:br/>
        <w:t xml:space="preserve">Over all I find the analyses to be adequately done and the results seem intuitively believable to me. The manuscript is by design rather complex (pathogen lines x host lines x domestication), so my comments below are mainly intended to increase clarity of the </w:t>
      </w:r>
      <w:proofErr w:type="spellStart"/>
      <w:r>
        <w:rPr>
          <w:rFonts w:eastAsia="Times New Roman"/>
        </w:rPr>
        <w:t>ms</w:t>
      </w:r>
      <w:proofErr w:type="spellEnd"/>
      <w:r>
        <w:rPr>
          <w:rFonts w:eastAsia="Times New Roman"/>
        </w:rPr>
        <w:t xml:space="preserve"> and to point out some lack of details in the various analyses. This will (hopefully) make the </w:t>
      </w:r>
      <w:proofErr w:type="spellStart"/>
      <w:r>
        <w:rPr>
          <w:rFonts w:eastAsia="Times New Roman"/>
        </w:rPr>
        <w:t>ms</w:t>
      </w:r>
      <w:proofErr w:type="spellEnd"/>
      <w:r>
        <w:rPr>
          <w:rFonts w:eastAsia="Times New Roman"/>
        </w:rPr>
        <w:t xml:space="preserve"> simpler to read and make it easier for the reader to digest the results. </w:t>
      </w:r>
      <w:r>
        <w:rPr>
          <w:rFonts w:eastAsia="Times New Roman"/>
        </w:rPr>
        <w:br/>
      </w:r>
      <w:r>
        <w:rPr>
          <w:rFonts w:eastAsia="Times New Roman"/>
        </w:rPr>
        <w:br/>
        <w:t xml:space="preserve">The overall data on lesion length was analyses using a general linear model (as described on lines 711-724) and the results are presented in Table 1. First, it is not clear to me from the M&amp;M section what terms were considered fixed or random in the model. From reading lines 712-714 it seems that all variables were considered as fixed effects, yet the model was supposedly </w:t>
      </w:r>
      <w:proofErr w:type="spellStart"/>
      <w:r>
        <w:rPr>
          <w:rFonts w:eastAsia="Times New Roman"/>
        </w:rPr>
        <w:t>analysed</w:t>
      </w:r>
      <w:proofErr w:type="spellEnd"/>
      <w:r>
        <w:rPr>
          <w:rFonts w:eastAsia="Times New Roman"/>
        </w:rPr>
        <w:t xml:space="preserve"> using lme4, which is a package specifically designed for </w:t>
      </w:r>
      <w:proofErr w:type="spellStart"/>
      <w:r>
        <w:rPr>
          <w:rFonts w:eastAsia="Times New Roman"/>
        </w:rPr>
        <w:t>analysing</w:t>
      </w:r>
      <w:proofErr w:type="spellEnd"/>
      <w:r>
        <w:rPr>
          <w:rFonts w:eastAsia="Times New Roman"/>
        </w:rPr>
        <w:t xml:space="preserve"> mixed models (i.e. models including both fixed and random effects). In fact the </w:t>
      </w:r>
      <w:proofErr w:type="spellStart"/>
      <w:r>
        <w:rPr>
          <w:rFonts w:eastAsia="Times New Roman"/>
        </w:rPr>
        <w:t>lmer</w:t>
      </w:r>
      <w:proofErr w:type="spellEnd"/>
      <w:r>
        <w:rPr>
          <w:rFonts w:eastAsia="Times New Roman"/>
        </w:rPr>
        <w:t xml:space="preserve"> function in the lme4 packages require at least one random effect to even run. So I would like to see these issues - which (if any) terms were random and which were treated as fixed? Also, how were the % genetic variance calculated for the traits included in the model? This is never explicitly stated in the </w:t>
      </w:r>
      <w:proofErr w:type="spellStart"/>
      <w:r>
        <w:rPr>
          <w:rFonts w:eastAsia="Times New Roman"/>
        </w:rPr>
        <w:t>ms.</w:t>
      </w:r>
      <w:proofErr w:type="spellEnd"/>
      <w:r>
        <w:rPr>
          <w:rFonts w:eastAsia="Times New Roman"/>
        </w:rPr>
        <w:t xml:space="preserve"> </w:t>
      </w:r>
      <w:r>
        <w:rPr>
          <w:rFonts w:eastAsia="Times New Roman"/>
        </w:rPr>
        <w:br/>
      </w:r>
    </w:p>
    <w:p w14:paraId="72C7D9F2" w14:textId="29697766" w:rsidR="00863C26" w:rsidRDefault="00863C26" w:rsidP="00191376">
      <w:pPr>
        <w:spacing w:after="240"/>
        <w:rPr>
          <w:rFonts w:eastAsia="Times New Roman"/>
        </w:rPr>
      </w:pPr>
      <w:r>
        <w:rPr>
          <w:rFonts w:eastAsia="Times New Roman"/>
        </w:rPr>
        <w:t>&lt;Response&gt;</w:t>
      </w:r>
      <w:ins w:id="16" w:author="Dan Kliebenstein" w:date="2018-10-24T12:24:00Z">
        <w:r w:rsidR="00461270">
          <w:rPr>
            <w:rFonts w:eastAsia="Times New Roman"/>
          </w:rPr>
          <w:t xml:space="preserve"> </w:t>
        </w:r>
        <w:proofErr w:type="gramStart"/>
        <w:r w:rsidR="00461270">
          <w:rPr>
            <w:rFonts w:eastAsia="Times New Roman"/>
          </w:rPr>
          <w:t>We</w:t>
        </w:r>
        <w:proofErr w:type="gramEnd"/>
        <w:r w:rsidR="00461270">
          <w:rPr>
            <w:rFonts w:eastAsia="Times New Roman"/>
          </w:rPr>
          <w:t xml:space="preserve"> have rebuilt the table and the model as suggested.</w:t>
        </w:r>
      </w:ins>
      <w:ins w:id="17" w:author="Dan Kliebenstein" w:date="2018-10-24T12:26:00Z">
        <w:r w:rsidR="00461270">
          <w:rPr>
            <w:rFonts w:eastAsia="Times New Roman"/>
          </w:rPr>
          <w:t xml:space="preserve"> We apologize for going with the full fixed effect model as we’ve often had reviewer requests for this version. The random and fi</w:t>
        </w:r>
      </w:ins>
      <w:ins w:id="18" w:author="Dan Kliebenstein" w:date="2018-10-24T12:27:00Z">
        <w:r w:rsidR="00461270">
          <w:rPr>
            <w:rFonts w:eastAsia="Times New Roman"/>
          </w:rPr>
          <w:t>xed effects in the final model</w:t>
        </w:r>
      </w:ins>
      <w:ins w:id="19" w:author="Dan Kliebenstein" w:date="2018-10-24T12:24:00Z">
        <w:r w:rsidR="00461270">
          <w:rPr>
            <w:rFonts w:eastAsia="Times New Roman"/>
          </w:rPr>
          <w:t xml:space="preserve"> has been clarified in the results and the methods (Lines 298 and 760). </w:t>
        </w:r>
      </w:ins>
      <w:ins w:id="20" w:author="Dan Kliebenstein" w:date="2018-10-24T12:25:00Z">
        <w:r w:rsidR="00461270">
          <w:rPr>
            <w:rFonts w:eastAsia="Times New Roman"/>
          </w:rPr>
          <w:t>We have also worked less to focus on the fraction of the variance given the complexities of calculating directly comparable random and fixed effects.</w:t>
        </w:r>
      </w:ins>
      <w:ins w:id="21" w:author="Dan Kliebenstein" w:date="2018-10-24T12:26:00Z">
        <w:r w:rsidR="00461270">
          <w:rPr>
            <w:rFonts w:eastAsia="Times New Roman"/>
          </w:rPr>
          <w:t xml:space="preserve"> </w:t>
        </w:r>
      </w:ins>
    </w:p>
    <w:p w14:paraId="7800FBD1" w14:textId="77777777" w:rsidR="00863C26" w:rsidRDefault="009E2FD8" w:rsidP="00191376">
      <w:pPr>
        <w:spacing w:after="240"/>
        <w:rPr>
          <w:rFonts w:eastAsia="Times New Roman"/>
        </w:rPr>
      </w:pPr>
      <w:r>
        <w:rPr>
          <w:rFonts w:eastAsia="Times New Roman"/>
        </w:rPr>
        <w:br/>
        <w:t xml:space="preserve">The data sets used for the GWA analyses differ as they rely on mapping the pathogen sequencing data versus two alternative reference assemblies (T4 and B05.10). Why two different reference genomes are used is not really motivated in the paper. Judging by the SNP numbers presented, about 10% of the SNPs are missing when called against the B05.10 reference compared to T4. What fraction of SNPs are shared between the two reference genomes and do frequencies of SNPs common between the two reference genomes differ? The reason I'm asking is simply to get a feeling for how different the datasets are for the two reference genomes and if it is motivated to include moth analyses in the paper. Having two data sets called against different reference genomes certainly adds a level of complexity that might or might not be needed to an already complex </w:t>
      </w:r>
      <w:proofErr w:type="spellStart"/>
      <w:r>
        <w:rPr>
          <w:rFonts w:eastAsia="Times New Roman"/>
        </w:rPr>
        <w:t>ms.</w:t>
      </w:r>
      <w:proofErr w:type="spellEnd"/>
      <w:r>
        <w:rPr>
          <w:rFonts w:eastAsia="Times New Roman"/>
        </w:rPr>
        <w:t xml:space="preserve"> Right now the </w:t>
      </w:r>
      <w:proofErr w:type="spellStart"/>
      <w:r>
        <w:rPr>
          <w:rFonts w:eastAsia="Times New Roman"/>
        </w:rPr>
        <w:t>ms</w:t>
      </w:r>
      <w:proofErr w:type="spellEnd"/>
      <w:r>
        <w:rPr>
          <w:rFonts w:eastAsia="Times New Roman"/>
        </w:rPr>
        <w:t xml:space="preserve"> lacks justification for keeping this added complexity. </w:t>
      </w:r>
      <w:r>
        <w:rPr>
          <w:rFonts w:eastAsia="Times New Roman"/>
        </w:rPr>
        <w:br/>
      </w:r>
    </w:p>
    <w:p w14:paraId="58C97823" w14:textId="181FD85D" w:rsidR="00863C26" w:rsidRDefault="00863C26" w:rsidP="00191376">
      <w:pPr>
        <w:spacing w:after="240"/>
        <w:rPr>
          <w:rFonts w:eastAsia="Times New Roman"/>
        </w:rPr>
      </w:pPr>
      <w:r>
        <w:rPr>
          <w:rFonts w:eastAsia="Times New Roman"/>
        </w:rPr>
        <w:t>&lt;Response&gt;</w:t>
      </w:r>
      <w:ins w:id="22" w:author="Dan Kliebenstein" w:date="2018-10-24T12:27:00Z">
        <w:r w:rsidR="00461270">
          <w:rPr>
            <w:rFonts w:eastAsia="Times New Roman"/>
          </w:rPr>
          <w:t xml:space="preserve"> The GEMMA analysis was a residue of a request during a previous round of reviews. We have now removed this from the text and figures to allow a more explicit focus the </w:t>
        </w:r>
        <w:proofErr w:type="spellStart"/>
        <w:r w:rsidR="00461270">
          <w:rPr>
            <w:rFonts w:eastAsia="Times New Roman"/>
          </w:rPr>
          <w:t>BigRR</w:t>
        </w:r>
        <w:proofErr w:type="spellEnd"/>
        <w:r w:rsidR="00461270">
          <w:rPr>
            <w:rFonts w:eastAsia="Times New Roman"/>
          </w:rPr>
          <w:t xml:space="preserve"> approach. </w:t>
        </w:r>
      </w:ins>
      <w:commentRangeStart w:id="23"/>
      <w:ins w:id="24" w:author="Dan Kliebenstein" w:date="2018-10-24T12:28:00Z">
        <w:r w:rsidR="00461270">
          <w:rPr>
            <w:rFonts w:eastAsia="Times New Roman"/>
          </w:rPr>
          <w:t>90% of</w:t>
        </w:r>
        <w:r w:rsidR="007D7CAB">
          <w:rPr>
            <w:rFonts w:eastAsia="Times New Roman"/>
          </w:rPr>
          <w:t xml:space="preserve"> the SNPs are shared when comparing the two reference genomes and the MAF distribution is similar.</w:t>
        </w:r>
        <w:r w:rsidR="00461270">
          <w:rPr>
            <w:rFonts w:eastAsia="Times New Roman"/>
          </w:rPr>
          <w:t xml:space="preserve"> </w:t>
        </w:r>
      </w:ins>
      <w:commentRangeEnd w:id="23"/>
      <w:ins w:id="25" w:author="Dan Kliebenstein" w:date="2018-10-24T12:29:00Z">
        <w:r w:rsidR="007D7CAB">
          <w:rPr>
            <w:rStyle w:val="CommentReference"/>
          </w:rPr>
          <w:commentReference w:id="23"/>
        </w:r>
      </w:ins>
    </w:p>
    <w:p w14:paraId="4412B041" w14:textId="77777777" w:rsidR="00863C26" w:rsidRDefault="009E2FD8" w:rsidP="00191376">
      <w:pPr>
        <w:spacing w:after="240"/>
        <w:rPr>
          <w:rFonts w:eastAsia="Times New Roman"/>
        </w:rPr>
      </w:pPr>
      <w:r>
        <w:rPr>
          <w:rFonts w:eastAsia="Times New Roman"/>
        </w:rPr>
        <w:br/>
        <w:t xml:space="preserve">The authors also perform the GWA analyses using two different statistical methods, ridge-regression using </w:t>
      </w:r>
      <w:proofErr w:type="spellStart"/>
      <w:r>
        <w:rPr>
          <w:rFonts w:eastAsia="Times New Roman"/>
        </w:rPr>
        <w:t>bigRR</w:t>
      </w:r>
      <w:proofErr w:type="spellEnd"/>
      <w:r>
        <w:rPr>
          <w:rFonts w:eastAsia="Times New Roman"/>
        </w:rPr>
        <w:t xml:space="preserve"> and the linear-mixed model approach as implemented in GEMMA. Since </w:t>
      </w:r>
      <w:proofErr w:type="spellStart"/>
      <w:r>
        <w:rPr>
          <w:rFonts w:eastAsia="Times New Roman"/>
        </w:rPr>
        <w:lastRenderedPageBreak/>
        <w:t>bigRR</w:t>
      </w:r>
      <w:proofErr w:type="spellEnd"/>
      <w:r>
        <w:rPr>
          <w:rFonts w:eastAsia="Times New Roman"/>
        </w:rPr>
        <w:t xml:space="preserve"> doesn't provide p-values the authors use a permutation approach and then also implement this for the GEMMA analyses. I assume the latter is used to keep the p-value calculations consistent across methods? If so, this could be stated in a sentence in the M&amp;M section for clarity. </w:t>
      </w:r>
    </w:p>
    <w:p w14:paraId="78790E0F" w14:textId="77777777" w:rsidR="007D7CAB" w:rsidRDefault="00863C26" w:rsidP="00863C26">
      <w:pPr>
        <w:spacing w:after="240"/>
        <w:rPr>
          <w:ins w:id="26" w:author="Dan Kliebenstein" w:date="2018-10-24T12:30:00Z"/>
          <w:rFonts w:eastAsia="Times New Roman"/>
        </w:rPr>
      </w:pPr>
      <w:r>
        <w:rPr>
          <w:rFonts w:eastAsia="Times New Roman"/>
        </w:rPr>
        <w:t>&lt;Response&gt;</w:t>
      </w:r>
      <w:ins w:id="27" w:author="Dan Kliebenstein" w:date="2018-10-24T12:29:00Z">
        <w:r w:rsidR="007D7CAB">
          <w:rPr>
            <w:rFonts w:eastAsia="Times New Roman"/>
          </w:rPr>
          <w:t xml:space="preserve"> </w:t>
        </w:r>
        <w:proofErr w:type="gramStart"/>
        <w:r w:rsidR="007D7CAB">
          <w:rPr>
            <w:rFonts w:eastAsia="Times New Roman"/>
          </w:rPr>
          <w:t>We</w:t>
        </w:r>
        <w:proofErr w:type="gramEnd"/>
        <w:r w:rsidR="007D7CAB">
          <w:rPr>
            <w:rFonts w:eastAsia="Times New Roman"/>
          </w:rPr>
          <w:t xml:space="preserve"> have now removed the GEMMA analysis from the manuscript for clarity point and this is no longer necessary. It was meant to keep some comparison ability between the approaches. Similar to a permutation approach in composite interval mapping for QTLs where there is a p-value and a permutation ascertained threshold.</w:t>
        </w:r>
      </w:ins>
    </w:p>
    <w:p w14:paraId="1C0089C7" w14:textId="7BF4C6BC" w:rsidR="00863C26" w:rsidRDefault="009E2FD8" w:rsidP="00863C26">
      <w:pPr>
        <w:spacing w:after="240"/>
        <w:rPr>
          <w:rFonts w:eastAsia="Times New Roman"/>
        </w:rPr>
      </w:pPr>
      <w:r>
        <w:rPr>
          <w:rFonts w:eastAsia="Times New Roman"/>
        </w:rPr>
        <w:br/>
      </w:r>
      <w:r>
        <w:rPr>
          <w:rFonts w:eastAsia="Times New Roman"/>
        </w:rPr>
        <w:br/>
        <w:t xml:space="preserve">GEMMA do provide p-values for association tests and it would be interesting to see how these relate to the p-values from the permutation approach. Do the number of significant SNPs differ when selected based on the permutation approach or selected based on (multiple-test corrected) p-values from GEMMA? It might be worth to just simply mention any such differences (or lack of) in the text. </w:t>
      </w:r>
    </w:p>
    <w:p w14:paraId="5BB25ACD" w14:textId="4B6D29E6" w:rsidR="00863C26" w:rsidRDefault="009E2FD8" w:rsidP="00863C26">
      <w:pPr>
        <w:spacing w:after="240"/>
        <w:rPr>
          <w:rFonts w:eastAsia="Times New Roman"/>
        </w:rPr>
      </w:pPr>
      <w:r>
        <w:rPr>
          <w:rFonts w:eastAsia="Times New Roman"/>
        </w:rPr>
        <w:br/>
      </w:r>
      <w:r w:rsidR="00863C26">
        <w:rPr>
          <w:rFonts w:eastAsia="Times New Roman"/>
        </w:rPr>
        <w:t>&lt;Response&gt;</w:t>
      </w:r>
      <w:ins w:id="28" w:author="Dan Kliebenstein" w:date="2018-10-24T12:30:00Z">
        <w:r w:rsidR="007D7CAB">
          <w:rPr>
            <w:rFonts w:eastAsia="Times New Roman"/>
          </w:rPr>
          <w:t xml:space="preserve"> </w:t>
        </w:r>
        <w:proofErr w:type="gramStart"/>
        <w:r w:rsidR="007D7CAB">
          <w:rPr>
            <w:rFonts w:eastAsia="Times New Roman"/>
          </w:rPr>
          <w:t>We</w:t>
        </w:r>
        <w:proofErr w:type="gramEnd"/>
        <w:r w:rsidR="007D7CAB">
          <w:rPr>
            <w:rFonts w:eastAsia="Times New Roman"/>
          </w:rPr>
          <w:t xml:space="preserve"> have removed the GEMMA analysis from the manuscript so this is no longer relevant.</w:t>
        </w:r>
      </w:ins>
      <w:r w:rsidR="00863C26">
        <w:rPr>
          <w:rFonts w:eastAsia="Times New Roman"/>
        </w:rPr>
        <w:br/>
      </w:r>
      <w:r w:rsidR="00863C26">
        <w:rPr>
          <w:rFonts w:eastAsia="Times New Roman"/>
        </w:rPr>
        <w:br/>
      </w:r>
      <w:r>
        <w:rPr>
          <w:rFonts w:eastAsia="Times New Roman"/>
        </w:rPr>
        <w:br/>
        <w:t xml:space="preserve">Also, like with the two reference genomes it is not clear whether the results are different enough using GEMMA or </w:t>
      </w:r>
      <w:proofErr w:type="spellStart"/>
      <w:r>
        <w:rPr>
          <w:rFonts w:eastAsia="Times New Roman"/>
        </w:rPr>
        <w:t>bigRR</w:t>
      </w:r>
      <w:proofErr w:type="spellEnd"/>
      <w:r>
        <w:rPr>
          <w:rFonts w:eastAsia="Times New Roman"/>
        </w:rPr>
        <w:t xml:space="preserve"> to justify including them both in the paper. It would be possible to select one method and add the other to the Supplementary materials if they give essentially the same results. If both methods are kept, it would be good for the authors to more clearly justify why having both analyses is valuable. What insights do the two GWA analyses methods provide that they don't provide alone? </w:t>
      </w:r>
    </w:p>
    <w:p w14:paraId="6EE16D59" w14:textId="2B608849" w:rsidR="00D73A7E" w:rsidRDefault="00863C26" w:rsidP="00863C26">
      <w:pPr>
        <w:spacing w:after="240"/>
        <w:rPr>
          <w:rFonts w:eastAsia="Times New Roman"/>
        </w:rPr>
      </w:pPr>
      <w:r>
        <w:rPr>
          <w:rFonts w:eastAsia="Times New Roman"/>
        </w:rPr>
        <w:t>&lt;Response&gt;</w:t>
      </w:r>
      <w:ins w:id="29" w:author="Dan Kliebenstein" w:date="2018-10-24T12:31:00Z">
        <w:r w:rsidR="007D7CAB">
          <w:rPr>
            <w:rFonts w:eastAsia="Times New Roman"/>
          </w:rPr>
          <w:t xml:space="preserve"> </w:t>
        </w:r>
        <w:proofErr w:type="gramStart"/>
        <w:r w:rsidR="007D7CAB">
          <w:rPr>
            <w:rFonts w:eastAsia="Times New Roman"/>
          </w:rPr>
          <w:t>We</w:t>
        </w:r>
        <w:proofErr w:type="gramEnd"/>
        <w:r w:rsidR="007D7CAB">
          <w:rPr>
            <w:rFonts w:eastAsia="Times New Roman"/>
          </w:rPr>
          <w:t xml:space="preserve"> have removed the GEMMA analysis from the manuscript so this is no longer relevant. The GEMMA was solely a response to a previous reviewer request and it doesn’t help us to clarify our main points.</w:t>
        </w:r>
      </w:ins>
      <w:r>
        <w:rPr>
          <w:rFonts w:eastAsia="Times New Roman"/>
        </w:rPr>
        <w:br/>
      </w:r>
      <w:r>
        <w:rPr>
          <w:rFonts w:eastAsia="Times New Roman"/>
        </w:rPr>
        <w:br/>
      </w:r>
      <w:r w:rsidR="009E2FD8">
        <w:rPr>
          <w:rFonts w:eastAsia="Times New Roman"/>
        </w:rPr>
        <w:br/>
      </w:r>
      <w:r w:rsidR="009E2FD8">
        <w:rPr>
          <w:rFonts w:eastAsia="Times New Roman"/>
        </w:rPr>
        <w:br/>
        <w:t xml:space="preserve">Minor comments: </w:t>
      </w:r>
      <w:r w:rsidR="009E2FD8">
        <w:rPr>
          <w:rFonts w:eastAsia="Times New Roman"/>
        </w:rPr>
        <w:br/>
      </w:r>
      <w:r w:rsidR="009E2FD8">
        <w:rPr>
          <w:rFonts w:eastAsia="Times New Roman"/>
        </w:rPr>
        <w:br/>
        <w:t>Line 309: "</w:t>
      </w:r>
      <w:proofErr w:type="gramStart"/>
      <w:r w:rsidR="009E2FD8">
        <w:rPr>
          <w:rFonts w:eastAsia="Times New Roman"/>
        </w:rPr>
        <w:t>..</w:t>
      </w:r>
      <w:proofErr w:type="gramEnd"/>
      <w:r w:rsidR="009E2FD8">
        <w:rPr>
          <w:rFonts w:eastAsia="Times New Roman"/>
        </w:rPr>
        <w:t xml:space="preserve">showed statistically similar variation" - that's not how hypothesis testing works! Lack of significance is not evidence in </w:t>
      </w:r>
      <w:proofErr w:type="spellStart"/>
      <w:r w:rsidR="009E2FD8">
        <w:rPr>
          <w:rFonts w:eastAsia="Times New Roman"/>
        </w:rPr>
        <w:t>favour</w:t>
      </w:r>
      <w:proofErr w:type="spellEnd"/>
      <w:r w:rsidR="009E2FD8">
        <w:rPr>
          <w:rFonts w:eastAsia="Times New Roman"/>
        </w:rPr>
        <w:t xml:space="preserve"> of the null hypothesis. I would simply drop the work "statistically" in this sentence. </w:t>
      </w:r>
    </w:p>
    <w:p w14:paraId="463881BB" w14:textId="77777777" w:rsidR="007D7CAB" w:rsidRDefault="00D73A7E" w:rsidP="00863C26">
      <w:pPr>
        <w:spacing w:after="240"/>
        <w:rPr>
          <w:ins w:id="30" w:author="Dan Kliebenstein" w:date="2018-10-24T12:31:00Z"/>
          <w:rFonts w:eastAsia="Times New Roman"/>
        </w:rPr>
      </w:pPr>
      <w:r>
        <w:rPr>
          <w:rFonts w:eastAsia="Times New Roman"/>
        </w:rPr>
        <w:t>&lt;Response&gt;</w:t>
      </w:r>
      <w:r w:rsidR="00142874">
        <w:rPr>
          <w:rFonts w:eastAsia="Times New Roman"/>
        </w:rPr>
        <w:t xml:space="preserve"> </w:t>
      </w:r>
      <w:proofErr w:type="gramStart"/>
      <w:ins w:id="31" w:author="N S" w:date="2018-10-11T09:25:00Z">
        <w:r w:rsidR="00142874">
          <w:rPr>
            <w:rFonts w:eastAsia="Times New Roman"/>
          </w:rPr>
          <w:t>W</w:t>
        </w:r>
      </w:ins>
      <w:ins w:id="32" w:author="N S" w:date="2018-10-05T17:09:00Z">
        <w:r w:rsidR="00C57905">
          <w:rPr>
            <w:rFonts w:eastAsia="Times New Roman"/>
          </w:rPr>
          <w:t>e</w:t>
        </w:r>
        <w:proofErr w:type="gramEnd"/>
        <w:r w:rsidR="00C57905">
          <w:rPr>
            <w:rFonts w:eastAsia="Times New Roman"/>
          </w:rPr>
          <w:t xml:space="preserve"> removed the word “statistically”</w:t>
        </w:r>
      </w:ins>
      <w:ins w:id="33" w:author="N S" w:date="2018-10-11T09:25:00Z">
        <w:r w:rsidR="00142874">
          <w:rPr>
            <w:rFonts w:eastAsia="Times New Roman"/>
          </w:rPr>
          <w:t xml:space="preserve"> (now line </w:t>
        </w:r>
      </w:ins>
      <w:ins w:id="34" w:author="N S" w:date="2018-10-22T21:46:00Z">
        <w:r w:rsidR="00C2763B">
          <w:rPr>
            <w:rFonts w:eastAsia="Times New Roman"/>
          </w:rPr>
          <w:t>430</w:t>
        </w:r>
      </w:ins>
      <w:ins w:id="35" w:author="N S" w:date="2018-10-11T09:25:00Z">
        <w:r w:rsidR="00142874">
          <w:rPr>
            <w:rFonts w:eastAsia="Times New Roman"/>
          </w:rPr>
          <w:t>).</w:t>
        </w:r>
      </w:ins>
      <w:r w:rsidR="00142874">
        <w:rPr>
          <w:rFonts w:eastAsia="Times New Roman"/>
        </w:rPr>
        <w:t xml:space="preserve"> </w:t>
      </w:r>
    </w:p>
    <w:p w14:paraId="23D73CAC" w14:textId="77777777" w:rsidR="007D7CAB" w:rsidRDefault="009E2FD8" w:rsidP="00863C26">
      <w:pPr>
        <w:spacing w:after="240"/>
        <w:rPr>
          <w:ins w:id="36" w:author="Dan Kliebenstein" w:date="2018-10-24T12:31:00Z"/>
          <w:rFonts w:eastAsia="Times New Roman"/>
        </w:rPr>
      </w:pPr>
      <w:r>
        <w:rPr>
          <w:rFonts w:eastAsia="Times New Roman"/>
        </w:rPr>
        <w:br/>
      </w:r>
      <w:r>
        <w:rPr>
          <w:rFonts w:eastAsia="Times New Roman"/>
        </w:rPr>
        <w:br/>
        <w:t xml:space="preserve">Lines 365 and 368: These two lines both state that two isolates were found to be more virulent on </w:t>
      </w:r>
      <w:r>
        <w:rPr>
          <w:rFonts w:eastAsia="Times New Roman"/>
        </w:rPr>
        <w:lastRenderedPageBreak/>
        <w:t xml:space="preserve">domestic tomato lines. This seems a bit repetitive to me as the two lines are only one sentence apart. </w:t>
      </w:r>
      <w:r>
        <w:rPr>
          <w:rFonts w:eastAsia="Times New Roman"/>
        </w:rPr>
        <w:br/>
      </w:r>
      <w:r>
        <w:rPr>
          <w:rFonts w:eastAsia="Times New Roman"/>
        </w:rPr>
        <w:br/>
      </w:r>
      <w:r w:rsidR="00D73A7E">
        <w:rPr>
          <w:rFonts w:eastAsia="Times New Roman"/>
        </w:rPr>
        <w:t>&lt;Response&gt;</w:t>
      </w:r>
      <w:r w:rsidR="00142874">
        <w:rPr>
          <w:rFonts w:eastAsia="Times New Roman"/>
        </w:rPr>
        <w:t xml:space="preserve"> </w:t>
      </w:r>
      <w:proofErr w:type="gramStart"/>
      <w:ins w:id="37" w:author="N S" w:date="2018-10-11T09:25:00Z">
        <w:r w:rsidR="00142874">
          <w:rPr>
            <w:rFonts w:eastAsia="Times New Roman"/>
          </w:rPr>
          <w:t>W</w:t>
        </w:r>
      </w:ins>
      <w:ins w:id="38" w:author="N S" w:date="2018-10-05T17:06:00Z">
        <w:r w:rsidR="00C57905">
          <w:rPr>
            <w:rFonts w:eastAsia="Times New Roman"/>
          </w:rPr>
          <w:t>e</w:t>
        </w:r>
        <w:proofErr w:type="gramEnd"/>
        <w:r w:rsidR="00C57905">
          <w:rPr>
            <w:rFonts w:eastAsia="Times New Roman"/>
          </w:rPr>
          <w:t xml:space="preserve"> removed the repetitive phrasing</w:t>
        </w:r>
      </w:ins>
      <w:ins w:id="39" w:author="N S" w:date="2018-10-11T09:25:00Z">
        <w:r w:rsidR="00142874">
          <w:rPr>
            <w:rFonts w:eastAsia="Times New Roman"/>
          </w:rPr>
          <w:t xml:space="preserve"> (now line </w:t>
        </w:r>
      </w:ins>
      <w:ins w:id="40" w:author="N S" w:date="2018-10-22T21:48:00Z">
        <w:r w:rsidR="00C2763B">
          <w:rPr>
            <w:rFonts w:eastAsia="Times New Roman"/>
          </w:rPr>
          <w:t>402</w:t>
        </w:r>
      </w:ins>
      <w:ins w:id="41" w:author="N S" w:date="2018-10-11T09:25:00Z">
        <w:r w:rsidR="00142874">
          <w:rPr>
            <w:rFonts w:eastAsia="Times New Roman"/>
          </w:rPr>
          <w:t>).</w:t>
        </w:r>
      </w:ins>
    </w:p>
    <w:p w14:paraId="36AD32A7" w14:textId="00D5C445" w:rsidR="00C57905" w:rsidRDefault="00D73A7E" w:rsidP="00863C26">
      <w:pPr>
        <w:spacing w:after="240"/>
        <w:rPr>
          <w:rFonts w:eastAsia="Times New Roman"/>
        </w:rPr>
      </w:pPr>
      <w:r>
        <w:rPr>
          <w:rFonts w:eastAsia="Times New Roman"/>
        </w:rPr>
        <w:br/>
      </w:r>
      <w:r w:rsidR="009E2FD8">
        <w:rPr>
          <w:rFonts w:eastAsia="Times New Roman"/>
        </w:rPr>
        <w:br/>
        <w:t xml:space="preserve">Figure 4b) is rather hard to read. Would it be possible to highlight the points that overlap with the vertical lines, to make them clearer? Right now they are hard to see the points when they overlap with the dashed lines. </w:t>
      </w:r>
      <w:r w:rsidR="009E2FD8">
        <w:rPr>
          <w:rFonts w:eastAsia="Times New Roman"/>
        </w:rPr>
        <w:br/>
      </w:r>
    </w:p>
    <w:p w14:paraId="7AD16AD4" w14:textId="3F6EA779" w:rsidR="00D73A7E" w:rsidRDefault="00D73A7E" w:rsidP="00863C26">
      <w:pPr>
        <w:spacing w:after="240"/>
        <w:rPr>
          <w:rFonts w:eastAsia="Times New Roman"/>
        </w:rPr>
      </w:pPr>
      <w:commentRangeStart w:id="42"/>
      <w:r>
        <w:rPr>
          <w:rFonts w:eastAsia="Times New Roman"/>
        </w:rPr>
        <w:t>&lt;Response&gt;</w:t>
      </w:r>
      <w:commentRangeEnd w:id="42"/>
      <w:r w:rsidR="00C57905">
        <w:rPr>
          <w:rStyle w:val="CommentReference"/>
        </w:rPr>
        <w:commentReference w:id="42"/>
      </w:r>
      <w:r>
        <w:rPr>
          <w:rFonts w:eastAsia="Times New Roman"/>
        </w:rPr>
        <w:br/>
      </w:r>
      <w:r>
        <w:rPr>
          <w:rFonts w:eastAsia="Times New Roman"/>
        </w:rPr>
        <w:br/>
      </w:r>
      <w:r w:rsidR="009E2FD8">
        <w:rPr>
          <w:rFonts w:eastAsia="Times New Roman"/>
        </w:rPr>
        <w:br/>
        <w:t xml:space="preserve">Line 467: I'm not sure the phrase "SNP calling between hosts" is a good choice of words here. "SNP calling" is (at least to me) something entirely different from the process of identifying significant SNPs form the GWA analyses (which I think is what the authors intend to say) </w:t>
      </w:r>
    </w:p>
    <w:p w14:paraId="7ED5FB3E" w14:textId="77777777" w:rsidR="007D7CAB" w:rsidRDefault="00D73A7E" w:rsidP="00191376">
      <w:pPr>
        <w:spacing w:after="240"/>
        <w:rPr>
          <w:ins w:id="43" w:author="Dan Kliebenstein" w:date="2018-10-24T12:32:00Z"/>
          <w:rFonts w:eastAsia="Times New Roman"/>
        </w:rPr>
      </w:pPr>
      <w:r>
        <w:rPr>
          <w:rFonts w:eastAsia="Times New Roman"/>
        </w:rPr>
        <w:t>&lt;Response&gt;</w:t>
      </w:r>
      <w:r w:rsidR="00142874">
        <w:rPr>
          <w:rFonts w:eastAsia="Times New Roman"/>
        </w:rPr>
        <w:t xml:space="preserve"> </w:t>
      </w:r>
      <w:proofErr w:type="gramStart"/>
      <w:ins w:id="44" w:author="N S" w:date="2018-10-05T17:10:00Z">
        <w:r w:rsidR="00C57905">
          <w:rPr>
            <w:rFonts w:eastAsia="Times New Roman"/>
          </w:rPr>
          <w:t>We</w:t>
        </w:r>
        <w:proofErr w:type="gramEnd"/>
        <w:r w:rsidR="00C57905">
          <w:rPr>
            <w:rFonts w:eastAsia="Times New Roman"/>
          </w:rPr>
          <w:t xml:space="preserve"> removed this section of the text with the GEMMA analysis</w:t>
        </w:r>
      </w:ins>
      <w:ins w:id="45" w:author="N S" w:date="2018-10-11T09:26:00Z">
        <w:r w:rsidR="00A11789">
          <w:rPr>
            <w:rFonts w:eastAsia="Times New Roman"/>
          </w:rPr>
          <w:t xml:space="preserve"> (now line </w:t>
        </w:r>
      </w:ins>
      <w:ins w:id="46" w:author="N S" w:date="2018-10-22T21:49:00Z">
        <w:r w:rsidR="000476EC">
          <w:rPr>
            <w:rFonts w:eastAsia="Times New Roman"/>
          </w:rPr>
          <w:t>528</w:t>
        </w:r>
      </w:ins>
      <w:ins w:id="47" w:author="N S" w:date="2018-10-11T09:26:00Z">
        <w:r w:rsidR="00A11789">
          <w:rPr>
            <w:rFonts w:eastAsia="Times New Roman"/>
          </w:rPr>
          <w:t>)</w:t>
        </w:r>
      </w:ins>
      <w:ins w:id="48" w:author="N S" w:date="2018-10-05T17:10:00Z">
        <w:r w:rsidR="00C57905">
          <w:rPr>
            <w:rFonts w:eastAsia="Times New Roman"/>
          </w:rPr>
          <w:t>.</w:t>
        </w:r>
      </w:ins>
    </w:p>
    <w:p w14:paraId="46DC3727" w14:textId="133F4F68" w:rsidR="00191376" w:rsidRPr="007D7CAB" w:rsidRDefault="009E2FD8" w:rsidP="00191376">
      <w:pPr>
        <w:spacing w:after="240"/>
        <w:rPr>
          <w:rFonts w:eastAsia="Times New Roman"/>
          <w:rPrChange w:id="49" w:author="Dan Kliebenstein" w:date="2018-10-24T12:32:00Z">
            <w:rPr>
              <w:rFonts w:eastAsia="Times New Roman"/>
            </w:rPr>
          </w:rPrChange>
        </w:rPr>
      </w:pPr>
      <w:r>
        <w:rPr>
          <w:rFonts w:eastAsia="Times New Roman"/>
        </w:rPr>
        <w:br/>
      </w:r>
      <w:r>
        <w:rPr>
          <w:rFonts w:eastAsia="Times New Roman"/>
        </w:rPr>
        <w:br/>
      </w:r>
      <w:r w:rsidRPr="00C57905">
        <w:rPr>
          <w:rFonts w:eastAsia="Times New Roman"/>
          <w:b/>
        </w:rPr>
        <w:t>Reviewer #2 (Comments for the Author):</w:t>
      </w:r>
      <w:r>
        <w:rPr>
          <w:rFonts w:eastAsia="Times New Roman"/>
        </w:rPr>
        <w:t xml:space="preserve"> </w:t>
      </w:r>
      <w:r>
        <w:rPr>
          <w:rFonts w:eastAsia="Times New Roman"/>
        </w:rPr>
        <w:br/>
      </w:r>
      <w:r>
        <w:rPr>
          <w:rFonts w:eastAsia="Times New Roman"/>
        </w:rPr>
        <w:br/>
        <w:t xml:space="preserve">This manuscript presents a very in-depth, quantitative, analysis of how pathogen and host genotypes influence virulence in the Botrytis-tomato pathosystem. The results show that a very large number of Botrytis genetic loci affect variation in virulence on tomato, and similarly, that tomato genetic variation affects susceptibility to Botrytis. No major loci emerged as dominating virulence or susceptibility respectively. The authors however did highlight small but statistically significant differences in susceptibility between wild and domesticated accessions. Based on the scale of the study and the comprehensiveness of the quantitative analysis, this paper has the potential to be landmark in the study of generalist pathogens. Although, the lack of major loci on which to focus follow-up reductionist studies might be disappointing to some readers, this should not detract from the impact of the paper. </w:t>
      </w:r>
      <w:r>
        <w:rPr>
          <w:rFonts w:eastAsia="Times New Roman"/>
        </w:rPr>
        <w:br/>
      </w:r>
      <w:r>
        <w:rPr>
          <w:rFonts w:eastAsia="Times New Roman"/>
        </w:rPr>
        <w:br/>
        <w:t xml:space="preserve">Although I am quite enthusiastic about this paper, there are nevertheless several substantial issues that need to be addressed, and there are some places where I thought the paper could be further strengthened. </w:t>
      </w:r>
      <w:r>
        <w:rPr>
          <w:rFonts w:eastAsia="Times New Roman"/>
        </w:rPr>
        <w:br/>
      </w:r>
      <w:r>
        <w:rPr>
          <w:rFonts w:eastAsia="Times New Roman"/>
        </w:rPr>
        <w:br/>
        <w:t xml:space="preserve">Major issues. </w:t>
      </w:r>
      <w:r>
        <w:rPr>
          <w:rFonts w:eastAsia="Times New Roman"/>
        </w:rPr>
        <w:br/>
      </w:r>
      <w:r>
        <w:rPr>
          <w:rFonts w:eastAsia="Times New Roman"/>
        </w:rPr>
        <w:br/>
        <w:t xml:space="preserve">1. The authors should include more comprehensive description of the Botrytis data set, especially the genetic structure of </w:t>
      </w:r>
      <w:r w:rsidRPr="007D7CAB">
        <w:rPr>
          <w:rFonts w:eastAsia="Times New Roman"/>
          <w:rPrChange w:id="50" w:author="Dan Kliebenstein" w:date="2018-10-24T12:32:00Z">
            <w:rPr>
              <w:rFonts w:eastAsia="Times New Roman"/>
            </w:rPr>
          </w:rPrChange>
        </w:rPr>
        <w:t xml:space="preserve">the collection (e.g. a neighbor-joining tree). </w:t>
      </w:r>
      <w:commentRangeStart w:id="51"/>
      <w:r w:rsidRPr="007D7CAB">
        <w:rPr>
          <w:rFonts w:eastAsia="Times New Roman"/>
          <w:rPrChange w:id="52" w:author="Dan Kliebenstein" w:date="2018-10-24T12:32:00Z">
            <w:rPr>
              <w:rFonts w:eastAsia="Times New Roman"/>
            </w:rPr>
          </w:rPrChange>
        </w:rPr>
        <w:t xml:space="preserve">Zhang et al 2017 (Plant Cell. 29(11):2727-2752; </w:t>
      </w:r>
      <w:proofErr w:type="spellStart"/>
      <w:r w:rsidRPr="007D7CAB">
        <w:rPr>
          <w:rFonts w:eastAsia="Times New Roman"/>
          <w:rPrChange w:id="53" w:author="Dan Kliebenstein" w:date="2018-10-24T12:32:00Z">
            <w:rPr>
              <w:rFonts w:eastAsia="Times New Roman"/>
            </w:rPr>
          </w:rPrChange>
        </w:rPr>
        <w:t>mis</w:t>
      </w:r>
      <w:proofErr w:type="spellEnd"/>
      <w:r w:rsidRPr="007D7CAB">
        <w:rPr>
          <w:rFonts w:eastAsia="Times New Roman"/>
          <w:rPrChange w:id="54" w:author="Dan Kliebenstein" w:date="2018-10-24T12:32:00Z">
            <w:rPr>
              <w:rFonts w:eastAsia="Times New Roman"/>
            </w:rPr>
          </w:rPrChange>
        </w:rPr>
        <w:t>-cited in the references</w:t>
      </w:r>
      <w:commentRangeEnd w:id="51"/>
      <w:r w:rsidR="007D7CAB">
        <w:rPr>
          <w:rStyle w:val="CommentReference"/>
        </w:rPr>
        <w:commentReference w:id="51"/>
      </w:r>
      <w:r w:rsidRPr="007D7CAB">
        <w:rPr>
          <w:rFonts w:eastAsia="Times New Roman"/>
          <w:rPrChange w:id="55" w:author="Dan Kliebenstein" w:date="2018-10-24T12:32:00Z">
            <w:rPr>
              <w:rFonts w:eastAsia="Times New Roman"/>
            </w:rPr>
          </w:rPrChange>
        </w:rPr>
        <w:t>) only gives a table of isolate origins. Are all isolates genetically distinct members of a pan-</w:t>
      </w:r>
      <w:proofErr w:type="spellStart"/>
      <w:r w:rsidRPr="007D7CAB">
        <w:rPr>
          <w:rFonts w:eastAsia="Times New Roman"/>
          <w:rPrChange w:id="56" w:author="Dan Kliebenstein" w:date="2018-10-24T12:32:00Z">
            <w:rPr>
              <w:rFonts w:eastAsia="Times New Roman"/>
            </w:rPr>
          </w:rPrChange>
        </w:rPr>
        <w:t>mictic</w:t>
      </w:r>
      <w:proofErr w:type="spellEnd"/>
      <w:r w:rsidRPr="007D7CAB">
        <w:rPr>
          <w:rFonts w:eastAsia="Times New Roman"/>
          <w:rPrChange w:id="57" w:author="Dan Kliebenstein" w:date="2018-10-24T12:32:00Z">
            <w:rPr>
              <w:rFonts w:eastAsia="Times New Roman"/>
            </w:rPr>
          </w:rPrChange>
        </w:rPr>
        <w:t xml:space="preserve"> population, or do some represent clonal </w:t>
      </w:r>
      <w:r w:rsidRPr="007D7CAB">
        <w:rPr>
          <w:rFonts w:eastAsia="Times New Roman"/>
          <w:rPrChange w:id="58" w:author="Dan Kliebenstein" w:date="2018-10-24T12:32:00Z">
            <w:rPr>
              <w:rFonts w:eastAsia="Times New Roman"/>
            </w:rPr>
          </w:rPrChange>
        </w:rPr>
        <w:lastRenderedPageBreak/>
        <w:t xml:space="preserve">clades? What is the distribution of allele frequencies in the collection across all polymorphic sites? This information is important for assessing the pathogen component of the paper. </w:t>
      </w:r>
    </w:p>
    <w:p w14:paraId="1BAC8B97" w14:textId="6591FB25" w:rsidR="007D7CAB" w:rsidRPr="007D7CAB" w:rsidRDefault="00191376" w:rsidP="007D7CAB">
      <w:pPr>
        <w:pStyle w:val="CommentText"/>
        <w:rPr>
          <w:ins w:id="59" w:author="Dan Kliebenstein" w:date="2018-10-24T12:32:00Z"/>
          <w:sz w:val="24"/>
          <w:szCs w:val="24"/>
          <w:rPrChange w:id="60" w:author="Dan Kliebenstein" w:date="2018-10-24T12:32:00Z">
            <w:rPr>
              <w:ins w:id="61" w:author="Dan Kliebenstein" w:date="2018-10-24T12:32:00Z"/>
            </w:rPr>
          </w:rPrChange>
        </w:rPr>
      </w:pPr>
      <w:r w:rsidRPr="007D7CAB">
        <w:rPr>
          <w:rFonts w:eastAsia="Times New Roman"/>
          <w:sz w:val="24"/>
          <w:szCs w:val="24"/>
          <w:rPrChange w:id="62" w:author="Dan Kliebenstein" w:date="2018-10-24T12:32:00Z">
            <w:rPr>
              <w:rFonts w:eastAsia="Times New Roman"/>
            </w:rPr>
          </w:rPrChange>
        </w:rPr>
        <w:t>&lt;</w:t>
      </w:r>
      <w:commentRangeStart w:id="63"/>
      <w:r w:rsidRPr="007D7CAB">
        <w:rPr>
          <w:rFonts w:eastAsia="Times New Roman"/>
          <w:sz w:val="24"/>
          <w:szCs w:val="24"/>
          <w:rPrChange w:id="64" w:author="Dan Kliebenstein" w:date="2018-10-24T12:32:00Z">
            <w:rPr>
              <w:rFonts w:eastAsia="Times New Roman"/>
            </w:rPr>
          </w:rPrChange>
        </w:rPr>
        <w:t>Response</w:t>
      </w:r>
      <w:commentRangeEnd w:id="63"/>
      <w:r w:rsidRPr="007D7CAB">
        <w:rPr>
          <w:rStyle w:val="CommentReference"/>
          <w:sz w:val="24"/>
          <w:szCs w:val="24"/>
          <w:rPrChange w:id="65" w:author="Dan Kliebenstein" w:date="2018-10-24T12:32:00Z">
            <w:rPr>
              <w:rStyle w:val="CommentReference"/>
            </w:rPr>
          </w:rPrChange>
        </w:rPr>
        <w:commentReference w:id="63"/>
      </w:r>
      <w:r w:rsidRPr="007D7CAB">
        <w:rPr>
          <w:rFonts w:eastAsia="Times New Roman"/>
          <w:sz w:val="24"/>
          <w:szCs w:val="24"/>
          <w:rPrChange w:id="66" w:author="Dan Kliebenstein" w:date="2018-10-24T12:32:00Z">
            <w:rPr>
              <w:rFonts w:eastAsia="Times New Roman"/>
            </w:rPr>
          </w:rPrChange>
        </w:rPr>
        <w:t>&gt;</w:t>
      </w:r>
      <w:ins w:id="67" w:author="Dan Kliebenstein" w:date="2018-10-24T12:32:00Z">
        <w:r w:rsidR="007D7CAB" w:rsidRPr="007D7CAB">
          <w:rPr>
            <w:rFonts w:eastAsia="Times New Roman"/>
            <w:sz w:val="24"/>
            <w:szCs w:val="24"/>
            <w:rPrChange w:id="68" w:author="Dan Kliebenstein" w:date="2018-10-24T12:32:00Z">
              <w:rPr>
                <w:rFonts w:eastAsia="Times New Roman"/>
              </w:rPr>
            </w:rPrChange>
          </w:rPr>
          <w:t xml:space="preserve"> </w:t>
        </w:r>
        <w:proofErr w:type="gramStart"/>
        <w:r w:rsidR="007D7CAB" w:rsidRPr="007D7CAB">
          <w:rPr>
            <w:rFonts w:eastAsia="Times New Roman"/>
            <w:sz w:val="24"/>
            <w:szCs w:val="24"/>
            <w:rPrChange w:id="69" w:author="Dan Kliebenstein" w:date="2018-10-24T12:32:00Z">
              <w:rPr>
                <w:rFonts w:eastAsia="Times New Roman"/>
              </w:rPr>
            </w:rPrChange>
          </w:rPr>
          <w:t>We</w:t>
        </w:r>
        <w:proofErr w:type="gramEnd"/>
        <w:r w:rsidR="007D7CAB" w:rsidRPr="007D7CAB">
          <w:rPr>
            <w:rFonts w:eastAsia="Times New Roman"/>
            <w:sz w:val="24"/>
            <w:szCs w:val="24"/>
            <w:rPrChange w:id="70" w:author="Dan Kliebenstein" w:date="2018-10-24T12:32:00Z">
              <w:rPr>
                <w:rFonts w:eastAsia="Times New Roman"/>
              </w:rPr>
            </w:rPrChange>
          </w:rPr>
          <w:t xml:space="preserve"> have now added a graph showing minor allele frequency across the genotyping data. This is </w:t>
        </w:r>
        <w:r w:rsidR="007D7CAB" w:rsidRPr="007D7CAB">
          <w:rPr>
            <w:sz w:val="24"/>
            <w:szCs w:val="24"/>
            <w:rPrChange w:id="71" w:author="Dan Kliebenstein" w:date="2018-10-24T12:32:00Z">
              <w:rPr/>
            </w:rPrChange>
          </w:rPr>
          <w:t>now included as Figure S1 and referenced at line 140, 192 and 404.</w:t>
        </w:r>
      </w:ins>
      <w:ins w:id="72" w:author="Dan Kliebenstein" w:date="2018-10-24T12:33:00Z">
        <w:r w:rsidR="007D7CAB">
          <w:rPr>
            <w:sz w:val="24"/>
            <w:szCs w:val="24"/>
          </w:rPr>
          <w:t xml:space="preserve"> We have also fixed the citation issues.</w:t>
        </w:r>
      </w:ins>
    </w:p>
    <w:p w14:paraId="093CA4D8" w14:textId="5DD3A9E1" w:rsidR="00191376" w:rsidRPr="007D7CAB" w:rsidRDefault="00191376" w:rsidP="00191376">
      <w:pPr>
        <w:spacing w:after="240"/>
        <w:rPr>
          <w:rFonts w:eastAsia="Times New Roman"/>
          <w:rPrChange w:id="73" w:author="Dan Kliebenstein" w:date="2018-10-24T12:32:00Z">
            <w:rPr>
              <w:rFonts w:eastAsia="Times New Roman"/>
            </w:rPr>
          </w:rPrChange>
        </w:rPr>
      </w:pPr>
    </w:p>
    <w:p w14:paraId="768CA57E" w14:textId="77777777" w:rsidR="00191376" w:rsidRPr="007D7CAB" w:rsidRDefault="009E2FD8" w:rsidP="00191376">
      <w:pPr>
        <w:spacing w:after="240"/>
        <w:rPr>
          <w:rFonts w:eastAsia="Times New Roman"/>
          <w:rPrChange w:id="74" w:author="Dan Kliebenstein" w:date="2018-10-24T12:35:00Z">
            <w:rPr>
              <w:rFonts w:eastAsia="Times New Roman"/>
            </w:rPr>
          </w:rPrChange>
        </w:rPr>
      </w:pPr>
      <w:r w:rsidRPr="007D7CAB">
        <w:rPr>
          <w:rFonts w:eastAsia="Times New Roman"/>
          <w:rPrChange w:id="75" w:author="Dan Kliebenstein" w:date="2018-10-24T12:32:00Z">
            <w:rPr>
              <w:rFonts w:eastAsia="Times New Roman"/>
            </w:rPr>
          </w:rPrChange>
        </w:rPr>
        <w:br/>
      </w:r>
      <w:r w:rsidRPr="007D7CAB">
        <w:rPr>
          <w:rFonts w:eastAsia="Times New Roman"/>
          <w:rPrChange w:id="76" w:author="Dan Kliebenstein" w:date="2018-10-24T12:32:00Z">
            <w:rPr>
              <w:rFonts w:eastAsia="Times New Roman"/>
            </w:rPr>
          </w:rPrChange>
        </w:rPr>
        <w:br/>
        <w:t xml:space="preserve">2. The title and </w:t>
      </w:r>
      <w:r w:rsidRPr="007D7CAB">
        <w:rPr>
          <w:rFonts w:eastAsia="Times New Roman"/>
          <w:rPrChange w:id="77" w:author="Dan Kliebenstein" w:date="2018-10-24T12:35:00Z">
            <w:rPr>
              <w:rFonts w:eastAsia="Times New Roman"/>
            </w:rPr>
          </w:rPrChange>
        </w:rPr>
        <w:t xml:space="preserve">overall focus of the manuscript are on the effect of domestication. Yet Table 1 shows that domestication accounts for only 0.8% of the total variation in lesion area, and 3.5% of the genetic variation. Another 0.8%/3.7% was attributable to </w:t>
      </w:r>
      <w:proofErr w:type="spellStart"/>
      <w:r w:rsidRPr="007D7CAB">
        <w:rPr>
          <w:rFonts w:eastAsia="Times New Roman"/>
          <w:rPrChange w:id="78" w:author="Dan Kliebenstein" w:date="2018-10-24T12:35:00Z">
            <w:rPr>
              <w:rFonts w:eastAsia="Times New Roman"/>
            </w:rPr>
          </w:rPrChange>
        </w:rPr>
        <w:t>domestication</w:t>
      </w:r>
      <w:proofErr w:type="gramStart"/>
      <w:r w:rsidRPr="007D7CAB">
        <w:rPr>
          <w:rFonts w:eastAsia="Times New Roman"/>
          <w:rPrChange w:id="79" w:author="Dan Kliebenstein" w:date="2018-10-24T12:35:00Z">
            <w:rPr>
              <w:rFonts w:eastAsia="Times New Roman"/>
            </w:rPr>
          </w:rPrChange>
        </w:rPr>
        <w:t>:isolate</w:t>
      </w:r>
      <w:proofErr w:type="spellEnd"/>
      <w:proofErr w:type="gramEnd"/>
      <w:r w:rsidRPr="007D7CAB">
        <w:rPr>
          <w:rFonts w:eastAsia="Times New Roman"/>
          <w:rPrChange w:id="80" w:author="Dan Kliebenstein" w:date="2018-10-24T12:35:00Z">
            <w:rPr>
              <w:rFonts w:eastAsia="Times New Roman"/>
            </w:rPr>
          </w:rPrChange>
        </w:rPr>
        <w:t xml:space="preserve"> interaction, but was not statistically significant. Furthermore, only six each wild and domesticated tomato accessions were included. Although statistically significant for this particular set of tomato accessions, I question whether this effect is large enough, and the conclusion robust enough, to support the focus of the paper. How can we know that the 3.5% difference is not a spurious artifact of the choice of accessions, especially given the much larger amount of variation attributable to individual plant genotype? </w:t>
      </w:r>
      <w:r w:rsidRPr="007D7CAB">
        <w:rPr>
          <w:rFonts w:eastAsia="Times New Roman"/>
          <w:rPrChange w:id="81" w:author="Dan Kliebenstein" w:date="2018-10-24T12:35:00Z">
            <w:rPr>
              <w:rFonts w:eastAsia="Times New Roman"/>
            </w:rPr>
          </w:rPrChange>
        </w:rPr>
        <w:br/>
      </w:r>
    </w:p>
    <w:p w14:paraId="0CB5C75E" w14:textId="3F89EDF3" w:rsidR="00191376" w:rsidRPr="007D7CAB" w:rsidRDefault="00191376" w:rsidP="007D7CAB">
      <w:pPr>
        <w:spacing w:after="240"/>
        <w:rPr>
          <w:rFonts w:eastAsia="Times New Roman"/>
          <w:rPrChange w:id="82" w:author="Dan Kliebenstein" w:date="2018-10-24T12:35:00Z">
            <w:rPr>
              <w:rFonts w:eastAsia="Times New Roman"/>
            </w:rPr>
          </w:rPrChange>
        </w:rPr>
      </w:pPr>
      <w:r w:rsidRPr="007D7CAB">
        <w:rPr>
          <w:rFonts w:eastAsia="Times New Roman"/>
          <w:rPrChange w:id="83" w:author="Dan Kliebenstein" w:date="2018-10-24T12:35:00Z">
            <w:rPr>
              <w:rFonts w:eastAsia="Times New Roman"/>
            </w:rPr>
          </w:rPrChange>
        </w:rPr>
        <w:t>&lt;Response&gt;</w:t>
      </w:r>
      <w:ins w:id="84" w:author="Dan Kliebenstein" w:date="2018-10-24T12:33:00Z">
        <w:r w:rsidR="007D7CAB" w:rsidRPr="007D7CAB">
          <w:rPr>
            <w:rFonts w:eastAsia="Times New Roman"/>
            <w:rPrChange w:id="85" w:author="Dan Kliebenstein" w:date="2018-10-24T12:35:00Z">
              <w:rPr>
                <w:rFonts w:eastAsia="Times New Roman"/>
              </w:rPr>
            </w:rPrChange>
          </w:rPr>
          <w:t xml:space="preserve"> </w:t>
        </w:r>
      </w:ins>
      <w:proofErr w:type="gramStart"/>
      <w:ins w:id="86" w:author="Dan Kliebenstein" w:date="2018-10-24T12:34:00Z">
        <w:r w:rsidR="007D7CAB" w:rsidRPr="007D7CAB">
          <w:rPr>
            <w:rFonts w:eastAsia="Times New Roman"/>
            <w:rPrChange w:id="87" w:author="Dan Kliebenstein" w:date="2018-10-24T12:35:00Z">
              <w:rPr>
                <w:rFonts w:eastAsia="Times New Roman"/>
              </w:rPr>
            </w:rPrChange>
          </w:rPr>
          <w:t>We</w:t>
        </w:r>
        <w:proofErr w:type="gramEnd"/>
        <w:r w:rsidR="007D7CAB" w:rsidRPr="007D7CAB">
          <w:rPr>
            <w:rFonts w:eastAsia="Times New Roman"/>
            <w:rPrChange w:id="88" w:author="Dan Kliebenstein" w:date="2018-10-24T12:35:00Z">
              <w:rPr>
                <w:rFonts w:eastAsia="Times New Roman"/>
              </w:rPr>
            </w:rPrChange>
          </w:rPr>
          <w:t xml:space="preserve"> apologize for the confusion as we had been working to convey the idea that the reviewer also </w:t>
        </w:r>
      </w:ins>
      <w:ins w:id="89" w:author="Dan Kliebenstein" w:date="2018-10-24T12:35:00Z">
        <w:r w:rsidR="007D7CAB" w:rsidRPr="007D7CAB">
          <w:rPr>
            <w:rFonts w:eastAsia="Times New Roman"/>
            <w:rPrChange w:id="90" w:author="Dan Kliebenstein" w:date="2018-10-24T12:35:00Z">
              <w:rPr>
                <w:rFonts w:eastAsia="Times New Roman"/>
              </w:rPr>
            </w:rPrChange>
          </w:rPr>
          <w:t>ascertained</w:t>
        </w:r>
      </w:ins>
      <w:ins w:id="91" w:author="Dan Kliebenstein" w:date="2018-10-24T12:34:00Z">
        <w:r w:rsidR="007D7CAB" w:rsidRPr="007D7CAB">
          <w:rPr>
            <w:rFonts w:eastAsia="Times New Roman"/>
            <w:rPrChange w:id="92" w:author="Dan Kliebenstein" w:date="2018-10-24T12:35:00Z">
              <w:rPr>
                <w:rFonts w:eastAsia="Times New Roman"/>
              </w:rPr>
            </w:rPrChange>
          </w:rPr>
          <w:t xml:space="preserve">. Specifically that the domestication effect is small albeit significant. Apparently our writing led to a focus on significant and </w:t>
        </w:r>
      </w:ins>
      <w:ins w:id="93" w:author="Dan Kliebenstein" w:date="2018-10-24T12:35:00Z">
        <w:r w:rsidR="007D7CAB" w:rsidRPr="007D7CAB">
          <w:rPr>
            <w:rFonts w:eastAsia="Times New Roman"/>
            <w:rPrChange w:id="94" w:author="Dan Kliebenstein" w:date="2018-10-24T12:35:00Z">
              <w:rPr>
                <w:rFonts w:eastAsia="Times New Roman"/>
              </w:rPr>
            </w:rPrChange>
          </w:rPr>
          <w:t>distracted</w:t>
        </w:r>
      </w:ins>
      <w:ins w:id="95" w:author="Dan Kliebenstein" w:date="2018-10-24T12:34:00Z">
        <w:r w:rsidR="007D7CAB" w:rsidRPr="007D7CAB">
          <w:rPr>
            <w:rFonts w:eastAsia="Times New Roman"/>
            <w:rPrChange w:id="96" w:author="Dan Kliebenstein" w:date="2018-10-24T12:35:00Z">
              <w:rPr>
                <w:rFonts w:eastAsia="Times New Roman"/>
              </w:rPr>
            </w:rPrChange>
          </w:rPr>
          <w:t xml:space="preserve"> </w:t>
        </w:r>
      </w:ins>
      <w:ins w:id="97" w:author="Dan Kliebenstein" w:date="2018-10-24T12:35:00Z">
        <w:r w:rsidR="007D7CAB" w:rsidRPr="007D7CAB">
          <w:rPr>
            <w:rFonts w:eastAsia="Times New Roman"/>
            <w:rPrChange w:id="98" w:author="Dan Kliebenstein" w:date="2018-10-24T12:35:00Z">
              <w:rPr>
                <w:rFonts w:eastAsia="Times New Roman"/>
              </w:rPr>
            </w:rPrChange>
          </w:rPr>
          <w:t xml:space="preserve">from the magnitude. </w:t>
        </w:r>
      </w:ins>
      <w:ins w:id="99" w:author="Dan Kliebenstein" w:date="2018-10-24T12:33:00Z">
        <w:r w:rsidR="007D7CAB" w:rsidRPr="007D7CAB">
          <w:rPr>
            <w:rFonts w:eastAsia="Times New Roman"/>
            <w:rPrChange w:id="100" w:author="Dan Kliebenstein" w:date="2018-10-24T12:35:00Z">
              <w:rPr>
                <w:rFonts w:eastAsia="Times New Roman"/>
              </w:rPr>
            </w:rPrChange>
          </w:rPr>
          <w:t>As suggested, we have tested the robustness of the tomato domestication effect via bootstrapping and included the following information in the text</w:t>
        </w:r>
      </w:ins>
      <w:ins w:id="101" w:author="Dan Kliebenstein" w:date="2018-10-24T12:34:00Z">
        <w:r w:rsidR="007D7CAB" w:rsidRPr="007D7CAB">
          <w:rPr>
            <w:rFonts w:eastAsia="Times New Roman"/>
            <w:rPrChange w:id="102" w:author="Dan Kliebenstein" w:date="2018-10-24T12:35:00Z">
              <w:rPr>
                <w:rFonts w:eastAsia="Times New Roman"/>
              </w:rPr>
            </w:rPrChange>
          </w:rPr>
          <w:t xml:space="preserve"> on line </w:t>
        </w:r>
        <w:commentRangeStart w:id="103"/>
        <w:r w:rsidR="007D7CAB" w:rsidRPr="007D7CAB">
          <w:rPr>
            <w:rFonts w:eastAsia="Times New Roman"/>
            <w:rPrChange w:id="104" w:author="Dan Kliebenstein" w:date="2018-10-24T12:35:00Z">
              <w:rPr>
                <w:rFonts w:eastAsia="Times New Roman"/>
              </w:rPr>
            </w:rPrChange>
          </w:rPr>
          <w:t>405</w:t>
        </w:r>
      </w:ins>
      <w:ins w:id="105" w:author="Dan Kliebenstein" w:date="2018-10-24T12:33:00Z">
        <w:r w:rsidR="007D7CAB" w:rsidRPr="007D7CAB">
          <w:rPr>
            <w:rFonts w:eastAsia="Times New Roman"/>
            <w:rPrChange w:id="106" w:author="Dan Kliebenstein" w:date="2018-10-24T12:35:00Z">
              <w:rPr>
                <w:rFonts w:eastAsia="Times New Roman"/>
              </w:rPr>
            </w:rPrChange>
          </w:rPr>
          <w:t xml:space="preserve"> “</w:t>
        </w:r>
      </w:ins>
      <w:ins w:id="107" w:author="Dan Kliebenstein" w:date="2018-10-24T12:34:00Z">
        <w:r w:rsidR="007D7CAB" w:rsidRPr="007D7CAB">
          <w:rPr>
            <w:rPrChange w:id="108" w:author="Dan Kliebenstein" w:date="2018-10-24T12:35:00Z">
              <w:rPr>
                <w:rFonts w:ascii="Arial" w:hAnsi="Arial" w:cs="Arial"/>
              </w:rPr>
            </w:rPrChange>
          </w:rPr>
          <w:t xml:space="preserve">Our observed domestication effect was in the top 80th percentile across all bootstraps suggesting that it is relatively stable in response to shifts in the genotypes. However, a larger sample of </w:t>
        </w:r>
        <w:r w:rsidR="007D7CAB" w:rsidRPr="007D7CAB">
          <w:rPr>
            <w:i/>
            <w:rPrChange w:id="109" w:author="Dan Kliebenstein" w:date="2018-10-24T12:35:00Z">
              <w:rPr>
                <w:rFonts w:ascii="Arial" w:hAnsi="Arial" w:cs="Arial"/>
                <w:i/>
              </w:rPr>
            </w:rPrChange>
          </w:rPr>
          <w:t xml:space="preserve">S. </w:t>
        </w:r>
        <w:proofErr w:type="spellStart"/>
        <w:r w:rsidR="007D7CAB" w:rsidRPr="007D7CAB">
          <w:rPr>
            <w:i/>
            <w:rPrChange w:id="110" w:author="Dan Kliebenstein" w:date="2018-10-24T12:35:00Z">
              <w:rPr>
                <w:rFonts w:ascii="Arial" w:hAnsi="Arial" w:cs="Arial"/>
                <w:i/>
              </w:rPr>
            </w:rPrChange>
          </w:rPr>
          <w:t>lycopersicum</w:t>
        </w:r>
        <w:proofErr w:type="spellEnd"/>
        <w:r w:rsidR="007D7CAB" w:rsidRPr="007D7CAB">
          <w:rPr>
            <w:rPrChange w:id="111" w:author="Dan Kliebenstein" w:date="2018-10-24T12:35:00Z">
              <w:rPr>
                <w:rFonts w:ascii="Arial" w:hAnsi="Arial" w:cs="Arial"/>
              </w:rPr>
            </w:rPrChange>
          </w:rPr>
          <w:t xml:space="preserve"> and </w:t>
        </w:r>
        <w:r w:rsidR="007D7CAB" w:rsidRPr="007D7CAB">
          <w:rPr>
            <w:i/>
            <w:rPrChange w:id="112" w:author="Dan Kliebenstein" w:date="2018-10-24T12:35:00Z">
              <w:rPr>
                <w:rFonts w:ascii="Arial" w:hAnsi="Arial" w:cs="Arial"/>
                <w:i/>
              </w:rPr>
            </w:rPrChange>
          </w:rPr>
          <w:t xml:space="preserve">S. </w:t>
        </w:r>
        <w:proofErr w:type="spellStart"/>
        <w:r w:rsidR="007D7CAB" w:rsidRPr="007D7CAB">
          <w:rPr>
            <w:i/>
            <w:rPrChange w:id="113" w:author="Dan Kliebenstein" w:date="2018-10-24T12:35:00Z">
              <w:rPr>
                <w:rFonts w:ascii="Arial" w:hAnsi="Arial" w:cs="Arial"/>
                <w:i/>
              </w:rPr>
            </w:rPrChange>
          </w:rPr>
          <w:t>pimpinellifolium</w:t>
        </w:r>
        <w:proofErr w:type="spellEnd"/>
        <w:r w:rsidR="007D7CAB" w:rsidRPr="007D7CAB">
          <w:rPr>
            <w:rPrChange w:id="114" w:author="Dan Kliebenstein" w:date="2018-10-24T12:35:00Z">
              <w:rPr>
                <w:rFonts w:ascii="Arial" w:hAnsi="Arial" w:cs="Arial"/>
              </w:rPr>
            </w:rPrChange>
          </w:rPr>
          <w:t xml:space="preserve"> genotypes would be needed to develop a more precise estimate of any domestication effect on lesion size.</w:t>
        </w:r>
        <w:proofErr w:type="gramStart"/>
        <w:r w:rsidR="007D7CAB" w:rsidRPr="007D7CAB">
          <w:rPr>
            <w:rPrChange w:id="115" w:author="Dan Kliebenstein" w:date="2018-10-24T12:35:00Z">
              <w:rPr>
                <w:rFonts w:ascii="Arial" w:hAnsi="Arial" w:cs="Arial"/>
              </w:rPr>
            </w:rPrChange>
          </w:rPr>
          <w:t>”</w:t>
        </w:r>
        <w:r w:rsidR="007D7CAB" w:rsidRPr="007D7CAB">
          <w:rPr>
            <w:rPrChange w:id="116" w:author="Dan Kliebenstein" w:date="2018-10-24T12:35:00Z">
              <w:rPr>
                <w:rFonts w:ascii="Arial" w:hAnsi="Arial" w:cs="Arial"/>
              </w:rPr>
            </w:rPrChange>
          </w:rPr>
          <w:t>.</w:t>
        </w:r>
        <w:proofErr w:type="gramEnd"/>
        <w:r w:rsidR="007D7CAB" w:rsidRPr="007D7CAB">
          <w:rPr>
            <w:rPrChange w:id="117" w:author="Dan Kliebenstein" w:date="2018-10-24T12:35:00Z">
              <w:rPr>
                <w:rFonts w:ascii="Arial" w:hAnsi="Arial" w:cs="Arial"/>
              </w:rPr>
            </w:rPrChange>
          </w:rPr>
          <w:t xml:space="preserve"> </w:t>
        </w:r>
      </w:ins>
      <w:commentRangeEnd w:id="103"/>
      <w:ins w:id="118" w:author="Dan Kliebenstein" w:date="2018-10-24T12:36:00Z">
        <w:r w:rsidR="007D7CAB">
          <w:rPr>
            <w:rStyle w:val="CommentReference"/>
          </w:rPr>
          <w:commentReference w:id="103"/>
        </w:r>
      </w:ins>
      <w:ins w:id="119" w:author="Dan Kliebenstein" w:date="2018-10-24T12:34:00Z">
        <w:r w:rsidR="007D7CAB" w:rsidRPr="007D7CAB">
          <w:rPr>
            <w:rPrChange w:id="120" w:author="Dan Kliebenstein" w:date="2018-10-24T12:35:00Z">
              <w:rPr>
                <w:rFonts w:ascii="Arial" w:hAnsi="Arial" w:cs="Arial"/>
              </w:rPr>
            </w:rPrChange>
          </w:rPr>
          <w:t>We have also worked to revise all the portions of the text on domestication to better convey the magnitude being very low.</w:t>
        </w:r>
      </w:ins>
    </w:p>
    <w:p w14:paraId="34AE068A" w14:textId="77777777" w:rsidR="00191376" w:rsidRDefault="00191376" w:rsidP="00191376">
      <w:pPr>
        <w:spacing w:after="240"/>
        <w:rPr>
          <w:rFonts w:eastAsia="Times New Roman"/>
        </w:rPr>
      </w:pPr>
      <w:r w:rsidRPr="007D7CAB">
        <w:rPr>
          <w:rFonts w:eastAsia="Times New Roman"/>
          <w:rPrChange w:id="121" w:author="Dan Kliebenstein" w:date="2018-10-24T12:35:00Z">
            <w:rPr>
              <w:rFonts w:eastAsia="Times New Roman"/>
            </w:rPr>
          </w:rPrChange>
        </w:rPr>
        <w:br/>
      </w:r>
      <w:r w:rsidR="009E2FD8" w:rsidRPr="007D7CAB">
        <w:rPr>
          <w:rFonts w:eastAsia="Times New Roman"/>
          <w:rPrChange w:id="122" w:author="Dan Kliebenstein" w:date="2018-10-24T12:35:00Z">
            <w:rPr>
              <w:rFonts w:eastAsia="Times New Roman"/>
            </w:rPr>
          </w:rPrChange>
        </w:rPr>
        <w:br/>
      </w:r>
      <w:r w:rsidR="009E2FD8">
        <w:rPr>
          <w:rFonts w:eastAsia="Times New Roman"/>
        </w:rPr>
        <w:t xml:space="preserve">The following procedure would be informative (but would not address my wider concern): If two bins of plant accessions were created, each with three of the wild and three of the domesticated accessions chosen at random, and the procedure repeated, say, 100 times, in what percentage of permutations would the two bins explain 3.5% or more of the genetic variation in pathogen virulence. </w:t>
      </w:r>
      <w:r w:rsidR="009E2FD8">
        <w:rPr>
          <w:rFonts w:eastAsia="Times New Roman"/>
        </w:rPr>
        <w:br/>
      </w:r>
    </w:p>
    <w:p w14:paraId="133DA81D" w14:textId="2C5D9197" w:rsidR="00191376" w:rsidRDefault="00191376" w:rsidP="00191376">
      <w:pPr>
        <w:spacing w:after="240"/>
        <w:rPr>
          <w:rFonts w:eastAsia="Times New Roman"/>
        </w:rPr>
      </w:pPr>
      <w:r>
        <w:rPr>
          <w:rFonts w:eastAsia="Times New Roman"/>
        </w:rPr>
        <w:t>&lt;Response&gt;</w:t>
      </w:r>
      <w:ins w:id="123" w:author="Dan Kliebenstein" w:date="2018-10-24T12:36:00Z">
        <w:r w:rsidR="007D7CAB">
          <w:rPr>
            <w:rFonts w:eastAsia="Times New Roman"/>
          </w:rPr>
          <w:t xml:space="preserve"> </w:t>
        </w:r>
      </w:ins>
      <w:proofErr w:type="gramStart"/>
      <w:ins w:id="124" w:author="Dan Kliebenstein" w:date="2018-10-24T12:37:00Z">
        <w:r w:rsidR="007D7CAB">
          <w:rPr>
            <w:rFonts w:eastAsia="Times New Roman"/>
          </w:rPr>
          <w:t>We</w:t>
        </w:r>
        <w:proofErr w:type="gramEnd"/>
        <w:r w:rsidR="007D7CAB">
          <w:rPr>
            <w:rFonts w:eastAsia="Times New Roman"/>
          </w:rPr>
          <w:t xml:space="preserve"> employed this methodology as suggested and have included the </w:t>
        </w:r>
        <w:proofErr w:type="spellStart"/>
        <w:r w:rsidR="007D7CAB">
          <w:rPr>
            <w:rFonts w:eastAsia="Times New Roman"/>
          </w:rPr>
          <w:t>invormation</w:t>
        </w:r>
        <w:proofErr w:type="spellEnd"/>
        <w:r w:rsidR="007D7CAB">
          <w:rPr>
            <w:rFonts w:eastAsia="Times New Roman"/>
          </w:rPr>
          <w:t xml:space="preserve"> as described in the </w:t>
        </w:r>
      </w:ins>
      <w:ins w:id="125" w:author="Dan Kliebenstein" w:date="2018-10-24T12:36:00Z">
        <w:r w:rsidR="007D7CAB">
          <w:rPr>
            <w:rFonts w:eastAsia="Times New Roman"/>
          </w:rPr>
          <w:t xml:space="preserve">response to the </w:t>
        </w:r>
      </w:ins>
      <w:ins w:id="126" w:author="Dan Kliebenstein" w:date="2018-10-24T12:37:00Z">
        <w:r w:rsidR="007D7CAB">
          <w:rPr>
            <w:rFonts w:eastAsia="Times New Roman"/>
          </w:rPr>
          <w:t>previous</w:t>
        </w:r>
      </w:ins>
      <w:ins w:id="127" w:author="Dan Kliebenstein" w:date="2018-10-24T12:36:00Z">
        <w:r w:rsidR="007D7CAB">
          <w:rPr>
            <w:rFonts w:eastAsia="Times New Roman"/>
          </w:rPr>
          <w:t xml:space="preserve"> comment.</w:t>
        </w:r>
      </w:ins>
    </w:p>
    <w:p w14:paraId="3F671B0E" w14:textId="77777777" w:rsidR="00191376" w:rsidRDefault="009E2FD8" w:rsidP="00191376">
      <w:pPr>
        <w:spacing w:after="240"/>
        <w:rPr>
          <w:rFonts w:eastAsia="Times New Roman"/>
        </w:rPr>
      </w:pPr>
      <w:r>
        <w:rPr>
          <w:rFonts w:eastAsia="Times New Roman"/>
        </w:rPr>
        <w:br/>
        <w:t xml:space="preserve">3. Lines 333-355. The authors used a Wilcoxon signed-rank test as an alternative to test if the rank of B. cinerea isolate-induced lesion size significantly changes between pairs of tomato </w:t>
      </w:r>
      <w:r>
        <w:rPr>
          <w:rFonts w:eastAsia="Times New Roman"/>
        </w:rPr>
        <w:lastRenderedPageBreak/>
        <w:t xml:space="preserve">genotypes. However, no details of the test are given. For example what was the input for the test? Was it the raw lesion sizes, the model-adjusted lesion sizes, or the ranks of the lesion sizes on the individual accessions. Since the test begins by calculating the actual differences between paired input values, before ranking the absolute values of the differences, this question is important, especially when a large number of the input values are closely bunched. </w:t>
      </w:r>
      <w:r>
        <w:rPr>
          <w:rFonts w:eastAsia="Times New Roman"/>
        </w:rPr>
        <w:br/>
      </w:r>
    </w:p>
    <w:p w14:paraId="7185BC9A" w14:textId="7BD80D00" w:rsidR="00191376" w:rsidRDefault="00191376" w:rsidP="00191376">
      <w:pPr>
        <w:spacing w:after="240"/>
        <w:rPr>
          <w:rFonts w:eastAsia="Times New Roman"/>
        </w:rPr>
      </w:pPr>
      <w:r>
        <w:rPr>
          <w:rFonts w:eastAsia="Times New Roman"/>
        </w:rPr>
        <w:t>&lt;Response</w:t>
      </w:r>
      <w:proofErr w:type="gramStart"/>
      <w:r>
        <w:rPr>
          <w:rFonts w:eastAsia="Times New Roman"/>
        </w:rPr>
        <w:t>&gt;</w:t>
      </w:r>
      <w:ins w:id="128" w:author="N S" w:date="2018-10-11T15:28:00Z">
        <w:r w:rsidR="00AA0FBC">
          <w:rPr>
            <w:rFonts w:eastAsia="Times New Roman"/>
          </w:rPr>
          <w:t xml:space="preserve"> </w:t>
        </w:r>
      </w:ins>
      <w:ins w:id="129" w:author="Dan Kliebenstein" w:date="2018-10-24T12:37:00Z">
        <w:r w:rsidR="007D7CAB">
          <w:rPr>
            <w:rFonts w:eastAsia="Times New Roman"/>
          </w:rPr>
          <w:t xml:space="preserve"> These</w:t>
        </w:r>
        <w:proofErr w:type="gramEnd"/>
        <w:r w:rsidR="007D7CAB">
          <w:rPr>
            <w:rFonts w:eastAsia="Times New Roman"/>
          </w:rPr>
          <w:t xml:space="preserve"> were conducted </w:t>
        </w:r>
      </w:ins>
      <w:ins w:id="130" w:author="Dan Kliebenstein" w:date="2018-10-24T12:38:00Z">
        <w:r w:rsidR="007D7CAB">
          <w:rPr>
            <w:rFonts w:eastAsia="Times New Roman"/>
          </w:rPr>
          <w:t>using</w:t>
        </w:r>
      </w:ins>
      <w:ins w:id="131" w:author="Dan Kliebenstein" w:date="2018-10-24T12:37:00Z">
        <w:r w:rsidR="007D7CAB">
          <w:rPr>
            <w:rFonts w:eastAsia="Times New Roman"/>
          </w:rPr>
          <w:t xml:space="preserve"> the model-adjusted mean lesion sizes. This has now been </w:t>
        </w:r>
      </w:ins>
      <w:ins w:id="132" w:author="Dan Kliebenstein" w:date="2018-10-24T12:38:00Z">
        <w:r w:rsidR="007D7CAB">
          <w:rPr>
            <w:rFonts w:eastAsia="Times New Roman"/>
          </w:rPr>
          <w:t>fully described in the methods (line 349).</w:t>
        </w:r>
      </w:ins>
    </w:p>
    <w:p w14:paraId="32A15BF4" w14:textId="77777777" w:rsidR="00191376" w:rsidRDefault="00191376" w:rsidP="00191376">
      <w:pPr>
        <w:spacing w:after="240"/>
        <w:rPr>
          <w:rFonts w:eastAsia="Times New Roman"/>
        </w:rPr>
      </w:pPr>
      <w:r>
        <w:rPr>
          <w:rFonts w:eastAsia="Times New Roman"/>
        </w:rPr>
        <w:br/>
      </w:r>
      <w:r w:rsidR="009E2FD8">
        <w:rPr>
          <w:rFonts w:eastAsia="Times New Roman"/>
        </w:rPr>
        <w:br/>
        <w:t xml:space="preserve">Furthermore, given that 77.8% of the variation is attributable to non-genetic sources, and was a high statistically significant source of variation, surely the author's procedure is simply affirming this source of variation in the data set. This would mean that the data presented in Table 2 is the result of experimental variation and not genetic variation in the host accessions. </w:t>
      </w:r>
      <w:r w:rsidR="009E2FD8">
        <w:rPr>
          <w:rFonts w:eastAsia="Times New Roman"/>
        </w:rPr>
        <w:br/>
      </w:r>
    </w:p>
    <w:p w14:paraId="73516ACA" w14:textId="2AF6AE63" w:rsidR="00191376" w:rsidRDefault="00191376" w:rsidP="00191376">
      <w:pPr>
        <w:spacing w:after="240"/>
        <w:rPr>
          <w:rFonts w:eastAsia="Times New Roman"/>
        </w:rPr>
      </w:pPr>
      <w:r>
        <w:rPr>
          <w:rFonts w:eastAsia="Times New Roman"/>
        </w:rPr>
        <w:t>&lt;Response&gt;</w:t>
      </w:r>
      <w:ins w:id="133" w:author="Dan Kliebenstein" w:date="2018-10-24T12:39:00Z">
        <w:r w:rsidR="00D14A9B">
          <w:rPr>
            <w:rFonts w:eastAsia="Times New Roman"/>
          </w:rPr>
          <w:t xml:space="preserve"> </w:t>
        </w:r>
        <w:proofErr w:type="gramStart"/>
        <w:r w:rsidR="00D14A9B">
          <w:rPr>
            <w:rFonts w:eastAsia="Times New Roman"/>
          </w:rPr>
          <w:t>We</w:t>
        </w:r>
        <w:proofErr w:type="gramEnd"/>
        <w:r w:rsidR="00D14A9B">
          <w:rPr>
            <w:rFonts w:eastAsia="Times New Roman"/>
          </w:rPr>
          <w:t xml:space="preserve"> are a bit confused. Is this comment under the assumption that this table was using un-adjusted means? This is now clarified as per above and we hope that this helps with the concern.</w:t>
        </w:r>
      </w:ins>
    </w:p>
    <w:p w14:paraId="157ACEB5" w14:textId="77777777" w:rsidR="00191376" w:rsidRDefault="00191376" w:rsidP="00191376">
      <w:pPr>
        <w:spacing w:after="240"/>
        <w:rPr>
          <w:rFonts w:eastAsia="Times New Roman"/>
        </w:rPr>
      </w:pPr>
      <w:r>
        <w:rPr>
          <w:rFonts w:eastAsia="Times New Roman"/>
        </w:rPr>
        <w:br/>
      </w:r>
      <w:r w:rsidR="009E2FD8">
        <w:rPr>
          <w:rFonts w:eastAsia="Times New Roman"/>
        </w:rPr>
        <w:br/>
      </w:r>
      <w:commentRangeStart w:id="134"/>
      <w:commentRangeStart w:id="135"/>
      <w:r w:rsidR="009E2FD8">
        <w:rPr>
          <w:rFonts w:eastAsia="Times New Roman"/>
        </w:rPr>
        <w:t xml:space="preserve">4. Lines 356-372. I have less concerns about the application of the Wilcoxon signed-rank test to the mean lesion areas on domesticated versus wild accession, since these represent means of 12 measurements each. Also the analysis is backed by the follow-up ANOVA tests. However, I do remain concerned whether the 2 isolates (out of 95) that showed as having significantly different virulence on domesticated versus wild accessions, truly are responding to domestication. Given the large amount of genetic variation in the plant accessions overall, is it possible that the two isolates are responding to genetic factors in the plant pools that are unrelated to domestication. If the plant pools were permuted as described in Comment #2, in how many permutations would 2/95 or more isolates show significant differences between the two pools. The FDR adjustment used by the authors does not account for the genetics of the plant pools; it only accounts for experimental variation in the lesion area measurements. In light of these concerns the statement "this B. cinerea population contains two highly domestication-sensitive isolates which are more virulent on domesticated tomato" seems a substantial over-statement. </w:t>
      </w:r>
      <w:r w:rsidR="009E2FD8">
        <w:rPr>
          <w:rFonts w:eastAsia="Times New Roman"/>
        </w:rPr>
        <w:br/>
      </w:r>
      <w:commentRangeEnd w:id="134"/>
      <w:r w:rsidR="006851F2">
        <w:rPr>
          <w:rStyle w:val="CommentReference"/>
        </w:rPr>
        <w:commentReference w:id="134"/>
      </w:r>
      <w:commentRangeEnd w:id="135"/>
      <w:r w:rsidR="004F7457">
        <w:rPr>
          <w:rStyle w:val="CommentReference"/>
        </w:rPr>
        <w:commentReference w:id="135"/>
      </w:r>
    </w:p>
    <w:p w14:paraId="2358AB08" w14:textId="7045A991" w:rsidR="00191376" w:rsidRDefault="00191376" w:rsidP="00D14A9B">
      <w:pPr>
        <w:spacing w:after="240"/>
        <w:rPr>
          <w:rFonts w:eastAsia="Times New Roman"/>
        </w:rPr>
      </w:pPr>
      <w:r>
        <w:rPr>
          <w:rFonts w:eastAsia="Times New Roman"/>
        </w:rPr>
        <w:t>&lt;Response&gt;</w:t>
      </w:r>
      <w:ins w:id="136" w:author="N S" w:date="2018-10-11T13:50:00Z">
        <w:r w:rsidR="00FC79F6">
          <w:rPr>
            <w:rFonts w:eastAsia="Times New Roman"/>
          </w:rPr>
          <w:t xml:space="preserve"> We removed the claim “highly domest</w:t>
        </w:r>
      </w:ins>
      <w:ins w:id="137" w:author="N S" w:date="2018-10-11T13:51:00Z">
        <w:r w:rsidR="00FC79F6">
          <w:rPr>
            <w:rFonts w:eastAsia="Times New Roman"/>
          </w:rPr>
          <w:t>ication-sensitive isolates” and are rephrasing this as “domestication-associated isolates”</w:t>
        </w:r>
        <w:del w:id="138" w:author="Dan Kliebenstein" w:date="2018-10-24T12:43:00Z">
          <w:r w:rsidR="00FC79F6" w:rsidDel="00D14A9B">
            <w:rPr>
              <w:rFonts w:eastAsia="Times New Roman"/>
            </w:rPr>
            <w:delText xml:space="preserve"> (now line 371, 375</w:delText>
          </w:r>
        </w:del>
      </w:ins>
      <w:ins w:id="139" w:author="N S" w:date="2018-10-11T13:52:00Z">
        <w:del w:id="140" w:author="Dan Kliebenstein" w:date="2018-10-24T12:43:00Z">
          <w:r w:rsidR="00FC79F6" w:rsidDel="00D14A9B">
            <w:rPr>
              <w:rFonts w:eastAsia="Times New Roman"/>
            </w:rPr>
            <w:delText>, 379)</w:delText>
          </w:r>
        </w:del>
        <w:r w:rsidR="00FC79F6">
          <w:rPr>
            <w:rFonts w:eastAsia="Times New Roman"/>
          </w:rPr>
          <w:t xml:space="preserve">. </w:t>
        </w:r>
      </w:ins>
      <w:ins w:id="141" w:author="Dan Kliebenstein" w:date="2018-10-24T12:40:00Z">
        <w:r w:rsidR="00D14A9B">
          <w:rPr>
            <w:rFonts w:eastAsia="Times New Roman"/>
          </w:rPr>
          <w:t xml:space="preserve">Further, we utilized the previously suggested bootstraps and repeated the analysis on the </w:t>
        </w:r>
      </w:ins>
      <w:ins w:id="142" w:author="Dan Kliebenstein" w:date="2018-10-24T12:41:00Z">
        <w:r w:rsidR="00D14A9B">
          <w:rPr>
            <w:rFonts w:eastAsia="Times New Roman"/>
          </w:rPr>
          <w:t>individual</w:t>
        </w:r>
      </w:ins>
      <w:ins w:id="143" w:author="Dan Kliebenstein" w:date="2018-10-24T12:40:00Z">
        <w:r w:rsidR="00D14A9B">
          <w:rPr>
            <w:rFonts w:eastAsia="Times New Roman"/>
          </w:rPr>
          <w:t xml:space="preserve"> </w:t>
        </w:r>
      </w:ins>
      <w:ins w:id="144" w:author="Dan Kliebenstein" w:date="2018-10-24T12:41:00Z">
        <w:r w:rsidR="00D14A9B">
          <w:rPr>
            <w:rFonts w:eastAsia="Times New Roman"/>
          </w:rPr>
          <w:t>isolates using these same bootstraps as suggested.</w:t>
        </w:r>
      </w:ins>
      <w:ins w:id="145" w:author="Dan Kliebenstein" w:date="2018-10-24T12:43:00Z">
        <w:r w:rsidR="00D14A9B">
          <w:rPr>
            <w:rFonts w:eastAsia="Times New Roman"/>
          </w:rPr>
          <w:t xml:space="preserve"> This is now relayed with the following text “</w:t>
        </w:r>
        <w:r w:rsidR="00D14A9B" w:rsidRPr="00D14A9B">
          <w:rPr>
            <w:rFonts w:eastAsia="Times New Roman"/>
          </w:rPr>
          <w:t xml:space="preserve">To assess whether isolates could appear domestication-associated due to random chance, we bootstrapped assignment of plant accessions to domestication groups. We randomly drew three genotypes from the domesticated and wild groupings and assigned them to a new pseudo-wild grouping. The other six genotypes were assigned as a pseudo-domesticated grouping and the model was rerun. This bootstrapping was </w:t>
        </w:r>
        <w:r w:rsidR="00D14A9B" w:rsidRPr="00D14A9B">
          <w:rPr>
            <w:rFonts w:eastAsia="Times New Roman"/>
          </w:rPr>
          <w:lastRenderedPageBreak/>
          <w:t>repeated 100 times with e</w:t>
        </w:r>
        <w:r w:rsidR="00D14A9B">
          <w:rPr>
            <w:rFonts w:eastAsia="Times New Roman"/>
          </w:rPr>
          <w:t xml:space="preserve">ach representing a random draw. </w:t>
        </w:r>
        <w:r w:rsidR="00D14A9B" w:rsidRPr="00D14A9B">
          <w:rPr>
            <w:rFonts w:eastAsia="Times New Roman"/>
          </w:rPr>
          <w:t>We used these to repeat the individual isolate models. 96 of the 100 bootstraps identified no isolates with domestication sensitivity and the other four bootstraps identified only 2 isolates showing significant domestication association (FDR &lt;0.01). Therefore, our individual isolate observations are in the 96th percentile. While this is suggestive, a more precise estimate of isolate x domestication interactions would require larger experiments using either more replication or additional plant genotypes.</w:t>
        </w:r>
        <w:r w:rsidR="00D14A9B">
          <w:rPr>
            <w:rFonts w:eastAsia="Times New Roman"/>
          </w:rPr>
          <w:t>”</w:t>
        </w:r>
      </w:ins>
      <w:ins w:id="146" w:author="Dan Kliebenstein" w:date="2018-10-24T12:44:00Z">
        <w:r w:rsidR="00D14A9B">
          <w:rPr>
            <w:rFonts w:eastAsia="Times New Roman"/>
          </w:rPr>
          <w:t xml:space="preserve"> We hope that this helps to clarify what we did and did not find and better relays the reality of the data.</w:t>
        </w:r>
      </w:ins>
    </w:p>
    <w:p w14:paraId="1BA60B01" w14:textId="77777777" w:rsidR="00191376" w:rsidRDefault="00191376" w:rsidP="00191376">
      <w:pPr>
        <w:spacing w:after="240"/>
        <w:rPr>
          <w:rFonts w:eastAsia="Times New Roman"/>
        </w:rPr>
      </w:pPr>
      <w:r>
        <w:rPr>
          <w:rFonts w:eastAsia="Times New Roman"/>
        </w:rPr>
        <w:br/>
      </w:r>
      <w:r w:rsidR="009E2FD8">
        <w:rPr>
          <w:rFonts w:eastAsia="Times New Roman"/>
        </w:rPr>
        <w:br/>
        <w:t xml:space="preserve">Related to the above, if the two isolates reported as "highly domestication-sensitive" are eliminated from the data set, is there any significant signal of domestication sensitivity left in the remaining set of 93 isolates? What happens to the 3.5% of genetic variation attributable to domestication? </w:t>
      </w:r>
    </w:p>
    <w:p w14:paraId="4C00E893" w14:textId="3E74E35A" w:rsidR="00191376" w:rsidDel="00454B08" w:rsidRDefault="00191376" w:rsidP="00191376">
      <w:pPr>
        <w:spacing w:after="240"/>
        <w:rPr>
          <w:del w:id="147" w:author="Dan Kliebenstein" w:date="2018-10-24T12:46:00Z"/>
          <w:rFonts w:eastAsia="Times New Roman"/>
        </w:rPr>
      </w:pPr>
    </w:p>
    <w:p w14:paraId="2542D721" w14:textId="432EC6CD" w:rsidR="00454B08" w:rsidRDefault="00191376" w:rsidP="00454B08">
      <w:pPr>
        <w:spacing w:after="240"/>
        <w:rPr>
          <w:ins w:id="148" w:author="Dan Kliebenstein" w:date="2018-10-24T12:46:00Z"/>
          <w:rFonts w:eastAsia="Times New Roman"/>
        </w:rPr>
      </w:pPr>
      <w:r>
        <w:rPr>
          <w:rFonts w:eastAsia="Times New Roman"/>
        </w:rPr>
        <w:t>&lt;Response&gt;</w:t>
      </w:r>
      <w:ins w:id="149" w:author="Dan Kliebenstein" w:date="2018-10-24T12:45:00Z">
        <w:r w:rsidR="00454B08">
          <w:rPr>
            <w:rFonts w:eastAsia="Times New Roman"/>
          </w:rPr>
          <w:t xml:space="preserve"> We repeated the </w:t>
        </w:r>
      </w:ins>
      <w:ins w:id="150" w:author="Dan Kliebenstein" w:date="2018-10-24T12:47:00Z">
        <w:r w:rsidR="00454B08">
          <w:rPr>
            <w:rFonts w:eastAsia="Times New Roman"/>
          </w:rPr>
          <w:t>analysis</w:t>
        </w:r>
      </w:ins>
      <w:ins w:id="151" w:author="Dan Kliebenstein" w:date="2018-10-24T12:45:00Z">
        <w:r w:rsidR="00454B08">
          <w:rPr>
            <w:rFonts w:eastAsia="Times New Roman"/>
          </w:rPr>
          <w:t xml:space="preserve"> as suggested and this is now included as follows </w:t>
        </w:r>
        <w:proofErr w:type="gramStart"/>
        <w:r w:rsidR="00454B08">
          <w:rPr>
            <w:rFonts w:eastAsia="Times New Roman"/>
          </w:rPr>
          <w:t>"</w:t>
        </w:r>
      </w:ins>
      <w:ins w:id="152" w:author="Dan Kliebenstein" w:date="2018-10-24T12:46:00Z">
        <w:r w:rsidR="00454B08" w:rsidRPr="00454B08">
          <w:rPr>
            <w:rFonts w:eastAsia="Times New Roman"/>
          </w:rPr>
          <w:t xml:space="preserve"> </w:t>
        </w:r>
        <w:r w:rsidR="00454B08">
          <w:rPr>
            <w:rFonts w:eastAsia="Times New Roman"/>
          </w:rPr>
          <w:t>We</w:t>
        </w:r>
        <w:proofErr w:type="gramEnd"/>
        <w:r w:rsidR="00454B08">
          <w:rPr>
            <w:rFonts w:eastAsia="Times New Roman"/>
          </w:rPr>
          <w:t xml:space="preserve"> tested this by removing the two highly domestication-sensitive isolates and rerunning the model, and found that some domestication effect is retained.</w:t>
        </w:r>
        <w:r w:rsidR="00454B08">
          <w:rPr>
            <w:rFonts w:eastAsia="Times New Roman"/>
          </w:rPr>
          <w:t>”</w:t>
        </w:r>
        <w:r w:rsidR="00454B08">
          <w:rPr>
            <w:rFonts w:eastAsia="Times New Roman"/>
          </w:rPr>
          <w:t xml:space="preserve"> We added this to the text at line 410, and reported the full model outputs in Supplemental Data Set 4.</w:t>
        </w:r>
      </w:ins>
    </w:p>
    <w:p w14:paraId="59E7269E" w14:textId="1A644CDD" w:rsidR="00191376" w:rsidDel="00454B08" w:rsidRDefault="00191376" w:rsidP="00191376">
      <w:pPr>
        <w:spacing w:after="240"/>
        <w:rPr>
          <w:del w:id="153" w:author="Dan Kliebenstein" w:date="2018-10-24T12:46:00Z"/>
          <w:rFonts w:eastAsia="Times New Roman"/>
        </w:rPr>
      </w:pPr>
    </w:p>
    <w:p w14:paraId="43F76552" w14:textId="2F51A1EB" w:rsidR="00201342" w:rsidDel="00D43F7D" w:rsidRDefault="00201342" w:rsidP="00191376">
      <w:pPr>
        <w:spacing w:after="240"/>
        <w:rPr>
          <w:del w:id="154" w:author="N S" w:date="2018-10-03T12:11:00Z"/>
          <w:rFonts w:eastAsia="Times New Roman"/>
        </w:rPr>
      </w:pPr>
    </w:p>
    <w:p w14:paraId="13C165BA" w14:textId="77777777" w:rsidR="00191376" w:rsidRDefault="009E2FD8" w:rsidP="009E2FD8">
      <w:pPr>
        <w:spacing w:after="240"/>
        <w:rPr>
          <w:rFonts w:eastAsia="Times New Roman"/>
        </w:rPr>
      </w:pPr>
      <w:r>
        <w:rPr>
          <w:rFonts w:eastAsia="Times New Roman"/>
        </w:rPr>
        <w:br/>
      </w:r>
      <w:r>
        <w:rPr>
          <w:rFonts w:eastAsia="Times New Roman"/>
        </w:rPr>
        <w:br/>
        <w:t xml:space="preserve">5. Lines 717-720; 738-740. It is typical to treat terms such as experiment, block, individual plant, leaf, and leaflet as random effects in linear models. (A fixed effect is one I could reproduce in a new experiment, e.g. isolate and plant accession; a random one is an effect I could not reproduce, e.g. experiment and block). What is the justification for treating them as fixed effects. The authors state that "significance of individual terms in the model did not change" but they do not provide documentation of that point. In particular, they do not show us how the estimated percentages of the variance accounted for by the different terms changes. Table 1 should contain the results from a conventional analysis (experiment and block as random effects) rather than an unconventional analysis. And in the ANOVA analysis of isolates sensitive to domestication, are the same 2 isolates identified if experiment is treated as a random effect (line 363). </w:t>
      </w:r>
    </w:p>
    <w:p w14:paraId="7D683A60" w14:textId="77777777" w:rsidR="00191376" w:rsidRDefault="00191376" w:rsidP="009E2FD8">
      <w:pPr>
        <w:spacing w:after="240"/>
        <w:rPr>
          <w:rFonts w:eastAsia="Times New Roman"/>
        </w:rPr>
      </w:pPr>
    </w:p>
    <w:p w14:paraId="229482B7" w14:textId="5C6564BE" w:rsidR="00191376" w:rsidRDefault="00191376" w:rsidP="009E2FD8">
      <w:pPr>
        <w:spacing w:after="240"/>
        <w:rPr>
          <w:rFonts w:eastAsia="Times New Roman"/>
        </w:rPr>
      </w:pPr>
      <w:r>
        <w:rPr>
          <w:rFonts w:eastAsia="Times New Roman"/>
        </w:rPr>
        <w:t>&lt;Response&gt;</w:t>
      </w:r>
      <w:ins w:id="155" w:author="Dan Kliebenstein" w:date="2018-10-24T12:47:00Z">
        <w:r w:rsidR="00454B08">
          <w:rPr>
            <w:rFonts w:eastAsia="Times New Roman"/>
          </w:rPr>
          <w:t xml:space="preserve"> </w:t>
        </w:r>
        <w:proofErr w:type="gramStart"/>
        <w:r w:rsidR="00454B08">
          <w:rPr>
            <w:rFonts w:eastAsia="Times New Roman"/>
          </w:rPr>
          <w:t>We</w:t>
        </w:r>
        <w:proofErr w:type="gramEnd"/>
        <w:r w:rsidR="00454B08">
          <w:rPr>
            <w:rFonts w:eastAsia="Times New Roman"/>
          </w:rPr>
          <w:t xml:space="preserve"> have rebuilt the model and Table as suggested by both reviewers. We hope that this helps to clarify.</w:t>
        </w:r>
      </w:ins>
      <w:ins w:id="156" w:author="Dan Kliebenstein" w:date="2018-10-24T12:48:00Z">
        <w:r w:rsidR="00454B08">
          <w:rPr>
            <w:rFonts w:eastAsia="Times New Roman"/>
          </w:rPr>
          <w:t xml:space="preserve"> We freely admit that this Table has been bounced around by reviewers at other locations and we do fully agree that the blend of fixed and random effects as suggested by both reviewers is the most appropriate.</w:t>
        </w:r>
      </w:ins>
    </w:p>
    <w:p w14:paraId="36677A7A" w14:textId="77777777" w:rsidR="00191376" w:rsidRDefault="009E2FD8" w:rsidP="009E2FD8">
      <w:pPr>
        <w:spacing w:after="240"/>
        <w:rPr>
          <w:rFonts w:eastAsia="Times New Roman"/>
        </w:rPr>
      </w:pPr>
      <w:r>
        <w:rPr>
          <w:rFonts w:eastAsia="Times New Roman"/>
        </w:rPr>
        <w:br/>
        <w:t xml:space="preserve">6. Zhang et al 2017 presents data on lesion sizes on Arabidopsis for all these isolates. Including data on the correlation between lesion sizes on Arabidopsis and tomato would provide a fuller picture of the genetic underpinnings of virulence in Botrytis. It would be especially informative know if any of the SNPs presented in Figure 4 are also significantly associated with variation in virulence against Arabidopsis. </w:t>
      </w:r>
      <w:r>
        <w:rPr>
          <w:rFonts w:eastAsia="Times New Roman"/>
        </w:rPr>
        <w:br/>
      </w:r>
    </w:p>
    <w:p w14:paraId="04845380" w14:textId="6CAEA50B" w:rsidR="007E06A5" w:rsidRDefault="00191376" w:rsidP="007E06A5">
      <w:pPr>
        <w:spacing w:after="240"/>
        <w:rPr>
          <w:ins w:id="157" w:author="Dan Kliebenstein" w:date="2018-10-24T14:11:00Z"/>
          <w:rFonts w:eastAsia="Times New Roman"/>
        </w:rPr>
      </w:pPr>
      <w:r>
        <w:rPr>
          <w:rFonts w:eastAsia="Times New Roman"/>
        </w:rPr>
        <w:lastRenderedPageBreak/>
        <w:t>&lt;Response&gt;</w:t>
      </w:r>
      <w:ins w:id="158" w:author="Dan Kliebenstein" w:date="2018-10-24T14:11:00Z">
        <w:r w:rsidR="007E06A5" w:rsidRPr="007E06A5">
          <w:rPr>
            <w:rFonts w:eastAsia="Times New Roman"/>
          </w:rPr>
          <w:t xml:space="preserve"> </w:t>
        </w:r>
        <w:r w:rsidR="007E06A5">
          <w:rPr>
            <w:rFonts w:eastAsia="Times New Roman"/>
          </w:rPr>
          <w:t xml:space="preserve">For the 94 isolates included in both this study and the Zhang 2017 study, we calculated correlations between lesion sizes on Arabidopsis vs. domesticated and wild tomato. There is a </w:t>
        </w:r>
      </w:ins>
      <w:ins w:id="159" w:author="Dan Kliebenstein" w:date="2018-10-24T14:12:00Z">
        <w:r w:rsidR="007E06A5">
          <w:rPr>
            <w:rFonts w:eastAsia="Times New Roman"/>
          </w:rPr>
          <w:t>weak but significant positive</w:t>
        </w:r>
      </w:ins>
      <w:ins w:id="160" w:author="Dan Kliebenstein" w:date="2018-10-24T14:11:00Z">
        <w:r w:rsidR="007E06A5">
          <w:rPr>
            <w:rFonts w:eastAsia="Times New Roman"/>
          </w:rPr>
          <w:t xml:space="preserve"> correlation for both, with r=0.247 for </w:t>
        </w:r>
      </w:ins>
      <w:ins w:id="161" w:author="Dan Kliebenstein" w:date="2018-10-24T14:12:00Z">
        <w:r w:rsidR="007E06A5">
          <w:rPr>
            <w:rFonts w:eastAsia="Times New Roman"/>
          </w:rPr>
          <w:t>w</w:t>
        </w:r>
      </w:ins>
      <w:ins w:id="162" w:author="Dan Kliebenstein" w:date="2018-10-24T14:11:00Z">
        <w:r w:rsidR="007E06A5">
          <w:rPr>
            <w:rFonts w:eastAsia="Times New Roman"/>
          </w:rPr>
          <w:t xml:space="preserve">ild and r=0.301 for </w:t>
        </w:r>
      </w:ins>
      <w:ins w:id="163" w:author="Dan Kliebenstein" w:date="2018-10-24T14:12:00Z">
        <w:r w:rsidR="007E06A5">
          <w:rPr>
            <w:rFonts w:eastAsia="Times New Roman"/>
          </w:rPr>
          <w:t>d</w:t>
        </w:r>
      </w:ins>
      <w:ins w:id="164" w:author="Dan Kliebenstein" w:date="2018-10-24T14:11:00Z">
        <w:r w:rsidR="007E06A5">
          <w:rPr>
            <w:rFonts w:eastAsia="Times New Roman"/>
          </w:rPr>
          <w:t>omesticated</w:t>
        </w:r>
      </w:ins>
      <w:ins w:id="165" w:author="Dan Kliebenstein" w:date="2018-10-24T14:12:00Z">
        <w:r w:rsidR="007E06A5">
          <w:rPr>
            <w:rFonts w:eastAsia="Times New Roman"/>
          </w:rPr>
          <w:t xml:space="preserve"> tomato versus Arabidopsis</w:t>
        </w:r>
      </w:ins>
      <w:ins w:id="166" w:author="Dan Kliebenstein" w:date="2018-10-24T14:11:00Z">
        <w:r w:rsidR="007E06A5">
          <w:rPr>
            <w:rFonts w:eastAsia="Times New Roman"/>
          </w:rPr>
          <w:t>. These results are reported in the text (line 261) and as Figure S3. We agree that it would be interesting to compare candidate B. cinerea SNPs from virulence studies across plant hosts in the future.</w:t>
        </w:r>
      </w:ins>
      <w:ins w:id="167" w:author="Dan Kliebenstein" w:date="2018-10-24T14:12:00Z">
        <w:r w:rsidR="007E06A5">
          <w:rPr>
            <w:rFonts w:eastAsia="Times New Roman"/>
          </w:rPr>
          <w:t xml:space="preserve"> But we would prefer not to incorporate that into this manuscript given the already existing complexity. Additionally, we think it would be best to develop a new approach whereby we use the two species as factors in the GWA and treat </w:t>
        </w:r>
      </w:ins>
      <w:ins w:id="168" w:author="Dan Kliebenstein" w:date="2018-10-24T14:13:00Z">
        <w:r w:rsidR="007E06A5">
          <w:rPr>
            <w:rFonts w:eastAsia="Times New Roman"/>
          </w:rPr>
          <w:t>this</w:t>
        </w:r>
      </w:ins>
      <w:ins w:id="169" w:author="Dan Kliebenstein" w:date="2018-10-24T14:12:00Z">
        <w:r w:rsidR="007E06A5">
          <w:rPr>
            <w:rFonts w:eastAsia="Times New Roman"/>
          </w:rPr>
          <w:t xml:space="preserve"> </w:t>
        </w:r>
      </w:ins>
      <w:ins w:id="170" w:author="Dan Kliebenstein" w:date="2018-10-24T14:13:00Z">
        <w:r w:rsidR="007E06A5">
          <w:rPr>
            <w:rFonts w:eastAsia="Times New Roman"/>
          </w:rPr>
          <w:t>almost as a multi-trait GWA approach. This would take significant time and would likely take a full manuscript to properly describe.</w:t>
        </w:r>
      </w:ins>
    </w:p>
    <w:p w14:paraId="1DC0992B" w14:textId="38D6C476" w:rsidR="00517CF7" w:rsidDel="00454B08" w:rsidRDefault="00517CF7" w:rsidP="009E2FD8">
      <w:pPr>
        <w:spacing w:after="240"/>
        <w:rPr>
          <w:del w:id="171" w:author="N S" w:date="2018-10-03T15:32:00Z"/>
          <w:rFonts w:eastAsia="Times New Roman"/>
        </w:rPr>
      </w:pPr>
    </w:p>
    <w:p w14:paraId="223BAAE0" w14:textId="77777777" w:rsidR="00454B08" w:rsidRDefault="00454B08" w:rsidP="009E2FD8">
      <w:pPr>
        <w:spacing w:after="240"/>
        <w:rPr>
          <w:ins w:id="172" w:author="Dan Kliebenstein" w:date="2018-10-24T12:48:00Z"/>
          <w:rFonts w:eastAsia="Times New Roman"/>
        </w:rPr>
      </w:pPr>
    </w:p>
    <w:p w14:paraId="348E93C9" w14:textId="77777777" w:rsidR="00191376" w:rsidRPr="007E06A5" w:rsidRDefault="009E2FD8" w:rsidP="009E2FD8">
      <w:pPr>
        <w:spacing w:after="240"/>
        <w:rPr>
          <w:rFonts w:eastAsia="Times New Roman"/>
          <w:rPrChange w:id="173" w:author="Dan Kliebenstein" w:date="2018-10-24T14:19:00Z">
            <w:rPr>
              <w:rFonts w:eastAsia="Times New Roman"/>
            </w:rPr>
          </w:rPrChange>
        </w:rPr>
      </w:pPr>
      <w:r>
        <w:rPr>
          <w:rFonts w:eastAsia="Times New Roman"/>
        </w:rPr>
        <w:br/>
        <w:t xml:space="preserve">7. Surprisingly, the results from Zhang et al are not discussed in this paper at all, either in the Introduction or the Discussion. How does the finding that "... the JA and SA signaling pathways functioned to constrain/canalize the range of virulence in the pathogen population, but the underlying transcriptomic response was highly plastic. These data showed that plants utilize major defense hormone pathways to buffer disease resistance..." impact the observations presented </w:t>
      </w:r>
      <w:r w:rsidRPr="007E06A5">
        <w:rPr>
          <w:rFonts w:eastAsia="Times New Roman"/>
          <w:rPrChange w:id="174" w:author="Dan Kliebenstein" w:date="2018-10-24T14:19:00Z">
            <w:rPr>
              <w:rFonts w:eastAsia="Times New Roman"/>
            </w:rPr>
          </w:rPrChange>
        </w:rPr>
        <w:t xml:space="preserve">here. Does this mean that much of the potential variation in pathogen virulence encoded by its genetic diversity is actually masked by the ability of the plant defense system to adapt to a variety of virulence mechanisms? </w:t>
      </w:r>
    </w:p>
    <w:p w14:paraId="684138C6" w14:textId="52EE29EF" w:rsidR="007E06A5" w:rsidRPr="007E06A5" w:rsidRDefault="00191376" w:rsidP="009E2FD8">
      <w:pPr>
        <w:spacing w:after="240"/>
        <w:rPr>
          <w:ins w:id="175" w:author="Dan Kliebenstein" w:date="2018-10-24T14:19:00Z"/>
          <w:rFonts w:eastAsia="Times New Roman"/>
          <w:rPrChange w:id="176" w:author="Dan Kliebenstein" w:date="2018-10-24T14:19:00Z">
            <w:rPr>
              <w:ins w:id="177" w:author="Dan Kliebenstein" w:date="2018-10-24T14:19:00Z"/>
              <w:rFonts w:eastAsia="Times New Roman"/>
            </w:rPr>
          </w:rPrChange>
        </w:rPr>
      </w:pPr>
      <w:r w:rsidRPr="007E06A5">
        <w:rPr>
          <w:rFonts w:eastAsia="Times New Roman"/>
          <w:rPrChange w:id="178" w:author="Dan Kliebenstein" w:date="2018-10-24T14:19:00Z">
            <w:rPr>
              <w:rFonts w:eastAsia="Times New Roman"/>
            </w:rPr>
          </w:rPrChange>
        </w:rPr>
        <w:t>&lt;Response&gt;</w:t>
      </w:r>
      <w:ins w:id="179" w:author="Dan Kliebenstein" w:date="2018-10-24T14:18:00Z">
        <w:r w:rsidR="007E06A5" w:rsidRPr="007E06A5">
          <w:rPr>
            <w:rFonts w:eastAsia="Times New Roman"/>
            <w:rPrChange w:id="180" w:author="Dan Kliebenstein" w:date="2018-10-24T14:19:00Z">
              <w:rPr>
                <w:rFonts w:eastAsia="Times New Roman"/>
              </w:rPr>
            </w:rPrChange>
          </w:rPr>
          <w:t xml:space="preserve"> </w:t>
        </w:r>
        <w:proofErr w:type="gramStart"/>
        <w:r w:rsidR="007E06A5" w:rsidRPr="007E06A5">
          <w:rPr>
            <w:rFonts w:eastAsia="Times New Roman"/>
            <w:rPrChange w:id="181" w:author="Dan Kliebenstein" w:date="2018-10-24T14:19:00Z">
              <w:rPr>
                <w:rFonts w:eastAsia="Times New Roman"/>
              </w:rPr>
            </w:rPrChange>
          </w:rPr>
          <w:t>We</w:t>
        </w:r>
        <w:proofErr w:type="gramEnd"/>
        <w:r w:rsidR="007E06A5" w:rsidRPr="007E06A5">
          <w:rPr>
            <w:rFonts w:eastAsia="Times New Roman"/>
            <w:rPrChange w:id="182" w:author="Dan Kliebenstein" w:date="2018-10-24T14:19:00Z">
              <w:rPr>
                <w:rFonts w:eastAsia="Times New Roman"/>
              </w:rPr>
            </w:rPrChange>
          </w:rPr>
          <w:t xml:space="preserve"> were not really sure how to incorporate that analysis given its different focus. We have included this section in the discussion</w:t>
        </w:r>
      </w:ins>
      <w:ins w:id="183" w:author="Dan Kliebenstein" w:date="2018-10-24T14:19:00Z">
        <w:r w:rsidR="007E06A5" w:rsidRPr="007E06A5">
          <w:rPr>
            <w:rFonts w:eastAsia="Times New Roman"/>
            <w:rPrChange w:id="184" w:author="Dan Kliebenstein" w:date="2018-10-24T14:19:00Z">
              <w:rPr>
                <w:rFonts w:eastAsia="Times New Roman"/>
              </w:rPr>
            </w:rPrChange>
          </w:rPr>
          <w:t xml:space="preserve"> on the lack of evidence for a bottleneck </w:t>
        </w:r>
      </w:ins>
      <w:ins w:id="185" w:author="Dan Kliebenstein" w:date="2018-10-24T14:18:00Z">
        <w:r w:rsidR="007E06A5" w:rsidRPr="007E06A5">
          <w:rPr>
            <w:rFonts w:eastAsia="Times New Roman"/>
            <w:rPrChange w:id="186" w:author="Dan Kliebenstein" w:date="2018-10-24T14:19:00Z">
              <w:rPr>
                <w:rFonts w:eastAsia="Times New Roman"/>
              </w:rPr>
            </w:rPrChange>
          </w:rPr>
          <w:t xml:space="preserve"> </w:t>
        </w:r>
      </w:ins>
      <w:ins w:id="187" w:author="Dan Kliebenstein" w:date="2018-10-24T14:19:00Z">
        <w:r w:rsidR="007E06A5" w:rsidRPr="007E06A5">
          <w:rPr>
            <w:rFonts w:eastAsia="Times New Roman"/>
            <w:rPrChange w:id="188" w:author="Dan Kliebenstein" w:date="2018-10-24T14:19:00Z">
              <w:rPr>
                <w:rFonts w:eastAsia="Times New Roman"/>
              </w:rPr>
            </w:rPrChange>
          </w:rPr>
          <w:t>“</w:t>
        </w:r>
        <w:r w:rsidR="007E06A5" w:rsidRPr="007E06A5">
          <w:rPr>
            <w:rPrChange w:id="189" w:author="Dan Kliebenstein" w:date="2018-10-24T14:19:00Z">
              <w:rPr>
                <w:rFonts w:ascii="Arial" w:hAnsi="Arial" w:cs="Arial"/>
              </w:rPr>
            </w:rPrChange>
          </w:rPr>
          <w:t xml:space="preserve">Previous work in </w:t>
        </w:r>
        <w:r w:rsidR="007E06A5" w:rsidRPr="007E06A5">
          <w:rPr>
            <w:i/>
            <w:rPrChange w:id="190" w:author="Dan Kliebenstein" w:date="2018-10-24T14:19:00Z">
              <w:rPr>
                <w:rFonts w:ascii="Arial" w:hAnsi="Arial" w:cs="Arial"/>
                <w:i/>
              </w:rPr>
            </w:rPrChange>
          </w:rPr>
          <w:t>A. thaliana</w:t>
        </w:r>
        <w:r w:rsidR="007E06A5" w:rsidRPr="007E06A5">
          <w:rPr>
            <w:rPrChange w:id="191" w:author="Dan Kliebenstein" w:date="2018-10-24T14:19:00Z">
              <w:rPr>
                <w:rFonts w:ascii="Arial" w:hAnsi="Arial" w:cs="Arial"/>
              </w:rPr>
            </w:rPrChange>
          </w:rPr>
          <w:t xml:space="preserve"> with these isolates has shown that if plant defenses such as </w:t>
        </w:r>
        <w:proofErr w:type="spellStart"/>
        <w:r w:rsidR="007E06A5" w:rsidRPr="007E06A5">
          <w:rPr>
            <w:rPrChange w:id="192" w:author="Dan Kliebenstein" w:date="2018-10-24T14:19:00Z">
              <w:rPr>
                <w:rFonts w:ascii="Arial" w:hAnsi="Arial" w:cs="Arial"/>
              </w:rPr>
            </w:rPrChange>
          </w:rPr>
          <w:t>jasmonic</w:t>
        </w:r>
        <w:proofErr w:type="spellEnd"/>
        <w:r w:rsidR="007E06A5" w:rsidRPr="007E06A5">
          <w:rPr>
            <w:rPrChange w:id="193" w:author="Dan Kliebenstein" w:date="2018-10-24T14:19:00Z">
              <w:rPr>
                <w:rFonts w:ascii="Arial" w:hAnsi="Arial" w:cs="Arial"/>
              </w:rPr>
            </w:rPrChange>
          </w:rPr>
          <w:t xml:space="preserve"> acid and salicylic acid signaling are non-functional, there is increased variation in </w:t>
        </w:r>
        <w:r w:rsidR="007E06A5" w:rsidRPr="007E06A5">
          <w:rPr>
            <w:i/>
            <w:rPrChange w:id="194" w:author="Dan Kliebenstein" w:date="2018-10-24T14:19:00Z">
              <w:rPr>
                <w:rFonts w:ascii="Arial" w:hAnsi="Arial" w:cs="Arial"/>
                <w:i/>
              </w:rPr>
            </w:rPrChange>
          </w:rPr>
          <w:t>B. cinerea</w:t>
        </w:r>
        <w:r w:rsidR="007E06A5" w:rsidRPr="007E06A5">
          <w:rPr>
            <w:rPrChange w:id="195" w:author="Dan Kliebenstein" w:date="2018-10-24T14:19:00Z">
              <w:rPr>
                <w:rFonts w:ascii="Arial" w:hAnsi="Arial" w:cs="Arial"/>
              </w:rPr>
            </w:rPrChange>
          </w:rPr>
          <w:t xml:space="preserve"> virulence </w:t>
        </w:r>
        <w:r w:rsidR="007E06A5" w:rsidRPr="007E06A5">
          <w:rPr>
            <w:rPrChange w:id="196" w:author="Dan Kliebenstein" w:date="2018-10-24T14:19:00Z">
              <w:rPr>
                <w:rFonts w:ascii="Arial" w:hAnsi="Arial" w:cs="Arial"/>
              </w:rPr>
            </w:rPrChange>
          </w:rPr>
          <w:fldChar w:fldCharType="begin"/>
        </w:r>
        <w:r w:rsidR="007E06A5" w:rsidRPr="007E06A5">
          <w:rPr>
            <w:rPrChange w:id="197" w:author="Dan Kliebenstein" w:date="2018-10-24T14:19:00Z">
              <w:rPr>
                <w:rFonts w:ascii="Arial" w:hAnsi="Arial" w:cs="Arial"/>
              </w:rPr>
            </w:rPrChange>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7E06A5" w:rsidRPr="007E06A5">
          <w:rPr>
            <w:rPrChange w:id="198" w:author="Dan Kliebenstein" w:date="2018-10-24T14:19:00Z">
              <w:rPr>
                <w:rFonts w:ascii="Arial" w:hAnsi="Arial" w:cs="Arial"/>
              </w:rPr>
            </w:rPrChange>
          </w:rPr>
          <w:fldChar w:fldCharType="separate"/>
        </w:r>
        <w:r w:rsidR="007E06A5" w:rsidRPr="007E06A5">
          <w:rPr>
            <w:noProof/>
            <w:rPrChange w:id="199" w:author="Dan Kliebenstein" w:date="2018-10-24T14:19:00Z">
              <w:rPr>
                <w:rFonts w:ascii="Arial" w:hAnsi="Arial" w:cs="Arial"/>
                <w:noProof/>
              </w:rPr>
            </w:rPrChange>
          </w:rPr>
          <w:t>(Zhang, Corwin et al. 2017)</w:t>
        </w:r>
        <w:r w:rsidR="007E06A5" w:rsidRPr="007E06A5">
          <w:rPr>
            <w:rPrChange w:id="200" w:author="Dan Kliebenstein" w:date="2018-10-24T14:19:00Z">
              <w:rPr>
                <w:rFonts w:ascii="Arial" w:hAnsi="Arial" w:cs="Arial"/>
              </w:rPr>
            </w:rPrChange>
          </w:rPr>
          <w:fldChar w:fldCharType="end"/>
        </w:r>
        <w:r w:rsidR="007E06A5" w:rsidRPr="007E06A5">
          <w:rPr>
            <w:rPrChange w:id="201" w:author="Dan Kliebenstein" w:date="2018-10-24T14:19:00Z">
              <w:rPr>
                <w:rFonts w:ascii="Arial" w:hAnsi="Arial" w:cs="Arial"/>
              </w:rPr>
            </w:rPrChange>
          </w:rPr>
          <w:t xml:space="preserve">. </w:t>
        </w:r>
        <w:bookmarkStart w:id="202" w:name="_Hlk528003815"/>
        <w:r w:rsidR="007E06A5" w:rsidRPr="007E06A5">
          <w:rPr>
            <w:rPrChange w:id="203" w:author="Dan Kliebenstein" w:date="2018-10-24T14:19:00Z">
              <w:rPr>
                <w:rFonts w:ascii="Arial" w:hAnsi="Arial" w:cs="Arial"/>
              </w:rPr>
            </w:rPrChange>
          </w:rPr>
          <w:t xml:space="preserve">Thus, if these pathways had large effect differences between wild and domestic tomato we would expect to see a wider range of </w:t>
        </w:r>
        <w:r w:rsidR="007E06A5" w:rsidRPr="007E06A5">
          <w:rPr>
            <w:i/>
            <w:rPrChange w:id="204" w:author="Dan Kliebenstein" w:date="2018-10-24T14:19:00Z">
              <w:rPr>
                <w:rFonts w:ascii="Arial" w:hAnsi="Arial" w:cs="Arial"/>
                <w:i/>
              </w:rPr>
            </w:rPrChange>
          </w:rPr>
          <w:t>B. cinerea</w:t>
        </w:r>
        <w:r w:rsidR="007E06A5" w:rsidRPr="007E06A5">
          <w:rPr>
            <w:rPrChange w:id="205" w:author="Dan Kliebenstein" w:date="2018-10-24T14:19:00Z">
              <w:rPr>
                <w:rFonts w:ascii="Arial" w:hAnsi="Arial" w:cs="Arial"/>
              </w:rPr>
            </w:rPrChange>
          </w:rPr>
          <w:t xml:space="preserve"> virulence phenotypes in domesticated tomato </w:t>
        </w:r>
        <w:r w:rsidR="007E06A5" w:rsidRPr="007E06A5">
          <w:rPr>
            <w:rPrChange w:id="206" w:author="Dan Kliebenstein" w:date="2018-10-24T14:19:00Z">
              <w:rPr>
                <w:rFonts w:ascii="Arial" w:hAnsi="Arial" w:cs="Arial"/>
              </w:rPr>
            </w:rPrChange>
          </w:rPr>
          <w:fldChar w:fldCharType="begin"/>
        </w:r>
        <w:r w:rsidR="007E06A5" w:rsidRPr="007E06A5">
          <w:rPr>
            <w:rPrChange w:id="207" w:author="Dan Kliebenstein" w:date="2018-10-24T14:19:00Z">
              <w:rPr>
                <w:rFonts w:ascii="Arial" w:hAnsi="Arial" w:cs="Arial"/>
              </w:rPr>
            </w:rPrChange>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7E06A5" w:rsidRPr="007E06A5">
          <w:rPr>
            <w:rPrChange w:id="208" w:author="Dan Kliebenstein" w:date="2018-10-24T14:19:00Z">
              <w:rPr>
                <w:rFonts w:ascii="Arial" w:hAnsi="Arial" w:cs="Arial"/>
              </w:rPr>
            </w:rPrChange>
          </w:rPr>
          <w:fldChar w:fldCharType="separate"/>
        </w:r>
        <w:r w:rsidR="007E06A5" w:rsidRPr="007E06A5">
          <w:rPr>
            <w:noProof/>
            <w:rPrChange w:id="209" w:author="Dan Kliebenstein" w:date="2018-10-24T14:19:00Z">
              <w:rPr>
                <w:rFonts w:ascii="Arial" w:hAnsi="Arial" w:cs="Arial"/>
                <w:noProof/>
              </w:rPr>
            </w:rPrChange>
          </w:rPr>
          <w:t>(Zhang, Corwin et al. 2017)</w:t>
        </w:r>
        <w:r w:rsidR="007E06A5" w:rsidRPr="007E06A5">
          <w:rPr>
            <w:rPrChange w:id="210" w:author="Dan Kliebenstein" w:date="2018-10-24T14:19:00Z">
              <w:rPr>
                <w:rFonts w:ascii="Arial" w:hAnsi="Arial" w:cs="Arial"/>
              </w:rPr>
            </w:rPrChange>
          </w:rPr>
          <w:fldChar w:fldCharType="end"/>
        </w:r>
        <w:r w:rsidR="007E06A5" w:rsidRPr="007E06A5">
          <w:rPr>
            <w:rPrChange w:id="211" w:author="Dan Kliebenstein" w:date="2018-10-24T14:19:00Z">
              <w:rPr>
                <w:rFonts w:ascii="Arial" w:hAnsi="Arial" w:cs="Arial"/>
              </w:rPr>
            </w:rPrChange>
          </w:rPr>
          <w:t>. The similarity in the variance suggests that any differences we are seeing are not caused by large effect changes that abolish or greatly diminish specific defense signaling networks (Figure 2 and 3).</w:t>
        </w:r>
        <w:bookmarkEnd w:id="202"/>
        <w:r w:rsidR="007E06A5" w:rsidRPr="007E06A5">
          <w:rPr>
            <w:rFonts w:eastAsia="Times New Roman"/>
            <w:rPrChange w:id="212" w:author="Dan Kliebenstein" w:date="2018-10-24T14:19:00Z">
              <w:rPr>
                <w:rFonts w:eastAsia="Times New Roman"/>
              </w:rPr>
            </w:rPrChange>
          </w:rPr>
          <w:t>” We hope that this helps but we are hesitant to try and go any further.</w:t>
        </w:r>
      </w:ins>
    </w:p>
    <w:p w14:paraId="401C9777" w14:textId="4381DE7D" w:rsidR="00D73A7E" w:rsidRDefault="009E2FD8" w:rsidP="009E2FD8">
      <w:pPr>
        <w:spacing w:after="240"/>
        <w:rPr>
          <w:rFonts w:eastAsia="Times New Roman"/>
        </w:rPr>
      </w:pPr>
      <w:del w:id="213" w:author="Dan Kliebenstein" w:date="2018-10-24T14:19:00Z">
        <w:r w:rsidDel="007E06A5">
          <w:rPr>
            <w:rFonts w:eastAsia="Times New Roman"/>
          </w:rPr>
          <w:br/>
        </w:r>
      </w:del>
      <w:r>
        <w:rPr>
          <w:rFonts w:eastAsia="Times New Roman"/>
        </w:rPr>
        <w:br/>
        <w:t xml:space="preserve">Lesser points </w:t>
      </w:r>
      <w:r>
        <w:rPr>
          <w:rFonts w:eastAsia="Times New Roman"/>
        </w:rPr>
        <w:br/>
      </w:r>
      <w:r>
        <w:rPr>
          <w:rFonts w:eastAsia="Times New Roman"/>
        </w:rPr>
        <w:br/>
        <w:t xml:space="preserve">8. Lines 138 - 143 "In addition to SNP diversity, the genomic sequencing showed that B. cinerea has a high level of recombination and genomic admixture, as if it were a randomly intermating population. As such, a collection of B. cinerea isolates contains genetic variation in a wide range of virulence mechanisms, offering the potential to challenge the host with a blend of diverse virulence mechanisms." </w:t>
      </w:r>
      <w:bookmarkStart w:id="214" w:name="_GoBack"/>
      <w:bookmarkEnd w:id="214"/>
      <w:r>
        <w:rPr>
          <w:rFonts w:eastAsia="Times New Roman"/>
        </w:rPr>
        <w:br/>
        <w:t xml:space="preserve">Where is this documented? No reference is given and the documentation is not found in Zhang et al (2017). </w:t>
      </w:r>
    </w:p>
    <w:p w14:paraId="6A2B46A6" w14:textId="3EE36514" w:rsidR="005E0E7F" w:rsidRDefault="00D73A7E" w:rsidP="009E2FD8">
      <w:pPr>
        <w:spacing w:after="240"/>
        <w:rPr>
          <w:rFonts w:eastAsia="Times New Roman"/>
        </w:rPr>
      </w:pPr>
      <w:r>
        <w:rPr>
          <w:rFonts w:eastAsia="Times New Roman"/>
        </w:rPr>
        <w:t>&lt;Response&gt;</w:t>
      </w:r>
      <w:ins w:id="215" w:author="Dan Kliebenstein" w:date="2018-10-24T12:49:00Z">
        <w:r w:rsidR="009D5631">
          <w:rPr>
            <w:rFonts w:eastAsia="Times New Roman"/>
          </w:rPr>
          <w:t xml:space="preserve"> </w:t>
        </w:r>
        <w:proofErr w:type="gramStart"/>
        <w:r w:rsidR="009D5631">
          <w:rPr>
            <w:rFonts w:eastAsia="Times New Roman"/>
          </w:rPr>
          <w:t>We</w:t>
        </w:r>
        <w:proofErr w:type="gramEnd"/>
        <w:r w:rsidR="009D5631">
          <w:rPr>
            <w:rFonts w:eastAsia="Times New Roman"/>
          </w:rPr>
          <w:t xml:space="preserve"> have now included information on the MAF to aid in this analysis. There was a previous paper on a subset </w:t>
        </w:r>
      </w:ins>
      <w:ins w:id="216" w:author="Dan Kliebenstein" w:date="2018-10-24T12:50:00Z">
        <w:r w:rsidR="009D5631">
          <w:rPr>
            <w:rFonts w:eastAsia="Times New Roman"/>
          </w:rPr>
          <w:t xml:space="preserve">of these </w:t>
        </w:r>
        <w:commentRangeStart w:id="217"/>
        <w:proofErr w:type="gramStart"/>
        <w:r w:rsidR="009D5631">
          <w:rPr>
            <w:rFonts w:eastAsia="Times New Roman"/>
          </w:rPr>
          <w:t xml:space="preserve">isolates </w:t>
        </w:r>
        <w:commentRangeEnd w:id="217"/>
        <w:proofErr w:type="gramEnd"/>
        <w:r w:rsidR="009D5631">
          <w:rPr>
            <w:rStyle w:val="CommentReference"/>
          </w:rPr>
          <w:commentReference w:id="217"/>
        </w:r>
      </w:ins>
      <w:ins w:id="218" w:author="Dan Kliebenstein" w:date="2018-10-24T12:49:00Z">
        <w:r w:rsidR="009D5631">
          <w:rPr>
            <w:rFonts w:eastAsia="Times New Roman"/>
          </w:rPr>
          <w:t xml:space="preserve">. </w:t>
        </w:r>
      </w:ins>
    </w:p>
    <w:p w14:paraId="57A9B47F" w14:textId="5C55FF2D" w:rsidR="00D73A7E" w:rsidRDefault="009E2FD8" w:rsidP="009E2FD8">
      <w:pPr>
        <w:spacing w:after="240"/>
        <w:rPr>
          <w:rFonts w:eastAsia="Times New Roman"/>
        </w:rPr>
      </w:pPr>
      <w:r>
        <w:rPr>
          <w:rFonts w:eastAsia="Times New Roman"/>
        </w:rPr>
        <w:lastRenderedPageBreak/>
        <w:br/>
        <w:t xml:space="preserve">9. Lines 207-208; 214-216. Authors should reference Zhang et al (2017). </w:t>
      </w:r>
    </w:p>
    <w:p w14:paraId="3A997B54" w14:textId="339F9493" w:rsidR="00D73A7E" w:rsidRPr="009D5631" w:rsidRDefault="00D73A7E" w:rsidP="009E2FD8">
      <w:pPr>
        <w:spacing w:after="240"/>
        <w:rPr>
          <w:rFonts w:eastAsia="Times New Roman"/>
          <w:rPrChange w:id="219" w:author="Dan Kliebenstein" w:date="2018-10-24T12:50:00Z">
            <w:rPr>
              <w:rFonts w:eastAsia="Times New Roman"/>
            </w:rPr>
          </w:rPrChange>
        </w:rPr>
      </w:pPr>
      <w:r>
        <w:rPr>
          <w:rFonts w:eastAsia="Times New Roman"/>
        </w:rPr>
        <w:t>&lt;Response&gt;</w:t>
      </w:r>
      <w:r w:rsidR="008839D0">
        <w:rPr>
          <w:rFonts w:eastAsia="Times New Roman"/>
        </w:rPr>
        <w:t xml:space="preserve"> </w:t>
      </w:r>
      <w:ins w:id="220" w:author="N S" w:date="2018-10-02T10:16:00Z">
        <w:r w:rsidR="005E0E7F">
          <w:rPr>
            <w:rFonts w:eastAsia="Times New Roman"/>
          </w:rPr>
          <w:t>We included this citation at both requested locations</w:t>
        </w:r>
      </w:ins>
      <w:ins w:id="221" w:author="N S" w:date="2018-10-11T09:49:00Z">
        <w:r w:rsidR="007F1DA9">
          <w:rPr>
            <w:rFonts w:eastAsia="Times New Roman"/>
          </w:rPr>
          <w:t xml:space="preserve"> (line 208, line 2</w:t>
        </w:r>
      </w:ins>
      <w:ins w:id="222" w:author="N S" w:date="2018-10-11T09:50:00Z">
        <w:r w:rsidR="007F1DA9">
          <w:rPr>
            <w:rFonts w:eastAsia="Times New Roman"/>
          </w:rPr>
          <w:t>17</w:t>
        </w:r>
      </w:ins>
      <w:ins w:id="223" w:author="N S" w:date="2018-10-11T09:49:00Z">
        <w:r w:rsidR="007F1DA9">
          <w:rPr>
            <w:rFonts w:eastAsia="Times New Roman"/>
          </w:rPr>
          <w:t>)</w:t>
        </w:r>
      </w:ins>
      <w:ins w:id="224" w:author="N S" w:date="2018-10-02T10:16:00Z">
        <w:r w:rsidR="005E0E7F">
          <w:rPr>
            <w:rFonts w:eastAsia="Times New Roman"/>
          </w:rPr>
          <w:t>.</w:t>
        </w:r>
      </w:ins>
      <w:r>
        <w:rPr>
          <w:rFonts w:eastAsia="Times New Roman"/>
        </w:rPr>
        <w:br/>
      </w:r>
      <w:r w:rsidR="009E2FD8">
        <w:rPr>
          <w:rFonts w:eastAsia="Times New Roman"/>
        </w:rPr>
        <w:br/>
        <w:t>10. Line 219-221; 236 and following. What is the justification for using lesion area directly in the linear model. The square root of the lesion area</w:t>
      </w:r>
      <w:r w:rsidR="009E2FD8" w:rsidRPr="009D5631">
        <w:rPr>
          <w:rFonts w:eastAsia="Times New Roman"/>
          <w:rPrChange w:id="225" w:author="Dan Kliebenstein" w:date="2018-10-24T12:50:00Z">
            <w:rPr>
              <w:rFonts w:eastAsia="Times New Roman"/>
            </w:rPr>
          </w:rPrChange>
        </w:rPr>
        <w:t xml:space="preserve">, which is a measure of the linear rate of progression of the lesion margin, would seem more likely to be directly explainable by a linear model. Did the authors compare the model fit between the area and the sqrt of the area? </w:t>
      </w:r>
    </w:p>
    <w:p w14:paraId="4EB95537" w14:textId="539E116B" w:rsidR="00D73A7E" w:rsidRPr="009D5631" w:rsidRDefault="00D73A7E" w:rsidP="009E2FD8">
      <w:pPr>
        <w:spacing w:after="240"/>
        <w:rPr>
          <w:rFonts w:eastAsia="Times New Roman"/>
          <w:rPrChange w:id="226" w:author="Dan Kliebenstein" w:date="2018-10-24T12:56:00Z">
            <w:rPr>
              <w:rFonts w:eastAsia="Times New Roman"/>
            </w:rPr>
          </w:rPrChange>
        </w:rPr>
      </w:pPr>
      <w:r w:rsidRPr="009D5631">
        <w:rPr>
          <w:rFonts w:eastAsia="Times New Roman"/>
          <w:rPrChange w:id="227" w:author="Dan Kliebenstein" w:date="2018-10-24T12:50:00Z">
            <w:rPr>
              <w:rFonts w:eastAsia="Times New Roman"/>
            </w:rPr>
          </w:rPrChange>
        </w:rPr>
        <w:t>&lt;Response</w:t>
      </w:r>
      <w:proofErr w:type="gramStart"/>
      <w:r w:rsidRPr="009D5631">
        <w:rPr>
          <w:rFonts w:eastAsia="Times New Roman"/>
          <w:rPrChange w:id="228" w:author="Dan Kliebenstein" w:date="2018-10-24T12:50:00Z">
            <w:rPr>
              <w:rFonts w:eastAsia="Times New Roman"/>
            </w:rPr>
          </w:rPrChange>
        </w:rPr>
        <w:t>&gt;</w:t>
      </w:r>
      <w:ins w:id="229" w:author="N S" w:date="2018-10-15T14:11:00Z">
        <w:r w:rsidR="0093068E" w:rsidRPr="009D5631">
          <w:rPr>
            <w:rFonts w:eastAsia="Times New Roman"/>
            <w:rPrChange w:id="230" w:author="Dan Kliebenstein" w:date="2018-10-24T12:50:00Z">
              <w:rPr>
                <w:rFonts w:eastAsia="Times New Roman"/>
              </w:rPr>
            </w:rPrChange>
          </w:rPr>
          <w:t xml:space="preserve"> </w:t>
        </w:r>
      </w:ins>
      <w:ins w:id="231" w:author="N S" w:date="2018-10-15T14:26:00Z">
        <w:r w:rsidR="002E5FA0" w:rsidRPr="009D5631">
          <w:rPr>
            <w:rFonts w:eastAsia="Times New Roman"/>
            <w:rPrChange w:id="232" w:author="Dan Kliebenstein" w:date="2018-10-24T12:50:00Z">
              <w:rPr>
                <w:rFonts w:eastAsia="Times New Roman"/>
              </w:rPr>
            </w:rPrChange>
          </w:rPr>
          <w:t xml:space="preserve"> </w:t>
        </w:r>
      </w:ins>
      <w:ins w:id="233" w:author="N S" w:date="2018-10-22T17:14:00Z">
        <w:r w:rsidR="00515480" w:rsidRPr="009D5631">
          <w:rPr>
            <w:rFonts w:eastAsia="Times New Roman"/>
            <w:rPrChange w:id="234" w:author="Dan Kliebenstein" w:date="2018-10-24T12:50:00Z">
              <w:rPr>
                <w:rFonts w:eastAsia="Times New Roman"/>
              </w:rPr>
            </w:rPrChange>
          </w:rPr>
          <w:t>We</w:t>
        </w:r>
        <w:proofErr w:type="gramEnd"/>
        <w:r w:rsidR="00515480" w:rsidRPr="009D5631">
          <w:rPr>
            <w:rFonts w:eastAsia="Times New Roman"/>
            <w:rPrChange w:id="235" w:author="Dan Kliebenstein" w:date="2018-10-24T12:50:00Z">
              <w:rPr>
                <w:rFonts w:eastAsia="Times New Roman"/>
              </w:rPr>
            </w:rPrChange>
          </w:rPr>
          <w:t xml:space="preserve"> have</w:t>
        </w:r>
      </w:ins>
      <w:ins w:id="236" w:author="Dan Kliebenstein" w:date="2018-10-24T12:51:00Z">
        <w:r w:rsidR="009D5631">
          <w:rPr>
            <w:rFonts w:eastAsia="Times New Roman"/>
          </w:rPr>
          <w:t xml:space="preserve"> worked to address</w:t>
        </w:r>
      </w:ins>
      <w:ins w:id="237" w:author="N S" w:date="2018-10-22T17:14:00Z">
        <w:del w:id="238" w:author="Dan Kliebenstein" w:date="2018-10-24T12:51:00Z">
          <w:r w:rsidR="00515480" w:rsidRPr="009D5631" w:rsidDel="009D5631">
            <w:rPr>
              <w:rFonts w:eastAsia="Times New Roman"/>
              <w:rPrChange w:id="239" w:author="Dan Kliebenstein" w:date="2018-10-24T12:50:00Z">
                <w:rPr>
                  <w:rFonts w:eastAsia="Times New Roman"/>
                </w:rPr>
              </w:rPrChange>
            </w:rPr>
            <w:delText xml:space="preserve"> addressed</w:delText>
          </w:r>
        </w:del>
        <w:r w:rsidR="00515480" w:rsidRPr="009D5631">
          <w:rPr>
            <w:rFonts w:eastAsia="Times New Roman"/>
            <w:rPrChange w:id="240" w:author="Dan Kliebenstein" w:date="2018-10-24T12:50:00Z">
              <w:rPr>
                <w:rFonts w:eastAsia="Times New Roman"/>
              </w:rPr>
            </w:rPrChange>
          </w:rPr>
          <w:t xml:space="preserve"> this in the text (line 248). “</w:t>
        </w:r>
      </w:ins>
      <w:ins w:id="241" w:author="Dan Kliebenstein" w:date="2018-10-24T12:55:00Z">
        <w:r w:rsidR="009D5631" w:rsidRPr="009D5631">
          <w:rPr>
            <w:rFonts w:eastAsia="Times New Roman"/>
          </w:rPr>
          <w:t xml:space="preserve">We use the linear measurement of lesion area for several reasons. First, in previous work 72 HPI B. cinerea lesion area growth appears to enter a relatively linear growth phase (Rowe, Walley et al. 2010). Secondly, previous research has shown that the linear measurement behaves as a normally distributed trait (Kliebenstein, Rowe et al. 2005, Corwin, Copeland et al. 2016, Fordyce, </w:t>
        </w:r>
        <w:proofErr w:type="gramStart"/>
        <w:r w:rsidR="009D5631" w:rsidRPr="009D5631">
          <w:rPr>
            <w:rFonts w:eastAsia="Times New Roman"/>
          </w:rPr>
          <w:t>Soltis</w:t>
        </w:r>
        <w:proofErr w:type="gramEnd"/>
        <w:r w:rsidR="009D5631" w:rsidRPr="009D5631">
          <w:rPr>
            <w:rFonts w:eastAsia="Times New Roman"/>
          </w:rPr>
          <w:t xml:space="preserve"> et al. 2018). And finally, previous work has shown that Botrytis isolates display large variation in their unit biomass per area lesion and as such growth in biomass is not the sole factor driving this measure (Corwin, </w:t>
        </w:r>
        <w:proofErr w:type="spellStart"/>
        <w:r w:rsidR="009D5631" w:rsidRPr="009D5631">
          <w:rPr>
            <w:rFonts w:eastAsia="Times New Roman"/>
          </w:rPr>
          <w:t>Subedy</w:t>
        </w:r>
        <w:proofErr w:type="spellEnd"/>
        <w:r w:rsidR="009D5631" w:rsidRPr="009D5631">
          <w:rPr>
            <w:rFonts w:eastAsia="Times New Roman"/>
          </w:rPr>
          <w:t xml:space="preserve"> et al. 2016).</w:t>
        </w:r>
        <w:r w:rsidR="009D5631">
          <w:rPr>
            <w:rFonts w:eastAsia="Times New Roman"/>
          </w:rPr>
          <w:t>”</w:t>
        </w:r>
      </w:ins>
      <w:ins w:id="242" w:author="N S" w:date="2018-10-22T17:14:00Z">
        <w:del w:id="243" w:author="Dan Kliebenstein" w:date="2018-10-24T12:55:00Z">
          <w:r w:rsidR="00515480" w:rsidRPr="009D5631" w:rsidDel="009D5631">
            <w:rPr>
              <w:rPrChange w:id="244" w:author="Dan Kliebenstein" w:date="2018-10-24T12:50:00Z">
                <w:rPr>
                  <w:rFonts w:ascii="Arial" w:hAnsi="Arial" w:cs="Arial"/>
                </w:rPr>
              </w:rPrChange>
            </w:rPr>
            <w:delText xml:space="preserve">According to previous studies, at 72 HPI </w:delText>
          </w:r>
          <w:r w:rsidR="00515480" w:rsidRPr="009D5631" w:rsidDel="009D5631">
            <w:rPr>
              <w:i/>
              <w:rPrChange w:id="245" w:author="Dan Kliebenstein" w:date="2018-10-24T12:50:00Z">
                <w:rPr>
                  <w:rFonts w:ascii="Arial" w:hAnsi="Arial" w:cs="Arial"/>
                  <w:i/>
                </w:rPr>
              </w:rPrChange>
            </w:rPr>
            <w:delText xml:space="preserve">B. cinerea </w:delText>
          </w:r>
          <w:r w:rsidR="00515480" w:rsidRPr="009D5631" w:rsidDel="009D5631">
            <w:rPr>
              <w:rPrChange w:id="246" w:author="Dan Kliebenstein" w:date="2018-10-24T12:50:00Z">
                <w:rPr>
                  <w:rFonts w:ascii="Arial" w:hAnsi="Arial" w:cs="Arial"/>
                </w:rPr>
              </w:rPrChange>
            </w:rPr>
            <w:delText xml:space="preserve">lesion area growth appears to enter a relatively linear growth phase </w:delText>
          </w:r>
          <w:r w:rsidR="00515480" w:rsidRPr="009D5631" w:rsidDel="009D5631">
            <w:rPr>
              <w:rPrChange w:id="247" w:author="Dan Kliebenstein" w:date="2018-10-24T12:50:00Z">
                <w:rPr>
                  <w:rFonts w:ascii="Arial" w:hAnsi="Arial" w:cs="Arial"/>
                </w:rPr>
              </w:rPrChange>
            </w:rPr>
            <w:fldChar w:fldCharType="begin"/>
          </w:r>
          <w:r w:rsidR="00515480" w:rsidRPr="009D5631" w:rsidDel="009D5631">
            <w:rPr>
              <w:rPrChange w:id="248" w:author="Dan Kliebenstein" w:date="2018-10-24T12:50:00Z">
                <w:rPr>
                  <w:rFonts w:ascii="Arial" w:hAnsi="Arial" w:cs="Arial"/>
                </w:rPr>
              </w:rPrChange>
            </w:rPr>
            <w:delInstrText xml:space="preserve"> ADDIN EN.CITE &lt;EndNote&gt;&lt;Cite&gt;&lt;Author&gt;Rowe&lt;/Author&gt;&lt;Year&gt;2010&lt;/Year&gt;&lt;RecNum&gt;440&lt;/RecNum&gt;&lt;DisplayText&gt;(Rowe, Walley et al. 2010)&lt;/DisplayText&gt;&lt;record&gt;&lt;rec-number&gt;440&lt;/rec-number&gt;&lt;foreign-keys&gt;&lt;key app="EN" db-id="a2x2tzszjfd2zjed0e8psfdtd0daafwwr002" timestamp="0"&gt;440&lt;/key&gt;&lt;/foreign-keys&gt;&lt;ref-type name="Journal Article"&gt;17&lt;/ref-type&gt;&lt;contributors&gt;&lt;authors&gt;&lt;author&gt;Rowe, Heather C&lt;/author&gt;&lt;author&gt;Walley, Justin W&lt;/author&gt;&lt;author&gt;Corwin, Jason&lt;/author&gt;&lt;author&gt;Chan, Eva K-F&lt;/author&gt;&lt;author&gt;Dehesh, Katayoon&lt;/author&gt;&lt;author&gt;Kliebenstein, Daniel J&lt;/author&gt;&lt;/authors&gt;&lt;/contributors&gt;&lt;titles&gt;&lt;title&gt;Deficiencies in jasmonate-mediated plant defense reveal quantitative variation in Botrytis cinerea pathogenesis&lt;/title&gt;&lt;secondary-title&gt;PLoS Pathog&lt;/secondary-title&gt;&lt;/titles&gt;&lt;pages&gt;e1000861&lt;/pages&gt;&lt;volume&gt;6&lt;/volume&gt;&lt;number&gt;4&lt;/number&gt;&lt;dates&gt;&lt;year&gt;2010&lt;/year&gt;&lt;/dates&gt;&lt;isbn&gt;1553-7374&lt;/isbn&gt;&lt;urls&gt;&lt;/urls&gt;&lt;/record&gt;&lt;/Cite&gt;&lt;/EndNote&gt;</w:delInstrText>
          </w:r>
          <w:r w:rsidR="00515480" w:rsidRPr="009D5631" w:rsidDel="009D5631">
            <w:rPr>
              <w:rPrChange w:id="249" w:author="Dan Kliebenstein" w:date="2018-10-24T12:50:00Z">
                <w:rPr>
                  <w:rFonts w:ascii="Arial" w:hAnsi="Arial" w:cs="Arial"/>
                </w:rPr>
              </w:rPrChange>
            </w:rPr>
            <w:fldChar w:fldCharType="separate"/>
          </w:r>
          <w:r w:rsidR="00515480" w:rsidRPr="009D5631" w:rsidDel="009D5631">
            <w:rPr>
              <w:noProof/>
              <w:rPrChange w:id="250" w:author="Dan Kliebenstein" w:date="2018-10-24T12:50:00Z">
                <w:rPr>
                  <w:rFonts w:ascii="Arial" w:hAnsi="Arial" w:cs="Arial"/>
                  <w:noProof/>
                </w:rPr>
              </w:rPrChange>
            </w:rPr>
            <w:delText>(Rowe, Walley et al. 2010)</w:delText>
          </w:r>
          <w:r w:rsidR="00515480" w:rsidRPr="009D5631" w:rsidDel="009D5631">
            <w:rPr>
              <w:rPrChange w:id="251" w:author="Dan Kliebenstein" w:date="2018-10-24T12:50:00Z">
                <w:rPr>
                  <w:rFonts w:ascii="Arial" w:hAnsi="Arial" w:cs="Arial"/>
                </w:rPr>
              </w:rPrChange>
            </w:rPr>
            <w:fldChar w:fldCharType="end"/>
          </w:r>
          <w:r w:rsidR="00515480" w:rsidRPr="009D5631" w:rsidDel="009D5631">
            <w:rPr>
              <w:rPrChange w:id="252" w:author="Dan Kliebenstein" w:date="2018-10-24T12:50:00Z">
                <w:rPr>
                  <w:rFonts w:ascii="Arial" w:hAnsi="Arial" w:cs="Arial"/>
                </w:rPr>
              </w:rPrChange>
            </w:rPr>
            <w:delText xml:space="preserve">, and previous research from our group has modeled lesion area as a linear or log-linear trait </w:delText>
          </w:r>
          <w:r w:rsidR="00515480" w:rsidRPr="009D5631" w:rsidDel="009D5631">
            <w:rPr>
              <w:rPrChange w:id="253" w:author="Dan Kliebenstein" w:date="2018-10-24T12:50:00Z">
                <w:rPr>
                  <w:rFonts w:ascii="Arial" w:hAnsi="Arial" w:cs="Arial"/>
                </w:rPr>
              </w:rPrChange>
            </w:rPr>
            <w:fldChar w:fldCharType="begin">
              <w:fldData xml:space="preserve">PEVuZE5vdGU+PENpdGU+PEF1dGhvcj5LbGllYmVuc3RlaW48L0F1dGhvcj48WWVhcj4yMDA1PC9Z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</w:fldData>
            </w:fldChar>
          </w:r>
          <w:r w:rsidR="00515480" w:rsidRPr="009D5631" w:rsidDel="009D5631">
            <w:rPr>
              <w:rPrChange w:id="254" w:author="Dan Kliebenstein" w:date="2018-10-24T12:50:00Z">
                <w:rPr>
                  <w:rFonts w:ascii="Arial" w:hAnsi="Arial" w:cs="Arial"/>
                </w:rPr>
              </w:rPrChange>
            </w:rPr>
            <w:delInstrText xml:space="preserve"> ADDIN EN.CITE </w:delInstrText>
          </w:r>
          <w:r w:rsidR="00515480" w:rsidRPr="009D5631" w:rsidDel="009D5631">
            <w:rPr>
              <w:rPrChange w:id="255" w:author="Dan Kliebenstein" w:date="2018-10-24T12:50:00Z">
                <w:rPr>
                  <w:rFonts w:ascii="Arial" w:hAnsi="Arial" w:cs="Arial"/>
                </w:rPr>
              </w:rPrChange>
            </w:rPr>
            <w:fldChar w:fldCharType="begin">
              <w:fldData xml:space="preserve">PEVuZE5vdGU+PENpdGU+PEF1dGhvcj5LbGllYmVuc3RlaW48L0F1dGhvcj48WWVhcj4yMDA1PC9Z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</w:fldData>
            </w:fldChar>
          </w:r>
          <w:r w:rsidR="00515480" w:rsidRPr="009D5631" w:rsidDel="009D5631">
            <w:rPr>
              <w:rPrChange w:id="256" w:author="Dan Kliebenstein" w:date="2018-10-24T12:50:00Z">
                <w:rPr>
                  <w:rFonts w:ascii="Arial" w:hAnsi="Arial" w:cs="Arial"/>
                </w:rPr>
              </w:rPrChange>
            </w:rPr>
            <w:delInstrText xml:space="preserve"> ADDIN EN.CITE.DATA </w:delInstrText>
          </w:r>
          <w:r w:rsidR="00515480" w:rsidRPr="009D5631" w:rsidDel="009D5631">
            <w:rPr>
              <w:rPrChange w:id="257" w:author="Dan Kliebenstein" w:date="2018-10-24T12:50:00Z">
                <w:rPr>
                  <w:rFonts w:ascii="Arial" w:hAnsi="Arial" w:cs="Arial"/>
                </w:rPr>
              </w:rPrChange>
            </w:rPr>
          </w:r>
          <w:r w:rsidR="00515480" w:rsidRPr="009D5631" w:rsidDel="009D5631">
            <w:rPr>
              <w:rPrChange w:id="258" w:author="Dan Kliebenstein" w:date="2018-10-24T12:50:00Z">
                <w:rPr>
                  <w:rFonts w:ascii="Arial" w:hAnsi="Arial" w:cs="Arial"/>
                </w:rPr>
              </w:rPrChange>
            </w:rPr>
            <w:fldChar w:fldCharType="end"/>
          </w:r>
          <w:r w:rsidR="00515480" w:rsidRPr="009D5631" w:rsidDel="009D5631">
            <w:rPr>
              <w:rPrChange w:id="259" w:author="Dan Kliebenstein" w:date="2018-10-24T12:50:00Z">
                <w:rPr>
                  <w:rFonts w:ascii="Arial" w:hAnsi="Arial" w:cs="Arial"/>
                </w:rPr>
              </w:rPrChange>
            </w:rPr>
          </w:r>
          <w:r w:rsidR="00515480" w:rsidRPr="009D5631" w:rsidDel="009D5631">
            <w:rPr>
              <w:rPrChange w:id="260" w:author="Dan Kliebenstein" w:date="2018-10-24T12:50:00Z">
                <w:rPr>
                  <w:rFonts w:ascii="Arial" w:hAnsi="Arial" w:cs="Arial"/>
                </w:rPr>
              </w:rPrChange>
            </w:rPr>
            <w:fldChar w:fldCharType="separate"/>
          </w:r>
          <w:r w:rsidR="00515480" w:rsidRPr="009D5631" w:rsidDel="009D5631">
            <w:rPr>
              <w:noProof/>
              <w:rPrChange w:id="261" w:author="Dan Kliebenstein" w:date="2018-10-24T12:50:00Z">
                <w:rPr>
                  <w:rFonts w:ascii="Arial" w:hAnsi="Arial" w:cs="Arial"/>
                  <w:noProof/>
                </w:rPr>
              </w:rPrChange>
            </w:rPr>
            <w:delText>(Kliebenstein, Rowe et al. 2005, Corwin, Copeland et al. 2016, Fordyce, Soltis et al. 2018)</w:delText>
          </w:r>
          <w:r w:rsidR="00515480" w:rsidRPr="009D5631" w:rsidDel="009D5631">
            <w:rPr>
              <w:rPrChange w:id="262" w:author="Dan Kliebenstein" w:date="2018-10-24T12:50:00Z">
                <w:rPr>
                  <w:rFonts w:ascii="Arial" w:hAnsi="Arial" w:cs="Arial"/>
                </w:rPr>
              </w:rPrChange>
            </w:rPr>
            <w:fldChar w:fldCharType="end"/>
          </w:r>
          <w:r w:rsidR="00515480" w:rsidRPr="009D5631" w:rsidDel="009D5631">
            <w:rPr>
              <w:rPrChange w:id="263" w:author="Dan Kliebenstein" w:date="2018-10-24T12:50:00Z">
                <w:rPr>
                  <w:rFonts w:ascii="Arial" w:hAnsi="Arial" w:cs="Arial"/>
                </w:rPr>
              </w:rPrChange>
            </w:rPr>
            <w:delText xml:space="preserve">. Lesion area is a common measure of the interaction of plant immunity and pathogen virulence, though pathogen biomass does not scale with lesion area </w:delText>
          </w:r>
          <w:r w:rsidR="00515480" w:rsidRPr="009D5631" w:rsidDel="009D5631">
            <w:rPr>
              <w:rPrChange w:id="264" w:author="Dan Kliebenstein" w:date="2018-10-24T12:50:00Z">
                <w:rPr>
                  <w:rFonts w:ascii="Arial" w:hAnsi="Arial" w:cs="Arial"/>
                </w:rPr>
              </w:rPrChange>
            </w:rPr>
            <w:fldChar w:fldCharType="begin"/>
          </w:r>
          <w:r w:rsidR="00515480" w:rsidRPr="009D5631" w:rsidDel="009D5631">
            <w:rPr>
              <w:rPrChange w:id="265" w:author="Dan Kliebenstein" w:date="2018-10-24T12:50:00Z">
                <w:rPr>
                  <w:rFonts w:ascii="Arial" w:hAnsi="Arial" w:cs="Arial"/>
                </w:rPr>
              </w:rPrChange>
            </w:rPr>
            <w:delInstrText xml:space="preserve"> ADDIN EN.CITE &lt;EndNote&gt;&lt;Cite&gt;&lt;Author&gt;Corwin&lt;/Author&gt;&lt;Year&gt;2016&lt;/Year&gt;&lt;RecNum&gt;527&lt;/RecNum&gt;&lt;DisplayText&gt;(Corwin, Subedy et al. 2016)&lt;/DisplayText&gt;&lt;record&gt;&lt;rec-number&gt;527&lt;/rec-number&gt;&lt;foreign-keys&gt;&lt;key app="EN" db-id="a2x2tzszjfd2zjed0e8psfdtd0daafwwr002" timestamp="0"&gt;527&lt;/key&gt;&lt;/foreign-keys&gt;&lt;ref-type name="Journal Article"&gt;17&lt;/ref-type&gt;&lt;contributors&gt;&lt;authors&gt;&lt;author&gt;Corwin, Jason A&lt;/author&gt;&lt;author&gt;Subedy, Anushriya&lt;/author&gt;&lt;author&gt;Eshbaugh, Robert&lt;/author&gt;&lt;author&gt;Kliebenstein, Daniel J&lt;/author&gt;&lt;/authors&gt;&lt;/contributors&gt;&lt;titles&gt;&lt;title&gt;Expansive phenotypic landscape of Botrytis cinerea shows differential contribution of genetic diversity and plasticity&lt;/title&gt;&lt;secondary-title&gt;Molecular Plant-Microbe Interactions&lt;/secondary-title&gt;&lt;/titles&gt;&lt;pages&gt;287-298&lt;/pages&gt;&lt;volume&gt;29&lt;/volume&gt;&lt;number&gt;4&lt;/number&gt;&lt;dates&gt;&lt;year&gt;2016&lt;/year&gt;&lt;/dates&gt;&lt;isbn&gt;0894-0282&lt;/isbn&gt;&lt;urls&gt;&lt;/urls&gt;&lt;/record&gt;&lt;/Cite&gt;&lt;/EndNote&gt;</w:delInstrText>
          </w:r>
          <w:r w:rsidR="00515480" w:rsidRPr="009D5631" w:rsidDel="009D5631">
            <w:rPr>
              <w:rPrChange w:id="266" w:author="Dan Kliebenstein" w:date="2018-10-24T12:50:00Z">
                <w:rPr>
                  <w:rFonts w:ascii="Arial" w:hAnsi="Arial" w:cs="Arial"/>
                </w:rPr>
              </w:rPrChange>
            </w:rPr>
            <w:fldChar w:fldCharType="separate"/>
          </w:r>
          <w:r w:rsidR="00515480" w:rsidRPr="009D5631" w:rsidDel="009D5631">
            <w:rPr>
              <w:noProof/>
              <w:rPrChange w:id="267" w:author="Dan Kliebenstein" w:date="2018-10-24T12:50:00Z">
                <w:rPr>
                  <w:rFonts w:ascii="Arial" w:hAnsi="Arial" w:cs="Arial"/>
                  <w:noProof/>
                </w:rPr>
              </w:rPrChange>
            </w:rPr>
            <w:delText>(Corwin, Subedy et al. 2016)</w:delText>
          </w:r>
          <w:r w:rsidR="00515480" w:rsidRPr="009D5631" w:rsidDel="009D5631">
            <w:rPr>
              <w:rPrChange w:id="268" w:author="Dan Kliebenstein" w:date="2018-10-24T12:50:00Z">
                <w:rPr>
                  <w:rFonts w:ascii="Arial" w:hAnsi="Arial" w:cs="Arial"/>
                </w:rPr>
              </w:rPrChange>
            </w:rPr>
            <w:fldChar w:fldCharType="end"/>
          </w:r>
          <w:r w:rsidR="00515480" w:rsidRPr="009D5631" w:rsidDel="009D5631">
            <w:rPr>
              <w:rPrChange w:id="269" w:author="Dan Kliebenstein" w:date="2018-10-24T12:50:00Z">
                <w:rPr>
                  <w:rFonts w:ascii="Arial" w:hAnsi="Arial" w:cs="Arial"/>
                </w:rPr>
              </w:rPrChange>
            </w:rPr>
            <w:delText>.”</w:delText>
          </w:r>
        </w:del>
      </w:ins>
      <w:r w:rsidRPr="009D5631">
        <w:rPr>
          <w:rFonts w:eastAsia="Times New Roman"/>
          <w:rPrChange w:id="270" w:author="Dan Kliebenstein" w:date="2018-10-24T12:50:00Z">
            <w:rPr>
              <w:rFonts w:eastAsia="Times New Roman"/>
            </w:rPr>
          </w:rPrChange>
        </w:rPr>
        <w:br/>
      </w:r>
      <w:r w:rsidRPr="009D5631">
        <w:rPr>
          <w:rFonts w:eastAsia="Times New Roman"/>
          <w:rPrChange w:id="271" w:author="Dan Kliebenstein" w:date="2018-10-24T12:50:00Z">
            <w:rPr>
              <w:rFonts w:eastAsia="Times New Roman"/>
            </w:rPr>
          </w:rPrChange>
        </w:rPr>
        <w:br/>
      </w:r>
      <w:r w:rsidR="009E2FD8" w:rsidRPr="009D5631">
        <w:rPr>
          <w:rFonts w:eastAsia="Times New Roman"/>
          <w:rPrChange w:id="272" w:author="Dan Kliebenstein" w:date="2018-10-24T12:50:00Z">
            <w:rPr>
              <w:rFonts w:eastAsia="Times New Roman"/>
            </w:rPr>
          </w:rPrChange>
        </w:rPr>
        <w:br/>
      </w:r>
      <w:r w:rsidR="009E2FD8">
        <w:rPr>
          <w:rFonts w:eastAsia="Times New Roman"/>
        </w:rPr>
        <w:t>11. Lines 291-293. "we identified a significantly greater (18%) resistance of wild tomato in comparison to domesticated tomato across the population of B. cinerea isolates (Figure 2 and 3, Table 1)." What are the actual lesion sizes and the standard errors on the lesion sizes. These data are not given in any of the figures or table referenced. Also, how does the 18% number change if the two "highly domestication-</w:t>
      </w:r>
      <w:r w:rsidR="009E2FD8" w:rsidRPr="009D5631">
        <w:rPr>
          <w:rFonts w:eastAsia="Times New Roman"/>
          <w:rPrChange w:id="273" w:author="Dan Kliebenstein" w:date="2018-10-24T12:56:00Z">
            <w:rPr>
              <w:rFonts w:eastAsia="Times New Roman"/>
            </w:rPr>
          </w:rPrChange>
        </w:rPr>
        <w:t xml:space="preserve">sensitive" isolates are removed? </w:t>
      </w:r>
    </w:p>
    <w:p w14:paraId="6658B4DC" w14:textId="6CA53BB8" w:rsidR="00D73A7E" w:rsidRPr="009D5631" w:rsidRDefault="00D73A7E" w:rsidP="009E2FD8">
      <w:pPr>
        <w:spacing w:after="240"/>
        <w:rPr>
          <w:rFonts w:eastAsia="Times New Roman"/>
          <w:rPrChange w:id="274" w:author="Dan Kliebenstein" w:date="2018-10-24T12:56:00Z">
            <w:rPr>
              <w:rFonts w:eastAsia="Times New Roman"/>
            </w:rPr>
          </w:rPrChange>
        </w:rPr>
      </w:pPr>
      <w:r w:rsidRPr="009D5631">
        <w:rPr>
          <w:rFonts w:eastAsia="Times New Roman"/>
          <w:rPrChange w:id="275" w:author="Dan Kliebenstein" w:date="2018-10-24T12:56:00Z">
            <w:rPr>
              <w:rFonts w:eastAsia="Times New Roman"/>
            </w:rPr>
          </w:rPrChange>
        </w:rPr>
        <w:t>&lt;Response&gt;</w:t>
      </w:r>
      <w:ins w:id="276" w:author="N S" w:date="2018-10-15T16:33:00Z">
        <w:r w:rsidR="000C0A47" w:rsidRPr="009D5631">
          <w:rPr>
            <w:rFonts w:eastAsia="Times New Roman"/>
            <w:rPrChange w:id="277" w:author="Dan Kliebenstein" w:date="2018-10-24T12:56:00Z">
              <w:rPr>
                <w:rFonts w:eastAsia="Times New Roman"/>
              </w:rPr>
            </w:rPrChange>
          </w:rPr>
          <w:t xml:space="preserve"> </w:t>
        </w:r>
        <w:proofErr w:type="gramStart"/>
        <w:r w:rsidR="000C0A47" w:rsidRPr="009D5631">
          <w:rPr>
            <w:rFonts w:eastAsia="Times New Roman"/>
            <w:rPrChange w:id="278" w:author="Dan Kliebenstein" w:date="2018-10-24T12:56:00Z">
              <w:rPr>
                <w:rFonts w:eastAsia="Times New Roman"/>
              </w:rPr>
            </w:rPrChange>
          </w:rPr>
          <w:t>We</w:t>
        </w:r>
        <w:proofErr w:type="gramEnd"/>
        <w:r w:rsidR="000C0A47" w:rsidRPr="009D5631">
          <w:rPr>
            <w:rFonts w:eastAsia="Times New Roman"/>
            <w:rPrChange w:id="279" w:author="Dan Kliebenstein" w:date="2018-10-24T12:56:00Z">
              <w:rPr>
                <w:rFonts w:eastAsia="Times New Roman"/>
              </w:rPr>
            </w:rPrChange>
          </w:rPr>
          <w:t xml:space="preserve"> have added a table with the mean </w:t>
        </w:r>
      </w:ins>
      <w:ins w:id="280" w:author="N S" w:date="2018-10-15T16:34:00Z">
        <w:r w:rsidR="000C0A47" w:rsidRPr="009D5631">
          <w:rPr>
            <w:rFonts w:eastAsia="Times New Roman"/>
            <w:rPrChange w:id="281" w:author="Dan Kliebenstein" w:date="2018-10-24T12:56:00Z">
              <w:rPr>
                <w:rFonts w:eastAsia="Times New Roman"/>
              </w:rPr>
            </w:rPrChange>
          </w:rPr>
          <w:t>±</w:t>
        </w:r>
      </w:ins>
      <w:ins w:id="282" w:author="N S" w:date="2018-10-15T16:33:00Z">
        <w:r w:rsidR="000C0A47" w:rsidRPr="009D5631">
          <w:rPr>
            <w:rFonts w:eastAsia="Times New Roman"/>
            <w:rPrChange w:id="283" w:author="Dan Kliebenstein" w:date="2018-10-24T12:56:00Z">
              <w:rPr>
                <w:rFonts w:eastAsia="Times New Roman"/>
              </w:rPr>
            </w:rPrChange>
          </w:rPr>
          <w:t xml:space="preserve"> SE of lesion areas</w:t>
        </w:r>
      </w:ins>
      <w:ins w:id="284" w:author="N S" w:date="2018-10-16T14:58:00Z">
        <w:r w:rsidR="007E7EA5" w:rsidRPr="009D5631">
          <w:rPr>
            <w:rFonts w:eastAsia="Times New Roman"/>
            <w:rPrChange w:id="285" w:author="Dan Kliebenstein" w:date="2018-10-24T12:56:00Z">
              <w:rPr>
                <w:rFonts w:eastAsia="Times New Roman"/>
              </w:rPr>
            </w:rPrChange>
          </w:rPr>
          <w:t xml:space="preserve"> (</w:t>
        </w:r>
        <w:r w:rsidR="00FC3998" w:rsidRPr="009D5631">
          <w:rPr>
            <w:rFonts w:eastAsia="Times New Roman"/>
            <w:rPrChange w:id="286" w:author="Dan Kliebenstein" w:date="2018-10-24T12:56:00Z">
              <w:rPr>
                <w:rFonts w:eastAsia="Times New Roman"/>
              </w:rPr>
            </w:rPrChange>
          </w:rPr>
          <w:t>Table SX1, line 252)</w:t>
        </w:r>
      </w:ins>
      <w:ins w:id="287" w:author="N S" w:date="2018-10-15T16:33:00Z">
        <w:r w:rsidR="000C0A47" w:rsidRPr="009D5631">
          <w:rPr>
            <w:rFonts w:eastAsia="Times New Roman"/>
            <w:rPrChange w:id="288" w:author="Dan Kliebenstein" w:date="2018-10-24T12:56:00Z">
              <w:rPr>
                <w:rFonts w:eastAsia="Times New Roman"/>
              </w:rPr>
            </w:rPrChange>
          </w:rPr>
          <w:t>.</w:t>
        </w:r>
      </w:ins>
      <w:ins w:id="289" w:author="N S" w:date="2018-10-16T14:58:00Z">
        <w:r w:rsidR="00FC3998" w:rsidRPr="009D5631">
          <w:rPr>
            <w:rFonts w:eastAsia="Times New Roman"/>
            <w:rPrChange w:id="290" w:author="Dan Kliebenstein" w:date="2018-10-24T12:56:00Z">
              <w:rPr>
                <w:rFonts w:eastAsia="Times New Roman"/>
              </w:rPr>
            </w:rPrChange>
          </w:rPr>
          <w:t xml:space="preserve"> </w:t>
        </w:r>
      </w:ins>
      <w:r w:rsidRPr="009D5631">
        <w:rPr>
          <w:rFonts w:eastAsia="Times New Roman"/>
          <w:rPrChange w:id="291" w:author="Dan Kliebenstein" w:date="2018-10-24T12:56:00Z">
            <w:rPr>
              <w:rFonts w:eastAsia="Times New Roman"/>
            </w:rPr>
          </w:rPrChange>
        </w:rPr>
        <w:br/>
      </w:r>
      <w:r w:rsidRPr="009D5631">
        <w:rPr>
          <w:rFonts w:eastAsia="Times New Roman"/>
          <w:rPrChange w:id="292" w:author="Dan Kliebenstein" w:date="2018-10-24T12:56:00Z">
            <w:rPr>
              <w:rFonts w:eastAsia="Times New Roman"/>
            </w:rPr>
          </w:rPrChange>
        </w:rPr>
        <w:br/>
      </w:r>
      <w:r w:rsidR="009E2FD8" w:rsidRPr="009D5631">
        <w:rPr>
          <w:rFonts w:eastAsia="Times New Roman"/>
          <w:rPrChange w:id="293" w:author="Dan Kliebenstein" w:date="2018-10-24T12:56:00Z">
            <w:rPr>
              <w:rFonts w:eastAsia="Times New Roman"/>
            </w:rPr>
          </w:rPrChange>
        </w:rPr>
        <w:br/>
        <w:t xml:space="preserve">12. Line 405. Here and elsewhere, the authors refer to a 99.9% effect size threshold obtained from 1000 permutations. In fact, a 99.9% threshold cannot be accurately determined from 1000 permutations as it represents 1/1000 and is likely to be idiosyncratic. Although such a threshold is very likely more stringent than the 99% threshold, the authors should be cautious about how they described this threshold. </w:t>
      </w:r>
      <w:r w:rsidR="009E2FD8" w:rsidRPr="009D5631">
        <w:rPr>
          <w:rFonts w:eastAsia="Times New Roman"/>
          <w:rPrChange w:id="294" w:author="Dan Kliebenstein" w:date="2018-10-24T12:56:00Z">
            <w:rPr>
              <w:rFonts w:eastAsia="Times New Roman"/>
            </w:rPr>
          </w:rPrChange>
        </w:rPr>
        <w:br/>
        <w:t xml:space="preserve">10,000 permutations would be required to more accurately determine a 99.9% threshold. </w:t>
      </w:r>
    </w:p>
    <w:p w14:paraId="708AD27A" w14:textId="5093F7CA" w:rsidR="00D73A7E" w:rsidRDefault="00D73A7E" w:rsidP="009E2FD8">
      <w:pPr>
        <w:spacing w:after="240"/>
        <w:rPr>
          <w:rFonts w:eastAsia="Times New Roman"/>
        </w:rPr>
      </w:pPr>
      <w:r w:rsidRPr="009D5631">
        <w:rPr>
          <w:rFonts w:eastAsia="Times New Roman"/>
          <w:rPrChange w:id="295" w:author="Dan Kliebenstein" w:date="2018-10-24T12:56:00Z">
            <w:rPr>
              <w:rFonts w:eastAsia="Times New Roman"/>
            </w:rPr>
          </w:rPrChange>
        </w:rPr>
        <w:t>&lt;Response&gt;</w:t>
      </w:r>
      <w:ins w:id="296" w:author="Dan Kliebenstein" w:date="2018-10-24T12:55:00Z">
        <w:r w:rsidR="009D5631" w:rsidRPr="009D5631">
          <w:rPr>
            <w:rFonts w:eastAsia="Times New Roman"/>
            <w:rPrChange w:id="297" w:author="Dan Kliebenstein" w:date="2018-10-24T12:56:00Z">
              <w:rPr>
                <w:rFonts w:eastAsia="Times New Roman"/>
              </w:rPr>
            </w:rPrChange>
          </w:rPr>
          <w:t xml:space="preserve"> We have now clarified this to state </w:t>
        </w:r>
      </w:ins>
      <w:ins w:id="298" w:author="Dan Kliebenstein" w:date="2018-10-24T12:56:00Z">
        <w:r w:rsidR="009D5631" w:rsidRPr="009D5631">
          <w:rPr>
            <w:rFonts w:eastAsia="Times New Roman"/>
            <w:rPrChange w:id="299" w:author="Dan Kliebenstein" w:date="2018-10-24T12:56:00Z">
              <w:rPr>
                <w:rFonts w:eastAsia="Times New Roman"/>
              </w:rPr>
            </w:rPrChange>
          </w:rPr>
          <w:t>on lines 434 and 815 that Using</w:t>
        </w:r>
        <w:r w:rsidR="009D5631" w:rsidRPr="009D5631">
          <w:rPr>
            <w:rPrChange w:id="300" w:author="Dan Kliebenstein" w:date="2018-10-24T12:56:00Z">
              <w:rPr>
                <w:rFonts w:ascii="Arial" w:hAnsi="Arial" w:cs="Arial"/>
              </w:rPr>
            </w:rPrChange>
          </w:rPr>
          <w:t xml:space="preserve"> 1000 permutation the 99.9% threshold is imprecise, but we included this approximate threshold to more conservat</w:t>
        </w:r>
        <w:r w:rsidR="009D5631" w:rsidRPr="009D5631">
          <w:rPr>
            <w:rPrChange w:id="301" w:author="Dan Kliebenstein" w:date="2018-10-24T12:56:00Z">
              <w:rPr>
                <w:rFonts w:ascii="Arial" w:hAnsi="Arial" w:cs="Arial"/>
              </w:rPr>
            </w:rPrChange>
          </w:rPr>
          <w:t>ively identify SNP associations.</w:t>
        </w:r>
      </w:ins>
      <w:r w:rsidRPr="009D5631">
        <w:rPr>
          <w:rFonts w:eastAsia="Times New Roman"/>
          <w:rPrChange w:id="302" w:author="Dan Kliebenstein" w:date="2018-10-24T12:56:00Z">
            <w:rPr>
              <w:rFonts w:eastAsia="Times New Roman"/>
            </w:rPr>
          </w:rPrChange>
        </w:rPr>
        <w:br/>
      </w:r>
      <w:r w:rsidRPr="009D5631">
        <w:rPr>
          <w:rFonts w:eastAsia="Times New Roman"/>
          <w:rPrChange w:id="303" w:author="Dan Kliebenstein" w:date="2018-10-24T12:56:00Z">
            <w:rPr>
              <w:rFonts w:eastAsia="Times New Roman"/>
            </w:rPr>
          </w:rPrChange>
        </w:rPr>
        <w:br/>
      </w:r>
      <w:r w:rsidR="009E2FD8" w:rsidRPr="009D5631">
        <w:rPr>
          <w:rFonts w:eastAsia="Times New Roman"/>
          <w:rPrChange w:id="304" w:author="Dan Kliebenstein" w:date="2018-10-24T12:56:00Z">
            <w:rPr>
              <w:rFonts w:eastAsia="Times New Roman"/>
            </w:rPr>
          </w:rPrChange>
        </w:rPr>
        <w:br/>
        <w:t>13. Lines 408-411. "The ridge regression approach (</w:t>
      </w:r>
      <w:proofErr w:type="spellStart"/>
      <w:r w:rsidR="009E2FD8" w:rsidRPr="009D5631">
        <w:rPr>
          <w:rFonts w:eastAsia="Times New Roman"/>
          <w:rPrChange w:id="305" w:author="Dan Kliebenstein" w:date="2018-10-24T12:56:00Z">
            <w:rPr>
              <w:rFonts w:eastAsia="Times New Roman"/>
            </w:rPr>
          </w:rPrChange>
        </w:rPr>
        <w:t>bigRR</w:t>
      </w:r>
      <w:proofErr w:type="spellEnd"/>
      <w:r w:rsidR="009E2FD8" w:rsidRPr="009D5631">
        <w:rPr>
          <w:rFonts w:eastAsia="Times New Roman"/>
          <w:rPrChange w:id="306" w:author="Dan Kliebenstein" w:date="2018-10-24T12:56:00Z">
            <w:rPr>
              <w:rFonts w:eastAsia="Times New Roman"/>
            </w:rPr>
          </w:rPrChange>
        </w:rPr>
        <w:t>) identified from 1,284 to 25,421 SNPs within B. cinerea that were significantly associated</w:t>
      </w:r>
      <w:r w:rsidR="009E2FD8">
        <w:rPr>
          <w:rFonts w:eastAsia="Times New Roman"/>
        </w:rPr>
        <w:t xml:space="preserve"> with altered virulence on the 12 different host genotypes" Do the authors mean the numbers of SNPs identified varied from host genotypes? If so, the sentence should be reworded to make this a little clearer. Similar issue on lines414 and 415. </w:t>
      </w:r>
    </w:p>
    <w:p w14:paraId="353ADCBA" w14:textId="7EEF690E" w:rsidR="00D73A7E" w:rsidRDefault="00D73A7E" w:rsidP="009E2FD8">
      <w:pPr>
        <w:spacing w:after="240"/>
        <w:rPr>
          <w:rFonts w:eastAsia="Times New Roman"/>
        </w:rPr>
      </w:pPr>
      <w:r>
        <w:rPr>
          <w:rFonts w:eastAsia="Times New Roman"/>
        </w:rPr>
        <w:lastRenderedPageBreak/>
        <w:t>&lt;Response&gt;</w:t>
      </w:r>
      <w:r w:rsidR="007F1DA9">
        <w:rPr>
          <w:rFonts w:eastAsia="Times New Roman"/>
        </w:rPr>
        <w:t xml:space="preserve"> </w:t>
      </w:r>
      <w:ins w:id="307" w:author="N S" w:date="2018-10-11T09:53:00Z">
        <w:r w:rsidR="007F1DA9">
          <w:rPr>
            <w:rFonts w:eastAsia="Times New Roman"/>
          </w:rPr>
          <w:t>W</w:t>
        </w:r>
      </w:ins>
      <w:ins w:id="308" w:author="N S" w:date="2018-10-02T09:56:00Z">
        <w:r w:rsidR="002879F5">
          <w:rPr>
            <w:rFonts w:eastAsia="Times New Roman"/>
          </w:rPr>
          <w:t>e clarified this as “</w:t>
        </w:r>
        <w:r w:rsidR="002879F5" w:rsidRPr="00F90D5F">
          <w:rPr>
            <w:rFonts w:eastAsia="Times New Roman"/>
          </w:rPr>
          <w:t xml:space="preserve">The number of significant </w:t>
        </w:r>
        <w:r w:rsidR="002879F5" w:rsidRPr="007F1DA9">
          <w:rPr>
            <w:rFonts w:eastAsia="Times New Roman"/>
            <w:i/>
            <w:u w:val="single"/>
          </w:rPr>
          <w:t>B. cinerea</w:t>
        </w:r>
        <w:r w:rsidR="002879F5" w:rsidRPr="00F90D5F">
          <w:rPr>
            <w:rFonts w:eastAsia="Times New Roman"/>
          </w:rPr>
          <w:t xml:space="preserve"> virulence SNPs identified by this ridge-regression approach (</w:t>
        </w:r>
        <w:proofErr w:type="spellStart"/>
        <w:r w:rsidR="002879F5" w:rsidRPr="00F90D5F">
          <w:rPr>
            <w:rFonts w:eastAsia="Times New Roman"/>
          </w:rPr>
          <w:t>bigRR</w:t>
        </w:r>
        <w:proofErr w:type="spellEnd"/>
        <w:r w:rsidR="002879F5" w:rsidRPr="00F90D5F">
          <w:rPr>
            <w:rFonts w:eastAsia="Times New Roman"/>
          </w:rPr>
          <w:t>) identified from</w:t>
        </w:r>
      </w:ins>
      <w:ins w:id="309" w:author="N S" w:date="2018-10-11T09:53:00Z">
        <w:r w:rsidR="007F1DA9">
          <w:rPr>
            <w:rFonts w:eastAsia="Times New Roman"/>
          </w:rPr>
          <w:t xml:space="preserve"> </w:t>
        </w:r>
      </w:ins>
      <w:ins w:id="310" w:author="N S" w:date="2018-10-02T09:56:00Z">
        <w:r w:rsidR="002879F5" w:rsidRPr="00F90D5F">
          <w:rPr>
            <w:rFonts w:eastAsia="Times New Roman"/>
          </w:rPr>
          <w:t>varied by plant accession, from 1,284 to 25,421 SNPs on within B. cinerea that were significantly associated with altered virulence on the 12 different host genotypes</w:t>
        </w:r>
        <w:r w:rsidR="002879F5">
          <w:rPr>
            <w:rFonts w:eastAsia="Times New Roman"/>
          </w:rPr>
          <w:t>”</w:t>
        </w:r>
      </w:ins>
      <w:ins w:id="311" w:author="N S" w:date="2018-10-11T09:53:00Z">
        <w:r w:rsidR="007F1DA9">
          <w:rPr>
            <w:rFonts w:eastAsia="Times New Roman"/>
          </w:rPr>
          <w:t xml:space="preserve"> (now line 408). </w:t>
        </w:r>
      </w:ins>
      <w:ins w:id="312" w:author="N S" w:date="2018-10-02T09:56:00Z">
        <w:r w:rsidR="002879F5">
          <w:rPr>
            <w:rFonts w:eastAsia="Times New Roman"/>
          </w:rPr>
          <w:t>The later lines we removed when omitting the GEMMA analysis.</w:t>
        </w:r>
      </w:ins>
      <w:ins w:id="313" w:author="N S" w:date="2018-10-11T09:53:00Z">
        <w:r w:rsidR="007F1DA9">
          <w:rPr>
            <w:rFonts w:eastAsia="Times New Roman"/>
          </w:rPr>
          <w:t xml:space="preserve"> </w:t>
        </w:r>
      </w:ins>
      <w:ins w:id="314" w:author="N S" w:date="2018-10-02T09:56:00Z">
        <w:r w:rsidR="002879F5">
          <w:rPr>
            <w:rFonts w:eastAsia="Times New Roman"/>
          </w:rPr>
          <w:br/>
        </w:r>
      </w:ins>
      <w:r w:rsidR="009E2FD8">
        <w:rPr>
          <w:rFonts w:eastAsia="Times New Roman"/>
        </w:rPr>
        <w:br/>
        <w:t xml:space="preserve">14. Lines 440-441 and Figure 6. If SNP block 5-11 represents the 5'UTR and 13-26 the body of the gene, then isn't the arrow in Fig 6a indicating the direction and </w:t>
      </w:r>
      <w:proofErr w:type="spellStart"/>
      <w:r w:rsidR="009E2FD8">
        <w:rPr>
          <w:rFonts w:eastAsia="Times New Roman"/>
        </w:rPr>
        <w:t>startpoint</w:t>
      </w:r>
      <w:proofErr w:type="spellEnd"/>
      <w:r w:rsidR="009E2FD8">
        <w:rPr>
          <w:rFonts w:eastAsia="Times New Roman"/>
        </w:rPr>
        <w:t xml:space="preserve"> of transcription in the wrong place (3' end instead of 5' end)? </w:t>
      </w:r>
    </w:p>
    <w:p w14:paraId="3D70BE2E" w14:textId="7B4833A8" w:rsidR="00D73A7E" w:rsidRDefault="00D73A7E" w:rsidP="009E2FD8">
      <w:pPr>
        <w:spacing w:after="240"/>
        <w:rPr>
          <w:rFonts w:eastAsia="Times New Roman"/>
        </w:rPr>
      </w:pPr>
      <w:r>
        <w:rPr>
          <w:rFonts w:eastAsia="Times New Roman"/>
        </w:rPr>
        <w:t>&lt;Response</w:t>
      </w:r>
      <w:proofErr w:type="gramStart"/>
      <w:r>
        <w:rPr>
          <w:rFonts w:eastAsia="Times New Roman"/>
        </w:rPr>
        <w:t>&gt;</w:t>
      </w:r>
      <w:ins w:id="315" w:author="N S" w:date="2018-10-11T16:48:00Z">
        <w:r w:rsidR="00F97834">
          <w:rPr>
            <w:rFonts w:eastAsia="Times New Roman"/>
          </w:rPr>
          <w:t xml:space="preserve"> </w:t>
        </w:r>
      </w:ins>
      <w:ins w:id="316" w:author="N S" w:date="2018-10-18T17:59:00Z">
        <w:r w:rsidR="00BA13BD">
          <w:rPr>
            <w:rFonts w:eastAsia="Times New Roman"/>
          </w:rPr>
          <w:t xml:space="preserve"> This</w:t>
        </w:r>
        <w:proofErr w:type="gramEnd"/>
        <w:r w:rsidR="00BA13BD">
          <w:rPr>
            <w:rFonts w:eastAsia="Times New Roman"/>
          </w:rPr>
          <w:t xml:space="preserve"> is correct, we revised the fi</w:t>
        </w:r>
      </w:ins>
      <w:ins w:id="317" w:author="N S" w:date="2018-10-18T18:00:00Z">
        <w:r w:rsidR="00BA13BD">
          <w:rPr>
            <w:rFonts w:eastAsia="Times New Roman"/>
          </w:rPr>
          <w:t>gure to show transcription start at the 5’ end (Figure 6).</w:t>
        </w:r>
      </w:ins>
      <w:r>
        <w:rPr>
          <w:rFonts w:eastAsia="Times New Roman"/>
        </w:rPr>
        <w:br/>
      </w:r>
      <w:r>
        <w:rPr>
          <w:rFonts w:eastAsia="Times New Roman"/>
        </w:rPr>
        <w:br/>
      </w:r>
      <w:r w:rsidR="009E2FD8">
        <w:rPr>
          <w:rFonts w:eastAsia="Times New Roman"/>
        </w:rPr>
        <w:br/>
        <w:t xml:space="preserve">15. Lines 427-447. In addition to the </w:t>
      </w:r>
      <w:proofErr w:type="spellStart"/>
      <w:r w:rsidR="009E2FD8">
        <w:rPr>
          <w:rFonts w:eastAsia="Times New Roman"/>
        </w:rPr>
        <w:t>pectinesterase</w:t>
      </w:r>
      <w:proofErr w:type="spellEnd"/>
      <w:r w:rsidR="009E2FD8">
        <w:rPr>
          <w:rFonts w:eastAsia="Times New Roman"/>
        </w:rPr>
        <w:t xml:space="preserve"> gene, two other glycosyl hydrolases (Bcin14g00850, GH28, </w:t>
      </w:r>
      <w:proofErr w:type="spellStart"/>
      <w:r w:rsidR="009E2FD8">
        <w:rPr>
          <w:rFonts w:eastAsia="Times New Roman"/>
        </w:rPr>
        <w:t>polygalacturonases</w:t>
      </w:r>
      <w:proofErr w:type="spellEnd"/>
      <w:r w:rsidR="009E2FD8">
        <w:rPr>
          <w:rFonts w:eastAsia="Times New Roman"/>
        </w:rPr>
        <w:t xml:space="preserve">) and (Bcin14g00650, GH_31, alpha-glucosidases, alpha-galactosidases) seem of obvious interest, especially the </w:t>
      </w:r>
      <w:proofErr w:type="spellStart"/>
      <w:r w:rsidR="009E2FD8">
        <w:rPr>
          <w:rFonts w:eastAsia="Times New Roman"/>
        </w:rPr>
        <w:t>polygalacturonase</w:t>
      </w:r>
      <w:proofErr w:type="spellEnd"/>
      <w:r w:rsidR="009E2FD8">
        <w:rPr>
          <w:rFonts w:eastAsia="Times New Roman"/>
        </w:rPr>
        <w:t xml:space="preserve">. Were these examined in more detail? If so, why not? </w:t>
      </w:r>
    </w:p>
    <w:p w14:paraId="40A133E9" w14:textId="49B4277E" w:rsidR="00D73A7E" w:rsidRDefault="00D73A7E" w:rsidP="009E2FD8">
      <w:pPr>
        <w:spacing w:after="240"/>
        <w:rPr>
          <w:rFonts w:eastAsia="Times New Roman"/>
        </w:rPr>
      </w:pPr>
      <w:r>
        <w:rPr>
          <w:rFonts w:eastAsia="Times New Roman"/>
        </w:rPr>
        <w:t>&lt;Response&gt;</w:t>
      </w:r>
      <w:r w:rsidR="007F1DA9">
        <w:rPr>
          <w:rFonts w:eastAsia="Times New Roman"/>
        </w:rPr>
        <w:t xml:space="preserve"> </w:t>
      </w:r>
      <w:ins w:id="318" w:author="N S" w:date="2018-10-22T21:56:00Z">
        <w:r w:rsidR="001A4FB5">
          <w:rPr>
            <w:rFonts w:eastAsia="Times New Roman"/>
          </w:rPr>
          <w:t>We agree that it would be interesting to examine more of these candidate genes in more detail, though validation of specific genes wo</w:t>
        </w:r>
      </w:ins>
      <w:ins w:id="319" w:author="N S" w:date="2018-10-22T21:57:00Z">
        <w:r w:rsidR="001A4FB5">
          <w:rPr>
            <w:rFonts w:eastAsia="Times New Roman"/>
          </w:rPr>
          <w:t xml:space="preserve">uld be costly at this stage in the project, with many potential focal genes. </w:t>
        </w:r>
      </w:ins>
      <w:ins w:id="320" w:author="N S" w:date="2018-10-01T16:36:00Z">
        <w:r w:rsidR="00F90D5F">
          <w:rPr>
            <w:rFonts w:eastAsia="Times New Roman"/>
          </w:rPr>
          <w:t xml:space="preserve">We did not examine the other glycosyl hydrolases in more detail. Our goal was to focus on the genetic architecture of virulence rather than individual loci of interest, </w:t>
        </w:r>
      </w:ins>
      <w:ins w:id="321" w:author="N S" w:date="2018-10-01T16:37:00Z">
        <w:r w:rsidR="00F90D5F">
          <w:rPr>
            <w:rFonts w:eastAsia="Times New Roman"/>
          </w:rPr>
          <w:t xml:space="preserve">so we focused on just the </w:t>
        </w:r>
        <w:proofErr w:type="spellStart"/>
        <w:r w:rsidR="00F90D5F">
          <w:rPr>
            <w:rFonts w:eastAsia="Times New Roman"/>
          </w:rPr>
          <w:t>pectinesterase</w:t>
        </w:r>
        <w:proofErr w:type="spellEnd"/>
        <w:r w:rsidR="00F90D5F">
          <w:rPr>
            <w:rFonts w:eastAsia="Times New Roman"/>
          </w:rPr>
          <w:t xml:space="preserve"> gene as an example.</w:t>
        </w:r>
      </w:ins>
      <w:ins w:id="322" w:author="N S" w:date="2018-10-18T18:00:00Z">
        <w:r w:rsidR="00BA13BD">
          <w:rPr>
            <w:rFonts w:eastAsia="Times New Roman"/>
          </w:rPr>
          <w:t xml:space="preserve"> We have added to the text to clarify this intention (line 478).</w:t>
        </w:r>
      </w:ins>
      <w:ins w:id="323" w:author="N S" w:date="2018-10-01T16:37:00Z">
        <w:r w:rsidR="00F90D5F">
          <w:rPr>
            <w:rFonts w:eastAsia="Times New Roman"/>
          </w:rPr>
          <w:t xml:space="preserve"> </w:t>
        </w:r>
      </w:ins>
      <w:del w:id="324" w:author="N S" w:date="2018-10-01T16:37:00Z">
        <w:r w:rsidDel="00F90D5F">
          <w:rPr>
            <w:rFonts w:eastAsia="Times New Roman"/>
          </w:rPr>
          <w:br/>
        </w:r>
      </w:del>
      <w:r w:rsidR="009E2FD8">
        <w:rPr>
          <w:rFonts w:eastAsia="Times New Roman"/>
        </w:rPr>
        <w:br/>
        <w:t xml:space="preserve">16. Lines 484-485. "This had a high degree of overlap between the wild phenotype and domesticated phenotype." What does "This" refer to. Need to clarify. </w:t>
      </w:r>
    </w:p>
    <w:p w14:paraId="502968D6" w14:textId="6E61D486" w:rsidR="00D73A7E" w:rsidRDefault="00D73A7E" w:rsidP="009E2FD8">
      <w:pPr>
        <w:spacing w:after="240"/>
        <w:rPr>
          <w:rFonts w:eastAsia="Times New Roman"/>
        </w:rPr>
      </w:pPr>
      <w:r>
        <w:rPr>
          <w:rFonts w:eastAsia="Times New Roman"/>
        </w:rPr>
        <w:t>&lt;Response&gt;</w:t>
      </w:r>
      <w:r w:rsidR="007F1DA9">
        <w:rPr>
          <w:rFonts w:eastAsia="Times New Roman"/>
        </w:rPr>
        <w:t xml:space="preserve"> </w:t>
      </w:r>
      <w:ins w:id="325" w:author="N S" w:date="2018-10-01T16:35:00Z">
        <w:r w:rsidR="00C50A74">
          <w:rPr>
            <w:rFonts w:eastAsia="Times New Roman"/>
          </w:rPr>
          <w:t xml:space="preserve">To clarify, </w:t>
        </w:r>
      </w:ins>
      <w:ins w:id="326" w:author="N S" w:date="2018-10-19T15:18:00Z">
        <w:r w:rsidR="00C61595">
          <w:rPr>
            <w:rFonts w:eastAsia="Times New Roman"/>
          </w:rPr>
          <w:t>we</w:t>
        </w:r>
      </w:ins>
      <w:ins w:id="327" w:author="N S" w:date="2018-10-01T16:35:00Z">
        <w:r w:rsidR="00C50A74">
          <w:rPr>
            <w:rFonts w:eastAsia="Times New Roman"/>
          </w:rPr>
          <w:t xml:space="preserve"> replaced “this” with “</w:t>
        </w:r>
        <w:r w:rsidR="00C50A74" w:rsidRPr="00C50A74">
          <w:rPr>
            <w:rFonts w:eastAsia="Times New Roman"/>
          </w:rPr>
          <w:t>The significant SNP sets</w:t>
        </w:r>
        <w:r w:rsidR="00C50A74">
          <w:rPr>
            <w:rFonts w:eastAsia="Times New Roman"/>
          </w:rPr>
          <w:t>”</w:t>
        </w:r>
      </w:ins>
      <w:ins w:id="328" w:author="N S" w:date="2018-10-11T09:54:00Z">
        <w:r w:rsidR="007F1DA9">
          <w:rPr>
            <w:rFonts w:eastAsia="Times New Roman"/>
          </w:rPr>
          <w:t xml:space="preserve"> (now line 494)</w:t>
        </w:r>
      </w:ins>
      <w:ins w:id="329" w:author="N S" w:date="2018-10-01T16:35:00Z">
        <w:r w:rsidR="00C50A74">
          <w:rPr>
            <w:rFonts w:eastAsia="Times New Roman"/>
          </w:rPr>
          <w:t>.</w:t>
        </w:r>
      </w:ins>
      <w:r>
        <w:rPr>
          <w:rFonts w:eastAsia="Times New Roman"/>
        </w:rPr>
        <w:br/>
      </w:r>
      <w:r w:rsidR="009E2FD8">
        <w:rPr>
          <w:rFonts w:eastAsia="Times New Roman"/>
        </w:rPr>
        <w:br/>
        <w:t xml:space="preserve">17. Line 661. The references contain an incomplete citation with an incomplete title. The correct citation appears to be "Zhang W, Corwin JA, Copeland D, </w:t>
      </w:r>
      <w:proofErr w:type="spellStart"/>
      <w:r w:rsidR="009E2FD8">
        <w:rPr>
          <w:rFonts w:eastAsia="Times New Roman"/>
        </w:rPr>
        <w:t>Feusier</w:t>
      </w:r>
      <w:proofErr w:type="spellEnd"/>
      <w:r w:rsidR="009E2FD8">
        <w:rPr>
          <w:rFonts w:eastAsia="Times New Roman"/>
        </w:rPr>
        <w:t xml:space="preserve"> J, </w:t>
      </w:r>
      <w:proofErr w:type="spellStart"/>
      <w:r w:rsidR="009E2FD8">
        <w:rPr>
          <w:rFonts w:eastAsia="Times New Roman"/>
        </w:rPr>
        <w:t>Eshbaugh</w:t>
      </w:r>
      <w:proofErr w:type="spellEnd"/>
      <w:r w:rsidR="009E2FD8">
        <w:rPr>
          <w:rFonts w:eastAsia="Times New Roman"/>
        </w:rPr>
        <w:t xml:space="preserve"> R, Chen F, Atwell S, Kliebenstein DJ. Plant Cell. 2017 Nov;29(11):2727-2752. </w:t>
      </w:r>
      <w:proofErr w:type="spellStart"/>
      <w:r w:rsidR="009E2FD8">
        <w:rPr>
          <w:rFonts w:eastAsia="Times New Roman"/>
        </w:rPr>
        <w:t>doi</w:t>
      </w:r>
      <w:proofErr w:type="spellEnd"/>
      <w:r w:rsidR="009E2FD8">
        <w:rPr>
          <w:rFonts w:eastAsia="Times New Roman"/>
        </w:rPr>
        <w:t xml:space="preserve">: 10.1105/tpc.17.00348. </w:t>
      </w:r>
      <w:proofErr w:type="spellStart"/>
      <w:r w:rsidR="009E2FD8">
        <w:rPr>
          <w:rFonts w:eastAsia="Times New Roman"/>
        </w:rPr>
        <w:t>Epub</w:t>
      </w:r>
      <w:proofErr w:type="spellEnd"/>
      <w:r w:rsidR="009E2FD8">
        <w:rPr>
          <w:rFonts w:eastAsia="Times New Roman"/>
        </w:rPr>
        <w:t xml:space="preserve"> 2017 Oct 17. Plastic Transcriptomes Stabilize Immunity to Pathogen Diversity: The </w:t>
      </w:r>
      <w:proofErr w:type="spellStart"/>
      <w:r w:rsidR="009E2FD8">
        <w:rPr>
          <w:rFonts w:eastAsia="Times New Roman"/>
        </w:rPr>
        <w:t>Jasmonic</w:t>
      </w:r>
      <w:proofErr w:type="spellEnd"/>
      <w:r w:rsidR="009E2FD8">
        <w:rPr>
          <w:rFonts w:eastAsia="Times New Roman"/>
        </w:rPr>
        <w:t xml:space="preserve"> Acid and Salicylic Acid Networks within the Arabidopsis/Botrytis Pathosystem. </w:t>
      </w:r>
    </w:p>
    <w:p w14:paraId="0DB370DD" w14:textId="0A27CFBB" w:rsidR="00242A96" w:rsidRPr="00D73A7E" w:rsidRDefault="00D73A7E" w:rsidP="00D73A7E">
      <w:pPr>
        <w:spacing w:after="240"/>
        <w:rPr>
          <w:rFonts w:eastAsia="Times New Roman"/>
        </w:rPr>
      </w:pPr>
      <w:r>
        <w:rPr>
          <w:rFonts w:eastAsia="Times New Roman"/>
        </w:rPr>
        <w:t>&lt;Response&gt;</w:t>
      </w:r>
      <w:r w:rsidR="007F1DA9">
        <w:rPr>
          <w:rFonts w:eastAsia="Times New Roman"/>
        </w:rPr>
        <w:t xml:space="preserve"> </w:t>
      </w:r>
      <w:ins w:id="330" w:author="N S" w:date="2018-10-19T15:18:00Z">
        <w:r w:rsidR="00C61595">
          <w:rPr>
            <w:rFonts w:eastAsia="Times New Roman"/>
          </w:rPr>
          <w:t>We</w:t>
        </w:r>
      </w:ins>
      <w:ins w:id="331" w:author="N S" w:date="2018-10-01T16:30:00Z">
        <w:r w:rsidR="00C50A74">
          <w:rPr>
            <w:rFonts w:eastAsia="Times New Roman"/>
          </w:rPr>
          <w:t xml:space="preserve"> corrected</w:t>
        </w:r>
      </w:ins>
      <w:ins w:id="332" w:author="N S" w:date="2018-10-01T16:31:00Z">
        <w:r w:rsidR="00C50A74">
          <w:rPr>
            <w:rFonts w:eastAsia="Times New Roman"/>
          </w:rPr>
          <w:t xml:space="preserve"> the citation as requested</w:t>
        </w:r>
      </w:ins>
      <w:ins w:id="333" w:author="N S" w:date="2018-10-11T09:55:00Z">
        <w:r w:rsidR="007F1DA9">
          <w:rPr>
            <w:rFonts w:eastAsia="Times New Roman"/>
          </w:rPr>
          <w:t xml:space="preserve"> (now line 668)</w:t>
        </w:r>
      </w:ins>
      <w:ins w:id="334" w:author="N S" w:date="2018-10-01T16:31:00Z">
        <w:r w:rsidR="00C50A74">
          <w:rPr>
            <w:rFonts w:eastAsia="Times New Roman"/>
          </w:rPr>
          <w:t>.</w:t>
        </w:r>
      </w:ins>
      <w:del w:id="335" w:author="N S" w:date="2018-10-01T16:30:00Z">
        <w:r w:rsidDel="00C50A74">
          <w:rPr>
            <w:rFonts w:eastAsia="Times New Roman"/>
          </w:rPr>
          <w:br/>
        </w:r>
      </w:del>
      <w:r w:rsidR="009E2FD8">
        <w:rPr>
          <w:rFonts w:eastAsia="Times New Roman"/>
        </w:rPr>
        <w:br/>
        <w:t xml:space="preserve">18. Line 856. "plant phenotype" should read "plant accession". Also, the color coding should be given. </w:t>
      </w:r>
      <w:r w:rsidR="009E2FD8">
        <w:rPr>
          <w:rFonts w:eastAsia="Times New Roman"/>
        </w:rPr>
        <w:br/>
      </w:r>
      <w:r w:rsidR="009E2FD8">
        <w:rPr>
          <w:rFonts w:eastAsia="Times New Roman"/>
        </w:rPr>
        <w:br/>
      </w:r>
      <w:r>
        <w:rPr>
          <w:rFonts w:eastAsia="Times New Roman"/>
        </w:rPr>
        <w:t>&lt;Response&gt;</w:t>
      </w:r>
      <w:r w:rsidR="007F1DA9">
        <w:rPr>
          <w:rFonts w:eastAsia="Times New Roman"/>
        </w:rPr>
        <w:t xml:space="preserve"> </w:t>
      </w:r>
      <w:ins w:id="336" w:author="N S" w:date="2018-10-19T15:18:00Z">
        <w:r w:rsidR="00C61595">
          <w:rPr>
            <w:rFonts w:eastAsia="Times New Roman"/>
          </w:rPr>
          <w:t>We</w:t>
        </w:r>
      </w:ins>
      <w:ins w:id="337" w:author="N S" w:date="2018-10-01T16:28:00Z">
        <w:r>
          <w:rPr>
            <w:rFonts w:eastAsia="Times New Roman"/>
          </w:rPr>
          <w:t xml:space="preserve"> reworded the caption as requested</w:t>
        </w:r>
      </w:ins>
      <w:ins w:id="338" w:author="N S" w:date="2018-10-11T09:56:00Z">
        <w:r w:rsidR="007F1DA9">
          <w:rPr>
            <w:rFonts w:eastAsia="Times New Roman"/>
          </w:rPr>
          <w:t xml:space="preserve"> (now line 867)</w:t>
        </w:r>
      </w:ins>
      <w:ins w:id="339" w:author="N S" w:date="2018-10-01T16:28:00Z">
        <w:r>
          <w:rPr>
            <w:rFonts w:eastAsia="Times New Roman"/>
          </w:rPr>
          <w:t>.</w:t>
        </w:r>
      </w:ins>
      <w:ins w:id="340" w:author="N S" w:date="2018-10-11T16:24:00Z">
        <w:r w:rsidR="00D72BF2">
          <w:rPr>
            <w:rFonts w:eastAsia="Times New Roman"/>
          </w:rPr>
          <w:t xml:space="preserve"> </w:t>
        </w:r>
      </w:ins>
      <w:ins w:id="341" w:author="N S" w:date="2018-10-19T15:18:00Z">
        <w:r w:rsidR="00C61595">
          <w:rPr>
            <w:rFonts w:eastAsia="Times New Roman"/>
          </w:rPr>
          <w:t xml:space="preserve">We </w:t>
        </w:r>
      </w:ins>
      <w:ins w:id="342" w:author="N S" w:date="2018-10-11T16:24:00Z">
        <w:r w:rsidR="00D72BF2">
          <w:rPr>
            <w:rFonts w:eastAsia="Times New Roman"/>
          </w:rPr>
          <w:t>also added a clarification on the color coding</w:t>
        </w:r>
      </w:ins>
      <w:ins w:id="343" w:author="N S" w:date="2018-10-11T16:25:00Z">
        <w:r w:rsidR="00D72BF2">
          <w:rPr>
            <w:rFonts w:eastAsia="Times New Roman"/>
          </w:rPr>
          <w:t>: “</w:t>
        </w:r>
        <w:r w:rsidR="00D72BF2" w:rsidRPr="00D72BF2">
          <w:rPr>
            <w:rFonts w:eastAsia="Times New Roman"/>
          </w:rPr>
          <w:t>Wild accessions are oranges (yellow to red shades) and domesticated accessions are blues (green to purple shades)</w:t>
        </w:r>
        <w:proofErr w:type="gramStart"/>
        <w:r w:rsidR="00D72BF2" w:rsidRPr="00D72BF2">
          <w:rPr>
            <w:rFonts w:eastAsia="Times New Roman"/>
          </w:rPr>
          <w:t>.</w:t>
        </w:r>
        <w:r w:rsidR="00D72BF2">
          <w:rPr>
            <w:rFonts w:eastAsia="Times New Roman"/>
          </w:rPr>
          <w:t>“</w:t>
        </w:r>
      </w:ins>
      <w:proofErr w:type="gramEnd"/>
      <w:ins w:id="344" w:author="N S" w:date="2018-10-11T16:24:00Z">
        <w:r w:rsidR="00D72BF2">
          <w:rPr>
            <w:rFonts w:eastAsia="Times New Roman"/>
          </w:rPr>
          <w:t>(</w:t>
        </w:r>
        <w:proofErr w:type="gramStart"/>
        <w:r w:rsidR="00D72BF2">
          <w:rPr>
            <w:rFonts w:eastAsia="Times New Roman"/>
          </w:rPr>
          <w:t>line</w:t>
        </w:r>
        <w:proofErr w:type="gramEnd"/>
        <w:r w:rsidR="00D72BF2">
          <w:rPr>
            <w:rFonts w:eastAsia="Times New Roman"/>
          </w:rPr>
          <w:t xml:space="preserve"> 868). </w:t>
        </w:r>
      </w:ins>
    </w:p>
    <w:sectPr w:rsidR="00242A96" w:rsidRPr="00D73A7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3" w:author="Dan Kliebenstein" w:date="2018-10-24T12:29:00Z" w:initials="DK">
    <w:p w14:paraId="18BC3111" w14:textId="53994B6A" w:rsidR="007D7CAB" w:rsidRDefault="007D7CAB">
      <w:pPr>
        <w:pStyle w:val="CommentText"/>
      </w:pPr>
      <w:r>
        <w:rPr>
          <w:rStyle w:val="CommentReference"/>
        </w:rPr>
        <w:annotationRef/>
      </w:r>
      <w:r>
        <w:t>Do we incorporate this?</w:t>
      </w:r>
    </w:p>
  </w:comment>
  <w:comment w:id="42" w:author="N S" w:date="2018-10-05T17:10:00Z" w:initials="NS">
    <w:p w14:paraId="22AF6E59" w14:textId="22ACD3CC" w:rsidR="00C61595" w:rsidRDefault="00C61595">
      <w:pPr>
        <w:pStyle w:val="CommentText"/>
      </w:pPr>
      <w:r>
        <w:rPr>
          <w:rStyle w:val="CommentReference"/>
        </w:rPr>
        <w:annotationRef/>
      </w:r>
      <w:r w:rsidR="000476EC">
        <w:t>Still t</w:t>
      </w:r>
      <w:r>
        <w:t>o address</w:t>
      </w:r>
    </w:p>
  </w:comment>
  <w:comment w:id="51" w:author="Dan Kliebenstein" w:date="2018-10-24T12:33:00Z" w:initials="DK">
    <w:p w14:paraId="2C5C9854" w14:textId="2C5BEEE6" w:rsidR="007D7CAB" w:rsidRDefault="007D7CAB">
      <w:pPr>
        <w:pStyle w:val="CommentText"/>
      </w:pPr>
      <w:r>
        <w:rPr>
          <w:rStyle w:val="CommentReference"/>
        </w:rPr>
        <w:annotationRef/>
      </w:r>
      <w:r>
        <w:t>Confirm citation is fixed.</w:t>
      </w:r>
    </w:p>
  </w:comment>
  <w:comment w:id="63" w:author="Dan Kliebenstein" w:date="2018-09-27T13:12:00Z" w:initials="DK">
    <w:p w14:paraId="4A73006F" w14:textId="07712E9A" w:rsidR="00C61595" w:rsidRDefault="00C61595">
      <w:pPr>
        <w:pStyle w:val="CommentText"/>
      </w:pPr>
      <w:r>
        <w:rPr>
          <w:rStyle w:val="CommentReference"/>
        </w:rPr>
        <w:annotationRef/>
      </w:r>
      <w:r>
        <w:t>Isolate Tree?</w:t>
      </w:r>
    </w:p>
  </w:comment>
  <w:comment w:id="103" w:author="Dan Kliebenstein" w:date="2018-10-24T12:36:00Z" w:initials="DK">
    <w:p w14:paraId="68FB54AE" w14:textId="4C01983D" w:rsidR="007D7CAB" w:rsidRDefault="007D7CAB">
      <w:pPr>
        <w:pStyle w:val="CommentText"/>
      </w:pPr>
      <w:r>
        <w:rPr>
          <w:rStyle w:val="CommentReference"/>
        </w:rPr>
        <w:annotationRef/>
      </w:r>
      <w:r>
        <w:t>Has the bootstrapping been added to the text or materials and methods? We should also comment on where we described how we did it.</w:t>
      </w:r>
    </w:p>
  </w:comment>
  <w:comment w:id="134" w:author="Dan Kliebenstein" w:date="2018-09-27T13:15:00Z" w:initials="DK">
    <w:p w14:paraId="1B92B2E7" w14:textId="77777777" w:rsidR="00C61595" w:rsidRDefault="00C61595">
      <w:pPr>
        <w:pStyle w:val="CommentText"/>
      </w:pPr>
      <w:r>
        <w:rPr>
          <w:rStyle w:val="CommentReference"/>
        </w:rPr>
        <w:annotationRef/>
      </w:r>
      <w:r>
        <w:t>Celine’s code</w:t>
      </w:r>
    </w:p>
  </w:comment>
  <w:comment w:id="135" w:author="N S" w:date="2018-10-22T21:52:00Z" w:initials="NS">
    <w:p w14:paraId="67512D91" w14:textId="7108BD0D" w:rsidR="004F7457" w:rsidRPr="008C1BDB" w:rsidRDefault="004F7457" w:rsidP="004F7457">
      <w:pPr>
        <w:spacing w:line="360" w:lineRule="auto"/>
        <w:ind w:firstLine="720"/>
        <w:rPr>
          <w:rFonts w:ascii="Arial" w:hAnsi="Arial" w:cs="Arial"/>
        </w:rPr>
      </w:pPr>
      <w:r>
        <w:rPr>
          <w:rStyle w:val="CommentReference"/>
        </w:rPr>
        <w:annotationRef/>
      </w:r>
      <w:r>
        <w:rPr>
          <w:rFonts w:ascii="Arial" w:hAnsi="Arial" w:cs="Arial"/>
        </w:rPr>
        <w:t>“</w:t>
      </w:r>
      <w:r w:rsidRPr="002B6CD4">
        <w:rPr>
          <w:rFonts w:ascii="Arial" w:hAnsi="Arial" w:cs="Arial"/>
        </w:rPr>
        <w:t xml:space="preserve">To assess whether isolates could appear domestication-associated due to random chance, </w:t>
      </w:r>
      <w:r>
        <w:rPr>
          <w:rFonts w:ascii="Arial" w:hAnsi="Arial" w:cs="Arial"/>
        </w:rPr>
        <w:t xml:space="preserve">we bootstrapped assignment of plant accessions to domestication groups… </w:t>
      </w:r>
      <w:r w:rsidRPr="002B6CD4">
        <w:rPr>
          <w:rFonts w:ascii="Arial" w:hAnsi="Arial" w:cs="Arial"/>
        </w:rPr>
        <w:t>Across the 100 bootstraps, we identified 2 isolates showing significant association (FDR &lt;0.01) to domestication in 4% of the random datasets. Therefore</w:t>
      </w:r>
      <w:r>
        <w:rPr>
          <w:rFonts w:ascii="Arial" w:hAnsi="Arial" w:cs="Arial"/>
        </w:rPr>
        <w:t>,</w:t>
      </w:r>
      <w:r w:rsidRPr="002B6CD4">
        <w:rPr>
          <w:rFonts w:ascii="Arial" w:hAnsi="Arial" w:cs="Arial"/>
        </w:rPr>
        <w:t xml:space="preserve"> our individual isolate observations are in </w:t>
      </w:r>
      <w:r>
        <w:rPr>
          <w:rFonts w:ascii="Arial" w:hAnsi="Arial" w:cs="Arial"/>
        </w:rPr>
        <w:t xml:space="preserve">the </w:t>
      </w:r>
      <w:r w:rsidRPr="002B6CD4">
        <w:rPr>
          <w:rFonts w:ascii="Arial" w:hAnsi="Arial" w:cs="Arial"/>
        </w:rPr>
        <w:t xml:space="preserve">96th percentile. This suggests that a precise estimate of isolate x domestication interactions would require larger experiments using either more replication or additional </w:t>
      </w:r>
      <w:r>
        <w:rPr>
          <w:rFonts w:ascii="Arial" w:hAnsi="Arial" w:cs="Arial"/>
        </w:rPr>
        <w:t xml:space="preserve">plant </w:t>
      </w:r>
      <w:r w:rsidRPr="002B6CD4">
        <w:rPr>
          <w:rFonts w:ascii="Arial" w:hAnsi="Arial" w:cs="Arial"/>
        </w:rPr>
        <w:t>genotypes.</w:t>
      </w:r>
      <w:r>
        <w:rPr>
          <w:rFonts w:ascii="Arial" w:hAnsi="Arial" w:cs="Arial"/>
        </w:rPr>
        <w:t>” (line 381).</w:t>
      </w:r>
    </w:p>
    <w:p w14:paraId="7AEA8B2E" w14:textId="12EA55D4" w:rsidR="004F7457" w:rsidRDefault="004F7457">
      <w:pPr>
        <w:pStyle w:val="CommentText"/>
      </w:pPr>
    </w:p>
  </w:comment>
  <w:comment w:id="217" w:author="Dan Kliebenstein" w:date="2018-10-24T12:50:00Z" w:initials="DK">
    <w:p w14:paraId="34A98A2E" w14:textId="6837FC34" w:rsidR="009D5631" w:rsidRDefault="009D5631">
      <w:pPr>
        <w:pStyle w:val="CommentText"/>
      </w:pPr>
      <w:r>
        <w:rPr>
          <w:rStyle w:val="CommentReference"/>
        </w:rPr>
        <w:annotationRef/>
      </w:r>
      <w:r>
        <w:t>Did you cite the Frontiers genome sequence citation.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8BC3111" w15:done="0"/>
  <w15:commentEx w15:paraId="22AF6E59" w15:done="0"/>
  <w15:commentEx w15:paraId="2C5C9854" w15:done="0"/>
  <w15:commentEx w15:paraId="4A73006F" w15:done="0"/>
  <w15:commentEx w15:paraId="68FB54AE" w15:done="0"/>
  <w15:commentEx w15:paraId="1B92B2E7" w15:done="0"/>
  <w15:commentEx w15:paraId="7AEA8B2E" w15:paraIdParent="1B92B2E7" w15:done="0"/>
  <w15:commentEx w15:paraId="34A98A2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2797B92" w16cid:durableId="1F58B1B5"/>
  <w16cid:commentId w16cid:paraId="4789909F" w16cid:durableId="1F5CC0DB"/>
  <w16cid:commentId w16cid:paraId="0DA27E98" w16cid:durableId="1F58B1B6"/>
  <w16cid:commentId w16cid:paraId="43F2C173" w16cid:durableId="1F5CC900"/>
  <w16cid:commentId w16cid:paraId="2DDF5753" w16cid:durableId="1F58B1B7"/>
  <w16cid:commentId w16cid:paraId="66742D35" w16cid:durableId="1F5CC91B"/>
  <w16cid:commentId w16cid:paraId="6C25D747" w16cid:durableId="1F58B1B8"/>
  <w16cid:commentId w16cid:paraId="2899482F" w16cid:durableId="1F5CC925"/>
  <w16cid:commentId w16cid:paraId="02C0AD9E" w16cid:durableId="1F58B1B9"/>
  <w16cid:commentId w16cid:paraId="71EBE797" w16cid:durableId="1F5CC92B"/>
  <w16cid:commentId w16cid:paraId="22AF6E59" w16cid:durableId="1F621994"/>
  <w16cid:commentId w16cid:paraId="4A73006F" w16cid:durableId="1F58B1BA"/>
  <w16cid:commentId w16cid:paraId="27A841AA" w16cid:durableId="1F6745C3"/>
  <w16cid:commentId w16cid:paraId="2EC73C97" w16cid:durableId="1F58B1BB"/>
  <w16cid:commentId w16cid:paraId="066AF4D8" w16cid:durableId="1F783168"/>
  <w16cid:commentId w16cid:paraId="2C6C2C79" w16cid:durableId="1F58B1BC"/>
  <w16cid:commentId w16cid:paraId="3FD1B308" w16cid:durableId="1F69EAEB"/>
  <w16cid:commentId w16cid:paraId="4CF2D999" w16cid:durableId="1F58B1BD"/>
  <w16cid:commentId w16cid:paraId="39E55FCB" w16cid:durableId="1F6A4C76"/>
  <w16cid:commentId w16cid:paraId="1B92B2E7" w16cid:durableId="1F58B1BE"/>
  <w16cid:commentId w16cid:paraId="7AEA8B2E" w16cid:durableId="1F78C518"/>
  <w16cid:commentId w16cid:paraId="65E6061B" w16cid:durableId="1F58B1BF"/>
  <w16cid:commentId w16cid:paraId="69BD8DD5" w16cid:durableId="1F5F3079"/>
  <w16cid:commentId w16cid:paraId="47F1D991" w16cid:durableId="1F58B1C0"/>
  <w16cid:commentId w16cid:paraId="22CBD41F" w16cid:durableId="1F621ACF"/>
  <w16cid:commentId w16cid:paraId="15C28CA6" w16cid:durableId="1F674494"/>
  <w16cid:commentId w16cid:paraId="24347CEC" w16cid:durableId="1F58B1C1"/>
  <w16cid:commentId w16cid:paraId="15F20BCA" w16cid:durableId="1F5E2459"/>
  <w16cid:commentId w16cid:paraId="0CA93D22" w16cid:durableId="1F58B1C2"/>
  <w16cid:commentId w16cid:paraId="0D6751C8" w16cid:durableId="1F78B27B"/>
  <w16cid:commentId w16cid:paraId="19423E53" w16cid:durableId="1F5DC423"/>
  <w16cid:commentId w16cid:paraId="0AAB4CE8" w16cid:durableId="1F5E2447"/>
  <w16cid:commentId w16cid:paraId="09DA9C3F" w16cid:durableId="1F6B1A6A"/>
  <w16cid:commentId w16cid:paraId="5201AC64" w16cid:durableId="1F5DC01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n Kliebenstein">
    <w15:presenceInfo w15:providerId="AD" w15:userId="S-1-5-21-3516884288-2819916808-3028616173-43793"/>
  </w15:person>
  <w15:person w15:author="N S">
    <w15:presenceInfo w15:providerId="Windows Live" w15:userId="1d30a5f3d6ab6a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FD8"/>
    <w:rsid w:val="00000F7B"/>
    <w:rsid w:val="000443F4"/>
    <w:rsid w:val="000476EC"/>
    <w:rsid w:val="00080AEA"/>
    <w:rsid w:val="0008431C"/>
    <w:rsid w:val="000C0A47"/>
    <w:rsid w:val="000D15C4"/>
    <w:rsid w:val="000F2359"/>
    <w:rsid w:val="001208D4"/>
    <w:rsid w:val="00142874"/>
    <w:rsid w:val="001873F3"/>
    <w:rsid w:val="00191376"/>
    <w:rsid w:val="001A4FB5"/>
    <w:rsid w:val="001B18FF"/>
    <w:rsid w:val="00201342"/>
    <w:rsid w:val="002106A0"/>
    <w:rsid w:val="00242A96"/>
    <w:rsid w:val="002879F5"/>
    <w:rsid w:val="002D020A"/>
    <w:rsid w:val="002E5FA0"/>
    <w:rsid w:val="003E0DAA"/>
    <w:rsid w:val="00454B08"/>
    <w:rsid w:val="00461270"/>
    <w:rsid w:val="004A5640"/>
    <w:rsid w:val="004F7457"/>
    <w:rsid w:val="00515480"/>
    <w:rsid w:val="00517CF7"/>
    <w:rsid w:val="005370B7"/>
    <w:rsid w:val="005A62FC"/>
    <w:rsid w:val="005B063E"/>
    <w:rsid w:val="005E0E7F"/>
    <w:rsid w:val="006851F2"/>
    <w:rsid w:val="007119B4"/>
    <w:rsid w:val="007530F7"/>
    <w:rsid w:val="00783C35"/>
    <w:rsid w:val="007A1414"/>
    <w:rsid w:val="007D7CAB"/>
    <w:rsid w:val="007E06A5"/>
    <w:rsid w:val="007E7EA5"/>
    <w:rsid w:val="007F1DA9"/>
    <w:rsid w:val="00863C26"/>
    <w:rsid w:val="00870663"/>
    <w:rsid w:val="008839D0"/>
    <w:rsid w:val="008F70D9"/>
    <w:rsid w:val="009054BD"/>
    <w:rsid w:val="0093068E"/>
    <w:rsid w:val="00963D4D"/>
    <w:rsid w:val="009D5631"/>
    <w:rsid w:val="009E1382"/>
    <w:rsid w:val="009E2FD8"/>
    <w:rsid w:val="009E7CE6"/>
    <w:rsid w:val="009F1947"/>
    <w:rsid w:val="00A05160"/>
    <w:rsid w:val="00A06980"/>
    <w:rsid w:val="00A11789"/>
    <w:rsid w:val="00A35828"/>
    <w:rsid w:val="00AA0FBC"/>
    <w:rsid w:val="00B374F2"/>
    <w:rsid w:val="00B45284"/>
    <w:rsid w:val="00BA13BD"/>
    <w:rsid w:val="00C15985"/>
    <w:rsid w:val="00C2763B"/>
    <w:rsid w:val="00C3389B"/>
    <w:rsid w:val="00C50A74"/>
    <w:rsid w:val="00C57905"/>
    <w:rsid w:val="00C61595"/>
    <w:rsid w:val="00CA5702"/>
    <w:rsid w:val="00D06C44"/>
    <w:rsid w:val="00D077FC"/>
    <w:rsid w:val="00D13CC1"/>
    <w:rsid w:val="00D14A9B"/>
    <w:rsid w:val="00D43F7D"/>
    <w:rsid w:val="00D574EE"/>
    <w:rsid w:val="00D72BF2"/>
    <w:rsid w:val="00D73A7E"/>
    <w:rsid w:val="00DB0F67"/>
    <w:rsid w:val="00DE1733"/>
    <w:rsid w:val="00DE6E94"/>
    <w:rsid w:val="00E06DD6"/>
    <w:rsid w:val="00E30C04"/>
    <w:rsid w:val="00E36340"/>
    <w:rsid w:val="00F16A2C"/>
    <w:rsid w:val="00F44086"/>
    <w:rsid w:val="00F66577"/>
    <w:rsid w:val="00F6745E"/>
    <w:rsid w:val="00F90D5F"/>
    <w:rsid w:val="00F97834"/>
    <w:rsid w:val="00FB5F2E"/>
    <w:rsid w:val="00FC3998"/>
    <w:rsid w:val="00FC79F6"/>
    <w:rsid w:val="00FF0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9C7FF"/>
  <w15:chartTrackingRefBased/>
  <w15:docId w15:val="{EFB6A2B8-EC5B-4397-B703-3A576248C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2FD8"/>
    <w:pPr>
      <w:spacing w:after="0" w:line="240" w:lineRule="auto"/>
    </w:pPr>
    <w:rPr>
      <w:rFonts w:ascii="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91376"/>
    <w:rPr>
      <w:sz w:val="16"/>
      <w:szCs w:val="16"/>
    </w:rPr>
  </w:style>
  <w:style w:type="paragraph" w:styleId="CommentText">
    <w:name w:val="annotation text"/>
    <w:basedOn w:val="Normal"/>
    <w:link w:val="CommentTextChar"/>
    <w:uiPriority w:val="99"/>
    <w:semiHidden/>
    <w:unhideWhenUsed/>
    <w:rsid w:val="00191376"/>
    <w:rPr>
      <w:sz w:val="20"/>
      <w:szCs w:val="20"/>
    </w:rPr>
  </w:style>
  <w:style w:type="character" w:customStyle="1" w:styleId="CommentTextChar">
    <w:name w:val="Comment Text Char"/>
    <w:basedOn w:val="DefaultParagraphFont"/>
    <w:link w:val="CommentText"/>
    <w:uiPriority w:val="99"/>
    <w:semiHidden/>
    <w:rsid w:val="00191376"/>
    <w:rPr>
      <w:rFonts w:ascii="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191376"/>
    <w:rPr>
      <w:b/>
      <w:bCs/>
    </w:rPr>
  </w:style>
  <w:style w:type="character" w:customStyle="1" w:styleId="CommentSubjectChar">
    <w:name w:val="Comment Subject Char"/>
    <w:basedOn w:val="CommentTextChar"/>
    <w:link w:val="CommentSubject"/>
    <w:uiPriority w:val="99"/>
    <w:semiHidden/>
    <w:rsid w:val="00191376"/>
    <w:rPr>
      <w:rFonts w:ascii="Times New Roman" w:hAnsi="Times New Roman" w:cs="Times New Roman"/>
      <w:b/>
      <w:bCs/>
      <w:color w:val="000000"/>
      <w:sz w:val="20"/>
      <w:szCs w:val="20"/>
    </w:rPr>
  </w:style>
  <w:style w:type="paragraph" w:styleId="BalloonText">
    <w:name w:val="Balloon Text"/>
    <w:basedOn w:val="Normal"/>
    <w:link w:val="BalloonTextChar"/>
    <w:uiPriority w:val="99"/>
    <w:semiHidden/>
    <w:unhideWhenUsed/>
    <w:rsid w:val="0019137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1376"/>
    <w:rPr>
      <w:rFonts w:ascii="Segoe U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9976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microsoft.com/office/2016/09/relationships/commentsIds" Target="commentsId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C4287C-2354-47DA-9C1C-3948AE62B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11</Pages>
  <Words>5269</Words>
  <Characters>30039</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35238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Kliebenstein</dc:creator>
  <cp:keywords/>
  <dc:description/>
  <cp:lastModifiedBy>Dan Kliebenstein</cp:lastModifiedBy>
  <cp:revision>3</cp:revision>
  <dcterms:created xsi:type="dcterms:W3CDTF">2018-10-24T19:56:00Z</dcterms:created>
  <dcterms:modified xsi:type="dcterms:W3CDTF">2018-10-24T21:45:00Z</dcterms:modified>
</cp:coreProperties>
</file>