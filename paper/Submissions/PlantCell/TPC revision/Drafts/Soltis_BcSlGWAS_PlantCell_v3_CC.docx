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9"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650A376F" w:rsidR="00F839E8" w:rsidRDefault="00232EF8" w:rsidP="00E65FA1">
      <w:pPr>
        <w:spacing w:line="360" w:lineRule="auto"/>
        <w:rPr>
          <w:rFonts w:ascii="Arial" w:hAnsi="Arial" w:cs="Arial"/>
          <w:b/>
          <w:sz w:val="24"/>
          <w:szCs w:val="24"/>
        </w:rPr>
      </w:pPr>
      <w:commentRangeStart w:id="1"/>
      <w:r w:rsidRPr="008C1BDB">
        <w:rPr>
          <w:rFonts w:ascii="Arial" w:hAnsi="Arial" w:cs="Arial"/>
          <w:b/>
          <w:sz w:val="24"/>
          <w:szCs w:val="24"/>
        </w:rPr>
        <w:t xml:space="preserve">Title: </w:t>
      </w:r>
      <w:commentRangeEnd w:id="1"/>
      <w:r w:rsidR="00640258">
        <w:rPr>
          <w:rStyle w:val="CommentReference"/>
        </w:rPr>
        <w:commentReference w:id="1"/>
      </w:r>
      <w:commentRangeStart w:id="2"/>
      <w:del w:id="3" w:author="N S" w:date="2018-10-22T11:22:00Z">
        <w:r w:rsidRPr="008C1BDB" w:rsidDel="00640258">
          <w:rPr>
            <w:rFonts w:ascii="Arial" w:hAnsi="Arial" w:cs="Arial"/>
            <w:b/>
            <w:sz w:val="24"/>
            <w:szCs w:val="24"/>
          </w:rPr>
          <w:delText xml:space="preserve">Crop domestication </w:delText>
        </w:r>
      </w:del>
      <w:ins w:id="4" w:author="Céline" w:date="2018-10-23T11:24:00Z">
        <w:r w:rsidR="00702CED">
          <w:rPr>
            <w:rFonts w:ascii="Arial" w:hAnsi="Arial" w:cs="Arial"/>
            <w:b/>
            <w:sz w:val="24"/>
            <w:szCs w:val="24"/>
          </w:rPr>
          <w:t>T</w:t>
        </w:r>
      </w:ins>
      <w:ins w:id="5" w:author="N S" w:date="2018-10-22T11:22:00Z">
        <w:del w:id="6" w:author="Céline" w:date="2018-10-23T11:24:00Z">
          <w:r w:rsidR="00640258" w:rsidDel="00702CED">
            <w:rPr>
              <w:rFonts w:ascii="Arial" w:hAnsi="Arial" w:cs="Arial"/>
              <w:b/>
              <w:sz w:val="24"/>
              <w:szCs w:val="24"/>
            </w:rPr>
            <w:delText>Domesticated t</w:delText>
          </w:r>
        </w:del>
        <w:r w:rsidR="00640258">
          <w:rPr>
            <w:rFonts w:ascii="Arial" w:hAnsi="Arial" w:cs="Arial"/>
            <w:b/>
            <w:sz w:val="24"/>
            <w:szCs w:val="24"/>
          </w:rPr>
          <w:t xml:space="preserve">omato </w:t>
        </w:r>
      </w:ins>
      <w:ins w:id="7" w:author="Céline" w:date="2018-10-23T11:24:00Z">
        <w:r w:rsidR="00702CED">
          <w:rPr>
            <w:rFonts w:ascii="Arial" w:hAnsi="Arial" w:cs="Arial"/>
            <w:b/>
            <w:sz w:val="24"/>
            <w:szCs w:val="24"/>
          </w:rPr>
          <w:t xml:space="preserve">Domestication </w:t>
        </w:r>
        <w:commentRangeEnd w:id="2"/>
        <w:r w:rsidR="00702CED">
          <w:rPr>
            <w:rStyle w:val="CommentReference"/>
          </w:rPr>
          <w:commentReference w:id="2"/>
        </w:r>
      </w:ins>
      <w:r w:rsidRPr="008C1BDB">
        <w:rPr>
          <w:rFonts w:ascii="Arial" w:hAnsi="Arial" w:cs="Arial"/>
          <w:b/>
          <w:sz w:val="24"/>
          <w:szCs w:val="24"/>
        </w:rPr>
        <w:t xml:space="preserve">and pathogen virulence: Interactions of </w:t>
      </w:r>
      <w:del w:id="9" w:author="N S" w:date="2018-10-22T11:23:00Z">
        <w:r w:rsidRPr="008C1BDB" w:rsidDel="00640258">
          <w:rPr>
            <w:rFonts w:ascii="Arial" w:hAnsi="Arial" w:cs="Arial"/>
            <w:b/>
            <w:sz w:val="24"/>
            <w:szCs w:val="24"/>
          </w:rPr>
          <w:delText xml:space="preserve">tomato </w:delText>
        </w:r>
      </w:del>
      <w:ins w:id="10" w:author="N S" w:date="2018-10-22T11:23:00Z">
        <w:r w:rsidR="00640258">
          <w:rPr>
            <w:rFonts w:ascii="Arial" w:hAnsi="Arial" w:cs="Arial"/>
            <w:b/>
            <w:sz w:val="24"/>
            <w:szCs w:val="24"/>
          </w:rPr>
          <w:t>host</w:t>
        </w:r>
        <w:r w:rsidR="00640258" w:rsidRPr="008C1BDB">
          <w:rPr>
            <w:rFonts w:ascii="Arial" w:hAnsi="Arial" w:cs="Arial"/>
            <w:b/>
            <w:sz w:val="24"/>
            <w:szCs w:val="24"/>
          </w:rPr>
          <w:t xml:space="preserve"> </w:t>
        </w:r>
      </w:ins>
      <w:r w:rsidRPr="008C1BDB">
        <w:rPr>
          <w:rFonts w:ascii="Arial" w:hAnsi="Arial" w:cs="Arial"/>
          <w:b/>
          <w:sz w:val="24"/>
          <w:szCs w:val="24"/>
        </w:rPr>
        <w:t xml:space="preserve">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387EA1B1"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del w:id="11" w:author="N S" w:date="2018-10-15T11:17:00Z">
        <w:r w:rsidR="00197A11" w:rsidRPr="008C1BDB" w:rsidDel="004F56DE">
          <w:rPr>
            <w:rFonts w:ascii="Arial" w:hAnsi="Arial" w:cs="Arial"/>
            <w:sz w:val="24"/>
            <w:szCs w:val="24"/>
          </w:rPr>
          <w:delText xml:space="preserve">domestication </w:delText>
        </w:r>
      </w:del>
      <w:ins w:id="12" w:author="N S" w:date="2018-10-15T11:17:00Z">
        <w:r w:rsidR="004F56DE">
          <w:rPr>
            <w:rFonts w:ascii="Arial" w:hAnsi="Arial" w:cs="Arial"/>
            <w:sz w:val="24"/>
            <w:szCs w:val="24"/>
          </w:rPr>
          <w:t>variation</w:t>
        </w:r>
        <w:r w:rsidR="004F56DE" w:rsidRPr="008C1BDB">
          <w:rPr>
            <w:rFonts w:ascii="Arial" w:hAnsi="Arial" w:cs="Arial"/>
            <w:sz w:val="24"/>
            <w:szCs w:val="24"/>
          </w:rPr>
          <w:t xml:space="preserve"> </w:t>
        </w:r>
      </w:ins>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13" w:author="N S" w:date="2018-10-15T11:18:00Z">
        <w:r w:rsidR="003B3D0E">
          <w:rPr>
            <w:rFonts w:ascii="Arial" w:hAnsi="Arial" w:cs="Arial"/>
            <w:sz w:val="24"/>
            <w:szCs w:val="24"/>
          </w:rPr>
          <w:t>genetic variation within a</w:t>
        </w:r>
      </w:ins>
      <w:ins w:id="14" w:author="N S" w:date="2018-10-22T16:29:00Z">
        <w:r w:rsidR="002A5EE3">
          <w:rPr>
            <w:rFonts w:ascii="Arial" w:hAnsi="Arial" w:cs="Arial"/>
            <w:sz w:val="24"/>
            <w:szCs w:val="24"/>
          </w:rPr>
          <w:t xml:space="preserve"> domesticated</w:t>
        </w:r>
      </w:ins>
      <w:ins w:id="15"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16" w:author="Céline" w:date="2018-10-23T11:26:00Z">
        <w:r w:rsidR="00702CED">
          <w:rPr>
            <w:rFonts w:ascii="Arial" w:hAnsi="Arial" w:cs="Arial"/>
            <w:sz w:val="24"/>
            <w:szCs w:val="24"/>
          </w:rPr>
          <w:t xml:space="preserve"> </w:t>
        </w:r>
      </w:ins>
      <w:commentRangeStart w:id="17"/>
      <w:del w:id="18" w:author="N S" w:date="2018-10-22T16:29:00Z">
        <w:r w:rsidR="000A6823" w:rsidRPr="008C1BDB" w:rsidDel="002A5EE3">
          <w:rPr>
            <w:rFonts w:ascii="Arial" w:hAnsi="Arial" w:cs="Arial"/>
            <w:sz w:val="24"/>
            <w:szCs w:val="24"/>
          </w:rPr>
          <w:delText xml:space="preserve"> </w:delText>
        </w:r>
      </w:del>
      <w:del w:id="19"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w:t>
      </w:r>
      <w:ins w:id="20" w:author="Céline" w:date="2018-10-23T11:29:00Z">
        <w:r w:rsidR="00702CED">
          <w:rPr>
            <w:rFonts w:ascii="Arial" w:hAnsi="Arial" w:cs="Arial"/>
            <w:sz w:val="24"/>
            <w:szCs w:val="24"/>
          </w:rPr>
          <w:t xml:space="preserve">uncover </w:t>
        </w:r>
      </w:ins>
      <w:ins w:id="21" w:author="Céline" w:date="2018-10-23T11:30:00Z">
        <w:r w:rsidR="00702CED">
          <w:rPr>
            <w:rFonts w:ascii="Arial" w:hAnsi="Arial" w:cs="Arial"/>
            <w:sz w:val="24"/>
            <w:szCs w:val="24"/>
          </w:rPr>
          <w:t xml:space="preserve">variants in </w:t>
        </w:r>
      </w:ins>
      <w:del w:id="22" w:author="Céline" w:date="2018-10-23T11:29:00Z">
        <w:r w:rsidR="000A6823" w:rsidRPr="008C1BDB" w:rsidDel="00702CED">
          <w:rPr>
            <w:rFonts w:ascii="Arial" w:hAnsi="Arial" w:cs="Arial"/>
            <w:sz w:val="24"/>
            <w:szCs w:val="24"/>
          </w:rPr>
          <w:delText xml:space="preserve">correspondingly </w:delText>
        </w:r>
        <w:r w:rsidR="00833029" w:rsidRPr="008C1BDB" w:rsidDel="00702CED">
          <w:rPr>
            <w:rFonts w:ascii="Arial" w:hAnsi="Arial" w:cs="Arial"/>
            <w:sz w:val="24"/>
            <w:szCs w:val="24"/>
          </w:rPr>
          <w:delText xml:space="preserve">how this interacts with the </w:delText>
        </w:r>
      </w:del>
      <w:r w:rsidR="00833029" w:rsidRPr="008C1BDB">
        <w:rPr>
          <w:rFonts w:ascii="Arial" w:hAnsi="Arial" w:cs="Arial"/>
          <w:sz w:val="24"/>
          <w:szCs w:val="24"/>
        </w:rPr>
        <w:t>pathogen</w:t>
      </w:r>
      <w:r w:rsidR="00427063" w:rsidRPr="008C1BDB">
        <w:rPr>
          <w:rFonts w:ascii="Arial" w:hAnsi="Arial" w:cs="Arial"/>
          <w:sz w:val="24"/>
          <w:szCs w:val="24"/>
        </w:rPr>
        <w:t>’</w:t>
      </w:r>
      <w:r w:rsidR="00833029" w:rsidRPr="008C1BDB">
        <w:rPr>
          <w:rFonts w:ascii="Arial" w:hAnsi="Arial" w:cs="Arial"/>
          <w:sz w:val="24"/>
          <w:szCs w:val="24"/>
        </w:rPr>
        <w:t>s genetics</w:t>
      </w:r>
      <w:commentRangeEnd w:id="17"/>
      <w:r w:rsidR="00702CED">
        <w:rPr>
          <w:rStyle w:val="CommentReference"/>
        </w:rPr>
        <w:commentReference w:id="17"/>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del w:id="23"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(Dangl and Jones 2001, Jones and Dangl 2006, Dodds and Rathjen 2010, </w:t>
      </w:r>
      <w:r w:rsidR="009B208D" w:rsidRPr="008C1BDB">
        <w:rPr>
          <w:rFonts w:ascii="Arial" w:hAnsi="Arial" w:cs="Arial"/>
          <w:noProof/>
          <w:sz w:val="24"/>
          <w:szCs w:val="24"/>
        </w:rPr>
        <w:lastRenderedPageBreak/>
        <w:t>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24"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w:t>
      </w:r>
      <w:r w:rsidR="00E00320" w:rsidRPr="008C1BDB">
        <w:rPr>
          <w:rFonts w:ascii="Arial" w:hAnsi="Arial" w:cs="Arial"/>
          <w:sz w:val="24"/>
          <w:szCs w:val="24"/>
        </w:rPr>
        <w:lastRenderedPageBreak/>
        <w:t>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2A3C2B8F" w:rsidR="009836A7" w:rsidRPr="008C1BDB" w:rsidRDefault="00DD787D" w:rsidP="00E65FA1">
      <w:pPr>
        <w:spacing w:line="360" w:lineRule="auto"/>
        <w:ind w:firstLine="720"/>
        <w:rPr>
          <w:rFonts w:ascii="Arial" w:hAnsi="Arial" w:cs="Arial"/>
          <w:sz w:val="24"/>
          <w:szCs w:val="24"/>
        </w:rPr>
      </w:pPr>
      <w:del w:id="25" w:author="N S" w:date="2018-10-15T11:42:00Z">
        <w:r w:rsidRPr="008C1BDB" w:rsidDel="00FF332B">
          <w:rPr>
            <w:rFonts w:ascii="Arial" w:hAnsi="Arial" w:cs="Arial"/>
            <w:sz w:val="24"/>
            <w:szCs w:val="24"/>
          </w:rPr>
          <w:delText xml:space="preserve">A </w:delText>
        </w:r>
      </w:del>
      <w:ins w:id="26"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27"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28" w:author="N S" w:date="2018-10-15T11:42:00Z">
        <w:r w:rsidR="00A01C5A" w:rsidRPr="008C1BDB" w:rsidDel="00FF332B">
          <w:rPr>
            <w:rFonts w:ascii="Arial" w:hAnsi="Arial" w:cs="Arial"/>
            <w:sz w:val="24"/>
            <w:szCs w:val="24"/>
          </w:rPr>
          <w:delText xml:space="preserve">lower </w:delText>
        </w:r>
      </w:del>
      <w:ins w:id="29"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30"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w:t>
      </w:r>
      <w:del w:id="31" w:author="N S" w:date="2018-10-15T11:41:00Z">
        <w:r w:rsidR="00A01C5A" w:rsidRPr="008C1BDB" w:rsidDel="00FF332B">
          <w:rPr>
            <w:rFonts w:ascii="Arial" w:hAnsi="Arial" w:cs="Arial"/>
            <w:sz w:val="24"/>
            <w:szCs w:val="24"/>
          </w:rPr>
          <w:delText>conduct a detailed analysis of</w:delText>
        </w:r>
      </w:del>
      <w:ins w:id="32" w:author="N S" w:date="2018-10-15T11:41:00Z">
        <w:r w:rsidR="00FF332B">
          <w:rPr>
            <w:rFonts w:ascii="Arial" w:hAnsi="Arial" w:cs="Arial"/>
            <w:sz w:val="24"/>
            <w:szCs w:val="24"/>
          </w:rPr>
          <w:t>analyze</w:t>
        </w:r>
      </w:ins>
      <w:r w:rsidR="00A01C5A" w:rsidRPr="008C1BDB">
        <w:rPr>
          <w:rFonts w:ascii="Arial" w:hAnsi="Arial" w:cs="Arial"/>
          <w:sz w:val="24"/>
          <w:szCs w:val="24"/>
        </w:rPr>
        <w:t xml:space="preserve">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5D3F1CA8"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33" w:author="N S" w:date="2018-10-15T11:43:00Z">
        <w:r w:rsidR="00FF332B">
          <w:rPr>
            <w:rFonts w:ascii="Arial" w:hAnsi="Arial" w:cs="Arial"/>
            <w:sz w:val="24"/>
            <w:szCs w:val="24"/>
          </w:rPr>
          <w:t xml:space="preserve">. </w:t>
        </w:r>
      </w:ins>
      <w:del w:id="34"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35"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36"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 xml:space="preserve">(Deighton, Muckenschnabel et al. 2001, </w:t>
      </w:r>
      <w:r w:rsidR="00E4188C" w:rsidRPr="008C1BDB">
        <w:rPr>
          <w:rFonts w:ascii="Arial" w:hAnsi="Arial" w:cs="Arial"/>
          <w:noProof/>
          <w:sz w:val="24"/>
          <w:szCs w:val="24"/>
        </w:rPr>
        <w:lastRenderedPageBreak/>
        <w:t>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37" w:author="N S" w:date="2018-10-12T13:04:00Z">
        <w:r w:rsidR="005B390E">
          <w:rPr>
            <w:rFonts w:ascii="Arial" w:hAnsi="Arial" w:cs="Arial"/>
            <w:sz w:val="24"/>
            <w:szCs w:val="24"/>
          </w:rPr>
          <w:t xml:space="preserve"> (Figure S1)</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38" w:author="N S" w:date="2018-09-27T12:41:00Z">
        <w:r w:rsidR="00E310DC" w:rsidRPr="008C1BDB" w:rsidDel="005A412E">
          <w:rPr>
            <w:rFonts w:ascii="Arial" w:hAnsi="Arial" w:cs="Arial"/>
            <w:sz w:val="24"/>
            <w:szCs w:val="24"/>
          </w:rPr>
          <w:delText>.</w:delText>
        </w:r>
      </w:del>
      <w:ins w:id="39"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40"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707AE92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41"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42"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43"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44"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45"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46"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47" w:author="N S" w:date="2018-10-15T12:16:00Z">
        <w:r w:rsidR="00F442A5" w:rsidRPr="008C1BDB" w:rsidDel="009F5CE5">
          <w:rPr>
            <w:rFonts w:ascii="Arial" w:hAnsi="Arial" w:cs="Arial"/>
            <w:sz w:val="24"/>
            <w:szCs w:val="24"/>
          </w:rPr>
          <w:delText xml:space="preserve">domestication </w:delText>
        </w:r>
      </w:del>
      <w:ins w:id="48"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74FDB7C0"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49"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50"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51"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 xml:space="preserve">mid- to </w:t>
      </w:r>
      <w:r w:rsidR="0064046D" w:rsidRPr="008C1BDB">
        <w:rPr>
          <w:rFonts w:ascii="Arial" w:hAnsi="Arial" w:cs="Arial"/>
          <w:sz w:val="24"/>
          <w:szCs w:val="24"/>
        </w:rPr>
        <w:lastRenderedPageBreak/>
        <w:t>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52"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53"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54" w:author="N S" w:date="2018-10-22T16:36:00Z">
        <w:r w:rsidR="002579BB" w:rsidRPr="008C1BDB" w:rsidDel="005E4813">
          <w:rPr>
            <w:rFonts w:ascii="Arial" w:hAnsi="Arial" w:cs="Arial"/>
            <w:sz w:val="24"/>
            <w:szCs w:val="24"/>
          </w:rPr>
          <w:delText>domesticated and wild tomato</w:delText>
        </w:r>
      </w:del>
      <w:ins w:id="55"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56" w:author="N S" w:date="2018-10-12T12:43:00Z">
        <w:r w:rsidR="00687CC3">
          <w:rPr>
            <w:rFonts w:ascii="Arial" w:hAnsi="Arial" w:cs="Arial"/>
            <w:sz w:val="24"/>
            <w:szCs w:val="24"/>
          </w:rPr>
          <w:t xml:space="preserve">Our </w:t>
        </w:r>
      </w:ins>
      <w:ins w:id="57" w:author="N S" w:date="2018-10-12T12:46:00Z">
        <w:r w:rsidR="006D3830">
          <w:rPr>
            <w:rFonts w:ascii="Arial" w:hAnsi="Arial" w:cs="Arial"/>
            <w:sz w:val="24"/>
            <w:szCs w:val="24"/>
          </w:rPr>
          <w:t xml:space="preserve">previously-sampled </w:t>
        </w:r>
      </w:ins>
      <w:ins w:id="58"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59" w:author="N S" w:date="2018-10-12T12:44:00Z">
        <w:r w:rsidR="006D3830">
          <w:rPr>
            <w:rFonts w:ascii="Arial" w:hAnsi="Arial" w:cs="Arial"/>
            <w:sz w:val="24"/>
            <w:szCs w:val="24"/>
          </w:rPr>
          <w:t xml:space="preserve">includes genetic diversity across </w:t>
        </w:r>
      </w:ins>
      <w:ins w:id="60" w:author="N S" w:date="2018-10-12T12:45:00Z">
        <w:r w:rsidR="006D3830">
          <w:rPr>
            <w:rFonts w:ascii="Arial" w:hAnsi="Arial" w:cs="Arial"/>
            <w:sz w:val="24"/>
            <w:szCs w:val="24"/>
          </w:rPr>
          <w:t>272,672 SNPs (Figure S1)</w:t>
        </w:r>
      </w:ins>
      <w:ins w:id="61" w:author="N S" w:date="2018-10-12T12:46:00Z">
        <w:r w:rsidR="006D3830">
          <w:rPr>
            <w:rFonts w:ascii="Arial" w:hAnsi="Arial" w:cs="Arial"/>
            <w:sz w:val="24"/>
            <w:szCs w:val="24"/>
          </w:rPr>
          <w:t xml:space="preserve"> </w:t>
        </w:r>
      </w:ins>
      <w:r w:rsidR="00654D4D">
        <w:rPr>
          <w:rFonts w:ascii="Arial" w:hAnsi="Arial" w:cs="Arial"/>
          <w:sz w:val="24"/>
          <w:szCs w:val="24"/>
        </w:rPr>
        <w:fldChar w:fldCharType="begin"/>
      </w:r>
      <w:r w:rsidR="009F5CE5">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54D4D">
        <w:rPr>
          <w:rFonts w:ascii="Arial" w:hAnsi="Arial" w:cs="Arial"/>
          <w:sz w:val="24"/>
          <w:szCs w:val="24"/>
        </w:rPr>
        <w:fldChar w:fldCharType="separate"/>
      </w:r>
      <w:r w:rsidR="009F5CE5">
        <w:rPr>
          <w:rFonts w:ascii="Arial" w:hAnsi="Arial" w:cs="Arial"/>
          <w:noProof/>
          <w:sz w:val="24"/>
          <w:szCs w:val="24"/>
        </w:rPr>
        <w:t>(Zhang, Corwin et al. 2017)</w:t>
      </w:r>
      <w:r w:rsidR="00654D4D">
        <w:rPr>
          <w:rFonts w:ascii="Arial" w:hAnsi="Arial" w:cs="Arial"/>
          <w:sz w:val="24"/>
          <w:szCs w:val="24"/>
        </w:rPr>
        <w:fldChar w:fldCharType="end"/>
      </w:r>
      <w:ins w:id="62" w:author="N S" w:date="2018-10-12T12:45:00Z">
        <w:r w:rsidR="006D3830">
          <w:rPr>
            <w:rFonts w:ascii="Arial" w:hAnsi="Arial" w:cs="Arial"/>
            <w:sz w:val="24"/>
            <w:szCs w:val="24"/>
          </w:rPr>
          <w:t xml:space="preserve">. </w:t>
        </w:r>
      </w:ins>
      <w:del w:id="63"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64" w:author="N S" w:date="2018-10-01T15:53:00Z">
        <w:r w:rsidR="0041243A">
          <w:rPr>
            <w:rFonts w:ascii="Arial" w:hAnsi="Arial" w:cs="Arial"/>
            <w:sz w:val="24"/>
            <w:szCs w:val="24"/>
          </w:rPr>
          <w:t>We found that th</w:t>
        </w:r>
      </w:ins>
      <w:ins w:id="65"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4A00C524"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66"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67"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68"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69"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 xml:space="preserve">from various eudicot plant hosts, including tomato stem tissue (2 </w:t>
      </w:r>
      <w:r w:rsidR="00B56BCA" w:rsidRPr="008C1BDB">
        <w:rPr>
          <w:rFonts w:ascii="Arial" w:hAnsi="Arial" w:cs="Arial"/>
          <w:sz w:val="24"/>
          <w:szCs w:val="24"/>
        </w:rPr>
        <w:lastRenderedPageBreak/>
        <w:t>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70" w:author="N S" w:date="2018-10-22T16:42:00Z">
        <w:r w:rsidR="0017357B">
          <w:rPr>
            <w:rFonts w:ascii="Arial" w:hAnsi="Arial" w:cs="Arial"/>
            <w:sz w:val="24"/>
            <w:szCs w:val="24"/>
          </w:rPr>
          <w:t>;</w:t>
        </w:r>
      </w:ins>
      <w:del w:id="71"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72"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72"/>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07CB4C2A" w:rsidR="005862D6" w:rsidRPr="008C1BDB" w:rsidDel="00802355" w:rsidRDefault="00C2121E" w:rsidP="00802355">
      <w:pPr>
        <w:spacing w:line="360" w:lineRule="auto"/>
        <w:ind w:firstLine="720"/>
        <w:rPr>
          <w:del w:id="73" w:author="N S" w:date="2018-10-22T21:35: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bookmarkStart w:id="74" w:name="_Hlk527991790"/>
      <w:ins w:id="75" w:author="N S" w:date="2018-10-22T16:43:00Z">
        <w:r w:rsidR="00CF3D2C">
          <w:rPr>
            <w:rFonts w:ascii="Arial" w:hAnsi="Arial" w:cs="Arial"/>
            <w:sz w:val="24"/>
            <w:szCs w:val="24"/>
          </w:rPr>
          <w:t xml:space="preserve">According to previous studies, at 72 HPI </w:t>
        </w:r>
      </w:ins>
      <w:ins w:id="76"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77" w:author="N S" w:date="2018-10-22T16:43:00Z">
        <w:r w:rsidR="00CF3D2C">
          <w:rPr>
            <w:rFonts w:ascii="Arial" w:hAnsi="Arial" w:cs="Arial"/>
            <w:sz w:val="24"/>
            <w:szCs w:val="24"/>
          </w:rPr>
          <w:t xml:space="preserve">appears to enter </w:t>
        </w:r>
      </w:ins>
      <w:ins w:id="78" w:author="N S" w:date="2018-10-22T16:44:00Z">
        <w:r w:rsidR="00CF3D2C">
          <w:rPr>
            <w:rFonts w:ascii="Arial" w:hAnsi="Arial" w:cs="Arial"/>
            <w:sz w:val="24"/>
            <w:szCs w:val="24"/>
          </w:rPr>
          <w:t>a</w:t>
        </w:r>
      </w:ins>
      <w:ins w:id="79"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80"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81" w:author="N S" w:date="2018-10-22T16:46:00Z">
        <w:r w:rsidR="00CF3D2C">
          <w:rPr>
            <w:rFonts w:ascii="Arial" w:hAnsi="Arial" w:cs="Arial"/>
            <w:sz w:val="24"/>
            <w:szCs w:val="24"/>
          </w:rPr>
          <w:t xml:space="preserve">, and previous research from our group has modeled lesion area as a linear or log-linear trait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 xml:space="preserve">(Kliebenstein, Rowe et al. 2005, </w:t>
      </w:r>
      <w:r w:rsidR="007D0146">
        <w:rPr>
          <w:rFonts w:ascii="Arial" w:hAnsi="Arial" w:cs="Arial"/>
          <w:noProof/>
          <w:sz w:val="24"/>
          <w:szCs w:val="24"/>
        </w:rPr>
        <w:lastRenderedPageBreak/>
        <w:t>Corwin, Copeland et al. 2016, Fordyce, Soltis et al. 2018)</w:t>
      </w:r>
      <w:r w:rsidR="007D0146">
        <w:rPr>
          <w:rFonts w:ascii="Arial" w:hAnsi="Arial" w:cs="Arial"/>
          <w:sz w:val="24"/>
          <w:szCs w:val="24"/>
        </w:rPr>
        <w:fldChar w:fldCharType="end"/>
      </w:r>
      <w:ins w:id="82" w:author="N S" w:date="2018-10-22T16:44:00Z">
        <w:r w:rsidR="00CF3D2C">
          <w:rPr>
            <w:rFonts w:ascii="Arial" w:hAnsi="Arial" w:cs="Arial"/>
            <w:sz w:val="24"/>
            <w:szCs w:val="24"/>
          </w:rPr>
          <w:t>. L</w:t>
        </w:r>
      </w:ins>
      <w:ins w:id="83" w:author="N S" w:date="2018-10-17T10:46:00Z">
        <w:r w:rsidR="004929E3">
          <w:rPr>
            <w:rFonts w:ascii="Arial" w:hAnsi="Arial" w:cs="Arial"/>
            <w:sz w:val="24"/>
            <w:szCs w:val="24"/>
          </w:rPr>
          <w:t>esion are</w:t>
        </w:r>
      </w:ins>
      <w:ins w:id="84" w:author="N S" w:date="2018-10-17T10:47:00Z">
        <w:r w:rsidR="004929E3">
          <w:rPr>
            <w:rFonts w:ascii="Arial" w:hAnsi="Arial" w:cs="Arial"/>
            <w:sz w:val="24"/>
            <w:szCs w:val="24"/>
          </w:rPr>
          <w:t xml:space="preserve">a is a common measure of </w:t>
        </w:r>
      </w:ins>
      <w:ins w:id="85" w:author="N S" w:date="2018-10-17T13:01:00Z">
        <w:r w:rsidR="00C24B92">
          <w:rPr>
            <w:rFonts w:ascii="Arial" w:hAnsi="Arial" w:cs="Arial"/>
            <w:sz w:val="24"/>
            <w:szCs w:val="24"/>
          </w:rPr>
          <w:t xml:space="preserve">the </w:t>
        </w:r>
      </w:ins>
      <w:ins w:id="86" w:author="N S" w:date="2018-10-17T13:00:00Z">
        <w:r w:rsidR="00C24B92">
          <w:rPr>
            <w:rFonts w:ascii="Arial" w:hAnsi="Arial" w:cs="Arial"/>
            <w:sz w:val="24"/>
            <w:szCs w:val="24"/>
          </w:rPr>
          <w:t xml:space="preserve">interaction of plant </w:t>
        </w:r>
      </w:ins>
      <w:ins w:id="87" w:author="N S" w:date="2018-10-17T13:01:00Z">
        <w:r w:rsidR="00C24B92">
          <w:rPr>
            <w:rFonts w:ascii="Arial" w:hAnsi="Arial" w:cs="Arial"/>
            <w:sz w:val="24"/>
            <w:szCs w:val="24"/>
          </w:rPr>
          <w:t>immunity and pathogen</w:t>
        </w:r>
      </w:ins>
      <w:ins w:id="88" w:author="N S" w:date="2018-10-17T10:47:00Z">
        <w:r w:rsidR="004929E3">
          <w:rPr>
            <w:rFonts w:ascii="Arial" w:hAnsi="Arial" w:cs="Arial"/>
            <w:sz w:val="24"/>
            <w:szCs w:val="24"/>
          </w:rPr>
          <w:t xml:space="preserve"> </w:t>
        </w:r>
      </w:ins>
      <w:ins w:id="89" w:author="N S" w:date="2018-10-17T13:01:00Z">
        <w:r w:rsidR="00C24B92">
          <w:rPr>
            <w:rFonts w:ascii="Arial" w:hAnsi="Arial" w:cs="Arial"/>
            <w:sz w:val="24"/>
            <w:szCs w:val="24"/>
          </w:rPr>
          <w:t>virulence</w:t>
        </w:r>
      </w:ins>
      <w:ins w:id="90" w:author="N S" w:date="2018-10-22T16:44:00Z">
        <w:r w:rsidR="00CF3D2C">
          <w:rPr>
            <w:rFonts w:ascii="Arial" w:hAnsi="Arial" w:cs="Arial"/>
            <w:sz w:val="24"/>
            <w:szCs w:val="24"/>
          </w:rPr>
          <w:t>,</w:t>
        </w:r>
      </w:ins>
      <w:ins w:id="91" w:author="N S" w:date="2018-10-22T16:45:00Z">
        <w:r w:rsidR="00CF3D2C">
          <w:rPr>
            <w:rFonts w:ascii="Arial" w:hAnsi="Arial" w:cs="Arial"/>
            <w:sz w:val="24"/>
            <w:szCs w:val="24"/>
          </w:rPr>
          <w:t xml:space="preserve"> though pathogen biomass does not scale with lesion area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92" w:author="N S" w:date="2018-10-22T16:45:00Z">
        <w:r w:rsidR="00CF3D2C">
          <w:rPr>
            <w:rFonts w:ascii="Arial" w:hAnsi="Arial" w:cs="Arial"/>
            <w:sz w:val="24"/>
            <w:szCs w:val="24"/>
          </w:rPr>
          <w:t>.</w:t>
        </w:r>
      </w:ins>
      <w:bookmarkEnd w:id="74"/>
      <w:del w:id="93" w:author="N S" w:date="2018-10-22T16:45:00Z">
        <w:r w:rsidR="00C24B92" w:rsidDel="00CF3D2C">
          <w:rPr>
            <w:rFonts w:ascii="Arial" w:hAnsi="Arial" w:cs="Arial"/>
            <w:noProof/>
            <w:sz w:val="24"/>
            <w:szCs w:val="24"/>
          </w:rPr>
          <w:delText>(Rowe, Walley et al. 2010, Corwin, Copeland et al. 2016)</w:delText>
        </w:r>
      </w:del>
      <w:ins w:id="94"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95"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96"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97" w:author="N S" w:date="2018-10-22T21:34:00Z">
        <w:r w:rsidR="00802355">
          <w:rPr>
            <w:rFonts w:ascii="Arial" w:hAnsi="Arial" w:cs="Arial"/>
            <w:sz w:val="24"/>
            <w:szCs w:val="24"/>
          </w:rPr>
          <w:t xml:space="preserve">on tomato was </w:t>
        </w:r>
      </w:ins>
      <w:ins w:id="98" w:author="N S" w:date="2018-10-22T21:36:00Z">
        <w:r w:rsidR="00802355">
          <w:rPr>
            <w:rFonts w:ascii="Arial" w:hAnsi="Arial" w:cs="Arial"/>
            <w:sz w:val="24"/>
            <w:szCs w:val="24"/>
          </w:rPr>
          <w:t xml:space="preserve">weakly </w:t>
        </w:r>
      </w:ins>
      <w:ins w:id="99" w:author="N S" w:date="2018-10-22T21:34:00Z">
        <w:r w:rsidR="00802355">
          <w:rPr>
            <w:rFonts w:ascii="Arial" w:hAnsi="Arial" w:cs="Arial"/>
            <w:sz w:val="24"/>
            <w:szCs w:val="24"/>
          </w:rPr>
          <w:t xml:space="preserve">correlated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100" w:author="N S" w:date="2018-10-22T21:35:00Z">
        <w:r w:rsidR="00802355">
          <w:rPr>
            <w:rFonts w:ascii="Arial" w:hAnsi="Arial" w:cs="Arial"/>
            <w:sz w:val="24"/>
            <w:szCs w:val="24"/>
          </w:rPr>
          <w:t>both on domesticated tomato (r=0.247, p=</w:t>
        </w:r>
      </w:ins>
      <w:ins w:id="101" w:author="N S" w:date="2018-10-22T21:37:00Z">
        <w:r w:rsidR="00802355" w:rsidRPr="00802355">
          <w:t xml:space="preserve"> </w:t>
        </w:r>
        <w:r w:rsidR="00802355" w:rsidRPr="00802355">
          <w:rPr>
            <w:rFonts w:ascii="Arial" w:hAnsi="Arial" w:cs="Arial"/>
            <w:sz w:val="24"/>
            <w:szCs w:val="24"/>
          </w:rPr>
          <w:t>0.003</w:t>
        </w:r>
      </w:ins>
      <w:ins w:id="102" w:author="N S" w:date="2018-10-22T21:35:00Z">
        <w:r w:rsidR="00802355">
          <w:rPr>
            <w:rFonts w:ascii="Arial" w:hAnsi="Arial" w:cs="Arial"/>
            <w:sz w:val="24"/>
            <w:szCs w:val="24"/>
          </w:rPr>
          <w:t>) and on wild tomato (r=0.301, p=</w:t>
        </w:r>
      </w:ins>
      <w:ins w:id="103" w:author="N S" w:date="2018-10-22T21:37:00Z">
        <w:r w:rsidR="00802355" w:rsidRPr="00802355">
          <w:t xml:space="preserve"> </w:t>
        </w:r>
        <w:r w:rsidR="00802355" w:rsidRPr="00802355">
          <w:rPr>
            <w:rFonts w:ascii="Arial" w:hAnsi="Arial" w:cs="Arial"/>
            <w:sz w:val="24"/>
            <w:szCs w:val="24"/>
          </w:rPr>
          <w:t>0.016</w:t>
        </w:r>
      </w:ins>
      <w:ins w:id="104" w:author="N S" w:date="2018-10-22T21:35:00Z">
        <w:r w:rsidR="00802355">
          <w:rPr>
            <w:rFonts w:ascii="Arial" w:hAnsi="Arial" w:cs="Arial"/>
            <w:sz w:val="24"/>
            <w:szCs w:val="24"/>
          </w:rPr>
          <w:t>)</w:t>
        </w:r>
      </w:ins>
      <w:ins w:id="105" w:author="N S" w:date="2018-10-22T21:38:00Z">
        <w:r w:rsidR="00787E13">
          <w:rPr>
            <w:rFonts w:ascii="Arial" w:hAnsi="Arial" w:cs="Arial"/>
            <w:sz w:val="24"/>
            <w:szCs w:val="24"/>
          </w:rPr>
          <w:t xml:space="preserve"> (Supplemental Figure 3)</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106" w:author="N S" w:date="2018-10-22T21:35:00Z">
        <w:r w:rsidR="00802355">
          <w:rPr>
            <w:rFonts w:ascii="Arial" w:hAnsi="Arial" w:cs="Arial"/>
            <w:sz w:val="24"/>
            <w:szCs w:val="24"/>
          </w:rPr>
          <w:t>.</w:t>
        </w:r>
      </w:ins>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107" w:author="N S" w:date="2018-10-22T17:19:00Z">
        <w:r w:rsidRPr="008C1BDB" w:rsidDel="00B22B3C">
          <w:rPr>
            <w:rFonts w:ascii="Arial" w:hAnsi="Arial" w:cs="Arial"/>
            <w:b/>
            <w:sz w:val="24"/>
            <w:szCs w:val="24"/>
          </w:rPr>
          <w:delText xml:space="preserve">, </w:delText>
        </w:r>
      </w:del>
      <w:ins w:id="108"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109"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2CF4076A" w:rsidR="00505B78" w:rsidRDefault="00127063" w:rsidP="00E65FA1">
      <w:pPr>
        <w:spacing w:line="360" w:lineRule="auto"/>
        <w:ind w:firstLine="720"/>
        <w:rPr>
          <w:ins w:id="110" w:author="N S" w:date="2018-10-22T17:23:00Z"/>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111"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112"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113"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114"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115"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116"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117"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118"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119"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120"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121"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122"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123"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124" w:author="N S" w:date="2018-10-22T17:20:00Z">
        <w:r w:rsidR="001C0D4A" w:rsidRPr="008C1BDB" w:rsidDel="00B22B3C">
          <w:rPr>
            <w:rFonts w:ascii="Arial" w:hAnsi="Arial" w:cs="Arial"/>
            <w:sz w:val="24"/>
            <w:szCs w:val="24"/>
          </w:rPr>
          <w:delText>plant genotype</w:delText>
        </w:r>
      </w:del>
      <w:ins w:id="125" w:author="N S" w:date="2018-10-22T17:20:00Z">
        <w:r w:rsidR="00B22B3C">
          <w:rPr>
            <w:rFonts w:ascii="Arial" w:hAnsi="Arial" w:cs="Arial"/>
            <w:sz w:val="24"/>
            <w:szCs w:val="24"/>
          </w:rPr>
          <w:t>each</w:t>
        </w:r>
      </w:ins>
      <w:ins w:id="126" w:author="N S" w:date="2018-10-20T16:06:00Z">
        <w:r w:rsidR="00B447F3">
          <w:rPr>
            <w:rFonts w:ascii="Arial" w:hAnsi="Arial" w:cs="Arial"/>
            <w:sz w:val="24"/>
            <w:szCs w:val="24"/>
          </w:rPr>
          <w:t xml:space="preserve"> explaining approximately the same portion of the variance</w:t>
        </w:r>
      </w:ins>
      <w:del w:id="127" w:author="N S" w:date="2018-10-17T13:20:00Z">
        <w:r w:rsidR="00FD1429" w:rsidRPr="008C1BDB" w:rsidDel="00AD1824">
          <w:rPr>
            <w:rFonts w:ascii="Arial" w:hAnsi="Arial" w:cs="Arial"/>
            <w:sz w:val="24"/>
            <w:szCs w:val="24"/>
          </w:rPr>
          <w:delText>,</w:delText>
        </w:r>
      </w:del>
      <w:del w:id="128" w:author="N S" w:date="2018-10-20T16:20:00Z">
        <w:r w:rsidR="00FD1429" w:rsidRPr="008C1BDB" w:rsidDel="009069F6">
          <w:rPr>
            <w:rFonts w:ascii="Arial" w:hAnsi="Arial" w:cs="Arial"/>
            <w:sz w:val="24"/>
            <w:szCs w:val="24"/>
          </w:rPr>
          <w:delText xml:space="preserve"> </w:delText>
        </w:r>
      </w:del>
      <w:del w:id="129" w:author="N S" w:date="2018-10-20T16:07:00Z">
        <w:r w:rsidR="00A50C30" w:rsidRPr="008C1BDB" w:rsidDel="00B447F3">
          <w:rPr>
            <w:rFonts w:ascii="Arial" w:hAnsi="Arial" w:cs="Arial"/>
            <w:sz w:val="24"/>
            <w:szCs w:val="24"/>
          </w:rPr>
          <w:delText>46</w:delText>
        </w:r>
      </w:del>
      <w:del w:id="130"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131" w:author="N S" w:date="2018-10-20T16:07:00Z">
        <w:r w:rsidR="00E9139E" w:rsidRPr="008C1BDB" w:rsidDel="00B447F3">
          <w:rPr>
            <w:rFonts w:ascii="Arial" w:hAnsi="Arial" w:cs="Arial"/>
            <w:sz w:val="24"/>
            <w:szCs w:val="24"/>
          </w:rPr>
          <w:delText>1</w:delText>
        </w:r>
      </w:del>
      <w:del w:id="132" w:author="N S" w:date="2018-10-18T18:05:00Z">
        <w:r w:rsidR="00E9139E" w:rsidRPr="008C1BDB" w:rsidDel="00B07808">
          <w:rPr>
            <w:rFonts w:ascii="Arial" w:hAnsi="Arial" w:cs="Arial"/>
            <w:sz w:val="24"/>
            <w:szCs w:val="24"/>
          </w:rPr>
          <w:delText>3</w:delText>
        </w:r>
      </w:del>
      <w:del w:id="133"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del w:id="134" w:author="N S" w:date="2018-10-20T16:17:00Z">
        <w:r w:rsidR="00123ADB" w:rsidRPr="008C1BDB" w:rsidDel="003D5DFF">
          <w:rPr>
            <w:rFonts w:ascii="Arial" w:hAnsi="Arial" w:cs="Arial"/>
            <w:sz w:val="24"/>
            <w:szCs w:val="24"/>
          </w:rPr>
          <w:delText>3.5</w:delText>
        </w:r>
      </w:del>
      <w:del w:id="135"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136"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137"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138"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139"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44762C" w:rsidRPr="008C1BDB" w:rsidDel="009069F6">
          <w:rPr>
            <w:rFonts w:ascii="Arial" w:hAnsi="Arial" w:cs="Arial"/>
            <w:sz w:val="24"/>
            <w:szCs w:val="24"/>
          </w:rPr>
          <w:delText>1)</w:delText>
        </w:r>
        <w:r w:rsidR="00EA1576" w:rsidRPr="008C1BDB" w:rsidDel="009069F6">
          <w:rPr>
            <w:rFonts w:ascii="Arial" w:hAnsi="Arial" w:cs="Arial"/>
            <w:sz w:val="24"/>
            <w:szCs w:val="24"/>
          </w:rPr>
          <w:delText>.</w:delText>
        </w:r>
      </w:del>
      <w:ins w:id="140" w:author="N S" w:date="2018-10-20T16:21:00Z">
        <w:r w:rsidR="009069F6">
          <w:rPr>
            <w:rFonts w:ascii="Arial" w:hAnsi="Arial" w:cs="Arial"/>
            <w:sz w:val="24"/>
            <w:szCs w:val="24"/>
          </w:rPr>
          <w:t>.</w:t>
        </w:r>
      </w:ins>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141" w:author="N S" w:date="2018-10-17T10:50:00Z">
        <w:r w:rsidR="004929E3">
          <w:rPr>
            <w:rFonts w:ascii="Arial" w:hAnsi="Arial" w:cs="Arial"/>
            <w:sz w:val="24"/>
            <w:szCs w:val="24"/>
          </w:rPr>
          <w:t xml:space="preserve"> </w:t>
        </w:r>
      </w:ins>
    </w:p>
    <w:p w14:paraId="28CD4387" w14:textId="38FEE6D7" w:rsidR="00960B58" w:rsidRDefault="00960B58" w:rsidP="00E65FA1">
      <w:pPr>
        <w:spacing w:line="360" w:lineRule="auto"/>
        <w:ind w:firstLine="720"/>
        <w:rPr>
          <w:ins w:id="142" w:author="N S" w:date="2018-10-22T17:23:00Z"/>
          <w:rFonts w:ascii="Arial" w:hAnsi="Arial" w:cs="Arial"/>
          <w:sz w:val="24"/>
          <w:szCs w:val="24"/>
        </w:rPr>
      </w:pPr>
    </w:p>
    <w:p w14:paraId="2DA614B1" w14:textId="77777777" w:rsidR="00960B58" w:rsidRDefault="00960B58">
      <w:pPr>
        <w:rPr>
          <w:ins w:id="143" w:author="N S" w:date="2018-10-22T17:23:00Z"/>
          <w:rFonts w:ascii="Arial" w:hAnsi="Arial" w:cs="Arial"/>
          <w:b/>
          <w:sz w:val="24"/>
          <w:szCs w:val="24"/>
        </w:rPr>
      </w:pPr>
      <w:ins w:id="144" w:author="N S" w:date="2018-10-22T17:23:00Z">
        <w:r>
          <w:rPr>
            <w:rFonts w:ascii="Arial" w:hAnsi="Arial" w:cs="Arial"/>
            <w:b/>
            <w:sz w:val="24"/>
            <w:szCs w:val="24"/>
          </w:rPr>
          <w:br w:type="page"/>
        </w:r>
      </w:ins>
    </w:p>
    <w:p w14:paraId="460F1545" w14:textId="5D51FEBA" w:rsidR="00960B58" w:rsidRPr="008C1BDB" w:rsidRDefault="00960B58" w:rsidP="00960B58">
      <w:pPr>
        <w:rPr>
          <w:ins w:id="145" w:author="N S" w:date="2018-10-22T17:23:00Z"/>
          <w:rFonts w:ascii="Arial" w:hAnsi="Arial" w:cs="Arial"/>
          <w:b/>
          <w:sz w:val="24"/>
          <w:szCs w:val="24"/>
        </w:rPr>
      </w:pPr>
      <w:ins w:id="146" w:author="N S" w:date="2018-10-22T17:23:00Z">
        <w:r w:rsidRPr="008C1BDB">
          <w:rPr>
            <w:rFonts w:ascii="Arial" w:hAnsi="Arial" w:cs="Arial"/>
            <w:b/>
            <w:sz w:val="24"/>
            <w:szCs w:val="24"/>
          </w:rPr>
          <w:lastRenderedPageBreak/>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77777777" w:rsidR="00960B58" w:rsidRDefault="00960B58" w:rsidP="00960B58">
      <w:pPr>
        <w:rPr>
          <w:ins w:id="147" w:author="N S" w:date="2018-10-22T17:23:00Z"/>
          <w:rFonts w:ascii="Arial" w:hAnsi="Arial" w:cs="Arial"/>
          <w:sz w:val="24"/>
          <w:szCs w:val="24"/>
        </w:rPr>
      </w:pPr>
      <w:ins w:id="148"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149" w:author="N S" w:date="2018-10-22T17:23:00Z"/>
          <w:rFonts w:ascii="Arial" w:hAnsi="Arial" w:cs="Arial"/>
          <w:b/>
          <w:sz w:val="24"/>
          <w:szCs w:val="24"/>
        </w:rPr>
      </w:pPr>
    </w:p>
    <w:tbl>
      <w:tblPr>
        <w:tblW w:w="8420" w:type="dxa"/>
        <w:tblLook w:val="04A0" w:firstRow="1" w:lastRow="0" w:firstColumn="1" w:lastColumn="0" w:noHBand="0" w:noVBand="1"/>
      </w:tblPr>
      <w:tblGrid>
        <w:gridCol w:w="2804"/>
        <w:gridCol w:w="1303"/>
        <w:gridCol w:w="1110"/>
        <w:gridCol w:w="1180"/>
        <w:gridCol w:w="900"/>
        <w:gridCol w:w="164"/>
        <w:gridCol w:w="959"/>
      </w:tblGrid>
      <w:tr w:rsidR="00960B58" w:rsidRPr="00944AA8" w14:paraId="196A1871" w14:textId="77777777" w:rsidTr="00960B58">
        <w:trPr>
          <w:trHeight w:val="320"/>
          <w:ins w:id="150"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960B58" w:rsidRPr="00944AA8" w:rsidRDefault="00960B58" w:rsidP="00960B58">
            <w:pPr>
              <w:rPr>
                <w:ins w:id="151" w:author="N S" w:date="2018-10-22T17:23:00Z"/>
                <w:rFonts w:ascii="Arial" w:eastAsia="Times New Roman" w:hAnsi="Arial" w:cs="Arial"/>
                <w:b/>
                <w:bCs/>
                <w:color w:val="000000"/>
                <w:sz w:val="24"/>
                <w:szCs w:val="24"/>
              </w:rPr>
            </w:pPr>
            <w:ins w:id="152"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nil"/>
              <w:bottom w:val="single" w:sz="8" w:space="0" w:color="000000"/>
              <w:right w:val="single" w:sz="8" w:space="0" w:color="000000"/>
            </w:tcBorders>
            <w:shd w:val="clear" w:color="000000" w:fill="FFFFFF"/>
          </w:tcPr>
          <w:p w14:paraId="519349C2" w14:textId="77777777" w:rsidR="00960B58" w:rsidRPr="00944AA8" w:rsidRDefault="00960B58" w:rsidP="00960B58">
            <w:pPr>
              <w:jc w:val="center"/>
              <w:rPr>
                <w:ins w:id="153" w:author="N S" w:date="2018-10-22T17:23:00Z"/>
                <w:rFonts w:ascii="Arial" w:eastAsia="Times New Roman" w:hAnsi="Arial" w:cs="Arial"/>
                <w:color w:val="000000"/>
                <w:sz w:val="24"/>
                <w:szCs w:val="24"/>
              </w:rPr>
            </w:pPr>
            <w:commentRangeStart w:id="154"/>
            <w:ins w:id="155" w:author="N S" w:date="2018-10-22T17:23:00Z">
              <w:r>
                <w:rPr>
                  <w:rFonts w:ascii="Arial" w:eastAsia="Times New Roman" w:hAnsi="Arial" w:cs="Arial"/>
                  <w:color w:val="000000"/>
                  <w:sz w:val="24"/>
                  <w:szCs w:val="24"/>
                </w:rPr>
                <w:t>% genetic variance</w:t>
              </w:r>
              <w:commentRangeEnd w:id="154"/>
              <w:r>
                <w:rPr>
                  <w:rStyle w:val="CommentReference"/>
                </w:rPr>
                <w:commentReference w:id="154"/>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960B58" w:rsidRPr="00944AA8" w:rsidRDefault="00960B58" w:rsidP="00960B58">
            <w:pPr>
              <w:jc w:val="center"/>
              <w:rPr>
                <w:ins w:id="156" w:author="N S" w:date="2018-10-22T17:23:00Z"/>
                <w:rFonts w:ascii="Arial" w:eastAsia="Times New Roman" w:hAnsi="Arial" w:cs="Arial"/>
                <w:color w:val="000000"/>
                <w:sz w:val="24"/>
                <w:szCs w:val="24"/>
              </w:rPr>
            </w:pPr>
            <w:ins w:id="157" w:author="N S" w:date="2018-10-22T17:23:00Z">
              <w:r w:rsidRPr="00944AA8">
                <w:rPr>
                  <w:rFonts w:ascii="Arial" w:eastAsia="Times New Roman" w:hAnsi="Arial" w:cs="Arial"/>
                  <w:color w:val="000000"/>
                  <w:sz w:val="24"/>
                  <w:szCs w:val="24"/>
                </w:rPr>
                <w:t>SS</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960B58" w:rsidRPr="00944AA8" w:rsidRDefault="00960B58" w:rsidP="00960B58">
            <w:pPr>
              <w:jc w:val="center"/>
              <w:rPr>
                <w:ins w:id="158" w:author="N S" w:date="2018-10-22T17:23:00Z"/>
                <w:rFonts w:ascii="Arial" w:eastAsia="Times New Roman" w:hAnsi="Arial" w:cs="Arial"/>
                <w:color w:val="000000"/>
                <w:sz w:val="24"/>
                <w:szCs w:val="24"/>
              </w:rPr>
            </w:pPr>
            <w:ins w:id="159" w:author="N S" w:date="2018-10-22T17:23:00Z">
              <w:r w:rsidRPr="00944AA8">
                <w:rPr>
                  <w:rFonts w:ascii="Arial" w:eastAsia="Times New Roman" w:hAnsi="Arial" w:cs="Arial"/>
                  <w:color w:val="000000"/>
                  <w:sz w:val="24"/>
                  <w:szCs w:val="24"/>
                </w:rPr>
                <w:t>F value</w:t>
              </w:r>
            </w:ins>
          </w:p>
        </w:tc>
        <w:tc>
          <w:tcPr>
            <w:tcW w:w="1080" w:type="dxa"/>
            <w:gridSpan w:val="2"/>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960B58" w:rsidRPr="00944AA8" w:rsidRDefault="00960B58" w:rsidP="00960B58">
            <w:pPr>
              <w:jc w:val="center"/>
              <w:rPr>
                <w:ins w:id="160" w:author="N S" w:date="2018-10-22T17:23:00Z"/>
                <w:rFonts w:ascii="Arial" w:eastAsia="Times New Roman" w:hAnsi="Arial" w:cs="Arial"/>
                <w:color w:val="000000"/>
                <w:sz w:val="24"/>
                <w:szCs w:val="24"/>
              </w:rPr>
            </w:pPr>
            <w:ins w:id="161" w:author="N S" w:date="2018-10-22T17:23:00Z">
              <w:r w:rsidRPr="00944AA8">
                <w:rPr>
                  <w:rFonts w:ascii="Arial" w:eastAsia="Times New Roman" w:hAnsi="Arial" w:cs="Arial"/>
                  <w:color w:val="000000"/>
                  <w:sz w:val="24"/>
                  <w:szCs w:val="24"/>
                </w:rPr>
                <w:t>DF</w:t>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960B58" w:rsidRPr="00944AA8" w:rsidRDefault="00960B58" w:rsidP="00960B58">
            <w:pPr>
              <w:jc w:val="center"/>
              <w:rPr>
                <w:ins w:id="162" w:author="N S" w:date="2018-10-22T17:23:00Z"/>
                <w:rFonts w:ascii="Arial" w:eastAsia="Times New Roman" w:hAnsi="Arial" w:cs="Arial"/>
                <w:color w:val="000000"/>
                <w:sz w:val="24"/>
                <w:szCs w:val="24"/>
              </w:rPr>
            </w:pPr>
            <w:ins w:id="163" w:author="N S" w:date="2018-10-22T17:23:00Z">
              <w:r w:rsidRPr="00944AA8">
                <w:rPr>
                  <w:rFonts w:ascii="Arial" w:eastAsia="Times New Roman" w:hAnsi="Arial" w:cs="Arial"/>
                  <w:color w:val="000000"/>
                  <w:sz w:val="24"/>
                  <w:szCs w:val="24"/>
                </w:rPr>
                <w:t>p</w:t>
              </w:r>
            </w:ins>
          </w:p>
        </w:tc>
      </w:tr>
      <w:tr w:rsidR="00960B58" w:rsidRPr="00944AA8" w14:paraId="0A266ABF" w14:textId="77777777" w:rsidTr="00960B58">
        <w:trPr>
          <w:trHeight w:val="320"/>
          <w:ins w:id="16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960B58" w:rsidRPr="00944AA8" w:rsidRDefault="00960B58" w:rsidP="00960B58">
            <w:pPr>
              <w:rPr>
                <w:ins w:id="165" w:author="N S" w:date="2018-10-22T17:23:00Z"/>
                <w:rFonts w:ascii="Arial" w:eastAsia="Times New Roman" w:hAnsi="Arial" w:cs="Arial"/>
                <w:color w:val="000000"/>
                <w:sz w:val="24"/>
                <w:szCs w:val="24"/>
              </w:rPr>
            </w:pPr>
            <w:ins w:id="166"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nil"/>
              <w:bottom w:val="single" w:sz="8" w:space="0" w:color="000000"/>
              <w:right w:val="single" w:sz="8" w:space="0" w:color="000000"/>
            </w:tcBorders>
            <w:shd w:val="clear" w:color="000000" w:fill="FFFFFF"/>
          </w:tcPr>
          <w:p w14:paraId="0E8AB577" w14:textId="77777777" w:rsidR="00960B58" w:rsidRPr="00944AA8" w:rsidRDefault="00960B58" w:rsidP="00960B58">
            <w:pPr>
              <w:jc w:val="right"/>
              <w:rPr>
                <w:ins w:id="167" w:author="N S" w:date="2018-10-22T17:23:00Z"/>
                <w:rFonts w:ascii="Arial" w:eastAsia="Times New Roman" w:hAnsi="Arial" w:cs="Arial"/>
                <w:color w:val="000000"/>
                <w:sz w:val="24"/>
                <w:szCs w:val="24"/>
              </w:rPr>
            </w:pPr>
            <w:ins w:id="168" w:author="N S" w:date="2018-10-22T17:23:00Z">
              <w:r>
                <w:rPr>
                  <w:rFonts w:ascii="Arial" w:eastAsia="Times New Roman" w:hAnsi="Arial" w:cs="Arial"/>
                  <w:color w:val="000000"/>
                  <w:sz w:val="24"/>
                  <w:szCs w:val="24"/>
                </w:rPr>
                <w:t>13.7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960B58" w:rsidRPr="00944AA8" w:rsidRDefault="00960B58" w:rsidP="00960B58">
            <w:pPr>
              <w:jc w:val="right"/>
              <w:rPr>
                <w:ins w:id="169" w:author="N S" w:date="2018-10-22T17:23:00Z"/>
                <w:rFonts w:ascii="Arial" w:eastAsia="Times New Roman" w:hAnsi="Arial" w:cs="Arial"/>
                <w:color w:val="000000"/>
                <w:sz w:val="24"/>
                <w:szCs w:val="24"/>
              </w:rPr>
            </w:pPr>
            <w:ins w:id="170" w:author="N S" w:date="2018-10-22T17:23:00Z">
              <w:r w:rsidRPr="00944AA8">
                <w:rPr>
                  <w:rFonts w:ascii="Arial" w:eastAsia="Times New Roman" w:hAnsi="Arial" w:cs="Arial"/>
                  <w:color w:val="000000"/>
                  <w:sz w:val="24"/>
                  <w:szCs w:val="24"/>
                </w:rPr>
                <w:t>37.8</w:t>
              </w:r>
            </w:ins>
          </w:p>
        </w:tc>
        <w:tc>
          <w:tcPr>
            <w:tcW w:w="1220" w:type="dxa"/>
            <w:tcBorders>
              <w:top w:val="nil"/>
              <w:left w:val="nil"/>
              <w:bottom w:val="single" w:sz="8" w:space="0" w:color="000000"/>
              <w:right w:val="single" w:sz="8" w:space="0" w:color="000000"/>
            </w:tcBorders>
            <w:shd w:val="clear" w:color="000000" w:fill="FFFFFF"/>
            <w:vAlign w:val="center"/>
            <w:hideMark/>
          </w:tcPr>
          <w:p w14:paraId="595D68EB" w14:textId="77777777" w:rsidR="00960B58" w:rsidRPr="00944AA8" w:rsidRDefault="00960B58" w:rsidP="00960B58">
            <w:pPr>
              <w:jc w:val="right"/>
              <w:rPr>
                <w:ins w:id="171" w:author="N S" w:date="2018-10-22T17:23:00Z"/>
                <w:rFonts w:ascii="Arial" w:eastAsia="Times New Roman" w:hAnsi="Arial" w:cs="Arial"/>
                <w:color w:val="000000"/>
                <w:sz w:val="24"/>
                <w:szCs w:val="24"/>
              </w:rPr>
            </w:pPr>
            <w:ins w:id="172" w:author="N S" w:date="2018-10-22T17:23:00Z">
              <w:r w:rsidRPr="00944AA8">
                <w:rPr>
                  <w:rFonts w:ascii="Arial" w:eastAsia="Times New Roman" w:hAnsi="Arial" w:cs="Arial"/>
                  <w:color w:val="000000"/>
                  <w:sz w:val="24"/>
                  <w:szCs w:val="24"/>
                </w:rPr>
                <w:t>1.7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6F8EE6B2" w14:textId="77777777" w:rsidR="00960B58" w:rsidRPr="00944AA8" w:rsidRDefault="00960B58" w:rsidP="00960B58">
            <w:pPr>
              <w:jc w:val="right"/>
              <w:rPr>
                <w:ins w:id="173" w:author="N S" w:date="2018-10-22T17:23:00Z"/>
                <w:rFonts w:ascii="Arial" w:eastAsia="Times New Roman" w:hAnsi="Arial" w:cs="Arial"/>
                <w:color w:val="000000"/>
                <w:sz w:val="24"/>
                <w:szCs w:val="24"/>
              </w:rPr>
            </w:pPr>
            <w:ins w:id="174"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58352702" w14:textId="77777777" w:rsidR="00960B58" w:rsidRPr="00944AA8" w:rsidRDefault="00960B58" w:rsidP="00960B58">
            <w:pPr>
              <w:jc w:val="right"/>
              <w:rPr>
                <w:ins w:id="175" w:author="N S" w:date="2018-10-22T17:23:00Z"/>
                <w:rFonts w:ascii="Arial" w:eastAsia="Times New Roman" w:hAnsi="Arial" w:cs="Arial"/>
                <w:b/>
                <w:bCs/>
                <w:color w:val="000000"/>
                <w:sz w:val="24"/>
                <w:szCs w:val="24"/>
              </w:rPr>
            </w:pPr>
            <w:ins w:id="176" w:author="N S" w:date="2018-10-22T17:23:00Z">
              <w:r w:rsidRPr="00944AA8">
                <w:rPr>
                  <w:rFonts w:ascii="Arial" w:eastAsia="Times New Roman" w:hAnsi="Arial" w:cs="Arial"/>
                  <w:b/>
                  <w:bCs/>
                  <w:color w:val="000000"/>
                  <w:sz w:val="24"/>
                  <w:szCs w:val="24"/>
                </w:rPr>
                <w:t>0.007</w:t>
              </w:r>
            </w:ins>
          </w:p>
        </w:tc>
      </w:tr>
      <w:tr w:rsidR="00960B58" w:rsidRPr="00944AA8" w14:paraId="0EF46AD6" w14:textId="77777777" w:rsidTr="00960B58">
        <w:trPr>
          <w:trHeight w:val="320"/>
          <w:ins w:id="17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960B58" w:rsidRPr="00944AA8" w:rsidRDefault="00960B58" w:rsidP="00960B58">
            <w:pPr>
              <w:rPr>
                <w:ins w:id="178" w:author="N S" w:date="2018-10-22T17:23:00Z"/>
                <w:rFonts w:ascii="Arial" w:eastAsia="Times New Roman" w:hAnsi="Arial" w:cs="Arial"/>
                <w:color w:val="000000"/>
                <w:sz w:val="24"/>
                <w:szCs w:val="24"/>
              </w:rPr>
            </w:pPr>
            <w:ins w:id="179"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nil"/>
              <w:bottom w:val="single" w:sz="8" w:space="0" w:color="000000"/>
              <w:right w:val="single" w:sz="8" w:space="0" w:color="000000"/>
            </w:tcBorders>
            <w:shd w:val="clear" w:color="000000" w:fill="FFFFFF"/>
          </w:tcPr>
          <w:p w14:paraId="04BC9FFD" w14:textId="77777777" w:rsidR="00960B58" w:rsidRPr="00944AA8" w:rsidRDefault="00960B58" w:rsidP="00960B58">
            <w:pPr>
              <w:jc w:val="right"/>
              <w:rPr>
                <w:ins w:id="180" w:author="N S" w:date="2018-10-22T17:23:00Z"/>
                <w:rFonts w:ascii="Arial" w:eastAsia="Times New Roman" w:hAnsi="Arial" w:cs="Arial"/>
                <w:color w:val="000000"/>
                <w:sz w:val="24"/>
                <w:szCs w:val="24"/>
              </w:rPr>
            </w:pPr>
            <w:ins w:id="181" w:author="N S" w:date="2018-10-22T17:23:00Z">
              <w:r>
                <w:rPr>
                  <w:rFonts w:ascii="Arial" w:eastAsia="Times New Roman" w:hAnsi="Arial" w:cs="Arial"/>
                  <w:color w:val="000000"/>
                  <w:sz w:val="24"/>
                  <w:szCs w:val="24"/>
                </w:rPr>
                <w:t>1.2</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960B58" w:rsidRPr="00944AA8" w:rsidRDefault="00960B58" w:rsidP="00960B58">
            <w:pPr>
              <w:jc w:val="right"/>
              <w:rPr>
                <w:ins w:id="182" w:author="N S" w:date="2018-10-22T17:23:00Z"/>
                <w:rFonts w:ascii="Arial" w:eastAsia="Times New Roman" w:hAnsi="Arial" w:cs="Arial"/>
                <w:color w:val="000000"/>
                <w:sz w:val="24"/>
                <w:szCs w:val="24"/>
              </w:rPr>
            </w:pPr>
            <w:ins w:id="183" w:author="N S" w:date="2018-10-22T17:23:00Z">
              <w:r w:rsidRPr="00944AA8">
                <w:rPr>
                  <w:rFonts w:ascii="Arial" w:eastAsia="Times New Roman" w:hAnsi="Arial" w:cs="Arial"/>
                  <w:color w:val="000000"/>
                  <w:sz w:val="24"/>
                  <w:szCs w:val="24"/>
                </w:rPr>
                <w:t>3.4</w:t>
              </w:r>
            </w:ins>
          </w:p>
        </w:tc>
        <w:tc>
          <w:tcPr>
            <w:tcW w:w="1220" w:type="dxa"/>
            <w:tcBorders>
              <w:top w:val="nil"/>
              <w:left w:val="nil"/>
              <w:bottom w:val="single" w:sz="8" w:space="0" w:color="000000"/>
              <w:right w:val="single" w:sz="8" w:space="0" w:color="000000"/>
            </w:tcBorders>
            <w:shd w:val="clear" w:color="000000" w:fill="FFFFFF"/>
            <w:vAlign w:val="center"/>
            <w:hideMark/>
          </w:tcPr>
          <w:p w14:paraId="1A2BC8EF" w14:textId="77777777" w:rsidR="00960B58" w:rsidRPr="00944AA8" w:rsidRDefault="00960B58" w:rsidP="00960B58">
            <w:pPr>
              <w:jc w:val="right"/>
              <w:rPr>
                <w:ins w:id="184" w:author="N S" w:date="2018-10-22T17:23:00Z"/>
                <w:rFonts w:ascii="Arial" w:eastAsia="Times New Roman" w:hAnsi="Arial" w:cs="Arial"/>
                <w:color w:val="000000"/>
                <w:sz w:val="24"/>
                <w:szCs w:val="24"/>
              </w:rPr>
            </w:pPr>
            <w:ins w:id="185" w:author="N S" w:date="2018-10-22T17:23:00Z">
              <w:r w:rsidRPr="00944AA8">
                <w:rPr>
                  <w:rFonts w:ascii="Arial" w:eastAsia="Times New Roman" w:hAnsi="Arial" w:cs="Arial"/>
                  <w:color w:val="000000"/>
                  <w:sz w:val="24"/>
                  <w:szCs w:val="24"/>
                </w:rPr>
                <w:t>14.1</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1CC82EB3" w14:textId="77777777" w:rsidR="00960B58" w:rsidRPr="00944AA8" w:rsidRDefault="00960B58" w:rsidP="00960B58">
            <w:pPr>
              <w:jc w:val="right"/>
              <w:rPr>
                <w:ins w:id="186" w:author="N S" w:date="2018-10-22T17:23:00Z"/>
                <w:rFonts w:ascii="Arial" w:eastAsia="Times New Roman" w:hAnsi="Arial" w:cs="Arial"/>
                <w:color w:val="000000"/>
                <w:sz w:val="24"/>
                <w:szCs w:val="24"/>
              </w:rPr>
            </w:pPr>
            <w:ins w:id="187" w:author="N S" w:date="2018-10-22T17:23:00Z">
              <w:r w:rsidRPr="00944AA8">
                <w:rPr>
                  <w:rFonts w:ascii="Arial" w:eastAsia="Times New Roman" w:hAnsi="Arial" w:cs="Arial"/>
                  <w:color w:val="000000"/>
                  <w:sz w:val="24"/>
                  <w:szCs w:val="24"/>
                </w:rPr>
                <w:t>1</w:t>
              </w:r>
            </w:ins>
          </w:p>
        </w:tc>
        <w:tc>
          <w:tcPr>
            <w:tcW w:w="960" w:type="dxa"/>
            <w:tcBorders>
              <w:top w:val="nil"/>
              <w:left w:val="nil"/>
              <w:bottom w:val="single" w:sz="8" w:space="0" w:color="000000"/>
              <w:right w:val="single" w:sz="8" w:space="0" w:color="000000"/>
            </w:tcBorders>
            <w:shd w:val="clear" w:color="000000" w:fill="FFFFFF"/>
            <w:vAlign w:val="center"/>
            <w:hideMark/>
          </w:tcPr>
          <w:p w14:paraId="46B45382" w14:textId="77777777" w:rsidR="00960B58" w:rsidRPr="00944AA8" w:rsidRDefault="00960B58" w:rsidP="00960B58">
            <w:pPr>
              <w:jc w:val="right"/>
              <w:rPr>
                <w:ins w:id="188" w:author="N S" w:date="2018-10-22T17:23:00Z"/>
                <w:rFonts w:ascii="Arial" w:eastAsia="Times New Roman" w:hAnsi="Arial" w:cs="Arial"/>
                <w:b/>
                <w:bCs/>
                <w:color w:val="000000"/>
                <w:sz w:val="24"/>
                <w:szCs w:val="24"/>
              </w:rPr>
            </w:pPr>
            <w:ins w:id="189" w:author="N S" w:date="2018-10-22T17:23:00Z">
              <w:r w:rsidRPr="00944AA8">
                <w:rPr>
                  <w:rFonts w:ascii="Arial" w:eastAsia="Times New Roman" w:hAnsi="Arial" w:cs="Arial"/>
                  <w:b/>
                  <w:bCs/>
                  <w:color w:val="000000"/>
                  <w:sz w:val="24"/>
                  <w:szCs w:val="24"/>
                </w:rPr>
                <w:t>0.0006</w:t>
              </w:r>
            </w:ins>
          </w:p>
        </w:tc>
      </w:tr>
      <w:tr w:rsidR="00960B58" w:rsidRPr="00944AA8" w14:paraId="57B23D7C" w14:textId="77777777" w:rsidTr="00960B58">
        <w:trPr>
          <w:trHeight w:val="320"/>
          <w:ins w:id="19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960B58" w:rsidRPr="00944AA8" w:rsidRDefault="00960B58" w:rsidP="00960B58">
            <w:pPr>
              <w:rPr>
                <w:ins w:id="191" w:author="N S" w:date="2018-10-22T17:23:00Z"/>
                <w:rFonts w:ascii="Arial" w:eastAsia="Times New Roman" w:hAnsi="Arial" w:cs="Arial"/>
                <w:color w:val="000000"/>
                <w:sz w:val="24"/>
                <w:szCs w:val="24"/>
              </w:rPr>
            </w:pPr>
            <w:proofErr w:type="spellStart"/>
            <w:ins w:id="192"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65CE605E" w14:textId="77777777" w:rsidR="00960B58" w:rsidRPr="00944AA8" w:rsidRDefault="00960B58" w:rsidP="00960B58">
            <w:pPr>
              <w:jc w:val="right"/>
              <w:rPr>
                <w:ins w:id="193" w:author="N S" w:date="2018-10-22T17:23:00Z"/>
                <w:rFonts w:ascii="Arial" w:eastAsia="Times New Roman" w:hAnsi="Arial" w:cs="Arial"/>
                <w:color w:val="000000"/>
                <w:sz w:val="24"/>
                <w:szCs w:val="24"/>
              </w:rPr>
            </w:pPr>
            <w:ins w:id="194" w:author="N S" w:date="2018-10-22T17:23:00Z">
              <w:r>
                <w:rPr>
                  <w:rFonts w:ascii="Arial" w:eastAsia="Times New Roman" w:hAnsi="Arial" w:cs="Arial"/>
                  <w:color w:val="000000"/>
                  <w:sz w:val="24"/>
                  <w:szCs w:val="24"/>
                </w:rPr>
                <w:t>14.3</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960B58" w:rsidRPr="00944AA8" w:rsidRDefault="00960B58" w:rsidP="00960B58">
            <w:pPr>
              <w:jc w:val="right"/>
              <w:rPr>
                <w:ins w:id="195" w:author="N S" w:date="2018-10-22T17:23:00Z"/>
                <w:rFonts w:ascii="Arial" w:eastAsia="Times New Roman" w:hAnsi="Arial" w:cs="Arial"/>
                <w:color w:val="000000"/>
                <w:sz w:val="24"/>
                <w:szCs w:val="24"/>
              </w:rPr>
            </w:pPr>
            <w:ins w:id="196" w:author="N S" w:date="2018-10-22T17:23:00Z">
              <w:r w:rsidRPr="00944AA8">
                <w:rPr>
                  <w:rFonts w:ascii="Arial" w:eastAsia="Times New Roman" w:hAnsi="Arial" w:cs="Arial"/>
                  <w:color w:val="000000"/>
                  <w:sz w:val="24"/>
                  <w:szCs w:val="24"/>
                </w:rPr>
                <w:t>39.3</w:t>
              </w:r>
            </w:ins>
          </w:p>
        </w:tc>
        <w:tc>
          <w:tcPr>
            <w:tcW w:w="1220" w:type="dxa"/>
            <w:tcBorders>
              <w:top w:val="nil"/>
              <w:left w:val="nil"/>
              <w:bottom w:val="single" w:sz="8" w:space="0" w:color="000000"/>
              <w:right w:val="single" w:sz="8" w:space="0" w:color="000000"/>
            </w:tcBorders>
            <w:shd w:val="clear" w:color="000000" w:fill="FFFFFF"/>
            <w:vAlign w:val="center"/>
            <w:hideMark/>
          </w:tcPr>
          <w:p w14:paraId="61F6F0B5" w14:textId="77777777" w:rsidR="00960B58" w:rsidRPr="00944AA8" w:rsidRDefault="00960B58" w:rsidP="00960B58">
            <w:pPr>
              <w:jc w:val="right"/>
              <w:rPr>
                <w:ins w:id="197" w:author="N S" w:date="2018-10-22T17:23:00Z"/>
                <w:rFonts w:ascii="Arial" w:eastAsia="Times New Roman" w:hAnsi="Arial" w:cs="Arial"/>
                <w:color w:val="000000"/>
                <w:sz w:val="24"/>
                <w:szCs w:val="24"/>
              </w:rPr>
            </w:pPr>
            <w:ins w:id="198" w:author="N S" w:date="2018-10-22T17:23:00Z">
              <w:r w:rsidRPr="00944AA8">
                <w:rPr>
                  <w:rFonts w:ascii="Arial" w:eastAsia="Times New Roman" w:hAnsi="Arial" w:cs="Arial"/>
                  <w:color w:val="000000"/>
                  <w:sz w:val="24"/>
                  <w:szCs w:val="24"/>
                </w:rPr>
                <w:t>16.2</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597D3043" w14:textId="77777777" w:rsidR="00960B58" w:rsidRPr="00944AA8" w:rsidRDefault="00960B58" w:rsidP="00960B58">
            <w:pPr>
              <w:jc w:val="right"/>
              <w:rPr>
                <w:ins w:id="199" w:author="N S" w:date="2018-10-22T17:23:00Z"/>
                <w:rFonts w:ascii="Arial" w:eastAsia="Times New Roman" w:hAnsi="Arial" w:cs="Arial"/>
                <w:color w:val="000000"/>
                <w:sz w:val="24"/>
                <w:szCs w:val="24"/>
              </w:rPr>
            </w:pPr>
            <w:ins w:id="200" w:author="N S" w:date="2018-10-22T17:23:00Z">
              <w:r w:rsidRPr="00944AA8">
                <w:rPr>
                  <w:rFonts w:ascii="Arial" w:eastAsia="Times New Roman" w:hAnsi="Arial" w:cs="Arial"/>
                  <w:color w:val="000000"/>
                  <w:sz w:val="24"/>
                  <w:szCs w:val="24"/>
                </w:rPr>
                <w:t>10</w:t>
              </w:r>
            </w:ins>
          </w:p>
        </w:tc>
        <w:tc>
          <w:tcPr>
            <w:tcW w:w="960" w:type="dxa"/>
            <w:tcBorders>
              <w:top w:val="nil"/>
              <w:left w:val="nil"/>
              <w:bottom w:val="single" w:sz="8" w:space="0" w:color="000000"/>
              <w:right w:val="single" w:sz="8" w:space="0" w:color="000000"/>
            </w:tcBorders>
            <w:shd w:val="clear" w:color="000000" w:fill="FFFFFF"/>
            <w:vAlign w:val="center"/>
            <w:hideMark/>
          </w:tcPr>
          <w:p w14:paraId="32B15262" w14:textId="77777777" w:rsidR="00960B58" w:rsidRPr="00944AA8" w:rsidRDefault="00960B58" w:rsidP="00960B58">
            <w:pPr>
              <w:jc w:val="right"/>
              <w:rPr>
                <w:ins w:id="201" w:author="N S" w:date="2018-10-22T17:23:00Z"/>
                <w:rFonts w:ascii="Arial" w:eastAsia="Times New Roman" w:hAnsi="Arial" w:cs="Arial"/>
                <w:b/>
                <w:bCs/>
                <w:color w:val="000000"/>
                <w:sz w:val="24"/>
                <w:szCs w:val="24"/>
              </w:rPr>
            </w:pPr>
            <w:ins w:id="202" w:author="N S" w:date="2018-10-22T17:23:00Z">
              <w:r w:rsidRPr="00944AA8">
                <w:rPr>
                  <w:rFonts w:ascii="Arial" w:eastAsia="Times New Roman" w:hAnsi="Arial" w:cs="Arial"/>
                  <w:b/>
                  <w:bCs/>
                  <w:color w:val="000000"/>
                  <w:sz w:val="24"/>
                  <w:szCs w:val="24"/>
                </w:rPr>
                <w:t>5e-11</w:t>
              </w:r>
            </w:ins>
          </w:p>
        </w:tc>
      </w:tr>
      <w:tr w:rsidR="00960B58" w:rsidRPr="00944AA8" w14:paraId="7BDFFA34" w14:textId="77777777" w:rsidTr="00960B58">
        <w:trPr>
          <w:trHeight w:val="320"/>
          <w:ins w:id="20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960B58" w:rsidRPr="00944AA8" w:rsidRDefault="00960B58" w:rsidP="00960B58">
            <w:pPr>
              <w:rPr>
                <w:ins w:id="204" w:author="N S" w:date="2018-10-22T17:23:00Z"/>
                <w:rFonts w:ascii="Arial" w:eastAsia="Times New Roman" w:hAnsi="Arial" w:cs="Arial"/>
                <w:color w:val="000000"/>
                <w:sz w:val="24"/>
                <w:szCs w:val="24"/>
              </w:rPr>
            </w:pPr>
            <w:proofErr w:type="spellStart"/>
            <w:ins w:id="205" w:author="N S" w:date="2018-10-22T17:23:00Z">
              <w:r w:rsidRPr="00944AA8">
                <w:rPr>
                  <w:rFonts w:ascii="Arial" w:eastAsia="Times New Roman" w:hAnsi="Arial" w:cs="Arial"/>
                  <w:color w:val="000000"/>
                  <w:sz w:val="24"/>
                  <w:szCs w:val="24"/>
                </w:rPr>
                <w:t>Iso</w:t>
              </w:r>
              <w:proofErr w:type="gramStart"/>
              <w:r w:rsidRPr="00944AA8">
                <w:rPr>
                  <w:rFonts w:ascii="Arial" w:eastAsia="Times New Roman" w:hAnsi="Arial" w:cs="Arial"/>
                  <w:color w:val="000000"/>
                  <w:sz w:val="24"/>
                  <w:szCs w:val="24"/>
                </w:rPr>
                <w:t>:Domest</w:t>
              </w:r>
              <w:proofErr w:type="spellEnd"/>
              <w:proofErr w:type="gramEnd"/>
            </w:ins>
          </w:p>
        </w:tc>
        <w:tc>
          <w:tcPr>
            <w:tcW w:w="1140" w:type="dxa"/>
            <w:tcBorders>
              <w:top w:val="single" w:sz="8" w:space="0" w:color="000000"/>
              <w:left w:val="nil"/>
              <w:bottom w:val="single" w:sz="8" w:space="0" w:color="000000"/>
              <w:right w:val="single" w:sz="8" w:space="0" w:color="000000"/>
            </w:tcBorders>
            <w:shd w:val="clear" w:color="000000" w:fill="FFFFFF"/>
          </w:tcPr>
          <w:p w14:paraId="182A4BA3" w14:textId="77777777" w:rsidR="00960B58" w:rsidRPr="00944AA8" w:rsidRDefault="00960B58" w:rsidP="00960B58">
            <w:pPr>
              <w:jc w:val="right"/>
              <w:rPr>
                <w:ins w:id="206" w:author="N S" w:date="2018-10-22T17:23:00Z"/>
                <w:rFonts w:ascii="Arial" w:eastAsia="Times New Roman" w:hAnsi="Arial" w:cs="Arial"/>
                <w:color w:val="000000"/>
                <w:sz w:val="24"/>
                <w:szCs w:val="24"/>
              </w:rPr>
            </w:pPr>
            <w:ins w:id="207" w:author="N S" w:date="2018-10-22T17:23:00Z">
              <w:r>
                <w:rPr>
                  <w:rFonts w:ascii="Arial" w:eastAsia="Times New Roman" w:hAnsi="Arial" w:cs="Arial"/>
                  <w:color w:val="000000"/>
                  <w:sz w:val="24"/>
                  <w:szCs w:val="24"/>
                </w:rPr>
                <w:t>5.7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960B58" w:rsidRPr="00944AA8" w:rsidRDefault="00960B58" w:rsidP="00960B58">
            <w:pPr>
              <w:jc w:val="right"/>
              <w:rPr>
                <w:ins w:id="208" w:author="N S" w:date="2018-10-22T17:23:00Z"/>
                <w:rFonts w:ascii="Arial" w:eastAsia="Times New Roman" w:hAnsi="Arial" w:cs="Arial"/>
                <w:color w:val="000000"/>
                <w:sz w:val="24"/>
                <w:szCs w:val="24"/>
              </w:rPr>
            </w:pPr>
            <w:ins w:id="209" w:author="N S" w:date="2018-10-22T17:23:00Z">
              <w:r w:rsidRPr="00944AA8">
                <w:rPr>
                  <w:rFonts w:ascii="Arial" w:eastAsia="Times New Roman" w:hAnsi="Arial" w:cs="Arial"/>
                  <w:color w:val="000000"/>
                  <w:sz w:val="24"/>
                  <w:szCs w:val="24"/>
                </w:rPr>
                <w:t>15.8</w:t>
              </w:r>
            </w:ins>
          </w:p>
        </w:tc>
        <w:tc>
          <w:tcPr>
            <w:tcW w:w="1220" w:type="dxa"/>
            <w:tcBorders>
              <w:top w:val="nil"/>
              <w:left w:val="nil"/>
              <w:bottom w:val="single" w:sz="8" w:space="0" w:color="000000"/>
              <w:right w:val="single" w:sz="8" w:space="0" w:color="000000"/>
            </w:tcBorders>
            <w:shd w:val="clear" w:color="000000" w:fill="FFFFFF"/>
            <w:vAlign w:val="center"/>
            <w:hideMark/>
          </w:tcPr>
          <w:p w14:paraId="210665D7" w14:textId="77777777" w:rsidR="00960B58" w:rsidRPr="00944AA8" w:rsidRDefault="00960B58" w:rsidP="00960B58">
            <w:pPr>
              <w:jc w:val="right"/>
              <w:rPr>
                <w:ins w:id="210" w:author="N S" w:date="2018-10-22T17:23:00Z"/>
                <w:rFonts w:ascii="Arial" w:eastAsia="Times New Roman" w:hAnsi="Arial" w:cs="Arial"/>
                <w:color w:val="000000"/>
                <w:sz w:val="24"/>
                <w:szCs w:val="24"/>
              </w:rPr>
            </w:pPr>
            <w:ins w:id="211" w:author="N S" w:date="2018-10-22T17:23:00Z">
              <w:r w:rsidRPr="00944AA8">
                <w:rPr>
                  <w:rFonts w:ascii="Arial" w:eastAsia="Times New Roman" w:hAnsi="Arial" w:cs="Arial"/>
                  <w:color w:val="000000"/>
                  <w:sz w:val="24"/>
                  <w:szCs w:val="24"/>
                </w:rPr>
                <w:t>0.7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0D7D9D09" w14:textId="77777777" w:rsidR="00960B58" w:rsidRPr="00944AA8" w:rsidRDefault="00960B58" w:rsidP="00960B58">
            <w:pPr>
              <w:jc w:val="right"/>
              <w:rPr>
                <w:ins w:id="212" w:author="N S" w:date="2018-10-22T17:23:00Z"/>
                <w:rFonts w:ascii="Arial" w:eastAsia="Times New Roman" w:hAnsi="Arial" w:cs="Arial"/>
                <w:color w:val="000000"/>
                <w:sz w:val="24"/>
                <w:szCs w:val="24"/>
              </w:rPr>
            </w:pPr>
            <w:ins w:id="213"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26FE1107" w14:textId="77777777" w:rsidR="00960B58" w:rsidRPr="00944AA8" w:rsidRDefault="00960B58" w:rsidP="00960B58">
            <w:pPr>
              <w:jc w:val="right"/>
              <w:rPr>
                <w:ins w:id="214" w:author="N S" w:date="2018-10-22T17:23:00Z"/>
                <w:rFonts w:ascii="Arial" w:eastAsia="Times New Roman" w:hAnsi="Arial" w:cs="Arial"/>
                <w:color w:val="000000"/>
                <w:sz w:val="24"/>
                <w:szCs w:val="24"/>
              </w:rPr>
            </w:pPr>
            <w:ins w:id="215" w:author="N S" w:date="2018-10-22T17:23:00Z">
              <w:r w:rsidRPr="00944AA8">
                <w:rPr>
                  <w:rFonts w:ascii="Arial" w:eastAsia="Times New Roman" w:hAnsi="Arial" w:cs="Arial"/>
                  <w:color w:val="000000"/>
                  <w:sz w:val="24"/>
                  <w:szCs w:val="24"/>
                </w:rPr>
                <w:t>0.99</w:t>
              </w:r>
            </w:ins>
          </w:p>
        </w:tc>
      </w:tr>
      <w:tr w:rsidR="00960B58" w:rsidRPr="00944AA8" w14:paraId="18869219" w14:textId="77777777" w:rsidTr="00960B58">
        <w:trPr>
          <w:trHeight w:val="320"/>
          <w:ins w:id="216"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960B58" w:rsidRPr="00944AA8" w:rsidRDefault="00960B58" w:rsidP="00960B58">
            <w:pPr>
              <w:rPr>
                <w:ins w:id="217" w:author="N S" w:date="2018-10-22T17:23:00Z"/>
                <w:rFonts w:ascii="Arial" w:eastAsia="Times New Roman" w:hAnsi="Arial" w:cs="Arial"/>
                <w:color w:val="000000"/>
                <w:sz w:val="24"/>
                <w:szCs w:val="24"/>
              </w:rPr>
            </w:pPr>
            <w:proofErr w:type="spellStart"/>
            <w:ins w:id="218" w:author="N S" w:date="2018-10-22T17:23:00Z">
              <w:r w:rsidRPr="00944AA8">
                <w:rPr>
                  <w:rFonts w:ascii="Arial" w:eastAsia="Times New Roman" w:hAnsi="Arial" w:cs="Arial"/>
                  <w:color w:val="000000"/>
                  <w:sz w:val="24"/>
                  <w:szCs w:val="24"/>
                </w:rPr>
                <w:t>Iso</w:t>
              </w:r>
              <w:proofErr w:type="gramStart"/>
              <w:r w:rsidRPr="00944AA8">
                <w:rPr>
                  <w:rFonts w:ascii="Arial" w:eastAsia="Times New Roman" w:hAnsi="Arial" w:cs="Arial"/>
                  <w:color w:val="000000"/>
                  <w:sz w:val="24"/>
                  <w:szCs w:val="24"/>
                </w:rPr>
                <w:t>:Domest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2AC623B5" w14:textId="77777777" w:rsidR="00960B58" w:rsidRPr="00944AA8" w:rsidRDefault="00960B58" w:rsidP="00960B58">
            <w:pPr>
              <w:jc w:val="right"/>
              <w:rPr>
                <w:ins w:id="219" w:author="N S" w:date="2018-10-22T17:23:00Z"/>
                <w:rFonts w:ascii="Arial" w:eastAsia="Times New Roman" w:hAnsi="Arial" w:cs="Arial"/>
                <w:color w:val="000000"/>
                <w:sz w:val="24"/>
                <w:szCs w:val="24"/>
              </w:rPr>
            </w:pPr>
            <w:ins w:id="220" w:author="N S" w:date="2018-10-22T17:23:00Z">
              <w:r>
                <w:rPr>
                  <w:rFonts w:ascii="Arial" w:eastAsia="Times New Roman" w:hAnsi="Arial" w:cs="Arial"/>
                  <w:color w:val="000000"/>
                  <w:sz w:val="24"/>
                  <w:szCs w:val="24"/>
                </w:rPr>
                <w:t>65</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960B58" w:rsidRPr="00944AA8" w:rsidRDefault="00960B58" w:rsidP="00960B58">
            <w:pPr>
              <w:jc w:val="right"/>
              <w:rPr>
                <w:ins w:id="221" w:author="N S" w:date="2018-10-22T17:23:00Z"/>
                <w:rFonts w:ascii="Arial" w:eastAsia="Times New Roman" w:hAnsi="Arial" w:cs="Arial"/>
                <w:color w:val="000000"/>
                <w:sz w:val="24"/>
                <w:szCs w:val="24"/>
              </w:rPr>
            </w:pPr>
            <w:ins w:id="222" w:author="N S" w:date="2018-10-22T17:23:00Z">
              <w:r w:rsidRPr="00944AA8">
                <w:rPr>
                  <w:rFonts w:ascii="Arial" w:eastAsia="Times New Roman" w:hAnsi="Arial" w:cs="Arial"/>
                  <w:color w:val="000000"/>
                  <w:sz w:val="24"/>
                  <w:szCs w:val="24"/>
                </w:rPr>
                <w:t>179.1</w:t>
              </w:r>
            </w:ins>
          </w:p>
        </w:tc>
        <w:tc>
          <w:tcPr>
            <w:tcW w:w="1220" w:type="dxa"/>
            <w:tcBorders>
              <w:top w:val="nil"/>
              <w:left w:val="nil"/>
              <w:bottom w:val="single" w:sz="8" w:space="0" w:color="000000"/>
              <w:right w:val="single" w:sz="8" w:space="0" w:color="000000"/>
            </w:tcBorders>
            <w:shd w:val="clear" w:color="000000" w:fill="FFFFFF"/>
            <w:vAlign w:val="center"/>
            <w:hideMark/>
          </w:tcPr>
          <w:p w14:paraId="60C2B781" w14:textId="77777777" w:rsidR="00960B58" w:rsidRPr="00944AA8" w:rsidRDefault="00960B58" w:rsidP="00960B58">
            <w:pPr>
              <w:jc w:val="right"/>
              <w:rPr>
                <w:ins w:id="223" w:author="N S" w:date="2018-10-22T17:23:00Z"/>
                <w:rFonts w:ascii="Arial" w:eastAsia="Times New Roman" w:hAnsi="Arial" w:cs="Arial"/>
                <w:color w:val="000000"/>
                <w:sz w:val="24"/>
                <w:szCs w:val="24"/>
              </w:rPr>
            </w:pPr>
            <w:ins w:id="224" w:author="N S" w:date="2018-10-22T17:23:00Z">
              <w:r w:rsidRPr="00944AA8">
                <w:rPr>
                  <w:rFonts w:ascii="Arial" w:eastAsia="Times New Roman" w:hAnsi="Arial" w:cs="Arial"/>
                  <w:color w:val="000000"/>
                  <w:sz w:val="24"/>
                  <w:szCs w:val="24"/>
                </w:rPr>
                <w:t>0.8</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2906AE93" w14:textId="77777777" w:rsidR="00960B58" w:rsidRPr="00944AA8" w:rsidRDefault="00960B58" w:rsidP="00960B58">
            <w:pPr>
              <w:jc w:val="right"/>
              <w:rPr>
                <w:ins w:id="225" w:author="N S" w:date="2018-10-22T17:23:00Z"/>
                <w:rFonts w:ascii="Arial" w:eastAsia="Times New Roman" w:hAnsi="Arial" w:cs="Arial"/>
                <w:color w:val="000000"/>
                <w:sz w:val="24"/>
                <w:szCs w:val="24"/>
              </w:rPr>
            </w:pPr>
            <w:ins w:id="226" w:author="N S" w:date="2018-10-22T17:23:00Z">
              <w:r w:rsidRPr="00944AA8">
                <w:rPr>
                  <w:rFonts w:ascii="Arial" w:eastAsia="Times New Roman" w:hAnsi="Arial" w:cs="Arial"/>
                  <w:color w:val="000000"/>
                  <w:sz w:val="24"/>
                  <w:szCs w:val="24"/>
                </w:rPr>
                <w:t>940</w:t>
              </w:r>
            </w:ins>
          </w:p>
        </w:tc>
        <w:tc>
          <w:tcPr>
            <w:tcW w:w="960" w:type="dxa"/>
            <w:tcBorders>
              <w:top w:val="nil"/>
              <w:left w:val="nil"/>
              <w:bottom w:val="single" w:sz="8" w:space="0" w:color="000000"/>
              <w:right w:val="single" w:sz="8" w:space="0" w:color="000000"/>
            </w:tcBorders>
            <w:shd w:val="clear" w:color="000000" w:fill="FFFFFF"/>
            <w:vAlign w:val="center"/>
            <w:hideMark/>
          </w:tcPr>
          <w:p w14:paraId="006407A9" w14:textId="77777777" w:rsidR="00960B58" w:rsidRPr="00944AA8" w:rsidRDefault="00960B58" w:rsidP="00960B58">
            <w:pPr>
              <w:jc w:val="right"/>
              <w:rPr>
                <w:ins w:id="227" w:author="N S" w:date="2018-10-22T17:23:00Z"/>
                <w:rFonts w:ascii="Arial" w:eastAsia="Times New Roman" w:hAnsi="Arial" w:cs="Arial"/>
                <w:color w:val="000000"/>
                <w:sz w:val="24"/>
                <w:szCs w:val="24"/>
              </w:rPr>
            </w:pPr>
            <w:ins w:id="228" w:author="N S" w:date="2018-10-22T17:23:00Z">
              <w:r w:rsidRPr="00944AA8">
                <w:rPr>
                  <w:rFonts w:ascii="Arial" w:eastAsia="Times New Roman" w:hAnsi="Arial" w:cs="Arial"/>
                  <w:color w:val="000000"/>
                  <w:sz w:val="24"/>
                  <w:szCs w:val="24"/>
                </w:rPr>
                <w:t>1</w:t>
              </w:r>
            </w:ins>
          </w:p>
        </w:tc>
      </w:tr>
      <w:tr w:rsidR="00960B58" w:rsidRPr="00944AA8" w14:paraId="1EF4D6A3" w14:textId="77777777" w:rsidTr="00960B58">
        <w:trPr>
          <w:gridAfter w:val="2"/>
          <w:wAfter w:w="1140" w:type="dxa"/>
          <w:trHeight w:val="320"/>
          <w:ins w:id="22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230" w:author="N S" w:date="2018-10-22T17:23:00Z"/>
                <w:rFonts w:ascii="Arial" w:eastAsia="Times New Roman" w:hAnsi="Arial" w:cs="Arial"/>
                <w:b/>
                <w:bCs/>
                <w:color w:val="000000"/>
                <w:sz w:val="24"/>
                <w:szCs w:val="24"/>
              </w:rPr>
            </w:pPr>
            <w:ins w:id="231"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232" w:author="N S" w:date="2018-10-22T17:23:00Z"/>
                <w:rFonts w:ascii="Arial" w:eastAsia="Times New Roman" w:hAnsi="Arial" w:cs="Arial"/>
                <w:color w:val="000000"/>
                <w:sz w:val="24"/>
                <w:szCs w:val="24"/>
              </w:rPr>
            </w:pPr>
            <w:ins w:id="233"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234" w:author="N S" w:date="2018-10-22T17:23:00Z"/>
                <w:rFonts w:ascii="Arial" w:eastAsia="Times New Roman" w:hAnsi="Arial" w:cs="Arial"/>
                <w:color w:val="000000"/>
                <w:sz w:val="24"/>
                <w:szCs w:val="24"/>
              </w:rPr>
            </w:pPr>
            <w:ins w:id="235"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236" w:author="N S" w:date="2018-10-22T17:23:00Z"/>
                <w:rFonts w:ascii="Arial" w:eastAsia="Times New Roman" w:hAnsi="Arial" w:cs="Arial"/>
                <w:color w:val="000000"/>
                <w:sz w:val="24"/>
                <w:szCs w:val="24"/>
              </w:rPr>
            </w:pPr>
            <w:ins w:id="237"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238" w:author="N S" w:date="2018-10-22T17:23:00Z"/>
                <w:rFonts w:ascii="Arial" w:eastAsia="Times New Roman" w:hAnsi="Arial" w:cs="Arial"/>
                <w:color w:val="000000"/>
                <w:sz w:val="24"/>
                <w:szCs w:val="24"/>
              </w:rPr>
            </w:pPr>
          </w:p>
        </w:tc>
      </w:tr>
      <w:tr w:rsidR="00960B58" w:rsidRPr="00944AA8" w14:paraId="08739147" w14:textId="77777777" w:rsidTr="00960B58">
        <w:trPr>
          <w:gridAfter w:val="2"/>
          <w:wAfter w:w="1140" w:type="dxa"/>
          <w:trHeight w:val="320"/>
          <w:ins w:id="23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240" w:author="N S" w:date="2018-10-22T17:23:00Z"/>
                <w:rFonts w:ascii="Arial" w:eastAsia="Times New Roman" w:hAnsi="Arial" w:cs="Arial"/>
                <w:color w:val="000000"/>
                <w:sz w:val="24"/>
                <w:szCs w:val="24"/>
              </w:rPr>
            </w:pPr>
            <w:ins w:id="241"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242" w:author="N S" w:date="2018-10-22T17:23:00Z"/>
                <w:rFonts w:ascii="Arial" w:eastAsia="Times New Roman" w:hAnsi="Arial" w:cs="Arial"/>
                <w:color w:val="000000"/>
                <w:sz w:val="24"/>
                <w:szCs w:val="24"/>
              </w:rPr>
            </w:pPr>
            <w:ins w:id="243"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244" w:author="N S" w:date="2018-10-22T17:23:00Z"/>
                <w:rFonts w:ascii="Arial" w:eastAsia="Times New Roman" w:hAnsi="Arial" w:cs="Arial"/>
                <w:color w:val="000000"/>
                <w:sz w:val="24"/>
                <w:szCs w:val="24"/>
              </w:rPr>
            </w:pPr>
            <w:ins w:id="24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246" w:author="N S" w:date="2018-10-22T17:23:00Z"/>
                <w:rFonts w:ascii="Arial" w:eastAsia="Times New Roman" w:hAnsi="Arial" w:cs="Arial"/>
                <w:b/>
                <w:bCs/>
                <w:color w:val="000000"/>
                <w:sz w:val="24"/>
                <w:szCs w:val="24"/>
              </w:rPr>
            </w:pPr>
            <w:ins w:id="247"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248" w:author="N S" w:date="2018-10-22T17:23:00Z"/>
                <w:rFonts w:ascii="Arial" w:eastAsia="Times New Roman" w:hAnsi="Arial" w:cs="Arial"/>
                <w:b/>
                <w:bCs/>
                <w:color w:val="000000"/>
                <w:sz w:val="24"/>
                <w:szCs w:val="24"/>
              </w:rPr>
            </w:pPr>
          </w:p>
        </w:tc>
      </w:tr>
      <w:tr w:rsidR="00960B58" w:rsidRPr="00944AA8" w14:paraId="40D2948D" w14:textId="77777777" w:rsidTr="00960B58">
        <w:trPr>
          <w:gridAfter w:val="2"/>
          <w:wAfter w:w="1140" w:type="dxa"/>
          <w:trHeight w:val="320"/>
          <w:ins w:id="24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250" w:author="N S" w:date="2018-10-22T17:23:00Z"/>
                <w:rFonts w:ascii="Arial" w:eastAsia="Times New Roman" w:hAnsi="Arial" w:cs="Arial"/>
                <w:color w:val="000000"/>
                <w:sz w:val="24"/>
                <w:szCs w:val="24"/>
              </w:rPr>
            </w:pPr>
            <w:ins w:id="251"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252" w:author="N S" w:date="2018-10-22T17:23:00Z"/>
                <w:rFonts w:ascii="Arial" w:eastAsia="Times New Roman" w:hAnsi="Arial" w:cs="Arial"/>
                <w:color w:val="000000"/>
                <w:sz w:val="24"/>
                <w:szCs w:val="24"/>
              </w:rPr>
            </w:pPr>
            <w:ins w:id="253"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254" w:author="N S" w:date="2018-10-22T17:23:00Z"/>
                <w:rFonts w:ascii="Arial" w:eastAsia="Times New Roman" w:hAnsi="Arial" w:cs="Arial"/>
                <w:color w:val="000000"/>
                <w:sz w:val="24"/>
                <w:szCs w:val="24"/>
              </w:rPr>
            </w:pPr>
            <w:ins w:id="25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256" w:author="N S" w:date="2018-10-22T17:23:00Z"/>
                <w:rFonts w:ascii="Arial" w:eastAsia="Times New Roman" w:hAnsi="Arial" w:cs="Arial"/>
                <w:color w:val="000000"/>
                <w:sz w:val="24"/>
                <w:szCs w:val="24"/>
              </w:rPr>
            </w:pPr>
            <w:ins w:id="257"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258" w:author="N S" w:date="2018-10-22T17:23:00Z"/>
                <w:rFonts w:ascii="Arial" w:eastAsia="Times New Roman" w:hAnsi="Arial" w:cs="Arial"/>
                <w:color w:val="000000"/>
                <w:sz w:val="24"/>
                <w:szCs w:val="24"/>
              </w:rPr>
            </w:pPr>
          </w:p>
        </w:tc>
      </w:tr>
      <w:tr w:rsidR="00960B58" w:rsidRPr="00944AA8" w14:paraId="3453A2AD" w14:textId="77777777" w:rsidTr="00960B58">
        <w:trPr>
          <w:gridAfter w:val="2"/>
          <w:wAfter w:w="1140" w:type="dxa"/>
          <w:trHeight w:val="320"/>
          <w:ins w:id="25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260" w:author="N S" w:date="2018-10-22T17:23:00Z"/>
                <w:rFonts w:ascii="Arial" w:eastAsia="Times New Roman" w:hAnsi="Arial" w:cs="Arial"/>
                <w:color w:val="000000"/>
                <w:sz w:val="24"/>
                <w:szCs w:val="24"/>
              </w:rPr>
            </w:pPr>
            <w:ins w:id="261"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262" w:author="N S" w:date="2018-10-22T17:23:00Z"/>
                <w:rFonts w:ascii="Arial" w:eastAsia="Times New Roman" w:hAnsi="Arial" w:cs="Arial"/>
                <w:color w:val="000000"/>
                <w:sz w:val="24"/>
                <w:szCs w:val="24"/>
              </w:rPr>
            </w:pPr>
            <w:ins w:id="263"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264" w:author="N S" w:date="2018-10-22T17:23:00Z"/>
                <w:rFonts w:ascii="Arial" w:eastAsia="Times New Roman" w:hAnsi="Arial" w:cs="Arial"/>
                <w:color w:val="000000"/>
                <w:sz w:val="24"/>
                <w:szCs w:val="24"/>
              </w:rPr>
            </w:pPr>
            <w:ins w:id="26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266" w:author="N S" w:date="2018-10-22T17:23:00Z"/>
                <w:rFonts w:ascii="Arial" w:eastAsia="Times New Roman" w:hAnsi="Arial" w:cs="Arial"/>
                <w:b/>
                <w:bCs/>
                <w:color w:val="000000"/>
                <w:sz w:val="24"/>
                <w:szCs w:val="24"/>
              </w:rPr>
            </w:pPr>
            <w:ins w:id="267"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268" w:author="N S" w:date="2018-10-22T17:23:00Z"/>
                <w:rFonts w:ascii="Arial" w:eastAsia="Times New Roman" w:hAnsi="Arial" w:cs="Arial"/>
                <w:b/>
                <w:bCs/>
                <w:color w:val="000000"/>
                <w:sz w:val="24"/>
                <w:szCs w:val="24"/>
              </w:rPr>
            </w:pPr>
          </w:p>
        </w:tc>
      </w:tr>
      <w:tr w:rsidR="00960B58" w:rsidRPr="00944AA8" w14:paraId="4F6FE1B7" w14:textId="77777777" w:rsidTr="00960B58">
        <w:trPr>
          <w:gridAfter w:val="2"/>
          <w:wAfter w:w="1140" w:type="dxa"/>
          <w:trHeight w:val="320"/>
          <w:ins w:id="26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270" w:author="N S" w:date="2018-10-22T17:23:00Z"/>
                <w:rFonts w:ascii="Arial" w:eastAsia="Times New Roman" w:hAnsi="Arial" w:cs="Arial"/>
                <w:color w:val="000000"/>
                <w:sz w:val="24"/>
                <w:szCs w:val="24"/>
              </w:rPr>
            </w:pPr>
            <w:ins w:id="271"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272" w:author="N S" w:date="2018-10-22T17:23:00Z"/>
                <w:rFonts w:ascii="Arial" w:eastAsia="Times New Roman" w:hAnsi="Arial" w:cs="Arial"/>
                <w:color w:val="000000"/>
                <w:sz w:val="24"/>
                <w:szCs w:val="24"/>
              </w:rPr>
            </w:pPr>
            <w:ins w:id="273"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274" w:author="N S" w:date="2018-10-22T17:23:00Z"/>
                <w:rFonts w:ascii="Arial" w:eastAsia="Times New Roman" w:hAnsi="Arial" w:cs="Arial"/>
                <w:color w:val="000000"/>
                <w:sz w:val="24"/>
                <w:szCs w:val="24"/>
              </w:rPr>
            </w:pPr>
            <w:ins w:id="27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276" w:author="N S" w:date="2018-10-22T17:23:00Z"/>
                <w:rFonts w:ascii="Arial" w:eastAsia="Times New Roman" w:hAnsi="Arial" w:cs="Arial"/>
                <w:color w:val="000000"/>
                <w:sz w:val="24"/>
                <w:szCs w:val="24"/>
              </w:rPr>
            </w:pPr>
            <w:ins w:id="277"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278" w:author="N S" w:date="2018-10-22T17:23:00Z"/>
                <w:rFonts w:ascii="Arial" w:eastAsia="Times New Roman" w:hAnsi="Arial" w:cs="Arial"/>
                <w:color w:val="000000"/>
                <w:sz w:val="24"/>
                <w:szCs w:val="24"/>
              </w:rPr>
            </w:pPr>
          </w:p>
        </w:tc>
      </w:tr>
      <w:tr w:rsidR="00960B58" w:rsidRPr="00944AA8" w14:paraId="3EA9FC8C" w14:textId="77777777" w:rsidTr="00960B58">
        <w:trPr>
          <w:gridAfter w:val="2"/>
          <w:wAfter w:w="1140" w:type="dxa"/>
          <w:trHeight w:val="320"/>
          <w:ins w:id="27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280" w:author="N S" w:date="2018-10-22T17:23:00Z"/>
                <w:rFonts w:ascii="Arial" w:eastAsia="Times New Roman" w:hAnsi="Arial" w:cs="Arial"/>
                <w:color w:val="000000"/>
                <w:sz w:val="24"/>
                <w:szCs w:val="24"/>
              </w:rPr>
            </w:pPr>
            <w:ins w:id="281" w:author="N S" w:date="2018-10-22T17:23:00Z">
              <w:r w:rsidRPr="00944AA8">
                <w:rPr>
                  <w:rFonts w:ascii="Arial" w:eastAsia="Times New Roman" w:hAnsi="Arial" w:cs="Arial"/>
                  <w:color w:val="000000"/>
                  <w:sz w:val="24"/>
                  <w:szCs w:val="24"/>
                </w:rPr>
                <w:t xml:space="preserve">1 | </w:t>
              </w:r>
              <w:proofErr w:type="spellStart"/>
              <w:r w:rsidRPr="00944AA8">
                <w:rPr>
                  <w:rFonts w:ascii="Arial" w:eastAsia="Times New Roman" w:hAnsi="Arial" w:cs="Arial"/>
                  <w:color w:val="000000"/>
                  <w:sz w:val="24"/>
                  <w:szCs w:val="24"/>
                </w:rPr>
                <w:t>Exp:Iso</w:t>
              </w:r>
              <w:proofErr w:type="spell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282" w:author="N S" w:date="2018-10-22T17:23:00Z"/>
                <w:rFonts w:ascii="Arial" w:eastAsia="Times New Roman" w:hAnsi="Arial" w:cs="Arial"/>
                <w:color w:val="000000"/>
                <w:sz w:val="24"/>
                <w:szCs w:val="24"/>
              </w:rPr>
            </w:pPr>
            <w:ins w:id="283"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284" w:author="N S" w:date="2018-10-22T17:23:00Z"/>
                <w:rFonts w:ascii="Arial" w:eastAsia="Times New Roman" w:hAnsi="Arial" w:cs="Arial"/>
                <w:color w:val="000000"/>
                <w:sz w:val="24"/>
                <w:szCs w:val="24"/>
              </w:rPr>
            </w:pPr>
            <w:ins w:id="28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286" w:author="N S" w:date="2018-10-22T17:23:00Z"/>
                <w:rFonts w:ascii="Arial" w:eastAsia="Times New Roman" w:hAnsi="Arial" w:cs="Arial"/>
                <w:b/>
                <w:bCs/>
                <w:color w:val="000000"/>
                <w:sz w:val="24"/>
                <w:szCs w:val="24"/>
              </w:rPr>
            </w:pPr>
            <w:ins w:id="287"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288"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289"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290" w:author="N S" w:date="2018-10-15T12:54:00Z">
        <w:r w:rsidRPr="008C1BDB" w:rsidDel="00813107">
          <w:rPr>
            <w:rFonts w:ascii="Arial" w:hAnsi="Arial" w:cs="Arial"/>
            <w:sz w:val="24"/>
            <w:szCs w:val="24"/>
          </w:rPr>
          <w:delText xml:space="preserve">a </w:delText>
        </w:r>
      </w:del>
      <w:ins w:id="291"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292"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w:t>
      </w:r>
      <w:r w:rsidRPr="008C1BDB">
        <w:rPr>
          <w:rFonts w:ascii="Arial" w:hAnsi="Arial" w:cs="Arial"/>
          <w:sz w:val="24"/>
          <w:szCs w:val="24"/>
        </w:rPr>
        <w:lastRenderedPageBreak/>
        <w:t xml:space="preserve">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77777777"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293" w:author="N S" w:date="2018-10-11T15:27:00Z">
        <w:r w:rsidRPr="008C1BDB" w:rsidDel="00E46C3A">
          <w:rPr>
            <w:rFonts w:ascii="Arial" w:hAnsi="Arial" w:cs="Arial"/>
            <w:sz w:val="24"/>
            <w:szCs w:val="24"/>
          </w:rPr>
          <w:delText xml:space="preserve">, </w:delText>
        </w:r>
      </w:del>
      <w:ins w:id="294" w:author="N S" w:date="2018-10-11T15:27:00Z">
        <w:r>
          <w:rPr>
            <w:rFonts w:ascii="Arial" w:hAnsi="Arial" w:cs="Arial"/>
            <w:sz w:val="24"/>
            <w:szCs w:val="24"/>
          </w:rPr>
          <w:t>.</w:t>
        </w:r>
        <w:r w:rsidRPr="008C1BDB">
          <w:rPr>
            <w:rFonts w:ascii="Arial" w:hAnsi="Arial" w:cs="Arial"/>
            <w:sz w:val="24"/>
            <w:szCs w:val="24"/>
          </w:rPr>
          <w:t xml:space="preserve"> </w:t>
        </w:r>
      </w:ins>
      <w:del w:id="295" w:author="N S" w:date="2018-10-11T15:28:00Z">
        <w:r w:rsidRPr="008C1BDB" w:rsidDel="0031197D">
          <w:rPr>
            <w:rFonts w:ascii="Arial" w:hAnsi="Arial" w:cs="Arial"/>
            <w:sz w:val="24"/>
            <w:szCs w:val="24"/>
          </w:rPr>
          <w:delText xml:space="preserve">to </w:delText>
        </w:r>
      </w:del>
      <w:ins w:id="296" w:author="N S" w:date="2018-10-11T15:28:00Z">
        <w:r>
          <w:rPr>
            <w:rFonts w:ascii="Arial" w:hAnsi="Arial" w:cs="Arial"/>
            <w:sz w:val="24"/>
            <w:szCs w:val="24"/>
          </w:rPr>
          <w:t xml:space="preserve">We used </w:t>
        </w:r>
      </w:ins>
      <w:ins w:id="297" w:author="N S" w:date="2018-10-11T16:17:00Z">
        <w:r>
          <w:rPr>
            <w:rFonts w:ascii="Arial" w:hAnsi="Arial" w:cs="Arial"/>
            <w:sz w:val="24"/>
            <w:szCs w:val="24"/>
          </w:rPr>
          <w:t xml:space="preserve">model-adjusted </w:t>
        </w:r>
      </w:ins>
      <w:ins w:id="298"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299" w:author="N S" w:date="2018-10-15T13:59:00Z">
        <w:r w:rsidRPr="008C1BDB" w:rsidDel="00FB5703">
          <w:rPr>
            <w:rFonts w:ascii="Arial" w:hAnsi="Arial" w:cs="Arial"/>
            <w:sz w:val="24"/>
            <w:szCs w:val="24"/>
          </w:rPr>
          <w:delText>58</w:delText>
        </w:r>
      </w:del>
      <w:ins w:id="300"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301" w:author="N S" w:date="2018-10-15T13:58:00Z">
        <w:r w:rsidRPr="008C1BDB" w:rsidDel="00FB5703">
          <w:rPr>
            <w:rFonts w:ascii="Arial" w:hAnsi="Arial" w:cs="Arial"/>
            <w:sz w:val="24"/>
            <w:szCs w:val="24"/>
          </w:rPr>
          <w:delText xml:space="preserve">38 </w:delText>
        </w:r>
      </w:del>
      <w:ins w:id="302"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Supplemental Figure 2</w:t>
      </w:r>
      <w:r w:rsidRPr="008C1BDB">
        <w:rPr>
          <w:rFonts w:ascii="Arial" w:hAnsi="Arial" w:cs="Arial"/>
          <w:sz w:val="24"/>
          <w:szCs w:val="24"/>
        </w:rPr>
        <w:t xml:space="preserve">). A significant p-value indicates that the two host genotypes </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isolates by lesion area across all of the tomato accessions.</w:t>
      </w:r>
    </w:p>
    <w:p w14:paraId="77269074" w14:textId="3562EA71" w:rsidR="00794379" w:rsidRPr="008C1BDB" w:rsidRDefault="00794379" w:rsidP="00794379">
      <w:pPr>
        <w:rPr>
          <w:rFonts w:ascii="Arial" w:hAnsi="Arial" w:cs="Arial"/>
          <w:sz w:val="24"/>
          <w:szCs w:val="24"/>
        </w:rPr>
      </w:pPr>
      <w:bookmarkStart w:id="303"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304"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303"/>
      <w:r w:rsidRPr="008C1BDB">
        <w:rPr>
          <w:rFonts w:ascii="Arial" w:hAnsi="Arial" w:cs="Arial"/>
          <w:sz w:val="24"/>
          <w:szCs w:val="24"/>
        </w:rPr>
        <w:t xml:space="preserve">A significant p-value suggests that the relative performance of individual isolates is altered from one host to the other. </w:t>
      </w:r>
      <w:bookmarkStart w:id="305" w:name="_Hlk514243931"/>
      <w:r w:rsidRPr="008C1BDB">
        <w:rPr>
          <w:rFonts w:ascii="Arial" w:hAnsi="Arial" w:cs="Arial"/>
          <w:sz w:val="24"/>
          <w:szCs w:val="24"/>
        </w:rPr>
        <w:t xml:space="preserve">The lower left corner of the chart includes B-H FDR-corrected p-values, the upper right corner </w:t>
      </w:r>
      <w:r w:rsidRPr="008C1BDB">
        <w:rPr>
          <w:rFonts w:ascii="Arial" w:hAnsi="Arial" w:cs="Arial"/>
          <w:sz w:val="24"/>
          <w:szCs w:val="24"/>
        </w:rPr>
        <w:lastRenderedPageBreak/>
        <w:t xml:space="preserve">includes the test statistic (W). </w:t>
      </w:r>
      <w:bookmarkEnd w:id="305"/>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commentRangeStart w:id="306"/>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commentRangeEnd w:id="306"/>
            <w:r>
              <w:rPr>
                <w:rStyle w:val="CommentReference"/>
              </w:rPr>
              <w:commentReference w:id="306"/>
            </w:r>
          </w:p>
        </w:tc>
      </w:tr>
    </w:tbl>
    <w:p w14:paraId="106C5886" w14:textId="77777777" w:rsidR="00794379" w:rsidRPr="008C1BDB" w:rsidRDefault="00794379" w:rsidP="00794379">
      <w:pPr>
        <w:rPr>
          <w:rFonts w:ascii="Arial" w:hAnsi="Arial" w:cs="Arial"/>
          <w:b/>
          <w:sz w:val="24"/>
          <w:szCs w:val="24"/>
        </w:rPr>
      </w:pPr>
    </w:p>
    <w:p w14:paraId="605B6CE7" w14:textId="77777777" w:rsidR="00794379" w:rsidRDefault="00794379" w:rsidP="00794379">
      <w:pPr>
        <w:spacing w:line="360" w:lineRule="auto"/>
        <w:rPr>
          <w:rFonts w:ascii="Arial" w:hAnsi="Arial" w:cs="Arial"/>
          <w:sz w:val="24"/>
          <w:szCs w:val="24"/>
        </w:rPr>
      </w:pPr>
    </w:p>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307" w:author="N S" w:date="2018-10-15T13:12:00Z">
        <w:r>
          <w:rPr>
            <w:rFonts w:ascii="Arial" w:hAnsi="Arial" w:cs="Arial"/>
            <w:sz w:val="24"/>
            <w:szCs w:val="24"/>
          </w:rPr>
          <w:t>provides</w:t>
        </w:r>
      </w:ins>
      <w:ins w:id="308" w:author="N S" w:date="2018-10-15T13:13:00Z">
        <w:r>
          <w:rPr>
            <w:rFonts w:ascii="Arial" w:hAnsi="Arial" w:cs="Arial"/>
            <w:sz w:val="24"/>
            <w:szCs w:val="24"/>
          </w:rPr>
          <w:t xml:space="preserve"> evidence</w:t>
        </w:r>
      </w:ins>
      <w:del w:id="309"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0381128F" w:rsidR="00244154" w:rsidDel="002B6CD4" w:rsidRDefault="00244154" w:rsidP="00244154">
      <w:pPr>
        <w:spacing w:line="360" w:lineRule="auto"/>
        <w:ind w:firstLine="720"/>
        <w:rPr>
          <w:del w:id="310" w:author="N S" w:date="2018-10-05T17:06:00Z"/>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311" w:author="N S" w:date="2018-10-22T17:26:00Z">
        <w:r w:rsidR="00F85DAD">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312" w:author="N S" w:date="2018-10-22T17:25:00Z">
        <w:r w:rsidR="00F85DAD">
          <w:rPr>
            <w:rFonts w:ascii="Arial" w:hAnsi="Arial" w:cs="Arial"/>
            <w:sz w:val="24"/>
            <w:szCs w:val="24"/>
          </w:rPr>
          <w:t xml:space="preserve">; </w:t>
        </w:r>
        <w:r w:rsidR="00F85DAD">
          <w:rPr>
            <w:rFonts w:ascii="Arial" w:hAnsi="Arial" w:cs="Arial"/>
            <w:sz w:val="24"/>
            <w:szCs w:val="24"/>
          </w:rPr>
          <w:lastRenderedPageBreak/>
          <w:t>Supplemental Data Set 1</w:t>
        </w:r>
      </w:ins>
      <w:r w:rsidRPr="008C1BDB">
        <w:rPr>
          <w:rFonts w:ascii="Arial" w:hAnsi="Arial" w:cs="Arial"/>
          <w:sz w:val="24"/>
          <w:szCs w:val="24"/>
        </w:rPr>
        <w:t xml:space="preserve">). The Wilcoxon signed-rank test, to compare the rank of </w:t>
      </w:r>
      <w:ins w:id="313"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was significant (Wilcoxon signed-rank test, W = </w:t>
      </w:r>
      <w:del w:id="314" w:author="N S" w:date="2018-10-18T17:38:00Z">
        <w:r w:rsidRPr="008C1BDB" w:rsidDel="00FF4624">
          <w:rPr>
            <w:rFonts w:ascii="Arial" w:hAnsi="Arial" w:cs="Arial"/>
            <w:sz w:val="24"/>
            <w:szCs w:val="24"/>
          </w:rPr>
          <w:delText>5946</w:delText>
        </w:r>
      </w:del>
      <w:ins w:id="315"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316" w:author="N S" w:date="2018-10-18T17:38:00Z">
        <w:r w:rsidRPr="008C1BDB" w:rsidDel="00FF4624">
          <w:rPr>
            <w:rFonts w:ascii="Arial" w:hAnsi="Arial" w:cs="Arial"/>
            <w:sz w:val="24"/>
            <w:szCs w:val="24"/>
          </w:rPr>
          <w:delText>002</w:delText>
        </w:r>
      </w:del>
      <w:ins w:id="317"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To identify the pathogen genotypes most </w:t>
      </w:r>
      <w:del w:id="318" w:author="N S" w:date="2018-10-15T13:24:00Z">
        <w:r w:rsidRPr="008C1BDB" w:rsidDel="007F265A">
          <w:rPr>
            <w:rFonts w:ascii="Arial" w:hAnsi="Arial" w:cs="Arial"/>
            <w:sz w:val="24"/>
            <w:szCs w:val="24"/>
          </w:rPr>
          <w:delText>sensitive to</w:delText>
        </w:r>
      </w:del>
      <w:ins w:id="319" w:author="N S" w:date="2018-10-15T13:24:00Z">
        <w:r>
          <w:rPr>
            <w:rFonts w:ascii="Arial" w:hAnsi="Arial" w:cs="Arial"/>
            <w:sz w:val="24"/>
            <w:szCs w:val="24"/>
          </w:rPr>
          <w:t>strongly associated with</w:t>
        </w:r>
      </w:ins>
      <w:r w:rsidRPr="008C1BDB">
        <w:rPr>
          <w:rFonts w:ascii="Arial" w:hAnsi="Arial" w:cs="Arial"/>
          <w:sz w:val="24"/>
          <w:szCs w:val="24"/>
        </w:rPr>
        <w:t xml:space="preserve"> domestication, we conducted single-isolate ANOVAs</w:t>
      </w:r>
      <w:ins w:id="320" w:author="N S" w:date="2018-10-22T14:02:00Z">
        <w:r w:rsidR="006E06DA">
          <w:rPr>
            <w:rFonts w:ascii="Arial" w:hAnsi="Arial" w:cs="Arial"/>
            <w:sz w:val="24"/>
            <w:szCs w:val="24"/>
          </w:rPr>
          <w:t xml:space="preserve"> on general linear models</w:t>
        </w:r>
      </w:ins>
      <w:r w:rsidRPr="008C1BDB">
        <w:rPr>
          <w:rFonts w:ascii="Arial" w:hAnsi="Arial" w:cs="Arial"/>
          <w:sz w:val="24"/>
          <w:szCs w:val="24"/>
        </w:rPr>
        <w:t xml:space="preserve"> including the fixed effects of plant, domestication, and </w:t>
      </w:r>
      <w:ins w:id="321" w:author="N S" w:date="2018-10-22T14:02:00Z">
        <w:r w:rsidR="006E06DA">
          <w:rPr>
            <w:rFonts w:ascii="Arial" w:hAnsi="Arial" w:cs="Arial"/>
            <w:sz w:val="24"/>
            <w:szCs w:val="24"/>
          </w:rPr>
          <w:t xml:space="preserve">the random effect of </w:t>
        </w:r>
      </w:ins>
      <w:r w:rsidRPr="008C1BDB">
        <w:rPr>
          <w:rFonts w:ascii="Arial" w:hAnsi="Arial" w:cs="Arial"/>
          <w:sz w:val="24"/>
          <w:szCs w:val="24"/>
        </w:rPr>
        <w:t>experiment, and found two isolates</w:t>
      </w:r>
      <w:ins w:id="322" w:author="N S" w:date="2018-10-22T17:27:00Z">
        <w:r w:rsidR="00F85DAD">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323" w:author="N S" w:date="2018-10-18T15:43:00Z">
        <w:r w:rsidR="004A2990">
          <w:rPr>
            <w:rFonts w:ascii="Arial" w:hAnsi="Arial" w:cs="Arial"/>
            <w:sz w:val="24"/>
            <w:szCs w:val="24"/>
          </w:rPr>
          <w:t xml:space="preserve"> (Supplementa</w:t>
        </w:r>
      </w:ins>
      <w:ins w:id="324" w:author="N S" w:date="2018-10-22T14:14:00Z">
        <w:r w:rsidR="00185E48">
          <w:rPr>
            <w:rFonts w:ascii="Arial" w:hAnsi="Arial" w:cs="Arial"/>
            <w:sz w:val="24"/>
            <w:szCs w:val="24"/>
          </w:rPr>
          <w:t>l</w:t>
        </w:r>
      </w:ins>
      <w:ins w:id="325" w:author="N S" w:date="2018-10-18T15:43:00Z">
        <w:r w:rsidR="004A2990">
          <w:rPr>
            <w:rFonts w:ascii="Arial" w:hAnsi="Arial" w:cs="Arial"/>
            <w:sz w:val="24"/>
            <w:szCs w:val="24"/>
          </w:rPr>
          <w:t xml:space="preserve"> Data </w:t>
        </w:r>
      </w:ins>
      <w:ins w:id="326" w:author="N S" w:date="2018-10-18T15:44:00Z">
        <w:r w:rsidR="004A2990">
          <w:rPr>
            <w:rFonts w:ascii="Arial" w:hAnsi="Arial" w:cs="Arial"/>
            <w:sz w:val="24"/>
            <w:szCs w:val="24"/>
          </w:rPr>
          <w:t>S</w:t>
        </w:r>
      </w:ins>
      <w:ins w:id="327" w:author="N S" w:date="2018-10-18T15:43:00Z">
        <w:r w:rsidR="004A2990">
          <w:rPr>
            <w:rFonts w:ascii="Arial" w:hAnsi="Arial" w:cs="Arial"/>
            <w:sz w:val="24"/>
            <w:szCs w:val="24"/>
          </w:rPr>
          <w:t xml:space="preserve">et </w:t>
        </w:r>
      </w:ins>
      <w:ins w:id="328" w:author="N S" w:date="2018-10-18T15:44:00Z">
        <w:r w:rsidR="004A2990">
          <w:rPr>
            <w:rFonts w:ascii="Arial" w:hAnsi="Arial" w:cs="Arial"/>
            <w:sz w:val="24"/>
            <w:szCs w:val="24"/>
          </w:rPr>
          <w:t>3)</w:t>
        </w:r>
      </w:ins>
      <w:r w:rsidRPr="008C1BDB">
        <w:rPr>
          <w:rFonts w:ascii="Arial" w:hAnsi="Arial" w:cs="Arial"/>
          <w:sz w:val="24"/>
          <w:szCs w:val="24"/>
        </w:rPr>
        <w:t>.</w:t>
      </w:r>
      <w:ins w:id="329" w:author="N S" w:date="2018-10-18T15:44:00Z">
        <w:r w:rsidR="004A2990">
          <w:rPr>
            <w:rFonts w:ascii="Arial" w:hAnsi="Arial" w:cs="Arial"/>
            <w:sz w:val="24"/>
            <w:szCs w:val="24"/>
          </w:rPr>
          <w:t xml:space="preserve"> </w:t>
        </w:r>
      </w:ins>
      <w:del w:id="330" w:author="N S" w:date="2018-10-22T14:05:00Z">
        <w:r w:rsidRPr="008C1BDB" w:rsidDel="006E06DA">
          <w:rPr>
            <w:rFonts w:ascii="Arial" w:hAnsi="Arial" w:cs="Arial"/>
            <w:sz w:val="24"/>
            <w:szCs w:val="24"/>
          </w:rPr>
          <w:delText xml:space="preserve"> </w:delText>
        </w:r>
      </w:del>
      <w:del w:id="331" w:author="N S" w:date="2018-10-03T11:09:00Z">
        <w:r w:rsidRPr="008C1BDB" w:rsidDel="0025046C">
          <w:rPr>
            <w:rFonts w:ascii="Arial" w:hAnsi="Arial" w:cs="Arial"/>
            <w:sz w:val="24"/>
            <w:szCs w:val="24"/>
          </w:rPr>
          <w:delText xml:space="preserve">These </w:delText>
        </w:r>
      </w:del>
      <w:del w:id="332" w:author="N S" w:date="2018-10-22T17:27:00Z">
        <w:r w:rsidRPr="008C1BDB" w:rsidDel="00F85DAD">
          <w:rPr>
            <w:rFonts w:ascii="Arial" w:hAnsi="Arial" w:cs="Arial"/>
            <w:sz w:val="24"/>
            <w:szCs w:val="24"/>
          </w:rPr>
          <w:delText xml:space="preserve">included one of the highly virulent isolates (Fd2), and one of the largely saprophytic isolates (Rose), 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333" w:author="N S" w:date="2018-09-27T11:21:00Z">
        <w:r w:rsidRPr="008C1BDB" w:rsidDel="001B1E3D">
          <w:rPr>
            <w:rFonts w:ascii="Arial" w:hAnsi="Arial" w:cs="Arial"/>
            <w:sz w:val="24"/>
            <w:szCs w:val="24"/>
          </w:rPr>
          <w:delText xml:space="preserve">Both of these isolates were more virulent on domesticated than on wild tomato. </w:delText>
        </w:r>
      </w:del>
      <w:r w:rsidRPr="008C1BDB">
        <w:rPr>
          <w:rFonts w:ascii="Arial" w:hAnsi="Arial" w:cs="Arial"/>
          <w:sz w:val="24"/>
          <w:szCs w:val="24"/>
        </w:rPr>
        <w:t xml:space="preserve">These results suggest that this </w:t>
      </w:r>
      <w:r w:rsidRPr="008C1BDB">
        <w:rPr>
          <w:rFonts w:ascii="Arial" w:hAnsi="Arial" w:cs="Arial"/>
          <w:i/>
          <w:sz w:val="24"/>
          <w:szCs w:val="24"/>
        </w:rPr>
        <w:t xml:space="preserve">B. cinerea </w:t>
      </w:r>
      <w:r w:rsidRPr="008C1BDB">
        <w:rPr>
          <w:rFonts w:ascii="Arial" w:hAnsi="Arial" w:cs="Arial"/>
          <w:sz w:val="24"/>
          <w:szCs w:val="24"/>
        </w:rPr>
        <w:t xml:space="preserve">population contains two </w:t>
      </w:r>
      <w:del w:id="334" w:author="N S" w:date="2018-10-11T13:52:00Z">
        <w:r w:rsidRPr="008C1BDB" w:rsidDel="00C61508">
          <w:rPr>
            <w:rFonts w:ascii="Arial" w:hAnsi="Arial" w:cs="Arial"/>
            <w:sz w:val="24"/>
            <w:szCs w:val="24"/>
          </w:rPr>
          <w:delText xml:space="preserve">highly </w:delText>
        </w:r>
      </w:del>
      <w:r w:rsidRPr="008C1BDB">
        <w:rPr>
          <w:rFonts w:ascii="Arial" w:hAnsi="Arial" w:cs="Arial"/>
          <w:sz w:val="24"/>
          <w:szCs w:val="24"/>
        </w:rPr>
        <w:t>domestication-</w:t>
      </w:r>
      <w:del w:id="335" w:author="N S" w:date="2018-10-11T13:52:00Z">
        <w:r w:rsidRPr="008C1BDB" w:rsidDel="00C61508">
          <w:rPr>
            <w:rFonts w:ascii="Arial" w:hAnsi="Arial" w:cs="Arial"/>
            <w:sz w:val="24"/>
            <w:szCs w:val="24"/>
          </w:rPr>
          <w:delText xml:space="preserve">sensitive </w:delText>
        </w:r>
      </w:del>
      <w:ins w:id="336" w:author="N S" w:date="2018-10-11T13:52:00Z">
        <w:r>
          <w:rPr>
            <w:rFonts w:ascii="Arial" w:hAnsi="Arial" w:cs="Arial"/>
            <w:sz w:val="24"/>
            <w:szCs w:val="24"/>
          </w:rPr>
          <w:t>associated</w:t>
        </w:r>
        <w:r w:rsidRPr="008C1BDB">
          <w:rPr>
            <w:rFonts w:ascii="Arial" w:hAnsi="Arial" w:cs="Arial"/>
            <w:sz w:val="24"/>
            <w:szCs w:val="24"/>
          </w:rPr>
          <w:t xml:space="preserve"> </w:t>
        </w:r>
      </w:ins>
      <w:r w:rsidRPr="008C1BDB">
        <w:rPr>
          <w:rFonts w:ascii="Arial" w:hAnsi="Arial" w:cs="Arial"/>
          <w:sz w:val="24"/>
          <w:szCs w:val="24"/>
        </w:rPr>
        <w:t xml:space="preserve">isolates which are more virulent on domesticated tomato, and a broader pattern of </w:t>
      </w:r>
      <w:r w:rsidRPr="008C1BDB">
        <w:rPr>
          <w:rFonts w:ascii="Arial" w:hAnsi="Arial" w:cs="Arial"/>
          <w:i/>
          <w:sz w:val="24"/>
          <w:szCs w:val="24"/>
        </w:rPr>
        <w:t xml:space="preserve">B. cinerea </w:t>
      </w:r>
      <w:r w:rsidRPr="008C1BDB">
        <w:rPr>
          <w:rFonts w:ascii="Arial" w:hAnsi="Arial" w:cs="Arial"/>
          <w:sz w:val="24"/>
          <w:szCs w:val="24"/>
        </w:rPr>
        <w:t xml:space="preserve">sensitivity to tomato genetic </w:t>
      </w:r>
      <w:proofErr w:type="spellStart"/>
      <w:r w:rsidRPr="008C1BDB">
        <w:rPr>
          <w:rFonts w:ascii="Arial" w:hAnsi="Arial" w:cs="Arial"/>
          <w:sz w:val="24"/>
          <w:szCs w:val="24"/>
        </w:rPr>
        <w:t>variation.</w:t>
      </w:r>
    </w:p>
    <w:p w14:paraId="51461314" w14:textId="30649C8C" w:rsidR="00A144BE" w:rsidRDefault="002B6CD4" w:rsidP="00A144BE">
      <w:pPr>
        <w:spacing w:line="360" w:lineRule="auto"/>
        <w:ind w:firstLine="720"/>
        <w:rPr>
          <w:ins w:id="337" w:author="N S" w:date="2018-10-22T14:37:00Z"/>
          <w:rFonts w:ascii="Arial" w:hAnsi="Arial" w:cs="Arial"/>
          <w:sz w:val="24"/>
          <w:szCs w:val="24"/>
        </w:rPr>
      </w:pPr>
      <w:ins w:id="338" w:author="N S" w:date="2018-10-22T14:32:00Z">
        <w:r w:rsidRPr="002B6CD4">
          <w:rPr>
            <w:rFonts w:ascii="Arial" w:hAnsi="Arial" w:cs="Arial"/>
            <w:sz w:val="24"/>
            <w:szCs w:val="24"/>
          </w:rPr>
          <w:t>To</w:t>
        </w:r>
        <w:proofErr w:type="spellEnd"/>
        <w:r w:rsidRPr="002B6CD4">
          <w:rPr>
            <w:rFonts w:ascii="Arial" w:hAnsi="Arial" w:cs="Arial"/>
            <w:sz w:val="24"/>
            <w:szCs w:val="24"/>
          </w:rPr>
          <w:t xml:space="preserve"> assess whether isolates could appear domestication-associated due to random chance, </w:t>
        </w:r>
      </w:ins>
      <w:ins w:id="339" w:author="N S" w:date="2018-10-22T14:37:00Z">
        <w:r w:rsidR="00A144BE">
          <w:rPr>
            <w:rFonts w:ascii="Arial" w:hAnsi="Arial" w:cs="Arial"/>
            <w:sz w:val="24"/>
            <w:szCs w:val="24"/>
          </w:rPr>
          <w:t>we bootstrapped assignme</w:t>
        </w:r>
      </w:ins>
      <w:ins w:id="340" w:author="N S" w:date="2018-10-22T14:38:00Z">
        <w:r w:rsidR="00A144BE">
          <w:rPr>
            <w:rFonts w:ascii="Arial" w:hAnsi="Arial" w:cs="Arial"/>
            <w:sz w:val="24"/>
            <w:szCs w:val="24"/>
          </w:rPr>
          <w:t>nt of plant accessions to domestication groups. W</w:t>
        </w:r>
      </w:ins>
      <w:ins w:id="341" w:author="N S" w:date="2018-10-22T14:37:00Z">
        <w:r w:rsidR="00A144BE" w:rsidRPr="002348F6">
          <w:rPr>
            <w:rFonts w:ascii="Arial" w:hAnsi="Arial" w:cs="Arial"/>
            <w:sz w:val="24"/>
            <w:szCs w:val="24"/>
          </w:rPr>
          <w:t>e randomly drew three genotypes from the domesticat</w:t>
        </w:r>
      </w:ins>
      <w:ins w:id="342" w:author="N S" w:date="2018-10-22T17:28:00Z">
        <w:r w:rsidR="008618CF">
          <w:rPr>
            <w:rFonts w:ascii="Arial" w:hAnsi="Arial" w:cs="Arial"/>
            <w:sz w:val="24"/>
            <w:szCs w:val="24"/>
          </w:rPr>
          <w:t>ed</w:t>
        </w:r>
      </w:ins>
      <w:ins w:id="343" w:author="N S" w:date="2018-10-22T14:37:00Z">
        <w:r w:rsidR="00A144BE" w:rsidRPr="002348F6">
          <w:rPr>
            <w:rFonts w:ascii="Arial" w:hAnsi="Arial" w:cs="Arial"/>
            <w:sz w:val="24"/>
            <w:szCs w:val="24"/>
          </w:rPr>
          <w:t xml:space="preserve"> and wild groupings and assigned them to a new pseudo-wild grouping. The other six genotypes were assigned as a pseudo-domesticate</w:t>
        </w:r>
      </w:ins>
      <w:ins w:id="344" w:author="N S" w:date="2018-10-22T17:28:00Z">
        <w:r w:rsidR="008618CF">
          <w:rPr>
            <w:rFonts w:ascii="Arial" w:hAnsi="Arial" w:cs="Arial"/>
            <w:sz w:val="24"/>
            <w:szCs w:val="24"/>
          </w:rPr>
          <w:t>d</w:t>
        </w:r>
      </w:ins>
      <w:ins w:id="345" w:author="N S" w:date="2018-10-22T14:37:00Z">
        <w:r w:rsidR="00A144BE" w:rsidRPr="002348F6">
          <w:rPr>
            <w:rFonts w:ascii="Arial" w:hAnsi="Arial" w:cs="Arial"/>
            <w:sz w:val="24"/>
            <w:szCs w:val="24"/>
          </w:rPr>
          <w:t xml:space="preserve"> grouping and the model was rerun. This bootstrapping was repeated 100 times with each representing a random draw.</w:t>
        </w:r>
      </w:ins>
    </w:p>
    <w:p w14:paraId="0EB4CF95" w14:textId="59787612" w:rsidR="002B6CD4" w:rsidRPr="008C1BDB" w:rsidRDefault="00A144BE" w:rsidP="00A144BE">
      <w:pPr>
        <w:spacing w:line="360" w:lineRule="auto"/>
        <w:rPr>
          <w:ins w:id="346" w:author="N S" w:date="2018-10-22T14:32:00Z"/>
          <w:rFonts w:ascii="Arial" w:hAnsi="Arial" w:cs="Arial"/>
          <w:sz w:val="24"/>
          <w:szCs w:val="24"/>
        </w:rPr>
      </w:pPr>
      <w:ins w:id="347" w:author="N S" w:date="2018-10-22T14:38:00Z">
        <w:r>
          <w:rPr>
            <w:rFonts w:ascii="Arial" w:hAnsi="Arial" w:cs="Arial"/>
            <w:sz w:val="24"/>
            <w:szCs w:val="24"/>
          </w:rPr>
          <w:t>We used</w:t>
        </w:r>
      </w:ins>
      <w:ins w:id="348" w:author="N S" w:date="2018-10-22T14:32:00Z">
        <w:r w:rsidR="002B6CD4" w:rsidRPr="002B6CD4">
          <w:rPr>
            <w:rFonts w:ascii="Arial" w:hAnsi="Arial" w:cs="Arial"/>
            <w:sz w:val="24"/>
            <w:szCs w:val="24"/>
          </w:rPr>
          <w:t xml:space="preserve"> these </w:t>
        </w:r>
      </w:ins>
      <w:ins w:id="349" w:author="N S" w:date="2018-10-22T17:28:00Z">
        <w:r w:rsidR="008618CF">
          <w:rPr>
            <w:rFonts w:ascii="Arial" w:hAnsi="Arial" w:cs="Arial"/>
            <w:sz w:val="24"/>
            <w:szCs w:val="24"/>
          </w:rPr>
          <w:t xml:space="preserve">to repeat </w:t>
        </w:r>
      </w:ins>
      <w:ins w:id="350" w:author="N S" w:date="2018-10-22T14:32:00Z">
        <w:r w:rsidR="002B6CD4" w:rsidRPr="002B6CD4">
          <w:rPr>
            <w:rFonts w:ascii="Arial" w:hAnsi="Arial" w:cs="Arial"/>
            <w:sz w:val="24"/>
            <w:szCs w:val="24"/>
          </w:rPr>
          <w:t>the individual isolate models. Across the 100 bootstraps, we identified 2 isolates showing significant association (FDR &lt;0.01) to domestication in 4% of the random datasets. Therefore</w:t>
        </w:r>
      </w:ins>
      <w:ins w:id="351" w:author="N S" w:date="2018-10-22T14:36:00Z">
        <w:r>
          <w:rPr>
            <w:rFonts w:ascii="Arial" w:hAnsi="Arial" w:cs="Arial"/>
            <w:sz w:val="24"/>
            <w:szCs w:val="24"/>
          </w:rPr>
          <w:t>,</w:t>
        </w:r>
      </w:ins>
      <w:ins w:id="352" w:author="N S" w:date="2018-10-22T14:32:00Z">
        <w:r w:rsidR="002B6CD4" w:rsidRPr="002B6CD4">
          <w:rPr>
            <w:rFonts w:ascii="Arial" w:hAnsi="Arial" w:cs="Arial"/>
            <w:sz w:val="24"/>
            <w:szCs w:val="24"/>
          </w:rPr>
          <w:t xml:space="preserve"> our individual isolate observations are in </w:t>
        </w:r>
      </w:ins>
      <w:ins w:id="353" w:author="N S" w:date="2018-10-22T14:37:00Z">
        <w:r>
          <w:rPr>
            <w:rFonts w:ascii="Arial" w:hAnsi="Arial" w:cs="Arial"/>
            <w:sz w:val="24"/>
            <w:szCs w:val="24"/>
          </w:rPr>
          <w:t xml:space="preserve">the </w:t>
        </w:r>
      </w:ins>
      <w:ins w:id="354" w:author="N S" w:date="2018-10-22T14:32:00Z">
        <w:r w:rsidR="002B6CD4" w:rsidRPr="002B6CD4">
          <w:rPr>
            <w:rFonts w:ascii="Arial" w:hAnsi="Arial" w:cs="Arial"/>
            <w:sz w:val="24"/>
            <w:szCs w:val="24"/>
          </w:rPr>
          <w:t xml:space="preserve">96th percentile. This suggests that a precise estimate of isolate x domestication interactions would require larger experiments using either more replication or additional </w:t>
        </w:r>
      </w:ins>
      <w:ins w:id="355" w:author="N S" w:date="2018-10-22T14:37:00Z">
        <w:r>
          <w:rPr>
            <w:rFonts w:ascii="Arial" w:hAnsi="Arial" w:cs="Arial"/>
            <w:sz w:val="24"/>
            <w:szCs w:val="24"/>
          </w:rPr>
          <w:t xml:space="preserve">plant </w:t>
        </w:r>
      </w:ins>
      <w:ins w:id="356" w:author="N S" w:date="2018-10-22T14:32:00Z">
        <w:r w:rsidR="002B6CD4" w:rsidRPr="002B6CD4">
          <w:rPr>
            <w:rFonts w:ascii="Arial" w:hAnsi="Arial" w:cs="Arial"/>
            <w:sz w:val="24"/>
            <w:szCs w:val="24"/>
          </w:rPr>
          <w:t>genotypes.</w:t>
        </w:r>
      </w:ins>
    </w:p>
    <w:p w14:paraId="3D966313" w14:textId="77777777" w:rsidR="00244154" w:rsidRDefault="00244154" w:rsidP="00D36EE0">
      <w:pPr>
        <w:spacing w:line="360" w:lineRule="auto"/>
        <w:rPr>
          <w:ins w:id="357"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commentRangeStart w:id="358"/>
      <w:r w:rsidRPr="008C1BDB">
        <w:rPr>
          <w:rFonts w:ascii="Arial" w:hAnsi="Arial" w:cs="Arial"/>
          <w:b/>
          <w:sz w:val="24"/>
          <w:szCs w:val="24"/>
        </w:rPr>
        <w:t>Domestication and Lesion Size Variation</w:t>
      </w:r>
      <w:commentRangeEnd w:id="358"/>
      <w:r w:rsidR="00244154">
        <w:rPr>
          <w:rStyle w:val="CommentReference"/>
        </w:rPr>
        <w:commentReference w:id="358"/>
      </w:r>
    </w:p>
    <w:p w14:paraId="74B2F6E9" w14:textId="7CE01421" w:rsidR="00D36EE0" w:rsidRDefault="00D36EE0" w:rsidP="00D36EE0">
      <w:pPr>
        <w:spacing w:line="360" w:lineRule="auto"/>
        <w:rPr>
          <w:ins w:id="359" w:author="N S" w:date="2018-10-22T14:29: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360" w:author="N S" w:date="2018-10-22T17:35:00Z" w:name="move527993057"/>
      <w:moveTo w:id="361" w:author="N S" w:date="2018-10-22T17:35:00Z">
        <w:r w:rsidR="00111983" w:rsidRPr="008C1BDB">
          <w:rPr>
            <w:rFonts w:ascii="Arial" w:hAnsi="Arial" w:cs="Arial"/>
            <w:sz w:val="24"/>
            <w:szCs w:val="24"/>
          </w:rPr>
          <w:t xml:space="preserve">While we did observe the expected decreased resistance </w:t>
        </w:r>
      </w:moveTo>
      <w:ins w:id="362" w:author="N S" w:date="2018-10-22T17:38:00Z">
        <w:r w:rsidR="00430F32">
          <w:rPr>
            <w:rFonts w:ascii="Arial" w:hAnsi="Arial" w:cs="Arial"/>
            <w:sz w:val="24"/>
            <w:szCs w:val="24"/>
          </w:rPr>
          <w:t xml:space="preserve">(by 18%) </w:t>
        </w:r>
      </w:ins>
      <w:moveTo w:id="363" w:author="N S" w:date="2018-10-22T17:35:00Z">
        <w:r w:rsidR="00111983" w:rsidRPr="008C1BDB">
          <w:rPr>
            <w:rFonts w:ascii="Arial" w:hAnsi="Arial" w:cs="Arial"/>
            <w:sz w:val="24"/>
            <w:szCs w:val="24"/>
          </w:rPr>
          <w:t>in domesticated tomato</w:t>
        </w:r>
      </w:moveTo>
      <w:ins w:id="364"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365" w:author="N S" w:date="2018-10-22T17:35:00Z">
        <w:r w:rsidR="00111983" w:rsidRPr="008C1BDB">
          <w:rPr>
            <w:rFonts w:ascii="Arial" w:hAnsi="Arial" w:cs="Arial"/>
            <w:sz w:val="24"/>
            <w:szCs w:val="24"/>
          </w:rPr>
          <w:t xml:space="preserve">, domestication was a minor player in controlling lesion size variation, with most of the plant genetic signature coming from variation within both the wild and </w:t>
        </w:r>
        <w:r w:rsidR="00111983" w:rsidRPr="008C1BDB">
          <w:rPr>
            <w:rFonts w:ascii="Arial" w:hAnsi="Arial" w:cs="Arial"/>
            <w:sz w:val="24"/>
            <w:szCs w:val="24"/>
          </w:rPr>
          <w:lastRenderedPageBreak/>
          <w:t>domesticated tomato species</w:t>
        </w:r>
      </w:moveTo>
      <w:ins w:id="366"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ins>
      <w:moveTo w:id="367" w:author="N S" w:date="2018-10-22T17:35:00Z">
        <w:del w:id="368"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360"/>
      <w:del w:id="369" w:author="N S" w:date="2018-10-22T17:32:00Z">
        <w:r w:rsidRPr="008C1BDB" w:rsidDel="00C6626E">
          <w:rPr>
            <w:rFonts w:ascii="Arial" w:hAnsi="Arial" w:cs="Arial"/>
            <w:sz w:val="24"/>
            <w:szCs w:val="24"/>
          </w:rPr>
          <w:delText xml:space="preserve"> </w:delText>
        </w:r>
      </w:del>
      <w:del w:id="370"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371" w:author="N S" w:date="2018-10-22T17:35:00Z">
        <w:r w:rsidRPr="008C1BDB" w:rsidDel="00111983">
          <w:rPr>
            <w:rFonts w:ascii="Arial" w:hAnsi="Arial" w:cs="Arial"/>
            <w:sz w:val="24"/>
            <w:szCs w:val="24"/>
          </w:rPr>
          <w:delText xml:space="preserve"> (Figure 2 and 3, Table 1)</w:delText>
        </w:r>
      </w:del>
      <w:r w:rsidRPr="008C1BDB">
        <w:rPr>
          <w:rFonts w:ascii="Arial" w:hAnsi="Arial" w:cs="Arial"/>
          <w:sz w:val="24"/>
          <w:szCs w:val="24"/>
        </w:rPr>
        <w:t>.</w:t>
      </w:r>
      <w:del w:id="372" w:author="N S" w:date="2018-10-22T17:36:00Z">
        <w:r w:rsidRPr="008C1BDB" w:rsidDel="00111983">
          <w:rPr>
            <w:rFonts w:ascii="Arial" w:hAnsi="Arial" w:cs="Arial"/>
            <w:sz w:val="24"/>
            <w:szCs w:val="24"/>
          </w:rPr>
          <w:delText xml:space="preserve"> However, this domestication effect was not the dominant source of variation, as genetic variation within the domesticated and wild genotypes contributed</w:delText>
        </w:r>
      </w:del>
      <w:r w:rsidRPr="008C1BDB">
        <w:rPr>
          <w:rFonts w:ascii="Arial" w:hAnsi="Arial" w:cs="Arial"/>
          <w:sz w:val="24"/>
          <w:szCs w:val="24"/>
        </w:rPr>
        <w:t xml:space="preserve"> </w:t>
      </w:r>
      <w:del w:id="373" w:author="N S" w:date="2018-10-20T16:21:00Z">
        <w:r w:rsidRPr="008C1BDB" w:rsidDel="009069F6">
          <w:rPr>
            <w:rFonts w:ascii="Arial" w:hAnsi="Arial" w:cs="Arial"/>
            <w:sz w:val="24"/>
            <w:szCs w:val="24"/>
          </w:rPr>
          <w:delText>3.8</w:delText>
        </w:r>
      </w:del>
      <w:del w:id="374" w:author="N S" w:date="2018-10-22T17:36:00Z">
        <w:r w:rsidRPr="008C1BDB" w:rsidDel="00111983">
          <w:rPr>
            <w:rFonts w:ascii="Arial" w:hAnsi="Arial" w:cs="Arial"/>
            <w:sz w:val="24"/>
            <w:szCs w:val="24"/>
          </w:rPr>
          <w:delText xml:space="preserve">-fold more variation in resistance than domestication alone (Table 1). </w:delText>
        </w:r>
      </w:del>
      <w:r w:rsidRPr="008C1BDB">
        <w:rPr>
          <w:rFonts w:ascii="Arial" w:hAnsi="Arial" w:cs="Arial"/>
          <w:sz w:val="24"/>
          <w:szCs w:val="24"/>
        </w:rPr>
        <w:t xml:space="preserve"> </w:t>
      </w:r>
      <w:moveFromRangeStart w:id="375" w:author="N S" w:date="2018-10-22T17:35:00Z" w:name="move527993057"/>
      <w:moveFrom w:id="376"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moveFromRangeEnd w:id="375"/>
      <w:ins w:id="377" w:author="N S" w:date="2018-10-03T11:57:00Z">
        <w:r w:rsidR="00E40FDA">
          <w:rPr>
            <w:rFonts w:ascii="Arial" w:hAnsi="Arial" w:cs="Arial"/>
            <w:sz w:val="24"/>
            <w:szCs w:val="24"/>
          </w:rPr>
          <w:t>Removing the two domestication-</w:t>
        </w:r>
      </w:ins>
      <w:ins w:id="378" w:author="N S" w:date="2018-10-11T13:51:00Z">
        <w:r w:rsidR="00E40FDA">
          <w:rPr>
            <w:rFonts w:ascii="Arial" w:hAnsi="Arial" w:cs="Arial"/>
            <w:sz w:val="24"/>
            <w:szCs w:val="24"/>
          </w:rPr>
          <w:t>associated</w:t>
        </w:r>
      </w:ins>
      <w:ins w:id="379" w:author="N S" w:date="2018-10-03T11:57:00Z">
        <w:r w:rsidR="00E40FDA">
          <w:rPr>
            <w:rFonts w:ascii="Arial" w:hAnsi="Arial" w:cs="Arial"/>
            <w:sz w:val="24"/>
            <w:szCs w:val="24"/>
          </w:rPr>
          <w:t xml:space="preserve"> isolates </w:t>
        </w:r>
      </w:ins>
      <w:ins w:id="380" w:author="N S" w:date="2018-10-17T10:58:00Z">
        <w:r w:rsidR="00E40FDA">
          <w:rPr>
            <w:rFonts w:ascii="Arial" w:hAnsi="Arial" w:cs="Arial"/>
            <w:sz w:val="24"/>
            <w:szCs w:val="24"/>
          </w:rPr>
          <w:t xml:space="preserve">(Fd2, Rose) </w:t>
        </w:r>
      </w:ins>
      <w:ins w:id="381" w:author="N S" w:date="2018-10-03T11:57:00Z">
        <w:r w:rsidR="00E40FDA">
          <w:rPr>
            <w:rFonts w:ascii="Arial" w:hAnsi="Arial" w:cs="Arial"/>
            <w:sz w:val="24"/>
            <w:szCs w:val="24"/>
          </w:rPr>
          <w:t xml:space="preserve">from our population did not eliminate the effect of tomato domestication on lesion size, as Domestication still accounted </w:t>
        </w:r>
      </w:ins>
      <w:ins w:id="382" w:author="N S" w:date="2018-10-22T21:39:00Z">
        <w:r w:rsidR="00AC5118">
          <w:rPr>
            <w:rFonts w:ascii="Arial" w:hAnsi="Arial" w:cs="Arial"/>
            <w:sz w:val="24"/>
            <w:szCs w:val="24"/>
          </w:rPr>
          <w:t xml:space="preserve">for </w:t>
        </w:r>
      </w:ins>
      <w:ins w:id="383" w:author="N S" w:date="2018-10-22T23:38:00Z">
        <w:r w:rsidR="006E54C2">
          <w:rPr>
            <w:rFonts w:ascii="Arial" w:hAnsi="Arial" w:cs="Arial"/>
            <w:sz w:val="24"/>
            <w:szCs w:val="24"/>
          </w:rPr>
          <w:t>1.2</w:t>
        </w:r>
      </w:ins>
      <w:ins w:id="384" w:author="N S" w:date="2018-10-03T11:57:00Z">
        <w:r w:rsidR="00E40FDA">
          <w:rPr>
            <w:rFonts w:ascii="Arial" w:hAnsi="Arial" w:cs="Arial"/>
            <w:sz w:val="24"/>
            <w:szCs w:val="24"/>
          </w:rPr>
          <w:t>% of genetic variation</w:t>
        </w:r>
      </w:ins>
      <w:ins w:id="385" w:author="N S" w:date="2018-10-22T23:38:00Z">
        <w:r w:rsidR="006E54C2">
          <w:rPr>
            <w:rFonts w:ascii="Arial" w:hAnsi="Arial" w:cs="Arial"/>
            <w:sz w:val="24"/>
            <w:szCs w:val="24"/>
          </w:rPr>
          <w:t>, with a significant effect on lesion size</w:t>
        </w:r>
      </w:ins>
      <w:ins w:id="386" w:author="N S" w:date="2018-10-03T11:57:00Z">
        <w:r w:rsidR="00E40FDA">
          <w:rPr>
            <w:rFonts w:ascii="Arial" w:hAnsi="Arial" w:cs="Arial"/>
            <w:sz w:val="24"/>
            <w:szCs w:val="24"/>
          </w:rPr>
          <w:t xml:space="preserve"> (</w:t>
        </w:r>
      </w:ins>
      <w:ins w:id="387" w:author="N S" w:date="2018-10-18T15:46:00Z">
        <w:r w:rsidR="00794379">
          <w:rPr>
            <w:rFonts w:ascii="Arial" w:hAnsi="Arial" w:cs="Arial"/>
            <w:sz w:val="24"/>
            <w:szCs w:val="24"/>
          </w:rPr>
          <w:t>Supplemental Data Se</w:t>
        </w:r>
      </w:ins>
      <w:ins w:id="388" w:author="N S" w:date="2018-10-18T15:47:00Z">
        <w:r w:rsidR="00794379">
          <w:rPr>
            <w:rFonts w:ascii="Arial" w:hAnsi="Arial" w:cs="Arial"/>
            <w:sz w:val="24"/>
            <w:szCs w:val="24"/>
          </w:rPr>
          <w:t xml:space="preserve">t </w:t>
        </w:r>
      </w:ins>
      <w:ins w:id="389" w:author="N S" w:date="2018-10-22T14:06:00Z">
        <w:r w:rsidR="006E06DA">
          <w:rPr>
            <w:rFonts w:ascii="Arial" w:hAnsi="Arial" w:cs="Arial"/>
            <w:sz w:val="24"/>
            <w:szCs w:val="24"/>
          </w:rPr>
          <w:t>4</w:t>
        </w:r>
      </w:ins>
      <w:ins w:id="390" w:author="N S" w:date="2018-10-03T11:57:00Z">
        <w:r w:rsidR="00E40FDA">
          <w:rPr>
            <w:rFonts w:ascii="Arial" w:hAnsi="Arial" w:cs="Arial"/>
            <w:sz w:val="24"/>
            <w:szCs w:val="24"/>
          </w:rPr>
          <w:t>).</w:t>
        </w:r>
      </w:ins>
    </w:p>
    <w:p w14:paraId="3B90C845" w14:textId="179577B6" w:rsidR="002348F6" w:rsidRPr="008C1BDB" w:rsidRDefault="002348F6" w:rsidP="00D36EE0">
      <w:pPr>
        <w:spacing w:line="360" w:lineRule="auto"/>
        <w:rPr>
          <w:rFonts w:ascii="Arial" w:hAnsi="Arial" w:cs="Arial"/>
          <w:sz w:val="24"/>
          <w:szCs w:val="24"/>
        </w:rPr>
      </w:pPr>
      <w:ins w:id="391" w:author="N S" w:date="2018-10-22T14:29:00Z">
        <w:r>
          <w:rPr>
            <w:rFonts w:ascii="Arial" w:hAnsi="Arial" w:cs="Arial"/>
            <w:sz w:val="24"/>
            <w:szCs w:val="24"/>
          </w:rPr>
          <w:tab/>
        </w:r>
        <w:bookmarkStart w:id="392" w:name="_Hlk527981990"/>
        <w:r w:rsidRPr="002348F6">
          <w:rPr>
            <w:rFonts w:ascii="Arial" w:hAnsi="Arial" w:cs="Arial"/>
            <w:sz w:val="24"/>
            <w:szCs w:val="24"/>
          </w:rPr>
          <w:t xml:space="preserve">To test how </w:t>
        </w:r>
      </w:ins>
      <w:ins w:id="393" w:author="N S" w:date="2018-10-22T14:30:00Z">
        <w:r w:rsidR="002B6CD4">
          <w:rPr>
            <w:rFonts w:ascii="Arial" w:hAnsi="Arial" w:cs="Arial"/>
            <w:sz w:val="24"/>
            <w:szCs w:val="24"/>
          </w:rPr>
          <w:t>this</w:t>
        </w:r>
      </w:ins>
      <w:ins w:id="394"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genotypes, we </w:t>
        </w:r>
      </w:ins>
      <w:ins w:id="395" w:author="N S" w:date="2018-10-22T14:38:00Z">
        <w:r w:rsidR="00A144BE">
          <w:rPr>
            <w:rFonts w:ascii="Arial" w:hAnsi="Arial" w:cs="Arial"/>
            <w:sz w:val="24"/>
            <w:szCs w:val="24"/>
          </w:rPr>
          <w:t>used</w:t>
        </w:r>
      </w:ins>
      <w:ins w:id="396" w:author="N S" w:date="2018-10-22T14:39:00Z">
        <w:r w:rsidR="00A144BE">
          <w:rPr>
            <w:rFonts w:ascii="Arial" w:hAnsi="Arial" w:cs="Arial"/>
            <w:sz w:val="24"/>
            <w:szCs w:val="24"/>
          </w:rPr>
          <w:t xml:space="preserve"> the bootstrapping of domestication from above</w:t>
        </w:r>
      </w:ins>
      <w:ins w:id="397" w:author="N S" w:date="2018-10-22T14:29:00Z">
        <w:r w:rsidRPr="002348F6">
          <w:rPr>
            <w:rFonts w:ascii="Arial" w:hAnsi="Arial" w:cs="Arial"/>
            <w:sz w:val="24"/>
            <w:szCs w:val="24"/>
          </w:rPr>
          <w:t xml:space="preserve">. Our observed domestication effect was in the top 80th percentile across all bootstraps suggesting that it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392"/>
    <w:p w14:paraId="6A13C15D" w14:textId="5F49F1F7"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398" w:author="N S" w:date="2018-10-15T12:52:00Z">
        <w:r w:rsidRPr="008C1BDB" w:rsidDel="00460F15">
          <w:rPr>
            <w:rFonts w:ascii="Arial" w:hAnsi="Arial" w:cs="Arial"/>
            <w:sz w:val="24"/>
            <w:szCs w:val="24"/>
          </w:rPr>
          <w:delText xml:space="preserve">wild </w:delText>
        </w:r>
      </w:del>
      <w:ins w:id="399"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400"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401"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402"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Supplemental Figure 1</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but no evidence of a phenotypic bottleneck due to domestication.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66E0BF4B"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403" w:author="N S" w:date="2018-10-18T15:50:00Z">
        <w:r w:rsidR="00911105">
          <w:rPr>
            <w:rFonts w:ascii="Arial" w:hAnsi="Arial" w:cs="Arial"/>
            <w:sz w:val="24"/>
            <w:szCs w:val="24"/>
          </w:rPr>
          <w:t>showed some evidence for</w:t>
        </w:r>
      </w:ins>
      <w:ins w:id="404"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405" w:author="N S" w:date="2018-10-18T15:50:00Z">
        <w:r w:rsidR="00911105">
          <w:rPr>
            <w:rFonts w:ascii="Arial" w:hAnsi="Arial" w:cs="Arial"/>
            <w:sz w:val="24"/>
            <w:szCs w:val="24"/>
          </w:rPr>
          <w:t>ion</w:t>
        </w:r>
      </w:ins>
      <w:del w:id="406"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407"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408" w:author="N S" w:date="2018-10-12T13:00:00Z">
        <w:r w:rsidR="00654D4D">
          <w:rPr>
            <w:rFonts w:ascii="Arial" w:hAnsi="Arial" w:cs="Arial"/>
            <w:sz w:val="24"/>
            <w:szCs w:val="24"/>
          </w:rPr>
          <w:t>, u</w:t>
        </w:r>
      </w:ins>
      <w:ins w:id="409" w:author="N S" w:date="2018-10-12T13:01:00Z">
        <w:r w:rsidR="00654D4D">
          <w:rPr>
            <w:rFonts w:ascii="Arial" w:hAnsi="Arial" w:cs="Arial"/>
            <w:sz w:val="24"/>
            <w:szCs w:val="24"/>
          </w:rPr>
          <w:t xml:space="preserve">sing 272,672 SNPs compared to the </w:t>
        </w:r>
      </w:ins>
      <w:ins w:id="410"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411" w:author="N S" w:date="2018-10-12T13:01:00Z">
        <w:r w:rsidR="00654D4D">
          <w:rPr>
            <w:rFonts w:ascii="Arial" w:hAnsi="Arial" w:cs="Arial"/>
            <w:sz w:val="24"/>
            <w:szCs w:val="24"/>
          </w:rPr>
          <w:t>T4 reference genome</w:t>
        </w:r>
      </w:ins>
      <w:ins w:id="412" w:author="N S" w:date="2018-10-12T13:02:00Z">
        <w:r w:rsidR="00654D4D">
          <w:rPr>
            <w:rFonts w:ascii="Arial" w:hAnsi="Arial" w:cs="Arial"/>
            <w:sz w:val="24"/>
            <w:szCs w:val="24"/>
          </w:rPr>
          <w:t xml:space="preserve"> (Figure S1)</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413"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lastRenderedPageBreak/>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414"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415"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416"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417"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418"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proofErr w:type="gramStart"/>
      <w:r w:rsidR="00652DA2" w:rsidRPr="008C1BDB">
        <w:rPr>
          <w:rFonts w:ascii="Arial" w:hAnsi="Arial" w:cs="Arial"/>
          <w:sz w:val="24"/>
          <w:szCs w:val="24"/>
        </w:rPr>
        <w:t>effect</w:t>
      </w:r>
      <w:proofErr w:type="gramEnd"/>
      <w:r w:rsidR="00652DA2" w:rsidRPr="008C1BDB">
        <w:rPr>
          <w:rFonts w:ascii="Arial" w:hAnsi="Arial" w:cs="Arial"/>
          <w:sz w:val="24"/>
          <w:szCs w:val="24"/>
        </w:rPr>
        <w:t xml:space="preserve">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419" w:author="N S" w:date="2018-10-22T12:01:00Z">
        <w:r w:rsidR="00F42F37">
          <w:rPr>
            <w:rFonts w:ascii="Arial" w:hAnsi="Arial" w:cs="Arial"/>
            <w:sz w:val="24"/>
            <w:szCs w:val="24"/>
          </w:rPr>
          <w:t xml:space="preserve"> </w:t>
        </w:r>
      </w:ins>
      <w:bookmarkStart w:id="420" w:name="_Hlk527973110"/>
      <w:ins w:id="421" w:author="Céline" w:date="2018-10-23T11:42:00Z">
        <w:r w:rsidR="005A05B6">
          <w:rPr>
            <w:rFonts w:ascii="Arial" w:hAnsi="Arial" w:cs="Arial"/>
            <w:sz w:val="24"/>
            <w:szCs w:val="24"/>
          </w:rPr>
          <w:t>At</w:t>
        </w:r>
      </w:ins>
      <w:ins w:id="422" w:author="N S" w:date="2018-10-22T12:01:00Z">
        <w:del w:id="423"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424"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 the 99.9% threshold is </w:t>
        </w:r>
      </w:ins>
      <w:ins w:id="425" w:author="N S" w:date="2018-10-22T12:02:00Z">
        <w:r w:rsidR="00EE4C56">
          <w:rPr>
            <w:rFonts w:ascii="Arial" w:hAnsi="Arial" w:cs="Arial"/>
            <w:sz w:val="24"/>
            <w:szCs w:val="24"/>
          </w:rPr>
          <w:t>imprecise</w:t>
        </w:r>
      </w:ins>
      <w:ins w:id="426" w:author="N S" w:date="2018-10-22T12:01:00Z">
        <w:r w:rsidR="00EE4C56">
          <w:rPr>
            <w:rFonts w:ascii="Arial" w:hAnsi="Arial" w:cs="Arial"/>
            <w:sz w:val="24"/>
            <w:szCs w:val="24"/>
          </w:rPr>
          <w:t>, but we includ</w:t>
        </w:r>
      </w:ins>
      <w:ins w:id="427" w:author="N S" w:date="2018-10-22T12:02:00Z">
        <w:r w:rsidR="00EE4C56">
          <w:rPr>
            <w:rFonts w:ascii="Arial" w:hAnsi="Arial" w:cs="Arial"/>
            <w:sz w:val="24"/>
            <w:szCs w:val="24"/>
          </w:rPr>
          <w:t>ed this approximate threshold to</w:t>
        </w:r>
        <w:del w:id="428"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429" w:author="Céline" w:date="2018-10-23T11:42:00Z">
        <w:r w:rsidR="005A05B6">
          <w:rPr>
            <w:rFonts w:ascii="Arial" w:hAnsi="Arial" w:cs="Arial"/>
            <w:sz w:val="24"/>
            <w:szCs w:val="24"/>
          </w:rPr>
          <w:t xml:space="preserve"> conservatively</w:t>
        </w:r>
      </w:ins>
      <w:ins w:id="430"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431" w:author="N S" w:date="2018-10-01T15:56:00Z">
        <w:r w:rsidR="00BA5DC0" w:rsidRPr="008C1BDB" w:rsidDel="0041243A">
          <w:rPr>
            <w:rFonts w:ascii="Arial" w:hAnsi="Arial" w:cs="Arial"/>
            <w:sz w:val="24"/>
            <w:szCs w:val="24"/>
          </w:rPr>
          <w:delText xml:space="preserve"> </w:delText>
        </w:r>
        <w:bookmarkEnd w:id="420"/>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432" w:author="N S" w:date="2018-10-01T15:56:00Z">
        <w:r w:rsidR="00F2371C" w:rsidRPr="008C1BDB" w:rsidDel="0041243A">
          <w:rPr>
            <w:rFonts w:ascii="Arial" w:hAnsi="Arial" w:cs="Arial"/>
            <w:sz w:val="24"/>
            <w:szCs w:val="24"/>
          </w:rPr>
          <w:delText>neither method of GWA identified</w:delText>
        </w:r>
      </w:del>
      <w:ins w:id="433"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434" w:author="N S" w:date="2018-09-27T12:29:00Z">
        <w:r w:rsidR="00676532">
          <w:rPr>
            <w:rFonts w:ascii="Arial" w:hAnsi="Arial" w:cs="Arial"/>
            <w:sz w:val="24"/>
            <w:szCs w:val="24"/>
          </w:rPr>
          <w:t xml:space="preserve"> number of </w:t>
        </w:r>
      </w:ins>
      <w:ins w:id="435"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436"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437" w:author="N S" w:date="2018-09-27T12:29:00Z">
        <w:r w:rsidR="00847F0D" w:rsidRPr="008C1BDB" w:rsidDel="00676532">
          <w:rPr>
            <w:rFonts w:ascii="Arial" w:hAnsi="Arial" w:cs="Arial"/>
            <w:sz w:val="24"/>
            <w:szCs w:val="24"/>
          </w:rPr>
          <w:delText>identified from</w:delText>
        </w:r>
      </w:del>
      <w:ins w:id="438" w:author="N S" w:date="2018-09-27T12:29:00Z">
        <w:r w:rsidR="00676532">
          <w:rPr>
            <w:rFonts w:ascii="Arial" w:hAnsi="Arial" w:cs="Arial"/>
            <w:sz w:val="24"/>
            <w:szCs w:val="24"/>
          </w:rPr>
          <w:t xml:space="preserve">varied </w:t>
        </w:r>
      </w:ins>
      <w:ins w:id="439"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440" w:author="N S" w:date="2018-09-27T12:30:00Z">
        <w:r w:rsidR="00676532">
          <w:rPr>
            <w:rFonts w:ascii="Arial" w:hAnsi="Arial" w:cs="Arial"/>
            <w:sz w:val="24"/>
            <w:szCs w:val="24"/>
          </w:rPr>
          <w:t xml:space="preserve">on </w:t>
        </w:r>
      </w:ins>
      <w:del w:id="441"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significance was determined by th</w:t>
      </w:r>
      <w:bookmarkStart w:id="442" w:name="_GoBack"/>
      <w:bookmarkEnd w:id="442"/>
      <w:r w:rsidR="00A50C30" w:rsidRPr="008C1BDB">
        <w:rPr>
          <w:rFonts w:ascii="Arial" w:hAnsi="Arial" w:cs="Arial"/>
          <w:sz w:val="24"/>
          <w:szCs w:val="24"/>
        </w:rPr>
        <w:t xml:space="preserve">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443"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1D5DCAAF" w:rsidR="0020244D" w:rsidRDefault="0020244D" w:rsidP="0020244D">
      <w:pPr>
        <w:spacing w:line="360" w:lineRule="auto"/>
        <w:ind w:firstLine="720"/>
        <w:rPr>
          <w:ins w:id="444" w:author="N S" w:date="2018-10-18T15:52:00Z"/>
          <w:rFonts w:ascii="Arial" w:hAnsi="Arial" w:cs="Arial"/>
          <w:sz w:val="24"/>
          <w:szCs w:val="24"/>
        </w:rPr>
      </w:pPr>
      <w:ins w:id="445" w:author="N S" w:date="2018-10-18T15:52:00Z">
        <w:r w:rsidRPr="008C1BDB">
          <w:rPr>
            <w:rFonts w:ascii="Arial" w:hAnsi="Arial" w:cs="Arial"/>
            <w:sz w:val="24"/>
            <w:szCs w:val="24"/>
          </w:rPr>
          <w:t>At the SNP level, fewer loci contribute to virulence across all hosts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446" w:author="Céline" w:date="2018-10-23T11:23:00Z">
          <w:r w:rsidRPr="008C1BDB" w:rsidDel="00702CED">
            <w:rPr>
              <w:rFonts w:ascii="Arial" w:hAnsi="Arial" w:cs="Arial"/>
              <w:sz w:val="24"/>
              <w:szCs w:val="24"/>
            </w:rPr>
            <w:delText>.</w:delText>
          </w:r>
        </w:del>
        <w:r w:rsidRPr="008C1BDB">
          <w:rPr>
            <w:rFonts w:ascii="Arial" w:hAnsi="Arial" w:cs="Arial"/>
            <w:sz w:val="24"/>
            <w:szCs w:val="24"/>
          </w:rPr>
          <w:t>3</w:t>
        </w:r>
      </w:ins>
      <w:ins w:id="447" w:author="Céline" w:date="2018-10-23T11:23:00Z">
        <w:r w:rsidR="00702CED">
          <w:rPr>
            <w:rFonts w:ascii="Arial" w:hAnsi="Arial" w:cs="Arial"/>
            <w:sz w:val="24"/>
            <w:szCs w:val="24"/>
          </w:rPr>
          <w:t>00</w:t>
        </w:r>
      </w:ins>
      <w:ins w:id="448" w:author="N S" w:date="2018-10-18T15:52:00Z">
        <w:del w:id="449"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450" w:author="N S" w:date="2018-10-22T14:15:00Z">
        <w:r w:rsidR="00185E48">
          <w:rPr>
            <w:rFonts w:ascii="Arial" w:hAnsi="Arial" w:cs="Arial"/>
            <w:sz w:val="24"/>
            <w:szCs w:val="24"/>
          </w:rPr>
          <w:t xml:space="preserve">Set </w:t>
        </w:r>
      </w:ins>
      <w:r w:rsidR="00FA3E2E">
        <w:rPr>
          <w:rFonts w:ascii="Arial" w:hAnsi="Arial" w:cs="Arial"/>
          <w:sz w:val="24"/>
          <w:szCs w:val="24"/>
        </w:rPr>
        <w:t>2</w:t>
      </w:r>
      <w:del w:id="451" w:author="N S" w:date="2018-10-15T13:23:00Z">
        <w:r w:rsidR="00FA3E2E" w:rsidDel="007F265A">
          <w:rPr>
            <w:rFonts w:ascii="Arial" w:hAnsi="Arial" w:cs="Arial"/>
            <w:sz w:val="24"/>
            <w:szCs w:val="24"/>
          </w:rPr>
          <w:delText xml:space="preserve"> </w:delText>
        </w:r>
      </w:del>
      <w:ins w:id="452" w:author="N S" w:date="2018-10-22T14:14:00Z">
        <w:r w:rsidR="00185E48">
          <w:rPr>
            <w:rFonts w:ascii="Arial" w:hAnsi="Arial" w:cs="Arial"/>
            <w:sz w:val="24"/>
            <w:szCs w:val="24"/>
          </w:rPr>
          <w:t>a</w:t>
        </w:r>
      </w:ins>
      <w:del w:id="453"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454" w:author="N S" w:date="2018-10-22T14:15:00Z">
        <w:r w:rsidR="00185E48">
          <w:rPr>
            <w:rFonts w:ascii="Arial" w:hAnsi="Arial" w:cs="Arial"/>
            <w:sz w:val="24"/>
            <w:szCs w:val="24"/>
          </w:rPr>
          <w:t xml:space="preserve">Set </w:t>
        </w:r>
      </w:ins>
      <w:r w:rsidR="00FA3E2E">
        <w:rPr>
          <w:rFonts w:ascii="Arial" w:hAnsi="Arial" w:cs="Arial"/>
          <w:sz w:val="24"/>
          <w:szCs w:val="24"/>
        </w:rPr>
        <w:t>2</w:t>
      </w:r>
      <w:ins w:id="455" w:author="N S" w:date="2018-10-22T14:14:00Z">
        <w:r w:rsidR="00185E48">
          <w:rPr>
            <w:rFonts w:ascii="Arial" w:hAnsi="Arial" w:cs="Arial"/>
            <w:sz w:val="24"/>
            <w:szCs w:val="24"/>
          </w:rPr>
          <w:t>a</w:t>
        </w:r>
      </w:ins>
      <w:del w:id="456" w:author="N S" w:date="2018-10-15T13:23:00Z">
        <w:r w:rsidR="00FA3E2E" w:rsidDel="007F265A">
          <w:rPr>
            <w:rFonts w:ascii="Arial" w:hAnsi="Arial" w:cs="Arial"/>
            <w:sz w:val="24"/>
            <w:szCs w:val="24"/>
          </w:rPr>
          <w:delText xml:space="preserve"> </w:delText>
        </w:r>
      </w:del>
      <w:del w:id="457"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458"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lastRenderedPageBreak/>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459"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460"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461" w:author="N S" w:date="2018-10-18T15:52:00Z"/>
          <w:rFonts w:ascii="Arial" w:hAnsi="Arial" w:cs="Arial"/>
          <w:sz w:val="24"/>
          <w:szCs w:val="24"/>
        </w:rPr>
      </w:pPr>
      <w:del w:id="462" w:author="N S" w:date="2018-10-18T15:52:00Z">
        <w:r w:rsidRPr="008C1BDB" w:rsidDel="0020244D">
          <w:rPr>
            <w:rFonts w:ascii="Arial" w:hAnsi="Arial" w:cs="Arial"/>
            <w:sz w:val="24"/>
            <w:szCs w:val="24"/>
          </w:rPr>
          <w:delText>At the SNP level, fewer loci contribute to virulence across all hosts</w:delText>
        </w:r>
      </w:del>
      <w:del w:id="463" w:author="N S" w:date="2018-10-01T16:08:00Z">
        <w:r w:rsidRPr="008C1BDB" w:rsidDel="002659F9">
          <w:rPr>
            <w:rFonts w:ascii="Arial" w:hAnsi="Arial" w:cs="Arial"/>
            <w:sz w:val="24"/>
            <w:szCs w:val="24"/>
          </w:rPr>
          <w:delText xml:space="preserve"> </w:delText>
        </w:r>
      </w:del>
      <w:del w:id="464" w:author="N S" w:date="2018-10-01T16:07:00Z">
        <w:r w:rsidRPr="008C1BDB" w:rsidDel="002659F9">
          <w:rPr>
            <w:rFonts w:ascii="Arial" w:hAnsi="Arial" w:cs="Arial"/>
            <w:sz w:val="24"/>
            <w:szCs w:val="24"/>
          </w:rPr>
          <w:delText xml:space="preserve">and both GWA methods. </w:delText>
        </w:r>
      </w:del>
      <w:del w:id="465"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466" w:author="N S" w:date="2018-10-01T16:08:00Z">
        <w:r w:rsidRPr="008C1BDB" w:rsidDel="002659F9">
          <w:rPr>
            <w:rFonts w:ascii="Arial" w:hAnsi="Arial" w:cs="Arial"/>
            <w:sz w:val="24"/>
            <w:szCs w:val="24"/>
          </w:rPr>
          <w:delText xml:space="preserve"> using the bigRR analysis </w:delText>
        </w:r>
      </w:del>
      <w:del w:id="467"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468"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469" w:author="N S" w:date="2018-09-27T11:22:00Z">
        <w:r w:rsidRPr="008C1BDB" w:rsidDel="001B1E3D">
          <w:rPr>
            <w:rFonts w:ascii="Arial" w:hAnsi="Arial" w:cs="Arial"/>
            <w:sz w:val="24"/>
            <w:szCs w:val="24"/>
          </w:rPr>
          <w:delText xml:space="preserve">SNP calling between hosts was lower for </w:delText>
        </w:r>
      </w:del>
      <w:del w:id="470" w:author="N S" w:date="2018-09-27T11:23:00Z">
        <w:r w:rsidRPr="008C1BDB" w:rsidDel="001B1E3D">
          <w:rPr>
            <w:rFonts w:ascii="Arial" w:hAnsi="Arial" w:cs="Arial"/>
            <w:sz w:val="24"/>
            <w:szCs w:val="24"/>
          </w:rPr>
          <w:delText>GEMMA at</w:delText>
        </w:r>
      </w:del>
      <w:del w:id="471" w:author="N S" w:date="2018-10-01T16:08:00Z">
        <w:r w:rsidRPr="008C1BDB" w:rsidDel="002659F9">
          <w:rPr>
            <w:rFonts w:ascii="Arial" w:hAnsi="Arial" w:cs="Arial"/>
            <w:sz w:val="24"/>
            <w:szCs w:val="24"/>
          </w:rPr>
          <w:delText xml:space="preserve"> the 99.9% permutation threshold</w:delText>
        </w:r>
      </w:del>
      <w:del w:id="472" w:author="N S" w:date="2018-09-27T11:23:00Z">
        <w:r w:rsidRPr="008C1BDB" w:rsidDel="001B1E3D">
          <w:rPr>
            <w:rFonts w:ascii="Arial" w:hAnsi="Arial" w:cs="Arial"/>
            <w:sz w:val="24"/>
            <w:szCs w:val="24"/>
          </w:rPr>
          <w:delText>,</w:delText>
        </w:r>
      </w:del>
      <w:del w:id="473"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474"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45B369D"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w:t>
      </w:r>
      <w:ins w:id="475"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476"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w:t>
      </w:r>
      <w:r w:rsidRPr="008C1BDB">
        <w:rPr>
          <w:rFonts w:ascii="Arial" w:hAnsi="Arial" w:cs="Arial"/>
          <w:sz w:val="24"/>
          <w:szCs w:val="24"/>
        </w:rPr>
        <w:lastRenderedPageBreak/>
        <w:t xml:space="preserve">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477" w:author="N S" w:date="2018-10-15T13:30:00Z">
        <w:r w:rsidR="00106559">
          <w:rPr>
            <w:rFonts w:ascii="Arial" w:hAnsi="Arial" w:cs="Arial"/>
            <w:sz w:val="24"/>
            <w:szCs w:val="24"/>
          </w:rPr>
          <w:t>,</w:t>
        </w:r>
      </w:ins>
      <w:r w:rsidR="00B623B3" w:rsidRPr="008C1BDB">
        <w:rPr>
          <w:rFonts w:ascii="Arial" w:hAnsi="Arial" w:cs="Arial"/>
          <w:sz w:val="24"/>
          <w:szCs w:val="24"/>
        </w:rPr>
        <w:t xml:space="preserve"> similar to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478" w:author="N S" w:date="2018-09-27T12:28:00Z">
        <w:r w:rsidR="00B623B3" w:rsidRPr="008C1BDB" w:rsidDel="00676532">
          <w:rPr>
            <w:rFonts w:ascii="Arial" w:hAnsi="Arial" w:cs="Arial"/>
            <w:sz w:val="24"/>
            <w:szCs w:val="24"/>
          </w:rPr>
          <w:delText xml:space="preserve">This </w:delText>
        </w:r>
      </w:del>
      <w:ins w:id="479"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480"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481"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482"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483" w:author="N S" w:date="2018-10-22T14:12:00Z">
        <w:r w:rsidR="00185E48">
          <w:rPr>
            <w:rFonts w:ascii="Arial" w:hAnsi="Arial" w:cs="Arial"/>
            <w:sz w:val="24"/>
            <w:szCs w:val="24"/>
          </w:rPr>
          <w:t>b</w:t>
        </w:r>
      </w:ins>
      <w:del w:id="484"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485"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486" w:author="N S" w:date="2018-10-22T14:11:00Z">
        <w:r w:rsidR="004526A2" w:rsidRPr="008C1BDB" w:rsidDel="00185E48">
          <w:rPr>
            <w:rFonts w:ascii="Arial" w:hAnsi="Arial" w:cs="Arial"/>
            <w:sz w:val="24"/>
            <w:szCs w:val="24"/>
          </w:rPr>
          <w:delText xml:space="preserve"> by both GEMMA and bigRR</w:delText>
        </w:r>
      </w:del>
      <w:del w:id="487" w:author="N S" w:date="2018-10-22T14:12:00Z">
        <w:r w:rsidR="004526A2" w:rsidRPr="008C1BDB" w:rsidDel="00185E48">
          <w:rPr>
            <w:rFonts w:ascii="Arial" w:hAnsi="Arial" w:cs="Arial"/>
            <w:sz w:val="24"/>
            <w:szCs w:val="24"/>
          </w:rPr>
          <w:delText xml:space="preserve">. We found </w:delText>
        </w:r>
      </w:del>
      <w:del w:id="488" w:author="N S" w:date="2018-10-22T14:11:00Z">
        <w:r w:rsidR="004526A2" w:rsidRPr="008C1BDB" w:rsidDel="00185E48">
          <w:rPr>
            <w:rFonts w:ascii="Arial" w:hAnsi="Arial" w:cs="Arial"/>
            <w:sz w:val="24"/>
            <w:szCs w:val="24"/>
          </w:rPr>
          <w:delText xml:space="preserve">41 </w:delText>
        </w:r>
      </w:del>
      <w:del w:id="489"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490"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491" w:author="N S" w:date="2018-10-22T14:12:00Z">
        <w:r w:rsidR="004526A2" w:rsidRPr="008C1BDB" w:rsidDel="00185E48">
          <w:rPr>
            <w:rFonts w:ascii="Arial" w:hAnsi="Arial" w:cs="Arial"/>
            <w:sz w:val="24"/>
            <w:szCs w:val="24"/>
          </w:rPr>
          <w:delText xml:space="preserve">). In both datasets, the </w:delText>
        </w:r>
      </w:del>
      <w:ins w:id="492"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493"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1F6942D1"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494" w:author="N S" w:date="2018-10-15T13:33:00Z">
        <w:r w:rsidR="00E62AE8" w:rsidRPr="008C1BDB" w:rsidDel="00991B17">
          <w:rPr>
            <w:rFonts w:ascii="Arial" w:hAnsi="Arial" w:cs="Arial"/>
            <w:sz w:val="24"/>
            <w:szCs w:val="24"/>
          </w:rPr>
          <w:delText xml:space="preserve">on </w:delText>
        </w:r>
      </w:del>
      <w:ins w:id="495"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(Egashira, Kuwashima et al. 2000, Nicot, Moretti et al. 2002, Guimaraes, Chetelat et al. 2004, Finkers, van Heusden </w:t>
      </w:r>
      <w:r w:rsidR="009B208D" w:rsidRPr="008C1BDB">
        <w:rPr>
          <w:rFonts w:ascii="Arial" w:hAnsi="Arial" w:cs="Arial"/>
          <w:noProof/>
          <w:sz w:val="24"/>
          <w:szCs w:val="24"/>
        </w:rPr>
        <w:lastRenderedPageBreak/>
        <w:t>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496"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 xml:space="preserve">est how </w:t>
      </w:r>
      <w:del w:id="497" w:author="N S" w:date="2018-10-15T13:34:00Z">
        <w:r w:rsidR="00E62AE8" w:rsidRPr="008C1BDB" w:rsidDel="00991B17">
          <w:rPr>
            <w:rFonts w:ascii="Arial" w:hAnsi="Arial" w:cs="Arial"/>
            <w:sz w:val="24"/>
            <w:szCs w:val="24"/>
          </w:rPr>
          <w:delText xml:space="preserve">domestication </w:delText>
        </w:r>
      </w:del>
      <w:ins w:id="498" w:author="N S" w:date="2018-10-15T13:34:00Z">
        <w:r w:rsidR="00991B17">
          <w:rPr>
            <w:rFonts w:ascii="Arial" w:hAnsi="Arial" w:cs="Arial"/>
            <w:sz w:val="24"/>
            <w:szCs w:val="24"/>
          </w:rPr>
          <w:t>variation</w:t>
        </w:r>
        <w:r w:rsidR="00991B17" w:rsidRPr="008C1BDB">
          <w:rPr>
            <w:rFonts w:ascii="Arial" w:hAnsi="Arial" w:cs="Arial"/>
            <w:sz w:val="24"/>
            <w:szCs w:val="24"/>
          </w:rPr>
          <w:t xml:space="preserve"> </w:t>
        </w:r>
      </w:ins>
      <w:r w:rsidR="00E62AE8" w:rsidRPr="008C1BDB">
        <w:rPr>
          <w:rFonts w:ascii="Arial" w:hAnsi="Arial" w:cs="Arial"/>
          <w:sz w:val="24"/>
          <w:szCs w:val="24"/>
        </w:rPr>
        <w:t>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499"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500"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501"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502"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4E6DF30D"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del w:id="503" w:author="N S" w:date="2018-10-20T16:22:00Z">
        <w:r w:rsidR="00686E9E" w:rsidRPr="008C1BDB" w:rsidDel="009679D6">
          <w:rPr>
            <w:rFonts w:ascii="Arial" w:hAnsi="Arial" w:cs="Arial"/>
            <w:sz w:val="24"/>
            <w:szCs w:val="24"/>
          </w:rPr>
          <w:delText xml:space="preserve">represents </w:delText>
        </w:r>
      </w:del>
      <w:ins w:id="504" w:author="N S" w:date="2018-10-20T16:22:00Z">
        <w:r w:rsidR="009679D6">
          <w:rPr>
            <w:rFonts w:ascii="Arial" w:hAnsi="Arial" w:cs="Arial"/>
            <w:sz w:val="24"/>
            <w:szCs w:val="24"/>
          </w:rPr>
          <w:t>explains</w:t>
        </w:r>
        <w:r w:rsidR="009679D6" w:rsidRPr="008C1BDB">
          <w:rPr>
            <w:rFonts w:ascii="Arial" w:hAnsi="Arial" w:cs="Arial"/>
            <w:sz w:val="24"/>
            <w:szCs w:val="24"/>
          </w:rPr>
          <w:t xml:space="preserve"> </w:t>
        </w:r>
      </w:ins>
      <w:del w:id="505" w:author="N S" w:date="2018-10-22T10:53:00Z">
        <w:r w:rsidR="007C110C" w:rsidRPr="008C1BDB" w:rsidDel="00D02107">
          <w:rPr>
            <w:rFonts w:ascii="Arial" w:hAnsi="Arial" w:cs="Arial"/>
            <w:sz w:val="24"/>
            <w:szCs w:val="24"/>
          </w:rPr>
          <w:delText xml:space="preserve">less than 1% of the </w:delText>
        </w:r>
      </w:del>
      <w:ins w:id="506" w:author="N S" w:date="2018-10-22T10:53:00Z">
        <w:r w:rsidR="00D02107">
          <w:rPr>
            <w:rFonts w:ascii="Arial" w:hAnsi="Arial" w:cs="Arial"/>
            <w:sz w:val="24"/>
            <w:szCs w:val="24"/>
          </w:rPr>
          <w:t xml:space="preserve">a small portion of the </w:t>
        </w:r>
      </w:ins>
      <w:r w:rsidR="007C110C" w:rsidRPr="008C1BDB">
        <w:rPr>
          <w:rFonts w:ascii="Arial" w:hAnsi="Arial" w:cs="Arial"/>
          <w:sz w:val="24"/>
          <w:szCs w:val="24"/>
        </w:rPr>
        <w:t xml:space="preserve">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del w:id="507" w:author="N S" w:date="2018-10-20T16:22:00Z">
        <w:r w:rsidR="00B07808" w:rsidDel="009679D6">
          <w:rPr>
            <w:rFonts w:ascii="Arial" w:hAnsi="Arial" w:cs="Arial"/>
            <w:sz w:val="24"/>
            <w:szCs w:val="24"/>
          </w:rPr>
          <w:delText>a</w:delText>
        </w:r>
      </w:del>
      <w:r w:rsidR="00167C8A" w:rsidRPr="008C1BDB">
        <w:rPr>
          <w:rFonts w:ascii="Arial" w:hAnsi="Arial" w:cs="Arial"/>
          <w:sz w:val="24"/>
          <w:szCs w:val="24"/>
        </w:rPr>
        <w:t>)</w:t>
      </w:r>
      <w:r w:rsidR="007C110C" w:rsidRPr="008C1BDB">
        <w:rPr>
          <w:rFonts w:ascii="Arial" w:hAnsi="Arial" w:cs="Arial"/>
          <w:sz w:val="24"/>
          <w:szCs w:val="24"/>
        </w:rPr>
        <w:t>.</w:t>
      </w:r>
      <w:del w:id="508"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509" w:author="N S" w:date="2018-10-15T13:46:00Z">
        <w:r w:rsidR="003B75F5" w:rsidRPr="008C1BDB" w:rsidDel="003E25EB">
          <w:rPr>
            <w:rFonts w:ascii="Arial" w:hAnsi="Arial" w:cs="Arial"/>
            <w:sz w:val="24"/>
            <w:szCs w:val="24"/>
          </w:rPr>
          <w:delText xml:space="preserve">This suggests that while </w:delText>
        </w:r>
        <w:r w:rsidRPr="008C1BDB" w:rsidDel="003E25EB">
          <w:rPr>
            <w:rFonts w:ascii="Arial" w:hAnsi="Arial" w:cs="Arial"/>
            <w:sz w:val="24"/>
            <w:szCs w:val="24"/>
          </w:rPr>
          <w:delText xml:space="preserve">tomato </w:delText>
        </w:r>
        <w:r w:rsidR="003B75F5" w:rsidRPr="008C1BDB" w:rsidDel="003E25EB">
          <w:rPr>
            <w:rFonts w:ascii="Arial" w:hAnsi="Arial" w:cs="Arial"/>
            <w:sz w:val="24"/>
            <w:szCs w:val="24"/>
          </w:rPr>
          <w:delText xml:space="preserve">domestication does affect </w:delText>
        </w:r>
        <w:r w:rsidR="00847F0D" w:rsidRPr="008C1BDB" w:rsidDel="003E25EB">
          <w:rPr>
            <w:rFonts w:ascii="Arial" w:hAnsi="Arial" w:cs="Arial"/>
            <w:sz w:val="24"/>
            <w:szCs w:val="24"/>
          </w:rPr>
          <w:delText xml:space="preserve">this </w:delText>
        </w:r>
        <w:r w:rsidR="007D27A1" w:rsidRPr="008C1BDB" w:rsidDel="003E25EB">
          <w:rPr>
            <w:rFonts w:ascii="Arial" w:hAnsi="Arial" w:cs="Arial"/>
            <w:sz w:val="24"/>
            <w:szCs w:val="24"/>
          </w:rPr>
          <w:delText>plant-</w:delText>
        </w:r>
        <w:r w:rsidR="003B75F5" w:rsidRPr="008C1BDB" w:rsidDel="003E25EB">
          <w:rPr>
            <w:rFonts w:ascii="Arial" w:hAnsi="Arial" w:cs="Arial"/>
            <w:sz w:val="24"/>
            <w:szCs w:val="24"/>
          </w:rPr>
          <w:delText>pathogen int</w:delText>
        </w:r>
        <w:r w:rsidR="00DD51E1" w:rsidRPr="008C1BDB" w:rsidDel="003E25EB">
          <w:rPr>
            <w:rFonts w:ascii="Arial" w:hAnsi="Arial" w:cs="Arial"/>
            <w:sz w:val="24"/>
            <w:szCs w:val="24"/>
          </w:rPr>
          <w:delText xml:space="preserve">eraction, it is not the primary </w:delText>
        </w:r>
        <w:r w:rsidR="007C110C" w:rsidRPr="008C1BDB" w:rsidDel="003E25EB">
          <w:rPr>
            <w:rFonts w:ascii="Arial" w:hAnsi="Arial" w:cs="Arial"/>
            <w:sz w:val="24"/>
            <w:szCs w:val="24"/>
          </w:rPr>
          <w:delText>factor defining the measured</w:delText>
        </w:r>
        <w:r w:rsidR="00DD51E1" w:rsidRPr="008C1BDB" w:rsidDel="003E25EB">
          <w:rPr>
            <w:rFonts w:ascii="Arial" w:hAnsi="Arial" w:cs="Arial"/>
            <w:sz w:val="24"/>
            <w:szCs w:val="24"/>
          </w:rPr>
          <w:delText xml:space="preserve"> trait</w:delText>
        </w:r>
        <w:r w:rsidR="00AA35C0" w:rsidRPr="008C1BDB" w:rsidDel="003E25EB">
          <w:rPr>
            <w:rFonts w:ascii="Arial" w:hAnsi="Arial" w:cs="Arial"/>
            <w:sz w:val="24"/>
            <w:szCs w:val="24"/>
          </w:rPr>
          <w:delText xml:space="preserve">. </w:delText>
        </w:r>
      </w:del>
      <w:bookmarkStart w:id="510" w:name="_Hlk528003763"/>
      <w:ins w:id="511" w:author="N S" w:date="2018-10-15T13:37:00Z">
        <w:r w:rsidR="00991B17">
          <w:rPr>
            <w:rFonts w:ascii="Arial" w:hAnsi="Arial" w:cs="Arial"/>
            <w:sz w:val="24"/>
            <w:szCs w:val="24"/>
          </w:rPr>
          <w:t xml:space="preserve">Functional plant defenses within </w:t>
        </w:r>
      </w:ins>
      <w:ins w:id="512" w:author="N S" w:date="2018-10-22T20:24:00Z">
        <w:r w:rsidR="00E568CD">
          <w:rPr>
            <w:rFonts w:ascii="Arial" w:hAnsi="Arial" w:cs="Arial"/>
            <w:sz w:val="24"/>
            <w:szCs w:val="24"/>
          </w:rPr>
          <w:t xml:space="preserve">both </w:t>
        </w:r>
      </w:ins>
      <w:ins w:id="513" w:author="N S" w:date="2018-10-15T13:37:00Z">
        <w:r w:rsidR="00991B17">
          <w:rPr>
            <w:rFonts w:ascii="Arial" w:hAnsi="Arial" w:cs="Arial"/>
            <w:sz w:val="24"/>
            <w:szCs w:val="24"/>
          </w:rPr>
          <w:t xml:space="preserve">the domesticated and wild tomato </w:t>
        </w:r>
      </w:ins>
      <w:ins w:id="514" w:author="N S" w:date="2018-10-15T13:38:00Z">
        <w:r w:rsidR="00991B17">
          <w:rPr>
            <w:rFonts w:ascii="Arial" w:hAnsi="Arial" w:cs="Arial"/>
            <w:sz w:val="24"/>
            <w:szCs w:val="24"/>
          </w:rPr>
          <w:t>accessions may</w:t>
        </w:r>
      </w:ins>
      <w:ins w:id="515" w:author="N S" w:date="2018-10-22T20:24:00Z">
        <w:r w:rsidR="00E568CD">
          <w:rPr>
            <w:rFonts w:ascii="Arial" w:hAnsi="Arial" w:cs="Arial"/>
            <w:sz w:val="24"/>
            <w:szCs w:val="24"/>
          </w:rPr>
          <w:t xml:space="preserve"> act to</w:t>
        </w:r>
      </w:ins>
      <w:ins w:id="516" w:author="N S" w:date="2018-10-15T13:38:00Z">
        <w:r w:rsidR="00991B17">
          <w:rPr>
            <w:rFonts w:ascii="Arial" w:hAnsi="Arial" w:cs="Arial"/>
            <w:sz w:val="24"/>
            <w:szCs w:val="24"/>
          </w:rPr>
          <w:t xml:space="preserve"> buffer variation in </w:t>
        </w:r>
        <w:r w:rsidR="00991B17" w:rsidRPr="00E20835">
          <w:rPr>
            <w:rFonts w:ascii="Arial" w:hAnsi="Arial" w:cs="Arial"/>
            <w:i/>
            <w:sz w:val="24"/>
            <w:szCs w:val="24"/>
          </w:rPr>
          <w:t>B. cinerea</w:t>
        </w:r>
        <w:r w:rsidR="00991B17">
          <w:rPr>
            <w:rFonts w:ascii="Arial" w:hAnsi="Arial" w:cs="Arial"/>
            <w:sz w:val="24"/>
            <w:szCs w:val="24"/>
          </w:rPr>
          <w:t xml:space="preserve"> virulence, as has been shown for </w:t>
        </w:r>
        <w:r w:rsidR="00991B17" w:rsidRPr="00E20835">
          <w:rPr>
            <w:rFonts w:ascii="Arial" w:hAnsi="Arial" w:cs="Arial"/>
            <w:i/>
            <w:sz w:val="24"/>
            <w:szCs w:val="24"/>
          </w:rPr>
          <w:t>A. thaliana</w:t>
        </w:r>
        <w:r w:rsidR="00991B17">
          <w:rPr>
            <w:rFonts w:ascii="Arial" w:hAnsi="Arial" w:cs="Arial"/>
            <w:sz w:val="24"/>
            <w:szCs w:val="24"/>
          </w:rPr>
          <w:t xml:space="preserve"> </w:t>
        </w:r>
      </w:ins>
      <w:r w:rsidR="00991B17">
        <w:rPr>
          <w:rFonts w:ascii="Arial" w:hAnsi="Arial" w:cs="Arial"/>
          <w:sz w:val="24"/>
          <w:szCs w:val="24"/>
        </w:rPr>
        <w:fldChar w:fldCharType="begin"/>
      </w:r>
      <w:r w:rsidR="00991B17">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991B17">
        <w:rPr>
          <w:rFonts w:ascii="Arial" w:hAnsi="Arial" w:cs="Arial"/>
          <w:sz w:val="24"/>
          <w:szCs w:val="24"/>
        </w:rPr>
        <w:fldChar w:fldCharType="separate"/>
      </w:r>
      <w:r w:rsidR="00991B17">
        <w:rPr>
          <w:rFonts w:ascii="Arial" w:hAnsi="Arial" w:cs="Arial"/>
          <w:noProof/>
          <w:sz w:val="24"/>
          <w:szCs w:val="24"/>
        </w:rPr>
        <w:t>(Zhang, Corwin et al. 2017)</w:t>
      </w:r>
      <w:r w:rsidR="00991B17">
        <w:rPr>
          <w:rFonts w:ascii="Arial" w:hAnsi="Arial" w:cs="Arial"/>
          <w:sz w:val="24"/>
          <w:szCs w:val="24"/>
        </w:rPr>
        <w:fldChar w:fldCharType="end"/>
      </w:r>
      <w:ins w:id="517" w:author="N S" w:date="2018-10-15T13:38:00Z">
        <w:r w:rsidR="00991B17">
          <w:rPr>
            <w:rFonts w:ascii="Arial" w:hAnsi="Arial" w:cs="Arial"/>
            <w:sz w:val="24"/>
            <w:szCs w:val="24"/>
          </w:rPr>
          <w:t>.</w:t>
        </w:r>
      </w:ins>
      <w:ins w:id="518" w:author="N S" w:date="2018-10-22T20:24:00Z">
        <w:r w:rsidR="00E568CD">
          <w:rPr>
            <w:rFonts w:ascii="Arial" w:hAnsi="Arial" w:cs="Arial"/>
            <w:sz w:val="24"/>
            <w:szCs w:val="24"/>
          </w:rPr>
          <w:t xml:space="preserve"> </w:t>
        </w:r>
      </w:ins>
      <w:bookmarkEnd w:id="510"/>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w:t>
      </w:r>
      <w:r w:rsidR="007C110C" w:rsidRPr="008C1BDB">
        <w:rPr>
          <w:rFonts w:ascii="Arial" w:hAnsi="Arial" w:cs="Arial"/>
          <w:sz w:val="24"/>
          <w:szCs w:val="24"/>
        </w:rPr>
        <w:lastRenderedPageBreak/>
        <w:t>domestic</w:t>
      </w:r>
      <w:ins w:id="519"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ins w:id="520" w:author="N S" w:date="2018-10-18T15:53:00Z">
        <w:r w:rsidR="0020244D">
          <w:rPr>
            <w:rFonts w:ascii="Arial" w:hAnsi="Arial" w:cs="Arial"/>
            <w:sz w:val="24"/>
            <w:szCs w:val="24"/>
          </w:rPr>
          <w:t xml:space="preserve">, </w:t>
        </w:r>
      </w:ins>
      <w:ins w:id="521" w:author="N S" w:date="2018-10-18T15:54:00Z">
        <w:r w:rsidR="0020244D">
          <w:rPr>
            <w:rFonts w:ascii="Arial" w:hAnsi="Arial" w:cs="Arial"/>
            <w:sz w:val="24"/>
            <w:szCs w:val="24"/>
          </w:rPr>
          <w:t xml:space="preserve">Figure 7, </w:t>
        </w:r>
      </w:ins>
      <w:ins w:id="522" w:author="N S" w:date="2018-10-18T15:53:00Z">
        <w:r w:rsidR="0020244D">
          <w:rPr>
            <w:rFonts w:ascii="Arial" w:hAnsi="Arial" w:cs="Arial"/>
            <w:sz w:val="24"/>
            <w:szCs w:val="24"/>
          </w:rPr>
          <w:t>Supplementa</w:t>
        </w:r>
      </w:ins>
      <w:ins w:id="523" w:author="N S" w:date="2018-10-22T14:15:00Z">
        <w:r w:rsidR="00185E48">
          <w:rPr>
            <w:rFonts w:ascii="Arial" w:hAnsi="Arial" w:cs="Arial"/>
            <w:sz w:val="24"/>
            <w:szCs w:val="24"/>
          </w:rPr>
          <w:t>l</w:t>
        </w:r>
      </w:ins>
      <w:ins w:id="524" w:author="N S" w:date="2018-10-18T15:53:00Z">
        <w:r w:rsidR="0020244D">
          <w:rPr>
            <w:rFonts w:ascii="Arial" w:hAnsi="Arial" w:cs="Arial"/>
            <w:sz w:val="24"/>
            <w:szCs w:val="24"/>
          </w:rPr>
          <w:t xml:space="preserve"> </w:t>
        </w:r>
      </w:ins>
      <w:ins w:id="525" w:author="N S" w:date="2018-10-18T15:54:00Z">
        <w:r w:rsidR="0020244D">
          <w:rPr>
            <w:rFonts w:ascii="Arial" w:hAnsi="Arial" w:cs="Arial"/>
            <w:sz w:val="24"/>
            <w:szCs w:val="24"/>
          </w:rPr>
          <w:t xml:space="preserve">Data Set </w:t>
        </w:r>
      </w:ins>
      <w:ins w:id="526" w:author="N S" w:date="2018-10-22T14:06:00Z">
        <w:r w:rsidR="006E06DA">
          <w:rPr>
            <w:rFonts w:ascii="Arial" w:hAnsi="Arial" w:cs="Arial"/>
            <w:sz w:val="24"/>
            <w:szCs w:val="24"/>
          </w:rPr>
          <w:t>3</w:t>
        </w:r>
      </w:ins>
      <w:ins w:id="527" w:author="N S" w:date="2018-10-18T15:54:00Z">
        <w:r w:rsidR="0020244D">
          <w:rPr>
            <w:rFonts w:ascii="Arial" w:hAnsi="Arial" w:cs="Arial"/>
            <w:sz w:val="24"/>
            <w:szCs w:val="24"/>
          </w:rPr>
          <w:t>, Supplementa</w:t>
        </w:r>
      </w:ins>
      <w:ins w:id="528" w:author="N S" w:date="2018-10-22T14:15:00Z">
        <w:r w:rsidR="00185E48">
          <w:rPr>
            <w:rFonts w:ascii="Arial" w:hAnsi="Arial" w:cs="Arial"/>
            <w:sz w:val="24"/>
            <w:szCs w:val="24"/>
          </w:rPr>
          <w:t>l</w:t>
        </w:r>
      </w:ins>
      <w:ins w:id="529" w:author="N S" w:date="2018-10-18T15:54:00Z">
        <w:r w:rsidR="0020244D">
          <w:rPr>
            <w:rFonts w:ascii="Arial" w:hAnsi="Arial" w:cs="Arial"/>
            <w:sz w:val="24"/>
            <w:szCs w:val="24"/>
          </w:rPr>
          <w:t xml:space="preserve"> Data Set </w:t>
        </w:r>
      </w:ins>
      <w:ins w:id="530" w:author="N S" w:date="2018-10-22T14:06:00Z">
        <w:r w:rsidR="006E06DA">
          <w:rPr>
            <w:rFonts w:ascii="Arial" w:hAnsi="Arial" w:cs="Arial"/>
            <w:sz w:val="24"/>
            <w:szCs w:val="24"/>
          </w:rPr>
          <w:t>4</w:t>
        </w:r>
      </w:ins>
      <w:ins w:id="531" w:author="N S" w:date="2018-10-18T15:54:00Z">
        <w:r w:rsidR="0020244D">
          <w:rPr>
            <w:rFonts w:ascii="Arial" w:hAnsi="Arial" w:cs="Arial"/>
            <w:sz w:val="24"/>
            <w:szCs w:val="24"/>
          </w:rPr>
          <w:t>)</w:t>
        </w:r>
      </w:ins>
      <w:del w:id="532" w:author="N S" w:date="2018-10-18T15:53:00Z">
        <w:r w:rsidR="00A82868" w:rsidRPr="008C1BDB" w:rsidDel="0020244D">
          <w:rPr>
            <w:rFonts w:ascii="Arial" w:hAnsi="Arial" w:cs="Arial"/>
            <w:sz w:val="24"/>
            <w:szCs w:val="24"/>
          </w:rPr>
          <w:delText>)</w:delText>
        </w:r>
      </w:del>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del w:id="533"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534" w:author="N S" w:date="2018-10-15T13:47:00Z">
        <w:r w:rsidR="003E25EB">
          <w:rPr>
            <w:rFonts w:ascii="Arial" w:hAnsi="Arial" w:cs="Arial"/>
            <w:sz w:val="24"/>
            <w:szCs w:val="24"/>
          </w:rPr>
          <w:t>As such, future studies</w:t>
        </w:r>
      </w:ins>
      <w:r w:rsidR="00686E9E" w:rsidRPr="008C1BDB">
        <w:rPr>
          <w:rFonts w:ascii="Arial" w:hAnsi="Arial" w:cs="Arial"/>
          <w:sz w:val="24"/>
          <w:szCs w:val="24"/>
        </w:rPr>
        <w:t xml:space="preserv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45CB00C7"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535" w:author="N S" w:date="2018-10-22T20:25:00Z">
        <w:r w:rsidR="00E568CD">
          <w:rPr>
            <w:rFonts w:ascii="Arial" w:hAnsi="Arial" w:cs="Arial"/>
            <w:sz w:val="24"/>
            <w:szCs w:val="24"/>
          </w:rPr>
          <w:t xml:space="preserve">Conversely, </w:t>
        </w:r>
        <w:bookmarkStart w:id="536" w:name="_Hlk528003815"/>
        <w:r w:rsidR="00E568CD">
          <w:rPr>
            <w:rFonts w:ascii="Arial" w:hAnsi="Arial" w:cs="Arial"/>
            <w:sz w:val="24"/>
            <w:szCs w:val="24"/>
          </w:rPr>
          <w:t xml:space="preserve">if </w:t>
        </w:r>
      </w:ins>
      <w:ins w:id="537" w:author="N S" w:date="2018-10-22T20:24:00Z">
        <w:r w:rsidR="00E568CD">
          <w:rPr>
            <w:rFonts w:ascii="Arial" w:hAnsi="Arial" w:cs="Arial"/>
            <w:sz w:val="24"/>
            <w:szCs w:val="24"/>
          </w:rPr>
          <w:t xml:space="preserve">major plant defense pathways such as </w:t>
        </w:r>
        <w:proofErr w:type="spellStart"/>
        <w:r w:rsidR="00E568CD">
          <w:rPr>
            <w:rFonts w:ascii="Arial" w:hAnsi="Arial" w:cs="Arial"/>
            <w:sz w:val="24"/>
            <w:szCs w:val="24"/>
          </w:rPr>
          <w:t>jasmonic</w:t>
        </w:r>
        <w:proofErr w:type="spellEnd"/>
        <w:r w:rsidR="00E568CD">
          <w:rPr>
            <w:rFonts w:ascii="Arial" w:hAnsi="Arial" w:cs="Arial"/>
            <w:sz w:val="24"/>
            <w:szCs w:val="24"/>
          </w:rPr>
          <w:t xml:space="preserve"> acid and salicylic acid lost functionality in tomato domestication, we would expect</w:t>
        </w:r>
      </w:ins>
      <w:ins w:id="538"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539" w:author="N S" w:date="2018-10-22T20:26:00Z">
        <w:r w:rsidR="00E568CD">
          <w:rPr>
            <w:rFonts w:ascii="Arial" w:hAnsi="Arial" w:cs="Arial"/>
            <w:sz w:val="24"/>
            <w:szCs w:val="24"/>
          </w:rPr>
          <w:t xml:space="preserve">. However, we also do not find evidence of </w:t>
        </w:r>
      </w:ins>
      <w:ins w:id="540" w:author="N S" w:date="2018-10-22T20:27:00Z">
        <w:r w:rsidR="00E568CD">
          <w:rPr>
            <w:rFonts w:ascii="Arial" w:hAnsi="Arial" w:cs="Arial"/>
            <w:sz w:val="24"/>
            <w:szCs w:val="24"/>
          </w:rPr>
          <w:t xml:space="preserve">phenotypic plasticity in domesticated tomato resistance to </w:t>
        </w:r>
        <w:r w:rsidR="00E568CD" w:rsidRPr="00E568CD">
          <w:rPr>
            <w:rFonts w:ascii="Arial" w:hAnsi="Arial" w:cs="Arial"/>
            <w:i/>
            <w:sz w:val="24"/>
            <w:szCs w:val="24"/>
          </w:rPr>
          <w:t>B. cinerea</w:t>
        </w:r>
      </w:ins>
      <w:ins w:id="541" w:author="N S" w:date="2018-10-22T20:29:00Z">
        <w:r w:rsidR="00E568CD">
          <w:rPr>
            <w:rFonts w:ascii="Arial" w:hAnsi="Arial" w:cs="Arial"/>
            <w:sz w:val="24"/>
            <w:szCs w:val="24"/>
          </w:rPr>
          <w:t xml:space="preserve"> (Figure 2, Figure 3)</w:t>
        </w:r>
      </w:ins>
      <w:ins w:id="542" w:author="N S" w:date="2018-10-22T20:27:00Z">
        <w:r w:rsidR="00E568CD">
          <w:rPr>
            <w:rFonts w:ascii="Arial" w:hAnsi="Arial" w:cs="Arial"/>
            <w:sz w:val="24"/>
            <w:szCs w:val="24"/>
          </w:rPr>
          <w:t>.</w:t>
        </w:r>
      </w:ins>
      <w:ins w:id="543" w:author="N S" w:date="2018-10-22T20:24:00Z">
        <w:r w:rsidR="00E568CD">
          <w:rPr>
            <w:rFonts w:ascii="Arial" w:hAnsi="Arial" w:cs="Arial"/>
            <w:sz w:val="24"/>
            <w:szCs w:val="24"/>
          </w:rPr>
          <w:t xml:space="preserve"> </w:t>
        </w:r>
      </w:ins>
      <w:bookmarkEnd w:id="536"/>
      <w:del w:id="544"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545"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2D538A"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ins w:id="546" w:author="N S" w:date="2018-10-15T13:49:00Z">
        <w:r w:rsidR="003E25EB">
          <w:rPr>
            <w:rFonts w:ascii="Arial" w:hAnsi="Arial" w:cs="Arial"/>
            <w:sz w:val="24"/>
            <w:szCs w:val="24"/>
          </w:rPr>
          <w:t xml:space="preserve"> </w:t>
        </w:r>
        <w:bookmarkStart w:id="547" w:name="_Hlk528003843"/>
        <w:r w:rsidR="003E25EB">
          <w:rPr>
            <w:rFonts w:ascii="Arial" w:hAnsi="Arial" w:cs="Arial"/>
            <w:sz w:val="24"/>
            <w:szCs w:val="24"/>
          </w:rPr>
          <w:t>Previous studies have found a highly polygenic ba</w:t>
        </w:r>
      </w:ins>
      <w:ins w:id="548" w:author="N S" w:date="2018-10-15T13:50:00Z">
        <w:r w:rsidR="003E25EB">
          <w:rPr>
            <w:rFonts w:ascii="Arial" w:hAnsi="Arial" w:cs="Arial"/>
            <w:sz w:val="24"/>
            <w:szCs w:val="24"/>
          </w:rPr>
          <w:t xml:space="preserve">sis of </w:t>
        </w:r>
        <w:r w:rsidR="003E25EB">
          <w:rPr>
            <w:rFonts w:ascii="Arial" w:hAnsi="Arial" w:cs="Arial"/>
            <w:i/>
            <w:sz w:val="24"/>
            <w:szCs w:val="24"/>
          </w:rPr>
          <w:t>B. cinerea</w:t>
        </w:r>
        <w:r w:rsidR="003E25EB">
          <w:rPr>
            <w:rFonts w:ascii="Arial" w:hAnsi="Arial" w:cs="Arial"/>
            <w:sz w:val="24"/>
            <w:szCs w:val="24"/>
          </w:rPr>
          <w:t xml:space="preserve"> quantitative virulence on the host side </w:t>
        </w:r>
      </w:ins>
      <w:ins w:id="549"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550" w:author="N S" w:date="2018-10-15T13:50:00Z">
        <w:r w:rsidR="003E25EB">
          <w:rPr>
            <w:rFonts w:ascii="Arial" w:hAnsi="Arial" w:cs="Arial"/>
            <w:sz w:val="24"/>
            <w:szCs w:val="24"/>
          </w:rPr>
          <w:t>.</w:t>
        </w:r>
      </w:ins>
      <w:bookmarkEnd w:id="547"/>
      <w:del w:id="551"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 xml:space="preserve">different alleles within the </w:t>
      </w:r>
      <w:r w:rsidR="00EA31C3" w:rsidRPr="008C1BDB">
        <w:rPr>
          <w:rFonts w:ascii="Arial" w:hAnsi="Arial" w:cs="Arial"/>
          <w:sz w:val="24"/>
          <w:szCs w:val="24"/>
        </w:rPr>
        <w:lastRenderedPageBreak/>
        <w:t>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552"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553"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particular challenges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554" w:author="N S" w:date="2018-10-15T13:54:00Z">
        <w:r w:rsidR="00EA31C3" w:rsidRPr="008C1BDB" w:rsidDel="008C605F">
          <w:rPr>
            <w:rFonts w:ascii="Arial" w:hAnsi="Arial" w:cs="Arial"/>
            <w:sz w:val="24"/>
            <w:szCs w:val="24"/>
          </w:rPr>
          <w:delText xml:space="preserve">not </w:delText>
        </w:r>
      </w:del>
      <w:ins w:id="555"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556"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557"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ests that, at least for tomato, allelic variation in this generalist pathogen is sufficient to overcome introgression of wild resistance genes or alleles into the domesticated crop.</w:t>
      </w:r>
    </w:p>
    <w:p w14:paraId="359407C8" w14:textId="7327ADFD"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del w:id="558"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w:t>
      </w:r>
      <w:proofErr w:type="spellEnd"/>
      <w:r w:rsidRPr="008C1BDB">
        <w:rPr>
          <w:rFonts w:ascii="Arial" w:hAnsi="Arial" w:cs="Arial"/>
          <w:i/>
          <w:sz w:val="24"/>
          <w:szCs w:val="24"/>
        </w:rPr>
        <w:t>.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lastRenderedPageBreak/>
        <w:t>is</w:t>
      </w:r>
      <w:r w:rsidR="00234632" w:rsidRPr="008C1BDB">
        <w:rPr>
          <w:rFonts w:ascii="Arial" w:hAnsi="Arial" w:cs="Arial"/>
          <w:sz w:val="24"/>
          <w:szCs w:val="24"/>
        </w:rPr>
        <w:t xml:space="preserve"> similar to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w:t>
      </w:r>
      <w:r w:rsidRPr="008C1BDB">
        <w:rPr>
          <w:rFonts w:ascii="Arial" w:hAnsi="Arial" w:cs="Arial"/>
          <w:sz w:val="24"/>
          <w:szCs w:val="24"/>
        </w:rPr>
        <w:lastRenderedPageBreak/>
        <w:t>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559"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560"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561" w:name="OLE_LINK1"/>
      <w:bookmarkStart w:id="562" w:name="OLE_LINK2"/>
      <w:r w:rsidRPr="008C1BDB">
        <w:rPr>
          <w:rFonts w:ascii="Arial" w:hAnsi="Arial" w:cs="Arial"/>
          <w:sz w:val="24"/>
          <w:szCs w:val="24"/>
        </w:rPr>
        <w:t xml:space="preserve">272,672 </w:t>
      </w:r>
      <w:bookmarkEnd w:id="561"/>
      <w:bookmarkEnd w:id="562"/>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563"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564"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t>
      </w:r>
      <w:r w:rsidRPr="008C1BDB">
        <w:rPr>
          <w:rFonts w:ascii="Arial" w:hAnsi="Arial" w:cs="Arial"/>
          <w:sz w:val="24"/>
          <w:szCs w:val="24"/>
        </w:rPr>
        <w:lastRenderedPageBreak/>
        <w:t xml:space="preserve">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565"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565"/>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566" w:author="N S" w:date="2018-10-18T10:33:00Z"/>
          <w:rFonts w:ascii="Arial" w:hAnsi="Arial" w:cs="Arial"/>
          <w:sz w:val="24"/>
          <w:szCs w:val="24"/>
        </w:rPr>
      </w:pPr>
      <w:r w:rsidRPr="008C1BDB">
        <w:rPr>
          <w:rFonts w:ascii="Arial" w:hAnsi="Arial" w:cs="Arial"/>
          <w:sz w:val="24"/>
          <w:szCs w:val="24"/>
        </w:rPr>
        <w:tab/>
        <w:t xml:space="preserve">We analyzed lesion areas using </w:t>
      </w:r>
      <w:del w:id="567"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568"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569" w:author="N S" w:date="2018-10-18T10:30:00Z">
        <w:r w:rsidR="00C368B8">
          <w:rPr>
            <w:rFonts w:ascii="Arial" w:hAnsi="Arial" w:cs="Arial"/>
            <w:sz w:val="24"/>
            <w:szCs w:val="24"/>
          </w:rPr>
          <w:t xml:space="preserve"> to determine the contributions of plant and pathogen genotype</w:t>
        </w:r>
      </w:ins>
      <w:del w:id="570"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571"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572"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w:t>
      </w:r>
      <w:r w:rsidRPr="008C1BDB">
        <w:rPr>
          <w:rFonts w:ascii="Arial" w:hAnsi="Arial" w:cs="Arial"/>
          <w:sz w:val="24"/>
          <w:szCs w:val="24"/>
        </w:rPr>
        <w:lastRenderedPageBreak/>
        <w:t xml:space="preserve">experiments were dropped at this stage of analysis. </w:t>
      </w:r>
      <w:ins w:id="573" w:author="N S" w:date="2018-10-18T10:32:00Z">
        <w:r w:rsidR="00C368B8">
          <w:rPr>
            <w:rFonts w:ascii="Arial" w:hAnsi="Arial" w:cs="Arial"/>
            <w:sz w:val="24"/>
            <w:szCs w:val="24"/>
          </w:rPr>
          <w:t>We used the following linear model</w:t>
        </w:r>
      </w:ins>
      <w:ins w:id="574" w:author="N S" w:date="2018-10-18T10:33:00Z">
        <w:r w:rsidR="00C368B8">
          <w:rPr>
            <w:rFonts w:ascii="Arial" w:hAnsi="Arial" w:cs="Arial"/>
            <w:sz w:val="24"/>
            <w:szCs w:val="24"/>
          </w:rPr>
          <w:t>s</w:t>
        </w:r>
      </w:ins>
      <w:ins w:id="575" w:author="N S" w:date="2018-10-22T10:55:00Z">
        <w:r w:rsidR="00D02107">
          <w:rPr>
            <w:rFonts w:ascii="Arial" w:hAnsi="Arial" w:cs="Arial"/>
            <w:sz w:val="24"/>
            <w:szCs w:val="24"/>
          </w:rPr>
          <w:t xml:space="preserve"> throughout our analyses</w:t>
        </w:r>
      </w:ins>
      <w:ins w:id="576" w:author="N S" w:date="2018-10-18T10:33:00Z">
        <w:r w:rsidR="00C368B8">
          <w:rPr>
            <w:rFonts w:ascii="Arial" w:hAnsi="Arial" w:cs="Arial"/>
            <w:sz w:val="24"/>
            <w:szCs w:val="24"/>
          </w:rPr>
          <w:t>.</w:t>
        </w:r>
      </w:ins>
    </w:p>
    <w:p w14:paraId="2DC627C1" w14:textId="0BB003A0" w:rsidR="00044920" w:rsidRDefault="00044920" w:rsidP="00044920">
      <w:pPr>
        <w:rPr>
          <w:ins w:id="577" w:author="N S" w:date="2018-10-18T10:42:00Z"/>
          <w:rFonts w:ascii="Arial" w:hAnsi="Arial" w:cs="Arial"/>
          <w:sz w:val="24"/>
          <w:szCs w:val="24"/>
        </w:rPr>
      </w:pPr>
      <w:ins w:id="578" w:author="N S" w:date="2018-10-18T10:42:00Z">
        <w:r>
          <w:rPr>
            <w:rFonts w:ascii="Arial" w:hAnsi="Arial" w:cs="Arial"/>
            <w:sz w:val="24"/>
            <w:szCs w:val="24"/>
          </w:rPr>
          <w:t>M</w:t>
        </w:r>
      </w:ins>
      <w:ins w:id="579" w:author="N S" w:date="2018-10-18T10:43:00Z">
        <w:r>
          <w:rPr>
            <w:rFonts w:ascii="Arial" w:hAnsi="Arial" w:cs="Arial"/>
            <w:sz w:val="24"/>
            <w:szCs w:val="24"/>
          </w:rPr>
          <w:t>ain m</w:t>
        </w:r>
      </w:ins>
      <w:ins w:id="580" w:author="N S" w:date="2018-10-18T10:42:00Z">
        <w:r>
          <w:rPr>
            <w:rFonts w:ascii="Arial" w:hAnsi="Arial" w:cs="Arial"/>
            <w:sz w:val="24"/>
            <w:szCs w:val="24"/>
          </w:rPr>
          <w:t>ixed-effect model of lesion size variation</w:t>
        </w:r>
      </w:ins>
    </w:p>
    <w:p w14:paraId="25EFD42F" w14:textId="04BE59C9" w:rsidR="00044920" w:rsidRDefault="00044920" w:rsidP="00044920">
      <w:pPr>
        <w:rPr>
          <w:ins w:id="581" w:author="N S" w:date="2018-10-18T10:42:00Z"/>
          <w:rFonts w:ascii="Arial" w:hAnsi="Arial" w:cs="Arial"/>
          <w:sz w:val="24"/>
          <w:szCs w:val="24"/>
        </w:rPr>
      </w:pPr>
      <w:ins w:id="582" w:author="N S" w:date="2018-10-18T10:42:00Z">
        <w:r>
          <w:rPr>
            <w:rFonts w:ascii="Arial" w:hAnsi="Arial" w:cs="Arial"/>
            <w:sz w:val="24"/>
            <w:szCs w:val="24"/>
          </w:rPr>
          <w:t>Y = I + D/P + I</w:t>
        </w:r>
        <w:proofErr w:type="gramStart"/>
        <w:r>
          <w:rPr>
            <w:rFonts w:ascii="Arial" w:hAnsi="Arial" w:cs="Arial"/>
            <w:sz w:val="24"/>
            <w:szCs w:val="24"/>
          </w:rPr>
          <w:t>:D</w:t>
        </w:r>
        <w:proofErr w:type="gramEnd"/>
        <w:r>
          <w:rPr>
            <w:rFonts w:ascii="Arial" w:hAnsi="Arial" w:cs="Arial"/>
            <w:sz w:val="24"/>
            <w:szCs w:val="24"/>
          </w:rPr>
          <w:t xml:space="preserve">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583" w:author="N S" w:date="2018-10-18T12:12:00Z">
        <w:r w:rsidR="00871253">
          <w:rPr>
            <w:rFonts w:ascii="Arial" w:hAnsi="Arial" w:cs="Arial"/>
            <w:sz w:val="24"/>
            <w:szCs w:val="24"/>
          </w:rPr>
          <w:t>+ E</w:t>
        </w:r>
        <w:r w:rsidR="00BF101A">
          <w:rPr>
            <w:rFonts w:ascii="Arial" w:hAnsi="Arial" w:cs="Arial"/>
            <w:sz w:val="24"/>
            <w:szCs w:val="24"/>
            <w:vertAlign w:val="subscript"/>
          </w:rPr>
          <w:t>R</w:t>
        </w:r>
        <w:r w:rsidR="00BF101A">
          <w:rPr>
            <w:rFonts w:ascii="Arial" w:hAnsi="Arial" w:cs="Arial"/>
            <w:sz w:val="24"/>
            <w:szCs w:val="24"/>
          </w:rPr>
          <w:t>:I</w:t>
        </w:r>
      </w:ins>
    </w:p>
    <w:p w14:paraId="7CABC3F8" w14:textId="63323FC4" w:rsidR="00044920" w:rsidRDefault="00044920" w:rsidP="00044920">
      <w:pPr>
        <w:rPr>
          <w:ins w:id="584" w:author="N S" w:date="2018-10-18T10:42:00Z"/>
          <w:rFonts w:ascii="Arial" w:hAnsi="Arial" w:cs="Arial"/>
          <w:sz w:val="24"/>
          <w:szCs w:val="24"/>
        </w:rPr>
      </w:pPr>
      <w:ins w:id="585" w:author="N S" w:date="2018-10-18T10:43:00Z">
        <w:r>
          <w:rPr>
            <w:rFonts w:ascii="Arial" w:hAnsi="Arial" w:cs="Arial"/>
            <w:sz w:val="24"/>
            <w:szCs w:val="24"/>
          </w:rPr>
          <w:t>Within-plant accession m</w:t>
        </w:r>
      </w:ins>
      <w:ins w:id="586" w:author="N S" w:date="2018-10-18T10:42:00Z">
        <w:r>
          <w:rPr>
            <w:rFonts w:ascii="Arial" w:hAnsi="Arial" w:cs="Arial"/>
            <w:sz w:val="24"/>
            <w:szCs w:val="24"/>
          </w:rPr>
          <w:t>ixed-effect model of lesion size</w:t>
        </w:r>
      </w:ins>
    </w:p>
    <w:p w14:paraId="648A0A6F" w14:textId="77777777" w:rsidR="00044920" w:rsidRDefault="00044920" w:rsidP="00044920">
      <w:pPr>
        <w:rPr>
          <w:ins w:id="587" w:author="N S" w:date="2018-10-18T10:42:00Z"/>
          <w:rFonts w:ascii="Arial" w:hAnsi="Arial" w:cs="Arial"/>
          <w:sz w:val="24"/>
          <w:szCs w:val="24"/>
        </w:rPr>
      </w:pPr>
      <w:ins w:id="588"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E</w:t>
        </w:r>
        <w:r>
          <w:rPr>
            <w:rFonts w:ascii="Arial" w:hAnsi="Arial" w:cs="Arial"/>
            <w:sz w:val="24"/>
            <w:szCs w:val="24"/>
            <w:vertAlign w:val="subscript"/>
          </w:rPr>
          <w:t>R</w:t>
        </w:r>
        <w:r>
          <w:rPr>
            <w:rFonts w:ascii="Arial" w:hAnsi="Arial" w:cs="Arial"/>
            <w:sz w:val="24"/>
            <w:szCs w:val="24"/>
          </w:rPr>
          <w:t xml:space="preserve">:I </w:t>
        </w:r>
      </w:ins>
    </w:p>
    <w:p w14:paraId="402B44B7" w14:textId="3464F51F" w:rsidR="00044920" w:rsidRDefault="00044920" w:rsidP="00044920">
      <w:pPr>
        <w:rPr>
          <w:ins w:id="589" w:author="N S" w:date="2018-10-18T10:42:00Z"/>
          <w:rFonts w:ascii="Arial" w:hAnsi="Arial" w:cs="Arial"/>
          <w:sz w:val="24"/>
          <w:szCs w:val="24"/>
        </w:rPr>
      </w:pPr>
      <w:ins w:id="590" w:author="N S" w:date="2018-10-18T10:44:00Z">
        <w:r>
          <w:rPr>
            <w:rFonts w:ascii="Arial" w:hAnsi="Arial" w:cs="Arial"/>
            <w:sz w:val="24"/>
            <w:szCs w:val="24"/>
          </w:rPr>
          <w:t>Within-isolate m</w:t>
        </w:r>
      </w:ins>
      <w:ins w:id="591"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592" w:author="N S" w:date="2018-10-18T10:42:00Z"/>
          <w:rFonts w:ascii="Arial" w:hAnsi="Arial" w:cs="Arial"/>
          <w:sz w:val="24"/>
          <w:szCs w:val="24"/>
          <w:vertAlign w:val="subscript"/>
        </w:rPr>
      </w:pPr>
      <w:ins w:id="593"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594"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595" w:author="N S" w:date="2018-10-18T10:42:00Z"/>
          <w:rFonts w:ascii="Arial" w:hAnsi="Arial" w:cs="Arial"/>
          <w:sz w:val="24"/>
          <w:szCs w:val="24"/>
        </w:rPr>
      </w:pPr>
      <w:ins w:id="596" w:author="N S" w:date="2018-10-18T10:42:00Z">
        <w:r>
          <w:rPr>
            <w:rFonts w:ascii="Arial" w:hAnsi="Arial" w:cs="Arial"/>
            <w:sz w:val="24"/>
            <w:szCs w:val="24"/>
          </w:rPr>
          <w:t xml:space="preserve">Where I represents </w:t>
        </w:r>
      </w:ins>
      <w:ins w:id="597" w:author="N S" w:date="2018-10-19T15:21:00Z">
        <w:r w:rsidR="00A05642">
          <w:rPr>
            <w:rFonts w:ascii="Arial" w:hAnsi="Arial" w:cs="Arial"/>
            <w:sz w:val="24"/>
            <w:szCs w:val="24"/>
          </w:rPr>
          <w:t>f</w:t>
        </w:r>
      </w:ins>
      <w:ins w:id="598" w:author="N S" w:date="2018-10-18T10:42:00Z">
        <w:r>
          <w:rPr>
            <w:rFonts w:ascii="Arial" w:hAnsi="Arial" w:cs="Arial"/>
            <w:sz w:val="24"/>
            <w:szCs w:val="24"/>
          </w:rPr>
          <w:t>ungal genotype (isolate), P represents plant genotype (accession), D represents domestication status</w:t>
        </w:r>
      </w:ins>
      <w:ins w:id="599" w:author="N S" w:date="2018-10-19T15:22:00Z">
        <w:r w:rsidR="00A05642">
          <w:rPr>
            <w:rFonts w:ascii="Arial" w:hAnsi="Arial" w:cs="Arial"/>
            <w:sz w:val="24"/>
            <w:szCs w:val="24"/>
          </w:rPr>
          <w:t xml:space="preserve">, </w:t>
        </w:r>
      </w:ins>
      <w:ins w:id="600" w:author="N S" w:date="2018-10-18T10:42:00Z">
        <w:r>
          <w:rPr>
            <w:rFonts w:ascii="Arial" w:hAnsi="Arial" w:cs="Arial"/>
            <w:sz w:val="24"/>
            <w:szCs w:val="24"/>
          </w:rPr>
          <w:t>E represents experiment</w:t>
        </w:r>
      </w:ins>
      <w:ins w:id="601" w:author="N S" w:date="2018-10-19T15:22:00Z">
        <w:r w:rsidR="00A05642">
          <w:rPr>
            <w:rFonts w:ascii="Arial" w:hAnsi="Arial" w:cs="Arial"/>
            <w:sz w:val="24"/>
            <w:szCs w:val="24"/>
          </w:rPr>
          <w:t xml:space="preserve">, </w:t>
        </w:r>
      </w:ins>
      <w:ins w:id="602" w:author="N S" w:date="2018-10-18T10:42:00Z">
        <w:r>
          <w:rPr>
            <w:rFonts w:ascii="Arial" w:hAnsi="Arial" w:cs="Arial"/>
            <w:sz w:val="24"/>
            <w:szCs w:val="24"/>
          </w:rPr>
          <w:t xml:space="preserve">W represents whole plant, L represents leaf, A represents leaflet position. </w:t>
        </w:r>
      </w:ins>
      <w:ins w:id="603" w:author="N S" w:date="2018-10-19T15:23:00Z">
        <w:r w:rsidR="00A05642">
          <w:rPr>
            <w:rFonts w:ascii="Arial" w:hAnsi="Arial" w:cs="Arial"/>
            <w:sz w:val="24"/>
            <w:szCs w:val="24"/>
          </w:rPr>
          <w:t>Factors with the subscript R are included in the analysis as random effects.</w:t>
        </w:r>
      </w:ins>
    </w:p>
    <w:p w14:paraId="60CB6301" w14:textId="204BC255" w:rsidR="00D91DB6" w:rsidRPr="008C1BDB" w:rsidRDefault="00D91DB6" w:rsidP="00044920">
      <w:pPr>
        <w:spacing w:line="360" w:lineRule="auto"/>
        <w:ind w:firstLine="720"/>
        <w:rPr>
          <w:rFonts w:ascii="Arial" w:hAnsi="Arial" w:cs="Arial"/>
          <w:sz w:val="24"/>
          <w:szCs w:val="24"/>
        </w:rPr>
      </w:pPr>
      <w:del w:id="604"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605"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606" w:author="N S" w:date="2018-10-05T16:54:00Z">
        <w:r w:rsidRPr="008C1BDB" w:rsidDel="00D36EE0">
          <w:rPr>
            <w:rFonts w:ascii="Arial" w:hAnsi="Arial" w:cs="Arial"/>
            <w:sz w:val="24"/>
            <w:szCs w:val="24"/>
          </w:rPr>
          <w:delText xml:space="preserve">and block were </w:delText>
        </w:r>
      </w:del>
      <w:del w:id="607" w:author="N S" w:date="2018-10-18T14:47:00Z">
        <w:r w:rsidRPr="008C1BDB" w:rsidDel="009E0B63">
          <w:rPr>
            <w:rFonts w:ascii="Arial" w:hAnsi="Arial" w:cs="Arial"/>
            <w:sz w:val="24"/>
            <w:szCs w:val="24"/>
          </w:rPr>
          <w:delText>treated as random effect</w:delText>
        </w:r>
      </w:del>
      <w:del w:id="608" w:author="N S" w:date="2018-10-05T16:54:00Z">
        <w:r w:rsidRPr="008C1BDB" w:rsidDel="00D36EE0">
          <w:rPr>
            <w:rFonts w:ascii="Arial" w:hAnsi="Arial" w:cs="Arial"/>
            <w:sz w:val="24"/>
            <w:szCs w:val="24"/>
          </w:rPr>
          <w:delText>s</w:delText>
        </w:r>
      </w:del>
      <w:del w:id="609" w:author="N S" w:date="2018-10-22T10:55:00Z">
        <w:r w:rsidRPr="008C1BDB" w:rsidDel="00D02107">
          <w:rPr>
            <w:rFonts w:ascii="Arial" w:hAnsi="Arial" w:cs="Arial"/>
            <w:sz w:val="24"/>
            <w:szCs w:val="24"/>
          </w:rPr>
          <w:delText xml:space="preserve">. </w:delText>
        </w:r>
      </w:del>
      <w:del w:id="610"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611" w:author="N S" w:date="2018-10-18T10:45:00Z">
        <w:r w:rsidRPr="008C1BDB" w:rsidDel="00044920">
          <w:rPr>
            <w:rFonts w:ascii="Arial" w:hAnsi="Arial" w:cs="Arial"/>
            <w:sz w:val="24"/>
            <w:szCs w:val="24"/>
          </w:rPr>
          <w:delText xml:space="preserve">This </w:delText>
        </w:r>
      </w:del>
      <w:ins w:id="612"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613" w:author="N S" w:date="2018-10-22T17:42:00Z">
        <w:r w:rsidR="009F0987">
          <w:rPr>
            <w:rFonts w:ascii="Arial" w:hAnsi="Arial" w:cs="Arial"/>
            <w:sz w:val="24"/>
            <w:szCs w:val="24"/>
          </w:rPr>
          <w:t>ated</w:t>
        </w:r>
      </w:ins>
      <w:r w:rsidRPr="008C1BDB">
        <w:rPr>
          <w:rFonts w:ascii="Arial" w:hAnsi="Arial" w:cs="Arial"/>
          <w:sz w:val="24"/>
          <w:szCs w:val="24"/>
        </w:rPr>
        <w:t>/</w:t>
      </w:r>
      <w:ins w:id="614" w:author="N S" w:date="2018-10-22T17:42:00Z">
        <w:r w:rsidR="009F0987">
          <w:rPr>
            <w:rFonts w:ascii="Arial" w:hAnsi="Arial" w:cs="Arial"/>
            <w:sz w:val="24"/>
            <w:szCs w:val="24"/>
          </w:rPr>
          <w:t xml:space="preserve"> </w:t>
        </w:r>
      </w:ins>
      <w:r w:rsidRPr="008C1BDB">
        <w:rPr>
          <w:rFonts w:ascii="Arial" w:hAnsi="Arial" w:cs="Arial"/>
          <w:sz w:val="24"/>
          <w:szCs w:val="24"/>
        </w:rPr>
        <w:t xml:space="preserve">wild tomato. </w:t>
      </w:r>
      <w:ins w:id="615"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616" w:author="N S" w:date="2018-09-27T11:51:00Z">
        <w:r w:rsidR="005561E2">
          <w:rPr>
            <w:rFonts w:ascii="Arial" w:hAnsi="Arial" w:cs="Arial"/>
            <w:sz w:val="24"/>
            <w:szCs w:val="24"/>
          </w:rPr>
          <w:t xml:space="preserve"> </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617"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06E0FE25"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618"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619" w:author="N S" w:date="2018-10-18T17:39:00Z">
        <w:r w:rsidRPr="008C1BDB" w:rsidDel="00FE54E5">
          <w:rPr>
            <w:rFonts w:ascii="Arial" w:hAnsi="Arial" w:cs="Arial"/>
            <w:sz w:val="24"/>
            <w:szCs w:val="24"/>
          </w:rPr>
          <w:delText xml:space="preserve">To </w:delText>
        </w:r>
      </w:del>
      <w:ins w:id="620"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w:t>
      </w:r>
      <w:r w:rsidRPr="008C1BDB">
        <w:rPr>
          <w:rFonts w:ascii="Arial" w:hAnsi="Arial" w:cs="Arial"/>
          <w:sz w:val="24"/>
          <w:szCs w:val="24"/>
        </w:rPr>
        <w:lastRenderedPageBreak/>
        <w:t xml:space="preserve">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621"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conducted single-isolate ANOVAs with FDR correction </w:t>
      </w:r>
      <w:ins w:id="622"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623" w:author="N S" w:date="2018-10-18T10:51:00Z">
        <w:r w:rsidR="005F40BA">
          <w:rPr>
            <w:rFonts w:ascii="Arial" w:hAnsi="Arial" w:cs="Arial"/>
            <w:sz w:val="24"/>
            <w:szCs w:val="24"/>
          </w:rPr>
          <w:t xml:space="preserve"> </w:t>
        </w:r>
      </w:ins>
    </w:p>
    <w:p w14:paraId="655B2C1B" w14:textId="2F37444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624"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r w:rsidR="00702CED">
        <w:fldChar w:fldCharType="begin"/>
      </w:r>
      <w:r w:rsidR="00702CED">
        <w:instrText xml:space="preserve"> HYPERLINK "http://www.broadinstitute.org/" \t "_blank" </w:instrText>
      </w:r>
      <w:r w:rsidR="00702CED">
        <w:fldChar w:fldCharType="separate"/>
      </w:r>
      <w:r w:rsidRPr="008C1BDB">
        <w:rPr>
          <w:rStyle w:val="Hyperlink"/>
          <w:rFonts w:ascii="Arial" w:hAnsi="Arial" w:cs="Arial"/>
          <w:color w:val="1155CC"/>
          <w:sz w:val="24"/>
          <w:szCs w:val="24"/>
          <w:shd w:val="clear" w:color="auto" w:fill="FFFFFF"/>
        </w:rPr>
        <w:t>http://www.broadinstitute.org</w:t>
      </w:r>
      <w:r w:rsidR="00702CED">
        <w:rPr>
          <w:rStyle w:val="Hyperlink"/>
          <w:rFonts w:ascii="Arial" w:hAnsi="Arial" w:cs="Arial"/>
          <w:color w:val="1155CC"/>
          <w:sz w:val="24"/>
          <w:szCs w:val="24"/>
          <w:shd w:val="clear" w:color="auto" w:fill="FFFFFF"/>
        </w:rPr>
        <w:fldChar w:fldCharType="end"/>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625"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626" w:author="N S" w:date="2018-10-01T16:20:00Z">
        <w:r w:rsidRPr="008C1BDB" w:rsidDel="00CB3397">
          <w:rPr>
            <w:rFonts w:ascii="Arial" w:hAnsi="Arial" w:cs="Arial"/>
            <w:color w:val="222222"/>
            <w:sz w:val="24"/>
            <w:szCs w:val="24"/>
            <w:shd w:val="clear" w:color="auto" w:fill="FFFFFF"/>
          </w:rPr>
          <w:delText xml:space="preserve">overlap </w:delText>
        </w:r>
      </w:del>
      <w:ins w:id="627"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628" w:name="_Hlk527621331"/>
      <w:r>
        <w:rPr>
          <w:rFonts w:ascii="Arial" w:hAnsi="Arial" w:cs="Arial"/>
          <w:color w:val="222222"/>
          <w:sz w:val="24"/>
          <w:szCs w:val="24"/>
          <w:shd w:val="clear" w:color="auto" w:fill="FFFFFF"/>
        </w:rPr>
        <w:lastRenderedPageBreak/>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629"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630"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631"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632" w:author="N S" w:date="2018-10-18T10:19:00Z"/>
          <w:rFonts w:ascii="Arial" w:hAnsi="Arial" w:cs="Arial"/>
          <w:color w:val="222222"/>
          <w:sz w:val="24"/>
          <w:szCs w:val="24"/>
          <w:shd w:val="clear" w:color="auto" w:fill="FFFFFF"/>
        </w:rPr>
      </w:pPr>
      <w:ins w:id="633" w:author="N S" w:date="2018-10-18T10:18:00Z">
        <w:r>
          <w:rPr>
            <w:rFonts w:ascii="Arial" w:hAnsi="Arial" w:cs="Arial"/>
            <w:color w:val="222222"/>
            <w:sz w:val="24"/>
            <w:szCs w:val="24"/>
            <w:shd w:val="clear" w:color="auto" w:fill="FFFFFF"/>
          </w:rPr>
          <w:t xml:space="preserve">Supplemental Data Set </w:t>
        </w:r>
      </w:ins>
      <w:ins w:id="634" w:author="N S" w:date="2018-10-22T14:06:00Z">
        <w:r w:rsidR="006E06DA">
          <w:rPr>
            <w:rFonts w:ascii="Arial" w:hAnsi="Arial" w:cs="Arial"/>
            <w:color w:val="222222"/>
            <w:sz w:val="24"/>
            <w:szCs w:val="24"/>
            <w:shd w:val="clear" w:color="auto" w:fill="FFFFFF"/>
          </w:rPr>
          <w:t>3</w:t>
        </w:r>
      </w:ins>
      <w:ins w:id="635" w:author="N S" w:date="2018-10-18T10:18:00Z">
        <w:r>
          <w:rPr>
            <w:rFonts w:ascii="Arial" w:hAnsi="Arial" w:cs="Arial"/>
            <w:color w:val="222222"/>
            <w:sz w:val="24"/>
            <w:szCs w:val="24"/>
            <w:shd w:val="clear" w:color="auto" w:fill="FFFFFF"/>
          </w:rPr>
          <w:t>. Results of si</w:t>
        </w:r>
      </w:ins>
      <w:ins w:id="636" w:author="N S" w:date="2018-10-18T10:19:00Z">
        <w:r>
          <w:rPr>
            <w:rFonts w:ascii="Arial" w:hAnsi="Arial" w:cs="Arial"/>
            <w:color w:val="222222"/>
            <w:sz w:val="24"/>
            <w:szCs w:val="24"/>
            <w:shd w:val="clear" w:color="auto" w:fill="FFFFFF"/>
          </w:rPr>
          <w:t>ngle-isolate ANOVA on mixed effect model</w:t>
        </w:r>
      </w:ins>
    </w:p>
    <w:p w14:paraId="2324B5FB" w14:textId="20285116" w:rsidR="00181F0D" w:rsidRDefault="00181F0D" w:rsidP="003E10A7">
      <w:pPr>
        <w:spacing w:line="360" w:lineRule="auto"/>
        <w:rPr>
          <w:rFonts w:ascii="Arial" w:hAnsi="Arial" w:cs="Arial"/>
          <w:color w:val="222222"/>
          <w:sz w:val="24"/>
          <w:szCs w:val="24"/>
          <w:shd w:val="clear" w:color="auto" w:fill="FFFFFF"/>
        </w:rPr>
      </w:pPr>
      <w:ins w:id="637" w:author="N S" w:date="2018-10-18T10:19:00Z">
        <w:r>
          <w:rPr>
            <w:rFonts w:ascii="Arial" w:hAnsi="Arial" w:cs="Arial"/>
            <w:color w:val="222222"/>
            <w:sz w:val="24"/>
            <w:szCs w:val="24"/>
            <w:shd w:val="clear" w:color="auto" w:fill="FFFFFF"/>
          </w:rPr>
          <w:t xml:space="preserve">Supplemental Data Set </w:t>
        </w:r>
      </w:ins>
      <w:ins w:id="638" w:author="N S" w:date="2018-10-22T14:07:00Z">
        <w:r w:rsidR="006E06DA">
          <w:rPr>
            <w:rFonts w:ascii="Arial" w:hAnsi="Arial" w:cs="Arial"/>
            <w:color w:val="222222"/>
            <w:sz w:val="24"/>
            <w:szCs w:val="24"/>
            <w:shd w:val="clear" w:color="auto" w:fill="FFFFFF"/>
          </w:rPr>
          <w:t>4</w:t>
        </w:r>
      </w:ins>
      <w:ins w:id="639" w:author="N S" w:date="2018-10-18T10:19:00Z">
        <w:r>
          <w:rPr>
            <w:rFonts w:ascii="Arial" w:hAnsi="Arial" w:cs="Arial"/>
            <w:color w:val="222222"/>
            <w:sz w:val="24"/>
            <w:szCs w:val="24"/>
            <w:shd w:val="clear" w:color="auto" w:fill="FFFFFF"/>
          </w:rPr>
          <w:t>. Results of ANOVA following removal of domestication-associated isolates</w:t>
        </w:r>
      </w:ins>
    </w:p>
    <w:bookmarkEnd w:id="628"/>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3C415AE" w:rsidR="003E10A7" w:rsidRDefault="00FA3E2E" w:rsidP="003E10A7">
      <w:pPr>
        <w:spacing w:line="360" w:lineRule="auto"/>
        <w:rPr>
          <w:ins w:id="640"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24808510" w14:textId="4CC1A163" w:rsidR="00646990" w:rsidRPr="00646990" w:rsidRDefault="00646990" w:rsidP="003E10A7">
      <w:pPr>
        <w:spacing w:line="360" w:lineRule="auto"/>
        <w:rPr>
          <w:rFonts w:ascii="Arial" w:hAnsi="Arial" w:cs="Arial"/>
          <w:i/>
          <w:color w:val="222222"/>
          <w:sz w:val="24"/>
          <w:szCs w:val="24"/>
          <w:shd w:val="clear" w:color="auto" w:fill="FFFFFF"/>
        </w:rPr>
      </w:pPr>
      <w:ins w:id="641" w:author="N S" w:date="2018-10-22T21:30:00Z">
        <w:r>
          <w:rPr>
            <w:rFonts w:ascii="Arial" w:hAnsi="Arial" w:cs="Arial"/>
            <w:color w:val="222222"/>
            <w:sz w:val="24"/>
            <w:szCs w:val="24"/>
            <w:shd w:val="clear" w:color="auto" w:fill="FFFFFF"/>
          </w:rPr>
          <w:t xml:space="preserve">Supplemental Figure 3. </w:t>
        </w:r>
      </w:ins>
      <w:ins w:id="642" w:author="N S" w:date="2018-10-22T21:31:00Z">
        <w:r>
          <w:rPr>
            <w:rFonts w:ascii="Arial" w:hAnsi="Arial" w:cs="Arial"/>
            <w:color w:val="222222"/>
            <w:sz w:val="24"/>
            <w:szCs w:val="24"/>
            <w:shd w:val="clear" w:color="auto" w:fill="FFFFFF"/>
          </w:rPr>
          <w:t xml:space="preserve">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AA760B2" w14:textId="53E7E6EF" w:rsidR="0096026A" w:rsidDel="00CB3397" w:rsidRDefault="00FA3E2E" w:rsidP="003E10A7">
      <w:pPr>
        <w:spacing w:line="360" w:lineRule="auto"/>
        <w:rPr>
          <w:del w:id="643" w:author="N S" w:date="2018-10-01T16:20:00Z"/>
          <w:rFonts w:ascii="Arial" w:hAnsi="Arial" w:cs="Arial"/>
          <w:color w:val="222222"/>
          <w:sz w:val="24"/>
          <w:szCs w:val="24"/>
          <w:shd w:val="clear" w:color="auto" w:fill="FFFFFF"/>
        </w:rPr>
      </w:pPr>
      <w:del w:id="644"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645" w:author="N S" w:date="2018-10-01T16:20:00Z"/>
          <w:rFonts w:ascii="Arial" w:hAnsi="Arial" w:cs="Arial"/>
          <w:color w:val="222222"/>
          <w:sz w:val="24"/>
          <w:szCs w:val="24"/>
          <w:shd w:val="clear" w:color="auto" w:fill="FFFFFF"/>
        </w:rPr>
      </w:pPr>
      <w:del w:id="646"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647" w:author="N S" w:date="2018-10-01T16:20:00Z"/>
          <w:rFonts w:ascii="Arial" w:hAnsi="Arial" w:cs="Arial"/>
          <w:color w:val="222222"/>
          <w:sz w:val="24"/>
          <w:szCs w:val="24"/>
          <w:shd w:val="clear" w:color="auto" w:fill="FFFFFF"/>
        </w:rPr>
      </w:pPr>
      <w:del w:id="648"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w:t>
      </w:r>
      <w:r w:rsidRPr="008C1BDB">
        <w:rPr>
          <w:rFonts w:ascii="Arial" w:hAnsi="Arial" w:cs="Arial"/>
          <w:sz w:val="24"/>
          <w:szCs w:val="24"/>
        </w:rPr>
        <w:lastRenderedPageBreak/>
        <w:t xml:space="preserve">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649" w:author="N S" w:date="2018-10-20T16:23:00Z">
        <w:r w:rsidR="009679D6">
          <w:rPr>
            <w:rFonts w:ascii="Arial" w:hAnsi="Arial" w:cs="Arial"/>
            <w:sz w:val="24"/>
            <w:szCs w:val="24"/>
          </w:rPr>
          <w:t xml:space="preserve"> </w:t>
        </w:r>
      </w:ins>
      <w:del w:id="650"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651" w:author="N S" w:date="2018-10-20T16:23:00Z">
        <w:r w:rsidRPr="008C1BDB" w:rsidDel="009679D6">
          <w:rPr>
            <w:rFonts w:ascii="Arial" w:hAnsi="Arial" w:cs="Arial"/>
            <w:sz w:val="24"/>
            <w:szCs w:val="24"/>
          </w:rPr>
          <w:delText>&lt;2e-16</w:delText>
        </w:r>
      </w:del>
      <w:ins w:id="652"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653" w:author="N S" w:date="2018-09-27T12:25:00Z">
        <w:r w:rsidRPr="008C1BDB" w:rsidDel="00676532">
          <w:rPr>
            <w:rFonts w:ascii="Arial" w:hAnsi="Arial" w:cs="Arial"/>
            <w:sz w:val="24"/>
            <w:szCs w:val="24"/>
          </w:rPr>
          <w:delText xml:space="preserve">phenotype </w:delText>
        </w:r>
      </w:del>
      <w:ins w:id="654"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655" w:name="_Hlk527038431"/>
      <w:ins w:id="656" w:author="N S" w:date="2018-10-11T16:23:00Z">
        <w:r w:rsidR="0019233E">
          <w:rPr>
            <w:rFonts w:ascii="Arial" w:hAnsi="Arial" w:cs="Arial"/>
            <w:sz w:val="24"/>
            <w:szCs w:val="24"/>
          </w:rPr>
          <w:t xml:space="preserve">Wild accessions are oranges (yellow to red shades) and domesticated accessions are blues (green to </w:t>
        </w:r>
      </w:ins>
      <w:ins w:id="657" w:author="N S" w:date="2018-10-11T16:24:00Z">
        <w:r w:rsidR="0019233E">
          <w:rPr>
            <w:rFonts w:ascii="Arial" w:hAnsi="Arial" w:cs="Arial"/>
            <w:sz w:val="24"/>
            <w:szCs w:val="24"/>
          </w:rPr>
          <w:t xml:space="preserve">purple shades). </w:t>
        </w:r>
      </w:ins>
      <w:bookmarkEnd w:id="655"/>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lastRenderedPageBreak/>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543C2834" w14:textId="77777777" w:rsidR="00787E13" w:rsidRPr="00787E13" w:rsidRDefault="00416136" w:rsidP="00787E13">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787E13" w:rsidRPr="00787E13">
        <w:t xml:space="preserve">Abramovitch, R. B. and G. B. Martin (2004). "Strategies used by bacterial pathogens to suppress plant defenses." </w:t>
      </w:r>
      <w:r w:rsidR="00787E13" w:rsidRPr="00787E13">
        <w:rPr>
          <w:u w:val="single"/>
        </w:rPr>
        <w:t>Current opinion in plant biology</w:t>
      </w:r>
      <w:r w:rsidR="00787E13" w:rsidRPr="00787E13">
        <w:t xml:space="preserve"> </w:t>
      </w:r>
      <w:r w:rsidR="00787E13" w:rsidRPr="00787E13">
        <w:rPr>
          <w:b/>
        </w:rPr>
        <w:t>7</w:t>
      </w:r>
      <w:r w:rsidR="00787E13" w:rsidRPr="00787E13">
        <w:t>(4): 356-364.</w:t>
      </w:r>
    </w:p>
    <w:p w14:paraId="44B24B02" w14:textId="77777777" w:rsidR="00787E13" w:rsidRPr="00787E13" w:rsidRDefault="00787E13" w:rsidP="00787E13">
      <w:pPr>
        <w:pStyle w:val="EndNoteBibliography"/>
      </w:pPr>
      <w:r w:rsidRPr="00787E13">
        <w:t xml:space="preserve">AbuQamar, S., M.-F. Chai, H. Luo, F. Song and T. Mengiste (2008). "Tomato protein kinase 1b mediates signaling of plant responses to necrotrophic fungi and insect herbivory." </w:t>
      </w:r>
      <w:r w:rsidRPr="00787E13">
        <w:rPr>
          <w:u w:val="single"/>
        </w:rPr>
        <w:t>The Plant Cell</w:t>
      </w:r>
      <w:r w:rsidRPr="00787E13">
        <w:t xml:space="preserve"> </w:t>
      </w:r>
      <w:r w:rsidRPr="00787E13">
        <w:rPr>
          <w:b/>
        </w:rPr>
        <w:t>20</w:t>
      </w:r>
      <w:r w:rsidRPr="00787E13">
        <w:t>(7): 1964-1983.</w:t>
      </w:r>
    </w:p>
    <w:p w14:paraId="6E8FD53C" w14:textId="77777777" w:rsidR="00787E13" w:rsidRPr="00787E13" w:rsidRDefault="00787E13" w:rsidP="00787E13">
      <w:pPr>
        <w:pStyle w:val="EndNoteBibliography"/>
      </w:pPr>
      <w:r w:rsidRPr="00787E13">
        <w:t xml:space="preserve">Atwell, S., J. Corwin, N. Soltis, A. Subedy, K. Denby and D. J. Kliebenstein (2015). "Whole genome resequencing of Botrytis cinerea isolates identifies high levels of standing diversity." </w:t>
      </w:r>
      <w:r w:rsidRPr="00787E13">
        <w:rPr>
          <w:u w:val="single"/>
        </w:rPr>
        <w:t>Frontiers in microbiology</w:t>
      </w:r>
      <w:r w:rsidRPr="00787E13">
        <w:t xml:space="preserve"> </w:t>
      </w:r>
      <w:r w:rsidRPr="00787E13">
        <w:rPr>
          <w:b/>
        </w:rPr>
        <w:t>6</w:t>
      </w:r>
      <w:r w:rsidRPr="00787E13">
        <w:t>: 996.</w:t>
      </w:r>
    </w:p>
    <w:p w14:paraId="1CE537AB" w14:textId="77777777" w:rsidR="00787E13" w:rsidRPr="00787E13" w:rsidRDefault="00787E13" w:rsidP="00787E13">
      <w:pPr>
        <w:pStyle w:val="EndNoteBibliography"/>
      </w:pPr>
      <w:r w:rsidRPr="00787E13">
        <w:t xml:space="preserve">Bai, Y. and P. Lindhout (2007). "Domestication and breeding of tomatoes: what have we gained and what can we gain in the future?" </w:t>
      </w:r>
      <w:r w:rsidRPr="00787E13">
        <w:rPr>
          <w:u w:val="single"/>
        </w:rPr>
        <w:t>Annals of botany</w:t>
      </w:r>
      <w:r w:rsidRPr="00787E13">
        <w:t xml:space="preserve"> </w:t>
      </w:r>
      <w:r w:rsidRPr="00787E13">
        <w:rPr>
          <w:b/>
        </w:rPr>
        <w:t>100</w:t>
      </w:r>
      <w:r w:rsidRPr="00787E13">
        <w:t>(5): 1085-1094.</w:t>
      </w:r>
    </w:p>
    <w:p w14:paraId="1DB80846" w14:textId="77777777" w:rsidR="00787E13" w:rsidRPr="00787E13" w:rsidRDefault="00787E13" w:rsidP="00787E13">
      <w:pPr>
        <w:pStyle w:val="EndNoteBibliography"/>
      </w:pPr>
      <w:r w:rsidRPr="00787E13">
        <w:t xml:space="preserve">Ballaré, C. L. and R. Pierik (2017). "The shade‐avoidance syndrome: multiple signals and ecological consequences." </w:t>
      </w:r>
      <w:r w:rsidRPr="00787E13">
        <w:rPr>
          <w:u w:val="single"/>
        </w:rPr>
        <w:t>Plant, cell &amp; environment</w:t>
      </w:r>
      <w:r w:rsidRPr="00787E13">
        <w:t xml:space="preserve"> </w:t>
      </w:r>
      <w:r w:rsidRPr="00787E13">
        <w:rPr>
          <w:b/>
        </w:rPr>
        <w:t>40</w:t>
      </w:r>
      <w:r w:rsidRPr="00787E13">
        <w:t>(11): 2530-2543.</w:t>
      </w:r>
    </w:p>
    <w:p w14:paraId="1DD95753" w14:textId="77777777" w:rsidR="00787E13" w:rsidRPr="00787E13" w:rsidRDefault="00787E13" w:rsidP="00787E13">
      <w:pPr>
        <w:pStyle w:val="EndNoteBibliography"/>
      </w:pPr>
      <w:r w:rsidRPr="00787E13">
        <w:t xml:space="preserve">Barrett, L. G. and M. Heil (2012). "Unifying concepts and mechanisms in the specificity of plant–enemy interactions." </w:t>
      </w:r>
      <w:r w:rsidRPr="00787E13">
        <w:rPr>
          <w:u w:val="single"/>
        </w:rPr>
        <w:t>Trends in plant science</w:t>
      </w:r>
      <w:r w:rsidRPr="00787E13">
        <w:t xml:space="preserve"> </w:t>
      </w:r>
      <w:r w:rsidRPr="00787E13">
        <w:rPr>
          <w:b/>
        </w:rPr>
        <w:t>17</w:t>
      </w:r>
      <w:r w:rsidRPr="00787E13">
        <w:t>(5): 282-292.</w:t>
      </w:r>
    </w:p>
    <w:p w14:paraId="38BF2EA8" w14:textId="77777777" w:rsidR="00787E13" w:rsidRPr="00787E13" w:rsidRDefault="00787E13" w:rsidP="00787E13">
      <w:pPr>
        <w:pStyle w:val="EndNoteBibliography"/>
      </w:pPr>
      <w:r w:rsidRPr="00787E13">
        <w:t xml:space="preserve">Barrett, L. G., J. M. Kniskern, N. Bodenhausen, W. Zhang and J. Bergelson (2009). "Continua of specificity and virulence in plant host–pathogen interactions: causes and consequences." </w:t>
      </w:r>
      <w:r w:rsidRPr="00787E13">
        <w:rPr>
          <w:u w:val="single"/>
        </w:rPr>
        <w:t>New Phytologist</w:t>
      </w:r>
      <w:r w:rsidRPr="00787E13">
        <w:t xml:space="preserve"> </w:t>
      </w:r>
      <w:r w:rsidRPr="00787E13">
        <w:rPr>
          <w:b/>
        </w:rPr>
        <w:t>183</w:t>
      </w:r>
      <w:r w:rsidRPr="00787E13">
        <w:t>(3): 513-529.</w:t>
      </w:r>
    </w:p>
    <w:p w14:paraId="1E2DB424" w14:textId="77777777" w:rsidR="00787E13" w:rsidRPr="00787E13" w:rsidRDefault="00787E13" w:rsidP="00787E13">
      <w:pPr>
        <w:pStyle w:val="EndNoteBibliography"/>
      </w:pPr>
      <w:r w:rsidRPr="00787E13">
        <w:t xml:space="preserve">Bartoli, C. and F. Roux (2017). "Genome-Wide Association Studies In Plant Pathosystems: Toward an Ecological Genomics Approach." </w:t>
      </w:r>
      <w:r w:rsidRPr="00787E13">
        <w:rPr>
          <w:u w:val="single"/>
        </w:rPr>
        <w:t>Frontiers in plant science</w:t>
      </w:r>
      <w:r w:rsidRPr="00787E13">
        <w:t xml:space="preserve"> </w:t>
      </w:r>
      <w:r w:rsidRPr="00787E13">
        <w:rPr>
          <w:b/>
        </w:rPr>
        <w:t>8</w:t>
      </w:r>
      <w:r w:rsidRPr="00787E13">
        <w:t>.</w:t>
      </w:r>
    </w:p>
    <w:p w14:paraId="4A2E8DC6" w14:textId="77777777" w:rsidR="00787E13" w:rsidRPr="00787E13" w:rsidRDefault="00787E13" w:rsidP="00787E13">
      <w:pPr>
        <w:pStyle w:val="EndNoteBibliography"/>
      </w:pPr>
      <w:r w:rsidRPr="00787E13">
        <w:t xml:space="preserve">Bates, D., M. Maechler, B. Bolker and S. Walker (2015). "Fitting Linear Mixed-Effects Models Using lme4." </w:t>
      </w:r>
      <w:r w:rsidRPr="00787E13">
        <w:rPr>
          <w:u w:val="single"/>
        </w:rPr>
        <w:t>Journal of Statistical Software</w:t>
      </w:r>
      <w:r w:rsidRPr="00787E13">
        <w:t xml:space="preserve"> </w:t>
      </w:r>
      <w:r w:rsidRPr="00787E13">
        <w:rPr>
          <w:b/>
        </w:rPr>
        <w:t>67</w:t>
      </w:r>
      <w:r w:rsidRPr="00787E13">
        <w:t>(1): 1-48.</w:t>
      </w:r>
    </w:p>
    <w:p w14:paraId="199E7621" w14:textId="77777777" w:rsidR="00787E13" w:rsidRPr="00787E13" w:rsidRDefault="00787E13" w:rsidP="00787E13">
      <w:pPr>
        <w:pStyle w:val="EndNoteBibliography"/>
      </w:pPr>
      <w:r w:rsidRPr="00787E13">
        <w:t xml:space="preserve">Bergougnoux, V. (2014). "The history of tomato: from domestication to biopharming." </w:t>
      </w:r>
      <w:r w:rsidRPr="00787E13">
        <w:rPr>
          <w:u w:val="single"/>
        </w:rPr>
        <w:t>Biotechnology advances</w:t>
      </w:r>
      <w:r w:rsidRPr="00787E13">
        <w:t xml:space="preserve"> </w:t>
      </w:r>
      <w:r w:rsidRPr="00787E13">
        <w:rPr>
          <w:b/>
        </w:rPr>
        <w:t>32</w:t>
      </w:r>
      <w:r w:rsidRPr="00787E13">
        <w:t>(1): 170-189.</w:t>
      </w:r>
    </w:p>
    <w:p w14:paraId="0A76FFB8" w14:textId="77777777" w:rsidR="00787E13" w:rsidRPr="00787E13" w:rsidRDefault="00787E13" w:rsidP="00787E13">
      <w:pPr>
        <w:pStyle w:val="EndNoteBibliography"/>
      </w:pPr>
      <w:r w:rsidRPr="00787E13">
        <w:t xml:space="preserve">Bhardwaj, V., S. Meier, L. N. Petersen, R. A. Ingle and L. C. Roden (2011). "Defence responses of Arabidopsis thaliana to infection by Pseudomonas syringae are regulated by the circadian clock." </w:t>
      </w:r>
      <w:r w:rsidRPr="00787E13">
        <w:rPr>
          <w:u w:val="single"/>
        </w:rPr>
        <w:t>PloS one</w:t>
      </w:r>
      <w:r w:rsidRPr="00787E13">
        <w:t xml:space="preserve"> </w:t>
      </w:r>
      <w:r w:rsidRPr="00787E13">
        <w:rPr>
          <w:b/>
        </w:rPr>
        <w:t>6</w:t>
      </w:r>
      <w:r w:rsidRPr="00787E13">
        <w:t>(10): e26968.</w:t>
      </w:r>
    </w:p>
    <w:p w14:paraId="7F38083D" w14:textId="77777777" w:rsidR="00787E13" w:rsidRPr="00787E13" w:rsidRDefault="00787E13" w:rsidP="00787E13">
      <w:pPr>
        <w:pStyle w:val="EndNoteBibliography"/>
      </w:pPr>
      <w:r w:rsidRPr="00787E13">
        <w:t xml:space="preserve">Bittel, P. and S. Robatzek (2007). "Microbe-associated molecular patterns (MAMPs) probe plant immunity." </w:t>
      </w:r>
      <w:r w:rsidRPr="00787E13">
        <w:rPr>
          <w:u w:val="single"/>
        </w:rPr>
        <w:t>Current opinion in plant biology</w:t>
      </w:r>
      <w:r w:rsidRPr="00787E13">
        <w:t xml:space="preserve"> </w:t>
      </w:r>
      <w:r w:rsidRPr="00787E13">
        <w:rPr>
          <w:b/>
        </w:rPr>
        <w:t>10</w:t>
      </w:r>
      <w:r w:rsidRPr="00787E13">
        <w:t>(4): 335-341.</w:t>
      </w:r>
    </w:p>
    <w:p w14:paraId="70CF6DA4" w14:textId="77777777" w:rsidR="00787E13" w:rsidRPr="00787E13" w:rsidRDefault="00787E13" w:rsidP="00787E13">
      <w:pPr>
        <w:pStyle w:val="EndNoteBibliography"/>
      </w:pPr>
      <w:r w:rsidRPr="00787E13">
        <w:t xml:space="preserve">Blanca, J., J. Montero-Pau, C. Sauvage, G. Bauchet, E. Illa, M. J. Díez, D. Francis, M. Causse, E. van der Knaap and J. Cañizares (2015). "Genomic variation in tomato, from wild ancestors to contemporary breeding accessions." </w:t>
      </w:r>
      <w:r w:rsidRPr="00787E13">
        <w:rPr>
          <w:u w:val="single"/>
        </w:rPr>
        <w:t>BMC genomics</w:t>
      </w:r>
      <w:r w:rsidRPr="00787E13">
        <w:t xml:space="preserve"> </w:t>
      </w:r>
      <w:r w:rsidRPr="00787E13">
        <w:rPr>
          <w:b/>
        </w:rPr>
        <w:t>16</w:t>
      </w:r>
      <w:r w:rsidRPr="00787E13">
        <w:t>(1): 257.</w:t>
      </w:r>
    </w:p>
    <w:p w14:paraId="75DE9AE5" w14:textId="77777777" w:rsidR="00787E13" w:rsidRPr="00787E13" w:rsidRDefault="00787E13" w:rsidP="00787E13">
      <w:pPr>
        <w:pStyle w:val="EndNoteBibliography"/>
      </w:pPr>
      <w:r w:rsidRPr="00787E13">
        <w:t xml:space="preserve">Blanco-Ulate, B., A. Morales-Cruz, K. C. Amrine, J. M. Labavitch, A. L. Powell and D. Cantu (2014). "Genome-wide transcriptional profiling of Botrytis cinerea genes targeting plant cell walls during infections of different hosts." </w:t>
      </w:r>
      <w:r w:rsidRPr="00787E13">
        <w:rPr>
          <w:u w:val="single"/>
        </w:rPr>
        <w:t>Frontiers in plant science</w:t>
      </w:r>
      <w:r w:rsidRPr="00787E13">
        <w:t xml:space="preserve"> </w:t>
      </w:r>
      <w:r w:rsidRPr="00787E13">
        <w:rPr>
          <w:b/>
        </w:rPr>
        <w:t>5</w:t>
      </w:r>
      <w:r w:rsidRPr="00787E13">
        <w:t>.</w:t>
      </w:r>
    </w:p>
    <w:p w14:paraId="4772B1FA" w14:textId="77777777" w:rsidR="00787E13" w:rsidRPr="00787E13" w:rsidRDefault="00787E13" w:rsidP="00787E13">
      <w:pPr>
        <w:pStyle w:val="EndNoteBibliography"/>
      </w:pPr>
      <w:r w:rsidRPr="00787E13">
        <w:t xml:space="preserve">Boller, T. and S. Y. He (2009). "Innate immunity in plants: an arms race between pattern recognition receptors in plants and effectors in microbial pathogens." </w:t>
      </w:r>
      <w:r w:rsidRPr="00787E13">
        <w:rPr>
          <w:u w:val="single"/>
        </w:rPr>
        <w:t>Science</w:t>
      </w:r>
      <w:r w:rsidRPr="00787E13">
        <w:t xml:space="preserve"> </w:t>
      </w:r>
      <w:r w:rsidRPr="00787E13">
        <w:rPr>
          <w:b/>
        </w:rPr>
        <w:t>324</w:t>
      </w:r>
      <w:r w:rsidRPr="00787E13">
        <w:t>(5928): 742-744.</w:t>
      </w:r>
    </w:p>
    <w:p w14:paraId="3159FD4A" w14:textId="77777777" w:rsidR="00787E13" w:rsidRPr="00787E13" w:rsidRDefault="00787E13" w:rsidP="00787E13">
      <w:pPr>
        <w:pStyle w:val="EndNoteBibliography"/>
      </w:pPr>
      <w:r w:rsidRPr="00787E13">
        <w:t xml:space="preserve">Boyd, L. A., C. Ridout, D. M. O'Sullivan, J. E. Leach and H. Leung (2013). "Plant–pathogen interactions: disease resistance in modern agriculture." </w:t>
      </w:r>
      <w:r w:rsidRPr="00787E13">
        <w:rPr>
          <w:u w:val="single"/>
        </w:rPr>
        <w:t>Trends in genetics</w:t>
      </w:r>
      <w:r w:rsidRPr="00787E13">
        <w:t xml:space="preserve"> </w:t>
      </w:r>
      <w:r w:rsidRPr="00787E13">
        <w:rPr>
          <w:b/>
        </w:rPr>
        <w:t>29</w:t>
      </w:r>
      <w:r w:rsidRPr="00787E13">
        <w:t>(4): 233-240.</w:t>
      </w:r>
    </w:p>
    <w:p w14:paraId="6E9A97AA" w14:textId="77777777" w:rsidR="00787E13" w:rsidRPr="00787E13" w:rsidRDefault="00787E13" w:rsidP="00787E13">
      <w:pPr>
        <w:pStyle w:val="EndNoteBibliography"/>
      </w:pPr>
      <w:r w:rsidRPr="00787E13">
        <w:t xml:space="preserve">Campos, M. L., Y. Yoshida, I. T. Major, D. de Oliveira Ferreira, S. M. Weraduwage, J. E. Froehlich, B. F. Johnson, D. M. Kramer, G. Jander and T. D. Sharkey (2016). "Rewiring of jasmonate and phytochrome B signalling uncouples plant growth-defense tradeoffs." </w:t>
      </w:r>
      <w:r w:rsidRPr="00787E13">
        <w:rPr>
          <w:u w:val="single"/>
        </w:rPr>
        <w:t>Nature communications</w:t>
      </w:r>
      <w:r w:rsidRPr="00787E13">
        <w:t xml:space="preserve"> </w:t>
      </w:r>
      <w:r w:rsidRPr="00787E13">
        <w:rPr>
          <w:b/>
        </w:rPr>
        <w:t>7</w:t>
      </w:r>
      <w:r w:rsidRPr="00787E13">
        <w:t>: 12570.</w:t>
      </w:r>
    </w:p>
    <w:p w14:paraId="47B6C493" w14:textId="77777777" w:rsidR="00787E13" w:rsidRPr="00787E13" w:rsidRDefault="00787E13" w:rsidP="00787E13">
      <w:pPr>
        <w:pStyle w:val="EndNoteBibliography"/>
      </w:pPr>
      <w:r w:rsidRPr="00787E13">
        <w:t xml:space="preserve">Cerveny, L., A. Straskova, V. Dankova, A. Hartlova, M. Ceckova, F. Staud and J. Stulik (2013). "Tetratricopeptide repeat motifs in the world of bacterial pathogens: role in virulence mechanisms." </w:t>
      </w:r>
      <w:r w:rsidRPr="00787E13">
        <w:rPr>
          <w:u w:val="single"/>
        </w:rPr>
        <w:t>Infection and immunity</w:t>
      </w:r>
      <w:r w:rsidRPr="00787E13">
        <w:t xml:space="preserve"> </w:t>
      </w:r>
      <w:r w:rsidRPr="00787E13">
        <w:rPr>
          <w:b/>
        </w:rPr>
        <w:t>81</w:t>
      </w:r>
      <w:r w:rsidRPr="00787E13">
        <w:t>(3): 629-635.</w:t>
      </w:r>
    </w:p>
    <w:p w14:paraId="2FD2CAF8" w14:textId="77777777" w:rsidR="00787E13" w:rsidRPr="00787E13" w:rsidRDefault="00787E13" w:rsidP="00787E13">
      <w:pPr>
        <w:pStyle w:val="EndNoteBibliography"/>
      </w:pPr>
      <w:r w:rsidRPr="00787E13">
        <w:t xml:space="preserve">Chaudhary, B. (2013). "Plant domestication and resistance to herbivory." </w:t>
      </w:r>
      <w:r w:rsidRPr="00787E13">
        <w:rPr>
          <w:u w:val="single"/>
        </w:rPr>
        <w:t>International journal of plant genomics</w:t>
      </w:r>
      <w:r w:rsidRPr="00787E13">
        <w:t xml:space="preserve"> </w:t>
      </w:r>
      <w:r w:rsidRPr="00787E13">
        <w:rPr>
          <w:b/>
        </w:rPr>
        <w:t>2013</w:t>
      </w:r>
      <w:r w:rsidRPr="00787E13">
        <w:t>.</w:t>
      </w:r>
    </w:p>
    <w:p w14:paraId="71C64F82" w14:textId="77777777" w:rsidR="00787E13" w:rsidRPr="00787E13" w:rsidRDefault="00787E13" w:rsidP="00787E13">
      <w:pPr>
        <w:pStyle w:val="EndNoteBibliography"/>
      </w:pPr>
      <w:r w:rsidRPr="00787E13">
        <w:lastRenderedPageBreak/>
        <w:t xml:space="preserve">Choquer, M., E. Fournier, C. Kunz, C. Levis, J.-M. Pradier, A. Simon and M. Viaud (2007). "Botrytis cinerea virulence factors: new insights into a necrotrophic and polyphageous pathogen." </w:t>
      </w:r>
      <w:r w:rsidRPr="00787E13">
        <w:rPr>
          <w:u w:val="single"/>
        </w:rPr>
        <w:t>FEMS microbiology letters</w:t>
      </w:r>
      <w:r w:rsidRPr="00787E13">
        <w:t xml:space="preserve"> </w:t>
      </w:r>
      <w:r w:rsidRPr="00787E13">
        <w:rPr>
          <w:b/>
        </w:rPr>
        <w:t>277</w:t>
      </w:r>
      <w:r w:rsidRPr="00787E13">
        <w:t>(1): 1-10.</w:t>
      </w:r>
    </w:p>
    <w:p w14:paraId="771F5CFA" w14:textId="77777777" w:rsidR="00787E13" w:rsidRPr="00787E13" w:rsidRDefault="00787E13" w:rsidP="00787E13">
      <w:pPr>
        <w:pStyle w:val="EndNoteBibliography"/>
      </w:pPr>
      <w:r w:rsidRPr="00787E13">
        <w:t xml:space="preserve">Corwin, J. A., D. Copeland, J. Feusier, A. Subedy, R. Eshbaugh, C. Palmer, J. Maloof and D. J. Kliebenstein (2016). "The quantitative basis of the Arabidopsis innate immune system to endemic pathogens depends on pathogen genetics." </w:t>
      </w:r>
      <w:r w:rsidRPr="00787E13">
        <w:rPr>
          <w:u w:val="single"/>
        </w:rPr>
        <w:t>PLoS Genet</w:t>
      </w:r>
      <w:r w:rsidRPr="00787E13">
        <w:t xml:space="preserve"> </w:t>
      </w:r>
      <w:r w:rsidRPr="00787E13">
        <w:rPr>
          <w:b/>
        </w:rPr>
        <w:t>12</w:t>
      </w:r>
      <w:r w:rsidRPr="00787E13">
        <w:t>(2): e1005789.</w:t>
      </w:r>
    </w:p>
    <w:p w14:paraId="42B0FE93" w14:textId="77777777" w:rsidR="00787E13" w:rsidRPr="00787E13" w:rsidRDefault="00787E13" w:rsidP="00787E13">
      <w:pPr>
        <w:pStyle w:val="EndNoteBibliography"/>
      </w:pPr>
      <w:r w:rsidRPr="00787E13">
        <w:t xml:space="preserve">Corwin, J. A., A. Subedy, R. Eshbaugh and D. J. Kliebenstein (2016). "Expansive phenotypic landscape of Botrytis cinerea shows differential contribution of genetic diversity and plasticity." </w:t>
      </w:r>
      <w:r w:rsidRPr="00787E13">
        <w:rPr>
          <w:u w:val="single"/>
        </w:rPr>
        <w:t>Molecular Plant-Microbe Interactions</w:t>
      </w:r>
      <w:r w:rsidRPr="00787E13">
        <w:t xml:space="preserve"> </w:t>
      </w:r>
      <w:r w:rsidRPr="00787E13">
        <w:rPr>
          <w:b/>
        </w:rPr>
        <w:t>29</w:t>
      </w:r>
      <w:r w:rsidRPr="00787E13">
        <w:t>(4): 287-298.</w:t>
      </w:r>
    </w:p>
    <w:p w14:paraId="6C814A24" w14:textId="77777777" w:rsidR="00787E13" w:rsidRPr="00787E13" w:rsidRDefault="00787E13" w:rsidP="00787E13">
      <w:pPr>
        <w:pStyle w:val="EndNoteBibliography"/>
      </w:pPr>
      <w:r w:rsidRPr="00787E13">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787E13">
        <w:rPr>
          <w:u w:val="single"/>
        </w:rPr>
        <w:t>Genetics</w:t>
      </w:r>
      <w:r w:rsidRPr="00787E13">
        <w:t xml:space="preserve"> </w:t>
      </w:r>
      <w:r w:rsidRPr="00787E13">
        <w:rPr>
          <w:b/>
        </w:rPr>
        <w:t>170</w:t>
      </w:r>
      <w:r w:rsidRPr="00787E13">
        <w:t>(2): 613-630.</w:t>
      </w:r>
    </w:p>
    <w:p w14:paraId="3D8ADD10" w14:textId="77777777" w:rsidR="00787E13" w:rsidRPr="00787E13" w:rsidRDefault="00787E13" w:rsidP="00787E13">
      <w:pPr>
        <w:pStyle w:val="EndNoteBibliography"/>
      </w:pPr>
      <w:r w:rsidRPr="00787E13">
        <w:t xml:space="preserve">Dalmais, B., J. Schumacher, J. Moraga, P. Le Pecheur, B. Tudzynski, I. G. Collado and M. Viaud (2011). "The Botrytis cinerea phytotoxin botcinic acid requires two polyketide synthases for production and has a redundant role in virulence with botrydial." </w:t>
      </w:r>
      <w:r w:rsidRPr="00787E13">
        <w:rPr>
          <w:u w:val="single"/>
        </w:rPr>
        <w:t>Molecular plant pathology</w:t>
      </w:r>
      <w:r w:rsidRPr="00787E13">
        <w:t xml:space="preserve"> </w:t>
      </w:r>
      <w:r w:rsidRPr="00787E13">
        <w:rPr>
          <w:b/>
        </w:rPr>
        <w:t>12</w:t>
      </w:r>
      <w:r w:rsidRPr="00787E13">
        <w:t>(6): 564-579.</w:t>
      </w:r>
    </w:p>
    <w:p w14:paraId="459B4A96" w14:textId="77777777" w:rsidR="00787E13" w:rsidRPr="00787E13" w:rsidRDefault="00787E13" w:rsidP="00787E13">
      <w:pPr>
        <w:pStyle w:val="EndNoteBibliography"/>
      </w:pPr>
      <w:r w:rsidRPr="00787E13">
        <w:t xml:space="preserve">Dalman, K., K. Himmelstrand, Å. Olson, M. Lind, M. Brandström-Durling and J. Stenlid (2013). "A genome-wide association study identifies genomic regions for virulence in the non-model organism Heterobasidion annosum ss." </w:t>
      </w:r>
      <w:r w:rsidRPr="00787E13">
        <w:rPr>
          <w:u w:val="single"/>
        </w:rPr>
        <w:t>PLoS One</w:t>
      </w:r>
      <w:r w:rsidRPr="00787E13">
        <w:t xml:space="preserve"> </w:t>
      </w:r>
      <w:r w:rsidRPr="00787E13">
        <w:rPr>
          <w:b/>
        </w:rPr>
        <w:t>8</w:t>
      </w:r>
      <w:r w:rsidRPr="00787E13">
        <w:t>(1): e53525.</w:t>
      </w:r>
    </w:p>
    <w:p w14:paraId="3607C2CC" w14:textId="77777777" w:rsidR="00787E13" w:rsidRPr="00787E13" w:rsidRDefault="00787E13" w:rsidP="00787E13">
      <w:pPr>
        <w:pStyle w:val="EndNoteBibliography"/>
      </w:pPr>
      <w:r w:rsidRPr="00787E13">
        <w:t xml:space="preserve">Dangl, J. L. and J. D. Jones (2001). "Plant pathogens and integrated defence responses to infection." </w:t>
      </w:r>
      <w:r w:rsidRPr="00787E13">
        <w:rPr>
          <w:u w:val="single"/>
        </w:rPr>
        <w:t>nature</w:t>
      </w:r>
      <w:r w:rsidRPr="00787E13">
        <w:t xml:space="preserve"> </w:t>
      </w:r>
      <w:r w:rsidRPr="00787E13">
        <w:rPr>
          <w:b/>
        </w:rPr>
        <w:t>411</w:t>
      </w:r>
      <w:r w:rsidRPr="00787E13">
        <w:t>(6839): 826-833.</w:t>
      </w:r>
    </w:p>
    <w:p w14:paraId="5BD1FD68" w14:textId="77777777" w:rsidR="00787E13" w:rsidRPr="00787E13" w:rsidRDefault="00787E13" w:rsidP="00787E13">
      <w:pPr>
        <w:pStyle w:val="EndNoteBibliography"/>
      </w:pPr>
      <w:r w:rsidRPr="00787E13">
        <w:t xml:space="preserve">De Feyter, R., Y. Yang and D. W. Gabriel (1993). "Gene-for-genes interactions between cotton R genes and Xanthomonas campestris pv. malvacearum avr genes." </w:t>
      </w:r>
      <w:r w:rsidRPr="00787E13">
        <w:rPr>
          <w:u w:val="single"/>
        </w:rPr>
        <w:t>Molecular plant-microbe interactions: MPMI</w:t>
      </w:r>
      <w:r w:rsidRPr="00787E13">
        <w:t xml:space="preserve"> </w:t>
      </w:r>
      <w:r w:rsidRPr="00787E13">
        <w:rPr>
          <w:b/>
        </w:rPr>
        <w:t>6</w:t>
      </w:r>
      <w:r w:rsidRPr="00787E13">
        <w:t>(2): 225-237.</w:t>
      </w:r>
    </w:p>
    <w:p w14:paraId="6BBA346A" w14:textId="77777777" w:rsidR="00787E13" w:rsidRPr="00787E13" w:rsidRDefault="00787E13" w:rsidP="00787E13">
      <w:pPr>
        <w:pStyle w:val="EndNoteBibliography"/>
      </w:pPr>
      <w:r w:rsidRPr="00787E13">
        <w:t xml:space="preserve">Dean, R., J. A. Van Kan, Z. A. Pretorius, K. E. Hammond‐Kosack, A. Di Pietro, P. D. Spanu, J. J. Rudd, M. Dickman, R. Kahmann and J. Ellis (2012). "The Top 10 fungal pathogens in molecular plant pathology." </w:t>
      </w:r>
      <w:r w:rsidRPr="00787E13">
        <w:rPr>
          <w:u w:val="single"/>
        </w:rPr>
        <w:t>Molecular plant pathology</w:t>
      </w:r>
      <w:r w:rsidRPr="00787E13">
        <w:t xml:space="preserve"> </w:t>
      </w:r>
      <w:r w:rsidRPr="00787E13">
        <w:rPr>
          <w:b/>
        </w:rPr>
        <w:t>13</w:t>
      </w:r>
      <w:r w:rsidRPr="00787E13">
        <w:t>(4): 414-430.</w:t>
      </w:r>
    </w:p>
    <w:p w14:paraId="0C32211D" w14:textId="77777777" w:rsidR="00787E13" w:rsidRPr="00787E13" w:rsidRDefault="00787E13" w:rsidP="00787E13">
      <w:pPr>
        <w:pStyle w:val="EndNoteBibliography"/>
      </w:pPr>
      <w:r w:rsidRPr="00787E13">
        <w:t xml:space="preserve">Deighton, N., I. Muckenschnabel, A. J. Colmenares, I. G. Collado and B. Williamson (2001). "Botrydial is produced in plant tissues infected by Botrytis cinerea." </w:t>
      </w:r>
      <w:r w:rsidRPr="00787E13">
        <w:rPr>
          <w:u w:val="single"/>
        </w:rPr>
        <w:t>Phytochemistry</w:t>
      </w:r>
      <w:r w:rsidRPr="00787E13">
        <w:t xml:space="preserve"> </w:t>
      </w:r>
      <w:r w:rsidRPr="00787E13">
        <w:rPr>
          <w:b/>
        </w:rPr>
        <w:t>57</w:t>
      </w:r>
      <w:r w:rsidRPr="00787E13">
        <w:t>(5): 689-692.</w:t>
      </w:r>
    </w:p>
    <w:p w14:paraId="316259B2" w14:textId="77777777" w:rsidR="00787E13" w:rsidRPr="00787E13" w:rsidRDefault="00787E13" w:rsidP="00787E13">
      <w:pPr>
        <w:pStyle w:val="EndNoteBibliography"/>
      </w:pPr>
      <w:r w:rsidRPr="00787E13">
        <w:t xml:space="preserve">Denby, K. J., P. Kumar and D. J. Kliebenstein (2004). "Identification of Botrytis cinerea susceptibility loci in Arabidopsis thaliana." </w:t>
      </w:r>
      <w:r w:rsidRPr="00787E13">
        <w:rPr>
          <w:u w:val="single"/>
        </w:rPr>
        <w:t>The Plant Journal</w:t>
      </w:r>
      <w:r w:rsidRPr="00787E13">
        <w:t xml:space="preserve"> </w:t>
      </w:r>
      <w:r w:rsidRPr="00787E13">
        <w:rPr>
          <w:b/>
        </w:rPr>
        <w:t>38</w:t>
      </w:r>
      <w:r w:rsidRPr="00787E13">
        <w:t>(3): 473-486.</w:t>
      </w:r>
    </w:p>
    <w:p w14:paraId="2A13B853" w14:textId="77777777" w:rsidR="00787E13" w:rsidRPr="00787E13" w:rsidRDefault="00787E13" w:rsidP="00787E13">
      <w:pPr>
        <w:pStyle w:val="EndNoteBibliography"/>
      </w:pPr>
      <w:r w:rsidRPr="00787E13">
        <w:t xml:space="preserve">Desjardins, C. A., K. A. Cohen, V. Munsamy, T. Abeel, K. Maharaj, B. J. Walker, T. P. Shea, D. V. Almeida, A. L. Manson and A. Salazar (2016). "Genomic and functional analyses of Mycobacterium tuberculosis strains implicate ald in D-cycloserine resistance." </w:t>
      </w:r>
      <w:r w:rsidRPr="00787E13">
        <w:rPr>
          <w:u w:val="single"/>
        </w:rPr>
        <w:t>Nature genetics</w:t>
      </w:r>
      <w:r w:rsidRPr="00787E13">
        <w:t xml:space="preserve"> </w:t>
      </w:r>
      <w:r w:rsidRPr="00787E13">
        <w:rPr>
          <w:b/>
        </w:rPr>
        <w:t>48</w:t>
      </w:r>
      <w:r w:rsidRPr="00787E13">
        <w:t>(5): 544-551.</w:t>
      </w:r>
    </w:p>
    <w:p w14:paraId="11E57D78" w14:textId="77777777" w:rsidR="00787E13" w:rsidRPr="00787E13" w:rsidRDefault="00787E13" w:rsidP="00787E13">
      <w:pPr>
        <w:pStyle w:val="EndNoteBibliography"/>
      </w:pPr>
      <w:r w:rsidRPr="00787E13">
        <w:t xml:space="preserve">Dıaz, J., A. ten Have and J. A. van Kan (2002). "The role of ethylene and wound signaling in resistance of tomato to Botrytis cinerea." </w:t>
      </w:r>
      <w:r w:rsidRPr="00787E13">
        <w:rPr>
          <w:u w:val="single"/>
        </w:rPr>
        <w:t>Plant physiology</w:t>
      </w:r>
      <w:r w:rsidRPr="00787E13">
        <w:t xml:space="preserve"> </w:t>
      </w:r>
      <w:r w:rsidRPr="00787E13">
        <w:rPr>
          <w:b/>
        </w:rPr>
        <w:t>129</w:t>
      </w:r>
      <w:r w:rsidRPr="00787E13">
        <w:t>(3): 1341-1351.</w:t>
      </w:r>
    </w:p>
    <w:p w14:paraId="5E99B5FB" w14:textId="77777777" w:rsidR="00787E13" w:rsidRPr="00787E13" w:rsidRDefault="00787E13" w:rsidP="00787E13">
      <w:pPr>
        <w:pStyle w:val="EndNoteBibliography"/>
      </w:pPr>
      <w:r w:rsidRPr="00787E13">
        <w:t xml:space="preserve">Dodds, P. N. and J. P. Rathjen (2010). "Plant immunity: towards an integrated view of plant–pathogen interactions." </w:t>
      </w:r>
      <w:r w:rsidRPr="00787E13">
        <w:rPr>
          <w:u w:val="single"/>
        </w:rPr>
        <w:t>Nature Reviews Genetics</w:t>
      </w:r>
      <w:r w:rsidRPr="00787E13">
        <w:t xml:space="preserve"> </w:t>
      </w:r>
      <w:r w:rsidRPr="00787E13">
        <w:rPr>
          <w:b/>
        </w:rPr>
        <w:t>11</w:t>
      </w:r>
      <w:r w:rsidRPr="00787E13">
        <w:t>(8): 539-548.</w:t>
      </w:r>
    </w:p>
    <w:p w14:paraId="6D0BEF63" w14:textId="77777777" w:rsidR="00787E13" w:rsidRPr="00787E13" w:rsidRDefault="00787E13" w:rsidP="00787E13">
      <w:pPr>
        <w:pStyle w:val="EndNoteBibliography"/>
      </w:pPr>
      <w:r w:rsidRPr="00787E13">
        <w:t xml:space="preserve">Doebley, J. F., B. S. Gaut and B. D. Smith (2006). "The molecular genetics of crop domestication." </w:t>
      </w:r>
      <w:r w:rsidRPr="00787E13">
        <w:rPr>
          <w:u w:val="single"/>
        </w:rPr>
        <w:t>Cell</w:t>
      </w:r>
      <w:r w:rsidRPr="00787E13">
        <w:t xml:space="preserve"> </w:t>
      </w:r>
      <w:r w:rsidRPr="00787E13">
        <w:rPr>
          <w:b/>
        </w:rPr>
        <w:t>127</w:t>
      </w:r>
      <w:r w:rsidRPr="00787E13">
        <w:t>(7): 1309-1321.</w:t>
      </w:r>
    </w:p>
    <w:p w14:paraId="52EE3D94" w14:textId="77777777" w:rsidR="00787E13" w:rsidRPr="00787E13" w:rsidRDefault="00787E13" w:rsidP="00787E13">
      <w:pPr>
        <w:pStyle w:val="EndNoteBibliography"/>
      </w:pPr>
      <w:r w:rsidRPr="00787E13">
        <w:t xml:space="preserve">Doerge, R. W. and G. A. Churchill (1996). "Permutation tests for multiple loci affecting a quantitative character." </w:t>
      </w:r>
      <w:r w:rsidRPr="00787E13">
        <w:rPr>
          <w:u w:val="single"/>
        </w:rPr>
        <w:t>Genetics</w:t>
      </w:r>
      <w:r w:rsidRPr="00787E13">
        <w:t xml:space="preserve"> </w:t>
      </w:r>
      <w:r w:rsidRPr="00787E13">
        <w:rPr>
          <w:b/>
        </w:rPr>
        <w:t>142</w:t>
      </w:r>
      <w:r w:rsidRPr="00787E13">
        <w:t>(1): 285-294.</w:t>
      </w:r>
    </w:p>
    <w:p w14:paraId="34327962" w14:textId="77777777" w:rsidR="00787E13" w:rsidRPr="00787E13" w:rsidRDefault="00787E13" w:rsidP="00787E13">
      <w:pPr>
        <w:pStyle w:val="EndNoteBibliography"/>
      </w:pPr>
      <w:r w:rsidRPr="00787E13">
        <w:t xml:space="preserve">Dwivedi, S. L., H. D. Upadhyaya, H. T. Stalker, M. W. Blair, D. J. Bertioli, S. Nielen and R. Ortiz (2008). "Enhancing crop gene pools with beneficial traits using wild relatives." </w:t>
      </w:r>
      <w:r w:rsidRPr="00787E13">
        <w:rPr>
          <w:u w:val="single"/>
        </w:rPr>
        <w:t>Plant Breeding Reviews</w:t>
      </w:r>
      <w:r w:rsidRPr="00787E13">
        <w:t xml:space="preserve"> </w:t>
      </w:r>
      <w:r w:rsidRPr="00787E13">
        <w:rPr>
          <w:b/>
        </w:rPr>
        <w:t>30</w:t>
      </w:r>
      <w:r w:rsidRPr="00787E13">
        <w:t>: 179.</w:t>
      </w:r>
    </w:p>
    <w:p w14:paraId="0D698E9C" w14:textId="77777777" w:rsidR="00787E13" w:rsidRPr="00787E13" w:rsidRDefault="00787E13" w:rsidP="00787E13">
      <w:pPr>
        <w:pStyle w:val="EndNoteBibliography"/>
      </w:pPr>
      <w:r w:rsidRPr="00787E13">
        <w:t xml:space="preserve">Egashira, H., A. Kuwashima, H. Ishiguro, K. Fukushima, T. Kaya and S. Imanishi (2000). "Screening of wild accessions resistant to gray mold (Botrytis cinerea Pers.) in Lycopersicon." </w:t>
      </w:r>
      <w:r w:rsidRPr="00787E13">
        <w:rPr>
          <w:u w:val="single"/>
        </w:rPr>
        <w:t>Acta physiologiae plantarum</w:t>
      </w:r>
      <w:r w:rsidRPr="00787E13">
        <w:t xml:space="preserve"> </w:t>
      </w:r>
      <w:r w:rsidRPr="00787E13">
        <w:rPr>
          <w:b/>
        </w:rPr>
        <w:t>22</w:t>
      </w:r>
      <w:r w:rsidRPr="00787E13">
        <w:t>(3): 324-326.</w:t>
      </w:r>
    </w:p>
    <w:p w14:paraId="01BB2BBE" w14:textId="77777777" w:rsidR="00787E13" w:rsidRPr="00787E13" w:rsidRDefault="00787E13" w:rsidP="00787E13">
      <w:pPr>
        <w:pStyle w:val="EndNoteBibliography"/>
      </w:pPr>
      <w:r w:rsidRPr="00787E13">
        <w:lastRenderedPageBreak/>
        <w:t xml:space="preserve">Elad, Y., B. Williamson, P. Tudzynski and N. Delen (2007). Botrytis spp. and diseases they cause in agricultural systems–an introduction. </w:t>
      </w:r>
      <w:r w:rsidRPr="00787E13">
        <w:rPr>
          <w:u w:val="single"/>
        </w:rPr>
        <w:t>Botrytis: Biology, pathology and control</w:t>
      </w:r>
      <w:r w:rsidRPr="00787E13">
        <w:t>, Springer</w:t>
      </w:r>
      <w:r w:rsidRPr="00787E13">
        <w:rPr>
          <w:b/>
        </w:rPr>
        <w:t xml:space="preserve">: </w:t>
      </w:r>
      <w:r w:rsidRPr="00787E13">
        <w:t>1-8.</w:t>
      </w:r>
    </w:p>
    <w:p w14:paraId="36BDCEC0" w14:textId="77777777" w:rsidR="00787E13" w:rsidRPr="00787E13" w:rsidRDefault="00787E13" w:rsidP="00787E13">
      <w:pPr>
        <w:pStyle w:val="EndNoteBibliography"/>
        <w:rPr>
          <w:u w:val="single"/>
        </w:rPr>
      </w:pPr>
      <w:r w:rsidRPr="00787E13">
        <w:t xml:space="preserve">Failmezger, H., Y. Yuan, O. Rueda, F. Markowetz and M. H. Failmezger (2012). "CRImage: CRImage a package to classify cells and calculate tumour cellularity." </w:t>
      </w:r>
      <w:r w:rsidRPr="00787E13">
        <w:rPr>
          <w:u w:val="single"/>
        </w:rPr>
        <w:t>R package version 1.24.0.</w:t>
      </w:r>
    </w:p>
    <w:p w14:paraId="78DAC836" w14:textId="77777777" w:rsidR="00787E13" w:rsidRPr="00787E13" w:rsidRDefault="00787E13" w:rsidP="00787E13">
      <w:pPr>
        <w:pStyle w:val="EndNoteBibliography"/>
      </w:pPr>
      <w:r w:rsidRPr="00787E13">
        <w:t xml:space="preserve">Farhat, M. R., B. J. Shapiro, K. J. Kieser, R. Sultana, K. R. Jacobson, T. C. Victor, R. M. Warren, E. M. Streicher, A. Calver and A. Sloutsky (2013). "Genomic analysis identifies targets of convergent positive selection in drug-resistant Mycobacterium tuberculosis." </w:t>
      </w:r>
      <w:r w:rsidRPr="00787E13">
        <w:rPr>
          <w:u w:val="single"/>
        </w:rPr>
        <w:t>Nature genetics</w:t>
      </w:r>
      <w:r w:rsidRPr="00787E13">
        <w:t xml:space="preserve"> </w:t>
      </w:r>
      <w:r w:rsidRPr="00787E13">
        <w:rPr>
          <w:b/>
        </w:rPr>
        <w:t>45</w:t>
      </w:r>
      <w:r w:rsidRPr="00787E13">
        <w:t>(10): 1183-1189.</w:t>
      </w:r>
    </w:p>
    <w:p w14:paraId="31339521" w14:textId="77777777" w:rsidR="00787E13" w:rsidRPr="00787E13" w:rsidRDefault="00787E13" w:rsidP="00787E13">
      <w:pPr>
        <w:pStyle w:val="EndNoteBibliography"/>
      </w:pPr>
      <w:r w:rsidRPr="00787E13">
        <w:t xml:space="preserve">Fekete, É., E. Fekete, L. Irinyi, L. Karaffa, M. Árnyasi, M. Asadollahi and E. Sándor (2012). "Genetic diversity of a Botrytis cinerea cryptic species complex in Hungary." </w:t>
      </w:r>
      <w:r w:rsidRPr="00787E13">
        <w:rPr>
          <w:u w:val="single"/>
        </w:rPr>
        <w:t>Microbiological Research</w:t>
      </w:r>
      <w:r w:rsidRPr="00787E13">
        <w:t xml:space="preserve"> </w:t>
      </w:r>
      <w:r w:rsidRPr="00787E13">
        <w:rPr>
          <w:b/>
        </w:rPr>
        <w:t>167</w:t>
      </w:r>
      <w:r w:rsidRPr="00787E13">
        <w:t>(5): 283-291.</w:t>
      </w:r>
    </w:p>
    <w:p w14:paraId="4612E512" w14:textId="77777777" w:rsidR="00787E13" w:rsidRPr="00787E13" w:rsidRDefault="00787E13" w:rsidP="00787E13">
      <w:pPr>
        <w:pStyle w:val="EndNoteBibliography"/>
      </w:pPr>
      <w:r w:rsidRPr="00787E13">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787E13">
        <w:rPr>
          <w:u w:val="single"/>
        </w:rPr>
        <w:t>Plant physiology</w:t>
      </w:r>
      <w:r w:rsidRPr="00787E13">
        <w:t xml:space="preserve"> </w:t>
      </w:r>
      <w:r w:rsidRPr="00787E13">
        <w:rPr>
          <w:b/>
        </w:rPr>
        <w:t>144</w:t>
      </w:r>
      <w:r w:rsidRPr="00787E13">
        <w:t>(1): 367-379.</w:t>
      </w:r>
    </w:p>
    <w:p w14:paraId="42F00F73" w14:textId="77777777" w:rsidR="00787E13" w:rsidRPr="00787E13" w:rsidRDefault="00787E13" w:rsidP="00787E13">
      <w:pPr>
        <w:pStyle w:val="EndNoteBibliography"/>
      </w:pPr>
      <w:r w:rsidRPr="00787E13">
        <w:t xml:space="preserve">Ferrari, S., J. M. Plotnikova, G. De Lorenzo and F. M. Ausubel (2003). "Arabidopsis local resistance to Botrytis cinerea involves salicylic acid and camalexin and requires EDS4 and PAD2, but not SID2, EDS5 or PAD4." </w:t>
      </w:r>
      <w:r w:rsidRPr="00787E13">
        <w:rPr>
          <w:u w:val="single"/>
        </w:rPr>
        <w:t>The Plant Journal</w:t>
      </w:r>
      <w:r w:rsidRPr="00787E13">
        <w:t xml:space="preserve"> </w:t>
      </w:r>
      <w:r w:rsidRPr="00787E13">
        <w:rPr>
          <w:b/>
        </w:rPr>
        <w:t>35</w:t>
      </w:r>
      <w:r w:rsidRPr="00787E13">
        <w:t>(2): 193-205.</w:t>
      </w:r>
    </w:p>
    <w:p w14:paraId="64FE7B3E" w14:textId="77777777" w:rsidR="00787E13" w:rsidRPr="00787E13" w:rsidRDefault="00787E13" w:rsidP="00787E13">
      <w:pPr>
        <w:pStyle w:val="EndNoteBibliography"/>
      </w:pPr>
      <w:r w:rsidRPr="00787E13">
        <w:t xml:space="preserve">Fillinger, S. and Y. Elad (2015). </w:t>
      </w:r>
      <w:r w:rsidRPr="00787E13">
        <w:rPr>
          <w:u w:val="single"/>
        </w:rPr>
        <w:t>Botrytis-the Fungus, the Pathogen and Its Management in Agricultural Systems</w:t>
      </w:r>
      <w:r w:rsidRPr="00787E13">
        <w:t>, Springer.</w:t>
      </w:r>
    </w:p>
    <w:p w14:paraId="1C952C21" w14:textId="77777777" w:rsidR="00787E13" w:rsidRPr="00787E13" w:rsidRDefault="00787E13" w:rsidP="00787E13">
      <w:pPr>
        <w:pStyle w:val="EndNoteBibliography"/>
      </w:pPr>
      <w:r w:rsidRPr="00787E13">
        <w:t xml:space="preserve">Finkers, R., Y. Bai, P. van den Berg, R. van Berloo, F. Meijer-Dekens, A. Ten Have, J. van Kan, P. Lindhout and A. W. van Heusden (2008). "Quantitative resistance to Botrytis cinerea from Solanum neorickii." </w:t>
      </w:r>
      <w:r w:rsidRPr="00787E13">
        <w:rPr>
          <w:u w:val="single"/>
        </w:rPr>
        <w:t>Euphytica</w:t>
      </w:r>
      <w:r w:rsidRPr="00787E13">
        <w:t xml:space="preserve"> </w:t>
      </w:r>
      <w:r w:rsidRPr="00787E13">
        <w:rPr>
          <w:b/>
        </w:rPr>
        <w:t>159</w:t>
      </w:r>
      <w:r w:rsidRPr="00787E13">
        <w:t>(1-2): 83-92.</w:t>
      </w:r>
    </w:p>
    <w:p w14:paraId="1827C45E" w14:textId="77777777" w:rsidR="00787E13" w:rsidRPr="00787E13" w:rsidRDefault="00787E13" w:rsidP="00787E13">
      <w:pPr>
        <w:pStyle w:val="EndNoteBibliography"/>
      </w:pPr>
      <w:r w:rsidRPr="00787E13">
        <w:t xml:space="preserve">Finkers, R., A. W. van Heusden, F. Meijer-Dekens, J. A. van Kan, P. Maris and P. Lindhout (2007). "The construction of a Solanum habrochaites LYC4 introgression line population and the identification of QTLs for resistance to Botrytis cinerea." </w:t>
      </w:r>
      <w:r w:rsidRPr="00787E13">
        <w:rPr>
          <w:u w:val="single"/>
        </w:rPr>
        <w:t>Theoretical and Applied Genetics</w:t>
      </w:r>
      <w:r w:rsidRPr="00787E13">
        <w:t xml:space="preserve"> </w:t>
      </w:r>
      <w:r w:rsidRPr="00787E13">
        <w:rPr>
          <w:b/>
        </w:rPr>
        <w:t>114</w:t>
      </w:r>
      <w:r w:rsidRPr="00787E13">
        <w:t>(6): 1071-1080.</w:t>
      </w:r>
    </w:p>
    <w:p w14:paraId="59E410AF" w14:textId="77777777" w:rsidR="00787E13" w:rsidRPr="00787E13" w:rsidRDefault="00787E13" w:rsidP="00787E13">
      <w:pPr>
        <w:pStyle w:val="EndNoteBibliography"/>
      </w:pPr>
      <w:r w:rsidRPr="00787E13">
        <w:t xml:space="preserve">Fordyce, R., N. Soltis, C. Caseys, G. Gwinner, J. Corwin, S. Atwell, D. Copeland, J. Feusier, A. Subedy, R. Eshbaugh and D. Kliebenstein (2018). "Combining Digital Imaging and GWA Mapping to Dissect Visual Traits in Plant/Pathogen Interactions." </w:t>
      </w:r>
      <w:r w:rsidRPr="00787E13">
        <w:rPr>
          <w:u w:val="single"/>
        </w:rPr>
        <w:t>Plant Physiology</w:t>
      </w:r>
      <w:r w:rsidRPr="00787E13">
        <w:t>.</w:t>
      </w:r>
    </w:p>
    <w:p w14:paraId="77D4B7E0" w14:textId="77777777" w:rsidR="00787E13" w:rsidRPr="00787E13" w:rsidRDefault="00787E13" w:rsidP="00787E13">
      <w:pPr>
        <w:pStyle w:val="EndNoteBibliography"/>
      </w:pPr>
      <w:r w:rsidRPr="00787E13">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787E13">
        <w:rPr>
          <w:u w:val="single"/>
        </w:rPr>
        <w:t>Frontiers in plant science</w:t>
      </w:r>
      <w:r w:rsidRPr="00787E13">
        <w:t xml:space="preserve"> </w:t>
      </w:r>
      <w:r w:rsidRPr="00787E13">
        <w:rPr>
          <w:b/>
        </w:rPr>
        <w:t>7</w:t>
      </w:r>
      <w:r w:rsidRPr="00787E13">
        <w:t>.</w:t>
      </w:r>
    </w:p>
    <w:p w14:paraId="2A5DE1AE" w14:textId="77777777" w:rsidR="00787E13" w:rsidRPr="00787E13" w:rsidRDefault="00787E13" w:rsidP="00787E13">
      <w:pPr>
        <w:pStyle w:val="EndNoteBibliography"/>
      </w:pPr>
      <w:r w:rsidRPr="00787E13">
        <w:t xml:space="preserve">Gao, Y., Z. Liu, J. D. Faris, J. Richards, R. S. Brueggeman, X. Li, R. P. Oliver, B. A. McDonald and T. L. Friesen (2016). "Validation of genome-wide association studies as a tool to identify virulence factors in Parastagonospora nodorum." </w:t>
      </w:r>
      <w:r w:rsidRPr="00787E13">
        <w:rPr>
          <w:u w:val="single"/>
        </w:rPr>
        <w:t>Phytopathology</w:t>
      </w:r>
      <w:r w:rsidRPr="00787E13">
        <w:t xml:space="preserve"> </w:t>
      </w:r>
      <w:r w:rsidRPr="00787E13">
        <w:rPr>
          <w:b/>
        </w:rPr>
        <w:t>106</w:t>
      </w:r>
      <w:r w:rsidRPr="00787E13">
        <w:t>(10): 1177-1185.</w:t>
      </w:r>
    </w:p>
    <w:p w14:paraId="3477415D" w14:textId="77777777" w:rsidR="00787E13" w:rsidRPr="00787E13" w:rsidRDefault="00787E13" w:rsidP="00787E13">
      <w:pPr>
        <w:pStyle w:val="EndNoteBibliography"/>
      </w:pPr>
      <w:r w:rsidRPr="00787E13">
        <w:t xml:space="preserve">Giraud, T., D. Fortini, C. Levis, C. Lamarque, P. Leroux, K. LoBuglio and Y. Brygoo (1999). "Two sibling species of the Botrytis cinerea complex, transposa and vacuma, are found in sympatry on numerous host plants." </w:t>
      </w:r>
      <w:r w:rsidRPr="00787E13">
        <w:rPr>
          <w:u w:val="single"/>
        </w:rPr>
        <w:t>Phytopathology</w:t>
      </w:r>
      <w:r w:rsidRPr="00787E13">
        <w:t xml:space="preserve"> </w:t>
      </w:r>
      <w:r w:rsidRPr="00787E13">
        <w:rPr>
          <w:b/>
        </w:rPr>
        <w:t>89</w:t>
      </w:r>
      <w:r w:rsidRPr="00787E13">
        <w:t>(10): 967-973.</w:t>
      </w:r>
    </w:p>
    <w:p w14:paraId="555017D8" w14:textId="77777777" w:rsidR="00787E13" w:rsidRPr="00787E13" w:rsidRDefault="00787E13" w:rsidP="00787E13">
      <w:pPr>
        <w:pStyle w:val="EndNoteBibliography"/>
      </w:pPr>
      <w:r w:rsidRPr="00787E13">
        <w:t xml:space="preserve">Glazebrook, J. (2005). "Contrasting mechanisms of defense against biotrophic and necrotrophic pathogens." </w:t>
      </w:r>
      <w:r w:rsidRPr="00787E13">
        <w:rPr>
          <w:u w:val="single"/>
        </w:rPr>
        <w:t>Annu. Rev. Phytopathol.</w:t>
      </w:r>
      <w:r w:rsidRPr="00787E13">
        <w:t xml:space="preserve"> </w:t>
      </w:r>
      <w:r w:rsidRPr="00787E13">
        <w:rPr>
          <w:b/>
        </w:rPr>
        <w:t>43</w:t>
      </w:r>
      <w:r w:rsidRPr="00787E13">
        <w:t>: 205-227.</w:t>
      </w:r>
    </w:p>
    <w:p w14:paraId="5399C0D0" w14:textId="77777777" w:rsidR="00787E13" w:rsidRPr="00787E13" w:rsidRDefault="00787E13" w:rsidP="00787E13">
      <w:pPr>
        <w:pStyle w:val="EndNoteBibliography"/>
      </w:pPr>
      <w:r w:rsidRPr="00787E13">
        <w:t xml:space="preserve">Goss, E. M. and J. Bergelson (2006). "Variation in resistance and virulence in the interaction between Arabidopsis thaliana and a bacterial pathogen." </w:t>
      </w:r>
      <w:r w:rsidRPr="00787E13">
        <w:rPr>
          <w:u w:val="single"/>
        </w:rPr>
        <w:t>Evolution</w:t>
      </w:r>
      <w:r w:rsidRPr="00787E13">
        <w:t xml:space="preserve"> </w:t>
      </w:r>
      <w:r w:rsidRPr="00787E13">
        <w:rPr>
          <w:b/>
        </w:rPr>
        <w:t>60</w:t>
      </w:r>
      <w:r w:rsidRPr="00787E13">
        <w:t>(8): 1562-1573.</w:t>
      </w:r>
    </w:p>
    <w:p w14:paraId="72A69101" w14:textId="77777777" w:rsidR="00787E13" w:rsidRPr="00787E13" w:rsidRDefault="00787E13" w:rsidP="00787E13">
      <w:pPr>
        <w:pStyle w:val="EndNoteBibliography"/>
      </w:pPr>
      <w:r w:rsidRPr="00787E13">
        <w:t xml:space="preserve">Guimaraes, R. L., R. T. Chetelat and H. U. Stotz (2004). "Resistance to Botrytis cinerea in Solanum lycopersicoides is dominant in hybrids with tomato, and involves induced hyphal death." </w:t>
      </w:r>
      <w:r w:rsidRPr="00787E13">
        <w:rPr>
          <w:u w:val="single"/>
        </w:rPr>
        <w:t>European journal of plant pathology</w:t>
      </w:r>
      <w:r w:rsidRPr="00787E13">
        <w:t xml:space="preserve"> </w:t>
      </w:r>
      <w:r w:rsidRPr="00787E13">
        <w:rPr>
          <w:b/>
        </w:rPr>
        <w:t>110</w:t>
      </w:r>
      <w:r w:rsidRPr="00787E13">
        <w:t>(1): 13-23.</w:t>
      </w:r>
    </w:p>
    <w:p w14:paraId="769B73C2" w14:textId="77777777" w:rsidR="00787E13" w:rsidRPr="00787E13" w:rsidRDefault="00787E13" w:rsidP="00787E13">
      <w:pPr>
        <w:pStyle w:val="EndNoteBibliography"/>
      </w:pPr>
      <w:r w:rsidRPr="00787E13">
        <w:t xml:space="preserve">Hacquard, S., B. Kracher, T. Maekawa, S. Vernaldi, P. Schulze-Lefert and E. V. L. van Themaat (2013). "Mosaic genome structure of the barley powdery mildew pathogen and conservation of transcriptional programs in divergent hosts." </w:t>
      </w:r>
      <w:r w:rsidRPr="00787E13">
        <w:rPr>
          <w:u w:val="single"/>
        </w:rPr>
        <w:t>Proceedings of the National Academy of Sciences</w:t>
      </w:r>
      <w:r w:rsidRPr="00787E13">
        <w:t xml:space="preserve"> </w:t>
      </w:r>
      <w:r w:rsidRPr="00787E13">
        <w:rPr>
          <w:b/>
        </w:rPr>
        <w:t>110</w:t>
      </w:r>
      <w:r w:rsidRPr="00787E13">
        <w:t>(24): E2219-E2228.</w:t>
      </w:r>
    </w:p>
    <w:p w14:paraId="672FAF7A" w14:textId="77777777" w:rsidR="00787E13" w:rsidRPr="00787E13" w:rsidRDefault="00787E13" w:rsidP="00787E13">
      <w:pPr>
        <w:pStyle w:val="EndNoteBibliography"/>
      </w:pPr>
      <w:r w:rsidRPr="00787E13">
        <w:t xml:space="preserve">Hahn, M. (2014). "The rising threat of fungicide resistance in plant pathogenic fungi: Botrytis as a case study." </w:t>
      </w:r>
      <w:r w:rsidRPr="00787E13">
        <w:rPr>
          <w:u w:val="single"/>
        </w:rPr>
        <w:t>Journal of chemical biology</w:t>
      </w:r>
      <w:r w:rsidRPr="00787E13">
        <w:t xml:space="preserve"> </w:t>
      </w:r>
      <w:r w:rsidRPr="00787E13">
        <w:rPr>
          <w:b/>
        </w:rPr>
        <w:t>7</w:t>
      </w:r>
      <w:r w:rsidRPr="00787E13">
        <w:t>(4): 133-141.</w:t>
      </w:r>
    </w:p>
    <w:p w14:paraId="05628922" w14:textId="77777777" w:rsidR="00787E13" w:rsidRPr="00787E13" w:rsidRDefault="00787E13" w:rsidP="00787E13">
      <w:pPr>
        <w:pStyle w:val="EndNoteBibliography"/>
      </w:pPr>
      <w:r w:rsidRPr="00787E13">
        <w:lastRenderedPageBreak/>
        <w:t xml:space="preserve">Hevia, M. A., P. Canessa, H. Müller-Esparza and L. F. Larrondo (2015). "A circadian oscillator in the fungus Botrytis cinerea regulates virulence when infecting Arabidopsis thaliana." </w:t>
      </w:r>
      <w:r w:rsidRPr="00787E13">
        <w:rPr>
          <w:u w:val="single"/>
        </w:rPr>
        <w:t>Proceedings of the National Academy of Sciences</w:t>
      </w:r>
      <w:r w:rsidRPr="00787E13">
        <w:t xml:space="preserve"> </w:t>
      </w:r>
      <w:r w:rsidRPr="00787E13">
        <w:rPr>
          <w:b/>
        </w:rPr>
        <w:t>112</w:t>
      </w:r>
      <w:r w:rsidRPr="00787E13">
        <w:t>(28): 8744-8749.</w:t>
      </w:r>
    </w:p>
    <w:p w14:paraId="09B8EC86" w14:textId="77777777" w:rsidR="00787E13" w:rsidRPr="00787E13" w:rsidRDefault="00787E13" w:rsidP="00787E13">
      <w:pPr>
        <w:pStyle w:val="EndNoteBibliography"/>
      </w:pPr>
      <w:r w:rsidRPr="00787E13">
        <w:t xml:space="preserve">Hyten, D. L., Q. Song, Y. Zhu, I.-Y. Choi, R. L. Nelson, J. M. Costa, J. E. Specht, R. C. Shoemaker and P. B. Cregan (2006). "Impacts of genetic bottlenecks on soybean genome diversity." </w:t>
      </w:r>
      <w:r w:rsidRPr="00787E13">
        <w:rPr>
          <w:u w:val="single"/>
        </w:rPr>
        <w:t>Proceedings of the National Academy of Sciences</w:t>
      </w:r>
      <w:r w:rsidRPr="00787E13">
        <w:t xml:space="preserve"> </w:t>
      </w:r>
      <w:r w:rsidRPr="00787E13">
        <w:rPr>
          <w:b/>
        </w:rPr>
        <w:t>103</w:t>
      </w:r>
      <w:r w:rsidRPr="00787E13">
        <w:t>(45): 16666-16671.</w:t>
      </w:r>
    </w:p>
    <w:p w14:paraId="269D8784" w14:textId="77777777" w:rsidR="00787E13" w:rsidRPr="00787E13" w:rsidRDefault="00787E13" w:rsidP="00787E13">
      <w:pPr>
        <w:pStyle w:val="EndNoteBibliography"/>
      </w:pPr>
      <w:r w:rsidRPr="00787E13">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787E13">
        <w:rPr>
          <w:u w:val="single"/>
        </w:rPr>
        <w:t>Environmental microbiology</w:t>
      </w:r>
      <w:r w:rsidRPr="00787E13">
        <w:t>.</w:t>
      </w:r>
    </w:p>
    <w:p w14:paraId="24CA1EFB" w14:textId="77777777" w:rsidR="00787E13" w:rsidRPr="00787E13" w:rsidRDefault="00787E13" w:rsidP="00787E13">
      <w:pPr>
        <w:pStyle w:val="EndNoteBibliography"/>
      </w:pPr>
      <w:r w:rsidRPr="00787E13">
        <w:t xml:space="preserve">Jombart, T. (2008). "adegenet: a R package for the multivariate analysis of genetic markers." </w:t>
      </w:r>
      <w:r w:rsidRPr="00787E13">
        <w:rPr>
          <w:u w:val="single"/>
        </w:rPr>
        <w:t>Bioinformatics</w:t>
      </w:r>
      <w:r w:rsidRPr="00787E13">
        <w:t xml:space="preserve"> </w:t>
      </w:r>
      <w:r w:rsidRPr="00787E13">
        <w:rPr>
          <w:b/>
        </w:rPr>
        <w:t>24</w:t>
      </w:r>
      <w:r w:rsidRPr="00787E13">
        <w:t>(11): 1403-1405.</w:t>
      </w:r>
    </w:p>
    <w:p w14:paraId="74A2BAD8" w14:textId="77777777" w:rsidR="00787E13" w:rsidRPr="00787E13" w:rsidRDefault="00787E13" w:rsidP="00787E13">
      <w:pPr>
        <w:pStyle w:val="EndNoteBibliography"/>
      </w:pPr>
      <w:r w:rsidRPr="00787E13">
        <w:t xml:space="preserve">Jones, J. D. and J. L. Dangl (2006). "The plant immune system." </w:t>
      </w:r>
      <w:r w:rsidRPr="00787E13">
        <w:rPr>
          <w:u w:val="single"/>
        </w:rPr>
        <w:t>Nature</w:t>
      </w:r>
      <w:r w:rsidRPr="00787E13">
        <w:t xml:space="preserve"> </w:t>
      </w:r>
      <w:r w:rsidRPr="00787E13">
        <w:rPr>
          <w:b/>
        </w:rPr>
        <w:t>444</w:t>
      </w:r>
      <w:r w:rsidRPr="00787E13">
        <w:t>(7117): 323-329.</w:t>
      </w:r>
    </w:p>
    <w:p w14:paraId="3150DB31" w14:textId="77777777" w:rsidR="00787E13" w:rsidRPr="00787E13" w:rsidRDefault="00787E13" w:rsidP="00787E13">
      <w:pPr>
        <w:pStyle w:val="EndNoteBibliography"/>
      </w:pPr>
      <w:r w:rsidRPr="00787E13">
        <w:t xml:space="preserve">Katan, T. (1999). "Current status of vegetative compatibility groups in Fusarium oxysporum." </w:t>
      </w:r>
      <w:r w:rsidRPr="00787E13">
        <w:rPr>
          <w:u w:val="single"/>
        </w:rPr>
        <w:t>Phytoparasitica</w:t>
      </w:r>
      <w:r w:rsidRPr="00787E13">
        <w:t xml:space="preserve"> </w:t>
      </w:r>
      <w:r w:rsidRPr="00787E13">
        <w:rPr>
          <w:b/>
        </w:rPr>
        <w:t>27</w:t>
      </w:r>
      <w:r w:rsidRPr="00787E13">
        <w:t>(1): 51-64.</w:t>
      </w:r>
    </w:p>
    <w:p w14:paraId="3D0C465C" w14:textId="77777777" w:rsidR="00787E13" w:rsidRPr="00787E13" w:rsidRDefault="00787E13" w:rsidP="00787E13">
      <w:pPr>
        <w:pStyle w:val="EndNoteBibliography"/>
      </w:pPr>
      <w:r w:rsidRPr="00787E13">
        <w:t xml:space="preserve">Keen, N. (1992). "The molecular biology of disease resistance." </w:t>
      </w:r>
      <w:r w:rsidRPr="00787E13">
        <w:rPr>
          <w:u w:val="single"/>
        </w:rPr>
        <w:t>Plant molecular biology</w:t>
      </w:r>
      <w:r w:rsidRPr="00787E13">
        <w:t xml:space="preserve"> </w:t>
      </w:r>
      <w:r w:rsidRPr="00787E13">
        <w:rPr>
          <w:b/>
        </w:rPr>
        <w:t>19</w:t>
      </w:r>
      <w:r w:rsidRPr="00787E13">
        <w:t>(1): 109-122.</w:t>
      </w:r>
    </w:p>
    <w:p w14:paraId="04213221" w14:textId="77777777" w:rsidR="00787E13" w:rsidRPr="00787E13" w:rsidRDefault="00787E13" w:rsidP="00787E13">
      <w:pPr>
        <w:pStyle w:val="EndNoteBibliography"/>
      </w:pPr>
      <w:r w:rsidRPr="00787E13">
        <w:t xml:space="preserve">Kliebenstein, D. J., H. C. Rowe and K. J. Denby (2005). "Secondary metabolites influence Arabidopsis/Botrytis interactions: variation in host production and pathogen sensitivity." </w:t>
      </w:r>
      <w:r w:rsidRPr="00787E13">
        <w:rPr>
          <w:u w:val="single"/>
        </w:rPr>
        <w:t>The Plant Journal</w:t>
      </w:r>
      <w:r w:rsidRPr="00787E13">
        <w:t xml:space="preserve"> </w:t>
      </w:r>
      <w:r w:rsidRPr="00787E13">
        <w:rPr>
          <w:b/>
        </w:rPr>
        <w:t>44</w:t>
      </w:r>
      <w:r w:rsidRPr="00787E13">
        <w:t>(1): 25-36.</w:t>
      </w:r>
    </w:p>
    <w:p w14:paraId="33DEAA8C" w14:textId="77777777" w:rsidR="00787E13" w:rsidRPr="00787E13" w:rsidRDefault="00787E13" w:rsidP="00787E13">
      <w:pPr>
        <w:pStyle w:val="EndNoteBibliography"/>
      </w:pPr>
      <w:r w:rsidRPr="00787E13">
        <w:t xml:space="preserve">Koenig, D., J. M. Jiménez-Gómez, S. Kimura, D. Fulop, D. H. Chitwood, L. R. Headland, R. Kumar, M. F. Covington, U. K. Devisetty and A. V. Tat (2013). "Comparative transcriptomics reveals patterns of selection in domesticated and wild tomato." </w:t>
      </w:r>
      <w:r w:rsidRPr="00787E13">
        <w:rPr>
          <w:u w:val="single"/>
        </w:rPr>
        <w:t>Proceedings of the National Academy of Sciences</w:t>
      </w:r>
      <w:r w:rsidRPr="00787E13">
        <w:t xml:space="preserve"> </w:t>
      </w:r>
      <w:r w:rsidRPr="00787E13">
        <w:rPr>
          <w:b/>
        </w:rPr>
        <w:t>110</w:t>
      </w:r>
      <w:r w:rsidRPr="00787E13">
        <w:t>(28): E2655-E2662.</w:t>
      </w:r>
    </w:p>
    <w:p w14:paraId="29B8544C" w14:textId="77777777" w:rsidR="00787E13" w:rsidRPr="00787E13" w:rsidRDefault="00787E13" w:rsidP="00787E13">
      <w:pPr>
        <w:pStyle w:val="EndNoteBibliography"/>
      </w:pPr>
      <w:r w:rsidRPr="00787E13">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787E13">
        <w:rPr>
          <w:u w:val="single"/>
        </w:rPr>
        <w:t>Plant Physiology</w:t>
      </w:r>
      <w:r w:rsidRPr="00787E13">
        <w:t>: pp. 00997.02015.</w:t>
      </w:r>
    </w:p>
    <w:p w14:paraId="0BE116AF" w14:textId="77777777" w:rsidR="00787E13" w:rsidRPr="00787E13" w:rsidRDefault="00787E13" w:rsidP="00787E13">
      <w:pPr>
        <w:pStyle w:val="EndNoteBibliography"/>
      </w:pPr>
      <w:r w:rsidRPr="00787E13">
        <w:t xml:space="preserve">Kover, P. X. and B. A. Schaal (2002). "Genetic variation for disease resistance and tolerance among Arabidopsis thaliana accessions." </w:t>
      </w:r>
      <w:r w:rsidRPr="00787E13">
        <w:rPr>
          <w:u w:val="single"/>
        </w:rPr>
        <w:t>Proceedings of the National Academy of Sciences</w:t>
      </w:r>
      <w:r w:rsidRPr="00787E13">
        <w:t xml:space="preserve"> </w:t>
      </w:r>
      <w:r w:rsidRPr="00787E13">
        <w:rPr>
          <w:b/>
        </w:rPr>
        <w:t>99</w:t>
      </w:r>
      <w:r w:rsidRPr="00787E13">
        <w:t>(17): 11270-11274.</w:t>
      </w:r>
    </w:p>
    <w:p w14:paraId="6A2DCA63" w14:textId="77777777" w:rsidR="00787E13" w:rsidRPr="00787E13" w:rsidRDefault="00787E13" w:rsidP="00787E13">
      <w:pPr>
        <w:pStyle w:val="EndNoteBibliography"/>
      </w:pPr>
      <w:r w:rsidRPr="00787E13">
        <w:t xml:space="preserve">Kretschmer, M. and M. Hahn (2008). "Fungicide resistance and genetic diversity of Botrytis cinerea isolates from a vineyard in Germany." </w:t>
      </w:r>
      <w:r w:rsidRPr="00787E13">
        <w:rPr>
          <w:u w:val="single"/>
        </w:rPr>
        <w:t>Journal of Plant Diseases and Protection</w:t>
      </w:r>
      <w:r w:rsidRPr="00787E13">
        <w:t>: 214-219.</w:t>
      </w:r>
    </w:p>
    <w:p w14:paraId="633F8536" w14:textId="77777777" w:rsidR="00787E13" w:rsidRPr="00787E13" w:rsidRDefault="00787E13" w:rsidP="00787E13">
      <w:pPr>
        <w:pStyle w:val="EndNoteBibliography"/>
      </w:pPr>
      <w:r w:rsidRPr="00787E13">
        <w:t xml:space="preserve">Kurtz, S., A. Phillippy, A. L. Delcher, M. Smoot, M. Shumway, C. Antonescu and S. L. Salzberg (2004). "Versatile and open software for comparing large genomes." </w:t>
      </w:r>
      <w:r w:rsidRPr="00787E13">
        <w:rPr>
          <w:u w:val="single"/>
        </w:rPr>
        <w:t>Genome biology</w:t>
      </w:r>
      <w:r w:rsidRPr="00787E13">
        <w:t xml:space="preserve"> </w:t>
      </w:r>
      <w:r w:rsidRPr="00787E13">
        <w:rPr>
          <w:b/>
        </w:rPr>
        <w:t>5</w:t>
      </w:r>
      <w:r w:rsidRPr="00787E13">
        <w:t>(2): R12.</w:t>
      </w:r>
    </w:p>
    <w:p w14:paraId="58CA9DFF" w14:textId="77777777" w:rsidR="00787E13" w:rsidRPr="00787E13" w:rsidRDefault="00787E13" w:rsidP="00787E13">
      <w:pPr>
        <w:pStyle w:val="EndNoteBibliography"/>
      </w:pPr>
      <w:r w:rsidRPr="00787E13">
        <w:t xml:space="preserve">Lin, T., G. Zhu, J. Zhang, X. Xu, Q. Yu, Z. Zheng, Z. Zhang, Y. Lun, S. Li and X. Wang (2014). "Genomic analyses provide insights into the history of tomato breeding." </w:t>
      </w:r>
      <w:r w:rsidRPr="00787E13">
        <w:rPr>
          <w:u w:val="single"/>
        </w:rPr>
        <w:t>Nature genetics</w:t>
      </w:r>
      <w:r w:rsidRPr="00787E13">
        <w:t xml:space="preserve"> </w:t>
      </w:r>
      <w:r w:rsidRPr="00787E13">
        <w:rPr>
          <w:b/>
        </w:rPr>
        <w:t>46</w:t>
      </w:r>
      <w:r w:rsidRPr="00787E13">
        <w:t>(11): 1220.</w:t>
      </w:r>
    </w:p>
    <w:p w14:paraId="76827DF2" w14:textId="77777777" w:rsidR="00787E13" w:rsidRPr="00787E13" w:rsidRDefault="00787E13" w:rsidP="00787E13">
      <w:pPr>
        <w:pStyle w:val="EndNoteBibliography"/>
      </w:pPr>
      <w:r w:rsidRPr="00787E13">
        <w:t xml:space="preserve">Liu, B., Y.-B. Hong, Y.-F. Zhang, X.-H. Li, L. Huang, H.-J. Zhang, D.-Y. Li and F.-M. Song (2014). "Tomato WRKY transcriptional factor SlDRW1 is required for disease resistance against Botrytis cinerea and tolerance to oxidative stress." </w:t>
      </w:r>
      <w:r w:rsidRPr="00787E13">
        <w:rPr>
          <w:u w:val="single"/>
        </w:rPr>
        <w:t>Plant Science</w:t>
      </w:r>
      <w:r w:rsidRPr="00787E13">
        <w:t xml:space="preserve"> </w:t>
      </w:r>
      <w:r w:rsidRPr="00787E13">
        <w:rPr>
          <w:b/>
        </w:rPr>
        <w:t>227</w:t>
      </w:r>
      <w:r w:rsidRPr="00787E13">
        <w:t>: 145-156.</w:t>
      </w:r>
    </w:p>
    <w:p w14:paraId="4C101963" w14:textId="77777777" w:rsidR="00787E13" w:rsidRPr="00787E13" w:rsidRDefault="00787E13" w:rsidP="00787E13">
      <w:pPr>
        <w:pStyle w:val="EndNoteBibliography"/>
      </w:pPr>
      <w:r w:rsidRPr="00787E13">
        <w:t xml:space="preserve">Lo Presti, L., C. López Díaz, D. Turrà, A. Di Pietro, M. Hampel, K. Heimel and R. Kahmann (2016). "A conserved co‐chaperone is required for virulence in fungal plant pathogens." </w:t>
      </w:r>
      <w:r w:rsidRPr="00787E13">
        <w:rPr>
          <w:u w:val="single"/>
        </w:rPr>
        <w:t>New Phytologist</w:t>
      </w:r>
      <w:r w:rsidRPr="00787E13">
        <w:t xml:space="preserve"> </w:t>
      </w:r>
      <w:r w:rsidRPr="00787E13">
        <w:rPr>
          <w:b/>
        </w:rPr>
        <w:t>209</w:t>
      </w:r>
      <w:r w:rsidRPr="00787E13">
        <w:t>(3): 1135-1148.</w:t>
      </w:r>
    </w:p>
    <w:p w14:paraId="5166EEDA" w14:textId="77777777" w:rsidR="00787E13" w:rsidRPr="00787E13" w:rsidRDefault="00787E13" w:rsidP="00787E13">
      <w:pPr>
        <w:pStyle w:val="EndNoteBibliography"/>
      </w:pPr>
      <w:r w:rsidRPr="00787E13">
        <w:t xml:space="preserve">Loxdale, H. D., G. Lushai and J. A. Harvey (2011). "The evolutionary improbability of ‘generalism’in nature, with special reference to insects." </w:t>
      </w:r>
      <w:r w:rsidRPr="00787E13">
        <w:rPr>
          <w:u w:val="single"/>
        </w:rPr>
        <w:t>Biological Journal of the Linnean Society</w:t>
      </w:r>
      <w:r w:rsidRPr="00787E13">
        <w:t xml:space="preserve"> </w:t>
      </w:r>
      <w:r w:rsidRPr="00787E13">
        <w:rPr>
          <w:b/>
        </w:rPr>
        <w:t>103</w:t>
      </w:r>
      <w:r w:rsidRPr="00787E13">
        <w:t>(1): 1-18.</w:t>
      </w:r>
    </w:p>
    <w:p w14:paraId="3F6A8F5C" w14:textId="77777777" w:rsidR="00787E13" w:rsidRPr="00787E13" w:rsidRDefault="00787E13" w:rsidP="00787E13">
      <w:pPr>
        <w:pStyle w:val="EndNoteBibliography"/>
      </w:pPr>
      <w:r w:rsidRPr="00787E13">
        <w:t xml:space="preserve">Ma, Z. and T. J. Michailides (2005). "Genetic structure of Botrytis cinerea populations from different host plants in California." </w:t>
      </w:r>
      <w:r w:rsidRPr="00787E13">
        <w:rPr>
          <w:u w:val="single"/>
        </w:rPr>
        <w:t>Plant disease</w:t>
      </w:r>
      <w:r w:rsidRPr="00787E13">
        <w:t xml:space="preserve"> </w:t>
      </w:r>
      <w:r w:rsidRPr="00787E13">
        <w:rPr>
          <w:b/>
        </w:rPr>
        <w:t>89</w:t>
      </w:r>
      <w:r w:rsidRPr="00787E13">
        <w:t>(10): 1083-1089.</w:t>
      </w:r>
    </w:p>
    <w:p w14:paraId="2AC7DA88" w14:textId="77777777" w:rsidR="00787E13" w:rsidRPr="00787E13" w:rsidRDefault="00787E13" w:rsidP="00787E13">
      <w:pPr>
        <w:pStyle w:val="EndNoteBibliography"/>
      </w:pPr>
      <w:r w:rsidRPr="00787E13">
        <w:t xml:space="preserve">Martinez, F., D. Blancard, P. Lecomte, C. Levis, B. Dubos and M. Fermaud (2003). "Phenotypic differences between vacuma and transposa subpopulations of Botrytis cinerea." </w:t>
      </w:r>
      <w:r w:rsidRPr="00787E13">
        <w:rPr>
          <w:u w:val="single"/>
        </w:rPr>
        <w:t>European Journal of Plant Pathology</w:t>
      </w:r>
      <w:r w:rsidRPr="00787E13">
        <w:t xml:space="preserve"> </w:t>
      </w:r>
      <w:r w:rsidRPr="00787E13">
        <w:rPr>
          <w:b/>
        </w:rPr>
        <w:t>109</w:t>
      </w:r>
      <w:r w:rsidRPr="00787E13">
        <w:t>(5): 479-488.</w:t>
      </w:r>
    </w:p>
    <w:p w14:paraId="3B0E0D0A" w14:textId="77777777" w:rsidR="00787E13" w:rsidRPr="00787E13" w:rsidRDefault="00787E13" w:rsidP="00787E13">
      <w:pPr>
        <w:pStyle w:val="EndNoteBibliography"/>
      </w:pPr>
      <w:r w:rsidRPr="00787E13">
        <w:lastRenderedPageBreak/>
        <w:t xml:space="preserve">Miller, J. and S. Tanksley (1990). "RFLP analysis of phylogenetic relationships and genetic variation in the genus Lycopersicon." </w:t>
      </w:r>
      <w:r w:rsidRPr="00787E13">
        <w:rPr>
          <w:u w:val="single"/>
        </w:rPr>
        <w:t>TAG Theoretical and Applied Genetics</w:t>
      </w:r>
      <w:r w:rsidRPr="00787E13">
        <w:t xml:space="preserve"> </w:t>
      </w:r>
      <w:r w:rsidRPr="00787E13">
        <w:rPr>
          <w:b/>
        </w:rPr>
        <w:t>80</w:t>
      </w:r>
      <w:r w:rsidRPr="00787E13">
        <w:t>(4): 437-448.</w:t>
      </w:r>
    </w:p>
    <w:p w14:paraId="4DEB1F5A" w14:textId="77777777" w:rsidR="00787E13" w:rsidRPr="00787E13" w:rsidRDefault="00787E13" w:rsidP="00787E13">
      <w:pPr>
        <w:pStyle w:val="EndNoteBibliography"/>
      </w:pPr>
      <w:r w:rsidRPr="00787E13">
        <w:t xml:space="preserve">Müller, N. A., C. L. Wijnen, A. Srinivasan, M. Ryngajllo, I. Ofner, T. Lin, A. Ranjan, D. West, J. N. Maloof and N. R. Sinha (2016). "Domestication selected for deceleration of the circadian clock in cultivated tomato." </w:t>
      </w:r>
      <w:r w:rsidRPr="00787E13">
        <w:rPr>
          <w:u w:val="single"/>
        </w:rPr>
        <w:t>Nature genetics</w:t>
      </w:r>
      <w:r w:rsidRPr="00787E13">
        <w:t xml:space="preserve"> </w:t>
      </w:r>
      <w:r w:rsidRPr="00787E13">
        <w:rPr>
          <w:b/>
        </w:rPr>
        <w:t>48</w:t>
      </w:r>
      <w:r w:rsidRPr="00787E13">
        <w:t>(1): 89-93.</w:t>
      </w:r>
    </w:p>
    <w:p w14:paraId="41709FE2" w14:textId="77777777" w:rsidR="00787E13" w:rsidRPr="00787E13" w:rsidRDefault="00787E13" w:rsidP="00787E13">
      <w:pPr>
        <w:pStyle w:val="EndNoteBibliography"/>
      </w:pPr>
      <w:r w:rsidRPr="00787E13">
        <w:t xml:space="preserve">Nicot, P., A. Moretti, C. Romiti, M. Bardin, C. Caranta and H. Ferriere (2002). "Differences in susceptibility of pruning wounds and leaves to infection by Botrytis cinerea among wild tomato accessions." </w:t>
      </w:r>
      <w:r w:rsidRPr="00787E13">
        <w:rPr>
          <w:u w:val="single"/>
        </w:rPr>
        <w:t>TGC Report</w:t>
      </w:r>
      <w:r w:rsidRPr="00787E13">
        <w:t xml:space="preserve"> </w:t>
      </w:r>
      <w:r w:rsidRPr="00787E13">
        <w:rPr>
          <w:b/>
        </w:rPr>
        <w:t>52</w:t>
      </w:r>
      <w:r w:rsidRPr="00787E13">
        <w:t>: 24-26.</w:t>
      </w:r>
    </w:p>
    <w:p w14:paraId="383E21AA" w14:textId="77777777" w:rsidR="00787E13" w:rsidRPr="00787E13" w:rsidRDefault="00787E13" w:rsidP="00787E13">
      <w:pPr>
        <w:pStyle w:val="EndNoteBibliography"/>
      </w:pPr>
      <w:r w:rsidRPr="00787E13">
        <w:t xml:space="preserve">Nicot, P. C. and A. Baille (1996). Integrated control of Botrytis cinerea on greenhouse tomatoes. </w:t>
      </w:r>
      <w:r w:rsidRPr="00787E13">
        <w:rPr>
          <w:u w:val="single"/>
        </w:rPr>
        <w:t>Aerial Plant Surface Microbiology</w:t>
      </w:r>
      <w:r w:rsidRPr="00787E13">
        <w:t>, Springer</w:t>
      </w:r>
      <w:r w:rsidRPr="00787E13">
        <w:rPr>
          <w:b/>
        </w:rPr>
        <w:t xml:space="preserve">: </w:t>
      </w:r>
      <w:r w:rsidRPr="00787E13">
        <w:t>169-189.</w:t>
      </w:r>
    </w:p>
    <w:p w14:paraId="48D887C1" w14:textId="77777777" w:rsidR="00787E13" w:rsidRPr="00787E13" w:rsidRDefault="00787E13" w:rsidP="00787E13">
      <w:pPr>
        <w:pStyle w:val="EndNoteBibliography"/>
      </w:pPr>
      <w:r w:rsidRPr="00787E13">
        <w:t xml:space="preserve">Nomura, K., M. Melotto and S.-Y. He (2005). "Suppression of host defense in compatible plant–Pseudomonas syringae interactions." </w:t>
      </w:r>
      <w:r w:rsidRPr="00787E13">
        <w:rPr>
          <w:u w:val="single"/>
        </w:rPr>
        <w:t>Current opinion in plant biology</w:t>
      </w:r>
      <w:r w:rsidRPr="00787E13">
        <w:t xml:space="preserve"> </w:t>
      </w:r>
      <w:r w:rsidRPr="00787E13">
        <w:rPr>
          <w:b/>
        </w:rPr>
        <w:t>8</w:t>
      </w:r>
      <w:r w:rsidRPr="00787E13">
        <w:t>(4): 361-368.</w:t>
      </w:r>
    </w:p>
    <w:p w14:paraId="737B783E" w14:textId="77777777" w:rsidR="00787E13" w:rsidRPr="00787E13" w:rsidRDefault="00787E13" w:rsidP="00787E13">
      <w:pPr>
        <w:pStyle w:val="EndNoteBibliography"/>
      </w:pPr>
      <w:r w:rsidRPr="00787E13">
        <w:t xml:space="preserve">Ober, U., W. Huang, M. Magwire, M. Schlather, H. Simianer and T. F. Mackay (2015). "Accounting for genetic architecture improves sequence based genomic prediction for a Drosophila fitness trait." </w:t>
      </w:r>
      <w:r w:rsidRPr="00787E13">
        <w:rPr>
          <w:u w:val="single"/>
        </w:rPr>
        <w:t>PLoS One</w:t>
      </w:r>
      <w:r w:rsidRPr="00787E13">
        <w:t xml:space="preserve"> </w:t>
      </w:r>
      <w:r w:rsidRPr="00787E13">
        <w:rPr>
          <w:b/>
        </w:rPr>
        <w:t>10</w:t>
      </w:r>
      <w:r w:rsidRPr="00787E13">
        <w:t>(5): e0126880.</w:t>
      </w:r>
    </w:p>
    <w:p w14:paraId="1848FF0D" w14:textId="77777777" w:rsidR="00787E13" w:rsidRPr="00787E13" w:rsidRDefault="00787E13" w:rsidP="00787E13">
      <w:pPr>
        <w:pStyle w:val="EndNoteBibliography"/>
      </w:pPr>
      <w:r w:rsidRPr="00787E13">
        <w:t xml:space="preserve">Ormond, E. L., A. P. Thomas, P. J. Pugh, J. K. Pell and H. E. Roy (2010). "A fungal pathogen in time and space: the population dynamics of Beauveria bassiana in a conifer forest." </w:t>
      </w:r>
      <w:r w:rsidRPr="00787E13">
        <w:rPr>
          <w:u w:val="single"/>
        </w:rPr>
        <w:t>FEMS microbiology ecology</w:t>
      </w:r>
      <w:r w:rsidRPr="00787E13">
        <w:t xml:space="preserve"> </w:t>
      </w:r>
      <w:r w:rsidRPr="00787E13">
        <w:rPr>
          <w:b/>
        </w:rPr>
        <w:t>74</w:t>
      </w:r>
      <w:r w:rsidRPr="00787E13">
        <w:t>(1): 146-154.</w:t>
      </w:r>
    </w:p>
    <w:p w14:paraId="27420B28" w14:textId="77777777" w:rsidR="00787E13" w:rsidRPr="00787E13" w:rsidRDefault="00787E13" w:rsidP="00787E13">
      <w:pPr>
        <w:pStyle w:val="EndNoteBibliography"/>
      </w:pPr>
      <w:r w:rsidRPr="00787E13">
        <w:t xml:space="preserve">Panthee, D. R. and F. Chen (2010). "Genomics of fungal disease resistance in tomato." </w:t>
      </w:r>
      <w:r w:rsidRPr="00787E13">
        <w:rPr>
          <w:u w:val="single"/>
        </w:rPr>
        <w:t>Current genomics</w:t>
      </w:r>
      <w:r w:rsidRPr="00787E13">
        <w:t xml:space="preserve"> </w:t>
      </w:r>
      <w:r w:rsidRPr="00787E13">
        <w:rPr>
          <w:b/>
        </w:rPr>
        <w:t>11</w:t>
      </w:r>
      <w:r w:rsidRPr="00787E13">
        <w:t>(1): 30-39.</w:t>
      </w:r>
    </w:p>
    <w:p w14:paraId="5350BB93" w14:textId="77777777" w:rsidR="00787E13" w:rsidRPr="00787E13" w:rsidRDefault="00787E13" w:rsidP="00787E13">
      <w:pPr>
        <w:pStyle w:val="EndNoteBibliography"/>
      </w:pPr>
      <w:r w:rsidRPr="00787E13">
        <w:t xml:space="preserve">Parlevliet, J. E. (2002). "Durability of resistance against fungal, bacterial and viral pathogens; present situation." </w:t>
      </w:r>
      <w:r w:rsidRPr="00787E13">
        <w:rPr>
          <w:u w:val="single"/>
        </w:rPr>
        <w:t>Euphytica</w:t>
      </w:r>
      <w:r w:rsidRPr="00787E13">
        <w:t xml:space="preserve"> </w:t>
      </w:r>
      <w:r w:rsidRPr="00787E13">
        <w:rPr>
          <w:b/>
        </w:rPr>
        <w:t>124</w:t>
      </w:r>
      <w:r w:rsidRPr="00787E13">
        <w:t>(2): 147-156.</w:t>
      </w:r>
    </w:p>
    <w:p w14:paraId="3156E122" w14:textId="77777777" w:rsidR="00787E13" w:rsidRPr="00787E13" w:rsidRDefault="00787E13" w:rsidP="00787E13">
      <w:pPr>
        <w:pStyle w:val="EndNoteBibliography"/>
      </w:pPr>
      <w:r w:rsidRPr="00787E13">
        <w:t xml:space="preserve">Pau, G., F. Fuchs, O. Sklyar, M. Boutros and W. Huber (2010). "EBImage—an R package for image processing with applications to cellular phenotypes." </w:t>
      </w:r>
      <w:r w:rsidRPr="00787E13">
        <w:rPr>
          <w:u w:val="single"/>
        </w:rPr>
        <w:t>Bioinformatics</w:t>
      </w:r>
      <w:r w:rsidRPr="00787E13">
        <w:t xml:space="preserve"> </w:t>
      </w:r>
      <w:r w:rsidRPr="00787E13">
        <w:rPr>
          <w:b/>
        </w:rPr>
        <w:t>26</w:t>
      </w:r>
      <w:r w:rsidRPr="00787E13">
        <w:t>(7): 979-981.</w:t>
      </w:r>
    </w:p>
    <w:p w14:paraId="0B776945" w14:textId="77777777" w:rsidR="00787E13" w:rsidRPr="00787E13" w:rsidRDefault="00787E13" w:rsidP="00787E13">
      <w:pPr>
        <w:pStyle w:val="EndNoteBibliography"/>
      </w:pPr>
      <w:r w:rsidRPr="00787E13">
        <w:t xml:space="preserve">Pedras, M. S. C. and P. W. Ahiahonu (2005). "Metabolism and detoxification of phytoalexins and analogs by phytopathogenic fungi." </w:t>
      </w:r>
      <w:r w:rsidRPr="00787E13">
        <w:rPr>
          <w:u w:val="single"/>
        </w:rPr>
        <w:t>Phytochemistry</w:t>
      </w:r>
      <w:r w:rsidRPr="00787E13">
        <w:t xml:space="preserve"> </w:t>
      </w:r>
      <w:r w:rsidRPr="00787E13">
        <w:rPr>
          <w:b/>
        </w:rPr>
        <w:t>66</w:t>
      </w:r>
      <w:r w:rsidRPr="00787E13">
        <w:t>(4): 391-411.</w:t>
      </w:r>
    </w:p>
    <w:p w14:paraId="118CA42B" w14:textId="77777777" w:rsidR="00787E13" w:rsidRPr="00787E13" w:rsidRDefault="00787E13" w:rsidP="00787E13">
      <w:pPr>
        <w:pStyle w:val="EndNoteBibliography"/>
      </w:pPr>
      <w:r w:rsidRPr="00787E13">
        <w:t xml:space="preserve">Pedras, M. S. C., S. Hossain and R. B. Snitynsky (2011). "Detoxification of cruciferous phytoalexins in Botrytis cinerea: Spontaneous dimerization of a camalexin metabolite." </w:t>
      </w:r>
      <w:r w:rsidRPr="00787E13">
        <w:rPr>
          <w:u w:val="single"/>
        </w:rPr>
        <w:t>Phytochemistry</w:t>
      </w:r>
      <w:r w:rsidRPr="00787E13">
        <w:t xml:space="preserve"> </w:t>
      </w:r>
      <w:r w:rsidRPr="00787E13">
        <w:rPr>
          <w:b/>
        </w:rPr>
        <w:t>72</w:t>
      </w:r>
      <w:r w:rsidRPr="00787E13">
        <w:t>(2): 199-206.</w:t>
      </w:r>
    </w:p>
    <w:p w14:paraId="279765AC" w14:textId="77777777" w:rsidR="00787E13" w:rsidRPr="00787E13" w:rsidRDefault="00787E13" w:rsidP="00787E13">
      <w:pPr>
        <w:pStyle w:val="EndNoteBibliography"/>
      </w:pPr>
      <w:r w:rsidRPr="00787E13">
        <w:t xml:space="preserve">Peralta, I., D. Spooner and S. Knapp (2008). "The taxonomy of tomatoes: a revision of wild tomatoes (Solanum section Lycopersicon) and their outgroup relatives in sections Juglandifolium and Lycopersicoides." </w:t>
      </w:r>
      <w:r w:rsidRPr="00787E13">
        <w:rPr>
          <w:u w:val="single"/>
        </w:rPr>
        <w:t>Syst Bot Monogr</w:t>
      </w:r>
      <w:r w:rsidRPr="00787E13">
        <w:t xml:space="preserve"> </w:t>
      </w:r>
      <w:r w:rsidRPr="00787E13">
        <w:rPr>
          <w:b/>
        </w:rPr>
        <w:t>84</w:t>
      </w:r>
      <w:r w:rsidRPr="00787E13">
        <w:t>: 1-186.</w:t>
      </w:r>
    </w:p>
    <w:p w14:paraId="5696A4FD" w14:textId="77777777" w:rsidR="00787E13" w:rsidRPr="00787E13" w:rsidRDefault="00787E13" w:rsidP="00787E13">
      <w:pPr>
        <w:pStyle w:val="EndNoteBibliography"/>
      </w:pPr>
      <w:r w:rsidRPr="00787E13">
        <w:t xml:space="preserve">Persoons, A., E. Morin, C. Delaruelle, T. Payen, F. Halkett, P. Frey, S. De Mita and S. Duplessis (2014). "Patterns of genomic variation in the poplar rust fungus Melampsora larici-populina identify pathogenesis-related factors." </w:t>
      </w:r>
      <w:r w:rsidRPr="00787E13">
        <w:rPr>
          <w:u w:val="single"/>
        </w:rPr>
        <w:t>Frontiers in plant science</w:t>
      </w:r>
      <w:r w:rsidRPr="00787E13">
        <w:t xml:space="preserve"> </w:t>
      </w:r>
      <w:r w:rsidRPr="00787E13">
        <w:rPr>
          <w:b/>
        </w:rPr>
        <w:t>5</w:t>
      </w:r>
      <w:r w:rsidRPr="00787E13">
        <w:t>.</w:t>
      </w:r>
    </w:p>
    <w:p w14:paraId="1437DA50" w14:textId="77777777" w:rsidR="00787E13" w:rsidRPr="00787E13" w:rsidRDefault="00787E13" w:rsidP="00787E13">
      <w:pPr>
        <w:pStyle w:val="EndNoteBibliography"/>
      </w:pPr>
      <w:r w:rsidRPr="00787E13">
        <w:t xml:space="preserve">Pieterse, C. M., D. Van der Does, C. Zamioudis, A. Leon-Reyes and S. C. Van Wees (2012). "Hormonal modulation of plant immunity." </w:t>
      </w:r>
      <w:r w:rsidRPr="00787E13">
        <w:rPr>
          <w:u w:val="single"/>
        </w:rPr>
        <w:t>Annual review of cell and developmental biology</w:t>
      </w:r>
      <w:r w:rsidRPr="00787E13">
        <w:t xml:space="preserve"> </w:t>
      </w:r>
      <w:r w:rsidRPr="00787E13">
        <w:rPr>
          <w:b/>
        </w:rPr>
        <w:t>28</w:t>
      </w:r>
      <w:r w:rsidRPr="00787E13">
        <w:t>: 489-521.</w:t>
      </w:r>
    </w:p>
    <w:p w14:paraId="35614AD5" w14:textId="77777777" w:rsidR="00787E13" w:rsidRPr="00787E13" w:rsidRDefault="00787E13" w:rsidP="00787E13">
      <w:pPr>
        <w:pStyle w:val="EndNoteBibliography"/>
      </w:pPr>
      <w:r w:rsidRPr="00787E13">
        <w:t xml:space="preserve">Poland, J. A., P. J. Balint-Kurti, R. J. Wisser, R. C. Pratt and R. J. Nelson (2009). "Shades of gray: the world of quantitative disease resistance." </w:t>
      </w:r>
      <w:r w:rsidRPr="00787E13">
        <w:rPr>
          <w:u w:val="single"/>
        </w:rPr>
        <w:t>Trends in plant science</w:t>
      </w:r>
      <w:r w:rsidRPr="00787E13">
        <w:t xml:space="preserve"> </w:t>
      </w:r>
      <w:r w:rsidRPr="00787E13">
        <w:rPr>
          <w:b/>
        </w:rPr>
        <w:t>14</w:t>
      </w:r>
      <w:r w:rsidRPr="00787E13">
        <w:t>(1): 21-29.</w:t>
      </w:r>
    </w:p>
    <w:p w14:paraId="5849AED4" w14:textId="77777777" w:rsidR="00787E13" w:rsidRPr="00787E13" w:rsidRDefault="00787E13" w:rsidP="00787E13">
      <w:pPr>
        <w:pStyle w:val="EndNoteBibliography"/>
      </w:pPr>
      <w:r w:rsidRPr="00787E13">
        <w:t xml:space="preserve">Power, R. A., J. Parkhill and T. de Oliveira (2017). "Microbial genome-wide association studies: lessons from human GWAS." </w:t>
      </w:r>
      <w:r w:rsidRPr="00787E13">
        <w:rPr>
          <w:u w:val="single"/>
        </w:rPr>
        <w:t>Nature Reviews Genetics</w:t>
      </w:r>
      <w:r w:rsidRPr="00787E13">
        <w:t xml:space="preserve"> </w:t>
      </w:r>
      <w:r w:rsidRPr="00787E13">
        <w:rPr>
          <w:b/>
        </w:rPr>
        <w:t>18</w:t>
      </w:r>
      <w:r w:rsidRPr="00787E13">
        <w:t>(1): 41-50.</w:t>
      </w:r>
    </w:p>
    <w:p w14:paraId="42638936" w14:textId="77777777" w:rsidR="00787E13" w:rsidRPr="00787E13" w:rsidRDefault="00787E13" w:rsidP="00787E13">
      <w:pPr>
        <w:pStyle w:val="EndNoteBibliography"/>
      </w:pPr>
      <w:r w:rsidRPr="00787E13">
        <w:t xml:space="preserve">Quidde, T., P. Büttner and P. Tudzynski (1999). "Evidence for three different specific saponin-detoxifying activities in Botrytis cinerea and cloning and functional analysis of a gene coding for a putative avenacinase." </w:t>
      </w:r>
      <w:r w:rsidRPr="00787E13">
        <w:rPr>
          <w:u w:val="single"/>
        </w:rPr>
        <w:t>European Journal of Plant Pathology</w:t>
      </w:r>
      <w:r w:rsidRPr="00787E13">
        <w:t xml:space="preserve"> </w:t>
      </w:r>
      <w:r w:rsidRPr="00787E13">
        <w:rPr>
          <w:b/>
        </w:rPr>
        <w:t>105</w:t>
      </w:r>
      <w:r w:rsidRPr="00787E13">
        <w:t>(3): 273-283.</w:t>
      </w:r>
    </w:p>
    <w:p w14:paraId="63101E0D" w14:textId="77777777" w:rsidR="00787E13" w:rsidRPr="00787E13" w:rsidRDefault="00787E13" w:rsidP="00787E13">
      <w:pPr>
        <w:pStyle w:val="EndNoteBibliography"/>
      </w:pPr>
      <w:r w:rsidRPr="00787E13">
        <w:t xml:space="preserve">Quidde, T., A. Osbourn and P. Tudzynski (1998). "Detoxification of α-tomatine by Botrytis cinerea." </w:t>
      </w:r>
      <w:r w:rsidRPr="00787E13">
        <w:rPr>
          <w:u w:val="single"/>
        </w:rPr>
        <w:t>Physiological and Molecular Plant Pathology</w:t>
      </w:r>
      <w:r w:rsidRPr="00787E13">
        <w:t xml:space="preserve"> </w:t>
      </w:r>
      <w:r w:rsidRPr="00787E13">
        <w:rPr>
          <w:b/>
        </w:rPr>
        <w:t>52</w:t>
      </w:r>
      <w:r w:rsidRPr="00787E13">
        <w:t>(3): 151-165.</w:t>
      </w:r>
    </w:p>
    <w:p w14:paraId="725F47E7" w14:textId="77777777" w:rsidR="00787E13" w:rsidRPr="00787E13" w:rsidRDefault="00787E13" w:rsidP="00787E13">
      <w:pPr>
        <w:pStyle w:val="EndNoteBibliography"/>
      </w:pPr>
      <w:r w:rsidRPr="00787E13">
        <w:t xml:space="preserve">R Development Core Team (2008). "R: A language and environment for statistical computing." </w:t>
      </w:r>
      <w:r w:rsidRPr="00787E13">
        <w:rPr>
          <w:u w:val="single"/>
        </w:rPr>
        <w:t>R Foundation for Statistical Computing,Vienna, Austria. ISBN 3-900051-07-0</w:t>
      </w:r>
      <w:r w:rsidRPr="00787E13">
        <w:t>.</w:t>
      </w:r>
    </w:p>
    <w:p w14:paraId="1ED9129F" w14:textId="77777777" w:rsidR="00787E13" w:rsidRPr="00787E13" w:rsidRDefault="00787E13" w:rsidP="00787E13">
      <w:pPr>
        <w:pStyle w:val="EndNoteBibliography"/>
      </w:pPr>
      <w:r w:rsidRPr="00787E13">
        <w:lastRenderedPageBreak/>
        <w:t xml:space="preserve">Romanazzi, G. and S. Droby (2016). Control Strategies for Postharvest Grey Mould on Fruit Crops. </w:t>
      </w:r>
      <w:r w:rsidRPr="00787E13">
        <w:rPr>
          <w:u w:val="single"/>
        </w:rPr>
        <w:t>Botrytis–the Fungus, the Pathogen and its Management in Agricultural Systems</w:t>
      </w:r>
      <w:r w:rsidRPr="00787E13">
        <w:t>, Springer</w:t>
      </w:r>
      <w:r w:rsidRPr="00787E13">
        <w:rPr>
          <w:b/>
        </w:rPr>
        <w:t xml:space="preserve">: </w:t>
      </w:r>
      <w:r w:rsidRPr="00787E13">
        <w:t>217-228.</w:t>
      </w:r>
    </w:p>
    <w:p w14:paraId="50D19A1D" w14:textId="77777777" w:rsidR="00787E13" w:rsidRPr="00787E13" w:rsidRDefault="00787E13" w:rsidP="00787E13">
      <w:pPr>
        <w:pStyle w:val="EndNoteBibliography"/>
      </w:pPr>
      <w:r w:rsidRPr="00787E13">
        <w:t xml:space="preserve">Rosenthal, J. P. and R. Dirzo (1997). "Effects of life history, domestication and agronomic selection on plant defence against insects: evidence from maizes and wild relatives." </w:t>
      </w:r>
      <w:r w:rsidRPr="00787E13">
        <w:rPr>
          <w:u w:val="single"/>
        </w:rPr>
        <w:t>Evolutionary Ecology</w:t>
      </w:r>
      <w:r w:rsidRPr="00787E13">
        <w:t xml:space="preserve"> </w:t>
      </w:r>
      <w:r w:rsidRPr="00787E13">
        <w:rPr>
          <w:b/>
        </w:rPr>
        <w:t>11</w:t>
      </w:r>
      <w:r w:rsidRPr="00787E13">
        <w:t>(3): 337-355.</w:t>
      </w:r>
    </w:p>
    <w:p w14:paraId="15A2F8B7" w14:textId="77777777" w:rsidR="00787E13" w:rsidRPr="00787E13" w:rsidRDefault="00787E13" w:rsidP="00787E13">
      <w:pPr>
        <w:pStyle w:val="EndNoteBibliography"/>
      </w:pPr>
      <w:r w:rsidRPr="00787E13">
        <w:t xml:space="preserve">Rowe, H. C. and D. J. Kliebenstein (2007). "Elevated genetic variation within virulence-associated Botrytis cinerea polygalacturonase loci." </w:t>
      </w:r>
      <w:r w:rsidRPr="00787E13">
        <w:rPr>
          <w:u w:val="single"/>
        </w:rPr>
        <w:t>Molecular Plant-Microbe Interactions</w:t>
      </w:r>
      <w:r w:rsidRPr="00787E13">
        <w:t xml:space="preserve"> </w:t>
      </w:r>
      <w:r w:rsidRPr="00787E13">
        <w:rPr>
          <w:b/>
        </w:rPr>
        <w:t>20</w:t>
      </w:r>
      <w:r w:rsidRPr="00787E13">
        <w:t>(9): 1126-1137.</w:t>
      </w:r>
    </w:p>
    <w:p w14:paraId="4F3D77F3" w14:textId="77777777" w:rsidR="00787E13" w:rsidRPr="00787E13" w:rsidRDefault="00787E13" w:rsidP="00787E13">
      <w:pPr>
        <w:pStyle w:val="EndNoteBibliography"/>
      </w:pPr>
      <w:r w:rsidRPr="00787E13">
        <w:t xml:space="preserve">Rowe, H. C. and D. J. Kliebenstein (2008). "Complex genetics control natural variation in Arabidopsis thaliana resistance to Botrytis cinerea." </w:t>
      </w:r>
      <w:r w:rsidRPr="00787E13">
        <w:rPr>
          <w:u w:val="single"/>
        </w:rPr>
        <w:t>Genetics</w:t>
      </w:r>
      <w:r w:rsidRPr="00787E13">
        <w:t xml:space="preserve"> </w:t>
      </w:r>
      <w:r w:rsidRPr="00787E13">
        <w:rPr>
          <w:b/>
        </w:rPr>
        <w:t>180</w:t>
      </w:r>
      <w:r w:rsidRPr="00787E13">
        <w:t>(4): 2237-2250.</w:t>
      </w:r>
    </w:p>
    <w:p w14:paraId="01FF59E6" w14:textId="77777777" w:rsidR="00787E13" w:rsidRPr="00787E13" w:rsidRDefault="00787E13" w:rsidP="00787E13">
      <w:pPr>
        <w:pStyle w:val="EndNoteBibliography"/>
      </w:pPr>
      <w:r w:rsidRPr="00787E13">
        <w:t xml:space="preserve">Rowe, H. C., J. W. Walley, J. Corwin, E. K.-F. Chan, K. Dehesh and D. J. Kliebenstein (2010). "Deficiencies in jasmonate-mediated plant defense reveal quantitative variation in Botrytis cinerea pathogenesis." </w:t>
      </w:r>
      <w:r w:rsidRPr="00787E13">
        <w:rPr>
          <w:u w:val="single"/>
        </w:rPr>
        <w:t>PLoS Pathog</w:t>
      </w:r>
      <w:r w:rsidRPr="00787E13">
        <w:t xml:space="preserve"> </w:t>
      </w:r>
      <w:r w:rsidRPr="00787E13">
        <w:rPr>
          <w:b/>
        </w:rPr>
        <w:t>6</w:t>
      </w:r>
      <w:r w:rsidRPr="00787E13">
        <w:t>(4): e1000861.</w:t>
      </w:r>
    </w:p>
    <w:p w14:paraId="6588F772" w14:textId="77777777" w:rsidR="00787E13" w:rsidRPr="00787E13" w:rsidRDefault="00787E13" w:rsidP="00787E13">
      <w:pPr>
        <w:pStyle w:val="EndNoteBibliography"/>
      </w:pPr>
      <w:r w:rsidRPr="00787E13">
        <w:t xml:space="preserve">Samuel, S., T. Veloukas, A. Papavasileiou and G. S. Karaoglanidis (2012). "Differences in frequency of transposable elements presence in Botrytis cinerea populations from several hosts in Greece." </w:t>
      </w:r>
      <w:r w:rsidRPr="00787E13">
        <w:rPr>
          <w:u w:val="single"/>
        </w:rPr>
        <w:t>Plant disease</w:t>
      </w:r>
      <w:r w:rsidRPr="00787E13">
        <w:t xml:space="preserve"> </w:t>
      </w:r>
      <w:r w:rsidRPr="00787E13">
        <w:rPr>
          <w:b/>
        </w:rPr>
        <w:t>96</w:t>
      </w:r>
      <w:r w:rsidRPr="00787E13">
        <w:t>(9): 1286-1290.</w:t>
      </w:r>
    </w:p>
    <w:p w14:paraId="0005497C" w14:textId="77777777" w:rsidR="00787E13" w:rsidRPr="00787E13" w:rsidRDefault="00787E13" w:rsidP="00787E13">
      <w:pPr>
        <w:pStyle w:val="EndNoteBibliography"/>
      </w:pPr>
      <w:r w:rsidRPr="00787E13">
        <w:t xml:space="preserve">Sauerbrunn, N. and N. L. Schlaich (2004). "PCC1: a merging point for pathogen defence and circadian signalling in Arabidopsis." </w:t>
      </w:r>
      <w:r w:rsidRPr="00787E13">
        <w:rPr>
          <w:u w:val="single"/>
        </w:rPr>
        <w:t>Planta</w:t>
      </w:r>
      <w:r w:rsidRPr="00787E13">
        <w:t xml:space="preserve"> </w:t>
      </w:r>
      <w:r w:rsidRPr="00787E13">
        <w:rPr>
          <w:b/>
        </w:rPr>
        <w:t>218</w:t>
      </w:r>
      <w:r w:rsidRPr="00787E13">
        <w:t>(4): 552-561.</w:t>
      </w:r>
    </w:p>
    <w:p w14:paraId="074F96B5" w14:textId="77777777" w:rsidR="00787E13" w:rsidRPr="00787E13" w:rsidRDefault="00787E13" w:rsidP="00787E13">
      <w:pPr>
        <w:pStyle w:val="EndNoteBibliography"/>
      </w:pPr>
      <w:r w:rsidRPr="00787E13">
        <w:t xml:space="preserve">Schumacher, J., J.-M. Pradier, A. Simon, S. Traeger, J. Moraga, I. G. Collado, M. Viaud and B. Tudzynski (2012). "Natural variation in the VELVET gene bcvel1 affects virulence and light-dependent differentiation in Botrytis cinerea." </w:t>
      </w:r>
      <w:r w:rsidRPr="00787E13">
        <w:rPr>
          <w:u w:val="single"/>
        </w:rPr>
        <w:t>PLoS One</w:t>
      </w:r>
      <w:r w:rsidRPr="00787E13">
        <w:t xml:space="preserve"> </w:t>
      </w:r>
      <w:r w:rsidRPr="00787E13">
        <w:rPr>
          <w:b/>
        </w:rPr>
        <w:t>7</w:t>
      </w:r>
      <w:r w:rsidRPr="00787E13">
        <w:t>(10): e47840.</w:t>
      </w:r>
    </w:p>
    <w:p w14:paraId="4D2AFE4F" w14:textId="77777777" w:rsidR="00787E13" w:rsidRPr="00787E13" w:rsidRDefault="00787E13" w:rsidP="00787E13">
      <w:pPr>
        <w:pStyle w:val="EndNoteBibliography"/>
      </w:pPr>
      <w:r w:rsidRPr="00787E13">
        <w:t xml:space="preserve">Shen, X., M. Alam, F. Fikse and L. Rönnegård (2013). "A novel generalized ridge regression method for quantitative genetics." </w:t>
      </w:r>
      <w:r w:rsidRPr="00787E13">
        <w:rPr>
          <w:u w:val="single"/>
        </w:rPr>
        <w:t>Genetics</w:t>
      </w:r>
      <w:r w:rsidRPr="00787E13">
        <w:t xml:space="preserve"> </w:t>
      </w:r>
      <w:r w:rsidRPr="00787E13">
        <w:rPr>
          <w:b/>
        </w:rPr>
        <w:t>193</w:t>
      </w:r>
      <w:r w:rsidRPr="00787E13">
        <w:t>(4): 1255-1268.</w:t>
      </w:r>
    </w:p>
    <w:p w14:paraId="4D2528C3" w14:textId="77777777" w:rsidR="00787E13" w:rsidRPr="00787E13" w:rsidRDefault="00787E13" w:rsidP="00787E13">
      <w:pPr>
        <w:pStyle w:val="EndNoteBibliography"/>
      </w:pPr>
      <w:r w:rsidRPr="00787E13">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787E13">
        <w:rPr>
          <w:u w:val="single"/>
        </w:rPr>
        <w:t>Molecular plant-microbe interactions</w:t>
      </w:r>
      <w:r w:rsidRPr="00787E13">
        <w:t xml:space="preserve"> </w:t>
      </w:r>
      <w:r w:rsidRPr="00787E13">
        <w:rPr>
          <w:b/>
        </w:rPr>
        <w:t>18</w:t>
      </w:r>
      <w:r w:rsidRPr="00787E13">
        <w:t>(6): 602-612.</w:t>
      </w:r>
    </w:p>
    <w:p w14:paraId="7BD11D88" w14:textId="77777777" w:rsidR="00787E13" w:rsidRPr="00787E13" w:rsidRDefault="00787E13" w:rsidP="00787E13">
      <w:pPr>
        <w:pStyle w:val="EndNoteBibliography"/>
      </w:pPr>
      <w:r w:rsidRPr="00787E13">
        <w:t xml:space="preserve">Sim, S.-C., G. Durstewitz, J. Plieske, R. Wieseke, M. W. Ganal, A. Van Deynze, J. P. Hamilton, C. R. Buell, M. Causse and S. Wijeratne (2012). "Development of a large SNP genotyping array and generation of high-density genetic maps in tomato." </w:t>
      </w:r>
      <w:r w:rsidRPr="00787E13">
        <w:rPr>
          <w:u w:val="single"/>
        </w:rPr>
        <w:t>PloS one</w:t>
      </w:r>
      <w:r w:rsidRPr="00787E13">
        <w:t xml:space="preserve"> </w:t>
      </w:r>
      <w:r w:rsidRPr="00787E13">
        <w:rPr>
          <w:b/>
        </w:rPr>
        <w:t>7</w:t>
      </w:r>
      <w:r w:rsidRPr="00787E13">
        <w:t>(7): e40563.</w:t>
      </w:r>
    </w:p>
    <w:p w14:paraId="2412D926" w14:textId="77777777" w:rsidR="00787E13" w:rsidRPr="00787E13" w:rsidRDefault="00787E13" w:rsidP="00787E13">
      <w:pPr>
        <w:pStyle w:val="EndNoteBibliography"/>
      </w:pPr>
      <w:r w:rsidRPr="00787E13">
        <w:t>Smale, M. (1996). "Understanding global trends in the use of wheat diversity and international flows of wheat genetic resources."</w:t>
      </w:r>
    </w:p>
    <w:p w14:paraId="671BFF77" w14:textId="77777777" w:rsidR="00787E13" w:rsidRPr="00787E13" w:rsidRDefault="00787E13" w:rsidP="00787E13">
      <w:pPr>
        <w:pStyle w:val="EndNoteBibliography"/>
      </w:pPr>
      <w:r w:rsidRPr="00787E13">
        <w:t xml:space="preserve">Staats, M. and J. A. van Kan (2012). "Genome update of Botrytis cinerea strains B05. 10 and T4." </w:t>
      </w:r>
      <w:r w:rsidRPr="00787E13">
        <w:rPr>
          <w:u w:val="single"/>
        </w:rPr>
        <w:t>Eukaryotic cell</w:t>
      </w:r>
      <w:r w:rsidRPr="00787E13">
        <w:t xml:space="preserve"> </w:t>
      </w:r>
      <w:r w:rsidRPr="00787E13">
        <w:rPr>
          <w:b/>
        </w:rPr>
        <w:t>11</w:t>
      </w:r>
      <w:r w:rsidRPr="00787E13">
        <w:t>(11): 1413-1414.</w:t>
      </w:r>
    </w:p>
    <w:p w14:paraId="02E976A2" w14:textId="77777777" w:rsidR="00787E13" w:rsidRPr="00787E13" w:rsidRDefault="00787E13" w:rsidP="00787E13">
      <w:pPr>
        <w:pStyle w:val="EndNoteBibliography"/>
      </w:pPr>
      <w:r w:rsidRPr="00787E13">
        <w:t xml:space="preserve">Stefanato, F. L., E. Abou‐Mansour, A. Buchala, M. Kretschmer, A. Mosbach, M. Hahn, C. G. Bochet, J. P. Métraux and H. j. Schoonbeek (2009). "The ABC transporter BcatrB from Botrytis cinerea exports camalexin and is a virulence factor on Arabidopsis thaliana." </w:t>
      </w:r>
      <w:r w:rsidRPr="00787E13">
        <w:rPr>
          <w:u w:val="single"/>
        </w:rPr>
        <w:t>The Plant Journal</w:t>
      </w:r>
      <w:r w:rsidRPr="00787E13">
        <w:t xml:space="preserve"> </w:t>
      </w:r>
      <w:r w:rsidRPr="00787E13">
        <w:rPr>
          <w:b/>
        </w:rPr>
        <w:t>58</w:t>
      </w:r>
      <w:r w:rsidRPr="00787E13">
        <w:t>(3): 499-510.</w:t>
      </w:r>
    </w:p>
    <w:p w14:paraId="24C7D7EA" w14:textId="77777777" w:rsidR="00787E13" w:rsidRPr="00787E13" w:rsidRDefault="00787E13" w:rsidP="00787E13">
      <w:pPr>
        <w:pStyle w:val="EndNoteBibliography"/>
      </w:pPr>
      <w:r w:rsidRPr="00787E13">
        <w:t xml:space="preserve">Stukenbrock, E. H. and B. A. McDonald (2008). "The origins of plant pathogens in agro-ecosystems." </w:t>
      </w:r>
      <w:r w:rsidRPr="00787E13">
        <w:rPr>
          <w:u w:val="single"/>
        </w:rPr>
        <w:t>Annu. Rev. Phytopathol.</w:t>
      </w:r>
      <w:r w:rsidRPr="00787E13">
        <w:t xml:space="preserve"> </w:t>
      </w:r>
      <w:r w:rsidRPr="00787E13">
        <w:rPr>
          <w:b/>
        </w:rPr>
        <w:t>46</w:t>
      </w:r>
      <w:r w:rsidRPr="00787E13">
        <w:t>: 75-100.</w:t>
      </w:r>
    </w:p>
    <w:p w14:paraId="3E2D8B53" w14:textId="77777777" w:rsidR="00787E13" w:rsidRPr="00787E13" w:rsidRDefault="00787E13" w:rsidP="00787E13">
      <w:pPr>
        <w:pStyle w:val="EndNoteBibliography"/>
      </w:pPr>
      <w:r w:rsidRPr="00787E13">
        <w:t xml:space="preserve">Talas, F., R. Kalih, T. Miedaner and B. A. McDonald (2016). "Genome-wide association study identifies novel candidate genes for aggressiveness, deoxynivalenol production, and azole sensitivity in natural field populations of Fusarium graminearum." </w:t>
      </w:r>
      <w:r w:rsidRPr="00787E13">
        <w:rPr>
          <w:u w:val="single"/>
        </w:rPr>
        <w:t>Molecular Plant-Microbe Interactions</w:t>
      </w:r>
      <w:r w:rsidRPr="00787E13">
        <w:t xml:space="preserve"> </w:t>
      </w:r>
      <w:r w:rsidRPr="00787E13">
        <w:rPr>
          <w:b/>
        </w:rPr>
        <w:t>29</w:t>
      </w:r>
      <w:r w:rsidRPr="00787E13">
        <w:t>(5): 417-430.</w:t>
      </w:r>
    </w:p>
    <w:p w14:paraId="08294FA8" w14:textId="77777777" w:rsidR="00787E13" w:rsidRPr="00787E13" w:rsidRDefault="00787E13" w:rsidP="00787E13">
      <w:pPr>
        <w:pStyle w:val="EndNoteBibliography"/>
      </w:pPr>
      <w:r w:rsidRPr="00787E13">
        <w:t xml:space="preserve">Tanksley, S. D. (2004). "The genetic, developmental, and molecular bases of fruit size and shape variation in tomato." </w:t>
      </w:r>
      <w:r w:rsidRPr="00787E13">
        <w:rPr>
          <w:u w:val="single"/>
        </w:rPr>
        <w:t>The plant cell</w:t>
      </w:r>
      <w:r w:rsidRPr="00787E13">
        <w:t xml:space="preserve"> </w:t>
      </w:r>
      <w:r w:rsidRPr="00787E13">
        <w:rPr>
          <w:b/>
        </w:rPr>
        <w:t>16</w:t>
      </w:r>
      <w:r w:rsidRPr="00787E13">
        <w:t>(suppl 1): S181-S189.</w:t>
      </w:r>
    </w:p>
    <w:p w14:paraId="7EA9959D" w14:textId="77777777" w:rsidR="00787E13" w:rsidRPr="00787E13" w:rsidRDefault="00787E13" w:rsidP="00787E13">
      <w:pPr>
        <w:pStyle w:val="EndNoteBibliography"/>
      </w:pPr>
      <w:r w:rsidRPr="00787E13">
        <w:t xml:space="preserve">Tanksley, S. D. and S. R. McCouch (1997). "Seed banks and molecular maps: unlocking genetic potential from the wild." </w:t>
      </w:r>
      <w:r w:rsidRPr="00787E13">
        <w:rPr>
          <w:u w:val="single"/>
        </w:rPr>
        <w:t>Science</w:t>
      </w:r>
      <w:r w:rsidRPr="00787E13">
        <w:t xml:space="preserve"> </w:t>
      </w:r>
      <w:r w:rsidRPr="00787E13">
        <w:rPr>
          <w:b/>
        </w:rPr>
        <w:t>277</w:t>
      </w:r>
      <w:r w:rsidRPr="00787E13">
        <w:t>(5329): 1063-1066.</w:t>
      </w:r>
    </w:p>
    <w:p w14:paraId="32F99003" w14:textId="77777777" w:rsidR="00787E13" w:rsidRPr="00787E13" w:rsidRDefault="00787E13" w:rsidP="00787E13">
      <w:pPr>
        <w:pStyle w:val="EndNoteBibliography"/>
      </w:pPr>
      <w:r w:rsidRPr="00787E13">
        <w:t xml:space="preserve">ten Have, A., W. Mulder, J. Visser and J. A. van Kan (1998). "The endopolygalacturonase gene Bcpg1 is required for full virulence of Botrytis cinerea." </w:t>
      </w:r>
      <w:r w:rsidRPr="00787E13">
        <w:rPr>
          <w:u w:val="single"/>
        </w:rPr>
        <w:t>Molecular Plant-Microbe Interactions</w:t>
      </w:r>
      <w:r w:rsidRPr="00787E13">
        <w:t xml:space="preserve"> </w:t>
      </w:r>
      <w:r w:rsidRPr="00787E13">
        <w:rPr>
          <w:b/>
        </w:rPr>
        <w:t>11</w:t>
      </w:r>
      <w:r w:rsidRPr="00787E13">
        <w:t>(10): 1009-1016.</w:t>
      </w:r>
    </w:p>
    <w:p w14:paraId="2F71BC0B" w14:textId="77777777" w:rsidR="00787E13" w:rsidRPr="00787E13" w:rsidRDefault="00787E13" w:rsidP="00787E13">
      <w:pPr>
        <w:pStyle w:val="EndNoteBibliography"/>
      </w:pPr>
      <w:r w:rsidRPr="00787E13">
        <w:lastRenderedPageBreak/>
        <w:t xml:space="preserve">Ten Have, A., R. van Berloo, P. Lindhout and J. A. van Kan (2007). "Partial stem and leaf resistance against the fungal pathogen Botrytis cinerea in wild relatives of tomato." </w:t>
      </w:r>
      <w:r w:rsidRPr="00787E13">
        <w:rPr>
          <w:u w:val="single"/>
        </w:rPr>
        <w:t>European journal of plant pathology</w:t>
      </w:r>
      <w:r w:rsidRPr="00787E13">
        <w:t xml:space="preserve"> </w:t>
      </w:r>
      <w:r w:rsidRPr="00787E13">
        <w:rPr>
          <w:b/>
        </w:rPr>
        <w:t>117</w:t>
      </w:r>
      <w:r w:rsidRPr="00787E13">
        <w:t>(2): 153-166.</w:t>
      </w:r>
    </w:p>
    <w:p w14:paraId="370BFC55" w14:textId="77777777" w:rsidR="00787E13" w:rsidRPr="00787E13" w:rsidRDefault="00787E13" w:rsidP="00787E13">
      <w:pPr>
        <w:pStyle w:val="EndNoteBibliography"/>
      </w:pPr>
      <w:r w:rsidRPr="00787E13">
        <w:t xml:space="preserve">Tiffin, P. and D. A. Moeller (2006). "Molecular evolution of plant immune system genes." </w:t>
      </w:r>
      <w:r w:rsidRPr="00787E13">
        <w:rPr>
          <w:u w:val="single"/>
        </w:rPr>
        <w:t>Trends in genetics</w:t>
      </w:r>
      <w:r w:rsidRPr="00787E13">
        <w:t xml:space="preserve"> </w:t>
      </w:r>
      <w:r w:rsidRPr="00787E13">
        <w:rPr>
          <w:b/>
        </w:rPr>
        <w:t>22</w:t>
      </w:r>
      <w:r w:rsidRPr="00787E13">
        <w:t>(12): 662-670.</w:t>
      </w:r>
    </w:p>
    <w:p w14:paraId="2B3E5279" w14:textId="77777777" w:rsidR="00787E13" w:rsidRPr="00787E13" w:rsidRDefault="00787E13" w:rsidP="00787E13">
      <w:pPr>
        <w:pStyle w:val="EndNoteBibliography"/>
      </w:pPr>
      <w:r w:rsidRPr="00787E13">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787E13">
        <w:rPr>
          <w:u w:val="single"/>
        </w:rPr>
        <w:t>Frontiers in plant science</w:t>
      </w:r>
      <w:r w:rsidRPr="00787E13">
        <w:t xml:space="preserve"> </w:t>
      </w:r>
      <w:r w:rsidRPr="00787E13">
        <w:rPr>
          <w:b/>
        </w:rPr>
        <w:t>5</w:t>
      </w:r>
      <w:r w:rsidRPr="00787E13">
        <w:t>.</w:t>
      </w:r>
    </w:p>
    <w:p w14:paraId="3FAE08B2" w14:textId="77777777" w:rsidR="00787E13" w:rsidRPr="00787E13" w:rsidRDefault="00787E13" w:rsidP="00787E13">
      <w:pPr>
        <w:pStyle w:val="EndNoteBibliography"/>
      </w:pPr>
      <w:r w:rsidRPr="00787E13">
        <w:t xml:space="preserve">Valette-Collet, O., A. Cimerman, P. Reignault, C. Levis and M. Boccara (2003). "Disruption of Botrytis cinerea pectin methylesterase gene Bcpme1 reduces virulence on several host plants." </w:t>
      </w:r>
      <w:r w:rsidRPr="00787E13">
        <w:rPr>
          <w:u w:val="single"/>
        </w:rPr>
        <w:t>Molecular Plant-Microbe Interactions</w:t>
      </w:r>
      <w:r w:rsidRPr="00787E13">
        <w:t xml:space="preserve"> </w:t>
      </w:r>
      <w:r w:rsidRPr="00787E13">
        <w:rPr>
          <w:b/>
        </w:rPr>
        <w:t>16</w:t>
      </w:r>
      <w:r w:rsidRPr="00787E13">
        <w:t>(4): 360-367.</w:t>
      </w:r>
    </w:p>
    <w:p w14:paraId="3ACBDD67" w14:textId="77777777" w:rsidR="00787E13" w:rsidRPr="00787E13" w:rsidRDefault="00787E13" w:rsidP="00787E13">
      <w:pPr>
        <w:pStyle w:val="EndNoteBibliography"/>
      </w:pPr>
      <w:r w:rsidRPr="00787E13">
        <w:t xml:space="preserve">Viaud, M., A.-F. Adam-Blondon, J. Amselem, P. Bally, A. Cimerman, B. Dalmais-Lenaers, N. Lapalu, M.-H. Lebrun, B. Poinssot and J. M. Pradier (2012). "Le génome de Botrytis décrypté." </w:t>
      </w:r>
      <w:r w:rsidRPr="00787E13">
        <w:rPr>
          <w:u w:val="single"/>
        </w:rPr>
        <w:t>Revue des oenologues et des techniques vitivinicoles et oenologiques</w:t>
      </w:r>
      <w:r w:rsidRPr="00787E13">
        <w:t>(142): 9-11.</w:t>
      </w:r>
    </w:p>
    <w:p w14:paraId="426500D0" w14:textId="77777777" w:rsidR="00787E13" w:rsidRPr="00787E13" w:rsidRDefault="00787E13" w:rsidP="00787E13">
      <w:pPr>
        <w:pStyle w:val="EndNoteBibliography"/>
      </w:pPr>
      <w:r w:rsidRPr="00787E13">
        <w:t xml:space="preserve">Vleeshouwers, V. G. and R. P. Oliver (2014). "Effectors as tools in disease resistance breeding against biotrophic, hemibiotrophic, and necrotrophic plant pathogens." </w:t>
      </w:r>
      <w:r w:rsidRPr="00787E13">
        <w:rPr>
          <w:u w:val="single"/>
        </w:rPr>
        <w:t>Molecular plant-microbe interactions</w:t>
      </w:r>
      <w:r w:rsidRPr="00787E13">
        <w:t xml:space="preserve"> </w:t>
      </w:r>
      <w:r w:rsidRPr="00787E13">
        <w:rPr>
          <w:b/>
        </w:rPr>
        <w:t>27</w:t>
      </w:r>
      <w:r w:rsidRPr="00787E13">
        <w:t>(3): 196-206.</w:t>
      </w:r>
    </w:p>
    <w:p w14:paraId="722CBD52" w14:textId="77777777" w:rsidR="00787E13" w:rsidRPr="00787E13" w:rsidRDefault="00787E13" w:rsidP="00787E13">
      <w:pPr>
        <w:pStyle w:val="EndNoteBibliography"/>
      </w:pPr>
      <w:r w:rsidRPr="00787E13">
        <w:t xml:space="preserve">Weyman, P. D., Z. Pan, Q. Feng, D. G. Gilchrist and R. M. Bostock (2006). "A circadian rhythm-regulated tomato gene is induced by arachidonic acid and Phythophthora infestans infection." </w:t>
      </w:r>
      <w:r w:rsidRPr="00787E13">
        <w:rPr>
          <w:u w:val="single"/>
        </w:rPr>
        <w:t>Plant physiology</w:t>
      </w:r>
      <w:r w:rsidRPr="00787E13">
        <w:t xml:space="preserve"> </w:t>
      </w:r>
      <w:r w:rsidRPr="00787E13">
        <w:rPr>
          <w:b/>
        </w:rPr>
        <w:t>140</w:t>
      </w:r>
      <w:r w:rsidRPr="00787E13">
        <w:t>(1): 235-248.</w:t>
      </w:r>
    </w:p>
    <w:p w14:paraId="4B972500" w14:textId="77777777" w:rsidR="00787E13" w:rsidRPr="00787E13" w:rsidRDefault="00787E13" w:rsidP="00787E13">
      <w:pPr>
        <w:pStyle w:val="EndNoteBibliography"/>
      </w:pPr>
      <w:r w:rsidRPr="00787E13">
        <w:t xml:space="preserve">Wicker, T., S. Oberhaensli, F. Parlange, J. P. Buchmann, M. Shatalina, S. Roffler, R. Ben-David, J. Doležel, H. Šimková and P. Schulze-Lefert (2013). "The wheat powdery mildew genome shows the unique evolution of an obligate biotroph." </w:t>
      </w:r>
      <w:r w:rsidRPr="00787E13">
        <w:rPr>
          <w:u w:val="single"/>
        </w:rPr>
        <w:t>Nature Genetics</w:t>
      </w:r>
      <w:r w:rsidRPr="00787E13">
        <w:t xml:space="preserve"> </w:t>
      </w:r>
      <w:r w:rsidRPr="00787E13">
        <w:rPr>
          <w:b/>
        </w:rPr>
        <w:t>45</w:t>
      </w:r>
      <w:r w:rsidRPr="00787E13">
        <w:t>(9): 1092-1096.</w:t>
      </w:r>
    </w:p>
    <w:p w14:paraId="128821E3" w14:textId="77777777" w:rsidR="00787E13" w:rsidRPr="00787E13" w:rsidRDefault="00787E13" w:rsidP="00787E13">
      <w:pPr>
        <w:pStyle w:val="EndNoteBibliography"/>
      </w:pPr>
      <w:r w:rsidRPr="00787E1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787E13">
        <w:rPr>
          <w:u w:val="single"/>
        </w:rPr>
        <w:t>Frontiers in plant science</w:t>
      </w:r>
      <w:r w:rsidRPr="00787E13">
        <w:t xml:space="preserve"> </w:t>
      </w:r>
      <w:r w:rsidRPr="00787E13">
        <w:rPr>
          <w:b/>
        </w:rPr>
        <w:t>8</w:t>
      </w:r>
      <w:r w:rsidRPr="00787E13">
        <w:t>.</w:t>
      </w:r>
    </w:p>
    <w:p w14:paraId="281BD341" w14:textId="77777777" w:rsidR="00787E13" w:rsidRPr="00787E13" w:rsidRDefault="00787E13" w:rsidP="00787E13">
      <w:pPr>
        <w:pStyle w:val="EndNoteBibliography"/>
      </w:pPr>
      <w:r w:rsidRPr="00787E13">
        <w:t xml:space="preserve">Zerbino, D. R., P. Achuthan, W. Akanni, M. R. Amode, D. Barrell, J. Bhai, K. Billis, C. Cummins, A. Gall and C. G. Girón (2017). "Ensembl 2018." </w:t>
      </w:r>
      <w:r w:rsidRPr="00787E13">
        <w:rPr>
          <w:u w:val="single"/>
        </w:rPr>
        <w:t>Nucleic acids research</w:t>
      </w:r>
      <w:r w:rsidRPr="00787E13">
        <w:t xml:space="preserve"> </w:t>
      </w:r>
      <w:r w:rsidRPr="00787E13">
        <w:rPr>
          <w:b/>
        </w:rPr>
        <w:t>46</w:t>
      </w:r>
      <w:r w:rsidRPr="00787E13">
        <w:t>(D1): D754-D761.</w:t>
      </w:r>
    </w:p>
    <w:p w14:paraId="5D6C85AC" w14:textId="77777777" w:rsidR="00787E13" w:rsidRPr="00787E13" w:rsidRDefault="00787E13" w:rsidP="00787E13">
      <w:pPr>
        <w:pStyle w:val="EndNoteBibliography"/>
      </w:pPr>
      <w:r w:rsidRPr="00787E13">
        <w:t xml:space="preserve">Zhang, L., A. Khan, D. Nino-Liu and M. Foolad (2002). "A molecular linkage map of tomato displaying chromosomal locations of resistance gene analogs based on a Lycopersicon esculentum× Lycopersicon hirsutum cross." </w:t>
      </w:r>
      <w:r w:rsidRPr="00787E13">
        <w:rPr>
          <w:u w:val="single"/>
        </w:rPr>
        <w:t>Genome</w:t>
      </w:r>
      <w:r w:rsidRPr="00787E13">
        <w:t xml:space="preserve"> </w:t>
      </w:r>
      <w:r w:rsidRPr="00787E13">
        <w:rPr>
          <w:b/>
        </w:rPr>
        <w:t>45</w:t>
      </w:r>
      <w:r w:rsidRPr="00787E13">
        <w:t>(1): 133-146.</w:t>
      </w:r>
    </w:p>
    <w:p w14:paraId="00AECBAD" w14:textId="77777777" w:rsidR="00787E13" w:rsidRPr="00787E13" w:rsidRDefault="00787E13" w:rsidP="00787E13">
      <w:pPr>
        <w:pStyle w:val="EndNoteBibliography"/>
      </w:pPr>
      <w:r w:rsidRPr="00787E1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787E13">
        <w:rPr>
          <w:u w:val="single"/>
        </w:rPr>
        <w:t>The Plant Cell</w:t>
      </w:r>
      <w:r w:rsidRPr="00787E13">
        <w:t>: tpc. 00348.02017.</w:t>
      </w:r>
    </w:p>
    <w:p w14:paraId="3FEF0E74" w14:textId="77777777" w:rsidR="00787E13" w:rsidRPr="00787E13" w:rsidRDefault="00787E13" w:rsidP="00787E13">
      <w:pPr>
        <w:pStyle w:val="EndNoteBibliography"/>
      </w:pPr>
      <w:r w:rsidRPr="00787E13">
        <w:t xml:space="preserve">Zhou, X. and M. Stephens (2012). "Genome-wide efficient mixed-model analysis for association studies." </w:t>
      </w:r>
      <w:r w:rsidRPr="00787E13">
        <w:rPr>
          <w:u w:val="single"/>
        </w:rPr>
        <w:t>Nature genetics</w:t>
      </w:r>
      <w:r w:rsidRPr="00787E13">
        <w:t xml:space="preserve"> </w:t>
      </w:r>
      <w:r w:rsidRPr="00787E13">
        <w:rPr>
          <w:b/>
        </w:rPr>
        <w:t>44</w:t>
      </w:r>
      <w:r w:rsidRPr="00787E13">
        <w:t>(7): 821.</w:t>
      </w:r>
    </w:p>
    <w:p w14:paraId="2CEB5A92" w14:textId="77777777" w:rsidR="00787E13" w:rsidRPr="00787E13" w:rsidRDefault="00787E13" w:rsidP="00787E13">
      <w:pPr>
        <w:pStyle w:val="EndNoteBibliography"/>
      </w:pPr>
      <w:r w:rsidRPr="00787E13">
        <w:t xml:space="preserve">Zipfel, C., S. Robatzek, L. Navarro and E. J. Oakeley (2004). "Bacterial disease resistance in Arabidopsis through flagellin perception." </w:t>
      </w:r>
      <w:r w:rsidRPr="00787E13">
        <w:rPr>
          <w:u w:val="single"/>
        </w:rPr>
        <w:t>Nature</w:t>
      </w:r>
      <w:r w:rsidRPr="00787E13">
        <w:t xml:space="preserve"> </w:t>
      </w:r>
      <w:r w:rsidRPr="00787E13">
        <w:rPr>
          <w:b/>
        </w:rPr>
        <w:t>428</w:t>
      </w:r>
      <w:r w:rsidRPr="00787E13">
        <w:t>(6984): 764.</w:t>
      </w:r>
    </w:p>
    <w:p w14:paraId="6F007498" w14:textId="77777777" w:rsidR="00787E13" w:rsidRPr="00787E13" w:rsidRDefault="00787E13" w:rsidP="00787E13">
      <w:pPr>
        <w:pStyle w:val="EndNoteBibliography"/>
      </w:pPr>
      <w:r w:rsidRPr="00787E13">
        <w:t xml:space="preserve">Züst, T. and A. A. Agrawal (2017). "Trade-offs between plant growth and defense against insect herbivory: an emerging mechanistic synthesis." </w:t>
      </w:r>
      <w:r w:rsidRPr="00787E13">
        <w:rPr>
          <w:u w:val="single"/>
        </w:rPr>
        <w:t>Annual review of plant biology</w:t>
      </w:r>
      <w:r w:rsidRPr="00787E13">
        <w:t xml:space="preserve"> </w:t>
      </w:r>
      <w:r w:rsidRPr="00787E13">
        <w:rPr>
          <w:b/>
        </w:rPr>
        <w:t>68</w:t>
      </w:r>
      <w:r w:rsidRPr="00787E13">
        <w:t>: 513-534.</w:t>
      </w:r>
    </w:p>
    <w:p w14:paraId="4FDF3002" w14:textId="461D5987"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 S" w:date="2018-10-22T11:23:00Z" w:initials="NS">
    <w:p w14:paraId="58A27134" w14:textId="5F3927E4" w:rsidR="005A05B6" w:rsidRDefault="005A05B6">
      <w:pPr>
        <w:pStyle w:val="CommentText"/>
      </w:pPr>
      <w:r>
        <w:rPr>
          <w:rStyle w:val="CommentReference"/>
        </w:rPr>
        <w:annotationRef/>
      </w:r>
      <w:r>
        <w:t>Revise title to downplay domestication?</w:t>
      </w:r>
    </w:p>
  </w:comment>
  <w:comment w:id="2" w:author="Céline" w:date="2018-10-23T11:25:00Z" w:initials="C">
    <w:p w14:paraId="25FB22CE" w14:textId="3E11D47C" w:rsidR="005A05B6" w:rsidRDefault="005A05B6">
      <w:pPr>
        <w:pStyle w:val="CommentText"/>
      </w:pPr>
      <w:ins w:id="8" w:author="Céline" w:date="2018-10-23T11:24:00Z">
        <w:r>
          <w:rPr>
            <w:rStyle w:val="CommentReference"/>
          </w:rPr>
          <w:annotationRef/>
        </w:r>
      </w:ins>
      <w:r>
        <w:t>I don’t think domesticated tomato works as it would imply a deep analysis on domesticated genotypes only</w:t>
      </w:r>
    </w:p>
  </w:comment>
  <w:comment w:id="17" w:author="Céline" w:date="2018-10-23T11:27:00Z" w:initials="C">
    <w:p w14:paraId="15732258" w14:textId="4508D849" w:rsidR="005A05B6" w:rsidRDefault="005A05B6">
      <w:pPr>
        <w:pStyle w:val="CommentText"/>
      </w:pPr>
      <w:r>
        <w:rPr>
          <w:rStyle w:val="CommentReference"/>
        </w:rPr>
        <w:annotationRef/>
      </w:r>
      <w:r>
        <w:t>This is confusing</w:t>
      </w:r>
    </w:p>
  </w:comment>
  <w:comment w:id="154" w:author="N S" w:date="2018-10-22T10:49:00Z" w:initials="NS">
    <w:p w14:paraId="1A4A5649" w14:textId="77777777" w:rsidR="005A05B6" w:rsidRDefault="005A05B6" w:rsidP="00960B58">
      <w:pPr>
        <w:pStyle w:val="CommentText"/>
      </w:pPr>
      <w:r>
        <w:rPr>
          <w:rStyle w:val="CommentReference"/>
        </w:rPr>
        <w:annotationRef/>
      </w:r>
      <w:r>
        <w:t>Remove this column?</w:t>
      </w:r>
    </w:p>
  </w:comment>
  <w:comment w:id="306" w:author="N S" w:date="2018-10-11T22:22:00Z" w:initials="NS">
    <w:p w14:paraId="10AC5734" w14:textId="77777777" w:rsidR="005A05B6" w:rsidRDefault="005A05B6" w:rsidP="00794379">
      <w:pPr>
        <w:pStyle w:val="CommentText"/>
      </w:pPr>
      <w:r>
        <w:rPr>
          <w:rStyle w:val="CommentReference"/>
        </w:rPr>
        <w:annotationRef/>
      </w:r>
      <w:r>
        <w:t>This is the revised table, with Wilcoxon calculated on model-adjusted lesion size (LS means)</w:t>
      </w:r>
    </w:p>
  </w:comment>
  <w:comment w:id="358" w:author="N S" w:date="2018-10-17T10:56:00Z" w:initials="NS">
    <w:p w14:paraId="67304843" w14:textId="5F1117FB" w:rsidR="005A05B6" w:rsidRDefault="005A05B6">
      <w:pPr>
        <w:pStyle w:val="CommentText"/>
      </w:pPr>
      <w:r>
        <w:rPr>
          <w:rStyle w:val="CommentReference"/>
        </w:rPr>
        <w:annotationRef/>
      </w:r>
      <w:r>
        <w:t xml:space="preserve">Moved this section down </w:t>
      </w:r>
      <w:r w:rsidRPr="00244154">
        <w:t xml:space="preserve">so we can discuss dropping “domestication-associated isolates”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27134" w15:done="0"/>
  <w15:commentEx w15:paraId="1A4A5649" w15:done="0"/>
  <w15:commentEx w15:paraId="10AC5734" w15:done="0"/>
  <w15:commentEx w15:paraId="67304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27134" w16cid:durableId="1F7831A9"/>
  <w16cid:commentId w16cid:paraId="1A4A5649" w16cid:durableId="1F7829C2"/>
  <w16cid:commentId w16cid:paraId="10AC5734" w16cid:durableId="1F6A4BB3"/>
  <w16cid:commentId w16cid:paraId="67304843" w16cid:durableId="1F7193C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366" w14:textId="77777777" w:rsidR="005A05B6" w:rsidRDefault="005A05B6" w:rsidP="00B770AF">
      <w:r>
        <w:separator/>
      </w:r>
    </w:p>
  </w:endnote>
  <w:endnote w:type="continuationSeparator" w:id="0">
    <w:p w14:paraId="5B5ADA69" w14:textId="77777777" w:rsidR="005A05B6" w:rsidRDefault="005A05B6"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732711"/>
      <w:docPartObj>
        <w:docPartGallery w:val="Page Numbers (Bottom of Page)"/>
        <w:docPartUnique/>
      </w:docPartObj>
    </w:sdtPr>
    <w:sdtEndPr>
      <w:rPr>
        <w:noProof/>
      </w:rPr>
    </w:sdtEndPr>
    <w:sdtContent>
      <w:p w14:paraId="1857105A" w14:textId="629D06A4" w:rsidR="005A05B6" w:rsidRDefault="005A05B6">
        <w:pPr>
          <w:pStyle w:val="Footer"/>
          <w:jc w:val="right"/>
        </w:pPr>
        <w:r>
          <w:fldChar w:fldCharType="begin"/>
        </w:r>
        <w:r>
          <w:instrText xml:space="preserve"> PAGE   \* MERGEFORMAT </w:instrText>
        </w:r>
        <w:r>
          <w:fldChar w:fldCharType="separate"/>
        </w:r>
        <w:r w:rsidR="00920CBD">
          <w:rPr>
            <w:noProof/>
          </w:rPr>
          <w:t>1</w:t>
        </w:r>
        <w:r>
          <w:rPr>
            <w:noProof/>
          </w:rPr>
          <w:fldChar w:fldCharType="end"/>
        </w:r>
      </w:p>
    </w:sdtContent>
  </w:sdt>
  <w:p w14:paraId="2A87802D" w14:textId="77777777" w:rsidR="005A05B6" w:rsidRDefault="005A05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F9B21" w14:textId="77777777" w:rsidR="005A05B6" w:rsidRDefault="005A05B6" w:rsidP="00B770AF">
      <w:r>
        <w:separator/>
      </w:r>
    </w:p>
  </w:footnote>
  <w:footnote w:type="continuationSeparator" w:id="0">
    <w:p w14:paraId="4A48BBF5" w14:textId="77777777" w:rsidR="005A05B6" w:rsidRDefault="005A05B6" w:rsidP="00B770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AA8"/>
    <w:rsid w:val="00944FD4"/>
    <w:rsid w:val="00945345"/>
    <w:rsid w:val="0095058D"/>
    <w:rsid w:val="00957788"/>
    <w:rsid w:val="0096026A"/>
    <w:rsid w:val="00960B58"/>
    <w:rsid w:val="00961651"/>
    <w:rsid w:val="00962D87"/>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F5F"/>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D1E"/>
    <w:rsid w:val="00E8258B"/>
    <w:rsid w:val="00E83B8D"/>
    <w:rsid w:val="00E86105"/>
    <w:rsid w:val="00E87602"/>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6/09/relationships/commentsIds" Target="commentsIds.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liebenstein@ucdavis.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5AF2F-5447-D74E-9533-C752167B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24261</Words>
  <Characters>138292</Characters>
  <Application>Microsoft Macintosh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Céline</cp:lastModifiedBy>
  <cp:revision>2</cp:revision>
  <cp:lastPrinted>2018-01-26T01:31:00Z</cp:lastPrinted>
  <dcterms:created xsi:type="dcterms:W3CDTF">2018-10-23T18:46:00Z</dcterms:created>
  <dcterms:modified xsi:type="dcterms:W3CDTF">2018-10-23T18:46:00Z</dcterms:modified>
</cp:coreProperties>
</file>