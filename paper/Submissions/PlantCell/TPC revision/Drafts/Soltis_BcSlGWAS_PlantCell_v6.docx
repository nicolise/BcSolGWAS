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A48E939"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ins w:id="1"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del w:id="2" w:author="N S" w:date="2018-10-25T12:14:00Z">
          <w:r w:rsidR="00140D23" w:rsidDel="003D5903">
            <w:rPr>
              <w:rFonts w:ascii="Arial" w:hAnsi="Arial" w:cs="Arial"/>
              <w:b/>
              <w:sz w:val="24"/>
              <w:szCs w:val="24"/>
            </w:rPr>
            <w:delText>T</w:delText>
          </w:r>
        </w:del>
      </w:ins>
      <w:ins w:id="3" w:author="N S" w:date="2018-10-25T12:14:00Z">
        <w:r w:rsidR="003D5903">
          <w:rPr>
            <w:rFonts w:ascii="Arial" w:hAnsi="Arial" w:cs="Arial"/>
            <w:b/>
            <w:sz w:val="24"/>
            <w:szCs w:val="24"/>
          </w:rPr>
          <w:t>t</w:t>
        </w:r>
      </w:ins>
      <w:ins w:id="4" w:author="Dan Kliebenstein" w:date="2018-10-24T14:24:00Z">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5" w:author="Dan Kliebenstein" w:date="2018-10-24T14:25:00Z">
        <w:r w:rsidR="00140D23">
          <w:rPr>
            <w:rFonts w:ascii="Arial" w:hAnsi="Arial" w:cs="Arial"/>
            <w:b/>
            <w:sz w:val="24"/>
            <w:szCs w:val="24"/>
          </w:rPr>
          <w:t>: Parsing the contributions of host differentiation, domestication and pathogen variation</w:t>
        </w:r>
      </w:ins>
      <w:del w:id="6" w:author="Dan Kliebenstein" w:date="2018-10-24T14:25:00Z">
        <w:r w:rsidRPr="008C1BDB" w:rsidDel="00140D23">
          <w:rPr>
            <w:rFonts w:ascii="Arial" w:hAnsi="Arial" w:cs="Arial"/>
            <w:b/>
            <w:sz w:val="24"/>
            <w:szCs w:val="24"/>
          </w:rPr>
          <w:delText xml:space="preserve">Crop domestication </w:delText>
        </w:r>
      </w:del>
      <w:ins w:id="7" w:author="Céline" w:date="2018-10-23T11:24:00Z">
        <w:del w:id="8" w:author="Dan Kliebenstein" w:date="2018-10-24T14:25:00Z">
          <w:r w:rsidR="00702CED" w:rsidDel="00140D23">
            <w:rPr>
              <w:rFonts w:ascii="Arial" w:hAnsi="Arial" w:cs="Arial"/>
              <w:b/>
              <w:sz w:val="24"/>
              <w:szCs w:val="24"/>
            </w:rPr>
            <w:delText>T</w:delText>
          </w:r>
        </w:del>
      </w:ins>
      <w:ins w:id="9" w:author="N S" w:date="2018-10-22T11:22:00Z">
        <w:del w:id="10" w:author="Dan Kliebenstein" w:date="2018-10-24T14:25:00Z">
          <w:r w:rsidR="00640258" w:rsidDel="00140D23">
            <w:rPr>
              <w:rFonts w:ascii="Arial" w:hAnsi="Arial" w:cs="Arial"/>
              <w:b/>
              <w:sz w:val="24"/>
              <w:szCs w:val="24"/>
            </w:rPr>
            <w:delText xml:space="preserve">Domesticated tomato </w:delText>
          </w:r>
        </w:del>
      </w:ins>
      <w:ins w:id="11" w:author="N S" w:date="2018-10-23T13:16:00Z">
        <w:del w:id="12" w:author="Dan Kliebenstein" w:date="2018-10-24T14:25:00Z">
          <w:r w:rsidR="006C38D4" w:rsidDel="00140D23">
            <w:rPr>
              <w:rFonts w:ascii="Arial" w:hAnsi="Arial" w:cs="Arial"/>
              <w:b/>
              <w:sz w:val="24"/>
              <w:szCs w:val="24"/>
            </w:rPr>
            <w:delText>d</w:delText>
          </w:r>
        </w:del>
      </w:ins>
      <w:ins w:id="13" w:author="Céline" w:date="2018-10-23T11:24:00Z">
        <w:del w:id="14" w:author="Dan Kliebenstein" w:date="2018-10-24T14:25:00Z">
          <w:r w:rsidR="00702CED" w:rsidDel="00140D23">
            <w:rPr>
              <w:rFonts w:ascii="Arial" w:hAnsi="Arial" w:cs="Arial"/>
              <w:b/>
              <w:sz w:val="24"/>
              <w:szCs w:val="24"/>
            </w:rPr>
            <w:delText xml:space="preserve">Domestication </w:delText>
          </w:r>
        </w:del>
      </w:ins>
      <w:del w:id="15"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6" w:author="Dan Kliebenstein" w:date="2018-10-24T14:24:00Z">
        <w:r w:rsidRPr="008C1BDB" w:rsidDel="00140D23">
          <w:rPr>
            <w:rFonts w:ascii="Arial" w:hAnsi="Arial" w:cs="Arial"/>
            <w:b/>
            <w:sz w:val="24"/>
            <w:szCs w:val="24"/>
          </w:rPr>
          <w:delText xml:space="preserve">Interactions of tomato </w:delText>
        </w:r>
      </w:del>
      <w:ins w:id="17" w:author="N S" w:date="2018-10-22T11:23:00Z">
        <w:del w:id="18"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9"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62EDBBE3"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ins w:id="20" w:author="Dan Kliebenstein" w:date="2018-10-24T14:28:00Z">
        <w:r w:rsidR="00140D23">
          <w:rPr>
            <w:rFonts w:ascii="Arial" w:hAnsi="Arial" w:cs="Arial"/>
            <w:sz w:val="24"/>
            <w:szCs w:val="24"/>
          </w:rPr>
          <w:t>While the impact of these processes on specialist pathogens are well-studied, less</w:t>
        </w:r>
      </w:ins>
      <w:del w:id="21"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2" w:author="Dan Kliebenstein" w:date="2018-10-24T14:29:00Z">
        <w:r w:rsidRPr="008C1BDB" w:rsidDel="00140D23">
          <w:rPr>
            <w:rFonts w:ascii="Arial" w:hAnsi="Arial" w:cs="Arial"/>
            <w:sz w:val="24"/>
            <w:szCs w:val="24"/>
          </w:rPr>
          <w:delText xml:space="preserve">how </w:delText>
        </w:r>
      </w:del>
      <w:ins w:id="23" w:author="Dan Kliebenstein" w:date="2018-10-24T14:29:00Z">
        <w:r w:rsidR="00140D23">
          <w:rPr>
            <w:rFonts w:ascii="Arial" w:hAnsi="Arial" w:cs="Arial"/>
            <w:sz w:val="24"/>
            <w:szCs w:val="24"/>
          </w:rPr>
          <w:t>the interaction of crop variation and generalist pathogens</w:t>
        </w:r>
      </w:ins>
      <w:del w:id="24"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25" w:author="N S" w:date="2018-10-15T11:17:00Z">
        <w:del w:id="26"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27"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28" w:author="N S" w:date="2018-10-15T11:18:00Z">
        <w:del w:id="29" w:author="Dan Kliebenstein" w:date="2018-10-24T14:26:00Z">
          <w:r w:rsidR="003B3D0E" w:rsidDel="00140D23">
            <w:rPr>
              <w:rFonts w:ascii="Arial" w:hAnsi="Arial" w:cs="Arial"/>
              <w:sz w:val="24"/>
              <w:szCs w:val="24"/>
            </w:rPr>
            <w:delText>genetic variation within a</w:delText>
          </w:r>
        </w:del>
      </w:ins>
      <w:ins w:id="30" w:author="N S" w:date="2018-10-22T16:29:00Z">
        <w:del w:id="31" w:author="Dan Kliebenstein" w:date="2018-10-24T14:26:00Z">
          <w:r w:rsidR="002A5EE3" w:rsidDel="00140D23">
            <w:rPr>
              <w:rFonts w:ascii="Arial" w:hAnsi="Arial" w:cs="Arial"/>
              <w:sz w:val="24"/>
              <w:szCs w:val="24"/>
            </w:rPr>
            <w:delText xml:space="preserve"> domesticate</w:delText>
          </w:r>
        </w:del>
      </w:ins>
      <w:ins w:id="32" w:author="Dan Kliebenstein" w:date="2018-10-24T14:26:00Z">
        <w:r w:rsidR="00140D23">
          <w:rPr>
            <w:rFonts w:ascii="Arial" w:hAnsi="Arial" w:cs="Arial"/>
            <w:sz w:val="24"/>
            <w:szCs w:val="24"/>
          </w:rPr>
          <w:t>standing genetic variation and domestication within a</w:t>
        </w:r>
      </w:ins>
      <w:ins w:id="33" w:author="N S" w:date="2018-10-22T16:29:00Z">
        <w:del w:id="34" w:author="Dan Kliebenstein" w:date="2018-10-24T14:26:00Z">
          <w:r w:rsidR="002A5EE3" w:rsidDel="00140D23">
            <w:rPr>
              <w:rFonts w:ascii="Arial" w:hAnsi="Arial" w:cs="Arial"/>
              <w:sz w:val="24"/>
              <w:szCs w:val="24"/>
            </w:rPr>
            <w:delText>d</w:delText>
          </w:r>
        </w:del>
      </w:ins>
      <w:ins w:id="35"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36" w:author="Céline" w:date="2018-10-23T11:26:00Z">
        <w:r w:rsidR="00702CED">
          <w:rPr>
            <w:rFonts w:ascii="Arial" w:hAnsi="Arial" w:cs="Arial"/>
            <w:sz w:val="24"/>
            <w:szCs w:val="24"/>
          </w:rPr>
          <w:t xml:space="preserve"> </w:t>
        </w:r>
      </w:ins>
      <w:del w:id="37" w:author="N S" w:date="2018-10-22T16:29:00Z">
        <w:r w:rsidR="000A6823" w:rsidRPr="008C1BDB" w:rsidDel="002A5EE3">
          <w:rPr>
            <w:rFonts w:ascii="Arial" w:hAnsi="Arial" w:cs="Arial"/>
            <w:sz w:val="24"/>
            <w:szCs w:val="24"/>
          </w:rPr>
          <w:delText xml:space="preserve"> </w:delText>
        </w:r>
      </w:del>
      <w:del w:id="38"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39"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0" w:author="Dan Kliebenstein" w:date="2018-10-24T14:27:00Z">
        <w:r w:rsidR="000A6823" w:rsidRPr="008C1BDB" w:rsidDel="00140D23">
          <w:rPr>
            <w:rFonts w:ascii="Arial" w:hAnsi="Arial" w:cs="Arial"/>
            <w:sz w:val="24"/>
            <w:szCs w:val="24"/>
          </w:rPr>
          <w:delText xml:space="preserve">and </w:delText>
        </w:r>
      </w:del>
      <w:ins w:id="41" w:author="N S" w:date="2018-10-23T13:16:00Z">
        <w:del w:id="42" w:author="Dan Kliebenstein" w:date="2018-10-24T14:27:00Z">
          <w:r w:rsidR="006C38D4" w:rsidDel="00140D23">
            <w:rPr>
              <w:rFonts w:ascii="Arial" w:hAnsi="Arial" w:cs="Arial"/>
              <w:sz w:val="24"/>
              <w:szCs w:val="24"/>
            </w:rPr>
            <w:delText xml:space="preserve">to </w:delText>
          </w:r>
        </w:del>
      </w:ins>
      <w:ins w:id="43" w:author="Céline" w:date="2018-10-23T11:29:00Z">
        <w:del w:id="44" w:author="Dan Kliebenstein" w:date="2018-10-24T14:27:00Z">
          <w:r w:rsidR="00702CED" w:rsidDel="00140D23">
            <w:rPr>
              <w:rFonts w:ascii="Arial" w:hAnsi="Arial" w:cs="Arial"/>
              <w:sz w:val="24"/>
              <w:szCs w:val="24"/>
            </w:rPr>
            <w:delText xml:space="preserve">uncover </w:delText>
          </w:r>
        </w:del>
      </w:ins>
      <w:ins w:id="45" w:author="Céline" w:date="2018-10-23T11:30:00Z">
        <w:del w:id="46" w:author="Dan Kliebenstein" w:date="2018-10-24T14:27:00Z">
          <w:r w:rsidR="00702CED" w:rsidDel="00140D23">
            <w:rPr>
              <w:rFonts w:ascii="Arial" w:hAnsi="Arial" w:cs="Arial"/>
              <w:sz w:val="24"/>
              <w:szCs w:val="24"/>
            </w:rPr>
            <w:delText>variants in</w:delText>
          </w:r>
        </w:del>
      </w:ins>
      <w:ins w:id="47" w:author="N S" w:date="2018-10-23T13:16:00Z">
        <w:del w:id="48" w:author="Dan Kliebenstein" w:date="2018-10-24T14:27:00Z">
          <w:r w:rsidR="006C38D4" w:rsidDel="00140D23">
            <w:rPr>
              <w:rFonts w:ascii="Arial" w:hAnsi="Arial" w:cs="Arial"/>
              <w:sz w:val="24"/>
              <w:szCs w:val="24"/>
            </w:rPr>
            <w:delText xml:space="preserve"> the</w:delText>
          </w:r>
        </w:del>
      </w:ins>
      <w:ins w:id="49" w:author="Céline" w:date="2018-10-23T11:30:00Z">
        <w:del w:id="50" w:author="Dan Kliebenstein" w:date="2018-10-24T14:27:00Z">
          <w:r w:rsidR="00702CED" w:rsidDel="00140D23">
            <w:rPr>
              <w:rFonts w:ascii="Arial" w:hAnsi="Arial" w:cs="Arial"/>
              <w:sz w:val="24"/>
              <w:szCs w:val="24"/>
            </w:rPr>
            <w:delText xml:space="preserve"> </w:delText>
          </w:r>
        </w:del>
      </w:ins>
      <w:del w:id="51"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w:t>
      </w:r>
      <w:commentRangeStart w:id="52"/>
      <w:r w:rsidR="00BA7E62" w:rsidRPr="008C1BDB">
        <w:rPr>
          <w:rFonts w:ascii="Arial" w:hAnsi="Arial" w:cs="Arial"/>
          <w:sz w:val="24"/>
          <w:szCs w:val="24"/>
        </w:rPr>
        <w:t>significantly</w:t>
      </w:r>
      <w:ins w:id="53" w:author="Céline" w:date="2018-10-29T17:07:00Z">
        <w:r w:rsidR="00E87B0C">
          <w:rPr>
            <w:rFonts w:ascii="Arial" w:hAnsi="Arial" w:cs="Arial"/>
            <w:sz w:val="24"/>
            <w:szCs w:val="24"/>
          </w:rPr>
          <w:t xml:space="preserve"> </w:t>
        </w:r>
        <w:del w:id="54" w:author="N S" w:date="2018-10-30T09:43:00Z">
          <w:r w:rsidR="00E87B0C" w:rsidDel="00397EE1">
            <w:rPr>
              <w:rFonts w:ascii="Arial" w:hAnsi="Arial" w:cs="Arial"/>
              <w:sz w:val="24"/>
              <w:szCs w:val="24"/>
            </w:rPr>
            <w:delText>generated</w:delText>
          </w:r>
        </w:del>
      </w:ins>
      <w:ins w:id="55" w:author="N S" w:date="2018-10-30T09:43:00Z">
        <w:r w:rsidR="00397EE1">
          <w:rPr>
            <w:rFonts w:ascii="Arial" w:hAnsi="Arial" w:cs="Arial"/>
            <w:sz w:val="24"/>
            <w:szCs w:val="24"/>
          </w:rPr>
          <w:t>affected</w:t>
        </w:r>
      </w:ins>
      <w:ins w:id="56" w:author="Dan Kliebenstein" w:date="2018-10-24T14:28:00Z">
        <w:r w:rsidR="00140D23">
          <w:rPr>
            <w:rFonts w:ascii="Arial" w:hAnsi="Arial" w:cs="Arial"/>
            <w:sz w:val="24"/>
            <w:szCs w:val="24"/>
          </w:rPr>
          <w:t xml:space="preserve"> by </w:t>
        </w:r>
      </w:ins>
      <w:commentRangeEnd w:id="52"/>
      <w:r w:rsidR="00E87B0C">
        <w:rPr>
          <w:rStyle w:val="CommentReference"/>
        </w:rPr>
        <w:commentReference w:id="52"/>
      </w:r>
      <w:ins w:id="57" w:author="Dan Kliebenstein" w:date="2018-10-24T14:28:00Z">
        <w:r w:rsidR="00140D23">
          <w:rPr>
            <w:rFonts w:ascii="Arial" w:hAnsi="Arial" w:cs="Arial"/>
            <w:sz w:val="24"/>
            <w:szCs w:val="24"/>
          </w:rPr>
          <w:t>large effects of the host and pathogen</w:t>
        </w:r>
      </w:ins>
      <w:ins w:id="58" w:author="N S" w:date="2018-10-30T09:44:00Z">
        <w:r w:rsidR="00397EE1">
          <w:rPr>
            <w:rFonts w:ascii="Arial" w:hAnsi="Arial" w:cs="Arial"/>
            <w:sz w:val="24"/>
            <w:szCs w:val="24"/>
          </w:rPr>
          <w:t>’</w:t>
        </w:r>
      </w:ins>
      <w:ins w:id="59" w:author="Dan Kliebenstein" w:date="2018-10-24T14:28:00Z">
        <w:r w:rsidR="00140D23">
          <w:rPr>
            <w:rFonts w:ascii="Arial" w:hAnsi="Arial" w:cs="Arial"/>
            <w:sz w:val="24"/>
            <w:szCs w:val="24"/>
          </w:rPr>
          <w:t>s genotype</w:t>
        </w:r>
      </w:ins>
      <w:ins w:id="60" w:author="N S" w:date="2018-10-30T09:44:00Z">
        <w:r w:rsidR="00397EE1">
          <w:rPr>
            <w:rFonts w:ascii="Arial" w:hAnsi="Arial" w:cs="Arial"/>
            <w:sz w:val="24"/>
            <w:szCs w:val="24"/>
          </w:rPr>
          <w:t>,</w:t>
        </w:r>
      </w:ins>
      <w:ins w:id="61" w:author="Dan Kliebenstein" w:date="2018-10-24T14:28:00Z">
        <w:r w:rsidR="00140D23">
          <w:rPr>
            <w:rFonts w:ascii="Arial" w:hAnsi="Arial" w:cs="Arial"/>
            <w:sz w:val="24"/>
            <w:szCs w:val="24"/>
          </w:rPr>
          <w:t xml:space="preserve"> with a much smaller contribution of domestication</w:t>
        </w:r>
      </w:ins>
      <w:del w:id="62"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63" w:author="Dan Kliebenstein" w:date="2018-10-24T14:27:00Z">
        <w:r w:rsidR="00140D23">
          <w:rPr>
            <w:rFonts w:ascii="Arial" w:hAnsi="Arial" w:cs="Arial"/>
            <w:sz w:val="24"/>
            <w:szCs w:val="24"/>
          </w:rPr>
          <w:t xml:space="preserve">This pathogen collection also enables </w:t>
        </w:r>
      </w:ins>
      <w:del w:id="64"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65" w:author="Dan Kliebenstein" w:date="2018-10-24T14:27:00Z">
        <w:r w:rsidR="004F012E" w:rsidRPr="008C1BDB" w:rsidDel="00140D23">
          <w:rPr>
            <w:rFonts w:ascii="Arial" w:hAnsi="Arial" w:cs="Arial"/>
            <w:sz w:val="24"/>
            <w:szCs w:val="24"/>
          </w:rPr>
          <w:delText>G</w:delText>
        </w:r>
      </w:del>
      <w:ins w:id="66"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67" w:author="Dan Kliebenstein" w:date="2018-10-24T14:27:00Z">
        <w:r w:rsidR="00140D23">
          <w:rPr>
            <w:rFonts w:ascii="Arial" w:hAnsi="Arial" w:cs="Arial"/>
            <w:sz w:val="24"/>
            <w:szCs w:val="24"/>
          </w:rPr>
          <w:t xml:space="preserve">. GWA in the pathogen showed that virulence is </w:t>
        </w:r>
      </w:ins>
      <w:del w:id="68"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69" w:author="Dan Kliebenstein" w:date="2018-10-24T14:27:00Z">
        <w:r w:rsidR="005A32CB" w:rsidRPr="008C1BDB" w:rsidDel="00140D23">
          <w:rPr>
            <w:rFonts w:ascii="Arial" w:hAnsi="Arial" w:cs="Arial"/>
            <w:sz w:val="24"/>
            <w:szCs w:val="24"/>
          </w:rPr>
          <w:delText xml:space="preserve">collection </w:delText>
        </w:r>
      </w:del>
      <w:ins w:id="70" w:author="Dan Kliebenstein" w:date="2018-10-24T14:27:00Z">
        <w:r w:rsidR="00140D23">
          <w:rPr>
            <w:rFonts w:ascii="Arial" w:hAnsi="Arial" w:cs="Arial"/>
            <w:sz w:val="24"/>
            <w:szCs w:val="24"/>
          </w:rPr>
          <w:t>and involves a diversity of mechanisms</w:t>
        </w:r>
      </w:ins>
      <w:del w:id="71"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w:t>
      </w:r>
      <w:del w:id="72" w:author="N S" w:date="2018-10-30T09:44:00Z">
        <w:r w:rsidR="005A32CB" w:rsidRPr="008C1BDB" w:rsidDel="00397EE1">
          <w:rPr>
            <w:rFonts w:ascii="Arial" w:hAnsi="Arial" w:cs="Arial"/>
            <w:sz w:val="24"/>
            <w:szCs w:val="24"/>
          </w:rPr>
          <w:delText>a diversity of</w:delText>
        </w:r>
      </w:del>
      <w:ins w:id="73" w:author="N S" w:date="2018-10-30T09:44:00Z">
        <w:r w:rsidR="00397EE1">
          <w:rPr>
            <w:rFonts w:ascii="Arial" w:hAnsi="Arial" w:cs="Arial"/>
            <w:sz w:val="24"/>
            <w:szCs w:val="24"/>
          </w:rPr>
          <w:t>div</w:t>
        </w:r>
      </w:ins>
      <w:ins w:id="74" w:author="N S" w:date="2018-10-30T09:45:00Z">
        <w:r w:rsidR="00397EE1">
          <w:rPr>
            <w:rFonts w:ascii="Arial" w:hAnsi="Arial" w:cs="Arial"/>
            <w:sz w:val="24"/>
            <w:szCs w:val="24"/>
          </w:rPr>
          <w:t>erse</w:t>
        </w:r>
      </w:ins>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ins w:id="75" w:author="N S" w:date="2018-10-30T09:45:00Z">
        <w:r w:rsidR="00397EE1">
          <w:rPr>
            <w:rFonts w:ascii="Arial" w:hAnsi="Arial" w:cs="Arial"/>
            <w:sz w:val="24"/>
            <w:szCs w:val="24"/>
          </w:rPr>
          <w:t>,</w:t>
        </w:r>
      </w:ins>
      <w:ins w:id="76"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del w:id="77" w:author="Dan Kliebenstein" w:date="2018-10-24T14:30:00Z">
        <w:r w:rsidR="00833029" w:rsidRPr="008C1BDB" w:rsidDel="00BD5B47">
          <w:rPr>
            <w:rFonts w:ascii="Arial" w:hAnsi="Arial" w:cs="Arial"/>
            <w:sz w:val="24"/>
            <w:szCs w:val="24"/>
          </w:rPr>
          <w:delText>the necessary</w:delText>
        </w:r>
      </w:del>
      <w:ins w:id="78"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79"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80"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lastRenderedPageBreak/>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9D5533B"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w:t>
      </w:r>
      <w:r w:rsidR="00DD787D" w:rsidRPr="008C1BDB">
        <w:rPr>
          <w:rFonts w:ascii="Arial" w:hAnsi="Arial" w:cs="Arial"/>
          <w:sz w:val="24"/>
          <w:szCs w:val="24"/>
        </w:rPr>
        <w:lastRenderedPageBreak/>
        <w:t>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81"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5484F4" w:rsidR="009836A7" w:rsidRPr="008C1BDB" w:rsidRDefault="00DD787D" w:rsidP="00E65FA1">
      <w:pPr>
        <w:spacing w:line="360" w:lineRule="auto"/>
        <w:ind w:firstLine="720"/>
        <w:rPr>
          <w:rFonts w:ascii="Arial" w:hAnsi="Arial" w:cs="Arial"/>
          <w:sz w:val="24"/>
          <w:szCs w:val="24"/>
        </w:rPr>
      </w:pPr>
      <w:del w:id="82" w:author="N S" w:date="2018-10-15T11:42:00Z">
        <w:r w:rsidRPr="008C1BDB" w:rsidDel="00FF332B">
          <w:rPr>
            <w:rFonts w:ascii="Arial" w:hAnsi="Arial" w:cs="Arial"/>
            <w:sz w:val="24"/>
            <w:szCs w:val="24"/>
          </w:rPr>
          <w:delText xml:space="preserve">A </w:delText>
        </w:r>
      </w:del>
      <w:ins w:id="83"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84"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85" w:author="N S" w:date="2018-10-15T11:42:00Z">
        <w:r w:rsidR="00A01C5A" w:rsidRPr="008C1BDB" w:rsidDel="00FF332B">
          <w:rPr>
            <w:rFonts w:ascii="Arial" w:hAnsi="Arial" w:cs="Arial"/>
            <w:sz w:val="24"/>
            <w:szCs w:val="24"/>
          </w:rPr>
          <w:delText xml:space="preserve">lower </w:delText>
        </w:r>
      </w:del>
      <w:ins w:id="86"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87" w:author="N S" w:date="2018-10-15T11:43:00Z">
        <w:r w:rsidR="00A01C5A" w:rsidRPr="008C1BDB" w:rsidDel="00FF332B">
          <w:rPr>
            <w:rFonts w:ascii="Arial" w:hAnsi="Arial" w:cs="Arial"/>
            <w:sz w:val="24"/>
            <w:szCs w:val="24"/>
          </w:rPr>
          <w:lastRenderedPageBreak/>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88" w:author="Dan Kliebenstein" w:date="2018-10-24T14:31:00Z">
        <w:r w:rsidR="00BD5B47">
          <w:rPr>
            <w:rFonts w:ascii="Arial" w:hAnsi="Arial" w:cs="Arial"/>
            <w:sz w:val="24"/>
            <w:szCs w:val="24"/>
          </w:rPr>
          <w:t xml:space="preserve"> quantify the effect of domestication on a broad generalist pathogen in comparison to the rest of the crop</w:t>
        </w:r>
      </w:ins>
      <w:ins w:id="89" w:author="N S" w:date="2018-10-30T09:48:00Z">
        <w:r w:rsidR="00397EE1">
          <w:rPr>
            <w:rFonts w:ascii="Arial" w:hAnsi="Arial" w:cs="Arial"/>
            <w:sz w:val="24"/>
            <w:szCs w:val="24"/>
          </w:rPr>
          <w:t>’</w:t>
        </w:r>
      </w:ins>
      <w:ins w:id="90" w:author="Dan Kliebenstein" w:date="2018-10-24T14:31:00Z">
        <w:r w:rsidR="00BD5B47">
          <w:rPr>
            <w:rFonts w:ascii="Arial" w:hAnsi="Arial" w:cs="Arial"/>
            <w:sz w:val="24"/>
            <w:szCs w:val="24"/>
          </w:rPr>
          <w:t>s standing variation to test</w:t>
        </w:r>
      </w:ins>
      <w:del w:id="91" w:author="Dan Kliebenstein" w:date="2018-10-24T14:32:00Z">
        <w:r w:rsidR="00A01C5A" w:rsidRPr="008C1BDB" w:rsidDel="00BD5B47">
          <w:rPr>
            <w:rFonts w:ascii="Arial" w:hAnsi="Arial" w:cs="Arial"/>
            <w:sz w:val="24"/>
            <w:szCs w:val="24"/>
          </w:rPr>
          <w:delText xml:space="preserve"> conduct a detailed analysis of</w:delText>
        </w:r>
      </w:del>
      <w:ins w:id="92" w:author="N S" w:date="2018-10-15T11:41:00Z">
        <w:del w:id="93" w:author="Dan Kliebenstein" w:date="2018-10-24T14:32:00Z">
          <w:r w:rsidR="00FF332B" w:rsidDel="00BD5B47">
            <w:rPr>
              <w:rFonts w:ascii="Arial" w:hAnsi="Arial" w:cs="Arial"/>
              <w:sz w:val="24"/>
              <w:szCs w:val="24"/>
            </w:rPr>
            <w:delText>analyze</w:delText>
          </w:r>
        </w:del>
      </w:ins>
      <w:del w:id="94"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95" w:author="Dan Kliebenstein" w:date="2018-10-24T14:32:00Z">
        <w:r w:rsidR="00BD5B47">
          <w:rPr>
            <w:rFonts w:ascii="Arial" w:hAnsi="Arial" w:cs="Arial"/>
            <w:sz w:val="24"/>
            <w:szCs w:val="24"/>
          </w:rPr>
          <w:t xml:space="preserve"> how and if</w:t>
        </w:r>
      </w:ins>
      <w:del w:id="96"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5258F9F"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97" w:author="N S" w:date="2018-10-15T11:43:00Z">
        <w:r w:rsidR="00FF332B">
          <w:rPr>
            <w:rFonts w:ascii="Arial" w:hAnsi="Arial" w:cs="Arial"/>
            <w:sz w:val="24"/>
            <w:szCs w:val="24"/>
          </w:rPr>
          <w:t xml:space="preserve">. </w:t>
        </w:r>
      </w:ins>
      <w:del w:id="98"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99"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100"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101"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(Deighton, Muckenschnabel et al. 2001, 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102"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103"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104"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del w:id="105" w:author="Dan Kliebenstein" w:date="2018-10-29T13:51:00Z">
        <w:r w:rsidR="00CF4535" w:rsidRPr="008C1BDB" w:rsidDel="001B13C4">
          <w:rPr>
            <w:rFonts w:ascii="Arial" w:hAnsi="Arial" w:cs="Arial"/>
            <w:i/>
            <w:sz w:val="24"/>
            <w:szCs w:val="24"/>
          </w:rPr>
          <w:delText xml:space="preserve"> </w:delText>
        </w:r>
        <w:r w:rsidR="003F292E" w:rsidRPr="008C1BDB" w:rsidDel="001B13C4">
          <w:rPr>
            <w:rFonts w:ascii="Arial" w:hAnsi="Arial" w:cs="Arial"/>
            <w:sz w:val="24"/>
            <w:szCs w:val="24"/>
          </w:rPr>
          <w:lastRenderedPageBreak/>
          <w:delText>was measured as</w:delText>
        </w:r>
      </w:del>
      <w:ins w:id="106" w:author="Dan Kliebenstein" w:date="2018-10-29T13:51:00Z">
        <w:r w:rsidR="001B13C4">
          <w:rPr>
            <w:rFonts w:ascii="Arial" w:hAnsi="Arial" w:cs="Arial"/>
            <w:sz w:val="24"/>
            <w:szCs w:val="24"/>
          </w:rPr>
          <w:t>,</w:t>
        </w:r>
      </w:ins>
      <w:r w:rsidR="003F292E" w:rsidRPr="008C1BDB">
        <w:rPr>
          <w:rFonts w:ascii="Arial" w:hAnsi="Arial" w:cs="Arial"/>
          <w:sz w:val="24"/>
          <w:szCs w:val="24"/>
        </w:rPr>
        <w:t xml:space="preserve">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t>
      </w:r>
      <w:del w:id="107" w:author="Dan Kliebenstein" w:date="2018-10-29T13:51:00Z">
        <w:r w:rsidR="00A01C5A" w:rsidRPr="008C1BDB" w:rsidDel="001B13C4">
          <w:rPr>
            <w:rFonts w:ascii="Arial" w:hAnsi="Arial" w:cs="Arial"/>
            <w:sz w:val="24"/>
            <w:szCs w:val="24"/>
          </w:rPr>
          <w:delText>which</w:delText>
        </w:r>
        <w:r w:rsidR="00796342" w:rsidRPr="008C1BDB" w:rsidDel="001B13C4">
          <w:rPr>
            <w:rFonts w:ascii="Arial" w:hAnsi="Arial" w:cs="Arial"/>
            <w:sz w:val="24"/>
            <w:szCs w:val="24"/>
          </w:rPr>
          <w:delText xml:space="preserve"> </w:delText>
        </w:r>
      </w:del>
      <w:r w:rsidR="00796342" w:rsidRPr="008C1BDB">
        <w:rPr>
          <w:rFonts w:ascii="Arial" w:hAnsi="Arial" w:cs="Arial"/>
          <w:sz w:val="24"/>
          <w:szCs w:val="24"/>
        </w:rPr>
        <w:t>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w:t>
      </w:r>
      <w:del w:id="108" w:author="Dan Kliebenstein" w:date="2018-10-29T13:51:00Z">
        <w:r w:rsidR="00DC7B96" w:rsidRPr="008C1BDB" w:rsidDel="001B13C4">
          <w:rPr>
            <w:rFonts w:ascii="Arial" w:hAnsi="Arial" w:cs="Arial"/>
            <w:sz w:val="24"/>
            <w:szCs w:val="24"/>
          </w:rPr>
          <w:delText>the genetic diversity</w:delText>
        </w:r>
      </w:del>
      <w:ins w:id="109" w:author="Dan Kliebenstein" w:date="2018-10-29T13:51:00Z">
        <w:r w:rsidR="001B13C4">
          <w:rPr>
            <w:rFonts w:ascii="Arial" w:hAnsi="Arial" w:cs="Arial"/>
            <w:sz w:val="24"/>
            <w:szCs w:val="24"/>
          </w:rPr>
          <w:t>that</w:t>
        </w:r>
      </w:ins>
      <w:r w:rsidR="00DC7B96" w:rsidRPr="008C1BDB">
        <w:rPr>
          <w:rFonts w:ascii="Arial" w:hAnsi="Arial" w:cs="Arial"/>
          <w:sz w:val="24"/>
          <w:szCs w:val="24"/>
        </w:rPr>
        <w:t xml:space="preserve">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 </w:instrTex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EN.CITE.DATA </w:instrText>
      </w:r>
      <w:r w:rsidR="00817A25">
        <w:rPr>
          <w:rFonts w:ascii="Arial" w:hAnsi="Arial" w:cs="Arial"/>
          <w:sz w:val="24"/>
          <w:szCs w:val="24"/>
        </w:rPr>
      </w:r>
      <w:r w:rsidR="00817A25">
        <w:rPr>
          <w:rFonts w:ascii="Arial" w:hAnsi="Arial" w:cs="Arial"/>
          <w:sz w:val="24"/>
          <w:szCs w:val="24"/>
        </w:rPr>
        <w:fldChar w:fldCharType="end"/>
      </w:r>
      <w:r w:rsidR="00817A25">
        <w:rPr>
          <w:rFonts w:ascii="Arial" w:hAnsi="Arial" w:cs="Arial"/>
          <w:sz w:val="24"/>
          <w:szCs w:val="24"/>
        </w:rPr>
      </w:r>
      <w:r w:rsidR="00817A25">
        <w:rPr>
          <w:rFonts w:ascii="Arial" w:hAnsi="Arial" w:cs="Arial"/>
          <w:sz w:val="24"/>
          <w:szCs w:val="24"/>
        </w:rPr>
        <w:fldChar w:fldCharType="separate"/>
      </w:r>
      <w:r w:rsidR="00817A25">
        <w:rPr>
          <w:rFonts w:ascii="Arial" w:hAnsi="Arial" w:cs="Arial"/>
          <w:noProof/>
          <w:sz w:val="24"/>
          <w:szCs w:val="24"/>
        </w:rPr>
        <w:t>(Farhat, Shapiro et al. 2013, Hacquard, Kracher et al. 2013, Wicker, Oberhaensli et al. 2013, Persoons, Morin et al. 2014, Atwell, Corwin et al. 2015, Desjardins, Cohen et al. 2016, Power, Parkhill et al. 2017)</w:t>
      </w:r>
      <w:r w:rsidR="00817A25">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110" w:author="N S" w:date="2018-10-12T13:04:00Z">
        <w:r w:rsidR="005B390E">
          <w:rPr>
            <w:rFonts w:ascii="Arial" w:hAnsi="Arial" w:cs="Arial"/>
            <w:sz w:val="24"/>
            <w:szCs w:val="24"/>
          </w:rPr>
          <w:t xml:space="preserve"> (</w:t>
        </w:r>
      </w:ins>
      <w:ins w:id="111" w:author="N S" w:date="2018-10-23T15:04:00Z">
        <w:r w:rsidR="00DF5219">
          <w:rPr>
            <w:rFonts w:ascii="Arial" w:hAnsi="Arial" w:cs="Arial"/>
            <w:sz w:val="24"/>
            <w:szCs w:val="24"/>
          </w:rPr>
          <w:t xml:space="preserve">Supplemental Figure </w:t>
        </w:r>
      </w:ins>
      <w:ins w:id="112" w:author="N S" w:date="2018-10-25T12:26:00Z">
        <w:r w:rsidR="00583E28">
          <w:rPr>
            <w:rFonts w:ascii="Arial" w:hAnsi="Arial" w:cs="Arial"/>
            <w:sz w:val="24"/>
            <w:szCs w:val="24"/>
          </w:rPr>
          <w:t>1</w:t>
        </w:r>
      </w:ins>
      <w:ins w:id="113"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w:t>
      </w:r>
      <w:del w:id="114" w:author="Dan Kliebenstein" w:date="2018-10-29T13:51:00Z">
        <w:r w:rsidR="00A01C5A" w:rsidRPr="008C1BDB" w:rsidDel="001B13C4">
          <w:rPr>
            <w:rFonts w:ascii="Arial" w:hAnsi="Arial" w:cs="Arial"/>
            <w:sz w:val="24"/>
            <w:szCs w:val="24"/>
          </w:rPr>
          <w:delText>s</w:delText>
        </w:r>
      </w:del>
      <w:r w:rsidR="00A01C5A" w:rsidRPr="008C1BDB">
        <w:rPr>
          <w:rFonts w:ascii="Arial" w:hAnsi="Arial" w:cs="Arial"/>
          <w:sz w:val="24"/>
          <w:szCs w:val="24"/>
        </w:rPr>
        <w:t xml:space="preserve">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15" w:author="N S" w:date="2018-09-27T12:41:00Z">
        <w:r w:rsidR="00E310DC" w:rsidRPr="008C1BDB" w:rsidDel="005A412E">
          <w:rPr>
            <w:rFonts w:ascii="Arial" w:hAnsi="Arial" w:cs="Arial"/>
            <w:sz w:val="24"/>
            <w:szCs w:val="24"/>
          </w:rPr>
          <w:delText>.</w:delText>
        </w:r>
      </w:del>
      <w:ins w:id="116" w:author="N S" w:date="2018-09-27T12:41:00Z">
        <w:r w:rsidR="005A412E">
          <w:rPr>
            <w:rFonts w:ascii="Arial" w:hAnsi="Arial" w:cs="Arial"/>
            <w:sz w:val="24"/>
            <w:szCs w:val="24"/>
          </w:rPr>
          <w:t xml:space="preserve"> </w:t>
        </w:r>
      </w:ins>
      <w:ins w:id="117" w:author="Dan Kliebenstein" w:date="2018-10-29T13:52:00Z">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ins>
      <w:del w:id="118" w:author="N S" w:date="2018-10-30T09:50:00Z">
        <w:r w:rsidR="005A412E" w:rsidDel="00397EE1">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MDE2LCBCYXJ0b2xpIGFuZCBSb3V4IDIwMTcsIEZvcmR5Y2UsIFNvbHRpcyBldCBhbC4gMjAxOCk8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</w:fldData>
          </w:fldChar>
        </w:r>
      </w:del>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MDE2LCBCYXJ0b2xpIGFuZCBSb3V4IDIwMTcsIEZvcmR5Y2UsIFNvbHRpcyBldCBhbC4gMjAxOCk8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del w:id="119" w:author="N S" w:date="2018-10-30T09:50:00Z">
        <w:r w:rsidR="005A412E" w:rsidDel="00397EE1">
          <w:rPr>
            <w:rFonts w:ascii="Arial" w:hAnsi="Arial" w:cs="Arial"/>
            <w:sz w:val="24"/>
            <w:szCs w:val="24"/>
          </w:rPr>
          <w:fldChar w:fldCharType="separate"/>
        </w:r>
      </w:del>
      <w:r w:rsidR="00F31220">
        <w:rPr>
          <w:rFonts w:ascii="Arial" w:hAnsi="Arial" w:cs="Arial"/>
          <w:noProof/>
          <w:sz w:val="24"/>
          <w:szCs w:val="24"/>
        </w:rPr>
        <w:t>(Corwin, Subedy et al. 2016, Bartoli and Roux 2017, Fordyce, Soltis et al. 2018)</w:t>
      </w:r>
      <w:del w:id="120" w:author="N S" w:date="2018-10-30T09:50:00Z">
        <w:r w:rsidR="005A412E" w:rsidDel="00397EE1">
          <w:rPr>
            <w:rFonts w:ascii="Arial" w:hAnsi="Arial" w:cs="Arial"/>
            <w:sz w:val="24"/>
            <w:szCs w:val="24"/>
          </w:rPr>
          <w:fldChar w:fldCharType="end"/>
        </w:r>
      </w:del>
      <w:ins w:id="121" w:author="N S" w:date="2018-09-27T12:41:00Z">
        <w:del w:id="122" w:author="Dan Kliebenstein" w:date="2018-10-29T13:52:00Z">
          <w:r w:rsidR="005A412E" w:rsidDel="001B13C4">
            <w:rPr>
              <w:rFonts w:ascii="Arial" w:hAnsi="Arial" w:cs="Arial"/>
              <w:sz w:val="24"/>
              <w:szCs w:val="24"/>
            </w:rPr>
            <w:delText>.</w:delText>
          </w:r>
        </w:del>
      </w:ins>
      <w:del w:id="123" w:author="Dan Kliebenstein" w:date="2018-10-29T13:52:00Z">
        <w:r w:rsidR="00E310DC" w:rsidRPr="008C1BDB" w:rsidDel="001B13C4">
          <w:rPr>
            <w:rFonts w:ascii="Arial" w:hAnsi="Arial" w:cs="Arial"/>
            <w:sz w:val="24"/>
            <w:szCs w:val="24"/>
          </w:rPr>
          <w:delText xml:space="preserve"> This can potentially</w:delText>
        </w:r>
        <w:r w:rsidR="00A01C5A" w:rsidRPr="008C1BDB" w:rsidDel="001B13C4">
          <w:rPr>
            <w:rFonts w:ascii="Arial" w:hAnsi="Arial" w:cs="Arial"/>
            <w:sz w:val="24"/>
            <w:szCs w:val="24"/>
          </w:rPr>
          <w:delText xml:space="preserve"> identify the pathogen variation</w:delText>
        </w:r>
        <w:r w:rsidR="00D3121D" w:rsidRPr="008C1BDB" w:rsidDel="001B13C4">
          <w:rPr>
            <w:rFonts w:ascii="Arial" w:hAnsi="Arial" w:cs="Arial"/>
            <w:sz w:val="24"/>
            <w:szCs w:val="24"/>
          </w:rPr>
          <w:delText xml:space="preserve"> controlling quantitative virulence</w:delText>
        </w:r>
        <w:r w:rsidR="005D3672" w:rsidRPr="008C1BDB" w:rsidDel="001B13C4">
          <w:rPr>
            <w:rFonts w:ascii="Arial" w:hAnsi="Arial" w:cs="Arial"/>
            <w:sz w:val="24"/>
            <w:szCs w:val="24"/>
          </w:rPr>
          <w:delText>,</w:delText>
        </w:r>
        <w:r w:rsidR="004766F2" w:rsidRPr="008C1BDB" w:rsidDel="001B13C4">
          <w:rPr>
            <w:rFonts w:ascii="Arial" w:hAnsi="Arial" w:cs="Arial"/>
            <w:sz w:val="24"/>
            <w:szCs w:val="24"/>
          </w:rPr>
          <w:delText xml:space="preserve"> even in non-model plant systems</w:delText>
        </w:r>
      </w:del>
      <w:del w:id="124" w:author="N S" w:date="2018-10-30T09:51:00Z">
        <w:r w:rsidR="00053BF8" w:rsidRPr="008C1BDB" w:rsidDel="00F31220">
          <w:rPr>
            <w:rFonts w:ascii="Arial" w:hAnsi="Arial" w:cs="Arial"/>
            <w:sz w:val="24"/>
            <w:szCs w:val="24"/>
          </w:rPr>
          <w:delText xml:space="preserve"> </w:delText>
        </w:r>
        <w:r w:rsidR="00053BF8" w:rsidRPr="008C1BDB" w:rsidDel="00F31220">
          <w:rPr>
            <w:rFonts w:ascii="Arial" w:hAnsi="Arial" w:cs="Arial"/>
            <w:sz w:val="24"/>
            <w:szCs w:val="24"/>
          </w:rPr>
          <w:fldChar w:fldCharType="begin"/>
        </w:r>
        <w:r w:rsidR="005F1A4E" w:rsidRPr="008C1BDB" w:rsidDel="00F31220">
          <w:rPr>
            <w:rFonts w:ascii="Arial" w:hAnsi="Arial" w:cs="Arial"/>
            <w:sz w:val="24"/>
            <w:szCs w:val="24"/>
          </w:rPr>
          <w:del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delInstrText>
        </w:r>
        <w:r w:rsidR="00053BF8" w:rsidRPr="008C1BDB" w:rsidDel="00F31220">
          <w:rPr>
            <w:rFonts w:ascii="Arial" w:hAnsi="Arial" w:cs="Arial"/>
            <w:sz w:val="24"/>
            <w:szCs w:val="24"/>
          </w:rPr>
          <w:fldChar w:fldCharType="separate"/>
        </w:r>
        <w:r w:rsidR="00053BF8" w:rsidRPr="008C1BDB" w:rsidDel="00F31220">
          <w:rPr>
            <w:rFonts w:ascii="Arial" w:hAnsi="Arial" w:cs="Arial"/>
            <w:noProof/>
            <w:sz w:val="24"/>
            <w:szCs w:val="24"/>
          </w:rPr>
          <w:delText>(Bartoli and Roux 2017)</w:delText>
        </w:r>
        <w:r w:rsidR="00053BF8" w:rsidRPr="008C1BDB" w:rsidDel="00F31220">
          <w:rPr>
            <w:rFonts w:ascii="Arial" w:hAnsi="Arial" w:cs="Arial"/>
            <w:sz w:val="24"/>
            <w:szCs w:val="24"/>
          </w:rPr>
          <w:fldChar w:fldCharType="end"/>
        </w:r>
      </w:del>
      <w:r w:rsidR="00D3121D" w:rsidRPr="008C1BDB">
        <w:rPr>
          <w:rFonts w:ascii="Arial" w:hAnsi="Arial" w:cs="Arial"/>
          <w:sz w:val="24"/>
          <w:szCs w:val="24"/>
        </w:rPr>
        <w:t>.</w:t>
      </w:r>
    </w:p>
    <w:p w14:paraId="52C2E367" w14:textId="7BE5EBB8"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125"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126"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127" w:author="N S" w:date="2018-10-15T12:16:00Z">
        <w:r w:rsidR="00090A18">
          <w:rPr>
            <w:rFonts w:ascii="Arial" w:hAnsi="Arial" w:cs="Arial"/>
            <w:sz w:val="24"/>
            <w:szCs w:val="24"/>
          </w:rPr>
          <w:lastRenderedPageBreak/>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128"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129"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130"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31" w:author="N S" w:date="2018-10-15T12:16:00Z">
        <w:r w:rsidR="00F442A5" w:rsidRPr="008C1BDB" w:rsidDel="009F5CE5">
          <w:rPr>
            <w:rFonts w:ascii="Arial" w:hAnsi="Arial" w:cs="Arial"/>
            <w:sz w:val="24"/>
            <w:szCs w:val="24"/>
          </w:rPr>
          <w:delText xml:space="preserve">domestication </w:delText>
        </w:r>
      </w:del>
      <w:ins w:id="132"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703271AB"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33"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34"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35"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36"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37"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38" w:author="N S" w:date="2018-10-22T16:36:00Z">
        <w:r w:rsidR="002579BB" w:rsidRPr="008C1BDB" w:rsidDel="005E4813">
          <w:rPr>
            <w:rFonts w:ascii="Arial" w:hAnsi="Arial" w:cs="Arial"/>
            <w:sz w:val="24"/>
            <w:szCs w:val="24"/>
          </w:rPr>
          <w:delText>domesticated and wild tomato</w:delText>
        </w:r>
      </w:del>
      <w:ins w:id="139"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w:t>
      </w:r>
      <w:r w:rsidR="00FC7461" w:rsidRPr="008C1BDB">
        <w:rPr>
          <w:rFonts w:ascii="Arial" w:hAnsi="Arial" w:cs="Arial"/>
          <w:sz w:val="24"/>
          <w:szCs w:val="24"/>
        </w:rPr>
        <w:lastRenderedPageBreak/>
        <w:t>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40" w:author="N S" w:date="2018-10-12T12:43:00Z">
        <w:r w:rsidR="00687CC3">
          <w:rPr>
            <w:rFonts w:ascii="Arial" w:hAnsi="Arial" w:cs="Arial"/>
            <w:sz w:val="24"/>
            <w:szCs w:val="24"/>
          </w:rPr>
          <w:t xml:space="preserve">Our </w:t>
        </w:r>
      </w:ins>
      <w:ins w:id="141" w:author="N S" w:date="2018-10-12T12:46:00Z">
        <w:r w:rsidR="006D3830">
          <w:rPr>
            <w:rFonts w:ascii="Arial" w:hAnsi="Arial" w:cs="Arial"/>
            <w:sz w:val="24"/>
            <w:szCs w:val="24"/>
          </w:rPr>
          <w:t xml:space="preserve">previously-sampled </w:t>
        </w:r>
      </w:ins>
      <w:ins w:id="142"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43" w:author="N S" w:date="2018-10-12T12:44:00Z">
        <w:r w:rsidR="006D3830">
          <w:rPr>
            <w:rFonts w:ascii="Arial" w:hAnsi="Arial" w:cs="Arial"/>
            <w:sz w:val="24"/>
            <w:szCs w:val="24"/>
          </w:rPr>
          <w:t xml:space="preserve">includes genetic diversity across </w:t>
        </w:r>
      </w:ins>
      <w:ins w:id="144" w:author="N S" w:date="2018-10-12T12:45:00Z">
        <w:r w:rsidR="006D3830">
          <w:rPr>
            <w:rFonts w:ascii="Arial" w:hAnsi="Arial" w:cs="Arial"/>
            <w:sz w:val="24"/>
            <w:szCs w:val="24"/>
          </w:rPr>
          <w:t>272,672 SNPs (</w:t>
        </w:r>
      </w:ins>
      <w:ins w:id="145" w:author="N S" w:date="2018-10-23T15:04:00Z">
        <w:r w:rsidR="00DF5219">
          <w:rPr>
            <w:rFonts w:ascii="Arial" w:hAnsi="Arial" w:cs="Arial"/>
            <w:sz w:val="24"/>
            <w:szCs w:val="24"/>
          </w:rPr>
          <w:t xml:space="preserve">Supplemental Figure </w:t>
        </w:r>
      </w:ins>
      <w:ins w:id="146" w:author="N S" w:date="2018-10-25T12:26:00Z">
        <w:r w:rsidR="00583E28">
          <w:rPr>
            <w:rFonts w:ascii="Arial" w:hAnsi="Arial" w:cs="Arial"/>
            <w:sz w:val="24"/>
            <w:szCs w:val="24"/>
          </w:rPr>
          <w:t>1</w:t>
        </w:r>
      </w:ins>
      <w:ins w:id="147" w:author="N S" w:date="2018-10-12T12:45:00Z">
        <w:r w:rsidR="006D3830">
          <w:rPr>
            <w:rFonts w:ascii="Arial" w:hAnsi="Arial" w:cs="Arial"/>
            <w:sz w:val="24"/>
            <w:szCs w:val="24"/>
          </w:rPr>
          <w:t>)</w:t>
        </w:r>
      </w:ins>
      <w:ins w:id="148" w:author="N S" w:date="2018-10-12T12:46:00Z">
        <w:r w:rsidR="006D3830">
          <w:rPr>
            <w:rFonts w:ascii="Arial" w:hAnsi="Arial" w:cs="Arial"/>
            <w:sz w:val="24"/>
            <w:szCs w:val="24"/>
          </w:rPr>
          <w:t xml:space="preserve"> </w:t>
        </w:r>
      </w:ins>
      <w:r w:rsidR="00817A25">
        <w:rPr>
          <w:rFonts w:ascii="Arial" w:hAnsi="Arial" w:cs="Arial"/>
          <w:sz w:val="24"/>
          <w:szCs w:val="24"/>
        </w:rPr>
        <w:fldChar w:fldCharType="begin"/>
      </w:r>
      <w:r w:rsidR="00817A25">
        <w:rPr>
          <w:rFonts w:ascii="Arial" w:hAnsi="Arial" w:cs="Arial"/>
          <w:sz w:val="24"/>
          <w:szCs w:val="24"/>
        </w:rPr>
        <w: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00817A25">
        <w:rPr>
          <w:rFonts w:ascii="Arial" w:hAnsi="Arial" w:cs="Arial"/>
          <w:sz w:val="24"/>
          <w:szCs w:val="24"/>
        </w:rPr>
        <w:fldChar w:fldCharType="separate"/>
      </w:r>
      <w:r w:rsidR="00817A25">
        <w:rPr>
          <w:rFonts w:ascii="Arial" w:hAnsi="Arial" w:cs="Arial"/>
          <w:noProof/>
          <w:sz w:val="24"/>
          <w:szCs w:val="24"/>
        </w:rPr>
        <w:t>(Atwell, Corwin et al. 2015, Zhang, Corwin et al. 2017)</w:t>
      </w:r>
      <w:r w:rsidR="00817A25">
        <w:rPr>
          <w:rFonts w:ascii="Arial" w:hAnsi="Arial" w:cs="Arial"/>
          <w:sz w:val="24"/>
          <w:szCs w:val="24"/>
        </w:rPr>
        <w:fldChar w:fldCharType="end"/>
      </w:r>
      <w:ins w:id="149" w:author="N S" w:date="2018-10-12T12:45:00Z">
        <w:r w:rsidR="006D3830">
          <w:rPr>
            <w:rFonts w:ascii="Arial" w:hAnsi="Arial" w:cs="Arial"/>
            <w:sz w:val="24"/>
            <w:szCs w:val="24"/>
          </w:rPr>
          <w:t xml:space="preserve">. </w:t>
        </w:r>
      </w:ins>
      <w:del w:id="150"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51" w:author="N S" w:date="2018-10-01T15:53:00Z">
        <w:r w:rsidR="0041243A">
          <w:rPr>
            <w:rFonts w:ascii="Arial" w:hAnsi="Arial" w:cs="Arial"/>
            <w:sz w:val="24"/>
            <w:szCs w:val="24"/>
          </w:rPr>
          <w:t>We found that th</w:t>
        </w:r>
      </w:ins>
      <w:ins w:id="152"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4E1A88F2"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53"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54"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55"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56"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ins w:id="157" w:author="N S" w:date="2018-10-25T12:29:00Z">
        <w:r w:rsidR="00583E28">
          <w:rPr>
            <w:rFonts w:ascii="Arial" w:hAnsi="Arial" w:cs="Arial"/>
            <w:sz w:val="24"/>
            <w:szCs w:val="24"/>
          </w:rPr>
          <w:t>2</w:t>
        </w:r>
      </w:ins>
      <w:del w:id="158" w:author="N S" w:date="2018-10-25T12:29:00Z">
        <w:r w:rsidR="00FA3E2E" w:rsidDel="00583E28">
          <w:rPr>
            <w:rFonts w:ascii="Arial" w:hAnsi="Arial" w:cs="Arial"/>
            <w:sz w:val="24"/>
            <w:szCs w:val="24"/>
          </w:rPr>
          <w:delText>1</w:delText>
        </w:r>
      </w:del>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lastRenderedPageBreak/>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59" w:author="N S" w:date="2018-10-22T16:42:00Z">
        <w:r w:rsidR="0017357B">
          <w:rPr>
            <w:rFonts w:ascii="Arial" w:hAnsi="Arial" w:cs="Arial"/>
            <w:sz w:val="24"/>
            <w:szCs w:val="24"/>
          </w:rPr>
          <w:t>;</w:t>
        </w:r>
      </w:ins>
      <w:del w:id="160"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6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6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65C47DCA" w14:textId="1D5A58EC" w:rsidR="00A2119C" w:rsidDel="00E87B0C" w:rsidRDefault="00C2121E" w:rsidP="00E65FA1">
      <w:pPr>
        <w:spacing w:line="360" w:lineRule="auto"/>
        <w:rPr>
          <w:del w:id="162" w:author="N S" w:date="2018-10-25T12:56: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63" w:author="Dan Kliebenstein" w:date="2018-10-24T12:53:00Z">
        <w:r w:rsidR="00DF7B40">
          <w:rPr>
            <w:rFonts w:ascii="Arial" w:hAnsi="Arial" w:cs="Arial"/>
            <w:sz w:val="24"/>
            <w:szCs w:val="24"/>
          </w:rPr>
          <w:t xml:space="preserve"> We use the linear measurement of lesion area for several reasons. First, </w:t>
        </w:r>
      </w:ins>
      <w:del w:id="164" w:author="Dan Kliebenstein" w:date="2018-10-24T12:53:00Z">
        <w:r w:rsidR="005862D6" w:rsidRPr="008C1BDB" w:rsidDel="00DF7B40">
          <w:rPr>
            <w:rFonts w:ascii="Arial" w:hAnsi="Arial" w:cs="Arial"/>
            <w:sz w:val="24"/>
            <w:szCs w:val="24"/>
          </w:rPr>
          <w:delText xml:space="preserve"> </w:delText>
        </w:r>
      </w:del>
      <w:bookmarkStart w:id="165" w:name="_Hlk527991790"/>
      <w:ins w:id="166" w:author="N S" w:date="2018-10-22T16:43:00Z">
        <w:del w:id="167" w:author="Dan Kliebenstein" w:date="2018-10-24T12:52:00Z">
          <w:r w:rsidR="00CF3D2C" w:rsidDel="00DF7B40">
            <w:rPr>
              <w:rFonts w:ascii="Arial" w:hAnsi="Arial" w:cs="Arial"/>
              <w:sz w:val="24"/>
              <w:szCs w:val="24"/>
            </w:rPr>
            <w:delText>According</w:delText>
          </w:r>
        </w:del>
      </w:ins>
      <w:ins w:id="168" w:author="Dan Kliebenstein" w:date="2018-10-24T12:53:00Z">
        <w:r w:rsidR="00DF7B40">
          <w:rPr>
            <w:rFonts w:ascii="Arial" w:hAnsi="Arial" w:cs="Arial"/>
            <w:sz w:val="24"/>
            <w:szCs w:val="24"/>
          </w:rPr>
          <w:t>i</w:t>
        </w:r>
      </w:ins>
      <w:ins w:id="169" w:author="Dan Kliebenstein" w:date="2018-10-24T12:52:00Z">
        <w:r w:rsidR="00DF7B40">
          <w:rPr>
            <w:rFonts w:ascii="Arial" w:hAnsi="Arial" w:cs="Arial"/>
            <w:sz w:val="24"/>
            <w:szCs w:val="24"/>
          </w:rPr>
          <w:t>n previous work</w:t>
        </w:r>
      </w:ins>
      <w:ins w:id="170" w:author="N S" w:date="2018-10-22T16:43:00Z">
        <w:del w:id="171"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172"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173" w:author="N S" w:date="2018-10-22T16:43:00Z">
        <w:r w:rsidR="00CF3D2C">
          <w:rPr>
            <w:rFonts w:ascii="Arial" w:hAnsi="Arial" w:cs="Arial"/>
            <w:sz w:val="24"/>
            <w:szCs w:val="24"/>
          </w:rPr>
          <w:t xml:space="preserve">appears to enter </w:t>
        </w:r>
      </w:ins>
      <w:ins w:id="174" w:author="N S" w:date="2018-10-22T16:44:00Z">
        <w:r w:rsidR="00CF3D2C">
          <w:rPr>
            <w:rFonts w:ascii="Arial" w:hAnsi="Arial" w:cs="Arial"/>
            <w:sz w:val="24"/>
            <w:szCs w:val="24"/>
          </w:rPr>
          <w:t>a</w:t>
        </w:r>
      </w:ins>
      <w:ins w:id="175"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176"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177" w:author="N S" w:date="2018-10-22T16:46:00Z">
        <w:del w:id="178" w:author="Dan Kliebenstein" w:date="2018-10-24T12:53:00Z">
          <w:r w:rsidR="00CF3D2C" w:rsidDel="00DF7B40">
            <w:rPr>
              <w:rFonts w:ascii="Arial" w:hAnsi="Arial" w:cs="Arial"/>
              <w:sz w:val="24"/>
              <w:szCs w:val="24"/>
            </w:rPr>
            <w:delText>,</w:delText>
          </w:r>
        </w:del>
      </w:ins>
      <w:ins w:id="179" w:author="Dan Kliebenstein" w:date="2018-10-24T12:53:00Z">
        <w:r w:rsidR="00DF7B40">
          <w:rPr>
            <w:rFonts w:ascii="Arial" w:hAnsi="Arial" w:cs="Arial"/>
            <w:sz w:val="24"/>
            <w:szCs w:val="24"/>
          </w:rPr>
          <w:t xml:space="preserve">. Secondly, </w:t>
        </w:r>
      </w:ins>
      <w:ins w:id="180" w:author="N S" w:date="2018-10-22T16:46:00Z">
        <w:del w:id="181"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182"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183" w:author="Dan Kliebenstein" w:date="2018-10-24T12:53:00Z">
        <w:r w:rsidR="00DF7B40">
          <w:rPr>
            <w:rFonts w:ascii="Arial" w:hAnsi="Arial" w:cs="Arial"/>
            <w:sz w:val="24"/>
            <w:szCs w:val="24"/>
          </w:rPr>
          <w:t xml:space="preserve"> shown that the linear measurement behaves as a normally distributed trait</w:t>
        </w:r>
      </w:ins>
      <w:ins w:id="184" w:author="N S" w:date="2018-10-22T16:46:00Z">
        <w:del w:id="185" w:author="Dan Kliebenstein" w:date="2018-10-24T12:53:00Z">
          <w:r w:rsidR="00CF3D2C" w:rsidDel="00DF7B40">
            <w:rPr>
              <w:rFonts w:ascii="Arial" w:hAnsi="Arial" w:cs="Arial"/>
              <w:sz w:val="24"/>
              <w:szCs w:val="24"/>
            </w:rPr>
            <w:delText xml:space="preserve"> modeled lesion area </w:delText>
          </w:r>
        </w:del>
        <w:del w:id="186" w:author="Dan Kliebenstein" w:date="2018-10-24T12:51:00Z">
          <w:r w:rsidR="00CF3D2C" w:rsidDel="00DF7B40">
            <w:rPr>
              <w:rFonts w:ascii="Arial" w:hAnsi="Arial" w:cs="Arial"/>
              <w:sz w:val="24"/>
              <w:szCs w:val="24"/>
            </w:rPr>
            <w:delText>as a linear or log-linear trait</w:delText>
          </w:r>
        </w:del>
        <w:r w:rsidR="00CF3D2C">
          <w:rPr>
            <w:rFonts w:ascii="Arial" w:hAnsi="Arial" w:cs="Arial"/>
            <w:sz w:val="24"/>
            <w:szCs w:val="24"/>
          </w:rPr>
          <w:t xml:space="preserve">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 xml:space="preserve">(Kliebenstein, Rowe et al. 2005, </w:t>
      </w:r>
      <w:r w:rsidR="007D0146">
        <w:rPr>
          <w:rFonts w:ascii="Arial" w:hAnsi="Arial" w:cs="Arial"/>
          <w:noProof/>
          <w:sz w:val="24"/>
          <w:szCs w:val="24"/>
        </w:rPr>
        <w:lastRenderedPageBreak/>
        <w:t>Corwin, Copeland et al. 2016, Fordyce, Soltis et al. 2018)</w:t>
      </w:r>
      <w:r w:rsidR="007D0146">
        <w:rPr>
          <w:rFonts w:ascii="Arial" w:hAnsi="Arial" w:cs="Arial"/>
          <w:sz w:val="24"/>
          <w:szCs w:val="24"/>
        </w:rPr>
        <w:fldChar w:fldCharType="end"/>
      </w:r>
      <w:ins w:id="187" w:author="N S" w:date="2018-10-22T16:44:00Z">
        <w:r w:rsidR="00CF3D2C">
          <w:rPr>
            <w:rFonts w:ascii="Arial" w:hAnsi="Arial" w:cs="Arial"/>
            <w:sz w:val="24"/>
            <w:szCs w:val="24"/>
          </w:rPr>
          <w:t xml:space="preserve">. </w:t>
        </w:r>
      </w:ins>
      <w:ins w:id="188" w:author="Dan Kliebenstein" w:date="2018-10-24T12:54:00Z">
        <w:r w:rsidR="00DF7B40">
          <w:rPr>
            <w:rFonts w:ascii="Arial" w:hAnsi="Arial" w:cs="Arial"/>
            <w:sz w:val="24"/>
            <w:szCs w:val="24"/>
          </w:rPr>
          <w:t xml:space="preserve">And finally, </w:t>
        </w:r>
      </w:ins>
      <w:ins w:id="189" w:author="Dan Kliebenstein" w:date="2018-10-24T12:52:00Z">
        <w:r w:rsidR="00DF7B40">
          <w:rPr>
            <w:rFonts w:ascii="Arial" w:hAnsi="Arial" w:cs="Arial"/>
            <w:sz w:val="24"/>
            <w:szCs w:val="24"/>
          </w:rPr>
          <w:t>previous work has shown that Botrytis isolates</w:t>
        </w:r>
      </w:ins>
      <w:ins w:id="190" w:author="Dan Kliebenstein" w:date="2018-10-24T12:54:00Z">
        <w:r w:rsidR="00DF7B40">
          <w:rPr>
            <w:rFonts w:ascii="Arial" w:hAnsi="Arial" w:cs="Arial"/>
            <w:sz w:val="24"/>
            <w:szCs w:val="24"/>
          </w:rPr>
          <w:t xml:space="preserve"> display large variation in</w:t>
        </w:r>
      </w:ins>
      <w:ins w:id="191" w:author="Dan Kliebenstein" w:date="2018-10-24T12:52:00Z">
        <w:r w:rsidR="00DF7B40">
          <w:rPr>
            <w:rFonts w:ascii="Arial" w:hAnsi="Arial" w:cs="Arial"/>
            <w:sz w:val="24"/>
            <w:szCs w:val="24"/>
          </w:rPr>
          <w:t xml:space="preserve"> their unit biomass per</w:t>
        </w:r>
        <w:del w:id="192" w:author="N S" w:date="2018-10-30T09:52:00Z">
          <w:r w:rsidR="00DF7B40" w:rsidDel="00F31220">
            <w:rPr>
              <w:rFonts w:ascii="Arial" w:hAnsi="Arial" w:cs="Arial"/>
              <w:sz w:val="24"/>
              <w:szCs w:val="24"/>
            </w:rPr>
            <w:delText xml:space="preserve"> area</w:delText>
          </w:r>
        </w:del>
        <w:r w:rsidR="00DF7B40">
          <w:rPr>
            <w:rFonts w:ascii="Arial" w:hAnsi="Arial" w:cs="Arial"/>
            <w:sz w:val="24"/>
            <w:szCs w:val="24"/>
          </w:rPr>
          <w:t xml:space="preserve"> lesion</w:t>
        </w:r>
      </w:ins>
      <w:ins w:id="193" w:author="Dan Kliebenstein" w:date="2018-10-24T12:54:00Z">
        <w:r w:rsidR="00DF7B40">
          <w:rPr>
            <w:rFonts w:ascii="Arial" w:hAnsi="Arial" w:cs="Arial"/>
            <w:sz w:val="24"/>
            <w:szCs w:val="24"/>
          </w:rPr>
          <w:t xml:space="preserve"> </w:t>
        </w:r>
      </w:ins>
      <w:ins w:id="194" w:author="N S" w:date="2018-10-30T09:52:00Z">
        <w:r w:rsidR="00F31220">
          <w:rPr>
            <w:rFonts w:ascii="Arial" w:hAnsi="Arial" w:cs="Arial"/>
            <w:sz w:val="24"/>
            <w:szCs w:val="24"/>
          </w:rPr>
          <w:t xml:space="preserve">area </w:t>
        </w:r>
      </w:ins>
      <w:ins w:id="195" w:author="Dan Kliebenstein" w:date="2018-10-24T12:54:00Z">
        <w:r w:rsidR="00DF7B40">
          <w:rPr>
            <w:rFonts w:ascii="Arial" w:hAnsi="Arial" w:cs="Arial"/>
            <w:sz w:val="24"/>
            <w:szCs w:val="24"/>
          </w:rPr>
          <w:t xml:space="preserve">and as such growth in biomass is </w:t>
        </w:r>
      </w:ins>
      <w:ins w:id="196" w:author="Dan Kliebenstein" w:date="2018-10-24T12:55:00Z">
        <w:r w:rsidR="00DF7B40">
          <w:rPr>
            <w:rFonts w:ascii="Arial" w:hAnsi="Arial" w:cs="Arial"/>
            <w:sz w:val="24"/>
            <w:szCs w:val="24"/>
          </w:rPr>
          <w:t>not the sole factor driving this measure</w:t>
        </w:r>
      </w:ins>
      <w:ins w:id="197" w:author="N S" w:date="2018-10-22T16:44:00Z">
        <w:del w:id="198" w:author="Dan Kliebenstein" w:date="2018-10-24T12:52:00Z">
          <w:r w:rsidR="00CF3D2C" w:rsidDel="00DF7B40">
            <w:rPr>
              <w:rFonts w:ascii="Arial" w:hAnsi="Arial" w:cs="Arial"/>
              <w:sz w:val="24"/>
              <w:szCs w:val="24"/>
            </w:rPr>
            <w:delText>L</w:delText>
          </w:r>
        </w:del>
      </w:ins>
      <w:ins w:id="199" w:author="N S" w:date="2018-10-17T10:46:00Z">
        <w:del w:id="200" w:author="Dan Kliebenstein" w:date="2018-10-24T12:52:00Z">
          <w:r w:rsidR="004929E3" w:rsidDel="00DF7B40">
            <w:rPr>
              <w:rFonts w:ascii="Arial" w:hAnsi="Arial" w:cs="Arial"/>
              <w:sz w:val="24"/>
              <w:szCs w:val="24"/>
            </w:rPr>
            <w:delText>esion are</w:delText>
          </w:r>
        </w:del>
      </w:ins>
      <w:ins w:id="201" w:author="N S" w:date="2018-10-17T10:47:00Z">
        <w:del w:id="202" w:author="Dan Kliebenstein" w:date="2018-10-24T12:52:00Z">
          <w:r w:rsidR="004929E3" w:rsidDel="00DF7B40">
            <w:rPr>
              <w:rFonts w:ascii="Arial" w:hAnsi="Arial" w:cs="Arial"/>
              <w:sz w:val="24"/>
              <w:szCs w:val="24"/>
            </w:rPr>
            <w:delText xml:space="preserve">a is a common measure of </w:delText>
          </w:r>
        </w:del>
      </w:ins>
      <w:ins w:id="203" w:author="N S" w:date="2018-10-17T13:01:00Z">
        <w:del w:id="204" w:author="Dan Kliebenstein" w:date="2018-10-24T12:52:00Z">
          <w:r w:rsidR="00C24B92" w:rsidDel="00DF7B40">
            <w:rPr>
              <w:rFonts w:ascii="Arial" w:hAnsi="Arial" w:cs="Arial"/>
              <w:sz w:val="24"/>
              <w:szCs w:val="24"/>
            </w:rPr>
            <w:delText xml:space="preserve">the </w:delText>
          </w:r>
        </w:del>
      </w:ins>
      <w:ins w:id="205" w:author="N S" w:date="2018-10-17T13:00:00Z">
        <w:del w:id="206" w:author="Dan Kliebenstein" w:date="2018-10-24T12:52:00Z">
          <w:r w:rsidR="00C24B92" w:rsidDel="00DF7B40">
            <w:rPr>
              <w:rFonts w:ascii="Arial" w:hAnsi="Arial" w:cs="Arial"/>
              <w:sz w:val="24"/>
              <w:szCs w:val="24"/>
            </w:rPr>
            <w:delText xml:space="preserve">interaction of plant </w:delText>
          </w:r>
        </w:del>
      </w:ins>
      <w:ins w:id="207" w:author="N S" w:date="2018-10-17T13:01:00Z">
        <w:del w:id="208" w:author="Dan Kliebenstein" w:date="2018-10-24T12:52:00Z">
          <w:r w:rsidR="00C24B92" w:rsidDel="00DF7B40">
            <w:rPr>
              <w:rFonts w:ascii="Arial" w:hAnsi="Arial" w:cs="Arial"/>
              <w:sz w:val="24"/>
              <w:szCs w:val="24"/>
            </w:rPr>
            <w:delText>immunity and pathogen</w:delText>
          </w:r>
        </w:del>
      </w:ins>
      <w:ins w:id="209" w:author="N S" w:date="2018-10-17T10:47:00Z">
        <w:del w:id="210" w:author="Dan Kliebenstein" w:date="2018-10-24T12:52:00Z">
          <w:r w:rsidR="004929E3" w:rsidDel="00DF7B40">
            <w:rPr>
              <w:rFonts w:ascii="Arial" w:hAnsi="Arial" w:cs="Arial"/>
              <w:sz w:val="24"/>
              <w:szCs w:val="24"/>
            </w:rPr>
            <w:delText xml:space="preserve"> </w:delText>
          </w:r>
        </w:del>
      </w:ins>
      <w:ins w:id="211" w:author="N S" w:date="2018-10-17T13:01:00Z">
        <w:del w:id="212" w:author="Dan Kliebenstein" w:date="2018-10-24T12:52:00Z">
          <w:r w:rsidR="00C24B92" w:rsidDel="00DF7B40">
            <w:rPr>
              <w:rFonts w:ascii="Arial" w:hAnsi="Arial" w:cs="Arial"/>
              <w:sz w:val="24"/>
              <w:szCs w:val="24"/>
            </w:rPr>
            <w:delText>virulence</w:delText>
          </w:r>
        </w:del>
      </w:ins>
      <w:ins w:id="213" w:author="N S" w:date="2018-10-22T16:44:00Z">
        <w:del w:id="214" w:author="Dan Kliebenstein" w:date="2018-10-24T12:52:00Z">
          <w:r w:rsidR="00CF3D2C" w:rsidDel="00DF7B40">
            <w:rPr>
              <w:rFonts w:ascii="Arial" w:hAnsi="Arial" w:cs="Arial"/>
              <w:sz w:val="24"/>
              <w:szCs w:val="24"/>
            </w:rPr>
            <w:delText>,</w:delText>
          </w:r>
        </w:del>
      </w:ins>
      <w:ins w:id="215" w:author="N S" w:date="2018-10-22T16:45:00Z">
        <w:del w:id="216"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217" w:author="N S" w:date="2018-10-22T16:45:00Z">
        <w:r w:rsidR="00CF3D2C">
          <w:rPr>
            <w:rFonts w:ascii="Arial" w:hAnsi="Arial" w:cs="Arial"/>
            <w:sz w:val="24"/>
            <w:szCs w:val="24"/>
          </w:rPr>
          <w:t>.</w:t>
        </w:r>
      </w:ins>
      <w:bookmarkEnd w:id="165"/>
      <w:del w:id="218" w:author="N S" w:date="2018-10-22T16:45:00Z">
        <w:r w:rsidR="00C24B92" w:rsidDel="00CF3D2C">
          <w:rPr>
            <w:rFonts w:ascii="Arial" w:hAnsi="Arial" w:cs="Arial"/>
            <w:noProof/>
            <w:sz w:val="24"/>
            <w:szCs w:val="24"/>
          </w:rPr>
          <w:delText>(Rowe, Walley et al. 2010, Corwin, Copeland et al. 2016)</w:delText>
        </w:r>
      </w:del>
      <w:ins w:id="219"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220"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221"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222" w:author="N S" w:date="2018-10-22T21:34:00Z">
        <w:r w:rsidR="00802355">
          <w:rPr>
            <w:rFonts w:ascii="Arial" w:hAnsi="Arial" w:cs="Arial"/>
            <w:sz w:val="24"/>
            <w:szCs w:val="24"/>
          </w:rPr>
          <w:t xml:space="preserve">on tomato </w:t>
        </w:r>
        <w:del w:id="223" w:author="Dan Kliebenstein" w:date="2018-10-29T14:05:00Z">
          <w:r w:rsidR="00802355" w:rsidDel="00FD7EFA">
            <w:rPr>
              <w:rFonts w:ascii="Arial" w:hAnsi="Arial" w:cs="Arial"/>
              <w:sz w:val="24"/>
              <w:szCs w:val="24"/>
            </w:rPr>
            <w:delText xml:space="preserve">was </w:delText>
          </w:r>
        </w:del>
      </w:ins>
      <w:ins w:id="224" w:author="N S" w:date="2018-10-22T21:36:00Z">
        <w:del w:id="225" w:author="Dan Kliebenstein" w:date="2018-10-24T14:11:00Z">
          <w:r w:rsidR="00802355" w:rsidDel="00A2119C">
            <w:rPr>
              <w:rFonts w:ascii="Arial" w:hAnsi="Arial" w:cs="Arial"/>
              <w:sz w:val="24"/>
              <w:szCs w:val="24"/>
            </w:rPr>
            <w:delText>weakly</w:delText>
          </w:r>
        </w:del>
      </w:ins>
      <w:ins w:id="226" w:author="Dan Kliebenstein" w:date="2018-10-24T14:11:00Z">
        <w:r w:rsidR="00A2119C">
          <w:rPr>
            <w:rFonts w:ascii="Arial" w:hAnsi="Arial" w:cs="Arial"/>
            <w:sz w:val="24"/>
            <w:szCs w:val="24"/>
          </w:rPr>
          <w:t>showed a weak positive</w:t>
        </w:r>
      </w:ins>
      <w:ins w:id="227" w:author="N S" w:date="2018-10-22T21:36:00Z">
        <w:r w:rsidR="00802355">
          <w:rPr>
            <w:rFonts w:ascii="Arial" w:hAnsi="Arial" w:cs="Arial"/>
            <w:sz w:val="24"/>
            <w:szCs w:val="24"/>
          </w:rPr>
          <w:t xml:space="preserve"> </w:t>
        </w:r>
      </w:ins>
      <w:ins w:id="228" w:author="N S" w:date="2018-10-22T21:34:00Z">
        <w:r w:rsidR="00802355">
          <w:rPr>
            <w:rFonts w:ascii="Arial" w:hAnsi="Arial" w:cs="Arial"/>
            <w:sz w:val="24"/>
            <w:szCs w:val="24"/>
          </w:rPr>
          <w:t>correlat</w:t>
        </w:r>
        <w:del w:id="229" w:author="Dan Kliebenstein" w:date="2018-10-24T14:11:00Z">
          <w:r w:rsidR="00802355" w:rsidDel="00A2119C">
            <w:rPr>
              <w:rFonts w:ascii="Arial" w:hAnsi="Arial" w:cs="Arial"/>
              <w:sz w:val="24"/>
              <w:szCs w:val="24"/>
            </w:rPr>
            <w:delText>ed</w:delText>
          </w:r>
        </w:del>
      </w:ins>
      <w:ins w:id="230" w:author="Dan Kliebenstein" w:date="2018-10-24T14:11:00Z">
        <w:r w:rsidR="00A2119C">
          <w:rPr>
            <w:rFonts w:ascii="Arial" w:hAnsi="Arial" w:cs="Arial"/>
            <w:sz w:val="24"/>
            <w:szCs w:val="24"/>
          </w:rPr>
          <w:t>ion</w:t>
        </w:r>
      </w:ins>
      <w:ins w:id="231"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232" w:author="N S" w:date="2018-10-22T21:35:00Z">
        <w:r w:rsidR="00802355">
          <w:rPr>
            <w:rFonts w:ascii="Arial" w:hAnsi="Arial" w:cs="Arial"/>
            <w:sz w:val="24"/>
            <w:szCs w:val="24"/>
          </w:rPr>
          <w:t>both on domesticated tomato (r=0.247, p=</w:t>
        </w:r>
      </w:ins>
      <w:ins w:id="233" w:author="N S" w:date="2018-10-22T21:37:00Z">
        <w:r w:rsidR="00802355" w:rsidRPr="00802355">
          <w:t xml:space="preserve"> </w:t>
        </w:r>
        <w:r w:rsidR="00802355" w:rsidRPr="00802355">
          <w:rPr>
            <w:rFonts w:ascii="Arial" w:hAnsi="Arial" w:cs="Arial"/>
            <w:sz w:val="24"/>
            <w:szCs w:val="24"/>
          </w:rPr>
          <w:t>0.003</w:t>
        </w:r>
      </w:ins>
      <w:ins w:id="234" w:author="N S" w:date="2018-10-22T21:35:00Z">
        <w:r w:rsidR="00802355">
          <w:rPr>
            <w:rFonts w:ascii="Arial" w:hAnsi="Arial" w:cs="Arial"/>
            <w:sz w:val="24"/>
            <w:szCs w:val="24"/>
          </w:rPr>
          <w:t>) and on wild tomato (r=0.301, p=</w:t>
        </w:r>
      </w:ins>
      <w:ins w:id="235" w:author="N S" w:date="2018-10-22T21:37:00Z">
        <w:r w:rsidR="00802355" w:rsidRPr="00802355">
          <w:t xml:space="preserve"> </w:t>
        </w:r>
        <w:r w:rsidR="00802355" w:rsidRPr="00802355">
          <w:rPr>
            <w:rFonts w:ascii="Arial" w:hAnsi="Arial" w:cs="Arial"/>
            <w:sz w:val="24"/>
            <w:szCs w:val="24"/>
          </w:rPr>
          <w:t>0.016</w:t>
        </w:r>
      </w:ins>
      <w:ins w:id="236" w:author="N S" w:date="2018-10-22T21:35:00Z">
        <w:r w:rsidR="00802355">
          <w:rPr>
            <w:rFonts w:ascii="Arial" w:hAnsi="Arial" w:cs="Arial"/>
            <w:sz w:val="24"/>
            <w:szCs w:val="24"/>
          </w:rPr>
          <w:t>)</w:t>
        </w:r>
      </w:ins>
      <w:ins w:id="237" w:author="N S" w:date="2018-10-22T21:38:00Z">
        <w:r w:rsidR="00787E13">
          <w:rPr>
            <w:rFonts w:ascii="Arial" w:hAnsi="Arial" w:cs="Arial"/>
            <w:sz w:val="24"/>
            <w:szCs w:val="24"/>
          </w:rPr>
          <w:t xml:space="preserve"> (Supplemental Figure </w:t>
        </w:r>
      </w:ins>
      <w:ins w:id="238" w:author="N S" w:date="2018-10-25T12:29:00Z">
        <w:r w:rsidR="00583E28">
          <w:rPr>
            <w:rFonts w:ascii="Arial" w:hAnsi="Arial" w:cs="Arial"/>
            <w:sz w:val="24"/>
            <w:szCs w:val="24"/>
          </w:rPr>
          <w:t>3</w:t>
        </w:r>
      </w:ins>
      <w:ins w:id="239"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40" w:author="N S" w:date="2018-10-22T21:35:00Z">
        <w:r w:rsidR="00802355">
          <w:rPr>
            <w:rFonts w:ascii="Arial" w:hAnsi="Arial" w:cs="Arial"/>
            <w:sz w:val="24"/>
            <w:szCs w:val="24"/>
          </w:rPr>
          <w:t>.</w:t>
        </w:r>
      </w:ins>
      <w:ins w:id="241" w:author="Dan Kliebenstein" w:date="2018-10-29T14:04:00Z">
        <w:r w:rsidR="00FD7EFA">
          <w:rPr>
            <w:rFonts w:ascii="Arial" w:hAnsi="Arial" w:cs="Arial"/>
            <w:sz w:val="24"/>
            <w:szCs w:val="24"/>
          </w:rPr>
          <w:t xml:space="preserve"> </w:t>
        </w:r>
      </w:ins>
      <w:ins w:id="242" w:author="Céline" w:date="2018-10-29T17:13:00Z">
        <w:r w:rsidR="00E87B0C">
          <w:rPr>
            <w:rFonts w:ascii="Arial" w:hAnsi="Arial" w:cs="Arial"/>
            <w:sz w:val="24"/>
            <w:szCs w:val="24"/>
          </w:rPr>
          <w:t xml:space="preserve">This </w:t>
        </w:r>
      </w:ins>
      <w:ins w:id="243" w:author="Céline" w:date="2018-10-29T17:15:00Z">
        <w:r w:rsidR="00E87B0C">
          <w:rPr>
            <w:rFonts w:ascii="Arial" w:hAnsi="Arial" w:cs="Arial"/>
            <w:sz w:val="24"/>
            <w:szCs w:val="24"/>
          </w:rPr>
          <w:t xml:space="preserve">lack of correlation </w:t>
        </w:r>
      </w:ins>
      <w:ins w:id="244" w:author="Céline" w:date="2018-10-29T17:13:00Z">
        <w:r w:rsidR="00E87B0C">
          <w:rPr>
            <w:rFonts w:ascii="Arial" w:hAnsi="Arial" w:cs="Arial"/>
            <w:sz w:val="24"/>
            <w:szCs w:val="24"/>
          </w:rPr>
          <w:t>s</w:t>
        </w:r>
      </w:ins>
      <w:ins w:id="245" w:author="Dan Kliebenstein" w:date="2018-10-29T14:04:00Z">
        <w:del w:id="246" w:author="Céline" w:date="2018-10-29T17:13:00Z">
          <w:r w:rsidR="00FD7EFA" w:rsidDel="00E87B0C">
            <w:rPr>
              <w:rFonts w:ascii="Arial" w:hAnsi="Arial" w:cs="Arial"/>
              <w:sz w:val="24"/>
              <w:szCs w:val="24"/>
            </w:rPr>
            <w:delText>S</w:delText>
          </w:r>
        </w:del>
        <w:r w:rsidR="00FD7EFA">
          <w:rPr>
            <w:rFonts w:ascii="Arial" w:hAnsi="Arial" w:cs="Arial"/>
            <w:sz w:val="24"/>
            <w:szCs w:val="24"/>
          </w:rPr>
          <w:t>uggest</w:t>
        </w:r>
      </w:ins>
      <w:ins w:id="247" w:author="Céline" w:date="2018-10-29T17:13:00Z">
        <w:r w:rsidR="00E87B0C">
          <w:rPr>
            <w:rFonts w:ascii="Arial" w:hAnsi="Arial" w:cs="Arial"/>
            <w:sz w:val="24"/>
            <w:szCs w:val="24"/>
          </w:rPr>
          <w:t>s</w:t>
        </w:r>
      </w:ins>
      <w:ins w:id="248" w:author="Dan Kliebenstein" w:date="2018-10-29T14:04:00Z">
        <w:del w:id="249" w:author="Céline" w:date="2018-10-29T17:13:00Z">
          <w:r w:rsidR="00FD7EFA" w:rsidDel="00E87B0C">
            <w:rPr>
              <w:rFonts w:ascii="Arial" w:hAnsi="Arial" w:cs="Arial"/>
              <w:sz w:val="24"/>
              <w:szCs w:val="24"/>
            </w:rPr>
            <w:delText>ing</w:delText>
          </w:r>
        </w:del>
        <w:r w:rsidR="00FD7EFA">
          <w:rPr>
            <w:rFonts w:ascii="Arial" w:hAnsi="Arial" w:cs="Arial"/>
            <w:sz w:val="24"/>
            <w:szCs w:val="24"/>
          </w:rPr>
          <w:t xml:space="preserve"> th</w:t>
        </w:r>
      </w:ins>
      <w:ins w:id="250" w:author="Céline" w:date="2018-10-29T17:14:00Z">
        <w:r w:rsidR="00E87B0C">
          <w:rPr>
            <w:rFonts w:ascii="Arial" w:hAnsi="Arial" w:cs="Arial"/>
            <w:sz w:val="24"/>
            <w:szCs w:val="24"/>
          </w:rPr>
          <w:t>e presence of</w:t>
        </w:r>
      </w:ins>
      <w:ins w:id="251" w:author="Dan Kliebenstein" w:date="2018-10-29T14:04:00Z">
        <w:del w:id="252" w:author="Céline" w:date="2018-10-29T17:14:00Z">
          <w:r w:rsidR="00FD7EFA" w:rsidDel="00E87B0C">
            <w:rPr>
              <w:rFonts w:ascii="Arial" w:hAnsi="Arial" w:cs="Arial"/>
              <w:sz w:val="24"/>
              <w:szCs w:val="24"/>
            </w:rPr>
            <w:delText>at there are</w:delText>
          </w:r>
        </w:del>
        <w:r w:rsidR="00FD7EFA">
          <w:rPr>
            <w:rFonts w:ascii="Arial" w:hAnsi="Arial" w:cs="Arial"/>
            <w:sz w:val="24"/>
            <w:szCs w:val="24"/>
          </w:rPr>
          <w:t xml:space="preserve"> </w:t>
        </w:r>
      </w:ins>
      <w:ins w:id="253" w:author="Céline" w:date="2018-10-29T17:14:00Z">
        <w:r w:rsidR="00E87B0C">
          <w:rPr>
            <w:rFonts w:ascii="Arial" w:hAnsi="Arial" w:cs="Arial"/>
            <w:sz w:val="24"/>
            <w:szCs w:val="24"/>
          </w:rPr>
          <w:t xml:space="preserve">both </w:t>
        </w:r>
      </w:ins>
      <w:ins w:id="254" w:author="Dan Kliebenstein" w:date="2018-10-29T14:04:00Z">
        <w:r w:rsidR="00FD7EFA">
          <w:rPr>
            <w:rFonts w:ascii="Arial" w:hAnsi="Arial" w:cs="Arial"/>
            <w:sz w:val="24"/>
            <w:szCs w:val="24"/>
          </w:rPr>
          <w:t xml:space="preserve">shared and unique mechanisms of quantitative virulence </w:t>
        </w:r>
      </w:ins>
      <w:ins w:id="255" w:author="Céline" w:date="2018-10-29T17:14:00Z">
        <w:r w:rsidR="00E87B0C">
          <w:rPr>
            <w:rFonts w:ascii="Arial" w:hAnsi="Arial" w:cs="Arial"/>
            <w:sz w:val="24"/>
            <w:szCs w:val="24"/>
          </w:rPr>
          <w:t>i</w:t>
        </w:r>
      </w:ins>
      <w:ins w:id="256" w:author="Dan Kliebenstein" w:date="2018-10-29T14:04:00Z">
        <w:del w:id="257" w:author="Céline" w:date="2018-10-29T17:14:00Z">
          <w:r w:rsidR="00FD7EFA" w:rsidDel="00E87B0C">
            <w:rPr>
              <w:rFonts w:ascii="Arial" w:hAnsi="Arial" w:cs="Arial"/>
              <w:sz w:val="24"/>
              <w:szCs w:val="24"/>
            </w:rPr>
            <w:delText>o</w:delText>
          </w:r>
        </w:del>
        <w:r w:rsidR="00FD7EFA">
          <w:rPr>
            <w:rFonts w:ascii="Arial" w:hAnsi="Arial" w:cs="Arial"/>
            <w:sz w:val="24"/>
            <w:szCs w:val="24"/>
          </w:rPr>
          <w:t>n the two species.</w:t>
        </w:r>
      </w:ins>
    </w:p>
    <w:p w14:paraId="47E8D1F1" w14:textId="77777777" w:rsidR="00E87B0C" w:rsidRPr="008C1BDB" w:rsidRDefault="00E87B0C" w:rsidP="00A97C72">
      <w:pPr>
        <w:spacing w:line="360" w:lineRule="auto"/>
        <w:rPr>
          <w:ins w:id="258" w:author="Céline" w:date="2018-10-29T17:13:00Z"/>
          <w:rFonts w:ascii="Arial" w:hAnsi="Arial" w:cs="Arial"/>
          <w:sz w:val="24"/>
          <w:szCs w:val="24"/>
        </w:rPr>
      </w:pPr>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59" w:author="N S" w:date="2018-10-22T17:19:00Z">
        <w:r w:rsidRPr="008C1BDB" w:rsidDel="00B22B3C">
          <w:rPr>
            <w:rFonts w:ascii="Arial" w:hAnsi="Arial" w:cs="Arial"/>
            <w:b/>
            <w:sz w:val="24"/>
            <w:szCs w:val="24"/>
          </w:rPr>
          <w:delText xml:space="preserve">, </w:delText>
        </w:r>
      </w:del>
      <w:ins w:id="260"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61"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780B2FEB" w:rsidR="00505B78" w:rsidRDefault="00127063" w:rsidP="00E65FA1">
      <w:pPr>
        <w:spacing w:line="360" w:lineRule="auto"/>
        <w:ind w:firstLine="720"/>
        <w:rPr>
          <w:ins w:id="262"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63"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64"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65"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66"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67"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268"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269"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270"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271"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272"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273"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274"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275"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276" w:author="N S" w:date="2018-10-22T17:20:00Z">
        <w:r w:rsidR="001C0D4A" w:rsidRPr="008C1BDB" w:rsidDel="00B22B3C">
          <w:rPr>
            <w:rFonts w:ascii="Arial" w:hAnsi="Arial" w:cs="Arial"/>
            <w:sz w:val="24"/>
            <w:szCs w:val="24"/>
          </w:rPr>
          <w:lastRenderedPageBreak/>
          <w:delText>plant genotype</w:delText>
        </w:r>
      </w:del>
      <w:ins w:id="277" w:author="N S" w:date="2018-10-22T17:20:00Z">
        <w:r w:rsidR="00B22B3C">
          <w:rPr>
            <w:rFonts w:ascii="Arial" w:hAnsi="Arial" w:cs="Arial"/>
            <w:sz w:val="24"/>
            <w:szCs w:val="24"/>
          </w:rPr>
          <w:t>each</w:t>
        </w:r>
      </w:ins>
      <w:ins w:id="278" w:author="N S" w:date="2018-10-20T16:06:00Z">
        <w:r w:rsidR="00B447F3">
          <w:rPr>
            <w:rFonts w:ascii="Arial" w:hAnsi="Arial" w:cs="Arial"/>
            <w:sz w:val="24"/>
            <w:szCs w:val="24"/>
          </w:rPr>
          <w:t xml:space="preserve"> explaining approximately the same portion of the variance</w:t>
        </w:r>
      </w:ins>
      <w:ins w:id="279" w:author="Dan Kliebenstein" w:date="2018-10-24T14:36:00Z">
        <w:r w:rsidR="00BD5B47">
          <w:rPr>
            <w:rFonts w:ascii="Arial" w:hAnsi="Arial" w:cs="Arial"/>
            <w:sz w:val="24"/>
            <w:szCs w:val="24"/>
          </w:rPr>
          <w:t xml:space="preserve"> </w:t>
        </w:r>
      </w:ins>
      <w:del w:id="280" w:author="N S" w:date="2018-10-17T13:20:00Z">
        <w:r w:rsidR="00FD1429" w:rsidRPr="008C1BDB" w:rsidDel="00AD1824">
          <w:rPr>
            <w:rFonts w:ascii="Arial" w:hAnsi="Arial" w:cs="Arial"/>
            <w:sz w:val="24"/>
            <w:szCs w:val="24"/>
          </w:rPr>
          <w:delText>,</w:delText>
        </w:r>
      </w:del>
      <w:del w:id="281" w:author="N S" w:date="2018-10-20T16:20:00Z">
        <w:r w:rsidR="00FD1429" w:rsidRPr="008C1BDB" w:rsidDel="009069F6">
          <w:rPr>
            <w:rFonts w:ascii="Arial" w:hAnsi="Arial" w:cs="Arial"/>
            <w:sz w:val="24"/>
            <w:szCs w:val="24"/>
          </w:rPr>
          <w:delText xml:space="preserve"> </w:delText>
        </w:r>
      </w:del>
      <w:del w:id="282" w:author="N S" w:date="2018-10-20T16:07:00Z">
        <w:r w:rsidR="00A50C30" w:rsidRPr="008C1BDB" w:rsidDel="00B447F3">
          <w:rPr>
            <w:rFonts w:ascii="Arial" w:hAnsi="Arial" w:cs="Arial"/>
            <w:sz w:val="24"/>
            <w:szCs w:val="24"/>
          </w:rPr>
          <w:delText>46</w:delText>
        </w:r>
      </w:del>
      <w:del w:id="283"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284" w:author="N S" w:date="2018-10-20T16:07:00Z">
        <w:r w:rsidR="00E9139E" w:rsidRPr="008C1BDB" w:rsidDel="00B447F3">
          <w:rPr>
            <w:rFonts w:ascii="Arial" w:hAnsi="Arial" w:cs="Arial"/>
            <w:sz w:val="24"/>
            <w:szCs w:val="24"/>
          </w:rPr>
          <w:delText>1</w:delText>
        </w:r>
      </w:del>
      <w:del w:id="285" w:author="N S" w:date="2018-10-18T18:05:00Z">
        <w:r w:rsidR="00E9139E" w:rsidRPr="008C1BDB" w:rsidDel="00B07808">
          <w:rPr>
            <w:rFonts w:ascii="Arial" w:hAnsi="Arial" w:cs="Arial"/>
            <w:sz w:val="24"/>
            <w:szCs w:val="24"/>
          </w:rPr>
          <w:delText>3</w:delText>
        </w:r>
      </w:del>
      <w:del w:id="286"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287"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288" w:author="Dan Kliebenstein" w:date="2018-10-24T14:35:00Z">
        <w:r w:rsidR="00B738AF" w:rsidRPr="008C1BDB" w:rsidDel="00BD5B47">
          <w:rPr>
            <w:rFonts w:ascii="Arial" w:hAnsi="Arial" w:cs="Arial"/>
            <w:sz w:val="24"/>
            <w:szCs w:val="24"/>
          </w:rPr>
          <w:delText xml:space="preserve">as </w:delText>
        </w:r>
      </w:del>
      <w:ins w:id="289" w:author="Dan Kliebenstein" w:date="2018-10-24T14:35:00Z">
        <w:r w:rsidR="00BD5B47">
          <w:rPr>
            <w:rFonts w:ascii="Arial" w:hAnsi="Arial" w:cs="Arial"/>
            <w:sz w:val="24"/>
            <w:szCs w:val="24"/>
          </w:rPr>
          <w:t>it was to a much lower level than the other factors</w:t>
        </w:r>
      </w:ins>
      <w:del w:id="290"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291" w:author="N S" w:date="2018-10-20T16:17:00Z">
        <w:r w:rsidR="00123ADB" w:rsidRPr="008C1BDB" w:rsidDel="003D5DFF">
          <w:rPr>
            <w:rFonts w:ascii="Arial" w:hAnsi="Arial" w:cs="Arial"/>
            <w:sz w:val="24"/>
            <w:szCs w:val="24"/>
          </w:rPr>
          <w:delText>3.5</w:delText>
        </w:r>
      </w:del>
      <w:del w:id="292"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293"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294"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295"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296"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del>
    </w:p>
    <w:p w14:paraId="2DA614B1" w14:textId="2971A09D" w:rsidR="00960B58" w:rsidRDefault="00960B58">
      <w:pPr>
        <w:rPr>
          <w:ins w:id="297" w:author="N S" w:date="2018-10-22T17:23:00Z"/>
          <w:rFonts w:ascii="Arial" w:hAnsi="Arial" w:cs="Arial"/>
          <w:b/>
          <w:sz w:val="24"/>
          <w:szCs w:val="24"/>
        </w:rPr>
      </w:pPr>
    </w:p>
    <w:p w14:paraId="460F1545" w14:textId="5D51FEBA" w:rsidR="00960B58" w:rsidRPr="008C1BDB" w:rsidRDefault="00960B58" w:rsidP="00960B58">
      <w:pPr>
        <w:rPr>
          <w:ins w:id="298" w:author="N S" w:date="2018-10-22T17:23:00Z"/>
          <w:rFonts w:ascii="Arial" w:hAnsi="Arial" w:cs="Arial"/>
          <w:b/>
          <w:sz w:val="24"/>
          <w:szCs w:val="24"/>
        </w:rPr>
      </w:pPr>
      <w:ins w:id="299" w:author="N S" w:date="2018-10-22T17:23:00Z">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2540A2B9" w:rsidR="00960B58" w:rsidRDefault="00960B58" w:rsidP="00960B58">
      <w:pPr>
        <w:rPr>
          <w:ins w:id="300" w:author="N S" w:date="2018-10-22T17:23:00Z"/>
          <w:rFonts w:ascii="Arial" w:hAnsi="Arial" w:cs="Arial"/>
          <w:sz w:val="24"/>
          <w:szCs w:val="24"/>
        </w:rPr>
      </w:pPr>
      <w:ins w:id="301"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ins>
      <w:ins w:id="302" w:author="N S" w:date="2018-10-25T12:59:00Z">
        <w:r w:rsidR="001229D0">
          <w:rPr>
            <w:rFonts w:ascii="Arial" w:hAnsi="Arial" w:cs="Arial"/>
            <w:sz w:val="24"/>
            <w:szCs w:val="24"/>
          </w:rPr>
          <w:t xml:space="preserve">random effect of </w:t>
        </w:r>
      </w:ins>
      <w:ins w:id="303" w:author="N S" w:date="2018-10-22T17:23:00Z">
        <w:r w:rsidRPr="008C1BDB">
          <w:rPr>
            <w:rFonts w:ascii="Arial" w:hAnsi="Arial" w:cs="Arial"/>
            <w:sz w:val="24"/>
            <w:szCs w:val="24"/>
          </w:rPr>
          <w:t xml:space="preserve">2 independent replicate experiments. </w:t>
        </w:r>
      </w:ins>
      <w:ins w:id="304" w:author="N S" w:date="2018-10-25T12:59:00Z">
        <w:r w:rsidR="001229D0">
          <w:rPr>
            <w:rFonts w:ascii="Arial" w:hAnsi="Arial" w:cs="Arial"/>
            <w:sz w:val="24"/>
            <w:szCs w:val="24"/>
          </w:rPr>
          <w:t xml:space="preserve">The nested random effects of whole plant sampled, </w:t>
        </w:r>
      </w:ins>
      <w:ins w:id="305" w:author="N S" w:date="2018-10-25T13:00:00Z">
        <w:r w:rsidR="001229D0">
          <w:rPr>
            <w:rFonts w:ascii="Arial" w:hAnsi="Arial" w:cs="Arial"/>
            <w:sz w:val="24"/>
            <w:szCs w:val="24"/>
          </w:rPr>
          <w:t xml:space="preserve">leaf sampled, and leaflet pair are included. </w:t>
        </w:r>
      </w:ins>
      <w:ins w:id="306" w:author="N S" w:date="2018-10-22T17:23:00Z">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307" w:author="N S" w:date="2018-10-22T17:23:00Z"/>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ins w:id="308"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ins w:id="309" w:author="N S" w:date="2018-10-22T17:23:00Z"/>
                <w:rFonts w:ascii="Arial" w:eastAsia="Times New Roman" w:hAnsi="Arial" w:cs="Arial"/>
                <w:b/>
                <w:bCs/>
                <w:color w:val="000000"/>
                <w:sz w:val="24"/>
                <w:szCs w:val="24"/>
              </w:rPr>
            </w:pPr>
            <w:ins w:id="310"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ins w:id="311" w:author="N S" w:date="2018-10-22T17:23:00Z"/>
                <w:rFonts w:ascii="Arial" w:eastAsia="Times New Roman" w:hAnsi="Arial" w:cs="Arial"/>
                <w:color w:val="000000"/>
                <w:sz w:val="24"/>
                <w:szCs w:val="24"/>
              </w:rPr>
            </w:pPr>
            <w:ins w:id="312" w:author="N S" w:date="2018-10-22T17:23:00Z">
              <w:r w:rsidRPr="00944AA8">
                <w:rPr>
                  <w:rFonts w:ascii="Arial" w:eastAsia="Times New Roman" w:hAnsi="Arial" w:cs="Arial"/>
                  <w:color w:val="000000"/>
                  <w:sz w:val="24"/>
                  <w:szCs w:val="24"/>
                </w:rPr>
                <w:t>SS</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ins w:id="313" w:author="N S" w:date="2018-10-22T17:23:00Z"/>
                <w:rFonts w:ascii="Arial" w:eastAsia="Times New Roman" w:hAnsi="Arial" w:cs="Arial"/>
                <w:color w:val="000000"/>
                <w:sz w:val="24"/>
                <w:szCs w:val="24"/>
              </w:rPr>
            </w:pPr>
            <w:ins w:id="314" w:author="N S" w:date="2018-10-22T17:23:00Z">
              <w:r w:rsidRPr="00944AA8">
                <w:rPr>
                  <w:rFonts w:ascii="Arial" w:eastAsia="Times New Roman" w:hAnsi="Arial" w:cs="Arial"/>
                  <w:color w:val="000000"/>
                  <w:sz w:val="24"/>
                  <w:szCs w:val="24"/>
                </w:rPr>
                <w:t>F value</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ins w:id="315" w:author="N S" w:date="2018-10-22T17:23:00Z"/>
                <w:rFonts w:ascii="Arial" w:eastAsia="Times New Roman" w:hAnsi="Arial" w:cs="Arial"/>
                <w:color w:val="000000"/>
                <w:sz w:val="24"/>
                <w:szCs w:val="24"/>
              </w:rPr>
            </w:pPr>
            <w:ins w:id="316" w:author="N S" w:date="2018-10-22T17:23:00Z">
              <w:r w:rsidRPr="00944AA8">
                <w:rPr>
                  <w:rFonts w:ascii="Arial" w:eastAsia="Times New Roman" w:hAnsi="Arial" w:cs="Arial"/>
                  <w:color w:val="000000"/>
                  <w:sz w:val="24"/>
                  <w:szCs w:val="24"/>
                </w:rPr>
                <w:t>DF</w:t>
              </w:r>
            </w:ins>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ins w:id="317" w:author="N S" w:date="2018-10-22T17:23:00Z"/>
                <w:rFonts w:ascii="Arial" w:eastAsia="Times New Roman" w:hAnsi="Arial" w:cs="Arial"/>
                <w:color w:val="000000"/>
                <w:sz w:val="24"/>
                <w:szCs w:val="24"/>
              </w:rPr>
            </w:pPr>
            <w:ins w:id="318" w:author="N S" w:date="2018-10-22T17:23:00Z">
              <w:r w:rsidRPr="00944AA8">
                <w:rPr>
                  <w:rFonts w:ascii="Arial" w:eastAsia="Times New Roman" w:hAnsi="Arial" w:cs="Arial"/>
                  <w:color w:val="000000"/>
                  <w:sz w:val="24"/>
                  <w:szCs w:val="24"/>
                </w:rPr>
                <w:t>p</w:t>
              </w:r>
            </w:ins>
          </w:p>
        </w:tc>
      </w:tr>
      <w:tr w:rsidR="003D5903" w:rsidRPr="00944AA8" w14:paraId="0A266ABF" w14:textId="77777777" w:rsidTr="003D5903">
        <w:trPr>
          <w:trHeight w:val="320"/>
          <w:ins w:id="31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ins w:id="320" w:author="N S" w:date="2018-10-22T17:23:00Z"/>
                <w:rFonts w:ascii="Arial" w:eastAsia="Times New Roman" w:hAnsi="Arial" w:cs="Arial"/>
                <w:color w:val="000000"/>
                <w:sz w:val="24"/>
                <w:szCs w:val="24"/>
              </w:rPr>
            </w:pPr>
            <w:ins w:id="321"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ins w:id="322" w:author="N S" w:date="2018-10-22T17:23:00Z"/>
                <w:rFonts w:ascii="Arial" w:eastAsia="Times New Roman" w:hAnsi="Arial" w:cs="Arial"/>
                <w:color w:val="000000"/>
                <w:sz w:val="24"/>
                <w:szCs w:val="24"/>
              </w:rPr>
            </w:pPr>
            <w:ins w:id="323" w:author="N S" w:date="2018-10-22T17:23:00Z">
              <w:r w:rsidRPr="00944AA8">
                <w:rPr>
                  <w:rFonts w:ascii="Arial" w:eastAsia="Times New Roman" w:hAnsi="Arial" w:cs="Arial"/>
                  <w:color w:val="000000"/>
                  <w:sz w:val="24"/>
                  <w:szCs w:val="24"/>
                </w:rPr>
                <w:t>37.8</w:t>
              </w:r>
            </w:ins>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ins w:id="324" w:author="N S" w:date="2018-10-22T17:23:00Z"/>
                <w:rFonts w:ascii="Arial" w:eastAsia="Times New Roman" w:hAnsi="Arial" w:cs="Arial"/>
                <w:color w:val="000000"/>
                <w:sz w:val="24"/>
                <w:szCs w:val="24"/>
              </w:rPr>
            </w:pPr>
            <w:ins w:id="325" w:author="N S" w:date="2018-10-22T17:23:00Z">
              <w:r w:rsidRPr="00944AA8">
                <w:rPr>
                  <w:rFonts w:ascii="Arial" w:eastAsia="Times New Roman" w:hAnsi="Arial" w:cs="Arial"/>
                  <w:color w:val="000000"/>
                  <w:sz w:val="24"/>
                  <w:szCs w:val="24"/>
                </w:rPr>
                <w:t>1.7</w:t>
              </w:r>
            </w:ins>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ins w:id="326" w:author="N S" w:date="2018-10-22T17:23:00Z"/>
                <w:rFonts w:ascii="Arial" w:eastAsia="Times New Roman" w:hAnsi="Arial" w:cs="Arial"/>
                <w:color w:val="000000"/>
                <w:sz w:val="24"/>
                <w:szCs w:val="24"/>
              </w:rPr>
            </w:pPr>
            <w:ins w:id="327"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ins w:id="328" w:author="N S" w:date="2018-10-22T17:23:00Z"/>
                <w:rFonts w:ascii="Arial" w:eastAsia="Times New Roman" w:hAnsi="Arial" w:cs="Arial"/>
                <w:b/>
                <w:bCs/>
                <w:color w:val="000000"/>
                <w:sz w:val="24"/>
                <w:szCs w:val="24"/>
              </w:rPr>
            </w:pPr>
            <w:ins w:id="329" w:author="N S" w:date="2018-10-22T17:23:00Z">
              <w:r w:rsidRPr="00944AA8">
                <w:rPr>
                  <w:rFonts w:ascii="Arial" w:eastAsia="Times New Roman" w:hAnsi="Arial" w:cs="Arial"/>
                  <w:b/>
                  <w:bCs/>
                  <w:color w:val="000000"/>
                  <w:sz w:val="24"/>
                  <w:szCs w:val="24"/>
                </w:rPr>
                <w:t>0.007</w:t>
              </w:r>
            </w:ins>
          </w:p>
        </w:tc>
      </w:tr>
      <w:tr w:rsidR="003D5903" w:rsidRPr="00944AA8" w14:paraId="0EF46AD6" w14:textId="77777777" w:rsidTr="003D5903">
        <w:trPr>
          <w:trHeight w:val="320"/>
          <w:ins w:id="33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ins w:id="331" w:author="N S" w:date="2018-10-22T17:23:00Z"/>
                <w:rFonts w:ascii="Arial" w:eastAsia="Times New Roman" w:hAnsi="Arial" w:cs="Arial"/>
                <w:color w:val="000000"/>
                <w:sz w:val="24"/>
                <w:szCs w:val="24"/>
              </w:rPr>
            </w:pPr>
            <w:ins w:id="332"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ins w:id="333" w:author="N S" w:date="2018-10-22T17:23:00Z"/>
                <w:rFonts w:ascii="Arial" w:eastAsia="Times New Roman" w:hAnsi="Arial" w:cs="Arial"/>
                <w:color w:val="000000"/>
                <w:sz w:val="24"/>
                <w:szCs w:val="24"/>
              </w:rPr>
            </w:pPr>
            <w:ins w:id="334" w:author="N S" w:date="2018-10-22T17:23:00Z">
              <w:r w:rsidRPr="00944AA8">
                <w:rPr>
                  <w:rFonts w:ascii="Arial" w:eastAsia="Times New Roman" w:hAnsi="Arial" w:cs="Arial"/>
                  <w:color w:val="000000"/>
                  <w:sz w:val="24"/>
                  <w:szCs w:val="24"/>
                </w:rPr>
                <w:t>3.4</w:t>
              </w:r>
            </w:ins>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ins w:id="335" w:author="N S" w:date="2018-10-22T17:23:00Z"/>
                <w:rFonts w:ascii="Arial" w:eastAsia="Times New Roman" w:hAnsi="Arial" w:cs="Arial"/>
                <w:color w:val="000000"/>
                <w:sz w:val="24"/>
                <w:szCs w:val="24"/>
              </w:rPr>
            </w:pPr>
            <w:ins w:id="336" w:author="N S" w:date="2018-10-22T17:23:00Z">
              <w:r w:rsidRPr="00944AA8">
                <w:rPr>
                  <w:rFonts w:ascii="Arial" w:eastAsia="Times New Roman" w:hAnsi="Arial" w:cs="Arial"/>
                  <w:color w:val="000000"/>
                  <w:sz w:val="24"/>
                  <w:szCs w:val="24"/>
                </w:rPr>
                <w:t>14.1</w:t>
              </w:r>
            </w:ins>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ins w:id="337" w:author="N S" w:date="2018-10-22T17:23:00Z"/>
                <w:rFonts w:ascii="Arial" w:eastAsia="Times New Roman" w:hAnsi="Arial" w:cs="Arial"/>
                <w:color w:val="000000"/>
                <w:sz w:val="24"/>
                <w:szCs w:val="24"/>
              </w:rPr>
            </w:pPr>
            <w:ins w:id="338" w:author="N S" w:date="2018-10-22T17:23:00Z">
              <w:r w:rsidRPr="00944AA8">
                <w:rPr>
                  <w:rFonts w:ascii="Arial" w:eastAsia="Times New Roman" w:hAnsi="Arial" w:cs="Arial"/>
                  <w:color w:val="000000"/>
                  <w:sz w:val="24"/>
                  <w:szCs w:val="24"/>
                </w:rPr>
                <w:t>1</w:t>
              </w:r>
            </w:ins>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ins w:id="339" w:author="N S" w:date="2018-10-22T17:23:00Z"/>
                <w:rFonts w:ascii="Arial" w:eastAsia="Times New Roman" w:hAnsi="Arial" w:cs="Arial"/>
                <w:b/>
                <w:bCs/>
                <w:color w:val="000000"/>
                <w:sz w:val="24"/>
                <w:szCs w:val="24"/>
              </w:rPr>
            </w:pPr>
            <w:ins w:id="340" w:author="N S" w:date="2018-10-22T17:23:00Z">
              <w:r w:rsidRPr="00944AA8">
                <w:rPr>
                  <w:rFonts w:ascii="Arial" w:eastAsia="Times New Roman" w:hAnsi="Arial" w:cs="Arial"/>
                  <w:b/>
                  <w:bCs/>
                  <w:color w:val="000000"/>
                  <w:sz w:val="24"/>
                  <w:szCs w:val="24"/>
                </w:rPr>
                <w:t>0.0006</w:t>
              </w:r>
            </w:ins>
          </w:p>
        </w:tc>
      </w:tr>
      <w:tr w:rsidR="003D5903" w:rsidRPr="00944AA8" w14:paraId="57B23D7C" w14:textId="77777777" w:rsidTr="003D5903">
        <w:trPr>
          <w:trHeight w:val="320"/>
          <w:ins w:id="34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ins w:id="342" w:author="N S" w:date="2018-10-22T17:23:00Z"/>
                <w:rFonts w:ascii="Arial" w:eastAsia="Times New Roman" w:hAnsi="Arial" w:cs="Arial"/>
                <w:color w:val="000000"/>
                <w:sz w:val="24"/>
                <w:szCs w:val="24"/>
              </w:rPr>
            </w:pPr>
            <w:proofErr w:type="spellStart"/>
            <w:ins w:id="343"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ins w:id="344" w:author="N S" w:date="2018-10-22T17:23:00Z"/>
                <w:rFonts w:ascii="Arial" w:eastAsia="Times New Roman" w:hAnsi="Arial" w:cs="Arial"/>
                <w:color w:val="000000"/>
                <w:sz w:val="24"/>
                <w:szCs w:val="24"/>
              </w:rPr>
            </w:pPr>
            <w:ins w:id="345" w:author="N S" w:date="2018-10-22T17:23:00Z">
              <w:r w:rsidRPr="00944AA8">
                <w:rPr>
                  <w:rFonts w:ascii="Arial" w:eastAsia="Times New Roman" w:hAnsi="Arial" w:cs="Arial"/>
                  <w:color w:val="000000"/>
                  <w:sz w:val="24"/>
                  <w:szCs w:val="24"/>
                </w:rPr>
                <w:t>39.3</w:t>
              </w:r>
            </w:ins>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ins w:id="346" w:author="N S" w:date="2018-10-22T17:23:00Z"/>
                <w:rFonts w:ascii="Arial" w:eastAsia="Times New Roman" w:hAnsi="Arial" w:cs="Arial"/>
                <w:color w:val="000000"/>
                <w:sz w:val="24"/>
                <w:szCs w:val="24"/>
              </w:rPr>
            </w:pPr>
            <w:ins w:id="347" w:author="N S" w:date="2018-10-22T17:23:00Z">
              <w:r w:rsidRPr="00944AA8">
                <w:rPr>
                  <w:rFonts w:ascii="Arial" w:eastAsia="Times New Roman" w:hAnsi="Arial" w:cs="Arial"/>
                  <w:color w:val="000000"/>
                  <w:sz w:val="24"/>
                  <w:szCs w:val="24"/>
                </w:rPr>
                <w:t>16.2</w:t>
              </w:r>
            </w:ins>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10</w:t>
              </w:r>
            </w:ins>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ins w:id="350" w:author="N S" w:date="2018-10-22T17:23:00Z"/>
                <w:rFonts w:ascii="Arial" w:eastAsia="Times New Roman" w:hAnsi="Arial" w:cs="Arial"/>
                <w:b/>
                <w:bCs/>
                <w:color w:val="000000"/>
                <w:sz w:val="24"/>
                <w:szCs w:val="24"/>
              </w:rPr>
            </w:pPr>
            <w:ins w:id="351" w:author="N S" w:date="2018-10-22T17:23:00Z">
              <w:r w:rsidRPr="00944AA8">
                <w:rPr>
                  <w:rFonts w:ascii="Arial" w:eastAsia="Times New Roman" w:hAnsi="Arial" w:cs="Arial"/>
                  <w:b/>
                  <w:bCs/>
                  <w:color w:val="000000"/>
                  <w:sz w:val="24"/>
                  <w:szCs w:val="24"/>
                </w:rPr>
                <w:t>5e-11</w:t>
              </w:r>
            </w:ins>
          </w:p>
        </w:tc>
      </w:tr>
      <w:tr w:rsidR="003D5903" w:rsidRPr="00944AA8" w14:paraId="7BDFFA34" w14:textId="77777777" w:rsidTr="003D5903">
        <w:trPr>
          <w:trHeight w:val="320"/>
          <w:ins w:id="352"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ins w:id="353" w:author="N S" w:date="2018-10-22T17:23:00Z"/>
                <w:rFonts w:ascii="Arial" w:eastAsia="Times New Roman" w:hAnsi="Arial" w:cs="Arial"/>
                <w:color w:val="000000"/>
                <w:sz w:val="24"/>
                <w:szCs w:val="24"/>
              </w:rPr>
            </w:pPr>
            <w:proofErr w:type="spellStart"/>
            <w:proofErr w:type="gramStart"/>
            <w:ins w:id="354"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ins w:id="355" w:author="N S" w:date="2018-10-22T17:23:00Z"/>
                <w:rFonts w:ascii="Arial" w:eastAsia="Times New Roman" w:hAnsi="Arial" w:cs="Arial"/>
                <w:color w:val="000000"/>
                <w:sz w:val="24"/>
                <w:szCs w:val="24"/>
              </w:rPr>
            </w:pPr>
            <w:ins w:id="356" w:author="N S" w:date="2018-10-22T17:23:00Z">
              <w:r w:rsidRPr="00944AA8">
                <w:rPr>
                  <w:rFonts w:ascii="Arial" w:eastAsia="Times New Roman" w:hAnsi="Arial" w:cs="Arial"/>
                  <w:color w:val="000000"/>
                  <w:sz w:val="24"/>
                  <w:szCs w:val="24"/>
                </w:rPr>
                <w:t>15.8</w:t>
              </w:r>
            </w:ins>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ins w:id="357" w:author="N S" w:date="2018-10-22T17:23:00Z"/>
                <w:rFonts w:ascii="Arial" w:eastAsia="Times New Roman" w:hAnsi="Arial" w:cs="Arial"/>
                <w:color w:val="000000"/>
                <w:sz w:val="24"/>
                <w:szCs w:val="24"/>
              </w:rPr>
            </w:pPr>
            <w:ins w:id="358" w:author="N S" w:date="2018-10-22T17:23:00Z">
              <w:r w:rsidRPr="00944AA8">
                <w:rPr>
                  <w:rFonts w:ascii="Arial" w:eastAsia="Times New Roman" w:hAnsi="Arial" w:cs="Arial"/>
                  <w:color w:val="000000"/>
                  <w:sz w:val="24"/>
                  <w:szCs w:val="24"/>
                </w:rPr>
                <w:t>0.7</w:t>
              </w:r>
            </w:ins>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ins w:id="359" w:author="N S" w:date="2018-10-22T17:23:00Z"/>
                <w:rFonts w:ascii="Arial" w:eastAsia="Times New Roman" w:hAnsi="Arial" w:cs="Arial"/>
                <w:color w:val="000000"/>
                <w:sz w:val="24"/>
                <w:szCs w:val="24"/>
              </w:rPr>
            </w:pPr>
            <w:ins w:id="360"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ins w:id="361" w:author="N S" w:date="2018-10-22T17:23:00Z"/>
                <w:rFonts w:ascii="Arial" w:eastAsia="Times New Roman" w:hAnsi="Arial" w:cs="Arial"/>
                <w:color w:val="000000"/>
                <w:sz w:val="24"/>
                <w:szCs w:val="24"/>
              </w:rPr>
            </w:pPr>
            <w:ins w:id="362" w:author="N S" w:date="2018-10-22T17:23:00Z">
              <w:r w:rsidRPr="00944AA8">
                <w:rPr>
                  <w:rFonts w:ascii="Arial" w:eastAsia="Times New Roman" w:hAnsi="Arial" w:cs="Arial"/>
                  <w:color w:val="000000"/>
                  <w:sz w:val="24"/>
                  <w:szCs w:val="24"/>
                </w:rPr>
                <w:t>0.99</w:t>
              </w:r>
            </w:ins>
          </w:p>
        </w:tc>
      </w:tr>
      <w:tr w:rsidR="003D5903" w:rsidRPr="00944AA8" w14:paraId="18869219" w14:textId="77777777" w:rsidTr="003D5903">
        <w:trPr>
          <w:trHeight w:val="320"/>
          <w:ins w:id="36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ins w:id="364" w:author="N S" w:date="2018-10-22T17:23:00Z"/>
                <w:rFonts w:ascii="Arial" w:eastAsia="Times New Roman" w:hAnsi="Arial" w:cs="Arial"/>
                <w:color w:val="000000"/>
                <w:sz w:val="24"/>
                <w:szCs w:val="24"/>
              </w:rPr>
            </w:pPr>
            <w:proofErr w:type="spellStart"/>
            <w:proofErr w:type="gramStart"/>
            <w:ins w:id="365"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ins w:id="366" w:author="N S" w:date="2018-10-22T17:23:00Z"/>
                <w:rFonts w:ascii="Arial" w:eastAsia="Times New Roman" w:hAnsi="Arial" w:cs="Arial"/>
                <w:color w:val="000000"/>
                <w:sz w:val="24"/>
                <w:szCs w:val="24"/>
              </w:rPr>
            </w:pPr>
            <w:ins w:id="367" w:author="N S" w:date="2018-10-22T17:23:00Z">
              <w:r w:rsidRPr="00944AA8">
                <w:rPr>
                  <w:rFonts w:ascii="Arial" w:eastAsia="Times New Roman" w:hAnsi="Arial" w:cs="Arial"/>
                  <w:color w:val="000000"/>
                  <w:sz w:val="24"/>
                  <w:szCs w:val="24"/>
                </w:rPr>
                <w:t>179.1</w:t>
              </w:r>
            </w:ins>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0.8</w:t>
              </w:r>
            </w:ins>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ins w:id="370" w:author="N S" w:date="2018-10-22T17:23:00Z"/>
                <w:rFonts w:ascii="Arial" w:eastAsia="Times New Roman" w:hAnsi="Arial" w:cs="Arial"/>
                <w:color w:val="000000"/>
                <w:sz w:val="24"/>
                <w:szCs w:val="24"/>
              </w:rPr>
            </w:pPr>
            <w:ins w:id="371" w:author="N S" w:date="2018-10-22T17:23:00Z">
              <w:r w:rsidRPr="00944AA8">
                <w:rPr>
                  <w:rFonts w:ascii="Arial" w:eastAsia="Times New Roman" w:hAnsi="Arial" w:cs="Arial"/>
                  <w:color w:val="000000"/>
                  <w:sz w:val="24"/>
                  <w:szCs w:val="24"/>
                </w:rPr>
                <w:t>940</w:t>
              </w:r>
            </w:ins>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ins w:id="372" w:author="N S" w:date="2018-10-22T17:23:00Z"/>
                <w:rFonts w:ascii="Arial" w:eastAsia="Times New Roman" w:hAnsi="Arial" w:cs="Arial"/>
                <w:color w:val="000000"/>
                <w:sz w:val="24"/>
                <w:szCs w:val="24"/>
              </w:rPr>
            </w:pPr>
            <w:ins w:id="373" w:author="N S" w:date="2018-10-22T17:23:00Z">
              <w:r w:rsidRPr="00944AA8">
                <w:rPr>
                  <w:rFonts w:ascii="Arial" w:eastAsia="Times New Roman" w:hAnsi="Arial" w:cs="Arial"/>
                  <w:color w:val="000000"/>
                  <w:sz w:val="24"/>
                  <w:szCs w:val="24"/>
                </w:rPr>
                <w:t>1</w:t>
              </w:r>
            </w:ins>
          </w:p>
        </w:tc>
      </w:tr>
      <w:tr w:rsidR="00960B58" w:rsidRPr="00944AA8" w14:paraId="1EF4D6A3" w14:textId="77777777" w:rsidTr="003D5903">
        <w:trPr>
          <w:trHeight w:val="320"/>
          <w:ins w:id="37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375" w:author="N S" w:date="2018-10-22T17:23:00Z"/>
                <w:rFonts w:ascii="Arial" w:eastAsia="Times New Roman" w:hAnsi="Arial" w:cs="Arial"/>
                <w:b/>
                <w:bCs/>
                <w:color w:val="000000"/>
                <w:sz w:val="24"/>
                <w:szCs w:val="24"/>
              </w:rPr>
            </w:pPr>
            <w:ins w:id="376"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377" w:author="N S" w:date="2018-10-22T17:23:00Z"/>
                <w:rFonts w:ascii="Arial" w:eastAsia="Times New Roman" w:hAnsi="Arial" w:cs="Arial"/>
                <w:color w:val="000000"/>
                <w:sz w:val="24"/>
                <w:szCs w:val="24"/>
              </w:rPr>
            </w:pPr>
            <w:ins w:id="378"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379" w:author="N S" w:date="2018-10-22T17:23:00Z"/>
                <w:rFonts w:ascii="Arial" w:eastAsia="Times New Roman" w:hAnsi="Arial" w:cs="Arial"/>
                <w:color w:val="000000"/>
                <w:sz w:val="24"/>
                <w:szCs w:val="24"/>
              </w:rPr>
            </w:pPr>
            <w:ins w:id="380"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381" w:author="N S" w:date="2018-10-22T17:23:00Z"/>
                <w:rFonts w:ascii="Arial" w:eastAsia="Times New Roman" w:hAnsi="Arial" w:cs="Arial"/>
                <w:color w:val="000000"/>
                <w:sz w:val="24"/>
                <w:szCs w:val="24"/>
              </w:rPr>
            </w:pPr>
            <w:ins w:id="382"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383" w:author="N S" w:date="2018-10-22T17:23:00Z"/>
                <w:rFonts w:ascii="Arial" w:eastAsia="Times New Roman" w:hAnsi="Arial" w:cs="Arial"/>
                <w:color w:val="000000"/>
                <w:sz w:val="24"/>
                <w:szCs w:val="24"/>
              </w:rPr>
            </w:pPr>
          </w:p>
        </w:tc>
      </w:tr>
      <w:tr w:rsidR="00960B58" w:rsidRPr="00944AA8" w14:paraId="08739147" w14:textId="77777777" w:rsidTr="003D5903">
        <w:trPr>
          <w:trHeight w:val="320"/>
          <w:ins w:id="38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385" w:author="N S" w:date="2018-10-22T17:23:00Z"/>
                <w:rFonts w:ascii="Arial" w:eastAsia="Times New Roman" w:hAnsi="Arial" w:cs="Arial"/>
                <w:color w:val="000000"/>
                <w:sz w:val="24"/>
                <w:szCs w:val="24"/>
              </w:rPr>
            </w:pPr>
            <w:ins w:id="386"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387" w:author="N S" w:date="2018-10-22T17:23:00Z"/>
                <w:rFonts w:ascii="Arial" w:eastAsia="Times New Roman" w:hAnsi="Arial" w:cs="Arial"/>
                <w:color w:val="000000"/>
                <w:sz w:val="24"/>
                <w:szCs w:val="24"/>
              </w:rPr>
            </w:pPr>
            <w:ins w:id="388"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389" w:author="N S" w:date="2018-10-22T17:23:00Z"/>
                <w:rFonts w:ascii="Arial" w:eastAsia="Times New Roman" w:hAnsi="Arial" w:cs="Arial"/>
                <w:color w:val="000000"/>
                <w:sz w:val="24"/>
                <w:szCs w:val="24"/>
              </w:rPr>
            </w:pPr>
            <w:ins w:id="39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391" w:author="N S" w:date="2018-10-22T17:23:00Z"/>
                <w:rFonts w:ascii="Arial" w:eastAsia="Times New Roman" w:hAnsi="Arial" w:cs="Arial"/>
                <w:b/>
                <w:bCs/>
                <w:color w:val="000000"/>
                <w:sz w:val="24"/>
                <w:szCs w:val="24"/>
              </w:rPr>
            </w:pPr>
            <w:ins w:id="392"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393" w:author="N S" w:date="2018-10-22T17:23:00Z"/>
                <w:rFonts w:ascii="Arial" w:eastAsia="Times New Roman" w:hAnsi="Arial" w:cs="Arial"/>
                <w:b/>
                <w:bCs/>
                <w:color w:val="000000"/>
                <w:sz w:val="24"/>
                <w:szCs w:val="24"/>
              </w:rPr>
            </w:pPr>
          </w:p>
        </w:tc>
      </w:tr>
      <w:tr w:rsidR="00960B58" w:rsidRPr="00944AA8" w14:paraId="40D2948D" w14:textId="77777777" w:rsidTr="003D5903">
        <w:trPr>
          <w:trHeight w:val="320"/>
          <w:ins w:id="39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395" w:author="N S" w:date="2018-10-22T17:23:00Z"/>
                <w:rFonts w:ascii="Arial" w:eastAsia="Times New Roman" w:hAnsi="Arial" w:cs="Arial"/>
                <w:color w:val="000000"/>
                <w:sz w:val="24"/>
                <w:szCs w:val="24"/>
              </w:rPr>
            </w:pPr>
            <w:ins w:id="396"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397" w:author="N S" w:date="2018-10-22T17:23:00Z"/>
                <w:rFonts w:ascii="Arial" w:eastAsia="Times New Roman" w:hAnsi="Arial" w:cs="Arial"/>
                <w:color w:val="000000"/>
                <w:sz w:val="24"/>
                <w:szCs w:val="24"/>
              </w:rPr>
            </w:pPr>
            <w:ins w:id="398"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399" w:author="N S" w:date="2018-10-22T17:23:00Z"/>
                <w:rFonts w:ascii="Arial" w:eastAsia="Times New Roman" w:hAnsi="Arial" w:cs="Arial"/>
                <w:color w:val="000000"/>
                <w:sz w:val="24"/>
                <w:szCs w:val="24"/>
              </w:rPr>
            </w:pPr>
            <w:ins w:id="40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401" w:author="N S" w:date="2018-10-22T17:23:00Z"/>
                <w:rFonts w:ascii="Arial" w:eastAsia="Times New Roman" w:hAnsi="Arial" w:cs="Arial"/>
                <w:color w:val="000000"/>
                <w:sz w:val="24"/>
                <w:szCs w:val="24"/>
              </w:rPr>
            </w:pPr>
            <w:ins w:id="402"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403" w:author="N S" w:date="2018-10-22T17:23:00Z"/>
                <w:rFonts w:ascii="Arial" w:eastAsia="Times New Roman" w:hAnsi="Arial" w:cs="Arial"/>
                <w:color w:val="000000"/>
                <w:sz w:val="24"/>
                <w:szCs w:val="24"/>
              </w:rPr>
            </w:pPr>
          </w:p>
        </w:tc>
      </w:tr>
      <w:tr w:rsidR="00960B58" w:rsidRPr="00944AA8" w14:paraId="3453A2AD" w14:textId="77777777" w:rsidTr="003D5903">
        <w:trPr>
          <w:trHeight w:val="320"/>
          <w:ins w:id="40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405" w:author="N S" w:date="2018-10-22T17:23:00Z"/>
                <w:rFonts w:ascii="Arial" w:eastAsia="Times New Roman" w:hAnsi="Arial" w:cs="Arial"/>
                <w:color w:val="000000"/>
                <w:sz w:val="24"/>
                <w:szCs w:val="24"/>
              </w:rPr>
            </w:pPr>
            <w:ins w:id="406"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407" w:author="N S" w:date="2018-10-22T17:23:00Z"/>
                <w:rFonts w:ascii="Arial" w:eastAsia="Times New Roman" w:hAnsi="Arial" w:cs="Arial"/>
                <w:color w:val="000000"/>
                <w:sz w:val="24"/>
                <w:szCs w:val="24"/>
              </w:rPr>
            </w:pPr>
            <w:ins w:id="408"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409" w:author="N S" w:date="2018-10-22T17:23:00Z"/>
                <w:rFonts w:ascii="Arial" w:eastAsia="Times New Roman" w:hAnsi="Arial" w:cs="Arial"/>
                <w:color w:val="000000"/>
                <w:sz w:val="24"/>
                <w:szCs w:val="24"/>
              </w:rPr>
            </w:pPr>
            <w:ins w:id="41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411" w:author="N S" w:date="2018-10-22T17:23:00Z"/>
                <w:rFonts w:ascii="Arial" w:eastAsia="Times New Roman" w:hAnsi="Arial" w:cs="Arial"/>
                <w:b/>
                <w:bCs/>
                <w:color w:val="000000"/>
                <w:sz w:val="24"/>
                <w:szCs w:val="24"/>
              </w:rPr>
            </w:pPr>
            <w:ins w:id="412"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413" w:author="N S" w:date="2018-10-22T17:23:00Z"/>
                <w:rFonts w:ascii="Arial" w:eastAsia="Times New Roman" w:hAnsi="Arial" w:cs="Arial"/>
                <w:b/>
                <w:bCs/>
                <w:color w:val="000000"/>
                <w:sz w:val="24"/>
                <w:szCs w:val="24"/>
              </w:rPr>
            </w:pPr>
          </w:p>
        </w:tc>
      </w:tr>
      <w:tr w:rsidR="00960B58" w:rsidRPr="00944AA8" w14:paraId="4F6FE1B7" w14:textId="77777777" w:rsidTr="003D5903">
        <w:trPr>
          <w:trHeight w:val="320"/>
          <w:ins w:id="41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415" w:author="N S" w:date="2018-10-22T17:23:00Z"/>
                <w:rFonts w:ascii="Arial" w:eastAsia="Times New Roman" w:hAnsi="Arial" w:cs="Arial"/>
                <w:color w:val="000000"/>
                <w:sz w:val="24"/>
                <w:szCs w:val="24"/>
              </w:rPr>
            </w:pPr>
            <w:ins w:id="416"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417" w:author="N S" w:date="2018-10-22T17:23:00Z"/>
                <w:rFonts w:ascii="Arial" w:eastAsia="Times New Roman" w:hAnsi="Arial" w:cs="Arial"/>
                <w:color w:val="000000"/>
                <w:sz w:val="24"/>
                <w:szCs w:val="24"/>
              </w:rPr>
            </w:pPr>
            <w:ins w:id="418"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419" w:author="N S" w:date="2018-10-22T17:23:00Z"/>
                <w:rFonts w:ascii="Arial" w:eastAsia="Times New Roman" w:hAnsi="Arial" w:cs="Arial"/>
                <w:color w:val="000000"/>
                <w:sz w:val="24"/>
                <w:szCs w:val="24"/>
              </w:rPr>
            </w:pPr>
            <w:ins w:id="42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421" w:author="N S" w:date="2018-10-22T17:23:00Z"/>
                <w:rFonts w:ascii="Arial" w:eastAsia="Times New Roman" w:hAnsi="Arial" w:cs="Arial"/>
                <w:color w:val="000000"/>
                <w:sz w:val="24"/>
                <w:szCs w:val="24"/>
              </w:rPr>
            </w:pPr>
            <w:ins w:id="422"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423" w:author="N S" w:date="2018-10-22T17:23:00Z"/>
                <w:rFonts w:ascii="Arial" w:eastAsia="Times New Roman" w:hAnsi="Arial" w:cs="Arial"/>
                <w:color w:val="000000"/>
                <w:sz w:val="24"/>
                <w:szCs w:val="24"/>
              </w:rPr>
            </w:pPr>
          </w:p>
        </w:tc>
      </w:tr>
      <w:tr w:rsidR="00960B58" w:rsidRPr="00944AA8" w14:paraId="3EA9FC8C" w14:textId="77777777" w:rsidTr="003D5903">
        <w:trPr>
          <w:trHeight w:val="320"/>
          <w:ins w:id="42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425" w:author="N S" w:date="2018-10-22T17:23:00Z"/>
                <w:rFonts w:ascii="Arial" w:eastAsia="Times New Roman" w:hAnsi="Arial" w:cs="Arial"/>
                <w:color w:val="000000"/>
                <w:sz w:val="24"/>
                <w:szCs w:val="24"/>
              </w:rPr>
            </w:pPr>
            <w:ins w:id="426" w:author="N S" w:date="2018-10-22T17:23: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427" w:author="N S" w:date="2018-10-22T17:23:00Z"/>
                <w:rFonts w:ascii="Arial" w:eastAsia="Times New Roman" w:hAnsi="Arial" w:cs="Arial"/>
                <w:color w:val="000000"/>
                <w:sz w:val="24"/>
                <w:szCs w:val="24"/>
              </w:rPr>
            </w:pPr>
            <w:ins w:id="428"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429" w:author="N S" w:date="2018-10-22T17:23:00Z"/>
                <w:rFonts w:ascii="Arial" w:eastAsia="Times New Roman" w:hAnsi="Arial" w:cs="Arial"/>
                <w:color w:val="000000"/>
                <w:sz w:val="24"/>
                <w:szCs w:val="24"/>
              </w:rPr>
            </w:pPr>
            <w:ins w:id="43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431" w:author="N S" w:date="2018-10-22T17:23:00Z"/>
                <w:rFonts w:ascii="Arial" w:eastAsia="Times New Roman" w:hAnsi="Arial" w:cs="Arial"/>
                <w:b/>
                <w:bCs/>
                <w:color w:val="000000"/>
                <w:sz w:val="24"/>
                <w:szCs w:val="24"/>
              </w:rPr>
            </w:pPr>
            <w:ins w:id="432"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433"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56D07126" w14:textId="63128AA9" w:rsidR="0062307C" w:rsidRDefault="0062307C" w:rsidP="00244154">
      <w:pPr>
        <w:spacing w:line="360" w:lineRule="auto"/>
        <w:rPr>
          <w:rFonts w:ascii="Arial" w:hAnsi="Arial" w:cs="Arial"/>
          <w:b/>
          <w:sz w:val="24"/>
          <w:szCs w:val="24"/>
        </w:rPr>
      </w:pPr>
      <w:del w:id="434" w:author="N S" w:date="2018-10-20T16:21:00Z">
        <w:r w:rsidRPr="008C1BDB" w:rsidDel="009069F6">
          <w:rPr>
            <w:rFonts w:ascii="Arial" w:hAnsi="Arial" w:cs="Arial"/>
            <w:sz w:val="24"/>
            <w:szCs w:val="24"/>
          </w:rPr>
          <w:lastRenderedPageBreak/>
          <w:delText>1).</w:delText>
        </w:r>
      </w:del>
      <w:ins w:id="435" w:author="N S" w:date="2018-10-20T16:21:00Z">
        <w:r>
          <w:rPr>
            <w:rFonts w:ascii="Arial" w:hAnsi="Arial" w:cs="Arial"/>
            <w:sz w:val="24"/>
            <w:szCs w:val="24"/>
          </w:rPr>
          <w:t>.</w:t>
        </w:r>
      </w:ins>
      <w:r w:rsidRPr="008C1BDB">
        <w:rPr>
          <w:rFonts w:ascii="Arial" w:hAnsi="Arial" w:cs="Arial"/>
          <w:sz w:val="24"/>
          <w:szCs w:val="24"/>
        </w:rPr>
        <w:t xml:space="preserve"> Thus, the interaction between tomato and </w:t>
      </w:r>
      <w:r w:rsidRPr="008C1BDB">
        <w:rPr>
          <w:rFonts w:ascii="Arial" w:hAnsi="Arial" w:cs="Arial"/>
          <w:i/>
          <w:sz w:val="24"/>
          <w:szCs w:val="24"/>
        </w:rPr>
        <w:t>B. cinerea</w:t>
      </w:r>
      <w:r w:rsidRPr="008C1BDB">
        <w:rPr>
          <w:rFonts w:ascii="Arial" w:hAnsi="Arial" w:cs="Arial"/>
          <w:sz w:val="24"/>
          <w:szCs w:val="24"/>
        </w:rPr>
        <w:t xml:space="preserve"> was significantly controlled by genetic diversity within the host plant and the pathogen, including a slight effect of domestication status.</w:t>
      </w: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436"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437" w:author="N S" w:date="2018-10-15T12:54:00Z">
        <w:r w:rsidRPr="008C1BDB" w:rsidDel="00813107">
          <w:rPr>
            <w:rFonts w:ascii="Arial" w:hAnsi="Arial" w:cs="Arial"/>
            <w:sz w:val="24"/>
            <w:szCs w:val="24"/>
          </w:rPr>
          <w:delText xml:space="preserve">a </w:delText>
        </w:r>
      </w:del>
      <w:ins w:id="438"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439"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77777777"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del w:id="440" w:author="Dan Kliebenstein" w:date="2018-10-29T14:09:00Z">
        <w:r w:rsidRPr="008C1BDB" w:rsidDel="00FD7EFA">
          <w:rPr>
            <w:rFonts w:ascii="Arial" w:hAnsi="Arial" w:cs="Arial"/>
            <w:sz w:val="24"/>
            <w:szCs w:val="24"/>
          </w:rPr>
          <w:delText>adaptation to</w:delText>
        </w:r>
      </w:del>
      <w:ins w:id="441" w:author="Dan Kliebenstein" w:date="2018-10-29T14:09:00Z">
        <w:r w:rsidR="00FD7EFA">
          <w:rPr>
            <w:rFonts w:ascii="Arial" w:hAnsi="Arial" w:cs="Arial"/>
            <w:sz w:val="24"/>
            <w:szCs w:val="24"/>
          </w:rPr>
          <w:t>preference for</w:t>
        </w:r>
      </w:ins>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w:t>
      </w:r>
      <w:r w:rsidRPr="008C1BDB">
        <w:rPr>
          <w:rFonts w:ascii="Arial" w:hAnsi="Arial" w:cs="Arial"/>
          <w:sz w:val="24"/>
          <w:szCs w:val="24"/>
        </w:rPr>
        <w:lastRenderedPageBreak/>
        <w:t>can be difficult to identify using mixed models, so we used a second standard statistical approach, a Wilcoxon signed-rank test</w:t>
      </w:r>
      <w:del w:id="442" w:author="N S" w:date="2018-10-11T15:27:00Z">
        <w:r w:rsidRPr="008C1BDB" w:rsidDel="00E46C3A">
          <w:rPr>
            <w:rFonts w:ascii="Arial" w:hAnsi="Arial" w:cs="Arial"/>
            <w:sz w:val="24"/>
            <w:szCs w:val="24"/>
          </w:rPr>
          <w:delText xml:space="preserve">, </w:delText>
        </w:r>
      </w:del>
      <w:ins w:id="443" w:author="N S" w:date="2018-10-11T15:27:00Z">
        <w:r>
          <w:rPr>
            <w:rFonts w:ascii="Arial" w:hAnsi="Arial" w:cs="Arial"/>
            <w:sz w:val="24"/>
            <w:szCs w:val="24"/>
          </w:rPr>
          <w:t>.</w:t>
        </w:r>
        <w:r w:rsidRPr="008C1BDB">
          <w:rPr>
            <w:rFonts w:ascii="Arial" w:hAnsi="Arial" w:cs="Arial"/>
            <w:sz w:val="24"/>
            <w:szCs w:val="24"/>
          </w:rPr>
          <w:t xml:space="preserve"> </w:t>
        </w:r>
      </w:ins>
      <w:del w:id="444" w:author="N S" w:date="2018-10-11T15:28:00Z">
        <w:r w:rsidRPr="008C1BDB" w:rsidDel="0031197D">
          <w:rPr>
            <w:rFonts w:ascii="Arial" w:hAnsi="Arial" w:cs="Arial"/>
            <w:sz w:val="24"/>
            <w:szCs w:val="24"/>
          </w:rPr>
          <w:delText xml:space="preserve">to </w:delText>
        </w:r>
      </w:del>
      <w:ins w:id="445" w:author="N S" w:date="2018-10-11T15:28:00Z">
        <w:r>
          <w:rPr>
            <w:rFonts w:ascii="Arial" w:hAnsi="Arial" w:cs="Arial"/>
            <w:sz w:val="24"/>
            <w:szCs w:val="24"/>
          </w:rPr>
          <w:t xml:space="preserve">We used </w:t>
        </w:r>
      </w:ins>
      <w:ins w:id="446" w:author="N S" w:date="2018-10-11T16:17:00Z">
        <w:r>
          <w:rPr>
            <w:rFonts w:ascii="Arial" w:hAnsi="Arial" w:cs="Arial"/>
            <w:sz w:val="24"/>
            <w:szCs w:val="24"/>
          </w:rPr>
          <w:t xml:space="preserve">model-adjusted </w:t>
        </w:r>
      </w:ins>
      <w:ins w:id="447"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448" w:author="N S" w:date="2018-10-15T13:59:00Z">
        <w:r w:rsidRPr="008C1BDB" w:rsidDel="00FB5703">
          <w:rPr>
            <w:rFonts w:ascii="Arial" w:hAnsi="Arial" w:cs="Arial"/>
            <w:sz w:val="24"/>
            <w:szCs w:val="24"/>
          </w:rPr>
          <w:delText>58</w:delText>
        </w:r>
      </w:del>
      <w:ins w:id="449"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50" w:author="N S" w:date="2018-10-15T13:58:00Z">
        <w:r w:rsidRPr="008C1BDB" w:rsidDel="00FB5703">
          <w:rPr>
            <w:rFonts w:ascii="Arial" w:hAnsi="Arial" w:cs="Arial"/>
            <w:sz w:val="24"/>
            <w:szCs w:val="24"/>
          </w:rPr>
          <w:delText xml:space="preserve">38 </w:delText>
        </w:r>
      </w:del>
      <w:ins w:id="451"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452" w:author="N S" w:date="2018-10-25T12:27:00Z">
        <w:r w:rsidR="00583E28">
          <w:rPr>
            <w:rFonts w:ascii="Arial" w:hAnsi="Arial" w:cs="Arial"/>
            <w:sz w:val="24"/>
            <w:szCs w:val="24"/>
          </w:rPr>
          <w:t>4</w:t>
        </w:r>
      </w:ins>
      <w:del w:id="453"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54" w:author="N S" w:date="2018-10-15T13:12:00Z">
        <w:r w:rsidR="00F31220">
          <w:rPr>
            <w:rFonts w:ascii="Arial" w:hAnsi="Arial" w:cs="Arial"/>
            <w:sz w:val="24"/>
            <w:szCs w:val="24"/>
          </w:rPr>
          <w:t>provides</w:t>
        </w:r>
      </w:ins>
      <w:ins w:id="455" w:author="N S" w:date="2018-10-15T13:13:00Z">
        <w:r w:rsidR="00F31220">
          <w:rPr>
            <w:rFonts w:ascii="Arial" w:hAnsi="Arial" w:cs="Arial"/>
            <w:sz w:val="24"/>
            <w:szCs w:val="24"/>
          </w:rPr>
          <w:t xml:space="preserve"> evidence</w:t>
        </w:r>
      </w:ins>
      <w:del w:id="456" w:author="N S" w:date="2018-10-15T13:12:00Z">
        <w:r w:rsidR="00F31220" w:rsidRPr="008C1BDB" w:rsidDel="009030E7">
          <w:rPr>
            <w:rFonts w:ascii="Arial" w:hAnsi="Arial" w:cs="Arial"/>
            <w:sz w:val="24"/>
            <w:szCs w:val="24"/>
          </w:rPr>
          <w:delText>suggests</w:delText>
        </w:r>
      </w:del>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003BAE80" w14:textId="6E82DC22" w:rsidR="00794379" w:rsidRDefault="00F31220" w:rsidP="00F31220">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57" w:author="N S" w:date="2018-10-22T17:26:00Z">
        <w:r>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58" w:author="N S" w:date="2018-10-22T17:25:00Z">
        <w:r>
          <w:rPr>
            <w:rFonts w:ascii="Arial" w:hAnsi="Arial" w:cs="Arial"/>
            <w:sz w:val="24"/>
            <w:szCs w:val="24"/>
          </w:rPr>
          <w:t>; Supplemental Data Set 1</w:t>
        </w:r>
      </w:ins>
      <w:r w:rsidRPr="008C1BDB">
        <w:rPr>
          <w:rFonts w:ascii="Arial" w:hAnsi="Arial" w:cs="Arial"/>
          <w:sz w:val="24"/>
          <w:szCs w:val="24"/>
        </w:rPr>
        <w:t xml:space="preserve">). </w:t>
      </w:r>
      <w:ins w:id="459" w:author="Dan Kliebenstein" w:date="2018-10-24T14:37:00Z">
        <w:r>
          <w:rPr>
            <w:rFonts w:ascii="Arial" w:hAnsi="Arial" w:cs="Arial"/>
            <w:sz w:val="24"/>
            <w:szCs w:val="24"/>
          </w:rPr>
          <w:t xml:space="preserve">Using a </w:t>
        </w:r>
      </w:ins>
      <w:del w:id="460"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Wilcoxon signed-rank test</w:t>
      </w:r>
      <w:del w:id="461"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to compare the rank of </w:t>
      </w:r>
      <w:ins w:id="462" w:author="N S" w:date="2018-10-18T17:38:00Z">
        <w:r>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w:t>
      </w:r>
      <w:del w:id="463"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w:t>
      </w:r>
      <w:del w:id="464" w:author="Dan Kliebenstein" w:date="2018-10-24T14:37:00Z">
        <w:r w:rsidRPr="008C1BDB" w:rsidDel="00BD5B47">
          <w:rPr>
            <w:rFonts w:ascii="Arial" w:hAnsi="Arial" w:cs="Arial"/>
            <w:sz w:val="24"/>
            <w:szCs w:val="24"/>
          </w:rPr>
          <w:delText>was</w:delText>
        </w:r>
      </w:del>
      <w:del w:id="465" w:author="N S" w:date="2018-10-30T10:04:00Z">
        <w:r w:rsidRPr="008C1BDB" w:rsidDel="0062307C">
          <w:rPr>
            <w:rFonts w:ascii="Arial" w:hAnsi="Arial" w:cs="Arial"/>
            <w:sz w:val="24"/>
            <w:szCs w:val="24"/>
          </w:rPr>
          <w:delText xml:space="preserve"> </w:delText>
        </w:r>
      </w:del>
      <w:ins w:id="466" w:author="Dan Kliebenstein" w:date="2018-10-24T14:37:00Z">
        <w:del w:id="467" w:author="N S" w:date="2018-10-30T10:04:00Z">
          <w:r w:rsidDel="0062307C">
            <w:rPr>
              <w:rFonts w:ascii="Arial" w:hAnsi="Arial" w:cs="Arial"/>
              <w:sz w:val="24"/>
              <w:szCs w:val="24"/>
            </w:rPr>
            <w:delText>showed</w:delText>
          </w:r>
        </w:del>
      </w:ins>
      <w:ins w:id="468" w:author="N S" w:date="2018-10-30T10:04:00Z">
        <w:r w:rsidR="0062307C">
          <w:rPr>
            <w:rFonts w:ascii="Arial" w:hAnsi="Arial" w:cs="Arial"/>
            <w:sz w:val="24"/>
            <w:szCs w:val="24"/>
          </w:rPr>
          <w:t>we found</w:t>
        </w:r>
      </w:ins>
      <w:ins w:id="469" w:author="Dan Kliebenstein" w:date="2018-10-24T14:37:00Z">
        <w:r>
          <w:rPr>
            <w:rFonts w:ascii="Arial" w:hAnsi="Arial" w:cs="Arial"/>
            <w:sz w:val="24"/>
            <w:szCs w:val="24"/>
          </w:rPr>
          <w:t xml:space="preserve"> a significant difference</w:t>
        </w:r>
      </w:ins>
      <w:del w:id="470"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471" w:author="N S" w:date="2018-10-18T17:38:00Z">
        <w:r w:rsidRPr="008C1BDB" w:rsidDel="00FF4624">
          <w:rPr>
            <w:rFonts w:ascii="Arial" w:hAnsi="Arial" w:cs="Arial"/>
            <w:sz w:val="24"/>
            <w:szCs w:val="24"/>
          </w:rPr>
          <w:delText>5946</w:delText>
        </w:r>
      </w:del>
      <w:ins w:id="472" w:author="N S" w:date="2018-10-18T17:38:00Z">
        <w:r w:rsidRPr="008C1BDB">
          <w:rPr>
            <w:rFonts w:ascii="Arial" w:hAnsi="Arial" w:cs="Arial"/>
            <w:sz w:val="24"/>
            <w:szCs w:val="24"/>
          </w:rPr>
          <w:t>5</w:t>
        </w:r>
        <w:r>
          <w:rPr>
            <w:rFonts w:ascii="Arial" w:hAnsi="Arial" w:cs="Arial"/>
            <w:sz w:val="24"/>
            <w:szCs w:val="24"/>
          </w:rPr>
          <w:t>801</w:t>
        </w:r>
      </w:ins>
      <w:r w:rsidRPr="008C1BDB">
        <w:rPr>
          <w:rFonts w:ascii="Arial" w:hAnsi="Arial" w:cs="Arial"/>
          <w:sz w:val="24"/>
          <w:szCs w:val="24"/>
        </w:rPr>
        <w:t>, p-value = 0.</w:t>
      </w:r>
      <w:del w:id="473" w:author="N S" w:date="2018-10-18T17:38:00Z">
        <w:r w:rsidRPr="008C1BDB" w:rsidDel="00FF4624">
          <w:rPr>
            <w:rFonts w:ascii="Arial" w:hAnsi="Arial" w:cs="Arial"/>
            <w:sz w:val="24"/>
            <w:szCs w:val="24"/>
          </w:rPr>
          <w:delText>002</w:delText>
        </w:r>
      </w:del>
      <w:ins w:id="474" w:author="N S" w:date="2018-10-18T17:38:00Z">
        <w:r w:rsidRPr="008C1BDB">
          <w:rPr>
            <w:rFonts w:ascii="Arial" w:hAnsi="Arial" w:cs="Arial"/>
            <w:sz w:val="24"/>
            <w:szCs w:val="24"/>
          </w:rPr>
          <w:t>00</w:t>
        </w:r>
        <w:r>
          <w:rPr>
            <w:rFonts w:ascii="Arial" w:hAnsi="Arial" w:cs="Arial"/>
            <w:sz w:val="24"/>
            <w:szCs w:val="24"/>
          </w:rPr>
          <w:t>07</w:t>
        </w:r>
      </w:ins>
      <w:r w:rsidRPr="008C1BDB">
        <w:rPr>
          <w:rFonts w:ascii="Arial" w:hAnsi="Arial" w:cs="Arial"/>
          <w:sz w:val="24"/>
          <w:szCs w:val="24"/>
        </w:rPr>
        <w:t xml:space="preserve">) (Figure 3). </w:t>
      </w:r>
      <w:ins w:id="475" w:author="Dan Kliebenstein" w:date="2018-10-24T14:38:00Z">
        <w:r>
          <w:rPr>
            <w:rFonts w:ascii="Arial" w:hAnsi="Arial" w:cs="Arial"/>
            <w:sz w:val="24"/>
            <w:szCs w:val="24"/>
          </w:rPr>
          <w:t xml:space="preserve">While this shows a general population behavior, we used single-isolate ANOVAs </w:t>
        </w:r>
      </w:ins>
      <w:del w:id="476" w:author="Dan Kliebenstein" w:date="2018-10-24T14:38:00Z">
        <w:r w:rsidRPr="008C1BDB" w:rsidDel="00BD5B47">
          <w:rPr>
            <w:rFonts w:ascii="Arial" w:hAnsi="Arial" w:cs="Arial"/>
            <w:sz w:val="24"/>
            <w:szCs w:val="24"/>
          </w:rPr>
          <w:delText xml:space="preserve">To </w:delText>
        </w:r>
      </w:del>
      <w:ins w:id="477" w:author="Dan Kliebenstein" w:date="2018-10-24T14:38:00Z">
        <w:r>
          <w:rPr>
            <w:rFonts w:ascii="Arial" w:hAnsi="Arial" w:cs="Arial"/>
            <w:sz w:val="24"/>
            <w:szCs w:val="24"/>
          </w:rPr>
          <w:t>t</w:t>
        </w:r>
        <w:r w:rsidRPr="008C1BDB">
          <w:rPr>
            <w:rFonts w:ascii="Arial" w:hAnsi="Arial" w:cs="Arial"/>
            <w:sz w:val="24"/>
            <w:szCs w:val="24"/>
          </w:rPr>
          <w:t xml:space="preserve">o </w:t>
        </w:r>
      </w:ins>
      <w:del w:id="478" w:author="Dan Kliebenstein" w:date="2018-10-24T14:38:00Z">
        <w:r w:rsidRPr="008C1BDB" w:rsidDel="00BD5B47">
          <w:rPr>
            <w:rFonts w:ascii="Arial" w:hAnsi="Arial" w:cs="Arial"/>
            <w:sz w:val="24"/>
            <w:szCs w:val="24"/>
          </w:rPr>
          <w:delText xml:space="preserve">identify </w:delText>
        </w:r>
      </w:del>
      <w:ins w:id="479" w:author="Dan Kliebenstein" w:date="2018-10-24T14:38:00Z">
        <w:r>
          <w:rPr>
            <w:rFonts w:ascii="Arial" w:hAnsi="Arial" w:cs="Arial"/>
            <w:sz w:val="24"/>
            <w:szCs w:val="24"/>
          </w:rPr>
          <w:t>test if any specific</w:t>
        </w:r>
      </w:ins>
      <w:del w:id="480"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481" w:author="Dan Kliebenstein" w:date="2018-10-24T14:38:00Z">
        <w:r w:rsidRPr="008C1BDB" w:rsidDel="00BD5B47">
          <w:rPr>
            <w:rFonts w:ascii="Arial" w:hAnsi="Arial" w:cs="Arial"/>
            <w:sz w:val="24"/>
            <w:szCs w:val="24"/>
          </w:rPr>
          <w:delText xml:space="preserve">most </w:delText>
        </w:r>
      </w:del>
      <w:ins w:id="482" w:author="Dan Kliebenstein" w:date="2018-10-24T14:38:00Z">
        <w:r>
          <w:rPr>
            <w:rFonts w:ascii="Arial" w:hAnsi="Arial" w:cs="Arial"/>
            <w:sz w:val="24"/>
            <w:szCs w:val="24"/>
          </w:rPr>
          <w:t>had a significant</w:t>
        </w:r>
        <w:r w:rsidRPr="008C1BDB">
          <w:rPr>
            <w:rFonts w:ascii="Arial" w:hAnsi="Arial" w:cs="Arial"/>
            <w:sz w:val="24"/>
            <w:szCs w:val="24"/>
          </w:rPr>
          <w:t xml:space="preserve"> </w:t>
        </w:r>
      </w:ins>
      <w:del w:id="483" w:author="N S" w:date="2018-10-15T13:24:00Z">
        <w:r w:rsidRPr="008C1BDB" w:rsidDel="007F265A">
          <w:rPr>
            <w:rFonts w:ascii="Arial" w:hAnsi="Arial" w:cs="Arial"/>
            <w:sz w:val="24"/>
            <w:szCs w:val="24"/>
          </w:rPr>
          <w:delText>sensitive to</w:delText>
        </w:r>
      </w:del>
      <w:ins w:id="484" w:author="N S" w:date="2018-10-15T13:24:00Z">
        <w:del w:id="485" w:author="Dan Kliebenstein" w:date="2018-10-24T14:38:00Z">
          <w:r w:rsidDel="00BD5B47">
            <w:rPr>
              <w:rFonts w:ascii="Arial" w:hAnsi="Arial" w:cs="Arial"/>
              <w:sz w:val="24"/>
              <w:szCs w:val="24"/>
            </w:rPr>
            <w:delText>strongly associated with</w:delText>
          </w:r>
        </w:del>
      </w:ins>
      <w:del w:id="486" w:author="Dan Kliebenstein" w:date="2018-10-24T14:38:00Z">
        <w:r w:rsidRPr="008C1BDB" w:rsidDel="00BD5B47">
          <w:rPr>
            <w:rFonts w:ascii="Arial" w:hAnsi="Arial" w:cs="Arial"/>
            <w:sz w:val="24"/>
            <w:szCs w:val="24"/>
          </w:rPr>
          <w:delText xml:space="preserve"> domestication</w:delText>
        </w:r>
      </w:del>
      <w:ins w:id="487" w:author="Dan Kliebenstein" w:date="2018-10-24T14:38:00Z">
        <w:r>
          <w:rPr>
            <w:rFonts w:ascii="Arial" w:hAnsi="Arial" w:cs="Arial"/>
            <w:sz w:val="24"/>
            <w:szCs w:val="24"/>
          </w:rPr>
          <w:t xml:space="preserve">association with domestication. </w:t>
        </w:r>
      </w:ins>
      <w:del w:id="488" w:author="Dan Kliebenstein" w:date="2018-10-24T14:38:00Z">
        <w:r w:rsidRPr="008C1BDB" w:rsidDel="00BD5B47">
          <w:rPr>
            <w:rFonts w:ascii="Arial" w:hAnsi="Arial" w:cs="Arial"/>
            <w:sz w:val="24"/>
            <w:szCs w:val="24"/>
          </w:rPr>
          <w:delText>, we conducted single-isolate ANOVAs</w:delText>
        </w:r>
      </w:del>
      <w:ins w:id="489" w:author="N S" w:date="2018-10-22T14:02:00Z">
        <w:del w:id="490" w:author="Dan Kliebenstein" w:date="2018-10-24T14:38:00Z">
          <w:r w:rsidDel="00BD5B47">
            <w:rPr>
              <w:rFonts w:ascii="Arial" w:hAnsi="Arial" w:cs="Arial"/>
              <w:sz w:val="24"/>
              <w:szCs w:val="24"/>
            </w:rPr>
            <w:delText xml:space="preserve"> on</w:delText>
          </w:r>
        </w:del>
      </w:ins>
      <w:ins w:id="491" w:author="Dan Kliebenstein" w:date="2018-10-24T14:38:00Z">
        <w:r>
          <w:rPr>
            <w:rFonts w:ascii="Arial" w:hAnsi="Arial" w:cs="Arial"/>
            <w:sz w:val="24"/>
            <w:szCs w:val="24"/>
          </w:rPr>
          <w:t>These</w:t>
        </w:r>
      </w:ins>
      <w:ins w:id="492" w:author="N S" w:date="2018-10-22T14:02:00Z">
        <w:r>
          <w:rPr>
            <w:rFonts w:ascii="Arial" w:hAnsi="Arial" w:cs="Arial"/>
            <w:sz w:val="24"/>
            <w:szCs w:val="24"/>
          </w:rPr>
          <w:t xml:space="preserve"> general linear models</w:t>
        </w:r>
      </w:ins>
      <w:r w:rsidRPr="008C1BDB">
        <w:rPr>
          <w:rFonts w:ascii="Arial" w:hAnsi="Arial" w:cs="Arial"/>
          <w:sz w:val="24"/>
          <w:szCs w:val="24"/>
        </w:rPr>
        <w:t xml:space="preserve"> </w:t>
      </w:r>
      <w:del w:id="493" w:author="Dan Kliebenstein" w:date="2018-10-24T14:38:00Z">
        <w:r w:rsidRPr="008C1BDB" w:rsidDel="00BD5B47">
          <w:rPr>
            <w:rFonts w:ascii="Arial" w:hAnsi="Arial" w:cs="Arial"/>
            <w:sz w:val="24"/>
            <w:szCs w:val="24"/>
          </w:rPr>
          <w:delText xml:space="preserve">including </w:delText>
        </w:r>
      </w:del>
      <w:ins w:id="494" w:author="Dan Kliebenstein" w:date="2018-10-24T14:38:00Z">
        <w:r>
          <w:rPr>
            <w:rFonts w:ascii="Arial" w:hAnsi="Arial" w:cs="Arial"/>
            <w:sz w:val="24"/>
            <w:szCs w:val="24"/>
          </w:rPr>
          <w:t>included</w:t>
        </w:r>
        <w:r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495" w:author="N S" w:date="2018-10-22T14:02:00Z">
        <w:r>
          <w:rPr>
            <w:rFonts w:ascii="Arial" w:hAnsi="Arial" w:cs="Arial"/>
            <w:sz w:val="24"/>
            <w:szCs w:val="24"/>
          </w:rPr>
          <w:t xml:space="preserve">the random effect of </w:t>
        </w:r>
      </w:ins>
      <w:r w:rsidRPr="008C1BDB">
        <w:rPr>
          <w:rFonts w:ascii="Arial" w:hAnsi="Arial" w:cs="Arial"/>
          <w:sz w:val="24"/>
          <w:szCs w:val="24"/>
        </w:rPr>
        <w:t>experiment</w:t>
      </w:r>
      <w:del w:id="496" w:author="Dan Kliebenstein" w:date="2018-10-24T14:39:00Z">
        <w:r w:rsidRPr="008C1BDB" w:rsidDel="00BD5B47">
          <w:rPr>
            <w:rFonts w:ascii="Arial" w:hAnsi="Arial" w:cs="Arial"/>
            <w:sz w:val="24"/>
            <w:szCs w:val="24"/>
          </w:rPr>
          <w:delText xml:space="preserve">, </w:delText>
        </w:r>
      </w:del>
      <w:ins w:id="497" w:author="Dan Kliebenstein" w:date="2018-10-24T14:39:00Z">
        <w:r>
          <w:rPr>
            <w:rFonts w:ascii="Arial" w:hAnsi="Arial" w:cs="Arial"/>
            <w:sz w:val="24"/>
            <w:szCs w:val="24"/>
          </w:rPr>
          <w:t>. After adjusting for multiple testing, this identified</w:t>
        </w:r>
      </w:ins>
      <w:del w:id="498"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499" w:author="N S" w:date="2018-10-22T17:27:00Z">
        <w:r>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500" w:author="N S" w:date="2018-10-18T15:43:00Z">
        <w:r>
          <w:rPr>
            <w:rFonts w:ascii="Arial" w:hAnsi="Arial" w:cs="Arial"/>
            <w:sz w:val="24"/>
            <w:szCs w:val="24"/>
          </w:rPr>
          <w:t xml:space="preserve"> (Supplementa</w:t>
        </w:r>
      </w:ins>
      <w:ins w:id="501" w:author="N S" w:date="2018-10-22T14:14:00Z">
        <w:r>
          <w:rPr>
            <w:rFonts w:ascii="Arial" w:hAnsi="Arial" w:cs="Arial"/>
            <w:sz w:val="24"/>
            <w:szCs w:val="24"/>
          </w:rPr>
          <w:t>l</w:t>
        </w:r>
      </w:ins>
      <w:ins w:id="502" w:author="N S" w:date="2018-10-18T15:43:00Z">
        <w:r>
          <w:rPr>
            <w:rFonts w:ascii="Arial" w:hAnsi="Arial" w:cs="Arial"/>
            <w:sz w:val="24"/>
            <w:szCs w:val="24"/>
          </w:rPr>
          <w:t xml:space="preserve"> Data </w:t>
        </w:r>
      </w:ins>
      <w:ins w:id="503" w:author="N S" w:date="2018-10-18T15:44:00Z">
        <w:r>
          <w:rPr>
            <w:rFonts w:ascii="Arial" w:hAnsi="Arial" w:cs="Arial"/>
            <w:sz w:val="24"/>
            <w:szCs w:val="24"/>
          </w:rPr>
          <w:t>S</w:t>
        </w:r>
      </w:ins>
      <w:ins w:id="504" w:author="N S" w:date="2018-10-18T15:43:00Z">
        <w:r>
          <w:rPr>
            <w:rFonts w:ascii="Arial" w:hAnsi="Arial" w:cs="Arial"/>
            <w:sz w:val="24"/>
            <w:szCs w:val="24"/>
          </w:rPr>
          <w:t xml:space="preserve">et </w:t>
        </w:r>
      </w:ins>
      <w:ins w:id="505" w:author="N S" w:date="2018-10-18T15:44:00Z">
        <w:r>
          <w:rPr>
            <w:rFonts w:ascii="Arial" w:hAnsi="Arial" w:cs="Arial"/>
            <w:sz w:val="24"/>
            <w:szCs w:val="24"/>
          </w:rPr>
          <w:t>3)</w:t>
        </w:r>
      </w:ins>
      <w:r w:rsidRPr="008C1BDB">
        <w:rPr>
          <w:rFonts w:ascii="Arial" w:hAnsi="Arial" w:cs="Arial"/>
          <w:sz w:val="24"/>
          <w:szCs w:val="24"/>
        </w:rPr>
        <w:t>.</w:t>
      </w:r>
      <w:ins w:id="506" w:author="N S" w:date="2018-10-18T15:44:00Z">
        <w:r>
          <w:rPr>
            <w:rFonts w:ascii="Arial" w:hAnsi="Arial" w:cs="Arial"/>
            <w:sz w:val="24"/>
            <w:szCs w:val="24"/>
          </w:rPr>
          <w:t xml:space="preserve"> </w:t>
        </w:r>
      </w:ins>
      <w:del w:id="507" w:author="N S" w:date="2018-10-22T14:05:00Z">
        <w:r w:rsidRPr="008C1BDB" w:rsidDel="006E06DA">
          <w:rPr>
            <w:rFonts w:ascii="Arial" w:hAnsi="Arial" w:cs="Arial"/>
            <w:sz w:val="24"/>
            <w:szCs w:val="24"/>
          </w:rPr>
          <w:delText xml:space="preserve"> </w:delText>
        </w:r>
      </w:del>
      <w:del w:id="508" w:author="N S" w:date="2018-10-03T11:09:00Z">
        <w:r w:rsidRPr="008C1BDB" w:rsidDel="0025046C">
          <w:rPr>
            <w:rFonts w:ascii="Arial" w:hAnsi="Arial" w:cs="Arial"/>
            <w:sz w:val="24"/>
            <w:szCs w:val="24"/>
          </w:rPr>
          <w:delText xml:space="preserve">These </w:delText>
        </w:r>
      </w:del>
      <w:del w:id="509" w:author="N S" w:date="2018-10-22T17:27:00Z">
        <w:r w:rsidRPr="008C1BDB" w:rsidDel="00F85DAD">
          <w:rPr>
            <w:rFonts w:ascii="Arial" w:hAnsi="Arial" w:cs="Arial"/>
            <w:sz w:val="24"/>
            <w:szCs w:val="24"/>
          </w:rPr>
          <w:delText xml:space="preserve">included one of the highly virulent isolates (Fd2), and one of the largely saprophytic isolates (Rose), </w:delText>
        </w:r>
      </w:del>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510"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511"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510"/>
      <w:r w:rsidRPr="008C1BDB">
        <w:rPr>
          <w:rFonts w:ascii="Arial" w:hAnsi="Arial" w:cs="Arial"/>
          <w:sz w:val="24"/>
          <w:szCs w:val="24"/>
        </w:rPr>
        <w:t xml:space="preserve">A significant p-value suggests that the relative performance of individual isolates is altered from one host to the other. </w:t>
      </w:r>
      <w:bookmarkStart w:id="512" w:name="_Hlk514243931"/>
      <w:r w:rsidRPr="008C1BDB">
        <w:rPr>
          <w:rFonts w:ascii="Arial" w:hAnsi="Arial" w:cs="Arial"/>
          <w:sz w:val="24"/>
          <w:szCs w:val="24"/>
        </w:rPr>
        <w:t xml:space="preserve">The lower left corner of the chart includes B-H FDR-corrected p-values, the upper right corner includes the test statistic (W). </w:t>
      </w:r>
      <w:bookmarkEnd w:id="512"/>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1630279C" w14:textId="45DDC125" w:rsidR="00F31220" w:rsidRDefault="00F31220" w:rsidP="00F31220">
      <w:pPr>
        <w:spacing w:line="360" w:lineRule="auto"/>
        <w:rPr>
          <w:rFonts w:ascii="Arial" w:hAnsi="Arial" w:cs="Arial"/>
          <w:sz w:val="24"/>
          <w:szCs w:val="24"/>
        </w:rPr>
      </w:pPr>
      <w:del w:id="513" w:author="N S" w:date="2018-10-22T17:27:00Z">
        <w:r w:rsidRPr="008C1BDB" w:rsidDel="00F85DAD">
          <w:rPr>
            <w:rFonts w:ascii="Arial" w:hAnsi="Arial" w:cs="Arial"/>
            <w:sz w:val="24"/>
            <w:szCs w:val="24"/>
          </w:rPr>
          <w:delText xml:space="preserve">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514" w:author="N S" w:date="2018-09-27T11:21:00Z">
        <w:r w:rsidRPr="008C1BDB" w:rsidDel="001B1E3D">
          <w:rPr>
            <w:rFonts w:ascii="Arial" w:hAnsi="Arial" w:cs="Arial"/>
            <w:sz w:val="24"/>
            <w:szCs w:val="24"/>
          </w:rPr>
          <w:delText xml:space="preserve">Both of these isolates were more virulent on domesticated than on wild tomato. </w:delText>
        </w:r>
      </w:del>
      <w:del w:id="515" w:author="Dan Kliebenstein" w:date="2018-10-24T14:39:00Z">
        <w:r w:rsidRPr="008C1BDB" w:rsidDel="00BD5B47">
          <w:rPr>
            <w:rFonts w:ascii="Arial" w:hAnsi="Arial" w:cs="Arial"/>
            <w:sz w:val="24"/>
            <w:szCs w:val="24"/>
          </w:rPr>
          <w:delText xml:space="preserve">These results suggest that this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 xml:space="preserve">population contains two highly domestication-sensitive </w:delText>
        </w:r>
      </w:del>
      <w:ins w:id="516" w:author="N S" w:date="2018-10-11T13:52:00Z">
        <w:del w:id="517" w:author="Dan Kliebenstein" w:date="2018-10-24T14:39:00Z">
          <w:r w:rsidDel="00BD5B47">
            <w:rPr>
              <w:rFonts w:ascii="Arial" w:hAnsi="Arial" w:cs="Arial"/>
              <w:sz w:val="24"/>
              <w:szCs w:val="24"/>
            </w:rPr>
            <w:delText>associated</w:delText>
          </w:r>
          <w:r w:rsidRPr="008C1BDB" w:rsidDel="00BD5B47">
            <w:rPr>
              <w:rFonts w:ascii="Arial" w:hAnsi="Arial" w:cs="Arial"/>
              <w:sz w:val="24"/>
              <w:szCs w:val="24"/>
            </w:rPr>
            <w:delText xml:space="preserve"> </w:delText>
          </w:r>
        </w:del>
      </w:ins>
      <w:del w:id="518" w:author="Dan Kliebenstein" w:date="2018-10-24T14:39:00Z">
        <w:r w:rsidRPr="008C1BDB" w:rsidDel="00BD5B47">
          <w:rPr>
            <w:rFonts w:ascii="Arial" w:hAnsi="Arial" w:cs="Arial"/>
            <w:sz w:val="24"/>
            <w:szCs w:val="24"/>
          </w:rPr>
          <w:delText xml:space="preserve">isolates which are more virulent </w:delText>
        </w:r>
        <w:r w:rsidRPr="008C1BDB" w:rsidDel="00BD5B47">
          <w:rPr>
            <w:rFonts w:ascii="Arial" w:hAnsi="Arial" w:cs="Arial"/>
            <w:sz w:val="24"/>
            <w:szCs w:val="24"/>
          </w:rPr>
          <w:lastRenderedPageBreak/>
          <w:delText xml:space="preserve">on domesticated tomato, and a broader pattern of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sensitivity to tomato genetic variation.</w:delText>
        </w:r>
      </w:del>
    </w:p>
    <w:p w14:paraId="0EB4CF95" w14:textId="5B0666E9" w:rsidR="002B6CD4" w:rsidRPr="008C1BDB" w:rsidRDefault="002B6CD4" w:rsidP="0017286B">
      <w:pPr>
        <w:spacing w:line="360" w:lineRule="auto"/>
        <w:ind w:firstLine="720"/>
        <w:rPr>
          <w:ins w:id="519" w:author="N S" w:date="2018-10-22T14:32:00Z"/>
          <w:rFonts w:ascii="Arial" w:hAnsi="Arial" w:cs="Arial"/>
          <w:sz w:val="24"/>
          <w:szCs w:val="24"/>
        </w:rPr>
      </w:pPr>
      <w:ins w:id="520" w:author="N S" w:date="2018-10-22T14:32:00Z">
        <w:r w:rsidRPr="002B6CD4">
          <w:rPr>
            <w:rFonts w:ascii="Arial" w:hAnsi="Arial" w:cs="Arial"/>
            <w:sz w:val="24"/>
            <w:szCs w:val="24"/>
          </w:rPr>
          <w:t xml:space="preserve">To assess whether isolates could appear domestication-associated due to random chance, </w:t>
        </w:r>
      </w:ins>
      <w:ins w:id="521" w:author="N S" w:date="2018-10-22T14:37:00Z">
        <w:r w:rsidR="00A144BE">
          <w:rPr>
            <w:rFonts w:ascii="Arial" w:hAnsi="Arial" w:cs="Arial"/>
            <w:sz w:val="24"/>
            <w:szCs w:val="24"/>
          </w:rPr>
          <w:t>we bootstrapped assignme</w:t>
        </w:r>
      </w:ins>
      <w:ins w:id="522" w:author="N S" w:date="2018-10-22T14:38:00Z">
        <w:r w:rsidR="00A144BE">
          <w:rPr>
            <w:rFonts w:ascii="Arial" w:hAnsi="Arial" w:cs="Arial"/>
            <w:sz w:val="24"/>
            <w:szCs w:val="24"/>
          </w:rPr>
          <w:t xml:space="preserve">nt of plant accessions to domestication groups. </w:t>
        </w:r>
      </w:ins>
      <w:ins w:id="523" w:author="Dan Kliebenstein" w:date="2018-10-24T12:43:00Z">
        <w:del w:id="524" w:author="N S" w:date="2018-10-25T13:22:00Z">
          <w:r w:rsidR="00DF7B40" w:rsidDel="0017286B">
            <w:rPr>
              <w:rFonts w:ascii="Arial" w:hAnsi="Arial" w:cs="Arial"/>
              <w:sz w:val="24"/>
              <w:szCs w:val="24"/>
            </w:rPr>
            <w:delText xml:space="preserve"> </w:delText>
          </w:r>
        </w:del>
      </w:ins>
      <w:ins w:id="525" w:author="N S" w:date="2018-10-22T14:32:00Z">
        <w:del w:id="526" w:author="Dan Kliebenstein" w:date="2018-10-24T12:41:00Z">
          <w:r w:rsidRPr="002B6CD4" w:rsidDel="00DF7B40">
            <w:rPr>
              <w:rFonts w:ascii="Arial" w:hAnsi="Arial" w:cs="Arial"/>
              <w:sz w:val="24"/>
              <w:szCs w:val="24"/>
            </w:rPr>
            <w:delText>Across the 100 bootstraps, we</w:delText>
          </w:r>
        </w:del>
      </w:ins>
      <w:ins w:id="527" w:author="Dan Kliebenstein" w:date="2018-10-24T12:41:00Z">
        <w:r w:rsidR="00DF7B40">
          <w:rPr>
            <w:rFonts w:ascii="Arial" w:hAnsi="Arial" w:cs="Arial"/>
            <w:sz w:val="24"/>
            <w:szCs w:val="24"/>
          </w:rPr>
          <w:t>96</w:t>
        </w:r>
      </w:ins>
      <w:ins w:id="528" w:author="N S" w:date="2018-10-22T14:32:00Z">
        <w:r w:rsidRPr="002B6CD4">
          <w:rPr>
            <w:rFonts w:ascii="Arial" w:hAnsi="Arial" w:cs="Arial"/>
            <w:sz w:val="24"/>
            <w:szCs w:val="24"/>
          </w:rPr>
          <w:t xml:space="preserve"> </w:t>
        </w:r>
      </w:ins>
      <w:ins w:id="529" w:author="Dan Kliebenstein" w:date="2018-10-24T12:41:00Z">
        <w:r w:rsidR="00DF7B40">
          <w:rPr>
            <w:rFonts w:ascii="Arial" w:hAnsi="Arial" w:cs="Arial"/>
            <w:sz w:val="24"/>
            <w:szCs w:val="24"/>
          </w:rPr>
          <w:t>of the 100 bootstraps identified no isolates with domestication sensitivity</w:t>
        </w:r>
      </w:ins>
      <w:ins w:id="530" w:author="N S" w:date="2018-10-30T10:05:00Z">
        <w:r w:rsidR="0062307C">
          <w:rPr>
            <w:rFonts w:ascii="Arial" w:hAnsi="Arial" w:cs="Arial"/>
            <w:sz w:val="24"/>
            <w:szCs w:val="24"/>
          </w:rPr>
          <w:t>,</w:t>
        </w:r>
      </w:ins>
      <w:ins w:id="531" w:author="Dan Kliebenstein" w:date="2018-10-24T12:41:00Z">
        <w:r w:rsidR="00DF7B40">
          <w:rPr>
            <w:rFonts w:ascii="Arial" w:hAnsi="Arial" w:cs="Arial"/>
            <w:sz w:val="24"/>
            <w:szCs w:val="24"/>
          </w:rPr>
          <w:t xml:space="preserve"> and the other four bootstraps </w:t>
        </w:r>
      </w:ins>
      <w:ins w:id="532" w:author="Dan Kliebenstein" w:date="2018-10-24T12:42:00Z">
        <w:r w:rsidR="00DF7B40">
          <w:rPr>
            <w:rFonts w:ascii="Arial" w:hAnsi="Arial" w:cs="Arial"/>
            <w:sz w:val="24"/>
            <w:szCs w:val="24"/>
          </w:rPr>
          <w:t>identified</w:t>
        </w:r>
      </w:ins>
      <w:ins w:id="533" w:author="Dan Kliebenstein" w:date="2018-10-24T12:41:00Z">
        <w:r w:rsidR="00DF7B40">
          <w:rPr>
            <w:rFonts w:ascii="Arial" w:hAnsi="Arial" w:cs="Arial"/>
            <w:sz w:val="24"/>
            <w:szCs w:val="24"/>
          </w:rPr>
          <w:t xml:space="preserve"> </w:t>
        </w:r>
      </w:ins>
      <w:ins w:id="534" w:author="Dan Kliebenstein" w:date="2018-10-24T12:42:00Z">
        <w:r w:rsidR="00DF7B40">
          <w:rPr>
            <w:rFonts w:ascii="Arial" w:hAnsi="Arial" w:cs="Arial"/>
            <w:sz w:val="24"/>
            <w:szCs w:val="24"/>
          </w:rPr>
          <w:t xml:space="preserve">only </w:t>
        </w:r>
      </w:ins>
      <w:ins w:id="535" w:author="N S" w:date="2018-10-22T14:32:00Z">
        <w:del w:id="536" w:author="Dan Kliebenstein" w:date="2018-10-24T12:42:00Z">
          <w:r w:rsidRPr="002B6CD4" w:rsidDel="00DF7B40">
            <w:rPr>
              <w:rFonts w:ascii="Arial" w:hAnsi="Arial" w:cs="Arial"/>
              <w:sz w:val="24"/>
              <w:szCs w:val="24"/>
            </w:rPr>
            <w:delText xml:space="preserve">identified </w:delText>
          </w:r>
        </w:del>
        <w:r w:rsidRPr="002B6CD4">
          <w:rPr>
            <w:rFonts w:ascii="Arial" w:hAnsi="Arial" w:cs="Arial"/>
            <w:sz w:val="24"/>
            <w:szCs w:val="24"/>
          </w:rPr>
          <w:t>2 isolates show</w:t>
        </w:r>
      </w:ins>
      <w:ins w:id="537" w:author="N S" w:date="2018-10-30T10:06:00Z">
        <w:r w:rsidR="0062307C">
          <w:rPr>
            <w:rFonts w:ascii="Arial" w:hAnsi="Arial" w:cs="Arial"/>
            <w:sz w:val="24"/>
            <w:szCs w:val="24"/>
          </w:rPr>
          <w:t>ing</w:t>
        </w:r>
      </w:ins>
      <w:ins w:id="538" w:author="N S" w:date="2018-10-22T14:32:00Z">
        <w:r w:rsidRPr="002B6CD4">
          <w:rPr>
            <w:rFonts w:ascii="Arial" w:hAnsi="Arial" w:cs="Arial"/>
            <w:sz w:val="24"/>
            <w:szCs w:val="24"/>
          </w:rPr>
          <w:t xml:space="preserve"> significant </w:t>
        </w:r>
      </w:ins>
      <w:ins w:id="539" w:author="Dan Kliebenstein" w:date="2018-10-24T12:42:00Z">
        <w:r w:rsidR="00DF7B40" w:rsidRPr="002B6CD4">
          <w:rPr>
            <w:rFonts w:ascii="Arial" w:hAnsi="Arial" w:cs="Arial"/>
            <w:sz w:val="24"/>
            <w:szCs w:val="24"/>
          </w:rPr>
          <w:t xml:space="preserve">domestication </w:t>
        </w:r>
      </w:ins>
      <w:ins w:id="540" w:author="N S" w:date="2018-10-22T14:32:00Z">
        <w:r w:rsidRPr="002B6CD4">
          <w:rPr>
            <w:rFonts w:ascii="Arial" w:hAnsi="Arial" w:cs="Arial"/>
            <w:sz w:val="24"/>
            <w:szCs w:val="24"/>
          </w:rPr>
          <w:t>association (FDR &lt;0.01)</w:t>
        </w:r>
        <w:del w:id="541" w:author="Dan Kliebenstein" w:date="2018-10-24T12:42:00Z">
          <w:r w:rsidRPr="002B6CD4" w:rsidDel="00DF7B40">
            <w:rPr>
              <w:rFonts w:ascii="Arial" w:hAnsi="Arial" w:cs="Arial"/>
              <w:sz w:val="24"/>
              <w:szCs w:val="24"/>
            </w:rPr>
            <w:delText xml:space="preserve"> to domestication in 4% of the random datasets</w:delText>
          </w:r>
        </w:del>
        <w:r w:rsidRPr="002B6CD4">
          <w:rPr>
            <w:rFonts w:ascii="Arial" w:hAnsi="Arial" w:cs="Arial"/>
            <w:sz w:val="24"/>
            <w:szCs w:val="24"/>
          </w:rPr>
          <w:t>. Therefore</w:t>
        </w:r>
      </w:ins>
      <w:ins w:id="542" w:author="N S" w:date="2018-10-22T14:36:00Z">
        <w:r w:rsidR="00A144BE">
          <w:rPr>
            <w:rFonts w:ascii="Arial" w:hAnsi="Arial" w:cs="Arial"/>
            <w:sz w:val="24"/>
            <w:szCs w:val="24"/>
          </w:rPr>
          <w:t>,</w:t>
        </w:r>
      </w:ins>
      <w:ins w:id="543" w:author="N S" w:date="2018-10-22T14:32:00Z">
        <w:r w:rsidRPr="002B6CD4">
          <w:rPr>
            <w:rFonts w:ascii="Arial" w:hAnsi="Arial" w:cs="Arial"/>
            <w:sz w:val="24"/>
            <w:szCs w:val="24"/>
          </w:rPr>
          <w:t xml:space="preserve"> our individual isolate observations are in </w:t>
        </w:r>
      </w:ins>
      <w:ins w:id="544" w:author="N S" w:date="2018-10-22T14:37:00Z">
        <w:r w:rsidR="00A144BE">
          <w:rPr>
            <w:rFonts w:ascii="Arial" w:hAnsi="Arial" w:cs="Arial"/>
            <w:sz w:val="24"/>
            <w:szCs w:val="24"/>
          </w:rPr>
          <w:t xml:space="preserve">the </w:t>
        </w:r>
      </w:ins>
      <w:ins w:id="545" w:author="N S" w:date="2018-10-22T14:32:00Z">
        <w:r w:rsidRPr="002B6CD4">
          <w:rPr>
            <w:rFonts w:ascii="Arial" w:hAnsi="Arial" w:cs="Arial"/>
            <w:sz w:val="24"/>
            <w:szCs w:val="24"/>
          </w:rPr>
          <w:t xml:space="preserve">96th percentile. </w:t>
        </w:r>
        <w:del w:id="546" w:author="Dan Kliebenstein" w:date="2018-10-24T12:42:00Z">
          <w:r w:rsidRPr="002B6CD4" w:rsidDel="00DF7B40">
            <w:rPr>
              <w:rFonts w:ascii="Arial" w:hAnsi="Arial" w:cs="Arial"/>
              <w:sz w:val="24"/>
              <w:szCs w:val="24"/>
            </w:rPr>
            <w:delText>This</w:delText>
          </w:r>
        </w:del>
      </w:ins>
      <w:ins w:id="547" w:author="Dan Kliebenstein" w:date="2018-10-24T12:42:00Z">
        <w:r w:rsidR="00DF7B40">
          <w:rPr>
            <w:rFonts w:ascii="Arial" w:hAnsi="Arial" w:cs="Arial"/>
            <w:sz w:val="24"/>
            <w:szCs w:val="24"/>
          </w:rPr>
          <w:t xml:space="preserve">While this is suggestive, </w:t>
        </w:r>
      </w:ins>
      <w:ins w:id="548" w:author="N S" w:date="2018-10-22T14:32:00Z">
        <w:del w:id="549" w:author="Dan Kliebenstein" w:date="2018-10-24T12:42:00Z">
          <w:r w:rsidRPr="002B6CD4" w:rsidDel="00DF7B40">
            <w:rPr>
              <w:rFonts w:ascii="Arial" w:hAnsi="Arial" w:cs="Arial"/>
              <w:sz w:val="24"/>
              <w:szCs w:val="24"/>
            </w:rPr>
            <w:delText xml:space="preserve"> suggests that </w:delText>
          </w:r>
        </w:del>
        <w:r w:rsidRPr="002B6CD4">
          <w:rPr>
            <w:rFonts w:ascii="Arial" w:hAnsi="Arial" w:cs="Arial"/>
            <w:sz w:val="24"/>
            <w:szCs w:val="24"/>
          </w:rPr>
          <w:t>a</w:t>
        </w:r>
      </w:ins>
      <w:ins w:id="550" w:author="Dan Kliebenstein" w:date="2018-10-24T12:42:00Z">
        <w:r w:rsidR="00DF7B40">
          <w:rPr>
            <w:rFonts w:ascii="Arial" w:hAnsi="Arial" w:cs="Arial"/>
            <w:sz w:val="24"/>
            <w:szCs w:val="24"/>
          </w:rPr>
          <w:t xml:space="preserve"> more</w:t>
        </w:r>
      </w:ins>
      <w:ins w:id="551" w:author="N S" w:date="2018-10-22T14:32:00Z">
        <w:r w:rsidRPr="002B6CD4">
          <w:rPr>
            <w:rFonts w:ascii="Arial" w:hAnsi="Arial" w:cs="Arial"/>
            <w:sz w:val="24"/>
            <w:szCs w:val="24"/>
          </w:rPr>
          <w:t xml:space="preserve"> precise estimate of isolate x domestication interactions would require larger experiments using either more replication or additional </w:t>
        </w:r>
      </w:ins>
      <w:ins w:id="552" w:author="N S" w:date="2018-10-22T14:37:00Z">
        <w:r w:rsidR="00A144BE">
          <w:rPr>
            <w:rFonts w:ascii="Arial" w:hAnsi="Arial" w:cs="Arial"/>
            <w:sz w:val="24"/>
            <w:szCs w:val="24"/>
          </w:rPr>
          <w:t xml:space="preserve">plant </w:t>
        </w:r>
      </w:ins>
      <w:ins w:id="553" w:author="N S" w:date="2018-10-22T14:32:00Z">
        <w:r w:rsidRPr="002B6CD4">
          <w:rPr>
            <w:rFonts w:ascii="Arial" w:hAnsi="Arial" w:cs="Arial"/>
            <w:sz w:val="24"/>
            <w:szCs w:val="24"/>
          </w:rPr>
          <w:t>genotypes.</w:t>
        </w:r>
      </w:ins>
    </w:p>
    <w:p w14:paraId="3D966313" w14:textId="77777777" w:rsidR="00244154" w:rsidRDefault="00244154" w:rsidP="00D36EE0">
      <w:pPr>
        <w:spacing w:line="360" w:lineRule="auto"/>
        <w:rPr>
          <w:ins w:id="554"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53838D39" w:rsidR="00D36EE0" w:rsidDel="00AA12DA" w:rsidRDefault="00D36EE0" w:rsidP="00D36EE0">
      <w:pPr>
        <w:spacing w:line="360" w:lineRule="auto"/>
        <w:rPr>
          <w:ins w:id="555" w:author="N S" w:date="2018-10-22T14:29:00Z"/>
          <w:del w:id="556"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557" w:author="N S" w:date="2018-10-22T17:35:00Z" w:name="move527993057"/>
      <w:moveTo w:id="558" w:author="N S" w:date="2018-10-22T17:35:00Z">
        <w:r w:rsidR="00111983" w:rsidRPr="008C1BDB">
          <w:rPr>
            <w:rFonts w:ascii="Arial" w:hAnsi="Arial" w:cs="Arial"/>
            <w:sz w:val="24"/>
            <w:szCs w:val="24"/>
          </w:rPr>
          <w:t xml:space="preserve">While we did observe the expected decreased resistance </w:t>
        </w:r>
      </w:moveTo>
      <w:ins w:id="559" w:author="N S" w:date="2018-10-22T17:38:00Z">
        <w:r w:rsidR="00430F32">
          <w:rPr>
            <w:rFonts w:ascii="Arial" w:hAnsi="Arial" w:cs="Arial"/>
            <w:sz w:val="24"/>
            <w:szCs w:val="24"/>
          </w:rPr>
          <w:t xml:space="preserve">(by 18%) </w:t>
        </w:r>
      </w:ins>
      <w:moveTo w:id="560" w:author="N S" w:date="2018-10-22T17:35:00Z">
        <w:r w:rsidR="00111983" w:rsidRPr="008C1BDB">
          <w:rPr>
            <w:rFonts w:ascii="Arial" w:hAnsi="Arial" w:cs="Arial"/>
            <w:sz w:val="24"/>
            <w:szCs w:val="24"/>
          </w:rPr>
          <w:t>in domesticated tomato</w:t>
        </w:r>
      </w:moveTo>
      <w:ins w:id="561"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62"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563"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64" w:author="Dan Kliebenstein" w:date="2018-10-24T14:40:00Z">
          <w:r w:rsidR="00111983" w:rsidRPr="008C1BDB" w:rsidDel="00BD5B47">
            <w:rPr>
              <w:rFonts w:ascii="Arial" w:hAnsi="Arial" w:cs="Arial"/>
              <w:sz w:val="24"/>
              <w:szCs w:val="24"/>
            </w:rPr>
            <w:delText xml:space="preserve"> </w:delText>
          </w:r>
        </w:del>
      </w:ins>
      <w:moveTo w:id="565" w:author="N S" w:date="2018-10-22T17:35:00Z">
        <w:del w:id="566"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557"/>
      <w:del w:id="567" w:author="N S" w:date="2018-10-22T17:32:00Z">
        <w:r w:rsidRPr="008C1BDB" w:rsidDel="00C6626E">
          <w:rPr>
            <w:rFonts w:ascii="Arial" w:hAnsi="Arial" w:cs="Arial"/>
            <w:sz w:val="24"/>
            <w:szCs w:val="24"/>
          </w:rPr>
          <w:delText xml:space="preserve"> </w:delText>
        </w:r>
      </w:del>
      <w:del w:id="568"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69" w:author="N S" w:date="2018-10-22T17:35:00Z">
        <w:r w:rsidRPr="008C1BDB" w:rsidDel="00111983">
          <w:rPr>
            <w:rFonts w:ascii="Arial" w:hAnsi="Arial" w:cs="Arial"/>
            <w:sz w:val="24"/>
            <w:szCs w:val="24"/>
          </w:rPr>
          <w:delText xml:space="preserve"> (Figure 2 and 3, Table 1)</w:delText>
        </w:r>
      </w:del>
      <w:del w:id="570"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571" w:author="N S" w:date="2018-10-22T17:35:00Z" w:name="move527993057"/>
      <w:moveFrom w:id="572"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573" w:name="_Hlk528238657"/>
      <w:bookmarkStart w:id="574" w:name="_Hlk528241293"/>
      <w:moveFromRangeEnd w:id="571"/>
      <w:ins w:id="575" w:author="N S" w:date="2018-10-03T11:57:00Z">
        <w:r w:rsidR="00E40FDA">
          <w:rPr>
            <w:rFonts w:ascii="Arial" w:hAnsi="Arial" w:cs="Arial"/>
            <w:sz w:val="24"/>
            <w:szCs w:val="24"/>
          </w:rPr>
          <w:t>Removing the two domestication-</w:t>
        </w:r>
      </w:ins>
      <w:ins w:id="576" w:author="N S" w:date="2018-10-11T13:51:00Z">
        <w:r w:rsidR="00E40FDA">
          <w:rPr>
            <w:rFonts w:ascii="Arial" w:hAnsi="Arial" w:cs="Arial"/>
            <w:sz w:val="24"/>
            <w:szCs w:val="24"/>
          </w:rPr>
          <w:t>associated</w:t>
        </w:r>
      </w:ins>
      <w:ins w:id="577" w:author="N S" w:date="2018-10-03T11:57:00Z">
        <w:r w:rsidR="00E40FDA">
          <w:rPr>
            <w:rFonts w:ascii="Arial" w:hAnsi="Arial" w:cs="Arial"/>
            <w:sz w:val="24"/>
            <w:szCs w:val="24"/>
          </w:rPr>
          <w:t xml:space="preserve"> isolates </w:t>
        </w:r>
      </w:ins>
      <w:ins w:id="578" w:author="N S" w:date="2018-10-17T10:58:00Z">
        <w:r w:rsidR="00E40FDA">
          <w:rPr>
            <w:rFonts w:ascii="Arial" w:hAnsi="Arial" w:cs="Arial"/>
            <w:sz w:val="24"/>
            <w:szCs w:val="24"/>
          </w:rPr>
          <w:t xml:space="preserve">(Fd2, Rose) </w:t>
        </w:r>
      </w:ins>
      <w:ins w:id="579" w:author="N S" w:date="2018-10-03T11:57:00Z">
        <w:r w:rsidR="00E40FDA">
          <w:rPr>
            <w:rFonts w:ascii="Arial" w:hAnsi="Arial" w:cs="Arial"/>
            <w:sz w:val="24"/>
            <w:szCs w:val="24"/>
          </w:rPr>
          <w:t>from our population did not eliminate the effect of tomato domestication on lesion size</w:t>
        </w:r>
        <w:bookmarkEnd w:id="573"/>
        <w:r w:rsidR="00E40FDA">
          <w:rPr>
            <w:rFonts w:ascii="Arial" w:hAnsi="Arial" w:cs="Arial"/>
            <w:sz w:val="24"/>
            <w:szCs w:val="24"/>
          </w:rPr>
          <w:t xml:space="preserve">, </w:t>
        </w:r>
        <w:del w:id="580" w:author="Dan Kliebenstein" w:date="2018-10-24T14:40:00Z">
          <w:r w:rsidR="00E40FDA" w:rsidDel="00AA12DA">
            <w:rPr>
              <w:rFonts w:ascii="Arial" w:hAnsi="Arial" w:cs="Arial"/>
              <w:sz w:val="24"/>
              <w:szCs w:val="24"/>
            </w:rPr>
            <w:delText xml:space="preserve">as Domestication still accounted </w:delText>
          </w:r>
        </w:del>
      </w:ins>
      <w:ins w:id="581" w:author="N S" w:date="2018-10-22T21:39:00Z">
        <w:del w:id="582" w:author="Dan Kliebenstein" w:date="2018-10-24T14:40:00Z">
          <w:r w:rsidR="00AC5118" w:rsidDel="00AA12DA">
            <w:rPr>
              <w:rFonts w:ascii="Arial" w:hAnsi="Arial" w:cs="Arial"/>
              <w:sz w:val="24"/>
              <w:szCs w:val="24"/>
            </w:rPr>
            <w:delText xml:space="preserve">for </w:delText>
          </w:r>
        </w:del>
      </w:ins>
      <w:ins w:id="583" w:author="N S" w:date="2018-10-22T23:38:00Z">
        <w:del w:id="584" w:author="Dan Kliebenstein" w:date="2018-10-24T14:40:00Z">
          <w:r w:rsidR="006E54C2" w:rsidDel="00AA12DA">
            <w:rPr>
              <w:rFonts w:ascii="Arial" w:hAnsi="Arial" w:cs="Arial"/>
              <w:sz w:val="24"/>
              <w:szCs w:val="24"/>
            </w:rPr>
            <w:delText>1.2</w:delText>
          </w:r>
        </w:del>
      </w:ins>
      <w:ins w:id="585" w:author="N S" w:date="2018-10-03T11:57:00Z">
        <w:del w:id="586" w:author="Dan Kliebenstein" w:date="2018-10-24T14:40:00Z">
          <w:r w:rsidR="00E40FDA" w:rsidDel="00AA12DA">
            <w:rPr>
              <w:rFonts w:ascii="Arial" w:hAnsi="Arial" w:cs="Arial"/>
              <w:sz w:val="24"/>
              <w:szCs w:val="24"/>
            </w:rPr>
            <w:delText xml:space="preserve">% of </w:delText>
          </w:r>
          <w:r w:rsidR="00E40FDA" w:rsidDel="00AA12DA">
            <w:rPr>
              <w:rFonts w:ascii="Arial" w:hAnsi="Arial" w:cs="Arial"/>
              <w:sz w:val="24"/>
              <w:szCs w:val="24"/>
            </w:rPr>
            <w:lastRenderedPageBreak/>
            <w:delText>genetic variation</w:delText>
          </w:r>
        </w:del>
      </w:ins>
      <w:ins w:id="587" w:author="N S" w:date="2018-10-22T23:38:00Z">
        <w:del w:id="588" w:author="Dan Kliebenstein" w:date="2018-10-24T14:40:00Z">
          <w:r w:rsidR="006E54C2" w:rsidDel="00AA12DA">
            <w:rPr>
              <w:rFonts w:ascii="Arial" w:hAnsi="Arial" w:cs="Arial"/>
              <w:sz w:val="24"/>
              <w:szCs w:val="24"/>
            </w:rPr>
            <w:delText>, with a significant effect on lesion size</w:delText>
          </w:r>
        </w:del>
      </w:ins>
      <w:ins w:id="589" w:author="Dan Kliebenstein" w:date="2018-10-24T14:40:00Z">
        <w:r w:rsidR="00AA12DA">
          <w:rPr>
            <w:rFonts w:ascii="Arial" w:hAnsi="Arial" w:cs="Arial"/>
            <w:sz w:val="24"/>
            <w:szCs w:val="24"/>
          </w:rPr>
          <w:t>as it was still significant</w:t>
        </w:r>
      </w:ins>
      <w:ins w:id="590" w:author="N S" w:date="2018-10-25T14:30:00Z">
        <w:r w:rsidR="00ED3571">
          <w:rPr>
            <w:rFonts w:ascii="Arial" w:hAnsi="Arial" w:cs="Arial"/>
            <w:sz w:val="24"/>
            <w:szCs w:val="24"/>
          </w:rPr>
          <w:t xml:space="preserve"> and </w:t>
        </w:r>
      </w:ins>
      <w:ins w:id="591" w:author="N S" w:date="2018-10-25T14:31:00Z">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w:t>
        </w:r>
      </w:ins>
      <w:ins w:id="592" w:author="N S" w:date="2018-10-25T14:34:00Z">
        <w:r w:rsidR="00ED3571">
          <w:rPr>
            <w:rFonts w:ascii="Arial" w:hAnsi="Arial" w:cs="Arial"/>
            <w:sz w:val="24"/>
            <w:szCs w:val="24"/>
          </w:rPr>
          <w:t>7</w:t>
        </w:r>
      </w:ins>
      <w:ins w:id="593" w:author="N S" w:date="2018-10-25T14:31:00Z">
        <w:r w:rsidR="00ED3571">
          <w:rPr>
            <w:rFonts w:ascii="Arial" w:hAnsi="Arial" w:cs="Arial"/>
            <w:sz w:val="24"/>
            <w:szCs w:val="24"/>
          </w:rPr>
          <w:t xml:space="preserve">% </w:t>
        </w:r>
      </w:ins>
      <w:ins w:id="594" w:author="N S" w:date="2018-10-03T11:57:00Z">
        <w:r w:rsidR="00E40FDA">
          <w:rPr>
            <w:rFonts w:ascii="Arial" w:hAnsi="Arial" w:cs="Arial"/>
            <w:sz w:val="24"/>
            <w:szCs w:val="24"/>
          </w:rPr>
          <w:t>(</w:t>
        </w:r>
      </w:ins>
      <w:ins w:id="595" w:author="N S" w:date="2018-10-18T15:46:00Z">
        <w:r w:rsidR="00794379">
          <w:rPr>
            <w:rFonts w:ascii="Arial" w:hAnsi="Arial" w:cs="Arial"/>
            <w:sz w:val="24"/>
            <w:szCs w:val="24"/>
          </w:rPr>
          <w:t>Supplemental Data Se</w:t>
        </w:r>
      </w:ins>
      <w:ins w:id="596" w:author="N S" w:date="2018-10-18T15:47:00Z">
        <w:r w:rsidR="00794379">
          <w:rPr>
            <w:rFonts w:ascii="Arial" w:hAnsi="Arial" w:cs="Arial"/>
            <w:sz w:val="24"/>
            <w:szCs w:val="24"/>
          </w:rPr>
          <w:t xml:space="preserve">t </w:t>
        </w:r>
      </w:ins>
      <w:ins w:id="597" w:author="N S" w:date="2018-10-22T14:06:00Z">
        <w:r w:rsidR="006E06DA">
          <w:rPr>
            <w:rFonts w:ascii="Arial" w:hAnsi="Arial" w:cs="Arial"/>
            <w:sz w:val="24"/>
            <w:szCs w:val="24"/>
          </w:rPr>
          <w:t>4</w:t>
        </w:r>
      </w:ins>
      <w:ins w:id="598" w:author="N S" w:date="2018-10-03T11:57:00Z">
        <w:r w:rsidR="00E40FDA">
          <w:rPr>
            <w:rFonts w:ascii="Arial" w:hAnsi="Arial" w:cs="Arial"/>
            <w:sz w:val="24"/>
            <w:szCs w:val="24"/>
          </w:rPr>
          <w:t>).</w:t>
        </w:r>
      </w:ins>
      <w:ins w:id="599" w:author="Dan Kliebenstein" w:date="2018-10-24T14:41:00Z">
        <w:r w:rsidR="00AA12DA">
          <w:rPr>
            <w:rFonts w:ascii="Arial" w:hAnsi="Arial" w:cs="Arial"/>
            <w:sz w:val="24"/>
            <w:szCs w:val="24"/>
          </w:rPr>
          <w:t xml:space="preserve"> </w:t>
        </w:r>
      </w:ins>
      <w:bookmarkEnd w:id="574"/>
    </w:p>
    <w:p w14:paraId="3B90C845" w14:textId="2B7E6622" w:rsidR="002348F6" w:rsidRPr="008C1BDB" w:rsidRDefault="002348F6" w:rsidP="00D36EE0">
      <w:pPr>
        <w:spacing w:line="360" w:lineRule="auto"/>
        <w:rPr>
          <w:rFonts w:ascii="Arial" w:hAnsi="Arial" w:cs="Arial"/>
          <w:sz w:val="24"/>
          <w:szCs w:val="24"/>
        </w:rPr>
      </w:pPr>
      <w:ins w:id="600" w:author="N S" w:date="2018-10-22T14:29:00Z">
        <w:del w:id="601" w:author="Dan Kliebenstein" w:date="2018-10-24T14:41:00Z">
          <w:r w:rsidDel="00AA12DA">
            <w:rPr>
              <w:rFonts w:ascii="Arial" w:hAnsi="Arial" w:cs="Arial"/>
              <w:sz w:val="24"/>
              <w:szCs w:val="24"/>
            </w:rPr>
            <w:tab/>
          </w:r>
        </w:del>
        <w:bookmarkStart w:id="602" w:name="_Hlk527981990"/>
        <w:r w:rsidRPr="002348F6">
          <w:rPr>
            <w:rFonts w:ascii="Arial" w:hAnsi="Arial" w:cs="Arial"/>
            <w:sz w:val="24"/>
            <w:szCs w:val="24"/>
          </w:rPr>
          <w:t xml:space="preserve">To test how </w:t>
        </w:r>
      </w:ins>
      <w:ins w:id="603" w:author="N S" w:date="2018-10-22T14:30:00Z">
        <w:r w:rsidR="002B6CD4">
          <w:rPr>
            <w:rFonts w:ascii="Arial" w:hAnsi="Arial" w:cs="Arial"/>
            <w:sz w:val="24"/>
            <w:szCs w:val="24"/>
          </w:rPr>
          <w:t>this</w:t>
        </w:r>
      </w:ins>
      <w:ins w:id="604"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w:t>
        </w:r>
      </w:ins>
      <w:ins w:id="605" w:author="N S" w:date="2018-10-25T13:47:00Z">
        <w:r w:rsidR="00DE7E46">
          <w:rPr>
            <w:rFonts w:ascii="Arial" w:hAnsi="Arial" w:cs="Arial"/>
            <w:sz w:val="24"/>
            <w:szCs w:val="24"/>
          </w:rPr>
          <w:t xml:space="preserve">tomato </w:t>
        </w:r>
      </w:ins>
      <w:ins w:id="606" w:author="N S" w:date="2018-10-22T14:29:00Z">
        <w:r w:rsidRPr="002348F6">
          <w:rPr>
            <w:rFonts w:ascii="Arial" w:hAnsi="Arial" w:cs="Arial"/>
            <w:sz w:val="24"/>
            <w:szCs w:val="24"/>
          </w:rPr>
          <w:t xml:space="preserve">genotypes, we </w:t>
        </w:r>
      </w:ins>
      <w:ins w:id="607" w:author="N S" w:date="2018-10-22T14:38:00Z">
        <w:r w:rsidR="00A144BE">
          <w:rPr>
            <w:rFonts w:ascii="Arial" w:hAnsi="Arial" w:cs="Arial"/>
            <w:sz w:val="24"/>
            <w:szCs w:val="24"/>
          </w:rPr>
          <w:t>used</w:t>
        </w:r>
      </w:ins>
      <w:ins w:id="608" w:author="N S" w:date="2018-10-22T14:39:00Z">
        <w:r w:rsidR="00A144BE">
          <w:rPr>
            <w:rFonts w:ascii="Arial" w:hAnsi="Arial" w:cs="Arial"/>
            <w:sz w:val="24"/>
            <w:szCs w:val="24"/>
          </w:rPr>
          <w:t xml:space="preserve"> the </w:t>
        </w:r>
        <w:del w:id="609" w:author="Dan Kliebenstein" w:date="2018-10-24T14:42:00Z">
          <w:r w:rsidR="00A144BE" w:rsidDel="00AA12DA">
            <w:rPr>
              <w:rFonts w:ascii="Arial" w:hAnsi="Arial" w:cs="Arial"/>
              <w:sz w:val="24"/>
              <w:szCs w:val="24"/>
            </w:rPr>
            <w:delText xml:space="preserve">bootstrapping </w:delText>
          </w:r>
        </w:del>
        <w:del w:id="610" w:author="Dan Kliebenstein" w:date="2018-10-24T14:41:00Z">
          <w:r w:rsidR="00A144BE" w:rsidDel="00AA12DA">
            <w:rPr>
              <w:rFonts w:ascii="Arial" w:hAnsi="Arial" w:cs="Arial"/>
              <w:sz w:val="24"/>
              <w:szCs w:val="24"/>
            </w:rPr>
            <w:delText>of domestication</w:delText>
          </w:r>
        </w:del>
      </w:ins>
      <w:ins w:id="611" w:author="Dan Kliebenstein" w:date="2018-10-24T14:42:00Z">
        <w:r w:rsidR="00AA12DA">
          <w:rPr>
            <w:rFonts w:ascii="Arial" w:hAnsi="Arial" w:cs="Arial"/>
            <w:sz w:val="24"/>
            <w:szCs w:val="24"/>
          </w:rPr>
          <w:t>same bootstraps from above for the full model</w:t>
        </w:r>
      </w:ins>
      <w:ins w:id="612" w:author="N S" w:date="2018-10-22T14:39:00Z">
        <w:del w:id="613" w:author="Dan Kliebenstein" w:date="2018-10-24T14:42:00Z">
          <w:r w:rsidR="00A144BE" w:rsidDel="00AA12DA">
            <w:rPr>
              <w:rFonts w:ascii="Arial" w:hAnsi="Arial" w:cs="Arial"/>
              <w:sz w:val="24"/>
              <w:szCs w:val="24"/>
            </w:rPr>
            <w:delText xml:space="preserve"> from above</w:delText>
          </w:r>
        </w:del>
      </w:ins>
      <w:ins w:id="614" w:author="N S" w:date="2018-10-22T14:29:00Z">
        <w:r w:rsidRPr="002348F6">
          <w:rPr>
            <w:rFonts w:ascii="Arial" w:hAnsi="Arial" w:cs="Arial"/>
            <w:sz w:val="24"/>
            <w:szCs w:val="24"/>
          </w:rPr>
          <w:t>. Our observed domestication effect was in the top 80th percentile across all bootstraps</w:t>
        </w:r>
      </w:ins>
      <w:ins w:id="615" w:author="N S" w:date="2018-10-25T13:21:00Z">
        <w:r w:rsidR="0017286B">
          <w:rPr>
            <w:rFonts w:ascii="Arial" w:hAnsi="Arial" w:cs="Arial"/>
            <w:sz w:val="24"/>
            <w:szCs w:val="24"/>
          </w:rPr>
          <w:t>,</w:t>
        </w:r>
      </w:ins>
      <w:ins w:id="616" w:author="N S" w:date="2018-10-22T14:29:00Z">
        <w:r w:rsidRPr="002348F6">
          <w:rPr>
            <w:rFonts w:ascii="Arial" w:hAnsi="Arial" w:cs="Arial"/>
            <w:sz w:val="24"/>
            <w:szCs w:val="24"/>
          </w:rPr>
          <w:t xml:space="preserve"> suggesting that </w:t>
        </w:r>
        <w:del w:id="617" w:author="Dan Kliebenstein" w:date="2018-10-24T14:42:00Z">
          <w:r w:rsidRPr="002348F6" w:rsidDel="00AA12DA">
            <w:rPr>
              <w:rFonts w:ascii="Arial" w:hAnsi="Arial" w:cs="Arial"/>
              <w:sz w:val="24"/>
              <w:szCs w:val="24"/>
            </w:rPr>
            <w:delText>it</w:delText>
          </w:r>
        </w:del>
      </w:ins>
      <w:ins w:id="618" w:author="Dan Kliebenstein" w:date="2018-10-24T14:42:00Z">
        <w:r w:rsidR="00AA12DA">
          <w:rPr>
            <w:rFonts w:ascii="Arial" w:hAnsi="Arial" w:cs="Arial"/>
            <w:sz w:val="24"/>
            <w:szCs w:val="24"/>
          </w:rPr>
          <w:t>while the domestication effect is small, it</w:t>
        </w:r>
      </w:ins>
      <w:ins w:id="619"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602"/>
    <w:p w14:paraId="6A13C15D" w14:textId="7F13E8A4"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620" w:author="N S" w:date="2018-10-15T12:52:00Z">
        <w:r w:rsidRPr="008C1BDB" w:rsidDel="00460F15">
          <w:rPr>
            <w:rFonts w:ascii="Arial" w:hAnsi="Arial" w:cs="Arial"/>
            <w:sz w:val="24"/>
            <w:szCs w:val="24"/>
          </w:rPr>
          <w:delText xml:space="preserve">wild </w:delText>
        </w:r>
      </w:del>
      <w:ins w:id="621"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622"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623"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624"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ins w:id="625" w:author="N S" w:date="2018-10-25T12:29:00Z">
        <w:r w:rsidR="00583E28">
          <w:rPr>
            <w:rFonts w:ascii="Arial" w:hAnsi="Arial" w:cs="Arial"/>
            <w:sz w:val="24"/>
            <w:szCs w:val="24"/>
          </w:rPr>
          <w:t>2</w:t>
        </w:r>
      </w:ins>
      <w:del w:id="626" w:author="N S" w:date="2018-10-25T12:29:00Z">
        <w:r w:rsidDel="00583E28">
          <w:rPr>
            <w:rFonts w:ascii="Arial" w:hAnsi="Arial" w:cs="Arial"/>
            <w:sz w:val="24"/>
            <w:szCs w:val="24"/>
          </w:rPr>
          <w:delText>1</w:delText>
        </w:r>
      </w:del>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627" w:author="Dan Kliebenstein" w:date="2018-10-24T14:43:00Z">
        <w:r w:rsidRPr="008C1BDB" w:rsidDel="00AA12DA">
          <w:rPr>
            <w:rFonts w:ascii="Arial" w:hAnsi="Arial" w:cs="Arial"/>
            <w:sz w:val="24"/>
            <w:szCs w:val="24"/>
          </w:rPr>
          <w:delText xml:space="preserve">but </w:delText>
        </w:r>
      </w:del>
      <w:ins w:id="628"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629" w:author="Dan Kliebenstein" w:date="2018-10-24T14:43:00Z">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3E95856C"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630" w:author="N S" w:date="2018-10-18T15:50:00Z">
        <w:r w:rsidR="00911105">
          <w:rPr>
            <w:rFonts w:ascii="Arial" w:hAnsi="Arial" w:cs="Arial"/>
            <w:sz w:val="24"/>
            <w:szCs w:val="24"/>
          </w:rPr>
          <w:t>showed some evidence for</w:t>
        </w:r>
      </w:ins>
      <w:ins w:id="631"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632" w:author="N S" w:date="2018-10-18T15:50:00Z">
        <w:r w:rsidR="00911105">
          <w:rPr>
            <w:rFonts w:ascii="Arial" w:hAnsi="Arial" w:cs="Arial"/>
            <w:sz w:val="24"/>
            <w:szCs w:val="24"/>
          </w:rPr>
          <w:t>ion</w:t>
        </w:r>
      </w:ins>
      <w:del w:id="633"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lastRenderedPageBreak/>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634"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635" w:author="N S" w:date="2018-10-12T13:00:00Z">
        <w:r w:rsidR="00654D4D">
          <w:rPr>
            <w:rFonts w:ascii="Arial" w:hAnsi="Arial" w:cs="Arial"/>
            <w:sz w:val="24"/>
            <w:szCs w:val="24"/>
          </w:rPr>
          <w:t>, u</w:t>
        </w:r>
      </w:ins>
      <w:ins w:id="636" w:author="N S" w:date="2018-10-12T13:01:00Z">
        <w:r w:rsidR="00654D4D">
          <w:rPr>
            <w:rFonts w:ascii="Arial" w:hAnsi="Arial" w:cs="Arial"/>
            <w:sz w:val="24"/>
            <w:szCs w:val="24"/>
          </w:rPr>
          <w:t xml:space="preserve">sing 272,672 SNPs compared to the </w:t>
        </w:r>
      </w:ins>
      <w:ins w:id="637"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638" w:author="N S" w:date="2018-10-12T13:01:00Z">
        <w:r w:rsidR="00654D4D">
          <w:rPr>
            <w:rFonts w:ascii="Arial" w:hAnsi="Arial" w:cs="Arial"/>
            <w:sz w:val="24"/>
            <w:szCs w:val="24"/>
          </w:rPr>
          <w:t>T4 reference genome</w:t>
        </w:r>
      </w:ins>
      <w:ins w:id="639" w:author="N S" w:date="2018-10-12T13:02:00Z">
        <w:r w:rsidR="00654D4D">
          <w:rPr>
            <w:rFonts w:ascii="Arial" w:hAnsi="Arial" w:cs="Arial"/>
            <w:sz w:val="24"/>
            <w:szCs w:val="24"/>
          </w:rPr>
          <w:t xml:space="preserve"> (</w:t>
        </w:r>
      </w:ins>
      <w:ins w:id="640"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641" w:author="N S" w:date="2018-10-25T12:26:00Z">
        <w:r w:rsidR="00583E28">
          <w:rPr>
            <w:rFonts w:ascii="Arial" w:hAnsi="Arial" w:cs="Arial"/>
            <w:sz w:val="24"/>
            <w:szCs w:val="24"/>
          </w:rPr>
          <w:t>1</w:t>
        </w:r>
      </w:ins>
      <w:ins w:id="642"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643"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644"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645"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646"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647"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648"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649" w:author="N S" w:date="2018-10-22T12:01:00Z">
        <w:r w:rsidR="00F42F37">
          <w:rPr>
            <w:rFonts w:ascii="Arial" w:hAnsi="Arial" w:cs="Arial"/>
            <w:sz w:val="24"/>
            <w:szCs w:val="24"/>
          </w:rPr>
          <w:t xml:space="preserve"> </w:t>
        </w:r>
      </w:ins>
      <w:bookmarkStart w:id="650" w:name="_Hlk527973110"/>
      <w:ins w:id="651" w:author="Céline" w:date="2018-10-23T11:42:00Z">
        <w:r w:rsidR="005A05B6">
          <w:rPr>
            <w:rFonts w:ascii="Arial" w:hAnsi="Arial" w:cs="Arial"/>
            <w:sz w:val="24"/>
            <w:szCs w:val="24"/>
          </w:rPr>
          <w:t>At</w:t>
        </w:r>
      </w:ins>
      <w:ins w:id="652" w:author="N S" w:date="2018-10-22T12:01:00Z">
        <w:del w:id="653"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654"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655" w:author="N S" w:date="2018-10-23T13:17:00Z">
        <w:r w:rsidR="006C38D4">
          <w:rPr>
            <w:rFonts w:ascii="Arial" w:hAnsi="Arial" w:cs="Arial"/>
            <w:sz w:val="24"/>
            <w:szCs w:val="24"/>
          </w:rPr>
          <w:t>s,</w:t>
        </w:r>
      </w:ins>
      <w:ins w:id="656" w:author="N S" w:date="2018-10-22T12:01:00Z">
        <w:r w:rsidR="00EE4C56">
          <w:rPr>
            <w:rFonts w:ascii="Arial" w:hAnsi="Arial" w:cs="Arial"/>
            <w:sz w:val="24"/>
            <w:szCs w:val="24"/>
          </w:rPr>
          <w:t xml:space="preserve"> the 99.9% threshold is </w:t>
        </w:r>
      </w:ins>
      <w:ins w:id="657" w:author="N S" w:date="2018-10-22T12:02:00Z">
        <w:r w:rsidR="00EE4C56">
          <w:rPr>
            <w:rFonts w:ascii="Arial" w:hAnsi="Arial" w:cs="Arial"/>
            <w:sz w:val="24"/>
            <w:szCs w:val="24"/>
          </w:rPr>
          <w:t>imprecise</w:t>
        </w:r>
      </w:ins>
      <w:ins w:id="658" w:author="N S" w:date="2018-10-22T12:01:00Z">
        <w:r w:rsidR="00EE4C56">
          <w:rPr>
            <w:rFonts w:ascii="Arial" w:hAnsi="Arial" w:cs="Arial"/>
            <w:sz w:val="24"/>
            <w:szCs w:val="24"/>
          </w:rPr>
          <w:t>, but we includ</w:t>
        </w:r>
      </w:ins>
      <w:ins w:id="659" w:author="N S" w:date="2018-10-22T12:02:00Z">
        <w:r w:rsidR="00EE4C56">
          <w:rPr>
            <w:rFonts w:ascii="Arial" w:hAnsi="Arial" w:cs="Arial"/>
            <w:sz w:val="24"/>
            <w:szCs w:val="24"/>
          </w:rPr>
          <w:t>ed this approximate threshold to</w:t>
        </w:r>
        <w:del w:id="660"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61" w:author="Céline" w:date="2018-10-23T11:42:00Z">
        <w:r w:rsidR="005A05B6">
          <w:rPr>
            <w:rFonts w:ascii="Arial" w:hAnsi="Arial" w:cs="Arial"/>
            <w:sz w:val="24"/>
            <w:szCs w:val="24"/>
          </w:rPr>
          <w:t xml:space="preserve"> conservative</w:t>
        </w:r>
        <w:del w:id="662" w:author="N S" w:date="2018-10-23T13:17:00Z">
          <w:r w:rsidR="005A05B6" w:rsidDel="006C38D4">
            <w:rPr>
              <w:rFonts w:ascii="Arial" w:hAnsi="Arial" w:cs="Arial"/>
              <w:sz w:val="24"/>
              <w:szCs w:val="24"/>
            </w:rPr>
            <w:delText>ly</w:delText>
          </w:r>
        </w:del>
      </w:ins>
      <w:ins w:id="663"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64" w:author="N S" w:date="2018-10-01T15:56:00Z">
        <w:r w:rsidR="00BA5DC0" w:rsidRPr="008C1BDB" w:rsidDel="0041243A">
          <w:rPr>
            <w:rFonts w:ascii="Arial" w:hAnsi="Arial" w:cs="Arial"/>
            <w:sz w:val="24"/>
            <w:szCs w:val="24"/>
          </w:rPr>
          <w:delText xml:space="preserve"> </w:delText>
        </w:r>
        <w:bookmarkEnd w:id="650"/>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65" w:author="N S" w:date="2018-10-01T15:56:00Z">
        <w:r w:rsidR="00F2371C" w:rsidRPr="008C1BDB" w:rsidDel="0041243A">
          <w:rPr>
            <w:rFonts w:ascii="Arial" w:hAnsi="Arial" w:cs="Arial"/>
            <w:sz w:val="24"/>
            <w:szCs w:val="24"/>
          </w:rPr>
          <w:delText>neither method of GWA identified</w:delText>
        </w:r>
      </w:del>
      <w:ins w:id="666"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67" w:author="N S" w:date="2018-09-27T12:29:00Z">
        <w:r w:rsidR="00676532">
          <w:rPr>
            <w:rFonts w:ascii="Arial" w:hAnsi="Arial" w:cs="Arial"/>
            <w:sz w:val="24"/>
            <w:szCs w:val="24"/>
          </w:rPr>
          <w:t xml:space="preserve"> number of </w:t>
        </w:r>
      </w:ins>
      <w:ins w:id="668"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669"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670" w:author="N S" w:date="2018-09-27T12:29:00Z">
        <w:r w:rsidR="00847F0D" w:rsidRPr="008C1BDB" w:rsidDel="00676532">
          <w:rPr>
            <w:rFonts w:ascii="Arial" w:hAnsi="Arial" w:cs="Arial"/>
            <w:sz w:val="24"/>
            <w:szCs w:val="24"/>
          </w:rPr>
          <w:delText>identified from</w:delText>
        </w:r>
      </w:del>
      <w:ins w:id="671" w:author="N S" w:date="2018-09-27T12:29:00Z">
        <w:r w:rsidR="00676532">
          <w:rPr>
            <w:rFonts w:ascii="Arial" w:hAnsi="Arial" w:cs="Arial"/>
            <w:sz w:val="24"/>
            <w:szCs w:val="24"/>
          </w:rPr>
          <w:t xml:space="preserve">varied </w:t>
        </w:r>
      </w:ins>
      <w:ins w:id="672"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673" w:author="N S" w:date="2018-09-27T12:30:00Z">
        <w:r w:rsidR="00676532">
          <w:rPr>
            <w:rFonts w:ascii="Arial" w:hAnsi="Arial" w:cs="Arial"/>
            <w:sz w:val="24"/>
            <w:szCs w:val="24"/>
          </w:rPr>
          <w:t xml:space="preserve">on </w:t>
        </w:r>
      </w:ins>
      <w:del w:id="674"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675"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lastRenderedPageBreak/>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676" w:author="N S" w:date="2018-10-18T15:52:00Z"/>
          <w:rFonts w:ascii="Arial" w:hAnsi="Arial" w:cs="Arial"/>
          <w:sz w:val="24"/>
          <w:szCs w:val="24"/>
        </w:rPr>
      </w:pPr>
      <w:ins w:id="677" w:author="N S" w:date="2018-10-18T15:52:00Z">
        <w:r w:rsidRPr="008C1BDB">
          <w:rPr>
            <w:rFonts w:ascii="Arial" w:hAnsi="Arial" w:cs="Arial"/>
            <w:sz w:val="24"/>
            <w:szCs w:val="24"/>
          </w:rPr>
          <w:t>At the SNP level, fewer loci contribute to virulence across all host</w:t>
        </w:r>
        <w:del w:id="678" w:author="Dan Kliebenstein" w:date="2018-10-24T14:43:00Z">
          <w:r w:rsidRPr="008C1BDB" w:rsidDel="00AA12DA">
            <w:rPr>
              <w:rFonts w:ascii="Arial" w:hAnsi="Arial" w:cs="Arial"/>
              <w:sz w:val="24"/>
              <w:szCs w:val="24"/>
            </w:rPr>
            <w:delText>s</w:delText>
          </w:r>
        </w:del>
      </w:ins>
      <w:ins w:id="679" w:author="Dan Kliebenstein" w:date="2018-10-24T14:43:00Z">
        <w:r w:rsidR="00AA12DA">
          <w:rPr>
            <w:rFonts w:ascii="Arial" w:hAnsi="Arial" w:cs="Arial"/>
            <w:sz w:val="24"/>
            <w:szCs w:val="24"/>
          </w:rPr>
          <w:t xml:space="preserve"> genotypes</w:t>
        </w:r>
      </w:ins>
      <w:ins w:id="680"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681" w:author="Céline" w:date="2018-10-23T11:23:00Z">
          <w:r w:rsidRPr="008C1BDB" w:rsidDel="00702CED">
            <w:rPr>
              <w:rFonts w:ascii="Arial" w:hAnsi="Arial" w:cs="Arial"/>
              <w:sz w:val="24"/>
              <w:szCs w:val="24"/>
            </w:rPr>
            <w:delText>.</w:delText>
          </w:r>
        </w:del>
      </w:ins>
      <w:ins w:id="682" w:author="N S" w:date="2018-10-23T13:18:00Z">
        <w:r w:rsidR="006C38D4">
          <w:rPr>
            <w:rFonts w:ascii="Arial" w:hAnsi="Arial" w:cs="Arial"/>
            <w:sz w:val="24"/>
            <w:szCs w:val="24"/>
          </w:rPr>
          <w:t>,</w:t>
        </w:r>
      </w:ins>
      <w:ins w:id="683" w:author="N S" w:date="2018-10-18T15:52:00Z">
        <w:r w:rsidRPr="008C1BDB">
          <w:rPr>
            <w:rFonts w:ascii="Arial" w:hAnsi="Arial" w:cs="Arial"/>
            <w:sz w:val="24"/>
            <w:szCs w:val="24"/>
          </w:rPr>
          <w:t>3</w:t>
        </w:r>
      </w:ins>
      <w:ins w:id="684" w:author="Céline" w:date="2018-10-23T11:23:00Z">
        <w:r w:rsidR="00702CED">
          <w:rPr>
            <w:rFonts w:ascii="Arial" w:hAnsi="Arial" w:cs="Arial"/>
            <w:sz w:val="24"/>
            <w:szCs w:val="24"/>
          </w:rPr>
          <w:t>00</w:t>
        </w:r>
      </w:ins>
      <w:ins w:id="685" w:author="N S" w:date="2018-10-18T15:52:00Z">
        <w:del w:id="686"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687" w:author="N S" w:date="2018-10-22T14:15:00Z">
        <w:r w:rsidR="00185E48">
          <w:rPr>
            <w:rFonts w:ascii="Arial" w:hAnsi="Arial" w:cs="Arial"/>
            <w:sz w:val="24"/>
            <w:szCs w:val="24"/>
          </w:rPr>
          <w:t xml:space="preserve">Set </w:t>
        </w:r>
      </w:ins>
      <w:r w:rsidR="00FA3E2E">
        <w:rPr>
          <w:rFonts w:ascii="Arial" w:hAnsi="Arial" w:cs="Arial"/>
          <w:sz w:val="24"/>
          <w:szCs w:val="24"/>
        </w:rPr>
        <w:t>2</w:t>
      </w:r>
      <w:del w:id="688" w:author="N S" w:date="2018-10-15T13:23:00Z">
        <w:r w:rsidR="00FA3E2E" w:rsidDel="007F265A">
          <w:rPr>
            <w:rFonts w:ascii="Arial" w:hAnsi="Arial" w:cs="Arial"/>
            <w:sz w:val="24"/>
            <w:szCs w:val="24"/>
          </w:rPr>
          <w:delText xml:space="preserve"> </w:delText>
        </w:r>
      </w:del>
      <w:ins w:id="689" w:author="N S" w:date="2018-10-22T14:14:00Z">
        <w:r w:rsidR="00185E48">
          <w:rPr>
            <w:rFonts w:ascii="Arial" w:hAnsi="Arial" w:cs="Arial"/>
            <w:sz w:val="24"/>
            <w:szCs w:val="24"/>
          </w:rPr>
          <w:t>a</w:t>
        </w:r>
      </w:ins>
      <w:del w:id="690"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691" w:author="N S" w:date="2018-10-22T14:15:00Z">
        <w:r w:rsidR="00185E48">
          <w:rPr>
            <w:rFonts w:ascii="Arial" w:hAnsi="Arial" w:cs="Arial"/>
            <w:sz w:val="24"/>
            <w:szCs w:val="24"/>
          </w:rPr>
          <w:t xml:space="preserve">Set </w:t>
        </w:r>
      </w:ins>
      <w:r w:rsidR="00FA3E2E">
        <w:rPr>
          <w:rFonts w:ascii="Arial" w:hAnsi="Arial" w:cs="Arial"/>
          <w:sz w:val="24"/>
          <w:szCs w:val="24"/>
        </w:rPr>
        <w:t>2</w:t>
      </w:r>
      <w:ins w:id="692" w:author="N S" w:date="2018-10-22T14:14:00Z">
        <w:r w:rsidR="00185E48">
          <w:rPr>
            <w:rFonts w:ascii="Arial" w:hAnsi="Arial" w:cs="Arial"/>
            <w:sz w:val="24"/>
            <w:szCs w:val="24"/>
          </w:rPr>
          <w:t>a</w:t>
        </w:r>
      </w:ins>
      <w:del w:id="693" w:author="N S" w:date="2018-10-15T13:23:00Z">
        <w:r w:rsidR="00FA3E2E" w:rsidDel="007F265A">
          <w:rPr>
            <w:rFonts w:ascii="Arial" w:hAnsi="Arial" w:cs="Arial"/>
            <w:sz w:val="24"/>
            <w:szCs w:val="24"/>
          </w:rPr>
          <w:delText xml:space="preserve"> </w:delText>
        </w:r>
      </w:del>
      <w:del w:id="694"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695"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696"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 xml:space="preserve">depending on tomato </w:t>
      </w:r>
      <w:r w:rsidR="007E445D" w:rsidRPr="008C1BDB">
        <w:rPr>
          <w:rFonts w:ascii="Arial" w:hAnsi="Arial" w:cs="Arial"/>
          <w:sz w:val="24"/>
          <w:szCs w:val="24"/>
        </w:rPr>
        <w:lastRenderedPageBreak/>
        <w:t>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697"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698" w:author="N S" w:date="2018-10-18T15:52:00Z"/>
          <w:rFonts w:ascii="Arial" w:hAnsi="Arial" w:cs="Arial"/>
          <w:sz w:val="24"/>
          <w:szCs w:val="24"/>
        </w:rPr>
      </w:pPr>
      <w:del w:id="699" w:author="N S" w:date="2018-10-18T15:52:00Z">
        <w:r w:rsidRPr="008C1BDB" w:rsidDel="0020244D">
          <w:rPr>
            <w:rFonts w:ascii="Arial" w:hAnsi="Arial" w:cs="Arial"/>
            <w:sz w:val="24"/>
            <w:szCs w:val="24"/>
          </w:rPr>
          <w:delText>At the SNP level, fewer loci contribute to virulence across all hosts</w:delText>
        </w:r>
      </w:del>
      <w:del w:id="700" w:author="N S" w:date="2018-10-01T16:08:00Z">
        <w:r w:rsidRPr="008C1BDB" w:rsidDel="002659F9">
          <w:rPr>
            <w:rFonts w:ascii="Arial" w:hAnsi="Arial" w:cs="Arial"/>
            <w:sz w:val="24"/>
            <w:szCs w:val="24"/>
          </w:rPr>
          <w:delText xml:space="preserve"> </w:delText>
        </w:r>
      </w:del>
      <w:del w:id="701" w:author="N S" w:date="2018-10-01T16:07:00Z">
        <w:r w:rsidRPr="008C1BDB" w:rsidDel="002659F9">
          <w:rPr>
            <w:rFonts w:ascii="Arial" w:hAnsi="Arial" w:cs="Arial"/>
            <w:sz w:val="24"/>
            <w:szCs w:val="24"/>
          </w:rPr>
          <w:delText xml:space="preserve">and both GWA methods. </w:delText>
        </w:r>
      </w:del>
      <w:del w:id="702"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703" w:author="N S" w:date="2018-10-01T16:08:00Z">
        <w:r w:rsidRPr="008C1BDB" w:rsidDel="002659F9">
          <w:rPr>
            <w:rFonts w:ascii="Arial" w:hAnsi="Arial" w:cs="Arial"/>
            <w:sz w:val="24"/>
            <w:szCs w:val="24"/>
          </w:rPr>
          <w:delText xml:space="preserve"> using the bigRR analysis </w:delText>
        </w:r>
      </w:del>
      <w:del w:id="704"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705"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706" w:author="N S" w:date="2018-09-27T11:22:00Z">
        <w:r w:rsidRPr="008C1BDB" w:rsidDel="001B1E3D">
          <w:rPr>
            <w:rFonts w:ascii="Arial" w:hAnsi="Arial" w:cs="Arial"/>
            <w:sz w:val="24"/>
            <w:szCs w:val="24"/>
          </w:rPr>
          <w:delText xml:space="preserve">SNP calling between hosts was lower for </w:delText>
        </w:r>
      </w:del>
      <w:del w:id="707" w:author="N S" w:date="2018-09-27T11:23:00Z">
        <w:r w:rsidRPr="008C1BDB" w:rsidDel="001B1E3D">
          <w:rPr>
            <w:rFonts w:ascii="Arial" w:hAnsi="Arial" w:cs="Arial"/>
            <w:sz w:val="24"/>
            <w:szCs w:val="24"/>
          </w:rPr>
          <w:delText>GEMMA at</w:delText>
        </w:r>
      </w:del>
      <w:del w:id="708" w:author="N S" w:date="2018-10-01T16:08:00Z">
        <w:r w:rsidRPr="008C1BDB" w:rsidDel="002659F9">
          <w:rPr>
            <w:rFonts w:ascii="Arial" w:hAnsi="Arial" w:cs="Arial"/>
            <w:sz w:val="24"/>
            <w:szCs w:val="24"/>
          </w:rPr>
          <w:delText xml:space="preserve"> the 99.9% permutation threshold</w:delText>
        </w:r>
      </w:del>
      <w:del w:id="709" w:author="N S" w:date="2018-09-27T11:23:00Z">
        <w:r w:rsidRPr="008C1BDB" w:rsidDel="001B1E3D">
          <w:rPr>
            <w:rFonts w:ascii="Arial" w:hAnsi="Arial" w:cs="Arial"/>
            <w:sz w:val="24"/>
            <w:szCs w:val="24"/>
          </w:rPr>
          <w:delText>,</w:delText>
        </w:r>
      </w:del>
      <w:del w:id="710" w:author="N S" w:date="2018-10-01T16:08:00Z">
        <w:r w:rsidRPr="008C1BDB" w:rsidDel="002659F9">
          <w:rPr>
            <w:rFonts w:ascii="Arial" w:hAnsi="Arial" w:cs="Arial"/>
            <w:sz w:val="24"/>
            <w:szCs w:val="24"/>
          </w:rPr>
          <w:delText xml:space="preserve"> with 78% of significant SNPs (4269) in a single host, and 38 SNPs significant across at </w:delText>
        </w:r>
        <w:r w:rsidRPr="008C1BDB" w:rsidDel="002659F9">
          <w:rPr>
            <w:rFonts w:ascii="Arial" w:hAnsi="Arial" w:cs="Arial"/>
            <w:sz w:val="24"/>
            <w:szCs w:val="24"/>
          </w:rPr>
          <w:lastRenderedPageBreak/>
          <w:delText>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711"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CFA422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del w:id="712" w:author="Dan Kliebenstein" w:date="2018-10-24T14:44:00Z">
        <w:r w:rsidR="004569EC" w:rsidRPr="008C1BDB" w:rsidDel="00AA12DA">
          <w:rPr>
            <w:rFonts w:ascii="Arial" w:hAnsi="Arial" w:cs="Arial"/>
            <w:sz w:val="24"/>
            <w:szCs w:val="24"/>
          </w:rPr>
          <w:delText>distinctly respond</w:delText>
        </w:r>
      </w:del>
      <w:ins w:id="713" w:author="Dan Kliebenstein" w:date="2018-10-24T14:44:00Z">
        <w:r w:rsidR="00AA12DA">
          <w:rPr>
            <w:rFonts w:ascii="Arial" w:hAnsi="Arial" w:cs="Arial"/>
            <w:sz w:val="24"/>
            <w:szCs w:val="24"/>
          </w:rPr>
          <w:t>differed on wild and domesticated tomato</w:t>
        </w:r>
      </w:ins>
      <w:del w:id="714" w:author="Dan Kliebenstein" w:date="2018-10-24T14:44:00Z">
        <w:r w:rsidR="004569EC" w:rsidRPr="008C1BDB" w:rsidDel="00AA12DA">
          <w:rPr>
            <w:rFonts w:ascii="Arial" w:hAnsi="Arial" w:cs="Arial"/>
            <w:sz w:val="24"/>
            <w:szCs w:val="24"/>
          </w:rPr>
          <w:delText xml:space="preserve"> to tomato domestication suggests that there is</w:delText>
        </w:r>
      </w:del>
      <w:ins w:id="715"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716"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del w:id="717" w:author="Dan Kliebenstein" w:date="2018-10-29T14:11:00Z">
        <w:r w:rsidR="004569EC" w:rsidRPr="008C1BDB" w:rsidDel="00FD7EFA">
          <w:rPr>
            <w:rFonts w:ascii="Arial" w:hAnsi="Arial" w:cs="Arial"/>
            <w:sz w:val="24"/>
            <w:szCs w:val="24"/>
          </w:rPr>
          <w:delText>that is affected by tomato domestication</w:delText>
        </w:r>
      </w:del>
      <w:ins w:id="718" w:author="Dan Kliebenstein" w:date="2018-10-29T14:11:00Z">
        <w:r w:rsidR="00FD7EFA">
          <w:rPr>
            <w:rFonts w:ascii="Arial" w:hAnsi="Arial" w:cs="Arial"/>
            <w:sz w:val="24"/>
            <w:szCs w:val="24"/>
          </w:rPr>
          <w:t>linked to this</w:t>
        </w:r>
      </w:ins>
      <w:ins w:id="719" w:author="N S" w:date="2018-10-30T10:13:00Z">
        <w:r w:rsidR="005C1BBE">
          <w:rPr>
            <w:rFonts w:ascii="Arial" w:hAnsi="Arial" w:cs="Arial"/>
            <w:sz w:val="24"/>
            <w:szCs w:val="24"/>
          </w:rPr>
          <w:t xml:space="preserve"> phenotypic variation</w:t>
        </w:r>
      </w:ins>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720"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721"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722" w:author="N S" w:date="2018-09-27T12:28:00Z">
        <w:r w:rsidR="00B623B3" w:rsidRPr="008C1BDB" w:rsidDel="00676532">
          <w:rPr>
            <w:rFonts w:ascii="Arial" w:hAnsi="Arial" w:cs="Arial"/>
            <w:sz w:val="24"/>
            <w:szCs w:val="24"/>
          </w:rPr>
          <w:delText xml:space="preserve">This </w:delText>
        </w:r>
      </w:del>
      <w:ins w:id="723"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724"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725"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w:t>
      </w:r>
      <w:del w:id="726" w:author="Dan Kliebenstein" w:date="2018-10-29T14:11:00Z">
        <w:r w:rsidR="00B623B3" w:rsidRPr="008C1BDB" w:rsidDel="00FD7EFA">
          <w:rPr>
            <w:rFonts w:ascii="Arial" w:hAnsi="Arial" w:cs="Arial"/>
            <w:sz w:val="24"/>
            <w:szCs w:val="24"/>
          </w:rPr>
          <w:delText xml:space="preserve">much </w:delText>
        </w:r>
      </w:del>
      <w:r w:rsidR="00B623B3" w:rsidRPr="008C1BDB">
        <w:rPr>
          <w:rFonts w:ascii="Arial" w:hAnsi="Arial" w:cs="Arial"/>
          <w:sz w:val="24"/>
          <w:szCs w:val="24"/>
        </w:rPr>
        <w:t xml:space="preserve">more limited set of SNPs </w:t>
      </w:r>
      <w:del w:id="727" w:author="Dan Kliebenstein" w:date="2018-10-29T14:11:00Z">
        <w:r w:rsidR="00B623B3" w:rsidRPr="008C1BDB" w:rsidDel="00FD7EFA">
          <w:rPr>
            <w:rFonts w:ascii="Arial" w:hAnsi="Arial" w:cs="Arial"/>
            <w:sz w:val="24"/>
            <w:szCs w:val="24"/>
          </w:rPr>
          <w:delText>that had</w:delText>
        </w:r>
      </w:del>
      <w:ins w:id="728" w:author="Dan Kliebenstein" w:date="2018-10-29T14:11:00Z">
        <w:r w:rsidR="00FD7EFA">
          <w:rPr>
            <w:rFonts w:ascii="Arial" w:hAnsi="Arial" w:cs="Arial"/>
            <w:sz w:val="24"/>
            <w:szCs w:val="24"/>
          </w:rPr>
          <w:t>with</w:t>
        </w:r>
      </w:ins>
      <w:r w:rsidR="00B623B3" w:rsidRPr="008C1BDB">
        <w:rPr>
          <w:rFonts w:ascii="Arial" w:hAnsi="Arial" w:cs="Arial"/>
          <w:sz w:val="24"/>
          <w:szCs w:val="24"/>
        </w:rPr>
        <w:t xml:space="preserve"> less overlap </w:t>
      </w:r>
      <w:del w:id="729" w:author="Dan Kliebenstein" w:date="2018-10-29T14:11:00Z">
        <w:r w:rsidR="00B623B3" w:rsidRPr="008C1BDB" w:rsidDel="00FD7EFA">
          <w:rPr>
            <w:rFonts w:ascii="Arial" w:hAnsi="Arial" w:cs="Arial"/>
            <w:sz w:val="24"/>
            <w:szCs w:val="24"/>
          </w:rPr>
          <w:delText xml:space="preserve">with </w:delText>
        </w:r>
      </w:del>
      <w:ins w:id="730" w:author="Dan Kliebenstein" w:date="2018-10-29T14:11:00Z">
        <w:r w:rsidR="00FD7EFA">
          <w:rPr>
            <w:rFonts w:ascii="Arial" w:hAnsi="Arial" w:cs="Arial"/>
            <w:sz w:val="24"/>
            <w:szCs w:val="24"/>
          </w:rPr>
          <w:t>to</w:t>
        </w:r>
        <w:r w:rsidR="00FD7EFA" w:rsidRPr="008C1BDB">
          <w:rPr>
            <w:rFonts w:ascii="Arial" w:hAnsi="Arial" w:cs="Arial"/>
            <w:sz w:val="24"/>
            <w:szCs w:val="24"/>
          </w:rPr>
          <w:t xml:space="preserve"> </w:t>
        </w:r>
      </w:ins>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731"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w:t>
      </w:r>
      <w:del w:id="732" w:author="Dan Kliebenstein" w:date="2018-10-29T14:11:00Z">
        <w:r w:rsidR="00E62AE8" w:rsidRPr="008C1BDB" w:rsidDel="00FD7EFA">
          <w:rPr>
            <w:rFonts w:ascii="Arial" w:hAnsi="Arial" w:cs="Arial"/>
            <w:sz w:val="24"/>
            <w:szCs w:val="24"/>
          </w:rPr>
          <w:delText>begin querying</w:delText>
        </w:r>
      </w:del>
      <w:ins w:id="733" w:author="Dan Kliebenstein" w:date="2018-10-29T14:11:00Z">
        <w:r w:rsidR="00FD7EFA">
          <w:rPr>
            <w:rFonts w:ascii="Arial" w:hAnsi="Arial" w:cs="Arial"/>
            <w:sz w:val="24"/>
            <w:szCs w:val="24"/>
          </w:rPr>
          <w:t>query</w:t>
        </w:r>
      </w:ins>
      <w:r w:rsidR="00E62AE8" w:rsidRPr="008C1BDB">
        <w:rPr>
          <w:rFonts w:ascii="Arial" w:hAnsi="Arial" w:cs="Arial"/>
          <w:sz w:val="24"/>
          <w:szCs w:val="24"/>
        </w:rPr>
        <w:t xml:space="preserve"> the underlying gene functions for these </w:t>
      </w:r>
      <w:del w:id="734" w:author="Dan Kliebenstein" w:date="2018-10-29T14:11:00Z">
        <w:r w:rsidR="00E62AE8" w:rsidRPr="008C1BDB" w:rsidDel="00FD7EFA">
          <w:rPr>
            <w:rFonts w:ascii="Arial" w:hAnsi="Arial" w:cs="Arial"/>
            <w:sz w:val="24"/>
            <w:szCs w:val="24"/>
          </w:rPr>
          <w:delText xml:space="preserve">various </w:delText>
        </w:r>
      </w:del>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735"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w:delText>
        </w:r>
        <w:r w:rsidR="00C44D43" w:rsidRPr="008C1BDB" w:rsidDel="002659F9">
          <w:rPr>
            <w:rFonts w:ascii="Arial" w:hAnsi="Arial" w:cs="Arial"/>
            <w:sz w:val="24"/>
            <w:szCs w:val="24"/>
          </w:rPr>
          <w:lastRenderedPageBreak/>
          <w:delText xml:space="preserve">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736"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737" w:author="N S" w:date="2018-10-22T14:12:00Z">
        <w:r w:rsidR="00185E48">
          <w:rPr>
            <w:rFonts w:ascii="Arial" w:hAnsi="Arial" w:cs="Arial"/>
            <w:sz w:val="24"/>
            <w:szCs w:val="24"/>
          </w:rPr>
          <w:t>b</w:t>
        </w:r>
      </w:ins>
      <w:del w:id="738"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739"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740" w:author="N S" w:date="2018-10-22T14:11:00Z">
        <w:r w:rsidR="004526A2" w:rsidRPr="008C1BDB" w:rsidDel="00185E48">
          <w:rPr>
            <w:rFonts w:ascii="Arial" w:hAnsi="Arial" w:cs="Arial"/>
            <w:sz w:val="24"/>
            <w:szCs w:val="24"/>
          </w:rPr>
          <w:delText xml:space="preserve"> by both GEMMA and bigRR</w:delText>
        </w:r>
      </w:del>
      <w:del w:id="741" w:author="N S" w:date="2018-10-22T14:12:00Z">
        <w:r w:rsidR="004526A2" w:rsidRPr="008C1BDB" w:rsidDel="00185E48">
          <w:rPr>
            <w:rFonts w:ascii="Arial" w:hAnsi="Arial" w:cs="Arial"/>
            <w:sz w:val="24"/>
            <w:szCs w:val="24"/>
          </w:rPr>
          <w:delText xml:space="preserve">. We found </w:delText>
        </w:r>
      </w:del>
      <w:del w:id="742" w:author="N S" w:date="2018-10-22T14:11:00Z">
        <w:r w:rsidR="004526A2" w:rsidRPr="008C1BDB" w:rsidDel="00185E48">
          <w:rPr>
            <w:rFonts w:ascii="Arial" w:hAnsi="Arial" w:cs="Arial"/>
            <w:sz w:val="24"/>
            <w:szCs w:val="24"/>
          </w:rPr>
          <w:delText xml:space="preserve">41 </w:delText>
        </w:r>
      </w:del>
      <w:del w:id="743"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744"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745" w:author="N S" w:date="2018-10-22T14:12:00Z">
        <w:r w:rsidR="004526A2" w:rsidRPr="008C1BDB" w:rsidDel="00185E48">
          <w:rPr>
            <w:rFonts w:ascii="Arial" w:hAnsi="Arial" w:cs="Arial"/>
            <w:sz w:val="24"/>
            <w:szCs w:val="24"/>
          </w:rPr>
          <w:delText xml:space="preserve">). In both datasets, the </w:delText>
        </w:r>
      </w:del>
      <w:ins w:id="746"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747"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755A7100"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748" w:author="N S" w:date="2018-10-15T13:33:00Z">
        <w:r w:rsidR="00E62AE8" w:rsidRPr="008C1BDB" w:rsidDel="00991B17">
          <w:rPr>
            <w:rFonts w:ascii="Arial" w:hAnsi="Arial" w:cs="Arial"/>
            <w:sz w:val="24"/>
            <w:szCs w:val="24"/>
          </w:rPr>
          <w:delText xml:space="preserve">on </w:delText>
        </w:r>
      </w:del>
      <w:ins w:id="749"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750"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751"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752" w:author="N S" w:date="2018-10-15T13:34:00Z">
        <w:del w:id="753"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754"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lastRenderedPageBreak/>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ins w:id="755" w:author="Dan Kliebenstein" w:date="2018-10-24T14:22:00Z">
        <w:r w:rsidR="00140D23">
          <w:rPr>
            <w:rFonts w:ascii="Arial" w:hAnsi="Arial" w:cs="Arial"/>
            <w:sz w:val="24"/>
            <w:szCs w:val="24"/>
          </w:rPr>
          <w:t>Pathog</w:t>
        </w:r>
      </w:ins>
      <w:ins w:id="756" w:author="Dan Kliebenstein" w:date="2018-10-29T14:12:00Z">
        <w:r w:rsidR="00FD7EFA">
          <w:rPr>
            <w:rFonts w:ascii="Arial" w:hAnsi="Arial" w:cs="Arial"/>
            <w:sz w:val="24"/>
            <w:szCs w:val="24"/>
          </w:rPr>
          <w:t>en</w:t>
        </w:r>
      </w:ins>
      <w:ins w:id="757" w:author="Dan Kliebenstein" w:date="2018-10-24T14:22:00Z">
        <w:r w:rsidR="00140D23">
          <w:rPr>
            <w:rFonts w:ascii="Arial" w:hAnsi="Arial" w:cs="Arial"/>
            <w:sz w:val="24"/>
            <w:szCs w:val="24"/>
          </w:rPr>
          <w:t xml:space="preserve"> isolate and tomato genotype were the strongest determinants of the interaction with only </w:t>
        </w:r>
      </w:ins>
      <w:del w:id="758"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759" w:author="Dan Kliebenstein" w:date="2018-10-29T14:12:00Z">
        <w:r w:rsidR="00FD7EFA">
          <w:rPr>
            <w:rFonts w:ascii="Arial" w:hAnsi="Arial" w:cs="Arial"/>
            <w:sz w:val="24"/>
            <w:szCs w:val="24"/>
          </w:rPr>
          <w:t xml:space="preserve"> associated with domestication</w:t>
        </w:r>
      </w:ins>
      <w:ins w:id="760" w:author="Dan Kliebenstein" w:date="2018-10-24T14:22:00Z">
        <w:r w:rsidR="00140D23">
          <w:rPr>
            <w:rFonts w:ascii="Arial" w:hAnsi="Arial" w:cs="Arial"/>
            <w:sz w:val="24"/>
            <w:szCs w:val="24"/>
          </w:rPr>
          <w:t xml:space="preserve">. </w:t>
        </w:r>
      </w:ins>
      <w:del w:id="761" w:author="Dan Kliebenstein" w:date="2018-10-24T14:22:00Z">
        <w:r w:rsidR="00E62AE8" w:rsidRPr="008C1BDB" w:rsidDel="00140D23">
          <w:rPr>
            <w:rFonts w:ascii="Arial" w:hAnsi="Arial" w:cs="Arial"/>
            <w:sz w:val="24"/>
            <w:szCs w:val="24"/>
          </w:rPr>
          <w:delText xml:space="preserve"> but critically</w:delText>
        </w:r>
      </w:del>
      <w:ins w:id="762"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763"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764"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765"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766"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48153C" w:rsidR="00F60FC1" w:rsidRPr="008C1BDB" w:rsidDel="00FD7EFA" w:rsidRDefault="00E62AE8" w:rsidP="00E65FA1">
      <w:pPr>
        <w:spacing w:line="360" w:lineRule="auto"/>
        <w:ind w:firstLine="720"/>
        <w:rPr>
          <w:del w:id="767" w:author="Dan Kliebenstein" w:date="2018-10-29T14:14:00Z"/>
          <w:rFonts w:ascii="Arial" w:hAnsi="Arial" w:cs="Arial"/>
          <w:sz w:val="24"/>
          <w:szCs w:val="24"/>
        </w:rPr>
      </w:pPr>
      <w:del w:id="768" w:author="Dan Kliebenstein" w:date="2018-10-29T14:14:00Z">
        <w:r w:rsidRPr="008C1BDB" w:rsidDel="00FD7EFA">
          <w:rPr>
            <w:rFonts w:ascii="Arial" w:hAnsi="Arial" w:cs="Arial"/>
            <w:sz w:val="24"/>
            <w:szCs w:val="24"/>
          </w:rPr>
          <w:delText xml:space="preserve">These </w:delText>
        </w:r>
        <w:r w:rsidR="009707C0" w:rsidRPr="008C1BDB" w:rsidDel="00FD7EFA">
          <w:rPr>
            <w:rFonts w:ascii="Arial" w:hAnsi="Arial" w:cs="Arial"/>
            <w:sz w:val="24"/>
            <w:szCs w:val="24"/>
          </w:rPr>
          <w:delText xml:space="preserve">results provide evidence of a </w:delText>
        </w:r>
      </w:del>
      <w:del w:id="769" w:author="Dan Kliebenstein" w:date="2018-10-24T14:20:00Z">
        <w:r w:rsidR="009707C0" w:rsidRPr="008C1BDB" w:rsidDel="00A2119C">
          <w:rPr>
            <w:rFonts w:ascii="Arial" w:hAnsi="Arial" w:cs="Arial"/>
            <w:sz w:val="24"/>
            <w:szCs w:val="24"/>
          </w:rPr>
          <w:delText xml:space="preserve">mild </w:delText>
        </w:r>
      </w:del>
      <w:del w:id="770" w:author="Dan Kliebenstein" w:date="2018-10-29T14:14:00Z">
        <w:r w:rsidRPr="008C1BDB" w:rsidDel="00FD7EFA">
          <w:rPr>
            <w:rFonts w:ascii="Arial" w:hAnsi="Arial" w:cs="Arial"/>
            <w:sz w:val="24"/>
            <w:szCs w:val="24"/>
          </w:rPr>
          <w:delText xml:space="preserve">tomato </w:delText>
        </w:r>
        <w:r w:rsidR="009707C0" w:rsidRPr="008C1BDB" w:rsidDel="00FD7EFA">
          <w:rPr>
            <w:rFonts w:ascii="Arial" w:hAnsi="Arial" w:cs="Arial"/>
            <w:sz w:val="24"/>
            <w:szCs w:val="24"/>
          </w:rPr>
          <w:delText xml:space="preserve">domestication effect on resistance to the generalist pathogen, </w:delText>
        </w:r>
        <w:r w:rsidRPr="008C1BDB" w:rsidDel="00FD7EFA">
          <w:rPr>
            <w:rFonts w:ascii="Arial" w:hAnsi="Arial" w:cs="Arial"/>
            <w:i/>
            <w:sz w:val="24"/>
            <w:szCs w:val="24"/>
          </w:rPr>
          <w:delText xml:space="preserve">B. </w:delText>
        </w:r>
        <w:r w:rsidR="009707C0" w:rsidRPr="008C1BDB" w:rsidDel="00FD7EFA">
          <w:rPr>
            <w:rFonts w:ascii="Arial" w:hAnsi="Arial" w:cs="Arial"/>
            <w:i/>
            <w:sz w:val="24"/>
            <w:szCs w:val="24"/>
          </w:rPr>
          <w:delText>cinerea.</w:delText>
        </w:r>
        <w:r w:rsidR="009707C0" w:rsidRPr="008C1BDB" w:rsidDel="00FD7EFA">
          <w:rPr>
            <w:rFonts w:ascii="Arial" w:hAnsi="Arial" w:cs="Arial"/>
            <w:sz w:val="24"/>
            <w:szCs w:val="24"/>
          </w:rPr>
          <w:delText xml:space="preserve"> </w:delText>
        </w:r>
      </w:del>
      <w:del w:id="771" w:author="Dan Kliebenstein" w:date="2018-10-29T14:13:00Z">
        <w:r w:rsidR="007C110C" w:rsidRPr="008C1BDB" w:rsidDel="00FD7EFA">
          <w:rPr>
            <w:rFonts w:ascii="Arial" w:hAnsi="Arial" w:cs="Arial"/>
            <w:sz w:val="24"/>
            <w:szCs w:val="24"/>
          </w:rPr>
          <w:delText xml:space="preserve">We measured an 18% increase in susceptibility across domesticated varieties, but this </w:delText>
        </w:r>
        <w:r w:rsidR="00686E9E" w:rsidRPr="008C1BDB" w:rsidDel="00FD7EFA">
          <w:rPr>
            <w:rFonts w:ascii="Arial" w:hAnsi="Arial" w:cs="Arial"/>
            <w:sz w:val="24"/>
            <w:szCs w:val="24"/>
          </w:rPr>
          <w:delText xml:space="preserve">represents </w:delText>
        </w:r>
      </w:del>
      <w:ins w:id="772" w:author="N S" w:date="2018-10-20T16:22:00Z">
        <w:del w:id="773" w:author="Dan Kliebenstein" w:date="2018-10-29T14:13:00Z">
          <w:r w:rsidR="009679D6" w:rsidDel="00FD7EFA">
            <w:rPr>
              <w:rFonts w:ascii="Arial" w:hAnsi="Arial" w:cs="Arial"/>
              <w:sz w:val="24"/>
              <w:szCs w:val="24"/>
            </w:rPr>
            <w:delText>explains</w:delText>
          </w:r>
          <w:r w:rsidR="009679D6" w:rsidRPr="008C1BDB" w:rsidDel="00FD7EFA">
            <w:rPr>
              <w:rFonts w:ascii="Arial" w:hAnsi="Arial" w:cs="Arial"/>
              <w:sz w:val="24"/>
              <w:szCs w:val="24"/>
            </w:rPr>
            <w:delText xml:space="preserve"> </w:delText>
          </w:r>
        </w:del>
      </w:ins>
      <w:del w:id="774" w:author="Dan Kliebenstein" w:date="2018-10-29T14:13:00Z">
        <w:r w:rsidR="007C110C" w:rsidRPr="008C1BDB" w:rsidDel="00FD7EFA">
          <w:rPr>
            <w:rFonts w:ascii="Arial" w:hAnsi="Arial" w:cs="Arial"/>
            <w:sz w:val="24"/>
            <w:szCs w:val="24"/>
          </w:rPr>
          <w:delText xml:space="preserve">less than 1% of the </w:delText>
        </w:r>
      </w:del>
      <w:ins w:id="775" w:author="N S" w:date="2018-10-22T10:53:00Z">
        <w:del w:id="776" w:author="Dan Kliebenstein" w:date="2018-10-29T14:13:00Z">
          <w:r w:rsidR="00D02107" w:rsidDel="00FD7EFA">
            <w:rPr>
              <w:rFonts w:ascii="Arial" w:hAnsi="Arial" w:cs="Arial"/>
              <w:sz w:val="24"/>
              <w:szCs w:val="24"/>
            </w:rPr>
            <w:delText xml:space="preserve">a small portion of the </w:delText>
          </w:r>
        </w:del>
      </w:ins>
      <w:del w:id="777" w:author="Dan Kliebenstein" w:date="2018-10-29T14:13:00Z">
        <w:r w:rsidR="007C110C" w:rsidRPr="008C1BDB" w:rsidDel="00FD7EFA">
          <w:rPr>
            <w:rFonts w:ascii="Arial" w:hAnsi="Arial" w:cs="Arial"/>
            <w:sz w:val="24"/>
            <w:szCs w:val="24"/>
          </w:rPr>
          <w:delText xml:space="preserve">total variance of </w:delText>
        </w:r>
        <w:r w:rsidR="007C110C" w:rsidRPr="008C1BDB" w:rsidDel="00FD7EFA">
          <w:rPr>
            <w:rFonts w:ascii="Arial" w:hAnsi="Arial" w:cs="Arial"/>
            <w:i/>
            <w:sz w:val="24"/>
            <w:szCs w:val="24"/>
          </w:rPr>
          <w:delText>B. cinerea</w:delText>
        </w:r>
        <w:r w:rsidR="007C110C" w:rsidRPr="008C1BDB" w:rsidDel="00FD7EFA">
          <w:rPr>
            <w:rFonts w:ascii="Arial" w:hAnsi="Arial" w:cs="Arial"/>
            <w:sz w:val="24"/>
            <w:szCs w:val="24"/>
          </w:rPr>
          <w:delText xml:space="preserve"> lesion size on tomato</w:delText>
        </w:r>
        <w:r w:rsidR="00415881" w:rsidRPr="008C1BDB" w:rsidDel="00FD7EFA">
          <w:rPr>
            <w:rFonts w:ascii="Arial" w:hAnsi="Arial" w:cs="Arial"/>
            <w:sz w:val="24"/>
            <w:szCs w:val="24"/>
          </w:rPr>
          <w:delText xml:space="preserve"> (Table </w:delText>
        </w:r>
        <w:r w:rsidR="00167C8A" w:rsidRPr="008C1BDB" w:rsidDel="00FD7EFA">
          <w:rPr>
            <w:rFonts w:ascii="Arial" w:hAnsi="Arial" w:cs="Arial"/>
            <w:sz w:val="24"/>
            <w:szCs w:val="24"/>
          </w:rPr>
          <w:delText>1</w:delText>
        </w:r>
        <w:r w:rsidR="00B07808" w:rsidDel="00FD7EFA">
          <w:rPr>
            <w:rFonts w:ascii="Arial" w:hAnsi="Arial" w:cs="Arial"/>
            <w:sz w:val="24"/>
            <w:szCs w:val="24"/>
          </w:rPr>
          <w:delText>a</w:delText>
        </w:r>
        <w:r w:rsidR="00167C8A" w:rsidRPr="008C1BDB" w:rsidDel="00FD7EFA">
          <w:rPr>
            <w:rFonts w:ascii="Arial" w:hAnsi="Arial" w:cs="Arial"/>
            <w:sz w:val="24"/>
            <w:szCs w:val="24"/>
          </w:rPr>
          <w:delText>)</w:delText>
        </w:r>
        <w:r w:rsidR="007C110C" w:rsidRPr="008C1BDB" w:rsidDel="00FD7EFA">
          <w:rPr>
            <w:rFonts w:ascii="Arial" w:hAnsi="Arial" w:cs="Arial"/>
            <w:sz w:val="24"/>
            <w:szCs w:val="24"/>
          </w:rPr>
          <w:delText xml:space="preserve">.  </w:delText>
        </w:r>
        <w:r w:rsidR="00686E9E" w:rsidRPr="008C1BDB" w:rsidDel="00FD7EFA">
          <w:rPr>
            <w:rFonts w:ascii="Arial" w:hAnsi="Arial" w:cs="Arial"/>
            <w:sz w:val="24"/>
            <w:szCs w:val="24"/>
          </w:rPr>
          <w:delText>As such</w:delText>
        </w:r>
        <w:r w:rsidR="009707C0" w:rsidRPr="008C1BDB" w:rsidDel="00FD7EFA">
          <w:rPr>
            <w:rFonts w:ascii="Arial" w:hAnsi="Arial" w:cs="Arial"/>
            <w:sz w:val="24"/>
            <w:szCs w:val="24"/>
          </w:rPr>
          <w:delText>,</w:delText>
        </w:r>
      </w:del>
      <w:del w:id="778" w:author="Dan Kliebenstein" w:date="2018-10-29T14:14:00Z">
        <w:r w:rsidR="009707C0" w:rsidRPr="008C1BDB" w:rsidDel="00FD7EFA">
          <w:rPr>
            <w:rFonts w:ascii="Arial" w:hAnsi="Arial" w:cs="Arial"/>
            <w:sz w:val="24"/>
            <w:szCs w:val="24"/>
          </w:rPr>
          <w:delText xml:space="preserve"> domestication status </w:delText>
        </w:r>
      </w:del>
      <w:del w:id="779" w:author="Dan Kliebenstein" w:date="2018-10-24T14:20:00Z">
        <w:r w:rsidR="009707C0" w:rsidRPr="008C1BDB" w:rsidDel="00140D23">
          <w:rPr>
            <w:rFonts w:ascii="Arial" w:hAnsi="Arial" w:cs="Arial"/>
            <w:sz w:val="24"/>
            <w:szCs w:val="24"/>
          </w:rPr>
          <w:delText xml:space="preserve">alone </w:delText>
        </w:r>
      </w:del>
      <w:del w:id="780" w:author="Dan Kliebenstein" w:date="2018-10-29T14:14:00Z">
        <w:r w:rsidR="00686E9E" w:rsidRPr="008C1BDB" w:rsidDel="00FD7EFA">
          <w:rPr>
            <w:rFonts w:ascii="Arial" w:hAnsi="Arial" w:cs="Arial"/>
            <w:sz w:val="24"/>
            <w:szCs w:val="24"/>
          </w:rPr>
          <w:delText xml:space="preserve">is </w:delText>
        </w:r>
        <w:r w:rsidR="009707C0" w:rsidRPr="008C1BDB" w:rsidDel="00FD7EFA">
          <w:rPr>
            <w:rFonts w:ascii="Arial" w:hAnsi="Arial" w:cs="Arial"/>
            <w:sz w:val="24"/>
            <w:szCs w:val="24"/>
          </w:rPr>
          <w:delText xml:space="preserve">a poor predictor of </w:delText>
        </w:r>
        <w:r w:rsidR="00847F0D" w:rsidRPr="008C1BDB" w:rsidDel="00FD7EFA">
          <w:rPr>
            <w:rFonts w:ascii="Arial" w:hAnsi="Arial" w:cs="Arial"/>
            <w:sz w:val="24"/>
            <w:szCs w:val="24"/>
          </w:rPr>
          <w:delText xml:space="preserve">a specific tomato </w:delText>
        </w:r>
        <w:r w:rsidR="009707C0" w:rsidRPr="008C1BDB" w:rsidDel="00FD7EFA">
          <w:rPr>
            <w:rFonts w:ascii="Arial" w:hAnsi="Arial" w:cs="Arial"/>
            <w:sz w:val="24"/>
            <w:szCs w:val="24"/>
          </w:rPr>
          <w:delText>host</w:delText>
        </w:r>
        <w:r w:rsidR="00E1446F" w:rsidRPr="008C1BDB" w:rsidDel="00FD7EFA">
          <w:rPr>
            <w:rFonts w:ascii="Arial" w:hAnsi="Arial" w:cs="Arial"/>
            <w:sz w:val="24"/>
            <w:szCs w:val="24"/>
          </w:rPr>
          <w:delText>’</w:delText>
        </w:r>
        <w:r w:rsidR="00847F0D" w:rsidRPr="008C1BDB" w:rsidDel="00FD7EFA">
          <w:rPr>
            <w:rFonts w:ascii="Arial" w:hAnsi="Arial" w:cs="Arial"/>
            <w:sz w:val="24"/>
            <w:szCs w:val="24"/>
          </w:rPr>
          <w:delText>s</w:delText>
        </w:r>
        <w:r w:rsidR="009707C0" w:rsidRPr="008C1BDB" w:rsidDel="00FD7EFA">
          <w:rPr>
            <w:rFonts w:ascii="Arial" w:hAnsi="Arial" w:cs="Arial"/>
            <w:sz w:val="24"/>
            <w:szCs w:val="24"/>
          </w:rPr>
          <w:delText xml:space="preserve"> </w:delText>
        </w:r>
        <w:r w:rsidR="00847F0D" w:rsidRPr="008C1BDB" w:rsidDel="00FD7EFA">
          <w:rPr>
            <w:rFonts w:ascii="Arial" w:hAnsi="Arial" w:cs="Arial"/>
            <w:sz w:val="24"/>
            <w:szCs w:val="24"/>
          </w:rPr>
          <w:delText xml:space="preserve">resistance </w:delText>
        </w:r>
        <w:r w:rsidR="009707C0" w:rsidRPr="008C1BDB" w:rsidDel="00FD7EFA">
          <w:rPr>
            <w:rFonts w:ascii="Arial" w:hAnsi="Arial" w:cs="Arial"/>
            <w:sz w:val="24"/>
            <w:szCs w:val="24"/>
          </w:rPr>
          <w:delText xml:space="preserve">to infection by </w:delText>
        </w:r>
        <w:r w:rsidR="009707C0" w:rsidRPr="008C1BDB" w:rsidDel="00FD7EFA">
          <w:rPr>
            <w:rFonts w:ascii="Arial" w:hAnsi="Arial" w:cs="Arial"/>
            <w:i/>
            <w:sz w:val="24"/>
            <w:szCs w:val="24"/>
          </w:rPr>
          <w:delText>B. cinerea</w:delText>
        </w:r>
        <w:r w:rsidR="009707C0" w:rsidRPr="008C1BDB" w:rsidDel="00FD7EFA">
          <w:rPr>
            <w:rFonts w:ascii="Arial" w:hAnsi="Arial" w:cs="Arial"/>
            <w:sz w:val="24"/>
            <w:szCs w:val="24"/>
          </w:rPr>
          <w:delText xml:space="preserve">. </w:delText>
        </w:r>
      </w:del>
      <w:del w:id="781"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782" w:name="_Hlk528003763"/>
      <w:ins w:id="783" w:author="N S" w:date="2018-10-15T13:37:00Z">
        <w:del w:id="784" w:author="Dan Kliebenstein" w:date="2018-10-24T14:15:00Z">
          <w:r w:rsidR="00991B17" w:rsidDel="00A2119C">
            <w:rPr>
              <w:rFonts w:ascii="Arial" w:hAnsi="Arial" w:cs="Arial"/>
              <w:sz w:val="24"/>
              <w:szCs w:val="24"/>
            </w:rPr>
            <w:delText xml:space="preserve">Functional plant defenses within </w:delText>
          </w:r>
        </w:del>
      </w:ins>
      <w:ins w:id="785" w:author="N S" w:date="2018-10-22T20:24:00Z">
        <w:del w:id="786" w:author="Dan Kliebenstein" w:date="2018-10-24T14:15:00Z">
          <w:r w:rsidR="00E568CD" w:rsidDel="00A2119C">
            <w:rPr>
              <w:rFonts w:ascii="Arial" w:hAnsi="Arial" w:cs="Arial"/>
              <w:sz w:val="24"/>
              <w:szCs w:val="24"/>
            </w:rPr>
            <w:delText xml:space="preserve">both </w:delText>
          </w:r>
        </w:del>
      </w:ins>
      <w:ins w:id="787" w:author="N S" w:date="2018-10-15T13:37:00Z">
        <w:del w:id="788" w:author="Dan Kliebenstein" w:date="2018-10-24T14:15:00Z">
          <w:r w:rsidR="00991B17" w:rsidDel="00A2119C">
            <w:rPr>
              <w:rFonts w:ascii="Arial" w:hAnsi="Arial" w:cs="Arial"/>
              <w:sz w:val="24"/>
              <w:szCs w:val="24"/>
            </w:rPr>
            <w:delText xml:space="preserve">the domesticated and wild tomato </w:delText>
          </w:r>
        </w:del>
      </w:ins>
      <w:ins w:id="789" w:author="N S" w:date="2018-10-15T13:38:00Z">
        <w:del w:id="790" w:author="Dan Kliebenstein" w:date="2018-10-24T14:15:00Z">
          <w:r w:rsidR="00991B17" w:rsidDel="00A2119C">
            <w:rPr>
              <w:rFonts w:ascii="Arial" w:hAnsi="Arial" w:cs="Arial"/>
              <w:sz w:val="24"/>
              <w:szCs w:val="24"/>
            </w:rPr>
            <w:delText>accessions may</w:delText>
          </w:r>
        </w:del>
      </w:ins>
      <w:ins w:id="791" w:author="N S" w:date="2018-10-22T20:24:00Z">
        <w:del w:id="792" w:author="Dan Kliebenstein" w:date="2018-10-24T14:15:00Z">
          <w:r w:rsidR="00E568CD" w:rsidDel="00A2119C">
            <w:rPr>
              <w:rFonts w:ascii="Arial" w:hAnsi="Arial" w:cs="Arial"/>
              <w:sz w:val="24"/>
              <w:szCs w:val="24"/>
            </w:rPr>
            <w:delText xml:space="preserve"> act to</w:delText>
          </w:r>
        </w:del>
      </w:ins>
      <w:ins w:id="793" w:author="N S" w:date="2018-10-15T13:38:00Z">
        <w:del w:id="794"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795"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796"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797" w:author="N S" w:date="2018-10-15T13:38:00Z">
        <w:del w:id="798" w:author="Dan Kliebenstein" w:date="2018-10-24T14:15:00Z">
          <w:r w:rsidR="00991B17" w:rsidDel="00A2119C">
            <w:rPr>
              <w:rFonts w:ascii="Arial" w:hAnsi="Arial" w:cs="Arial"/>
              <w:sz w:val="24"/>
              <w:szCs w:val="24"/>
            </w:rPr>
            <w:delText>.</w:delText>
          </w:r>
        </w:del>
      </w:ins>
      <w:ins w:id="799" w:author="N S" w:date="2018-10-22T20:24:00Z">
        <w:del w:id="800" w:author="Dan Kliebenstein" w:date="2018-10-24T14:15:00Z">
          <w:r w:rsidR="00E568CD" w:rsidDel="00A2119C">
            <w:rPr>
              <w:rFonts w:ascii="Arial" w:hAnsi="Arial" w:cs="Arial"/>
              <w:sz w:val="24"/>
              <w:szCs w:val="24"/>
            </w:rPr>
            <w:delText xml:space="preserve"> </w:delText>
          </w:r>
        </w:del>
      </w:ins>
      <w:bookmarkEnd w:id="782"/>
      <w:del w:id="801"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del w:id="802" w:author="Dan Kliebenstein" w:date="2018-10-29T14:14:00Z">
        <w:r w:rsidR="007C110C" w:rsidRPr="008C1BDB" w:rsidDel="00FD7EFA">
          <w:rPr>
            <w:rFonts w:ascii="Arial" w:hAnsi="Arial" w:cs="Arial"/>
            <w:sz w:val="24"/>
            <w:szCs w:val="24"/>
          </w:rPr>
          <w:delText xml:space="preserve"> </w:delText>
        </w:r>
      </w:del>
      <w:del w:id="803" w:author="Dan Kliebenstein" w:date="2018-10-29T14:13:00Z">
        <w:r w:rsidR="007C110C" w:rsidRPr="008C1BDB" w:rsidDel="00FD7EFA">
          <w:rPr>
            <w:rFonts w:ascii="Arial" w:hAnsi="Arial" w:cs="Arial"/>
            <w:sz w:val="24"/>
            <w:szCs w:val="24"/>
          </w:rPr>
          <w:delText xml:space="preserve">specific </w:delText>
        </w:r>
      </w:del>
      <w:del w:id="804" w:author="Dan Kliebenstein" w:date="2018-10-29T14:14:00Z">
        <w:r w:rsidR="007C110C" w:rsidRPr="008C1BDB" w:rsidDel="00FD7EFA">
          <w:rPr>
            <w:rFonts w:ascii="Arial" w:hAnsi="Arial" w:cs="Arial"/>
            <w:sz w:val="24"/>
            <w:szCs w:val="24"/>
          </w:rPr>
          <w:delText xml:space="preserve">loci linked to differential virulence across wild and </w:delText>
        </w:r>
        <w:r w:rsidR="007C110C" w:rsidRPr="008C1BDB" w:rsidDel="00FD7EFA">
          <w:rPr>
            <w:rFonts w:ascii="Arial" w:hAnsi="Arial" w:cs="Arial"/>
            <w:sz w:val="24"/>
            <w:szCs w:val="24"/>
          </w:rPr>
          <w:lastRenderedPageBreak/>
          <w:delText>domestic</w:delText>
        </w:r>
      </w:del>
      <w:ins w:id="805" w:author="N S" w:date="2018-10-17T11:35:00Z">
        <w:del w:id="806" w:author="Dan Kliebenstein" w:date="2018-10-29T14:14:00Z">
          <w:r w:rsidR="00E20835" w:rsidDel="00FD7EFA">
            <w:rPr>
              <w:rFonts w:ascii="Arial" w:hAnsi="Arial" w:cs="Arial"/>
              <w:sz w:val="24"/>
              <w:szCs w:val="24"/>
            </w:rPr>
            <w:delText>ated</w:delText>
          </w:r>
        </w:del>
      </w:ins>
      <w:del w:id="807" w:author="Dan Kliebenstein" w:date="2018-10-29T14:14:00Z">
        <w:r w:rsidR="007C110C" w:rsidRPr="008C1BDB" w:rsidDel="00FD7EFA">
          <w:rPr>
            <w:rFonts w:ascii="Arial" w:hAnsi="Arial" w:cs="Arial"/>
            <w:sz w:val="24"/>
            <w:szCs w:val="24"/>
          </w:rPr>
          <w:delText xml:space="preserve"> tomatoes</w:delText>
        </w:r>
        <w:r w:rsidR="00A82868" w:rsidRPr="008C1BDB" w:rsidDel="00FD7EFA">
          <w:rPr>
            <w:rFonts w:ascii="Arial" w:hAnsi="Arial" w:cs="Arial"/>
            <w:sz w:val="24"/>
            <w:szCs w:val="24"/>
          </w:rPr>
          <w:delText xml:space="preserve"> (Figure </w:delText>
        </w:r>
        <w:r w:rsidR="00D03A16" w:rsidRPr="008C1BDB" w:rsidDel="00FD7EFA">
          <w:rPr>
            <w:rFonts w:ascii="Arial" w:hAnsi="Arial" w:cs="Arial"/>
            <w:sz w:val="24"/>
            <w:szCs w:val="24"/>
          </w:rPr>
          <w:delText>1 c-h</w:delText>
        </w:r>
      </w:del>
      <w:ins w:id="808" w:author="N S" w:date="2018-10-18T15:53:00Z">
        <w:del w:id="809" w:author="Dan Kliebenstein" w:date="2018-10-29T14:14:00Z">
          <w:r w:rsidR="0020244D" w:rsidDel="00FD7EFA">
            <w:rPr>
              <w:rFonts w:ascii="Arial" w:hAnsi="Arial" w:cs="Arial"/>
              <w:sz w:val="24"/>
              <w:szCs w:val="24"/>
            </w:rPr>
            <w:delText xml:space="preserve">, </w:delText>
          </w:r>
        </w:del>
      </w:ins>
      <w:ins w:id="810" w:author="N S" w:date="2018-10-18T15:54:00Z">
        <w:del w:id="811" w:author="Dan Kliebenstein" w:date="2018-10-29T14:14:00Z">
          <w:r w:rsidR="0020244D" w:rsidDel="00FD7EFA">
            <w:rPr>
              <w:rFonts w:ascii="Arial" w:hAnsi="Arial" w:cs="Arial"/>
              <w:sz w:val="24"/>
              <w:szCs w:val="24"/>
            </w:rPr>
            <w:delText xml:space="preserve">Figure 7, </w:delText>
          </w:r>
        </w:del>
      </w:ins>
      <w:ins w:id="812" w:author="N S" w:date="2018-10-18T15:53:00Z">
        <w:del w:id="813" w:author="Dan Kliebenstein" w:date="2018-10-29T14:14:00Z">
          <w:r w:rsidR="0020244D" w:rsidDel="00FD7EFA">
            <w:rPr>
              <w:rFonts w:ascii="Arial" w:hAnsi="Arial" w:cs="Arial"/>
              <w:sz w:val="24"/>
              <w:szCs w:val="24"/>
            </w:rPr>
            <w:delText>Supplementa</w:delText>
          </w:r>
        </w:del>
      </w:ins>
      <w:ins w:id="814" w:author="N S" w:date="2018-10-22T14:15:00Z">
        <w:del w:id="815" w:author="Dan Kliebenstein" w:date="2018-10-29T14:14:00Z">
          <w:r w:rsidR="00185E48" w:rsidDel="00FD7EFA">
            <w:rPr>
              <w:rFonts w:ascii="Arial" w:hAnsi="Arial" w:cs="Arial"/>
              <w:sz w:val="24"/>
              <w:szCs w:val="24"/>
            </w:rPr>
            <w:delText>l</w:delText>
          </w:r>
        </w:del>
      </w:ins>
      <w:ins w:id="816" w:author="N S" w:date="2018-10-18T15:53:00Z">
        <w:del w:id="817" w:author="Dan Kliebenstein" w:date="2018-10-29T14:14:00Z">
          <w:r w:rsidR="0020244D" w:rsidDel="00FD7EFA">
            <w:rPr>
              <w:rFonts w:ascii="Arial" w:hAnsi="Arial" w:cs="Arial"/>
              <w:sz w:val="24"/>
              <w:szCs w:val="24"/>
            </w:rPr>
            <w:delText xml:space="preserve"> </w:delText>
          </w:r>
        </w:del>
      </w:ins>
      <w:ins w:id="818" w:author="N S" w:date="2018-10-18T15:54:00Z">
        <w:del w:id="819" w:author="Dan Kliebenstein" w:date="2018-10-29T14:14:00Z">
          <w:r w:rsidR="0020244D" w:rsidDel="00FD7EFA">
            <w:rPr>
              <w:rFonts w:ascii="Arial" w:hAnsi="Arial" w:cs="Arial"/>
              <w:sz w:val="24"/>
              <w:szCs w:val="24"/>
            </w:rPr>
            <w:delText xml:space="preserve">Data Set </w:delText>
          </w:r>
        </w:del>
      </w:ins>
      <w:ins w:id="820" w:author="N S" w:date="2018-10-22T14:06:00Z">
        <w:del w:id="821" w:author="Dan Kliebenstein" w:date="2018-10-29T14:14:00Z">
          <w:r w:rsidR="006E06DA" w:rsidDel="00FD7EFA">
            <w:rPr>
              <w:rFonts w:ascii="Arial" w:hAnsi="Arial" w:cs="Arial"/>
              <w:sz w:val="24"/>
              <w:szCs w:val="24"/>
            </w:rPr>
            <w:delText>3</w:delText>
          </w:r>
        </w:del>
      </w:ins>
      <w:ins w:id="822" w:author="N S" w:date="2018-10-18T15:54:00Z">
        <w:del w:id="823" w:author="Dan Kliebenstein" w:date="2018-10-29T14:14:00Z">
          <w:r w:rsidR="0020244D" w:rsidDel="00FD7EFA">
            <w:rPr>
              <w:rFonts w:ascii="Arial" w:hAnsi="Arial" w:cs="Arial"/>
              <w:sz w:val="24"/>
              <w:szCs w:val="24"/>
            </w:rPr>
            <w:delText>, Supplementa</w:delText>
          </w:r>
        </w:del>
      </w:ins>
      <w:ins w:id="824" w:author="N S" w:date="2018-10-22T14:15:00Z">
        <w:del w:id="825" w:author="Dan Kliebenstein" w:date="2018-10-29T14:14:00Z">
          <w:r w:rsidR="00185E48" w:rsidDel="00FD7EFA">
            <w:rPr>
              <w:rFonts w:ascii="Arial" w:hAnsi="Arial" w:cs="Arial"/>
              <w:sz w:val="24"/>
              <w:szCs w:val="24"/>
            </w:rPr>
            <w:delText>l</w:delText>
          </w:r>
        </w:del>
      </w:ins>
      <w:ins w:id="826" w:author="N S" w:date="2018-10-18T15:54:00Z">
        <w:del w:id="827" w:author="Dan Kliebenstein" w:date="2018-10-29T14:14:00Z">
          <w:r w:rsidR="0020244D" w:rsidDel="00FD7EFA">
            <w:rPr>
              <w:rFonts w:ascii="Arial" w:hAnsi="Arial" w:cs="Arial"/>
              <w:sz w:val="24"/>
              <w:szCs w:val="24"/>
            </w:rPr>
            <w:delText xml:space="preserve"> Data Set </w:delText>
          </w:r>
        </w:del>
      </w:ins>
      <w:ins w:id="828" w:author="N S" w:date="2018-10-22T14:06:00Z">
        <w:del w:id="829" w:author="Dan Kliebenstein" w:date="2018-10-29T14:14:00Z">
          <w:r w:rsidR="006E06DA" w:rsidDel="00FD7EFA">
            <w:rPr>
              <w:rFonts w:ascii="Arial" w:hAnsi="Arial" w:cs="Arial"/>
              <w:sz w:val="24"/>
              <w:szCs w:val="24"/>
            </w:rPr>
            <w:delText>4</w:delText>
          </w:r>
        </w:del>
      </w:ins>
      <w:ins w:id="830" w:author="N S" w:date="2018-10-18T15:54:00Z">
        <w:del w:id="831" w:author="Dan Kliebenstein" w:date="2018-10-29T14:14:00Z">
          <w:r w:rsidR="0020244D" w:rsidDel="00FD7EFA">
            <w:rPr>
              <w:rFonts w:ascii="Arial" w:hAnsi="Arial" w:cs="Arial"/>
              <w:sz w:val="24"/>
              <w:szCs w:val="24"/>
            </w:rPr>
            <w:delText>)</w:delText>
          </w:r>
        </w:del>
      </w:ins>
      <w:del w:id="832" w:author="Dan Kliebenstein" w:date="2018-10-29T14:14:00Z">
        <w:r w:rsidR="00A82868" w:rsidRPr="008C1BDB" w:rsidDel="00FD7EFA">
          <w:rPr>
            <w:rFonts w:ascii="Arial" w:hAnsi="Arial" w:cs="Arial"/>
            <w:sz w:val="24"/>
            <w:szCs w:val="24"/>
          </w:rPr>
          <w:delText>)</w:delText>
        </w:r>
        <w:r w:rsidR="00DC14F4" w:rsidRPr="008C1BDB" w:rsidDel="00FD7EFA">
          <w:rPr>
            <w:rFonts w:ascii="Arial" w:hAnsi="Arial" w:cs="Arial"/>
            <w:sz w:val="24"/>
            <w:szCs w:val="24"/>
          </w:rPr>
          <w:delText xml:space="preserve">. </w:delText>
        </w:r>
      </w:del>
      <w:del w:id="833"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834" w:author="Dan Kliebenstein" w:date="2018-10-29T14:14:00Z">
        <w:r w:rsidR="00DC14F4" w:rsidRPr="008C1BDB" w:rsidDel="00FD7EFA">
          <w:rPr>
            <w:rFonts w:ascii="Arial" w:hAnsi="Arial" w:cs="Arial"/>
            <w:sz w:val="24"/>
            <w:szCs w:val="24"/>
          </w:rPr>
          <w:delText>T</w:delText>
        </w:r>
        <w:r w:rsidR="006C499C" w:rsidRPr="008C1BDB" w:rsidDel="00FD7EFA">
          <w:rPr>
            <w:rFonts w:ascii="Arial" w:hAnsi="Arial" w:cs="Arial"/>
            <w:sz w:val="24"/>
            <w:szCs w:val="24"/>
          </w:rPr>
          <w:delText xml:space="preserve">his </w:delText>
        </w:r>
        <w:r w:rsidR="00686E9E" w:rsidRPr="008C1BDB" w:rsidDel="00FD7EFA">
          <w:rPr>
            <w:rFonts w:ascii="Arial" w:hAnsi="Arial" w:cs="Arial"/>
            <w:sz w:val="24"/>
            <w:szCs w:val="24"/>
          </w:rPr>
          <w:delText>show</w:delText>
        </w:r>
        <w:r w:rsidR="00BD37C1" w:rsidRPr="008C1BDB" w:rsidDel="00FD7EFA">
          <w:rPr>
            <w:rFonts w:ascii="Arial" w:hAnsi="Arial" w:cs="Arial"/>
            <w:sz w:val="24"/>
            <w:szCs w:val="24"/>
          </w:rPr>
          <w:delText>s</w:delText>
        </w:r>
        <w:r w:rsidR="00686E9E" w:rsidRPr="008C1BDB" w:rsidDel="00FD7EFA">
          <w:rPr>
            <w:rFonts w:ascii="Arial" w:hAnsi="Arial" w:cs="Arial"/>
            <w:sz w:val="24"/>
            <w:szCs w:val="24"/>
          </w:rPr>
          <w:delText xml:space="preserve"> the</w:delText>
        </w:r>
      </w:del>
      <w:ins w:id="835" w:author="N S" w:date="2018-10-15T13:47:00Z">
        <w:del w:id="836" w:author="Dan Kliebenstein" w:date="2018-10-29T14:13:00Z">
          <w:r w:rsidR="003E25EB" w:rsidDel="00FD7EFA">
            <w:rPr>
              <w:rFonts w:ascii="Arial" w:hAnsi="Arial" w:cs="Arial"/>
              <w:sz w:val="24"/>
              <w:szCs w:val="24"/>
            </w:rPr>
            <w:delText>As such</w:delText>
          </w:r>
        </w:del>
        <w:del w:id="837" w:author="Dan Kliebenstein" w:date="2018-10-29T14:14:00Z">
          <w:r w:rsidR="003E25EB" w:rsidDel="00FD7EFA">
            <w:rPr>
              <w:rFonts w:ascii="Arial" w:hAnsi="Arial" w:cs="Arial"/>
              <w:sz w:val="24"/>
              <w:szCs w:val="24"/>
            </w:rPr>
            <w:delText>, future studies</w:delText>
          </w:r>
        </w:del>
      </w:ins>
      <w:del w:id="838" w:author="Dan Kliebenstein" w:date="2018-10-29T14:14:00Z">
        <w:r w:rsidR="00686E9E" w:rsidRPr="008C1BDB" w:rsidDel="00FD7EFA">
          <w:rPr>
            <w:rFonts w:ascii="Arial" w:hAnsi="Arial" w:cs="Arial"/>
            <w:sz w:val="24"/>
            <w:szCs w:val="24"/>
          </w:rPr>
          <w:delText xml:space="preserve"> need to utilize a population of </w:delText>
        </w:r>
        <w:r w:rsidR="006C499C" w:rsidRPr="008C1BDB" w:rsidDel="00FD7EFA">
          <w:rPr>
            <w:rFonts w:ascii="Arial" w:hAnsi="Arial" w:cs="Arial"/>
            <w:i/>
            <w:sz w:val="24"/>
            <w:szCs w:val="24"/>
          </w:rPr>
          <w:delText>B. cinerea</w:delText>
        </w:r>
        <w:r w:rsidR="006C499C" w:rsidRPr="008C1BDB" w:rsidDel="00FD7EFA">
          <w:rPr>
            <w:rFonts w:ascii="Arial" w:hAnsi="Arial" w:cs="Arial"/>
            <w:sz w:val="24"/>
            <w:szCs w:val="24"/>
          </w:rPr>
          <w:delText xml:space="preserve"> </w:delText>
        </w:r>
        <w:r w:rsidR="00AA35C0" w:rsidRPr="008C1BDB" w:rsidDel="00FD7EFA">
          <w:rPr>
            <w:rFonts w:ascii="Arial" w:hAnsi="Arial" w:cs="Arial"/>
            <w:sz w:val="24"/>
            <w:szCs w:val="24"/>
          </w:rPr>
          <w:delText xml:space="preserve">to understand the factors contributing to </w:delText>
        </w:r>
        <w:r w:rsidR="00AA35C0" w:rsidRPr="008C1BDB" w:rsidDel="00FD7EFA">
          <w:rPr>
            <w:rFonts w:ascii="Arial" w:hAnsi="Arial" w:cs="Arial"/>
            <w:i/>
            <w:sz w:val="24"/>
            <w:szCs w:val="24"/>
          </w:rPr>
          <w:delText>B. cinerea</w:delText>
        </w:r>
        <w:r w:rsidR="00AA35C0" w:rsidRPr="008C1BDB" w:rsidDel="00FD7EFA">
          <w:rPr>
            <w:rFonts w:ascii="Arial" w:hAnsi="Arial" w:cs="Arial"/>
            <w:sz w:val="24"/>
            <w:szCs w:val="24"/>
          </w:rPr>
          <w:delText xml:space="preserve"> virulence</w:delText>
        </w:r>
      </w:del>
      <w:del w:id="839" w:author="Dan Kliebenstein" w:date="2018-10-24T14:16:00Z">
        <w:r w:rsidR="00DC14F4" w:rsidRPr="008C1BDB" w:rsidDel="00A2119C">
          <w:rPr>
            <w:rFonts w:ascii="Arial" w:hAnsi="Arial" w:cs="Arial"/>
            <w:sz w:val="24"/>
            <w:szCs w:val="24"/>
          </w:rPr>
          <w:delText xml:space="preserve"> and how this is altered by crop domestication</w:delText>
        </w:r>
      </w:del>
      <w:del w:id="840" w:author="Dan Kliebenstein" w:date="2018-10-29T14:14:00Z">
        <w:r w:rsidR="00AA35C0" w:rsidRPr="008C1BDB" w:rsidDel="00FD7EFA">
          <w:rPr>
            <w:rFonts w:ascii="Arial" w:hAnsi="Arial" w:cs="Arial"/>
            <w:sz w:val="24"/>
            <w:szCs w:val="24"/>
          </w:rPr>
          <w:delText xml:space="preserve">. </w:delText>
        </w:r>
      </w:del>
    </w:p>
    <w:p w14:paraId="48026B66" w14:textId="1714412F"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841"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842" w:author="Dan Kliebenstein" w:date="2018-10-24T14:17:00Z">
        <w:r w:rsidR="00A2119C">
          <w:rPr>
            <w:rFonts w:ascii="Arial" w:hAnsi="Arial" w:cs="Arial"/>
            <w:sz w:val="24"/>
            <w:szCs w:val="24"/>
          </w:rPr>
          <w:t xml:space="preserve">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w:t>
        </w:r>
      </w:ins>
      <w:ins w:id="843"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844" w:author="N S" w:date="2018-10-22T20:25:00Z">
        <w:del w:id="845" w:author="Dan Kliebenstein" w:date="2018-10-24T14:17:00Z">
          <w:r w:rsidR="00E568CD" w:rsidDel="00A2119C">
            <w:rPr>
              <w:rFonts w:ascii="Arial" w:hAnsi="Arial" w:cs="Arial"/>
              <w:sz w:val="24"/>
              <w:szCs w:val="24"/>
            </w:rPr>
            <w:delText xml:space="preserve">Conversely, </w:delText>
          </w:r>
          <w:bookmarkStart w:id="846" w:name="_Hlk528003815"/>
          <w:r w:rsidR="00E568CD" w:rsidDel="00A2119C">
            <w:rPr>
              <w:rFonts w:ascii="Arial" w:hAnsi="Arial" w:cs="Arial"/>
              <w:sz w:val="24"/>
              <w:szCs w:val="24"/>
            </w:rPr>
            <w:delText xml:space="preserve">if </w:delText>
          </w:r>
        </w:del>
      </w:ins>
      <w:ins w:id="847" w:author="N S" w:date="2018-10-22T20:24:00Z">
        <w:del w:id="848" w:author="Dan Kliebenstein" w:date="2018-10-24T14:17:00Z">
          <w:r w:rsidR="00E568CD" w:rsidDel="00A2119C">
            <w:rPr>
              <w:rFonts w:ascii="Arial" w:hAnsi="Arial" w:cs="Arial"/>
              <w:sz w:val="24"/>
              <w:szCs w:val="24"/>
            </w:rPr>
            <w:delText>major plant defense</w:delText>
          </w:r>
        </w:del>
      </w:ins>
      <w:ins w:id="849" w:author="Dan Kliebenstein" w:date="2018-10-24T14:17:00Z">
        <w:r w:rsidR="00A2119C">
          <w:rPr>
            <w:rFonts w:ascii="Arial" w:hAnsi="Arial" w:cs="Arial"/>
            <w:sz w:val="24"/>
            <w:szCs w:val="24"/>
          </w:rPr>
          <w:t>Thus, if these</w:t>
        </w:r>
      </w:ins>
      <w:ins w:id="850" w:author="N S" w:date="2018-10-22T20:24:00Z">
        <w:r w:rsidR="00E568CD">
          <w:rPr>
            <w:rFonts w:ascii="Arial" w:hAnsi="Arial" w:cs="Arial"/>
            <w:sz w:val="24"/>
            <w:szCs w:val="24"/>
          </w:rPr>
          <w:t xml:space="preserve"> pathways </w:t>
        </w:r>
        <w:del w:id="851" w:author="Dan Kliebenstein" w:date="2018-10-24T14:17:00Z">
          <w:r w:rsidR="00E568CD" w:rsidDel="00A2119C">
            <w:rPr>
              <w:rFonts w:ascii="Arial" w:hAnsi="Arial" w:cs="Arial"/>
              <w:sz w:val="24"/>
              <w:szCs w:val="24"/>
            </w:rPr>
            <w:delText>such as jasmonic acid and salicylic acid lost functionality in</w:delText>
          </w:r>
        </w:del>
      </w:ins>
      <w:ins w:id="852" w:author="Dan Kliebenstein" w:date="2018-10-24T14:17:00Z">
        <w:r w:rsidR="00A2119C">
          <w:rPr>
            <w:rFonts w:ascii="Arial" w:hAnsi="Arial" w:cs="Arial"/>
            <w:sz w:val="24"/>
            <w:szCs w:val="24"/>
          </w:rPr>
          <w:t>had large effect differences between wild and domestic</w:t>
        </w:r>
      </w:ins>
      <w:ins w:id="853" w:author="N S" w:date="2018-10-30T10:16:00Z">
        <w:r w:rsidR="005C1BBE">
          <w:rPr>
            <w:rFonts w:ascii="Arial" w:hAnsi="Arial" w:cs="Arial"/>
            <w:sz w:val="24"/>
            <w:szCs w:val="24"/>
          </w:rPr>
          <w:t>ated</w:t>
        </w:r>
      </w:ins>
      <w:bookmarkStart w:id="854" w:name="_GoBack"/>
      <w:bookmarkEnd w:id="854"/>
      <w:ins w:id="855" w:author="Dan Kliebenstein" w:date="2018-10-24T14:17:00Z">
        <w:r w:rsidR="00A2119C">
          <w:rPr>
            <w:rFonts w:ascii="Arial" w:hAnsi="Arial" w:cs="Arial"/>
            <w:sz w:val="24"/>
            <w:szCs w:val="24"/>
          </w:rPr>
          <w:t xml:space="preserve"> tomato</w:t>
        </w:r>
      </w:ins>
      <w:ins w:id="856" w:author="N S" w:date="2018-10-22T20:24:00Z">
        <w:del w:id="857"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858"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859" w:author="N S" w:date="2018-10-22T20:26:00Z">
        <w:r w:rsidR="00E568CD">
          <w:rPr>
            <w:rFonts w:ascii="Arial" w:hAnsi="Arial" w:cs="Arial"/>
            <w:sz w:val="24"/>
            <w:szCs w:val="24"/>
          </w:rPr>
          <w:t xml:space="preserve">. </w:t>
        </w:r>
        <w:del w:id="860" w:author="Dan Kliebenstein" w:date="2018-10-24T14:17:00Z">
          <w:r w:rsidR="00E568CD" w:rsidDel="00A2119C">
            <w:rPr>
              <w:rFonts w:ascii="Arial" w:hAnsi="Arial" w:cs="Arial"/>
              <w:sz w:val="24"/>
              <w:szCs w:val="24"/>
            </w:rPr>
            <w:delText>However</w:delText>
          </w:r>
        </w:del>
      </w:ins>
      <w:ins w:id="861" w:author="Dan Kliebenstein" w:date="2018-10-24T14:17:00Z">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w:t>
        </w:r>
      </w:ins>
      <w:ins w:id="862" w:author="Dan Kliebenstein" w:date="2018-10-24T14:18:00Z">
        <w:r w:rsidR="00A2119C">
          <w:rPr>
            <w:rFonts w:ascii="Arial" w:hAnsi="Arial" w:cs="Arial"/>
            <w:sz w:val="24"/>
            <w:szCs w:val="24"/>
          </w:rPr>
          <w:t xml:space="preserve">networks </w:t>
        </w:r>
      </w:ins>
      <w:ins w:id="863" w:author="N S" w:date="2018-10-22T20:26:00Z">
        <w:del w:id="864" w:author="Dan Kliebenstein" w:date="2018-10-24T14:18:00Z">
          <w:r w:rsidR="00E568CD" w:rsidDel="00A2119C">
            <w:rPr>
              <w:rFonts w:ascii="Arial" w:hAnsi="Arial" w:cs="Arial"/>
              <w:sz w:val="24"/>
              <w:szCs w:val="24"/>
            </w:rPr>
            <w:delText xml:space="preserve">, we also do not find evidence of </w:delText>
          </w:r>
        </w:del>
      </w:ins>
      <w:ins w:id="865" w:author="N S" w:date="2018-10-22T20:27:00Z">
        <w:del w:id="866"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867" w:author="N S" w:date="2018-10-22T20:29:00Z">
        <w:del w:id="868"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869" w:author="Dan Kliebenstein" w:date="2018-10-24T14:18:00Z">
        <w:r w:rsidR="00A2119C">
          <w:rPr>
            <w:rFonts w:ascii="Arial" w:hAnsi="Arial" w:cs="Arial"/>
            <w:sz w:val="24"/>
            <w:szCs w:val="24"/>
          </w:rPr>
          <w:t xml:space="preserve"> </w:t>
        </w:r>
      </w:ins>
      <w:ins w:id="870" w:author="N S" w:date="2018-10-22T20:29:00Z">
        <w:del w:id="871" w:author="Dan Kliebenstein" w:date="2018-10-24T14:18:00Z">
          <w:r w:rsidR="00E568CD" w:rsidDel="00A2119C">
            <w:rPr>
              <w:rFonts w:ascii="Arial" w:hAnsi="Arial" w:cs="Arial"/>
              <w:sz w:val="24"/>
              <w:szCs w:val="24"/>
            </w:rPr>
            <w:delText>, Figure</w:delText>
          </w:r>
        </w:del>
      </w:ins>
      <w:ins w:id="872" w:author="Dan Kliebenstein" w:date="2018-10-24T14:18:00Z">
        <w:r w:rsidR="00A2119C">
          <w:rPr>
            <w:rFonts w:ascii="Arial" w:hAnsi="Arial" w:cs="Arial"/>
            <w:sz w:val="24"/>
            <w:szCs w:val="24"/>
          </w:rPr>
          <w:t>and</w:t>
        </w:r>
      </w:ins>
      <w:ins w:id="873" w:author="N S" w:date="2018-10-22T20:29:00Z">
        <w:r w:rsidR="00E568CD">
          <w:rPr>
            <w:rFonts w:ascii="Arial" w:hAnsi="Arial" w:cs="Arial"/>
            <w:sz w:val="24"/>
            <w:szCs w:val="24"/>
          </w:rPr>
          <w:t xml:space="preserve"> 3)</w:t>
        </w:r>
      </w:ins>
      <w:ins w:id="874" w:author="N S" w:date="2018-10-22T20:27:00Z">
        <w:r w:rsidR="00E568CD">
          <w:rPr>
            <w:rFonts w:ascii="Arial" w:hAnsi="Arial" w:cs="Arial"/>
            <w:sz w:val="24"/>
            <w:szCs w:val="24"/>
          </w:rPr>
          <w:t>.</w:t>
        </w:r>
      </w:ins>
      <w:ins w:id="875" w:author="N S" w:date="2018-10-22T20:24:00Z">
        <w:r w:rsidR="00E568CD">
          <w:rPr>
            <w:rFonts w:ascii="Arial" w:hAnsi="Arial" w:cs="Arial"/>
            <w:sz w:val="24"/>
            <w:szCs w:val="24"/>
          </w:rPr>
          <w:t xml:space="preserve"> </w:t>
        </w:r>
      </w:ins>
      <w:bookmarkEnd w:id="846"/>
      <w:del w:id="876"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877" w:author="N S" w:date="2018-10-17T11:40:00Z">
        <w:r w:rsidR="00E773AB" w:rsidRPr="008C1BDB" w:rsidDel="00E20835">
          <w:rPr>
            <w:rFonts w:ascii="Arial" w:hAnsi="Arial" w:cs="Arial"/>
            <w:sz w:val="24"/>
            <w:szCs w:val="24"/>
          </w:rPr>
          <w:delText xml:space="preserve">It remains to be seen if these patterns </w:delText>
        </w:r>
        <w:r w:rsidR="00E773AB" w:rsidRPr="008C1BDB" w:rsidDel="00E20835">
          <w:rPr>
            <w:rFonts w:ascii="Arial" w:hAnsi="Arial" w:cs="Arial"/>
            <w:sz w:val="24"/>
            <w:szCs w:val="24"/>
          </w:rPr>
          <w:lastRenderedPageBreak/>
          <w:delText xml:space="preserve">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878" w:author="Dan Kliebenstein" w:date="2018-10-24T14:16:00Z">
        <w:r w:rsidR="00E773AB" w:rsidRPr="008C1BDB" w:rsidDel="00A2119C">
          <w:rPr>
            <w:rFonts w:ascii="Arial" w:hAnsi="Arial" w:cs="Arial"/>
            <w:sz w:val="24"/>
            <w:szCs w:val="24"/>
          </w:rPr>
          <w:delText xml:space="preserve">domestication </w:delText>
        </w:r>
      </w:del>
      <w:ins w:id="879" w:author="Dan Kliebenstein" w:date="2018-10-24T14:16:00Z">
        <w:r w:rsidR="00A2119C">
          <w:rPr>
            <w:rFonts w:ascii="Arial" w:hAnsi="Arial" w:cs="Arial"/>
            <w:sz w:val="24"/>
            <w:szCs w:val="24"/>
          </w:rPr>
          <w:t>this pattern is unique to tomato</w:t>
        </w:r>
      </w:ins>
      <w:del w:id="880"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881" w:author="Dan Kliebenstein" w:date="2018-10-24T14:23:00Z">
        <w:r w:rsidRPr="008C1BDB" w:rsidDel="00140D23">
          <w:rPr>
            <w:rFonts w:ascii="Arial" w:hAnsi="Arial" w:cs="Arial"/>
            <w:sz w:val="24"/>
            <w:szCs w:val="24"/>
          </w:rPr>
          <w:delText>.</w:delText>
        </w:r>
      </w:del>
      <w:ins w:id="882" w:author="N S" w:date="2018-10-15T13:49:00Z">
        <w:del w:id="883" w:author="Dan Kliebenstein" w:date="2018-10-24T14:23:00Z">
          <w:r w:rsidR="003E25EB" w:rsidDel="00140D23">
            <w:rPr>
              <w:rFonts w:ascii="Arial" w:hAnsi="Arial" w:cs="Arial"/>
              <w:sz w:val="24"/>
              <w:szCs w:val="24"/>
            </w:rPr>
            <w:delText xml:space="preserve"> </w:delText>
          </w:r>
        </w:del>
      </w:ins>
      <w:bookmarkStart w:id="884" w:name="_Hlk528003843"/>
      <w:ins w:id="885" w:author="Dan Kliebenstein" w:date="2018-10-24T14:23:00Z">
        <w:r w:rsidR="00140D23">
          <w:rPr>
            <w:rFonts w:ascii="Arial" w:hAnsi="Arial" w:cs="Arial"/>
            <w:sz w:val="24"/>
            <w:szCs w:val="24"/>
          </w:rPr>
          <w:t xml:space="preserve"> similar to the</w:t>
        </w:r>
      </w:ins>
      <w:ins w:id="886" w:author="N S" w:date="2018-10-15T13:49:00Z">
        <w:del w:id="887"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888" w:author="N S" w:date="2018-10-15T13:50:00Z">
        <w:r w:rsidR="003E25EB">
          <w:rPr>
            <w:rFonts w:ascii="Arial" w:hAnsi="Arial" w:cs="Arial"/>
            <w:sz w:val="24"/>
            <w:szCs w:val="24"/>
          </w:rPr>
          <w:t xml:space="preserve">sis </w:t>
        </w:r>
        <w:del w:id="889"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890"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891" w:author="N S" w:date="2018-10-15T13:50:00Z">
        <w:r w:rsidR="003E25EB">
          <w:rPr>
            <w:rFonts w:ascii="Arial" w:hAnsi="Arial" w:cs="Arial"/>
            <w:sz w:val="24"/>
            <w:szCs w:val="24"/>
          </w:rPr>
          <w:t>.</w:t>
        </w:r>
      </w:ins>
      <w:bookmarkEnd w:id="884"/>
      <w:del w:id="892"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893"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894"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895" w:author="N S" w:date="2018-10-15T13:54:00Z">
        <w:r w:rsidR="00EA31C3" w:rsidRPr="008C1BDB" w:rsidDel="008C605F">
          <w:rPr>
            <w:rFonts w:ascii="Arial" w:hAnsi="Arial" w:cs="Arial"/>
            <w:sz w:val="24"/>
            <w:szCs w:val="24"/>
          </w:rPr>
          <w:delText xml:space="preserve">not </w:delText>
        </w:r>
      </w:del>
      <w:ins w:id="896"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897" w:author="N S" w:date="2018-10-17T11:41:00Z">
        <w:r w:rsidR="00E20835">
          <w:rPr>
            <w:rFonts w:ascii="Arial" w:hAnsi="Arial" w:cs="Arial"/>
            <w:sz w:val="24"/>
            <w:szCs w:val="24"/>
          </w:rPr>
          <w:t xml:space="preserve">host’s </w:t>
        </w:r>
      </w:ins>
      <w:r w:rsidR="001659E8" w:rsidRPr="008C1BDB">
        <w:rPr>
          <w:rFonts w:ascii="Arial" w:hAnsi="Arial" w:cs="Arial"/>
          <w:sz w:val="24"/>
          <w:szCs w:val="24"/>
        </w:rPr>
        <w:t xml:space="preserve">general domestication </w:t>
      </w:r>
      <w:r w:rsidR="001659E8" w:rsidRPr="008C1BDB">
        <w:rPr>
          <w:rFonts w:ascii="Arial" w:hAnsi="Arial" w:cs="Arial"/>
          <w:sz w:val="24"/>
          <w:szCs w:val="24"/>
        </w:rPr>
        <w:lastRenderedPageBreak/>
        <w:t>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898"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ins w:id="899" w:author="Dan Kliebenstein" w:date="2018-10-24T14:24:00Z">
        <w:r w:rsidR="00140D23">
          <w:rPr>
            <w:rFonts w:ascii="Arial" w:hAnsi="Arial" w:cs="Arial"/>
            <w:sz w:val="24"/>
            <w:szCs w:val="24"/>
          </w:rPr>
          <w:t xml:space="preserve">. </w:t>
        </w:r>
      </w:ins>
      <w:del w:id="900"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047DFB5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ins w:id="901" w:author="N S" w:date="2018-10-25T12:29:00Z">
        <w:r w:rsidR="00583E28">
          <w:rPr>
            <w:rFonts w:ascii="Arial" w:hAnsi="Arial" w:cs="Arial"/>
            <w:sz w:val="24"/>
            <w:szCs w:val="24"/>
          </w:rPr>
          <w:t>2</w:t>
        </w:r>
      </w:ins>
      <w:del w:id="902" w:author="N S" w:date="2018-10-25T12:29:00Z">
        <w:r w:rsidR="00FA3E2E" w:rsidDel="00583E28">
          <w:rPr>
            <w:rFonts w:ascii="Arial" w:hAnsi="Arial" w:cs="Arial"/>
            <w:sz w:val="24"/>
            <w:szCs w:val="24"/>
          </w:rPr>
          <w:delText>1</w:delText>
        </w:r>
      </w:del>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w:t>
      </w:r>
      <w:r w:rsidRPr="008C1BDB">
        <w:rPr>
          <w:rFonts w:ascii="Arial" w:hAnsi="Arial" w:cs="Arial"/>
          <w:sz w:val="24"/>
          <w:szCs w:val="24"/>
        </w:rPr>
        <w:lastRenderedPageBreak/>
        <w:t>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903"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904"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w:t>
      </w:r>
      <w:r w:rsidRPr="008C1BDB">
        <w:rPr>
          <w:rFonts w:ascii="Arial" w:hAnsi="Arial" w:cs="Arial"/>
          <w:sz w:val="24"/>
          <w:szCs w:val="24"/>
        </w:rPr>
        <w:lastRenderedPageBreak/>
        <w:t xml:space="preserve">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905" w:name="OLE_LINK1"/>
      <w:bookmarkStart w:id="906" w:name="OLE_LINK2"/>
      <w:r w:rsidRPr="008C1BDB">
        <w:rPr>
          <w:rFonts w:ascii="Arial" w:hAnsi="Arial" w:cs="Arial"/>
          <w:sz w:val="24"/>
          <w:szCs w:val="24"/>
        </w:rPr>
        <w:t xml:space="preserve">272,672 </w:t>
      </w:r>
      <w:bookmarkEnd w:id="905"/>
      <w:bookmarkEnd w:id="906"/>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907"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908"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909"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909"/>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910" w:author="N S" w:date="2018-10-18T10:33:00Z"/>
          <w:rFonts w:ascii="Arial" w:hAnsi="Arial" w:cs="Arial"/>
          <w:sz w:val="24"/>
          <w:szCs w:val="24"/>
        </w:rPr>
      </w:pPr>
      <w:r w:rsidRPr="008C1BDB">
        <w:rPr>
          <w:rFonts w:ascii="Arial" w:hAnsi="Arial" w:cs="Arial"/>
          <w:sz w:val="24"/>
          <w:szCs w:val="24"/>
        </w:rPr>
        <w:tab/>
        <w:t xml:space="preserve">We analyzed lesion areas using </w:t>
      </w:r>
      <w:del w:id="911"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912"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913" w:author="N S" w:date="2018-10-18T10:30:00Z">
        <w:r w:rsidR="00C368B8">
          <w:rPr>
            <w:rFonts w:ascii="Arial" w:hAnsi="Arial" w:cs="Arial"/>
            <w:sz w:val="24"/>
            <w:szCs w:val="24"/>
          </w:rPr>
          <w:t xml:space="preserve"> to determine the contributions of plant and pathogen genotype</w:t>
        </w:r>
      </w:ins>
      <w:del w:id="914"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915"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916"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917" w:author="N S" w:date="2018-10-18T10:32:00Z">
        <w:r w:rsidR="00C368B8">
          <w:rPr>
            <w:rFonts w:ascii="Arial" w:hAnsi="Arial" w:cs="Arial"/>
            <w:sz w:val="24"/>
            <w:szCs w:val="24"/>
          </w:rPr>
          <w:t>We used the following linear model</w:t>
        </w:r>
      </w:ins>
      <w:ins w:id="918" w:author="N S" w:date="2018-10-18T10:33:00Z">
        <w:r w:rsidR="00C368B8">
          <w:rPr>
            <w:rFonts w:ascii="Arial" w:hAnsi="Arial" w:cs="Arial"/>
            <w:sz w:val="24"/>
            <w:szCs w:val="24"/>
          </w:rPr>
          <w:t>s</w:t>
        </w:r>
      </w:ins>
      <w:ins w:id="919" w:author="N S" w:date="2018-10-22T10:55:00Z">
        <w:r w:rsidR="00D02107">
          <w:rPr>
            <w:rFonts w:ascii="Arial" w:hAnsi="Arial" w:cs="Arial"/>
            <w:sz w:val="24"/>
            <w:szCs w:val="24"/>
          </w:rPr>
          <w:t xml:space="preserve"> throughout our analyses</w:t>
        </w:r>
      </w:ins>
      <w:ins w:id="920" w:author="N S" w:date="2018-10-18T10:33:00Z">
        <w:r w:rsidR="00C368B8">
          <w:rPr>
            <w:rFonts w:ascii="Arial" w:hAnsi="Arial" w:cs="Arial"/>
            <w:sz w:val="24"/>
            <w:szCs w:val="24"/>
          </w:rPr>
          <w:t>.</w:t>
        </w:r>
      </w:ins>
    </w:p>
    <w:p w14:paraId="2DC627C1" w14:textId="0BB003A0" w:rsidR="00044920" w:rsidRDefault="00044920" w:rsidP="00044920">
      <w:pPr>
        <w:rPr>
          <w:ins w:id="921" w:author="N S" w:date="2018-10-18T10:42:00Z"/>
          <w:rFonts w:ascii="Arial" w:hAnsi="Arial" w:cs="Arial"/>
          <w:sz w:val="24"/>
          <w:szCs w:val="24"/>
        </w:rPr>
      </w:pPr>
      <w:ins w:id="922" w:author="N S" w:date="2018-10-18T10:42:00Z">
        <w:r>
          <w:rPr>
            <w:rFonts w:ascii="Arial" w:hAnsi="Arial" w:cs="Arial"/>
            <w:sz w:val="24"/>
            <w:szCs w:val="24"/>
          </w:rPr>
          <w:t>M</w:t>
        </w:r>
      </w:ins>
      <w:ins w:id="923" w:author="N S" w:date="2018-10-18T10:43:00Z">
        <w:r>
          <w:rPr>
            <w:rFonts w:ascii="Arial" w:hAnsi="Arial" w:cs="Arial"/>
            <w:sz w:val="24"/>
            <w:szCs w:val="24"/>
          </w:rPr>
          <w:t>ain m</w:t>
        </w:r>
      </w:ins>
      <w:ins w:id="924" w:author="N S" w:date="2018-10-18T10:42:00Z">
        <w:r>
          <w:rPr>
            <w:rFonts w:ascii="Arial" w:hAnsi="Arial" w:cs="Arial"/>
            <w:sz w:val="24"/>
            <w:szCs w:val="24"/>
          </w:rPr>
          <w:t>ixed-effect model of lesion size variation</w:t>
        </w:r>
      </w:ins>
    </w:p>
    <w:p w14:paraId="25EFD42F" w14:textId="04BE59C9" w:rsidR="00044920" w:rsidRDefault="00044920" w:rsidP="00044920">
      <w:pPr>
        <w:rPr>
          <w:ins w:id="925" w:author="N S" w:date="2018-10-18T10:42:00Z"/>
          <w:rFonts w:ascii="Arial" w:hAnsi="Arial" w:cs="Arial"/>
          <w:sz w:val="24"/>
          <w:szCs w:val="24"/>
        </w:rPr>
      </w:pPr>
      <w:ins w:id="926"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927"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928" w:author="N S" w:date="2018-10-18T10:42:00Z"/>
          <w:rFonts w:ascii="Arial" w:hAnsi="Arial" w:cs="Arial"/>
          <w:sz w:val="24"/>
          <w:szCs w:val="24"/>
        </w:rPr>
      </w:pPr>
      <w:ins w:id="929" w:author="N S" w:date="2018-10-18T10:43:00Z">
        <w:r>
          <w:rPr>
            <w:rFonts w:ascii="Arial" w:hAnsi="Arial" w:cs="Arial"/>
            <w:sz w:val="24"/>
            <w:szCs w:val="24"/>
          </w:rPr>
          <w:t>Within-plant accession m</w:t>
        </w:r>
      </w:ins>
      <w:ins w:id="930" w:author="N S" w:date="2018-10-18T10:42:00Z">
        <w:r>
          <w:rPr>
            <w:rFonts w:ascii="Arial" w:hAnsi="Arial" w:cs="Arial"/>
            <w:sz w:val="24"/>
            <w:szCs w:val="24"/>
          </w:rPr>
          <w:t>ixed-effect model of lesion size</w:t>
        </w:r>
      </w:ins>
    </w:p>
    <w:p w14:paraId="648A0A6F" w14:textId="77777777" w:rsidR="00044920" w:rsidRDefault="00044920" w:rsidP="00044920">
      <w:pPr>
        <w:rPr>
          <w:ins w:id="931" w:author="N S" w:date="2018-10-18T10:42:00Z"/>
          <w:rFonts w:ascii="Arial" w:hAnsi="Arial" w:cs="Arial"/>
          <w:sz w:val="24"/>
          <w:szCs w:val="24"/>
        </w:rPr>
      </w:pPr>
      <w:ins w:id="932"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933" w:author="N S" w:date="2018-10-18T10:42:00Z"/>
          <w:rFonts w:ascii="Arial" w:hAnsi="Arial" w:cs="Arial"/>
          <w:sz w:val="24"/>
          <w:szCs w:val="24"/>
        </w:rPr>
      </w:pPr>
      <w:ins w:id="934" w:author="N S" w:date="2018-10-18T10:44:00Z">
        <w:r>
          <w:rPr>
            <w:rFonts w:ascii="Arial" w:hAnsi="Arial" w:cs="Arial"/>
            <w:sz w:val="24"/>
            <w:szCs w:val="24"/>
          </w:rPr>
          <w:t>Within-isolate m</w:t>
        </w:r>
      </w:ins>
      <w:ins w:id="935"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936" w:author="N S" w:date="2018-10-18T10:42:00Z"/>
          <w:rFonts w:ascii="Arial" w:hAnsi="Arial" w:cs="Arial"/>
          <w:sz w:val="24"/>
          <w:szCs w:val="24"/>
          <w:vertAlign w:val="subscript"/>
        </w:rPr>
      </w:pPr>
      <w:ins w:id="937"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938"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939" w:author="N S" w:date="2018-10-18T10:42:00Z"/>
          <w:rFonts w:ascii="Arial" w:hAnsi="Arial" w:cs="Arial"/>
          <w:sz w:val="24"/>
          <w:szCs w:val="24"/>
        </w:rPr>
      </w:pPr>
      <w:ins w:id="940"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941" w:author="N S" w:date="2018-10-19T15:21:00Z">
        <w:r w:rsidR="00A05642">
          <w:rPr>
            <w:rFonts w:ascii="Arial" w:hAnsi="Arial" w:cs="Arial"/>
            <w:sz w:val="24"/>
            <w:szCs w:val="24"/>
          </w:rPr>
          <w:t>f</w:t>
        </w:r>
      </w:ins>
      <w:ins w:id="942" w:author="N S" w:date="2018-10-18T10:42:00Z">
        <w:r>
          <w:rPr>
            <w:rFonts w:ascii="Arial" w:hAnsi="Arial" w:cs="Arial"/>
            <w:sz w:val="24"/>
            <w:szCs w:val="24"/>
          </w:rPr>
          <w:t>ungal genotype (isolate), P represents plant genotype (accession), D represents domestication status</w:t>
        </w:r>
      </w:ins>
      <w:ins w:id="943" w:author="N S" w:date="2018-10-19T15:22:00Z">
        <w:r w:rsidR="00A05642">
          <w:rPr>
            <w:rFonts w:ascii="Arial" w:hAnsi="Arial" w:cs="Arial"/>
            <w:sz w:val="24"/>
            <w:szCs w:val="24"/>
          </w:rPr>
          <w:t xml:space="preserve">, </w:t>
        </w:r>
      </w:ins>
      <w:ins w:id="944" w:author="N S" w:date="2018-10-18T10:42:00Z">
        <w:r>
          <w:rPr>
            <w:rFonts w:ascii="Arial" w:hAnsi="Arial" w:cs="Arial"/>
            <w:sz w:val="24"/>
            <w:szCs w:val="24"/>
          </w:rPr>
          <w:t>E represents experiment</w:t>
        </w:r>
      </w:ins>
      <w:ins w:id="945" w:author="N S" w:date="2018-10-19T15:22:00Z">
        <w:r w:rsidR="00A05642">
          <w:rPr>
            <w:rFonts w:ascii="Arial" w:hAnsi="Arial" w:cs="Arial"/>
            <w:sz w:val="24"/>
            <w:szCs w:val="24"/>
          </w:rPr>
          <w:t xml:space="preserve">, </w:t>
        </w:r>
      </w:ins>
      <w:ins w:id="946" w:author="N S" w:date="2018-10-18T10:42:00Z">
        <w:r>
          <w:rPr>
            <w:rFonts w:ascii="Arial" w:hAnsi="Arial" w:cs="Arial"/>
            <w:sz w:val="24"/>
            <w:szCs w:val="24"/>
          </w:rPr>
          <w:t xml:space="preserve">W represents whole plant, L represents leaf, A represents leaflet position. </w:t>
        </w:r>
      </w:ins>
      <w:ins w:id="947" w:author="N S" w:date="2018-10-19T15:23:00Z">
        <w:r w:rsidR="00A05642">
          <w:rPr>
            <w:rFonts w:ascii="Arial" w:hAnsi="Arial" w:cs="Arial"/>
            <w:sz w:val="24"/>
            <w:szCs w:val="24"/>
          </w:rPr>
          <w:t>Factors with the subscript R are included in the analysis as random effects.</w:t>
        </w:r>
      </w:ins>
    </w:p>
    <w:p w14:paraId="60CB6301" w14:textId="58332BA9" w:rsidR="00D91DB6" w:rsidRDefault="00D91DB6" w:rsidP="00044920">
      <w:pPr>
        <w:spacing w:line="360" w:lineRule="auto"/>
        <w:ind w:firstLine="720"/>
        <w:rPr>
          <w:ins w:id="948" w:author="N S" w:date="2018-10-25T13:30:00Z"/>
          <w:rFonts w:ascii="Arial" w:hAnsi="Arial" w:cs="Arial"/>
          <w:sz w:val="24"/>
          <w:szCs w:val="24"/>
        </w:rPr>
      </w:pPr>
      <w:del w:id="949" w:author="N S" w:date="2018-10-19T15:24:00Z">
        <w:r w:rsidRPr="008C1BDB" w:rsidDel="00500B15">
          <w:rPr>
            <w:rFonts w:ascii="Arial" w:hAnsi="Arial" w:cs="Arial"/>
            <w:sz w:val="24"/>
            <w:szCs w:val="24"/>
          </w:rPr>
          <w:lastRenderedPageBreak/>
          <w:delText>The</w:delText>
        </w:r>
        <w:r w:rsidR="00154DD4" w:rsidRPr="008C1BDB" w:rsidDel="00500B15">
          <w:rPr>
            <w:rFonts w:ascii="Arial" w:hAnsi="Arial" w:cs="Arial"/>
            <w:sz w:val="24"/>
            <w:szCs w:val="24"/>
          </w:rPr>
          <w:delText xml:space="preserve"> significance of individual terms in the model did not change </w:delText>
        </w:r>
      </w:del>
      <w:del w:id="950"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951" w:author="N S" w:date="2018-10-05T16:54:00Z">
        <w:r w:rsidRPr="008C1BDB" w:rsidDel="00D36EE0">
          <w:rPr>
            <w:rFonts w:ascii="Arial" w:hAnsi="Arial" w:cs="Arial"/>
            <w:sz w:val="24"/>
            <w:szCs w:val="24"/>
          </w:rPr>
          <w:delText xml:space="preserve">and block were </w:delText>
        </w:r>
      </w:del>
      <w:del w:id="952" w:author="N S" w:date="2018-10-18T14:47:00Z">
        <w:r w:rsidRPr="008C1BDB" w:rsidDel="009E0B63">
          <w:rPr>
            <w:rFonts w:ascii="Arial" w:hAnsi="Arial" w:cs="Arial"/>
            <w:sz w:val="24"/>
            <w:szCs w:val="24"/>
          </w:rPr>
          <w:delText>treated as random effect</w:delText>
        </w:r>
      </w:del>
      <w:del w:id="953" w:author="N S" w:date="2018-10-05T16:54:00Z">
        <w:r w:rsidRPr="008C1BDB" w:rsidDel="00D36EE0">
          <w:rPr>
            <w:rFonts w:ascii="Arial" w:hAnsi="Arial" w:cs="Arial"/>
            <w:sz w:val="24"/>
            <w:szCs w:val="24"/>
          </w:rPr>
          <w:delText>s</w:delText>
        </w:r>
      </w:del>
      <w:del w:id="954" w:author="N S" w:date="2018-10-22T10:55:00Z">
        <w:r w:rsidRPr="008C1BDB" w:rsidDel="00D02107">
          <w:rPr>
            <w:rFonts w:ascii="Arial" w:hAnsi="Arial" w:cs="Arial"/>
            <w:sz w:val="24"/>
            <w:szCs w:val="24"/>
          </w:rPr>
          <w:delText xml:space="preserve">. </w:delText>
        </w:r>
      </w:del>
      <w:del w:id="955"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956" w:author="N S" w:date="2018-10-18T10:45:00Z">
        <w:r w:rsidRPr="008C1BDB" w:rsidDel="00044920">
          <w:rPr>
            <w:rFonts w:ascii="Arial" w:hAnsi="Arial" w:cs="Arial"/>
            <w:sz w:val="24"/>
            <w:szCs w:val="24"/>
          </w:rPr>
          <w:delText xml:space="preserve">This </w:delText>
        </w:r>
      </w:del>
      <w:ins w:id="957"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958" w:author="N S" w:date="2018-10-22T17:42:00Z">
        <w:r w:rsidR="009F0987">
          <w:rPr>
            <w:rFonts w:ascii="Arial" w:hAnsi="Arial" w:cs="Arial"/>
            <w:sz w:val="24"/>
            <w:szCs w:val="24"/>
          </w:rPr>
          <w:t>ated</w:t>
        </w:r>
      </w:ins>
      <w:r w:rsidRPr="008C1BDB">
        <w:rPr>
          <w:rFonts w:ascii="Arial" w:hAnsi="Arial" w:cs="Arial"/>
          <w:sz w:val="24"/>
          <w:szCs w:val="24"/>
        </w:rPr>
        <w:t>/</w:t>
      </w:r>
      <w:ins w:id="959" w:author="N S" w:date="2018-10-22T17:42:00Z">
        <w:r w:rsidR="009F0987">
          <w:rPr>
            <w:rFonts w:ascii="Arial" w:hAnsi="Arial" w:cs="Arial"/>
            <w:sz w:val="24"/>
            <w:szCs w:val="24"/>
          </w:rPr>
          <w:t xml:space="preserve"> </w:t>
        </w:r>
      </w:ins>
      <w:r w:rsidRPr="008C1BDB">
        <w:rPr>
          <w:rFonts w:ascii="Arial" w:hAnsi="Arial" w:cs="Arial"/>
          <w:sz w:val="24"/>
          <w:szCs w:val="24"/>
        </w:rPr>
        <w:t>wild tomato. We also calculated a domestication sensitivity phenotype, Sensitivity = (Domesticated lesion size – Wild lesion size) / Domesticated lesion size.</w:t>
      </w:r>
      <w:ins w:id="960" w:author="N S" w:date="2018-09-27T11:51:00Z">
        <w:r w:rsidR="005561E2">
          <w:rPr>
            <w:rFonts w:ascii="Arial" w:hAnsi="Arial" w:cs="Arial"/>
            <w:sz w:val="24"/>
            <w:szCs w:val="24"/>
          </w:rPr>
          <w:t xml:space="preserve"> </w:t>
        </w:r>
      </w:ins>
    </w:p>
    <w:p w14:paraId="3E1ED72C" w14:textId="466FACDE" w:rsidR="00A52381" w:rsidRPr="008C1BDB" w:rsidRDefault="00A52381" w:rsidP="00044920">
      <w:pPr>
        <w:spacing w:line="360" w:lineRule="auto"/>
        <w:ind w:firstLine="720"/>
        <w:rPr>
          <w:rFonts w:ascii="Arial" w:hAnsi="Arial" w:cs="Arial"/>
          <w:sz w:val="24"/>
          <w:szCs w:val="24"/>
        </w:rPr>
      </w:pPr>
      <w:ins w:id="961" w:author="N S" w:date="2018-10-25T13:30:00Z">
        <w:r w:rsidRPr="00A52381">
          <w:rPr>
            <w:rFonts w:ascii="Arial" w:hAnsi="Arial" w:cs="Arial"/>
            <w:sz w:val="24"/>
            <w:szCs w:val="24"/>
          </w:rPr>
          <w:t xml:space="preserve">We bootstrapped assignment of plant accessions to domestication groups </w:t>
        </w:r>
        <w:proofErr w:type="gramStart"/>
        <w:r w:rsidRPr="00A52381">
          <w:rPr>
            <w:rFonts w:ascii="Arial" w:hAnsi="Arial" w:cs="Arial"/>
            <w:sz w:val="24"/>
            <w:szCs w:val="24"/>
          </w:rPr>
          <w:t>in order to</w:t>
        </w:r>
        <w:proofErr w:type="gramEnd"/>
        <w:r w:rsidRPr="00A52381">
          <w:rPr>
            <w:rFonts w:ascii="Arial" w:hAnsi="Arial" w:cs="Arial"/>
            <w:sz w:val="24"/>
            <w:szCs w:val="24"/>
          </w:rPr>
          <w:t xml:space="preserve">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962"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395875A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963"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964" w:author="N S" w:date="2018-10-18T17:39:00Z">
        <w:r w:rsidRPr="008C1BDB" w:rsidDel="00FE54E5">
          <w:rPr>
            <w:rFonts w:ascii="Arial" w:hAnsi="Arial" w:cs="Arial"/>
            <w:sz w:val="24"/>
            <w:szCs w:val="24"/>
          </w:rPr>
          <w:delText xml:space="preserve">To </w:delText>
        </w:r>
      </w:del>
      <w:ins w:id="965"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966"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w:t>
      </w:r>
      <w:r w:rsidRPr="008C1BDB">
        <w:rPr>
          <w:rFonts w:ascii="Arial" w:hAnsi="Arial" w:cs="Arial"/>
          <w:sz w:val="24"/>
          <w:szCs w:val="24"/>
        </w:rPr>
        <w:lastRenderedPageBreak/>
        <w:t xml:space="preserve">domesticated vs. all wild tomato genotypes. Finally, we conducted single-isolate ANOVAs with FDR correction </w:t>
      </w:r>
      <w:ins w:id="967"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968" w:author="N S" w:date="2018-10-18T10:51:00Z">
        <w:r w:rsidR="005F40BA">
          <w:rPr>
            <w:rFonts w:ascii="Arial" w:hAnsi="Arial" w:cs="Arial"/>
            <w:sz w:val="24"/>
            <w:szCs w:val="24"/>
          </w:rPr>
          <w:t xml:space="preserve"> </w:t>
        </w:r>
      </w:ins>
    </w:p>
    <w:p w14:paraId="655B2C1B" w14:textId="4FF0AC1C"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969"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5941376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970"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del>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del w:id="971" w:author="N S" w:date="2018-10-01T16:19:00Z">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 xml:space="preserve">(Staats and van Kan 2012, Zerbino, </w:delText>
        </w:r>
        <w:r w:rsidR="00D03171" w:rsidRPr="008C1BDB" w:rsidDel="00CB3397">
          <w:rPr>
            <w:rFonts w:ascii="Arial" w:hAnsi="Arial" w:cs="Arial"/>
            <w:noProof/>
            <w:color w:val="222222"/>
            <w:sz w:val="24"/>
            <w:szCs w:val="24"/>
            <w:shd w:val="clear" w:color="auto" w:fill="FFFFFF"/>
          </w:rPr>
          <w:lastRenderedPageBreak/>
          <w:delText>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972" w:author="N S" w:date="2018-10-01T16:20:00Z">
        <w:r w:rsidRPr="008C1BDB" w:rsidDel="00CB3397">
          <w:rPr>
            <w:rFonts w:ascii="Arial" w:hAnsi="Arial" w:cs="Arial"/>
            <w:color w:val="222222"/>
            <w:sz w:val="24"/>
            <w:szCs w:val="24"/>
            <w:shd w:val="clear" w:color="auto" w:fill="FFFFFF"/>
          </w:rPr>
          <w:delText xml:space="preserve">overlap </w:delText>
        </w:r>
      </w:del>
      <w:ins w:id="973"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974"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975"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976"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977"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978" w:author="N S" w:date="2018-10-18T10:19:00Z"/>
          <w:rFonts w:ascii="Arial" w:hAnsi="Arial" w:cs="Arial"/>
          <w:color w:val="222222"/>
          <w:sz w:val="24"/>
          <w:szCs w:val="24"/>
          <w:shd w:val="clear" w:color="auto" w:fill="FFFFFF"/>
        </w:rPr>
      </w:pPr>
      <w:ins w:id="979" w:author="N S" w:date="2018-10-18T10:18:00Z">
        <w:r>
          <w:rPr>
            <w:rFonts w:ascii="Arial" w:hAnsi="Arial" w:cs="Arial"/>
            <w:color w:val="222222"/>
            <w:sz w:val="24"/>
            <w:szCs w:val="24"/>
            <w:shd w:val="clear" w:color="auto" w:fill="FFFFFF"/>
          </w:rPr>
          <w:t xml:space="preserve">Supplemental Data Set </w:t>
        </w:r>
      </w:ins>
      <w:ins w:id="980" w:author="N S" w:date="2018-10-22T14:06:00Z">
        <w:r w:rsidR="006E06DA">
          <w:rPr>
            <w:rFonts w:ascii="Arial" w:hAnsi="Arial" w:cs="Arial"/>
            <w:color w:val="222222"/>
            <w:sz w:val="24"/>
            <w:szCs w:val="24"/>
            <w:shd w:val="clear" w:color="auto" w:fill="FFFFFF"/>
          </w:rPr>
          <w:t>3</w:t>
        </w:r>
      </w:ins>
      <w:ins w:id="981" w:author="N S" w:date="2018-10-18T10:18:00Z">
        <w:r>
          <w:rPr>
            <w:rFonts w:ascii="Arial" w:hAnsi="Arial" w:cs="Arial"/>
            <w:color w:val="222222"/>
            <w:sz w:val="24"/>
            <w:szCs w:val="24"/>
            <w:shd w:val="clear" w:color="auto" w:fill="FFFFFF"/>
          </w:rPr>
          <w:t>. Results of si</w:t>
        </w:r>
      </w:ins>
      <w:ins w:id="982" w:author="N S" w:date="2018-10-18T10:19:00Z">
        <w:r>
          <w:rPr>
            <w:rFonts w:ascii="Arial" w:hAnsi="Arial" w:cs="Arial"/>
            <w:color w:val="222222"/>
            <w:sz w:val="24"/>
            <w:szCs w:val="24"/>
            <w:shd w:val="clear" w:color="auto" w:fill="FFFFFF"/>
          </w:rPr>
          <w:t>ngle-isolate ANOVA on mixed effect model</w:t>
        </w:r>
      </w:ins>
    </w:p>
    <w:p w14:paraId="2324B5FB" w14:textId="407D2E38" w:rsidR="00181F0D" w:rsidRDefault="00181F0D" w:rsidP="003E10A7">
      <w:pPr>
        <w:spacing w:line="360" w:lineRule="auto"/>
        <w:rPr>
          <w:ins w:id="983" w:author="N S" w:date="2018-10-25T12:27:00Z"/>
          <w:rFonts w:ascii="Arial" w:hAnsi="Arial" w:cs="Arial"/>
          <w:color w:val="222222"/>
          <w:sz w:val="24"/>
          <w:szCs w:val="24"/>
          <w:shd w:val="clear" w:color="auto" w:fill="FFFFFF"/>
        </w:rPr>
      </w:pPr>
      <w:ins w:id="984" w:author="N S" w:date="2018-10-18T10:19:00Z">
        <w:r>
          <w:rPr>
            <w:rFonts w:ascii="Arial" w:hAnsi="Arial" w:cs="Arial"/>
            <w:color w:val="222222"/>
            <w:sz w:val="24"/>
            <w:szCs w:val="24"/>
            <w:shd w:val="clear" w:color="auto" w:fill="FFFFFF"/>
          </w:rPr>
          <w:t xml:space="preserve">Supplemental Data Set </w:t>
        </w:r>
      </w:ins>
      <w:ins w:id="985" w:author="N S" w:date="2018-10-22T14:07:00Z">
        <w:r w:rsidR="006E06DA">
          <w:rPr>
            <w:rFonts w:ascii="Arial" w:hAnsi="Arial" w:cs="Arial"/>
            <w:color w:val="222222"/>
            <w:sz w:val="24"/>
            <w:szCs w:val="24"/>
            <w:shd w:val="clear" w:color="auto" w:fill="FFFFFF"/>
          </w:rPr>
          <w:t>4</w:t>
        </w:r>
      </w:ins>
      <w:ins w:id="986" w:author="N S" w:date="2018-10-18T10:19:00Z">
        <w:r>
          <w:rPr>
            <w:rFonts w:ascii="Arial" w:hAnsi="Arial" w:cs="Arial"/>
            <w:color w:val="222222"/>
            <w:sz w:val="24"/>
            <w:szCs w:val="24"/>
            <w:shd w:val="clear" w:color="auto" w:fill="FFFFFF"/>
          </w:rPr>
          <w:t>. Results of ANOVA following removal of domestication-associated isolates</w:t>
        </w:r>
      </w:ins>
    </w:p>
    <w:p w14:paraId="1D630113" w14:textId="1C4549DD" w:rsidR="00583E28" w:rsidRDefault="00583E28" w:rsidP="003E10A7">
      <w:pPr>
        <w:spacing w:line="360" w:lineRule="auto"/>
        <w:rPr>
          <w:rFonts w:ascii="Arial" w:hAnsi="Arial" w:cs="Arial"/>
          <w:color w:val="222222"/>
          <w:sz w:val="24"/>
          <w:szCs w:val="24"/>
          <w:shd w:val="clear" w:color="auto" w:fill="FFFFFF"/>
        </w:rPr>
      </w:pPr>
      <w:ins w:id="987" w:author="N S" w:date="2018-10-25T12:27:00Z">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bookmarkEnd w:id="974"/>
    <w:p w14:paraId="0A10CA74" w14:textId="684CC722"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988" w:author="N S" w:date="2018-10-25T12:29:00Z">
        <w:r w:rsidR="00583E28">
          <w:rPr>
            <w:rFonts w:ascii="Arial" w:hAnsi="Arial" w:cs="Arial"/>
            <w:color w:val="222222"/>
            <w:sz w:val="24"/>
            <w:szCs w:val="24"/>
            <w:shd w:val="clear" w:color="auto" w:fill="FFFFFF"/>
          </w:rPr>
          <w:t>2</w:t>
        </w:r>
      </w:ins>
      <w:del w:id="989" w:author="N S" w:date="2018-10-25T12:29:00Z">
        <w:r w:rsidDel="00583E28">
          <w:rPr>
            <w:rFonts w:ascii="Arial" w:hAnsi="Arial" w:cs="Arial"/>
            <w:color w:val="222222"/>
            <w:sz w:val="24"/>
            <w:szCs w:val="24"/>
            <w:shd w:val="clear" w:color="auto" w:fill="FFFFFF"/>
          </w:rPr>
          <w:delText>1</w:delText>
        </w:r>
      </w:del>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990" w:author="N S" w:date="2018-10-23T14:56:00Z">
        <w:r w:rsidR="0096026A" w:rsidRPr="0096026A" w:rsidDel="00E81A38">
          <w:rPr>
            <w:rFonts w:ascii="Arial" w:hAnsi="Arial" w:cs="Arial"/>
            <w:color w:val="222222"/>
            <w:sz w:val="24"/>
            <w:szCs w:val="24"/>
            <w:shd w:val="clear" w:color="auto" w:fill="FFFFFF"/>
          </w:rPr>
          <w:delText>.</w:delText>
        </w:r>
      </w:del>
    </w:p>
    <w:p w14:paraId="3D55F080" w14:textId="6E0366FF" w:rsidR="00E81A38" w:rsidRPr="00E81A38" w:rsidRDefault="00E81A38" w:rsidP="003E10A7">
      <w:pPr>
        <w:spacing w:line="360" w:lineRule="auto"/>
        <w:rPr>
          <w:ins w:id="991" w:author="N S" w:date="2018-10-23T14:56:00Z"/>
          <w:rFonts w:ascii="Arial" w:hAnsi="Arial" w:cs="Arial"/>
          <w:i/>
          <w:color w:val="222222"/>
          <w:sz w:val="24"/>
          <w:szCs w:val="24"/>
          <w:shd w:val="clear" w:color="auto" w:fill="FFFFFF"/>
        </w:rPr>
      </w:pPr>
      <w:ins w:id="992" w:author="N S" w:date="2018-10-23T14:56:00Z">
        <w:r>
          <w:rPr>
            <w:rFonts w:ascii="Arial" w:hAnsi="Arial" w:cs="Arial"/>
            <w:color w:val="222222"/>
            <w:sz w:val="24"/>
            <w:szCs w:val="24"/>
            <w:shd w:val="clear" w:color="auto" w:fill="FFFFFF"/>
          </w:rPr>
          <w:t xml:space="preserve">Supplemental Figure </w:t>
        </w:r>
      </w:ins>
      <w:ins w:id="993" w:author="N S" w:date="2018-10-25T12:28:00Z">
        <w:r w:rsidR="00583E28">
          <w:rPr>
            <w:rFonts w:ascii="Arial" w:hAnsi="Arial" w:cs="Arial"/>
            <w:color w:val="222222"/>
            <w:sz w:val="24"/>
            <w:szCs w:val="24"/>
            <w:shd w:val="clear" w:color="auto" w:fill="FFFFFF"/>
          </w:rPr>
          <w:t>3</w:t>
        </w:r>
      </w:ins>
      <w:ins w:id="994" w:author="N S" w:date="2018-10-23T14:56:00Z">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360D352F" w:rsidR="003E10A7" w:rsidRDefault="00FA3E2E" w:rsidP="003E10A7">
      <w:pPr>
        <w:spacing w:line="360" w:lineRule="auto"/>
        <w:rPr>
          <w:ins w:id="995"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996" w:author="N S" w:date="2018-10-25T12:27:00Z">
        <w:r w:rsidR="00583E28">
          <w:rPr>
            <w:rFonts w:ascii="Arial" w:hAnsi="Arial" w:cs="Arial"/>
            <w:color w:val="222222"/>
            <w:sz w:val="24"/>
            <w:szCs w:val="24"/>
            <w:shd w:val="clear" w:color="auto" w:fill="FFFFFF"/>
          </w:rPr>
          <w:t>4</w:t>
        </w:r>
      </w:ins>
      <w:del w:id="997"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998" w:author="N S" w:date="2018-10-23T14:56:00Z">
        <w:r w:rsidR="0096026A" w:rsidRPr="0096026A" w:rsidDel="00E81A38">
          <w:rPr>
            <w:rFonts w:ascii="Arial" w:hAnsi="Arial" w:cs="Arial"/>
            <w:color w:val="222222"/>
            <w:sz w:val="24"/>
            <w:szCs w:val="24"/>
            <w:shd w:val="clear" w:color="auto" w:fill="FFFFFF"/>
          </w:rPr>
          <w:delText>.</w:delText>
        </w:r>
      </w:del>
    </w:p>
    <w:p w14:paraId="66F561A3" w14:textId="0C861C1F" w:rsidR="00E81A38" w:rsidRPr="00E81A38" w:rsidDel="00E81A38" w:rsidRDefault="00E81A38" w:rsidP="003E10A7">
      <w:pPr>
        <w:spacing w:line="360" w:lineRule="auto"/>
        <w:rPr>
          <w:del w:id="999" w:author="N S" w:date="2018-10-23T14:56:00Z"/>
          <w:rFonts w:ascii="Arial" w:hAnsi="Arial" w:cs="Arial"/>
          <w:color w:val="222222"/>
          <w:sz w:val="24"/>
          <w:szCs w:val="24"/>
          <w:shd w:val="clear" w:color="auto" w:fill="FFFFFF"/>
        </w:rPr>
      </w:pPr>
    </w:p>
    <w:p w14:paraId="7AA760B2" w14:textId="53E7E6EF" w:rsidR="0096026A" w:rsidDel="00CB3397" w:rsidRDefault="00FA3E2E" w:rsidP="003E10A7">
      <w:pPr>
        <w:spacing w:line="360" w:lineRule="auto"/>
        <w:rPr>
          <w:del w:id="1000" w:author="N S" w:date="2018-10-01T16:20:00Z"/>
          <w:rFonts w:ascii="Arial" w:hAnsi="Arial" w:cs="Arial"/>
          <w:color w:val="222222"/>
          <w:sz w:val="24"/>
          <w:szCs w:val="24"/>
          <w:shd w:val="clear" w:color="auto" w:fill="FFFFFF"/>
        </w:rPr>
      </w:pPr>
      <w:del w:id="1001"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1002" w:author="N S" w:date="2018-10-01T16:20:00Z"/>
          <w:rFonts w:ascii="Arial" w:hAnsi="Arial" w:cs="Arial"/>
          <w:color w:val="222222"/>
          <w:sz w:val="24"/>
          <w:szCs w:val="24"/>
          <w:shd w:val="clear" w:color="auto" w:fill="FFFFFF"/>
        </w:rPr>
      </w:pPr>
      <w:del w:id="1003"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1004" w:author="N S" w:date="2018-10-01T16:20:00Z"/>
          <w:rFonts w:ascii="Arial" w:hAnsi="Arial" w:cs="Arial"/>
          <w:color w:val="222222"/>
          <w:sz w:val="24"/>
          <w:szCs w:val="24"/>
          <w:shd w:val="clear" w:color="auto" w:fill="FFFFFF"/>
        </w:rPr>
      </w:pPr>
      <w:del w:id="1005"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lastRenderedPageBreak/>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1006" w:author="N S" w:date="2018-10-20T16:23:00Z">
        <w:r w:rsidR="009679D6">
          <w:rPr>
            <w:rFonts w:ascii="Arial" w:hAnsi="Arial" w:cs="Arial"/>
            <w:sz w:val="24"/>
            <w:szCs w:val="24"/>
          </w:rPr>
          <w:t xml:space="preserve"> </w:t>
        </w:r>
      </w:ins>
      <w:del w:id="1007"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1008" w:author="N S" w:date="2018-10-20T16:23:00Z">
        <w:r w:rsidRPr="008C1BDB" w:rsidDel="009679D6">
          <w:rPr>
            <w:rFonts w:ascii="Arial" w:hAnsi="Arial" w:cs="Arial"/>
            <w:sz w:val="24"/>
            <w:szCs w:val="24"/>
          </w:rPr>
          <w:delText>&lt;2e-16</w:delText>
        </w:r>
      </w:del>
      <w:ins w:id="1009"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w:t>
      </w:r>
      <w:r w:rsidRPr="008C1BDB">
        <w:rPr>
          <w:rFonts w:ascii="Arial" w:hAnsi="Arial" w:cs="Arial"/>
          <w:sz w:val="24"/>
          <w:szCs w:val="24"/>
        </w:rPr>
        <w:lastRenderedPageBreak/>
        <w:t>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1010" w:author="N S" w:date="2018-09-27T12:25:00Z">
        <w:r w:rsidRPr="008C1BDB" w:rsidDel="00676532">
          <w:rPr>
            <w:rFonts w:ascii="Arial" w:hAnsi="Arial" w:cs="Arial"/>
            <w:sz w:val="24"/>
            <w:szCs w:val="24"/>
          </w:rPr>
          <w:delText xml:space="preserve">phenotype </w:delText>
        </w:r>
      </w:del>
      <w:ins w:id="1011"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1012" w:name="_Hlk527038431"/>
      <w:ins w:id="1013" w:author="N S" w:date="2018-10-11T16:23:00Z">
        <w:r w:rsidR="0019233E">
          <w:rPr>
            <w:rFonts w:ascii="Arial" w:hAnsi="Arial" w:cs="Arial"/>
            <w:sz w:val="24"/>
            <w:szCs w:val="24"/>
          </w:rPr>
          <w:t xml:space="preserve">Wild accessions are oranges (yellow to red shades) and domesticated accessions are blues (green to </w:t>
        </w:r>
      </w:ins>
      <w:ins w:id="1014" w:author="N S" w:date="2018-10-11T16:24:00Z">
        <w:r w:rsidR="0019233E">
          <w:rPr>
            <w:rFonts w:ascii="Arial" w:hAnsi="Arial" w:cs="Arial"/>
            <w:sz w:val="24"/>
            <w:szCs w:val="24"/>
          </w:rPr>
          <w:t xml:space="preserve">purple shades). </w:t>
        </w:r>
      </w:ins>
      <w:bookmarkEnd w:id="1012"/>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79510B00" w14:textId="77777777" w:rsidR="00F31220" w:rsidRPr="00F31220" w:rsidRDefault="00416136" w:rsidP="00F31220">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F31220" w:rsidRPr="00F31220">
        <w:t xml:space="preserve">Abramovitch, R. B. and G. B. Martin (2004). "Strategies used by bacterial pathogens to suppress plant defenses." </w:t>
      </w:r>
      <w:r w:rsidR="00F31220" w:rsidRPr="00F31220">
        <w:rPr>
          <w:u w:val="single"/>
        </w:rPr>
        <w:t>Current opinion in plant biology</w:t>
      </w:r>
      <w:r w:rsidR="00F31220" w:rsidRPr="00F31220">
        <w:t xml:space="preserve"> </w:t>
      </w:r>
      <w:r w:rsidR="00F31220" w:rsidRPr="00F31220">
        <w:rPr>
          <w:b/>
        </w:rPr>
        <w:t>7</w:t>
      </w:r>
      <w:r w:rsidR="00F31220" w:rsidRPr="00F31220">
        <w:t>(4): 356-364.</w:t>
      </w:r>
    </w:p>
    <w:p w14:paraId="29815838" w14:textId="77777777" w:rsidR="00F31220" w:rsidRPr="00F31220" w:rsidRDefault="00F31220" w:rsidP="00F31220">
      <w:pPr>
        <w:pStyle w:val="EndNoteBibliography"/>
      </w:pPr>
      <w:r w:rsidRPr="00F31220">
        <w:t xml:space="preserve">AbuQamar, S., M.-F. Chai, H. Luo, F. Song and T. Mengiste (2008). "Tomato protein kinase 1b mediates signaling of plant responses to necrotrophic fungi and insect herbivory." </w:t>
      </w:r>
      <w:r w:rsidRPr="00F31220">
        <w:rPr>
          <w:u w:val="single"/>
        </w:rPr>
        <w:t>The Plant Cell</w:t>
      </w:r>
      <w:r w:rsidRPr="00F31220">
        <w:t xml:space="preserve"> </w:t>
      </w:r>
      <w:r w:rsidRPr="00F31220">
        <w:rPr>
          <w:b/>
        </w:rPr>
        <w:t>20</w:t>
      </w:r>
      <w:r w:rsidRPr="00F31220">
        <w:t>(7): 1964-1983.</w:t>
      </w:r>
    </w:p>
    <w:p w14:paraId="09250C05" w14:textId="77777777" w:rsidR="00F31220" w:rsidRPr="00F31220" w:rsidRDefault="00F31220" w:rsidP="00F31220">
      <w:pPr>
        <w:pStyle w:val="EndNoteBibliography"/>
      </w:pPr>
      <w:r w:rsidRPr="00F31220">
        <w:t xml:space="preserve">Atwell, S., J. Corwin, N. Soltis, A. Subedy, K. Denby and D. J. Kliebenstein (2015). "Whole genome resequencing of Botrytis cinerea isolates identifies high levels of standing diversity." </w:t>
      </w:r>
      <w:r w:rsidRPr="00F31220">
        <w:rPr>
          <w:u w:val="single"/>
        </w:rPr>
        <w:t>Frontiers in microbiology</w:t>
      </w:r>
      <w:r w:rsidRPr="00F31220">
        <w:t xml:space="preserve"> </w:t>
      </w:r>
      <w:r w:rsidRPr="00F31220">
        <w:rPr>
          <w:b/>
        </w:rPr>
        <w:t>6</w:t>
      </w:r>
      <w:r w:rsidRPr="00F31220">
        <w:t>: 996.</w:t>
      </w:r>
    </w:p>
    <w:p w14:paraId="686FB3E4" w14:textId="77777777" w:rsidR="00F31220" w:rsidRPr="00F31220" w:rsidRDefault="00F31220" w:rsidP="00F31220">
      <w:pPr>
        <w:pStyle w:val="EndNoteBibliography"/>
      </w:pPr>
      <w:r w:rsidRPr="00F31220">
        <w:t xml:space="preserve">Bai, Y. and P. Lindhout (2007). "Domestication and breeding of tomatoes: what have we gained and what can we gain in the future?" </w:t>
      </w:r>
      <w:r w:rsidRPr="00F31220">
        <w:rPr>
          <w:u w:val="single"/>
        </w:rPr>
        <w:t>Annals of botany</w:t>
      </w:r>
      <w:r w:rsidRPr="00F31220">
        <w:t xml:space="preserve"> </w:t>
      </w:r>
      <w:r w:rsidRPr="00F31220">
        <w:rPr>
          <w:b/>
        </w:rPr>
        <w:t>100</w:t>
      </w:r>
      <w:r w:rsidRPr="00F31220">
        <w:t>(5): 1085-1094.</w:t>
      </w:r>
    </w:p>
    <w:p w14:paraId="5FA03187" w14:textId="77777777" w:rsidR="00F31220" w:rsidRPr="00F31220" w:rsidRDefault="00F31220" w:rsidP="00F31220">
      <w:pPr>
        <w:pStyle w:val="EndNoteBibliography"/>
      </w:pPr>
      <w:r w:rsidRPr="00F31220">
        <w:t xml:space="preserve">Ballaré, C. L. and R. Pierik (2017). "The shade‐avoidance syndrome: multiple signals and ecological consequences." </w:t>
      </w:r>
      <w:r w:rsidRPr="00F31220">
        <w:rPr>
          <w:u w:val="single"/>
        </w:rPr>
        <w:t>Plant, cell &amp; environment</w:t>
      </w:r>
      <w:r w:rsidRPr="00F31220">
        <w:t xml:space="preserve"> </w:t>
      </w:r>
      <w:r w:rsidRPr="00F31220">
        <w:rPr>
          <w:b/>
        </w:rPr>
        <w:t>40</w:t>
      </w:r>
      <w:r w:rsidRPr="00F31220">
        <w:t>(11): 2530-2543.</w:t>
      </w:r>
    </w:p>
    <w:p w14:paraId="04B51C0C" w14:textId="77777777" w:rsidR="00F31220" w:rsidRPr="00F31220" w:rsidRDefault="00F31220" w:rsidP="00F31220">
      <w:pPr>
        <w:pStyle w:val="EndNoteBibliography"/>
      </w:pPr>
      <w:r w:rsidRPr="00F31220">
        <w:t xml:space="preserve">Barrett, L. G. and M. Heil (2012). "Unifying concepts and mechanisms in the specificity of plant–enemy interactions." </w:t>
      </w:r>
      <w:r w:rsidRPr="00F31220">
        <w:rPr>
          <w:u w:val="single"/>
        </w:rPr>
        <w:t>Trends in plant science</w:t>
      </w:r>
      <w:r w:rsidRPr="00F31220">
        <w:t xml:space="preserve"> </w:t>
      </w:r>
      <w:r w:rsidRPr="00F31220">
        <w:rPr>
          <w:b/>
        </w:rPr>
        <w:t>17</w:t>
      </w:r>
      <w:r w:rsidRPr="00F31220">
        <w:t>(5): 282-292.</w:t>
      </w:r>
    </w:p>
    <w:p w14:paraId="7C805672" w14:textId="77777777" w:rsidR="00F31220" w:rsidRPr="00F31220" w:rsidRDefault="00F31220" w:rsidP="00F31220">
      <w:pPr>
        <w:pStyle w:val="EndNoteBibliography"/>
      </w:pPr>
      <w:r w:rsidRPr="00F31220">
        <w:t xml:space="preserve">Barrett, L. G., J. M. Kniskern, N. Bodenhausen, W. Zhang and J. Bergelson (2009). "Continua of specificity and virulence in plant host–pathogen interactions: causes and consequences." </w:t>
      </w:r>
      <w:r w:rsidRPr="00F31220">
        <w:rPr>
          <w:u w:val="single"/>
        </w:rPr>
        <w:t>New Phytologist</w:t>
      </w:r>
      <w:r w:rsidRPr="00F31220">
        <w:t xml:space="preserve"> </w:t>
      </w:r>
      <w:r w:rsidRPr="00F31220">
        <w:rPr>
          <w:b/>
        </w:rPr>
        <w:t>183</w:t>
      </w:r>
      <w:r w:rsidRPr="00F31220">
        <w:t>(3): 513-529.</w:t>
      </w:r>
    </w:p>
    <w:p w14:paraId="15DC2CE0" w14:textId="77777777" w:rsidR="00F31220" w:rsidRPr="00F31220" w:rsidRDefault="00F31220" w:rsidP="00F31220">
      <w:pPr>
        <w:pStyle w:val="EndNoteBibliography"/>
      </w:pPr>
      <w:r w:rsidRPr="00F31220">
        <w:t xml:space="preserve">Bartoli, C. and F. Roux (2017). "Genome-Wide Association Studies In Plant Pathosystems: Toward an Ecological Genomics Approach." </w:t>
      </w:r>
      <w:r w:rsidRPr="00F31220">
        <w:rPr>
          <w:u w:val="single"/>
        </w:rPr>
        <w:t>Frontiers in plant science</w:t>
      </w:r>
      <w:r w:rsidRPr="00F31220">
        <w:t xml:space="preserve"> </w:t>
      </w:r>
      <w:r w:rsidRPr="00F31220">
        <w:rPr>
          <w:b/>
        </w:rPr>
        <w:t>8</w:t>
      </w:r>
      <w:r w:rsidRPr="00F31220">
        <w:t>.</w:t>
      </w:r>
    </w:p>
    <w:p w14:paraId="51EEB5B4" w14:textId="77777777" w:rsidR="00F31220" w:rsidRPr="00F31220" w:rsidRDefault="00F31220" w:rsidP="00F31220">
      <w:pPr>
        <w:pStyle w:val="EndNoteBibliography"/>
      </w:pPr>
      <w:r w:rsidRPr="00F31220">
        <w:t xml:space="preserve">Bates, D., M. Maechler, B. Bolker and S. Walker (2015). "Fitting Linear Mixed-Effects Models Using lme4." </w:t>
      </w:r>
      <w:r w:rsidRPr="00F31220">
        <w:rPr>
          <w:u w:val="single"/>
        </w:rPr>
        <w:t>Journal of Statistical Software</w:t>
      </w:r>
      <w:r w:rsidRPr="00F31220">
        <w:t xml:space="preserve"> </w:t>
      </w:r>
      <w:r w:rsidRPr="00F31220">
        <w:rPr>
          <w:b/>
        </w:rPr>
        <w:t>67</w:t>
      </w:r>
      <w:r w:rsidRPr="00F31220">
        <w:t>(1): 1-48.</w:t>
      </w:r>
    </w:p>
    <w:p w14:paraId="7FA9CD8C" w14:textId="77777777" w:rsidR="00F31220" w:rsidRPr="00F31220" w:rsidRDefault="00F31220" w:rsidP="00F31220">
      <w:pPr>
        <w:pStyle w:val="EndNoteBibliography"/>
      </w:pPr>
      <w:r w:rsidRPr="00F31220">
        <w:t xml:space="preserve">Bergougnoux, V. (2014). "The history of tomato: from domestication to biopharming." </w:t>
      </w:r>
      <w:r w:rsidRPr="00F31220">
        <w:rPr>
          <w:u w:val="single"/>
        </w:rPr>
        <w:t>Biotechnology advances</w:t>
      </w:r>
      <w:r w:rsidRPr="00F31220">
        <w:t xml:space="preserve"> </w:t>
      </w:r>
      <w:r w:rsidRPr="00F31220">
        <w:rPr>
          <w:b/>
        </w:rPr>
        <w:t>32</w:t>
      </w:r>
      <w:r w:rsidRPr="00F31220">
        <w:t>(1): 170-189.</w:t>
      </w:r>
    </w:p>
    <w:p w14:paraId="5CEE35C5" w14:textId="77777777" w:rsidR="00F31220" w:rsidRPr="00F31220" w:rsidRDefault="00F31220" w:rsidP="00F31220">
      <w:pPr>
        <w:pStyle w:val="EndNoteBibliography"/>
      </w:pPr>
      <w:r w:rsidRPr="00F31220">
        <w:t xml:space="preserve">Bhardwaj, V., S. Meier, L. N. Petersen, R. A. Ingle and L. C. Roden (2011). "Defence responses of Arabidopsis thaliana to infection by Pseudomonas syringae are regulated by the circadian clock." </w:t>
      </w:r>
      <w:r w:rsidRPr="00F31220">
        <w:rPr>
          <w:u w:val="single"/>
        </w:rPr>
        <w:t>PloS one</w:t>
      </w:r>
      <w:r w:rsidRPr="00F31220">
        <w:t xml:space="preserve"> </w:t>
      </w:r>
      <w:r w:rsidRPr="00F31220">
        <w:rPr>
          <w:b/>
        </w:rPr>
        <w:t>6</w:t>
      </w:r>
      <w:r w:rsidRPr="00F31220">
        <w:t>(10): e26968.</w:t>
      </w:r>
    </w:p>
    <w:p w14:paraId="5D4D33DA" w14:textId="77777777" w:rsidR="00F31220" w:rsidRPr="00F31220" w:rsidRDefault="00F31220" w:rsidP="00F31220">
      <w:pPr>
        <w:pStyle w:val="EndNoteBibliography"/>
      </w:pPr>
      <w:r w:rsidRPr="00F31220">
        <w:t xml:space="preserve">Bittel, P. and S. Robatzek (2007). "Microbe-associated molecular patterns (MAMPs) probe plant immunity." </w:t>
      </w:r>
      <w:r w:rsidRPr="00F31220">
        <w:rPr>
          <w:u w:val="single"/>
        </w:rPr>
        <w:t>Current opinion in plant biology</w:t>
      </w:r>
      <w:r w:rsidRPr="00F31220">
        <w:t xml:space="preserve"> </w:t>
      </w:r>
      <w:r w:rsidRPr="00F31220">
        <w:rPr>
          <w:b/>
        </w:rPr>
        <w:t>10</w:t>
      </w:r>
      <w:r w:rsidRPr="00F31220">
        <w:t>(4): 335-341.</w:t>
      </w:r>
    </w:p>
    <w:p w14:paraId="0B219A89" w14:textId="77777777" w:rsidR="00F31220" w:rsidRPr="00F31220" w:rsidRDefault="00F31220" w:rsidP="00F31220">
      <w:pPr>
        <w:pStyle w:val="EndNoteBibliography"/>
      </w:pPr>
      <w:r w:rsidRPr="00F31220">
        <w:t xml:space="preserve">Blanca, J., J. Montero-Pau, C. Sauvage, G. Bauchet, E. Illa, M. J. Díez, D. Francis, M. Causse, E. van der Knaap and J. Cañizares (2015). "Genomic variation in tomato, from wild ancestors to contemporary breeding accessions." </w:t>
      </w:r>
      <w:r w:rsidRPr="00F31220">
        <w:rPr>
          <w:u w:val="single"/>
        </w:rPr>
        <w:t>BMC genomics</w:t>
      </w:r>
      <w:r w:rsidRPr="00F31220">
        <w:t xml:space="preserve"> </w:t>
      </w:r>
      <w:r w:rsidRPr="00F31220">
        <w:rPr>
          <w:b/>
        </w:rPr>
        <w:t>16</w:t>
      </w:r>
      <w:r w:rsidRPr="00F31220">
        <w:t>(1): 257.</w:t>
      </w:r>
    </w:p>
    <w:p w14:paraId="19F7BCB5" w14:textId="77777777" w:rsidR="00F31220" w:rsidRPr="00F31220" w:rsidRDefault="00F31220" w:rsidP="00F31220">
      <w:pPr>
        <w:pStyle w:val="EndNoteBibliography"/>
      </w:pPr>
      <w:r w:rsidRPr="00F31220">
        <w:t xml:space="preserve">Blanco-Ulate, B., A. Morales-Cruz, K. C. Amrine, J. M. Labavitch, A. L. Powell and D. Cantu (2014). "Genome-wide transcriptional profiling of Botrytis cinerea genes targeting plant cell walls during infections of different hosts." </w:t>
      </w:r>
      <w:r w:rsidRPr="00F31220">
        <w:rPr>
          <w:u w:val="single"/>
        </w:rPr>
        <w:t>Frontiers in plant science</w:t>
      </w:r>
      <w:r w:rsidRPr="00F31220">
        <w:t xml:space="preserve"> </w:t>
      </w:r>
      <w:r w:rsidRPr="00F31220">
        <w:rPr>
          <w:b/>
        </w:rPr>
        <w:t>5</w:t>
      </w:r>
      <w:r w:rsidRPr="00F31220">
        <w:t>.</w:t>
      </w:r>
    </w:p>
    <w:p w14:paraId="6FB7E5E5" w14:textId="77777777" w:rsidR="00F31220" w:rsidRPr="00F31220" w:rsidRDefault="00F31220" w:rsidP="00F31220">
      <w:pPr>
        <w:pStyle w:val="EndNoteBibliography"/>
      </w:pPr>
      <w:r w:rsidRPr="00F31220">
        <w:t xml:space="preserve">Boller, T. and S. Y. He (2009). "Innate immunity in plants: an arms race between pattern recognition receptors in plants and effectors in microbial pathogens." </w:t>
      </w:r>
      <w:r w:rsidRPr="00F31220">
        <w:rPr>
          <w:u w:val="single"/>
        </w:rPr>
        <w:t>Science</w:t>
      </w:r>
      <w:r w:rsidRPr="00F31220">
        <w:t xml:space="preserve"> </w:t>
      </w:r>
      <w:r w:rsidRPr="00F31220">
        <w:rPr>
          <w:b/>
        </w:rPr>
        <w:t>324</w:t>
      </w:r>
      <w:r w:rsidRPr="00F31220">
        <w:t>(5928): 742-744.</w:t>
      </w:r>
    </w:p>
    <w:p w14:paraId="5D48CC86" w14:textId="77777777" w:rsidR="00F31220" w:rsidRPr="00F31220" w:rsidRDefault="00F31220" w:rsidP="00F31220">
      <w:pPr>
        <w:pStyle w:val="EndNoteBibliography"/>
      </w:pPr>
      <w:r w:rsidRPr="00F31220">
        <w:t xml:space="preserve">Boyd, L. A., C. Ridout, D. M. O'Sullivan, J. E. Leach and H. Leung (2013). "Plant–pathogen interactions: disease resistance in modern agriculture." </w:t>
      </w:r>
      <w:r w:rsidRPr="00F31220">
        <w:rPr>
          <w:u w:val="single"/>
        </w:rPr>
        <w:t>Trends in genetics</w:t>
      </w:r>
      <w:r w:rsidRPr="00F31220">
        <w:t xml:space="preserve"> </w:t>
      </w:r>
      <w:r w:rsidRPr="00F31220">
        <w:rPr>
          <w:b/>
        </w:rPr>
        <w:t>29</w:t>
      </w:r>
      <w:r w:rsidRPr="00F31220">
        <w:t>(4): 233-240.</w:t>
      </w:r>
    </w:p>
    <w:p w14:paraId="432E8620" w14:textId="77777777" w:rsidR="00F31220" w:rsidRPr="00F31220" w:rsidRDefault="00F31220" w:rsidP="00F31220">
      <w:pPr>
        <w:pStyle w:val="EndNoteBibliography"/>
      </w:pPr>
      <w:r w:rsidRPr="00F31220">
        <w:t xml:space="preserve">Campos, M. L., Y. Yoshida, I. T. Major, D. de Oliveira Ferreira, S. M. Weraduwage, J. E. Froehlich, B. F. Johnson, D. M. Kramer, G. Jander and T. D. Sharkey (2016). "Rewiring of jasmonate and phytochrome B signalling uncouples plant growth-defense tradeoffs." </w:t>
      </w:r>
      <w:r w:rsidRPr="00F31220">
        <w:rPr>
          <w:u w:val="single"/>
        </w:rPr>
        <w:t>Nature communications</w:t>
      </w:r>
      <w:r w:rsidRPr="00F31220">
        <w:t xml:space="preserve"> </w:t>
      </w:r>
      <w:r w:rsidRPr="00F31220">
        <w:rPr>
          <w:b/>
        </w:rPr>
        <w:t>7</w:t>
      </w:r>
      <w:r w:rsidRPr="00F31220">
        <w:t>: 12570.</w:t>
      </w:r>
    </w:p>
    <w:p w14:paraId="65493868" w14:textId="77777777" w:rsidR="00F31220" w:rsidRPr="00F31220" w:rsidRDefault="00F31220" w:rsidP="00F31220">
      <w:pPr>
        <w:pStyle w:val="EndNoteBibliography"/>
      </w:pPr>
      <w:r w:rsidRPr="00F31220">
        <w:t xml:space="preserve">Cerveny, L., A. Straskova, V. Dankova, A. Hartlova, M. Ceckova, F. Staud and J. Stulik (2013). "Tetratricopeptide repeat motifs in the world of bacterial pathogens: role in virulence mechanisms." </w:t>
      </w:r>
      <w:r w:rsidRPr="00F31220">
        <w:rPr>
          <w:u w:val="single"/>
        </w:rPr>
        <w:t>Infection and immunity</w:t>
      </w:r>
      <w:r w:rsidRPr="00F31220">
        <w:t xml:space="preserve"> </w:t>
      </w:r>
      <w:r w:rsidRPr="00F31220">
        <w:rPr>
          <w:b/>
        </w:rPr>
        <w:t>81</w:t>
      </w:r>
      <w:r w:rsidRPr="00F31220">
        <w:t>(3): 629-635.</w:t>
      </w:r>
    </w:p>
    <w:p w14:paraId="03362F26" w14:textId="77777777" w:rsidR="00F31220" w:rsidRPr="00F31220" w:rsidRDefault="00F31220" w:rsidP="00F31220">
      <w:pPr>
        <w:pStyle w:val="EndNoteBibliography"/>
      </w:pPr>
      <w:r w:rsidRPr="00F31220">
        <w:t xml:space="preserve">Chaudhary, B. (2013). "Plant domestication and resistance to herbivory." </w:t>
      </w:r>
      <w:r w:rsidRPr="00F31220">
        <w:rPr>
          <w:u w:val="single"/>
        </w:rPr>
        <w:t>International journal of plant genomics</w:t>
      </w:r>
      <w:r w:rsidRPr="00F31220">
        <w:t xml:space="preserve"> </w:t>
      </w:r>
      <w:r w:rsidRPr="00F31220">
        <w:rPr>
          <w:b/>
        </w:rPr>
        <w:t>2013</w:t>
      </w:r>
      <w:r w:rsidRPr="00F31220">
        <w:t>.</w:t>
      </w:r>
    </w:p>
    <w:p w14:paraId="48722079" w14:textId="77777777" w:rsidR="00F31220" w:rsidRPr="00F31220" w:rsidRDefault="00F31220" w:rsidP="00F31220">
      <w:pPr>
        <w:pStyle w:val="EndNoteBibliography"/>
      </w:pPr>
      <w:r w:rsidRPr="00F31220">
        <w:lastRenderedPageBreak/>
        <w:t xml:space="preserve">Choquer, M., E. Fournier, C. Kunz, C. Levis, J.-M. Pradier, A. Simon and M. Viaud (2007). "Botrytis cinerea virulence factors: new insights into a necrotrophic and polyphageous pathogen." </w:t>
      </w:r>
      <w:r w:rsidRPr="00F31220">
        <w:rPr>
          <w:u w:val="single"/>
        </w:rPr>
        <w:t>FEMS microbiology letters</w:t>
      </w:r>
      <w:r w:rsidRPr="00F31220">
        <w:t xml:space="preserve"> </w:t>
      </w:r>
      <w:r w:rsidRPr="00F31220">
        <w:rPr>
          <w:b/>
        </w:rPr>
        <w:t>277</w:t>
      </w:r>
      <w:r w:rsidRPr="00F31220">
        <w:t>(1): 1-10.</w:t>
      </w:r>
    </w:p>
    <w:p w14:paraId="7314C68A" w14:textId="77777777" w:rsidR="00F31220" w:rsidRPr="00F31220" w:rsidRDefault="00F31220" w:rsidP="00F31220">
      <w:pPr>
        <w:pStyle w:val="EndNoteBibliography"/>
      </w:pPr>
      <w:r w:rsidRPr="00F31220">
        <w:t xml:space="preserve">Corwin, J. A., D. Copeland, J. Feusier, A. Subedy, R. Eshbaugh, C. Palmer, J. Maloof and D. J. Kliebenstein (2016). "The quantitative basis of the Arabidopsis innate immune system to endemic pathogens depends on pathogen genetics." </w:t>
      </w:r>
      <w:r w:rsidRPr="00F31220">
        <w:rPr>
          <w:u w:val="single"/>
        </w:rPr>
        <w:t>PLoS Genet</w:t>
      </w:r>
      <w:r w:rsidRPr="00F31220">
        <w:t xml:space="preserve"> </w:t>
      </w:r>
      <w:r w:rsidRPr="00F31220">
        <w:rPr>
          <w:b/>
        </w:rPr>
        <w:t>12</w:t>
      </w:r>
      <w:r w:rsidRPr="00F31220">
        <w:t>(2): e1005789.</w:t>
      </w:r>
    </w:p>
    <w:p w14:paraId="7168E9EB" w14:textId="77777777" w:rsidR="00F31220" w:rsidRPr="00F31220" w:rsidRDefault="00F31220" w:rsidP="00F31220">
      <w:pPr>
        <w:pStyle w:val="EndNoteBibliography"/>
      </w:pPr>
      <w:r w:rsidRPr="00F31220">
        <w:t xml:space="preserve">Corwin, J. A., A. Subedy, R. Eshbaugh and D. J. Kliebenstein (2016). "Expansive phenotypic landscape of Botrytis cinerea shows differential contribution of genetic diversity and plasticity." </w:t>
      </w:r>
      <w:r w:rsidRPr="00F31220">
        <w:rPr>
          <w:u w:val="single"/>
        </w:rPr>
        <w:t>Molecular Plant-Microbe Interactions</w:t>
      </w:r>
      <w:r w:rsidRPr="00F31220">
        <w:t xml:space="preserve"> </w:t>
      </w:r>
      <w:r w:rsidRPr="00F31220">
        <w:rPr>
          <w:b/>
        </w:rPr>
        <w:t>29</w:t>
      </w:r>
      <w:r w:rsidRPr="00F31220">
        <w:t>(4): 287-298.</w:t>
      </w:r>
    </w:p>
    <w:p w14:paraId="421CC313" w14:textId="77777777" w:rsidR="00F31220" w:rsidRPr="00F31220" w:rsidRDefault="00F31220" w:rsidP="00F31220">
      <w:pPr>
        <w:pStyle w:val="EndNoteBibliography"/>
      </w:pPr>
      <w:r w:rsidRPr="00F31220">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31220">
        <w:rPr>
          <w:u w:val="single"/>
        </w:rPr>
        <w:t>Genetics</w:t>
      </w:r>
      <w:r w:rsidRPr="00F31220">
        <w:t xml:space="preserve"> </w:t>
      </w:r>
      <w:r w:rsidRPr="00F31220">
        <w:rPr>
          <w:b/>
        </w:rPr>
        <w:t>170</w:t>
      </w:r>
      <w:r w:rsidRPr="00F31220">
        <w:t>(2): 613-630.</w:t>
      </w:r>
    </w:p>
    <w:p w14:paraId="282D800E" w14:textId="77777777" w:rsidR="00F31220" w:rsidRPr="00F31220" w:rsidRDefault="00F31220" w:rsidP="00F31220">
      <w:pPr>
        <w:pStyle w:val="EndNoteBibliography"/>
      </w:pPr>
      <w:r w:rsidRPr="00F31220">
        <w:t xml:space="preserve">Dalmais, B., J. Schumacher, J. Moraga, P. Le Pecheur, B. Tudzynski, I. G. Collado and M. Viaud (2011). "The Botrytis cinerea phytotoxin botcinic acid requires two polyketide synthases for production and has a redundant role in virulence with botrydial." </w:t>
      </w:r>
      <w:r w:rsidRPr="00F31220">
        <w:rPr>
          <w:u w:val="single"/>
        </w:rPr>
        <w:t>Molecular plant pathology</w:t>
      </w:r>
      <w:r w:rsidRPr="00F31220">
        <w:t xml:space="preserve"> </w:t>
      </w:r>
      <w:r w:rsidRPr="00F31220">
        <w:rPr>
          <w:b/>
        </w:rPr>
        <w:t>12</w:t>
      </w:r>
      <w:r w:rsidRPr="00F31220">
        <w:t>(6): 564-579.</w:t>
      </w:r>
    </w:p>
    <w:p w14:paraId="35FA47F7" w14:textId="77777777" w:rsidR="00F31220" w:rsidRPr="00F31220" w:rsidRDefault="00F31220" w:rsidP="00F31220">
      <w:pPr>
        <w:pStyle w:val="EndNoteBibliography"/>
      </w:pPr>
      <w:r w:rsidRPr="00F31220">
        <w:t xml:space="preserve">Dalman, K., K. Himmelstrand, Å. Olson, M. Lind, M. Brandström-Durling and J. Stenlid (2013). "A genome-wide association study identifies genomic regions for virulence in the non-model organism Heterobasidion annosum ss." </w:t>
      </w:r>
      <w:r w:rsidRPr="00F31220">
        <w:rPr>
          <w:u w:val="single"/>
        </w:rPr>
        <w:t>PLoS One</w:t>
      </w:r>
      <w:r w:rsidRPr="00F31220">
        <w:t xml:space="preserve"> </w:t>
      </w:r>
      <w:r w:rsidRPr="00F31220">
        <w:rPr>
          <w:b/>
        </w:rPr>
        <w:t>8</w:t>
      </w:r>
      <w:r w:rsidRPr="00F31220">
        <w:t>(1): e53525.</w:t>
      </w:r>
    </w:p>
    <w:p w14:paraId="055C4ACF" w14:textId="77777777" w:rsidR="00F31220" w:rsidRPr="00F31220" w:rsidRDefault="00F31220" w:rsidP="00F31220">
      <w:pPr>
        <w:pStyle w:val="EndNoteBibliography"/>
      </w:pPr>
      <w:r w:rsidRPr="00F31220">
        <w:t xml:space="preserve">Dangl, J. L. and J. D. Jones (2001). "Plant pathogens and integrated defence responses to infection." </w:t>
      </w:r>
      <w:r w:rsidRPr="00F31220">
        <w:rPr>
          <w:u w:val="single"/>
        </w:rPr>
        <w:t>nature</w:t>
      </w:r>
      <w:r w:rsidRPr="00F31220">
        <w:t xml:space="preserve"> </w:t>
      </w:r>
      <w:r w:rsidRPr="00F31220">
        <w:rPr>
          <w:b/>
        </w:rPr>
        <w:t>411</w:t>
      </w:r>
      <w:r w:rsidRPr="00F31220">
        <w:t>(6839): 826-833.</w:t>
      </w:r>
    </w:p>
    <w:p w14:paraId="458F2648" w14:textId="77777777" w:rsidR="00F31220" w:rsidRPr="00F31220" w:rsidRDefault="00F31220" w:rsidP="00F31220">
      <w:pPr>
        <w:pStyle w:val="EndNoteBibliography"/>
      </w:pPr>
      <w:r w:rsidRPr="00F31220">
        <w:t xml:space="preserve">De Feyter, R., Y. Yang and D. W. Gabriel (1993). "Gene-for-genes interactions between cotton R genes and Xanthomonas campestris pv. malvacearum avr genes." </w:t>
      </w:r>
      <w:r w:rsidRPr="00F31220">
        <w:rPr>
          <w:u w:val="single"/>
        </w:rPr>
        <w:t>Molecular plant-microbe interactions: MPMI</w:t>
      </w:r>
      <w:r w:rsidRPr="00F31220">
        <w:t xml:space="preserve"> </w:t>
      </w:r>
      <w:r w:rsidRPr="00F31220">
        <w:rPr>
          <w:b/>
        </w:rPr>
        <w:t>6</w:t>
      </w:r>
      <w:r w:rsidRPr="00F31220">
        <w:t>(2): 225-237.</w:t>
      </w:r>
    </w:p>
    <w:p w14:paraId="013E24EE" w14:textId="77777777" w:rsidR="00F31220" w:rsidRPr="00F31220" w:rsidRDefault="00F31220" w:rsidP="00F31220">
      <w:pPr>
        <w:pStyle w:val="EndNoteBibliography"/>
      </w:pPr>
      <w:r w:rsidRPr="00F31220">
        <w:t xml:space="preserve">Dean, R., J. A. Van Kan, Z. A. Pretorius, K. E. Hammond‐Kosack, A. Di Pietro, P. D. Spanu, J. J. Rudd, M. Dickman, R. Kahmann and J. Ellis (2012). "The Top 10 fungal pathogens in molecular plant pathology." </w:t>
      </w:r>
      <w:r w:rsidRPr="00F31220">
        <w:rPr>
          <w:u w:val="single"/>
        </w:rPr>
        <w:t>Molecular plant pathology</w:t>
      </w:r>
      <w:r w:rsidRPr="00F31220">
        <w:t xml:space="preserve"> </w:t>
      </w:r>
      <w:r w:rsidRPr="00F31220">
        <w:rPr>
          <w:b/>
        </w:rPr>
        <w:t>13</w:t>
      </w:r>
      <w:r w:rsidRPr="00F31220">
        <w:t>(4): 414-430.</w:t>
      </w:r>
    </w:p>
    <w:p w14:paraId="35C5D3F1" w14:textId="77777777" w:rsidR="00F31220" w:rsidRPr="00F31220" w:rsidRDefault="00F31220" w:rsidP="00F31220">
      <w:pPr>
        <w:pStyle w:val="EndNoteBibliography"/>
      </w:pPr>
      <w:r w:rsidRPr="00F31220">
        <w:t xml:space="preserve">Deighton, N., I. Muckenschnabel, A. J. Colmenares, I. G. Collado and B. Williamson (2001). "Botrydial is produced in plant tissues infected by Botrytis cinerea." </w:t>
      </w:r>
      <w:r w:rsidRPr="00F31220">
        <w:rPr>
          <w:u w:val="single"/>
        </w:rPr>
        <w:t>Phytochemistry</w:t>
      </w:r>
      <w:r w:rsidRPr="00F31220">
        <w:t xml:space="preserve"> </w:t>
      </w:r>
      <w:r w:rsidRPr="00F31220">
        <w:rPr>
          <w:b/>
        </w:rPr>
        <w:t>57</w:t>
      </w:r>
      <w:r w:rsidRPr="00F31220">
        <w:t>(5): 689-692.</w:t>
      </w:r>
    </w:p>
    <w:p w14:paraId="1FE4DCE5" w14:textId="77777777" w:rsidR="00F31220" w:rsidRPr="00F31220" w:rsidRDefault="00F31220" w:rsidP="00F31220">
      <w:pPr>
        <w:pStyle w:val="EndNoteBibliography"/>
      </w:pPr>
      <w:r w:rsidRPr="00F31220">
        <w:t xml:space="preserve">Denby, K. J., P. Kumar and D. J. Kliebenstein (2004). "Identification of Botrytis cinerea susceptibility loci in Arabidopsis thaliana." </w:t>
      </w:r>
      <w:r w:rsidRPr="00F31220">
        <w:rPr>
          <w:u w:val="single"/>
        </w:rPr>
        <w:t>The Plant Journal</w:t>
      </w:r>
      <w:r w:rsidRPr="00F31220">
        <w:t xml:space="preserve"> </w:t>
      </w:r>
      <w:r w:rsidRPr="00F31220">
        <w:rPr>
          <w:b/>
        </w:rPr>
        <w:t>38</w:t>
      </w:r>
      <w:r w:rsidRPr="00F31220">
        <w:t>(3): 473-486.</w:t>
      </w:r>
    </w:p>
    <w:p w14:paraId="797015D5" w14:textId="77777777" w:rsidR="00F31220" w:rsidRPr="00F31220" w:rsidRDefault="00F31220" w:rsidP="00F31220">
      <w:pPr>
        <w:pStyle w:val="EndNoteBibliography"/>
      </w:pPr>
      <w:r w:rsidRPr="00F31220">
        <w:t xml:space="preserve">Desjardins, C. A., K. A. Cohen, V. Munsamy, T. Abeel, K. Maharaj, B. J. Walker, T. P. Shea, D. V. Almeida, A. L. Manson and A. Salazar (2016). "Genomic and functional analyses of Mycobacterium tuberculosis strains implicate ald in D-cycloserine resistance." </w:t>
      </w:r>
      <w:r w:rsidRPr="00F31220">
        <w:rPr>
          <w:u w:val="single"/>
        </w:rPr>
        <w:t>Nature genetics</w:t>
      </w:r>
      <w:r w:rsidRPr="00F31220">
        <w:t xml:space="preserve"> </w:t>
      </w:r>
      <w:r w:rsidRPr="00F31220">
        <w:rPr>
          <w:b/>
        </w:rPr>
        <w:t>48</w:t>
      </w:r>
      <w:r w:rsidRPr="00F31220">
        <w:t>(5): 544-551.</w:t>
      </w:r>
    </w:p>
    <w:p w14:paraId="687EE5CF" w14:textId="77777777" w:rsidR="00F31220" w:rsidRPr="00F31220" w:rsidRDefault="00F31220" w:rsidP="00F31220">
      <w:pPr>
        <w:pStyle w:val="EndNoteBibliography"/>
      </w:pPr>
      <w:r w:rsidRPr="00F31220">
        <w:t xml:space="preserve">Dıaz, J., A. ten Have and J. A. van Kan (2002). "The role of ethylene and wound signaling in resistance of tomato to Botrytis cinerea." </w:t>
      </w:r>
      <w:r w:rsidRPr="00F31220">
        <w:rPr>
          <w:u w:val="single"/>
        </w:rPr>
        <w:t>Plant physiology</w:t>
      </w:r>
      <w:r w:rsidRPr="00F31220">
        <w:t xml:space="preserve"> </w:t>
      </w:r>
      <w:r w:rsidRPr="00F31220">
        <w:rPr>
          <w:b/>
        </w:rPr>
        <w:t>129</w:t>
      </w:r>
      <w:r w:rsidRPr="00F31220">
        <w:t>(3): 1341-1351.</w:t>
      </w:r>
    </w:p>
    <w:p w14:paraId="4C9EF2E7" w14:textId="77777777" w:rsidR="00F31220" w:rsidRPr="00F31220" w:rsidRDefault="00F31220" w:rsidP="00F31220">
      <w:pPr>
        <w:pStyle w:val="EndNoteBibliography"/>
      </w:pPr>
      <w:r w:rsidRPr="00F31220">
        <w:t xml:space="preserve">Dodds, P. N. and J. P. Rathjen (2010). "Plant immunity: towards an integrated view of plant–pathogen interactions." </w:t>
      </w:r>
      <w:r w:rsidRPr="00F31220">
        <w:rPr>
          <w:u w:val="single"/>
        </w:rPr>
        <w:t>Nature Reviews Genetics</w:t>
      </w:r>
      <w:r w:rsidRPr="00F31220">
        <w:t xml:space="preserve"> </w:t>
      </w:r>
      <w:r w:rsidRPr="00F31220">
        <w:rPr>
          <w:b/>
        </w:rPr>
        <w:t>11</w:t>
      </w:r>
      <w:r w:rsidRPr="00F31220">
        <w:t>(8): 539-548.</w:t>
      </w:r>
    </w:p>
    <w:p w14:paraId="4021C003" w14:textId="77777777" w:rsidR="00F31220" w:rsidRPr="00F31220" w:rsidRDefault="00F31220" w:rsidP="00F31220">
      <w:pPr>
        <w:pStyle w:val="EndNoteBibliography"/>
      </w:pPr>
      <w:r w:rsidRPr="00F31220">
        <w:t xml:space="preserve">Doebley, J. F., B. S. Gaut and B. D. Smith (2006). "The molecular genetics of crop domestication." </w:t>
      </w:r>
      <w:r w:rsidRPr="00F31220">
        <w:rPr>
          <w:u w:val="single"/>
        </w:rPr>
        <w:t>Cell</w:t>
      </w:r>
      <w:r w:rsidRPr="00F31220">
        <w:t xml:space="preserve"> </w:t>
      </w:r>
      <w:r w:rsidRPr="00F31220">
        <w:rPr>
          <w:b/>
        </w:rPr>
        <w:t>127</w:t>
      </w:r>
      <w:r w:rsidRPr="00F31220">
        <w:t>(7): 1309-1321.</w:t>
      </w:r>
    </w:p>
    <w:p w14:paraId="6E5EAEB1" w14:textId="77777777" w:rsidR="00F31220" w:rsidRPr="00F31220" w:rsidRDefault="00F31220" w:rsidP="00F31220">
      <w:pPr>
        <w:pStyle w:val="EndNoteBibliography"/>
      </w:pPr>
      <w:r w:rsidRPr="00F31220">
        <w:t xml:space="preserve">Doerge, R. W. and G. A. Churchill (1996). "Permutation tests for multiple loci affecting a quantitative character." </w:t>
      </w:r>
      <w:r w:rsidRPr="00F31220">
        <w:rPr>
          <w:u w:val="single"/>
        </w:rPr>
        <w:t>Genetics</w:t>
      </w:r>
      <w:r w:rsidRPr="00F31220">
        <w:t xml:space="preserve"> </w:t>
      </w:r>
      <w:r w:rsidRPr="00F31220">
        <w:rPr>
          <w:b/>
        </w:rPr>
        <w:t>142</w:t>
      </w:r>
      <w:r w:rsidRPr="00F31220">
        <w:t>(1): 285-294.</w:t>
      </w:r>
    </w:p>
    <w:p w14:paraId="0105C8AF" w14:textId="77777777" w:rsidR="00F31220" w:rsidRPr="00F31220" w:rsidRDefault="00F31220" w:rsidP="00F31220">
      <w:pPr>
        <w:pStyle w:val="EndNoteBibliography"/>
      </w:pPr>
      <w:r w:rsidRPr="00F31220">
        <w:t xml:space="preserve">Dwivedi, S. L., H. D. Upadhyaya, H. T. Stalker, M. W. Blair, D. J. Bertioli, S. Nielen and R. Ortiz (2008). "Enhancing crop gene pools with beneficial traits using wild relatives." </w:t>
      </w:r>
      <w:r w:rsidRPr="00F31220">
        <w:rPr>
          <w:u w:val="single"/>
        </w:rPr>
        <w:t>Plant Breeding Reviews</w:t>
      </w:r>
      <w:r w:rsidRPr="00F31220">
        <w:t xml:space="preserve"> </w:t>
      </w:r>
      <w:r w:rsidRPr="00F31220">
        <w:rPr>
          <w:b/>
        </w:rPr>
        <w:t>30</w:t>
      </w:r>
      <w:r w:rsidRPr="00F31220">
        <w:t>: 179.</w:t>
      </w:r>
    </w:p>
    <w:p w14:paraId="45B8B885" w14:textId="77777777" w:rsidR="00F31220" w:rsidRPr="00F31220" w:rsidRDefault="00F31220" w:rsidP="00F31220">
      <w:pPr>
        <w:pStyle w:val="EndNoteBibliography"/>
      </w:pPr>
      <w:r w:rsidRPr="00F31220">
        <w:t xml:space="preserve">Egashira, H., A. Kuwashima, H. Ishiguro, K. Fukushima, T. Kaya and S. Imanishi (2000). "Screening of wild accessions resistant to gray mold (Botrytis cinerea Pers.) in Lycopersicon." </w:t>
      </w:r>
      <w:r w:rsidRPr="00F31220">
        <w:rPr>
          <w:u w:val="single"/>
        </w:rPr>
        <w:t>Acta physiologiae plantarum</w:t>
      </w:r>
      <w:r w:rsidRPr="00F31220">
        <w:t xml:space="preserve"> </w:t>
      </w:r>
      <w:r w:rsidRPr="00F31220">
        <w:rPr>
          <w:b/>
        </w:rPr>
        <w:t>22</w:t>
      </w:r>
      <w:r w:rsidRPr="00F31220">
        <w:t>(3): 324-326.</w:t>
      </w:r>
    </w:p>
    <w:p w14:paraId="4AEE2CC5" w14:textId="77777777" w:rsidR="00F31220" w:rsidRPr="00F31220" w:rsidRDefault="00F31220" w:rsidP="00F31220">
      <w:pPr>
        <w:pStyle w:val="EndNoteBibliography"/>
      </w:pPr>
      <w:r w:rsidRPr="00F31220">
        <w:lastRenderedPageBreak/>
        <w:t xml:space="preserve">Elad, Y., B. Williamson, P. Tudzynski and N. Delen (2007). Botrytis spp. and diseases they cause in agricultural systems–an introduction. </w:t>
      </w:r>
      <w:r w:rsidRPr="00F31220">
        <w:rPr>
          <w:u w:val="single"/>
        </w:rPr>
        <w:t>Botrytis: Biology, pathology and control</w:t>
      </w:r>
      <w:r w:rsidRPr="00F31220">
        <w:t>, Springer</w:t>
      </w:r>
      <w:r w:rsidRPr="00F31220">
        <w:rPr>
          <w:b/>
        </w:rPr>
        <w:t xml:space="preserve">: </w:t>
      </w:r>
      <w:r w:rsidRPr="00F31220">
        <w:t>1-8.</w:t>
      </w:r>
    </w:p>
    <w:p w14:paraId="4605B4B3" w14:textId="77777777" w:rsidR="00F31220" w:rsidRPr="00F31220" w:rsidRDefault="00F31220" w:rsidP="00F31220">
      <w:pPr>
        <w:pStyle w:val="EndNoteBibliography"/>
        <w:rPr>
          <w:u w:val="single"/>
        </w:rPr>
      </w:pPr>
      <w:r w:rsidRPr="00F31220">
        <w:t xml:space="preserve">Failmezger, H., Y. Yuan, O. Rueda, F. Markowetz and M. H. Failmezger (2012). "CRImage: CRImage a package to classify cells and calculate tumour cellularity." </w:t>
      </w:r>
      <w:r w:rsidRPr="00F31220">
        <w:rPr>
          <w:u w:val="single"/>
        </w:rPr>
        <w:t>R package version 1.24.0.</w:t>
      </w:r>
    </w:p>
    <w:p w14:paraId="639B2ADD" w14:textId="77777777" w:rsidR="00F31220" w:rsidRPr="00F31220" w:rsidRDefault="00F31220" w:rsidP="00F31220">
      <w:pPr>
        <w:pStyle w:val="EndNoteBibliography"/>
      </w:pPr>
      <w:r w:rsidRPr="00F31220">
        <w:t xml:space="preserve">Farhat, M. R., B. J. Shapiro, K. J. Kieser, R. Sultana, K. R. Jacobson, T. C. Victor, R. M. Warren, E. M. Streicher, A. Calver and A. Sloutsky (2013). "Genomic analysis identifies targets of convergent positive selection in drug-resistant Mycobacterium tuberculosis." </w:t>
      </w:r>
      <w:r w:rsidRPr="00F31220">
        <w:rPr>
          <w:u w:val="single"/>
        </w:rPr>
        <w:t>Nature genetics</w:t>
      </w:r>
      <w:r w:rsidRPr="00F31220">
        <w:t xml:space="preserve"> </w:t>
      </w:r>
      <w:r w:rsidRPr="00F31220">
        <w:rPr>
          <w:b/>
        </w:rPr>
        <w:t>45</w:t>
      </w:r>
      <w:r w:rsidRPr="00F31220">
        <w:t>(10): 1183-1189.</w:t>
      </w:r>
    </w:p>
    <w:p w14:paraId="6BC011DD" w14:textId="77777777" w:rsidR="00F31220" w:rsidRPr="00F31220" w:rsidRDefault="00F31220" w:rsidP="00F31220">
      <w:pPr>
        <w:pStyle w:val="EndNoteBibliography"/>
      </w:pPr>
      <w:r w:rsidRPr="00F31220">
        <w:t xml:space="preserve">Fekete, É., E. Fekete, L. Irinyi, L. Karaffa, M. Árnyasi, M. Asadollahi and E. Sándor (2012). "Genetic diversity of a Botrytis cinerea cryptic species complex in Hungary." </w:t>
      </w:r>
      <w:r w:rsidRPr="00F31220">
        <w:rPr>
          <w:u w:val="single"/>
        </w:rPr>
        <w:t>Microbiological Research</w:t>
      </w:r>
      <w:r w:rsidRPr="00F31220">
        <w:t xml:space="preserve"> </w:t>
      </w:r>
      <w:r w:rsidRPr="00F31220">
        <w:rPr>
          <w:b/>
        </w:rPr>
        <w:t>167</w:t>
      </w:r>
      <w:r w:rsidRPr="00F31220">
        <w:t>(5): 283-291.</w:t>
      </w:r>
    </w:p>
    <w:p w14:paraId="02E76931" w14:textId="77777777" w:rsidR="00F31220" w:rsidRPr="00F31220" w:rsidRDefault="00F31220" w:rsidP="00F31220">
      <w:pPr>
        <w:pStyle w:val="EndNoteBibliography"/>
      </w:pPr>
      <w:r w:rsidRPr="00F31220">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31220">
        <w:rPr>
          <w:u w:val="single"/>
        </w:rPr>
        <w:t>Plant physiology</w:t>
      </w:r>
      <w:r w:rsidRPr="00F31220">
        <w:t xml:space="preserve"> </w:t>
      </w:r>
      <w:r w:rsidRPr="00F31220">
        <w:rPr>
          <w:b/>
        </w:rPr>
        <w:t>144</w:t>
      </w:r>
      <w:r w:rsidRPr="00F31220">
        <w:t>(1): 367-379.</w:t>
      </w:r>
    </w:p>
    <w:p w14:paraId="3880CB84" w14:textId="77777777" w:rsidR="00F31220" w:rsidRPr="00F31220" w:rsidRDefault="00F31220" w:rsidP="00F31220">
      <w:pPr>
        <w:pStyle w:val="EndNoteBibliography"/>
      </w:pPr>
      <w:r w:rsidRPr="00F31220">
        <w:t xml:space="preserve">Ferrari, S., J. M. Plotnikova, G. De Lorenzo and F. M. Ausubel (2003). "Arabidopsis local resistance to Botrytis cinerea involves salicylic acid and camalexin and requires EDS4 and PAD2, but not SID2, EDS5 or PAD4." </w:t>
      </w:r>
      <w:r w:rsidRPr="00F31220">
        <w:rPr>
          <w:u w:val="single"/>
        </w:rPr>
        <w:t>The Plant Journal</w:t>
      </w:r>
      <w:r w:rsidRPr="00F31220">
        <w:t xml:space="preserve"> </w:t>
      </w:r>
      <w:r w:rsidRPr="00F31220">
        <w:rPr>
          <w:b/>
        </w:rPr>
        <w:t>35</w:t>
      </w:r>
      <w:r w:rsidRPr="00F31220">
        <w:t>(2): 193-205.</w:t>
      </w:r>
    </w:p>
    <w:p w14:paraId="36C1B3B8" w14:textId="77777777" w:rsidR="00F31220" w:rsidRPr="00F31220" w:rsidRDefault="00F31220" w:rsidP="00F31220">
      <w:pPr>
        <w:pStyle w:val="EndNoteBibliography"/>
      </w:pPr>
      <w:r w:rsidRPr="00F31220">
        <w:t xml:space="preserve">Fillinger, S. and Y. Elad (2015). </w:t>
      </w:r>
      <w:r w:rsidRPr="00F31220">
        <w:rPr>
          <w:u w:val="single"/>
        </w:rPr>
        <w:t>Botrytis-the Fungus, the Pathogen and Its Management in Agricultural Systems</w:t>
      </w:r>
      <w:r w:rsidRPr="00F31220">
        <w:t>, Springer.</w:t>
      </w:r>
    </w:p>
    <w:p w14:paraId="5D601A1A" w14:textId="77777777" w:rsidR="00F31220" w:rsidRPr="00F31220" w:rsidRDefault="00F31220" w:rsidP="00F31220">
      <w:pPr>
        <w:pStyle w:val="EndNoteBibliography"/>
      </w:pPr>
      <w:r w:rsidRPr="00F31220">
        <w:t xml:space="preserve">Finkers, R., Y. Bai, P. van den Berg, R. van Berloo, F. Meijer-Dekens, A. Ten Have, J. van Kan, P. Lindhout and A. W. van Heusden (2008). "Quantitative resistance to Botrytis cinerea from Solanum neorickii." </w:t>
      </w:r>
      <w:r w:rsidRPr="00F31220">
        <w:rPr>
          <w:u w:val="single"/>
        </w:rPr>
        <w:t>Euphytica</w:t>
      </w:r>
      <w:r w:rsidRPr="00F31220">
        <w:t xml:space="preserve"> </w:t>
      </w:r>
      <w:r w:rsidRPr="00F31220">
        <w:rPr>
          <w:b/>
        </w:rPr>
        <w:t>159</w:t>
      </w:r>
      <w:r w:rsidRPr="00F31220">
        <w:t>(1-2): 83-92.</w:t>
      </w:r>
    </w:p>
    <w:p w14:paraId="52EA6C4A" w14:textId="77777777" w:rsidR="00F31220" w:rsidRPr="00F31220" w:rsidRDefault="00F31220" w:rsidP="00F31220">
      <w:pPr>
        <w:pStyle w:val="EndNoteBibliography"/>
      </w:pPr>
      <w:r w:rsidRPr="00F31220">
        <w:t xml:space="preserve">Finkers, R., A. W. van Heusden, F. Meijer-Dekens, J. A. van Kan, P. Maris and P. Lindhout (2007). "The construction of a Solanum habrochaites LYC4 introgression line population and the identification of QTLs for resistance to Botrytis cinerea." </w:t>
      </w:r>
      <w:r w:rsidRPr="00F31220">
        <w:rPr>
          <w:u w:val="single"/>
        </w:rPr>
        <w:t>Theoretical and Applied Genetics</w:t>
      </w:r>
      <w:r w:rsidRPr="00F31220">
        <w:t xml:space="preserve"> </w:t>
      </w:r>
      <w:r w:rsidRPr="00F31220">
        <w:rPr>
          <w:b/>
        </w:rPr>
        <w:t>114</w:t>
      </w:r>
      <w:r w:rsidRPr="00F31220">
        <w:t>(6): 1071-1080.</w:t>
      </w:r>
    </w:p>
    <w:p w14:paraId="732AC28E" w14:textId="77777777" w:rsidR="00F31220" w:rsidRPr="00F31220" w:rsidRDefault="00F31220" w:rsidP="00F31220">
      <w:pPr>
        <w:pStyle w:val="EndNoteBibliography"/>
      </w:pPr>
      <w:r w:rsidRPr="00F31220">
        <w:t xml:space="preserve">Fordyce, R., N. Soltis, C. Caseys, G. Gwinner, J. Corwin, S. Atwell, D. Copeland, J. Feusier, A. Subedy, R. Eshbaugh and D. Kliebenstein (2018). "Combining Digital Imaging and GWA Mapping to Dissect Visual Traits in Plant/Pathogen Interactions." </w:t>
      </w:r>
      <w:r w:rsidRPr="00F31220">
        <w:rPr>
          <w:u w:val="single"/>
        </w:rPr>
        <w:t>Plant Physiology</w:t>
      </w:r>
      <w:r w:rsidRPr="00F31220">
        <w:t>.</w:t>
      </w:r>
    </w:p>
    <w:p w14:paraId="03C49A6A" w14:textId="77777777" w:rsidR="00F31220" w:rsidRPr="00F31220" w:rsidRDefault="00F31220" w:rsidP="00F31220">
      <w:pPr>
        <w:pStyle w:val="EndNoteBibliography"/>
      </w:pPr>
      <w:r w:rsidRPr="00F31220">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31220">
        <w:rPr>
          <w:u w:val="single"/>
        </w:rPr>
        <w:t>Frontiers in plant science</w:t>
      </w:r>
      <w:r w:rsidRPr="00F31220">
        <w:t xml:space="preserve"> </w:t>
      </w:r>
      <w:r w:rsidRPr="00F31220">
        <w:rPr>
          <w:b/>
        </w:rPr>
        <w:t>7</w:t>
      </w:r>
      <w:r w:rsidRPr="00F31220">
        <w:t>.</w:t>
      </w:r>
    </w:p>
    <w:p w14:paraId="39EBF504" w14:textId="77777777" w:rsidR="00F31220" w:rsidRPr="00F31220" w:rsidRDefault="00F31220" w:rsidP="00F31220">
      <w:pPr>
        <w:pStyle w:val="EndNoteBibliography"/>
      </w:pPr>
      <w:r w:rsidRPr="00F31220">
        <w:t xml:space="preserve">Gao, Y., Z. Liu, J. D. Faris, J. Richards, R. S. Brueggeman, X. Li, R. P. Oliver, B. A. McDonald and T. L. Friesen (2016). "Validation of genome-wide association studies as a tool to identify virulence factors in Parastagonospora nodorum." </w:t>
      </w:r>
      <w:r w:rsidRPr="00F31220">
        <w:rPr>
          <w:u w:val="single"/>
        </w:rPr>
        <w:t>Phytopathology</w:t>
      </w:r>
      <w:r w:rsidRPr="00F31220">
        <w:t xml:space="preserve"> </w:t>
      </w:r>
      <w:r w:rsidRPr="00F31220">
        <w:rPr>
          <w:b/>
        </w:rPr>
        <w:t>106</w:t>
      </w:r>
      <w:r w:rsidRPr="00F31220">
        <w:t>(10): 1177-1185.</w:t>
      </w:r>
    </w:p>
    <w:p w14:paraId="0397121D" w14:textId="77777777" w:rsidR="00F31220" w:rsidRPr="00F31220" w:rsidRDefault="00F31220" w:rsidP="00F31220">
      <w:pPr>
        <w:pStyle w:val="EndNoteBibliography"/>
      </w:pPr>
      <w:r w:rsidRPr="00F31220">
        <w:t xml:space="preserve">Giraud, T., D. Fortini, C. Levis, C. Lamarque, P. Leroux, K. LoBuglio and Y. Brygoo (1999). "Two sibling species of the Botrytis cinerea complex, transposa and vacuma, are found in sympatry on numerous host plants." </w:t>
      </w:r>
      <w:r w:rsidRPr="00F31220">
        <w:rPr>
          <w:u w:val="single"/>
        </w:rPr>
        <w:t>Phytopathology</w:t>
      </w:r>
      <w:r w:rsidRPr="00F31220">
        <w:t xml:space="preserve"> </w:t>
      </w:r>
      <w:r w:rsidRPr="00F31220">
        <w:rPr>
          <w:b/>
        </w:rPr>
        <w:t>89</w:t>
      </w:r>
      <w:r w:rsidRPr="00F31220">
        <w:t>(10): 967-973.</w:t>
      </w:r>
    </w:p>
    <w:p w14:paraId="17B9FBFA" w14:textId="77777777" w:rsidR="00F31220" w:rsidRPr="00F31220" w:rsidRDefault="00F31220" w:rsidP="00F31220">
      <w:pPr>
        <w:pStyle w:val="EndNoteBibliography"/>
      </w:pPr>
      <w:r w:rsidRPr="00F31220">
        <w:t xml:space="preserve">Glazebrook, J. (2005). "Contrasting mechanisms of defense against biotrophic and necrotrophic pathogens." </w:t>
      </w:r>
      <w:r w:rsidRPr="00F31220">
        <w:rPr>
          <w:u w:val="single"/>
        </w:rPr>
        <w:t>Annu. Rev. Phytopathol.</w:t>
      </w:r>
      <w:r w:rsidRPr="00F31220">
        <w:t xml:space="preserve"> </w:t>
      </w:r>
      <w:r w:rsidRPr="00F31220">
        <w:rPr>
          <w:b/>
        </w:rPr>
        <w:t>43</w:t>
      </w:r>
      <w:r w:rsidRPr="00F31220">
        <w:t>: 205-227.</w:t>
      </w:r>
    </w:p>
    <w:p w14:paraId="16DB6742" w14:textId="77777777" w:rsidR="00F31220" w:rsidRPr="00F31220" w:rsidRDefault="00F31220" w:rsidP="00F31220">
      <w:pPr>
        <w:pStyle w:val="EndNoteBibliography"/>
      </w:pPr>
      <w:r w:rsidRPr="00F31220">
        <w:t xml:space="preserve">Goss, E. M. and J. Bergelson (2006). "Variation in resistance and virulence in the interaction between Arabidopsis thaliana and a bacterial pathogen." </w:t>
      </w:r>
      <w:r w:rsidRPr="00F31220">
        <w:rPr>
          <w:u w:val="single"/>
        </w:rPr>
        <w:t>Evolution</w:t>
      </w:r>
      <w:r w:rsidRPr="00F31220">
        <w:t xml:space="preserve"> </w:t>
      </w:r>
      <w:r w:rsidRPr="00F31220">
        <w:rPr>
          <w:b/>
        </w:rPr>
        <w:t>60</w:t>
      </w:r>
      <w:r w:rsidRPr="00F31220">
        <w:t>(8): 1562-1573.</w:t>
      </w:r>
    </w:p>
    <w:p w14:paraId="6523616C" w14:textId="77777777" w:rsidR="00F31220" w:rsidRPr="00F31220" w:rsidRDefault="00F31220" w:rsidP="00F31220">
      <w:pPr>
        <w:pStyle w:val="EndNoteBibliography"/>
      </w:pPr>
      <w:r w:rsidRPr="00F31220">
        <w:t xml:space="preserve">Guimaraes, R. L., R. T. Chetelat and H. U. Stotz (2004). "Resistance to Botrytis cinerea in Solanum lycopersicoides is dominant in hybrids with tomato, and involves induced hyphal death." </w:t>
      </w:r>
      <w:r w:rsidRPr="00F31220">
        <w:rPr>
          <w:u w:val="single"/>
        </w:rPr>
        <w:t>European journal of plant pathology</w:t>
      </w:r>
      <w:r w:rsidRPr="00F31220">
        <w:t xml:space="preserve"> </w:t>
      </w:r>
      <w:r w:rsidRPr="00F31220">
        <w:rPr>
          <w:b/>
        </w:rPr>
        <w:t>110</w:t>
      </w:r>
      <w:r w:rsidRPr="00F31220">
        <w:t>(1): 13-23.</w:t>
      </w:r>
    </w:p>
    <w:p w14:paraId="7E9CCD18" w14:textId="77777777" w:rsidR="00F31220" w:rsidRPr="00F31220" w:rsidRDefault="00F31220" w:rsidP="00F31220">
      <w:pPr>
        <w:pStyle w:val="EndNoteBibliography"/>
      </w:pPr>
      <w:r w:rsidRPr="00F31220">
        <w:t xml:space="preserve">Hacquard, S., B. Kracher, T. Maekawa, S. Vernaldi, P. Schulze-Lefert and E. V. L. van Themaat (2013). "Mosaic genome structure of the barley powdery mildew pathogen and conservation of transcriptional programs in divergent hosts." </w:t>
      </w:r>
      <w:r w:rsidRPr="00F31220">
        <w:rPr>
          <w:u w:val="single"/>
        </w:rPr>
        <w:t>Proceedings of the National Academy of Sciences</w:t>
      </w:r>
      <w:r w:rsidRPr="00F31220">
        <w:t xml:space="preserve"> </w:t>
      </w:r>
      <w:r w:rsidRPr="00F31220">
        <w:rPr>
          <w:b/>
        </w:rPr>
        <w:t>110</w:t>
      </w:r>
      <w:r w:rsidRPr="00F31220">
        <w:t>(24): E2219-E2228.</w:t>
      </w:r>
    </w:p>
    <w:p w14:paraId="0631DD01" w14:textId="77777777" w:rsidR="00F31220" w:rsidRPr="00F31220" w:rsidRDefault="00F31220" w:rsidP="00F31220">
      <w:pPr>
        <w:pStyle w:val="EndNoteBibliography"/>
      </w:pPr>
      <w:r w:rsidRPr="00F31220">
        <w:t xml:space="preserve">Hahn, M. (2014). "The rising threat of fungicide resistance in plant pathogenic fungi: Botrytis as a case study." </w:t>
      </w:r>
      <w:r w:rsidRPr="00F31220">
        <w:rPr>
          <w:u w:val="single"/>
        </w:rPr>
        <w:t>Journal of chemical biology</w:t>
      </w:r>
      <w:r w:rsidRPr="00F31220">
        <w:t xml:space="preserve"> </w:t>
      </w:r>
      <w:r w:rsidRPr="00F31220">
        <w:rPr>
          <w:b/>
        </w:rPr>
        <w:t>7</w:t>
      </w:r>
      <w:r w:rsidRPr="00F31220">
        <w:t>(4): 133-141.</w:t>
      </w:r>
    </w:p>
    <w:p w14:paraId="3666D719" w14:textId="77777777" w:rsidR="00F31220" w:rsidRPr="00F31220" w:rsidRDefault="00F31220" w:rsidP="00F31220">
      <w:pPr>
        <w:pStyle w:val="EndNoteBibliography"/>
      </w:pPr>
      <w:r w:rsidRPr="00F31220">
        <w:lastRenderedPageBreak/>
        <w:t xml:space="preserve">Hevia, M. A., P. Canessa, H. Müller-Esparza and L. F. Larrondo (2015). "A circadian oscillator in the fungus Botrytis cinerea regulates virulence when infecting Arabidopsis thaliana." </w:t>
      </w:r>
      <w:r w:rsidRPr="00F31220">
        <w:rPr>
          <w:u w:val="single"/>
        </w:rPr>
        <w:t>Proceedings of the National Academy of Sciences</w:t>
      </w:r>
      <w:r w:rsidRPr="00F31220">
        <w:t xml:space="preserve"> </w:t>
      </w:r>
      <w:r w:rsidRPr="00F31220">
        <w:rPr>
          <w:b/>
        </w:rPr>
        <w:t>112</w:t>
      </w:r>
      <w:r w:rsidRPr="00F31220">
        <w:t>(28): 8744-8749.</w:t>
      </w:r>
    </w:p>
    <w:p w14:paraId="74E88639" w14:textId="77777777" w:rsidR="00F31220" w:rsidRPr="00F31220" w:rsidRDefault="00F31220" w:rsidP="00F31220">
      <w:pPr>
        <w:pStyle w:val="EndNoteBibliography"/>
      </w:pPr>
      <w:r w:rsidRPr="00F31220">
        <w:t xml:space="preserve">Hyten, D. L., Q. Song, Y. Zhu, I.-Y. Choi, R. L. Nelson, J. M. Costa, J. E. Specht, R. C. Shoemaker and P. B. Cregan (2006). "Impacts of genetic bottlenecks on soybean genome diversity." </w:t>
      </w:r>
      <w:r w:rsidRPr="00F31220">
        <w:rPr>
          <w:u w:val="single"/>
        </w:rPr>
        <w:t>Proceedings of the National Academy of Sciences</w:t>
      </w:r>
      <w:r w:rsidRPr="00F31220">
        <w:t xml:space="preserve"> </w:t>
      </w:r>
      <w:r w:rsidRPr="00F31220">
        <w:rPr>
          <w:b/>
        </w:rPr>
        <w:t>103</w:t>
      </w:r>
      <w:r w:rsidRPr="00F31220">
        <w:t>(45): 16666-16671.</w:t>
      </w:r>
    </w:p>
    <w:p w14:paraId="7303FC4A" w14:textId="77777777" w:rsidR="00F31220" w:rsidRPr="00F31220" w:rsidRDefault="00F31220" w:rsidP="00F31220">
      <w:pPr>
        <w:pStyle w:val="EndNoteBibliography"/>
      </w:pPr>
      <w:r w:rsidRPr="00F31220">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31220">
        <w:rPr>
          <w:u w:val="single"/>
        </w:rPr>
        <w:t>Environmental microbiology</w:t>
      </w:r>
      <w:r w:rsidRPr="00F31220">
        <w:t>.</w:t>
      </w:r>
    </w:p>
    <w:p w14:paraId="45D81DCF" w14:textId="77777777" w:rsidR="00F31220" w:rsidRPr="00F31220" w:rsidRDefault="00F31220" w:rsidP="00F31220">
      <w:pPr>
        <w:pStyle w:val="EndNoteBibliography"/>
      </w:pPr>
      <w:r w:rsidRPr="00F31220">
        <w:t xml:space="preserve">Jombart, T. (2008). "adegenet: a R package for the multivariate analysis of genetic markers." </w:t>
      </w:r>
      <w:r w:rsidRPr="00F31220">
        <w:rPr>
          <w:u w:val="single"/>
        </w:rPr>
        <w:t>Bioinformatics</w:t>
      </w:r>
      <w:r w:rsidRPr="00F31220">
        <w:t xml:space="preserve"> </w:t>
      </w:r>
      <w:r w:rsidRPr="00F31220">
        <w:rPr>
          <w:b/>
        </w:rPr>
        <w:t>24</w:t>
      </w:r>
      <w:r w:rsidRPr="00F31220">
        <w:t>(11): 1403-1405.</w:t>
      </w:r>
    </w:p>
    <w:p w14:paraId="0685FE69" w14:textId="77777777" w:rsidR="00F31220" w:rsidRPr="00F31220" w:rsidRDefault="00F31220" w:rsidP="00F31220">
      <w:pPr>
        <w:pStyle w:val="EndNoteBibliography"/>
      </w:pPr>
      <w:r w:rsidRPr="00F31220">
        <w:t xml:space="preserve">Jones, J. D. and J. L. Dangl (2006). "The plant immune system." </w:t>
      </w:r>
      <w:r w:rsidRPr="00F31220">
        <w:rPr>
          <w:u w:val="single"/>
        </w:rPr>
        <w:t>Nature</w:t>
      </w:r>
      <w:r w:rsidRPr="00F31220">
        <w:t xml:space="preserve"> </w:t>
      </w:r>
      <w:r w:rsidRPr="00F31220">
        <w:rPr>
          <w:b/>
        </w:rPr>
        <w:t>444</w:t>
      </w:r>
      <w:r w:rsidRPr="00F31220">
        <w:t>(7117): 323-329.</w:t>
      </w:r>
    </w:p>
    <w:p w14:paraId="4330419D" w14:textId="77777777" w:rsidR="00F31220" w:rsidRPr="00F31220" w:rsidRDefault="00F31220" w:rsidP="00F31220">
      <w:pPr>
        <w:pStyle w:val="EndNoteBibliography"/>
      </w:pPr>
      <w:r w:rsidRPr="00F31220">
        <w:t xml:space="preserve">Katan, T. (1999). "Current status of vegetative compatibility groups in Fusarium oxysporum." </w:t>
      </w:r>
      <w:r w:rsidRPr="00F31220">
        <w:rPr>
          <w:u w:val="single"/>
        </w:rPr>
        <w:t>Phytoparasitica</w:t>
      </w:r>
      <w:r w:rsidRPr="00F31220">
        <w:t xml:space="preserve"> </w:t>
      </w:r>
      <w:r w:rsidRPr="00F31220">
        <w:rPr>
          <w:b/>
        </w:rPr>
        <w:t>27</w:t>
      </w:r>
      <w:r w:rsidRPr="00F31220">
        <w:t>(1): 51-64.</w:t>
      </w:r>
    </w:p>
    <w:p w14:paraId="3D0F715A" w14:textId="77777777" w:rsidR="00F31220" w:rsidRPr="00F31220" w:rsidRDefault="00F31220" w:rsidP="00F31220">
      <w:pPr>
        <w:pStyle w:val="EndNoteBibliography"/>
      </w:pPr>
      <w:r w:rsidRPr="00F31220">
        <w:t xml:space="preserve">Keen, N. (1992). "The molecular biology of disease resistance." </w:t>
      </w:r>
      <w:r w:rsidRPr="00F31220">
        <w:rPr>
          <w:u w:val="single"/>
        </w:rPr>
        <w:t>Plant molecular biology</w:t>
      </w:r>
      <w:r w:rsidRPr="00F31220">
        <w:t xml:space="preserve"> </w:t>
      </w:r>
      <w:r w:rsidRPr="00F31220">
        <w:rPr>
          <w:b/>
        </w:rPr>
        <w:t>19</w:t>
      </w:r>
      <w:r w:rsidRPr="00F31220">
        <w:t>(1): 109-122.</w:t>
      </w:r>
    </w:p>
    <w:p w14:paraId="39A73472" w14:textId="77777777" w:rsidR="00F31220" w:rsidRPr="00F31220" w:rsidRDefault="00F31220" w:rsidP="00F31220">
      <w:pPr>
        <w:pStyle w:val="EndNoteBibliography"/>
      </w:pPr>
      <w:r w:rsidRPr="00F31220">
        <w:t xml:space="preserve">Kliebenstein, D. J., H. C. Rowe and K. J. Denby (2005). "Secondary metabolites influence Arabidopsis/Botrytis interactions: variation in host production and pathogen sensitivity." </w:t>
      </w:r>
      <w:r w:rsidRPr="00F31220">
        <w:rPr>
          <w:u w:val="single"/>
        </w:rPr>
        <w:t>The Plant Journal</w:t>
      </w:r>
      <w:r w:rsidRPr="00F31220">
        <w:t xml:space="preserve"> </w:t>
      </w:r>
      <w:r w:rsidRPr="00F31220">
        <w:rPr>
          <w:b/>
        </w:rPr>
        <w:t>44</w:t>
      </w:r>
      <w:r w:rsidRPr="00F31220">
        <w:t>(1): 25-36.</w:t>
      </w:r>
    </w:p>
    <w:p w14:paraId="060C42B8" w14:textId="77777777" w:rsidR="00F31220" w:rsidRPr="00F31220" w:rsidRDefault="00F31220" w:rsidP="00F31220">
      <w:pPr>
        <w:pStyle w:val="EndNoteBibliography"/>
      </w:pPr>
      <w:r w:rsidRPr="00F31220">
        <w:t xml:space="preserve">Koenig, D., J. M. Jiménez-Gómez, S. Kimura, D. Fulop, D. H. Chitwood, L. R. Headland, R. Kumar, M. F. Covington, U. K. Devisetty and A. V. Tat (2013). "Comparative transcriptomics reveals patterns of selection in domesticated and wild tomato." </w:t>
      </w:r>
      <w:r w:rsidRPr="00F31220">
        <w:rPr>
          <w:u w:val="single"/>
        </w:rPr>
        <w:t>Proceedings of the National Academy of Sciences</w:t>
      </w:r>
      <w:r w:rsidRPr="00F31220">
        <w:t xml:space="preserve"> </w:t>
      </w:r>
      <w:r w:rsidRPr="00F31220">
        <w:rPr>
          <w:b/>
        </w:rPr>
        <w:t>110</w:t>
      </w:r>
      <w:r w:rsidRPr="00F31220">
        <w:t>(28): E2655-E2662.</w:t>
      </w:r>
    </w:p>
    <w:p w14:paraId="5EBB5F2D" w14:textId="77777777" w:rsidR="00F31220" w:rsidRPr="00F31220" w:rsidRDefault="00F31220" w:rsidP="00F31220">
      <w:pPr>
        <w:pStyle w:val="EndNoteBibliography"/>
      </w:pPr>
      <w:r w:rsidRPr="00F31220">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31220">
        <w:rPr>
          <w:u w:val="single"/>
        </w:rPr>
        <w:t>Plant Physiology</w:t>
      </w:r>
      <w:r w:rsidRPr="00F31220">
        <w:t>: pp. 00997.02015.</w:t>
      </w:r>
    </w:p>
    <w:p w14:paraId="71FFC6BA" w14:textId="77777777" w:rsidR="00F31220" w:rsidRPr="00F31220" w:rsidRDefault="00F31220" w:rsidP="00F31220">
      <w:pPr>
        <w:pStyle w:val="EndNoteBibliography"/>
      </w:pPr>
      <w:r w:rsidRPr="00F31220">
        <w:t xml:space="preserve">Kover, P. X. and B. A. Schaal (2002). "Genetic variation for disease resistance and tolerance among Arabidopsis thaliana accessions." </w:t>
      </w:r>
      <w:r w:rsidRPr="00F31220">
        <w:rPr>
          <w:u w:val="single"/>
        </w:rPr>
        <w:t>Proceedings of the National Academy of Sciences</w:t>
      </w:r>
      <w:r w:rsidRPr="00F31220">
        <w:t xml:space="preserve"> </w:t>
      </w:r>
      <w:r w:rsidRPr="00F31220">
        <w:rPr>
          <w:b/>
        </w:rPr>
        <w:t>99</w:t>
      </w:r>
      <w:r w:rsidRPr="00F31220">
        <w:t>(17): 11270-11274.</w:t>
      </w:r>
    </w:p>
    <w:p w14:paraId="6216B94D" w14:textId="77777777" w:rsidR="00F31220" w:rsidRPr="00F31220" w:rsidRDefault="00F31220" w:rsidP="00F31220">
      <w:pPr>
        <w:pStyle w:val="EndNoteBibliography"/>
      </w:pPr>
      <w:r w:rsidRPr="00F31220">
        <w:t xml:space="preserve">Kretschmer, M. and M. Hahn (2008). "Fungicide resistance and genetic diversity of Botrytis cinerea isolates from a vineyard in Germany." </w:t>
      </w:r>
      <w:r w:rsidRPr="00F31220">
        <w:rPr>
          <w:u w:val="single"/>
        </w:rPr>
        <w:t>Journal of Plant Diseases and Protection</w:t>
      </w:r>
      <w:r w:rsidRPr="00F31220">
        <w:t>: 214-219.</w:t>
      </w:r>
    </w:p>
    <w:p w14:paraId="70D1D125" w14:textId="77777777" w:rsidR="00F31220" w:rsidRPr="00F31220" w:rsidRDefault="00F31220" w:rsidP="00F31220">
      <w:pPr>
        <w:pStyle w:val="EndNoteBibliography"/>
      </w:pPr>
      <w:r w:rsidRPr="00F31220">
        <w:t xml:space="preserve">Kurtz, S., A. Phillippy, A. L. Delcher, M. Smoot, M. Shumway, C. Antonescu and S. L. Salzberg (2004). "Versatile and open software for comparing large genomes." </w:t>
      </w:r>
      <w:r w:rsidRPr="00F31220">
        <w:rPr>
          <w:u w:val="single"/>
        </w:rPr>
        <w:t>Genome biology</w:t>
      </w:r>
      <w:r w:rsidRPr="00F31220">
        <w:t xml:space="preserve"> </w:t>
      </w:r>
      <w:r w:rsidRPr="00F31220">
        <w:rPr>
          <w:b/>
        </w:rPr>
        <w:t>5</w:t>
      </w:r>
      <w:r w:rsidRPr="00F31220">
        <w:t>(2): R12.</w:t>
      </w:r>
    </w:p>
    <w:p w14:paraId="6EA1E703" w14:textId="77777777" w:rsidR="00F31220" w:rsidRPr="00F31220" w:rsidRDefault="00F31220" w:rsidP="00F31220">
      <w:pPr>
        <w:pStyle w:val="EndNoteBibliography"/>
      </w:pPr>
      <w:r w:rsidRPr="00F31220">
        <w:t xml:space="preserve">Lin, T., G. Zhu, J. Zhang, X. Xu, Q. Yu, Z. Zheng, Z. Zhang, Y. Lun, S. Li and X. Wang (2014). "Genomic analyses provide insights into the history of tomato breeding." </w:t>
      </w:r>
      <w:r w:rsidRPr="00F31220">
        <w:rPr>
          <w:u w:val="single"/>
        </w:rPr>
        <w:t>Nature genetics</w:t>
      </w:r>
      <w:r w:rsidRPr="00F31220">
        <w:t xml:space="preserve"> </w:t>
      </w:r>
      <w:r w:rsidRPr="00F31220">
        <w:rPr>
          <w:b/>
        </w:rPr>
        <w:t>46</w:t>
      </w:r>
      <w:r w:rsidRPr="00F31220">
        <w:t>(11): 1220.</w:t>
      </w:r>
    </w:p>
    <w:p w14:paraId="5796A62E" w14:textId="77777777" w:rsidR="00F31220" w:rsidRPr="00F31220" w:rsidRDefault="00F31220" w:rsidP="00F31220">
      <w:pPr>
        <w:pStyle w:val="EndNoteBibliography"/>
      </w:pPr>
      <w:r w:rsidRPr="00F31220">
        <w:t xml:space="preserve">Liu, B., Y.-B. Hong, Y.-F. Zhang, X.-H. Li, L. Huang, H.-J. Zhang, D.-Y. Li and F.-M. Song (2014). "Tomato WRKY transcriptional factor SlDRW1 is required for disease resistance against Botrytis cinerea and tolerance to oxidative stress." </w:t>
      </w:r>
      <w:r w:rsidRPr="00F31220">
        <w:rPr>
          <w:u w:val="single"/>
        </w:rPr>
        <w:t>Plant Science</w:t>
      </w:r>
      <w:r w:rsidRPr="00F31220">
        <w:t xml:space="preserve"> </w:t>
      </w:r>
      <w:r w:rsidRPr="00F31220">
        <w:rPr>
          <w:b/>
        </w:rPr>
        <w:t>227</w:t>
      </w:r>
      <w:r w:rsidRPr="00F31220">
        <w:t>: 145-156.</w:t>
      </w:r>
    </w:p>
    <w:p w14:paraId="1CC9DB5D" w14:textId="77777777" w:rsidR="00F31220" w:rsidRPr="00F31220" w:rsidRDefault="00F31220" w:rsidP="00F31220">
      <w:pPr>
        <w:pStyle w:val="EndNoteBibliography"/>
      </w:pPr>
      <w:r w:rsidRPr="00F31220">
        <w:t xml:space="preserve">Lo Presti, L., C. López Díaz, D. Turrà, A. Di Pietro, M. Hampel, K. Heimel and R. Kahmann (2016). "A conserved co‐chaperone is required for virulence in fungal plant pathogens." </w:t>
      </w:r>
      <w:r w:rsidRPr="00F31220">
        <w:rPr>
          <w:u w:val="single"/>
        </w:rPr>
        <w:t>New Phytologist</w:t>
      </w:r>
      <w:r w:rsidRPr="00F31220">
        <w:t xml:space="preserve"> </w:t>
      </w:r>
      <w:r w:rsidRPr="00F31220">
        <w:rPr>
          <w:b/>
        </w:rPr>
        <w:t>209</w:t>
      </w:r>
      <w:r w:rsidRPr="00F31220">
        <w:t>(3): 1135-1148.</w:t>
      </w:r>
    </w:p>
    <w:p w14:paraId="6EA91FEE" w14:textId="77777777" w:rsidR="00F31220" w:rsidRPr="00F31220" w:rsidRDefault="00F31220" w:rsidP="00F31220">
      <w:pPr>
        <w:pStyle w:val="EndNoteBibliography"/>
      </w:pPr>
      <w:r w:rsidRPr="00F31220">
        <w:t xml:space="preserve">Loxdale, H. D., G. Lushai and J. A. Harvey (2011). "The evolutionary improbability of ‘generalism’in nature, with special reference to insects." </w:t>
      </w:r>
      <w:r w:rsidRPr="00F31220">
        <w:rPr>
          <w:u w:val="single"/>
        </w:rPr>
        <w:t>Biological Journal of the Linnean Society</w:t>
      </w:r>
      <w:r w:rsidRPr="00F31220">
        <w:t xml:space="preserve"> </w:t>
      </w:r>
      <w:r w:rsidRPr="00F31220">
        <w:rPr>
          <w:b/>
        </w:rPr>
        <w:t>103</w:t>
      </w:r>
      <w:r w:rsidRPr="00F31220">
        <w:t>(1): 1-18.</w:t>
      </w:r>
    </w:p>
    <w:p w14:paraId="3FDED6BD" w14:textId="77777777" w:rsidR="00F31220" w:rsidRPr="00F31220" w:rsidRDefault="00F31220" w:rsidP="00F31220">
      <w:pPr>
        <w:pStyle w:val="EndNoteBibliography"/>
      </w:pPr>
      <w:r w:rsidRPr="00F31220">
        <w:t xml:space="preserve">Ma, Z. and T. J. Michailides (2005). "Genetic structure of Botrytis cinerea populations from different host plants in California." </w:t>
      </w:r>
      <w:r w:rsidRPr="00F31220">
        <w:rPr>
          <w:u w:val="single"/>
        </w:rPr>
        <w:t>Plant disease</w:t>
      </w:r>
      <w:r w:rsidRPr="00F31220">
        <w:t xml:space="preserve"> </w:t>
      </w:r>
      <w:r w:rsidRPr="00F31220">
        <w:rPr>
          <w:b/>
        </w:rPr>
        <w:t>89</w:t>
      </w:r>
      <w:r w:rsidRPr="00F31220">
        <w:t>(10): 1083-1089.</w:t>
      </w:r>
    </w:p>
    <w:p w14:paraId="7E9CB949" w14:textId="77777777" w:rsidR="00F31220" w:rsidRPr="00F31220" w:rsidRDefault="00F31220" w:rsidP="00F31220">
      <w:pPr>
        <w:pStyle w:val="EndNoteBibliography"/>
      </w:pPr>
      <w:r w:rsidRPr="00F31220">
        <w:t xml:space="preserve">Martinez, F., D. Blancard, P. Lecomte, C. Levis, B. Dubos and M. Fermaud (2003). "Phenotypic differences between vacuma and transposa subpopulations of Botrytis cinerea." </w:t>
      </w:r>
      <w:r w:rsidRPr="00F31220">
        <w:rPr>
          <w:u w:val="single"/>
        </w:rPr>
        <w:t>European Journal of Plant Pathology</w:t>
      </w:r>
      <w:r w:rsidRPr="00F31220">
        <w:t xml:space="preserve"> </w:t>
      </w:r>
      <w:r w:rsidRPr="00F31220">
        <w:rPr>
          <w:b/>
        </w:rPr>
        <w:t>109</w:t>
      </w:r>
      <w:r w:rsidRPr="00F31220">
        <w:t>(5): 479-488.</w:t>
      </w:r>
    </w:p>
    <w:p w14:paraId="05C5225F" w14:textId="77777777" w:rsidR="00F31220" w:rsidRPr="00F31220" w:rsidRDefault="00F31220" w:rsidP="00F31220">
      <w:pPr>
        <w:pStyle w:val="EndNoteBibliography"/>
      </w:pPr>
      <w:r w:rsidRPr="00F31220">
        <w:lastRenderedPageBreak/>
        <w:t xml:space="preserve">Miller, J. and S. Tanksley (1990). "RFLP analysis of phylogenetic relationships and genetic variation in the genus Lycopersicon." </w:t>
      </w:r>
      <w:r w:rsidRPr="00F31220">
        <w:rPr>
          <w:u w:val="single"/>
        </w:rPr>
        <w:t>TAG Theoretical and Applied Genetics</w:t>
      </w:r>
      <w:r w:rsidRPr="00F31220">
        <w:t xml:space="preserve"> </w:t>
      </w:r>
      <w:r w:rsidRPr="00F31220">
        <w:rPr>
          <w:b/>
        </w:rPr>
        <w:t>80</w:t>
      </w:r>
      <w:r w:rsidRPr="00F31220">
        <w:t>(4): 437-448.</w:t>
      </w:r>
    </w:p>
    <w:p w14:paraId="722EAC5C" w14:textId="77777777" w:rsidR="00F31220" w:rsidRPr="00F31220" w:rsidRDefault="00F31220" w:rsidP="00F31220">
      <w:pPr>
        <w:pStyle w:val="EndNoteBibliography"/>
      </w:pPr>
      <w:r w:rsidRPr="00F31220">
        <w:t xml:space="preserve">Müller, N. A., C. L. Wijnen, A. Srinivasan, M. Ryngajllo, I. Ofner, T. Lin, A. Ranjan, D. West, J. N. Maloof and N. R. Sinha (2016). "Domestication selected for deceleration of the circadian clock in cultivated tomato." </w:t>
      </w:r>
      <w:r w:rsidRPr="00F31220">
        <w:rPr>
          <w:u w:val="single"/>
        </w:rPr>
        <w:t>Nature genetics</w:t>
      </w:r>
      <w:r w:rsidRPr="00F31220">
        <w:t xml:space="preserve"> </w:t>
      </w:r>
      <w:r w:rsidRPr="00F31220">
        <w:rPr>
          <w:b/>
        </w:rPr>
        <w:t>48</w:t>
      </w:r>
      <w:r w:rsidRPr="00F31220">
        <w:t>(1): 89-93.</w:t>
      </w:r>
    </w:p>
    <w:p w14:paraId="5A23A1CE" w14:textId="77777777" w:rsidR="00F31220" w:rsidRPr="00F31220" w:rsidRDefault="00F31220" w:rsidP="00F31220">
      <w:pPr>
        <w:pStyle w:val="EndNoteBibliography"/>
      </w:pPr>
      <w:r w:rsidRPr="00F31220">
        <w:t xml:space="preserve">Nicot, P., A. Moretti, C. Romiti, M. Bardin, C. Caranta and H. Ferriere (2002). "Differences in susceptibility of pruning wounds and leaves to infection by Botrytis cinerea among wild tomato accessions." </w:t>
      </w:r>
      <w:r w:rsidRPr="00F31220">
        <w:rPr>
          <w:u w:val="single"/>
        </w:rPr>
        <w:t>TGC Report</w:t>
      </w:r>
      <w:r w:rsidRPr="00F31220">
        <w:t xml:space="preserve"> </w:t>
      </w:r>
      <w:r w:rsidRPr="00F31220">
        <w:rPr>
          <w:b/>
        </w:rPr>
        <w:t>52</w:t>
      </w:r>
      <w:r w:rsidRPr="00F31220">
        <w:t>: 24-26.</w:t>
      </w:r>
    </w:p>
    <w:p w14:paraId="15606291" w14:textId="77777777" w:rsidR="00F31220" w:rsidRPr="00F31220" w:rsidRDefault="00F31220" w:rsidP="00F31220">
      <w:pPr>
        <w:pStyle w:val="EndNoteBibliography"/>
      </w:pPr>
      <w:r w:rsidRPr="00F31220">
        <w:t xml:space="preserve">Nicot, P. C. and A. Baille (1996). Integrated control of Botrytis cinerea on greenhouse tomatoes. </w:t>
      </w:r>
      <w:r w:rsidRPr="00F31220">
        <w:rPr>
          <w:u w:val="single"/>
        </w:rPr>
        <w:t>Aerial Plant Surface Microbiology</w:t>
      </w:r>
      <w:r w:rsidRPr="00F31220">
        <w:t>, Springer</w:t>
      </w:r>
      <w:r w:rsidRPr="00F31220">
        <w:rPr>
          <w:b/>
        </w:rPr>
        <w:t xml:space="preserve">: </w:t>
      </w:r>
      <w:r w:rsidRPr="00F31220">
        <w:t>169-189.</w:t>
      </w:r>
    </w:p>
    <w:p w14:paraId="298B40C2" w14:textId="77777777" w:rsidR="00F31220" w:rsidRPr="00F31220" w:rsidRDefault="00F31220" w:rsidP="00F31220">
      <w:pPr>
        <w:pStyle w:val="EndNoteBibliography"/>
      </w:pPr>
      <w:r w:rsidRPr="00F31220">
        <w:t xml:space="preserve">Nomura, K., M. Melotto and S.-Y. He (2005). "Suppression of host defense in compatible plant–Pseudomonas syringae interactions." </w:t>
      </w:r>
      <w:r w:rsidRPr="00F31220">
        <w:rPr>
          <w:u w:val="single"/>
        </w:rPr>
        <w:t>Current opinion in plant biology</w:t>
      </w:r>
      <w:r w:rsidRPr="00F31220">
        <w:t xml:space="preserve"> </w:t>
      </w:r>
      <w:r w:rsidRPr="00F31220">
        <w:rPr>
          <w:b/>
        </w:rPr>
        <w:t>8</w:t>
      </w:r>
      <w:r w:rsidRPr="00F31220">
        <w:t>(4): 361-368.</w:t>
      </w:r>
    </w:p>
    <w:p w14:paraId="47533BA9" w14:textId="77777777" w:rsidR="00F31220" w:rsidRPr="00F31220" w:rsidRDefault="00F31220" w:rsidP="00F31220">
      <w:pPr>
        <w:pStyle w:val="EndNoteBibliography"/>
      </w:pPr>
      <w:r w:rsidRPr="00F31220">
        <w:t xml:space="preserve">Ober, U., W. Huang, M. Magwire, M. Schlather, H. Simianer and T. F. Mackay (2015). "Accounting for genetic architecture improves sequence based genomic prediction for a Drosophila fitness trait." </w:t>
      </w:r>
      <w:r w:rsidRPr="00F31220">
        <w:rPr>
          <w:u w:val="single"/>
        </w:rPr>
        <w:t>PLoS One</w:t>
      </w:r>
      <w:r w:rsidRPr="00F31220">
        <w:t xml:space="preserve"> </w:t>
      </w:r>
      <w:r w:rsidRPr="00F31220">
        <w:rPr>
          <w:b/>
        </w:rPr>
        <w:t>10</w:t>
      </w:r>
      <w:r w:rsidRPr="00F31220">
        <w:t>(5): e0126880.</w:t>
      </w:r>
    </w:p>
    <w:p w14:paraId="1D369CB1" w14:textId="77777777" w:rsidR="00F31220" w:rsidRPr="00F31220" w:rsidRDefault="00F31220" w:rsidP="00F31220">
      <w:pPr>
        <w:pStyle w:val="EndNoteBibliography"/>
      </w:pPr>
      <w:r w:rsidRPr="00F31220">
        <w:t xml:space="preserve">Ormond, E. L., A. P. Thomas, P. J. Pugh, J. K. Pell and H. E. Roy (2010). "A fungal pathogen in time and space: the population dynamics of Beauveria bassiana in a conifer forest." </w:t>
      </w:r>
      <w:r w:rsidRPr="00F31220">
        <w:rPr>
          <w:u w:val="single"/>
        </w:rPr>
        <w:t>FEMS microbiology ecology</w:t>
      </w:r>
      <w:r w:rsidRPr="00F31220">
        <w:t xml:space="preserve"> </w:t>
      </w:r>
      <w:r w:rsidRPr="00F31220">
        <w:rPr>
          <w:b/>
        </w:rPr>
        <w:t>74</w:t>
      </w:r>
      <w:r w:rsidRPr="00F31220">
        <w:t>(1): 146-154.</w:t>
      </w:r>
    </w:p>
    <w:p w14:paraId="771C3980" w14:textId="77777777" w:rsidR="00F31220" w:rsidRPr="00F31220" w:rsidRDefault="00F31220" w:rsidP="00F31220">
      <w:pPr>
        <w:pStyle w:val="EndNoteBibliography"/>
      </w:pPr>
      <w:r w:rsidRPr="00F31220">
        <w:t xml:space="preserve">Panthee, D. R. and F. Chen (2010). "Genomics of fungal disease resistance in tomato." </w:t>
      </w:r>
      <w:r w:rsidRPr="00F31220">
        <w:rPr>
          <w:u w:val="single"/>
        </w:rPr>
        <w:t>Current genomics</w:t>
      </w:r>
      <w:r w:rsidRPr="00F31220">
        <w:t xml:space="preserve"> </w:t>
      </w:r>
      <w:r w:rsidRPr="00F31220">
        <w:rPr>
          <w:b/>
        </w:rPr>
        <w:t>11</w:t>
      </w:r>
      <w:r w:rsidRPr="00F31220">
        <w:t>(1): 30-39.</w:t>
      </w:r>
    </w:p>
    <w:p w14:paraId="65038FC9" w14:textId="77777777" w:rsidR="00F31220" w:rsidRPr="00F31220" w:rsidRDefault="00F31220" w:rsidP="00F31220">
      <w:pPr>
        <w:pStyle w:val="EndNoteBibliography"/>
      </w:pPr>
      <w:r w:rsidRPr="00F31220">
        <w:t xml:space="preserve">Parlevliet, J. E. (2002). "Durability of resistance against fungal, bacterial and viral pathogens; present situation." </w:t>
      </w:r>
      <w:r w:rsidRPr="00F31220">
        <w:rPr>
          <w:u w:val="single"/>
        </w:rPr>
        <w:t>Euphytica</w:t>
      </w:r>
      <w:r w:rsidRPr="00F31220">
        <w:t xml:space="preserve"> </w:t>
      </w:r>
      <w:r w:rsidRPr="00F31220">
        <w:rPr>
          <w:b/>
        </w:rPr>
        <w:t>124</w:t>
      </w:r>
      <w:r w:rsidRPr="00F31220">
        <w:t>(2): 147-156.</w:t>
      </w:r>
    </w:p>
    <w:p w14:paraId="7F9B7EB0" w14:textId="77777777" w:rsidR="00F31220" w:rsidRPr="00F31220" w:rsidRDefault="00F31220" w:rsidP="00F31220">
      <w:pPr>
        <w:pStyle w:val="EndNoteBibliography"/>
      </w:pPr>
      <w:r w:rsidRPr="00F31220">
        <w:t xml:space="preserve">Pau, G., F. Fuchs, O. Sklyar, M. Boutros and W. Huber (2010). "EBImage—an R package for image processing with applications to cellular phenotypes." </w:t>
      </w:r>
      <w:r w:rsidRPr="00F31220">
        <w:rPr>
          <w:u w:val="single"/>
        </w:rPr>
        <w:t>Bioinformatics</w:t>
      </w:r>
      <w:r w:rsidRPr="00F31220">
        <w:t xml:space="preserve"> </w:t>
      </w:r>
      <w:r w:rsidRPr="00F31220">
        <w:rPr>
          <w:b/>
        </w:rPr>
        <w:t>26</w:t>
      </w:r>
      <w:r w:rsidRPr="00F31220">
        <w:t>(7): 979-981.</w:t>
      </w:r>
    </w:p>
    <w:p w14:paraId="78ECD4BB" w14:textId="77777777" w:rsidR="00F31220" w:rsidRPr="00F31220" w:rsidRDefault="00F31220" w:rsidP="00F31220">
      <w:pPr>
        <w:pStyle w:val="EndNoteBibliography"/>
      </w:pPr>
      <w:r w:rsidRPr="00F31220">
        <w:t xml:space="preserve">Pedras, M. S. C. and P. W. Ahiahonu (2005). "Metabolism and detoxification of phytoalexins and analogs by phytopathogenic fungi." </w:t>
      </w:r>
      <w:r w:rsidRPr="00F31220">
        <w:rPr>
          <w:u w:val="single"/>
        </w:rPr>
        <w:t>Phytochemistry</w:t>
      </w:r>
      <w:r w:rsidRPr="00F31220">
        <w:t xml:space="preserve"> </w:t>
      </w:r>
      <w:r w:rsidRPr="00F31220">
        <w:rPr>
          <w:b/>
        </w:rPr>
        <w:t>66</w:t>
      </w:r>
      <w:r w:rsidRPr="00F31220">
        <w:t>(4): 391-411.</w:t>
      </w:r>
    </w:p>
    <w:p w14:paraId="46A1FCC7" w14:textId="77777777" w:rsidR="00F31220" w:rsidRPr="00F31220" w:rsidRDefault="00F31220" w:rsidP="00F31220">
      <w:pPr>
        <w:pStyle w:val="EndNoteBibliography"/>
      </w:pPr>
      <w:r w:rsidRPr="00F31220">
        <w:t xml:space="preserve">Pedras, M. S. C., S. Hossain and R. B. Snitynsky (2011). "Detoxification of cruciferous phytoalexins in Botrytis cinerea: Spontaneous dimerization of a camalexin metabolite." </w:t>
      </w:r>
      <w:r w:rsidRPr="00F31220">
        <w:rPr>
          <w:u w:val="single"/>
        </w:rPr>
        <w:t>Phytochemistry</w:t>
      </w:r>
      <w:r w:rsidRPr="00F31220">
        <w:t xml:space="preserve"> </w:t>
      </w:r>
      <w:r w:rsidRPr="00F31220">
        <w:rPr>
          <w:b/>
        </w:rPr>
        <w:t>72</w:t>
      </w:r>
      <w:r w:rsidRPr="00F31220">
        <w:t>(2): 199-206.</w:t>
      </w:r>
    </w:p>
    <w:p w14:paraId="52FA065A" w14:textId="77777777" w:rsidR="00F31220" w:rsidRPr="00F31220" w:rsidRDefault="00F31220" w:rsidP="00F31220">
      <w:pPr>
        <w:pStyle w:val="EndNoteBibliography"/>
      </w:pPr>
      <w:r w:rsidRPr="00F31220">
        <w:t xml:space="preserve">Peralta, I., D. Spooner and S. Knapp (2008). "The taxonomy of tomatoes: a revision of wild tomatoes (Solanum section Lycopersicon) and their outgroup relatives in sections Juglandifolium and Lycopersicoides." </w:t>
      </w:r>
      <w:r w:rsidRPr="00F31220">
        <w:rPr>
          <w:u w:val="single"/>
        </w:rPr>
        <w:t>Syst Bot Monogr</w:t>
      </w:r>
      <w:r w:rsidRPr="00F31220">
        <w:t xml:space="preserve"> </w:t>
      </w:r>
      <w:r w:rsidRPr="00F31220">
        <w:rPr>
          <w:b/>
        </w:rPr>
        <w:t>84</w:t>
      </w:r>
      <w:r w:rsidRPr="00F31220">
        <w:t>: 1-186.</w:t>
      </w:r>
    </w:p>
    <w:p w14:paraId="1451244F" w14:textId="77777777" w:rsidR="00F31220" w:rsidRPr="00F31220" w:rsidRDefault="00F31220" w:rsidP="00F31220">
      <w:pPr>
        <w:pStyle w:val="EndNoteBibliography"/>
      </w:pPr>
      <w:r w:rsidRPr="00F31220">
        <w:t xml:space="preserve">Persoons, A., E. Morin, C. Delaruelle, T. Payen, F. Halkett, P. Frey, S. De Mita and S. Duplessis (2014). "Patterns of genomic variation in the poplar rust fungus Melampsora larici-populina identify pathogenesis-related factors." </w:t>
      </w:r>
      <w:r w:rsidRPr="00F31220">
        <w:rPr>
          <w:u w:val="single"/>
        </w:rPr>
        <w:t>Frontiers in plant science</w:t>
      </w:r>
      <w:r w:rsidRPr="00F31220">
        <w:t xml:space="preserve"> </w:t>
      </w:r>
      <w:r w:rsidRPr="00F31220">
        <w:rPr>
          <w:b/>
        </w:rPr>
        <w:t>5</w:t>
      </w:r>
      <w:r w:rsidRPr="00F31220">
        <w:t>.</w:t>
      </w:r>
    </w:p>
    <w:p w14:paraId="5118DB1E" w14:textId="77777777" w:rsidR="00F31220" w:rsidRPr="00F31220" w:rsidRDefault="00F31220" w:rsidP="00F31220">
      <w:pPr>
        <w:pStyle w:val="EndNoteBibliography"/>
      </w:pPr>
      <w:r w:rsidRPr="00F31220">
        <w:t xml:space="preserve">Pieterse, C. M., D. Van der Does, C. Zamioudis, A. Leon-Reyes and S. C. Van Wees (2012). "Hormonal modulation of plant immunity." </w:t>
      </w:r>
      <w:r w:rsidRPr="00F31220">
        <w:rPr>
          <w:u w:val="single"/>
        </w:rPr>
        <w:t>Annual review of cell and developmental biology</w:t>
      </w:r>
      <w:r w:rsidRPr="00F31220">
        <w:t xml:space="preserve"> </w:t>
      </w:r>
      <w:r w:rsidRPr="00F31220">
        <w:rPr>
          <w:b/>
        </w:rPr>
        <w:t>28</w:t>
      </w:r>
      <w:r w:rsidRPr="00F31220">
        <w:t>: 489-521.</w:t>
      </w:r>
    </w:p>
    <w:p w14:paraId="7352892F" w14:textId="77777777" w:rsidR="00F31220" w:rsidRPr="00F31220" w:rsidRDefault="00F31220" w:rsidP="00F31220">
      <w:pPr>
        <w:pStyle w:val="EndNoteBibliography"/>
      </w:pPr>
      <w:r w:rsidRPr="00F31220">
        <w:t xml:space="preserve">Poland, J. A., P. J. Balint-Kurti, R. J. Wisser, R. C. Pratt and R. J. Nelson (2009). "Shades of gray: the world of quantitative disease resistance." </w:t>
      </w:r>
      <w:r w:rsidRPr="00F31220">
        <w:rPr>
          <w:u w:val="single"/>
        </w:rPr>
        <w:t>Trends in plant science</w:t>
      </w:r>
      <w:r w:rsidRPr="00F31220">
        <w:t xml:space="preserve"> </w:t>
      </w:r>
      <w:r w:rsidRPr="00F31220">
        <w:rPr>
          <w:b/>
        </w:rPr>
        <w:t>14</w:t>
      </w:r>
      <w:r w:rsidRPr="00F31220">
        <w:t>(1): 21-29.</w:t>
      </w:r>
    </w:p>
    <w:p w14:paraId="1D84D3DE" w14:textId="77777777" w:rsidR="00F31220" w:rsidRPr="00F31220" w:rsidRDefault="00F31220" w:rsidP="00F31220">
      <w:pPr>
        <w:pStyle w:val="EndNoteBibliography"/>
      </w:pPr>
      <w:r w:rsidRPr="00F31220">
        <w:t xml:space="preserve">Power, R. A., J. Parkhill and T. de Oliveira (2017). "Microbial genome-wide association studies: lessons from human GWAS." </w:t>
      </w:r>
      <w:r w:rsidRPr="00F31220">
        <w:rPr>
          <w:u w:val="single"/>
        </w:rPr>
        <w:t>Nature Reviews Genetics</w:t>
      </w:r>
      <w:r w:rsidRPr="00F31220">
        <w:t xml:space="preserve"> </w:t>
      </w:r>
      <w:r w:rsidRPr="00F31220">
        <w:rPr>
          <w:b/>
        </w:rPr>
        <w:t>18</w:t>
      </w:r>
      <w:r w:rsidRPr="00F31220">
        <w:t>(1): 41-50.</w:t>
      </w:r>
    </w:p>
    <w:p w14:paraId="0E7A4DDA" w14:textId="77777777" w:rsidR="00F31220" w:rsidRPr="00F31220" w:rsidRDefault="00F31220" w:rsidP="00F31220">
      <w:pPr>
        <w:pStyle w:val="EndNoteBibliography"/>
      </w:pPr>
      <w:r w:rsidRPr="00F31220">
        <w:t xml:space="preserve">Quidde, T., P. Büttner and P. Tudzynski (1999). "Evidence for three different specific saponin-detoxifying activities in Botrytis cinerea and cloning and functional analysis of a gene coding for a putative avenacinase." </w:t>
      </w:r>
      <w:r w:rsidRPr="00F31220">
        <w:rPr>
          <w:u w:val="single"/>
        </w:rPr>
        <w:t>European Journal of Plant Pathology</w:t>
      </w:r>
      <w:r w:rsidRPr="00F31220">
        <w:t xml:space="preserve"> </w:t>
      </w:r>
      <w:r w:rsidRPr="00F31220">
        <w:rPr>
          <w:b/>
        </w:rPr>
        <w:t>105</w:t>
      </w:r>
      <w:r w:rsidRPr="00F31220">
        <w:t>(3): 273-283.</w:t>
      </w:r>
    </w:p>
    <w:p w14:paraId="50B4C755" w14:textId="77777777" w:rsidR="00F31220" w:rsidRPr="00F31220" w:rsidRDefault="00F31220" w:rsidP="00F31220">
      <w:pPr>
        <w:pStyle w:val="EndNoteBibliography"/>
      </w:pPr>
      <w:r w:rsidRPr="00F31220">
        <w:t xml:space="preserve">Quidde, T., A. Osbourn and P. Tudzynski (1998). "Detoxification of α-tomatine by Botrytis cinerea." </w:t>
      </w:r>
      <w:r w:rsidRPr="00F31220">
        <w:rPr>
          <w:u w:val="single"/>
        </w:rPr>
        <w:t>Physiological and Molecular Plant Pathology</w:t>
      </w:r>
      <w:r w:rsidRPr="00F31220">
        <w:t xml:space="preserve"> </w:t>
      </w:r>
      <w:r w:rsidRPr="00F31220">
        <w:rPr>
          <w:b/>
        </w:rPr>
        <w:t>52</w:t>
      </w:r>
      <w:r w:rsidRPr="00F31220">
        <w:t>(3): 151-165.</w:t>
      </w:r>
    </w:p>
    <w:p w14:paraId="60B7D88E" w14:textId="77777777" w:rsidR="00F31220" w:rsidRPr="00F31220" w:rsidRDefault="00F31220" w:rsidP="00F31220">
      <w:pPr>
        <w:pStyle w:val="EndNoteBibliography"/>
      </w:pPr>
      <w:r w:rsidRPr="00F31220">
        <w:t xml:space="preserve">R Development Core Team (2008). "R: A language and environment for statistical computing." </w:t>
      </w:r>
      <w:r w:rsidRPr="00F31220">
        <w:rPr>
          <w:u w:val="single"/>
        </w:rPr>
        <w:t>R Foundation for Statistical Computing,Vienna, Austria. ISBN 3-900051-07-0</w:t>
      </w:r>
      <w:r w:rsidRPr="00F31220">
        <w:t>.</w:t>
      </w:r>
    </w:p>
    <w:p w14:paraId="4A351283" w14:textId="77777777" w:rsidR="00F31220" w:rsidRPr="00F31220" w:rsidRDefault="00F31220" w:rsidP="00F31220">
      <w:pPr>
        <w:pStyle w:val="EndNoteBibliography"/>
      </w:pPr>
      <w:r w:rsidRPr="00F31220">
        <w:lastRenderedPageBreak/>
        <w:t xml:space="preserve">Romanazzi, G. and S. Droby (2016). Control Strategies for Postharvest Grey Mould on Fruit Crops. </w:t>
      </w:r>
      <w:r w:rsidRPr="00F31220">
        <w:rPr>
          <w:u w:val="single"/>
        </w:rPr>
        <w:t>Botrytis–the Fungus, the Pathogen and its Management in Agricultural Systems</w:t>
      </w:r>
      <w:r w:rsidRPr="00F31220">
        <w:t>, Springer</w:t>
      </w:r>
      <w:r w:rsidRPr="00F31220">
        <w:rPr>
          <w:b/>
        </w:rPr>
        <w:t xml:space="preserve">: </w:t>
      </w:r>
      <w:r w:rsidRPr="00F31220">
        <w:t>217-228.</w:t>
      </w:r>
    </w:p>
    <w:p w14:paraId="6A864793" w14:textId="77777777" w:rsidR="00F31220" w:rsidRPr="00F31220" w:rsidRDefault="00F31220" w:rsidP="00F31220">
      <w:pPr>
        <w:pStyle w:val="EndNoteBibliography"/>
      </w:pPr>
      <w:r w:rsidRPr="00F31220">
        <w:t xml:space="preserve">Rosenthal, J. P. and R. Dirzo (1997). "Effects of life history, domestication and agronomic selection on plant defence against insects: evidence from maizes and wild relatives." </w:t>
      </w:r>
      <w:r w:rsidRPr="00F31220">
        <w:rPr>
          <w:u w:val="single"/>
        </w:rPr>
        <w:t>Evolutionary Ecology</w:t>
      </w:r>
      <w:r w:rsidRPr="00F31220">
        <w:t xml:space="preserve"> </w:t>
      </w:r>
      <w:r w:rsidRPr="00F31220">
        <w:rPr>
          <w:b/>
        </w:rPr>
        <w:t>11</w:t>
      </w:r>
      <w:r w:rsidRPr="00F31220">
        <w:t>(3): 337-355.</w:t>
      </w:r>
    </w:p>
    <w:p w14:paraId="64622849" w14:textId="77777777" w:rsidR="00F31220" w:rsidRPr="00F31220" w:rsidRDefault="00F31220" w:rsidP="00F31220">
      <w:pPr>
        <w:pStyle w:val="EndNoteBibliography"/>
      </w:pPr>
      <w:r w:rsidRPr="00F31220">
        <w:t xml:space="preserve">Rowe, H. C. and D. J. Kliebenstein (2007). "Elevated genetic variation within virulence-associated Botrytis cinerea polygalacturonase loci." </w:t>
      </w:r>
      <w:r w:rsidRPr="00F31220">
        <w:rPr>
          <w:u w:val="single"/>
        </w:rPr>
        <w:t>Molecular Plant-Microbe Interactions</w:t>
      </w:r>
      <w:r w:rsidRPr="00F31220">
        <w:t xml:space="preserve"> </w:t>
      </w:r>
      <w:r w:rsidRPr="00F31220">
        <w:rPr>
          <w:b/>
        </w:rPr>
        <w:t>20</w:t>
      </w:r>
      <w:r w:rsidRPr="00F31220">
        <w:t>(9): 1126-1137.</w:t>
      </w:r>
    </w:p>
    <w:p w14:paraId="12E959B4" w14:textId="77777777" w:rsidR="00F31220" w:rsidRPr="00F31220" w:rsidRDefault="00F31220" w:rsidP="00F31220">
      <w:pPr>
        <w:pStyle w:val="EndNoteBibliography"/>
      </w:pPr>
      <w:r w:rsidRPr="00F31220">
        <w:t xml:space="preserve">Rowe, H. C. and D. J. Kliebenstein (2008). "Complex genetics control natural variation in Arabidopsis thaliana resistance to Botrytis cinerea." </w:t>
      </w:r>
      <w:r w:rsidRPr="00F31220">
        <w:rPr>
          <w:u w:val="single"/>
        </w:rPr>
        <w:t>Genetics</w:t>
      </w:r>
      <w:r w:rsidRPr="00F31220">
        <w:t xml:space="preserve"> </w:t>
      </w:r>
      <w:r w:rsidRPr="00F31220">
        <w:rPr>
          <w:b/>
        </w:rPr>
        <w:t>180</w:t>
      </w:r>
      <w:r w:rsidRPr="00F31220">
        <w:t>(4): 2237-2250.</w:t>
      </w:r>
    </w:p>
    <w:p w14:paraId="6E318608" w14:textId="77777777" w:rsidR="00F31220" w:rsidRPr="00F31220" w:rsidRDefault="00F31220" w:rsidP="00F31220">
      <w:pPr>
        <w:pStyle w:val="EndNoteBibliography"/>
      </w:pPr>
      <w:r w:rsidRPr="00F31220">
        <w:t xml:space="preserve">Rowe, H. C., J. W. Walley, J. Corwin, E. K.-F. Chan, K. Dehesh and D. J. Kliebenstein (2010). "Deficiencies in jasmonate-mediated plant defense reveal quantitative variation in Botrytis cinerea pathogenesis." </w:t>
      </w:r>
      <w:r w:rsidRPr="00F31220">
        <w:rPr>
          <w:u w:val="single"/>
        </w:rPr>
        <w:t>PLoS Pathog</w:t>
      </w:r>
      <w:r w:rsidRPr="00F31220">
        <w:t xml:space="preserve"> </w:t>
      </w:r>
      <w:r w:rsidRPr="00F31220">
        <w:rPr>
          <w:b/>
        </w:rPr>
        <w:t>6</w:t>
      </w:r>
      <w:r w:rsidRPr="00F31220">
        <w:t>(4): e1000861.</w:t>
      </w:r>
    </w:p>
    <w:p w14:paraId="547E4DD6" w14:textId="77777777" w:rsidR="00F31220" w:rsidRPr="00F31220" w:rsidRDefault="00F31220" w:rsidP="00F31220">
      <w:pPr>
        <w:pStyle w:val="EndNoteBibliography"/>
      </w:pPr>
      <w:r w:rsidRPr="00F31220">
        <w:t xml:space="preserve">Samuel, S., T. Veloukas, A. Papavasileiou and G. S. Karaoglanidis (2012). "Differences in frequency of transposable elements presence in Botrytis cinerea populations from several hosts in Greece." </w:t>
      </w:r>
      <w:r w:rsidRPr="00F31220">
        <w:rPr>
          <w:u w:val="single"/>
        </w:rPr>
        <w:t>Plant disease</w:t>
      </w:r>
      <w:r w:rsidRPr="00F31220">
        <w:t xml:space="preserve"> </w:t>
      </w:r>
      <w:r w:rsidRPr="00F31220">
        <w:rPr>
          <w:b/>
        </w:rPr>
        <w:t>96</w:t>
      </w:r>
      <w:r w:rsidRPr="00F31220">
        <w:t>(9): 1286-1290.</w:t>
      </w:r>
    </w:p>
    <w:p w14:paraId="5E0E288B" w14:textId="77777777" w:rsidR="00F31220" w:rsidRPr="00F31220" w:rsidRDefault="00F31220" w:rsidP="00F31220">
      <w:pPr>
        <w:pStyle w:val="EndNoteBibliography"/>
      </w:pPr>
      <w:r w:rsidRPr="00F31220">
        <w:t xml:space="preserve">Sauerbrunn, N. and N. L. Schlaich (2004). "PCC1: a merging point for pathogen defence and circadian signalling in Arabidopsis." </w:t>
      </w:r>
      <w:r w:rsidRPr="00F31220">
        <w:rPr>
          <w:u w:val="single"/>
        </w:rPr>
        <w:t>Planta</w:t>
      </w:r>
      <w:r w:rsidRPr="00F31220">
        <w:t xml:space="preserve"> </w:t>
      </w:r>
      <w:r w:rsidRPr="00F31220">
        <w:rPr>
          <w:b/>
        </w:rPr>
        <w:t>218</w:t>
      </w:r>
      <w:r w:rsidRPr="00F31220">
        <w:t>(4): 552-561.</w:t>
      </w:r>
    </w:p>
    <w:p w14:paraId="1694AFB8" w14:textId="77777777" w:rsidR="00F31220" w:rsidRPr="00F31220" w:rsidRDefault="00F31220" w:rsidP="00F31220">
      <w:pPr>
        <w:pStyle w:val="EndNoteBibliography"/>
      </w:pPr>
      <w:r w:rsidRPr="00F31220">
        <w:t xml:space="preserve">Schumacher, J., J.-M. Pradier, A. Simon, S. Traeger, J. Moraga, I. G. Collado, M. Viaud and B. Tudzynski (2012). "Natural variation in the VELVET gene bcvel1 affects virulence and light-dependent differentiation in Botrytis cinerea." </w:t>
      </w:r>
      <w:r w:rsidRPr="00F31220">
        <w:rPr>
          <w:u w:val="single"/>
        </w:rPr>
        <w:t>PLoS One</w:t>
      </w:r>
      <w:r w:rsidRPr="00F31220">
        <w:t xml:space="preserve"> </w:t>
      </w:r>
      <w:r w:rsidRPr="00F31220">
        <w:rPr>
          <w:b/>
        </w:rPr>
        <w:t>7</w:t>
      </w:r>
      <w:r w:rsidRPr="00F31220">
        <w:t>(10): e47840.</w:t>
      </w:r>
    </w:p>
    <w:p w14:paraId="0314DBB7" w14:textId="77777777" w:rsidR="00F31220" w:rsidRPr="00F31220" w:rsidRDefault="00F31220" w:rsidP="00F31220">
      <w:pPr>
        <w:pStyle w:val="EndNoteBibliography"/>
      </w:pPr>
      <w:r w:rsidRPr="00F31220">
        <w:t xml:space="preserve">Shen, X., M. Alam, F. Fikse and L. Rönnegård (2013). "A novel generalized ridge regression method for quantitative genetics." </w:t>
      </w:r>
      <w:r w:rsidRPr="00F31220">
        <w:rPr>
          <w:u w:val="single"/>
        </w:rPr>
        <w:t>Genetics</w:t>
      </w:r>
      <w:r w:rsidRPr="00F31220">
        <w:t xml:space="preserve"> </w:t>
      </w:r>
      <w:r w:rsidRPr="00F31220">
        <w:rPr>
          <w:b/>
        </w:rPr>
        <w:t>193</w:t>
      </w:r>
      <w:r w:rsidRPr="00F31220">
        <w:t>(4): 1255-1268.</w:t>
      </w:r>
    </w:p>
    <w:p w14:paraId="6D419E8B" w14:textId="77777777" w:rsidR="00F31220" w:rsidRPr="00F31220" w:rsidRDefault="00F31220" w:rsidP="00F31220">
      <w:pPr>
        <w:pStyle w:val="EndNoteBibliography"/>
      </w:pPr>
      <w:r w:rsidRPr="00F31220">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31220">
        <w:rPr>
          <w:u w:val="single"/>
        </w:rPr>
        <w:t>Molecular plant-microbe interactions</w:t>
      </w:r>
      <w:r w:rsidRPr="00F31220">
        <w:t xml:space="preserve"> </w:t>
      </w:r>
      <w:r w:rsidRPr="00F31220">
        <w:rPr>
          <w:b/>
        </w:rPr>
        <w:t>18</w:t>
      </w:r>
      <w:r w:rsidRPr="00F31220">
        <w:t>(6): 602-612.</w:t>
      </w:r>
    </w:p>
    <w:p w14:paraId="7994A2A5" w14:textId="77777777" w:rsidR="00F31220" w:rsidRPr="00F31220" w:rsidRDefault="00F31220" w:rsidP="00F31220">
      <w:pPr>
        <w:pStyle w:val="EndNoteBibliography"/>
      </w:pPr>
      <w:r w:rsidRPr="00F31220">
        <w:t xml:space="preserve">Sim, S.-C., G. Durstewitz, J. Plieske, R. Wieseke, M. W. Ganal, A. Van Deynze, J. P. Hamilton, C. R. Buell, M. Causse and S. Wijeratne (2012). "Development of a large SNP genotyping array and generation of high-density genetic maps in tomato." </w:t>
      </w:r>
      <w:r w:rsidRPr="00F31220">
        <w:rPr>
          <w:u w:val="single"/>
        </w:rPr>
        <w:t>PloS one</w:t>
      </w:r>
      <w:r w:rsidRPr="00F31220">
        <w:t xml:space="preserve"> </w:t>
      </w:r>
      <w:r w:rsidRPr="00F31220">
        <w:rPr>
          <w:b/>
        </w:rPr>
        <w:t>7</w:t>
      </w:r>
      <w:r w:rsidRPr="00F31220">
        <w:t>(7): e40563.</w:t>
      </w:r>
    </w:p>
    <w:p w14:paraId="1DD32218" w14:textId="77777777" w:rsidR="00F31220" w:rsidRPr="00F31220" w:rsidRDefault="00F31220" w:rsidP="00F31220">
      <w:pPr>
        <w:pStyle w:val="EndNoteBibliography"/>
      </w:pPr>
      <w:r w:rsidRPr="00F31220">
        <w:t>Smale, M. (1996). "Understanding global trends in the use of wheat diversity and international flows of wheat genetic resources."</w:t>
      </w:r>
    </w:p>
    <w:p w14:paraId="7E819CCF" w14:textId="77777777" w:rsidR="00F31220" w:rsidRPr="00F31220" w:rsidRDefault="00F31220" w:rsidP="00F31220">
      <w:pPr>
        <w:pStyle w:val="EndNoteBibliography"/>
      </w:pPr>
      <w:r w:rsidRPr="00F31220">
        <w:t xml:space="preserve">Staats, M. and J. A. van Kan (2012). "Genome update of Botrytis cinerea strains B05. 10 and T4." </w:t>
      </w:r>
      <w:r w:rsidRPr="00F31220">
        <w:rPr>
          <w:u w:val="single"/>
        </w:rPr>
        <w:t>Eukaryotic cell</w:t>
      </w:r>
      <w:r w:rsidRPr="00F31220">
        <w:t xml:space="preserve"> </w:t>
      </w:r>
      <w:r w:rsidRPr="00F31220">
        <w:rPr>
          <w:b/>
        </w:rPr>
        <w:t>11</w:t>
      </w:r>
      <w:r w:rsidRPr="00F31220">
        <w:t>(11): 1413-1414.</w:t>
      </w:r>
    </w:p>
    <w:p w14:paraId="24895FEC" w14:textId="77777777" w:rsidR="00F31220" w:rsidRPr="00F31220" w:rsidRDefault="00F31220" w:rsidP="00F31220">
      <w:pPr>
        <w:pStyle w:val="EndNoteBibliography"/>
      </w:pPr>
      <w:r w:rsidRPr="00F31220">
        <w:t xml:space="preserve">Stefanato, F. L., E. Abou‐Mansour, A. Buchala, M. Kretschmer, A. Mosbach, M. Hahn, C. G. Bochet, J. P. Métraux and H. j. Schoonbeek (2009). "The ABC transporter BcatrB from Botrytis cinerea exports camalexin and is a virulence factor on Arabidopsis thaliana." </w:t>
      </w:r>
      <w:r w:rsidRPr="00F31220">
        <w:rPr>
          <w:u w:val="single"/>
        </w:rPr>
        <w:t>The Plant Journal</w:t>
      </w:r>
      <w:r w:rsidRPr="00F31220">
        <w:t xml:space="preserve"> </w:t>
      </w:r>
      <w:r w:rsidRPr="00F31220">
        <w:rPr>
          <w:b/>
        </w:rPr>
        <w:t>58</w:t>
      </w:r>
      <w:r w:rsidRPr="00F31220">
        <w:t>(3): 499-510.</w:t>
      </w:r>
    </w:p>
    <w:p w14:paraId="1D7F45B8" w14:textId="77777777" w:rsidR="00F31220" w:rsidRPr="00F31220" w:rsidRDefault="00F31220" w:rsidP="00F31220">
      <w:pPr>
        <w:pStyle w:val="EndNoteBibliography"/>
      </w:pPr>
      <w:r w:rsidRPr="00F31220">
        <w:t xml:space="preserve">Stukenbrock, E. H. and B. A. McDonald (2008). "The origins of plant pathogens in agro-ecosystems." </w:t>
      </w:r>
      <w:r w:rsidRPr="00F31220">
        <w:rPr>
          <w:u w:val="single"/>
        </w:rPr>
        <w:t>Annu. Rev. Phytopathol.</w:t>
      </w:r>
      <w:r w:rsidRPr="00F31220">
        <w:t xml:space="preserve"> </w:t>
      </w:r>
      <w:r w:rsidRPr="00F31220">
        <w:rPr>
          <w:b/>
        </w:rPr>
        <w:t>46</w:t>
      </w:r>
      <w:r w:rsidRPr="00F31220">
        <w:t>: 75-100.</w:t>
      </w:r>
    </w:p>
    <w:p w14:paraId="2E7177B3" w14:textId="77777777" w:rsidR="00F31220" w:rsidRPr="00F31220" w:rsidRDefault="00F31220" w:rsidP="00F31220">
      <w:pPr>
        <w:pStyle w:val="EndNoteBibliography"/>
      </w:pPr>
      <w:r w:rsidRPr="00F31220">
        <w:t xml:space="preserve">Talas, F., R. Kalih, T. Miedaner and B. A. McDonald (2016). "Genome-wide association study identifies novel candidate genes for aggressiveness, deoxynivalenol production, and azole sensitivity in natural field populations of Fusarium graminearum." </w:t>
      </w:r>
      <w:r w:rsidRPr="00F31220">
        <w:rPr>
          <w:u w:val="single"/>
        </w:rPr>
        <w:t>Molecular Plant-Microbe Interactions</w:t>
      </w:r>
      <w:r w:rsidRPr="00F31220">
        <w:t xml:space="preserve"> </w:t>
      </w:r>
      <w:r w:rsidRPr="00F31220">
        <w:rPr>
          <w:b/>
        </w:rPr>
        <w:t>29</w:t>
      </w:r>
      <w:r w:rsidRPr="00F31220">
        <w:t>(5): 417-430.</w:t>
      </w:r>
    </w:p>
    <w:p w14:paraId="4D7AB24E" w14:textId="77777777" w:rsidR="00F31220" w:rsidRPr="00F31220" w:rsidRDefault="00F31220" w:rsidP="00F31220">
      <w:pPr>
        <w:pStyle w:val="EndNoteBibliography"/>
      </w:pPr>
      <w:r w:rsidRPr="00F31220">
        <w:t xml:space="preserve">Tanksley, S. D. (2004). "The genetic, developmental, and molecular bases of fruit size and shape variation in tomato." </w:t>
      </w:r>
      <w:r w:rsidRPr="00F31220">
        <w:rPr>
          <w:u w:val="single"/>
        </w:rPr>
        <w:t>The plant cell</w:t>
      </w:r>
      <w:r w:rsidRPr="00F31220">
        <w:t xml:space="preserve"> </w:t>
      </w:r>
      <w:r w:rsidRPr="00F31220">
        <w:rPr>
          <w:b/>
        </w:rPr>
        <w:t>16</w:t>
      </w:r>
      <w:r w:rsidRPr="00F31220">
        <w:t>(suppl 1): S181-S189.</w:t>
      </w:r>
    </w:p>
    <w:p w14:paraId="4318BADD" w14:textId="77777777" w:rsidR="00F31220" w:rsidRPr="00F31220" w:rsidRDefault="00F31220" w:rsidP="00F31220">
      <w:pPr>
        <w:pStyle w:val="EndNoteBibliography"/>
      </w:pPr>
      <w:r w:rsidRPr="00F31220">
        <w:t xml:space="preserve">Tanksley, S. D. and S. R. McCouch (1997). "Seed banks and molecular maps: unlocking genetic potential from the wild." </w:t>
      </w:r>
      <w:r w:rsidRPr="00F31220">
        <w:rPr>
          <w:u w:val="single"/>
        </w:rPr>
        <w:t>Science</w:t>
      </w:r>
      <w:r w:rsidRPr="00F31220">
        <w:t xml:space="preserve"> </w:t>
      </w:r>
      <w:r w:rsidRPr="00F31220">
        <w:rPr>
          <w:b/>
        </w:rPr>
        <w:t>277</w:t>
      </w:r>
      <w:r w:rsidRPr="00F31220">
        <w:t>(5329): 1063-1066.</w:t>
      </w:r>
    </w:p>
    <w:p w14:paraId="04D4CDD7" w14:textId="77777777" w:rsidR="00F31220" w:rsidRPr="00F31220" w:rsidRDefault="00F31220" w:rsidP="00F31220">
      <w:pPr>
        <w:pStyle w:val="EndNoteBibliography"/>
      </w:pPr>
      <w:r w:rsidRPr="00F31220">
        <w:t xml:space="preserve">ten Have, A., W. Mulder, J. Visser and J. A. van Kan (1998). "The endopolygalacturonase gene Bcpg1 is required for full virulence of Botrytis cinerea." </w:t>
      </w:r>
      <w:r w:rsidRPr="00F31220">
        <w:rPr>
          <w:u w:val="single"/>
        </w:rPr>
        <w:t>Molecular Plant-Microbe Interactions</w:t>
      </w:r>
      <w:r w:rsidRPr="00F31220">
        <w:t xml:space="preserve"> </w:t>
      </w:r>
      <w:r w:rsidRPr="00F31220">
        <w:rPr>
          <w:b/>
        </w:rPr>
        <w:t>11</w:t>
      </w:r>
      <w:r w:rsidRPr="00F31220">
        <w:t>(10): 1009-1016.</w:t>
      </w:r>
    </w:p>
    <w:p w14:paraId="14FE85B7" w14:textId="77777777" w:rsidR="00F31220" w:rsidRPr="00F31220" w:rsidRDefault="00F31220" w:rsidP="00F31220">
      <w:pPr>
        <w:pStyle w:val="EndNoteBibliography"/>
      </w:pPr>
      <w:r w:rsidRPr="00F31220">
        <w:lastRenderedPageBreak/>
        <w:t xml:space="preserve">Ten Have, A., R. van Berloo, P. Lindhout and J. A. van Kan (2007). "Partial stem and leaf resistance against the fungal pathogen Botrytis cinerea in wild relatives of tomato." </w:t>
      </w:r>
      <w:r w:rsidRPr="00F31220">
        <w:rPr>
          <w:u w:val="single"/>
        </w:rPr>
        <w:t>European journal of plant pathology</w:t>
      </w:r>
      <w:r w:rsidRPr="00F31220">
        <w:t xml:space="preserve"> </w:t>
      </w:r>
      <w:r w:rsidRPr="00F31220">
        <w:rPr>
          <w:b/>
        </w:rPr>
        <w:t>117</w:t>
      </w:r>
      <w:r w:rsidRPr="00F31220">
        <w:t>(2): 153-166.</w:t>
      </w:r>
    </w:p>
    <w:p w14:paraId="480E1F00" w14:textId="77777777" w:rsidR="00F31220" w:rsidRPr="00F31220" w:rsidRDefault="00F31220" w:rsidP="00F31220">
      <w:pPr>
        <w:pStyle w:val="EndNoteBibliography"/>
      </w:pPr>
      <w:r w:rsidRPr="00F31220">
        <w:t xml:space="preserve">Tiffin, P. and D. A. Moeller (2006). "Molecular evolution of plant immune system genes." </w:t>
      </w:r>
      <w:r w:rsidRPr="00F31220">
        <w:rPr>
          <w:u w:val="single"/>
        </w:rPr>
        <w:t>Trends in genetics</w:t>
      </w:r>
      <w:r w:rsidRPr="00F31220">
        <w:t xml:space="preserve"> </w:t>
      </w:r>
      <w:r w:rsidRPr="00F31220">
        <w:rPr>
          <w:b/>
        </w:rPr>
        <w:t>22</w:t>
      </w:r>
      <w:r w:rsidRPr="00F31220">
        <w:t>(12): 662-670.</w:t>
      </w:r>
    </w:p>
    <w:p w14:paraId="49609505" w14:textId="77777777" w:rsidR="00F31220" w:rsidRPr="00F31220" w:rsidRDefault="00F31220" w:rsidP="00F31220">
      <w:pPr>
        <w:pStyle w:val="EndNoteBibliography"/>
      </w:pPr>
      <w:r w:rsidRPr="00F31220">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F31220">
        <w:rPr>
          <w:u w:val="single"/>
        </w:rPr>
        <w:t>Frontiers in plant science</w:t>
      </w:r>
      <w:r w:rsidRPr="00F31220">
        <w:t xml:space="preserve"> </w:t>
      </w:r>
      <w:r w:rsidRPr="00F31220">
        <w:rPr>
          <w:b/>
        </w:rPr>
        <w:t>5</w:t>
      </w:r>
      <w:r w:rsidRPr="00F31220">
        <w:t>.</w:t>
      </w:r>
    </w:p>
    <w:p w14:paraId="4FD945A2" w14:textId="77777777" w:rsidR="00F31220" w:rsidRPr="00F31220" w:rsidRDefault="00F31220" w:rsidP="00F31220">
      <w:pPr>
        <w:pStyle w:val="EndNoteBibliography"/>
      </w:pPr>
      <w:r w:rsidRPr="00F31220">
        <w:t xml:space="preserve">Valette-Collet, O., A. Cimerman, P. Reignault, C. Levis and M. Boccara (2003). "Disruption of Botrytis cinerea pectin methylesterase gene Bcpme1 reduces virulence on several host plants." </w:t>
      </w:r>
      <w:r w:rsidRPr="00F31220">
        <w:rPr>
          <w:u w:val="single"/>
        </w:rPr>
        <w:t>Molecular Plant-Microbe Interactions</w:t>
      </w:r>
      <w:r w:rsidRPr="00F31220">
        <w:t xml:space="preserve"> </w:t>
      </w:r>
      <w:r w:rsidRPr="00F31220">
        <w:rPr>
          <w:b/>
        </w:rPr>
        <w:t>16</w:t>
      </w:r>
      <w:r w:rsidRPr="00F31220">
        <w:t>(4): 360-367.</w:t>
      </w:r>
    </w:p>
    <w:p w14:paraId="16593F05" w14:textId="77777777" w:rsidR="00F31220" w:rsidRPr="00F31220" w:rsidRDefault="00F31220" w:rsidP="00F31220">
      <w:pPr>
        <w:pStyle w:val="EndNoteBibliography"/>
      </w:pPr>
      <w:r w:rsidRPr="00F31220">
        <w:t xml:space="preserve">Viaud, M., A.-F. Adam-Blondon, J. Amselem, P. Bally, A. Cimerman, B. Dalmais-Lenaers, N. Lapalu, M.-H. Lebrun, B. Poinssot and J. M. Pradier (2012). "Le génome de Botrytis décrypté." </w:t>
      </w:r>
      <w:r w:rsidRPr="00F31220">
        <w:rPr>
          <w:u w:val="single"/>
        </w:rPr>
        <w:t>Revue des oenologues et des techniques vitivinicoles et oenologiques</w:t>
      </w:r>
      <w:r w:rsidRPr="00F31220">
        <w:t>(142): 9-11.</w:t>
      </w:r>
    </w:p>
    <w:p w14:paraId="65BD5DBB" w14:textId="77777777" w:rsidR="00F31220" w:rsidRPr="00F31220" w:rsidRDefault="00F31220" w:rsidP="00F31220">
      <w:pPr>
        <w:pStyle w:val="EndNoteBibliography"/>
      </w:pPr>
      <w:r w:rsidRPr="00F31220">
        <w:t xml:space="preserve">Vleeshouwers, V. G. and R. P. Oliver (2014). "Effectors as tools in disease resistance breeding against biotrophic, hemibiotrophic, and necrotrophic plant pathogens." </w:t>
      </w:r>
      <w:r w:rsidRPr="00F31220">
        <w:rPr>
          <w:u w:val="single"/>
        </w:rPr>
        <w:t>Molecular plant-microbe interactions</w:t>
      </w:r>
      <w:r w:rsidRPr="00F31220">
        <w:t xml:space="preserve"> </w:t>
      </w:r>
      <w:r w:rsidRPr="00F31220">
        <w:rPr>
          <w:b/>
        </w:rPr>
        <w:t>27</w:t>
      </w:r>
      <w:r w:rsidRPr="00F31220">
        <w:t>(3): 196-206.</w:t>
      </w:r>
    </w:p>
    <w:p w14:paraId="19A3F503" w14:textId="77777777" w:rsidR="00F31220" w:rsidRPr="00F31220" w:rsidRDefault="00F31220" w:rsidP="00F31220">
      <w:pPr>
        <w:pStyle w:val="EndNoteBibliography"/>
      </w:pPr>
      <w:r w:rsidRPr="00F31220">
        <w:t xml:space="preserve">Weyman, P. D., Z. Pan, Q. Feng, D. G. Gilchrist and R. M. Bostock (2006). "A circadian rhythm-regulated tomato gene is induced by arachidonic acid and Phythophthora infestans infection." </w:t>
      </w:r>
      <w:r w:rsidRPr="00F31220">
        <w:rPr>
          <w:u w:val="single"/>
        </w:rPr>
        <w:t>Plant physiology</w:t>
      </w:r>
      <w:r w:rsidRPr="00F31220">
        <w:t xml:space="preserve"> </w:t>
      </w:r>
      <w:r w:rsidRPr="00F31220">
        <w:rPr>
          <w:b/>
        </w:rPr>
        <w:t>140</w:t>
      </w:r>
      <w:r w:rsidRPr="00F31220">
        <w:t>(1): 235-248.</w:t>
      </w:r>
    </w:p>
    <w:p w14:paraId="73EE1F0A" w14:textId="77777777" w:rsidR="00F31220" w:rsidRPr="00F31220" w:rsidRDefault="00F31220" w:rsidP="00F31220">
      <w:pPr>
        <w:pStyle w:val="EndNoteBibliography"/>
      </w:pPr>
      <w:r w:rsidRPr="00F31220">
        <w:t xml:space="preserve">Wicker, T., S. Oberhaensli, F. Parlange, J. P. Buchmann, M. Shatalina, S. Roffler, R. Ben-David, J. Doležel, H. Šimková and P. Schulze-Lefert (2013). "The wheat powdery mildew genome shows the unique evolution of an obligate biotroph." </w:t>
      </w:r>
      <w:r w:rsidRPr="00F31220">
        <w:rPr>
          <w:u w:val="single"/>
        </w:rPr>
        <w:t>Nature Genetics</w:t>
      </w:r>
      <w:r w:rsidRPr="00F31220">
        <w:t xml:space="preserve"> </w:t>
      </w:r>
      <w:r w:rsidRPr="00F31220">
        <w:rPr>
          <w:b/>
        </w:rPr>
        <w:t>45</w:t>
      </w:r>
      <w:r w:rsidRPr="00F31220">
        <w:t>(9): 1092-1096.</w:t>
      </w:r>
    </w:p>
    <w:p w14:paraId="01631D68" w14:textId="77777777" w:rsidR="00F31220" w:rsidRPr="00F31220" w:rsidRDefault="00F31220" w:rsidP="00F31220">
      <w:pPr>
        <w:pStyle w:val="EndNoteBibliography"/>
      </w:pPr>
      <w:r w:rsidRPr="00F31220">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31220">
        <w:rPr>
          <w:u w:val="single"/>
        </w:rPr>
        <w:t>Frontiers in plant science</w:t>
      </w:r>
      <w:r w:rsidRPr="00F31220">
        <w:t xml:space="preserve"> </w:t>
      </w:r>
      <w:r w:rsidRPr="00F31220">
        <w:rPr>
          <w:b/>
        </w:rPr>
        <w:t>8</w:t>
      </w:r>
      <w:r w:rsidRPr="00F31220">
        <w:t>.</w:t>
      </w:r>
    </w:p>
    <w:p w14:paraId="481B9DB0" w14:textId="77777777" w:rsidR="00F31220" w:rsidRPr="00F31220" w:rsidRDefault="00F31220" w:rsidP="00F31220">
      <w:pPr>
        <w:pStyle w:val="EndNoteBibliography"/>
      </w:pPr>
      <w:r w:rsidRPr="00F31220">
        <w:t xml:space="preserve">Zerbino, D. R., P. Achuthan, W. Akanni, M. R. Amode, D. Barrell, J. Bhai, K. Billis, C. Cummins, A. Gall and C. G. Girón (2017). "Ensembl 2018." </w:t>
      </w:r>
      <w:r w:rsidRPr="00F31220">
        <w:rPr>
          <w:u w:val="single"/>
        </w:rPr>
        <w:t>Nucleic acids research</w:t>
      </w:r>
      <w:r w:rsidRPr="00F31220">
        <w:t xml:space="preserve"> </w:t>
      </w:r>
      <w:r w:rsidRPr="00F31220">
        <w:rPr>
          <w:b/>
        </w:rPr>
        <w:t>46</w:t>
      </w:r>
      <w:r w:rsidRPr="00F31220">
        <w:t>(D1): D754-D761.</w:t>
      </w:r>
    </w:p>
    <w:p w14:paraId="07765A71" w14:textId="77777777" w:rsidR="00F31220" w:rsidRPr="00F31220" w:rsidRDefault="00F31220" w:rsidP="00F31220">
      <w:pPr>
        <w:pStyle w:val="EndNoteBibliography"/>
      </w:pPr>
      <w:r w:rsidRPr="00F31220">
        <w:t xml:space="preserve">Zhang, L., A. Khan, D. Nino-Liu and M. Foolad (2002). "A molecular linkage map of tomato displaying chromosomal locations of resistance gene analogs based on a Lycopersicon esculentum× Lycopersicon hirsutum cross." </w:t>
      </w:r>
      <w:r w:rsidRPr="00F31220">
        <w:rPr>
          <w:u w:val="single"/>
        </w:rPr>
        <w:t>Genome</w:t>
      </w:r>
      <w:r w:rsidRPr="00F31220">
        <w:t xml:space="preserve"> </w:t>
      </w:r>
      <w:r w:rsidRPr="00F31220">
        <w:rPr>
          <w:b/>
        </w:rPr>
        <w:t>45</w:t>
      </w:r>
      <w:r w:rsidRPr="00F31220">
        <w:t>(1): 133-146.</w:t>
      </w:r>
    </w:p>
    <w:p w14:paraId="7CCC6048" w14:textId="77777777" w:rsidR="00F31220" w:rsidRPr="00F31220" w:rsidRDefault="00F31220" w:rsidP="00F31220">
      <w:pPr>
        <w:pStyle w:val="EndNoteBibliography"/>
      </w:pPr>
      <w:r w:rsidRPr="00F31220">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31220">
        <w:rPr>
          <w:u w:val="single"/>
        </w:rPr>
        <w:t>The Plant Cell</w:t>
      </w:r>
      <w:r w:rsidRPr="00F31220">
        <w:t>: tpc. 00348.02017.</w:t>
      </w:r>
    </w:p>
    <w:p w14:paraId="79F87E67" w14:textId="77777777" w:rsidR="00F31220" w:rsidRPr="00F31220" w:rsidRDefault="00F31220" w:rsidP="00F31220">
      <w:pPr>
        <w:pStyle w:val="EndNoteBibliography"/>
      </w:pPr>
      <w:r w:rsidRPr="00F31220">
        <w:t xml:space="preserve">Zhou, X. and M. Stephens (2012). "Genome-wide efficient mixed-model analysis for association studies." </w:t>
      </w:r>
      <w:r w:rsidRPr="00F31220">
        <w:rPr>
          <w:u w:val="single"/>
        </w:rPr>
        <w:t>Nature genetics</w:t>
      </w:r>
      <w:r w:rsidRPr="00F31220">
        <w:t xml:space="preserve"> </w:t>
      </w:r>
      <w:r w:rsidRPr="00F31220">
        <w:rPr>
          <w:b/>
        </w:rPr>
        <w:t>44</w:t>
      </w:r>
      <w:r w:rsidRPr="00F31220">
        <w:t>(7): 821.</w:t>
      </w:r>
    </w:p>
    <w:p w14:paraId="155735A3" w14:textId="77777777" w:rsidR="00F31220" w:rsidRPr="00F31220" w:rsidRDefault="00F31220" w:rsidP="00F31220">
      <w:pPr>
        <w:pStyle w:val="EndNoteBibliography"/>
      </w:pPr>
      <w:r w:rsidRPr="00F31220">
        <w:t xml:space="preserve">Zipfel, C., S. Robatzek, L. Navarro and E. J. Oakeley (2004). "Bacterial disease resistance in Arabidopsis through flagellin perception." </w:t>
      </w:r>
      <w:r w:rsidRPr="00F31220">
        <w:rPr>
          <w:u w:val="single"/>
        </w:rPr>
        <w:t>Nature</w:t>
      </w:r>
      <w:r w:rsidRPr="00F31220">
        <w:t xml:space="preserve"> </w:t>
      </w:r>
      <w:r w:rsidRPr="00F31220">
        <w:rPr>
          <w:b/>
        </w:rPr>
        <w:t>428</w:t>
      </w:r>
      <w:r w:rsidRPr="00F31220">
        <w:t>(6984): 764.</w:t>
      </w:r>
    </w:p>
    <w:p w14:paraId="01BCA5B2" w14:textId="77777777" w:rsidR="00F31220" w:rsidRPr="00F31220" w:rsidRDefault="00F31220" w:rsidP="00F31220">
      <w:pPr>
        <w:pStyle w:val="EndNoteBibliography"/>
      </w:pPr>
      <w:r w:rsidRPr="00F31220">
        <w:t xml:space="preserve">Züst, T. and A. A. Agrawal (2017). "Trade-offs between plant growth and defense against insect herbivory: an emerging mechanistic synthesis." </w:t>
      </w:r>
      <w:r w:rsidRPr="00F31220">
        <w:rPr>
          <w:u w:val="single"/>
        </w:rPr>
        <w:t>Annual review of plant biology</w:t>
      </w:r>
      <w:r w:rsidRPr="00F31220">
        <w:t xml:space="preserve"> </w:t>
      </w:r>
      <w:r w:rsidRPr="00F31220">
        <w:rPr>
          <w:b/>
        </w:rPr>
        <w:t>68</w:t>
      </w:r>
      <w:r w:rsidRPr="00F31220">
        <w:t>: 513-534.</w:t>
      </w:r>
    </w:p>
    <w:p w14:paraId="4FDF3002" w14:textId="296AD00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Céline" w:date="2018-10-29T17:06:00Z" w:initials="C">
    <w:p w14:paraId="093786C6" w14:textId="5020ED7F" w:rsidR="00397EE1" w:rsidRDefault="00397EE1">
      <w:pPr>
        <w:pStyle w:val="CommentText"/>
      </w:pPr>
      <w:r>
        <w:rPr>
          <w:rStyle w:val="CommentReference"/>
        </w:rPr>
        <w:annotationRef/>
      </w:r>
      <w:r>
        <w:t>Missing a verb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786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786C6" w16cid:durableId="1F82A5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CA66A" w14:textId="77777777" w:rsidR="006B3D80" w:rsidRDefault="006B3D80" w:rsidP="00B770AF">
      <w:r>
        <w:separator/>
      </w:r>
    </w:p>
  </w:endnote>
  <w:endnote w:type="continuationSeparator" w:id="0">
    <w:p w14:paraId="7DD537C8" w14:textId="77777777" w:rsidR="006B3D80" w:rsidRDefault="006B3D80"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97EE1" w:rsidRDefault="00397EE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97EE1" w:rsidRDefault="0039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18BB" w14:textId="77777777" w:rsidR="006B3D80" w:rsidRDefault="006B3D80" w:rsidP="00B770AF">
      <w:r>
        <w:separator/>
      </w:r>
    </w:p>
  </w:footnote>
  <w:footnote w:type="continuationSeparator" w:id="0">
    <w:p w14:paraId="4D905351" w14:textId="77777777" w:rsidR="006B3D80" w:rsidRDefault="006B3D80"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3D80"/>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5956-17F6-40F7-AF10-F251B9D4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40</Pages>
  <Words>26059</Words>
  <Characters>141243</Characters>
  <Application>Microsoft Office Word</Application>
  <DocSecurity>0</DocSecurity>
  <Lines>1722</Lines>
  <Paragraphs>355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cp:revision>
  <cp:lastPrinted>2018-01-26T01:31:00Z</cp:lastPrinted>
  <dcterms:created xsi:type="dcterms:W3CDTF">2018-10-30T16:40:00Z</dcterms:created>
  <dcterms:modified xsi:type="dcterms:W3CDTF">2018-10-30T17:19:00Z</dcterms:modified>
</cp:coreProperties>
</file>