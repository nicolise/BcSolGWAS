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3A48E939"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w:t>
      </w:r>
      <w:ins w:id="1" w:author="Dan Kliebenstein" w:date="2018-10-24T14:24:00Z">
        <w:r w:rsidR="00140D23" w:rsidRPr="00140D23">
          <w:rPr>
            <w:rFonts w:ascii="Arial" w:hAnsi="Arial" w:cs="Arial"/>
            <w:b/>
            <w:sz w:val="24"/>
            <w:szCs w:val="24"/>
          </w:rPr>
          <w:t xml:space="preserve"> </w:t>
        </w:r>
        <w:r w:rsidR="00140D23" w:rsidRPr="008C1BDB">
          <w:rPr>
            <w:rFonts w:ascii="Arial" w:hAnsi="Arial" w:cs="Arial"/>
            <w:b/>
            <w:sz w:val="24"/>
            <w:szCs w:val="24"/>
          </w:rPr>
          <w:t xml:space="preserve">Interactions of </w:t>
        </w:r>
        <w:del w:id="2" w:author="N S" w:date="2018-10-25T12:14:00Z">
          <w:r w:rsidR="00140D23" w:rsidDel="003D5903">
            <w:rPr>
              <w:rFonts w:ascii="Arial" w:hAnsi="Arial" w:cs="Arial"/>
              <w:b/>
              <w:sz w:val="24"/>
              <w:szCs w:val="24"/>
            </w:rPr>
            <w:delText>T</w:delText>
          </w:r>
        </w:del>
      </w:ins>
      <w:ins w:id="3" w:author="N S" w:date="2018-10-25T12:14:00Z">
        <w:r w:rsidR="003D5903">
          <w:rPr>
            <w:rFonts w:ascii="Arial" w:hAnsi="Arial" w:cs="Arial"/>
            <w:b/>
            <w:sz w:val="24"/>
            <w:szCs w:val="24"/>
          </w:rPr>
          <w:t>t</w:t>
        </w:r>
      </w:ins>
      <w:ins w:id="4" w:author="Dan Kliebenstein" w:date="2018-10-24T14:24:00Z">
        <w:r w:rsidR="00140D23">
          <w:rPr>
            <w:rFonts w:ascii="Arial" w:hAnsi="Arial" w:cs="Arial"/>
            <w:b/>
            <w:sz w:val="24"/>
            <w:szCs w:val="24"/>
          </w:rPr>
          <w:t>omato</w:t>
        </w:r>
        <w:r w:rsidR="00140D23" w:rsidRPr="008C1BDB">
          <w:rPr>
            <w:rFonts w:ascii="Arial" w:hAnsi="Arial" w:cs="Arial"/>
            <w:b/>
            <w:sz w:val="24"/>
            <w:szCs w:val="24"/>
          </w:rPr>
          <w:t xml:space="preserve"> and </w:t>
        </w:r>
        <w:r w:rsidR="00140D23" w:rsidRPr="008C1BDB">
          <w:rPr>
            <w:rFonts w:ascii="Arial" w:hAnsi="Arial" w:cs="Arial"/>
            <w:b/>
            <w:i/>
            <w:sz w:val="24"/>
            <w:szCs w:val="24"/>
          </w:rPr>
          <w:t xml:space="preserve">Botrytis </w:t>
        </w:r>
        <w:r w:rsidR="00140D23" w:rsidRPr="008C1BDB">
          <w:rPr>
            <w:rFonts w:ascii="Arial" w:hAnsi="Arial" w:cs="Arial"/>
            <w:b/>
            <w:sz w:val="24"/>
            <w:szCs w:val="24"/>
          </w:rPr>
          <w:t>genetic diversity</w:t>
        </w:r>
      </w:ins>
      <w:ins w:id="5" w:author="Dan Kliebenstein" w:date="2018-10-24T14:25:00Z">
        <w:r w:rsidR="00140D23">
          <w:rPr>
            <w:rFonts w:ascii="Arial" w:hAnsi="Arial" w:cs="Arial"/>
            <w:b/>
            <w:sz w:val="24"/>
            <w:szCs w:val="24"/>
          </w:rPr>
          <w:t>: Parsing the contributions of host differentiation, domestication and pathogen variation</w:t>
        </w:r>
      </w:ins>
      <w:del w:id="6" w:author="Dan Kliebenstein" w:date="2018-10-24T14:25:00Z">
        <w:r w:rsidRPr="008C1BDB" w:rsidDel="00140D23">
          <w:rPr>
            <w:rFonts w:ascii="Arial" w:hAnsi="Arial" w:cs="Arial"/>
            <w:b/>
            <w:sz w:val="24"/>
            <w:szCs w:val="24"/>
          </w:rPr>
          <w:delText xml:space="preserve">Crop domestication </w:delText>
        </w:r>
      </w:del>
      <w:ins w:id="7" w:author="Céline" w:date="2018-10-23T11:24:00Z">
        <w:del w:id="8" w:author="Dan Kliebenstein" w:date="2018-10-24T14:25:00Z">
          <w:r w:rsidR="00702CED" w:rsidDel="00140D23">
            <w:rPr>
              <w:rFonts w:ascii="Arial" w:hAnsi="Arial" w:cs="Arial"/>
              <w:b/>
              <w:sz w:val="24"/>
              <w:szCs w:val="24"/>
            </w:rPr>
            <w:delText>T</w:delText>
          </w:r>
        </w:del>
      </w:ins>
      <w:ins w:id="9" w:author="N S" w:date="2018-10-22T11:22:00Z">
        <w:del w:id="10" w:author="Dan Kliebenstein" w:date="2018-10-24T14:25:00Z">
          <w:r w:rsidR="00640258" w:rsidDel="00140D23">
            <w:rPr>
              <w:rFonts w:ascii="Arial" w:hAnsi="Arial" w:cs="Arial"/>
              <w:b/>
              <w:sz w:val="24"/>
              <w:szCs w:val="24"/>
            </w:rPr>
            <w:delText xml:space="preserve">Domesticated tomato </w:delText>
          </w:r>
        </w:del>
      </w:ins>
      <w:ins w:id="11" w:author="N S" w:date="2018-10-23T13:16:00Z">
        <w:del w:id="12" w:author="Dan Kliebenstein" w:date="2018-10-24T14:25:00Z">
          <w:r w:rsidR="006C38D4" w:rsidDel="00140D23">
            <w:rPr>
              <w:rFonts w:ascii="Arial" w:hAnsi="Arial" w:cs="Arial"/>
              <w:b/>
              <w:sz w:val="24"/>
              <w:szCs w:val="24"/>
            </w:rPr>
            <w:delText>d</w:delText>
          </w:r>
        </w:del>
      </w:ins>
      <w:ins w:id="13" w:author="Céline" w:date="2018-10-23T11:24:00Z">
        <w:del w:id="14" w:author="Dan Kliebenstein" w:date="2018-10-24T14:25:00Z">
          <w:r w:rsidR="00702CED" w:rsidDel="00140D23">
            <w:rPr>
              <w:rFonts w:ascii="Arial" w:hAnsi="Arial" w:cs="Arial"/>
              <w:b/>
              <w:sz w:val="24"/>
              <w:szCs w:val="24"/>
            </w:rPr>
            <w:delText xml:space="preserve">Domestication </w:delText>
          </w:r>
        </w:del>
      </w:ins>
      <w:del w:id="15" w:author="Dan Kliebenstein" w:date="2018-10-24T14:25:00Z">
        <w:r w:rsidRPr="008C1BDB" w:rsidDel="00140D23">
          <w:rPr>
            <w:rFonts w:ascii="Arial" w:hAnsi="Arial" w:cs="Arial"/>
            <w:b/>
            <w:sz w:val="24"/>
            <w:szCs w:val="24"/>
          </w:rPr>
          <w:delText>and pathogen virulence:</w:delText>
        </w:r>
      </w:del>
      <w:r w:rsidRPr="008C1BDB">
        <w:rPr>
          <w:rFonts w:ascii="Arial" w:hAnsi="Arial" w:cs="Arial"/>
          <w:b/>
          <w:sz w:val="24"/>
          <w:szCs w:val="24"/>
        </w:rPr>
        <w:t xml:space="preserve"> </w:t>
      </w:r>
      <w:del w:id="16" w:author="Dan Kliebenstein" w:date="2018-10-24T14:24:00Z">
        <w:r w:rsidRPr="008C1BDB" w:rsidDel="00140D23">
          <w:rPr>
            <w:rFonts w:ascii="Arial" w:hAnsi="Arial" w:cs="Arial"/>
            <w:b/>
            <w:sz w:val="24"/>
            <w:szCs w:val="24"/>
          </w:rPr>
          <w:delText xml:space="preserve">Interactions of tomato </w:delText>
        </w:r>
      </w:del>
      <w:ins w:id="17" w:author="N S" w:date="2018-10-22T11:23:00Z">
        <w:del w:id="18" w:author="Dan Kliebenstein" w:date="2018-10-24T14:24:00Z">
          <w:r w:rsidR="00640258" w:rsidDel="00140D23">
            <w:rPr>
              <w:rFonts w:ascii="Arial" w:hAnsi="Arial" w:cs="Arial"/>
              <w:b/>
              <w:sz w:val="24"/>
              <w:szCs w:val="24"/>
            </w:rPr>
            <w:delText>host</w:delText>
          </w:r>
          <w:r w:rsidR="00640258" w:rsidRPr="008C1BDB" w:rsidDel="00140D23">
            <w:rPr>
              <w:rFonts w:ascii="Arial" w:hAnsi="Arial" w:cs="Arial"/>
              <w:b/>
              <w:sz w:val="24"/>
              <w:szCs w:val="24"/>
            </w:rPr>
            <w:delText xml:space="preserve"> </w:delText>
          </w:r>
        </w:del>
      </w:ins>
      <w:del w:id="19" w:author="Dan Kliebenstein" w:date="2018-10-24T14:24:00Z">
        <w:r w:rsidRPr="008C1BDB" w:rsidDel="00140D23">
          <w:rPr>
            <w:rFonts w:ascii="Arial" w:hAnsi="Arial" w:cs="Arial"/>
            <w:b/>
            <w:sz w:val="24"/>
            <w:szCs w:val="24"/>
          </w:rPr>
          <w:delText xml:space="preserve">and </w:delText>
        </w:r>
        <w:r w:rsidRPr="008C1BDB" w:rsidDel="00140D23">
          <w:rPr>
            <w:rFonts w:ascii="Arial" w:hAnsi="Arial" w:cs="Arial"/>
            <w:b/>
            <w:i/>
            <w:sz w:val="24"/>
            <w:szCs w:val="24"/>
          </w:rPr>
          <w:delText xml:space="preserve">Botrytis </w:delText>
        </w:r>
        <w:r w:rsidRPr="008C1BDB" w:rsidDel="00140D23">
          <w:rPr>
            <w:rFonts w:ascii="Arial" w:hAnsi="Arial" w:cs="Arial"/>
            <w:b/>
            <w:sz w:val="24"/>
            <w:szCs w:val="24"/>
          </w:rPr>
          <w:delText>genetic diversity</w:delText>
        </w:r>
      </w:del>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349D2120"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ins w:id="20" w:author="Dan Kliebenstein" w:date="2018-10-24T14:28:00Z">
        <w:r w:rsidR="00140D23">
          <w:rPr>
            <w:rFonts w:ascii="Arial" w:hAnsi="Arial" w:cs="Arial"/>
            <w:sz w:val="24"/>
            <w:szCs w:val="24"/>
          </w:rPr>
          <w:t>While the impact of these processes on specialist pathogens are well-studied, less</w:t>
        </w:r>
      </w:ins>
      <w:del w:id="21" w:author="Dan Kliebenstein" w:date="2018-10-24T14:29:00Z">
        <w:r w:rsidR="009268BB" w:rsidRPr="008C1BDB" w:rsidDel="00140D23">
          <w:rPr>
            <w:rFonts w:ascii="Arial" w:hAnsi="Arial" w:cs="Arial"/>
            <w:sz w:val="24"/>
            <w:szCs w:val="24"/>
          </w:rPr>
          <w:delText>Little</w:delText>
        </w:r>
      </w:del>
      <w:r w:rsidRPr="008C1BDB">
        <w:rPr>
          <w:rFonts w:ascii="Arial" w:hAnsi="Arial" w:cs="Arial"/>
          <w:sz w:val="24"/>
          <w:szCs w:val="24"/>
        </w:rPr>
        <w:t xml:space="preserve"> is known about </w:t>
      </w:r>
      <w:del w:id="22" w:author="Dan Kliebenstein" w:date="2018-10-24T14:29:00Z">
        <w:r w:rsidRPr="008C1BDB" w:rsidDel="00140D23">
          <w:rPr>
            <w:rFonts w:ascii="Arial" w:hAnsi="Arial" w:cs="Arial"/>
            <w:sz w:val="24"/>
            <w:szCs w:val="24"/>
          </w:rPr>
          <w:delText xml:space="preserve">how </w:delText>
        </w:r>
      </w:del>
      <w:ins w:id="23" w:author="Dan Kliebenstein" w:date="2018-10-24T14:29:00Z">
        <w:r w:rsidR="00140D23">
          <w:rPr>
            <w:rFonts w:ascii="Arial" w:hAnsi="Arial" w:cs="Arial"/>
            <w:sz w:val="24"/>
            <w:szCs w:val="24"/>
          </w:rPr>
          <w:t>the interaction of crop variation and generalist pathogens</w:t>
        </w:r>
      </w:ins>
      <w:del w:id="24" w:author="Dan Kliebenstein" w:date="2018-10-24T14:29:00Z">
        <w:r w:rsidRPr="008C1BDB" w:rsidDel="00140D23">
          <w:rPr>
            <w:rFonts w:ascii="Arial" w:hAnsi="Arial" w:cs="Arial"/>
            <w:sz w:val="24"/>
            <w:szCs w:val="24"/>
          </w:rPr>
          <w:delText xml:space="preserve">crop </w:delText>
        </w:r>
        <w:r w:rsidR="00197A11" w:rsidRPr="008C1BDB" w:rsidDel="00140D23">
          <w:rPr>
            <w:rFonts w:ascii="Arial" w:hAnsi="Arial" w:cs="Arial"/>
            <w:sz w:val="24"/>
            <w:szCs w:val="24"/>
          </w:rPr>
          <w:delText xml:space="preserve">domestication </w:delText>
        </w:r>
      </w:del>
      <w:ins w:id="25" w:author="N S" w:date="2018-10-15T11:17:00Z">
        <w:del w:id="26" w:author="Dan Kliebenstein" w:date="2018-10-24T14:29:00Z">
          <w:r w:rsidR="004F56DE" w:rsidDel="00140D23">
            <w:rPr>
              <w:rFonts w:ascii="Arial" w:hAnsi="Arial" w:cs="Arial"/>
              <w:sz w:val="24"/>
              <w:szCs w:val="24"/>
            </w:rPr>
            <w:delText>variation</w:delText>
          </w:r>
          <w:r w:rsidR="004F56DE" w:rsidRPr="008C1BDB" w:rsidDel="00140D23">
            <w:rPr>
              <w:rFonts w:ascii="Arial" w:hAnsi="Arial" w:cs="Arial"/>
              <w:sz w:val="24"/>
              <w:szCs w:val="24"/>
            </w:rPr>
            <w:delText xml:space="preserve"> </w:delText>
          </w:r>
        </w:del>
      </w:ins>
      <w:del w:id="27" w:author="Dan Kliebenstein" w:date="2018-10-24T14:29:00Z">
        <w:r w:rsidR="006E3AFF" w:rsidRPr="008C1BDB" w:rsidDel="00140D23">
          <w:rPr>
            <w:rFonts w:ascii="Arial" w:hAnsi="Arial" w:cs="Arial"/>
            <w:sz w:val="24"/>
            <w:szCs w:val="24"/>
          </w:rPr>
          <w:delText>a</w:delText>
        </w:r>
        <w:r w:rsidRPr="008C1BDB" w:rsidDel="00140D23">
          <w:rPr>
            <w:rFonts w:ascii="Arial" w:hAnsi="Arial" w:cs="Arial"/>
            <w:sz w:val="24"/>
            <w:szCs w:val="24"/>
          </w:rPr>
          <w:delText>ffects quantitative interactions with generalist pathogens</w:delText>
        </w:r>
      </w:del>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28" w:author="N S" w:date="2018-10-15T11:18:00Z">
        <w:del w:id="29" w:author="Dan Kliebenstein" w:date="2018-10-24T14:26:00Z">
          <w:r w:rsidR="003B3D0E" w:rsidDel="00140D23">
            <w:rPr>
              <w:rFonts w:ascii="Arial" w:hAnsi="Arial" w:cs="Arial"/>
              <w:sz w:val="24"/>
              <w:szCs w:val="24"/>
            </w:rPr>
            <w:delText>genetic variation within a</w:delText>
          </w:r>
        </w:del>
      </w:ins>
      <w:ins w:id="30" w:author="N S" w:date="2018-10-22T16:29:00Z">
        <w:del w:id="31" w:author="Dan Kliebenstein" w:date="2018-10-24T14:26:00Z">
          <w:r w:rsidR="002A5EE3" w:rsidDel="00140D23">
            <w:rPr>
              <w:rFonts w:ascii="Arial" w:hAnsi="Arial" w:cs="Arial"/>
              <w:sz w:val="24"/>
              <w:szCs w:val="24"/>
            </w:rPr>
            <w:delText xml:space="preserve"> domesticate</w:delText>
          </w:r>
        </w:del>
      </w:ins>
      <w:ins w:id="32" w:author="Dan Kliebenstein" w:date="2018-10-24T14:26:00Z">
        <w:r w:rsidR="00140D23">
          <w:rPr>
            <w:rFonts w:ascii="Arial" w:hAnsi="Arial" w:cs="Arial"/>
            <w:sz w:val="24"/>
            <w:szCs w:val="24"/>
          </w:rPr>
          <w:t>standing genetic variation and domestication within a</w:t>
        </w:r>
      </w:ins>
      <w:ins w:id="33" w:author="N S" w:date="2018-10-22T16:29:00Z">
        <w:del w:id="34" w:author="Dan Kliebenstein" w:date="2018-10-24T14:26:00Z">
          <w:r w:rsidR="002A5EE3" w:rsidDel="00140D23">
            <w:rPr>
              <w:rFonts w:ascii="Arial" w:hAnsi="Arial" w:cs="Arial"/>
              <w:sz w:val="24"/>
              <w:szCs w:val="24"/>
            </w:rPr>
            <w:delText>d</w:delText>
          </w:r>
        </w:del>
      </w:ins>
      <w:ins w:id="35" w:author="N S" w:date="2018-10-15T11:18:00Z">
        <w:r w:rsidR="003B3D0E">
          <w:rPr>
            <w:rFonts w:ascii="Arial" w:hAnsi="Arial" w:cs="Arial"/>
            <w:sz w:val="24"/>
            <w:szCs w:val="24"/>
          </w:rPr>
          <w:t xml:space="preserve"> </w:t>
        </w:r>
      </w:ins>
      <w:r w:rsidR="000A6823" w:rsidRPr="008C1BDB">
        <w:rPr>
          <w:rFonts w:ascii="Arial" w:hAnsi="Arial" w:cs="Arial"/>
          <w:sz w:val="24"/>
          <w:szCs w:val="24"/>
        </w:rPr>
        <w:t>crop</w:t>
      </w:r>
      <w:ins w:id="36" w:author="Céline" w:date="2018-10-23T11:26:00Z">
        <w:r w:rsidR="00702CED">
          <w:rPr>
            <w:rFonts w:ascii="Arial" w:hAnsi="Arial" w:cs="Arial"/>
            <w:sz w:val="24"/>
            <w:szCs w:val="24"/>
          </w:rPr>
          <w:t xml:space="preserve"> </w:t>
        </w:r>
      </w:ins>
      <w:del w:id="37" w:author="N S" w:date="2018-10-22T16:29:00Z">
        <w:r w:rsidR="000A6823" w:rsidRPr="008C1BDB" w:rsidDel="002A5EE3">
          <w:rPr>
            <w:rFonts w:ascii="Arial" w:hAnsi="Arial" w:cs="Arial"/>
            <w:sz w:val="24"/>
            <w:szCs w:val="24"/>
          </w:rPr>
          <w:delText xml:space="preserve"> </w:delText>
        </w:r>
      </w:del>
      <w:del w:id="38"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w:t>
      </w:r>
      <w:ins w:id="39" w:author="Dan Kliebenstein" w:date="2018-10-24T14:27:00Z">
        <w:r w:rsidR="00140D23" w:rsidRPr="008C1BDB">
          <w:rPr>
            <w:rFonts w:ascii="Arial" w:hAnsi="Arial" w:cs="Arial"/>
            <w:sz w:val="24"/>
            <w:szCs w:val="24"/>
          </w:rPr>
          <w:t xml:space="preserve">we infected a collection of wild and domesticated tomato accessions with a genetically diverse population of the generalist pathogen </w:t>
        </w:r>
        <w:r w:rsidR="00140D23" w:rsidRPr="008C1BDB">
          <w:rPr>
            <w:rFonts w:ascii="Arial" w:hAnsi="Arial" w:cs="Arial"/>
            <w:i/>
            <w:sz w:val="24"/>
            <w:szCs w:val="24"/>
          </w:rPr>
          <w:t>Botrytis cinerea</w:t>
        </w:r>
        <w:r w:rsidR="00140D23" w:rsidRPr="008C1BDB">
          <w:rPr>
            <w:rFonts w:ascii="Arial" w:hAnsi="Arial" w:cs="Arial"/>
            <w:sz w:val="24"/>
            <w:szCs w:val="24"/>
          </w:rPr>
          <w:t xml:space="preserve">. </w:t>
        </w:r>
      </w:ins>
      <w:del w:id="40" w:author="Dan Kliebenstein" w:date="2018-10-24T14:27:00Z">
        <w:r w:rsidR="000A6823" w:rsidRPr="008C1BDB" w:rsidDel="00140D23">
          <w:rPr>
            <w:rFonts w:ascii="Arial" w:hAnsi="Arial" w:cs="Arial"/>
            <w:sz w:val="24"/>
            <w:szCs w:val="24"/>
          </w:rPr>
          <w:delText xml:space="preserve">and </w:delText>
        </w:r>
      </w:del>
      <w:ins w:id="41" w:author="N S" w:date="2018-10-23T13:16:00Z">
        <w:del w:id="42" w:author="Dan Kliebenstein" w:date="2018-10-24T14:27:00Z">
          <w:r w:rsidR="006C38D4" w:rsidDel="00140D23">
            <w:rPr>
              <w:rFonts w:ascii="Arial" w:hAnsi="Arial" w:cs="Arial"/>
              <w:sz w:val="24"/>
              <w:szCs w:val="24"/>
            </w:rPr>
            <w:delText xml:space="preserve">to </w:delText>
          </w:r>
        </w:del>
      </w:ins>
      <w:ins w:id="43" w:author="Céline" w:date="2018-10-23T11:29:00Z">
        <w:del w:id="44" w:author="Dan Kliebenstein" w:date="2018-10-24T14:27:00Z">
          <w:r w:rsidR="00702CED" w:rsidDel="00140D23">
            <w:rPr>
              <w:rFonts w:ascii="Arial" w:hAnsi="Arial" w:cs="Arial"/>
              <w:sz w:val="24"/>
              <w:szCs w:val="24"/>
            </w:rPr>
            <w:delText xml:space="preserve">uncover </w:delText>
          </w:r>
        </w:del>
      </w:ins>
      <w:ins w:id="45" w:author="Céline" w:date="2018-10-23T11:30:00Z">
        <w:del w:id="46" w:author="Dan Kliebenstein" w:date="2018-10-24T14:27:00Z">
          <w:r w:rsidR="00702CED" w:rsidDel="00140D23">
            <w:rPr>
              <w:rFonts w:ascii="Arial" w:hAnsi="Arial" w:cs="Arial"/>
              <w:sz w:val="24"/>
              <w:szCs w:val="24"/>
            </w:rPr>
            <w:delText>variants in</w:delText>
          </w:r>
        </w:del>
      </w:ins>
      <w:ins w:id="47" w:author="N S" w:date="2018-10-23T13:16:00Z">
        <w:del w:id="48" w:author="Dan Kliebenstein" w:date="2018-10-24T14:27:00Z">
          <w:r w:rsidR="006C38D4" w:rsidDel="00140D23">
            <w:rPr>
              <w:rFonts w:ascii="Arial" w:hAnsi="Arial" w:cs="Arial"/>
              <w:sz w:val="24"/>
              <w:szCs w:val="24"/>
            </w:rPr>
            <w:delText xml:space="preserve"> the</w:delText>
          </w:r>
        </w:del>
      </w:ins>
      <w:ins w:id="49" w:author="Céline" w:date="2018-10-23T11:30:00Z">
        <w:del w:id="50" w:author="Dan Kliebenstein" w:date="2018-10-24T14:27:00Z">
          <w:r w:rsidR="00702CED" w:rsidDel="00140D23">
            <w:rPr>
              <w:rFonts w:ascii="Arial" w:hAnsi="Arial" w:cs="Arial"/>
              <w:sz w:val="24"/>
              <w:szCs w:val="24"/>
            </w:rPr>
            <w:delText xml:space="preserve"> </w:delText>
          </w:r>
        </w:del>
      </w:ins>
      <w:del w:id="51" w:author="Dan Kliebenstein" w:date="2018-10-24T14:27:00Z">
        <w:r w:rsidR="000A6823" w:rsidRPr="008C1BDB" w:rsidDel="00140D23">
          <w:rPr>
            <w:rFonts w:ascii="Arial" w:hAnsi="Arial" w:cs="Arial"/>
            <w:sz w:val="24"/>
            <w:szCs w:val="24"/>
          </w:rPr>
          <w:delText xml:space="preserve">correspondingly </w:delText>
        </w:r>
        <w:r w:rsidR="00833029" w:rsidRPr="008C1BDB" w:rsidDel="00140D23">
          <w:rPr>
            <w:rFonts w:ascii="Arial" w:hAnsi="Arial" w:cs="Arial"/>
            <w:sz w:val="24"/>
            <w:szCs w:val="24"/>
          </w:rPr>
          <w:delText>how this interacts with the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 genetics</w:delText>
        </w:r>
        <w:r w:rsidR="000A6823" w:rsidRPr="008C1BDB" w:rsidDel="00140D23">
          <w:rPr>
            <w:rFonts w:ascii="Arial" w:hAnsi="Arial" w:cs="Arial"/>
            <w:sz w:val="24"/>
            <w:szCs w:val="24"/>
          </w:rPr>
          <w:delText xml:space="preserve">, we </w:delText>
        </w:r>
        <w:r w:rsidR="004F012E" w:rsidRPr="008C1BDB" w:rsidDel="00140D23">
          <w:rPr>
            <w:rFonts w:ascii="Arial" w:hAnsi="Arial" w:cs="Arial"/>
            <w:sz w:val="24"/>
            <w:szCs w:val="24"/>
          </w:rPr>
          <w:delText xml:space="preserve">infected a collection of wild and domesticated tomato accessions with </w:delText>
        </w:r>
        <w:r w:rsidR="000A6823" w:rsidRPr="008C1BDB" w:rsidDel="00140D23">
          <w:rPr>
            <w:rFonts w:ascii="Arial" w:hAnsi="Arial" w:cs="Arial"/>
            <w:sz w:val="24"/>
            <w:szCs w:val="24"/>
          </w:rPr>
          <w:delText xml:space="preserve">a </w:delText>
        </w:r>
        <w:r w:rsidR="00833029" w:rsidRPr="008C1BDB" w:rsidDel="00140D23">
          <w:rPr>
            <w:rFonts w:ascii="Arial" w:hAnsi="Arial" w:cs="Arial"/>
            <w:sz w:val="24"/>
            <w:szCs w:val="24"/>
          </w:rPr>
          <w:delText xml:space="preserve">genetically diverse </w:delText>
        </w:r>
        <w:r w:rsidR="000A6823" w:rsidRPr="008C1BDB" w:rsidDel="00140D23">
          <w:rPr>
            <w:rFonts w:ascii="Arial" w:hAnsi="Arial" w:cs="Arial"/>
            <w:sz w:val="24"/>
            <w:szCs w:val="24"/>
          </w:rPr>
          <w:delText>population of the generalist pathogen</w:delText>
        </w:r>
        <w:r w:rsidR="00197A11" w:rsidRPr="008C1BDB" w:rsidDel="00140D23">
          <w:rPr>
            <w:rFonts w:ascii="Arial" w:hAnsi="Arial" w:cs="Arial"/>
            <w:sz w:val="24"/>
            <w:szCs w:val="24"/>
          </w:rPr>
          <w:delText xml:space="preserve"> </w:delText>
        </w:r>
        <w:r w:rsidR="00197A11" w:rsidRPr="008C1BDB" w:rsidDel="00140D23">
          <w:rPr>
            <w:rFonts w:ascii="Arial" w:hAnsi="Arial" w:cs="Arial"/>
            <w:i/>
            <w:sz w:val="24"/>
            <w:szCs w:val="24"/>
          </w:rPr>
          <w:delText>Botrytis cinerea</w:delText>
        </w:r>
        <w:r w:rsidR="00197A11" w:rsidRPr="008C1BDB" w:rsidDel="00140D23">
          <w:rPr>
            <w:rFonts w:ascii="Arial" w:hAnsi="Arial" w:cs="Arial"/>
            <w:sz w:val="24"/>
            <w:szCs w:val="24"/>
          </w:rPr>
          <w:delText xml:space="preserve">. </w:delText>
        </w:r>
      </w:del>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ins w:id="52" w:author="Dan Kliebenstein" w:date="2018-10-24T14:28:00Z">
        <w:r w:rsidR="00140D23">
          <w:rPr>
            <w:rFonts w:ascii="Arial" w:hAnsi="Arial" w:cs="Arial"/>
            <w:sz w:val="24"/>
            <w:szCs w:val="24"/>
          </w:rPr>
          <w:t xml:space="preserve"> by large effects of the host and pathogens genotype with a much smaller contribution of domestication</w:t>
        </w:r>
      </w:ins>
      <w:del w:id="53" w:author="Dan Kliebenstein" w:date="2018-10-24T14:28:00Z">
        <w:r w:rsidR="00CF11DF" w:rsidRPr="008C1BDB" w:rsidDel="00140D23">
          <w:rPr>
            <w:rFonts w:ascii="Arial" w:hAnsi="Arial" w:cs="Arial"/>
            <w:sz w:val="24"/>
            <w:szCs w:val="24"/>
          </w:rPr>
          <w:delText xml:space="preserve"> controlled by </w:delText>
        </w:r>
        <w:r w:rsidR="00427063" w:rsidRPr="008C1BDB" w:rsidDel="00140D23">
          <w:rPr>
            <w:rFonts w:ascii="Arial" w:hAnsi="Arial" w:cs="Arial"/>
            <w:sz w:val="24"/>
            <w:szCs w:val="24"/>
          </w:rPr>
          <w:delText xml:space="preserve">plant </w:delText>
        </w:r>
        <w:r w:rsidR="00BA7E62" w:rsidRPr="008C1BDB" w:rsidDel="00140D23">
          <w:rPr>
            <w:rFonts w:ascii="Arial" w:hAnsi="Arial" w:cs="Arial"/>
            <w:sz w:val="24"/>
            <w:szCs w:val="24"/>
          </w:rPr>
          <w:delText xml:space="preserve">domestication, </w:delText>
        </w:r>
        <w:r w:rsidR="00CF11DF" w:rsidRPr="008C1BDB" w:rsidDel="00140D23">
          <w:rPr>
            <w:rFonts w:ascii="Arial" w:hAnsi="Arial" w:cs="Arial"/>
            <w:sz w:val="24"/>
            <w:szCs w:val="24"/>
          </w:rPr>
          <w:delText xml:space="preserve">plant </w:delText>
        </w:r>
        <w:r w:rsidR="00833029" w:rsidRPr="008C1BDB" w:rsidDel="00140D23">
          <w:rPr>
            <w:rFonts w:ascii="Arial" w:hAnsi="Arial" w:cs="Arial"/>
            <w:sz w:val="24"/>
            <w:szCs w:val="24"/>
          </w:rPr>
          <w:delText>genetic variation</w:delText>
        </w:r>
        <w:r w:rsidR="00CF11DF" w:rsidRPr="008C1BDB" w:rsidDel="00140D23">
          <w:rPr>
            <w:rFonts w:ascii="Arial" w:hAnsi="Arial" w:cs="Arial"/>
            <w:sz w:val="24"/>
            <w:szCs w:val="24"/>
          </w:rPr>
          <w:delText>, and</w:delText>
        </w:r>
        <w:r w:rsidR="00833029" w:rsidRPr="008C1BDB" w:rsidDel="00140D23">
          <w:rPr>
            <w:rFonts w:ascii="Arial" w:hAnsi="Arial" w:cs="Arial"/>
            <w:sz w:val="24"/>
            <w:szCs w:val="24"/>
          </w:rPr>
          <w:delText xml:space="preserve"> the</w:delText>
        </w:r>
        <w:r w:rsidR="00CF11DF" w:rsidRPr="008C1BDB" w:rsidDel="00140D23">
          <w:rPr>
            <w:rFonts w:ascii="Arial" w:hAnsi="Arial" w:cs="Arial"/>
            <w:sz w:val="24"/>
            <w:szCs w:val="24"/>
          </w:rPr>
          <w:delText xml:space="preserv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w:delText>
        </w:r>
        <w:r w:rsidR="00CF11DF" w:rsidRPr="008C1BDB" w:rsidDel="00140D23">
          <w:rPr>
            <w:rFonts w:ascii="Arial" w:hAnsi="Arial" w:cs="Arial"/>
            <w:sz w:val="24"/>
            <w:szCs w:val="24"/>
          </w:rPr>
          <w:delText xml:space="preserve"> genotype</w:delText>
        </w:r>
      </w:del>
      <w:r w:rsidR="00CF11DF" w:rsidRPr="008C1BDB">
        <w:rPr>
          <w:rFonts w:ascii="Arial" w:hAnsi="Arial" w:cs="Arial"/>
          <w:sz w:val="24"/>
          <w:szCs w:val="24"/>
        </w:rPr>
        <w:t xml:space="preserve">. </w:t>
      </w:r>
      <w:ins w:id="54" w:author="Dan Kliebenstein" w:date="2018-10-24T14:27:00Z">
        <w:r w:rsidR="00140D23">
          <w:rPr>
            <w:rFonts w:ascii="Arial" w:hAnsi="Arial" w:cs="Arial"/>
            <w:sz w:val="24"/>
            <w:szCs w:val="24"/>
          </w:rPr>
          <w:t xml:space="preserve">This pathogen collection also enables </w:t>
        </w:r>
      </w:ins>
      <w:del w:id="55"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del w:id="56" w:author="Dan Kliebenstein" w:date="2018-10-24T14:27:00Z">
        <w:r w:rsidR="004F012E" w:rsidRPr="008C1BDB" w:rsidDel="00140D23">
          <w:rPr>
            <w:rFonts w:ascii="Arial" w:hAnsi="Arial" w:cs="Arial"/>
            <w:sz w:val="24"/>
            <w:szCs w:val="24"/>
          </w:rPr>
          <w:delText>G</w:delText>
        </w:r>
      </w:del>
      <w:ins w:id="57" w:author="Dan Kliebenstein" w:date="2018-10-24T14:27:00Z">
        <w:r w:rsidR="00140D23">
          <w:rPr>
            <w:rFonts w:ascii="Arial" w:hAnsi="Arial" w:cs="Arial"/>
            <w:sz w:val="24"/>
            <w:szCs w:val="24"/>
          </w:rPr>
          <w:t>g</w:t>
        </w:r>
      </w:ins>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ins w:id="58" w:author="Dan Kliebenstein" w:date="2018-10-24T14:27:00Z">
        <w:r w:rsidR="00140D23">
          <w:rPr>
            <w:rFonts w:ascii="Arial" w:hAnsi="Arial" w:cs="Arial"/>
            <w:sz w:val="24"/>
            <w:szCs w:val="24"/>
          </w:rPr>
          <w:t xml:space="preserve">. GWA in the pathogen showed that virulence is </w:t>
        </w:r>
      </w:ins>
      <w:del w:id="59" w:author="Dan Kliebenstein" w:date="2018-10-24T14:27:00Z">
        <w:r w:rsidR="008A5ED9" w:rsidRPr="008C1BDB" w:rsidDel="00140D23">
          <w:rPr>
            <w:rFonts w:ascii="Arial" w:hAnsi="Arial" w:cs="Arial"/>
            <w:sz w:val="24"/>
            <w:szCs w:val="24"/>
          </w:rPr>
          <w:delText xml:space="preserve"> </w:delText>
        </w:r>
        <w:r w:rsidR="00833029" w:rsidRPr="008C1BDB" w:rsidDel="00140D23">
          <w:rPr>
            <w:rFonts w:ascii="Arial" w:hAnsi="Arial" w:cs="Arial"/>
            <w:sz w:val="24"/>
            <w:szCs w:val="24"/>
          </w:rPr>
          <w:delText xml:space="preserve">identified a </w:delText>
        </w:r>
      </w:del>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w:t>
      </w:r>
      <w:del w:id="60" w:author="Dan Kliebenstein" w:date="2018-10-24T14:27:00Z">
        <w:r w:rsidR="005A32CB" w:rsidRPr="008C1BDB" w:rsidDel="00140D23">
          <w:rPr>
            <w:rFonts w:ascii="Arial" w:hAnsi="Arial" w:cs="Arial"/>
            <w:sz w:val="24"/>
            <w:szCs w:val="24"/>
          </w:rPr>
          <w:delText xml:space="preserve">collection </w:delText>
        </w:r>
      </w:del>
      <w:ins w:id="61" w:author="Dan Kliebenstein" w:date="2018-10-24T14:27:00Z">
        <w:r w:rsidR="00140D23">
          <w:rPr>
            <w:rFonts w:ascii="Arial" w:hAnsi="Arial" w:cs="Arial"/>
            <w:sz w:val="24"/>
            <w:szCs w:val="24"/>
          </w:rPr>
          <w:t>and involves a diversity of mechanisms</w:t>
        </w:r>
      </w:ins>
      <w:del w:id="62" w:author="Dan Kliebenstein" w:date="2018-10-24T14:28:00Z">
        <w:r w:rsidR="005A32CB" w:rsidRPr="008C1BDB" w:rsidDel="00140D23">
          <w:rPr>
            <w:rFonts w:ascii="Arial" w:hAnsi="Arial" w:cs="Arial"/>
            <w:sz w:val="24"/>
            <w:szCs w:val="24"/>
          </w:rPr>
          <w:delText>of genes</w:delText>
        </w:r>
      </w:del>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ins w:id="63" w:author="Dan Kliebenstein" w:date="2018-10-24T14:29:00Z">
        <w:r w:rsidR="00140D23">
          <w:rPr>
            <w:rFonts w:ascii="Arial" w:hAnsi="Arial" w:cs="Arial"/>
            <w:sz w:val="24"/>
            <w:szCs w:val="24"/>
          </w:rPr>
          <w:t xml:space="preserve"> as well as loci that could handle both groups</w:t>
        </w:r>
      </w:ins>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w:t>
      </w:r>
      <w:del w:id="64" w:author="Dan Kliebenstein" w:date="2018-10-24T14:30:00Z">
        <w:r w:rsidR="00833029" w:rsidRPr="008C1BDB" w:rsidDel="00BD5B47">
          <w:rPr>
            <w:rFonts w:ascii="Arial" w:hAnsi="Arial" w:cs="Arial"/>
            <w:sz w:val="24"/>
            <w:szCs w:val="24"/>
          </w:rPr>
          <w:delText>the necessary</w:delText>
        </w:r>
      </w:del>
      <w:ins w:id="65" w:author="Dan Kliebenstein" w:date="2018-10-24T14:30:00Z">
        <w:r w:rsidR="00BD5B47">
          <w:rPr>
            <w:rFonts w:ascii="Arial" w:hAnsi="Arial" w:cs="Arial"/>
            <w:sz w:val="24"/>
            <w:szCs w:val="24"/>
          </w:rPr>
          <w:t>a large collection of</w:t>
        </w:r>
      </w:ins>
      <w:r w:rsidR="00833029" w:rsidRPr="008C1BDB">
        <w:rPr>
          <w:rFonts w:ascii="Arial" w:hAnsi="Arial" w:cs="Arial"/>
          <w:sz w:val="24"/>
          <w:szCs w:val="24"/>
        </w:rPr>
        <w:t xml:space="preserve"> allelic variation </w:t>
      </w:r>
      <w:del w:id="66" w:author="Dan Kliebenstein" w:date="2018-10-24T14:30:00Z">
        <w:r w:rsidR="00833029" w:rsidRPr="008C1BDB" w:rsidDel="00BD5B47">
          <w:rPr>
            <w:rFonts w:ascii="Arial" w:hAnsi="Arial" w:cs="Arial"/>
            <w:sz w:val="24"/>
            <w:szCs w:val="24"/>
          </w:rPr>
          <w:delText xml:space="preserve">in place to handle </w:delText>
        </w:r>
        <w:r w:rsidR="00833029" w:rsidRPr="008C1BDB" w:rsidDel="00140D23">
          <w:rPr>
            <w:rFonts w:ascii="Arial" w:hAnsi="Arial" w:cs="Arial"/>
            <w:sz w:val="24"/>
            <w:szCs w:val="24"/>
          </w:rPr>
          <w:delText>the introgression of wild resistance mechanisms into the domesticated crop</w:delText>
        </w:r>
      </w:del>
      <w:ins w:id="67" w:author="Dan Kliebenstein" w:date="2018-10-24T14:30:00Z">
        <w:r w:rsidR="00BD5B47">
          <w:rPr>
            <w:rFonts w:ascii="Arial" w:hAnsi="Arial" w:cs="Arial"/>
            <w:sz w:val="24"/>
            <w:szCs w:val="24"/>
          </w:rPr>
          <w:t>that must be considered when designing a breeding program</w:t>
        </w:r>
      </w:ins>
      <w:r w:rsidR="00833029" w:rsidRPr="008C1BDB">
        <w:rPr>
          <w:rFonts w:ascii="Arial" w:hAnsi="Arial" w:cs="Arial"/>
          <w:sz w:val="24"/>
          <w:szCs w:val="24"/>
        </w:rPr>
        <w:t>.</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2EE4CF47" w14:textId="77777777" w:rsidR="00A97C72" w:rsidRDefault="00A97C72" w:rsidP="00E65FA1">
      <w:pPr>
        <w:spacing w:line="360" w:lineRule="auto"/>
        <w:rPr>
          <w:rFonts w:ascii="Arial" w:hAnsi="Arial" w:cs="Arial"/>
          <w:b/>
          <w:sz w:val="24"/>
          <w:szCs w:val="24"/>
        </w:rPr>
      </w:pPr>
    </w:p>
    <w:p w14:paraId="67FC88C6" w14:textId="77777777" w:rsidR="00A97C72" w:rsidRDefault="00A97C72" w:rsidP="00E65FA1">
      <w:pPr>
        <w:spacing w:line="360" w:lineRule="auto"/>
        <w:rPr>
          <w:rFonts w:ascii="Arial" w:hAnsi="Arial" w:cs="Arial"/>
          <w:b/>
          <w:sz w:val="24"/>
          <w:szCs w:val="24"/>
        </w:rPr>
      </w:pPr>
    </w:p>
    <w:p w14:paraId="7964E2B9" w14:textId="2364AAE3"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lastRenderedPageBreak/>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w:t>
      </w:r>
      <w:r w:rsidR="00DD787D" w:rsidRPr="008C1BDB">
        <w:rPr>
          <w:rFonts w:ascii="Arial" w:hAnsi="Arial" w:cs="Arial"/>
          <w:sz w:val="24"/>
          <w:szCs w:val="24"/>
        </w:rPr>
        <w:lastRenderedPageBreak/>
        <w:t>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68"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558DBF28" w:rsidR="009836A7" w:rsidRPr="008C1BDB" w:rsidRDefault="00DD787D" w:rsidP="00E65FA1">
      <w:pPr>
        <w:spacing w:line="360" w:lineRule="auto"/>
        <w:ind w:firstLine="720"/>
        <w:rPr>
          <w:rFonts w:ascii="Arial" w:hAnsi="Arial" w:cs="Arial"/>
          <w:sz w:val="24"/>
          <w:szCs w:val="24"/>
        </w:rPr>
      </w:pPr>
      <w:del w:id="69" w:author="N S" w:date="2018-10-15T11:42:00Z">
        <w:r w:rsidRPr="008C1BDB" w:rsidDel="00FF332B">
          <w:rPr>
            <w:rFonts w:ascii="Arial" w:hAnsi="Arial" w:cs="Arial"/>
            <w:sz w:val="24"/>
            <w:szCs w:val="24"/>
          </w:rPr>
          <w:delText xml:space="preserve">A </w:delText>
        </w:r>
      </w:del>
      <w:ins w:id="70"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71"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72" w:author="N S" w:date="2018-10-15T11:42:00Z">
        <w:r w:rsidR="00A01C5A" w:rsidRPr="008C1BDB" w:rsidDel="00FF332B">
          <w:rPr>
            <w:rFonts w:ascii="Arial" w:hAnsi="Arial" w:cs="Arial"/>
            <w:sz w:val="24"/>
            <w:szCs w:val="24"/>
          </w:rPr>
          <w:delText xml:space="preserve">lower </w:delText>
        </w:r>
      </w:del>
      <w:ins w:id="73"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74" w:author="N S" w:date="2018-10-15T11:43:00Z">
        <w:r w:rsidR="00A01C5A" w:rsidRPr="008C1BDB" w:rsidDel="00FF332B">
          <w:rPr>
            <w:rFonts w:ascii="Arial" w:hAnsi="Arial" w:cs="Arial"/>
            <w:sz w:val="24"/>
            <w:szCs w:val="24"/>
          </w:rPr>
          <w:lastRenderedPageBreak/>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w:t>
      </w:r>
      <w:ins w:id="75" w:author="Dan Kliebenstein" w:date="2018-10-24T14:31:00Z">
        <w:r w:rsidR="00BD5B47">
          <w:rPr>
            <w:rFonts w:ascii="Arial" w:hAnsi="Arial" w:cs="Arial"/>
            <w:sz w:val="24"/>
            <w:szCs w:val="24"/>
          </w:rPr>
          <w:t xml:space="preserve"> quantify the effect of domestication on a broad generalist pathogen in comparison to the rest of the crops standing variation to test</w:t>
        </w:r>
      </w:ins>
      <w:del w:id="76" w:author="Dan Kliebenstein" w:date="2018-10-24T14:32:00Z">
        <w:r w:rsidR="00A01C5A" w:rsidRPr="008C1BDB" w:rsidDel="00BD5B47">
          <w:rPr>
            <w:rFonts w:ascii="Arial" w:hAnsi="Arial" w:cs="Arial"/>
            <w:sz w:val="24"/>
            <w:szCs w:val="24"/>
          </w:rPr>
          <w:delText xml:space="preserve"> conduct a detailed analysis of</w:delText>
        </w:r>
      </w:del>
      <w:ins w:id="77" w:author="N S" w:date="2018-10-15T11:41:00Z">
        <w:del w:id="78" w:author="Dan Kliebenstein" w:date="2018-10-24T14:32:00Z">
          <w:r w:rsidR="00FF332B" w:rsidDel="00BD5B47">
            <w:rPr>
              <w:rFonts w:ascii="Arial" w:hAnsi="Arial" w:cs="Arial"/>
              <w:sz w:val="24"/>
              <w:szCs w:val="24"/>
            </w:rPr>
            <w:delText>analyze</w:delText>
          </w:r>
        </w:del>
      </w:ins>
      <w:del w:id="79" w:author="Dan Kliebenstein" w:date="2018-10-24T14:32:00Z">
        <w:r w:rsidR="00A01C5A" w:rsidRPr="008C1BDB" w:rsidDel="00BD5B47">
          <w:rPr>
            <w:rFonts w:ascii="Arial" w:hAnsi="Arial" w:cs="Arial"/>
            <w:sz w:val="24"/>
            <w:szCs w:val="24"/>
          </w:rPr>
          <w:delText xml:space="preserve"> how domestication may alter the interaction of a plant with a broad generalist pathogen</w:delText>
        </w:r>
        <w:r w:rsidR="00F232DA" w:rsidRPr="008C1BDB" w:rsidDel="00BD5B47">
          <w:rPr>
            <w:rFonts w:ascii="Arial" w:hAnsi="Arial" w:cs="Arial"/>
            <w:sz w:val="24"/>
            <w:szCs w:val="24"/>
          </w:rPr>
          <w:delText>,</w:delText>
        </w:r>
        <w:r w:rsidR="00A303A1" w:rsidRPr="008C1BDB" w:rsidDel="00BD5B47">
          <w:rPr>
            <w:rFonts w:ascii="Arial" w:hAnsi="Arial" w:cs="Arial"/>
            <w:sz w:val="24"/>
            <w:szCs w:val="24"/>
          </w:rPr>
          <w:delText xml:space="preserve"> and correspondingly</w:delText>
        </w:r>
        <w:r w:rsidR="00F232DA" w:rsidRPr="008C1BDB" w:rsidDel="00BD5B47">
          <w:rPr>
            <w:rFonts w:ascii="Arial" w:hAnsi="Arial" w:cs="Arial"/>
            <w:sz w:val="24"/>
            <w:szCs w:val="24"/>
          </w:rPr>
          <w:delText>,</w:delText>
        </w:r>
      </w:del>
      <w:ins w:id="80" w:author="Dan Kliebenstein" w:date="2018-10-24T14:32:00Z">
        <w:r w:rsidR="00BD5B47">
          <w:rPr>
            <w:rFonts w:ascii="Arial" w:hAnsi="Arial" w:cs="Arial"/>
            <w:sz w:val="24"/>
            <w:szCs w:val="24"/>
          </w:rPr>
          <w:t xml:space="preserve"> how and if</w:t>
        </w:r>
      </w:ins>
      <w:del w:id="81" w:author="Dan Kliebenstein" w:date="2018-10-24T14:32:00Z">
        <w:r w:rsidR="00A303A1" w:rsidRPr="008C1BDB" w:rsidDel="00BD5B47">
          <w:rPr>
            <w:rFonts w:ascii="Arial" w:hAnsi="Arial" w:cs="Arial"/>
            <w:sz w:val="24"/>
            <w:szCs w:val="24"/>
          </w:rPr>
          <w:delText xml:space="preserve"> how</w:delText>
        </w:r>
      </w:del>
      <w:r w:rsidR="00A303A1" w:rsidRPr="008C1BDB">
        <w:rPr>
          <w:rFonts w:ascii="Arial" w:hAnsi="Arial" w:cs="Arial"/>
          <w:sz w:val="24"/>
          <w:szCs w:val="24"/>
        </w:rPr>
        <w:t xml:space="preserve">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2EE4EFF1"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82" w:author="N S" w:date="2018-10-15T11:43:00Z">
        <w:r w:rsidR="00FF332B">
          <w:rPr>
            <w:rFonts w:ascii="Arial" w:hAnsi="Arial" w:cs="Arial"/>
            <w:sz w:val="24"/>
            <w:szCs w:val="24"/>
          </w:rPr>
          <w:t xml:space="preserve">. </w:t>
        </w:r>
      </w:ins>
      <w:del w:id="83"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ins w:id="84"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85"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del w:id="86" w:author="Dan Kliebenstein" w:date="2018-10-24T14:32:00Z">
        <w:r w:rsidR="003D0236"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 </w:delInstrText>
        </w:r>
        <w:r w:rsidR="005F1A4E"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EN.CITE.DATA </w:delInstrText>
        </w:r>
        <w:r w:rsidR="005F1A4E" w:rsidRPr="008C1BDB" w:rsidDel="00BD5B47">
          <w:rPr>
            <w:rFonts w:ascii="Arial" w:hAnsi="Arial" w:cs="Arial"/>
            <w:sz w:val="24"/>
            <w:szCs w:val="24"/>
          </w:rPr>
        </w:r>
        <w:r w:rsidR="005F1A4E" w:rsidRPr="008C1BDB" w:rsidDel="00BD5B47">
          <w:rPr>
            <w:rFonts w:ascii="Arial" w:hAnsi="Arial" w:cs="Arial"/>
            <w:sz w:val="24"/>
            <w:szCs w:val="24"/>
          </w:rPr>
          <w:fldChar w:fldCharType="end"/>
        </w:r>
        <w:r w:rsidR="003D0236" w:rsidRPr="008C1BDB" w:rsidDel="00BD5B47">
          <w:rPr>
            <w:rFonts w:ascii="Arial" w:hAnsi="Arial" w:cs="Arial"/>
            <w:sz w:val="24"/>
            <w:szCs w:val="24"/>
          </w:rPr>
        </w:r>
        <w:r w:rsidR="003D0236" w:rsidRPr="008C1BDB" w:rsidDel="00BD5B47">
          <w:rPr>
            <w:rFonts w:ascii="Arial" w:hAnsi="Arial" w:cs="Arial"/>
            <w:sz w:val="24"/>
            <w:szCs w:val="24"/>
          </w:rPr>
          <w:fldChar w:fldCharType="separate"/>
        </w:r>
        <w:r w:rsidR="00E4188C" w:rsidRPr="008C1BDB" w:rsidDel="00BD5B47">
          <w:rPr>
            <w:rFonts w:ascii="Arial" w:hAnsi="Arial" w:cs="Arial"/>
            <w:noProof/>
            <w:sz w:val="24"/>
            <w:szCs w:val="24"/>
          </w:rPr>
          <w:delText>(Deighton, Muckenschnabel et al. 2001, Finkers, van Heusden et al. 2007, Ten Have, van Berloo et al. 2007, Corwin, Subedy et al. 2016)</w:delText>
        </w:r>
        <w:r w:rsidR="003D0236" w:rsidRPr="008C1BDB" w:rsidDel="00BD5B47">
          <w:rPr>
            <w:rFonts w:ascii="Arial" w:hAnsi="Arial" w:cs="Arial"/>
            <w:sz w:val="24"/>
            <w:szCs w:val="24"/>
          </w:rPr>
          <w:fldChar w:fldCharType="end"/>
        </w:r>
        <w:r w:rsidR="00CA37C4" w:rsidRPr="008C1BDB" w:rsidDel="00BD5B47">
          <w:rPr>
            <w:rFonts w:ascii="Arial" w:hAnsi="Arial" w:cs="Arial"/>
            <w:sz w:val="24"/>
            <w:szCs w:val="24"/>
          </w:rPr>
          <w:delText>,</w:delText>
        </w:r>
        <w:r w:rsidR="00416136" w:rsidRPr="008C1BDB" w:rsidDel="00BD5B47">
          <w:rPr>
            <w:rFonts w:ascii="Arial" w:hAnsi="Arial" w:cs="Arial"/>
            <w:sz w:val="24"/>
            <w:szCs w:val="24"/>
          </w:rPr>
          <w:delText xml:space="preserve"> </w:delText>
        </w:r>
      </w:del>
      <w:ins w:id="87" w:author="Dan Kliebenstein" w:date="2018-10-24T14:32:00Z">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 </w:instrTex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EN.CITE.DATA </w:instrText>
        </w:r>
        <w:r w:rsidR="00BD5B47" w:rsidRPr="008C1BDB">
          <w:rPr>
            <w:rFonts w:ascii="Arial" w:hAnsi="Arial" w:cs="Arial"/>
            <w:sz w:val="24"/>
            <w:szCs w:val="24"/>
          </w:rPr>
        </w:r>
        <w:r w:rsidR="00BD5B47" w:rsidRPr="008C1BDB">
          <w:rPr>
            <w:rFonts w:ascii="Arial" w:hAnsi="Arial" w:cs="Arial"/>
            <w:sz w:val="24"/>
            <w:szCs w:val="24"/>
          </w:rPr>
          <w:fldChar w:fldCharType="end"/>
        </w:r>
        <w:r w:rsidR="00BD5B47" w:rsidRPr="008C1BDB">
          <w:rPr>
            <w:rFonts w:ascii="Arial" w:hAnsi="Arial" w:cs="Arial"/>
            <w:sz w:val="24"/>
            <w:szCs w:val="24"/>
          </w:rPr>
        </w:r>
        <w:r w:rsidR="00BD5B47" w:rsidRPr="008C1BDB">
          <w:rPr>
            <w:rFonts w:ascii="Arial" w:hAnsi="Arial" w:cs="Arial"/>
            <w:sz w:val="24"/>
            <w:szCs w:val="24"/>
          </w:rPr>
          <w:fldChar w:fldCharType="separate"/>
        </w:r>
        <w:r w:rsidR="00BD5B47" w:rsidRPr="008C1BDB">
          <w:rPr>
            <w:rFonts w:ascii="Arial" w:hAnsi="Arial" w:cs="Arial"/>
            <w:noProof/>
            <w:sz w:val="24"/>
            <w:szCs w:val="24"/>
          </w:rPr>
          <w:t>(Deighton, Muckenschnabel et al. 2001, Finkers, van Heusden et al. 2007, Ten Have, van Berloo et al. 2007, Corwin, Subedy et al. 2016)</w:t>
        </w:r>
        <w:r w:rsidR="00BD5B47" w:rsidRPr="008C1BDB">
          <w:rPr>
            <w:rFonts w:ascii="Arial" w:hAnsi="Arial" w:cs="Arial"/>
            <w:sz w:val="24"/>
            <w:szCs w:val="24"/>
          </w:rPr>
          <w:fldChar w:fldCharType="end"/>
        </w:r>
        <w:r w:rsidR="00BD5B47">
          <w:rPr>
            <w:rFonts w:ascii="Arial" w:hAnsi="Arial" w:cs="Arial"/>
            <w:sz w:val="24"/>
            <w:szCs w:val="24"/>
          </w:rPr>
          <w:t>. This is</w:t>
        </w:r>
        <w:r w:rsidR="00BD5B47" w:rsidRPr="008C1BDB">
          <w:rPr>
            <w:rFonts w:ascii="Arial" w:hAnsi="Arial" w:cs="Arial"/>
            <w:sz w:val="24"/>
            <w:szCs w:val="24"/>
          </w:rPr>
          <w:t xml:space="preserve"> </w:t>
        </w:r>
      </w:ins>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del w:id="88" w:author="Dan Kliebenstein" w:date="2018-10-24T14:33:00Z">
        <w:r w:rsidR="00E310DC" w:rsidRPr="008C1BDB" w:rsidDel="00BD5B47">
          <w:rPr>
            <w:rFonts w:ascii="Arial" w:hAnsi="Arial" w:cs="Arial"/>
            <w:sz w:val="24"/>
            <w:szCs w:val="24"/>
          </w:rPr>
          <w:delText>This</w:delText>
        </w:r>
        <w:r w:rsidR="00A01C5A" w:rsidRPr="008C1BDB" w:rsidDel="00BD5B47">
          <w:rPr>
            <w:rFonts w:ascii="Arial" w:hAnsi="Arial" w:cs="Arial"/>
            <w:sz w:val="24"/>
            <w:szCs w:val="24"/>
          </w:rPr>
          <w:delText xml:space="preserve"> genetic variation in diverse</w:delText>
        </w:r>
      </w:del>
      <w:ins w:id="89" w:author="Dan Kliebenstein" w:date="2018-10-24T14:33:00Z">
        <w:r w:rsidR="00BD5B47">
          <w:rPr>
            <w:rFonts w:ascii="Arial" w:hAnsi="Arial" w:cs="Arial"/>
            <w:sz w:val="24"/>
            <w:szCs w:val="24"/>
          </w:rPr>
          <w:t>This standing diversity in</w:t>
        </w:r>
      </w:ins>
      <w:r w:rsidR="00A01C5A" w:rsidRPr="008C1BDB">
        <w:rPr>
          <w:rFonts w:ascii="Arial" w:hAnsi="Arial" w:cs="Arial"/>
          <w:sz w:val="24"/>
          <w:szCs w:val="24"/>
        </w:rPr>
        <w:t xml:space="preserv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lastRenderedPageBreak/>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817A25">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IGFsLiAyMDEzLCBQZXJzb29ucywgTW9yaW4gZXQgYWwuIDIwMTQsIEF0d2VsbCwgQ29yd2luIGV0
IGFsLiAyMDE1LCBEZXNqYXJkaW5zLCBDb2hlbiBldCBhbC4gMjAxNiwgUG93ZXIsIFBhcmtoaWxs
IGV0IGFsLiAyMDE3KTwvRGlzcGxheVRleHQ+PHJlY29yZD48cmVjLW51bWJlcj41MTc8L3JlYy1u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bHM+PC91cmxzPjwvcmVjb3JkPjwvQ2l0ZT48Q2l0ZT48QXV0aG9yPkF0d2VsbDwvQXV0aG9yPjxZ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</w:fldData>
        </w:fldChar>
      </w:r>
      <w:r w:rsidR="00817A25">
        <w:rPr>
          <w:rFonts w:ascii="Arial" w:hAnsi="Arial" w:cs="Arial"/>
          <w:sz w:val="24"/>
          <w:szCs w:val="24"/>
        </w:rPr>
        <w:instrText xml:space="preserve"> ADDIN EN.CITE </w:instrText>
      </w:r>
      <w:r w:rsidR="00817A25">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IGFsLiAyMDEzLCBQZXJzb29ucywgTW9yaW4gZXQgYWwuIDIwMTQsIEF0d2VsbCwgQ29yd2luIGV0
IGFsLiAyMDE1LCBEZXNqYXJkaW5zLCBDb2hlbiBldCBhbC4gMjAxNiwgUG93ZXIsIFBhcmtoaWxs
IGV0IGFsLiAyMDE3KTwvRGlzcGxheVRleHQ+PHJlY29yZD48cmVjLW51bWJlcj41MTc8L3JlYy1u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bHM+PC91cmxzPjwvcmVjb3JkPjwvQ2l0ZT48Q2l0ZT48QXV0aG9yPkF0d2VsbDwvQXV0aG9yPjxZ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</w:fldData>
        </w:fldChar>
      </w:r>
      <w:r w:rsidR="00817A25">
        <w:rPr>
          <w:rFonts w:ascii="Arial" w:hAnsi="Arial" w:cs="Arial"/>
          <w:sz w:val="24"/>
          <w:szCs w:val="24"/>
        </w:rPr>
        <w:instrText xml:space="preserve"> ADDIN EN.CITE.DATA </w:instrText>
      </w:r>
      <w:r w:rsidR="00817A25">
        <w:rPr>
          <w:rFonts w:ascii="Arial" w:hAnsi="Arial" w:cs="Arial"/>
          <w:sz w:val="24"/>
          <w:szCs w:val="24"/>
        </w:rPr>
      </w:r>
      <w:r w:rsidR="00817A25">
        <w:rPr>
          <w:rFonts w:ascii="Arial" w:hAnsi="Arial" w:cs="Arial"/>
          <w:sz w:val="24"/>
          <w:szCs w:val="24"/>
        </w:rPr>
        <w:fldChar w:fldCharType="end"/>
      </w:r>
      <w:r w:rsidR="00817A25">
        <w:rPr>
          <w:rFonts w:ascii="Arial" w:hAnsi="Arial" w:cs="Arial"/>
          <w:sz w:val="24"/>
          <w:szCs w:val="24"/>
        </w:rPr>
        <w:fldChar w:fldCharType="separate"/>
      </w:r>
      <w:r w:rsidR="00817A25">
        <w:rPr>
          <w:rFonts w:ascii="Arial" w:hAnsi="Arial" w:cs="Arial"/>
          <w:noProof/>
          <w:sz w:val="24"/>
          <w:szCs w:val="24"/>
        </w:rPr>
        <w:t>(Farhat, Shapiro et al. 2013, Hacquard, Kracher et al. 2013, Wicker, Oberhaensli et al. 2013, Persoons, Morin et al. 2014, Atwell, Corwin et al. 2015, Desjardins, Cohen et al. 2016, Power, Parkhill et al. 2017)</w:t>
      </w:r>
      <w:r w:rsidR="00817A25">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90" w:author="N S" w:date="2018-10-12T13:04:00Z">
        <w:r w:rsidR="005B390E">
          <w:rPr>
            <w:rFonts w:ascii="Arial" w:hAnsi="Arial" w:cs="Arial"/>
            <w:sz w:val="24"/>
            <w:szCs w:val="24"/>
          </w:rPr>
          <w:t xml:space="preserve"> (</w:t>
        </w:r>
      </w:ins>
      <w:ins w:id="91" w:author="N S" w:date="2018-10-23T15:04:00Z">
        <w:r w:rsidR="00DF5219">
          <w:rPr>
            <w:rFonts w:ascii="Arial" w:hAnsi="Arial" w:cs="Arial"/>
            <w:sz w:val="24"/>
            <w:szCs w:val="24"/>
          </w:rPr>
          <w:t xml:space="preserve">Supplemental Figure </w:t>
        </w:r>
      </w:ins>
      <w:ins w:id="92" w:author="N S" w:date="2018-10-25T12:26:00Z">
        <w:r w:rsidR="00583E28">
          <w:rPr>
            <w:rFonts w:ascii="Arial" w:hAnsi="Arial" w:cs="Arial"/>
            <w:sz w:val="24"/>
            <w:szCs w:val="24"/>
          </w:rPr>
          <w:t>1</w:t>
        </w:r>
      </w:ins>
      <w:ins w:id="93" w:author="N S" w:date="2018-10-12T13:04:00Z">
        <w:r w:rsidR="005B390E">
          <w:rPr>
            <w:rFonts w:ascii="Arial" w:hAnsi="Arial" w:cs="Arial"/>
            <w:sz w:val="24"/>
            <w:szCs w:val="24"/>
          </w:rPr>
          <w:t>)</w:t>
        </w:r>
      </w:ins>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94" w:author="N S" w:date="2018-09-27T12:41:00Z">
        <w:r w:rsidR="00E310DC" w:rsidRPr="008C1BDB" w:rsidDel="005A412E">
          <w:rPr>
            <w:rFonts w:ascii="Arial" w:hAnsi="Arial" w:cs="Arial"/>
            <w:sz w:val="24"/>
            <w:szCs w:val="24"/>
          </w:rPr>
          <w:delText>.</w:delText>
        </w:r>
      </w:del>
      <w:ins w:id="95" w:author="N S" w:date="2018-09-27T12:41:00Z">
        <w:r w:rsidR="005A412E">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96" w:author="N S" w:date="2018-09-27T12:41:00Z">
        <w:r w:rsidR="005A412E">
          <w:rPr>
            <w:rFonts w:ascii="Arial" w:hAnsi="Arial" w:cs="Arial"/>
            <w:sz w:val="24"/>
            <w:szCs w:val="24"/>
          </w:rPr>
          <w:t>.</w:t>
        </w:r>
      </w:ins>
      <w:r w:rsidR="00E310DC" w:rsidRPr="008C1BDB">
        <w:rPr>
          <w:rFonts w:ascii="Arial" w:hAnsi="Arial" w:cs="Arial"/>
          <w:sz w:val="24"/>
          <w:szCs w:val="24"/>
        </w:rPr>
        <w:t xml:space="preserve"> This can potentially</w:t>
      </w:r>
      <w:r w:rsidR="00A01C5A" w:rsidRPr="008C1BDB">
        <w:rPr>
          <w:rFonts w:ascii="Arial" w:hAnsi="Arial" w:cs="Arial"/>
          <w:sz w:val="24"/>
          <w:szCs w:val="24"/>
        </w:rPr>
        <w:t xml:space="preserve"> identify the 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707AE920"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del w:id="97" w:author="N S" w:date="2018-10-22T16:33:00Z">
        <w:r w:rsidR="00F442A5" w:rsidRPr="008C1BDB" w:rsidDel="005E4813">
          <w:rPr>
            <w:rFonts w:ascii="Arial" w:hAnsi="Arial" w:cs="Arial"/>
            <w:sz w:val="24"/>
            <w:szCs w:val="24"/>
          </w:rPr>
          <w:delText>during domestication</w:delText>
        </w:r>
        <w:r w:rsidR="00471076" w:rsidRPr="008C1BDB" w:rsidDel="005E4813">
          <w:rPr>
            <w:rFonts w:ascii="Arial" w:hAnsi="Arial" w:cs="Arial"/>
            <w:sz w:val="24"/>
            <w:szCs w:val="24"/>
          </w:rPr>
          <w:delText xml:space="preserve"> </w:delText>
        </w:r>
      </w:del>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98"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99" w:author="N S" w:date="2018-10-15T12:16:00Z">
        <w:r w:rsidR="00090A18">
          <w:rPr>
            <w:rFonts w:ascii="Arial" w:hAnsi="Arial" w:cs="Arial"/>
            <w:sz w:val="24"/>
            <w:szCs w:val="24"/>
          </w:rPr>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ins w:id="100" w:author="N S" w:date="2018-10-22T16:33:00Z">
        <w:r w:rsidR="005E4813">
          <w:rPr>
            <w:rFonts w:ascii="Arial" w:hAnsi="Arial" w:cs="Arial"/>
            <w:sz w:val="24"/>
            <w:szCs w:val="24"/>
          </w:rPr>
          <w:t xml:space="preserve">from other systems </w:t>
        </w:r>
      </w:ins>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w:t>
      </w:r>
      <w:r w:rsidR="007A7AF3" w:rsidRPr="008C1BDB">
        <w:rPr>
          <w:rFonts w:ascii="Arial" w:hAnsi="Arial" w:cs="Arial"/>
          <w:sz w:val="24"/>
          <w:szCs w:val="24"/>
        </w:rPr>
        <w:lastRenderedPageBreak/>
        <w:t>resistance</w:t>
      </w:r>
      <w:del w:id="101" w:author="N S" w:date="2018-10-22T16:33:00Z">
        <w:r w:rsidR="007A7AF3" w:rsidRPr="008C1BDB" w:rsidDel="005E4813">
          <w:rPr>
            <w:rFonts w:ascii="Arial" w:hAnsi="Arial" w:cs="Arial"/>
            <w:sz w:val="24"/>
            <w:szCs w:val="24"/>
          </w:rPr>
          <w:delText xml:space="preserve"> </w:delText>
        </w:r>
        <w:r w:rsidR="00322463" w:rsidRPr="008C1BDB" w:rsidDel="005E4813">
          <w:rPr>
            <w:rFonts w:ascii="Arial" w:hAnsi="Arial" w:cs="Arial"/>
            <w:sz w:val="24"/>
            <w:szCs w:val="24"/>
          </w:rPr>
          <w:delText>from</w:delText>
        </w:r>
        <w:r w:rsidR="007A7AF3" w:rsidRPr="008C1BDB" w:rsidDel="005E4813">
          <w:rPr>
            <w:rFonts w:ascii="Arial" w:hAnsi="Arial" w:cs="Arial"/>
            <w:sz w:val="24"/>
            <w:szCs w:val="24"/>
          </w:rPr>
          <w:delText xml:space="preserve"> other systems</w:delText>
        </w:r>
      </w:del>
      <w:r w:rsidR="007A7AF3" w:rsidRPr="008C1BDB">
        <w:rPr>
          <w:rFonts w:ascii="Arial" w:hAnsi="Arial" w:cs="Arial"/>
          <w:sz w:val="24"/>
          <w:szCs w:val="24"/>
        </w:rPr>
        <w:t>.</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ins w:id="102"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103" w:author="N S" w:date="2018-10-15T12:16:00Z">
        <w:r w:rsidR="00F442A5" w:rsidRPr="008C1BDB" w:rsidDel="009F5CE5">
          <w:rPr>
            <w:rFonts w:ascii="Arial" w:hAnsi="Arial" w:cs="Arial"/>
            <w:sz w:val="24"/>
            <w:szCs w:val="24"/>
          </w:rPr>
          <w:delText xml:space="preserve">domestication </w:delText>
        </w:r>
      </w:del>
      <w:ins w:id="104"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703271AB"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105"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106"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t>
      </w:r>
      <w:del w:id="107"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108"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del w:id="109" w:author="N S" w:date="2018-10-22T16:35:00Z">
        <w:r w:rsidR="00F442A5" w:rsidRPr="008C1BDB" w:rsidDel="005E4813">
          <w:rPr>
            <w:rFonts w:ascii="Arial" w:hAnsi="Arial" w:cs="Arial"/>
            <w:sz w:val="24"/>
            <w:szCs w:val="24"/>
          </w:rPr>
          <w:delText>W</w:delText>
        </w:r>
        <w:r w:rsidR="00CB67E3" w:rsidRPr="008C1BDB" w:rsidDel="005E4813">
          <w:rPr>
            <w:rFonts w:ascii="Arial" w:hAnsi="Arial" w:cs="Arial"/>
            <w:sz w:val="24"/>
            <w:szCs w:val="24"/>
          </w:rPr>
          <w:delText xml:space="preserve">hile our </w:delText>
        </w:r>
        <w:r w:rsidR="00CB67E3" w:rsidRPr="008C1BDB" w:rsidDel="005E4813">
          <w:rPr>
            <w:rFonts w:ascii="Arial" w:hAnsi="Arial" w:cs="Arial"/>
            <w:i/>
            <w:sz w:val="24"/>
            <w:szCs w:val="24"/>
          </w:rPr>
          <w:delText>B. cinerea</w:delText>
        </w:r>
        <w:r w:rsidR="00CB67E3" w:rsidRPr="008C1BDB" w:rsidDel="005E4813">
          <w:rPr>
            <w:rFonts w:ascii="Arial" w:hAnsi="Arial" w:cs="Arial"/>
            <w:sz w:val="24"/>
            <w:szCs w:val="24"/>
          </w:rPr>
          <w:delText xml:space="preserve"> isolates appear to be</w:delText>
        </w:r>
        <w:r w:rsidR="00EA6EAB" w:rsidRPr="008C1BDB" w:rsidDel="005E4813">
          <w:rPr>
            <w:rFonts w:ascii="Arial" w:hAnsi="Arial" w:cs="Arial"/>
            <w:sz w:val="24"/>
            <w:szCs w:val="24"/>
          </w:rPr>
          <w:delText xml:space="preserve"> generalists across domestication in </w:delText>
        </w:r>
        <w:r w:rsidR="00EA6EAB" w:rsidRPr="008C1BDB" w:rsidDel="005E4813">
          <w:rPr>
            <w:rFonts w:ascii="Arial" w:hAnsi="Arial" w:cs="Arial"/>
            <w:i/>
            <w:sz w:val="24"/>
            <w:szCs w:val="24"/>
          </w:rPr>
          <w:delText>Solanum</w:delText>
        </w:r>
        <w:r w:rsidR="00F442A5" w:rsidRPr="008C1BDB" w:rsidDel="005E4813">
          <w:rPr>
            <w:rFonts w:ascii="Arial" w:hAnsi="Arial" w:cs="Arial"/>
            <w:i/>
            <w:sz w:val="24"/>
            <w:szCs w:val="24"/>
          </w:rPr>
          <w:delText xml:space="preserve">, </w:delText>
        </w:r>
        <w:r w:rsidR="00F442A5" w:rsidRPr="008C1BDB" w:rsidDel="005E4813">
          <w:rPr>
            <w:rFonts w:ascii="Arial" w:hAnsi="Arial" w:cs="Arial"/>
            <w:sz w:val="24"/>
            <w:szCs w:val="24"/>
          </w:rPr>
          <w:delText>a</w:delText>
        </w:r>
        <w:r w:rsidR="00EA6EAB" w:rsidRPr="008C1BDB" w:rsidDel="005E4813">
          <w:rPr>
            <w:rFonts w:ascii="Arial" w:hAnsi="Arial" w:cs="Arial"/>
            <w:sz w:val="24"/>
            <w:szCs w:val="24"/>
          </w:rPr>
          <w:delText xml:space="preserve"> subset of isolates </w:delText>
        </w:r>
        <w:r w:rsidR="0053312D" w:rsidRPr="008C1BDB" w:rsidDel="005E4813">
          <w:rPr>
            <w:rFonts w:ascii="Arial" w:hAnsi="Arial" w:cs="Arial"/>
            <w:sz w:val="24"/>
            <w:szCs w:val="24"/>
          </w:rPr>
          <w:delText>is</w:delText>
        </w:r>
        <w:r w:rsidR="00EA6EAB" w:rsidRPr="008C1BDB" w:rsidDel="005E4813">
          <w:rPr>
            <w:rFonts w:ascii="Arial" w:hAnsi="Arial" w:cs="Arial"/>
            <w:sz w:val="24"/>
            <w:szCs w:val="24"/>
          </w:rPr>
          <w:delText xml:space="preserve"> sensitive to tomato domestication.</w:delText>
        </w:r>
        <w:r w:rsidR="00F442A5" w:rsidRPr="008C1BDB" w:rsidDel="005E4813">
          <w:rPr>
            <w:rFonts w:ascii="Arial" w:hAnsi="Arial" w:cs="Arial"/>
            <w:sz w:val="24"/>
            <w:szCs w:val="24"/>
          </w:rPr>
          <w:delText xml:space="preserve"> </w:delText>
        </w:r>
      </w:del>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del w:id="110" w:author="N S" w:date="2018-10-22T16:36:00Z">
        <w:r w:rsidR="002579BB" w:rsidRPr="008C1BDB" w:rsidDel="005E4813">
          <w:rPr>
            <w:rFonts w:ascii="Arial" w:hAnsi="Arial" w:cs="Arial"/>
            <w:sz w:val="24"/>
            <w:szCs w:val="24"/>
          </w:rPr>
          <w:delText>domesticated and wild tomato</w:delText>
        </w:r>
      </w:del>
      <w:ins w:id="111" w:author="N S" w:date="2018-10-22T16:36:00Z">
        <w:r w:rsidR="005E4813">
          <w:rPr>
            <w:rFonts w:ascii="Arial" w:hAnsi="Arial" w:cs="Arial"/>
            <w:i/>
            <w:sz w:val="24"/>
            <w:szCs w:val="24"/>
          </w:rPr>
          <w:t xml:space="preserve">S. </w:t>
        </w:r>
        <w:proofErr w:type="spellStart"/>
        <w:r w:rsidR="005E4813">
          <w:rPr>
            <w:rFonts w:ascii="Arial" w:hAnsi="Arial" w:cs="Arial"/>
            <w:i/>
            <w:sz w:val="24"/>
            <w:szCs w:val="24"/>
          </w:rPr>
          <w:t>lycopersicum</w:t>
        </w:r>
        <w:proofErr w:type="spellEnd"/>
        <w:r w:rsidR="005E4813">
          <w:rPr>
            <w:rFonts w:ascii="Arial" w:hAnsi="Arial" w:cs="Arial"/>
            <w:i/>
            <w:sz w:val="24"/>
            <w:szCs w:val="24"/>
          </w:rPr>
          <w:t xml:space="preserve"> </w:t>
        </w:r>
        <w:r w:rsidR="005E4813">
          <w:rPr>
            <w:rFonts w:ascii="Arial" w:hAnsi="Arial" w:cs="Arial"/>
            <w:sz w:val="24"/>
            <w:szCs w:val="24"/>
          </w:rPr>
          <w:t xml:space="preserve">and </w:t>
        </w:r>
        <w:r w:rsidR="005E4813">
          <w:rPr>
            <w:rFonts w:ascii="Arial" w:hAnsi="Arial" w:cs="Arial"/>
            <w:i/>
            <w:sz w:val="24"/>
            <w:szCs w:val="24"/>
          </w:rPr>
          <w:t xml:space="preserve">S. </w:t>
        </w:r>
        <w:proofErr w:type="spellStart"/>
        <w:r w:rsidR="005E4813">
          <w:rPr>
            <w:rFonts w:ascii="Arial" w:hAnsi="Arial" w:cs="Arial"/>
            <w:i/>
            <w:sz w:val="24"/>
            <w:szCs w:val="24"/>
          </w:rPr>
          <w:t>pimpinellifolium</w:t>
        </w:r>
      </w:ins>
      <w:proofErr w:type="spellEnd"/>
      <w:r w:rsidR="002579BB" w:rsidRPr="008C1BDB">
        <w:rPr>
          <w:rFonts w:ascii="Arial" w:hAnsi="Arial" w:cs="Arial"/>
          <w:sz w:val="24"/>
          <w:szCs w:val="24"/>
        </w:rPr>
        <w:t xml:space="preserve">.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 xml:space="preserve">studies have conducted </w:t>
      </w:r>
      <w:r w:rsidR="00AC7BFC" w:rsidRPr="008C1BDB">
        <w:rPr>
          <w:rFonts w:ascii="Arial" w:hAnsi="Arial" w:cs="Arial"/>
          <w:sz w:val="24"/>
          <w:szCs w:val="24"/>
        </w:rPr>
        <w:lastRenderedPageBreak/>
        <w:t>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112" w:author="N S" w:date="2018-10-12T12:43:00Z">
        <w:r w:rsidR="00687CC3">
          <w:rPr>
            <w:rFonts w:ascii="Arial" w:hAnsi="Arial" w:cs="Arial"/>
            <w:sz w:val="24"/>
            <w:szCs w:val="24"/>
          </w:rPr>
          <w:t xml:space="preserve">Our </w:t>
        </w:r>
      </w:ins>
      <w:ins w:id="113" w:author="N S" w:date="2018-10-12T12:46:00Z">
        <w:r w:rsidR="006D3830">
          <w:rPr>
            <w:rFonts w:ascii="Arial" w:hAnsi="Arial" w:cs="Arial"/>
            <w:sz w:val="24"/>
            <w:szCs w:val="24"/>
          </w:rPr>
          <w:t xml:space="preserve">previously-sampled </w:t>
        </w:r>
      </w:ins>
      <w:ins w:id="114"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115" w:author="N S" w:date="2018-10-12T12:44:00Z">
        <w:r w:rsidR="006D3830">
          <w:rPr>
            <w:rFonts w:ascii="Arial" w:hAnsi="Arial" w:cs="Arial"/>
            <w:sz w:val="24"/>
            <w:szCs w:val="24"/>
          </w:rPr>
          <w:t xml:space="preserve">includes genetic diversity across </w:t>
        </w:r>
      </w:ins>
      <w:ins w:id="116" w:author="N S" w:date="2018-10-12T12:45:00Z">
        <w:r w:rsidR="006D3830">
          <w:rPr>
            <w:rFonts w:ascii="Arial" w:hAnsi="Arial" w:cs="Arial"/>
            <w:sz w:val="24"/>
            <w:szCs w:val="24"/>
          </w:rPr>
          <w:t>272,672 SNPs (</w:t>
        </w:r>
      </w:ins>
      <w:ins w:id="117" w:author="N S" w:date="2018-10-23T15:04:00Z">
        <w:r w:rsidR="00DF5219">
          <w:rPr>
            <w:rFonts w:ascii="Arial" w:hAnsi="Arial" w:cs="Arial"/>
            <w:sz w:val="24"/>
            <w:szCs w:val="24"/>
          </w:rPr>
          <w:t xml:space="preserve">Supplemental Figure </w:t>
        </w:r>
      </w:ins>
      <w:ins w:id="118" w:author="N S" w:date="2018-10-25T12:26:00Z">
        <w:r w:rsidR="00583E28">
          <w:rPr>
            <w:rFonts w:ascii="Arial" w:hAnsi="Arial" w:cs="Arial"/>
            <w:sz w:val="24"/>
            <w:szCs w:val="24"/>
          </w:rPr>
          <w:t>1</w:t>
        </w:r>
      </w:ins>
      <w:ins w:id="119" w:author="N S" w:date="2018-10-12T12:45:00Z">
        <w:r w:rsidR="006D3830">
          <w:rPr>
            <w:rFonts w:ascii="Arial" w:hAnsi="Arial" w:cs="Arial"/>
            <w:sz w:val="24"/>
            <w:szCs w:val="24"/>
          </w:rPr>
          <w:t>)</w:t>
        </w:r>
      </w:ins>
      <w:ins w:id="120" w:author="N S" w:date="2018-10-12T12:46:00Z">
        <w:r w:rsidR="006D3830">
          <w:rPr>
            <w:rFonts w:ascii="Arial" w:hAnsi="Arial" w:cs="Arial"/>
            <w:sz w:val="24"/>
            <w:szCs w:val="24"/>
          </w:rPr>
          <w:t xml:space="preserve"> </w:t>
        </w:r>
      </w:ins>
      <w:r w:rsidR="00817A25">
        <w:rPr>
          <w:rFonts w:ascii="Arial" w:hAnsi="Arial" w:cs="Arial"/>
          <w:sz w:val="24"/>
          <w:szCs w:val="24"/>
        </w:rPr>
        <w:fldChar w:fldCharType="begin"/>
      </w:r>
      <w:r w:rsidR="00817A25">
        <w:rPr>
          <w:rFonts w:ascii="Arial" w:hAnsi="Arial" w:cs="Arial"/>
          <w:sz w:val="24"/>
          <w:szCs w:val="24"/>
        </w:rPr>
        <w:instrText xml:space="preserve"> ADDIN EN.CITE &lt;EndNote&gt;&lt;Cite&gt;&lt;Author&gt;Zhang&lt;/Author&gt;&lt;Year&gt;2017&lt;/Year&gt;&lt;RecNum&gt;1135&lt;/RecNum&gt;&lt;DisplayText&gt;(Atwell, Corwin et al. 2015, 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Atwell&lt;/Author&gt;&lt;Year&gt;2015&lt;/Year&gt;&lt;RecNum&gt;615&lt;/RecNum&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microbiology&lt;/secondary-title&gt;&lt;/titles&gt;&lt;pages&gt;996&lt;/pages&gt;&lt;volume&gt;6&lt;/volume&gt;&lt;dates&gt;&lt;year&gt;2015&lt;/year&gt;&lt;/dates&gt;&lt;isbn&gt;1664-302X&lt;/isbn&gt;&lt;urls&gt;&lt;/urls&gt;&lt;/record&gt;&lt;/Cite&gt;&lt;/EndNote&gt;</w:instrText>
      </w:r>
      <w:r w:rsidR="00817A25">
        <w:rPr>
          <w:rFonts w:ascii="Arial" w:hAnsi="Arial" w:cs="Arial"/>
          <w:sz w:val="24"/>
          <w:szCs w:val="24"/>
        </w:rPr>
        <w:fldChar w:fldCharType="separate"/>
      </w:r>
      <w:r w:rsidR="00817A25">
        <w:rPr>
          <w:rFonts w:ascii="Arial" w:hAnsi="Arial" w:cs="Arial"/>
          <w:noProof/>
          <w:sz w:val="24"/>
          <w:szCs w:val="24"/>
        </w:rPr>
        <w:t>(Atwell, Corwin et al. 2015, Zhang, Corwin et al. 2017)</w:t>
      </w:r>
      <w:r w:rsidR="00817A25">
        <w:rPr>
          <w:rFonts w:ascii="Arial" w:hAnsi="Arial" w:cs="Arial"/>
          <w:sz w:val="24"/>
          <w:szCs w:val="24"/>
        </w:rPr>
        <w:fldChar w:fldCharType="end"/>
      </w:r>
      <w:ins w:id="121" w:author="N S" w:date="2018-10-12T12:45:00Z">
        <w:r w:rsidR="006D3830">
          <w:rPr>
            <w:rFonts w:ascii="Arial" w:hAnsi="Arial" w:cs="Arial"/>
            <w:sz w:val="24"/>
            <w:szCs w:val="24"/>
          </w:rPr>
          <w:t xml:space="preserve">. </w:t>
        </w:r>
      </w:ins>
      <w:del w:id="122"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123" w:author="N S" w:date="2018-10-01T15:53:00Z">
        <w:r w:rsidR="0041243A">
          <w:rPr>
            <w:rFonts w:ascii="Arial" w:hAnsi="Arial" w:cs="Arial"/>
            <w:sz w:val="24"/>
            <w:szCs w:val="24"/>
          </w:rPr>
          <w:t>We found that th</w:t>
        </w:r>
      </w:ins>
      <w:ins w:id="124"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2276FC39"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125"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126"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del w:id="127" w:author="N S" w:date="2018-10-22T20:21:00Z">
        <w:r w:rsidR="00676532" w:rsidDel="00264109">
          <w:rPr>
            <w:rFonts w:ascii="Arial" w:hAnsi="Arial" w:cs="Arial"/>
            <w:sz w:val="24"/>
            <w:szCs w:val="24"/>
          </w:rPr>
          <w:fldChar w:fldCharType="begin"/>
        </w:r>
        <w:r w:rsidR="00676532" w:rsidDel="00264109">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676532" w:rsidDel="00264109">
          <w:rPr>
            <w:rFonts w:ascii="Arial" w:hAnsi="Arial" w:cs="Arial"/>
            <w:sz w:val="24"/>
            <w:szCs w:val="24"/>
          </w:rPr>
          <w:fldChar w:fldCharType="separate"/>
        </w:r>
        <w:r w:rsidR="00676532" w:rsidDel="00264109">
          <w:rPr>
            <w:rFonts w:ascii="Arial" w:hAnsi="Arial" w:cs="Arial"/>
            <w:noProof/>
            <w:sz w:val="24"/>
            <w:szCs w:val="24"/>
          </w:rPr>
          <w:delText>(Zhang, Corwin et al. 2017)</w:delText>
        </w:r>
        <w:r w:rsidR="00676532" w:rsidDel="00264109">
          <w:rPr>
            <w:rFonts w:ascii="Arial" w:hAnsi="Arial" w:cs="Arial"/>
            <w:sz w:val="24"/>
            <w:szCs w:val="24"/>
          </w:rPr>
          <w:fldChar w:fldCharType="end"/>
        </w:r>
      </w:del>
      <w:r w:rsidR="00890F0E" w:rsidRPr="008C1BDB">
        <w:rPr>
          <w:rFonts w:ascii="Arial" w:hAnsi="Arial" w:cs="Arial"/>
          <w:sz w:val="24"/>
          <w:szCs w:val="24"/>
        </w:rPr>
        <w:t xml:space="preserve">. </w:t>
      </w:r>
      <w:del w:id="128"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 xml:space="preserve">Supplemental Figure </w:t>
      </w:r>
      <w:ins w:id="129" w:author="N S" w:date="2018-10-25T12:29:00Z">
        <w:r w:rsidR="00583E28">
          <w:rPr>
            <w:rFonts w:ascii="Arial" w:hAnsi="Arial" w:cs="Arial"/>
            <w:sz w:val="24"/>
            <w:szCs w:val="24"/>
          </w:rPr>
          <w:t>2</w:t>
        </w:r>
      </w:ins>
      <w:del w:id="130" w:author="N S" w:date="2018-10-25T12:29:00Z">
        <w:r w:rsidR="00FA3E2E" w:rsidDel="00583E28">
          <w:rPr>
            <w:rFonts w:ascii="Arial" w:hAnsi="Arial" w:cs="Arial"/>
            <w:sz w:val="24"/>
            <w:szCs w:val="24"/>
          </w:rPr>
          <w:delText>1</w:delText>
        </w:r>
      </w:del>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w:t>
      </w:r>
      <w:r w:rsidR="00854928" w:rsidRPr="008C1BDB">
        <w:rPr>
          <w:rFonts w:ascii="Arial" w:hAnsi="Arial" w:cs="Arial"/>
          <w:sz w:val="24"/>
          <w:szCs w:val="24"/>
        </w:rPr>
        <w:lastRenderedPageBreak/>
        <w:t xml:space="preserve">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ins w:id="131" w:author="N S" w:date="2018-10-22T16:42:00Z">
        <w:r w:rsidR="0017357B">
          <w:rPr>
            <w:rFonts w:ascii="Arial" w:hAnsi="Arial" w:cs="Arial"/>
            <w:sz w:val="24"/>
            <w:szCs w:val="24"/>
          </w:rPr>
          <w:t>;</w:t>
        </w:r>
      </w:ins>
      <w:del w:id="132" w:author="N S" w:date="2018-10-22T16:42:00Z">
        <w:r w:rsidR="002B7378" w:rsidRPr="008C1BDB" w:rsidDel="0017357B">
          <w:rPr>
            <w:rFonts w:ascii="Arial" w:hAnsi="Arial" w:cs="Arial"/>
            <w:sz w:val="24"/>
            <w:szCs w:val="24"/>
          </w:rPr>
          <w:delText>,</w:delText>
        </w:r>
      </w:del>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33"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33"/>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65C47DCA" w14:textId="12CF11E4" w:rsidR="00A2119C" w:rsidRPr="008C1BDB" w:rsidDel="00A97C72" w:rsidRDefault="00C2121E" w:rsidP="00A97C72">
      <w:pPr>
        <w:spacing w:line="360" w:lineRule="auto"/>
        <w:rPr>
          <w:ins w:id="134" w:author="Dan Kliebenstein" w:date="2018-10-24T14:10:00Z"/>
          <w:del w:id="135" w:author="N S" w:date="2018-10-25T12:56:00Z"/>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1).</w:t>
      </w:r>
      <w:ins w:id="136" w:author="Dan Kliebenstein" w:date="2018-10-24T12:53:00Z">
        <w:r w:rsidR="00DF7B40">
          <w:rPr>
            <w:rFonts w:ascii="Arial" w:hAnsi="Arial" w:cs="Arial"/>
            <w:sz w:val="24"/>
            <w:szCs w:val="24"/>
          </w:rPr>
          <w:t xml:space="preserve"> We use the linear measurement of lesion area for several reasons. First, </w:t>
        </w:r>
      </w:ins>
      <w:del w:id="137" w:author="Dan Kliebenstein" w:date="2018-10-24T12:53:00Z">
        <w:r w:rsidR="005862D6" w:rsidRPr="008C1BDB" w:rsidDel="00DF7B40">
          <w:rPr>
            <w:rFonts w:ascii="Arial" w:hAnsi="Arial" w:cs="Arial"/>
            <w:sz w:val="24"/>
            <w:szCs w:val="24"/>
          </w:rPr>
          <w:delText xml:space="preserve"> </w:delText>
        </w:r>
      </w:del>
      <w:bookmarkStart w:id="138" w:name="_Hlk527991790"/>
      <w:ins w:id="139" w:author="N S" w:date="2018-10-22T16:43:00Z">
        <w:del w:id="140" w:author="Dan Kliebenstein" w:date="2018-10-24T12:52:00Z">
          <w:r w:rsidR="00CF3D2C" w:rsidDel="00DF7B40">
            <w:rPr>
              <w:rFonts w:ascii="Arial" w:hAnsi="Arial" w:cs="Arial"/>
              <w:sz w:val="24"/>
              <w:szCs w:val="24"/>
            </w:rPr>
            <w:delText>According</w:delText>
          </w:r>
        </w:del>
      </w:ins>
      <w:ins w:id="141" w:author="Dan Kliebenstein" w:date="2018-10-24T12:53:00Z">
        <w:r w:rsidR="00DF7B40">
          <w:rPr>
            <w:rFonts w:ascii="Arial" w:hAnsi="Arial" w:cs="Arial"/>
            <w:sz w:val="24"/>
            <w:szCs w:val="24"/>
          </w:rPr>
          <w:t>i</w:t>
        </w:r>
      </w:ins>
      <w:ins w:id="142" w:author="Dan Kliebenstein" w:date="2018-10-24T12:52:00Z">
        <w:r w:rsidR="00DF7B40">
          <w:rPr>
            <w:rFonts w:ascii="Arial" w:hAnsi="Arial" w:cs="Arial"/>
            <w:sz w:val="24"/>
            <w:szCs w:val="24"/>
          </w:rPr>
          <w:t>n previous work</w:t>
        </w:r>
      </w:ins>
      <w:ins w:id="143" w:author="N S" w:date="2018-10-22T16:43:00Z">
        <w:del w:id="144" w:author="Dan Kliebenstein" w:date="2018-10-24T12:52:00Z">
          <w:r w:rsidR="00CF3D2C" w:rsidDel="00DF7B40">
            <w:rPr>
              <w:rFonts w:ascii="Arial" w:hAnsi="Arial" w:cs="Arial"/>
              <w:sz w:val="24"/>
              <w:szCs w:val="24"/>
            </w:rPr>
            <w:delText xml:space="preserve"> to previous studies, at</w:delText>
          </w:r>
        </w:del>
        <w:r w:rsidR="00CF3D2C">
          <w:rPr>
            <w:rFonts w:ascii="Arial" w:hAnsi="Arial" w:cs="Arial"/>
            <w:sz w:val="24"/>
            <w:szCs w:val="24"/>
          </w:rPr>
          <w:t xml:space="preserve"> 72 HPI </w:t>
        </w:r>
      </w:ins>
      <w:ins w:id="145"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ins>
      <w:ins w:id="146" w:author="N S" w:date="2018-10-22T16:43:00Z">
        <w:r w:rsidR="00CF3D2C">
          <w:rPr>
            <w:rFonts w:ascii="Arial" w:hAnsi="Arial" w:cs="Arial"/>
            <w:sz w:val="24"/>
            <w:szCs w:val="24"/>
          </w:rPr>
          <w:t xml:space="preserve">appears to enter </w:t>
        </w:r>
      </w:ins>
      <w:ins w:id="147" w:author="N S" w:date="2018-10-22T16:44:00Z">
        <w:r w:rsidR="00CF3D2C">
          <w:rPr>
            <w:rFonts w:ascii="Arial" w:hAnsi="Arial" w:cs="Arial"/>
            <w:sz w:val="24"/>
            <w:szCs w:val="24"/>
          </w:rPr>
          <w:t>a</w:t>
        </w:r>
      </w:ins>
      <w:ins w:id="148" w:author="N S" w:date="2018-10-17T10:46:00Z">
        <w:r w:rsidR="00FC746F">
          <w:rPr>
            <w:rFonts w:ascii="Arial" w:hAnsi="Arial" w:cs="Arial"/>
            <w:sz w:val="24"/>
            <w:szCs w:val="24"/>
          </w:rPr>
          <w:t xml:space="preserve"> relatively </w:t>
        </w:r>
        <w:r w:rsidR="004929E3">
          <w:rPr>
            <w:rFonts w:ascii="Arial" w:hAnsi="Arial" w:cs="Arial"/>
            <w:sz w:val="24"/>
            <w:szCs w:val="24"/>
          </w:rPr>
          <w:t xml:space="preserve">linear </w:t>
        </w:r>
      </w:ins>
      <w:ins w:id="149" w:author="N S" w:date="2018-10-22T16:44:00Z">
        <w:r w:rsidR="00CF3D2C">
          <w:rPr>
            <w:rFonts w:ascii="Arial" w:hAnsi="Arial" w:cs="Arial"/>
            <w:sz w:val="24"/>
            <w:szCs w:val="24"/>
          </w:rPr>
          <w:t xml:space="preserve">growth phase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ins w:id="150" w:author="N S" w:date="2018-10-22T16:46:00Z">
        <w:del w:id="151" w:author="Dan Kliebenstein" w:date="2018-10-24T12:53:00Z">
          <w:r w:rsidR="00CF3D2C" w:rsidDel="00DF7B40">
            <w:rPr>
              <w:rFonts w:ascii="Arial" w:hAnsi="Arial" w:cs="Arial"/>
              <w:sz w:val="24"/>
              <w:szCs w:val="24"/>
            </w:rPr>
            <w:delText>,</w:delText>
          </w:r>
        </w:del>
      </w:ins>
      <w:ins w:id="152" w:author="Dan Kliebenstein" w:date="2018-10-24T12:53:00Z">
        <w:r w:rsidR="00DF7B40">
          <w:rPr>
            <w:rFonts w:ascii="Arial" w:hAnsi="Arial" w:cs="Arial"/>
            <w:sz w:val="24"/>
            <w:szCs w:val="24"/>
          </w:rPr>
          <w:t xml:space="preserve">. Secondly, </w:t>
        </w:r>
      </w:ins>
      <w:ins w:id="153" w:author="N S" w:date="2018-10-22T16:46:00Z">
        <w:del w:id="154" w:author="Dan Kliebenstein" w:date="2018-10-24T12:53:00Z">
          <w:r w:rsidR="00CF3D2C" w:rsidDel="00DF7B40">
            <w:rPr>
              <w:rFonts w:ascii="Arial" w:hAnsi="Arial" w:cs="Arial"/>
              <w:sz w:val="24"/>
              <w:szCs w:val="24"/>
            </w:rPr>
            <w:delText xml:space="preserve"> and </w:delText>
          </w:r>
        </w:del>
        <w:r w:rsidR="00CF3D2C">
          <w:rPr>
            <w:rFonts w:ascii="Arial" w:hAnsi="Arial" w:cs="Arial"/>
            <w:sz w:val="24"/>
            <w:szCs w:val="24"/>
          </w:rPr>
          <w:t xml:space="preserve">previous research </w:t>
        </w:r>
        <w:del w:id="155" w:author="Dan Kliebenstein" w:date="2018-10-24T12:51:00Z">
          <w:r w:rsidR="00CF3D2C" w:rsidDel="00DF7B40">
            <w:rPr>
              <w:rFonts w:ascii="Arial" w:hAnsi="Arial" w:cs="Arial"/>
              <w:sz w:val="24"/>
              <w:szCs w:val="24"/>
            </w:rPr>
            <w:delText xml:space="preserve">from our group </w:delText>
          </w:r>
        </w:del>
        <w:r w:rsidR="00CF3D2C">
          <w:rPr>
            <w:rFonts w:ascii="Arial" w:hAnsi="Arial" w:cs="Arial"/>
            <w:sz w:val="24"/>
            <w:szCs w:val="24"/>
          </w:rPr>
          <w:t>has</w:t>
        </w:r>
      </w:ins>
      <w:ins w:id="156" w:author="Dan Kliebenstein" w:date="2018-10-24T12:53:00Z">
        <w:r w:rsidR="00DF7B40">
          <w:rPr>
            <w:rFonts w:ascii="Arial" w:hAnsi="Arial" w:cs="Arial"/>
            <w:sz w:val="24"/>
            <w:szCs w:val="24"/>
          </w:rPr>
          <w:t xml:space="preserve"> shown that the linear measurement behaves as a normally distributed trait</w:t>
        </w:r>
      </w:ins>
      <w:ins w:id="157" w:author="N S" w:date="2018-10-22T16:46:00Z">
        <w:del w:id="158" w:author="Dan Kliebenstein" w:date="2018-10-24T12:53:00Z">
          <w:r w:rsidR="00CF3D2C" w:rsidDel="00DF7B40">
            <w:rPr>
              <w:rFonts w:ascii="Arial" w:hAnsi="Arial" w:cs="Arial"/>
              <w:sz w:val="24"/>
              <w:szCs w:val="24"/>
            </w:rPr>
            <w:delText xml:space="preserve"> modeled lesion area </w:delText>
          </w:r>
        </w:del>
        <w:del w:id="159" w:author="Dan Kliebenstein" w:date="2018-10-24T12:51:00Z">
          <w:r w:rsidR="00CF3D2C" w:rsidDel="00DF7B40">
            <w:rPr>
              <w:rFonts w:ascii="Arial" w:hAnsi="Arial" w:cs="Arial"/>
              <w:sz w:val="24"/>
              <w:szCs w:val="24"/>
            </w:rPr>
            <w:delText>as a linear or log-linear trait</w:delText>
          </w:r>
        </w:del>
        <w:r w:rsidR="00CF3D2C">
          <w:rPr>
            <w:rFonts w:ascii="Arial" w:hAnsi="Arial" w:cs="Arial"/>
            <w:sz w:val="24"/>
            <w:szCs w:val="24"/>
          </w:rPr>
          <w:t xml:space="preserve"> </w:t>
        </w:r>
      </w:ins>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 </w:instrText>
      </w:r>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EN.CITE.DATA </w:instrText>
      </w:r>
      <w:r w:rsidR="007D0146">
        <w:rPr>
          <w:rFonts w:ascii="Arial" w:hAnsi="Arial" w:cs="Arial"/>
          <w:sz w:val="24"/>
          <w:szCs w:val="24"/>
        </w:rPr>
      </w:r>
      <w:r w:rsidR="007D0146">
        <w:rPr>
          <w:rFonts w:ascii="Arial" w:hAnsi="Arial" w:cs="Arial"/>
          <w:sz w:val="24"/>
          <w:szCs w:val="24"/>
        </w:rPr>
        <w:fldChar w:fldCharType="end"/>
      </w:r>
      <w:r w:rsidR="007D0146">
        <w:rPr>
          <w:rFonts w:ascii="Arial" w:hAnsi="Arial" w:cs="Arial"/>
          <w:sz w:val="24"/>
          <w:szCs w:val="24"/>
        </w:rPr>
      </w:r>
      <w:r w:rsidR="007D0146">
        <w:rPr>
          <w:rFonts w:ascii="Arial" w:hAnsi="Arial" w:cs="Arial"/>
          <w:sz w:val="24"/>
          <w:szCs w:val="24"/>
        </w:rPr>
        <w:fldChar w:fldCharType="separate"/>
      </w:r>
      <w:r w:rsidR="007D0146">
        <w:rPr>
          <w:rFonts w:ascii="Arial" w:hAnsi="Arial" w:cs="Arial"/>
          <w:noProof/>
          <w:sz w:val="24"/>
          <w:szCs w:val="24"/>
        </w:rPr>
        <w:t>(Kliebenstein, Rowe et al. 2005, Corwin, Copeland et al. 2016, Fordyce, Soltis et al. 2018)</w:t>
      </w:r>
      <w:r w:rsidR="007D0146">
        <w:rPr>
          <w:rFonts w:ascii="Arial" w:hAnsi="Arial" w:cs="Arial"/>
          <w:sz w:val="24"/>
          <w:szCs w:val="24"/>
        </w:rPr>
        <w:fldChar w:fldCharType="end"/>
      </w:r>
      <w:ins w:id="160" w:author="N S" w:date="2018-10-22T16:44:00Z">
        <w:r w:rsidR="00CF3D2C">
          <w:rPr>
            <w:rFonts w:ascii="Arial" w:hAnsi="Arial" w:cs="Arial"/>
            <w:sz w:val="24"/>
            <w:szCs w:val="24"/>
          </w:rPr>
          <w:t xml:space="preserve">. </w:t>
        </w:r>
      </w:ins>
      <w:ins w:id="161" w:author="Dan Kliebenstein" w:date="2018-10-24T12:54:00Z">
        <w:r w:rsidR="00DF7B40">
          <w:rPr>
            <w:rFonts w:ascii="Arial" w:hAnsi="Arial" w:cs="Arial"/>
            <w:sz w:val="24"/>
            <w:szCs w:val="24"/>
          </w:rPr>
          <w:t xml:space="preserve">And finally, </w:t>
        </w:r>
      </w:ins>
      <w:ins w:id="162" w:author="Dan Kliebenstein" w:date="2018-10-24T12:52:00Z">
        <w:r w:rsidR="00DF7B40">
          <w:rPr>
            <w:rFonts w:ascii="Arial" w:hAnsi="Arial" w:cs="Arial"/>
            <w:sz w:val="24"/>
            <w:szCs w:val="24"/>
          </w:rPr>
          <w:t xml:space="preserve">previous work </w:t>
        </w:r>
        <w:r w:rsidR="00DF7B40">
          <w:rPr>
            <w:rFonts w:ascii="Arial" w:hAnsi="Arial" w:cs="Arial"/>
            <w:sz w:val="24"/>
            <w:szCs w:val="24"/>
          </w:rPr>
          <w:lastRenderedPageBreak/>
          <w:t>has shown that Botrytis isolates</w:t>
        </w:r>
      </w:ins>
      <w:ins w:id="163" w:author="Dan Kliebenstein" w:date="2018-10-24T12:54:00Z">
        <w:r w:rsidR="00DF7B40">
          <w:rPr>
            <w:rFonts w:ascii="Arial" w:hAnsi="Arial" w:cs="Arial"/>
            <w:sz w:val="24"/>
            <w:szCs w:val="24"/>
          </w:rPr>
          <w:t xml:space="preserve"> display large variation in</w:t>
        </w:r>
      </w:ins>
      <w:ins w:id="164" w:author="Dan Kliebenstein" w:date="2018-10-24T12:52:00Z">
        <w:r w:rsidR="00DF7B40">
          <w:rPr>
            <w:rFonts w:ascii="Arial" w:hAnsi="Arial" w:cs="Arial"/>
            <w:sz w:val="24"/>
            <w:szCs w:val="24"/>
          </w:rPr>
          <w:t xml:space="preserve"> their unit biomass per area lesion</w:t>
        </w:r>
      </w:ins>
      <w:ins w:id="165" w:author="Dan Kliebenstein" w:date="2018-10-24T12:54:00Z">
        <w:r w:rsidR="00DF7B40">
          <w:rPr>
            <w:rFonts w:ascii="Arial" w:hAnsi="Arial" w:cs="Arial"/>
            <w:sz w:val="24"/>
            <w:szCs w:val="24"/>
          </w:rPr>
          <w:t xml:space="preserve"> and as such growth in biomass is </w:t>
        </w:r>
      </w:ins>
      <w:ins w:id="166" w:author="Dan Kliebenstein" w:date="2018-10-24T12:55:00Z">
        <w:r w:rsidR="00DF7B40">
          <w:rPr>
            <w:rFonts w:ascii="Arial" w:hAnsi="Arial" w:cs="Arial"/>
            <w:sz w:val="24"/>
            <w:szCs w:val="24"/>
          </w:rPr>
          <w:t>not the sole factor driving this measure</w:t>
        </w:r>
      </w:ins>
      <w:ins w:id="167" w:author="N S" w:date="2018-10-22T16:44:00Z">
        <w:del w:id="168" w:author="Dan Kliebenstein" w:date="2018-10-24T12:52:00Z">
          <w:r w:rsidR="00CF3D2C" w:rsidDel="00DF7B40">
            <w:rPr>
              <w:rFonts w:ascii="Arial" w:hAnsi="Arial" w:cs="Arial"/>
              <w:sz w:val="24"/>
              <w:szCs w:val="24"/>
            </w:rPr>
            <w:delText>L</w:delText>
          </w:r>
        </w:del>
      </w:ins>
      <w:ins w:id="169" w:author="N S" w:date="2018-10-17T10:46:00Z">
        <w:del w:id="170" w:author="Dan Kliebenstein" w:date="2018-10-24T12:52:00Z">
          <w:r w:rsidR="004929E3" w:rsidDel="00DF7B40">
            <w:rPr>
              <w:rFonts w:ascii="Arial" w:hAnsi="Arial" w:cs="Arial"/>
              <w:sz w:val="24"/>
              <w:szCs w:val="24"/>
            </w:rPr>
            <w:delText>esion are</w:delText>
          </w:r>
        </w:del>
      </w:ins>
      <w:ins w:id="171" w:author="N S" w:date="2018-10-17T10:47:00Z">
        <w:del w:id="172" w:author="Dan Kliebenstein" w:date="2018-10-24T12:52:00Z">
          <w:r w:rsidR="004929E3" w:rsidDel="00DF7B40">
            <w:rPr>
              <w:rFonts w:ascii="Arial" w:hAnsi="Arial" w:cs="Arial"/>
              <w:sz w:val="24"/>
              <w:szCs w:val="24"/>
            </w:rPr>
            <w:delText xml:space="preserve">a is a common measure of </w:delText>
          </w:r>
        </w:del>
      </w:ins>
      <w:ins w:id="173" w:author="N S" w:date="2018-10-17T13:01:00Z">
        <w:del w:id="174" w:author="Dan Kliebenstein" w:date="2018-10-24T12:52:00Z">
          <w:r w:rsidR="00C24B92" w:rsidDel="00DF7B40">
            <w:rPr>
              <w:rFonts w:ascii="Arial" w:hAnsi="Arial" w:cs="Arial"/>
              <w:sz w:val="24"/>
              <w:szCs w:val="24"/>
            </w:rPr>
            <w:delText xml:space="preserve">the </w:delText>
          </w:r>
        </w:del>
      </w:ins>
      <w:ins w:id="175" w:author="N S" w:date="2018-10-17T13:00:00Z">
        <w:del w:id="176" w:author="Dan Kliebenstein" w:date="2018-10-24T12:52:00Z">
          <w:r w:rsidR="00C24B92" w:rsidDel="00DF7B40">
            <w:rPr>
              <w:rFonts w:ascii="Arial" w:hAnsi="Arial" w:cs="Arial"/>
              <w:sz w:val="24"/>
              <w:szCs w:val="24"/>
            </w:rPr>
            <w:delText xml:space="preserve">interaction of plant </w:delText>
          </w:r>
        </w:del>
      </w:ins>
      <w:ins w:id="177" w:author="N S" w:date="2018-10-17T13:01:00Z">
        <w:del w:id="178" w:author="Dan Kliebenstein" w:date="2018-10-24T12:52:00Z">
          <w:r w:rsidR="00C24B92" w:rsidDel="00DF7B40">
            <w:rPr>
              <w:rFonts w:ascii="Arial" w:hAnsi="Arial" w:cs="Arial"/>
              <w:sz w:val="24"/>
              <w:szCs w:val="24"/>
            </w:rPr>
            <w:delText>immunity and pathogen</w:delText>
          </w:r>
        </w:del>
      </w:ins>
      <w:ins w:id="179" w:author="N S" w:date="2018-10-17T10:47:00Z">
        <w:del w:id="180" w:author="Dan Kliebenstein" w:date="2018-10-24T12:52:00Z">
          <w:r w:rsidR="004929E3" w:rsidDel="00DF7B40">
            <w:rPr>
              <w:rFonts w:ascii="Arial" w:hAnsi="Arial" w:cs="Arial"/>
              <w:sz w:val="24"/>
              <w:szCs w:val="24"/>
            </w:rPr>
            <w:delText xml:space="preserve"> </w:delText>
          </w:r>
        </w:del>
      </w:ins>
      <w:ins w:id="181" w:author="N S" w:date="2018-10-17T13:01:00Z">
        <w:del w:id="182" w:author="Dan Kliebenstein" w:date="2018-10-24T12:52:00Z">
          <w:r w:rsidR="00C24B92" w:rsidDel="00DF7B40">
            <w:rPr>
              <w:rFonts w:ascii="Arial" w:hAnsi="Arial" w:cs="Arial"/>
              <w:sz w:val="24"/>
              <w:szCs w:val="24"/>
            </w:rPr>
            <w:delText>virulence</w:delText>
          </w:r>
        </w:del>
      </w:ins>
      <w:ins w:id="183" w:author="N S" w:date="2018-10-22T16:44:00Z">
        <w:del w:id="184" w:author="Dan Kliebenstein" w:date="2018-10-24T12:52:00Z">
          <w:r w:rsidR="00CF3D2C" w:rsidDel="00DF7B40">
            <w:rPr>
              <w:rFonts w:ascii="Arial" w:hAnsi="Arial" w:cs="Arial"/>
              <w:sz w:val="24"/>
              <w:szCs w:val="24"/>
            </w:rPr>
            <w:delText>,</w:delText>
          </w:r>
        </w:del>
      </w:ins>
      <w:ins w:id="185" w:author="N S" w:date="2018-10-22T16:45:00Z">
        <w:del w:id="186" w:author="Dan Kliebenstein" w:date="2018-10-24T12:52:00Z">
          <w:r w:rsidR="00CF3D2C" w:rsidDel="00DF7B40">
            <w:rPr>
              <w:rFonts w:ascii="Arial" w:hAnsi="Arial" w:cs="Arial"/>
              <w:sz w:val="24"/>
              <w:szCs w:val="24"/>
            </w:rPr>
            <w:delText xml:space="preserve"> though pathogen biomass does not scale with lesion area</w:delText>
          </w:r>
        </w:del>
        <w:r w:rsidR="00CF3D2C">
          <w:rPr>
            <w:rFonts w:ascii="Arial" w:hAnsi="Arial" w:cs="Arial"/>
            <w:sz w:val="24"/>
            <w:szCs w:val="24"/>
          </w:rPr>
          <w:t xml:space="preserv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ins w:id="187" w:author="N S" w:date="2018-10-22T16:45:00Z">
        <w:r w:rsidR="00CF3D2C">
          <w:rPr>
            <w:rFonts w:ascii="Arial" w:hAnsi="Arial" w:cs="Arial"/>
            <w:sz w:val="24"/>
            <w:szCs w:val="24"/>
          </w:rPr>
          <w:t>.</w:t>
        </w:r>
      </w:ins>
      <w:bookmarkEnd w:id="138"/>
      <w:del w:id="188" w:author="N S" w:date="2018-10-22T16:45:00Z">
        <w:r w:rsidR="00C24B92" w:rsidDel="00CF3D2C">
          <w:rPr>
            <w:rFonts w:ascii="Arial" w:hAnsi="Arial" w:cs="Arial"/>
            <w:noProof/>
            <w:sz w:val="24"/>
            <w:szCs w:val="24"/>
          </w:rPr>
          <w:delText>(Rowe, Walley et al. 2010, Corwin, Copeland et al. 2016)</w:delText>
        </w:r>
      </w:del>
      <w:ins w:id="189" w:author="N S" w:date="2018-10-22T16:45:00Z">
        <w:r w:rsidR="00CF3D2C">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190"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ins w:id="191" w:author="N S" w:date="2018-10-22T21:33:00Z">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ins>
      <w:ins w:id="192" w:author="N S" w:date="2018-10-22T21:34:00Z">
        <w:r w:rsidR="00802355">
          <w:rPr>
            <w:rFonts w:ascii="Arial" w:hAnsi="Arial" w:cs="Arial"/>
            <w:sz w:val="24"/>
            <w:szCs w:val="24"/>
          </w:rPr>
          <w:t xml:space="preserve">on tomato was </w:t>
        </w:r>
      </w:ins>
      <w:ins w:id="193" w:author="N S" w:date="2018-10-22T21:36:00Z">
        <w:del w:id="194" w:author="Dan Kliebenstein" w:date="2018-10-24T14:11:00Z">
          <w:r w:rsidR="00802355" w:rsidDel="00A2119C">
            <w:rPr>
              <w:rFonts w:ascii="Arial" w:hAnsi="Arial" w:cs="Arial"/>
              <w:sz w:val="24"/>
              <w:szCs w:val="24"/>
            </w:rPr>
            <w:delText>weakly</w:delText>
          </w:r>
        </w:del>
      </w:ins>
      <w:ins w:id="195" w:author="Dan Kliebenstein" w:date="2018-10-24T14:11:00Z">
        <w:r w:rsidR="00A2119C">
          <w:rPr>
            <w:rFonts w:ascii="Arial" w:hAnsi="Arial" w:cs="Arial"/>
            <w:sz w:val="24"/>
            <w:szCs w:val="24"/>
          </w:rPr>
          <w:t>showed a weak positive</w:t>
        </w:r>
      </w:ins>
      <w:ins w:id="196" w:author="N S" w:date="2018-10-22T21:36:00Z">
        <w:r w:rsidR="00802355">
          <w:rPr>
            <w:rFonts w:ascii="Arial" w:hAnsi="Arial" w:cs="Arial"/>
            <w:sz w:val="24"/>
            <w:szCs w:val="24"/>
          </w:rPr>
          <w:t xml:space="preserve"> </w:t>
        </w:r>
      </w:ins>
      <w:ins w:id="197" w:author="N S" w:date="2018-10-22T21:34:00Z">
        <w:r w:rsidR="00802355">
          <w:rPr>
            <w:rFonts w:ascii="Arial" w:hAnsi="Arial" w:cs="Arial"/>
            <w:sz w:val="24"/>
            <w:szCs w:val="24"/>
          </w:rPr>
          <w:t>correlat</w:t>
        </w:r>
        <w:del w:id="198" w:author="Dan Kliebenstein" w:date="2018-10-24T14:11:00Z">
          <w:r w:rsidR="00802355" w:rsidDel="00A2119C">
            <w:rPr>
              <w:rFonts w:ascii="Arial" w:hAnsi="Arial" w:cs="Arial"/>
              <w:sz w:val="24"/>
              <w:szCs w:val="24"/>
            </w:rPr>
            <w:delText>ed</w:delText>
          </w:r>
        </w:del>
      </w:ins>
      <w:ins w:id="199" w:author="Dan Kliebenstein" w:date="2018-10-24T14:11:00Z">
        <w:r w:rsidR="00A2119C">
          <w:rPr>
            <w:rFonts w:ascii="Arial" w:hAnsi="Arial" w:cs="Arial"/>
            <w:sz w:val="24"/>
            <w:szCs w:val="24"/>
          </w:rPr>
          <w:t>ion</w:t>
        </w:r>
      </w:ins>
      <w:ins w:id="200" w:author="N S" w:date="2018-10-22T21:34:00Z">
        <w:r w:rsidR="00802355">
          <w:rPr>
            <w:rFonts w:ascii="Arial" w:hAnsi="Arial" w:cs="Arial"/>
            <w:sz w:val="24"/>
            <w:szCs w:val="24"/>
          </w:rPr>
          <w:t xml:space="preserve">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w:t>
        </w:r>
      </w:ins>
      <w:ins w:id="201" w:author="N S" w:date="2018-10-22T21:35:00Z">
        <w:r w:rsidR="00802355">
          <w:rPr>
            <w:rFonts w:ascii="Arial" w:hAnsi="Arial" w:cs="Arial"/>
            <w:sz w:val="24"/>
            <w:szCs w:val="24"/>
          </w:rPr>
          <w:t>both on domesticated tomato (r=0.247, p=</w:t>
        </w:r>
      </w:ins>
      <w:ins w:id="202" w:author="N S" w:date="2018-10-22T21:37:00Z">
        <w:r w:rsidR="00802355" w:rsidRPr="00802355">
          <w:t xml:space="preserve"> </w:t>
        </w:r>
        <w:r w:rsidR="00802355" w:rsidRPr="00802355">
          <w:rPr>
            <w:rFonts w:ascii="Arial" w:hAnsi="Arial" w:cs="Arial"/>
            <w:sz w:val="24"/>
            <w:szCs w:val="24"/>
          </w:rPr>
          <w:t>0.003</w:t>
        </w:r>
      </w:ins>
      <w:ins w:id="203" w:author="N S" w:date="2018-10-22T21:35:00Z">
        <w:r w:rsidR="00802355">
          <w:rPr>
            <w:rFonts w:ascii="Arial" w:hAnsi="Arial" w:cs="Arial"/>
            <w:sz w:val="24"/>
            <w:szCs w:val="24"/>
          </w:rPr>
          <w:t>) and on wild tomato (r=0.301, p=</w:t>
        </w:r>
      </w:ins>
      <w:ins w:id="204" w:author="N S" w:date="2018-10-22T21:37:00Z">
        <w:r w:rsidR="00802355" w:rsidRPr="00802355">
          <w:t xml:space="preserve"> </w:t>
        </w:r>
        <w:r w:rsidR="00802355" w:rsidRPr="00802355">
          <w:rPr>
            <w:rFonts w:ascii="Arial" w:hAnsi="Arial" w:cs="Arial"/>
            <w:sz w:val="24"/>
            <w:szCs w:val="24"/>
          </w:rPr>
          <w:t>0.016</w:t>
        </w:r>
      </w:ins>
      <w:ins w:id="205" w:author="N S" w:date="2018-10-22T21:35:00Z">
        <w:r w:rsidR="00802355">
          <w:rPr>
            <w:rFonts w:ascii="Arial" w:hAnsi="Arial" w:cs="Arial"/>
            <w:sz w:val="24"/>
            <w:szCs w:val="24"/>
          </w:rPr>
          <w:t>)</w:t>
        </w:r>
      </w:ins>
      <w:ins w:id="206" w:author="N S" w:date="2018-10-22T21:38:00Z">
        <w:r w:rsidR="00787E13">
          <w:rPr>
            <w:rFonts w:ascii="Arial" w:hAnsi="Arial" w:cs="Arial"/>
            <w:sz w:val="24"/>
            <w:szCs w:val="24"/>
          </w:rPr>
          <w:t xml:space="preserve"> (Supplemental Figure </w:t>
        </w:r>
      </w:ins>
      <w:ins w:id="207" w:author="N S" w:date="2018-10-25T12:29:00Z">
        <w:r w:rsidR="00583E28">
          <w:rPr>
            <w:rFonts w:ascii="Arial" w:hAnsi="Arial" w:cs="Arial"/>
            <w:sz w:val="24"/>
            <w:szCs w:val="24"/>
          </w:rPr>
          <w:t>3</w:t>
        </w:r>
      </w:ins>
      <w:ins w:id="208" w:author="N S" w:date="2018-10-22T21:38:00Z">
        <w:r w:rsidR="00787E13">
          <w:rPr>
            <w:rFonts w:ascii="Arial" w:hAnsi="Arial" w:cs="Arial"/>
            <w:sz w:val="24"/>
            <w:szCs w:val="24"/>
          </w:rPr>
          <w:t>)</w:t>
        </w:r>
      </w:ins>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ins w:id="209" w:author="N S" w:date="2018-10-22T21:35:00Z">
        <w:r w:rsidR="00802355">
          <w:rPr>
            <w:rFonts w:ascii="Arial" w:hAnsi="Arial" w:cs="Arial"/>
            <w:sz w:val="24"/>
            <w:szCs w:val="24"/>
          </w:rPr>
          <w:t>.</w:t>
        </w:r>
      </w:ins>
    </w:p>
    <w:p w14:paraId="45B72C43" w14:textId="7F4481A0" w:rsidR="00082C15" w:rsidRPr="008C1BDB" w:rsidRDefault="00082C15" w:rsidP="00E65FA1">
      <w:pPr>
        <w:spacing w:line="360" w:lineRule="auto"/>
        <w:rPr>
          <w:rFonts w:ascii="Arial" w:hAnsi="Arial" w:cs="Arial"/>
          <w:b/>
          <w:sz w:val="24"/>
          <w:szCs w:val="24"/>
        </w:rPr>
      </w:pPr>
    </w:p>
    <w:p w14:paraId="74D23306" w14:textId="5D2780D3"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del w:id="210" w:author="N S" w:date="2018-10-22T17:19:00Z">
        <w:r w:rsidRPr="008C1BDB" w:rsidDel="00B22B3C">
          <w:rPr>
            <w:rFonts w:ascii="Arial" w:hAnsi="Arial" w:cs="Arial"/>
            <w:b/>
            <w:sz w:val="24"/>
            <w:szCs w:val="24"/>
          </w:rPr>
          <w:delText xml:space="preserve">, </w:delText>
        </w:r>
      </w:del>
      <w:ins w:id="211" w:author="N S" w:date="2018-10-22T17:19:00Z">
        <w:r w:rsidR="00B22B3C">
          <w:rPr>
            <w:rFonts w:ascii="Arial" w:hAnsi="Arial" w:cs="Arial"/>
            <w:b/>
            <w:sz w:val="24"/>
            <w:szCs w:val="24"/>
          </w:rPr>
          <w:t xml:space="preserve"> and </w:t>
        </w:r>
      </w:ins>
      <w:r w:rsidRPr="008C1BDB">
        <w:rPr>
          <w:rFonts w:ascii="Arial" w:hAnsi="Arial" w:cs="Arial"/>
          <w:b/>
          <w:sz w:val="24"/>
          <w:szCs w:val="24"/>
        </w:rPr>
        <w:t xml:space="preserve">Plant Genetics </w:t>
      </w:r>
      <w:del w:id="212" w:author="N S" w:date="2018-10-22T17:19:00Z">
        <w:r w:rsidRPr="008C1BDB" w:rsidDel="00B22B3C">
          <w:rPr>
            <w:rFonts w:ascii="Arial" w:hAnsi="Arial" w:cs="Arial"/>
            <w:b/>
            <w:sz w:val="24"/>
            <w:szCs w:val="24"/>
          </w:rPr>
          <w:delText xml:space="preserve">and Crop Domestication </w:delText>
        </w:r>
      </w:del>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4192F256" w:rsidR="00505B78" w:rsidRDefault="00127063" w:rsidP="00E65FA1">
      <w:pPr>
        <w:spacing w:line="360" w:lineRule="auto"/>
        <w:ind w:firstLine="720"/>
        <w:rPr>
          <w:ins w:id="213" w:author="N S" w:date="2018-10-22T17:23:00Z"/>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del w:id="214" w:author="N S" w:date="2018-10-20T16:03:00Z">
        <w:r w:rsidR="00C436F8" w:rsidRPr="008C1BDB" w:rsidDel="00B447F3">
          <w:rPr>
            <w:rFonts w:ascii="Arial" w:hAnsi="Arial" w:cs="Arial"/>
            <w:sz w:val="24"/>
            <w:szCs w:val="24"/>
          </w:rPr>
          <w:delText xml:space="preserve">multiple </w:delText>
        </w:r>
        <w:r w:rsidRPr="008C1BDB" w:rsidDel="00B447F3">
          <w:rPr>
            <w:rFonts w:ascii="Arial" w:hAnsi="Arial" w:cs="Arial"/>
            <w:sz w:val="24"/>
            <w:szCs w:val="24"/>
          </w:rPr>
          <w:delText xml:space="preserve">linear </w:delText>
        </w:r>
        <w:r w:rsidR="00C436F8" w:rsidRPr="008C1BDB" w:rsidDel="00B447F3">
          <w:rPr>
            <w:rFonts w:ascii="Arial" w:hAnsi="Arial" w:cs="Arial"/>
            <w:sz w:val="24"/>
            <w:szCs w:val="24"/>
          </w:rPr>
          <w:delText>regression</w:delText>
        </w:r>
      </w:del>
      <w:ins w:id="215" w:author="N S" w:date="2018-10-22T10:58:00Z">
        <w:r w:rsidR="00D02107">
          <w:rPr>
            <w:rFonts w:ascii="Arial" w:hAnsi="Arial" w:cs="Arial"/>
            <w:sz w:val="24"/>
            <w:szCs w:val="24"/>
          </w:rPr>
          <w:t>general linear</w:t>
        </w:r>
      </w:ins>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del w:id="216" w:author="N S" w:date="2018-10-22T10:58:00Z">
        <w:r w:rsidR="00B3570C" w:rsidRPr="008C1BDB" w:rsidDel="00D02107">
          <w:rPr>
            <w:rFonts w:ascii="Arial" w:hAnsi="Arial" w:cs="Arial"/>
            <w:sz w:val="24"/>
            <w:szCs w:val="24"/>
          </w:rPr>
          <w:fldChar w:fldCharType="begin"/>
        </w:r>
        <w:r w:rsidR="005F1A4E" w:rsidRPr="008C1BDB" w:rsidDel="00D02107">
          <w:rPr>
            <w:rFonts w:ascii="Arial" w:hAnsi="Arial" w:cs="Arial"/>
            <w:sz w:val="24"/>
            <w:szCs w:val="24"/>
          </w:rPr>
          <w:del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delInstrText>
        </w:r>
        <w:r w:rsidR="00B3570C" w:rsidRPr="008C1BDB" w:rsidDel="00D02107">
          <w:rPr>
            <w:rFonts w:ascii="Arial" w:hAnsi="Arial" w:cs="Arial"/>
            <w:sz w:val="24"/>
            <w:szCs w:val="24"/>
          </w:rPr>
          <w:fldChar w:fldCharType="separate"/>
        </w:r>
        <w:r w:rsidR="00042D5F" w:rsidRPr="008C1BDB" w:rsidDel="00D02107">
          <w:rPr>
            <w:rFonts w:ascii="Arial" w:hAnsi="Arial" w:cs="Arial"/>
            <w:noProof/>
            <w:sz w:val="24"/>
            <w:szCs w:val="24"/>
          </w:rPr>
          <w:delText>(R Development Core Team 2008)</w:delText>
        </w:r>
        <w:r w:rsidR="00B3570C" w:rsidRPr="008C1BDB" w:rsidDel="00D02107">
          <w:rPr>
            <w:rFonts w:ascii="Arial" w:hAnsi="Arial" w:cs="Arial"/>
            <w:sz w:val="24"/>
            <w:szCs w:val="24"/>
          </w:rPr>
          <w:fldChar w:fldCharType="end"/>
        </w:r>
      </w:del>
      <w:ins w:id="217" w:author="N S" w:date="2018-10-22T10:58:00Z">
        <w:r w:rsidR="00D02107">
          <w:rPr>
            <w:rFonts w:ascii="Arial" w:hAnsi="Arial" w:cs="Arial"/>
            <w:sz w:val="24"/>
            <w:szCs w:val="24"/>
          </w:rPr>
          <w:t xml:space="preserve"> (</w:t>
        </w:r>
        <w:r w:rsidR="00D02107" w:rsidRPr="008C1BDB">
          <w:rPr>
            <w:rFonts w:ascii="Arial" w:hAnsi="Arial" w:cs="Arial"/>
            <w:sz w:val="24"/>
            <w:szCs w:val="24"/>
          </w:rPr>
          <w:t>R lme4 package;</w:t>
        </w:r>
      </w:ins>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ins w:id="218" w:author="N S" w:date="2018-10-22T10:58:00Z">
        <w:r w:rsidR="00D02107">
          <w:rPr>
            <w:rFonts w:ascii="Arial" w:hAnsi="Arial" w:cs="Arial"/>
            <w:sz w:val="24"/>
            <w:szCs w:val="24"/>
          </w:rPr>
          <w:t>)</w:t>
        </w:r>
      </w:ins>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ins w:id="219" w:author="N S" w:date="2018-10-22T17:20:00Z">
        <w:r w:rsidR="00B22B3C" w:rsidRPr="008C1BDB">
          <w:rPr>
            <w:rFonts w:ascii="Arial" w:hAnsi="Arial" w:cs="Arial"/>
            <w:sz w:val="24"/>
            <w:szCs w:val="24"/>
          </w:rPr>
          <w:t>pathogen genotype (isolate)</w:t>
        </w:r>
        <w:r w:rsidR="00B22B3C">
          <w:rPr>
            <w:rFonts w:ascii="Arial" w:hAnsi="Arial" w:cs="Arial"/>
            <w:sz w:val="24"/>
            <w:szCs w:val="24"/>
          </w:rPr>
          <w:t xml:space="preserve">, </w:t>
        </w:r>
      </w:ins>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ins w:id="220" w:author="N S" w:date="2018-10-22T17:20:00Z">
        <w:r w:rsidR="00B22B3C">
          <w:rPr>
            <w:rFonts w:ascii="Arial" w:hAnsi="Arial" w:cs="Arial"/>
            <w:sz w:val="24"/>
            <w:szCs w:val="24"/>
          </w:rPr>
          <w:t xml:space="preserve">and </w:t>
        </w:r>
      </w:ins>
      <w:r w:rsidR="00B63A17" w:rsidRPr="008C1BDB">
        <w:rPr>
          <w:rFonts w:ascii="Arial" w:hAnsi="Arial" w:cs="Arial"/>
          <w:sz w:val="24"/>
          <w:szCs w:val="24"/>
        </w:rPr>
        <w:t>plant domestication status</w:t>
      </w:r>
      <w:del w:id="221" w:author="N S" w:date="2018-10-22T17:20:00Z">
        <w:r w:rsidR="00B63A17" w:rsidRPr="008C1BDB" w:rsidDel="00B22B3C">
          <w:rPr>
            <w:rFonts w:ascii="Arial" w:hAnsi="Arial" w:cs="Arial"/>
            <w:sz w:val="24"/>
            <w:szCs w:val="24"/>
          </w:rPr>
          <w:delText>,</w:delText>
        </w:r>
        <w:r w:rsidR="00CB0FF3" w:rsidRPr="008C1BDB" w:rsidDel="00B22B3C">
          <w:rPr>
            <w:rFonts w:ascii="Arial" w:hAnsi="Arial" w:cs="Arial"/>
            <w:sz w:val="24"/>
            <w:szCs w:val="24"/>
          </w:rPr>
          <w:delText xml:space="preserve"> and pathogen genotype (isolate)</w:delText>
        </w:r>
        <w:r w:rsidR="001D4F8D" w:rsidRPr="008C1BDB" w:rsidDel="00B22B3C">
          <w:rPr>
            <w:rFonts w:ascii="Arial" w:hAnsi="Arial" w:cs="Arial"/>
            <w:sz w:val="24"/>
            <w:szCs w:val="24"/>
          </w:rPr>
          <w:delText xml:space="preserve"> </w:delText>
        </w:r>
      </w:del>
      <w:ins w:id="222" w:author="N S" w:date="2018-10-22T17:20:00Z">
        <w:r w:rsidR="00B22B3C">
          <w:rPr>
            <w:rFonts w:ascii="Arial" w:hAnsi="Arial" w:cs="Arial"/>
            <w:sz w:val="24"/>
            <w:szCs w:val="24"/>
          </w:rPr>
          <w:t xml:space="preserve"> </w:t>
        </w:r>
      </w:ins>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del w:id="223" w:author="N S" w:date="2018-10-22T17:20:00Z">
        <w:r w:rsidR="008B0B54" w:rsidRPr="008C1BDB" w:rsidDel="00B22B3C">
          <w:rPr>
            <w:rFonts w:ascii="Arial" w:hAnsi="Arial" w:cs="Arial"/>
            <w:sz w:val="24"/>
            <w:szCs w:val="24"/>
          </w:rPr>
          <w:delText xml:space="preserve">with </w:delText>
        </w:r>
        <w:r w:rsidRPr="008C1BDB" w:rsidDel="00B22B3C">
          <w:rPr>
            <w:rFonts w:ascii="Arial" w:hAnsi="Arial" w:cs="Arial"/>
            <w:sz w:val="24"/>
            <w:szCs w:val="24"/>
          </w:rPr>
          <w:delText>pathogen</w:delText>
        </w:r>
        <w:r w:rsidR="001C0D4A" w:rsidRPr="008C1BDB" w:rsidDel="00B22B3C">
          <w:rPr>
            <w:rFonts w:ascii="Arial" w:hAnsi="Arial" w:cs="Arial"/>
            <w:sz w:val="24"/>
            <w:szCs w:val="24"/>
          </w:rPr>
          <w:delText xml:space="preserve"> isolate</w:delText>
        </w:r>
        <w:r w:rsidRPr="008C1BDB" w:rsidDel="00B22B3C">
          <w:rPr>
            <w:rFonts w:ascii="Arial" w:hAnsi="Arial" w:cs="Arial"/>
            <w:sz w:val="24"/>
            <w:szCs w:val="24"/>
          </w:rPr>
          <w:delText xml:space="preserve"> diversity</w:delText>
        </w:r>
        <w:r w:rsidR="001C0D4A" w:rsidRPr="008C1BDB" w:rsidDel="00B22B3C">
          <w:rPr>
            <w:rFonts w:ascii="Arial" w:hAnsi="Arial" w:cs="Arial"/>
            <w:sz w:val="24"/>
            <w:szCs w:val="24"/>
          </w:rPr>
          <w:delText xml:space="preserve"> </w:delText>
        </w:r>
      </w:del>
      <w:del w:id="224" w:author="N S" w:date="2018-10-20T16:06:00Z">
        <w:r w:rsidR="004A1B55" w:rsidRPr="008C1BDB" w:rsidDel="00B447F3">
          <w:rPr>
            <w:rFonts w:ascii="Arial" w:hAnsi="Arial" w:cs="Arial"/>
            <w:sz w:val="24"/>
            <w:szCs w:val="24"/>
          </w:rPr>
          <w:delText>explain</w:delText>
        </w:r>
        <w:r w:rsidR="008B0B54" w:rsidRPr="008C1BDB" w:rsidDel="00B447F3">
          <w:rPr>
            <w:rFonts w:ascii="Arial" w:hAnsi="Arial" w:cs="Arial"/>
            <w:sz w:val="24"/>
            <w:szCs w:val="24"/>
          </w:rPr>
          <w:delText>ing</w:delText>
        </w:r>
        <w:r w:rsidR="004A1B55" w:rsidRPr="008C1BDB" w:rsidDel="00B447F3">
          <w:rPr>
            <w:rFonts w:ascii="Arial" w:hAnsi="Arial" w:cs="Arial"/>
            <w:sz w:val="24"/>
            <w:szCs w:val="24"/>
          </w:rPr>
          <w:delText xml:space="preserve"> </w:delText>
        </w:r>
      </w:del>
      <w:del w:id="225"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del w:id="226" w:author="N S" w:date="2018-10-20T16:06:00Z">
        <w:r w:rsidR="00B07808" w:rsidDel="00B447F3">
          <w:rPr>
            <w:rFonts w:ascii="Arial" w:hAnsi="Arial" w:cs="Arial"/>
            <w:sz w:val="24"/>
            <w:szCs w:val="24"/>
          </w:rPr>
          <w:delText>4</w:delText>
        </w:r>
        <w:r w:rsidR="001C0D4A" w:rsidRPr="008C1BDB" w:rsidDel="00B447F3">
          <w:rPr>
            <w:rFonts w:ascii="Arial" w:hAnsi="Arial" w:cs="Arial"/>
            <w:sz w:val="24"/>
            <w:szCs w:val="24"/>
          </w:rPr>
          <w:delText xml:space="preserve"> more variance than </w:delText>
        </w:r>
      </w:del>
      <w:del w:id="227" w:author="N S" w:date="2018-10-22T17:20:00Z">
        <w:r w:rsidR="001C0D4A" w:rsidRPr="008C1BDB" w:rsidDel="00B22B3C">
          <w:rPr>
            <w:rFonts w:ascii="Arial" w:hAnsi="Arial" w:cs="Arial"/>
            <w:sz w:val="24"/>
            <w:szCs w:val="24"/>
          </w:rPr>
          <w:delText>plant genotype</w:delText>
        </w:r>
      </w:del>
      <w:ins w:id="228" w:author="N S" w:date="2018-10-22T17:20:00Z">
        <w:r w:rsidR="00B22B3C">
          <w:rPr>
            <w:rFonts w:ascii="Arial" w:hAnsi="Arial" w:cs="Arial"/>
            <w:sz w:val="24"/>
            <w:szCs w:val="24"/>
          </w:rPr>
          <w:t>each</w:t>
        </w:r>
      </w:ins>
      <w:ins w:id="229" w:author="N S" w:date="2018-10-20T16:06:00Z">
        <w:r w:rsidR="00B447F3">
          <w:rPr>
            <w:rFonts w:ascii="Arial" w:hAnsi="Arial" w:cs="Arial"/>
            <w:sz w:val="24"/>
            <w:szCs w:val="24"/>
          </w:rPr>
          <w:t xml:space="preserve"> explaining approximately the same portion of the variance</w:t>
        </w:r>
      </w:ins>
      <w:ins w:id="230" w:author="Dan Kliebenstein" w:date="2018-10-24T14:36:00Z">
        <w:r w:rsidR="00BD5B47">
          <w:rPr>
            <w:rFonts w:ascii="Arial" w:hAnsi="Arial" w:cs="Arial"/>
            <w:sz w:val="24"/>
            <w:szCs w:val="24"/>
          </w:rPr>
          <w:t xml:space="preserve"> </w:t>
        </w:r>
      </w:ins>
      <w:del w:id="231" w:author="N S" w:date="2018-10-17T13:20:00Z">
        <w:r w:rsidR="00FD1429" w:rsidRPr="008C1BDB" w:rsidDel="00AD1824">
          <w:rPr>
            <w:rFonts w:ascii="Arial" w:hAnsi="Arial" w:cs="Arial"/>
            <w:sz w:val="24"/>
            <w:szCs w:val="24"/>
          </w:rPr>
          <w:delText>,</w:delText>
        </w:r>
      </w:del>
      <w:del w:id="232" w:author="N S" w:date="2018-10-20T16:20:00Z">
        <w:r w:rsidR="00FD1429" w:rsidRPr="008C1BDB" w:rsidDel="009069F6">
          <w:rPr>
            <w:rFonts w:ascii="Arial" w:hAnsi="Arial" w:cs="Arial"/>
            <w:sz w:val="24"/>
            <w:szCs w:val="24"/>
          </w:rPr>
          <w:delText xml:space="preserve"> </w:delText>
        </w:r>
      </w:del>
      <w:del w:id="233" w:author="N S" w:date="2018-10-20T16:07:00Z">
        <w:r w:rsidR="00A50C30" w:rsidRPr="008C1BDB" w:rsidDel="00B447F3">
          <w:rPr>
            <w:rFonts w:ascii="Arial" w:hAnsi="Arial" w:cs="Arial"/>
            <w:sz w:val="24"/>
            <w:szCs w:val="24"/>
          </w:rPr>
          <w:delText>46</w:delText>
        </w:r>
      </w:del>
      <w:del w:id="234" w:author="N S" w:date="2018-10-20T16:20:00Z">
        <w:r w:rsidR="00D71B30" w:rsidRPr="008C1BDB" w:rsidDel="009069F6">
          <w:rPr>
            <w:rFonts w:ascii="Arial" w:hAnsi="Arial" w:cs="Arial"/>
            <w:sz w:val="24"/>
            <w:szCs w:val="24"/>
          </w:rPr>
          <w:delText xml:space="preserve">% of total </w:delText>
        </w:r>
        <w:r w:rsidR="00E9139E"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variance</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pathogen </w:delText>
        </w:r>
        <w:r w:rsidR="00F86FAA" w:rsidRPr="008C1BDB" w:rsidDel="009069F6">
          <w:rPr>
            <w:rFonts w:ascii="Arial" w:hAnsi="Arial" w:cs="Arial"/>
            <w:sz w:val="24"/>
            <w:szCs w:val="24"/>
          </w:rPr>
          <w:delText>isolate</w:delText>
        </w:r>
        <w:r w:rsidR="00D71B30" w:rsidRPr="008C1BDB" w:rsidDel="009069F6">
          <w:rPr>
            <w:rFonts w:ascii="Arial" w:hAnsi="Arial" w:cs="Arial"/>
            <w:sz w:val="24"/>
            <w:szCs w:val="24"/>
          </w:rPr>
          <w:delText xml:space="preserve"> vs. </w:delText>
        </w:r>
      </w:del>
      <w:del w:id="235" w:author="N S" w:date="2018-10-20T16:07:00Z">
        <w:r w:rsidR="00E9139E" w:rsidRPr="008C1BDB" w:rsidDel="00B447F3">
          <w:rPr>
            <w:rFonts w:ascii="Arial" w:hAnsi="Arial" w:cs="Arial"/>
            <w:sz w:val="24"/>
            <w:szCs w:val="24"/>
          </w:rPr>
          <w:delText>1</w:delText>
        </w:r>
      </w:del>
      <w:del w:id="236" w:author="N S" w:date="2018-10-18T18:05:00Z">
        <w:r w:rsidR="00E9139E" w:rsidRPr="008C1BDB" w:rsidDel="00B07808">
          <w:rPr>
            <w:rFonts w:ascii="Arial" w:hAnsi="Arial" w:cs="Arial"/>
            <w:sz w:val="24"/>
            <w:szCs w:val="24"/>
          </w:rPr>
          <w:delText>3</w:delText>
        </w:r>
      </w:del>
      <w:del w:id="237" w:author="N S" w:date="2018-10-20T16:20:00Z">
        <w:r w:rsidR="00D71B30" w:rsidRPr="008C1BDB" w:rsidDel="009069F6">
          <w:rPr>
            <w:rFonts w:ascii="Arial" w:hAnsi="Arial" w:cs="Arial"/>
            <w:sz w:val="24"/>
            <w:szCs w:val="24"/>
          </w:rPr>
          <w:delText>%</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w:delText>
        </w:r>
        <w:r w:rsidR="00F86FAA" w:rsidRPr="008C1BDB" w:rsidDel="009069F6">
          <w:rPr>
            <w:rFonts w:ascii="Arial" w:hAnsi="Arial" w:cs="Arial"/>
            <w:sz w:val="24"/>
            <w:szCs w:val="24"/>
          </w:rPr>
          <w:delText>plant</w:delText>
        </w:r>
        <w:r w:rsidR="00FD1429" w:rsidRPr="008C1BDB" w:rsidDel="009069F6">
          <w:rPr>
            <w:rFonts w:ascii="Arial" w:hAnsi="Arial" w:cs="Arial"/>
            <w:sz w:val="24"/>
            <w:szCs w:val="24"/>
          </w:rPr>
          <w:delText xml:space="preserve"> genotype </w:delText>
        </w:r>
      </w:del>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w:t>
      </w:r>
      <w:ins w:id="238" w:author="Dan Kliebenstein" w:date="2018-10-24T14:35:00Z">
        <w:r w:rsidR="00BD5B47">
          <w:rPr>
            <w:rFonts w:ascii="Arial" w:hAnsi="Arial" w:cs="Arial"/>
            <w:sz w:val="24"/>
            <w:szCs w:val="24"/>
          </w:rPr>
          <w:t xml:space="preserve">while </w:t>
        </w:r>
      </w:ins>
      <w:r w:rsidR="00780E3C" w:rsidRPr="008C1BDB">
        <w:rPr>
          <w:rFonts w:ascii="Arial" w:hAnsi="Arial" w:cs="Arial"/>
          <w:sz w:val="24"/>
          <w:szCs w:val="24"/>
        </w:rPr>
        <w:t xml:space="preserve">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xml:space="preserve">, </w:t>
      </w:r>
      <w:del w:id="239" w:author="Dan Kliebenstein" w:date="2018-10-24T14:35:00Z">
        <w:r w:rsidR="00B738AF" w:rsidRPr="008C1BDB" w:rsidDel="00BD5B47">
          <w:rPr>
            <w:rFonts w:ascii="Arial" w:hAnsi="Arial" w:cs="Arial"/>
            <w:sz w:val="24"/>
            <w:szCs w:val="24"/>
          </w:rPr>
          <w:delText xml:space="preserve">as </w:delText>
        </w:r>
      </w:del>
      <w:ins w:id="240" w:author="Dan Kliebenstein" w:date="2018-10-24T14:35:00Z">
        <w:r w:rsidR="00BD5B47">
          <w:rPr>
            <w:rFonts w:ascii="Arial" w:hAnsi="Arial" w:cs="Arial"/>
            <w:sz w:val="24"/>
            <w:szCs w:val="24"/>
          </w:rPr>
          <w:t>it was to a much lower level than the other factors</w:t>
        </w:r>
      </w:ins>
      <w:del w:id="241" w:author="Dan Kliebenstein" w:date="2018-10-24T14:35:00Z">
        <w:r w:rsidR="00B738AF" w:rsidRPr="008C1BDB" w:rsidDel="00BD5B47">
          <w:rPr>
            <w:rFonts w:ascii="Arial" w:hAnsi="Arial" w:cs="Arial"/>
            <w:sz w:val="24"/>
            <w:szCs w:val="24"/>
          </w:rPr>
          <w:delText>shown by the</w:delText>
        </w:r>
        <w:r w:rsidRPr="008C1BDB" w:rsidDel="00BD5B47">
          <w:rPr>
            <w:rFonts w:ascii="Arial" w:hAnsi="Arial" w:cs="Arial"/>
            <w:sz w:val="24"/>
            <w:szCs w:val="24"/>
          </w:rPr>
          <w:delText xml:space="preserve"> </w:delText>
        </w:r>
        <w:r w:rsidR="00F75570" w:rsidRPr="008C1BDB" w:rsidDel="00BD5B47">
          <w:rPr>
            <w:rFonts w:ascii="Arial" w:hAnsi="Arial" w:cs="Arial"/>
            <w:sz w:val="24"/>
            <w:szCs w:val="24"/>
          </w:rPr>
          <w:lastRenderedPageBreak/>
          <w:delText xml:space="preserve">small but </w:delText>
        </w:r>
        <w:r w:rsidR="00C97B8A" w:rsidRPr="008C1BDB" w:rsidDel="00BD5B47">
          <w:rPr>
            <w:rFonts w:ascii="Arial" w:hAnsi="Arial" w:cs="Arial"/>
            <w:sz w:val="24"/>
            <w:szCs w:val="24"/>
          </w:rPr>
          <w:delText xml:space="preserve">significant effects of genetic variation between domesticated and wild </w:delText>
        </w:r>
        <w:r w:rsidRPr="008C1BDB" w:rsidDel="00BD5B47">
          <w:rPr>
            <w:rFonts w:ascii="Arial" w:hAnsi="Arial" w:cs="Arial"/>
            <w:sz w:val="24"/>
            <w:szCs w:val="24"/>
          </w:rPr>
          <w:delText>tomatoes</w:delText>
        </w:r>
      </w:del>
      <w:r w:rsidRPr="008C1BDB">
        <w:rPr>
          <w:rFonts w:ascii="Arial" w:hAnsi="Arial" w:cs="Arial"/>
          <w:sz w:val="24"/>
          <w:szCs w:val="24"/>
        </w:rPr>
        <w:t xml:space="preserve"> </w:t>
      </w:r>
      <w:r w:rsidR="00CA4ECA" w:rsidRPr="008C1BDB">
        <w:rPr>
          <w:rFonts w:ascii="Arial" w:hAnsi="Arial" w:cs="Arial"/>
          <w:sz w:val="24"/>
          <w:szCs w:val="24"/>
        </w:rPr>
        <w:t>(</w:t>
      </w:r>
      <w:del w:id="242" w:author="N S" w:date="2018-10-20T16:17:00Z">
        <w:r w:rsidR="00123ADB" w:rsidRPr="008C1BDB" w:rsidDel="003D5DFF">
          <w:rPr>
            <w:rFonts w:ascii="Arial" w:hAnsi="Arial" w:cs="Arial"/>
            <w:sz w:val="24"/>
            <w:szCs w:val="24"/>
          </w:rPr>
          <w:delText>3.5</w:delText>
        </w:r>
      </w:del>
      <w:del w:id="243" w:author="N S" w:date="2018-10-20T16:20:00Z">
        <w:r w:rsidR="00D71B30" w:rsidRPr="008C1BDB" w:rsidDel="009069F6">
          <w:rPr>
            <w:rFonts w:ascii="Arial" w:hAnsi="Arial" w:cs="Arial"/>
            <w:sz w:val="24"/>
            <w:szCs w:val="24"/>
          </w:rPr>
          <w:delText xml:space="preserve">% of total </w:delText>
        </w:r>
        <w:r w:rsidR="00123ADB"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 xml:space="preserve">variance, </w:delText>
        </w:r>
      </w:del>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del w:id="244" w:author="N S" w:date="2018-10-20T16:21:00Z">
        <w:r w:rsidR="00F75570" w:rsidRPr="008C1BDB" w:rsidDel="009069F6">
          <w:rPr>
            <w:rFonts w:ascii="Arial" w:hAnsi="Arial" w:cs="Arial"/>
            <w:sz w:val="24"/>
            <w:szCs w:val="24"/>
          </w:rPr>
          <w:delText>,</w:delText>
        </w:r>
        <w:r w:rsidR="00A33EE1" w:rsidRPr="008C1BDB" w:rsidDel="009069F6">
          <w:rPr>
            <w:rFonts w:ascii="Arial" w:hAnsi="Arial" w:cs="Arial"/>
            <w:sz w:val="24"/>
            <w:szCs w:val="24"/>
          </w:rPr>
          <w:delText xml:space="preserve"> </w:delText>
        </w:r>
        <w:r w:rsidR="00BE338C" w:rsidRPr="008C1BDB" w:rsidDel="009069F6">
          <w:rPr>
            <w:rFonts w:ascii="Arial" w:hAnsi="Arial" w:cs="Arial"/>
            <w:sz w:val="24"/>
            <w:szCs w:val="24"/>
          </w:rPr>
          <w:delText>but</w:delText>
        </w:r>
        <w:r w:rsidR="00A33EE1" w:rsidRPr="008C1BDB" w:rsidDel="009069F6">
          <w:rPr>
            <w:rFonts w:ascii="Arial" w:hAnsi="Arial" w:cs="Arial"/>
            <w:sz w:val="24"/>
            <w:szCs w:val="24"/>
          </w:rPr>
          <w:delText xml:space="preserve"> this term contributed the largest proportion of the</w:delText>
        </w:r>
        <w:r w:rsidR="00CA4ECA" w:rsidRPr="008C1BDB" w:rsidDel="009069F6">
          <w:rPr>
            <w:rFonts w:ascii="Arial" w:hAnsi="Arial" w:cs="Arial"/>
            <w:sz w:val="24"/>
            <w:szCs w:val="24"/>
          </w:rPr>
          <w:delText xml:space="preserve"> plant-related</w:delText>
        </w:r>
        <w:r w:rsidR="00A33EE1" w:rsidRPr="008C1BDB" w:rsidDel="009069F6">
          <w:rPr>
            <w:rFonts w:ascii="Arial" w:hAnsi="Arial" w:cs="Arial"/>
            <w:sz w:val="24"/>
            <w:szCs w:val="24"/>
          </w:rPr>
          <w:delText xml:space="preserve"> variance in lesion size (</w:delText>
        </w:r>
      </w:del>
      <w:del w:id="245" w:author="N S" w:date="2018-10-20T16:18:00Z">
        <w:r w:rsidR="00123ADB" w:rsidRPr="008C1BDB" w:rsidDel="003D5DFF">
          <w:rPr>
            <w:rFonts w:ascii="Arial" w:hAnsi="Arial" w:cs="Arial"/>
            <w:sz w:val="24"/>
            <w:szCs w:val="24"/>
          </w:rPr>
          <w:delText>3</w:delText>
        </w:r>
        <w:r w:rsidR="00A50C30" w:rsidRPr="008C1BDB" w:rsidDel="003D5DFF">
          <w:rPr>
            <w:rFonts w:ascii="Arial" w:hAnsi="Arial" w:cs="Arial"/>
            <w:sz w:val="24"/>
            <w:szCs w:val="24"/>
          </w:rPr>
          <w:delText>4</w:delText>
        </w:r>
      </w:del>
      <w:del w:id="246" w:author="N S" w:date="2018-10-20T16:20:00Z">
        <w:r w:rsidR="00BD23BD" w:rsidRPr="008C1BDB" w:rsidDel="009069F6">
          <w:rPr>
            <w:rFonts w:ascii="Arial" w:hAnsi="Arial" w:cs="Arial"/>
            <w:sz w:val="24"/>
            <w:szCs w:val="24"/>
          </w:rPr>
          <w:delText>%</w:delText>
        </w:r>
        <w:r w:rsidR="001B6FE3" w:rsidRPr="008C1BDB" w:rsidDel="009069F6">
          <w:rPr>
            <w:rFonts w:ascii="Arial" w:hAnsi="Arial" w:cs="Arial"/>
            <w:sz w:val="24"/>
            <w:szCs w:val="24"/>
          </w:rPr>
          <w:delText xml:space="preserve"> of total</w:delText>
        </w:r>
        <w:r w:rsidR="00123ADB" w:rsidRPr="008C1BDB" w:rsidDel="009069F6">
          <w:rPr>
            <w:rFonts w:ascii="Arial" w:hAnsi="Arial" w:cs="Arial"/>
            <w:sz w:val="24"/>
            <w:szCs w:val="24"/>
          </w:rPr>
          <w:delText xml:space="preserve"> genetic</w:delText>
        </w:r>
        <w:r w:rsidR="001B6FE3" w:rsidRPr="008C1BDB" w:rsidDel="009069F6">
          <w:rPr>
            <w:rFonts w:ascii="Arial" w:hAnsi="Arial" w:cs="Arial"/>
            <w:sz w:val="24"/>
            <w:szCs w:val="24"/>
          </w:rPr>
          <w:delText xml:space="preserve"> variance</w:delText>
        </w:r>
        <w:r w:rsidR="00BD23BD" w:rsidRPr="008C1BDB" w:rsidDel="009069F6">
          <w:rPr>
            <w:rFonts w:ascii="Arial" w:hAnsi="Arial" w:cs="Arial"/>
            <w:sz w:val="24"/>
            <w:szCs w:val="24"/>
          </w:rPr>
          <w:delText xml:space="preserve">, </w:delText>
        </w:r>
      </w:del>
      <w:del w:id="247" w:author="N S" w:date="2018-10-20T16:21:00Z">
        <w:r w:rsidR="00415881" w:rsidRPr="008C1BDB" w:rsidDel="009069F6">
          <w:rPr>
            <w:rFonts w:ascii="Arial" w:hAnsi="Arial" w:cs="Arial"/>
            <w:sz w:val="24"/>
            <w:szCs w:val="24"/>
          </w:rPr>
          <w:delText xml:space="preserve">Table </w:delText>
        </w:r>
        <w:r w:rsidR="00A33EE1" w:rsidRPr="008C1BDB" w:rsidDel="009069F6">
          <w:rPr>
            <w:rFonts w:ascii="Arial" w:hAnsi="Arial" w:cs="Arial"/>
            <w:sz w:val="24"/>
            <w:szCs w:val="24"/>
          </w:rPr>
          <w:delText xml:space="preserve">1). </w:delText>
        </w:r>
        <w:r w:rsidR="00664B59" w:rsidRPr="008C1BDB" w:rsidDel="009069F6">
          <w:rPr>
            <w:rFonts w:ascii="Arial" w:hAnsi="Arial" w:cs="Arial"/>
            <w:sz w:val="24"/>
            <w:szCs w:val="24"/>
          </w:rPr>
          <w:delText xml:space="preserve">The </w:delText>
        </w:r>
        <w:r w:rsidR="00A33EE1" w:rsidRPr="008C1BDB" w:rsidDel="009069F6">
          <w:rPr>
            <w:rFonts w:ascii="Arial" w:hAnsi="Arial" w:cs="Arial"/>
            <w:sz w:val="24"/>
            <w:szCs w:val="24"/>
          </w:rPr>
          <w:delText xml:space="preserve">lack of significance </w:delText>
        </w:r>
        <w:r w:rsidR="00664B59" w:rsidRPr="008C1BDB" w:rsidDel="009069F6">
          <w:rPr>
            <w:rFonts w:ascii="Arial" w:hAnsi="Arial" w:cs="Arial"/>
            <w:sz w:val="24"/>
            <w:szCs w:val="24"/>
          </w:rPr>
          <w:delText xml:space="preserve">for this term in face of the large fraction of variance </w:delText>
        </w:r>
        <w:r w:rsidR="00A33EE1" w:rsidRPr="008C1BDB" w:rsidDel="009069F6">
          <w:rPr>
            <w:rFonts w:ascii="Arial" w:hAnsi="Arial" w:cs="Arial"/>
            <w:sz w:val="24"/>
            <w:szCs w:val="24"/>
          </w:rPr>
          <w:delText xml:space="preserve">may </w:delText>
        </w:r>
        <w:r w:rsidR="006046FA" w:rsidRPr="008C1BDB" w:rsidDel="009069F6">
          <w:rPr>
            <w:rFonts w:ascii="Arial" w:hAnsi="Arial" w:cs="Arial"/>
            <w:sz w:val="24"/>
            <w:szCs w:val="24"/>
          </w:rPr>
          <w:delText xml:space="preserve">be </w:delText>
        </w:r>
        <w:r w:rsidR="00F75570" w:rsidRPr="008C1BDB" w:rsidDel="009069F6">
          <w:rPr>
            <w:rFonts w:ascii="Arial" w:hAnsi="Arial" w:cs="Arial"/>
            <w:sz w:val="24"/>
            <w:szCs w:val="24"/>
          </w:rPr>
          <w:delText xml:space="preserve">due to the </w:delText>
        </w:r>
        <w:r w:rsidR="00F919BB" w:rsidRPr="008C1BDB" w:rsidDel="009069F6">
          <w:rPr>
            <w:rFonts w:ascii="Arial" w:hAnsi="Arial" w:cs="Arial"/>
            <w:sz w:val="24"/>
            <w:szCs w:val="24"/>
          </w:rPr>
          <w:delText>vast degrees</w:delText>
        </w:r>
        <w:r w:rsidR="00B738AF" w:rsidRPr="008C1BDB" w:rsidDel="009069F6">
          <w:rPr>
            <w:rFonts w:ascii="Arial" w:hAnsi="Arial" w:cs="Arial"/>
            <w:sz w:val="24"/>
            <w:szCs w:val="24"/>
          </w:rPr>
          <w:delText xml:space="preserve"> of freedom</w:delText>
        </w:r>
        <w:r w:rsidR="00A33EE1" w:rsidRPr="008C1BDB" w:rsidDel="009069F6">
          <w:rPr>
            <w:rFonts w:ascii="Arial" w:hAnsi="Arial" w:cs="Arial"/>
            <w:sz w:val="24"/>
            <w:szCs w:val="24"/>
          </w:rPr>
          <w:delText xml:space="preserve"> in this term</w:delText>
        </w:r>
        <w:r w:rsidR="00415881" w:rsidRPr="008C1BDB" w:rsidDel="009069F6">
          <w:rPr>
            <w:rFonts w:ascii="Arial" w:hAnsi="Arial" w:cs="Arial"/>
            <w:sz w:val="24"/>
            <w:szCs w:val="24"/>
          </w:rPr>
          <w:delText xml:space="preserve"> (Table </w:delText>
        </w:r>
        <w:r w:rsidR="0044762C" w:rsidRPr="008C1BDB" w:rsidDel="009069F6">
          <w:rPr>
            <w:rFonts w:ascii="Arial" w:hAnsi="Arial" w:cs="Arial"/>
            <w:sz w:val="24"/>
            <w:szCs w:val="24"/>
          </w:rPr>
          <w:delText>1)</w:delText>
        </w:r>
        <w:r w:rsidR="00EA1576" w:rsidRPr="008C1BDB" w:rsidDel="009069F6">
          <w:rPr>
            <w:rFonts w:ascii="Arial" w:hAnsi="Arial" w:cs="Arial"/>
            <w:sz w:val="24"/>
            <w:szCs w:val="24"/>
          </w:rPr>
          <w:delText>.</w:delText>
        </w:r>
      </w:del>
      <w:ins w:id="248" w:author="N S" w:date="2018-10-20T16:21:00Z">
        <w:r w:rsidR="009069F6">
          <w:rPr>
            <w:rFonts w:ascii="Arial" w:hAnsi="Arial" w:cs="Arial"/>
            <w:sz w:val="24"/>
            <w:szCs w:val="24"/>
          </w:rPr>
          <w:t>.</w:t>
        </w:r>
      </w:ins>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ins w:id="249" w:author="N S" w:date="2018-10-17T10:50:00Z">
        <w:r w:rsidR="004929E3">
          <w:rPr>
            <w:rFonts w:ascii="Arial" w:hAnsi="Arial" w:cs="Arial"/>
            <w:sz w:val="24"/>
            <w:szCs w:val="24"/>
          </w:rPr>
          <w:t xml:space="preserve"> </w:t>
        </w:r>
      </w:ins>
    </w:p>
    <w:p w14:paraId="2DA614B1" w14:textId="2971A09D" w:rsidR="00960B58" w:rsidRDefault="00960B58">
      <w:pPr>
        <w:rPr>
          <w:ins w:id="250" w:author="N S" w:date="2018-10-22T17:23:00Z"/>
          <w:rFonts w:ascii="Arial" w:hAnsi="Arial" w:cs="Arial"/>
          <w:b/>
          <w:sz w:val="24"/>
          <w:szCs w:val="24"/>
        </w:rPr>
      </w:pPr>
    </w:p>
    <w:p w14:paraId="460F1545" w14:textId="5D51FEBA" w:rsidR="00960B58" w:rsidRPr="008C1BDB" w:rsidRDefault="00960B58" w:rsidP="00960B58">
      <w:pPr>
        <w:rPr>
          <w:ins w:id="251" w:author="N S" w:date="2018-10-22T17:23:00Z"/>
          <w:rFonts w:ascii="Arial" w:hAnsi="Arial" w:cs="Arial"/>
          <w:b/>
          <w:sz w:val="24"/>
          <w:szCs w:val="24"/>
        </w:rPr>
      </w:pPr>
      <w:ins w:id="252" w:author="N S" w:date="2018-10-22T17:23:00Z">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ins>
    </w:p>
    <w:p w14:paraId="4BAFC7CA" w14:textId="2540A2B9" w:rsidR="00960B58" w:rsidRDefault="00960B58" w:rsidP="00960B58">
      <w:pPr>
        <w:rPr>
          <w:ins w:id="253" w:author="N S" w:date="2018-10-22T17:23:00Z"/>
          <w:rFonts w:ascii="Arial" w:hAnsi="Arial" w:cs="Arial"/>
          <w:sz w:val="24"/>
          <w:szCs w:val="24"/>
        </w:rPr>
      </w:pPr>
      <w:ins w:id="254" w:author="N S" w:date="2018-10-22T17:23:00Z">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Plant is 12 tomato genotypes nested within their respective domestication groupings, Experiment tests the </w:t>
        </w:r>
      </w:ins>
      <w:ins w:id="255" w:author="N S" w:date="2018-10-25T12:59:00Z">
        <w:r w:rsidR="001229D0">
          <w:rPr>
            <w:rFonts w:ascii="Arial" w:hAnsi="Arial" w:cs="Arial"/>
            <w:sz w:val="24"/>
            <w:szCs w:val="24"/>
          </w:rPr>
          <w:t xml:space="preserve">random effect of </w:t>
        </w:r>
      </w:ins>
      <w:ins w:id="256" w:author="N S" w:date="2018-10-22T17:23:00Z">
        <w:r w:rsidRPr="008C1BDB">
          <w:rPr>
            <w:rFonts w:ascii="Arial" w:hAnsi="Arial" w:cs="Arial"/>
            <w:sz w:val="24"/>
            <w:szCs w:val="24"/>
          </w:rPr>
          <w:t xml:space="preserve">2 independent replicate experiments. </w:t>
        </w:r>
      </w:ins>
      <w:ins w:id="257" w:author="N S" w:date="2018-10-25T12:59:00Z">
        <w:r w:rsidR="001229D0">
          <w:rPr>
            <w:rFonts w:ascii="Arial" w:hAnsi="Arial" w:cs="Arial"/>
            <w:sz w:val="24"/>
            <w:szCs w:val="24"/>
          </w:rPr>
          <w:t xml:space="preserve">The nested random effects of whole plant sampled, </w:t>
        </w:r>
      </w:ins>
      <w:ins w:id="258" w:author="N S" w:date="2018-10-25T13:00:00Z">
        <w:r w:rsidR="001229D0">
          <w:rPr>
            <w:rFonts w:ascii="Arial" w:hAnsi="Arial" w:cs="Arial"/>
            <w:sz w:val="24"/>
            <w:szCs w:val="24"/>
          </w:rPr>
          <w:t xml:space="preserve">leaf sampled, and leaflet pair are included. </w:t>
        </w:r>
      </w:ins>
      <w:ins w:id="259" w:author="N S" w:date="2018-10-22T17:23:00Z">
        <w:r w:rsidRPr="008C1BDB">
          <w:rPr>
            <w:rFonts w:ascii="Arial" w:hAnsi="Arial" w:cs="Arial"/>
            <w:sz w:val="24"/>
            <w:szCs w:val="24"/>
          </w:rPr>
          <w:t>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ins>
    </w:p>
    <w:p w14:paraId="3190746A" w14:textId="77777777" w:rsidR="00960B58" w:rsidRDefault="00960B58" w:rsidP="00960B58">
      <w:pPr>
        <w:rPr>
          <w:ins w:id="260" w:author="N S" w:date="2018-10-22T17:23:00Z"/>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3D5903" w:rsidRPr="00944AA8" w14:paraId="196A1871" w14:textId="77777777" w:rsidTr="003D5903">
        <w:trPr>
          <w:trHeight w:val="320"/>
          <w:ins w:id="261" w:author="N S" w:date="2018-10-22T17:23: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3D5903" w:rsidRPr="00944AA8" w:rsidRDefault="003D5903" w:rsidP="00960B58">
            <w:pPr>
              <w:rPr>
                <w:ins w:id="262" w:author="N S" w:date="2018-10-22T17:23:00Z"/>
                <w:rFonts w:ascii="Arial" w:eastAsia="Times New Roman" w:hAnsi="Arial" w:cs="Arial"/>
                <w:b/>
                <w:bCs/>
                <w:color w:val="000000"/>
                <w:sz w:val="24"/>
                <w:szCs w:val="24"/>
              </w:rPr>
            </w:pPr>
            <w:ins w:id="263" w:author="N S" w:date="2018-10-22T17:23:00Z">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3D5903" w:rsidRPr="00944AA8" w:rsidRDefault="003D5903" w:rsidP="00960B58">
            <w:pPr>
              <w:jc w:val="center"/>
              <w:rPr>
                <w:ins w:id="264" w:author="N S" w:date="2018-10-22T17:23:00Z"/>
                <w:rFonts w:ascii="Arial" w:eastAsia="Times New Roman" w:hAnsi="Arial" w:cs="Arial"/>
                <w:color w:val="000000"/>
                <w:sz w:val="24"/>
                <w:szCs w:val="24"/>
              </w:rPr>
            </w:pPr>
            <w:ins w:id="265" w:author="N S" w:date="2018-10-22T17:23:00Z">
              <w:r w:rsidRPr="00944AA8">
                <w:rPr>
                  <w:rFonts w:ascii="Arial" w:eastAsia="Times New Roman" w:hAnsi="Arial" w:cs="Arial"/>
                  <w:color w:val="000000"/>
                  <w:sz w:val="24"/>
                  <w:szCs w:val="24"/>
                </w:rPr>
                <w:t>SS</w:t>
              </w:r>
            </w:ins>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3D5903" w:rsidRPr="00944AA8" w:rsidRDefault="003D5903" w:rsidP="00960B58">
            <w:pPr>
              <w:jc w:val="center"/>
              <w:rPr>
                <w:ins w:id="266" w:author="N S" w:date="2018-10-22T17:23:00Z"/>
                <w:rFonts w:ascii="Arial" w:eastAsia="Times New Roman" w:hAnsi="Arial" w:cs="Arial"/>
                <w:color w:val="000000"/>
                <w:sz w:val="24"/>
                <w:szCs w:val="24"/>
              </w:rPr>
            </w:pPr>
            <w:ins w:id="267" w:author="N S" w:date="2018-10-22T17:23:00Z">
              <w:r w:rsidRPr="00944AA8">
                <w:rPr>
                  <w:rFonts w:ascii="Arial" w:eastAsia="Times New Roman" w:hAnsi="Arial" w:cs="Arial"/>
                  <w:color w:val="000000"/>
                  <w:sz w:val="24"/>
                  <w:szCs w:val="24"/>
                </w:rPr>
                <w:t>F value</w:t>
              </w:r>
            </w:ins>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3D5903" w:rsidRPr="00944AA8" w:rsidRDefault="003D5903" w:rsidP="00960B58">
            <w:pPr>
              <w:jc w:val="center"/>
              <w:rPr>
                <w:ins w:id="268" w:author="N S" w:date="2018-10-22T17:23:00Z"/>
                <w:rFonts w:ascii="Arial" w:eastAsia="Times New Roman" w:hAnsi="Arial" w:cs="Arial"/>
                <w:color w:val="000000"/>
                <w:sz w:val="24"/>
                <w:szCs w:val="24"/>
              </w:rPr>
            </w:pPr>
            <w:ins w:id="269" w:author="N S" w:date="2018-10-22T17:23:00Z">
              <w:r w:rsidRPr="00944AA8">
                <w:rPr>
                  <w:rFonts w:ascii="Arial" w:eastAsia="Times New Roman" w:hAnsi="Arial" w:cs="Arial"/>
                  <w:color w:val="000000"/>
                  <w:sz w:val="24"/>
                  <w:szCs w:val="24"/>
                </w:rPr>
                <w:t>DF</w:t>
              </w:r>
            </w:ins>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3D5903" w:rsidRPr="00944AA8" w:rsidRDefault="003D5903" w:rsidP="00960B58">
            <w:pPr>
              <w:jc w:val="center"/>
              <w:rPr>
                <w:ins w:id="270" w:author="N S" w:date="2018-10-22T17:23:00Z"/>
                <w:rFonts w:ascii="Arial" w:eastAsia="Times New Roman" w:hAnsi="Arial" w:cs="Arial"/>
                <w:color w:val="000000"/>
                <w:sz w:val="24"/>
                <w:szCs w:val="24"/>
              </w:rPr>
            </w:pPr>
            <w:ins w:id="271" w:author="N S" w:date="2018-10-22T17:23:00Z">
              <w:r w:rsidRPr="00944AA8">
                <w:rPr>
                  <w:rFonts w:ascii="Arial" w:eastAsia="Times New Roman" w:hAnsi="Arial" w:cs="Arial"/>
                  <w:color w:val="000000"/>
                  <w:sz w:val="24"/>
                  <w:szCs w:val="24"/>
                </w:rPr>
                <w:t>p</w:t>
              </w:r>
            </w:ins>
          </w:p>
        </w:tc>
      </w:tr>
      <w:tr w:rsidR="003D5903" w:rsidRPr="00944AA8" w14:paraId="0A266ABF" w14:textId="77777777" w:rsidTr="003D5903">
        <w:trPr>
          <w:trHeight w:val="320"/>
          <w:ins w:id="272"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3D5903" w:rsidRPr="00944AA8" w:rsidRDefault="003D5903" w:rsidP="00960B58">
            <w:pPr>
              <w:rPr>
                <w:ins w:id="273" w:author="N S" w:date="2018-10-22T17:23:00Z"/>
                <w:rFonts w:ascii="Arial" w:eastAsia="Times New Roman" w:hAnsi="Arial" w:cs="Arial"/>
                <w:color w:val="000000"/>
                <w:sz w:val="24"/>
                <w:szCs w:val="24"/>
              </w:rPr>
            </w:pPr>
            <w:ins w:id="274" w:author="N S" w:date="2018-10-22T17:23:00Z">
              <w:r w:rsidRPr="00944AA8">
                <w:rPr>
                  <w:rFonts w:ascii="Arial" w:eastAsia="Times New Roman" w:hAnsi="Arial" w:cs="Arial"/>
                  <w:color w:val="000000"/>
                  <w:sz w:val="24"/>
                  <w:szCs w:val="24"/>
                </w:rPr>
                <w:t>Isolate</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3D5903" w:rsidRPr="00944AA8" w:rsidRDefault="003D5903" w:rsidP="00960B58">
            <w:pPr>
              <w:jc w:val="right"/>
              <w:rPr>
                <w:ins w:id="275" w:author="N S" w:date="2018-10-22T17:23:00Z"/>
                <w:rFonts w:ascii="Arial" w:eastAsia="Times New Roman" w:hAnsi="Arial" w:cs="Arial"/>
                <w:color w:val="000000"/>
                <w:sz w:val="24"/>
                <w:szCs w:val="24"/>
              </w:rPr>
            </w:pPr>
            <w:ins w:id="276" w:author="N S" w:date="2018-10-22T17:23:00Z">
              <w:r w:rsidRPr="00944AA8">
                <w:rPr>
                  <w:rFonts w:ascii="Arial" w:eastAsia="Times New Roman" w:hAnsi="Arial" w:cs="Arial"/>
                  <w:color w:val="000000"/>
                  <w:sz w:val="24"/>
                  <w:szCs w:val="24"/>
                </w:rPr>
                <w:t>37.8</w:t>
              </w:r>
            </w:ins>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77777777" w:rsidR="003D5903" w:rsidRPr="00944AA8" w:rsidRDefault="003D5903" w:rsidP="00960B58">
            <w:pPr>
              <w:jc w:val="right"/>
              <w:rPr>
                <w:ins w:id="277" w:author="N S" w:date="2018-10-22T17:23:00Z"/>
                <w:rFonts w:ascii="Arial" w:eastAsia="Times New Roman" w:hAnsi="Arial" w:cs="Arial"/>
                <w:color w:val="000000"/>
                <w:sz w:val="24"/>
                <w:szCs w:val="24"/>
              </w:rPr>
            </w:pPr>
            <w:ins w:id="278" w:author="N S" w:date="2018-10-22T17:23:00Z">
              <w:r w:rsidRPr="00944AA8">
                <w:rPr>
                  <w:rFonts w:ascii="Arial" w:eastAsia="Times New Roman" w:hAnsi="Arial" w:cs="Arial"/>
                  <w:color w:val="000000"/>
                  <w:sz w:val="24"/>
                  <w:szCs w:val="24"/>
                </w:rPr>
                <w:t>1.7</w:t>
              </w:r>
            </w:ins>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77777777" w:rsidR="003D5903" w:rsidRPr="00944AA8" w:rsidRDefault="003D5903" w:rsidP="00960B58">
            <w:pPr>
              <w:jc w:val="right"/>
              <w:rPr>
                <w:ins w:id="279" w:author="N S" w:date="2018-10-22T17:23:00Z"/>
                <w:rFonts w:ascii="Arial" w:eastAsia="Times New Roman" w:hAnsi="Arial" w:cs="Arial"/>
                <w:color w:val="000000"/>
                <w:sz w:val="24"/>
                <w:szCs w:val="24"/>
              </w:rPr>
            </w:pPr>
            <w:ins w:id="280" w:author="N S" w:date="2018-10-22T17:23:00Z">
              <w:r w:rsidRPr="00944AA8">
                <w:rPr>
                  <w:rFonts w:ascii="Arial" w:eastAsia="Times New Roman" w:hAnsi="Arial" w:cs="Arial"/>
                  <w:color w:val="000000"/>
                  <w:sz w:val="24"/>
                  <w:szCs w:val="24"/>
                </w:rPr>
                <w:t>94</w:t>
              </w:r>
            </w:ins>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77777777" w:rsidR="003D5903" w:rsidRPr="00944AA8" w:rsidRDefault="003D5903" w:rsidP="00960B58">
            <w:pPr>
              <w:jc w:val="right"/>
              <w:rPr>
                <w:ins w:id="281" w:author="N S" w:date="2018-10-22T17:23:00Z"/>
                <w:rFonts w:ascii="Arial" w:eastAsia="Times New Roman" w:hAnsi="Arial" w:cs="Arial"/>
                <w:b/>
                <w:bCs/>
                <w:color w:val="000000"/>
                <w:sz w:val="24"/>
                <w:szCs w:val="24"/>
              </w:rPr>
            </w:pPr>
            <w:ins w:id="282" w:author="N S" w:date="2018-10-22T17:23:00Z">
              <w:r w:rsidRPr="00944AA8">
                <w:rPr>
                  <w:rFonts w:ascii="Arial" w:eastAsia="Times New Roman" w:hAnsi="Arial" w:cs="Arial"/>
                  <w:b/>
                  <w:bCs/>
                  <w:color w:val="000000"/>
                  <w:sz w:val="24"/>
                  <w:szCs w:val="24"/>
                </w:rPr>
                <w:t>0.007</w:t>
              </w:r>
            </w:ins>
          </w:p>
        </w:tc>
      </w:tr>
      <w:tr w:rsidR="003D5903" w:rsidRPr="00944AA8" w14:paraId="0EF46AD6" w14:textId="77777777" w:rsidTr="003D5903">
        <w:trPr>
          <w:trHeight w:val="320"/>
          <w:ins w:id="28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3D5903" w:rsidRPr="00944AA8" w:rsidRDefault="003D5903" w:rsidP="00960B58">
            <w:pPr>
              <w:rPr>
                <w:ins w:id="284" w:author="N S" w:date="2018-10-22T17:23:00Z"/>
                <w:rFonts w:ascii="Arial" w:eastAsia="Times New Roman" w:hAnsi="Arial" w:cs="Arial"/>
                <w:color w:val="000000"/>
                <w:sz w:val="24"/>
                <w:szCs w:val="24"/>
              </w:rPr>
            </w:pPr>
            <w:ins w:id="285" w:author="N S" w:date="2018-10-22T17:23:00Z">
              <w:r w:rsidRPr="00944AA8">
                <w:rPr>
                  <w:rFonts w:ascii="Arial" w:eastAsia="Times New Roman" w:hAnsi="Arial" w:cs="Arial"/>
                  <w:color w:val="000000"/>
                  <w:sz w:val="24"/>
                  <w:szCs w:val="24"/>
                </w:rPr>
                <w:t>Domestication</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3D5903" w:rsidRPr="00944AA8" w:rsidRDefault="003D5903" w:rsidP="00960B58">
            <w:pPr>
              <w:jc w:val="right"/>
              <w:rPr>
                <w:ins w:id="286" w:author="N S" w:date="2018-10-22T17:23:00Z"/>
                <w:rFonts w:ascii="Arial" w:eastAsia="Times New Roman" w:hAnsi="Arial" w:cs="Arial"/>
                <w:color w:val="000000"/>
                <w:sz w:val="24"/>
                <w:szCs w:val="24"/>
              </w:rPr>
            </w:pPr>
            <w:ins w:id="287" w:author="N S" w:date="2018-10-22T17:23:00Z">
              <w:r w:rsidRPr="00944AA8">
                <w:rPr>
                  <w:rFonts w:ascii="Arial" w:eastAsia="Times New Roman" w:hAnsi="Arial" w:cs="Arial"/>
                  <w:color w:val="000000"/>
                  <w:sz w:val="24"/>
                  <w:szCs w:val="24"/>
                </w:rPr>
                <w:t>3.4</w:t>
              </w:r>
            </w:ins>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77777777" w:rsidR="003D5903" w:rsidRPr="00944AA8" w:rsidRDefault="003D5903" w:rsidP="00960B58">
            <w:pPr>
              <w:jc w:val="right"/>
              <w:rPr>
                <w:ins w:id="288" w:author="N S" w:date="2018-10-22T17:23:00Z"/>
                <w:rFonts w:ascii="Arial" w:eastAsia="Times New Roman" w:hAnsi="Arial" w:cs="Arial"/>
                <w:color w:val="000000"/>
                <w:sz w:val="24"/>
                <w:szCs w:val="24"/>
              </w:rPr>
            </w:pPr>
            <w:ins w:id="289" w:author="N S" w:date="2018-10-22T17:23:00Z">
              <w:r w:rsidRPr="00944AA8">
                <w:rPr>
                  <w:rFonts w:ascii="Arial" w:eastAsia="Times New Roman" w:hAnsi="Arial" w:cs="Arial"/>
                  <w:color w:val="000000"/>
                  <w:sz w:val="24"/>
                  <w:szCs w:val="24"/>
                </w:rPr>
                <w:t>14.1</w:t>
              </w:r>
            </w:ins>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77777777" w:rsidR="003D5903" w:rsidRPr="00944AA8" w:rsidRDefault="003D5903" w:rsidP="00960B58">
            <w:pPr>
              <w:jc w:val="right"/>
              <w:rPr>
                <w:ins w:id="290" w:author="N S" w:date="2018-10-22T17:23:00Z"/>
                <w:rFonts w:ascii="Arial" w:eastAsia="Times New Roman" w:hAnsi="Arial" w:cs="Arial"/>
                <w:color w:val="000000"/>
                <w:sz w:val="24"/>
                <w:szCs w:val="24"/>
              </w:rPr>
            </w:pPr>
            <w:ins w:id="291" w:author="N S" w:date="2018-10-22T17:23:00Z">
              <w:r w:rsidRPr="00944AA8">
                <w:rPr>
                  <w:rFonts w:ascii="Arial" w:eastAsia="Times New Roman" w:hAnsi="Arial" w:cs="Arial"/>
                  <w:color w:val="000000"/>
                  <w:sz w:val="24"/>
                  <w:szCs w:val="24"/>
                </w:rPr>
                <w:t>1</w:t>
              </w:r>
            </w:ins>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77777777" w:rsidR="003D5903" w:rsidRPr="00944AA8" w:rsidRDefault="003D5903" w:rsidP="00960B58">
            <w:pPr>
              <w:jc w:val="right"/>
              <w:rPr>
                <w:ins w:id="292" w:author="N S" w:date="2018-10-22T17:23:00Z"/>
                <w:rFonts w:ascii="Arial" w:eastAsia="Times New Roman" w:hAnsi="Arial" w:cs="Arial"/>
                <w:b/>
                <w:bCs/>
                <w:color w:val="000000"/>
                <w:sz w:val="24"/>
                <w:szCs w:val="24"/>
              </w:rPr>
            </w:pPr>
            <w:ins w:id="293" w:author="N S" w:date="2018-10-22T17:23:00Z">
              <w:r w:rsidRPr="00944AA8">
                <w:rPr>
                  <w:rFonts w:ascii="Arial" w:eastAsia="Times New Roman" w:hAnsi="Arial" w:cs="Arial"/>
                  <w:b/>
                  <w:bCs/>
                  <w:color w:val="000000"/>
                  <w:sz w:val="24"/>
                  <w:szCs w:val="24"/>
                </w:rPr>
                <w:t>0.0006</w:t>
              </w:r>
            </w:ins>
          </w:p>
        </w:tc>
      </w:tr>
      <w:tr w:rsidR="003D5903" w:rsidRPr="00944AA8" w14:paraId="57B23D7C" w14:textId="77777777" w:rsidTr="003D5903">
        <w:trPr>
          <w:trHeight w:val="320"/>
          <w:ins w:id="29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3D5903" w:rsidRPr="00944AA8" w:rsidRDefault="003D5903" w:rsidP="00960B58">
            <w:pPr>
              <w:rPr>
                <w:ins w:id="295" w:author="N S" w:date="2018-10-22T17:23:00Z"/>
                <w:rFonts w:ascii="Arial" w:eastAsia="Times New Roman" w:hAnsi="Arial" w:cs="Arial"/>
                <w:color w:val="000000"/>
                <w:sz w:val="24"/>
                <w:szCs w:val="24"/>
              </w:rPr>
            </w:pPr>
            <w:proofErr w:type="spellStart"/>
            <w:ins w:id="296" w:author="N S" w:date="2018-10-22T17:23:00Z">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3D5903" w:rsidRPr="00944AA8" w:rsidRDefault="003D5903" w:rsidP="00960B58">
            <w:pPr>
              <w:jc w:val="right"/>
              <w:rPr>
                <w:ins w:id="297" w:author="N S" w:date="2018-10-22T17:23:00Z"/>
                <w:rFonts w:ascii="Arial" w:eastAsia="Times New Roman" w:hAnsi="Arial" w:cs="Arial"/>
                <w:color w:val="000000"/>
                <w:sz w:val="24"/>
                <w:szCs w:val="24"/>
              </w:rPr>
            </w:pPr>
            <w:ins w:id="298" w:author="N S" w:date="2018-10-22T17:23:00Z">
              <w:r w:rsidRPr="00944AA8">
                <w:rPr>
                  <w:rFonts w:ascii="Arial" w:eastAsia="Times New Roman" w:hAnsi="Arial" w:cs="Arial"/>
                  <w:color w:val="000000"/>
                  <w:sz w:val="24"/>
                  <w:szCs w:val="24"/>
                </w:rPr>
                <w:t>39.3</w:t>
              </w:r>
            </w:ins>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7777777" w:rsidR="003D5903" w:rsidRPr="00944AA8" w:rsidRDefault="003D5903" w:rsidP="00960B58">
            <w:pPr>
              <w:jc w:val="right"/>
              <w:rPr>
                <w:ins w:id="299" w:author="N S" w:date="2018-10-22T17:23:00Z"/>
                <w:rFonts w:ascii="Arial" w:eastAsia="Times New Roman" w:hAnsi="Arial" w:cs="Arial"/>
                <w:color w:val="000000"/>
                <w:sz w:val="24"/>
                <w:szCs w:val="24"/>
              </w:rPr>
            </w:pPr>
            <w:ins w:id="300" w:author="N S" w:date="2018-10-22T17:23:00Z">
              <w:r w:rsidRPr="00944AA8">
                <w:rPr>
                  <w:rFonts w:ascii="Arial" w:eastAsia="Times New Roman" w:hAnsi="Arial" w:cs="Arial"/>
                  <w:color w:val="000000"/>
                  <w:sz w:val="24"/>
                  <w:szCs w:val="24"/>
                </w:rPr>
                <w:t>16.2</w:t>
              </w:r>
            </w:ins>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77777777" w:rsidR="003D5903" w:rsidRPr="00944AA8" w:rsidRDefault="003D5903" w:rsidP="00960B58">
            <w:pPr>
              <w:jc w:val="right"/>
              <w:rPr>
                <w:ins w:id="301" w:author="N S" w:date="2018-10-22T17:23:00Z"/>
                <w:rFonts w:ascii="Arial" w:eastAsia="Times New Roman" w:hAnsi="Arial" w:cs="Arial"/>
                <w:color w:val="000000"/>
                <w:sz w:val="24"/>
                <w:szCs w:val="24"/>
              </w:rPr>
            </w:pPr>
            <w:ins w:id="302" w:author="N S" w:date="2018-10-22T17:23:00Z">
              <w:r w:rsidRPr="00944AA8">
                <w:rPr>
                  <w:rFonts w:ascii="Arial" w:eastAsia="Times New Roman" w:hAnsi="Arial" w:cs="Arial"/>
                  <w:color w:val="000000"/>
                  <w:sz w:val="24"/>
                  <w:szCs w:val="24"/>
                </w:rPr>
                <w:t>10</w:t>
              </w:r>
            </w:ins>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77777777" w:rsidR="003D5903" w:rsidRPr="00944AA8" w:rsidRDefault="003D5903" w:rsidP="00960B58">
            <w:pPr>
              <w:jc w:val="right"/>
              <w:rPr>
                <w:ins w:id="303" w:author="N S" w:date="2018-10-22T17:23:00Z"/>
                <w:rFonts w:ascii="Arial" w:eastAsia="Times New Roman" w:hAnsi="Arial" w:cs="Arial"/>
                <w:b/>
                <w:bCs/>
                <w:color w:val="000000"/>
                <w:sz w:val="24"/>
                <w:szCs w:val="24"/>
              </w:rPr>
            </w:pPr>
            <w:ins w:id="304" w:author="N S" w:date="2018-10-22T17:23:00Z">
              <w:r w:rsidRPr="00944AA8">
                <w:rPr>
                  <w:rFonts w:ascii="Arial" w:eastAsia="Times New Roman" w:hAnsi="Arial" w:cs="Arial"/>
                  <w:b/>
                  <w:bCs/>
                  <w:color w:val="000000"/>
                  <w:sz w:val="24"/>
                  <w:szCs w:val="24"/>
                </w:rPr>
                <w:t>5e-11</w:t>
              </w:r>
            </w:ins>
          </w:p>
        </w:tc>
      </w:tr>
      <w:tr w:rsidR="003D5903" w:rsidRPr="00944AA8" w14:paraId="7BDFFA34" w14:textId="77777777" w:rsidTr="003D5903">
        <w:trPr>
          <w:trHeight w:val="320"/>
          <w:ins w:id="305"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3D5903" w:rsidRPr="00944AA8" w:rsidRDefault="003D5903" w:rsidP="00960B58">
            <w:pPr>
              <w:rPr>
                <w:ins w:id="306" w:author="N S" w:date="2018-10-22T17:23:00Z"/>
                <w:rFonts w:ascii="Arial" w:eastAsia="Times New Roman" w:hAnsi="Arial" w:cs="Arial"/>
                <w:color w:val="000000"/>
                <w:sz w:val="24"/>
                <w:szCs w:val="24"/>
              </w:rPr>
            </w:pPr>
            <w:proofErr w:type="spellStart"/>
            <w:proofErr w:type="gramStart"/>
            <w:ins w:id="307" w:author="N S" w:date="2018-10-22T17:23:00Z">
              <w:r w:rsidRPr="00944AA8">
                <w:rPr>
                  <w:rFonts w:ascii="Arial" w:eastAsia="Times New Roman" w:hAnsi="Arial" w:cs="Arial"/>
                  <w:color w:val="000000"/>
                  <w:sz w:val="24"/>
                  <w:szCs w:val="24"/>
                </w:rPr>
                <w:t>Iso:Domest</w:t>
              </w:r>
              <w:proofErr w:type="spellEnd"/>
              <w:proofErr w:type="gramEnd"/>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3D5903" w:rsidRPr="00944AA8" w:rsidRDefault="003D5903" w:rsidP="00960B58">
            <w:pPr>
              <w:jc w:val="right"/>
              <w:rPr>
                <w:ins w:id="308" w:author="N S" w:date="2018-10-22T17:23:00Z"/>
                <w:rFonts w:ascii="Arial" w:eastAsia="Times New Roman" w:hAnsi="Arial" w:cs="Arial"/>
                <w:color w:val="000000"/>
                <w:sz w:val="24"/>
                <w:szCs w:val="24"/>
              </w:rPr>
            </w:pPr>
            <w:ins w:id="309" w:author="N S" w:date="2018-10-22T17:23:00Z">
              <w:r w:rsidRPr="00944AA8">
                <w:rPr>
                  <w:rFonts w:ascii="Arial" w:eastAsia="Times New Roman" w:hAnsi="Arial" w:cs="Arial"/>
                  <w:color w:val="000000"/>
                  <w:sz w:val="24"/>
                  <w:szCs w:val="24"/>
                </w:rPr>
                <w:t>15.8</w:t>
              </w:r>
            </w:ins>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77777777" w:rsidR="003D5903" w:rsidRPr="00944AA8" w:rsidRDefault="003D5903" w:rsidP="00960B58">
            <w:pPr>
              <w:jc w:val="right"/>
              <w:rPr>
                <w:ins w:id="310" w:author="N S" w:date="2018-10-22T17:23:00Z"/>
                <w:rFonts w:ascii="Arial" w:eastAsia="Times New Roman" w:hAnsi="Arial" w:cs="Arial"/>
                <w:color w:val="000000"/>
                <w:sz w:val="24"/>
                <w:szCs w:val="24"/>
              </w:rPr>
            </w:pPr>
            <w:ins w:id="311" w:author="N S" w:date="2018-10-22T17:23:00Z">
              <w:r w:rsidRPr="00944AA8">
                <w:rPr>
                  <w:rFonts w:ascii="Arial" w:eastAsia="Times New Roman" w:hAnsi="Arial" w:cs="Arial"/>
                  <w:color w:val="000000"/>
                  <w:sz w:val="24"/>
                  <w:szCs w:val="24"/>
                </w:rPr>
                <w:t>0.7</w:t>
              </w:r>
            </w:ins>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77777777" w:rsidR="003D5903" w:rsidRPr="00944AA8" w:rsidRDefault="003D5903" w:rsidP="00960B58">
            <w:pPr>
              <w:jc w:val="right"/>
              <w:rPr>
                <w:ins w:id="312" w:author="N S" w:date="2018-10-22T17:23:00Z"/>
                <w:rFonts w:ascii="Arial" w:eastAsia="Times New Roman" w:hAnsi="Arial" w:cs="Arial"/>
                <w:color w:val="000000"/>
                <w:sz w:val="24"/>
                <w:szCs w:val="24"/>
              </w:rPr>
            </w:pPr>
            <w:ins w:id="313" w:author="N S" w:date="2018-10-22T17:23:00Z">
              <w:r w:rsidRPr="00944AA8">
                <w:rPr>
                  <w:rFonts w:ascii="Arial" w:eastAsia="Times New Roman" w:hAnsi="Arial" w:cs="Arial"/>
                  <w:color w:val="000000"/>
                  <w:sz w:val="24"/>
                  <w:szCs w:val="24"/>
                </w:rPr>
                <w:t>94</w:t>
              </w:r>
            </w:ins>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77777777" w:rsidR="003D5903" w:rsidRPr="00944AA8" w:rsidRDefault="003D5903" w:rsidP="00960B58">
            <w:pPr>
              <w:jc w:val="right"/>
              <w:rPr>
                <w:ins w:id="314" w:author="N S" w:date="2018-10-22T17:23:00Z"/>
                <w:rFonts w:ascii="Arial" w:eastAsia="Times New Roman" w:hAnsi="Arial" w:cs="Arial"/>
                <w:color w:val="000000"/>
                <w:sz w:val="24"/>
                <w:szCs w:val="24"/>
              </w:rPr>
            </w:pPr>
            <w:ins w:id="315" w:author="N S" w:date="2018-10-22T17:23:00Z">
              <w:r w:rsidRPr="00944AA8">
                <w:rPr>
                  <w:rFonts w:ascii="Arial" w:eastAsia="Times New Roman" w:hAnsi="Arial" w:cs="Arial"/>
                  <w:color w:val="000000"/>
                  <w:sz w:val="24"/>
                  <w:szCs w:val="24"/>
                </w:rPr>
                <w:t>0.99</w:t>
              </w:r>
            </w:ins>
          </w:p>
        </w:tc>
      </w:tr>
      <w:tr w:rsidR="003D5903" w:rsidRPr="00944AA8" w14:paraId="18869219" w14:textId="77777777" w:rsidTr="003D5903">
        <w:trPr>
          <w:trHeight w:val="320"/>
          <w:ins w:id="316"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3D5903" w:rsidRPr="00944AA8" w:rsidRDefault="003D5903" w:rsidP="00960B58">
            <w:pPr>
              <w:rPr>
                <w:ins w:id="317" w:author="N S" w:date="2018-10-22T17:23:00Z"/>
                <w:rFonts w:ascii="Arial" w:eastAsia="Times New Roman" w:hAnsi="Arial" w:cs="Arial"/>
                <w:color w:val="000000"/>
                <w:sz w:val="24"/>
                <w:szCs w:val="24"/>
              </w:rPr>
            </w:pPr>
            <w:proofErr w:type="spellStart"/>
            <w:proofErr w:type="gramStart"/>
            <w:ins w:id="318" w:author="N S" w:date="2018-10-22T17:23:00Z">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3D5903" w:rsidRPr="00944AA8" w:rsidRDefault="003D5903" w:rsidP="00960B58">
            <w:pPr>
              <w:jc w:val="right"/>
              <w:rPr>
                <w:ins w:id="319" w:author="N S" w:date="2018-10-22T17:23:00Z"/>
                <w:rFonts w:ascii="Arial" w:eastAsia="Times New Roman" w:hAnsi="Arial" w:cs="Arial"/>
                <w:color w:val="000000"/>
                <w:sz w:val="24"/>
                <w:szCs w:val="24"/>
              </w:rPr>
            </w:pPr>
            <w:ins w:id="320" w:author="N S" w:date="2018-10-22T17:23:00Z">
              <w:r w:rsidRPr="00944AA8">
                <w:rPr>
                  <w:rFonts w:ascii="Arial" w:eastAsia="Times New Roman" w:hAnsi="Arial" w:cs="Arial"/>
                  <w:color w:val="000000"/>
                  <w:sz w:val="24"/>
                  <w:szCs w:val="24"/>
                </w:rPr>
                <w:t>179.1</w:t>
              </w:r>
            </w:ins>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7777777" w:rsidR="003D5903" w:rsidRPr="00944AA8" w:rsidRDefault="003D5903" w:rsidP="00960B58">
            <w:pPr>
              <w:jc w:val="right"/>
              <w:rPr>
                <w:ins w:id="321" w:author="N S" w:date="2018-10-22T17:23:00Z"/>
                <w:rFonts w:ascii="Arial" w:eastAsia="Times New Roman" w:hAnsi="Arial" w:cs="Arial"/>
                <w:color w:val="000000"/>
                <w:sz w:val="24"/>
                <w:szCs w:val="24"/>
              </w:rPr>
            </w:pPr>
            <w:ins w:id="322" w:author="N S" w:date="2018-10-22T17:23:00Z">
              <w:r w:rsidRPr="00944AA8">
                <w:rPr>
                  <w:rFonts w:ascii="Arial" w:eastAsia="Times New Roman" w:hAnsi="Arial" w:cs="Arial"/>
                  <w:color w:val="000000"/>
                  <w:sz w:val="24"/>
                  <w:szCs w:val="24"/>
                </w:rPr>
                <w:t>0.8</w:t>
              </w:r>
            </w:ins>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77777777" w:rsidR="003D5903" w:rsidRPr="00944AA8" w:rsidRDefault="003D5903" w:rsidP="00960B58">
            <w:pPr>
              <w:jc w:val="right"/>
              <w:rPr>
                <w:ins w:id="323" w:author="N S" w:date="2018-10-22T17:23:00Z"/>
                <w:rFonts w:ascii="Arial" w:eastAsia="Times New Roman" w:hAnsi="Arial" w:cs="Arial"/>
                <w:color w:val="000000"/>
                <w:sz w:val="24"/>
                <w:szCs w:val="24"/>
              </w:rPr>
            </w:pPr>
            <w:ins w:id="324" w:author="N S" w:date="2018-10-22T17:23:00Z">
              <w:r w:rsidRPr="00944AA8">
                <w:rPr>
                  <w:rFonts w:ascii="Arial" w:eastAsia="Times New Roman" w:hAnsi="Arial" w:cs="Arial"/>
                  <w:color w:val="000000"/>
                  <w:sz w:val="24"/>
                  <w:szCs w:val="24"/>
                </w:rPr>
                <w:t>940</w:t>
              </w:r>
            </w:ins>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77777777" w:rsidR="003D5903" w:rsidRPr="00944AA8" w:rsidRDefault="003D5903" w:rsidP="00960B58">
            <w:pPr>
              <w:jc w:val="right"/>
              <w:rPr>
                <w:ins w:id="325" w:author="N S" w:date="2018-10-22T17:23:00Z"/>
                <w:rFonts w:ascii="Arial" w:eastAsia="Times New Roman" w:hAnsi="Arial" w:cs="Arial"/>
                <w:color w:val="000000"/>
                <w:sz w:val="24"/>
                <w:szCs w:val="24"/>
              </w:rPr>
            </w:pPr>
            <w:ins w:id="326" w:author="N S" w:date="2018-10-22T17:23:00Z">
              <w:r w:rsidRPr="00944AA8">
                <w:rPr>
                  <w:rFonts w:ascii="Arial" w:eastAsia="Times New Roman" w:hAnsi="Arial" w:cs="Arial"/>
                  <w:color w:val="000000"/>
                  <w:sz w:val="24"/>
                  <w:szCs w:val="24"/>
                </w:rPr>
                <w:t>1</w:t>
              </w:r>
            </w:ins>
          </w:p>
        </w:tc>
      </w:tr>
      <w:tr w:rsidR="00960B58" w:rsidRPr="00944AA8" w14:paraId="1EF4D6A3" w14:textId="77777777" w:rsidTr="003D5903">
        <w:trPr>
          <w:trHeight w:val="320"/>
          <w:ins w:id="32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ins w:id="328" w:author="N S" w:date="2018-10-22T17:23:00Z"/>
                <w:rFonts w:ascii="Arial" w:eastAsia="Times New Roman" w:hAnsi="Arial" w:cs="Arial"/>
                <w:b/>
                <w:bCs/>
                <w:color w:val="000000"/>
                <w:sz w:val="24"/>
                <w:szCs w:val="24"/>
              </w:rPr>
            </w:pPr>
            <w:ins w:id="329" w:author="N S" w:date="2018-10-22T17:23:00Z">
              <w:r w:rsidRPr="00944AA8">
                <w:rPr>
                  <w:rFonts w:ascii="Arial" w:eastAsia="Times New Roman" w:hAnsi="Arial" w:cs="Arial"/>
                  <w:b/>
                  <w:bCs/>
                  <w:color w:val="000000"/>
                  <w:sz w:val="24"/>
                  <w:szCs w:val="24"/>
                </w:rPr>
                <w:t>Random Effect</w:t>
              </w:r>
            </w:ins>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ins w:id="330" w:author="N S" w:date="2018-10-22T17:23:00Z"/>
                <w:rFonts w:ascii="Arial" w:eastAsia="Times New Roman" w:hAnsi="Arial" w:cs="Arial"/>
                <w:color w:val="000000"/>
                <w:sz w:val="24"/>
                <w:szCs w:val="24"/>
              </w:rPr>
            </w:pPr>
            <w:ins w:id="331" w:author="N S" w:date="2018-10-22T17:23:00Z">
              <w:r w:rsidRPr="00944AA8">
                <w:rPr>
                  <w:rFonts w:ascii="Arial" w:eastAsia="Times New Roman" w:hAnsi="Arial" w:cs="Arial"/>
                  <w:color w:val="000000"/>
                  <w:sz w:val="24"/>
                  <w:szCs w:val="24"/>
                </w:rPr>
                <w:t>LRT</w:t>
              </w:r>
            </w:ins>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ins w:id="332" w:author="N S" w:date="2018-10-22T17:23:00Z"/>
                <w:rFonts w:ascii="Arial" w:eastAsia="Times New Roman" w:hAnsi="Arial" w:cs="Arial"/>
                <w:color w:val="000000"/>
                <w:sz w:val="24"/>
                <w:szCs w:val="24"/>
              </w:rPr>
            </w:pPr>
            <w:ins w:id="333" w:author="N S" w:date="2018-10-22T17:23:00Z">
              <w:r w:rsidRPr="00944AA8">
                <w:rPr>
                  <w:rFonts w:ascii="Arial" w:eastAsia="Times New Roman" w:hAnsi="Arial" w:cs="Arial"/>
                  <w:color w:val="000000"/>
                  <w:sz w:val="24"/>
                  <w:szCs w:val="24"/>
                </w:rPr>
                <w:t>DF</w:t>
              </w:r>
            </w:ins>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ins w:id="334" w:author="N S" w:date="2018-10-22T17:23:00Z"/>
                <w:rFonts w:ascii="Arial" w:eastAsia="Times New Roman" w:hAnsi="Arial" w:cs="Arial"/>
                <w:color w:val="000000"/>
                <w:sz w:val="24"/>
                <w:szCs w:val="24"/>
              </w:rPr>
            </w:pPr>
            <w:ins w:id="335" w:author="N S" w:date="2018-10-22T17:23:00Z">
              <w:r w:rsidRPr="00944AA8">
                <w:rPr>
                  <w:rFonts w:ascii="Arial" w:eastAsia="Times New Roman" w:hAnsi="Arial" w:cs="Arial"/>
                  <w:color w:val="000000"/>
                  <w:sz w:val="24"/>
                  <w:szCs w:val="24"/>
                </w:rPr>
                <w:t>p</w:t>
              </w:r>
            </w:ins>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ins w:id="336" w:author="N S" w:date="2018-10-22T17:23:00Z"/>
                <w:rFonts w:ascii="Arial" w:eastAsia="Times New Roman" w:hAnsi="Arial" w:cs="Arial"/>
                <w:color w:val="000000"/>
                <w:sz w:val="24"/>
                <w:szCs w:val="24"/>
              </w:rPr>
            </w:pPr>
          </w:p>
        </w:tc>
      </w:tr>
      <w:tr w:rsidR="00960B58" w:rsidRPr="00944AA8" w14:paraId="08739147" w14:textId="77777777" w:rsidTr="003D5903">
        <w:trPr>
          <w:trHeight w:val="320"/>
          <w:ins w:id="33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ins w:id="338" w:author="N S" w:date="2018-10-22T17:23:00Z"/>
                <w:rFonts w:ascii="Arial" w:eastAsia="Times New Roman" w:hAnsi="Arial" w:cs="Arial"/>
                <w:color w:val="000000"/>
                <w:sz w:val="24"/>
                <w:szCs w:val="24"/>
              </w:rPr>
            </w:pPr>
            <w:ins w:id="339" w:author="N S" w:date="2018-10-22T17:23:00Z">
              <w:r w:rsidRPr="00944AA8">
                <w:rPr>
                  <w:rFonts w:ascii="Arial" w:eastAsia="Times New Roman" w:hAnsi="Arial" w:cs="Arial"/>
                  <w:color w:val="000000"/>
                  <w:sz w:val="24"/>
                  <w:szCs w:val="24"/>
                </w:rPr>
                <w:t>1 | Experiment</w:t>
              </w:r>
            </w:ins>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ins w:id="340" w:author="N S" w:date="2018-10-22T17:23:00Z"/>
                <w:rFonts w:ascii="Arial" w:eastAsia="Times New Roman" w:hAnsi="Arial" w:cs="Arial"/>
                <w:color w:val="000000"/>
                <w:sz w:val="24"/>
                <w:szCs w:val="24"/>
              </w:rPr>
            </w:pPr>
            <w:ins w:id="341" w:author="N S" w:date="2018-10-22T17:23:00Z">
              <w:r w:rsidRPr="00944AA8">
                <w:rPr>
                  <w:rFonts w:ascii="Arial" w:eastAsia="Times New Roman" w:hAnsi="Arial" w:cs="Arial"/>
                  <w:color w:val="000000"/>
                  <w:sz w:val="24"/>
                  <w:szCs w:val="24"/>
                </w:rPr>
                <w:t>136</w:t>
              </w:r>
            </w:ins>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ins w:id="342" w:author="N S" w:date="2018-10-22T17:23:00Z"/>
                <w:rFonts w:ascii="Arial" w:eastAsia="Times New Roman" w:hAnsi="Arial" w:cs="Arial"/>
                <w:color w:val="000000"/>
                <w:sz w:val="24"/>
                <w:szCs w:val="24"/>
              </w:rPr>
            </w:pPr>
            <w:ins w:id="343"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ins w:id="344" w:author="N S" w:date="2018-10-22T17:23:00Z"/>
                <w:rFonts w:ascii="Arial" w:eastAsia="Times New Roman" w:hAnsi="Arial" w:cs="Arial"/>
                <w:b/>
                <w:bCs/>
                <w:color w:val="000000"/>
                <w:sz w:val="24"/>
                <w:szCs w:val="24"/>
              </w:rPr>
            </w:pPr>
            <w:ins w:id="345"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ins w:id="346" w:author="N S" w:date="2018-10-22T17:23:00Z"/>
                <w:rFonts w:ascii="Arial" w:eastAsia="Times New Roman" w:hAnsi="Arial" w:cs="Arial"/>
                <w:b/>
                <w:bCs/>
                <w:color w:val="000000"/>
                <w:sz w:val="24"/>
                <w:szCs w:val="24"/>
              </w:rPr>
            </w:pPr>
          </w:p>
        </w:tc>
      </w:tr>
      <w:tr w:rsidR="00960B58" w:rsidRPr="00944AA8" w14:paraId="40D2948D" w14:textId="77777777" w:rsidTr="003D5903">
        <w:trPr>
          <w:trHeight w:val="320"/>
          <w:ins w:id="34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ins w:id="348" w:author="N S" w:date="2018-10-22T17:23:00Z"/>
                <w:rFonts w:ascii="Arial" w:eastAsia="Times New Roman" w:hAnsi="Arial" w:cs="Arial"/>
                <w:color w:val="000000"/>
                <w:sz w:val="24"/>
                <w:szCs w:val="24"/>
              </w:rPr>
            </w:pPr>
            <w:ins w:id="349" w:author="N S" w:date="2018-10-22T17:23:00Z">
              <w:r w:rsidRPr="00944AA8">
                <w:rPr>
                  <w:rFonts w:ascii="Arial" w:eastAsia="Times New Roman" w:hAnsi="Arial" w:cs="Arial"/>
                  <w:color w:val="000000"/>
                  <w:sz w:val="24"/>
                  <w:szCs w:val="24"/>
                </w:rPr>
                <w:t>1 | Whole Plant</w:t>
              </w:r>
            </w:ins>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ins w:id="350" w:author="N S" w:date="2018-10-22T17:23:00Z"/>
                <w:rFonts w:ascii="Arial" w:eastAsia="Times New Roman" w:hAnsi="Arial" w:cs="Arial"/>
                <w:color w:val="000000"/>
                <w:sz w:val="24"/>
                <w:szCs w:val="24"/>
              </w:rPr>
            </w:pPr>
            <w:ins w:id="351" w:author="N S" w:date="2018-10-22T17:23:00Z">
              <w:r w:rsidRPr="00944AA8">
                <w:rPr>
                  <w:rFonts w:ascii="Arial" w:eastAsia="Times New Roman" w:hAnsi="Arial" w:cs="Arial"/>
                  <w:color w:val="000000"/>
                  <w:sz w:val="24"/>
                  <w:szCs w:val="24"/>
                </w:rPr>
                <w:t>0.21</w:t>
              </w:r>
            </w:ins>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ins w:id="352" w:author="N S" w:date="2018-10-22T17:23:00Z"/>
                <w:rFonts w:ascii="Arial" w:eastAsia="Times New Roman" w:hAnsi="Arial" w:cs="Arial"/>
                <w:color w:val="000000"/>
                <w:sz w:val="24"/>
                <w:szCs w:val="24"/>
              </w:rPr>
            </w:pPr>
            <w:ins w:id="353"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ins w:id="354" w:author="N S" w:date="2018-10-22T17:23:00Z"/>
                <w:rFonts w:ascii="Arial" w:eastAsia="Times New Roman" w:hAnsi="Arial" w:cs="Arial"/>
                <w:color w:val="000000"/>
                <w:sz w:val="24"/>
                <w:szCs w:val="24"/>
              </w:rPr>
            </w:pPr>
            <w:ins w:id="355" w:author="N S" w:date="2018-10-22T17:23:00Z">
              <w:r w:rsidRPr="00944AA8">
                <w:rPr>
                  <w:rFonts w:ascii="Arial" w:eastAsia="Times New Roman" w:hAnsi="Arial" w:cs="Arial"/>
                  <w:color w:val="000000"/>
                  <w:sz w:val="24"/>
                  <w:szCs w:val="24"/>
                </w:rPr>
                <w:t>0.65</w:t>
              </w:r>
            </w:ins>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ins w:id="356" w:author="N S" w:date="2018-10-22T17:23:00Z"/>
                <w:rFonts w:ascii="Arial" w:eastAsia="Times New Roman" w:hAnsi="Arial" w:cs="Arial"/>
                <w:color w:val="000000"/>
                <w:sz w:val="24"/>
                <w:szCs w:val="24"/>
              </w:rPr>
            </w:pPr>
          </w:p>
        </w:tc>
      </w:tr>
      <w:tr w:rsidR="00960B58" w:rsidRPr="00944AA8" w14:paraId="3453A2AD" w14:textId="77777777" w:rsidTr="003D5903">
        <w:trPr>
          <w:trHeight w:val="320"/>
          <w:ins w:id="35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ins w:id="358" w:author="N S" w:date="2018-10-22T17:23:00Z"/>
                <w:rFonts w:ascii="Arial" w:eastAsia="Times New Roman" w:hAnsi="Arial" w:cs="Arial"/>
                <w:color w:val="000000"/>
                <w:sz w:val="24"/>
                <w:szCs w:val="24"/>
              </w:rPr>
            </w:pPr>
            <w:ins w:id="359" w:author="N S" w:date="2018-10-22T17:23:00Z">
              <w:r w:rsidRPr="00944AA8">
                <w:rPr>
                  <w:rFonts w:ascii="Arial" w:eastAsia="Times New Roman" w:hAnsi="Arial" w:cs="Arial"/>
                  <w:color w:val="000000"/>
                  <w:sz w:val="24"/>
                  <w:szCs w:val="24"/>
                </w:rPr>
                <w:t>1 | WP/Leaf</w:t>
              </w:r>
            </w:ins>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ins w:id="360" w:author="N S" w:date="2018-10-22T17:23:00Z"/>
                <w:rFonts w:ascii="Arial" w:eastAsia="Times New Roman" w:hAnsi="Arial" w:cs="Arial"/>
                <w:color w:val="000000"/>
                <w:sz w:val="24"/>
                <w:szCs w:val="24"/>
              </w:rPr>
            </w:pPr>
            <w:ins w:id="361" w:author="N S" w:date="2018-10-22T17:23:00Z">
              <w:r w:rsidRPr="00944AA8">
                <w:rPr>
                  <w:rFonts w:ascii="Arial" w:eastAsia="Times New Roman" w:hAnsi="Arial" w:cs="Arial"/>
                  <w:color w:val="000000"/>
                  <w:sz w:val="24"/>
                  <w:szCs w:val="24"/>
                </w:rPr>
                <w:t>22.4</w:t>
              </w:r>
            </w:ins>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ins w:id="362" w:author="N S" w:date="2018-10-22T17:23:00Z"/>
                <w:rFonts w:ascii="Arial" w:eastAsia="Times New Roman" w:hAnsi="Arial" w:cs="Arial"/>
                <w:color w:val="000000"/>
                <w:sz w:val="24"/>
                <w:szCs w:val="24"/>
              </w:rPr>
            </w:pPr>
            <w:ins w:id="363"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ins w:id="364" w:author="N S" w:date="2018-10-22T17:23:00Z"/>
                <w:rFonts w:ascii="Arial" w:eastAsia="Times New Roman" w:hAnsi="Arial" w:cs="Arial"/>
                <w:b/>
                <w:bCs/>
                <w:color w:val="000000"/>
                <w:sz w:val="24"/>
                <w:szCs w:val="24"/>
              </w:rPr>
            </w:pPr>
            <w:ins w:id="365" w:author="N S" w:date="2018-10-22T17:23:00Z">
              <w:r w:rsidRPr="00944AA8">
                <w:rPr>
                  <w:rFonts w:ascii="Arial" w:eastAsia="Times New Roman" w:hAnsi="Arial" w:cs="Arial"/>
                  <w:b/>
                  <w:bCs/>
                  <w:color w:val="000000"/>
                  <w:sz w:val="24"/>
                  <w:szCs w:val="24"/>
                </w:rPr>
                <w:t>2e-06</w:t>
              </w:r>
            </w:ins>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ins w:id="366" w:author="N S" w:date="2018-10-22T17:23:00Z"/>
                <w:rFonts w:ascii="Arial" w:eastAsia="Times New Roman" w:hAnsi="Arial" w:cs="Arial"/>
                <w:b/>
                <w:bCs/>
                <w:color w:val="000000"/>
                <w:sz w:val="24"/>
                <w:szCs w:val="24"/>
              </w:rPr>
            </w:pPr>
          </w:p>
        </w:tc>
      </w:tr>
      <w:tr w:rsidR="00960B58" w:rsidRPr="00944AA8" w14:paraId="4F6FE1B7" w14:textId="77777777" w:rsidTr="003D5903">
        <w:trPr>
          <w:trHeight w:val="320"/>
          <w:ins w:id="36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ins w:id="368" w:author="N S" w:date="2018-10-22T17:23:00Z"/>
                <w:rFonts w:ascii="Arial" w:eastAsia="Times New Roman" w:hAnsi="Arial" w:cs="Arial"/>
                <w:color w:val="000000"/>
                <w:sz w:val="24"/>
                <w:szCs w:val="24"/>
              </w:rPr>
            </w:pPr>
            <w:ins w:id="369" w:author="N S" w:date="2018-10-22T17:23:00Z">
              <w:r w:rsidRPr="00944AA8">
                <w:rPr>
                  <w:rFonts w:ascii="Arial" w:eastAsia="Times New Roman" w:hAnsi="Arial" w:cs="Arial"/>
                  <w:color w:val="000000"/>
                  <w:sz w:val="24"/>
                  <w:szCs w:val="24"/>
                </w:rPr>
                <w:t>1 | WP/Leaf/Leaflet Pair</w:t>
              </w:r>
            </w:ins>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ins w:id="370" w:author="N S" w:date="2018-10-22T17:23:00Z"/>
                <w:rFonts w:ascii="Arial" w:eastAsia="Times New Roman" w:hAnsi="Arial" w:cs="Arial"/>
                <w:color w:val="000000"/>
                <w:sz w:val="24"/>
                <w:szCs w:val="24"/>
              </w:rPr>
            </w:pPr>
            <w:ins w:id="371" w:author="N S" w:date="2018-10-22T17:23:00Z">
              <w:r w:rsidRPr="00944AA8">
                <w:rPr>
                  <w:rFonts w:ascii="Arial" w:eastAsia="Times New Roman" w:hAnsi="Arial" w:cs="Arial"/>
                  <w:color w:val="000000"/>
                  <w:sz w:val="24"/>
                  <w:szCs w:val="24"/>
                </w:rPr>
                <w:t>0</w:t>
              </w:r>
            </w:ins>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ins w:id="372" w:author="N S" w:date="2018-10-22T17:23:00Z"/>
                <w:rFonts w:ascii="Arial" w:eastAsia="Times New Roman" w:hAnsi="Arial" w:cs="Arial"/>
                <w:color w:val="000000"/>
                <w:sz w:val="24"/>
                <w:szCs w:val="24"/>
              </w:rPr>
            </w:pPr>
            <w:ins w:id="373"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ins w:id="374" w:author="N S" w:date="2018-10-22T17:23:00Z"/>
                <w:rFonts w:ascii="Arial" w:eastAsia="Times New Roman" w:hAnsi="Arial" w:cs="Arial"/>
                <w:color w:val="000000"/>
                <w:sz w:val="24"/>
                <w:szCs w:val="24"/>
              </w:rPr>
            </w:pPr>
            <w:ins w:id="375" w:author="N S" w:date="2018-10-22T17:23:00Z">
              <w:r w:rsidRPr="00944AA8">
                <w:rPr>
                  <w:rFonts w:ascii="Arial" w:eastAsia="Times New Roman" w:hAnsi="Arial" w:cs="Arial"/>
                  <w:color w:val="000000"/>
                  <w:sz w:val="24"/>
                  <w:szCs w:val="24"/>
                </w:rPr>
                <w:t>1</w:t>
              </w:r>
            </w:ins>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ins w:id="376" w:author="N S" w:date="2018-10-22T17:23:00Z"/>
                <w:rFonts w:ascii="Arial" w:eastAsia="Times New Roman" w:hAnsi="Arial" w:cs="Arial"/>
                <w:color w:val="000000"/>
                <w:sz w:val="24"/>
                <w:szCs w:val="24"/>
              </w:rPr>
            </w:pPr>
          </w:p>
        </w:tc>
      </w:tr>
      <w:tr w:rsidR="00960B58" w:rsidRPr="00944AA8" w14:paraId="3EA9FC8C" w14:textId="77777777" w:rsidTr="003D5903">
        <w:trPr>
          <w:trHeight w:val="320"/>
          <w:ins w:id="37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ins w:id="378" w:author="N S" w:date="2018-10-22T17:23:00Z"/>
                <w:rFonts w:ascii="Arial" w:eastAsia="Times New Roman" w:hAnsi="Arial" w:cs="Arial"/>
                <w:color w:val="000000"/>
                <w:sz w:val="24"/>
                <w:szCs w:val="24"/>
              </w:rPr>
            </w:pPr>
            <w:ins w:id="379" w:author="N S" w:date="2018-10-22T17:23:00Z">
              <w:r w:rsidRPr="00944AA8">
                <w:rPr>
                  <w:rFonts w:ascii="Arial" w:eastAsia="Times New Roman" w:hAnsi="Arial" w:cs="Arial"/>
                  <w:color w:val="000000"/>
                  <w:sz w:val="24"/>
                  <w:szCs w:val="24"/>
                </w:rPr>
                <w:t xml:space="preserve">1 | </w:t>
              </w:r>
              <w:proofErr w:type="spellStart"/>
              <w:proofErr w:type="gramStart"/>
              <w:r w:rsidRPr="00944AA8">
                <w:rPr>
                  <w:rFonts w:ascii="Arial" w:eastAsia="Times New Roman" w:hAnsi="Arial" w:cs="Arial"/>
                  <w:color w:val="000000"/>
                  <w:sz w:val="24"/>
                  <w:szCs w:val="24"/>
                </w:rPr>
                <w:t>Exp:Iso</w:t>
              </w:r>
              <w:proofErr w:type="spellEnd"/>
              <w:proofErr w:type="gramEnd"/>
            </w:ins>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ins w:id="380" w:author="N S" w:date="2018-10-22T17:23:00Z"/>
                <w:rFonts w:ascii="Arial" w:eastAsia="Times New Roman" w:hAnsi="Arial" w:cs="Arial"/>
                <w:color w:val="000000"/>
                <w:sz w:val="24"/>
                <w:szCs w:val="24"/>
              </w:rPr>
            </w:pPr>
            <w:ins w:id="381" w:author="N S" w:date="2018-10-22T17:23:00Z">
              <w:r w:rsidRPr="00944AA8">
                <w:rPr>
                  <w:rFonts w:ascii="Arial" w:eastAsia="Times New Roman" w:hAnsi="Arial" w:cs="Arial"/>
                  <w:color w:val="000000"/>
                  <w:sz w:val="24"/>
                  <w:szCs w:val="24"/>
                </w:rPr>
                <w:t>321</w:t>
              </w:r>
            </w:ins>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ins w:id="382" w:author="N S" w:date="2018-10-22T17:23:00Z"/>
                <w:rFonts w:ascii="Arial" w:eastAsia="Times New Roman" w:hAnsi="Arial" w:cs="Arial"/>
                <w:color w:val="000000"/>
                <w:sz w:val="24"/>
                <w:szCs w:val="24"/>
              </w:rPr>
            </w:pPr>
            <w:ins w:id="383"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ins w:id="384" w:author="N S" w:date="2018-10-22T17:23:00Z"/>
                <w:rFonts w:ascii="Arial" w:eastAsia="Times New Roman" w:hAnsi="Arial" w:cs="Arial"/>
                <w:b/>
                <w:bCs/>
                <w:color w:val="000000"/>
                <w:sz w:val="24"/>
                <w:szCs w:val="24"/>
              </w:rPr>
            </w:pPr>
            <w:ins w:id="385"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ins w:id="386" w:author="N S" w:date="2018-10-22T17:23:00Z"/>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6A92287A" w14:textId="111A98E2"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1C844DF3"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lastRenderedPageBreak/>
        <w:t xml:space="preserve">One evolutionary model of plant-generalist pathogen interactions suggests that </w:t>
      </w:r>
      <w:del w:id="387"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388" w:author="N S" w:date="2018-10-15T12:54:00Z">
        <w:r w:rsidRPr="008C1BDB" w:rsidDel="00813107">
          <w:rPr>
            <w:rFonts w:ascii="Arial" w:hAnsi="Arial" w:cs="Arial"/>
            <w:sz w:val="24"/>
            <w:szCs w:val="24"/>
          </w:rPr>
          <w:delText xml:space="preserve">a </w:delText>
        </w:r>
      </w:del>
      <w:ins w:id="389"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390" w:author="N S" w:date="2018-10-15T12:55:00Z">
        <w:r w:rsidRPr="008C1BDB" w:rsidDel="00813107">
          <w:rPr>
            <w:rFonts w:ascii="Arial" w:hAnsi="Arial" w:cs="Arial"/>
            <w:sz w:val="24"/>
            <w:szCs w:val="24"/>
          </w:rPr>
          <w:delText xml:space="preserve">on domesticated tomato (t-test; t=1.10, n = 97, p=0.33), wild tomato (t-test; t=1.09, n = 97, p=0.33) or </w:delText>
        </w:r>
      </w:del>
      <w:r w:rsidRPr="008C1BDB">
        <w:rPr>
          <w:rFonts w:ascii="Arial" w:hAnsi="Arial" w:cs="Arial"/>
          <w:sz w:val="24"/>
          <w:szCs w:val="24"/>
        </w:rPr>
        <w:t xml:space="preserve">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003BAE80" w14:textId="238C4F8C" w:rsidR="00794379" w:rsidRDefault="00244154" w:rsidP="00244154">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del w:id="391" w:author="N S" w:date="2018-10-11T15:27:00Z">
        <w:r w:rsidRPr="008C1BDB" w:rsidDel="00E46C3A">
          <w:rPr>
            <w:rFonts w:ascii="Arial" w:hAnsi="Arial" w:cs="Arial"/>
            <w:sz w:val="24"/>
            <w:szCs w:val="24"/>
          </w:rPr>
          <w:delText xml:space="preserve">, </w:delText>
        </w:r>
      </w:del>
      <w:ins w:id="392" w:author="N S" w:date="2018-10-11T15:27:00Z">
        <w:r>
          <w:rPr>
            <w:rFonts w:ascii="Arial" w:hAnsi="Arial" w:cs="Arial"/>
            <w:sz w:val="24"/>
            <w:szCs w:val="24"/>
          </w:rPr>
          <w:t>.</w:t>
        </w:r>
        <w:r w:rsidRPr="008C1BDB">
          <w:rPr>
            <w:rFonts w:ascii="Arial" w:hAnsi="Arial" w:cs="Arial"/>
            <w:sz w:val="24"/>
            <w:szCs w:val="24"/>
          </w:rPr>
          <w:t xml:space="preserve"> </w:t>
        </w:r>
      </w:ins>
      <w:del w:id="393" w:author="N S" w:date="2018-10-11T15:28:00Z">
        <w:r w:rsidRPr="008C1BDB" w:rsidDel="0031197D">
          <w:rPr>
            <w:rFonts w:ascii="Arial" w:hAnsi="Arial" w:cs="Arial"/>
            <w:sz w:val="24"/>
            <w:szCs w:val="24"/>
          </w:rPr>
          <w:delText xml:space="preserve">to </w:delText>
        </w:r>
      </w:del>
      <w:ins w:id="394" w:author="N S" w:date="2018-10-11T15:28:00Z">
        <w:r>
          <w:rPr>
            <w:rFonts w:ascii="Arial" w:hAnsi="Arial" w:cs="Arial"/>
            <w:sz w:val="24"/>
            <w:szCs w:val="24"/>
          </w:rPr>
          <w:t xml:space="preserve">We used </w:t>
        </w:r>
      </w:ins>
      <w:ins w:id="395" w:author="N S" w:date="2018-10-11T16:17:00Z">
        <w:r>
          <w:rPr>
            <w:rFonts w:ascii="Arial" w:hAnsi="Arial" w:cs="Arial"/>
            <w:sz w:val="24"/>
            <w:szCs w:val="24"/>
          </w:rPr>
          <w:t xml:space="preserve">model-adjusted </w:t>
        </w:r>
      </w:ins>
      <w:ins w:id="396"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w:t>
      </w:r>
      <w:r w:rsidRPr="008C1BDB">
        <w:rPr>
          <w:rFonts w:ascii="Arial" w:hAnsi="Arial" w:cs="Arial"/>
          <w:sz w:val="24"/>
          <w:szCs w:val="24"/>
        </w:rPr>
        <w:lastRenderedPageBreak/>
        <w:t xml:space="preserve">population, the rank performance of the isolates does significantly vary between host genotypes. When comparing mean lesion size between paired plant genotypes, </w:t>
      </w:r>
      <w:del w:id="397" w:author="N S" w:date="2018-10-15T13:59:00Z">
        <w:r w:rsidRPr="008C1BDB" w:rsidDel="00FB5703">
          <w:rPr>
            <w:rFonts w:ascii="Arial" w:hAnsi="Arial" w:cs="Arial"/>
            <w:sz w:val="24"/>
            <w:szCs w:val="24"/>
          </w:rPr>
          <w:delText>58</w:delText>
        </w:r>
      </w:del>
      <w:ins w:id="398"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399" w:author="N S" w:date="2018-10-15T13:58:00Z">
        <w:r w:rsidRPr="008C1BDB" w:rsidDel="00FB5703">
          <w:rPr>
            <w:rFonts w:ascii="Arial" w:hAnsi="Arial" w:cs="Arial"/>
            <w:sz w:val="24"/>
            <w:szCs w:val="24"/>
          </w:rPr>
          <w:delText xml:space="preserve">38 </w:delText>
        </w:r>
      </w:del>
      <w:ins w:id="400"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 xml:space="preserve">Supplemental Figure </w:t>
      </w:r>
      <w:ins w:id="401" w:author="N S" w:date="2018-10-25T12:27:00Z">
        <w:r w:rsidR="00583E28">
          <w:rPr>
            <w:rFonts w:ascii="Arial" w:hAnsi="Arial" w:cs="Arial"/>
            <w:sz w:val="24"/>
            <w:szCs w:val="24"/>
          </w:rPr>
          <w:t>4</w:t>
        </w:r>
      </w:ins>
      <w:del w:id="402" w:author="N S" w:date="2018-10-23T14:49:00Z">
        <w:r w:rsidDel="00E81A38">
          <w:rPr>
            <w:rFonts w:ascii="Arial" w:hAnsi="Arial" w:cs="Arial"/>
            <w:sz w:val="24"/>
            <w:szCs w:val="24"/>
          </w:rPr>
          <w:delText>2</w:delText>
        </w:r>
      </w:del>
      <w:r w:rsidRPr="008C1BDB">
        <w:rPr>
          <w:rFonts w:ascii="Arial" w:hAnsi="Arial" w:cs="Arial"/>
          <w:sz w:val="24"/>
          <w:szCs w:val="24"/>
        </w:rPr>
        <w:t xml:space="preserve">). A significant p-value indicates that the two host genotypes </w:t>
      </w:r>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77269074" w14:textId="3562EA71" w:rsidR="00794379" w:rsidRPr="008C1BDB" w:rsidRDefault="00794379" w:rsidP="00794379">
      <w:pPr>
        <w:rPr>
          <w:rFonts w:ascii="Arial" w:hAnsi="Arial" w:cs="Arial"/>
          <w:sz w:val="24"/>
          <w:szCs w:val="24"/>
        </w:rPr>
      </w:pPr>
      <w:bookmarkStart w:id="403"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ins w:id="404" w:author="N S" w:date="2018-10-18T17:05:00Z">
        <w:r w:rsidR="005A51D9">
          <w:rPr>
            <w:rFonts w:ascii="Arial" w:hAnsi="Arial" w:cs="Arial"/>
            <w:sz w:val="24"/>
            <w:szCs w:val="24"/>
          </w:rPr>
          <w:t xml:space="preserve">model-corrected </w:t>
        </w:r>
      </w:ins>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403"/>
      <w:r w:rsidRPr="008C1BDB">
        <w:rPr>
          <w:rFonts w:ascii="Arial" w:hAnsi="Arial" w:cs="Arial"/>
          <w:sz w:val="24"/>
          <w:szCs w:val="24"/>
        </w:rPr>
        <w:t xml:space="preserve">A significant p-value suggests that the relative performance of individual isolates is altered from one host to the other. </w:t>
      </w:r>
      <w:bookmarkStart w:id="405" w:name="_Hlk514243931"/>
      <w:r w:rsidRPr="008C1BDB">
        <w:rPr>
          <w:rFonts w:ascii="Arial" w:hAnsi="Arial" w:cs="Arial"/>
          <w:sz w:val="24"/>
          <w:szCs w:val="24"/>
        </w:rPr>
        <w:t xml:space="preserve">The lower left corner of the chart includes B-H FDR-corrected p-values, the upper right corner includes the test statistic (W). </w:t>
      </w:r>
      <w:bookmarkEnd w:id="405"/>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r>
    </w:tbl>
    <w:p w14:paraId="2C7A36E2" w14:textId="22884212" w:rsidR="00244154" w:rsidRPr="008C1BDB" w:rsidRDefault="00244154" w:rsidP="00794379">
      <w:pPr>
        <w:spacing w:line="360" w:lineRule="auto"/>
        <w:rPr>
          <w:rFonts w:ascii="Arial" w:hAnsi="Arial" w:cs="Arial"/>
          <w:sz w:val="24"/>
          <w:szCs w:val="24"/>
        </w:rPr>
      </w:pPr>
      <w:r w:rsidRPr="008C1BDB">
        <w:rPr>
          <w:rFonts w:ascii="Arial" w:hAnsi="Arial" w:cs="Arial"/>
          <w:sz w:val="24"/>
          <w:szCs w:val="24"/>
        </w:rPr>
        <w:lastRenderedPageBreak/>
        <w:t xml:space="preserve">show evidence for different virulence interactions with the population of </w:t>
      </w:r>
      <w:r w:rsidRPr="008C1BDB">
        <w:rPr>
          <w:rFonts w:ascii="Arial" w:hAnsi="Arial" w:cs="Arial"/>
          <w:i/>
          <w:sz w:val="24"/>
          <w:szCs w:val="24"/>
        </w:rPr>
        <w:t>B</w:t>
      </w:r>
      <w:r w:rsidRPr="008C1BDB">
        <w:rPr>
          <w:rFonts w:ascii="Arial" w:hAnsi="Arial" w:cs="Arial"/>
          <w:sz w:val="24"/>
          <w:szCs w:val="24"/>
        </w:rPr>
        <w:t xml:space="preserve">. </w:t>
      </w:r>
      <w:r w:rsidRPr="008C1BDB">
        <w:rPr>
          <w:rFonts w:ascii="Arial" w:hAnsi="Arial" w:cs="Arial"/>
          <w:i/>
          <w:sz w:val="24"/>
          <w:szCs w:val="24"/>
        </w:rPr>
        <w:t>cinerea</w:t>
      </w:r>
      <w:r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406" w:author="N S" w:date="2018-10-15T13:12:00Z">
        <w:r>
          <w:rPr>
            <w:rFonts w:ascii="Arial" w:hAnsi="Arial" w:cs="Arial"/>
            <w:sz w:val="24"/>
            <w:szCs w:val="24"/>
          </w:rPr>
          <w:t>provides</w:t>
        </w:r>
      </w:ins>
      <w:ins w:id="407" w:author="N S" w:date="2018-10-15T13:13:00Z">
        <w:r>
          <w:rPr>
            <w:rFonts w:ascii="Arial" w:hAnsi="Arial" w:cs="Arial"/>
            <w:sz w:val="24"/>
            <w:szCs w:val="24"/>
          </w:rPr>
          <w:t xml:space="preserve"> evidence</w:t>
        </w:r>
      </w:ins>
      <w:del w:id="408" w:author="N S" w:date="2018-10-15T13:12:00Z">
        <w:r w:rsidRPr="008C1BDB" w:rsidDel="009030E7">
          <w:rPr>
            <w:rFonts w:ascii="Arial" w:hAnsi="Arial" w:cs="Arial"/>
            <w:sz w:val="24"/>
            <w:szCs w:val="24"/>
          </w:rPr>
          <w:delText>suggests</w:delText>
        </w:r>
      </w:del>
      <w:r w:rsidRPr="008C1BDB">
        <w:rPr>
          <w:rFonts w:ascii="Arial" w:hAnsi="Arial" w:cs="Arial"/>
          <w:sz w:val="24"/>
          <w:szCs w:val="24"/>
        </w:rPr>
        <w:t xml:space="preserve"> that the population of </w:t>
      </w:r>
      <w:r w:rsidRPr="008C1BDB">
        <w:rPr>
          <w:rFonts w:ascii="Arial" w:hAnsi="Arial" w:cs="Arial"/>
          <w:i/>
          <w:sz w:val="24"/>
          <w:szCs w:val="24"/>
        </w:rPr>
        <w:t>B. cinerea</w:t>
      </w:r>
      <w:r w:rsidRPr="008C1BDB">
        <w:rPr>
          <w:rFonts w:ascii="Arial" w:hAnsi="Arial" w:cs="Arial"/>
          <w:sz w:val="24"/>
          <w:szCs w:val="24"/>
        </w:rPr>
        <w:t xml:space="preserve"> does display differential responses to the tomato genetic variation.</w:t>
      </w:r>
    </w:p>
    <w:p w14:paraId="67984082" w14:textId="67193C69" w:rsidR="00244154" w:rsidDel="002B6CD4" w:rsidRDefault="00244154" w:rsidP="00244154">
      <w:pPr>
        <w:spacing w:line="360" w:lineRule="auto"/>
        <w:ind w:firstLine="720"/>
        <w:rPr>
          <w:del w:id="409" w:author="N S" w:date="2018-10-05T17:06:00Z"/>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ins w:id="410" w:author="N S" w:date="2018-10-22T17:26:00Z">
        <w:r w:rsidR="00F85DAD">
          <w:rPr>
            <w:rFonts w:ascii="Arial" w:hAnsi="Arial" w:cs="Arial"/>
            <w:sz w:val="24"/>
            <w:szCs w:val="24"/>
          </w:rPr>
          <w:t xml:space="preserve">tomato </w:t>
        </w:r>
      </w:ins>
      <w:r w:rsidRPr="008C1BDB">
        <w:rPr>
          <w:rFonts w:ascii="Arial" w:hAnsi="Arial" w:cs="Arial"/>
          <w:sz w:val="24"/>
          <w:szCs w:val="24"/>
        </w:rPr>
        <w:t>domestication, we applied a Wilcoxon and ANOVA approach. Overall, most isolates (78/97, 80%) are more virulent on domesticated than wild tomato (Figure 3</w:t>
      </w:r>
      <w:ins w:id="411" w:author="N S" w:date="2018-10-22T17:25:00Z">
        <w:r w:rsidR="00F85DAD">
          <w:rPr>
            <w:rFonts w:ascii="Arial" w:hAnsi="Arial" w:cs="Arial"/>
            <w:sz w:val="24"/>
            <w:szCs w:val="24"/>
          </w:rPr>
          <w:t>; Supplemental Data Set 1</w:t>
        </w:r>
      </w:ins>
      <w:r w:rsidRPr="008C1BDB">
        <w:rPr>
          <w:rFonts w:ascii="Arial" w:hAnsi="Arial" w:cs="Arial"/>
          <w:sz w:val="24"/>
          <w:szCs w:val="24"/>
        </w:rPr>
        <w:t xml:space="preserve">). </w:t>
      </w:r>
      <w:ins w:id="412" w:author="Dan Kliebenstein" w:date="2018-10-24T14:37:00Z">
        <w:r w:rsidR="00BD5B47">
          <w:rPr>
            <w:rFonts w:ascii="Arial" w:hAnsi="Arial" w:cs="Arial"/>
            <w:sz w:val="24"/>
            <w:szCs w:val="24"/>
          </w:rPr>
          <w:t xml:space="preserve">Using a </w:t>
        </w:r>
      </w:ins>
      <w:del w:id="413" w:author="Dan Kliebenstein" w:date="2018-10-24T14:37:00Z">
        <w:r w:rsidRPr="008C1BDB" w:rsidDel="00BD5B47">
          <w:rPr>
            <w:rFonts w:ascii="Arial" w:hAnsi="Arial" w:cs="Arial"/>
            <w:sz w:val="24"/>
            <w:szCs w:val="24"/>
          </w:rPr>
          <w:delText xml:space="preserve">The </w:delText>
        </w:r>
      </w:del>
      <w:r w:rsidRPr="008C1BDB">
        <w:rPr>
          <w:rFonts w:ascii="Arial" w:hAnsi="Arial" w:cs="Arial"/>
          <w:sz w:val="24"/>
          <w:szCs w:val="24"/>
        </w:rPr>
        <w:t xml:space="preserve">Wilcoxon signed-rank test, to compare the rank of </w:t>
      </w:r>
      <w:ins w:id="414" w:author="N S" w:date="2018-10-18T17:38:00Z">
        <w:r w:rsidR="00FF4624">
          <w:rPr>
            <w:rFonts w:ascii="Arial" w:hAnsi="Arial" w:cs="Arial"/>
            <w:sz w:val="24"/>
            <w:szCs w:val="24"/>
          </w:rPr>
          <w:t xml:space="preserve">model-corrected </w:t>
        </w:r>
      </w:ins>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t>
      </w:r>
      <w:del w:id="415" w:author="Dan Kliebenstein" w:date="2018-10-24T14:37:00Z">
        <w:r w:rsidRPr="008C1BDB" w:rsidDel="00BD5B47">
          <w:rPr>
            <w:rFonts w:ascii="Arial" w:hAnsi="Arial" w:cs="Arial"/>
            <w:sz w:val="24"/>
            <w:szCs w:val="24"/>
          </w:rPr>
          <w:delText xml:space="preserve">was </w:delText>
        </w:r>
      </w:del>
      <w:ins w:id="416" w:author="Dan Kliebenstein" w:date="2018-10-24T14:37:00Z">
        <w:r w:rsidR="00BD5B47">
          <w:rPr>
            <w:rFonts w:ascii="Arial" w:hAnsi="Arial" w:cs="Arial"/>
            <w:sz w:val="24"/>
            <w:szCs w:val="24"/>
          </w:rPr>
          <w:t>showed a significant difference</w:t>
        </w:r>
      </w:ins>
      <w:del w:id="417" w:author="Dan Kliebenstein" w:date="2018-10-24T14:37:00Z">
        <w:r w:rsidRPr="008C1BDB" w:rsidDel="00BD5B47">
          <w:rPr>
            <w:rFonts w:ascii="Arial" w:hAnsi="Arial" w:cs="Arial"/>
            <w:sz w:val="24"/>
            <w:szCs w:val="24"/>
          </w:rPr>
          <w:delText>significant</w:delText>
        </w:r>
      </w:del>
      <w:r w:rsidRPr="008C1BDB">
        <w:rPr>
          <w:rFonts w:ascii="Arial" w:hAnsi="Arial" w:cs="Arial"/>
          <w:sz w:val="24"/>
          <w:szCs w:val="24"/>
        </w:rPr>
        <w:t xml:space="preserve"> (Wilcoxon signed-rank test, W = </w:t>
      </w:r>
      <w:del w:id="418" w:author="N S" w:date="2018-10-18T17:38:00Z">
        <w:r w:rsidRPr="008C1BDB" w:rsidDel="00FF4624">
          <w:rPr>
            <w:rFonts w:ascii="Arial" w:hAnsi="Arial" w:cs="Arial"/>
            <w:sz w:val="24"/>
            <w:szCs w:val="24"/>
          </w:rPr>
          <w:delText>5946</w:delText>
        </w:r>
      </w:del>
      <w:ins w:id="419" w:author="N S" w:date="2018-10-18T17:38:00Z">
        <w:r w:rsidR="00FF4624" w:rsidRPr="008C1BDB">
          <w:rPr>
            <w:rFonts w:ascii="Arial" w:hAnsi="Arial" w:cs="Arial"/>
            <w:sz w:val="24"/>
            <w:szCs w:val="24"/>
          </w:rPr>
          <w:t>5</w:t>
        </w:r>
        <w:r w:rsidR="00FF4624">
          <w:rPr>
            <w:rFonts w:ascii="Arial" w:hAnsi="Arial" w:cs="Arial"/>
            <w:sz w:val="24"/>
            <w:szCs w:val="24"/>
          </w:rPr>
          <w:t>801</w:t>
        </w:r>
      </w:ins>
      <w:r w:rsidRPr="008C1BDB">
        <w:rPr>
          <w:rFonts w:ascii="Arial" w:hAnsi="Arial" w:cs="Arial"/>
          <w:sz w:val="24"/>
          <w:szCs w:val="24"/>
        </w:rPr>
        <w:t>, p-value = 0.</w:t>
      </w:r>
      <w:del w:id="420" w:author="N S" w:date="2018-10-18T17:38:00Z">
        <w:r w:rsidRPr="008C1BDB" w:rsidDel="00FF4624">
          <w:rPr>
            <w:rFonts w:ascii="Arial" w:hAnsi="Arial" w:cs="Arial"/>
            <w:sz w:val="24"/>
            <w:szCs w:val="24"/>
          </w:rPr>
          <w:delText>002</w:delText>
        </w:r>
      </w:del>
      <w:ins w:id="421" w:author="N S" w:date="2018-10-18T17:38:00Z">
        <w:r w:rsidR="00FF4624" w:rsidRPr="008C1BDB">
          <w:rPr>
            <w:rFonts w:ascii="Arial" w:hAnsi="Arial" w:cs="Arial"/>
            <w:sz w:val="24"/>
            <w:szCs w:val="24"/>
          </w:rPr>
          <w:t>00</w:t>
        </w:r>
        <w:r w:rsidR="00FF4624">
          <w:rPr>
            <w:rFonts w:ascii="Arial" w:hAnsi="Arial" w:cs="Arial"/>
            <w:sz w:val="24"/>
            <w:szCs w:val="24"/>
          </w:rPr>
          <w:t>07</w:t>
        </w:r>
      </w:ins>
      <w:r w:rsidRPr="008C1BDB">
        <w:rPr>
          <w:rFonts w:ascii="Arial" w:hAnsi="Arial" w:cs="Arial"/>
          <w:sz w:val="24"/>
          <w:szCs w:val="24"/>
        </w:rPr>
        <w:t xml:space="preserve">) (Figure 3). </w:t>
      </w:r>
      <w:ins w:id="422" w:author="Dan Kliebenstein" w:date="2018-10-24T14:38:00Z">
        <w:r w:rsidR="00BD5B47">
          <w:rPr>
            <w:rFonts w:ascii="Arial" w:hAnsi="Arial" w:cs="Arial"/>
            <w:sz w:val="24"/>
            <w:szCs w:val="24"/>
          </w:rPr>
          <w:t xml:space="preserve">While this shows a general population behavior, we used single-isolate ANOVAs </w:t>
        </w:r>
      </w:ins>
      <w:del w:id="423" w:author="Dan Kliebenstein" w:date="2018-10-24T14:38:00Z">
        <w:r w:rsidRPr="008C1BDB" w:rsidDel="00BD5B47">
          <w:rPr>
            <w:rFonts w:ascii="Arial" w:hAnsi="Arial" w:cs="Arial"/>
            <w:sz w:val="24"/>
            <w:szCs w:val="24"/>
          </w:rPr>
          <w:delText xml:space="preserve">To </w:delText>
        </w:r>
      </w:del>
      <w:ins w:id="424" w:author="Dan Kliebenstein" w:date="2018-10-24T14:38:00Z">
        <w:r w:rsidR="00BD5B47">
          <w:rPr>
            <w:rFonts w:ascii="Arial" w:hAnsi="Arial" w:cs="Arial"/>
            <w:sz w:val="24"/>
            <w:szCs w:val="24"/>
          </w:rPr>
          <w:t>t</w:t>
        </w:r>
        <w:r w:rsidR="00BD5B47" w:rsidRPr="008C1BDB">
          <w:rPr>
            <w:rFonts w:ascii="Arial" w:hAnsi="Arial" w:cs="Arial"/>
            <w:sz w:val="24"/>
            <w:szCs w:val="24"/>
          </w:rPr>
          <w:t xml:space="preserve">o </w:t>
        </w:r>
      </w:ins>
      <w:del w:id="425" w:author="Dan Kliebenstein" w:date="2018-10-24T14:38:00Z">
        <w:r w:rsidRPr="008C1BDB" w:rsidDel="00BD5B47">
          <w:rPr>
            <w:rFonts w:ascii="Arial" w:hAnsi="Arial" w:cs="Arial"/>
            <w:sz w:val="24"/>
            <w:szCs w:val="24"/>
          </w:rPr>
          <w:delText xml:space="preserve">identify </w:delText>
        </w:r>
      </w:del>
      <w:ins w:id="426" w:author="Dan Kliebenstein" w:date="2018-10-24T14:38:00Z">
        <w:r w:rsidR="00BD5B47">
          <w:rPr>
            <w:rFonts w:ascii="Arial" w:hAnsi="Arial" w:cs="Arial"/>
            <w:sz w:val="24"/>
            <w:szCs w:val="24"/>
          </w:rPr>
          <w:t>test if any specific</w:t>
        </w:r>
      </w:ins>
      <w:del w:id="427" w:author="Dan Kliebenstein" w:date="2018-10-24T14:38:00Z">
        <w:r w:rsidRPr="008C1BDB" w:rsidDel="00BD5B47">
          <w:rPr>
            <w:rFonts w:ascii="Arial" w:hAnsi="Arial" w:cs="Arial"/>
            <w:sz w:val="24"/>
            <w:szCs w:val="24"/>
          </w:rPr>
          <w:delText>the</w:delText>
        </w:r>
      </w:del>
      <w:r w:rsidRPr="008C1BDB">
        <w:rPr>
          <w:rFonts w:ascii="Arial" w:hAnsi="Arial" w:cs="Arial"/>
          <w:sz w:val="24"/>
          <w:szCs w:val="24"/>
        </w:rPr>
        <w:t xml:space="preserve"> pathogen genotypes </w:t>
      </w:r>
      <w:del w:id="428" w:author="Dan Kliebenstein" w:date="2018-10-24T14:38:00Z">
        <w:r w:rsidRPr="008C1BDB" w:rsidDel="00BD5B47">
          <w:rPr>
            <w:rFonts w:ascii="Arial" w:hAnsi="Arial" w:cs="Arial"/>
            <w:sz w:val="24"/>
            <w:szCs w:val="24"/>
          </w:rPr>
          <w:delText xml:space="preserve">most </w:delText>
        </w:r>
      </w:del>
      <w:ins w:id="429" w:author="Dan Kliebenstein" w:date="2018-10-24T14:38:00Z">
        <w:r w:rsidR="00BD5B47">
          <w:rPr>
            <w:rFonts w:ascii="Arial" w:hAnsi="Arial" w:cs="Arial"/>
            <w:sz w:val="24"/>
            <w:szCs w:val="24"/>
          </w:rPr>
          <w:t>had a significant</w:t>
        </w:r>
        <w:r w:rsidR="00BD5B47" w:rsidRPr="008C1BDB">
          <w:rPr>
            <w:rFonts w:ascii="Arial" w:hAnsi="Arial" w:cs="Arial"/>
            <w:sz w:val="24"/>
            <w:szCs w:val="24"/>
          </w:rPr>
          <w:t xml:space="preserve"> </w:t>
        </w:r>
      </w:ins>
      <w:del w:id="430" w:author="N S" w:date="2018-10-15T13:24:00Z">
        <w:r w:rsidRPr="008C1BDB" w:rsidDel="007F265A">
          <w:rPr>
            <w:rFonts w:ascii="Arial" w:hAnsi="Arial" w:cs="Arial"/>
            <w:sz w:val="24"/>
            <w:szCs w:val="24"/>
          </w:rPr>
          <w:delText>sensitive to</w:delText>
        </w:r>
      </w:del>
      <w:ins w:id="431" w:author="N S" w:date="2018-10-15T13:24:00Z">
        <w:del w:id="432" w:author="Dan Kliebenstein" w:date="2018-10-24T14:38:00Z">
          <w:r w:rsidDel="00BD5B47">
            <w:rPr>
              <w:rFonts w:ascii="Arial" w:hAnsi="Arial" w:cs="Arial"/>
              <w:sz w:val="24"/>
              <w:szCs w:val="24"/>
            </w:rPr>
            <w:delText>strongly associated with</w:delText>
          </w:r>
        </w:del>
      </w:ins>
      <w:del w:id="433" w:author="Dan Kliebenstein" w:date="2018-10-24T14:38:00Z">
        <w:r w:rsidRPr="008C1BDB" w:rsidDel="00BD5B47">
          <w:rPr>
            <w:rFonts w:ascii="Arial" w:hAnsi="Arial" w:cs="Arial"/>
            <w:sz w:val="24"/>
            <w:szCs w:val="24"/>
          </w:rPr>
          <w:delText xml:space="preserve"> domestication</w:delText>
        </w:r>
      </w:del>
      <w:ins w:id="434" w:author="Dan Kliebenstein" w:date="2018-10-24T14:38:00Z">
        <w:r w:rsidR="00BD5B47">
          <w:rPr>
            <w:rFonts w:ascii="Arial" w:hAnsi="Arial" w:cs="Arial"/>
            <w:sz w:val="24"/>
            <w:szCs w:val="24"/>
          </w:rPr>
          <w:t xml:space="preserve">association with domestication. </w:t>
        </w:r>
      </w:ins>
      <w:del w:id="435" w:author="Dan Kliebenstein" w:date="2018-10-24T14:38:00Z">
        <w:r w:rsidRPr="008C1BDB" w:rsidDel="00BD5B47">
          <w:rPr>
            <w:rFonts w:ascii="Arial" w:hAnsi="Arial" w:cs="Arial"/>
            <w:sz w:val="24"/>
            <w:szCs w:val="24"/>
          </w:rPr>
          <w:delText>, we conducted single-isolate ANOVAs</w:delText>
        </w:r>
      </w:del>
      <w:ins w:id="436" w:author="N S" w:date="2018-10-22T14:02:00Z">
        <w:del w:id="437" w:author="Dan Kliebenstein" w:date="2018-10-24T14:38:00Z">
          <w:r w:rsidR="006E06DA" w:rsidDel="00BD5B47">
            <w:rPr>
              <w:rFonts w:ascii="Arial" w:hAnsi="Arial" w:cs="Arial"/>
              <w:sz w:val="24"/>
              <w:szCs w:val="24"/>
            </w:rPr>
            <w:delText xml:space="preserve"> on</w:delText>
          </w:r>
        </w:del>
      </w:ins>
      <w:ins w:id="438" w:author="Dan Kliebenstein" w:date="2018-10-24T14:38:00Z">
        <w:r w:rsidR="00BD5B47">
          <w:rPr>
            <w:rFonts w:ascii="Arial" w:hAnsi="Arial" w:cs="Arial"/>
            <w:sz w:val="24"/>
            <w:szCs w:val="24"/>
          </w:rPr>
          <w:t>These</w:t>
        </w:r>
      </w:ins>
      <w:ins w:id="439" w:author="N S" w:date="2018-10-22T14:02:00Z">
        <w:r w:rsidR="006E06DA">
          <w:rPr>
            <w:rFonts w:ascii="Arial" w:hAnsi="Arial" w:cs="Arial"/>
            <w:sz w:val="24"/>
            <w:szCs w:val="24"/>
          </w:rPr>
          <w:t xml:space="preserve"> general linear models</w:t>
        </w:r>
      </w:ins>
      <w:r w:rsidRPr="008C1BDB">
        <w:rPr>
          <w:rFonts w:ascii="Arial" w:hAnsi="Arial" w:cs="Arial"/>
          <w:sz w:val="24"/>
          <w:szCs w:val="24"/>
        </w:rPr>
        <w:t xml:space="preserve"> </w:t>
      </w:r>
      <w:del w:id="440" w:author="Dan Kliebenstein" w:date="2018-10-24T14:38:00Z">
        <w:r w:rsidRPr="008C1BDB" w:rsidDel="00BD5B47">
          <w:rPr>
            <w:rFonts w:ascii="Arial" w:hAnsi="Arial" w:cs="Arial"/>
            <w:sz w:val="24"/>
            <w:szCs w:val="24"/>
          </w:rPr>
          <w:delText xml:space="preserve">including </w:delText>
        </w:r>
      </w:del>
      <w:ins w:id="441" w:author="Dan Kliebenstein" w:date="2018-10-24T14:38:00Z">
        <w:r w:rsidR="00BD5B47">
          <w:rPr>
            <w:rFonts w:ascii="Arial" w:hAnsi="Arial" w:cs="Arial"/>
            <w:sz w:val="24"/>
            <w:szCs w:val="24"/>
          </w:rPr>
          <w:t>included</w:t>
        </w:r>
        <w:r w:rsidR="00BD5B47" w:rsidRPr="008C1BDB">
          <w:rPr>
            <w:rFonts w:ascii="Arial" w:hAnsi="Arial" w:cs="Arial"/>
            <w:sz w:val="24"/>
            <w:szCs w:val="24"/>
          </w:rPr>
          <w:t xml:space="preserve"> </w:t>
        </w:r>
      </w:ins>
      <w:r w:rsidRPr="008C1BDB">
        <w:rPr>
          <w:rFonts w:ascii="Arial" w:hAnsi="Arial" w:cs="Arial"/>
          <w:sz w:val="24"/>
          <w:szCs w:val="24"/>
        </w:rPr>
        <w:t xml:space="preserve">the fixed effects of plant, domestication, and </w:t>
      </w:r>
      <w:ins w:id="442" w:author="N S" w:date="2018-10-22T14:02:00Z">
        <w:r w:rsidR="006E06DA">
          <w:rPr>
            <w:rFonts w:ascii="Arial" w:hAnsi="Arial" w:cs="Arial"/>
            <w:sz w:val="24"/>
            <w:szCs w:val="24"/>
          </w:rPr>
          <w:t xml:space="preserve">the random effect of </w:t>
        </w:r>
      </w:ins>
      <w:r w:rsidRPr="008C1BDB">
        <w:rPr>
          <w:rFonts w:ascii="Arial" w:hAnsi="Arial" w:cs="Arial"/>
          <w:sz w:val="24"/>
          <w:szCs w:val="24"/>
        </w:rPr>
        <w:t>experiment</w:t>
      </w:r>
      <w:del w:id="443" w:author="Dan Kliebenstein" w:date="2018-10-24T14:39:00Z">
        <w:r w:rsidRPr="008C1BDB" w:rsidDel="00BD5B47">
          <w:rPr>
            <w:rFonts w:ascii="Arial" w:hAnsi="Arial" w:cs="Arial"/>
            <w:sz w:val="24"/>
            <w:szCs w:val="24"/>
          </w:rPr>
          <w:delText xml:space="preserve">, </w:delText>
        </w:r>
      </w:del>
      <w:ins w:id="444" w:author="Dan Kliebenstein" w:date="2018-10-24T14:39:00Z">
        <w:r w:rsidR="00BD5B47">
          <w:rPr>
            <w:rFonts w:ascii="Arial" w:hAnsi="Arial" w:cs="Arial"/>
            <w:sz w:val="24"/>
            <w:szCs w:val="24"/>
          </w:rPr>
          <w:t>. After adjusting for multiple testing, this identified</w:t>
        </w:r>
      </w:ins>
      <w:del w:id="445" w:author="Dan Kliebenstein" w:date="2018-10-24T14:39:00Z">
        <w:r w:rsidRPr="008C1BDB" w:rsidDel="00BD5B47">
          <w:rPr>
            <w:rFonts w:ascii="Arial" w:hAnsi="Arial" w:cs="Arial"/>
            <w:sz w:val="24"/>
            <w:szCs w:val="24"/>
          </w:rPr>
          <w:delText>and found</w:delText>
        </w:r>
      </w:del>
      <w:r w:rsidRPr="008C1BDB">
        <w:rPr>
          <w:rFonts w:ascii="Arial" w:hAnsi="Arial" w:cs="Arial"/>
          <w:sz w:val="24"/>
          <w:szCs w:val="24"/>
        </w:rPr>
        <w:t xml:space="preserve"> two isolates</w:t>
      </w:r>
      <w:ins w:id="446" w:author="N S" w:date="2018-10-22T17:27:00Z">
        <w:r w:rsidR="00F85DAD">
          <w:rPr>
            <w:rFonts w:ascii="Arial" w:hAnsi="Arial" w:cs="Arial"/>
            <w:sz w:val="24"/>
            <w:szCs w:val="24"/>
          </w:rPr>
          <w:t xml:space="preserve"> (Fd2, Rose)</w:t>
        </w:r>
      </w:ins>
      <w:r w:rsidRPr="008C1BDB">
        <w:rPr>
          <w:rFonts w:ascii="Arial" w:hAnsi="Arial" w:cs="Arial"/>
          <w:sz w:val="24"/>
          <w:szCs w:val="24"/>
        </w:rPr>
        <w:t xml:space="preserve"> with a significant effect of domestication on lesion size (p &lt; 0.05, FDR corrected) (Figure 1h), both of which are more virulent on domesticated tomato</w:t>
      </w:r>
      <w:ins w:id="447" w:author="N S" w:date="2018-10-18T15:43:00Z">
        <w:r w:rsidR="004A2990">
          <w:rPr>
            <w:rFonts w:ascii="Arial" w:hAnsi="Arial" w:cs="Arial"/>
            <w:sz w:val="24"/>
            <w:szCs w:val="24"/>
          </w:rPr>
          <w:t xml:space="preserve"> (Supplementa</w:t>
        </w:r>
      </w:ins>
      <w:ins w:id="448" w:author="N S" w:date="2018-10-22T14:14:00Z">
        <w:r w:rsidR="00185E48">
          <w:rPr>
            <w:rFonts w:ascii="Arial" w:hAnsi="Arial" w:cs="Arial"/>
            <w:sz w:val="24"/>
            <w:szCs w:val="24"/>
          </w:rPr>
          <w:t>l</w:t>
        </w:r>
      </w:ins>
      <w:ins w:id="449" w:author="N S" w:date="2018-10-18T15:43:00Z">
        <w:r w:rsidR="004A2990">
          <w:rPr>
            <w:rFonts w:ascii="Arial" w:hAnsi="Arial" w:cs="Arial"/>
            <w:sz w:val="24"/>
            <w:szCs w:val="24"/>
          </w:rPr>
          <w:t xml:space="preserve"> Data </w:t>
        </w:r>
      </w:ins>
      <w:ins w:id="450" w:author="N S" w:date="2018-10-18T15:44:00Z">
        <w:r w:rsidR="004A2990">
          <w:rPr>
            <w:rFonts w:ascii="Arial" w:hAnsi="Arial" w:cs="Arial"/>
            <w:sz w:val="24"/>
            <w:szCs w:val="24"/>
          </w:rPr>
          <w:t>S</w:t>
        </w:r>
      </w:ins>
      <w:ins w:id="451" w:author="N S" w:date="2018-10-18T15:43:00Z">
        <w:r w:rsidR="004A2990">
          <w:rPr>
            <w:rFonts w:ascii="Arial" w:hAnsi="Arial" w:cs="Arial"/>
            <w:sz w:val="24"/>
            <w:szCs w:val="24"/>
          </w:rPr>
          <w:t xml:space="preserve">et </w:t>
        </w:r>
      </w:ins>
      <w:ins w:id="452" w:author="N S" w:date="2018-10-18T15:44:00Z">
        <w:r w:rsidR="004A2990">
          <w:rPr>
            <w:rFonts w:ascii="Arial" w:hAnsi="Arial" w:cs="Arial"/>
            <w:sz w:val="24"/>
            <w:szCs w:val="24"/>
          </w:rPr>
          <w:t>3)</w:t>
        </w:r>
      </w:ins>
      <w:r w:rsidRPr="008C1BDB">
        <w:rPr>
          <w:rFonts w:ascii="Arial" w:hAnsi="Arial" w:cs="Arial"/>
          <w:sz w:val="24"/>
          <w:szCs w:val="24"/>
        </w:rPr>
        <w:t>.</w:t>
      </w:r>
      <w:ins w:id="453" w:author="N S" w:date="2018-10-18T15:44:00Z">
        <w:r w:rsidR="004A2990">
          <w:rPr>
            <w:rFonts w:ascii="Arial" w:hAnsi="Arial" w:cs="Arial"/>
            <w:sz w:val="24"/>
            <w:szCs w:val="24"/>
          </w:rPr>
          <w:t xml:space="preserve"> </w:t>
        </w:r>
      </w:ins>
      <w:del w:id="454" w:author="N S" w:date="2018-10-22T14:05:00Z">
        <w:r w:rsidRPr="008C1BDB" w:rsidDel="006E06DA">
          <w:rPr>
            <w:rFonts w:ascii="Arial" w:hAnsi="Arial" w:cs="Arial"/>
            <w:sz w:val="24"/>
            <w:szCs w:val="24"/>
          </w:rPr>
          <w:delText xml:space="preserve"> </w:delText>
        </w:r>
      </w:del>
      <w:del w:id="455" w:author="N S" w:date="2018-10-03T11:09:00Z">
        <w:r w:rsidRPr="008C1BDB" w:rsidDel="0025046C">
          <w:rPr>
            <w:rFonts w:ascii="Arial" w:hAnsi="Arial" w:cs="Arial"/>
            <w:sz w:val="24"/>
            <w:szCs w:val="24"/>
          </w:rPr>
          <w:delText xml:space="preserve">These </w:delText>
        </w:r>
      </w:del>
      <w:del w:id="456" w:author="N S" w:date="2018-10-22T17:27:00Z">
        <w:r w:rsidRPr="008C1BDB" w:rsidDel="00F85DAD">
          <w:rPr>
            <w:rFonts w:ascii="Arial" w:hAnsi="Arial" w:cs="Arial"/>
            <w:sz w:val="24"/>
            <w:szCs w:val="24"/>
          </w:rPr>
          <w:delText xml:space="preserve">included one of the highly virulent isolates (Fd2), and one of the largely saprophytic isolates (Rose), which suggests that isolate virulence level on tomato does not predict </w:delText>
        </w:r>
        <w:r w:rsidRPr="008C1BDB" w:rsidDel="00F85DAD">
          <w:rPr>
            <w:rFonts w:ascii="Arial" w:hAnsi="Arial" w:cs="Arial"/>
            <w:i/>
            <w:sz w:val="24"/>
            <w:szCs w:val="24"/>
          </w:rPr>
          <w:delText xml:space="preserve">B. cinerea </w:delText>
        </w:r>
        <w:r w:rsidRPr="008C1BDB" w:rsidDel="00F85DAD">
          <w:rPr>
            <w:rFonts w:ascii="Arial" w:hAnsi="Arial" w:cs="Arial"/>
            <w:sz w:val="24"/>
            <w:szCs w:val="24"/>
          </w:rPr>
          <w:delText xml:space="preserve">genetic response to tomato domestication. </w:delText>
        </w:r>
      </w:del>
      <w:del w:id="457" w:author="N S" w:date="2018-09-27T11:21:00Z">
        <w:r w:rsidRPr="008C1BDB" w:rsidDel="001B1E3D">
          <w:rPr>
            <w:rFonts w:ascii="Arial" w:hAnsi="Arial" w:cs="Arial"/>
            <w:sz w:val="24"/>
            <w:szCs w:val="24"/>
          </w:rPr>
          <w:delText xml:space="preserve">Both of these isolates were more virulent on domesticated than on wild tomato. </w:delText>
        </w:r>
      </w:del>
      <w:del w:id="458" w:author="Dan Kliebenstein" w:date="2018-10-24T14:39:00Z">
        <w:r w:rsidRPr="008C1BDB" w:rsidDel="00BD5B47">
          <w:rPr>
            <w:rFonts w:ascii="Arial" w:hAnsi="Arial" w:cs="Arial"/>
            <w:sz w:val="24"/>
            <w:szCs w:val="24"/>
          </w:rPr>
          <w:delText xml:space="preserve">These results suggest that this </w:delText>
        </w:r>
        <w:r w:rsidRPr="008C1BDB" w:rsidDel="00BD5B47">
          <w:rPr>
            <w:rFonts w:ascii="Arial" w:hAnsi="Arial" w:cs="Arial"/>
            <w:i/>
            <w:sz w:val="24"/>
            <w:szCs w:val="24"/>
          </w:rPr>
          <w:delText xml:space="preserve">B. cinerea </w:delText>
        </w:r>
        <w:r w:rsidRPr="008C1BDB" w:rsidDel="00BD5B47">
          <w:rPr>
            <w:rFonts w:ascii="Arial" w:hAnsi="Arial" w:cs="Arial"/>
            <w:sz w:val="24"/>
            <w:szCs w:val="24"/>
          </w:rPr>
          <w:delText xml:space="preserve">population contains two highly domestication-sensitive </w:delText>
        </w:r>
      </w:del>
      <w:ins w:id="459" w:author="N S" w:date="2018-10-11T13:52:00Z">
        <w:del w:id="460" w:author="Dan Kliebenstein" w:date="2018-10-24T14:39:00Z">
          <w:r w:rsidDel="00BD5B47">
            <w:rPr>
              <w:rFonts w:ascii="Arial" w:hAnsi="Arial" w:cs="Arial"/>
              <w:sz w:val="24"/>
              <w:szCs w:val="24"/>
            </w:rPr>
            <w:delText>associated</w:delText>
          </w:r>
          <w:r w:rsidRPr="008C1BDB" w:rsidDel="00BD5B47">
            <w:rPr>
              <w:rFonts w:ascii="Arial" w:hAnsi="Arial" w:cs="Arial"/>
              <w:sz w:val="24"/>
              <w:szCs w:val="24"/>
            </w:rPr>
            <w:delText xml:space="preserve"> </w:delText>
          </w:r>
        </w:del>
      </w:ins>
      <w:del w:id="461" w:author="Dan Kliebenstein" w:date="2018-10-24T14:39:00Z">
        <w:r w:rsidRPr="008C1BDB" w:rsidDel="00BD5B47">
          <w:rPr>
            <w:rFonts w:ascii="Arial" w:hAnsi="Arial" w:cs="Arial"/>
            <w:sz w:val="24"/>
            <w:szCs w:val="24"/>
          </w:rPr>
          <w:delText xml:space="preserve">isolates which are more virulent on domesticated tomato, and a broader pattern of </w:delText>
        </w:r>
        <w:r w:rsidRPr="008C1BDB" w:rsidDel="00BD5B47">
          <w:rPr>
            <w:rFonts w:ascii="Arial" w:hAnsi="Arial" w:cs="Arial"/>
            <w:i/>
            <w:sz w:val="24"/>
            <w:szCs w:val="24"/>
          </w:rPr>
          <w:delText xml:space="preserve">B. cinerea </w:delText>
        </w:r>
        <w:r w:rsidRPr="008C1BDB" w:rsidDel="00BD5B47">
          <w:rPr>
            <w:rFonts w:ascii="Arial" w:hAnsi="Arial" w:cs="Arial"/>
            <w:sz w:val="24"/>
            <w:szCs w:val="24"/>
          </w:rPr>
          <w:delText>sensitivity to tomato genetic variation.</w:delText>
        </w:r>
      </w:del>
    </w:p>
    <w:p w14:paraId="0EB4CF95" w14:textId="757BF3EF" w:rsidR="002B6CD4" w:rsidRPr="008C1BDB" w:rsidRDefault="002B6CD4" w:rsidP="0017286B">
      <w:pPr>
        <w:spacing w:line="360" w:lineRule="auto"/>
        <w:ind w:firstLine="720"/>
        <w:rPr>
          <w:ins w:id="462" w:author="N S" w:date="2018-10-22T14:32:00Z"/>
          <w:rFonts w:ascii="Arial" w:hAnsi="Arial" w:cs="Arial"/>
          <w:sz w:val="24"/>
          <w:szCs w:val="24"/>
        </w:rPr>
      </w:pPr>
      <w:ins w:id="463" w:author="N S" w:date="2018-10-22T14:32:00Z">
        <w:r w:rsidRPr="002B6CD4">
          <w:rPr>
            <w:rFonts w:ascii="Arial" w:hAnsi="Arial" w:cs="Arial"/>
            <w:sz w:val="24"/>
            <w:szCs w:val="24"/>
          </w:rPr>
          <w:t xml:space="preserve">To assess whether isolates could appear domestication-associated due to random chance, </w:t>
        </w:r>
      </w:ins>
      <w:ins w:id="464" w:author="N S" w:date="2018-10-22T14:37:00Z">
        <w:r w:rsidR="00A144BE">
          <w:rPr>
            <w:rFonts w:ascii="Arial" w:hAnsi="Arial" w:cs="Arial"/>
            <w:sz w:val="24"/>
            <w:szCs w:val="24"/>
          </w:rPr>
          <w:t>we bootstrapped assignme</w:t>
        </w:r>
      </w:ins>
      <w:ins w:id="465" w:author="N S" w:date="2018-10-22T14:38:00Z">
        <w:r w:rsidR="00A144BE">
          <w:rPr>
            <w:rFonts w:ascii="Arial" w:hAnsi="Arial" w:cs="Arial"/>
            <w:sz w:val="24"/>
            <w:szCs w:val="24"/>
          </w:rPr>
          <w:t xml:space="preserve">nt of plant accessions to domestication groups. </w:t>
        </w:r>
      </w:ins>
      <w:ins w:id="466" w:author="Dan Kliebenstein" w:date="2018-10-24T12:43:00Z">
        <w:del w:id="467" w:author="N S" w:date="2018-10-25T13:22:00Z">
          <w:r w:rsidR="00DF7B40" w:rsidDel="0017286B">
            <w:rPr>
              <w:rFonts w:ascii="Arial" w:hAnsi="Arial" w:cs="Arial"/>
              <w:sz w:val="24"/>
              <w:szCs w:val="24"/>
            </w:rPr>
            <w:delText xml:space="preserve"> </w:delText>
          </w:r>
        </w:del>
      </w:ins>
      <w:ins w:id="468" w:author="N S" w:date="2018-10-22T14:32:00Z">
        <w:del w:id="469" w:author="Dan Kliebenstein" w:date="2018-10-24T12:41:00Z">
          <w:r w:rsidRPr="002B6CD4" w:rsidDel="00DF7B40">
            <w:rPr>
              <w:rFonts w:ascii="Arial" w:hAnsi="Arial" w:cs="Arial"/>
              <w:sz w:val="24"/>
              <w:szCs w:val="24"/>
            </w:rPr>
            <w:delText>Across the 100 bootstraps, we</w:delText>
          </w:r>
        </w:del>
      </w:ins>
      <w:ins w:id="470" w:author="Dan Kliebenstein" w:date="2018-10-24T12:41:00Z">
        <w:r w:rsidR="00DF7B40">
          <w:rPr>
            <w:rFonts w:ascii="Arial" w:hAnsi="Arial" w:cs="Arial"/>
            <w:sz w:val="24"/>
            <w:szCs w:val="24"/>
          </w:rPr>
          <w:t>96</w:t>
        </w:r>
      </w:ins>
      <w:ins w:id="471" w:author="N S" w:date="2018-10-22T14:32:00Z">
        <w:r w:rsidRPr="002B6CD4">
          <w:rPr>
            <w:rFonts w:ascii="Arial" w:hAnsi="Arial" w:cs="Arial"/>
            <w:sz w:val="24"/>
            <w:szCs w:val="24"/>
          </w:rPr>
          <w:t xml:space="preserve"> </w:t>
        </w:r>
      </w:ins>
      <w:ins w:id="472" w:author="Dan Kliebenstein" w:date="2018-10-24T12:41:00Z">
        <w:r w:rsidR="00DF7B40">
          <w:rPr>
            <w:rFonts w:ascii="Arial" w:hAnsi="Arial" w:cs="Arial"/>
            <w:sz w:val="24"/>
            <w:szCs w:val="24"/>
          </w:rPr>
          <w:t xml:space="preserve">of the 100 bootstraps identified no isolates </w:t>
        </w:r>
        <w:r w:rsidR="00DF7B40">
          <w:rPr>
            <w:rFonts w:ascii="Arial" w:hAnsi="Arial" w:cs="Arial"/>
            <w:sz w:val="24"/>
            <w:szCs w:val="24"/>
          </w:rPr>
          <w:lastRenderedPageBreak/>
          <w:t xml:space="preserve">with domestication sensitivity and the other four bootstraps </w:t>
        </w:r>
      </w:ins>
      <w:ins w:id="473" w:author="Dan Kliebenstein" w:date="2018-10-24T12:42:00Z">
        <w:r w:rsidR="00DF7B40">
          <w:rPr>
            <w:rFonts w:ascii="Arial" w:hAnsi="Arial" w:cs="Arial"/>
            <w:sz w:val="24"/>
            <w:szCs w:val="24"/>
          </w:rPr>
          <w:t>identified</w:t>
        </w:r>
      </w:ins>
      <w:ins w:id="474" w:author="Dan Kliebenstein" w:date="2018-10-24T12:41:00Z">
        <w:r w:rsidR="00DF7B40">
          <w:rPr>
            <w:rFonts w:ascii="Arial" w:hAnsi="Arial" w:cs="Arial"/>
            <w:sz w:val="24"/>
            <w:szCs w:val="24"/>
          </w:rPr>
          <w:t xml:space="preserve"> </w:t>
        </w:r>
      </w:ins>
      <w:ins w:id="475" w:author="Dan Kliebenstein" w:date="2018-10-24T12:42:00Z">
        <w:r w:rsidR="00DF7B40">
          <w:rPr>
            <w:rFonts w:ascii="Arial" w:hAnsi="Arial" w:cs="Arial"/>
            <w:sz w:val="24"/>
            <w:szCs w:val="24"/>
          </w:rPr>
          <w:t xml:space="preserve">only </w:t>
        </w:r>
      </w:ins>
      <w:ins w:id="476" w:author="N S" w:date="2018-10-22T14:32:00Z">
        <w:del w:id="477" w:author="Dan Kliebenstein" w:date="2018-10-24T12:42:00Z">
          <w:r w:rsidRPr="002B6CD4" w:rsidDel="00DF7B40">
            <w:rPr>
              <w:rFonts w:ascii="Arial" w:hAnsi="Arial" w:cs="Arial"/>
              <w:sz w:val="24"/>
              <w:szCs w:val="24"/>
            </w:rPr>
            <w:delText xml:space="preserve">identified </w:delText>
          </w:r>
        </w:del>
        <w:r w:rsidRPr="002B6CD4">
          <w:rPr>
            <w:rFonts w:ascii="Arial" w:hAnsi="Arial" w:cs="Arial"/>
            <w:sz w:val="24"/>
            <w:szCs w:val="24"/>
          </w:rPr>
          <w:t xml:space="preserve">2 isolates showing significant </w:t>
        </w:r>
      </w:ins>
      <w:ins w:id="478" w:author="Dan Kliebenstein" w:date="2018-10-24T12:42:00Z">
        <w:r w:rsidR="00DF7B40" w:rsidRPr="002B6CD4">
          <w:rPr>
            <w:rFonts w:ascii="Arial" w:hAnsi="Arial" w:cs="Arial"/>
            <w:sz w:val="24"/>
            <w:szCs w:val="24"/>
          </w:rPr>
          <w:t xml:space="preserve">domestication </w:t>
        </w:r>
      </w:ins>
      <w:ins w:id="479" w:author="N S" w:date="2018-10-22T14:32:00Z">
        <w:r w:rsidRPr="002B6CD4">
          <w:rPr>
            <w:rFonts w:ascii="Arial" w:hAnsi="Arial" w:cs="Arial"/>
            <w:sz w:val="24"/>
            <w:szCs w:val="24"/>
          </w:rPr>
          <w:t>association (FDR &lt;0.01)</w:t>
        </w:r>
        <w:del w:id="480" w:author="Dan Kliebenstein" w:date="2018-10-24T12:42:00Z">
          <w:r w:rsidRPr="002B6CD4" w:rsidDel="00DF7B40">
            <w:rPr>
              <w:rFonts w:ascii="Arial" w:hAnsi="Arial" w:cs="Arial"/>
              <w:sz w:val="24"/>
              <w:szCs w:val="24"/>
            </w:rPr>
            <w:delText xml:space="preserve"> to domestication in 4% of the random datasets</w:delText>
          </w:r>
        </w:del>
        <w:r w:rsidRPr="002B6CD4">
          <w:rPr>
            <w:rFonts w:ascii="Arial" w:hAnsi="Arial" w:cs="Arial"/>
            <w:sz w:val="24"/>
            <w:szCs w:val="24"/>
          </w:rPr>
          <w:t>. Therefore</w:t>
        </w:r>
      </w:ins>
      <w:ins w:id="481" w:author="N S" w:date="2018-10-22T14:36:00Z">
        <w:r w:rsidR="00A144BE">
          <w:rPr>
            <w:rFonts w:ascii="Arial" w:hAnsi="Arial" w:cs="Arial"/>
            <w:sz w:val="24"/>
            <w:szCs w:val="24"/>
          </w:rPr>
          <w:t>,</w:t>
        </w:r>
      </w:ins>
      <w:ins w:id="482" w:author="N S" w:date="2018-10-22T14:32:00Z">
        <w:r w:rsidRPr="002B6CD4">
          <w:rPr>
            <w:rFonts w:ascii="Arial" w:hAnsi="Arial" w:cs="Arial"/>
            <w:sz w:val="24"/>
            <w:szCs w:val="24"/>
          </w:rPr>
          <w:t xml:space="preserve"> our individual isolate observations are in </w:t>
        </w:r>
      </w:ins>
      <w:ins w:id="483" w:author="N S" w:date="2018-10-22T14:37:00Z">
        <w:r w:rsidR="00A144BE">
          <w:rPr>
            <w:rFonts w:ascii="Arial" w:hAnsi="Arial" w:cs="Arial"/>
            <w:sz w:val="24"/>
            <w:szCs w:val="24"/>
          </w:rPr>
          <w:t xml:space="preserve">the </w:t>
        </w:r>
      </w:ins>
      <w:ins w:id="484" w:author="N S" w:date="2018-10-22T14:32:00Z">
        <w:r w:rsidRPr="002B6CD4">
          <w:rPr>
            <w:rFonts w:ascii="Arial" w:hAnsi="Arial" w:cs="Arial"/>
            <w:sz w:val="24"/>
            <w:szCs w:val="24"/>
          </w:rPr>
          <w:t xml:space="preserve">96th percentile. </w:t>
        </w:r>
        <w:del w:id="485" w:author="Dan Kliebenstein" w:date="2018-10-24T12:42:00Z">
          <w:r w:rsidRPr="002B6CD4" w:rsidDel="00DF7B40">
            <w:rPr>
              <w:rFonts w:ascii="Arial" w:hAnsi="Arial" w:cs="Arial"/>
              <w:sz w:val="24"/>
              <w:szCs w:val="24"/>
            </w:rPr>
            <w:delText>This</w:delText>
          </w:r>
        </w:del>
      </w:ins>
      <w:ins w:id="486" w:author="Dan Kliebenstein" w:date="2018-10-24T12:42:00Z">
        <w:r w:rsidR="00DF7B40">
          <w:rPr>
            <w:rFonts w:ascii="Arial" w:hAnsi="Arial" w:cs="Arial"/>
            <w:sz w:val="24"/>
            <w:szCs w:val="24"/>
          </w:rPr>
          <w:t xml:space="preserve">While this is suggestive, </w:t>
        </w:r>
      </w:ins>
      <w:ins w:id="487" w:author="N S" w:date="2018-10-22T14:32:00Z">
        <w:del w:id="488" w:author="Dan Kliebenstein" w:date="2018-10-24T12:42:00Z">
          <w:r w:rsidRPr="002B6CD4" w:rsidDel="00DF7B40">
            <w:rPr>
              <w:rFonts w:ascii="Arial" w:hAnsi="Arial" w:cs="Arial"/>
              <w:sz w:val="24"/>
              <w:szCs w:val="24"/>
            </w:rPr>
            <w:delText xml:space="preserve"> suggests that </w:delText>
          </w:r>
        </w:del>
        <w:r w:rsidRPr="002B6CD4">
          <w:rPr>
            <w:rFonts w:ascii="Arial" w:hAnsi="Arial" w:cs="Arial"/>
            <w:sz w:val="24"/>
            <w:szCs w:val="24"/>
          </w:rPr>
          <w:t>a</w:t>
        </w:r>
      </w:ins>
      <w:ins w:id="489" w:author="Dan Kliebenstein" w:date="2018-10-24T12:42:00Z">
        <w:r w:rsidR="00DF7B40">
          <w:rPr>
            <w:rFonts w:ascii="Arial" w:hAnsi="Arial" w:cs="Arial"/>
            <w:sz w:val="24"/>
            <w:szCs w:val="24"/>
          </w:rPr>
          <w:t xml:space="preserve"> more</w:t>
        </w:r>
      </w:ins>
      <w:ins w:id="490" w:author="N S" w:date="2018-10-22T14:32:00Z">
        <w:r w:rsidRPr="002B6CD4">
          <w:rPr>
            <w:rFonts w:ascii="Arial" w:hAnsi="Arial" w:cs="Arial"/>
            <w:sz w:val="24"/>
            <w:szCs w:val="24"/>
          </w:rPr>
          <w:t xml:space="preserve"> precise estimate of isolate x domestication interactions would require larger experiments using either more replication or additional </w:t>
        </w:r>
      </w:ins>
      <w:ins w:id="491" w:author="N S" w:date="2018-10-22T14:37:00Z">
        <w:r w:rsidR="00A144BE">
          <w:rPr>
            <w:rFonts w:ascii="Arial" w:hAnsi="Arial" w:cs="Arial"/>
            <w:sz w:val="24"/>
            <w:szCs w:val="24"/>
          </w:rPr>
          <w:t xml:space="preserve">plant </w:t>
        </w:r>
      </w:ins>
      <w:ins w:id="492" w:author="N S" w:date="2018-10-22T14:32:00Z">
        <w:r w:rsidRPr="002B6CD4">
          <w:rPr>
            <w:rFonts w:ascii="Arial" w:hAnsi="Arial" w:cs="Arial"/>
            <w:sz w:val="24"/>
            <w:szCs w:val="24"/>
          </w:rPr>
          <w:t>genotypes.</w:t>
        </w:r>
      </w:ins>
    </w:p>
    <w:p w14:paraId="3D966313" w14:textId="77777777" w:rsidR="00244154" w:rsidRDefault="00244154" w:rsidP="00D36EE0">
      <w:pPr>
        <w:spacing w:line="360" w:lineRule="auto"/>
        <w:rPr>
          <w:ins w:id="493"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r w:rsidRPr="008C1BDB">
        <w:rPr>
          <w:rFonts w:ascii="Arial" w:hAnsi="Arial" w:cs="Arial"/>
          <w:b/>
          <w:sz w:val="24"/>
          <w:szCs w:val="24"/>
        </w:rPr>
        <w:t>Domestication and Lesion Size Variation</w:t>
      </w:r>
    </w:p>
    <w:p w14:paraId="74B2F6E9" w14:textId="0C99CD69" w:rsidR="00D36EE0" w:rsidDel="00AA12DA" w:rsidRDefault="00D36EE0" w:rsidP="00D36EE0">
      <w:pPr>
        <w:spacing w:line="360" w:lineRule="auto"/>
        <w:rPr>
          <w:ins w:id="494" w:author="N S" w:date="2018-10-22T14:29:00Z"/>
          <w:del w:id="495" w:author="Dan Kliebenstein" w:date="2018-10-24T14:41:00Z"/>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moveToRangeStart w:id="496" w:author="N S" w:date="2018-10-22T17:35:00Z" w:name="move527993057"/>
      <w:moveTo w:id="497" w:author="N S" w:date="2018-10-22T17:35:00Z">
        <w:r w:rsidR="00111983" w:rsidRPr="008C1BDB">
          <w:rPr>
            <w:rFonts w:ascii="Arial" w:hAnsi="Arial" w:cs="Arial"/>
            <w:sz w:val="24"/>
            <w:szCs w:val="24"/>
          </w:rPr>
          <w:t xml:space="preserve">While we did observe the expected decreased resistance </w:t>
        </w:r>
      </w:moveTo>
      <w:ins w:id="498" w:author="N S" w:date="2018-10-22T17:38:00Z">
        <w:r w:rsidR="00430F32">
          <w:rPr>
            <w:rFonts w:ascii="Arial" w:hAnsi="Arial" w:cs="Arial"/>
            <w:sz w:val="24"/>
            <w:szCs w:val="24"/>
          </w:rPr>
          <w:t xml:space="preserve">(by 18%) </w:t>
        </w:r>
      </w:ins>
      <w:moveTo w:id="499" w:author="N S" w:date="2018-10-22T17:35:00Z">
        <w:r w:rsidR="00111983" w:rsidRPr="008C1BDB">
          <w:rPr>
            <w:rFonts w:ascii="Arial" w:hAnsi="Arial" w:cs="Arial"/>
            <w:sz w:val="24"/>
            <w:szCs w:val="24"/>
          </w:rPr>
          <w:t>in domesticated tomato</w:t>
        </w:r>
      </w:moveTo>
      <w:ins w:id="500" w:author="N S" w:date="2018-10-22T17:35:00Z">
        <w:r w:rsidR="00111983">
          <w:rPr>
            <w:rFonts w:ascii="Arial" w:hAnsi="Arial" w:cs="Arial"/>
            <w:sz w:val="24"/>
            <w:szCs w:val="24"/>
          </w:rPr>
          <w:t xml:space="preserve"> </w:t>
        </w:r>
        <w:r w:rsidR="00111983" w:rsidRPr="008C1BDB">
          <w:rPr>
            <w:rFonts w:ascii="Arial" w:hAnsi="Arial" w:cs="Arial"/>
            <w:sz w:val="24"/>
            <w:szCs w:val="24"/>
          </w:rPr>
          <w:t>(Figure 2 and 3, Table 1)</w:t>
        </w:r>
      </w:ins>
      <w:moveTo w:id="501" w:author="N S" w:date="2018-10-22T17:35:00Z">
        <w:r w:rsidR="00111983" w:rsidRPr="008C1BDB">
          <w:rPr>
            <w:rFonts w:ascii="Arial" w:hAnsi="Arial" w:cs="Arial"/>
            <w:sz w:val="24"/>
            <w:szCs w:val="24"/>
          </w:rPr>
          <w:t>, domestication was a minor player in controlling lesion size variation, with most of the plant genetic signature coming from variation within both the wild and domesticated tomato species</w:t>
        </w:r>
      </w:moveTo>
      <w:ins w:id="502" w:author="N S" w:date="2018-10-22T17:36:00Z">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del w:id="503" w:author="Dan Kliebenstein" w:date="2018-10-24T14:40:00Z">
          <w:r w:rsidR="00111983" w:rsidRPr="008C1BDB" w:rsidDel="00BD5B47">
            <w:rPr>
              <w:rFonts w:ascii="Arial" w:hAnsi="Arial" w:cs="Arial"/>
              <w:sz w:val="24"/>
              <w:szCs w:val="24"/>
            </w:rPr>
            <w:delText xml:space="preserve"> </w:delText>
          </w:r>
        </w:del>
      </w:ins>
      <w:moveTo w:id="504" w:author="N S" w:date="2018-10-22T17:35:00Z">
        <w:del w:id="505" w:author="N S" w:date="2018-10-22T17:36:00Z">
          <w:r w:rsidR="00111983" w:rsidRPr="008C1BDB" w:rsidDel="00111983">
            <w:rPr>
              <w:rFonts w:ascii="Arial" w:hAnsi="Arial" w:cs="Arial"/>
              <w:sz w:val="24"/>
              <w:szCs w:val="24"/>
            </w:rPr>
            <w:delText>.</w:delText>
          </w:r>
          <w:r w:rsidR="00111983" w:rsidDel="00111983">
            <w:rPr>
              <w:rFonts w:ascii="Arial" w:hAnsi="Arial" w:cs="Arial"/>
              <w:sz w:val="24"/>
              <w:szCs w:val="24"/>
            </w:rPr>
            <w:delText xml:space="preserve"> </w:delText>
          </w:r>
        </w:del>
      </w:moveTo>
      <w:moveToRangeEnd w:id="496"/>
      <w:del w:id="506" w:author="N S" w:date="2018-10-22T17:32:00Z">
        <w:r w:rsidRPr="008C1BDB" w:rsidDel="00C6626E">
          <w:rPr>
            <w:rFonts w:ascii="Arial" w:hAnsi="Arial" w:cs="Arial"/>
            <w:sz w:val="24"/>
            <w:szCs w:val="24"/>
          </w:rPr>
          <w:delText xml:space="preserve"> </w:delText>
        </w:r>
      </w:del>
      <w:del w:id="507" w:author="N S" w:date="2018-10-22T17:36:00Z">
        <w:r w:rsidRPr="008C1BDB" w:rsidDel="00111983">
          <w:rPr>
            <w:rFonts w:ascii="Arial" w:hAnsi="Arial" w:cs="Arial"/>
            <w:sz w:val="24"/>
            <w:szCs w:val="24"/>
          </w:rPr>
          <w:delText xml:space="preserve">In our analysis, we identified a significantly greater (18%) resistance of wild tomato in comparison to domesticated tomato across the population of </w:delText>
        </w:r>
        <w:r w:rsidRPr="008C1BDB" w:rsidDel="00111983">
          <w:rPr>
            <w:rFonts w:ascii="Arial" w:hAnsi="Arial" w:cs="Arial"/>
            <w:i/>
            <w:sz w:val="24"/>
            <w:szCs w:val="24"/>
          </w:rPr>
          <w:delText>B. cinerea</w:delText>
        </w:r>
        <w:r w:rsidRPr="008C1BDB" w:rsidDel="00111983">
          <w:rPr>
            <w:rFonts w:ascii="Arial" w:hAnsi="Arial" w:cs="Arial"/>
            <w:sz w:val="24"/>
            <w:szCs w:val="24"/>
          </w:rPr>
          <w:delText xml:space="preserve"> isolates</w:delText>
        </w:r>
      </w:del>
      <w:del w:id="508" w:author="N S" w:date="2018-10-22T17:35:00Z">
        <w:r w:rsidRPr="008C1BDB" w:rsidDel="00111983">
          <w:rPr>
            <w:rFonts w:ascii="Arial" w:hAnsi="Arial" w:cs="Arial"/>
            <w:sz w:val="24"/>
            <w:szCs w:val="24"/>
          </w:rPr>
          <w:delText xml:space="preserve"> (Figure 2 and 3, Table 1)</w:delText>
        </w:r>
      </w:del>
      <w:del w:id="509" w:author="Dan Kliebenstein" w:date="2018-10-24T14:40:00Z">
        <w:r w:rsidRPr="008C1BDB" w:rsidDel="00BD5B47">
          <w:rPr>
            <w:rFonts w:ascii="Arial" w:hAnsi="Arial" w:cs="Arial"/>
            <w:sz w:val="24"/>
            <w:szCs w:val="24"/>
          </w:rPr>
          <w:delText xml:space="preserve">. However, this domestication effect was not the dominant source of variation, as genetic variation within the domesticated and wild genotypes contributed 3.8-fold more variation in resistance than domestication alone (Table 1).  </w:delText>
        </w:r>
      </w:del>
      <w:moveFromRangeStart w:id="510" w:author="N S" w:date="2018-10-22T17:35:00Z" w:name="move527993057"/>
      <w:moveFrom w:id="511" w:author="N S" w:date="2018-10-22T17:35:00Z">
        <w:r w:rsidRPr="008C1BDB" w:rsidDel="00111983">
          <w:rPr>
            <w:rFonts w:ascii="Arial" w:hAnsi="Arial" w:cs="Arial"/>
            <w:sz w:val="24"/>
            <w:szCs w:val="24"/>
          </w:rPr>
          <w:t>While we did observe the expected decreased resistance in domesticated tomato, domestication was a minor player in controlling lesion size variation, with most of the plant genetic signature coming from variation within both the wild and domesticated tomato species.</w:t>
        </w:r>
        <w:r w:rsidR="00E40FDA" w:rsidDel="00111983">
          <w:rPr>
            <w:rFonts w:ascii="Arial" w:hAnsi="Arial" w:cs="Arial"/>
            <w:sz w:val="24"/>
            <w:szCs w:val="24"/>
          </w:rPr>
          <w:t xml:space="preserve"> </w:t>
        </w:r>
      </w:moveFrom>
      <w:bookmarkStart w:id="512" w:name="_Hlk528238657"/>
      <w:bookmarkStart w:id="513" w:name="_Hlk528241293"/>
      <w:moveFromRangeEnd w:id="510"/>
      <w:ins w:id="514" w:author="N S" w:date="2018-10-03T11:57:00Z">
        <w:r w:rsidR="00E40FDA">
          <w:rPr>
            <w:rFonts w:ascii="Arial" w:hAnsi="Arial" w:cs="Arial"/>
            <w:sz w:val="24"/>
            <w:szCs w:val="24"/>
          </w:rPr>
          <w:t>Removing the two domestication-</w:t>
        </w:r>
      </w:ins>
      <w:ins w:id="515" w:author="N S" w:date="2018-10-11T13:51:00Z">
        <w:r w:rsidR="00E40FDA">
          <w:rPr>
            <w:rFonts w:ascii="Arial" w:hAnsi="Arial" w:cs="Arial"/>
            <w:sz w:val="24"/>
            <w:szCs w:val="24"/>
          </w:rPr>
          <w:t>associated</w:t>
        </w:r>
      </w:ins>
      <w:ins w:id="516" w:author="N S" w:date="2018-10-03T11:57:00Z">
        <w:r w:rsidR="00E40FDA">
          <w:rPr>
            <w:rFonts w:ascii="Arial" w:hAnsi="Arial" w:cs="Arial"/>
            <w:sz w:val="24"/>
            <w:szCs w:val="24"/>
          </w:rPr>
          <w:t xml:space="preserve"> isolates </w:t>
        </w:r>
      </w:ins>
      <w:ins w:id="517" w:author="N S" w:date="2018-10-17T10:58:00Z">
        <w:r w:rsidR="00E40FDA">
          <w:rPr>
            <w:rFonts w:ascii="Arial" w:hAnsi="Arial" w:cs="Arial"/>
            <w:sz w:val="24"/>
            <w:szCs w:val="24"/>
          </w:rPr>
          <w:t xml:space="preserve">(Fd2, Rose) </w:t>
        </w:r>
      </w:ins>
      <w:ins w:id="518" w:author="N S" w:date="2018-10-03T11:57:00Z">
        <w:r w:rsidR="00E40FDA">
          <w:rPr>
            <w:rFonts w:ascii="Arial" w:hAnsi="Arial" w:cs="Arial"/>
            <w:sz w:val="24"/>
            <w:szCs w:val="24"/>
          </w:rPr>
          <w:t>from our population did not eliminate the effect of tomato domestication on lesion size</w:t>
        </w:r>
        <w:bookmarkEnd w:id="512"/>
        <w:r w:rsidR="00E40FDA">
          <w:rPr>
            <w:rFonts w:ascii="Arial" w:hAnsi="Arial" w:cs="Arial"/>
            <w:sz w:val="24"/>
            <w:szCs w:val="24"/>
          </w:rPr>
          <w:t xml:space="preserve">, </w:t>
        </w:r>
        <w:del w:id="519" w:author="Dan Kliebenstein" w:date="2018-10-24T14:40:00Z">
          <w:r w:rsidR="00E40FDA" w:rsidDel="00AA12DA">
            <w:rPr>
              <w:rFonts w:ascii="Arial" w:hAnsi="Arial" w:cs="Arial"/>
              <w:sz w:val="24"/>
              <w:szCs w:val="24"/>
            </w:rPr>
            <w:delText xml:space="preserve">as Domestication still accounted </w:delText>
          </w:r>
        </w:del>
      </w:ins>
      <w:ins w:id="520" w:author="N S" w:date="2018-10-22T21:39:00Z">
        <w:del w:id="521" w:author="Dan Kliebenstein" w:date="2018-10-24T14:40:00Z">
          <w:r w:rsidR="00AC5118" w:rsidDel="00AA12DA">
            <w:rPr>
              <w:rFonts w:ascii="Arial" w:hAnsi="Arial" w:cs="Arial"/>
              <w:sz w:val="24"/>
              <w:szCs w:val="24"/>
            </w:rPr>
            <w:delText xml:space="preserve">for </w:delText>
          </w:r>
        </w:del>
      </w:ins>
      <w:ins w:id="522" w:author="N S" w:date="2018-10-22T23:38:00Z">
        <w:del w:id="523" w:author="Dan Kliebenstein" w:date="2018-10-24T14:40:00Z">
          <w:r w:rsidR="006E54C2" w:rsidDel="00AA12DA">
            <w:rPr>
              <w:rFonts w:ascii="Arial" w:hAnsi="Arial" w:cs="Arial"/>
              <w:sz w:val="24"/>
              <w:szCs w:val="24"/>
            </w:rPr>
            <w:delText>1.2</w:delText>
          </w:r>
        </w:del>
      </w:ins>
      <w:ins w:id="524" w:author="N S" w:date="2018-10-03T11:57:00Z">
        <w:del w:id="525" w:author="Dan Kliebenstein" w:date="2018-10-24T14:40:00Z">
          <w:r w:rsidR="00E40FDA" w:rsidDel="00AA12DA">
            <w:rPr>
              <w:rFonts w:ascii="Arial" w:hAnsi="Arial" w:cs="Arial"/>
              <w:sz w:val="24"/>
              <w:szCs w:val="24"/>
            </w:rPr>
            <w:delText>% of genetic variation</w:delText>
          </w:r>
        </w:del>
      </w:ins>
      <w:ins w:id="526" w:author="N S" w:date="2018-10-22T23:38:00Z">
        <w:del w:id="527" w:author="Dan Kliebenstein" w:date="2018-10-24T14:40:00Z">
          <w:r w:rsidR="006E54C2" w:rsidDel="00AA12DA">
            <w:rPr>
              <w:rFonts w:ascii="Arial" w:hAnsi="Arial" w:cs="Arial"/>
              <w:sz w:val="24"/>
              <w:szCs w:val="24"/>
            </w:rPr>
            <w:delText>, with a significant effect on lesion size</w:delText>
          </w:r>
        </w:del>
      </w:ins>
      <w:ins w:id="528" w:author="Dan Kliebenstein" w:date="2018-10-24T14:40:00Z">
        <w:r w:rsidR="00AA12DA">
          <w:rPr>
            <w:rFonts w:ascii="Arial" w:hAnsi="Arial" w:cs="Arial"/>
            <w:sz w:val="24"/>
            <w:szCs w:val="24"/>
          </w:rPr>
          <w:t>as it was still significant</w:t>
        </w:r>
      </w:ins>
      <w:ins w:id="529" w:author="N S" w:date="2018-10-25T14:30:00Z">
        <w:r w:rsidR="00ED3571">
          <w:rPr>
            <w:rFonts w:ascii="Arial" w:hAnsi="Arial" w:cs="Arial"/>
            <w:sz w:val="24"/>
            <w:szCs w:val="24"/>
          </w:rPr>
          <w:t xml:space="preserve"> and </w:t>
        </w:r>
      </w:ins>
      <w:ins w:id="530" w:author="N S" w:date="2018-10-25T14:31:00Z">
        <w:r w:rsidR="00ED3571" w:rsidRPr="00ED3571">
          <w:rPr>
            <w:rFonts w:ascii="Arial" w:hAnsi="Arial" w:cs="Arial"/>
            <w:i/>
            <w:sz w:val="24"/>
            <w:szCs w:val="24"/>
          </w:rPr>
          <w:t>B. cinerea</w:t>
        </w:r>
        <w:r w:rsidR="00ED3571">
          <w:rPr>
            <w:rFonts w:ascii="Arial" w:hAnsi="Arial" w:cs="Arial"/>
            <w:sz w:val="24"/>
            <w:szCs w:val="24"/>
          </w:rPr>
          <w:t xml:space="preserve"> was still more virulent on domesticated tomato by 1</w:t>
        </w:r>
      </w:ins>
      <w:ins w:id="531" w:author="N S" w:date="2018-10-25T14:34:00Z">
        <w:r w:rsidR="00ED3571">
          <w:rPr>
            <w:rFonts w:ascii="Arial" w:hAnsi="Arial" w:cs="Arial"/>
            <w:sz w:val="24"/>
            <w:szCs w:val="24"/>
          </w:rPr>
          <w:t>7</w:t>
        </w:r>
      </w:ins>
      <w:ins w:id="532" w:author="N S" w:date="2018-10-25T14:31:00Z">
        <w:r w:rsidR="00ED3571">
          <w:rPr>
            <w:rFonts w:ascii="Arial" w:hAnsi="Arial" w:cs="Arial"/>
            <w:sz w:val="24"/>
            <w:szCs w:val="24"/>
          </w:rPr>
          <w:t xml:space="preserve">% </w:t>
        </w:r>
      </w:ins>
      <w:ins w:id="533" w:author="N S" w:date="2018-10-03T11:57:00Z">
        <w:r w:rsidR="00E40FDA">
          <w:rPr>
            <w:rFonts w:ascii="Arial" w:hAnsi="Arial" w:cs="Arial"/>
            <w:sz w:val="24"/>
            <w:szCs w:val="24"/>
          </w:rPr>
          <w:t>(</w:t>
        </w:r>
      </w:ins>
      <w:ins w:id="534" w:author="N S" w:date="2018-10-18T15:46:00Z">
        <w:r w:rsidR="00794379">
          <w:rPr>
            <w:rFonts w:ascii="Arial" w:hAnsi="Arial" w:cs="Arial"/>
            <w:sz w:val="24"/>
            <w:szCs w:val="24"/>
          </w:rPr>
          <w:t>Supplemental Data Se</w:t>
        </w:r>
      </w:ins>
      <w:ins w:id="535" w:author="N S" w:date="2018-10-18T15:47:00Z">
        <w:r w:rsidR="00794379">
          <w:rPr>
            <w:rFonts w:ascii="Arial" w:hAnsi="Arial" w:cs="Arial"/>
            <w:sz w:val="24"/>
            <w:szCs w:val="24"/>
          </w:rPr>
          <w:t xml:space="preserve">t </w:t>
        </w:r>
      </w:ins>
      <w:ins w:id="536" w:author="N S" w:date="2018-10-22T14:06:00Z">
        <w:r w:rsidR="006E06DA">
          <w:rPr>
            <w:rFonts w:ascii="Arial" w:hAnsi="Arial" w:cs="Arial"/>
            <w:sz w:val="24"/>
            <w:szCs w:val="24"/>
          </w:rPr>
          <w:t>4</w:t>
        </w:r>
      </w:ins>
      <w:ins w:id="537" w:author="N S" w:date="2018-10-03T11:57:00Z">
        <w:r w:rsidR="00E40FDA">
          <w:rPr>
            <w:rFonts w:ascii="Arial" w:hAnsi="Arial" w:cs="Arial"/>
            <w:sz w:val="24"/>
            <w:szCs w:val="24"/>
          </w:rPr>
          <w:t>).</w:t>
        </w:r>
      </w:ins>
      <w:ins w:id="538" w:author="Dan Kliebenstein" w:date="2018-10-24T14:41:00Z">
        <w:r w:rsidR="00AA12DA">
          <w:rPr>
            <w:rFonts w:ascii="Arial" w:hAnsi="Arial" w:cs="Arial"/>
            <w:sz w:val="24"/>
            <w:szCs w:val="24"/>
          </w:rPr>
          <w:t xml:space="preserve"> </w:t>
        </w:r>
      </w:ins>
      <w:bookmarkStart w:id="539" w:name="_GoBack"/>
      <w:bookmarkEnd w:id="513"/>
      <w:bookmarkEnd w:id="539"/>
    </w:p>
    <w:p w14:paraId="3B90C845" w14:textId="2B7E6622" w:rsidR="002348F6" w:rsidRPr="008C1BDB" w:rsidRDefault="002348F6" w:rsidP="00D36EE0">
      <w:pPr>
        <w:spacing w:line="360" w:lineRule="auto"/>
        <w:rPr>
          <w:rFonts w:ascii="Arial" w:hAnsi="Arial" w:cs="Arial"/>
          <w:sz w:val="24"/>
          <w:szCs w:val="24"/>
        </w:rPr>
      </w:pPr>
      <w:ins w:id="540" w:author="N S" w:date="2018-10-22T14:29:00Z">
        <w:del w:id="541" w:author="Dan Kliebenstein" w:date="2018-10-24T14:41:00Z">
          <w:r w:rsidDel="00AA12DA">
            <w:rPr>
              <w:rFonts w:ascii="Arial" w:hAnsi="Arial" w:cs="Arial"/>
              <w:sz w:val="24"/>
              <w:szCs w:val="24"/>
            </w:rPr>
            <w:tab/>
          </w:r>
        </w:del>
        <w:bookmarkStart w:id="542" w:name="_Hlk527981990"/>
        <w:r w:rsidRPr="002348F6">
          <w:rPr>
            <w:rFonts w:ascii="Arial" w:hAnsi="Arial" w:cs="Arial"/>
            <w:sz w:val="24"/>
            <w:szCs w:val="24"/>
          </w:rPr>
          <w:t xml:space="preserve">To test how </w:t>
        </w:r>
      </w:ins>
      <w:ins w:id="543" w:author="N S" w:date="2018-10-22T14:30:00Z">
        <w:r w:rsidR="002B6CD4">
          <w:rPr>
            <w:rFonts w:ascii="Arial" w:hAnsi="Arial" w:cs="Arial"/>
            <w:sz w:val="24"/>
            <w:szCs w:val="24"/>
          </w:rPr>
          <w:t>this</w:t>
        </w:r>
      </w:ins>
      <w:ins w:id="544" w:author="N S" w:date="2018-10-22T14:29:00Z">
        <w:r>
          <w:rPr>
            <w:rFonts w:ascii="Arial" w:hAnsi="Arial" w:cs="Arial"/>
            <w:sz w:val="24"/>
            <w:szCs w:val="24"/>
          </w:rPr>
          <w:t xml:space="preserve"> </w:t>
        </w:r>
        <w:r w:rsidRPr="002348F6">
          <w:rPr>
            <w:rFonts w:ascii="Arial" w:hAnsi="Arial" w:cs="Arial"/>
            <w:sz w:val="24"/>
            <w:szCs w:val="24"/>
          </w:rPr>
          <w:t xml:space="preserve">mild domestication effect might be sensitive to shifts in the collection of </w:t>
        </w:r>
      </w:ins>
      <w:ins w:id="545" w:author="N S" w:date="2018-10-25T13:47:00Z">
        <w:r w:rsidR="00DE7E46">
          <w:rPr>
            <w:rFonts w:ascii="Arial" w:hAnsi="Arial" w:cs="Arial"/>
            <w:sz w:val="24"/>
            <w:szCs w:val="24"/>
          </w:rPr>
          <w:t xml:space="preserve">tomato </w:t>
        </w:r>
      </w:ins>
      <w:ins w:id="546" w:author="N S" w:date="2018-10-22T14:29:00Z">
        <w:r w:rsidRPr="002348F6">
          <w:rPr>
            <w:rFonts w:ascii="Arial" w:hAnsi="Arial" w:cs="Arial"/>
            <w:sz w:val="24"/>
            <w:szCs w:val="24"/>
          </w:rPr>
          <w:t xml:space="preserve">genotypes, we </w:t>
        </w:r>
      </w:ins>
      <w:ins w:id="547" w:author="N S" w:date="2018-10-22T14:38:00Z">
        <w:r w:rsidR="00A144BE">
          <w:rPr>
            <w:rFonts w:ascii="Arial" w:hAnsi="Arial" w:cs="Arial"/>
            <w:sz w:val="24"/>
            <w:szCs w:val="24"/>
          </w:rPr>
          <w:t>used</w:t>
        </w:r>
      </w:ins>
      <w:ins w:id="548" w:author="N S" w:date="2018-10-22T14:39:00Z">
        <w:r w:rsidR="00A144BE">
          <w:rPr>
            <w:rFonts w:ascii="Arial" w:hAnsi="Arial" w:cs="Arial"/>
            <w:sz w:val="24"/>
            <w:szCs w:val="24"/>
          </w:rPr>
          <w:t xml:space="preserve"> the </w:t>
        </w:r>
        <w:del w:id="549" w:author="Dan Kliebenstein" w:date="2018-10-24T14:42:00Z">
          <w:r w:rsidR="00A144BE" w:rsidDel="00AA12DA">
            <w:rPr>
              <w:rFonts w:ascii="Arial" w:hAnsi="Arial" w:cs="Arial"/>
              <w:sz w:val="24"/>
              <w:szCs w:val="24"/>
            </w:rPr>
            <w:delText xml:space="preserve">bootstrapping </w:delText>
          </w:r>
        </w:del>
        <w:del w:id="550" w:author="Dan Kliebenstein" w:date="2018-10-24T14:41:00Z">
          <w:r w:rsidR="00A144BE" w:rsidDel="00AA12DA">
            <w:rPr>
              <w:rFonts w:ascii="Arial" w:hAnsi="Arial" w:cs="Arial"/>
              <w:sz w:val="24"/>
              <w:szCs w:val="24"/>
            </w:rPr>
            <w:delText>of domestication</w:delText>
          </w:r>
        </w:del>
      </w:ins>
      <w:ins w:id="551" w:author="Dan Kliebenstein" w:date="2018-10-24T14:42:00Z">
        <w:r w:rsidR="00AA12DA">
          <w:rPr>
            <w:rFonts w:ascii="Arial" w:hAnsi="Arial" w:cs="Arial"/>
            <w:sz w:val="24"/>
            <w:szCs w:val="24"/>
          </w:rPr>
          <w:t xml:space="preserve">same </w:t>
        </w:r>
        <w:r w:rsidR="00AA12DA">
          <w:rPr>
            <w:rFonts w:ascii="Arial" w:hAnsi="Arial" w:cs="Arial"/>
            <w:sz w:val="24"/>
            <w:szCs w:val="24"/>
          </w:rPr>
          <w:lastRenderedPageBreak/>
          <w:t>bootstraps from above for the full model</w:t>
        </w:r>
      </w:ins>
      <w:ins w:id="552" w:author="N S" w:date="2018-10-22T14:39:00Z">
        <w:del w:id="553" w:author="Dan Kliebenstein" w:date="2018-10-24T14:42:00Z">
          <w:r w:rsidR="00A144BE" w:rsidDel="00AA12DA">
            <w:rPr>
              <w:rFonts w:ascii="Arial" w:hAnsi="Arial" w:cs="Arial"/>
              <w:sz w:val="24"/>
              <w:szCs w:val="24"/>
            </w:rPr>
            <w:delText xml:space="preserve"> from above</w:delText>
          </w:r>
        </w:del>
      </w:ins>
      <w:ins w:id="554" w:author="N S" w:date="2018-10-22T14:29:00Z">
        <w:r w:rsidRPr="002348F6">
          <w:rPr>
            <w:rFonts w:ascii="Arial" w:hAnsi="Arial" w:cs="Arial"/>
            <w:sz w:val="24"/>
            <w:szCs w:val="24"/>
          </w:rPr>
          <w:t>. Our observed domestication effect was in the top 80th percentile across all bootstraps</w:t>
        </w:r>
      </w:ins>
      <w:ins w:id="555" w:author="N S" w:date="2018-10-25T13:21:00Z">
        <w:r w:rsidR="0017286B">
          <w:rPr>
            <w:rFonts w:ascii="Arial" w:hAnsi="Arial" w:cs="Arial"/>
            <w:sz w:val="24"/>
            <w:szCs w:val="24"/>
          </w:rPr>
          <w:t>,</w:t>
        </w:r>
      </w:ins>
      <w:ins w:id="556" w:author="N S" w:date="2018-10-22T14:29:00Z">
        <w:r w:rsidRPr="002348F6">
          <w:rPr>
            <w:rFonts w:ascii="Arial" w:hAnsi="Arial" w:cs="Arial"/>
            <w:sz w:val="24"/>
            <w:szCs w:val="24"/>
          </w:rPr>
          <w:t xml:space="preserve"> suggesting that </w:t>
        </w:r>
        <w:del w:id="557" w:author="Dan Kliebenstein" w:date="2018-10-24T14:42:00Z">
          <w:r w:rsidRPr="002348F6" w:rsidDel="00AA12DA">
            <w:rPr>
              <w:rFonts w:ascii="Arial" w:hAnsi="Arial" w:cs="Arial"/>
              <w:sz w:val="24"/>
              <w:szCs w:val="24"/>
            </w:rPr>
            <w:delText>it</w:delText>
          </w:r>
        </w:del>
      </w:ins>
      <w:ins w:id="558" w:author="Dan Kliebenstein" w:date="2018-10-24T14:42:00Z">
        <w:r w:rsidR="00AA12DA">
          <w:rPr>
            <w:rFonts w:ascii="Arial" w:hAnsi="Arial" w:cs="Arial"/>
            <w:sz w:val="24"/>
            <w:szCs w:val="24"/>
          </w:rPr>
          <w:t>while the domestication effect is small, it</w:t>
        </w:r>
      </w:ins>
      <w:ins w:id="559" w:author="N S" w:date="2018-10-22T14:29:00Z">
        <w:r w:rsidRPr="002348F6">
          <w:rPr>
            <w:rFonts w:ascii="Arial" w:hAnsi="Arial" w:cs="Arial"/>
            <w:sz w:val="24"/>
            <w:szCs w:val="24"/>
          </w:rPr>
          <w:t xml:space="preserve"> is relatively stable in response to shifts in the genotypes. However, a larger sample of </w:t>
        </w:r>
        <w:r w:rsidRPr="002B6CD4">
          <w:rPr>
            <w:rFonts w:ascii="Arial" w:hAnsi="Arial" w:cs="Arial"/>
            <w:i/>
            <w:sz w:val="24"/>
            <w:szCs w:val="24"/>
          </w:rPr>
          <w:t xml:space="preserve">S. </w:t>
        </w:r>
        <w:proofErr w:type="spellStart"/>
        <w:r w:rsidRPr="002B6CD4">
          <w:rPr>
            <w:rFonts w:ascii="Arial" w:hAnsi="Arial" w:cs="Arial"/>
            <w:i/>
            <w:sz w:val="24"/>
            <w:szCs w:val="24"/>
          </w:rPr>
          <w:t>lycopersicum</w:t>
        </w:r>
        <w:proofErr w:type="spellEnd"/>
        <w:r w:rsidRPr="002348F6">
          <w:rPr>
            <w:rFonts w:ascii="Arial" w:hAnsi="Arial" w:cs="Arial"/>
            <w:sz w:val="24"/>
            <w:szCs w:val="24"/>
          </w:rPr>
          <w:t xml:space="preserve"> and </w:t>
        </w:r>
        <w:r w:rsidRPr="002B6CD4">
          <w:rPr>
            <w:rFonts w:ascii="Arial" w:hAnsi="Arial" w:cs="Arial"/>
            <w:i/>
            <w:sz w:val="24"/>
            <w:szCs w:val="24"/>
          </w:rPr>
          <w:t xml:space="preserve">S. </w:t>
        </w:r>
        <w:proofErr w:type="spellStart"/>
        <w:r w:rsidRPr="002B6CD4">
          <w:rPr>
            <w:rFonts w:ascii="Arial" w:hAnsi="Arial" w:cs="Arial"/>
            <w:i/>
            <w:sz w:val="24"/>
            <w:szCs w:val="24"/>
          </w:rPr>
          <w:t>pimpinellifolium</w:t>
        </w:r>
        <w:proofErr w:type="spellEnd"/>
        <w:r w:rsidRPr="002348F6">
          <w:rPr>
            <w:rFonts w:ascii="Arial" w:hAnsi="Arial" w:cs="Arial"/>
            <w:sz w:val="24"/>
            <w:szCs w:val="24"/>
          </w:rPr>
          <w:t xml:space="preserve"> genotypes would be needed to develop a more precise estimate of any domestication effect on lesion size.</w:t>
        </w:r>
      </w:ins>
    </w:p>
    <w:bookmarkEnd w:id="542"/>
    <w:p w14:paraId="6A13C15D" w14:textId="7F13E8A4"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del w:id="560" w:author="N S" w:date="2018-10-15T12:52:00Z">
        <w:r w:rsidRPr="008C1BDB" w:rsidDel="00460F15">
          <w:rPr>
            <w:rFonts w:ascii="Arial" w:hAnsi="Arial" w:cs="Arial"/>
            <w:sz w:val="24"/>
            <w:szCs w:val="24"/>
          </w:rPr>
          <w:delText xml:space="preserve">wild </w:delText>
        </w:r>
      </w:del>
      <w:ins w:id="561"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562"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563"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564"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 xml:space="preserve">Supplemental Figure </w:t>
      </w:r>
      <w:ins w:id="565" w:author="N S" w:date="2018-10-25T12:29:00Z">
        <w:r w:rsidR="00583E28">
          <w:rPr>
            <w:rFonts w:ascii="Arial" w:hAnsi="Arial" w:cs="Arial"/>
            <w:sz w:val="24"/>
            <w:szCs w:val="24"/>
          </w:rPr>
          <w:t>2</w:t>
        </w:r>
      </w:ins>
      <w:del w:id="566" w:author="N S" w:date="2018-10-25T12:29:00Z">
        <w:r w:rsidDel="00583E28">
          <w:rPr>
            <w:rFonts w:ascii="Arial" w:hAnsi="Arial" w:cs="Arial"/>
            <w:sz w:val="24"/>
            <w:szCs w:val="24"/>
          </w:rPr>
          <w:delText>1</w:delText>
        </w:r>
      </w:del>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xml:space="preserve">, </w:t>
      </w:r>
      <w:del w:id="567" w:author="Dan Kliebenstein" w:date="2018-10-24T14:43:00Z">
        <w:r w:rsidRPr="008C1BDB" w:rsidDel="00AA12DA">
          <w:rPr>
            <w:rFonts w:ascii="Arial" w:hAnsi="Arial" w:cs="Arial"/>
            <w:sz w:val="24"/>
            <w:szCs w:val="24"/>
          </w:rPr>
          <w:delText xml:space="preserve">but </w:delText>
        </w:r>
      </w:del>
      <w:ins w:id="568" w:author="Dan Kliebenstein" w:date="2018-10-24T14:43:00Z">
        <w:r w:rsidR="00AA12DA">
          <w:rPr>
            <w:rFonts w:ascii="Arial" w:hAnsi="Arial" w:cs="Arial"/>
            <w:sz w:val="24"/>
            <w:szCs w:val="24"/>
          </w:rPr>
          <w:t>and</w:t>
        </w:r>
        <w:r w:rsidR="00AA12DA" w:rsidRPr="008C1BDB">
          <w:rPr>
            <w:rFonts w:ascii="Arial" w:hAnsi="Arial" w:cs="Arial"/>
            <w:sz w:val="24"/>
            <w:szCs w:val="24"/>
          </w:rPr>
          <w:t xml:space="preserve"> </w:t>
        </w:r>
      </w:ins>
      <w:r w:rsidRPr="008C1BDB">
        <w:rPr>
          <w:rFonts w:ascii="Arial" w:hAnsi="Arial" w:cs="Arial"/>
          <w:sz w:val="24"/>
          <w:szCs w:val="24"/>
        </w:rPr>
        <w:t>no evidence of a phenotypic bottleneck due to domestication.</w:t>
      </w:r>
      <w:ins w:id="569" w:author="Dan Kliebenstein" w:date="2018-10-24T14:43:00Z">
        <w:r w:rsidR="00AA12DA">
          <w:rPr>
            <w:rFonts w:ascii="Arial" w:hAnsi="Arial" w:cs="Arial"/>
            <w:sz w:val="24"/>
            <w:szCs w:val="24"/>
          </w:rPr>
          <w:t xml:space="preserve"> This suggests that in the tomato-</w:t>
        </w:r>
        <w:r w:rsidR="00AA12DA" w:rsidRPr="00AA12DA">
          <w:rPr>
            <w:rFonts w:ascii="Arial" w:hAnsi="Arial" w:cs="Arial"/>
            <w:i/>
            <w:sz w:val="24"/>
            <w:szCs w:val="24"/>
            <w:rPrChange w:id="570" w:author="Dan Kliebenstein" w:date="2018-10-24T14:43:00Z">
              <w:rPr>
                <w:rFonts w:ascii="Arial" w:hAnsi="Arial" w:cs="Arial"/>
                <w:sz w:val="24"/>
                <w:szCs w:val="24"/>
              </w:rPr>
            </w:rPrChange>
          </w:rPr>
          <w:t>B. cinerea</w:t>
        </w:r>
        <w:r w:rsidR="00AA12DA">
          <w:rPr>
            <w:rFonts w:ascii="Arial" w:hAnsi="Arial" w:cs="Arial"/>
            <w:sz w:val="24"/>
            <w:szCs w:val="24"/>
          </w:rPr>
          <w:t xml:space="preserve"> </w:t>
        </w:r>
        <w:proofErr w:type="spellStart"/>
        <w:r w:rsidR="00AA12DA">
          <w:rPr>
            <w:rFonts w:ascii="Arial" w:hAnsi="Arial" w:cs="Arial"/>
            <w:sz w:val="24"/>
            <w:szCs w:val="24"/>
          </w:rPr>
          <w:t>pathosystem</w:t>
        </w:r>
        <w:proofErr w:type="spellEnd"/>
        <w:r w:rsidR="00AA12DA">
          <w:rPr>
            <w:rFonts w:ascii="Arial" w:hAnsi="Arial" w:cs="Arial"/>
            <w:sz w:val="24"/>
            <w:szCs w:val="24"/>
          </w:rPr>
          <w:t>, domestication is not a major part of the variation.</w:t>
        </w:r>
      </w:ins>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52AA9314"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ins w:id="571" w:author="N S" w:date="2018-10-18T15:50:00Z">
        <w:r w:rsidR="00911105">
          <w:rPr>
            <w:rFonts w:ascii="Arial" w:hAnsi="Arial" w:cs="Arial"/>
            <w:sz w:val="24"/>
            <w:szCs w:val="24"/>
          </w:rPr>
          <w:t>showed some evidence for</w:t>
        </w:r>
      </w:ins>
      <w:ins w:id="572" w:author="N S" w:date="2018-10-18T15:51:00Z">
        <w:r w:rsidR="00911105">
          <w:rPr>
            <w:rFonts w:ascii="Arial" w:hAnsi="Arial" w:cs="Arial"/>
            <w:sz w:val="24"/>
            <w:szCs w:val="24"/>
          </w:rPr>
          <w:t xml:space="preserve"> </w:t>
        </w:r>
      </w:ins>
      <w:r w:rsidR="00300B3E" w:rsidRPr="008C1BDB">
        <w:rPr>
          <w:rFonts w:ascii="Arial" w:hAnsi="Arial" w:cs="Arial"/>
          <w:sz w:val="24"/>
          <w:szCs w:val="24"/>
        </w:rPr>
        <w:t>interact</w:t>
      </w:r>
      <w:ins w:id="573" w:author="N S" w:date="2018-10-18T15:50:00Z">
        <w:r w:rsidR="00911105">
          <w:rPr>
            <w:rFonts w:ascii="Arial" w:hAnsi="Arial" w:cs="Arial"/>
            <w:sz w:val="24"/>
            <w:szCs w:val="24"/>
          </w:rPr>
          <w:t>ion</w:t>
        </w:r>
      </w:ins>
      <w:del w:id="574" w:author="N S" w:date="2018-10-18T15:50:00Z">
        <w:r w:rsidR="00300B3E" w:rsidRPr="008C1BDB" w:rsidDel="00911105">
          <w:rPr>
            <w:rFonts w:ascii="Arial" w:hAnsi="Arial" w:cs="Arial"/>
            <w:sz w:val="24"/>
            <w:szCs w:val="24"/>
          </w:rPr>
          <w:delText>ed</w:delText>
        </w:r>
      </w:del>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575"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576" w:author="N S" w:date="2018-10-12T13:00:00Z">
        <w:r w:rsidR="00654D4D">
          <w:rPr>
            <w:rFonts w:ascii="Arial" w:hAnsi="Arial" w:cs="Arial"/>
            <w:sz w:val="24"/>
            <w:szCs w:val="24"/>
          </w:rPr>
          <w:t>, u</w:t>
        </w:r>
      </w:ins>
      <w:ins w:id="577" w:author="N S" w:date="2018-10-12T13:01:00Z">
        <w:r w:rsidR="00654D4D">
          <w:rPr>
            <w:rFonts w:ascii="Arial" w:hAnsi="Arial" w:cs="Arial"/>
            <w:sz w:val="24"/>
            <w:szCs w:val="24"/>
          </w:rPr>
          <w:t xml:space="preserve">sing 272,672 SNPs compared to the </w:t>
        </w:r>
      </w:ins>
      <w:ins w:id="578"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579" w:author="N S" w:date="2018-10-12T13:01:00Z">
        <w:r w:rsidR="00654D4D">
          <w:rPr>
            <w:rFonts w:ascii="Arial" w:hAnsi="Arial" w:cs="Arial"/>
            <w:sz w:val="24"/>
            <w:szCs w:val="24"/>
          </w:rPr>
          <w:t>T4 reference genome</w:t>
        </w:r>
      </w:ins>
      <w:ins w:id="580" w:author="N S" w:date="2018-10-12T13:02:00Z">
        <w:r w:rsidR="00654D4D">
          <w:rPr>
            <w:rFonts w:ascii="Arial" w:hAnsi="Arial" w:cs="Arial"/>
            <w:sz w:val="24"/>
            <w:szCs w:val="24"/>
          </w:rPr>
          <w:t xml:space="preserve"> (</w:t>
        </w:r>
      </w:ins>
      <w:ins w:id="581" w:author="N S" w:date="2018-10-23T14:46:00Z">
        <w:r w:rsidR="00E369F0">
          <w:rPr>
            <w:rFonts w:ascii="Arial" w:hAnsi="Arial" w:cs="Arial"/>
            <w:sz w:val="24"/>
            <w:szCs w:val="24"/>
          </w:rPr>
          <w:t>Supplemental Figure</w:t>
        </w:r>
        <w:r w:rsidR="00A66141">
          <w:rPr>
            <w:rFonts w:ascii="Arial" w:hAnsi="Arial" w:cs="Arial"/>
            <w:sz w:val="24"/>
            <w:szCs w:val="24"/>
          </w:rPr>
          <w:t xml:space="preserve"> </w:t>
        </w:r>
      </w:ins>
      <w:ins w:id="582" w:author="N S" w:date="2018-10-25T12:26:00Z">
        <w:r w:rsidR="00583E28">
          <w:rPr>
            <w:rFonts w:ascii="Arial" w:hAnsi="Arial" w:cs="Arial"/>
            <w:sz w:val="24"/>
            <w:szCs w:val="24"/>
          </w:rPr>
          <w:t>1</w:t>
        </w:r>
      </w:ins>
      <w:ins w:id="583" w:author="N S" w:date="2018-10-12T13:02:00Z">
        <w:r w:rsidR="00654D4D">
          <w:rPr>
            <w:rFonts w:ascii="Arial" w:hAnsi="Arial" w:cs="Arial"/>
            <w:sz w:val="24"/>
            <w:szCs w:val="24"/>
          </w:rPr>
          <w:t>)</w:t>
        </w:r>
      </w:ins>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 xml:space="preserve">B. </w:t>
      </w:r>
      <w:r w:rsidR="005C5BE9" w:rsidRPr="008C1BDB">
        <w:rPr>
          <w:rFonts w:ascii="Arial" w:hAnsi="Arial" w:cs="Arial"/>
          <w:i/>
          <w:sz w:val="24"/>
          <w:szCs w:val="24"/>
        </w:rPr>
        <w:lastRenderedPageBreak/>
        <w:t>cinerea</w:t>
      </w:r>
      <w:r w:rsidR="005C5BE9" w:rsidRPr="008C1BDB">
        <w:rPr>
          <w:rFonts w:ascii="Arial" w:hAnsi="Arial" w:cs="Arial"/>
          <w:sz w:val="24"/>
          <w:szCs w:val="24"/>
        </w:rPr>
        <w:t xml:space="preserve">, we performed GWA </w:t>
      </w:r>
      <w:r w:rsidRPr="008C1BDB">
        <w:rPr>
          <w:rFonts w:ascii="Arial" w:hAnsi="Arial" w:cs="Arial"/>
          <w:sz w:val="24"/>
          <w:szCs w:val="24"/>
        </w:rPr>
        <w:t xml:space="preserve">using </w:t>
      </w:r>
      <w:del w:id="584" w:author="N S" w:date="2018-10-18T10:27:00Z">
        <w:r w:rsidRPr="008C1BDB" w:rsidDel="00C368B8">
          <w:rPr>
            <w:rFonts w:ascii="Arial" w:hAnsi="Arial" w:cs="Arial"/>
            <w:sz w:val="24"/>
            <w:szCs w:val="24"/>
          </w:rPr>
          <w:delText xml:space="preserve">the </w:delText>
        </w:r>
      </w:del>
      <w:r w:rsidRPr="008C1BDB">
        <w:rPr>
          <w:rFonts w:ascii="Arial" w:hAnsi="Arial" w:cs="Arial"/>
          <w:sz w:val="24"/>
          <w:szCs w:val="24"/>
        </w:rPr>
        <w:t>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585"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del w:id="586"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587"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588"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589"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ins w:id="590" w:author="N S" w:date="2018-10-22T12:01:00Z">
        <w:r w:rsidR="00F42F37">
          <w:rPr>
            <w:rFonts w:ascii="Arial" w:hAnsi="Arial" w:cs="Arial"/>
            <w:sz w:val="24"/>
            <w:szCs w:val="24"/>
          </w:rPr>
          <w:t xml:space="preserve"> </w:t>
        </w:r>
      </w:ins>
      <w:bookmarkStart w:id="591" w:name="_Hlk527973110"/>
      <w:ins w:id="592" w:author="Céline" w:date="2018-10-23T11:42:00Z">
        <w:r w:rsidR="005A05B6">
          <w:rPr>
            <w:rFonts w:ascii="Arial" w:hAnsi="Arial" w:cs="Arial"/>
            <w:sz w:val="24"/>
            <w:szCs w:val="24"/>
          </w:rPr>
          <w:t>At</w:t>
        </w:r>
      </w:ins>
      <w:ins w:id="593" w:author="N S" w:date="2018-10-22T12:01:00Z">
        <w:del w:id="594" w:author="Céline" w:date="2018-10-23T11:42:00Z">
          <w:r w:rsidR="00EE4C56" w:rsidDel="005A05B6">
            <w:rPr>
              <w:rFonts w:ascii="Arial" w:hAnsi="Arial" w:cs="Arial"/>
              <w:sz w:val="24"/>
              <w:szCs w:val="24"/>
            </w:rPr>
            <w:delText>Under</w:delText>
          </w:r>
        </w:del>
        <w:r w:rsidR="00EE4C56">
          <w:rPr>
            <w:rFonts w:ascii="Arial" w:hAnsi="Arial" w:cs="Arial"/>
            <w:sz w:val="24"/>
            <w:szCs w:val="24"/>
          </w:rPr>
          <w:t xml:space="preserve"> 1000</w:t>
        </w:r>
        <w:del w:id="595" w:author="Céline" w:date="2018-10-23T11:42:00Z">
          <w:r w:rsidR="00EE4C56" w:rsidDel="005A05B6">
            <w:rPr>
              <w:rFonts w:ascii="Arial" w:hAnsi="Arial" w:cs="Arial"/>
              <w:sz w:val="24"/>
              <w:szCs w:val="24"/>
            </w:rPr>
            <w:delText>x</w:delText>
          </w:r>
        </w:del>
        <w:r w:rsidR="00EE4C56">
          <w:rPr>
            <w:rFonts w:ascii="Arial" w:hAnsi="Arial" w:cs="Arial"/>
            <w:sz w:val="24"/>
            <w:szCs w:val="24"/>
          </w:rPr>
          <w:t xml:space="preserve"> permutation</w:t>
        </w:r>
      </w:ins>
      <w:ins w:id="596" w:author="N S" w:date="2018-10-23T13:17:00Z">
        <w:r w:rsidR="006C38D4">
          <w:rPr>
            <w:rFonts w:ascii="Arial" w:hAnsi="Arial" w:cs="Arial"/>
            <w:sz w:val="24"/>
            <w:szCs w:val="24"/>
          </w:rPr>
          <w:t>s,</w:t>
        </w:r>
      </w:ins>
      <w:ins w:id="597" w:author="N S" w:date="2018-10-22T12:01:00Z">
        <w:r w:rsidR="00EE4C56">
          <w:rPr>
            <w:rFonts w:ascii="Arial" w:hAnsi="Arial" w:cs="Arial"/>
            <w:sz w:val="24"/>
            <w:szCs w:val="24"/>
          </w:rPr>
          <w:t xml:space="preserve"> the 99.9% threshold is </w:t>
        </w:r>
      </w:ins>
      <w:ins w:id="598" w:author="N S" w:date="2018-10-22T12:02:00Z">
        <w:r w:rsidR="00EE4C56">
          <w:rPr>
            <w:rFonts w:ascii="Arial" w:hAnsi="Arial" w:cs="Arial"/>
            <w:sz w:val="24"/>
            <w:szCs w:val="24"/>
          </w:rPr>
          <w:t>imprecise</w:t>
        </w:r>
      </w:ins>
      <w:ins w:id="599" w:author="N S" w:date="2018-10-22T12:01:00Z">
        <w:r w:rsidR="00EE4C56">
          <w:rPr>
            <w:rFonts w:ascii="Arial" w:hAnsi="Arial" w:cs="Arial"/>
            <w:sz w:val="24"/>
            <w:szCs w:val="24"/>
          </w:rPr>
          <w:t>, but we includ</w:t>
        </w:r>
      </w:ins>
      <w:ins w:id="600" w:author="N S" w:date="2018-10-22T12:02:00Z">
        <w:r w:rsidR="00EE4C56">
          <w:rPr>
            <w:rFonts w:ascii="Arial" w:hAnsi="Arial" w:cs="Arial"/>
            <w:sz w:val="24"/>
            <w:szCs w:val="24"/>
          </w:rPr>
          <w:t>ed this approximate threshold to</w:t>
        </w:r>
        <w:del w:id="601" w:author="Céline" w:date="2018-10-23T11:42:00Z">
          <w:r w:rsidR="00EE4C56" w:rsidDel="005A05B6">
            <w:rPr>
              <w:rFonts w:ascii="Arial" w:hAnsi="Arial" w:cs="Arial"/>
              <w:sz w:val="24"/>
              <w:szCs w:val="24"/>
            </w:rPr>
            <w:delText xml:space="preserve"> more conservatively</w:delText>
          </w:r>
        </w:del>
        <w:r w:rsidR="00EE4C56">
          <w:rPr>
            <w:rFonts w:ascii="Arial" w:hAnsi="Arial" w:cs="Arial"/>
            <w:sz w:val="24"/>
            <w:szCs w:val="24"/>
          </w:rPr>
          <w:t xml:space="preserve"> identify</w:t>
        </w:r>
      </w:ins>
      <w:ins w:id="602" w:author="Céline" w:date="2018-10-23T11:42:00Z">
        <w:r w:rsidR="005A05B6">
          <w:rPr>
            <w:rFonts w:ascii="Arial" w:hAnsi="Arial" w:cs="Arial"/>
            <w:sz w:val="24"/>
            <w:szCs w:val="24"/>
          </w:rPr>
          <w:t xml:space="preserve"> conservative</w:t>
        </w:r>
        <w:del w:id="603" w:author="N S" w:date="2018-10-23T13:17:00Z">
          <w:r w:rsidR="005A05B6" w:rsidDel="006C38D4">
            <w:rPr>
              <w:rFonts w:ascii="Arial" w:hAnsi="Arial" w:cs="Arial"/>
              <w:sz w:val="24"/>
              <w:szCs w:val="24"/>
            </w:rPr>
            <w:delText>ly</w:delText>
          </w:r>
        </w:del>
      </w:ins>
      <w:ins w:id="604" w:author="N S" w:date="2018-10-22T12:02:00Z">
        <w:r w:rsidR="00EE4C56">
          <w:rPr>
            <w:rFonts w:ascii="Arial" w:hAnsi="Arial" w:cs="Arial"/>
            <w:sz w:val="24"/>
            <w:szCs w:val="24"/>
          </w:rPr>
          <w:t xml:space="preserve"> SNP associations. </w:t>
        </w:r>
      </w:ins>
      <w:r w:rsidR="004A0949" w:rsidRPr="008C1BDB">
        <w:rPr>
          <w:rFonts w:ascii="Arial" w:hAnsi="Arial" w:cs="Arial"/>
          <w:sz w:val="24"/>
          <w:szCs w:val="24"/>
        </w:rPr>
        <w:t xml:space="preserve"> </w:t>
      </w:r>
      <w:del w:id="605" w:author="N S" w:date="2018-10-01T15:56:00Z">
        <w:r w:rsidR="00BA5DC0" w:rsidRPr="008C1BDB" w:rsidDel="0041243A">
          <w:rPr>
            <w:rFonts w:ascii="Arial" w:hAnsi="Arial" w:cs="Arial"/>
            <w:sz w:val="24"/>
            <w:szCs w:val="24"/>
          </w:rPr>
          <w:delText xml:space="preserve"> </w:delText>
        </w:r>
        <w:bookmarkEnd w:id="591"/>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606" w:author="N S" w:date="2018-10-01T15:56:00Z">
        <w:r w:rsidR="00F2371C" w:rsidRPr="008C1BDB" w:rsidDel="0041243A">
          <w:rPr>
            <w:rFonts w:ascii="Arial" w:hAnsi="Arial" w:cs="Arial"/>
            <w:sz w:val="24"/>
            <w:szCs w:val="24"/>
          </w:rPr>
          <w:delText>neither method of GWA identified</w:delText>
        </w:r>
      </w:del>
      <w:ins w:id="607"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608" w:author="N S" w:date="2018-09-27T12:29:00Z">
        <w:r w:rsidR="00676532">
          <w:rPr>
            <w:rFonts w:ascii="Arial" w:hAnsi="Arial" w:cs="Arial"/>
            <w:sz w:val="24"/>
            <w:szCs w:val="24"/>
          </w:rPr>
          <w:t xml:space="preserve"> number of </w:t>
        </w:r>
      </w:ins>
      <w:ins w:id="609"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610"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611" w:author="N S" w:date="2018-09-27T12:29:00Z">
        <w:r w:rsidR="00847F0D" w:rsidRPr="008C1BDB" w:rsidDel="00676532">
          <w:rPr>
            <w:rFonts w:ascii="Arial" w:hAnsi="Arial" w:cs="Arial"/>
            <w:sz w:val="24"/>
            <w:szCs w:val="24"/>
          </w:rPr>
          <w:delText>identified from</w:delText>
        </w:r>
      </w:del>
      <w:ins w:id="612" w:author="N S" w:date="2018-09-27T12:29:00Z">
        <w:r w:rsidR="00676532">
          <w:rPr>
            <w:rFonts w:ascii="Arial" w:hAnsi="Arial" w:cs="Arial"/>
            <w:sz w:val="24"/>
            <w:szCs w:val="24"/>
          </w:rPr>
          <w:t xml:space="preserve">varied </w:t>
        </w:r>
      </w:ins>
      <w:ins w:id="613"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614" w:author="N S" w:date="2018-09-27T12:30:00Z">
        <w:r w:rsidR="00676532">
          <w:rPr>
            <w:rFonts w:ascii="Arial" w:hAnsi="Arial" w:cs="Arial"/>
            <w:sz w:val="24"/>
            <w:szCs w:val="24"/>
          </w:rPr>
          <w:t xml:space="preserve">on </w:t>
        </w:r>
      </w:ins>
      <w:del w:id="615"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616"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2A925D8C" w14:textId="5967EB63" w:rsidR="0020244D" w:rsidRDefault="0020244D" w:rsidP="0020244D">
      <w:pPr>
        <w:spacing w:line="360" w:lineRule="auto"/>
        <w:ind w:firstLine="720"/>
        <w:rPr>
          <w:ins w:id="617" w:author="N S" w:date="2018-10-18T15:52:00Z"/>
          <w:rFonts w:ascii="Arial" w:hAnsi="Arial" w:cs="Arial"/>
          <w:sz w:val="24"/>
          <w:szCs w:val="24"/>
        </w:rPr>
      </w:pPr>
      <w:ins w:id="618" w:author="N S" w:date="2018-10-18T15:52:00Z">
        <w:r w:rsidRPr="008C1BDB">
          <w:rPr>
            <w:rFonts w:ascii="Arial" w:hAnsi="Arial" w:cs="Arial"/>
            <w:sz w:val="24"/>
            <w:szCs w:val="24"/>
          </w:rPr>
          <w:t>At the SNP level, fewer loci contribute to virulence across all host</w:t>
        </w:r>
        <w:del w:id="619" w:author="Dan Kliebenstein" w:date="2018-10-24T14:43:00Z">
          <w:r w:rsidRPr="008C1BDB" w:rsidDel="00AA12DA">
            <w:rPr>
              <w:rFonts w:ascii="Arial" w:hAnsi="Arial" w:cs="Arial"/>
              <w:sz w:val="24"/>
              <w:szCs w:val="24"/>
            </w:rPr>
            <w:delText>s</w:delText>
          </w:r>
        </w:del>
      </w:ins>
      <w:ins w:id="620" w:author="Dan Kliebenstein" w:date="2018-10-24T14:43:00Z">
        <w:r w:rsidR="00AA12DA">
          <w:rPr>
            <w:rFonts w:ascii="Arial" w:hAnsi="Arial" w:cs="Arial"/>
            <w:sz w:val="24"/>
            <w:szCs w:val="24"/>
          </w:rPr>
          <w:t xml:space="preserve"> genotypes</w:t>
        </w:r>
      </w:ins>
      <w:ins w:id="621" w:author="N S" w:date="2018-10-18T15:52:00Z">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del w:id="622" w:author="Céline" w:date="2018-10-23T11:23:00Z">
          <w:r w:rsidRPr="008C1BDB" w:rsidDel="00702CED">
            <w:rPr>
              <w:rFonts w:ascii="Arial" w:hAnsi="Arial" w:cs="Arial"/>
              <w:sz w:val="24"/>
              <w:szCs w:val="24"/>
            </w:rPr>
            <w:delText>.</w:delText>
          </w:r>
        </w:del>
      </w:ins>
      <w:ins w:id="623" w:author="N S" w:date="2018-10-23T13:18:00Z">
        <w:r w:rsidR="006C38D4">
          <w:rPr>
            <w:rFonts w:ascii="Arial" w:hAnsi="Arial" w:cs="Arial"/>
            <w:sz w:val="24"/>
            <w:szCs w:val="24"/>
          </w:rPr>
          <w:t>,</w:t>
        </w:r>
      </w:ins>
      <w:ins w:id="624" w:author="N S" w:date="2018-10-18T15:52:00Z">
        <w:r w:rsidRPr="008C1BDB">
          <w:rPr>
            <w:rFonts w:ascii="Arial" w:hAnsi="Arial" w:cs="Arial"/>
            <w:sz w:val="24"/>
            <w:szCs w:val="24"/>
          </w:rPr>
          <w:t>3</w:t>
        </w:r>
      </w:ins>
      <w:ins w:id="625" w:author="Céline" w:date="2018-10-23T11:23:00Z">
        <w:r w:rsidR="00702CED">
          <w:rPr>
            <w:rFonts w:ascii="Arial" w:hAnsi="Arial" w:cs="Arial"/>
            <w:sz w:val="24"/>
            <w:szCs w:val="24"/>
          </w:rPr>
          <w:t>00</w:t>
        </w:r>
      </w:ins>
      <w:ins w:id="626" w:author="N S" w:date="2018-10-18T15:52:00Z">
        <w:del w:id="627" w:author="Céline" w:date="2018-10-23T11:23:00Z">
          <w:r w:rsidRPr="008C1BDB" w:rsidDel="00702CED">
            <w:rPr>
              <w:rFonts w:ascii="Arial" w:hAnsi="Arial" w:cs="Arial"/>
              <w:sz w:val="24"/>
              <w:szCs w:val="24"/>
            </w:rPr>
            <w:delText>k</w:delText>
          </w:r>
        </w:del>
        <w:r w:rsidRPr="008C1BDB">
          <w:rPr>
            <w:rFonts w:ascii="Arial" w:hAnsi="Arial" w:cs="Arial"/>
            <w:sz w:val="24"/>
            <w:szCs w:val="24"/>
          </w:rPr>
          <w:t xml:space="preserve"> SNPs were called in at least half of the hosts while 27% (46,000) of the significant SNPs were </w:t>
        </w:r>
        <w:r w:rsidRPr="008C1BDB">
          <w:rPr>
            <w:rFonts w:ascii="Arial" w:hAnsi="Arial" w:cs="Arial"/>
            <w:sz w:val="24"/>
            <w:szCs w:val="24"/>
          </w:rPr>
          <w:lastRenderedPageBreak/>
          <w:t xml:space="preserve">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ins>
    </w:p>
    <w:p w14:paraId="159340F7" w14:textId="7083ED87"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ins w:id="628" w:author="N S" w:date="2018-10-22T14:15:00Z">
        <w:r w:rsidR="00185E48">
          <w:rPr>
            <w:rFonts w:ascii="Arial" w:hAnsi="Arial" w:cs="Arial"/>
            <w:sz w:val="24"/>
            <w:szCs w:val="24"/>
          </w:rPr>
          <w:t xml:space="preserve">Set </w:t>
        </w:r>
      </w:ins>
      <w:r w:rsidR="00FA3E2E">
        <w:rPr>
          <w:rFonts w:ascii="Arial" w:hAnsi="Arial" w:cs="Arial"/>
          <w:sz w:val="24"/>
          <w:szCs w:val="24"/>
        </w:rPr>
        <w:t>2</w:t>
      </w:r>
      <w:del w:id="629" w:author="N S" w:date="2018-10-15T13:23:00Z">
        <w:r w:rsidR="00FA3E2E" w:rsidDel="007F265A">
          <w:rPr>
            <w:rFonts w:ascii="Arial" w:hAnsi="Arial" w:cs="Arial"/>
            <w:sz w:val="24"/>
            <w:szCs w:val="24"/>
          </w:rPr>
          <w:delText xml:space="preserve"> </w:delText>
        </w:r>
      </w:del>
      <w:ins w:id="630" w:author="N S" w:date="2018-10-22T14:14:00Z">
        <w:r w:rsidR="00185E48">
          <w:rPr>
            <w:rFonts w:ascii="Arial" w:hAnsi="Arial" w:cs="Arial"/>
            <w:sz w:val="24"/>
            <w:szCs w:val="24"/>
          </w:rPr>
          <w:t>a</w:t>
        </w:r>
      </w:ins>
      <w:del w:id="631" w:author="N S" w:date="2018-10-22T14:14:00Z">
        <w:r w:rsidR="00410703" w:rsidRPr="008C1BDB" w:rsidDel="00185E48">
          <w:rPr>
            <w:rFonts w:ascii="Arial" w:hAnsi="Arial" w:cs="Arial"/>
            <w:sz w:val="24"/>
            <w:szCs w:val="24"/>
          </w:rPr>
          <w:delText>e</w:delText>
        </w:r>
      </w:del>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ins w:id="632" w:author="N S" w:date="2018-10-22T14:15:00Z">
        <w:r w:rsidR="00185E48">
          <w:rPr>
            <w:rFonts w:ascii="Arial" w:hAnsi="Arial" w:cs="Arial"/>
            <w:sz w:val="24"/>
            <w:szCs w:val="24"/>
          </w:rPr>
          <w:t xml:space="preserve">Set </w:t>
        </w:r>
      </w:ins>
      <w:r w:rsidR="00FA3E2E">
        <w:rPr>
          <w:rFonts w:ascii="Arial" w:hAnsi="Arial" w:cs="Arial"/>
          <w:sz w:val="24"/>
          <w:szCs w:val="24"/>
        </w:rPr>
        <w:t>2</w:t>
      </w:r>
      <w:ins w:id="633" w:author="N S" w:date="2018-10-22T14:14:00Z">
        <w:r w:rsidR="00185E48">
          <w:rPr>
            <w:rFonts w:ascii="Arial" w:hAnsi="Arial" w:cs="Arial"/>
            <w:sz w:val="24"/>
            <w:szCs w:val="24"/>
          </w:rPr>
          <w:t>a</w:t>
        </w:r>
      </w:ins>
      <w:del w:id="634" w:author="N S" w:date="2018-10-15T13:23:00Z">
        <w:r w:rsidR="00FA3E2E" w:rsidDel="007F265A">
          <w:rPr>
            <w:rFonts w:ascii="Arial" w:hAnsi="Arial" w:cs="Arial"/>
            <w:sz w:val="24"/>
            <w:szCs w:val="24"/>
          </w:rPr>
          <w:delText xml:space="preserve"> </w:delText>
        </w:r>
      </w:del>
      <w:del w:id="635" w:author="N S" w:date="2018-10-22T14:14:00Z">
        <w:r w:rsidR="00410703" w:rsidRPr="008C1BDB" w:rsidDel="00185E48">
          <w:rPr>
            <w:rFonts w:ascii="Arial" w:hAnsi="Arial" w:cs="Arial"/>
            <w:sz w:val="24"/>
            <w:szCs w:val="24"/>
          </w:rPr>
          <w:delText>e</w:delText>
        </w:r>
      </w:del>
      <w:r w:rsidR="006F171A" w:rsidRPr="008C1BDB">
        <w:rPr>
          <w:rFonts w:ascii="Arial" w:hAnsi="Arial" w:cs="Arial"/>
          <w:sz w:val="24"/>
          <w:szCs w:val="24"/>
        </w:rPr>
        <w:t>)</w:t>
      </w:r>
      <w:r w:rsidR="00277283" w:rsidRPr="008C1BDB">
        <w:rPr>
          <w:rFonts w:ascii="Arial" w:hAnsi="Arial" w:cs="Arial"/>
          <w:sz w:val="24"/>
          <w:szCs w:val="24"/>
        </w:rPr>
        <w:t xml:space="preserve">. </w:t>
      </w:r>
      <w:del w:id="636"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637" w:author="N S" w:date="2018-10-17T11:31:00Z">
        <w:r w:rsidR="00486210">
          <w:rPr>
            <w:rFonts w:ascii="Arial" w:hAnsi="Arial" w:cs="Arial"/>
            <w:sz w:val="24"/>
            <w:szCs w:val="24"/>
          </w:rPr>
          <w:t xml:space="preserve"> as an example of a virulence gene identified by our GWA methods,</w:t>
        </w:r>
      </w:ins>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lastRenderedPageBreak/>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638"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06CA7FB" w:rsidR="00082C15" w:rsidRPr="008C1BDB" w:rsidDel="0020244D" w:rsidRDefault="00833708" w:rsidP="00E65FA1">
      <w:pPr>
        <w:spacing w:line="360" w:lineRule="auto"/>
        <w:ind w:firstLine="720"/>
        <w:rPr>
          <w:del w:id="639" w:author="N S" w:date="2018-10-18T15:52:00Z"/>
          <w:rFonts w:ascii="Arial" w:hAnsi="Arial" w:cs="Arial"/>
          <w:sz w:val="24"/>
          <w:szCs w:val="24"/>
        </w:rPr>
      </w:pPr>
      <w:del w:id="640" w:author="N S" w:date="2018-10-18T15:52:00Z">
        <w:r w:rsidRPr="008C1BDB" w:rsidDel="0020244D">
          <w:rPr>
            <w:rFonts w:ascii="Arial" w:hAnsi="Arial" w:cs="Arial"/>
            <w:sz w:val="24"/>
            <w:szCs w:val="24"/>
          </w:rPr>
          <w:delText>At the SNP level, fewer loci contribute to virulence across all hosts</w:delText>
        </w:r>
      </w:del>
      <w:del w:id="641" w:author="N S" w:date="2018-10-01T16:08:00Z">
        <w:r w:rsidRPr="008C1BDB" w:rsidDel="002659F9">
          <w:rPr>
            <w:rFonts w:ascii="Arial" w:hAnsi="Arial" w:cs="Arial"/>
            <w:sz w:val="24"/>
            <w:szCs w:val="24"/>
          </w:rPr>
          <w:delText xml:space="preserve"> </w:delText>
        </w:r>
      </w:del>
      <w:del w:id="642" w:author="N S" w:date="2018-10-01T16:07:00Z">
        <w:r w:rsidRPr="008C1BDB" w:rsidDel="002659F9">
          <w:rPr>
            <w:rFonts w:ascii="Arial" w:hAnsi="Arial" w:cs="Arial"/>
            <w:sz w:val="24"/>
            <w:szCs w:val="24"/>
          </w:rPr>
          <w:delText xml:space="preserve">and both GWA methods. </w:delText>
        </w:r>
      </w:del>
      <w:del w:id="643" w:author="N S" w:date="2018-10-18T15:52:00Z">
        <w:r w:rsidRPr="008C1BDB" w:rsidDel="0020244D">
          <w:rPr>
            <w:rFonts w:ascii="Arial" w:hAnsi="Arial" w:cs="Arial"/>
            <w:sz w:val="24"/>
            <w:szCs w:val="24"/>
          </w:rPr>
          <w:delText xml:space="preserve">We found five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SNPs significantly linked to altered lesion size on all 12 tomato accessions</w:delText>
        </w:r>
      </w:del>
      <w:del w:id="644" w:author="N S" w:date="2018-10-01T16:08:00Z">
        <w:r w:rsidRPr="008C1BDB" w:rsidDel="002659F9">
          <w:rPr>
            <w:rFonts w:ascii="Arial" w:hAnsi="Arial" w:cs="Arial"/>
            <w:sz w:val="24"/>
            <w:szCs w:val="24"/>
          </w:rPr>
          <w:delText xml:space="preserve"> using the bigRR analysis </w:delText>
        </w:r>
      </w:del>
      <w:del w:id="645" w:author="N S" w:date="2018-10-18T15:52:00Z">
        <w:r w:rsidRPr="008C1BDB" w:rsidDel="0020244D">
          <w:rPr>
            <w:rFonts w:ascii="Arial" w:hAnsi="Arial" w:cs="Arial"/>
            <w:sz w:val="24"/>
            <w:szCs w:val="24"/>
          </w:rPr>
          <w:delTex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delText>
        </w:r>
      </w:del>
      <w:del w:id="646"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647" w:author="N S" w:date="2018-09-27T11:22:00Z">
        <w:r w:rsidRPr="008C1BDB" w:rsidDel="001B1E3D">
          <w:rPr>
            <w:rFonts w:ascii="Arial" w:hAnsi="Arial" w:cs="Arial"/>
            <w:sz w:val="24"/>
            <w:szCs w:val="24"/>
          </w:rPr>
          <w:delText xml:space="preserve">SNP calling between hosts was lower for </w:delText>
        </w:r>
      </w:del>
      <w:del w:id="648" w:author="N S" w:date="2018-09-27T11:23:00Z">
        <w:r w:rsidRPr="008C1BDB" w:rsidDel="001B1E3D">
          <w:rPr>
            <w:rFonts w:ascii="Arial" w:hAnsi="Arial" w:cs="Arial"/>
            <w:sz w:val="24"/>
            <w:szCs w:val="24"/>
          </w:rPr>
          <w:delText>GEMMA at</w:delText>
        </w:r>
      </w:del>
      <w:del w:id="649" w:author="N S" w:date="2018-10-01T16:08:00Z">
        <w:r w:rsidRPr="008C1BDB" w:rsidDel="002659F9">
          <w:rPr>
            <w:rFonts w:ascii="Arial" w:hAnsi="Arial" w:cs="Arial"/>
            <w:sz w:val="24"/>
            <w:szCs w:val="24"/>
          </w:rPr>
          <w:delText xml:space="preserve"> the 99.9% permutation threshold</w:delText>
        </w:r>
      </w:del>
      <w:del w:id="650" w:author="N S" w:date="2018-09-27T11:23:00Z">
        <w:r w:rsidRPr="008C1BDB" w:rsidDel="001B1E3D">
          <w:rPr>
            <w:rFonts w:ascii="Arial" w:hAnsi="Arial" w:cs="Arial"/>
            <w:sz w:val="24"/>
            <w:szCs w:val="24"/>
          </w:rPr>
          <w:delText>,</w:delText>
        </w:r>
      </w:del>
      <w:del w:id="651"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del w:id="652" w:author="N S" w:date="2018-10-18T15:52:00Z">
        <w:r w:rsidRPr="008C1BDB" w:rsidDel="0020244D">
          <w:rPr>
            <w:rFonts w:ascii="Arial" w:hAnsi="Arial" w:cs="Arial"/>
            <w:sz w:val="24"/>
            <w:szCs w:val="24"/>
          </w:rPr>
          <w:delText xml:space="preserve">While only a small subset of these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 xml:space="preserve">SNPs were linked to virulence on all the tomato genotypes, we </w:delText>
        </w:r>
        <w:r w:rsidR="00974426" w:rsidRPr="008C1BDB" w:rsidDel="0020244D">
          <w:rPr>
            <w:rFonts w:ascii="Arial" w:hAnsi="Arial" w:cs="Arial"/>
            <w:sz w:val="24"/>
            <w:szCs w:val="24"/>
          </w:rPr>
          <w:delText>obtained</w:delText>
        </w:r>
        <w:r w:rsidRPr="008C1BDB" w:rsidDel="0020244D">
          <w:rPr>
            <w:rFonts w:ascii="Arial" w:hAnsi="Arial" w:cs="Arial"/>
            <w:sz w:val="24"/>
            <w:szCs w:val="24"/>
          </w:rPr>
          <w:delText xml:space="preserve"> better overlap across host genotypes by focusing on gene windows.</w:delText>
        </w:r>
      </w:del>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66B8910E"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lastRenderedPageBreak/>
        <w:tab/>
      </w:r>
      <w:r w:rsidR="004569EC" w:rsidRPr="008C1BDB">
        <w:rPr>
          <w:rFonts w:ascii="Arial" w:hAnsi="Arial" w:cs="Arial"/>
          <w:sz w:val="24"/>
          <w:szCs w:val="24"/>
        </w:rPr>
        <w:t xml:space="preserve">The identification of two isolates that </w:t>
      </w:r>
      <w:del w:id="653" w:author="Dan Kliebenstein" w:date="2018-10-24T14:44:00Z">
        <w:r w:rsidR="004569EC" w:rsidRPr="008C1BDB" w:rsidDel="00AA12DA">
          <w:rPr>
            <w:rFonts w:ascii="Arial" w:hAnsi="Arial" w:cs="Arial"/>
            <w:sz w:val="24"/>
            <w:szCs w:val="24"/>
          </w:rPr>
          <w:delText>distinctly respond</w:delText>
        </w:r>
      </w:del>
      <w:ins w:id="654" w:author="Dan Kliebenstein" w:date="2018-10-24T14:44:00Z">
        <w:r w:rsidR="00AA12DA">
          <w:rPr>
            <w:rFonts w:ascii="Arial" w:hAnsi="Arial" w:cs="Arial"/>
            <w:sz w:val="24"/>
            <w:szCs w:val="24"/>
          </w:rPr>
          <w:t>differed on wild and domesticated tomato</w:t>
        </w:r>
      </w:ins>
      <w:del w:id="655" w:author="Dan Kliebenstein" w:date="2018-10-24T14:44:00Z">
        <w:r w:rsidR="004569EC" w:rsidRPr="008C1BDB" w:rsidDel="00AA12DA">
          <w:rPr>
            <w:rFonts w:ascii="Arial" w:hAnsi="Arial" w:cs="Arial"/>
            <w:sz w:val="24"/>
            <w:szCs w:val="24"/>
          </w:rPr>
          <w:delText xml:space="preserve"> to tomato domestication suggests that there is</w:delText>
        </w:r>
      </w:del>
      <w:ins w:id="656" w:author="Dan Kliebenstein" w:date="2018-10-24T14:44:00Z">
        <w:r w:rsidR="00AA12DA">
          <w:rPr>
            <w:rFonts w:ascii="Arial" w:hAnsi="Arial" w:cs="Arial"/>
            <w:sz w:val="24"/>
            <w:szCs w:val="24"/>
          </w:rPr>
          <w:t xml:space="preserve"> indicated that there may be</w:t>
        </w:r>
      </w:ins>
      <w:r w:rsidR="004569EC" w:rsidRPr="008C1BDB">
        <w:rPr>
          <w:rFonts w:ascii="Arial" w:hAnsi="Arial" w:cs="Arial"/>
          <w:sz w:val="24"/>
          <w:szCs w:val="24"/>
        </w:rPr>
        <w:t xml:space="preserve"> </w:t>
      </w:r>
      <w:ins w:id="657"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658"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659" w:author="N S" w:date="2018-10-15T13:30:00Z">
        <w:r w:rsidR="00106559">
          <w:rPr>
            <w:rFonts w:ascii="Arial" w:hAnsi="Arial" w:cs="Arial"/>
            <w:sz w:val="24"/>
            <w:szCs w:val="24"/>
          </w:rPr>
          <w:t>,</w:t>
        </w:r>
      </w:ins>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660" w:author="N S" w:date="2018-09-27T12:28:00Z">
        <w:r w:rsidR="00B623B3" w:rsidRPr="008C1BDB" w:rsidDel="00676532">
          <w:rPr>
            <w:rFonts w:ascii="Arial" w:hAnsi="Arial" w:cs="Arial"/>
            <w:sz w:val="24"/>
            <w:szCs w:val="24"/>
          </w:rPr>
          <w:delText xml:space="preserve">This </w:delText>
        </w:r>
      </w:del>
      <w:ins w:id="661"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w:t>
      </w:r>
      <w:del w:id="662" w:author="Dan Kliebenstein" w:date="2018-10-24T14:45:00Z">
        <w:r w:rsidR="00B623B3" w:rsidRPr="008C1BDB" w:rsidDel="00AA12DA">
          <w:rPr>
            <w:rFonts w:ascii="Arial" w:hAnsi="Arial" w:cs="Arial"/>
            <w:sz w:val="24"/>
            <w:szCs w:val="24"/>
          </w:rPr>
          <w:delText xml:space="preserve">the </w:delText>
        </w:r>
      </w:del>
      <w:r w:rsidR="00B623B3" w:rsidRPr="008C1BDB">
        <w:rPr>
          <w:rFonts w:ascii="Arial" w:hAnsi="Arial" w:cs="Arial"/>
          <w:sz w:val="24"/>
          <w:szCs w:val="24"/>
        </w:rPr>
        <w:t xml:space="preserve">Domestication Sensitivity </w:t>
      </w:r>
      <w:del w:id="663" w:author="Dan Kliebenstein" w:date="2018-10-24T14:45:00Z">
        <w:r w:rsidR="00B623B3" w:rsidRPr="008C1BDB" w:rsidDel="00AA12DA">
          <w:rPr>
            <w:rFonts w:ascii="Arial" w:hAnsi="Arial" w:cs="Arial"/>
            <w:sz w:val="24"/>
            <w:szCs w:val="24"/>
          </w:rPr>
          <w:delText xml:space="preserve">trait </w:delText>
        </w:r>
      </w:del>
      <w:r w:rsidR="00B623B3" w:rsidRPr="008C1BDB">
        <w:rPr>
          <w:rFonts w:ascii="Arial" w:hAnsi="Arial" w:cs="Arial"/>
          <w:sz w:val="24"/>
          <w:szCs w:val="24"/>
        </w:rPr>
        <w:t xml:space="preserve">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664"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665"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ins w:id="666" w:author="N S" w:date="2018-10-22T14:12:00Z">
        <w:r w:rsidR="00185E48">
          <w:rPr>
            <w:rFonts w:ascii="Arial" w:hAnsi="Arial" w:cs="Arial"/>
            <w:sz w:val="24"/>
            <w:szCs w:val="24"/>
          </w:rPr>
          <w:t xml:space="preserve"> Set</w:t>
        </w:r>
      </w:ins>
      <w:r w:rsidR="00FA3E2E">
        <w:rPr>
          <w:rFonts w:ascii="Arial" w:hAnsi="Arial" w:cs="Arial"/>
          <w:sz w:val="24"/>
          <w:szCs w:val="24"/>
        </w:rPr>
        <w:t xml:space="preserve"> 2</w:t>
      </w:r>
      <w:ins w:id="667" w:author="N S" w:date="2018-10-22T14:12:00Z">
        <w:r w:rsidR="00185E48">
          <w:rPr>
            <w:rFonts w:ascii="Arial" w:hAnsi="Arial" w:cs="Arial"/>
            <w:sz w:val="24"/>
            <w:szCs w:val="24"/>
          </w:rPr>
          <w:t>b</w:t>
        </w:r>
      </w:ins>
      <w:del w:id="668" w:author="N S" w:date="2018-10-22T14:12: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f</w:delText>
        </w:r>
      </w:del>
      <w:r w:rsidR="004526A2" w:rsidRPr="008C1BDB">
        <w:rPr>
          <w:rFonts w:ascii="Arial" w:hAnsi="Arial" w:cs="Arial"/>
          <w:sz w:val="24"/>
          <w:szCs w:val="24"/>
        </w:rPr>
        <w:t xml:space="preserve">) when compared to the whole-genome T4 gene annotation. </w:t>
      </w:r>
      <w:del w:id="669" w:author="N S" w:date="2018-10-22T14:12:00Z">
        <w:r w:rsidR="004526A2" w:rsidRPr="008C1BDB" w:rsidDel="00185E48">
          <w:rPr>
            <w:rFonts w:ascii="Arial" w:hAnsi="Arial" w:cs="Arial"/>
            <w:sz w:val="24"/>
            <w:szCs w:val="24"/>
          </w:rPr>
          <w:delText xml:space="preserve">We also examined functional enrichment for </w:delText>
        </w:r>
        <w:r w:rsidR="001E57D3" w:rsidRPr="008C1BDB" w:rsidDel="00185E48">
          <w:rPr>
            <w:rFonts w:ascii="Arial" w:hAnsi="Arial" w:cs="Arial"/>
            <w:sz w:val="24"/>
            <w:szCs w:val="24"/>
          </w:rPr>
          <w:delText xml:space="preserve">the </w:delText>
        </w:r>
        <w:r w:rsidR="004526A2" w:rsidRPr="008C1BDB" w:rsidDel="00185E48">
          <w:rPr>
            <w:rFonts w:ascii="Arial" w:hAnsi="Arial" w:cs="Arial"/>
            <w:sz w:val="24"/>
            <w:szCs w:val="24"/>
          </w:rPr>
          <w:delText xml:space="preserve">genes associated with domestication </w:delText>
        </w:r>
        <w:r w:rsidR="004526A2" w:rsidRPr="008C1BDB" w:rsidDel="00185E48">
          <w:rPr>
            <w:rFonts w:ascii="Arial" w:hAnsi="Arial" w:cs="Arial"/>
            <w:sz w:val="24"/>
            <w:szCs w:val="24"/>
          </w:rPr>
          <w:lastRenderedPageBreak/>
          <w:delText>traits</w:delText>
        </w:r>
      </w:del>
      <w:del w:id="670" w:author="N S" w:date="2018-10-22T14:11:00Z">
        <w:r w:rsidR="004526A2" w:rsidRPr="008C1BDB" w:rsidDel="00185E48">
          <w:rPr>
            <w:rFonts w:ascii="Arial" w:hAnsi="Arial" w:cs="Arial"/>
            <w:sz w:val="24"/>
            <w:szCs w:val="24"/>
          </w:rPr>
          <w:delText xml:space="preserve"> by both GEMMA and bigRR</w:delText>
        </w:r>
      </w:del>
      <w:del w:id="671" w:author="N S" w:date="2018-10-22T14:12:00Z">
        <w:r w:rsidR="004526A2" w:rsidRPr="008C1BDB" w:rsidDel="00185E48">
          <w:rPr>
            <w:rFonts w:ascii="Arial" w:hAnsi="Arial" w:cs="Arial"/>
            <w:sz w:val="24"/>
            <w:szCs w:val="24"/>
          </w:rPr>
          <w:delText xml:space="preserve">. We found </w:delText>
        </w:r>
      </w:del>
      <w:del w:id="672" w:author="N S" w:date="2018-10-22T14:11:00Z">
        <w:r w:rsidR="004526A2" w:rsidRPr="008C1BDB" w:rsidDel="00185E48">
          <w:rPr>
            <w:rFonts w:ascii="Arial" w:hAnsi="Arial" w:cs="Arial"/>
            <w:sz w:val="24"/>
            <w:szCs w:val="24"/>
          </w:rPr>
          <w:delText xml:space="preserve">41 </w:delText>
        </w:r>
      </w:del>
      <w:del w:id="673" w:author="N S" w:date="2018-10-22T14:12:00Z">
        <w:r w:rsidR="004526A2" w:rsidRPr="008C1BDB" w:rsidDel="00185E48">
          <w:rPr>
            <w:rFonts w:ascii="Arial" w:hAnsi="Arial" w:cs="Arial"/>
            <w:sz w:val="24"/>
            <w:szCs w:val="24"/>
          </w:rPr>
          <w:delText>significantly overrepresented biological functions (</w:delText>
        </w:r>
        <w:r w:rsidR="00FA3E2E" w:rsidDel="00185E48">
          <w:rPr>
            <w:rFonts w:ascii="Arial" w:hAnsi="Arial" w:cs="Arial"/>
            <w:sz w:val="24"/>
            <w:szCs w:val="24"/>
          </w:rPr>
          <w:delText>Supplemental Data 2</w:delText>
        </w:r>
      </w:del>
      <w:del w:id="674" w:author="N S" w:date="2018-10-22T14:11: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d</w:delText>
        </w:r>
      </w:del>
      <w:del w:id="675" w:author="N S" w:date="2018-10-22T14:12:00Z">
        <w:r w:rsidR="004526A2" w:rsidRPr="008C1BDB" w:rsidDel="00185E48">
          <w:rPr>
            <w:rFonts w:ascii="Arial" w:hAnsi="Arial" w:cs="Arial"/>
            <w:sz w:val="24"/>
            <w:szCs w:val="24"/>
          </w:rPr>
          <w:delText xml:space="preserve">). In both datasets, the </w:delText>
        </w:r>
      </w:del>
      <w:ins w:id="676"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ins w:id="677"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24124C73"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 </w:instrText>
      </w:r>
      <w:r w:rsidR="00991B17">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EN.CITE.DATA </w:instrText>
      </w:r>
      <w:r w:rsidR="00991B17">
        <w:rPr>
          <w:rFonts w:ascii="Arial" w:hAnsi="Arial" w:cs="Arial"/>
          <w:sz w:val="24"/>
          <w:szCs w:val="24"/>
        </w:rPr>
      </w:r>
      <w:r w:rsidR="00991B17">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678" w:author="N S" w:date="2018-10-15T13:33:00Z">
        <w:r w:rsidR="00E62AE8" w:rsidRPr="008C1BDB" w:rsidDel="00991B17">
          <w:rPr>
            <w:rFonts w:ascii="Arial" w:hAnsi="Arial" w:cs="Arial"/>
            <w:sz w:val="24"/>
            <w:szCs w:val="24"/>
          </w:rPr>
          <w:delText xml:space="preserve">on </w:delText>
        </w:r>
      </w:del>
      <w:ins w:id="679"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680"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xml:space="preserve">. </w:t>
      </w:r>
      <w:del w:id="681" w:author="Dan Kliebenstein" w:date="2018-10-24T14:22:00Z">
        <w:r w:rsidR="00686E9E" w:rsidRPr="008C1BDB" w:rsidDel="00140D23">
          <w:rPr>
            <w:rFonts w:ascii="Arial" w:hAnsi="Arial" w:cs="Arial"/>
            <w:sz w:val="24"/>
            <w:szCs w:val="24"/>
          </w:rPr>
          <w:delText>This also allowed us</w:delText>
        </w:r>
        <w:r w:rsidR="00E62AE8" w:rsidRPr="008C1BDB" w:rsidDel="00140D23">
          <w:rPr>
            <w:rFonts w:ascii="Arial" w:hAnsi="Arial" w:cs="Arial"/>
            <w:sz w:val="24"/>
            <w:szCs w:val="24"/>
          </w:rPr>
          <w:delText xml:space="preserve"> t</w:delText>
        </w:r>
        <w:r w:rsidR="00B41031" w:rsidRPr="008C1BDB" w:rsidDel="00140D23">
          <w:rPr>
            <w:rFonts w:ascii="Arial" w:hAnsi="Arial" w:cs="Arial"/>
            <w:sz w:val="24"/>
            <w:szCs w:val="24"/>
          </w:rPr>
          <w:delText>o t</w:delText>
        </w:r>
        <w:r w:rsidR="00E62AE8" w:rsidRPr="008C1BDB" w:rsidDel="00140D23">
          <w:rPr>
            <w:rFonts w:ascii="Arial" w:hAnsi="Arial" w:cs="Arial"/>
            <w:sz w:val="24"/>
            <w:szCs w:val="24"/>
          </w:rPr>
          <w:delText xml:space="preserve">est how domestication </w:delText>
        </w:r>
      </w:del>
      <w:ins w:id="682" w:author="N S" w:date="2018-10-15T13:34:00Z">
        <w:del w:id="683" w:author="Dan Kliebenstein" w:date="2018-10-24T14:22:00Z">
          <w:r w:rsidR="00991B17" w:rsidDel="00140D23">
            <w:rPr>
              <w:rFonts w:ascii="Arial" w:hAnsi="Arial" w:cs="Arial"/>
              <w:sz w:val="24"/>
              <w:szCs w:val="24"/>
            </w:rPr>
            <w:delText>variation</w:delText>
          </w:r>
          <w:r w:rsidR="00991B17" w:rsidRPr="008C1BDB" w:rsidDel="00140D23">
            <w:rPr>
              <w:rFonts w:ascii="Arial" w:hAnsi="Arial" w:cs="Arial"/>
              <w:sz w:val="24"/>
              <w:szCs w:val="24"/>
            </w:rPr>
            <w:delText xml:space="preserve"> </w:delText>
          </w:r>
        </w:del>
      </w:ins>
      <w:del w:id="684" w:author="Dan Kliebenstein" w:date="2018-10-24T14:22:00Z">
        <w:r w:rsidR="00E62AE8" w:rsidRPr="008C1BDB" w:rsidDel="00140D23">
          <w:rPr>
            <w:rFonts w:ascii="Arial" w:hAnsi="Arial" w:cs="Arial"/>
            <w:sz w:val="24"/>
            <w:szCs w:val="24"/>
          </w:rPr>
          <w:delText>within tomato influenced the interaction at the level of the pathogen population and individual genes in the pathogen</w:delText>
        </w:r>
        <w:r w:rsidRPr="008C1BDB" w:rsidDel="00140D23">
          <w:rPr>
            <w:rFonts w:ascii="Arial" w:hAnsi="Arial" w:cs="Arial"/>
            <w:sz w:val="24"/>
            <w:szCs w:val="24"/>
          </w:rPr>
          <w:delText xml:space="preserve">. </w:delText>
        </w:r>
      </w:del>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w:t>
      </w:r>
      <w:proofErr w:type="spellStart"/>
      <w:ins w:id="685" w:author="Dan Kliebenstein" w:date="2018-10-24T14:22:00Z">
        <w:r w:rsidR="00140D23">
          <w:rPr>
            <w:rFonts w:ascii="Arial" w:hAnsi="Arial" w:cs="Arial"/>
            <w:sz w:val="24"/>
            <w:szCs w:val="24"/>
          </w:rPr>
          <w:t>Pathogne</w:t>
        </w:r>
        <w:proofErr w:type="spellEnd"/>
        <w:r w:rsidR="00140D23">
          <w:rPr>
            <w:rFonts w:ascii="Arial" w:hAnsi="Arial" w:cs="Arial"/>
            <w:sz w:val="24"/>
            <w:szCs w:val="24"/>
          </w:rPr>
          <w:t xml:space="preserve"> isolate and tomato genotype were the strongest determinants of the interaction with only </w:t>
        </w:r>
      </w:ins>
      <w:del w:id="686" w:author="Dan Kliebenstein" w:date="2018-10-24T14:22:00Z">
        <w:r w:rsidR="00155EFE" w:rsidRPr="008C1BDB" w:rsidDel="00140D23">
          <w:rPr>
            <w:rFonts w:ascii="Arial" w:hAnsi="Arial" w:cs="Arial"/>
            <w:sz w:val="24"/>
            <w:szCs w:val="24"/>
          </w:rPr>
          <w:delText xml:space="preserve">Tomato domestication </w:delText>
        </w:r>
        <w:r w:rsidR="00E62AE8" w:rsidRPr="008C1BDB" w:rsidDel="00140D23">
          <w:rPr>
            <w:rFonts w:ascii="Arial" w:hAnsi="Arial" w:cs="Arial"/>
            <w:sz w:val="24"/>
            <w:szCs w:val="24"/>
          </w:rPr>
          <w:delText xml:space="preserve">led to </w:delText>
        </w:r>
      </w:del>
      <w:r w:rsidR="00E62AE8" w:rsidRPr="008C1BDB">
        <w:rPr>
          <w:rFonts w:ascii="Arial" w:hAnsi="Arial" w:cs="Arial"/>
          <w:sz w:val="24"/>
          <w:szCs w:val="24"/>
        </w:rPr>
        <w:t>a slight but significant decrease in resistance to the pathogen</w:t>
      </w:r>
      <w:ins w:id="687" w:author="Dan Kliebenstein" w:date="2018-10-24T14:22:00Z">
        <w:r w:rsidR="00140D23">
          <w:rPr>
            <w:rFonts w:ascii="Arial" w:hAnsi="Arial" w:cs="Arial"/>
            <w:sz w:val="24"/>
            <w:szCs w:val="24"/>
          </w:rPr>
          <w:t xml:space="preserve">. </w:t>
        </w:r>
      </w:ins>
      <w:del w:id="688" w:author="Dan Kliebenstein" w:date="2018-10-24T14:22:00Z">
        <w:r w:rsidR="00E62AE8" w:rsidRPr="008C1BDB" w:rsidDel="00140D23">
          <w:rPr>
            <w:rFonts w:ascii="Arial" w:hAnsi="Arial" w:cs="Arial"/>
            <w:sz w:val="24"/>
            <w:szCs w:val="24"/>
          </w:rPr>
          <w:delText xml:space="preserve"> but critically</w:delText>
        </w:r>
      </w:del>
      <w:ins w:id="689" w:author="Dan Kliebenstein" w:date="2018-10-24T14:22:00Z">
        <w:r w:rsidR="00140D23">
          <w:rPr>
            <w:rFonts w:ascii="Arial" w:hAnsi="Arial" w:cs="Arial"/>
            <w:sz w:val="24"/>
            <w:szCs w:val="24"/>
          </w:rPr>
          <w:t>Equally</w:t>
        </w:r>
      </w:ins>
      <w:r w:rsidR="00E62AE8" w:rsidRPr="008C1BDB">
        <w:rPr>
          <w:rFonts w:ascii="Arial" w:hAnsi="Arial" w:cs="Arial"/>
          <w:sz w:val="24"/>
          <w:szCs w:val="24"/>
        </w:rPr>
        <w:t>,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w:t>
      </w:r>
      <w:r w:rsidR="00E62AE8" w:rsidRPr="008C1BDB">
        <w:rPr>
          <w:rFonts w:ascii="Arial" w:hAnsi="Arial" w:cs="Arial"/>
          <w:sz w:val="24"/>
          <w:szCs w:val="24"/>
        </w:rPr>
        <w:lastRenderedPageBreak/>
        <w:t xml:space="preserve">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ins w:id="690" w:author="N S" w:date="2018-10-22T14:13:00Z">
        <w:r w:rsidR="00185E48">
          <w:rPr>
            <w:rFonts w:ascii="Arial" w:hAnsi="Arial" w:cs="Arial"/>
            <w:sz w:val="24"/>
            <w:szCs w:val="24"/>
          </w:rPr>
          <w:t xml:space="preserve"> Set</w:t>
        </w:r>
      </w:ins>
      <w:r w:rsidR="00FA3E2E">
        <w:rPr>
          <w:rFonts w:ascii="Arial" w:hAnsi="Arial" w:cs="Arial"/>
          <w:sz w:val="24"/>
          <w:szCs w:val="24"/>
        </w:rPr>
        <w:t xml:space="preserve"> 2 </w:t>
      </w:r>
      <w:del w:id="691"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692"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693"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1D8ADFE7"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t xml:space="preserve">These </w:t>
      </w:r>
      <w:r w:rsidR="009707C0" w:rsidRPr="008C1BDB">
        <w:rPr>
          <w:rFonts w:ascii="Arial" w:hAnsi="Arial" w:cs="Arial"/>
          <w:sz w:val="24"/>
          <w:szCs w:val="24"/>
        </w:rPr>
        <w:t xml:space="preserve">results provide evidence of a </w:t>
      </w:r>
      <w:del w:id="694" w:author="Dan Kliebenstein" w:date="2018-10-24T14:20:00Z">
        <w:r w:rsidR="009707C0" w:rsidRPr="008C1BDB" w:rsidDel="00A2119C">
          <w:rPr>
            <w:rFonts w:ascii="Arial" w:hAnsi="Arial" w:cs="Arial"/>
            <w:sz w:val="24"/>
            <w:szCs w:val="24"/>
          </w:rPr>
          <w:delText xml:space="preserve">mild </w:delText>
        </w:r>
      </w:del>
      <w:ins w:id="695" w:author="Dan Kliebenstein" w:date="2018-10-24T14:20:00Z">
        <w:r w:rsidR="00A2119C">
          <w:rPr>
            <w:rFonts w:ascii="Arial" w:hAnsi="Arial" w:cs="Arial"/>
            <w:sz w:val="24"/>
            <w:szCs w:val="24"/>
          </w:rPr>
          <w:t>very weak</w:t>
        </w:r>
        <w:r w:rsidR="00A2119C" w:rsidRPr="008C1BDB">
          <w:rPr>
            <w:rFonts w:ascii="Arial" w:hAnsi="Arial" w:cs="Arial"/>
            <w:sz w:val="24"/>
            <w:szCs w:val="24"/>
          </w:rPr>
          <w:t xml:space="preserve"> </w:t>
        </w:r>
      </w:ins>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del w:id="696" w:author="N S" w:date="2018-10-20T16:22:00Z">
        <w:r w:rsidR="00686E9E" w:rsidRPr="008C1BDB" w:rsidDel="009679D6">
          <w:rPr>
            <w:rFonts w:ascii="Arial" w:hAnsi="Arial" w:cs="Arial"/>
            <w:sz w:val="24"/>
            <w:szCs w:val="24"/>
          </w:rPr>
          <w:delText xml:space="preserve">represents </w:delText>
        </w:r>
      </w:del>
      <w:ins w:id="697" w:author="N S" w:date="2018-10-20T16:22:00Z">
        <w:r w:rsidR="009679D6">
          <w:rPr>
            <w:rFonts w:ascii="Arial" w:hAnsi="Arial" w:cs="Arial"/>
            <w:sz w:val="24"/>
            <w:szCs w:val="24"/>
          </w:rPr>
          <w:t>explains</w:t>
        </w:r>
        <w:r w:rsidR="009679D6" w:rsidRPr="008C1BDB">
          <w:rPr>
            <w:rFonts w:ascii="Arial" w:hAnsi="Arial" w:cs="Arial"/>
            <w:sz w:val="24"/>
            <w:szCs w:val="24"/>
          </w:rPr>
          <w:t xml:space="preserve"> </w:t>
        </w:r>
      </w:ins>
      <w:del w:id="698" w:author="N S" w:date="2018-10-22T10:53:00Z">
        <w:r w:rsidR="007C110C" w:rsidRPr="008C1BDB" w:rsidDel="00D02107">
          <w:rPr>
            <w:rFonts w:ascii="Arial" w:hAnsi="Arial" w:cs="Arial"/>
            <w:sz w:val="24"/>
            <w:szCs w:val="24"/>
          </w:rPr>
          <w:delText xml:space="preserve">less than 1% of the </w:delText>
        </w:r>
      </w:del>
      <w:ins w:id="699" w:author="N S" w:date="2018-10-22T10:53:00Z">
        <w:r w:rsidR="00D02107">
          <w:rPr>
            <w:rFonts w:ascii="Arial" w:hAnsi="Arial" w:cs="Arial"/>
            <w:sz w:val="24"/>
            <w:szCs w:val="24"/>
          </w:rPr>
          <w:t xml:space="preserve">a small portion of the </w:t>
        </w:r>
      </w:ins>
      <w:r w:rsidR="007C110C" w:rsidRPr="008C1BDB">
        <w:rPr>
          <w:rFonts w:ascii="Arial" w:hAnsi="Arial" w:cs="Arial"/>
          <w:sz w:val="24"/>
          <w:szCs w:val="24"/>
        </w:rPr>
        <w:t xml:space="preserve">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del w:id="700" w:author="N S" w:date="2018-10-20T16:22:00Z">
        <w:r w:rsidR="00B07808" w:rsidDel="009679D6">
          <w:rPr>
            <w:rFonts w:ascii="Arial" w:hAnsi="Arial" w:cs="Arial"/>
            <w:sz w:val="24"/>
            <w:szCs w:val="24"/>
          </w:rPr>
          <w:delText>a</w:delText>
        </w:r>
      </w:del>
      <w:r w:rsidR="00167C8A" w:rsidRPr="008C1BDB">
        <w:rPr>
          <w:rFonts w:ascii="Arial" w:hAnsi="Arial" w:cs="Arial"/>
          <w:sz w:val="24"/>
          <w:szCs w:val="24"/>
        </w:rPr>
        <w:t>)</w:t>
      </w:r>
      <w:r w:rsidR="007C110C" w:rsidRPr="008C1BDB">
        <w:rPr>
          <w:rFonts w:ascii="Arial" w:hAnsi="Arial" w:cs="Arial"/>
          <w:sz w:val="24"/>
          <w:szCs w:val="24"/>
        </w:rPr>
        <w:t>.</w:t>
      </w:r>
      <w:del w:id="701" w:author="N S" w:date="2018-10-15T13:36:00Z">
        <w:r w:rsidR="007C110C" w:rsidRPr="008C1BDB" w:rsidDel="00991B17">
          <w:rPr>
            <w:rFonts w:ascii="Arial" w:hAnsi="Arial" w:cs="Arial"/>
            <w:sz w:val="24"/>
            <w:szCs w:val="24"/>
          </w:rPr>
          <w:delText xml:space="preserve"> </w:delText>
        </w:r>
      </w:del>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w:t>
      </w:r>
      <w:del w:id="702" w:author="Dan Kliebenstein" w:date="2018-10-24T14:20:00Z">
        <w:r w:rsidR="009707C0" w:rsidRPr="008C1BDB" w:rsidDel="00140D23">
          <w:rPr>
            <w:rFonts w:ascii="Arial" w:hAnsi="Arial" w:cs="Arial"/>
            <w:sz w:val="24"/>
            <w:szCs w:val="24"/>
          </w:rPr>
          <w:delText xml:space="preserve">alone </w:delText>
        </w:r>
      </w:del>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del w:id="703" w:author="Dan Kliebenstein" w:date="2018-10-24T14:15:00Z">
        <w:r w:rsidR="003B75F5" w:rsidRPr="008C1BDB" w:rsidDel="00A2119C">
          <w:rPr>
            <w:rFonts w:ascii="Arial" w:hAnsi="Arial" w:cs="Arial"/>
            <w:sz w:val="24"/>
            <w:szCs w:val="24"/>
          </w:rPr>
          <w:delText xml:space="preserve">This suggests that while </w:delText>
        </w:r>
        <w:r w:rsidRPr="008C1BDB" w:rsidDel="00A2119C">
          <w:rPr>
            <w:rFonts w:ascii="Arial" w:hAnsi="Arial" w:cs="Arial"/>
            <w:sz w:val="24"/>
            <w:szCs w:val="24"/>
          </w:rPr>
          <w:delText xml:space="preserve">tomato </w:delText>
        </w:r>
        <w:r w:rsidR="003B75F5" w:rsidRPr="008C1BDB" w:rsidDel="00A2119C">
          <w:rPr>
            <w:rFonts w:ascii="Arial" w:hAnsi="Arial" w:cs="Arial"/>
            <w:sz w:val="24"/>
            <w:szCs w:val="24"/>
          </w:rPr>
          <w:delText xml:space="preserve">domestication does affect </w:delText>
        </w:r>
        <w:r w:rsidR="00847F0D" w:rsidRPr="008C1BDB" w:rsidDel="00A2119C">
          <w:rPr>
            <w:rFonts w:ascii="Arial" w:hAnsi="Arial" w:cs="Arial"/>
            <w:sz w:val="24"/>
            <w:szCs w:val="24"/>
          </w:rPr>
          <w:delText xml:space="preserve">this </w:delText>
        </w:r>
        <w:r w:rsidR="007D27A1" w:rsidRPr="008C1BDB" w:rsidDel="00A2119C">
          <w:rPr>
            <w:rFonts w:ascii="Arial" w:hAnsi="Arial" w:cs="Arial"/>
            <w:sz w:val="24"/>
            <w:szCs w:val="24"/>
          </w:rPr>
          <w:delText>plant-</w:delText>
        </w:r>
        <w:r w:rsidR="003B75F5" w:rsidRPr="008C1BDB" w:rsidDel="00A2119C">
          <w:rPr>
            <w:rFonts w:ascii="Arial" w:hAnsi="Arial" w:cs="Arial"/>
            <w:sz w:val="24"/>
            <w:szCs w:val="24"/>
          </w:rPr>
          <w:delText>pathogen int</w:delText>
        </w:r>
        <w:r w:rsidR="00DD51E1" w:rsidRPr="008C1BDB" w:rsidDel="00A2119C">
          <w:rPr>
            <w:rFonts w:ascii="Arial" w:hAnsi="Arial" w:cs="Arial"/>
            <w:sz w:val="24"/>
            <w:szCs w:val="24"/>
          </w:rPr>
          <w:delText xml:space="preserve">eraction, it is not the primary </w:delText>
        </w:r>
        <w:r w:rsidR="007C110C" w:rsidRPr="008C1BDB" w:rsidDel="00A2119C">
          <w:rPr>
            <w:rFonts w:ascii="Arial" w:hAnsi="Arial" w:cs="Arial"/>
            <w:sz w:val="24"/>
            <w:szCs w:val="24"/>
          </w:rPr>
          <w:delText>factor defining the measured</w:delText>
        </w:r>
        <w:r w:rsidR="00DD51E1" w:rsidRPr="008C1BDB" w:rsidDel="00A2119C">
          <w:rPr>
            <w:rFonts w:ascii="Arial" w:hAnsi="Arial" w:cs="Arial"/>
            <w:sz w:val="24"/>
            <w:szCs w:val="24"/>
          </w:rPr>
          <w:delText xml:space="preserve"> trait</w:delText>
        </w:r>
        <w:r w:rsidR="00AA35C0" w:rsidRPr="008C1BDB" w:rsidDel="00A2119C">
          <w:rPr>
            <w:rFonts w:ascii="Arial" w:hAnsi="Arial" w:cs="Arial"/>
            <w:sz w:val="24"/>
            <w:szCs w:val="24"/>
          </w:rPr>
          <w:delText xml:space="preserve">. </w:delText>
        </w:r>
      </w:del>
      <w:bookmarkStart w:id="704" w:name="_Hlk528003763"/>
      <w:ins w:id="705" w:author="N S" w:date="2018-10-15T13:37:00Z">
        <w:del w:id="706" w:author="Dan Kliebenstein" w:date="2018-10-24T14:15:00Z">
          <w:r w:rsidR="00991B17" w:rsidDel="00A2119C">
            <w:rPr>
              <w:rFonts w:ascii="Arial" w:hAnsi="Arial" w:cs="Arial"/>
              <w:sz w:val="24"/>
              <w:szCs w:val="24"/>
            </w:rPr>
            <w:delText xml:space="preserve">Functional plant defenses within </w:delText>
          </w:r>
        </w:del>
      </w:ins>
      <w:ins w:id="707" w:author="N S" w:date="2018-10-22T20:24:00Z">
        <w:del w:id="708" w:author="Dan Kliebenstein" w:date="2018-10-24T14:15:00Z">
          <w:r w:rsidR="00E568CD" w:rsidDel="00A2119C">
            <w:rPr>
              <w:rFonts w:ascii="Arial" w:hAnsi="Arial" w:cs="Arial"/>
              <w:sz w:val="24"/>
              <w:szCs w:val="24"/>
            </w:rPr>
            <w:delText xml:space="preserve">both </w:delText>
          </w:r>
        </w:del>
      </w:ins>
      <w:ins w:id="709" w:author="N S" w:date="2018-10-15T13:37:00Z">
        <w:del w:id="710" w:author="Dan Kliebenstein" w:date="2018-10-24T14:15:00Z">
          <w:r w:rsidR="00991B17" w:rsidDel="00A2119C">
            <w:rPr>
              <w:rFonts w:ascii="Arial" w:hAnsi="Arial" w:cs="Arial"/>
              <w:sz w:val="24"/>
              <w:szCs w:val="24"/>
            </w:rPr>
            <w:delText xml:space="preserve">the domesticated and wild tomato </w:delText>
          </w:r>
        </w:del>
      </w:ins>
      <w:ins w:id="711" w:author="N S" w:date="2018-10-15T13:38:00Z">
        <w:del w:id="712" w:author="Dan Kliebenstein" w:date="2018-10-24T14:15:00Z">
          <w:r w:rsidR="00991B17" w:rsidDel="00A2119C">
            <w:rPr>
              <w:rFonts w:ascii="Arial" w:hAnsi="Arial" w:cs="Arial"/>
              <w:sz w:val="24"/>
              <w:szCs w:val="24"/>
            </w:rPr>
            <w:delText>accessions may</w:delText>
          </w:r>
        </w:del>
      </w:ins>
      <w:ins w:id="713" w:author="N S" w:date="2018-10-22T20:24:00Z">
        <w:del w:id="714" w:author="Dan Kliebenstein" w:date="2018-10-24T14:15:00Z">
          <w:r w:rsidR="00E568CD" w:rsidDel="00A2119C">
            <w:rPr>
              <w:rFonts w:ascii="Arial" w:hAnsi="Arial" w:cs="Arial"/>
              <w:sz w:val="24"/>
              <w:szCs w:val="24"/>
            </w:rPr>
            <w:delText xml:space="preserve"> act to</w:delText>
          </w:r>
        </w:del>
      </w:ins>
      <w:ins w:id="715" w:author="N S" w:date="2018-10-15T13:38:00Z">
        <w:del w:id="716" w:author="Dan Kliebenstein" w:date="2018-10-24T14:15:00Z">
          <w:r w:rsidR="00991B17" w:rsidDel="00A2119C">
            <w:rPr>
              <w:rFonts w:ascii="Arial" w:hAnsi="Arial" w:cs="Arial"/>
              <w:sz w:val="24"/>
              <w:szCs w:val="24"/>
            </w:rPr>
            <w:delText xml:space="preserve"> buffer variation in </w:delText>
          </w:r>
          <w:r w:rsidR="00991B17" w:rsidRPr="00E20835" w:rsidDel="00A2119C">
            <w:rPr>
              <w:rFonts w:ascii="Arial" w:hAnsi="Arial" w:cs="Arial"/>
              <w:i/>
              <w:sz w:val="24"/>
              <w:szCs w:val="24"/>
            </w:rPr>
            <w:delText>B. cinerea</w:delText>
          </w:r>
          <w:r w:rsidR="00991B17" w:rsidDel="00A2119C">
            <w:rPr>
              <w:rFonts w:ascii="Arial" w:hAnsi="Arial" w:cs="Arial"/>
              <w:sz w:val="24"/>
              <w:szCs w:val="24"/>
            </w:rPr>
            <w:delText xml:space="preserve"> virulence, as has been shown for </w:delText>
          </w:r>
        </w:del>
        <w:del w:id="717" w:author="Dan Kliebenstein" w:date="2018-10-24T14:14:00Z">
          <w:r w:rsidR="00991B17" w:rsidRPr="00E20835" w:rsidDel="00A2119C">
            <w:rPr>
              <w:rFonts w:ascii="Arial" w:hAnsi="Arial" w:cs="Arial"/>
              <w:i/>
              <w:sz w:val="24"/>
              <w:szCs w:val="24"/>
            </w:rPr>
            <w:delText>A. thaliana</w:delText>
          </w:r>
          <w:r w:rsidR="00991B17" w:rsidDel="00A2119C">
            <w:rPr>
              <w:rFonts w:ascii="Arial" w:hAnsi="Arial" w:cs="Arial"/>
              <w:sz w:val="24"/>
              <w:szCs w:val="24"/>
            </w:rPr>
            <w:delText xml:space="preserve"> </w:delText>
          </w:r>
        </w:del>
      </w:ins>
      <w:del w:id="718" w:author="Dan Kliebenstein" w:date="2018-10-24T14:15:00Z">
        <w:r w:rsidR="00991B17" w:rsidDel="00A2119C">
          <w:rPr>
            <w:rFonts w:ascii="Arial" w:hAnsi="Arial" w:cs="Arial"/>
            <w:sz w:val="24"/>
            <w:szCs w:val="24"/>
          </w:rPr>
          <w:fldChar w:fldCharType="begin"/>
        </w:r>
        <w:r w:rsidR="00991B17" w:rsidDel="00A2119C">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991B17" w:rsidDel="00A2119C">
          <w:rPr>
            <w:rFonts w:ascii="Arial" w:hAnsi="Arial" w:cs="Arial"/>
            <w:sz w:val="24"/>
            <w:szCs w:val="24"/>
          </w:rPr>
          <w:fldChar w:fldCharType="separate"/>
        </w:r>
        <w:r w:rsidR="00991B17" w:rsidDel="00A2119C">
          <w:rPr>
            <w:rFonts w:ascii="Arial" w:hAnsi="Arial" w:cs="Arial"/>
            <w:noProof/>
            <w:sz w:val="24"/>
            <w:szCs w:val="24"/>
          </w:rPr>
          <w:delText>(Zhang, Corwin et al. 2017)</w:delText>
        </w:r>
        <w:r w:rsidR="00991B17" w:rsidDel="00A2119C">
          <w:rPr>
            <w:rFonts w:ascii="Arial" w:hAnsi="Arial" w:cs="Arial"/>
            <w:sz w:val="24"/>
            <w:szCs w:val="24"/>
          </w:rPr>
          <w:fldChar w:fldCharType="end"/>
        </w:r>
      </w:del>
      <w:ins w:id="719" w:author="N S" w:date="2018-10-15T13:38:00Z">
        <w:del w:id="720" w:author="Dan Kliebenstein" w:date="2018-10-24T14:15:00Z">
          <w:r w:rsidR="00991B17" w:rsidDel="00A2119C">
            <w:rPr>
              <w:rFonts w:ascii="Arial" w:hAnsi="Arial" w:cs="Arial"/>
              <w:sz w:val="24"/>
              <w:szCs w:val="24"/>
            </w:rPr>
            <w:delText>.</w:delText>
          </w:r>
        </w:del>
      </w:ins>
      <w:ins w:id="721" w:author="N S" w:date="2018-10-22T20:24:00Z">
        <w:del w:id="722" w:author="Dan Kliebenstein" w:date="2018-10-24T14:15:00Z">
          <w:r w:rsidR="00E568CD" w:rsidDel="00A2119C">
            <w:rPr>
              <w:rFonts w:ascii="Arial" w:hAnsi="Arial" w:cs="Arial"/>
              <w:sz w:val="24"/>
              <w:szCs w:val="24"/>
            </w:rPr>
            <w:delText xml:space="preserve"> </w:delText>
          </w:r>
        </w:del>
      </w:ins>
      <w:bookmarkEnd w:id="704"/>
      <w:del w:id="723" w:author="Dan Kliebenstein" w:date="2018-10-24T14:20:00Z">
        <w:r w:rsidR="007C110C" w:rsidRPr="008C1BDB" w:rsidDel="00140D23">
          <w:rPr>
            <w:rFonts w:ascii="Arial" w:hAnsi="Arial" w:cs="Arial"/>
            <w:sz w:val="24"/>
            <w:szCs w:val="24"/>
          </w:rPr>
          <w:delText xml:space="preserve">The </w:delText>
        </w:r>
        <w:r w:rsidR="00AA35C0" w:rsidRPr="008C1BDB" w:rsidDel="00140D23">
          <w:rPr>
            <w:rFonts w:ascii="Arial" w:hAnsi="Arial" w:cs="Arial"/>
            <w:sz w:val="24"/>
            <w:szCs w:val="24"/>
          </w:rPr>
          <w:delText xml:space="preserve">effect of </w:delText>
        </w:r>
        <w:r w:rsidR="007C110C" w:rsidRPr="008C1BDB" w:rsidDel="00140D23">
          <w:rPr>
            <w:rFonts w:ascii="Arial" w:hAnsi="Arial" w:cs="Arial"/>
            <w:sz w:val="24"/>
            <w:szCs w:val="24"/>
          </w:rPr>
          <w:delText xml:space="preserve">tomato </w:delText>
        </w:r>
        <w:r w:rsidR="00AA35C0" w:rsidRPr="008C1BDB" w:rsidDel="00140D23">
          <w:rPr>
            <w:rFonts w:ascii="Arial" w:hAnsi="Arial" w:cs="Arial"/>
            <w:sz w:val="24"/>
            <w:szCs w:val="24"/>
          </w:rPr>
          <w:delText xml:space="preserve">domestication </w:delText>
        </w:r>
        <w:r w:rsidR="007C110C" w:rsidRPr="008C1BDB" w:rsidDel="00140D23">
          <w:rPr>
            <w:rFonts w:ascii="Arial" w:hAnsi="Arial" w:cs="Arial"/>
            <w:sz w:val="24"/>
            <w:szCs w:val="24"/>
          </w:rPr>
          <w:delText xml:space="preserve">varied </w:delText>
        </w:r>
        <w:r w:rsidR="00DC14F4" w:rsidRPr="008C1BDB" w:rsidDel="00140D23">
          <w:rPr>
            <w:rFonts w:ascii="Arial" w:hAnsi="Arial" w:cs="Arial"/>
            <w:sz w:val="24"/>
            <w:szCs w:val="24"/>
          </w:rPr>
          <w:delText xml:space="preserve">across the </w:delText>
        </w:r>
        <w:r w:rsidR="00AA35C0" w:rsidRPr="008C1BDB" w:rsidDel="00140D23">
          <w:rPr>
            <w:rFonts w:ascii="Arial" w:hAnsi="Arial" w:cs="Arial"/>
            <w:i/>
            <w:sz w:val="24"/>
            <w:szCs w:val="24"/>
          </w:rPr>
          <w:delText>B. cinerea</w:delText>
        </w:r>
        <w:r w:rsidR="007C110C" w:rsidRPr="008C1BDB" w:rsidDel="00140D23">
          <w:rPr>
            <w:rFonts w:ascii="Arial" w:hAnsi="Arial" w:cs="Arial"/>
            <w:sz w:val="24"/>
            <w:szCs w:val="24"/>
          </w:rPr>
          <w:delText xml:space="preserve"> isolates</w:delText>
        </w:r>
        <w:r w:rsidR="00DD51E1" w:rsidRPr="008C1BDB" w:rsidDel="00140D23">
          <w:rPr>
            <w:rFonts w:ascii="Arial" w:hAnsi="Arial" w:cs="Arial"/>
            <w:sz w:val="24"/>
            <w:szCs w:val="24"/>
          </w:rPr>
          <w:delText>,</w:delText>
        </w:r>
        <w:r w:rsidR="007C110C" w:rsidRPr="008C1BDB" w:rsidDel="00140D23">
          <w:rPr>
            <w:rFonts w:ascii="Arial" w:hAnsi="Arial" w:cs="Arial"/>
            <w:sz w:val="24"/>
            <w:szCs w:val="24"/>
          </w:rPr>
          <w:delText xml:space="preserve"> with</w:delText>
        </w:r>
      </w:del>
      <w:ins w:id="724" w:author="Dan Kliebenstein" w:date="2018-10-24T14:20:00Z">
        <w:r w:rsidR="00140D23">
          <w:rPr>
            <w:rFonts w:ascii="Arial" w:hAnsi="Arial" w:cs="Arial"/>
            <w:sz w:val="24"/>
            <w:szCs w:val="24"/>
          </w:rPr>
          <w:t>Although, it was possible to identify</w:t>
        </w:r>
      </w:ins>
      <w:r w:rsidR="007C110C" w:rsidRPr="008C1BDB">
        <w:rPr>
          <w:rFonts w:ascii="Arial" w:hAnsi="Arial" w:cs="Arial"/>
          <w:sz w:val="24"/>
          <w:szCs w:val="24"/>
        </w:rPr>
        <w:t xml:space="preserve"> specific loci </w:t>
      </w:r>
      <w:ins w:id="725" w:author="Dan Kliebenstein" w:date="2018-10-24T14:20:00Z">
        <w:r w:rsidR="00140D23">
          <w:rPr>
            <w:rFonts w:ascii="Arial" w:hAnsi="Arial" w:cs="Arial"/>
            <w:sz w:val="24"/>
            <w:szCs w:val="24"/>
          </w:rPr>
          <w:t xml:space="preserve">in the pathogen </w:t>
        </w:r>
      </w:ins>
      <w:r w:rsidR="007C110C" w:rsidRPr="008C1BDB">
        <w:rPr>
          <w:rFonts w:ascii="Arial" w:hAnsi="Arial" w:cs="Arial"/>
          <w:sz w:val="24"/>
          <w:szCs w:val="24"/>
        </w:rPr>
        <w:t xml:space="preserve">linked to </w:t>
      </w:r>
      <w:ins w:id="726" w:author="Dan Kliebenstein" w:date="2018-10-24T14:20:00Z">
        <w:r w:rsidR="00140D23">
          <w:rPr>
            <w:rFonts w:ascii="Arial" w:hAnsi="Arial" w:cs="Arial"/>
            <w:sz w:val="24"/>
            <w:szCs w:val="24"/>
          </w:rPr>
          <w:t xml:space="preserve">this weak </w:t>
        </w:r>
      </w:ins>
      <w:r w:rsidR="007C110C" w:rsidRPr="008C1BDB">
        <w:rPr>
          <w:rFonts w:ascii="Arial" w:hAnsi="Arial" w:cs="Arial"/>
          <w:sz w:val="24"/>
          <w:szCs w:val="24"/>
        </w:rPr>
        <w:t>differential virulence across wild and domestic</w:t>
      </w:r>
      <w:ins w:id="727" w:author="N S" w:date="2018-10-17T11:35:00Z">
        <w:r w:rsidR="00E20835">
          <w:rPr>
            <w:rFonts w:ascii="Arial" w:hAnsi="Arial" w:cs="Arial"/>
            <w:sz w:val="24"/>
            <w:szCs w:val="24"/>
          </w:rPr>
          <w:t>ated</w:t>
        </w:r>
      </w:ins>
      <w:r w:rsidR="007C110C" w:rsidRPr="008C1BDB">
        <w:rPr>
          <w:rFonts w:ascii="Arial" w:hAnsi="Arial" w:cs="Arial"/>
          <w:sz w:val="24"/>
          <w:szCs w:val="24"/>
        </w:rPr>
        <w:t xml:space="preserve">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ins w:id="728" w:author="N S" w:date="2018-10-18T15:53:00Z">
        <w:r w:rsidR="0020244D">
          <w:rPr>
            <w:rFonts w:ascii="Arial" w:hAnsi="Arial" w:cs="Arial"/>
            <w:sz w:val="24"/>
            <w:szCs w:val="24"/>
          </w:rPr>
          <w:t xml:space="preserve">, </w:t>
        </w:r>
      </w:ins>
      <w:ins w:id="729" w:author="N S" w:date="2018-10-18T15:54:00Z">
        <w:r w:rsidR="0020244D">
          <w:rPr>
            <w:rFonts w:ascii="Arial" w:hAnsi="Arial" w:cs="Arial"/>
            <w:sz w:val="24"/>
            <w:szCs w:val="24"/>
          </w:rPr>
          <w:t xml:space="preserve">Figure 7, </w:t>
        </w:r>
      </w:ins>
      <w:ins w:id="730" w:author="N S" w:date="2018-10-18T15:53:00Z">
        <w:r w:rsidR="0020244D">
          <w:rPr>
            <w:rFonts w:ascii="Arial" w:hAnsi="Arial" w:cs="Arial"/>
            <w:sz w:val="24"/>
            <w:szCs w:val="24"/>
          </w:rPr>
          <w:t>Supplementa</w:t>
        </w:r>
      </w:ins>
      <w:ins w:id="731" w:author="N S" w:date="2018-10-22T14:15:00Z">
        <w:r w:rsidR="00185E48">
          <w:rPr>
            <w:rFonts w:ascii="Arial" w:hAnsi="Arial" w:cs="Arial"/>
            <w:sz w:val="24"/>
            <w:szCs w:val="24"/>
          </w:rPr>
          <w:t>l</w:t>
        </w:r>
      </w:ins>
      <w:ins w:id="732" w:author="N S" w:date="2018-10-18T15:53:00Z">
        <w:r w:rsidR="0020244D">
          <w:rPr>
            <w:rFonts w:ascii="Arial" w:hAnsi="Arial" w:cs="Arial"/>
            <w:sz w:val="24"/>
            <w:szCs w:val="24"/>
          </w:rPr>
          <w:t xml:space="preserve"> </w:t>
        </w:r>
      </w:ins>
      <w:ins w:id="733" w:author="N S" w:date="2018-10-18T15:54:00Z">
        <w:r w:rsidR="0020244D">
          <w:rPr>
            <w:rFonts w:ascii="Arial" w:hAnsi="Arial" w:cs="Arial"/>
            <w:sz w:val="24"/>
            <w:szCs w:val="24"/>
          </w:rPr>
          <w:t xml:space="preserve">Data Set </w:t>
        </w:r>
      </w:ins>
      <w:ins w:id="734" w:author="N S" w:date="2018-10-22T14:06:00Z">
        <w:r w:rsidR="006E06DA">
          <w:rPr>
            <w:rFonts w:ascii="Arial" w:hAnsi="Arial" w:cs="Arial"/>
            <w:sz w:val="24"/>
            <w:szCs w:val="24"/>
          </w:rPr>
          <w:t>3</w:t>
        </w:r>
      </w:ins>
      <w:ins w:id="735" w:author="N S" w:date="2018-10-18T15:54:00Z">
        <w:r w:rsidR="0020244D">
          <w:rPr>
            <w:rFonts w:ascii="Arial" w:hAnsi="Arial" w:cs="Arial"/>
            <w:sz w:val="24"/>
            <w:szCs w:val="24"/>
          </w:rPr>
          <w:t>, Supplementa</w:t>
        </w:r>
      </w:ins>
      <w:ins w:id="736" w:author="N S" w:date="2018-10-22T14:15:00Z">
        <w:r w:rsidR="00185E48">
          <w:rPr>
            <w:rFonts w:ascii="Arial" w:hAnsi="Arial" w:cs="Arial"/>
            <w:sz w:val="24"/>
            <w:szCs w:val="24"/>
          </w:rPr>
          <w:t>l</w:t>
        </w:r>
      </w:ins>
      <w:ins w:id="737" w:author="N S" w:date="2018-10-18T15:54:00Z">
        <w:r w:rsidR="0020244D">
          <w:rPr>
            <w:rFonts w:ascii="Arial" w:hAnsi="Arial" w:cs="Arial"/>
            <w:sz w:val="24"/>
            <w:szCs w:val="24"/>
          </w:rPr>
          <w:t xml:space="preserve"> Data Set </w:t>
        </w:r>
      </w:ins>
      <w:ins w:id="738" w:author="N S" w:date="2018-10-22T14:06:00Z">
        <w:r w:rsidR="006E06DA">
          <w:rPr>
            <w:rFonts w:ascii="Arial" w:hAnsi="Arial" w:cs="Arial"/>
            <w:sz w:val="24"/>
            <w:szCs w:val="24"/>
          </w:rPr>
          <w:t>4</w:t>
        </w:r>
      </w:ins>
      <w:ins w:id="739" w:author="N S" w:date="2018-10-18T15:54:00Z">
        <w:r w:rsidR="0020244D">
          <w:rPr>
            <w:rFonts w:ascii="Arial" w:hAnsi="Arial" w:cs="Arial"/>
            <w:sz w:val="24"/>
            <w:szCs w:val="24"/>
          </w:rPr>
          <w:t>)</w:t>
        </w:r>
      </w:ins>
      <w:del w:id="740" w:author="N S" w:date="2018-10-18T15:53:00Z">
        <w:r w:rsidR="00A82868" w:rsidRPr="008C1BDB" w:rsidDel="0020244D">
          <w:rPr>
            <w:rFonts w:ascii="Arial" w:hAnsi="Arial" w:cs="Arial"/>
            <w:sz w:val="24"/>
            <w:szCs w:val="24"/>
          </w:rPr>
          <w:delText>)</w:delText>
        </w:r>
      </w:del>
      <w:r w:rsidR="00DC14F4" w:rsidRPr="008C1BDB">
        <w:rPr>
          <w:rFonts w:ascii="Arial" w:hAnsi="Arial" w:cs="Arial"/>
          <w:sz w:val="24"/>
          <w:szCs w:val="24"/>
        </w:rPr>
        <w:t xml:space="preserve">. </w:t>
      </w:r>
      <w:del w:id="741" w:author="Dan Kliebenstein" w:date="2018-10-24T14:21:00Z">
        <w:r w:rsidR="00A82868" w:rsidRPr="008C1BDB" w:rsidDel="00140D23">
          <w:rPr>
            <w:rFonts w:ascii="Arial" w:hAnsi="Arial" w:cs="Arial"/>
            <w:sz w:val="24"/>
            <w:szCs w:val="24"/>
          </w:rPr>
          <w:delText>If</w:delText>
        </w:r>
        <w:r w:rsidR="00686E9E" w:rsidRPr="008C1BDB" w:rsidDel="00140D23">
          <w:rPr>
            <w:rFonts w:ascii="Arial" w:hAnsi="Arial" w:cs="Arial"/>
            <w:sz w:val="24"/>
            <w:szCs w:val="24"/>
          </w:rPr>
          <w:delText xml:space="preserve"> a study relies on one or a few isolates, it could obtain a falsely high or falsely low estimation of how host domestication influences pathogen resistance. </w:delText>
        </w:r>
      </w:del>
      <w:del w:id="742" w:author="N S" w:date="2018-10-15T13:47:00Z">
        <w:r w:rsidR="00DC14F4" w:rsidRPr="008C1BDB" w:rsidDel="003E25EB">
          <w:rPr>
            <w:rFonts w:ascii="Arial" w:hAnsi="Arial" w:cs="Arial"/>
            <w:sz w:val="24"/>
            <w:szCs w:val="24"/>
          </w:rPr>
          <w:delText>T</w:delText>
        </w:r>
        <w:r w:rsidR="006C499C" w:rsidRPr="008C1BDB" w:rsidDel="003E25EB">
          <w:rPr>
            <w:rFonts w:ascii="Arial" w:hAnsi="Arial" w:cs="Arial"/>
            <w:sz w:val="24"/>
            <w:szCs w:val="24"/>
          </w:rPr>
          <w:delText xml:space="preserve">his </w:delText>
        </w:r>
        <w:r w:rsidR="00686E9E" w:rsidRPr="008C1BDB" w:rsidDel="003E25EB">
          <w:rPr>
            <w:rFonts w:ascii="Arial" w:hAnsi="Arial" w:cs="Arial"/>
            <w:sz w:val="24"/>
            <w:szCs w:val="24"/>
          </w:rPr>
          <w:delText>show</w:delText>
        </w:r>
        <w:r w:rsidR="00BD37C1" w:rsidRPr="008C1BDB" w:rsidDel="003E25EB">
          <w:rPr>
            <w:rFonts w:ascii="Arial" w:hAnsi="Arial" w:cs="Arial"/>
            <w:sz w:val="24"/>
            <w:szCs w:val="24"/>
          </w:rPr>
          <w:delText>s</w:delText>
        </w:r>
        <w:r w:rsidR="00686E9E" w:rsidRPr="008C1BDB" w:rsidDel="003E25EB">
          <w:rPr>
            <w:rFonts w:ascii="Arial" w:hAnsi="Arial" w:cs="Arial"/>
            <w:sz w:val="24"/>
            <w:szCs w:val="24"/>
          </w:rPr>
          <w:delText xml:space="preserve"> the</w:delText>
        </w:r>
      </w:del>
      <w:ins w:id="743" w:author="N S" w:date="2018-10-15T13:47:00Z">
        <w:r w:rsidR="003E25EB">
          <w:rPr>
            <w:rFonts w:ascii="Arial" w:hAnsi="Arial" w:cs="Arial"/>
            <w:sz w:val="24"/>
            <w:szCs w:val="24"/>
          </w:rPr>
          <w:t>As such, future studies</w:t>
        </w:r>
      </w:ins>
      <w:r w:rsidR="00686E9E" w:rsidRPr="008C1BDB">
        <w:rPr>
          <w:rFonts w:ascii="Arial" w:hAnsi="Arial" w:cs="Arial"/>
          <w:sz w:val="24"/>
          <w:szCs w:val="24"/>
        </w:rPr>
        <w:t xml:space="preserv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del w:id="744" w:author="Dan Kliebenstein" w:date="2018-10-24T14:16:00Z">
        <w:r w:rsidR="00DC14F4" w:rsidRPr="008C1BDB" w:rsidDel="00A2119C">
          <w:rPr>
            <w:rFonts w:ascii="Arial" w:hAnsi="Arial" w:cs="Arial"/>
            <w:sz w:val="24"/>
            <w:szCs w:val="24"/>
          </w:rPr>
          <w:delText xml:space="preserve"> and how this is altered by crop domestication</w:delText>
        </w:r>
      </w:del>
      <w:r w:rsidR="00AA35C0" w:rsidRPr="008C1BDB">
        <w:rPr>
          <w:rFonts w:ascii="Arial" w:hAnsi="Arial" w:cs="Arial"/>
          <w:sz w:val="24"/>
          <w:szCs w:val="24"/>
        </w:rPr>
        <w:t xml:space="preserve">. </w:t>
      </w:r>
    </w:p>
    <w:p w14:paraId="48026B66" w14:textId="01AE9B07"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ins w:id="745" w:author="Dan Kliebenstein" w:date="2018-10-24T14:16:00Z">
        <w:r w:rsidR="00A2119C">
          <w:rPr>
            <w:rFonts w:ascii="Arial" w:hAnsi="Arial" w:cs="Arial"/>
            <w:sz w:val="24"/>
            <w:szCs w:val="24"/>
          </w:rPr>
          <w:t xml:space="preserve">Previous work in </w:t>
        </w:r>
        <w:r w:rsidR="00A2119C" w:rsidRPr="00E20835">
          <w:rPr>
            <w:rFonts w:ascii="Arial" w:hAnsi="Arial" w:cs="Arial"/>
            <w:i/>
            <w:sz w:val="24"/>
            <w:szCs w:val="24"/>
          </w:rPr>
          <w:t>A. thaliana</w:t>
        </w:r>
        <w:r w:rsidR="00A2119C">
          <w:rPr>
            <w:rFonts w:ascii="Arial" w:hAnsi="Arial" w:cs="Arial"/>
            <w:sz w:val="24"/>
            <w:szCs w:val="24"/>
          </w:rPr>
          <w:t xml:space="preserve"> with these isolates has shown that if plant defenses </w:t>
        </w:r>
      </w:ins>
      <w:ins w:id="746" w:author="Dan Kliebenstein" w:date="2018-10-24T14:17:00Z">
        <w:r w:rsidR="00A2119C">
          <w:rPr>
            <w:rFonts w:ascii="Arial" w:hAnsi="Arial" w:cs="Arial"/>
            <w:sz w:val="24"/>
            <w:szCs w:val="24"/>
          </w:rPr>
          <w:t xml:space="preserve">such as </w:t>
        </w:r>
        <w:proofErr w:type="spellStart"/>
        <w:r w:rsidR="00A2119C">
          <w:rPr>
            <w:rFonts w:ascii="Arial" w:hAnsi="Arial" w:cs="Arial"/>
            <w:sz w:val="24"/>
            <w:szCs w:val="24"/>
          </w:rPr>
          <w:t>jasmonic</w:t>
        </w:r>
        <w:proofErr w:type="spellEnd"/>
        <w:r w:rsidR="00A2119C">
          <w:rPr>
            <w:rFonts w:ascii="Arial" w:hAnsi="Arial" w:cs="Arial"/>
            <w:sz w:val="24"/>
            <w:szCs w:val="24"/>
          </w:rPr>
          <w:t xml:space="preserve"> acid and salicylic acid signaling </w:t>
        </w:r>
      </w:ins>
      <w:ins w:id="747" w:author="Dan Kliebenstein" w:date="2018-10-24T14:16:00Z">
        <w:r w:rsidR="00A2119C">
          <w:rPr>
            <w:rFonts w:ascii="Arial" w:hAnsi="Arial" w:cs="Arial"/>
            <w:sz w:val="24"/>
            <w:szCs w:val="24"/>
          </w:rPr>
          <w:t xml:space="preserve">are non-functional, there is increased variation in </w:t>
        </w:r>
        <w:r w:rsidR="00A2119C" w:rsidRPr="00E20835">
          <w:rPr>
            <w:rFonts w:ascii="Arial" w:hAnsi="Arial" w:cs="Arial"/>
            <w:i/>
            <w:sz w:val="24"/>
            <w:szCs w:val="24"/>
          </w:rPr>
          <w:t>B. cinerea</w:t>
        </w:r>
        <w:r w:rsidR="00A2119C">
          <w:rPr>
            <w:rFonts w:ascii="Arial" w:hAnsi="Arial" w:cs="Arial"/>
            <w:sz w:val="24"/>
            <w:szCs w:val="24"/>
          </w:rPr>
          <w:t xml:space="preserve"> virulence </w:t>
        </w:r>
        <w:r w:rsidR="00A2119C">
          <w:rPr>
            <w:rFonts w:ascii="Arial" w:hAnsi="Arial" w:cs="Arial"/>
            <w:sz w:val="24"/>
            <w:szCs w:val="24"/>
          </w:rPr>
          <w:fldChar w:fldCharType="begin"/>
        </w:r>
        <w:r w:rsidR="00A2119C">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Pr>
            <w:rFonts w:ascii="Arial" w:hAnsi="Arial" w:cs="Arial"/>
            <w:sz w:val="24"/>
            <w:szCs w:val="24"/>
          </w:rPr>
          <w:fldChar w:fldCharType="separate"/>
        </w:r>
        <w:r w:rsidR="00A2119C">
          <w:rPr>
            <w:rFonts w:ascii="Arial" w:hAnsi="Arial" w:cs="Arial"/>
            <w:noProof/>
            <w:sz w:val="24"/>
            <w:szCs w:val="24"/>
          </w:rPr>
          <w:t>(Zhang, Corwin et al. 2017)</w:t>
        </w:r>
        <w:r w:rsidR="00A2119C">
          <w:rPr>
            <w:rFonts w:ascii="Arial" w:hAnsi="Arial" w:cs="Arial"/>
            <w:sz w:val="24"/>
            <w:szCs w:val="24"/>
          </w:rPr>
          <w:fldChar w:fldCharType="end"/>
        </w:r>
        <w:r w:rsidR="00A2119C">
          <w:rPr>
            <w:rFonts w:ascii="Arial" w:hAnsi="Arial" w:cs="Arial"/>
            <w:sz w:val="24"/>
            <w:szCs w:val="24"/>
          </w:rPr>
          <w:t xml:space="preserve">. </w:t>
        </w:r>
      </w:ins>
      <w:ins w:id="748" w:author="N S" w:date="2018-10-22T20:25:00Z">
        <w:del w:id="749" w:author="Dan Kliebenstein" w:date="2018-10-24T14:17:00Z">
          <w:r w:rsidR="00E568CD" w:rsidDel="00A2119C">
            <w:rPr>
              <w:rFonts w:ascii="Arial" w:hAnsi="Arial" w:cs="Arial"/>
              <w:sz w:val="24"/>
              <w:szCs w:val="24"/>
            </w:rPr>
            <w:delText xml:space="preserve">Conversely, </w:delText>
          </w:r>
          <w:bookmarkStart w:id="750" w:name="_Hlk528003815"/>
          <w:r w:rsidR="00E568CD" w:rsidDel="00A2119C">
            <w:rPr>
              <w:rFonts w:ascii="Arial" w:hAnsi="Arial" w:cs="Arial"/>
              <w:sz w:val="24"/>
              <w:szCs w:val="24"/>
            </w:rPr>
            <w:delText xml:space="preserve">if </w:delText>
          </w:r>
        </w:del>
      </w:ins>
      <w:ins w:id="751" w:author="N S" w:date="2018-10-22T20:24:00Z">
        <w:del w:id="752" w:author="Dan Kliebenstein" w:date="2018-10-24T14:17:00Z">
          <w:r w:rsidR="00E568CD" w:rsidDel="00A2119C">
            <w:rPr>
              <w:rFonts w:ascii="Arial" w:hAnsi="Arial" w:cs="Arial"/>
              <w:sz w:val="24"/>
              <w:szCs w:val="24"/>
            </w:rPr>
            <w:delText>major plant defense</w:delText>
          </w:r>
        </w:del>
      </w:ins>
      <w:ins w:id="753" w:author="Dan Kliebenstein" w:date="2018-10-24T14:17:00Z">
        <w:r w:rsidR="00A2119C">
          <w:rPr>
            <w:rFonts w:ascii="Arial" w:hAnsi="Arial" w:cs="Arial"/>
            <w:sz w:val="24"/>
            <w:szCs w:val="24"/>
          </w:rPr>
          <w:t>Thus, if these</w:t>
        </w:r>
      </w:ins>
      <w:ins w:id="754" w:author="N S" w:date="2018-10-22T20:24:00Z">
        <w:r w:rsidR="00E568CD">
          <w:rPr>
            <w:rFonts w:ascii="Arial" w:hAnsi="Arial" w:cs="Arial"/>
            <w:sz w:val="24"/>
            <w:szCs w:val="24"/>
          </w:rPr>
          <w:t xml:space="preserve"> pathways </w:t>
        </w:r>
        <w:del w:id="755" w:author="Dan Kliebenstein" w:date="2018-10-24T14:17:00Z">
          <w:r w:rsidR="00E568CD" w:rsidDel="00A2119C">
            <w:rPr>
              <w:rFonts w:ascii="Arial" w:hAnsi="Arial" w:cs="Arial"/>
              <w:sz w:val="24"/>
              <w:szCs w:val="24"/>
            </w:rPr>
            <w:delText>such as jasmonic acid and salicylic acid lost functionality in</w:delText>
          </w:r>
        </w:del>
      </w:ins>
      <w:ins w:id="756" w:author="Dan Kliebenstein" w:date="2018-10-24T14:17:00Z">
        <w:r w:rsidR="00A2119C">
          <w:rPr>
            <w:rFonts w:ascii="Arial" w:hAnsi="Arial" w:cs="Arial"/>
            <w:sz w:val="24"/>
            <w:szCs w:val="24"/>
          </w:rPr>
          <w:t>had large effect differences between wild and domestic tomato</w:t>
        </w:r>
      </w:ins>
      <w:ins w:id="757" w:author="N S" w:date="2018-10-22T20:24:00Z">
        <w:del w:id="758" w:author="Dan Kliebenstein" w:date="2018-10-24T14:17:00Z">
          <w:r w:rsidR="00E568CD" w:rsidDel="00A2119C">
            <w:rPr>
              <w:rFonts w:ascii="Arial" w:hAnsi="Arial" w:cs="Arial"/>
              <w:sz w:val="24"/>
              <w:szCs w:val="24"/>
            </w:rPr>
            <w:delText xml:space="preserve"> tomato domestication,</w:delText>
          </w:r>
        </w:del>
        <w:r w:rsidR="00E568CD">
          <w:rPr>
            <w:rFonts w:ascii="Arial" w:hAnsi="Arial" w:cs="Arial"/>
            <w:sz w:val="24"/>
            <w:szCs w:val="24"/>
          </w:rPr>
          <w:t xml:space="preserve"> we would expect</w:t>
        </w:r>
      </w:ins>
      <w:ins w:id="759" w:author="N S" w:date="2018-10-22T20:25:00Z">
        <w:r w:rsidR="00E568CD">
          <w:rPr>
            <w:rFonts w:ascii="Arial" w:hAnsi="Arial" w:cs="Arial"/>
            <w:sz w:val="24"/>
            <w:szCs w:val="24"/>
          </w:rPr>
          <w:t xml:space="preserve">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ins>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ins w:id="760" w:author="N S" w:date="2018-10-22T20:26:00Z">
        <w:r w:rsidR="00E568CD">
          <w:rPr>
            <w:rFonts w:ascii="Arial" w:hAnsi="Arial" w:cs="Arial"/>
            <w:sz w:val="24"/>
            <w:szCs w:val="24"/>
          </w:rPr>
          <w:t xml:space="preserve">. </w:t>
        </w:r>
        <w:del w:id="761" w:author="Dan Kliebenstein" w:date="2018-10-24T14:17:00Z">
          <w:r w:rsidR="00E568CD" w:rsidDel="00A2119C">
            <w:rPr>
              <w:rFonts w:ascii="Arial" w:hAnsi="Arial" w:cs="Arial"/>
              <w:sz w:val="24"/>
              <w:szCs w:val="24"/>
            </w:rPr>
            <w:delText>However</w:delText>
          </w:r>
        </w:del>
      </w:ins>
      <w:ins w:id="762" w:author="Dan Kliebenstein" w:date="2018-10-24T14:17:00Z">
        <w:r w:rsidR="00A2119C">
          <w:rPr>
            <w:rFonts w:ascii="Arial" w:hAnsi="Arial" w:cs="Arial"/>
            <w:sz w:val="24"/>
            <w:szCs w:val="24"/>
          </w:rPr>
          <w:t xml:space="preserve">The similarity in the variance suggests that any differences we are seeing are not caused by large effect changes that abolish or greatly diminish specific defense signaling </w:t>
        </w:r>
      </w:ins>
      <w:ins w:id="763" w:author="Dan Kliebenstein" w:date="2018-10-24T14:18:00Z">
        <w:r w:rsidR="00A2119C">
          <w:rPr>
            <w:rFonts w:ascii="Arial" w:hAnsi="Arial" w:cs="Arial"/>
            <w:sz w:val="24"/>
            <w:szCs w:val="24"/>
          </w:rPr>
          <w:t xml:space="preserve">networks </w:t>
        </w:r>
      </w:ins>
      <w:ins w:id="764" w:author="N S" w:date="2018-10-22T20:26:00Z">
        <w:del w:id="765" w:author="Dan Kliebenstein" w:date="2018-10-24T14:18:00Z">
          <w:r w:rsidR="00E568CD" w:rsidDel="00A2119C">
            <w:rPr>
              <w:rFonts w:ascii="Arial" w:hAnsi="Arial" w:cs="Arial"/>
              <w:sz w:val="24"/>
              <w:szCs w:val="24"/>
            </w:rPr>
            <w:delText xml:space="preserve">, we also do not find evidence of </w:delText>
          </w:r>
        </w:del>
      </w:ins>
      <w:ins w:id="766" w:author="N S" w:date="2018-10-22T20:27:00Z">
        <w:del w:id="767" w:author="Dan Kliebenstein" w:date="2018-10-24T14:18:00Z">
          <w:r w:rsidR="00E568CD" w:rsidDel="00A2119C">
            <w:rPr>
              <w:rFonts w:ascii="Arial" w:hAnsi="Arial" w:cs="Arial"/>
              <w:sz w:val="24"/>
              <w:szCs w:val="24"/>
            </w:rPr>
            <w:delText xml:space="preserve">phenotypic plasticity in domesticated tomato resistance to </w:delText>
          </w:r>
          <w:r w:rsidR="00E568CD" w:rsidRPr="00E568CD" w:rsidDel="00A2119C">
            <w:rPr>
              <w:rFonts w:ascii="Arial" w:hAnsi="Arial" w:cs="Arial"/>
              <w:i/>
              <w:sz w:val="24"/>
              <w:szCs w:val="24"/>
            </w:rPr>
            <w:delText>B. cinerea</w:delText>
          </w:r>
        </w:del>
      </w:ins>
      <w:ins w:id="768" w:author="N S" w:date="2018-10-22T20:29:00Z">
        <w:del w:id="769" w:author="Dan Kliebenstein" w:date="2018-10-24T14:18:00Z">
          <w:r w:rsidR="00E568CD" w:rsidDel="00A2119C">
            <w:rPr>
              <w:rFonts w:ascii="Arial" w:hAnsi="Arial" w:cs="Arial"/>
              <w:sz w:val="24"/>
              <w:szCs w:val="24"/>
            </w:rPr>
            <w:delText xml:space="preserve"> </w:delText>
          </w:r>
        </w:del>
        <w:r w:rsidR="00E568CD">
          <w:rPr>
            <w:rFonts w:ascii="Arial" w:hAnsi="Arial" w:cs="Arial"/>
            <w:sz w:val="24"/>
            <w:szCs w:val="24"/>
          </w:rPr>
          <w:t>(Figure 2</w:t>
        </w:r>
      </w:ins>
      <w:ins w:id="770" w:author="Dan Kliebenstein" w:date="2018-10-24T14:18:00Z">
        <w:r w:rsidR="00A2119C">
          <w:rPr>
            <w:rFonts w:ascii="Arial" w:hAnsi="Arial" w:cs="Arial"/>
            <w:sz w:val="24"/>
            <w:szCs w:val="24"/>
          </w:rPr>
          <w:t xml:space="preserve"> </w:t>
        </w:r>
      </w:ins>
      <w:ins w:id="771" w:author="N S" w:date="2018-10-22T20:29:00Z">
        <w:del w:id="772" w:author="Dan Kliebenstein" w:date="2018-10-24T14:18:00Z">
          <w:r w:rsidR="00E568CD" w:rsidDel="00A2119C">
            <w:rPr>
              <w:rFonts w:ascii="Arial" w:hAnsi="Arial" w:cs="Arial"/>
              <w:sz w:val="24"/>
              <w:szCs w:val="24"/>
            </w:rPr>
            <w:delText>, Figure</w:delText>
          </w:r>
        </w:del>
      </w:ins>
      <w:ins w:id="773" w:author="Dan Kliebenstein" w:date="2018-10-24T14:18:00Z">
        <w:r w:rsidR="00A2119C">
          <w:rPr>
            <w:rFonts w:ascii="Arial" w:hAnsi="Arial" w:cs="Arial"/>
            <w:sz w:val="24"/>
            <w:szCs w:val="24"/>
          </w:rPr>
          <w:t>and</w:t>
        </w:r>
      </w:ins>
      <w:ins w:id="774" w:author="N S" w:date="2018-10-22T20:29:00Z">
        <w:r w:rsidR="00E568CD">
          <w:rPr>
            <w:rFonts w:ascii="Arial" w:hAnsi="Arial" w:cs="Arial"/>
            <w:sz w:val="24"/>
            <w:szCs w:val="24"/>
          </w:rPr>
          <w:t xml:space="preserve"> 3)</w:t>
        </w:r>
      </w:ins>
      <w:ins w:id="775" w:author="N S" w:date="2018-10-22T20:27:00Z">
        <w:r w:rsidR="00E568CD">
          <w:rPr>
            <w:rFonts w:ascii="Arial" w:hAnsi="Arial" w:cs="Arial"/>
            <w:sz w:val="24"/>
            <w:szCs w:val="24"/>
          </w:rPr>
          <w:t>.</w:t>
        </w:r>
      </w:ins>
      <w:ins w:id="776" w:author="N S" w:date="2018-10-22T20:24:00Z">
        <w:r w:rsidR="00E568CD">
          <w:rPr>
            <w:rFonts w:ascii="Arial" w:hAnsi="Arial" w:cs="Arial"/>
            <w:sz w:val="24"/>
            <w:szCs w:val="24"/>
          </w:rPr>
          <w:t xml:space="preserve"> </w:t>
        </w:r>
      </w:ins>
      <w:bookmarkEnd w:id="750"/>
      <w:del w:id="777"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778" w:author="N S" w:date="2018-10-17T11:40:00Z">
        <w:r w:rsidR="00E773AB" w:rsidRPr="008C1BDB" w:rsidDel="00E20835">
          <w:rPr>
            <w:rFonts w:ascii="Arial" w:hAnsi="Arial" w:cs="Arial"/>
            <w:sz w:val="24"/>
            <w:szCs w:val="24"/>
          </w:rPr>
          <w:delText xml:space="preserve">It remains to be seen if these patterns 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w:t>
      </w:r>
      <w:del w:id="779" w:author="Dan Kliebenstein" w:date="2018-10-24T14:16:00Z">
        <w:r w:rsidR="00E773AB" w:rsidRPr="008C1BDB" w:rsidDel="00A2119C">
          <w:rPr>
            <w:rFonts w:ascii="Arial" w:hAnsi="Arial" w:cs="Arial"/>
            <w:sz w:val="24"/>
            <w:szCs w:val="24"/>
          </w:rPr>
          <w:delText xml:space="preserve">domestication </w:delText>
        </w:r>
      </w:del>
      <w:ins w:id="780" w:author="Dan Kliebenstein" w:date="2018-10-24T14:16:00Z">
        <w:r w:rsidR="00A2119C">
          <w:rPr>
            <w:rFonts w:ascii="Arial" w:hAnsi="Arial" w:cs="Arial"/>
            <w:sz w:val="24"/>
            <w:szCs w:val="24"/>
          </w:rPr>
          <w:t>this pattern is unique to tomato</w:t>
        </w:r>
      </w:ins>
      <w:del w:id="781" w:author="Dan Kliebenstein" w:date="2018-10-24T14:16:00Z">
        <w:r w:rsidR="00E773AB" w:rsidRPr="008C1BDB" w:rsidDel="00A2119C">
          <w:rPr>
            <w:rFonts w:ascii="Arial" w:hAnsi="Arial" w:cs="Arial"/>
            <w:sz w:val="24"/>
            <w:szCs w:val="24"/>
          </w:rPr>
          <w:delText>ha</w:delText>
        </w:r>
        <w:r w:rsidR="00F60FC1" w:rsidRPr="008C1BDB" w:rsidDel="00A2119C">
          <w:rPr>
            <w:rFonts w:ascii="Arial" w:hAnsi="Arial" w:cs="Arial"/>
            <w:sz w:val="24"/>
            <w:szCs w:val="24"/>
          </w:rPr>
          <w:delText>s</w:delText>
        </w:r>
        <w:r w:rsidR="00E773AB" w:rsidRPr="008C1BDB" w:rsidDel="00A2119C">
          <w:rPr>
            <w:rFonts w:ascii="Arial" w:hAnsi="Arial" w:cs="Arial"/>
            <w:sz w:val="24"/>
            <w:szCs w:val="24"/>
          </w:rPr>
          <w:delText xml:space="preserve"> a universal </w:delText>
        </w:r>
        <w:r w:rsidR="00F60FC1" w:rsidRPr="008C1BDB" w:rsidDel="00A2119C">
          <w:rPr>
            <w:rFonts w:ascii="Arial" w:hAnsi="Arial" w:cs="Arial"/>
            <w:sz w:val="24"/>
            <w:szCs w:val="24"/>
          </w:rPr>
          <w:delText>e</w:delText>
        </w:r>
        <w:r w:rsidR="00E773AB" w:rsidRPr="008C1BDB" w:rsidDel="00A2119C">
          <w:rPr>
            <w:rFonts w:ascii="Arial" w:hAnsi="Arial" w:cs="Arial"/>
            <w:sz w:val="24"/>
            <w:szCs w:val="24"/>
          </w:rPr>
          <w:delText xml:space="preserve">ffect on plant resistance to </w:delText>
        </w:r>
        <w:r w:rsidR="00E773AB" w:rsidRPr="008C1BDB" w:rsidDel="00A2119C">
          <w:rPr>
            <w:rFonts w:ascii="Arial" w:hAnsi="Arial" w:cs="Arial"/>
            <w:i/>
            <w:sz w:val="24"/>
            <w:szCs w:val="24"/>
          </w:rPr>
          <w:delText>B. cinerea</w:delText>
        </w:r>
      </w:del>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096FE4"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del w:id="782" w:author="Dan Kliebenstein" w:date="2018-10-24T14:23:00Z">
        <w:r w:rsidRPr="008C1BDB" w:rsidDel="00140D23">
          <w:rPr>
            <w:rFonts w:ascii="Arial" w:hAnsi="Arial" w:cs="Arial"/>
            <w:sz w:val="24"/>
            <w:szCs w:val="24"/>
          </w:rPr>
          <w:delText>.</w:delText>
        </w:r>
      </w:del>
      <w:ins w:id="783" w:author="N S" w:date="2018-10-15T13:49:00Z">
        <w:del w:id="784" w:author="Dan Kliebenstein" w:date="2018-10-24T14:23:00Z">
          <w:r w:rsidR="003E25EB" w:rsidDel="00140D23">
            <w:rPr>
              <w:rFonts w:ascii="Arial" w:hAnsi="Arial" w:cs="Arial"/>
              <w:sz w:val="24"/>
              <w:szCs w:val="24"/>
            </w:rPr>
            <w:delText xml:space="preserve"> </w:delText>
          </w:r>
        </w:del>
      </w:ins>
      <w:bookmarkStart w:id="785" w:name="_Hlk528003843"/>
      <w:ins w:id="786" w:author="Dan Kliebenstein" w:date="2018-10-24T14:23:00Z">
        <w:r w:rsidR="00140D23">
          <w:rPr>
            <w:rFonts w:ascii="Arial" w:hAnsi="Arial" w:cs="Arial"/>
            <w:sz w:val="24"/>
            <w:szCs w:val="24"/>
          </w:rPr>
          <w:t xml:space="preserve"> similar to the</w:t>
        </w:r>
      </w:ins>
      <w:ins w:id="787" w:author="N S" w:date="2018-10-15T13:49:00Z">
        <w:del w:id="788" w:author="Dan Kliebenstein" w:date="2018-10-24T14:23:00Z">
          <w:r w:rsidR="003E25EB" w:rsidDel="00140D23">
            <w:rPr>
              <w:rFonts w:ascii="Arial" w:hAnsi="Arial" w:cs="Arial"/>
              <w:sz w:val="24"/>
              <w:szCs w:val="24"/>
            </w:rPr>
            <w:delText>Previous studies have found a</w:delText>
          </w:r>
        </w:del>
        <w:r w:rsidR="003E25EB">
          <w:rPr>
            <w:rFonts w:ascii="Arial" w:hAnsi="Arial" w:cs="Arial"/>
            <w:sz w:val="24"/>
            <w:szCs w:val="24"/>
          </w:rPr>
          <w:t xml:space="preserve"> highly polygenic ba</w:t>
        </w:r>
      </w:ins>
      <w:ins w:id="789" w:author="N S" w:date="2018-10-15T13:50:00Z">
        <w:r w:rsidR="003E25EB">
          <w:rPr>
            <w:rFonts w:ascii="Arial" w:hAnsi="Arial" w:cs="Arial"/>
            <w:sz w:val="24"/>
            <w:szCs w:val="24"/>
          </w:rPr>
          <w:t xml:space="preserve">sis </w:t>
        </w:r>
        <w:del w:id="790" w:author="Dan Kliebenstein" w:date="2018-10-24T14:23:00Z">
          <w:r w:rsidR="003E25EB" w:rsidDel="00140D23">
            <w:rPr>
              <w:rFonts w:ascii="Arial" w:hAnsi="Arial" w:cs="Arial"/>
              <w:sz w:val="24"/>
              <w:szCs w:val="24"/>
            </w:rPr>
            <w:delText xml:space="preserve">of </w:delText>
          </w:r>
          <w:r w:rsidR="003E25EB" w:rsidDel="00140D23">
            <w:rPr>
              <w:rFonts w:ascii="Arial" w:hAnsi="Arial" w:cs="Arial"/>
              <w:i/>
              <w:sz w:val="24"/>
              <w:szCs w:val="24"/>
            </w:rPr>
            <w:delText>B. cinerea</w:delText>
          </w:r>
          <w:r w:rsidR="003E25EB" w:rsidDel="00140D23">
            <w:rPr>
              <w:rFonts w:ascii="Arial" w:hAnsi="Arial" w:cs="Arial"/>
              <w:sz w:val="24"/>
              <w:szCs w:val="24"/>
            </w:rPr>
            <w:delText xml:space="preserve"> quantitative virulence </w:delText>
          </w:r>
        </w:del>
        <w:r w:rsidR="003E25EB">
          <w:rPr>
            <w:rFonts w:ascii="Arial" w:hAnsi="Arial" w:cs="Arial"/>
            <w:sz w:val="24"/>
            <w:szCs w:val="24"/>
          </w:rPr>
          <w:t xml:space="preserve">on the host side </w:t>
        </w:r>
      </w:ins>
      <w:ins w:id="791"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792" w:author="N S" w:date="2018-10-15T13:50:00Z">
        <w:r w:rsidR="003E25EB">
          <w:rPr>
            <w:rFonts w:ascii="Arial" w:hAnsi="Arial" w:cs="Arial"/>
            <w:sz w:val="24"/>
            <w:szCs w:val="24"/>
          </w:rPr>
          <w:t>.</w:t>
        </w:r>
      </w:ins>
      <w:bookmarkEnd w:id="785"/>
      <w:del w:id="793"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794"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795"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2C3E59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del w:id="796" w:author="N S" w:date="2018-10-15T13:54:00Z">
        <w:r w:rsidR="00EA31C3" w:rsidRPr="008C1BDB" w:rsidDel="008C605F">
          <w:rPr>
            <w:rFonts w:ascii="Arial" w:hAnsi="Arial" w:cs="Arial"/>
            <w:sz w:val="24"/>
            <w:szCs w:val="24"/>
          </w:rPr>
          <w:delText xml:space="preserve">not </w:delText>
        </w:r>
      </w:del>
      <w:ins w:id="797"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798" w:author="N S" w:date="2018-10-17T11:41:00Z">
        <w:r w:rsidR="00E20835">
          <w:rPr>
            <w:rFonts w:ascii="Arial" w:hAnsi="Arial" w:cs="Arial"/>
            <w:sz w:val="24"/>
            <w:szCs w:val="24"/>
          </w:rPr>
          <w:t xml:space="preserve">host’s </w:t>
        </w:r>
      </w:ins>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799"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 xml:space="preserve">a domestication bottleneck on </w:t>
      </w:r>
      <w:r w:rsidR="001659E8" w:rsidRPr="008C1BDB">
        <w:rPr>
          <w:rFonts w:ascii="Arial" w:hAnsi="Arial" w:cs="Arial"/>
          <w:sz w:val="24"/>
          <w:szCs w:val="24"/>
        </w:rPr>
        <w:lastRenderedPageBreak/>
        <w:t>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207EB2F0"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ins w:id="800" w:author="Dan Kliebenstein" w:date="2018-10-24T14:24:00Z">
        <w:r w:rsidR="00140D23">
          <w:rPr>
            <w:rFonts w:ascii="Arial" w:hAnsi="Arial" w:cs="Arial"/>
            <w:sz w:val="24"/>
            <w:szCs w:val="24"/>
          </w:rPr>
          <w:t xml:space="preserve">. </w:t>
        </w:r>
      </w:ins>
      <w:del w:id="801"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047DFB5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 xml:space="preserve">Supplemental Figure </w:t>
      </w:r>
      <w:ins w:id="802" w:author="N S" w:date="2018-10-25T12:29:00Z">
        <w:r w:rsidR="00583E28">
          <w:rPr>
            <w:rFonts w:ascii="Arial" w:hAnsi="Arial" w:cs="Arial"/>
            <w:sz w:val="24"/>
            <w:szCs w:val="24"/>
          </w:rPr>
          <w:t>2</w:t>
        </w:r>
      </w:ins>
      <w:del w:id="803" w:author="N S" w:date="2018-10-25T12:29:00Z">
        <w:r w:rsidR="00FA3E2E" w:rsidDel="00583E28">
          <w:rPr>
            <w:rFonts w:ascii="Arial" w:hAnsi="Arial" w:cs="Arial"/>
            <w:sz w:val="24"/>
            <w:szCs w:val="24"/>
          </w:rPr>
          <w:delText>1</w:delText>
        </w:r>
      </w:del>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w:t>
      </w:r>
      <w:r w:rsidRPr="008C1BDB">
        <w:rPr>
          <w:rFonts w:ascii="Arial" w:hAnsi="Arial" w:cs="Arial"/>
          <w:sz w:val="24"/>
          <w:szCs w:val="24"/>
        </w:rPr>
        <w:lastRenderedPageBreak/>
        <w:t>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804"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805"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806" w:name="OLE_LINK1"/>
      <w:bookmarkStart w:id="807" w:name="OLE_LINK2"/>
      <w:r w:rsidRPr="008C1BDB">
        <w:rPr>
          <w:rFonts w:ascii="Arial" w:hAnsi="Arial" w:cs="Arial"/>
          <w:sz w:val="24"/>
          <w:szCs w:val="24"/>
        </w:rPr>
        <w:t xml:space="preserve">272,672 </w:t>
      </w:r>
      <w:bookmarkEnd w:id="806"/>
      <w:bookmarkEnd w:id="807"/>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del w:id="808"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delText>
        </w:r>
        <w:r w:rsidR="00695F36" w:rsidRPr="008C1BDB" w:rsidDel="00CB3397">
          <w:rPr>
            <w:rFonts w:ascii="Arial" w:hAnsi="Arial" w:cs="Arial"/>
            <w:sz w:val="24"/>
            <w:szCs w:val="24"/>
          </w:rPr>
          <w:lastRenderedPageBreak/>
          <w:delText xml:space="preserve">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w:t>
      </w:r>
      <w:del w:id="809" w:author="N S" w:date="2018-10-22T15:04:00Z">
        <w:r w:rsidRPr="008C1BDB" w:rsidDel="00C44496">
          <w:rPr>
            <w:rFonts w:ascii="Arial" w:hAnsi="Arial" w:cs="Arial"/>
            <w:sz w:val="24"/>
            <w:szCs w:val="24"/>
          </w:rPr>
          <w:delText xml:space="preserve"> </w:delText>
        </w:r>
      </w:del>
      <w:r w:rsidRPr="008C1BDB">
        <w:rPr>
          <w:rFonts w:ascii="Arial" w:hAnsi="Arial" w:cs="Arial"/>
          <w:sz w:val="24"/>
          <w:szCs w:val="24"/>
        </w:rPr>
        <w:t xml:space="preserve">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810"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810"/>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 xml:space="preserve">(Corwin, Copeland et al. </w:t>
      </w:r>
      <w:r w:rsidRPr="008C1BDB">
        <w:rPr>
          <w:rFonts w:ascii="Arial" w:hAnsi="Arial" w:cs="Arial"/>
          <w:noProof/>
          <w:sz w:val="24"/>
          <w:szCs w:val="24"/>
        </w:rPr>
        <w:lastRenderedPageBreak/>
        <w:t>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3FD1E18F" w:rsidR="00C368B8" w:rsidRDefault="00D91DB6" w:rsidP="00E65FA1">
      <w:pPr>
        <w:spacing w:line="360" w:lineRule="auto"/>
        <w:rPr>
          <w:ins w:id="811" w:author="N S" w:date="2018-10-18T10:33:00Z"/>
          <w:rFonts w:ascii="Arial" w:hAnsi="Arial" w:cs="Arial"/>
          <w:sz w:val="24"/>
          <w:szCs w:val="24"/>
        </w:rPr>
      </w:pPr>
      <w:r w:rsidRPr="008C1BDB">
        <w:rPr>
          <w:rFonts w:ascii="Arial" w:hAnsi="Arial" w:cs="Arial"/>
          <w:sz w:val="24"/>
          <w:szCs w:val="24"/>
        </w:rPr>
        <w:tab/>
        <w:t xml:space="preserve">We analyzed lesion areas using </w:t>
      </w:r>
      <w:del w:id="812" w:author="N S" w:date="2018-10-22T10:55:00Z">
        <w:r w:rsidRPr="008C1BDB" w:rsidDel="00D02107">
          <w:rPr>
            <w:rFonts w:ascii="Arial" w:hAnsi="Arial" w:cs="Arial"/>
            <w:sz w:val="24"/>
            <w:szCs w:val="24"/>
          </w:rPr>
          <w:delText xml:space="preserve">a </w:delText>
        </w:r>
      </w:del>
      <w:r w:rsidRPr="008C1BDB">
        <w:rPr>
          <w:rFonts w:ascii="Arial" w:hAnsi="Arial" w:cs="Arial"/>
          <w:sz w:val="24"/>
          <w:szCs w:val="24"/>
        </w:rPr>
        <w:t>general linear model</w:t>
      </w:r>
      <w:ins w:id="813" w:author="N S" w:date="2018-10-22T10:55:00Z">
        <w:r w:rsidR="00D02107">
          <w:rPr>
            <w:rFonts w:ascii="Arial" w:hAnsi="Arial" w:cs="Arial"/>
            <w:sz w:val="24"/>
            <w:szCs w:val="24"/>
          </w:rPr>
          <w:t>s</w:t>
        </w:r>
      </w:ins>
      <w:r w:rsidRPr="008C1BDB">
        <w:rPr>
          <w:rFonts w:ascii="Arial" w:hAnsi="Arial" w:cs="Arial"/>
          <w:sz w:val="24"/>
          <w:szCs w:val="24"/>
        </w:rPr>
        <w:t xml:space="preserve"> for the full experiment</w:t>
      </w:r>
      <w:ins w:id="814" w:author="N S" w:date="2018-10-18T10:30:00Z">
        <w:r w:rsidR="00C368B8">
          <w:rPr>
            <w:rFonts w:ascii="Arial" w:hAnsi="Arial" w:cs="Arial"/>
            <w:sz w:val="24"/>
            <w:szCs w:val="24"/>
          </w:rPr>
          <w:t xml:space="preserve"> to determine the contributions of plant and pathogen genotype</w:t>
        </w:r>
      </w:ins>
      <w:del w:id="815" w:author="N S" w:date="2018-10-18T10:30:00Z">
        <w:r w:rsidRPr="008C1BDB" w:rsidDel="00C368B8">
          <w:rPr>
            <w:rFonts w:ascii="Arial" w:hAnsi="Arial" w:cs="Arial"/>
            <w:sz w:val="24"/>
            <w:szCs w:val="24"/>
          </w:rPr>
          <w:delText>, including the fixed effects of isolate genotype, plant domestication (</w:delText>
        </w:r>
        <w:r w:rsidRPr="008C1BDB" w:rsidDel="00C368B8">
          <w:rPr>
            <w:rFonts w:ascii="Arial" w:hAnsi="Arial" w:cs="Arial"/>
            <w:i/>
            <w:sz w:val="24"/>
            <w:szCs w:val="24"/>
          </w:rPr>
          <w:delText>S. lycopersicum</w:delText>
        </w:r>
        <w:r w:rsidRPr="008C1BDB" w:rsidDel="00C368B8">
          <w:rPr>
            <w:rFonts w:ascii="Arial" w:hAnsi="Arial" w:cs="Arial"/>
            <w:sz w:val="24"/>
            <w:szCs w:val="24"/>
          </w:rPr>
          <w:delText xml:space="preserve"> or </w:delText>
        </w:r>
        <w:r w:rsidRPr="008C1BDB" w:rsidDel="00C368B8">
          <w:rPr>
            <w:rFonts w:ascii="Arial" w:hAnsi="Arial" w:cs="Arial"/>
            <w:i/>
            <w:sz w:val="24"/>
            <w:szCs w:val="24"/>
          </w:rPr>
          <w:delText>S. pimpinellifolium</w:delText>
        </w:r>
        <w:r w:rsidRPr="008C1BDB" w:rsidDel="00C368B8">
          <w:rPr>
            <w:rFonts w:ascii="Arial" w:hAnsi="Arial" w:cs="Arial"/>
            <w:sz w:val="24"/>
            <w:szCs w:val="24"/>
          </w:rPr>
          <w:delText>), plant genotype (which is nested within domestication status), experiment, and block (nested within experiment) on lesion area, as well as their interactions (</w:delText>
        </w:r>
      </w:del>
      <w:ins w:id="816" w:author="N S" w:date="2018-10-22T10:54:00Z">
        <w:r w:rsidR="00D02107">
          <w:rPr>
            <w:rFonts w:ascii="Arial" w:hAnsi="Arial" w:cs="Arial"/>
            <w:sz w:val="24"/>
            <w:szCs w:val="24"/>
          </w:rPr>
          <w:t>(</w:t>
        </w:r>
      </w:ins>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del w:id="817" w:author="N S" w:date="2018-09-27T11:44:00Z">
        <w:r w:rsidR="00D02107" w:rsidRPr="008C1BDB" w:rsidDel="005561E2">
          <w:rPr>
            <w:rFonts w:ascii="Arial" w:hAnsi="Arial" w:cs="Arial"/>
            <w:sz w:val="24"/>
            <w:szCs w:val="24"/>
          </w:rPr>
          <w:delText>.</w:delText>
        </w:r>
      </w:del>
      <w:r w:rsidRPr="008C1BDB">
        <w:rPr>
          <w:rFonts w:ascii="Arial" w:hAnsi="Arial" w:cs="Arial"/>
          <w:sz w:val="24"/>
          <w:szCs w:val="24"/>
        </w:rPr>
        <w:t xml:space="preserve">Two of our 97 isolates that did not have replication across 2 experiments were dropped at this stage of analysis. </w:t>
      </w:r>
      <w:ins w:id="818" w:author="N S" w:date="2018-10-18T10:32:00Z">
        <w:r w:rsidR="00C368B8">
          <w:rPr>
            <w:rFonts w:ascii="Arial" w:hAnsi="Arial" w:cs="Arial"/>
            <w:sz w:val="24"/>
            <w:szCs w:val="24"/>
          </w:rPr>
          <w:t>We used the following linear model</w:t>
        </w:r>
      </w:ins>
      <w:ins w:id="819" w:author="N S" w:date="2018-10-18T10:33:00Z">
        <w:r w:rsidR="00C368B8">
          <w:rPr>
            <w:rFonts w:ascii="Arial" w:hAnsi="Arial" w:cs="Arial"/>
            <w:sz w:val="24"/>
            <w:szCs w:val="24"/>
          </w:rPr>
          <w:t>s</w:t>
        </w:r>
      </w:ins>
      <w:ins w:id="820" w:author="N S" w:date="2018-10-22T10:55:00Z">
        <w:r w:rsidR="00D02107">
          <w:rPr>
            <w:rFonts w:ascii="Arial" w:hAnsi="Arial" w:cs="Arial"/>
            <w:sz w:val="24"/>
            <w:szCs w:val="24"/>
          </w:rPr>
          <w:t xml:space="preserve"> throughout our analyses</w:t>
        </w:r>
      </w:ins>
      <w:ins w:id="821" w:author="N S" w:date="2018-10-18T10:33:00Z">
        <w:r w:rsidR="00C368B8">
          <w:rPr>
            <w:rFonts w:ascii="Arial" w:hAnsi="Arial" w:cs="Arial"/>
            <w:sz w:val="24"/>
            <w:szCs w:val="24"/>
          </w:rPr>
          <w:t>.</w:t>
        </w:r>
      </w:ins>
    </w:p>
    <w:p w14:paraId="2DC627C1" w14:textId="0BB003A0" w:rsidR="00044920" w:rsidRDefault="00044920" w:rsidP="00044920">
      <w:pPr>
        <w:rPr>
          <w:ins w:id="822" w:author="N S" w:date="2018-10-18T10:42:00Z"/>
          <w:rFonts w:ascii="Arial" w:hAnsi="Arial" w:cs="Arial"/>
          <w:sz w:val="24"/>
          <w:szCs w:val="24"/>
        </w:rPr>
      </w:pPr>
      <w:ins w:id="823" w:author="N S" w:date="2018-10-18T10:42:00Z">
        <w:r>
          <w:rPr>
            <w:rFonts w:ascii="Arial" w:hAnsi="Arial" w:cs="Arial"/>
            <w:sz w:val="24"/>
            <w:szCs w:val="24"/>
          </w:rPr>
          <w:t>M</w:t>
        </w:r>
      </w:ins>
      <w:ins w:id="824" w:author="N S" w:date="2018-10-18T10:43:00Z">
        <w:r>
          <w:rPr>
            <w:rFonts w:ascii="Arial" w:hAnsi="Arial" w:cs="Arial"/>
            <w:sz w:val="24"/>
            <w:szCs w:val="24"/>
          </w:rPr>
          <w:t>ain m</w:t>
        </w:r>
      </w:ins>
      <w:ins w:id="825" w:author="N S" w:date="2018-10-18T10:42:00Z">
        <w:r>
          <w:rPr>
            <w:rFonts w:ascii="Arial" w:hAnsi="Arial" w:cs="Arial"/>
            <w:sz w:val="24"/>
            <w:szCs w:val="24"/>
          </w:rPr>
          <w:t>ixed-effect model of lesion size variation</w:t>
        </w:r>
      </w:ins>
    </w:p>
    <w:p w14:paraId="25EFD42F" w14:textId="04BE59C9" w:rsidR="00044920" w:rsidRDefault="00044920" w:rsidP="00044920">
      <w:pPr>
        <w:rPr>
          <w:ins w:id="826" w:author="N S" w:date="2018-10-18T10:42:00Z"/>
          <w:rFonts w:ascii="Arial" w:hAnsi="Arial" w:cs="Arial"/>
          <w:sz w:val="24"/>
          <w:szCs w:val="24"/>
        </w:rPr>
      </w:pPr>
      <w:ins w:id="827" w:author="N S" w:date="2018-10-18T10:42:00Z">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ins>
      <w:ins w:id="828" w:author="N S" w:date="2018-10-18T12:12:00Z">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ins>
      <w:proofErr w:type="gramEnd"/>
    </w:p>
    <w:p w14:paraId="7CABC3F8" w14:textId="63323FC4" w:rsidR="00044920" w:rsidRDefault="00044920" w:rsidP="00044920">
      <w:pPr>
        <w:rPr>
          <w:ins w:id="829" w:author="N S" w:date="2018-10-18T10:42:00Z"/>
          <w:rFonts w:ascii="Arial" w:hAnsi="Arial" w:cs="Arial"/>
          <w:sz w:val="24"/>
          <w:szCs w:val="24"/>
        </w:rPr>
      </w:pPr>
      <w:ins w:id="830" w:author="N S" w:date="2018-10-18T10:43:00Z">
        <w:r>
          <w:rPr>
            <w:rFonts w:ascii="Arial" w:hAnsi="Arial" w:cs="Arial"/>
            <w:sz w:val="24"/>
            <w:szCs w:val="24"/>
          </w:rPr>
          <w:t>Within-plant accession m</w:t>
        </w:r>
      </w:ins>
      <w:ins w:id="831" w:author="N S" w:date="2018-10-18T10:42:00Z">
        <w:r>
          <w:rPr>
            <w:rFonts w:ascii="Arial" w:hAnsi="Arial" w:cs="Arial"/>
            <w:sz w:val="24"/>
            <w:szCs w:val="24"/>
          </w:rPr>
          <w:t>ixed-effect model of lesion size</w:t>
        </w:r>
      </w:ins>
    </w:p>
    <w:p w14:paraId="648A0A6F" w14:textId="77777777" w:rsidR="00044920" w:rsidRDefault="00044920" w:rsidP="00044920">
      <w:pPr>
        <w:rPr>
          <w:ins w:id="832" w:author="N S" w:date="2018-10-18T10:42:00Z"/>
          <w:rFonts w:ascii="Arial" w:hAnsi="Arial" w:cs="Arial"/>
          <w:sz w:val="24"/>
          <w:szCs w:val="24"/>
        </w:rPr>
      </w:pPr>
      <w:ins w:id="833" w:author="N S" w:date="2018-10-18T10:42:00Z">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w:t>
        </w:r>
        <w:proofErr w:type="gramStart"/>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:I</w:t>
        </w:r>
        <w:proofErr w:type="gramEnd"/>
        <w:r>
          <w:rPr>
            <w:rFonts w:ascii="Arial" w:hAnsi="Arial" w:cs="Arial"/>
            <w:sz w:val="24"/>
            <w:szCs w:val="24"/>
          </w:rPr>
          <w:t xml:space="preserve"> </w:t>
        </w:r>
      </w:ins>
    </w:p>
    <w:p w14:paraId="402B44B7" w14:textId="3464F51F" w:rsidR="00044920" w:rsidRDefault="00044920" w:rsidP="00044920">
      <w:pPr>
        <w:rPr>
          <w:ins w:id="834" w:author="N S" w:date="2018-10-18T10:42:00Z"/>
          <w:rFonts w:ascii="Arial" w:hAnsi="Arial" w:cs="Arial"/>
          <w:sz w:val="24"/>
          <w:szCs w:val="24"/>
        </w:rPr>
      </w:pPr>
      <w:ins w:id="835" w:author="N S" w:date="2018-10-18T10:44:00Z">
        <w:r>
          <w:rPr>
            <w:rFonts w:ascii="Arial" w:hAnsi="Arial" w:cs="Arial"/>
            <w:sz w:val="24"/>
            <w:szCs w:val="24"/>
          </w:rPr>
          <w:t>Within-isolate m</w:t>
        </w:r>
      </w:ins>
      <w:ins w:id="836" w:author="N S" w:date="2018-10-18T10:42:00Z">
        <w:r>
          <w:rPr>
            <w:rFonts w:ascii="Arial" w:hAnsi="Arial" w:cs="Arial"/>
            <w:sz w:val="24"/>
            <w:szCs w:val="24"/>
          </w:rPr>
          <w:t>ixed-effect model of lesion size</w:t>
        </w:r>
      </w:ins>
    </w:p>
    <w:p w14:paraId="56F7E4F7" w14:textId="419A697B" w:rsidR="00044920" w:rsidRPr="00F50E78" w:rsidRDefault="00044920" w:rsidP="00044920">
      <w:pPr>
        <w:rPr>
          <w:ins w:id="837" w:author="N S" w:date="2018-10-18T10:42:00Z"/>
          <w:rFonts w:ascii="Arial" w:hAnsi="Arial" w:cs="Arial"/>
          <w:sz w:val="24"/>
          <w:szCs w:val="24"/>
          <w:vertAlign w:val="subscript"/>
        </w:rPr>
      </w:pPr>
      <w:ins w:id="838" w:author="N S" w:date="2018-10-18T10:42:00Z">
        <w:r>
          <w:rPr>
            <w:rFonts w:ascii="Arial" w:hAnsi="Arial" w:cs="Arial"/>
            <w:sz w:val="24"/>
            <w:szCs w:val="24"/>
          </w:rPr>
          <w:t>Y = D/P + E</w:t>
        </w:r>
        <w:r>
          <w:rPr>
            <w:rFonts w:ascii="Arial" w:hAnsi="Arial" w:cs="Arial"/>
            <w:sz w:val="24"/>
            <w:szCs w:val="24"/>
            <w:vertAlign w:val="subscript"/>
          </w:rPr>
          <w:t>R</w:t>
        </w:r>
      </w:ins>
    </w:p>
    <w:p w14:paraId="4235E56A" w14:textId="77777777" w:rsidR="00044920" w:rsidRDefault="00044920" w:rsidP="00044920">
      <w:pPr>
        <w:rPr>
          <w:ins w:id="839" w:author="N S" w:date="2018-10-18T10:42:00Z"/>
          <w:rFonts w:ascii="Arial" w:hAnsi="Arial" w:cs="Arial"/>
          <w:sz w:val="24"/>
          <w:szCs w:val="24"/>
        </w:rPr>
      </w:pPr>
    </w:p>
    <w:p w14:paraId="28AEE57B" w14:textId="6CEE02A6" w:rsidR="00044920" w:rsidRPr="00F959AB" w:rsidRDefault="00044920" w:rsidP="00044920">
      <w:pPr>
        <w:spacing w:line="360" w:lineRule="auto"/>
        <w:ind w:firstLine="720"/>
        <w:rPr>
          <w:ins w:id="840" w:author="N S" w:date="2018-10-18T10:42:00Z"/>
          <w:rFonts w:ascii="Arial" w:hAnsi="Arial" w:cs="Arial"/>
          <w:sz w:val="24"/>
          <w:szCs w:val="24"/>
        </w:rPr>
      </w:pPr>
      <w:ins w:id="841" w:author="N S" w:date="2018-10-18T10:42:00Z">
        <w:r>
          <w:rPr>
            <w:rFonts w:ascii="Arial" w:hAnsi="Arial" w:cs="Arial"/>
            <w:sz w:val="24"/>
            <w:szCs w:val="24"/>
          </w:rPr>
          <w:t xml:space="preserve">Where I </w:t>
        </w:r>
        <w:proofErr w:type="gramStart"/>
        <w:r>
          <w:rPr>
            <w:rFonts w:ascii="Arial" w:hAnsi="Arial" w:cs="Arial"/>
            <w:sz w:val="24"/>
            <w:szCs w:val="24"/>
          </w:rPr>
          <w:t>represents</w:t>
        </w:r>
        <w:proofErr w:type="gramEnd"/>
        <w:r>
          <w:rPr>
            <w:rFonts w:ascii="Arial" w:hAnsi="Arial" w:cs="Arial"/>
            <w:sz w:val="24"/>
            <w:szCs w:val="24"/>
          </w:rPr>
          <w:t xml:space="preserve"> </w:t>
        </w:r>
      </w:ins>
      <w:ins w:id="842" w:author="N S" w:date="2018-10-19T15:21:00Z">
        <w:r w:rsidR="00A05642">
          <w:rPr>
            <w:rFonts w:ascii="Arial" w:hAnsi="Arial" w:cs="Arial"/>
            <w:sz w:val="24"/>
            <w:szCs w:val="24"/>
          </w:rPr>
          <w:t>f</w:t>
        </w:r>
      </w:ins>
      <w:ins w:id="843" w:author="N S" w:date="2018-10-18T10:42:00Z">
        <w:r>
          <w:rPr>
            <w:rFonts w:ascii="Arial" w:hAnsi="Arial" w:cs="Arial"/>
            <w:sz w:val="24"/>
            <w:szCs w:val="24"/>
          </w:rPr>
          <w:t>ungal genotype (isolate), P represents plant genotype (accession), D represents domestication status</w:t>
        </w:r>
      </w:ins>
      <w:ins w:id="844" w:author="N S" w:date="2018-10-19T15:22:00Z">
        <w:r w:rsidR="00A05642">
          <w:rPr>
            <w:rFonts w:ascii="Arial" w:hAnsi="Arial" w:cs="Arial"/>
            <w:sz w:val="24"/>
            <w:szCs w:val="24"/>
          </w:rPr>
          <w:t xml:space="preserve">, </w:t>
        </w:r>
      </w:ins>
      <w:ins w:id="845" w:author="N S" w:date="2018-10-18T10:42:00Z">
        <w:r>
          <w:rPr>
            <w:rFonts w:ascii="Arial" w:hAnsi="Arial" w:cs="Arial"/>
            <w:sz w:val="24"/>
            <w:szCs w:val="24"/>
          </w:rPr>
          <w:t>E represents experiment</w:t>
        </w:r>
      </w:ins>
      <w:ins w:id="846" w:author="N S" w:date="2018-10-19T15:22:00Z">
        <w:r w:rsidR="00A05642">
          <w:rPr>
            <w:rFonts w:ascii="Arial" w:hAnsi="Arial" w:cs="Arial"/>
            <w:sz w:val="24"/>
            <w:szCs w:val="24"/>
          </w:rPr>
          <w:t xml:space="preserve">, </w:t>
        </w:r>
      </w:ins>
      <w:ins w:id="847" w:author="N S" w:date="2018-10-18T10:42:00Z">
        <w:r>
          <w:rPr>
            <w:rFonts w:ascii="Arial" w:hAnsi="Arial" w:cs="Arial"/>
            <w:sz w:val="24"/>
            <w:szCs w:val="24"/>
          </w:rPr>
          <w:t xml:space="preserve">W represents whole plant, L represents leaf, A represents leaflet position. </w:t>
        </w:r>
      </w:ins>
      <w:ins w:id="848" w:author="N S" w:date="2018-10-19T15:23:00Z">
        <w:r w:rsidR="00A05642">
          <w:rPr>
            <w:rFonts w:ascii="Arial" w:hAnsi="Arial" w:cs="Arial"/>
            <w:sz w:val="24"/>
            <w:szCs w:val="24"/>
          </w:rPr>
          <w:t>Factors with the subscript R are included in the analysis as random effects.</w:t>
        </w:r>
      </w:ins>
    </w:p>
    <w:p w14:paraId="60CB6301" w14:textId="58332BA9" w:rsidR="00D91DB6" w:rsidRDefault="00D91DB6" w:rsidP="00044920">
      <w:pPr>
        <w:spacing w:line="360" w:lineRule="auto"/>
        <w:ind w:firstLine="720"/>
        <w:rPr>
          <w:ins w:id="849" w:author="N S" w:date="2018-10-25T13:30:00Z"/>
          <w:rFonts w:ascii="Arial" w:hAnsi="Arial" w:cs="Arial"/>
          <w:sz w:val="24"/>
          <w:szCs w:val="24"/>
        </w:rPr>
      </w:pPr>
      <w:del w:id="850" w:author="N S" w:date="2018-10-19T15:24:00Z">
        <w:r w:rsidRPr="008C1BDB" w:rsidDel="00500B15">
          <w:rPr>
            <w:rFonts w:ascii="Arial" w:hAnsi="Arial" w:cs="Arial"/>
            <w:sz w:val="24"/>
            <w:szCs w:val="24"/>
          </w:rPr>
          <w:delText>The</w:delText>
        </w:r>
        <w:r w:rsidR="00154DD4" w:rsidRPr="008C1BDB" w:rsidDel="00500B15">
          <w:rPr>
            <w:rFonts w:ascii="Arial" w:hAnsi="Arial" w:cs="Arial"/>
            <w:sz w:val="24"/>
            <w:szCs w:val="24"/>
          </w:rPr>
          <w:delText xml:space="preserve"> significance of individual terms in the model did not change </w:delText>
        </w:r>
      </w:del>
      <w:del w:id="851" w:author="N S" w:date="2018-10-18T14:47:00Z">
        <w:r w:rsidR="00154DD4" w:rsidRPr="008C1BDB" w:rsidDel="009E0B63">
          <w:rPr>
            <w:rFonts w:ascii="Arial" w:hAnsi="Arial" w:cs="Arial"/>
            <w:sz w:val="24"/>
            <w:szCs w:val="24"/>
          </w:rPr>
          <w:delText xml:space="preserve">if </w:delText>
        </w:r>
        <w:r w:rsidRPr="008C1BDB" w:rsidDel="009E0B63">
          <w:rPr>
            <w:rFonts w:ascii="Arial" w:hAnsi="Arial" w:cs="Arial"/>
            <w:sz w:val="24"/>
            <w:szCs w:val="24"/>
          </w:rPr>
          <w:delText xml:space="preserve">experiment </w:delText>
        </w:r>
      </w:del>
      <w:del w:id="852" w:author="N S" w:date="2018-10-05T16:54:00Z">
        <w:r w:rsidRPr="008C1BDB" w:rsidDel="00D36EE0">
          <w:rPr>
            <w:rFonts w:ascii="Arial" w:hAnsi="Arial" w:cs="Arial"/>
            <w:sz w:val="24"/>
            <w:szCs w:val="24"/>
          </w:rPr>
          <w:delText xml:space="preserve">and block were </w:delText>
        </w:r>
      </w:del>
      <w:del w:id="853" w:author="N S" w:date="2018-10-18T14:47:00Z">
        <w:r w:rsidRPr="008C1BDB" w:rsidDel="009E0B63">
          <w:rPr>
            <w:rFonts w:ascii="Arial" w:hAnsi="Arial" w:cs="Arial"/>
            <w:sz w:val="24"/>
            <w:szCs w:val="24"/>
          </w:rPr>
          <w:delText>treated as random effect</w:delText>
        </w:r>
      </w:del>
      <w:del w:id="854" w:author="N S" w:date="2018-10-05T16:54:00Z">
        <w:r w:rsidRPr="008C1BDB" w:rsidDel="00D36EE0">
          <w:rPr>
            <w:rFonts w:ascii="Arial" w:hAnsi="Arial" w:cs="Arial"/>
            <w:sz w:val="24"/>
            <w:szCs w:val="24"/>
          </w:rPr>
          <w:delText>s</w:delText>
        </w:r>
      </w:del>
      <w:del w:id="855" w:author="N S" w:date="2018-10-22T10:55:00Z">
        <w:r w:rsidRPr="008C1BDB" w:rsidDel="00D02107">
          <w:rPr>
            <w:rFonts w:ascii="Arial" w:hAnsi="Arial" w:cs="Arial"/>
            <w:sz w:val="24"/>
            <w:szCs w:val="24"/>
          </w:rPr>
          <w:delText xml:space="preserve">. </w:delText>
        </w:r>
      </w:del>
      <w:del w:id="856" w:author="N S" w:date="2018-10-18T10:31:00Z">
        <w:r w:rsidRPr="008C1BDB" w:rsidDel="00C368B8">
          <w:rPr>
            <w:rFonts w:ascii="Arial" w:hAnsi="Arial" w:cs="Arial"/>
            <w:sz w:val="24"/>
            <w:szCs w:val="24"/>
          </w:rPr>
          <w:delText>Adding terms for individual plant, leaf, and leaflet position did not significantly improve the full model, so they were omitted from further analysis.</w:delText>
        </w:r>
      </w:del>
      <w:r w:rsidRPr="008C1BDB">
        <w:rPr>
          <w:rFonts w:ascii="Arial" w:hAnsi="Arial" w:cs="Arial"/>
          <w:sz w:val="24"/>
          <w:szCs w:val="24"/>
        </w:rPr>
        <w:t xml:space="preserve"> </w:t>
      </w:r>
      <w:del w:id="857" w:author="N S" w:date="2018-10-18T10:45:00Z">
        <w:r w:rsidRPr="008C1BDB" w:rsidDel="00044920">
          <w:rPr>
            <w:rFonts w:ascii="Arial" w:hAnsi="Arial" w:cs="Arial"/>
            <w:sz w:val="24"/>
            <w:szCs w:val="24"/>
          </w:rPr>
          <w:delText xml:space="preserve">This </w:delText>
        </w:r>
      </w:del>
      <w:ins w:id="858" w:author="N S" w:date="2018-10-18T10:45:00Z">
        <w:r w:rsidR="00044920">
          <w:rPr>
            <w:rFonts w:ascii="Arial" w:hAnsi="Arial" w:cs="Arial"/>
            <w:sz w:val="24"/>
            <w:szCs w:val="24"/>
          </w:rPr>
          <w:t xml:space="preserve">The within-plant accession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w:t>
      </w:r>
      <w:r w:rsidRPr="008C1BDB">
        <w:rPr>
          <w:rFonts w:ascii="Arial" w:hAnsi="Arial" w:cs="Arial"/>
          <w:sz w:val="24"/>
          <w:szCs w:val="24"/>
        </w:rPr>
        <w:lastRenderedPageBreak/>
        <w:t>domestic</w:t>
      </w:r>
      <w:ins w:id="859" w:author="N S" w:date="2018-10-22T17:42:00Z">
        <w:r w:rsidR="009F0987">
          <w:rPr>
            <w:rFonts w:ascii="Arial" w:hAnsi="Arial" w:cs="Arial"/>
            <w:sz w:val="24"/>
            <w:szCs w:val="24"/>
          </w:rPr>
          <w:t>ated</w:t>
        </w:r>
      </w:ins>
      <w:r w:rsidRPr="008C1BDB">
        <w:rPr>
          <w:rFonts w:ascii="Arial" w:hAnsi="Arial" w:cs="Arial"/>
          <w:sz w:val="24"/>
          <w:szCs w:val="24"/>
        </w:rPr>
        <w:t>/</w:t>
      </w:r>
      <w:ins w:id="860" w:author="N S" w:date="2018-10-22T17:42:00Z">
        <w:r w:rsidR="009F0987">
          <w:rPr>
            <w:rFonts w:ascii="Arial" w:hAnsi="Arial" w:cs="Arial"/>
            <w:sz w:val="24"/>
            <w:szCs w:val="24"/>
          </w:rPr>
          <w:t xml:space="preserve"> </w:t>
        </w:r>
      </w:ins>
      <w:r w:rsidRPr="008C1BDB">
        <w:rPr>
          <w:rFonts w:ascii="Arial" w:hAnsi="Arial" w:cs="Arial"/>
          <w:sz w:val="24"/>
          <w:szCs w:val="24"/>
        </w:rPr>
        <w:t>wild tomato. We also calculated a domestication sensitivity phenotype, Sensitivity = (Domesticated lesion size – Wild lesion size) / Domesticated lesion size.</w:t>
      </w:r>
      <w:ins w:id="861" w:author="N S" w:date="2018-09-27T11:51:00Z">
        <w:r w:rsidR="005561E2">
          <w:rPr>
            <w:rFonts w:ascii="Arial" w:hAnsi="Arial" w:cs="Arial"/>
            <w:sz w:val="24"/>
            <w:szCs w:val="24"/>
          </w:rPr>
          <w:t xml:space="preserve"> </w:t>
        </w:r>
      </w:ins>
    </w:p>
    <w:p w14:paraId="3E1ED72C" w14:textId="466FACDE" w:rsidR="00A52381" w:rsidRPr="008C1BDB" w:rsidRDefault="00A52381" w:rsidP="00044920">
      <w:pPr>
        <w:spacing w:line="360" w:lineRule="auto"/>
        <w:ind w:firstLine="720"/>
        <w:rPr>
          <w:rFonts w:ascii="Arial" w:hAnsi="Arial" w:cs="Arial"/>
          <w:sz w:val="24"/>
          <w:szCs w:val="24"/>
        </w:rPr>
      </w:pPr>
      <w:ins w:id="862" w:author="N S" w:date="2018-10-25T13:30:00Z">
        <w:r w:rsidRPr="00A52381">
          <w:rPr>
            <w:rFonts w:ascii="Arial" w:hAnsi="Arial" w:cs="Arial"/>
            <w:sz w:val="24"/>
            <w:szCs w:val="24"/>
          </w:rPr>
          <w:t xml:space="preserve">We bootstrapped assignment of plant accessions to domestication groups </w:t>
        </w:r>
        <w:proofErr w:type="gramStart"/>
        <w:r w:rsidRPr="00A52381">
          <w:rPr>
            <w:rFonts w:ascii="Arial" w:hAnsi="Arial" w:cs="Arial"/>
            <w:sz w:val="24"/>
            <w:szCs w:val="24"/>
          </w:rPr>
          <w:t>in order to</w:t>
        </w:r>
        <w:proofErr w:type="gramEnd"/>
        <w:r w:rsidRPr="00A52381">
          <w:rPr>
            <w:rFonts w:ascii="Arial" w:hAnsi="Arial" w:cs="Arial"/>
            <w:sz w:val="24"/>
            <w:szCs w:val="24"/>
          </w:rPr>
          <w:t xml:space="preserve"> assess the robustness of our observed domestication effects. We randomly drew three genotypes from the domesticated and wild groupings and assigned them to a new pseudo-wild grouping. The other six genotypes were assigned as a pseudo-domesticated grouping and the model was rerun. This bootstrapping was repeated 100 times with each representing a random draw. We used these to repeat the full model and to repeat the individual isolate models, as a test of the robustness of the tomato domestication effect.</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863"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2A532B50" w14:textId="395875A4" w:rsidR="0017286B"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ins w:id="864" w:author="N S" w:date="2018-10-18T15:56:00Z">
        <w:r w:rsidR="0020244D">
          <w:rPr>
            <w:rFonts w:ascii="Arial" w:hAnsi="Arial" w:cs="Arial"/>
            <w:sz w:val="24"/>
            <w:szCs w:val="24"/>
          </w:rPr>
          <w:t xml:space="preserve"> model-adjusted</w:t>
        </w:r>
      </w:ins>
      <w:r w:rsidRPr="008C1BDB">
        <w:rPr>
          <w:rFonts w:ascii="Arial" w:hAnsi="Arial" w:cs="Arial"/>
          <w:sz w:val="24"/>
          <w:szCs w:val="24"/>
        </w:rPr>
        <w:t xml:space="preserve"> lesion sizes across paired tomato genotypes. </w:t>
      </w:r>
      <w:del w:id="865" w:author="N S" w:date="2018-10-18T17:39:00Z">
        <w:r w:rsidRPr="008C1BDB" w:rsidDel="00FE54E5">
          <w:rPr>
            <w:rFonts w:ascii="Arial" w:hAnsi="Arial" w:cs="Arial"/>
            <w:sz w:val="24"/>
            <w:szCs w:val="24"/>
          </w:rPr>
          <w:delText xml:space="preserve">To </w:delText>
        </w:r>
      </w:del>
      <w:ins w:id="866" w:author="N S" w:date="2018-10-18T17:39:00Z">
        <w:r w:rsidR="00FE54E5">
          <w:rPr>
            <w:rFonts w:ascii="Arial" w:hAnsi="Arial" w:cs="Arial"/>
            <w:sz w:val="24"/>
            <w:szCs w:val="24"/>
          </w:rPr>
          <w:t>Also, t</w:t>
        </w:r>
        <w:r w:rsidR="00FE54E5" w:rsidRPr="008C1BDB">
          <w:rPr>
            <w:rFonts w:ascii="Arial" w:hAnsi="Arial" w:cs="Arial"/>
            <w:sz w:val="24"/>
            <w:szCs w:val="24"/>
          </w:rPr>
          <w:t xml:space="preserve">o </w:t>
        </w:r>
      </w:ins>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ins w:id="867" w:author="N S" w:date="2018-10-18T17:39:00Z">
        <w:r w:rsidR="00FE54E5">
          <w:rPr>
            <w:rFonts w:ascii="Arial" w:hAnsi="Arial" w:cs="Arial"/>
            <w:sz w:val="24"/>
            <w:szCs w:val="24"/>
          </w:rPr>
          <w:t xml:space="preserve">model-adjusted </w:t>
        </w:r>
      </w:ins>
      <w:r w:rsidRPr="008C1BDB">
        <w:rPr>
          <w:rFonts w:ascii="Arial" w:hAnsi="Arial" w:cs="Arial"/>
          <w:sz w:val="24"/>
          <w:szCs w:val="24"/>
        </w:rPr>
        <w:t xml:space="preserve">lesion sizes across all domesticated vs. all wild tomato genotypes. Finally, we conducted single-isolate ANOVAs with FDR correction </w:t>
      </w:r>
      <w:ins w:id="868" w:author="N S" w:date="2018-10-22T17:45:00Z">
        <w:r w:rsidR="0003049B">
          <w:rPr>
            <w:rFonts w:ascii="Arial" w:hAnsi="Arial" w:cs="Arial"/>
            <w:sz w:val="24"/>
            <w:szCs w:val="24"/>
          </w:rPr>
          <w:t xml:space="preserve">on general linear models </w:t>
        </w:r>
      </w:ins>
      <w:r w:rsidRPr="008C1BDB">
        <w:rPr>
          <w:rFonts w:ascii="Arial" w:hAnsi="Arial" w:cs="Arial"/>
          <w:sz w:val="24"/>
          <w:szCs w:val="24"/>
        </w:rPr>
        <w:t>to identify isolates with a significant response to plant genotype or domestication status.</w:t>
      </w:r>
      <w:ins w:id="869" w:author="N S" w:date="2018-10-18T10:51:00Z">
        <w:r w:rsidR="005F40BA">
          <w:rPr>
            <w:rFonts w:ascii="Arial" w:hAnsi="Arial" w:cs="Arial"/>
            <w:sz w:val="24"/>
            <w:szCs w:val="24"/>
          </w:rPr>
          <w:t xml:space="preserve"> </w:t>
        </w:r>
      </w:ins>
    </w:p>
    <w:p w14:paraId="655B2C1B" w14:textId="2F37444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w:t>
      </w:r>
      <w:r w:rsidRPr="008C1BDB">
        <w:rPr>
          <w:rFonts w:ascii="Arial" w:hAnsi="Arial" w:cs="Arial"/>
          <w:sz w:val="24"/>
          <w:szCs w:val="24"/>
        </w:rPr>
        <w:lastRenderedPageBreak/>
        <w:t xml:space="preserve">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ins w:id="870" w:author="N S" w:date="2018-10-22T13:59:00Z">
        <w:r w:rsidR="00E83B8D">
          <w:rPr>
            <w:rFonts w:ascii="Arial" w:hAnsi="Arial" w:cs="Arial"/>
            <w:sz w:val="24"/>
            <w:szCs w:val="24"/>
          </w:rPr>
          <w:t xml:space="preserve">(approximately) </w:t>
        </w:r>
      </w:ins>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871"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872" w:author="N S" w:date="2018-10-01T16:20:00Z">
        <w:r w:rsidRPr="008C1BDB" w:rsidDel="00CB3397">
          <w:rPr>
            <w:rFonts w:ascii="Arial" w:hAnsi="Arial" w:cs="Arial"/>
            <w:color w:val="222222"/>
            <w:sz w:val="24"/>
            <w:szCs w:val="24"/>
            <w:shd w:val="clear" w:color="auto" w:fill="FFFFFF"/>
          </w:rPr>
          <w:delText xml:space="preserve">overlap </w:delText>
        </w:r>
      </w:del>
      <w:ins w:id="873"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w:t>
      </w:r>
      <w:r w:rsidR="0068792F" w:rsidRPr="008C1BDB">
        <w:rPr>
          <w:rFonts w:ascii="Arial" w:hAnsi="Arial" w:cs="Arial"/>
          <w:color w:val="222222"/>
          <w:sz w:val="24"/>
          <w:szCs w:val="24"/>
          <w:shd w:val="clear" w:color="auto" w:fill="FFFFFF"/>
        </w:rPr>
        <w:lastRenderedPageBreak/>
        <w:t xml:space="preserve">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874"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ins w:id="875" w:author="N S" w:date="2018-10-18T18:09:00Z">
        <w:r w:rsidR="00AE5986">
          <w:rPr>
            <w:rFonts w:ascii="Arial" w:hAnsi="Arial" w:cs="Arial"/>
            <w:color w:val="222222"/>
            <w:sz w:val="24"/>
            <w:szCs w:val="24"/>
            <w:shd w:val="clear" w:color="auto" w:fill="FFFFFF"/>
          </w:rPr>
          <w:t xml:space="preserve"> ± SE</w:t>
        </w:r>
      </w:ins>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4D88835C" w:rsidR="003E10A7" w:rsidRDefault="00D61F5F" w:rsidP="003E10A7">
      <w:pPr>
        <w:spacing w:line="360" w:lineRule="auto"/>
        <w:rPr>
          <w:ins w:id="876" w:author="N S" w:date="2018-10-18T10:14: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877"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4313CC8F" w14:textId="0C20D18A" w:rsidR="00181F0D" w:rsidRDefault="00181F0D" w:rsidP="003E10A7">
      <w:pPr>
        <w:spacing w:line="360" w:lineRule="auto"/>
        <w:rPr>
          <w:ins w:id="878" w:author="N S" w:date="2018-10-18T10:19:00Z"/>
          <w:rFonts w:ascii="Arial" w:hAnsi="Arial" w:cs="Arial"/>
          <w:color w:val="222222"/>
          <w:sz w:val="24"/>
          <w:szCs w:val="24"/>
          <w:shd w:val="clear" w:color="auto" w:fill="FFFFFF"/>
        </w:rPr>
      </w:pPr>
      <w:ins w:id="879" w:author="N S" w:date="2018-10-18T10:18:00Z">
        <w:r>
          <w:rPr>
            <w:rFonts w:ascii="Arial" w:hAnsi="Arial" w:cs="Arial"/>
            <w:color w:val="222222"/>
            <w:sz w:val="24"/>
            <w:szCs w:val="24"/>
            <w:shd w:val="clear" w:color="auto" w:fill="FFFFFF"/>
          </w:rPr>
          <w:t xml:space="preserve">Supplemental Data Set </w:t>
        </w:r>
      </w:ins>
      <w:ins w:id="880" w:author="N S" w:date="2018-10-22T14:06:00Z">
        <w:r w:rsidR="006E06DA">
          <w:rPr>
            <w:rFonts w:ascii="Arial" w:hAnsi="Arial" w:cs="Arial"/>
            <w:color w:val="222222"/>
            <w:sz w:val="24"/>
            <w:szCs w:val="24"/>
            <w:shd w:val="clear" w:color="auto" w:fill="FFFFFF"/>
          </w:rPr>
          <w:t>3</w:t>
        </w:r>
      </w:ins>
      <w:ins w:id="881" w:author="N S" w:date="2018-10-18T10:18:00Z">
        <w:r>
          <w:rPr>
            <w:rFonts w:ascii="Arial" w:hAnsi="Arial" w:cs="Arial"/>
            <w:color w:val="222222"/>
            <w:sz w:val="24"/>
            <w:szCs w:val="24"/>
            <w:shd w:val="clear" w:color="auto" w:fill="FFFFFF"/>
          </w:rPr>
          <w:t>. Results of si</w:t>
        </w:r>
      </w:ins>
      <w:ins w:id="882" w:author="N S" w:date="2018-10-18T10:19:00Z">
        <w:r>
          <w:rPr>
            <w:rFonts w:ascii="Arial" w:hAnsi="Arial" w:cs="Arial"/>
            <w:color w:val="222222"/>
            <w:sz w:val="24"/>
            <w:szCs w:val="24"/>
            <w:shd w:val="clear" w:color="auto" w:fill="FFFFFF"/>
          </w:rPr>
          <w:t>ngle-isolate ANOVA on mixed effect model</w:t>
        </w:r>
      </w:ins>
    </w:p>
    <w:p w14:paraId="2324B5FB" w14:textId="407D2E38" w:rsidR="00181F0D" w:rsidRDefault="00181F0D" w:rsidP="003E10A7">
      <w:pPr>
        <w:spacing w:line="360" w:lineRule="auto"/>
        <w:rPr>
          <w:ins w:id="883" w:author="N S" w:date="2018-10-25T12:27:00Z"/>
          <w:rFonts w:ascii="Arial" w:hAnsi="Arial" w:cs="Arial"/>
          <w:color w:val="222222"/>
          <w:sz w:val="24"/>
          <w:szCs w:val="24"/>
          <w:shd w:val="clear" w:color="auto" w:fill="FFFFFF"/>
        </w:rPr>
      </w:pPr>
      <w:ins w:id="884" w:author="N S" w:date="2018-10-18T10:19:00Z">
        <w:r>
          <w:rPr>
            <w:rFonts w:ascii="Arial" w:hAnsi="Arial" w:cs="Arial"/>
            <w:color w:val="222222"/>
            <w:sz w:val="24"/>
            <w:szCs w:val="24"/>
            <w:shd w:val="clear" w:color="auto" w:fill="FFFFFF"/>
          </w:rPr>
          <w:t xml:space="preserve">Supplemental Data Set </w:t>
        </w:r>
      </w:ins>
      <w:ins w:id="885" w:author="N S" w:date="2018-10-22T14:07:00Z">
        <w:r w:rsidR="006E06DA">
          <w:rPr>
            <w:rFonts w:ascii="Arial" w:hAnsi="Arial" w:cs="Arial"/>
            <w:color w:val="222222"/>
            <w:sz w:val="24"/>
            <w:szCs w:val="24"/>
            <w:shd w:val="clear" w:color="auto" w:fill="FFFFFF"/>
          </w:rPr>
          <w:t>4</w:t>
        </w:r>
      </w:ins>
      <w:ins w:id="886" w:author="N S" w:date="2018-10-18T10:19:00Z">
        <w:r>
          <w:rPr>
            <w:rFonts w:ascii="Arial" w:hAnsi="Arial" w:cs="Arial"/>
            <w:color w:val="222222"/>
            <w:sz w:val="24"/>
            <w:szCs w:val="24"/>
            <w:shd w:val="clear" w:color="auto" w:fill="FFFFFF"/>
          </w:rPr>
          <w:t>. Results of ANOVA following removal of domestication-associated isolates</w:t>
        </w:r>
      </w:ins>
    </w:p>
    <w:p w14:paraId="1D630113" w14:textId="1C4549DD" w:rsidR="00583E28" w:rsidRDefault="00583E28" w:rsidP="003E10A7">
      <w:pPr>
        <w:spacing w:line="360" w:lineRule="auto"/>
        <w:rPr>
          <w:rFonts w:ascii="Arial" w:hAnsi="Arial" w:cs="Arial"/>
          <w:color w:val="222222"/>
          <w:sz w:val="24"/>
          <w:szCs w:val="24"/>
          <w:shd w:val="clear" w:color="auto" w:fill="FFFFFF"/>
        </w:rPr>
      </w:pPr>
      <w:ins w:id="887" w:author="N S" w:date="2018-10-25T12:27:00Z">
        <w:r>
          <w:rPr>
            <w:rFonts w:ascii="Arial" w:hAnsi="Arial" w:cs="Arial"/>
            <w:color w:val="222222"/>
            <w:sz w:val="24"/>
            <w:szCs w:val="24"/>
            <w:shd w:val="clear" w:color="auto" w:fill="FFFFFF"/>
          </w:rPr>
          <w:t xml:space="preserve">Supplemental Figure 1. </w:t>
        </w:r>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ins>
    </w:p>
    <w:bookmarkEnd w:id="874"/>
    <w:p w14:paraId="0A10CA74" w14:textId="684CC722"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ins w:id="888" w:author="N S" w:date="2018-10-25T12:29:00Z">
        <w:r w:rsidR="00583E28">
          <w:rPr>
            <w:rFonts w:ascii="Arial" w:hAnsi="Arial" w:cs="Arial"/>
            <w:color w:val="222222"/>
            <w:sz w:val="24"/>
            <w:szCs w:val="24"/>
            <w:shd w:val="clear" w:color="auto" w:fill="FFFFFF"/>
          </w:rPr>
          <w:t>2</w:t>
        </w:r>
      </w:ins>
      <w:del w:id="889" w:author="N S" w:date="2018-10-25T12:29:00Z">
        <w:r w:rsidDel="00583E28">
          <w:rPr>
            <w:rFonts w:ascii="Arial" w:hAnsi="Arial" w:cs="Arial"/>
            <w:color w:val="222222"/>
            <w:sz w:val="24"/>
            <w:szCs w:val="24"/>
            <w:shd w:val="clear" w:color="auto" w:fill="FFFFFF"/>
          </w:rPr>
          <w:delText>1</w:delText>
        </w:r>
      </w:del>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del w:id="890" w:author="N S" w:date="2018-10-23T14:56:00Z">
        <w:r w:rsidR="0096026A" w:rsidRPr="0096026A" w:rsidDel="00E81A38">
          <w:rPr>
            <w:rFonts w:ascii="Arial" w:hAnsi="Arial" w:cs="Arial"/>
            <w:color w:val="222222"/>
            <w:sz w:val="24"/>
            <w:szCs w:val="24"/>
            <w:shd w:val="clear" w:color="auto" w:fill="FFFFFF"/>
          </w:rPr>
          <w:delText>.</w:delText>
        </w:r>
      </w:del>
    </w:p>
    <w:p w14:paraId="3D55F080" w14:textId="6E0366FF" w:rsidR="00E81A38" w:rsidRPr="00E81A38" w:rsidRDefault="00E81A38" w:rsidP="003E10A7">
      <w:pPr>
        <w:spacing w:line="360" w:lineRule="auto"/>
        <w:rPr>
          <w:ins w:id="891" w:author="N S" w:date="2018-10-23T14:56:00Z"/>
          <w:rFonts w:ascii="Arial" w:hAnsi="Arial" w:cs="Arial"/>
          <w:i/>
          <w:color w:val="222222"/>
          <w:sz w:val="24"/>
          <w:szCs w:val="24"/>
          <w:shd w:val="clear" w:color="auto" w:fill="FFFFFF"/>
        </w:rPr>
      </w:pPr>
      <w:ins w:id="892" w:author="N S" w:date="2018-10-23T14:56:00Z">
        <w:r>
          <w:rPr>
            <w:rFonts w:ascii="Arial" w:hAnsi="Arial" w:cs="Arial"/>
            <w:color w:val="222222"/>
            <w:sz w:val="24"/>
            <w:szCs w:val="24"/>
            <w:shd w:val="clear" w:color="auto" w:fill="FFFFFF"/>
          </w:rPr>
          <w:t xml:space="preserve">Supplemental Figure </w:t>
        </w:r>
      </w:ins>
      <w:ins w:id="893" w:author="N S" w:date="2018-10-25T12:28:00Z">
        <w:r w:rsidR="00583E28">
          <w:rPr>
            <w:rFonts w:ascii="Arial" w:hAnsi="Arial" w:cs="Arial"/>
            <w:color w:val="222222"/>
            <w:sz w:val="24"/>
            <w:szCs w:val="24"/>
            <w:shd w:val="clear" w:color="auto" w:fill="FFFFFF"/>
          </w:rPr>
          <w:t>3</w:t>
        </w:r>
      </w:ins>
      <w:ins w:id="894" w:author="N S" w:date="2018-10-23T14:56:00Z">
        <w:r>
          <w:rPr>
            <w:rFonts w:ascii="Arial" w:hAnsi="Arial" w:cs="Arial"/>
            <w:color w:val="222222"/>
            <w:sz w:val="24"/>
            <w:szCs w:val="24"/>
            <w:shd w:val="clear" w:color="auto" w:fill="FFFFFF"/>
          </w:rPr>
          <w:t xml:space="preserve">. 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ins>
    </w:p>
    <w:p w14:paraId="79314BA3" w14:textId="360D352F" w:rsidR="003E10A7" w:rsidRDefault="00FA3E2E" w:rsidP="003E10A7">
      <w:pPr>
        <w:spacing w:line="360" w:lineRule="auto"/>
        <w:rPr>
          <w:ins w:id="895" w:author="N S" w:date="2018-10-22T21:30:00Z"/>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ins w:id="896" w:author="N S" w:date="2018-10-25T12:27:00Z">
        <w:r w:rsidR="00583E28">
          <w:rPr>
            <w:rFonts w:ascii="Arial" w:hAnsi="Arial" w:cs="Arial"/>
            <w:color w:val="222222"/>
            <w:sz w:val="24"/>
            <w:szCs w:val="24"/>
            <w:shd w:val="clear" w:color="auto" w:fill="FFFFFF"/>
          </w:rPr>
          <w:t>4</w:t>
        </w:r>
      </w:ins>
      <w:del w:id="897" w:author="N S" w:date="2018-10-23T14:55:00Z">
        <w:r w:rsidDel="00E81A38">
          <w:rPr>
            <w:rFonts w:ascii="Arial" w:hAnsi="Arial" w:cs="Arial"/>
            <w:color w:val="222222"/>
            <w:sz w:val="24"/>
            <w:szCs w:val="24"/>
            <w:shd w:val="clear" w:color="auto" w:fill="FFFFFF"/>
          </w:rPr>
          <w:delText>2</w:delText>
        </w:r>
      </w:del>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del w:id="898" w:author="N S" w:date="2018-10-23T14:56:00Z">
        <w:r w:rsidR="0096026A" w:rsidRPr="0096026A" w:rsidDel="00E81A38">
          <w:rPr>
            <w:rFonts w:ascii="Arial" w:hAnsi="Arial" w:cs="Arial"/>
            <w:color w:val="222222"/>
            <w:sz w:val="24"/>
            <w:szCs w:val="24"/>
            <w:shd w:val="clear" w:color="auto" w:fill="FFFFFF"/>
          </w:rPr>
          <w:delText>.</w:delText>
        </w:r>
      </w:del>
    </w:p>
    <w:p w14:paraId="66F561A3" w14:textId="0C861C1F" w:rsidR="00E81A38" w:rsidRPr="00E81A38" w:rsidDel="00E81A38" w:rsidRDefault="00E81A38" w:rsidP="003E10A7">
      <w:pPr>
        <w:spacing w:line="360" w:lineRule="auto"/>
        <w:rPr>
          <w:del w:id="899" w:author="N S" w:date="2018-10-23T14:56:00Z"/>
          <w:rFonts w:ascii="Arial" w:hAnsi="Arial" w:cs="Arial"/>
          <w:color w:val="222222"/>
          <w:sz w:val="24"/>
          <w:szCs w:val="24"/>
          <w:shd w:val="clear" w:color="auto" w:fill="FFFFFF"/>
        </w:rPr>
      </w:pPr>
    </w:p>
    <w:p w14:paraId="7AA760B2" w14:textId="53E7E6EF" w:rsidR="0096026A" w:rsidDel="00CB3397" w:rsidRDefault="00FA3E2E" w:rsidP="003E10A7">
      <w:pPr>
        <w:spacing w:line="360" w:lineRule="auto"/>
        <w:rPr>
          <w:del w:id="900" w:author="N S" w:date="2018-10-01T16:20:00Z"/>
          <w:rFonts w:ascii="Arial" w:hAnsi="Arial" w:cs="Arial"/>
          <w:color w:val="222222"/>
          <w:sz w:val="24"/>
          <w:szCs w:val="24"/>
          <w:shd w:val="clear" w:color="auto" w:fill="FFFFFF"/>
        </w:rPr>
      </w:pPr>
      <w:del w:id="901"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902" w:author="N S" w:date="2018-10-01T16:20:00Z"/>
          <w:rFonts w:ascii="Arial" w:hAnsi="Arial" w:cs="Arial"/>
          <w:color w:val="222222"/>
          <w:sz w:val="24"/>
          <w:szCs w:val="24"/>
          <w:shd w:val="clear" w:color="auto" w:fill="FFFFFF"/>
        </w:rPr>
      </w:pPr>
      <w:del w:id="903"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904" w:author="N S" w:date="2018-10-01T16:20:00Z"/>
          <w:rFonts w:ascii="Arial" w:hAnsi="Arial" w:cs="Arial"/>
          <w:color w:val="222222"/>
          <w:sz w:val="24"/>
          <w:szCs w:val="24"/>
          <w:shd w:val="clear" w:color="auto" w:fill="FFFFFF"/>
        </w:rPr>
      </w:pPr>
      <w:del w:id="905"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lastRenderedPageBreak/>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F26C422"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ins w:id="906" w:author="N S" w:date="2018-10-20T16:23:00Z">
        <w:r w:rsidR="009679D6">
          <w:rPr>
            <w:rFonts w:ascii="Arial" w:hAnsi="Arial" w:cs="Arial"/>
            <w:sz w:val="24"/>
            <w:szCs w:val="24"/>
          </w:rPr>
          <w:t xml:space="preserve"> </w:t>
        </w:r>
      </w:ins>
      <w:del w:id="907" w:author="N S" w:date="2018-10-20T16:23:00Z">
        <w:r w:rsidRPr="008C1BDB" w:rsidDel="009679D6">
          <w:rPr>
            <w:rFonts w:ascii="Arial" w:hAnsi="Arial" w:cs="Arial"/>
            <w:sz w:val="24"/>
            <w:szCs w:val="24"/>
          </w:rPr>
          <w:delText xml:space="preserve"> </w:delText>
        </w:r>
      </w:del>
      <w:r w:rsidRPr="008C1BDB">
        <w:rPr>
          <w:rFonts w:ascii="Arial" w:hAnsi="Arial" w:cs="Arial"/>
          <w:sz w:val="24"/>
          <w:szCs w:val="24"/>
        </w:rPr>
        <w:t>ANOVA, p</w:t>
      </w:r>
      <w:del w:id="908" w:author="N S" w:date="2018-10-20T16:23:00Z">
        <w:r w:rsidRPr="008C1BDB" w:rsidDel="009679D6">
          <w:rPr>
            <w:rFonts w:ascii="Arial" w:hAnsi="Arial" w:cs="Arial"/>
            <w:sz w:val="24"/>
            <w:szCs w:val="24"/>
          </w:rPr>
          <w:delText>&lt;2e-16</w:delText>
        </w:r>
      </w:del>
      <w:ins w:id="909" w:author="N S" w:date="2018-10-20T16:23:00Z">
        <w:r w:rsidR="009679D6">
          <w:rPr>
            <w:rFonts w:ascii="Arial" w:hAnsi="Arial" w:cs="Arial"/>
            <w:sz w:val="24"/>
            <w:szCs w:val="24"/>
          </w:rPr>
          <w:t>=0.0006</w:t>
        </w:r>
      </w:ins>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w:t>
      </w:r>
      <w:r w:rsidRPr="008C1BDB">
        <w:rPr>
          <w:rFonts w:ascii="Arial" w:hAnsi="Arial" w:cs="Arial"/>
          <w:sz w:val="24"/>
          <w:szCs w:val="24"/>
        </w:rPr>
        <w:lastRenderedPageBreak/>
        <w:t>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910" w:author="N S" w:date="2018-09-27T12:25:00Z">
        <w:r w:rsidRPr="008C1BDB" w:rsidDel="00676532">
          <w:rPr>
            <w:rFonts w:ascii="Arial" w:hAnsi="Arial" w:cs="Arial"/>
            <w:sz w:val="24"/>
            <w:szCs w:val="24"/>
          </w:rPr>
          <w:delText xml:space="preserve">phenotype </w:delText>
        </w:r>
      </w:del>
      <w:ins w:id="911"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912" w:name="_Hlk527038431"/>
      <w:ins w:id="913" w:author="N S" w:date="2018-10-11T16:23:00Z">
        <w:r w:rsidR="0019233E">
          <w:rPr>
            <w:rFonts w:ascii="Arial" w:hAnsi="Arial" w:cs="Arial"/>
            <w:sz w:val="24"/>
            <w:szCs w:val="24"/>
          </w:rPr>
          <w:t xml:space="preserve">Wild accessions are oranges (yellow to red shades) and domesticated accessions are blues (green to </w:t>
        </w:r>
      </w:ins>
      <w:ins w:id="914" w:author="N S" w:date="2018-10-11T16:24:00Z">
        <w:r w:rsidR="0019233E">
          <w:rPr>
            <w:rFonts w:ascii="Arial" w:hAnsi="Arial" w:cs="Arial"/>
            <w:sz w:val="24"/>
            <w:szCs w:val="24"/>
          </w:rPr>
          <w:t xml:space="preserve">purple shades). </w:t>
        </w:r>
      </w:ins>
      <w:bookmarkEnd w:id="912"/>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69B93E49" w14:textId="77777777" w:rsidR="00817A25" w:rsidRPr="00817A25" w:rsidRDefault="00416136" w:rsidP="00817A25">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817A25" w:rsidRPr="00817A25">
        <w:t xml:space="preserve">Abramovitch, R. B. and G. B. Martin (2004). "Strategies used by bacterial pathogens to suppress plant defenses." </w:t>
      </w:r>
      <w:r w:rsidR="00817A25" w:rsidRPr="00817A25">
        <w:rPr>
          <w:u w:val="single"/>
        </w:rPr>
        <w:t>Current opinion in plant biology</w:t>
      </w:r>
      <w:r w:rsidR="00817A25" w:rsidRPr="00817A25">
        <w:t xml:space="preserve"> </w:t>
      </w:r>
      <w:r w:rsidR="00817A25" w:rsidRPr="00817A25">
        <w:rPr>
          <w:b/>
        </w:rPr>
        <w:t>7</w:t>
      </w:r>
      <w:r w:rsidR="00817A25" w:rsidRPr="00817A25">
        <w:t>(4): 356-364.</w:t>
      </w:r>
    </w:p>
    <w:p w14:paraId="45A8C1F5" w14:textId="77777777" w:rsidR="00817A25" w:rsidRPr="00817A25" w:rsidRDefault="00817A25" w:rsidP="00817A25">
      <w:pPr>
        <w:pStyle w:val="EndNoteBibliography"/>
      </w:pPr>
      <w:r w:rsidRPr="00817A25">
        <w:t xml:space="preserve">AbuQamar, S., M.-F. Chai, H. Luo, F. Song and T. Mengiste (2008). "Tomato protein kinase 1b mediates signaling of plant responses to necrotrophic fungi and insect herbivory." </w:t>
      </w:r>
      <w:r w:rsidRPr="00817A25">
        <w:rPr>
          <w:u w:val="single"/>
        </w:rPr>
        <w:t>The Plant Cell</w:t>
      </w:r>
      <w:r w:rsidRPr="00817A25">
        <w:t xml:space="preserve"> </w:t>
      </w:r>
      <w:r w:rsidRPr="00817A25">
        <w:rPr>
          <w:b/>
        </w:rPr>
        <w:t>20</w:t>
      </w:r>
      <w:r w:rsidRPr="00817A25">
        <w:t>(7): 1964-1983.</w:t>
      </w:r>
    </w:p>
    <w:p w14:paraId="6D479E9F" w14:textId="77777777" w:rsidR="00817A25" w:rsidRPr="00817A25" w:rsidRDefault="00817A25" w:rsidP="00817A25">
      <w:pPr>
        <w:pStyle w:val="EndNoteBibliography"/>
      </w:pPr>
      <w:r w:rsidRPr="00817A25">
        <w:t xml:space="preserve">Atwell, S., J. Corwin, N. Soltis, A. Subedy, K. Denby and D. J. Kliebenstein (2015). "Whole genome resequencing of Botrytis cinerea isolates identifies high levels of standing diversity." </w:t>
      </w:r>
      <w:r w:rsidRPr="00817A25">
        <w:rPr>
          <w:u w:val="single"/>
        </w:rPr>
        <w:t>Frontiers in microbiology</w:t>
      </w:r>
      <w:r w:rsidRPr="00817A25">
        <w:t xml:space="preserve"> </w:t>
      </w:r>
      <w:r w:rsidRPr="00817A25">
        <w:rPr>
          <w:b/>
        </w:rPr>
        <w:t>6</w:t>
      </w:r>
      <w:r w:rsidRPr="00817A25">
        <w:t>: 996.</w:t>
      </w:r>
    </w:p>
    <w:p w14:paraId="7ACBCCD2" w14:textId="77777777" w:rsidR="00817A25" w:rsidRPr="00817A25" w:rsidRDefault="00817A25" w:rsidP="00817A25">
      <w:pPr>
        <w:pStyle w:val="EndNoteBibliography"/>
      </w:pPr>
      <w:r w:rsidRPr="00817A25">
        <w:t xml:space="preserve">Bai, Y. and P. Lindhout (2007). "Domestication and breeding of tomatoes: what have we gained and what can we gain in the future?" </w:t>
      </w:r>
      <w:r w:rsidRPr="00817A25">
        <w:rPr>
          <w:u w:val="single"/>
        </w:rPr>
        <w:t>Annals of botany</w:t>
      </w:r>
      <w:r w:rsidRPr="00817A25">
        <w:t xml:space="preserve"> </w:t>
      </w:r>
      <w:r w:rsidRPr="00817A25">
        <w:rPr>
          <w:b/>
        </w:rPr>
        <w:t>100</w:t>
      </w:r>
      <w:r w:rsidRPr="00817A25">
        <w:t>(5): 1085-1094.</w:t>
      </w:r>
    </w:p>
    <w:p w14:paraId="7CC5FBCE" w14:textId="77777777" w:rsidR="00817A25" w:rsidRPr="00817A25" w:rsidRDefault="00817A25" w:rsidP="00817A25">
      <w:pPr>
        <w:pStyle w:val="EndNoteBibliography"/>
      </w:pPr>
      <w:r w:rsidRPr="00817A25">
        <w:t xml:space="preserve">Ballaré, C. L. and R. Pierik (2017). "The shade‐avoidance syndrome: multiple signals and ecological consequences." </w:t>
      </w:r>
      <w:r w:rsidRPr="00817A25">
        <w:rPr>
          <w:u w:val="single"/>
        </w:rPr>
        <w:t>Plant, cell &amp; environment</w:t>
      </w:r>
      <w:r w:rsidRPr="00817A25">
        <w:t xml:space="preserve"> </w:t>
      </w:r>
      <w:r w:rsidRPr="00817A25">
        <w:rPr>
          <w:b/>
        </w:rPr>
        <w:t>40</w:t>
      </w:r>
      <w:r w:rsidRPr="00817A25">
        <w:t>(11): 2530-2543.</w:t>
      </w:r>
    </w:p>
    <w:p w14:paraId="2681D193" w14:textId="77777777" w:rsidR="00817A25" w:rsidRPr="00817A25" w:rsidRDefault="00817A25" w:rsidP="00817A25">
      <w:pPr>
        <w:pStyle w:val="EndNoteBibliography"/>
      </w:pPr>
      <w:r w:rsidRPr="00817A25">
        <w:t xml:space="preserve">Barrett, L. G. and M. Heil (2012). "Unifying concepts and mechanisms in the specificity of plant–enemy interactions." </w:t>
      </w:r>
      <w:r w:rsidRPr="00817A25">
        <w:rPr>
          <w:u w:val="single"/>
        </w:rPr>
        <w:t>Trends in plant science</w:t>
      </w:r>
      <w:r w:rsidRPr="00817A25">
        <w:t xml:space="preserve"> </w:t>
      </w:r>
      <w:r w:rsidRPr="00817A25">
        <w:rPr>
          <w:b/>
        </w:rPr>
        <w:t>17</w:t>
      </w:r>
      <w:r w:rsidRPr="00817A25">
        <w:t>(5): 282-292.</w:t>
      </w:r>
    </w:p>
    <w:p w14:paraId="7D20FE14" w14:textId="77777777" w:rsidR="00817A25" w:rsidRPr="00817A25" w:rsidRDefault="00817A25" w:rsidP="00817A25">
      <w:pPr>
        <w:pStyle w:val="EndNoteBibliography"/>
      </w:pPr>
      <w:r w:rsidRPr="00817A25">
        <w:t xml:space="preserve">Barrett, L. G., J. M. Kniskern, N. Bodenhausen, W. Zhang and J. Bergelson (2009). "Continua of specificity and virulence in plant host–pathogen interactions: causes and consequences." </w:t>
      </w:r>
      <w:r w:rsidRPr="00817A25">
        <w:rPr>
          <w:u w:val="single"/>
        </w:rPr>
        <w:t>New Phytologist</w:t>
      </w:r>
      <w:r w:rsidRPr="00817A25">
        <w:t xml:space="preserve"> </w:t>
      </w:r>
      <w:r w:rsidRPr="00817A25">
        <w:rPr>
          <w:b/>
        </w:rPr>
        <w:t>183</w:t>
      </w:r>
      <w:r w:rsidRPr="00817A25">
        <w:t>(3): 513-529.</w:t>
      </w:r>
    </w:p>
    <w:p w14:paraId="6BD702AE" w14:textId="77777777" w:rsidR="00817A25" w:rsidRPr="00817A25" w:rsidRDefault="00817A25" w:rsidP="00817A25">
      <w:pPr>
        <w:pStyle w:val="EndNoteBibliography"/>
      </w:pPr>
      <w:r w:rsidRPr="00817A25">
        <w:t xml:space="preserve">Bartoli, C. and F. Roux (2017). "Genome-Wide Association Studies In Plant Pathosystems: Toward an Ecological Genomics Approach." </w:t>
      </w:r>
      <w:r w:rsidRPr="00817A25">
        <w:rPr>
          <w:u w:val="single"/>
        </w:rPr>
        <w:t>Frontiers in plant science</w:t>
      </w:r>
      <w:r w:rsidRPr="00817A25">
        <w:t xml:space="preserve"> </w:t>
      </w:r>
      <w:r w:rsidRPr="00817A25">
        <w:rPr>
          <w:b/>
        </w:rPr>
        <w:t>8</w:t>
      </w:r>
      <w:r w:rsidRPr="00817A25">
        <w:t>.</w:t>
      </w:r>
    </w:p>
    <w:p w14:paraId="636674A8" w14:textId="77777777" w:rsidR="00817A25" w:rsidRPr="00817A25" w:rsidRDefault="00817A25" w:rsidP="00817A25">
      <w:pPr>
        <w:pStyle w:val="EndNoteBibliography"/>
      </w:pPr>
      <w:r w:rsidRPr="00817A25">
        <w:t xml:space="preserve">Bates, D., M. Maechler, B. Bolker and S. Walker (2015). "Fitting Linear Mixed-Effects Models Using lme4." </w:t>
      </w:r>
      <w:r w:rsidRPr="00817A25">
        <w:rPr>
          <w:u w:val="single"/>
        </w:rPr>
        <w:t>Journal of Statistical Software</w:t>
      </w:r>
      <w:r w:rsidRPr="00817A25">
        <w:t xml:space="preserve"> </w:t>
      </w:r>
      <w:r w:rsidRPr="00817A25">
        <w:rPr>
          <w:b/>
        </w:rPr>
        <w:t>67</w:t>
      </w:r>
      <w:r w:rsidRPr="00817A25">
        <w:t>(1): 1-48.</w:t>
      </w:r>
    </w:p>
    <w:p w14:paraId="58703940" w14:textId="77777777" w:rsidR="00817A25" w:rsidRPr="00817A25" w:rsidRDefault="00817A25" w:rsidP="00817A25">
      <w:pPr>
        <w:pStyle w:val="EndNoteBibliography"/>
      </w:pPr>
      <w:r w:rsidRPr="00817A25">
        <w:t xml:space="preserve">Bergougnoux, V. (2014). "The history of tomato: from domestication to biopharming." </w:t>
      </w:r>
      <w:r w:rsidRPr="00817A25">
        <w:rPr>
          <w:u w:val="single"/>
        </w:rPr>
        <w:t>Biotechnology advances</w:t>
      </w:r>
      <w:r w:rsidRPr="00817A25">
        <w:t xml:space="preserve"> </w:t>
      </w:r>
      <w:r w:rsidRPr="00817A25">
        <w:rPr>
          <w:b/>
        </w:rPr>
        <w:t>32</w:t>
      </w:r>
      <w:r w:rsidRPr="00817A25">
        <w:t>(1): 170-189.</w:t>
      </w:r>
    </w:p>
    <w:p w14:paraId="7BF05D40" w14:textId="77777777" w:rsidR="00817A25" w:rsidRPr="00817A25" w:rsidRDefault="00817A25" w:rsidP="00817A25">
      <w:pPr>
        <w:pStyle w:val="EndNoteBibliography"/>
      </w:pPr>
      <w:r w:rsidRPr="00817A25">
        <w:t xml:space="preserve">Bhardwaj, V., S. Meier, L. N. Petersen, R. A. Ingle and L. C. Roden (2011). "Defence responses of Arabidopsis thaliana to infection by Pseudomonas syringae are regulated by the circadian clock." </w:t>
      </w:r>
      <w:r w:rsidRPr="00817A25">
        <w:rPr>
          <w:u w:val="single"/>
        </w:rPr>
        <w:t>PloS one</w:t>
      </w:r>
      <w:r w:rsidRPr="00817A25">
        <w:t xml:space="preserve"> </w:t>
      </w:r>
      <w:r w:rsidRPr="00817A25">
        <w:rPr>
          <w:b/>
        </w:rPr>
        <w:t>6</w:t>
      </w:r>
      <w:r w:rsidRPr="00817A25">
        <w:t>(10): e26968.</w:t>
      </w:r>
    </w:p>
    <w:p w14:paraId="108EE179" w14:textId="77777777" w:rsidR="00817A25" w:rsidRPr="00817A25" w:rsidRDefault="00817A25" w:rsidP="00817A25">
      <w:pPr>
        <w:pStyle w:val="EndNoteBibliography"/>
      </w:pPr>
      <w:r w:rsidRPr="00817A25">
        <w:t xml:space="preserve">Bittel, P. and S. Robatzek (2007). "Microbe-associated molecular patterns (MAMPs) probe plant immunity." </w:t>
      </w:r>
      <w:r w:rsidRPr="00817A25">
        <w:rPr>
          <w:u w:val="single"/>
        </w:rPr>
        <w:t>Current opinion in plant biology</w:t>
      </w:r>
      <w:r w:rsidRPr="00817A25">
        <w:t xml:space="preserve"> </w:t>
      </w:r>
      <w:r w:rsidRPr="00817A25">
        <w:rPr>
          <w:b/>
        </w:rPr>
        <w:t>10</w:t>
      </w:r>
      <w:r w:rsidRPr="00817A25">
        <w:t>(4): 335-341.</w:t>
      </w:r>
    </w:p>
    <w:p w14:paraId="194DFB58" w14:textId="77777777" w:rsidR="00817A25" w:rsidRPr="00817A25" w:rsidRDefault="00817A25" w:rsidP="00817A25">
      <w:pPr>
        <w:pStyle w:val="EndNoteBibliography"/>
      </w:pPr>
      <w:r w:rsidRPr="00817A25">
        <w:t xml:space="preserve">Blanca, J., J. Montero-Pau, C. Sauvage, G. Bauchet, E. Illa, M. J. Díez, D. Francis, M. Causse, E. van der Knaap and J. Cañizares (2015). "Genomic variation in tomato, from wild ancestors to contemporary breeding accessions." </w:t>
      </w:r>
      <w:r w:rsidRPr="00817A25">
        <w:rPr>
          <w:u w:val="single"/>
        </w:rPr>
        <w:t>BMC genomics</w:t>
      </w:r>
      <w:r w:rsidRPr="00817A25">
        <w:t xml:space="preserve"> </w:t>
      </w:r>
      <w:r w:rsidRPr="00817A25">
        <w:rPr>
          <w:b/>
        </w:rPr>
        <w:t>16</w:t>
      </w:r>
      <w:r w:rsidRPr="00817A25">
        <w:t>(1): 257.</w:t>
      </w:r>
    </w:p>
    <w:p w14:paraId="2CA0A0E7" w14:textId="77777777" w:rsidR="00817A25" w:rsidRPr="00817A25" w:rsidRDefault="00817A25" w:rsidP="00817A25">
      <w:pPr>
        <w:pStyle w:val="EndNoteBibliography"/>
      </w:pPr>
      <w:r w:rsidRPr="00817A25">
        <w:t xml:space="preserve">Blanco-Ulate, B., A. Morales-Cruz, K. C. Amrine, J. M. Labavitch, A. L. Powell and D. Cantu (2014). "Genome-wide transcriptional profiling of Botrytis cinerea genes targeting plant cell walls during infections of different hosts." </w:t>
      </w:r>
      <w:r w:rsidRPr="00817A25">
        <w:rPr>
          <w:u w:val="single"/>
        </w:rPr>
        <w:t>Frontiers in plant science</w:t>
      </w:r>
      <w:r w:rsidRPr="00817A25">
        <w:t xml:space="preserve"> </w:t>
      </w:r>
      <w:r w:rsidRPr="00817A25">
        <w:rPr>
          <w:b/>
        </w:rPr>
        <w:t>5</w:t>
      </w:r>
      <w:r w:rsidRPr="00817A25">
        <w:t>.</w:t>
      </w:r>
    </w:p>
    <w:p w14:paraId="05B7A885" w14:textId="77777777" w:rsidR="00817A25" w:rsidRPr="00817A25" w:rsidRDefault="00817A25" w:rsidP="00817A25">
      <w:pPr>
        <w:pStyle w:val="EndNoteBibliography"/>
      </w:pPr>
      <w:r w:rsidRPr="00817A25">
        <w:t xml:space="preserve">Boller, T. and S. Y. He (2009). "Innate immunity in plants: an arms race between pattern recognition receptors in plants and effectors in microbial pathogens." </w:t>
      </w:r>
      <w:r w:rsidRPr="00817A25">
        <w:rPr>
          <w:u w:val="single"/>
        </w:rPr>
        <w:t>Science</w:t>
      </w:r>
      <w:r w:rsidRPr="00817A25">
        <w:t xml:space="preserve"> </w:t>
      </w:r>
      <w:r w:rsidRPr="00817A25">
        <w:rPr>
          <w:b/>
        </w:rPr>
        <w:t>324</w:t>
      </w:r>
      <w:r w:rsidRPr="00817A25">
        <w:t>(5928): 742-744.</w:t>
      </w:r>
    </w:p>
    <w:p w14:paraId="4204FA02" w14:textId="77777777" w:rsidR="00817A25" w:rsidRPr="00817A25" w:rsidRDefault="00817A25" w:rsidP="00817A25">
      <w:pPr>
        <w:pStyle w:val="EndNoteBibliography"/>
      </w:pPr>
      <w:r w:rsidRPr="00817A25">
        <w:t xml:space="preserve">Boyd, L. A., C. Ridout, D. M. O'Sullivan, J. E. Leach and H. Leung (2013). "Plant–pathogen interactions: disease resistance in modern agriculture." </w:t>
      </w:r>
      <w:r w:rsidRPr="00817A25">
        <w:rPr>
          <w:u w:val="single"/>
        </w:rPr>
        <w:t>Trends in genetics</w:t>
      </w:r>
      <w:r w:rsidRPr="00817A25">
        <w:t xml:space="preserve"> </w:t>
      </w:r>
      <w:r w:rsidRPr="00817A25">
        <w:rPr>
          <w:b/>
        </w:rPr>
        <w:t>29</w:t>
      </w:r>
      <w:r w:rsidRPr="00817A25">
        <w:t>(4): 233-240.</w:t>
      </w:r>
    </w:p>
    <w:p w14:paraId="604B52DC" w14:textId="77777777" w:rsidR="00817A25" w:rsidRPr="00817A25" w:rsidRDefault="00817A25" w:rsidP="00817A25">
      <w:pPr>
        <w:pStyle w:val="EndNoteBibliography"/>
      </w:pPr>
      <w:r w:rsidRPr="00817A25">
        <w:t xml:space="preserve">Campos, M. L., Y. Yoshida, I. T. Major, D. de Oliveira Ferreira, S. M. Weraduwage, J. E. Froehlich, B. F. Johnson, D. M. Kramer, G. Jander and T. D. Sharkey (2016). "Rewiring of jasmonate and phytochrome B signalling uncouples plant growth-defense tradeoffs." </w:t>
      </w:r>
      <w:r w:rsidRPr="00817A25">
        <w:rPr>
          <w:u w:val="single"/>
        </w:rPr>
        <w:t>Nature communications</w:t>
      </w:r>
      <w:r w:rsidRPr="00817A25">
        <w:t xml:space="preserve"> </w:t>
      </w:r>
      <w:r w:rsidRPr="00817A25">
        <w:rPr>
          <w:b/>
        </w:rPr>
        <w:t>7</w:t>
      </w:r>
      <w:r w:rsidRPr="00817A25">
        <w:t>: 12570.</w:t>
      </w:r>
    </w:p>
    <w:p w14:paraId="2D3F46A4" w14:textId="77777777" w:rsidR="00817A25" w:rsidRPr="00817A25" w:rsidRDefault="00817A25" w:rsidP="00817A25">
      <w:pPr>
        <w:pStyle w:val="EndNoteBibliography"/>
      </w:pPr>
      <w:r w:rsidRPr="00817A25">
        <w:t xml:space="preserve">Cerveny, L., A. Straskova, V. Dankova, A. Hartlova, M. Ceckova, F. Staud and J. Stulik (2013). "Tetratricopeptide repeat motifs in the world of bacterial pathogens: role in virulence mechanisms." </w:t>
      </w:r>
      <w:r w:rsidRPr="00817A25">
        <w:rPr>
          <w:u w:val="single"/>
        </w:rPr>
        <w:t>Infection and immunity</w:t>
      </w:r>
      <w:r w:rsidRPr="00817A25">
        <w:t xml:space="preserve"> </w:t>
      </w:r>
      <w:r w:rsidRPr="00817A25">
        <w:rPr>
          <w:b/>
        </w:rPr>
        <w:t>81</w:t>
      </w:r>
      <w:r w:rsidRPr="00817A25">
        <w:t>(3): 629-635.</w:t>
      </w:r>
    </w:p>
    <w:p w14:paraId="77133F31" w14:textId="77777777" w:rsidR="00817A25" w:rsidRPr="00817A25" w:rsidRDefault="00817A25" w:rsidP="00817A25">
      <w:pPr>
        <w:pStyle w:val="EndNoteBibliography"/>
      </w:pPr>
      <w:r w:rsidRPr="00817A25">
        <w:t xml:space="preserve">Chaudhary, B. (2013). "Plant domestication and resistance to herbivory." </w:t>
      </w:r>
      <w:r w:rsidRPr="00817A25">
        <w:rPr>
          <w:u w:val="single"/>
        </w:rPr>
        <w:t>International journal of plant genomics</w:t>
      </w:r>
      <w:r w:rsidRPr="00817A25">
        <w:t xml:space="preserve"> </w:t>
      </w:r>
      <w:r w:rsidRPr="00817A25">
        <w:rPr>
          <w:b/>
        </w:rPr>
        <w:t>2013</w:t>
      </w:r>
      <w:r w:rsidRPr="00817A25">
        <w:t>.</w:t>
      </w:r>
    </w:p>
    <w:p w14:paraId="09F55F5D" w14:textId="77777777" w:rsidR="00817A25" w:rsidRPr="00817A25" w:rsidRDefault="00817A25" w:rsidP="00817A25">
      <w:pPr>
        <w:pStyle w:val="EndNoteBibliography"/>
      </w:pPr>
      <w:r w:rsidRPr="00817A25">
        <w:lastRenderedPageBreak/>
        <w:t xml:space="preserve">Choquer, M., E. Fournier, C. Kunz, C. Levis, J.-M. Pradier, A. Simon and M. Viaud (2007). "Botrytis cinerea virulence factors: new insights into a necrotrophic and polyphageous pathogen." </w:t>
      </w:r>
      <w:r w:rsidRPr="00817A25">
        <w:rPr>
          <w:u w:val="single"/>
        </w:rPr>
        <w:t>FEMS microbiology letters</w:t>
      </w:r>
      <w:r w:rsidRPr="00817A25">
        <w:t xml:space="preserve"> </w:t>
      </w:r>
      <w:r w:rsidRPr="00817A25">
        <w:rPr>
          <w:b/>
        </w:rPr>
        <w:t>277</w:t>
      </w:r>
      <w:r w:rsidRPr="00817A25">
        <w:t>(1): 1-10.</w:t>
      </w:r>
    </w:p>
    <w:p w14:paraId="1CFBBAAC" w14:textId="77777777" w:rsidR="00817A25" w:rsidRPr="00817A25" w:rsidRDefault="00817A25" w:rsidP="00817A25">
      <w:pPr>
        <w:pStyle w:val="EndNoteBibliography"/>
      </w:pPr>
      <w:r w:rsidRPr="00817A25">
        <w:t xml:space="preserve">Corwin, J. A., D. Copeland, J. Feusier, A. Subedy, R. Eshbaugh, C. Palmer, J. Maloof and D. J. Kliebenstein (2016). "The quantitative basis of the Arabidopsis innate immune system to endemic pathogens depends on pathogen genetics." </w:t>
      </w:r>
      <w:r w:rsidRPr="00817A25">
        <w:rPr>
          <w:u w:val="single"/>
        </w:rPr>
        <w:t>PLoS Genet</w:t>
      </w:r>
      <w:r w:rsidRPr="00817A25">
        <w:t xml:space="preserve"> </w:t>
      </w:r>
      <w:r w:rsidRPr="00817A25">
        <w:rPr>
          <w:b/>
        </w:rPr>
        <w:t>12</w:t>
      </w:r>
      <w:r w:rsidRPr="00817A25">
        <w:t>(2): e1005789.</w:t>
      </w:r>
    </w:p>
    <w:p w14:paraId="3BBECEEE" w14:textId="77777777" w:rsidR="00817A25" w:rsidRPr="00817A25" w:rsidRDefault="00817A25" w:rsidP="00817A25">
      <w:pPr>
        <w:pStyle w:val="EndNoteBibliography"/>
      </w:pPr>
      <w:r w:rsidRPr="00817A25">
        <w:t xml:space="preserve">Corwin, J. A., A. Subedy, R. Eshbaugh and D. J. Kliebenstein (2016). "Expansive phenotypic landscape of Botrytis cinerea shows differential contribution of genetic diversity and plasticity." </w:t>
      </w:r>
      <w:r w:rsidRPr="00817A25">
        <w:rPr>
          <w:u w:val="single"/>
        </w:rPr>
        <w:t>Molecular Plant-Microbe Interactions</w:t>
      </w:r>
      <w:r w:rsidRPr="00817A25">
        <w:t xml:space="preserve"> </w:t>
      </w:r>
      <w:r w:rsidRPr="00817A25">
        <w:rPr>
          <w:b/>
        </w:rPr>
        <w:t>29</w:t>
      </w:r>
      <w:r w:rsidRPr="00817A25">
        <w:t>(4): 287-298.</w:t>
      </w:r>
    </w:p>
    <w:p w14:paraId="157DD73B" w14:textId="77777777" w:rsidR="00817A25" w:rsidRPr="00817A25" w:rsidRDefault="00817A25" w:rsidP="00817A25">
      <w:pPr>
        <w:pStyle w:val="EndNoteBibliography"/>
      </w:pPr>
      <w:r w:rsidRPr="00817A25">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817A25">
        <w:rPr>
          <w:u w:val="single"/>
        </w:rPr>
        <w:t>Genetics</w:t>
      </w:r>
      <w:r w:rsidRPr="00817A25">
        <w:t xml:space="preserve"> </w:t>
      </w:r>
      <w:r w:rsidRPr="00817A25">
        <w:rPr>
          <w:b/>
        </w:rPr>
        <w:t>170</w:t>
      </w:r>
      <w:r w:rsidRPr="00817A25">
        <w:t>(2): 613-630.</w:t>
      </w:r>
    </w:p>
    <w:p w14:paraId="23FB4574" w14:textId="77777777" w:rsidR="00817A25" w:rsidRPr="00817A25" w:rsidRDefault="00817A25" w:rsidP="00817A25">
      <w:pPr>
        <w:pStyle w:val="EndNoteBibliography"/>
      </w:pPr>
      <w:r w:rsidRPr="00817A25">
        <w:t xml:space="preserve">Dalmais, B., J. Schumacher, J. Moraga, P. Le Pecheur, B. Tudzynski, I. G. Collado and M. Viaud (2011). "The Botrytis cinerea phytotoxin botcinic acid requires two polyketide synthases for production and has a redundant role in virulence with botrydial." </w:t>
      </w:r>
      <w:r w:rsidRPr="00817A25">
        <w:rPr>
          <w:u w:val="single"/>
        </w:rPr>
        <w:t>Molecular plant pathology</w:t>
      </w:r>
      <w:r w:rsidRPr="00817A25">
        <w:t xml:space="preserve"> </w:t>
      </w:r>
      <w:r w:rsidRPr="00817A25">
        <w:rPr>
          <w:b/>
        </w:rPr>
        <w:t>12</w:t>
      </w:r>
      <w:r w:rsidRPr="00817A25">
        <w:t>(6): 564-579.</w:t>
      </w:r>
    </w:p>
    <w:p w14:paraId="16E60619" w14:textId="77777777" w:rsidR="00817A25" w:rsidRPr="00817A25" w:rsidRDefault="00817A25" w:rsidP="00817A25">
      <w:pPr>
        <w:pStyle w:val="EndNoteBibliography"/>
      </w:pPr>
      <w:r w:rsidRPr="00817A25">
        <w:t xml:space="preserve">Dalman, K., K. Himmelstrand, Å. Olson, M. Lind, M. Brandström-Durling and J. Stenlid (2013). "A genome-wide association study identifies genomic regions for virulence in the non-model organism Heterobasidion annosum ss." </w:t>
      </w:r>
      <w:r w:rsidRPr="00817A25">
        <w:rPr>
          <w:u w:val="single"/>
        </w:rPr>
        <w:t>PLoS One</w:t>
      </w:r>
      <w:r w:rsidRPr="00817A25">
        <w:t xml:space="preserve"> </w:t>
      </w:r>
      <w:r w:rsidRPr="00817A25">
        <w:rPr>
          <w:b/>
        </w:rPr>
        <w:t>8</w:t>
      </w:r>
      <w:r w:rsidRPr="00817A25">
        <w:t>(1): e53525.</w:t>
      </w:r>
    </w:p>
    <w:p w14:paraId="27050BA6" w14:textId="77777777" w:rsidR="00817A25" w:rsidRPr="00817A25" w:rsidRDefault="00817A25" w:rsidP="00817A25">
      <w:pPr>
        <w:pStyle w:val="EndNoteBibliography"/>
      </w:pPr>
      <w:r w:rsidRPr="00817A25">
        <w:t xml:space="preserve">Dangl, J. L. and J. D. Jones (2001). "Plant pathogens and integrated defence responses to infection." </w:t>
      </w:r>
      <w:r w:rsidRPr="00817A25">
        <w:rPr>
          <w:u w:val="single"/>
        </w:rPr>
        <w:t>nature</w:t>
      </w:r>
      <w:r w:rsidRPr="00817A25">
        <w:t xml:space="preserve"> </w:t>
      </w:r>
      <w:r w:rsidRPr="00817A25">
        <w:rPr>
          <w:b/>
        </w:rPr>
        <w:t>411</w:t>
      </w:r>
      <w:r w:rsidRPr="00817A25">
        <w:t>(6839): 826-833.</w:t>
      </w:r>
    </w:p>
    <w:p w14:paraId="2326AF21" w14:textId="77777777" w:rsidR="00817A25" w:rsidRPr="00817A25" w:rsidRDefault="00817A25" w:rsidP="00817A25">
      <w:pPr>
        <w:pStyle w:val="EndNoteBibliography"/>
      </w:pPr>
      <w:r w:rsidRPr="00817A25">
        <w:t xml:space="preserve">De Feyter, R., Y. Yang and D. W. Gabriel (1993). "Gene-for-genes interactions between cotton R genes and Xanthomonas campestris pv. malvacearum avr genes." </w:t>
      </w:r>
      <w:r w:rsidRPr="00817A25">
        <w:rPr>
          <w:u w:val="single"/>
        </w:rPr>
        <w:t>Molecular plant-microbe interactions: MPMI</w:t>
      </w:r>
      <w:r w:rsidRPr="00817A25">
        <w:t xml:space="preserve"> </w:t>
      </w:r>
      <w:r w:rsidRPr="00817A25">
        <w:rPr>
          <w:b/>
        </w:rPr>
        <w:t>6</w:t>
      </w:r>
      <w:r w:rsidRPr="00817A25">
        <w:t>(2): 225-237.</w:t>
      </w:r>
    </w:p>
    <w:p w14:paraId="212BA84A" w14:textId="77777777" w:rsidR="00817A25" w:rsidRPr="00817A25" w:rsidRDefault="00817A25" w:rsidP="00817A25">
      <w:pPr>
        <w:pStyle w:val="EndNoteBibliography"/>
      </w:pPr>
      <w:r w:rsidRPr="00817A25">
        <w:t xml:space="preserve">Dean, R., J. A. Van Kan, Z. A. Pretorius, K. E. Hammond‐Kosack, A. Di Pietro, P. D. Spanu, J. J. Rudd, M. Dickman, R. Kahmann and J. Ellis (2012). "The Top 10 fungal pathogens in molecular plant pathology." </w:t>
      </w:r>
      <w:r w:rsidRPr="00817A25">
        <w:rPr>
          <w:u w:val="single"/>
        </w:rPr>
        <w:t>Molecular plant pathology</w:t>
      </w:r>
      <w:r w:rsidRPr="00817A25">
        <w:t xml:space="preserve"> </w:t>
      </w:r>
      <w:r w:rsidRPr="00817A25">
        <w:rPr>
          <w:b/>
        </w:rPr>
        <w:t>13</w:t>
      </w:r>
      <w:r w:rsidRPr="00817A25">
        <w:t>(4): 414-430.</w:t>
      </w:r>
    </w:p>
    <w:p w14:paraId="40B18CEB" w14:textId="77777777" w:rsidR="00817A25" w:rsidRPr="00817A25" w:rsidRDefault="00817A25" w:rsidP="00817A25">
      <w:pPr>
        <w:pStyle w:val="EndNoteBibliography"/>
      </w:pPr>
      <w:r w:rsidRPr="00817A25">
        <w:t xml:space="preserve">Deighton, N., I. Muckenschnabel, A. J. Colmenares, I. G. Collado and B. Williamson (2001). "Botrydial is produced in plant tissues infected by Botrytis cinerea." </w:t>
      </w:r>
      <w:r w:rsidRPr="00817A25">
        <w:rPr>
          <w:u w:val="single"/>
        </w:rPr>
        <w:t>Phytochemistry</w:t>
      </w:r>
      <w:r w:rsidRPr="00817A25">
        <w:t xml:space="preserve"> </w:t>
      </w:r>
      <w:r w:rsidRPr="00817A25">
        <w:rPr>
          <w:b/>
        </w:rPr>
        <w:t>57</w:t>
      </w:r>
      <w:r w:rsidRPr="00817A25">
        <w:t>(5): 689-692.</w:t>
      </w:r>
    </w:p>
    <w:p w14:paraId="6B81C65B" w14:textId="77777777" w:rsidR="00817A25" w:rsidRPr="00817A25" w:rsidRDefault="00817A25" w:rsidP="00817A25">
      <w:pPr>
        <w:pStyle w:val="EndNoteBibliography"/>
      </w:pPr>
      <w:r w:rsidRPr="00817A25">
        <w:t xml:space="preserve">Denby, K. J., P. Kumar and D. J. Kliebenstein (2004). "Identification of Botrytis cinerea susceptibility loci in Arabidopsis thaliana." </w:t>
      </w:r>
      <w:r w:rsidRPr="00817A25">
        <w:rPr>
          <w:u w:val="single"/>
        </w:rPr>
        <w:t>The Plant Journal</w:t>
      </w:r>
      <w:r w:rsidRPr="00817A25">
        <w:t xml:space="preserve"> </w:t>
      </w:r>
      <w:r w:rsidRPr="00817A25">
        <w:rPr>
          <w:b/>
        </w:rPr>
        <w:t>38</w:t>
      </w:r>
      <w:r w:rsidRPr="00817A25">
        <w:t>(3): 473-486.</w:t>
      </w:r>
    </w:p>
    <w:p w14:paraId="53CAB99B" w14:textId="77777777" w:rsidR="00817A25" w:rsidRPr="00817A25" w:rsidRDefault="00817A25" w:rsidP="00817A25">
      <w:pPr>
        <w:pStyle w:val="EndNoteBibliography"/>
      </w:pPr>
      <w:r w:rsidRPr="00817A25">
        <w:t xml:space="preserve">Desjardins, C. A., K. A. Cohen, V. Munsamy, T. Abeel, K. Maharaj, B. J. Walker, T. P. Shea, D. V. Almeida, A. L. Manson and A. Salazar (2016). "Genomic and functional analyses of Mycobacterium tuberculosis strains implicate ald in D-cycloserine resistance." </w:t>
      </w:r>
      <w:r w:rsidRPr="00817A25">
        <w:rPr>
          <w:u w:val="single"/>
        </w:rPr>
        <w:t>Nature genetics</w:t>
      </w:r>
      <w:r w:rsidRPr="00817A25">
        <w:t xml:space="preserve"> </w:t>
      </w:r>
      <w:r w:rsidRPr="00817A25">
        <w:rPr>
          <w:b/>
        </w:rPr>
        <w:t>48</w:t>
      </w:r>
      <w:r w:rsidRPr="00817A25">
        <w:t>(5): 544-551.</w:t>
      </w:r>
    </w:p>
    <w:p w14:paraId="4FC612E1" w14:textId="77777777" w:rsidR="00817A25" w:rsidRPr="00817A25" w:rsidRDefault="00817A25" w:rsidP="00817A25">
      <w:pPr>
        <w:pStyle w:val="EndNoteBibliography"/>
      </w:pPr>
      <w:r w:rsidRPr="00817A25">
        <w:t xml:space="preserve">Dıaz, J., A. ten Have and J. A. van Kan (2002). "The role of ethylene and wound signaling in resistance of tomato to Botrytis cinerea." </w:t>
      </w:r>
      <w:r w:rsidRPr="00817A25">
        <w:rPr>
          <w:u w:val="single"/>
        </w:rPr>
        <w:t>Plant physiology</w:t>
      </w:r>
      <w:r w:rsidRPr="00817A25">
        <w:t xml:space="preserve"> </w:t>
      </w:r>
      <w:r w:rsidRPr="00817A25">
        <w:rPr>
          <w:b/>
        </w:rPr>
        <w:t>129</w:t>
      </w:r>
      <w:r w:rsidRPr="00817A25">
        <w:t>(3): 1341-1351.</w:t>
      </w:r>
    </w:p>
    <w:p w14:paraId="7819CF6A" w14:textId="77777777" w:rsidR="00817A25" w:rsidRPr="00817A25" w:rsidRDefault="00817A25" w:rsidP="00817A25">
      <w:pPr>
        <w:pStyle w:val="EndNoteBibliography"/>
      </w:pPr>
      <w:r w:rsidRPr="00817A25">
        <w:t xml:space="preserve">Dodds, P. N. and J. P. Rathjen (2010). "Plant immunity: towards an integrated view of plant–pathogen interactions." </w:t>
      </w:r>
      <w:r w:rsidRPr="00817A25">
        <w:rPr>
          <w:u w:val="single"/>
        </w:rPr>
        <w:t>Nature Reviews Genetics</w:t>
      </w:r>
      <w:r w:rsidRPr="00817A25">
        <w:t xml:space="preserve"> </w:t>
      </w:r>
      <w:r w:rsidRPr="00817A25">
        <w:rPr>
          <w:b/>
        </w:rPr>
        <w:t>11</w:t>
      </w:r>
      <w:r w:rsidRPr="00817A25">
        <w:t>(8): 539-548.</w:t>
      </w:r>
    </w:p>
    <w:p w14:paraId="693FC5A0" w14:textId="77777777" w:rsidR="00817A25" w:rsidRPr="00817A25" w:rsidRDefault="00817A25" w:rsidP="00817A25">
      <w:pPr>
        <w:pStyle w:val="EndNoteBibliography"/>
      </w:pPr>
      <w:r w:rsidRPr="00817A25">
        <w:t xml:space="preserve">Doebley, J. F., B. S. Gaut and B. D. Smith (2006). "The molecular genetics of crop domestication." </w:t>
      </w:r>
      <w:r w:rsidRPr="00817A25">
        <w:rPr>
          <w:u w:val="single"/>
        </w:rPr>
        <w:t>Cell</w:t>
      </w:r>
      <w:r w:rsidRPr="00817A25">
        <w:t xml:space="preserve"> </w:t>
      </w:r>
      <w:r w:rsidRPr="00817A25">
        <w:rPr>
          <w:b/>
        </w:rPr>
        <w:t>127</w:t>
      </w:r>
      <w:r w:rsidRPr="00817A25">
        <w:t>(7): 1309-1321.</w:t>
      </w:r>
    </w:p>
    <w:p w14:paraId="21F6E2F0" w14:textId="77777777" w:rsidR="00817A25" w:rsidRPr="00817A25" w:rsidRDefault="00817A25" w:rsidP="00817A25">
      <w:pPr>
        <w:pStyle w:val="EndNoteBibliography"/>
      </w:pPr>
      <w:r w:rsidRPr="00817A25">
        <w:t xml:space="preserve">Doerge, R. W. and G. A. Churchill (1996). "Permutation tests for multiple loci affecting a quantitative character." </w:t>
      </w:r>
      <w:r w:rsidRPr="00817A25">
        <w:rPr>
          <w:u w:val="single"/>
        </w:rPr>
        <w:t>Genetics</w:t>
      </w:r>
      <w:r w:rsidRPr="00817A25">
        <w:t xml:space="preserve"> </w:t>
      </w:r>
      <w:r w:rsidRPr="00817A25">
        <w:rPr>
          <w:b/>
        </w:rPr>
        <w:t>142</w:t>
      </w:r>
      <w:r w:rsidRPr="00817A25">
        <w:t>(1): 285-294.</w:t>
      </w:r>
    </w:p>
    <w:p w14:paraId="332D2DCD" w14:textId="77777777" w:rsidR="00817A25" w:rsidRPr="00817A25" w:rsidRDefault="00817A25" w:rsidP="00817A25">
      <w:pPr>
        <w:pStyle w:val="EndNoteBibliography"/>
      </w:pPr>
      <w:r w:rsidRPr="00817A25">
        <w:t xml:space="preserve">Dwivedi, S. L., H. D. Upadhyaya, H. T. Stalker, M. W. Blair, D. J. Bertioli, S. Nielen and R. Ortiz (2008). "Enhancing crop gene pools with beneficial traits using wild relatives." </w:t>
      </w:r>
      <w:r w:rsidRPr="00817A25">
        <w:rPr>
          <w:u w:val="single"/>
        </w:rPr>
        <w:t>Plant Breeding Reviews</w:t>
      </w:r>
      <w:r w:rsidRPr="00817A25">
        <w:t xml:space="preserve"> </w:t>
      </w:r>
      <w:r w:rsidRPr="00817A25">
        <w:rPr>
          <w:b/>
        </w:rPr>
        <w:t>30</w:t>
      </w:r>
      <w:r w:rsidRPr="00817A25">
        <w:t>: 179.</w:t>
      </w:r>
    </w:p>
    <w:p w14:paraId="214174D3" w14:textId="77777777" w:rsidR="00817A25" w:rsidRPr="00817A25" w:rsidRDefault="00817A25" w:rsidP="00817A25">
      <w:pPr>
        <w:pStyle w:val="EndNoteBibliography"/>
      </w:pPr>
      <w:r w:rsidRPr="00817A25">
        <w:t xml:space="preserve">Egashira, H., A. Kuwashima, H. Ishiguro, K. Fukushima, T. Kaya and S. Imanishi (2000). "Screening of wild accessions resistant to gray mold (Botrytis cinerea Pers.) in Lycopersicon." </w:t>
      </w:r>
      <w:r w:rsidRPr="00817A25">
        <w:rPr>
          <w:u w:val="single"/>
        </w:rPr>
        <w:t>Acta physiologiae plantarum</w:t>
      </w:r>
      <w:r w:rsidRPr="00817A25">
        <w:t xml:space="preserve"> </w:t>
      </w:r>
      <w:r w:rsidRPr="00817A25">
        <w:rPr>
          <w:b/>
        </w:rPr>
        <w:t>22</w:t>
      </w:r>
      <w:r w:rsidRPr="00817A25">
        <w:t>(3): 324-326.</w:t>
      </w:r>
    </w:p>
    <w:p w14:paraId="77278B73" w14:textId="77777777" w:rsidR="00817A25" w:rsidRPr="00817A25" w:rsidRDefault="00817A25" w:rsidP="00817A25">
      <w:pPr>
        <w:pStyle w:val="EndNoteBibliography"/>
      </w:pPr>
      <w:r w:rsidRPr="00817A25">
        <w:lastRenderedPageBreak/>
        <w:t xml:space="preserve">Elad, Y., B. Williamson, P. Tudzynski and N. Delen (2007). Botrytis spp. and diseases they cause in agricultural systems–an introduction. </w:t>
      </w:r>
      <w:r w:rsidRPr="00817A25">
        <w:rPr>
          <w:u w:val="single"/>
        </w:rPr>
        <w:t>Botrytis: Biology, pathology and control</w:t>
      </w:r>
      <w:r w:rsidRPr="00817A25">
        <w:t>, Springer</w:t>
      </w:r>
      <w:r w:rsidRPr="00817A25">
        <w:rPr>
          <w:b/>
        </w:rPr>
        <w:t xml:space="preserve">: </w:t>
      </w:r>
      <w:r w:rsidRPr="00817A25">
        <w:t>1-8.</w:t>
      </w:r>
    </w:p>
    <w:p w14:paraId="653F30A7" w14:textId="77777777" w:rsidR="00817A25" w:rsidRPr="00817A25" w:rsidRDefault="00817A25" w:rsidP="00817A25">
      <w:pPr>
        <w:pStyle w:val="EndNoteBibliography"/>
        <w:rPr>
          <w:u w:val="single"/>
        </w:rPr>
      </w:pPr>
      <w:r w:rsidRPr="00817A25">
        <w:t xml:space="preserve">Failmezger, H., Y. Yuan, O. Rueda, F. Markowetz and M. H. Failmezger (2012). "CRImage: CRImage a package to classify cells and calculate tumour cellularity." </w:t>
      </w:r>
      <w:r w:rsidRPr="00817A25">
        <w:rPr>
          <w:u w:val="single"/>
        </w:rPr>
        <w:t>R package version 1.24.0.</w:t>
      </w:r>
    </w:p>
    <w:p w14:paraId="7BB8726E" w14:textId="77777777" w:rsidR="00817A25" w:rsidRPr="00817A25" w:rsidRDefault="00817A25" w:rsidP="00817A25">
      <w:pPr>
        <w:pStyle w:val="EndNoteBibliography"/>
      </w:pPr>
      <w:r w:rsidRPr="00817A25">
        <w:t xml:space="preserve">Farhat, M. R., B. J. Shapiro, K. J. Kieser, R. Sultana, K. R. Jacobson, T. C. Victor, R. M. Warren, E. M. Streicher, A. Calver and A. Sloutsky (2013). "Genomic analysis identifies targets of convergent positive selection in drug-resistant Mycobacterium tuberculosis." </w:t>
      </w:r>
      <w:r w:rsidRPr="00817A25">
        <w:rPr>
          <w:u w:val="single"/>
        </w:rPr>
        <w:t>Nature genetics</w:t>
      </w:r>
      <w:r w:rsidRPr="00817A25">
        <w:t xml:space="preserve"> </w:t>
      </w:r>
      <w:r w:rsidRPr="00817A25">
        <w:rPr>
          <w:b/>
        </w:rPr>
        <w:t>45</w:t>
      </w:r>
      <w:r w:rsidRPr="00817A25">
        <w:t>(10): 1183-1189.</w:t>
      </w:r>
    </w:p>
    <w:p w14:paraId="3454BDC3" w14:textId="77777777" w:rsidR="00817A25" w:rsidRPr="00817A25" w:rsidRDefault="00817A25" w:rsidP="00817A25">
      <w:pPr>
        <w:pStyle w:val="EndNoteBibliography"/>
      </w:pPr>
      <w:r w:rsidRPr="00817A25">
        <w:t xml:space="preserve">Fekete, É., E. Fekete, L. Irinyi, L. Karaffa, M. Árnyasi, M. Asadollahi and E. Sándor (2012). "Genetic diversity of a Botrytis cinerea cryptic species complex in Hungary." </w:t>
      </w:r>
      <w:r w:rsidRPr="00817A25">
        <w:rPr>
          <w:u w:val="single"/>
        </w:rPr>
        <w:t>Microbiological Research</w:t>
      </w:r>
      <w:r w:rsidRPr="00817A25">
        <w:t xml:space="preserve"> </w:t>
      </w:r>
      <w:r w:rsidRPr="00817A25">
        <w:rPr>
          <w:b/>
        </w:rPr>
        <w:t>167</w:t>
      </w:r>
      <w:r w:rsidRPr="00817A25">
        <w:t>(5): 283-291.</w:t>
      </w:r>
    </w:p>
    <w:p w14:paraId="0AB8CC32" w14:textId="77777777" w:rsidR="00817A25" w:rsidRPr="00817A25" w:rsidRDefault="00817A25" w:rsidP="00817A25">
      <w:pPr>
        <w:pStyle w:val="EndNoteBibliography"/>
      </w:pPr>
      <w:r w:rsidRPr="00817A25">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817A25">
        <w:rPr>
          <w:u w:val="single"/>
        </w:rPr>
        <w:t>Plant physiology</w:t>
      </w:r>
      <w:r w:rsidRPr="00817A25">
        <w:t xml:space="preserve"> </w:t>
      </w:r>
      <w:r w:rsidRPr="00817A25">
        <w:rPr>
          <w:b/>
        </w:rPr>
        <w:t>144</w:t>
      </w:r>
      <w:r w:rsidRPr="00817A25">
        <w:t>(1): 367-379.</w:t>
      </w:r>
    </w:p>
    <w:p w14:paraId="4E47842A" w14:textId="77777777" w:rsidR="00817A25" w:rsidRPr="00817A25" w:rsidRDefault="00817A25" w:rsidP="00817A25">
      <w:pPr>
        <w:pStyle w:val="EndNoteBibliography"/>
      </w:pPr>
      <w:r w:rsidRPr="00817A25">
        <w:t xml:space="preserve">Ferrari, S., J. M. Plotnikova, G. De Lorenzo and F. M. Ausubel (2003). "Arabidopsis local resistance to Botrytis cinerea involves salicylic acid and camalexin and requires EDS4 and PAD2, but not SID2, EDS5 or PAD4." </w:t>
      </w:r>
      <w:r w:rsidRPr="00817A25">
        <w:rPr>
          <w:u w:val="single"/>
        </w:rPr>
        <w:t>The Plant Journal</w:t>
      </w:r>
      <w:r w:rsidRPr="00817A25">
        <w:t xml:space="preserve"> </w:t>
      </w:r>
      <w:r w:rsidRPr="00817A25">
        <w:rPr>
          <w:b/>
        </w:rPr>
        <w:t>35</w:t>
      </w:r>
      <w:r w:rsidRPr="00817A25">
        <w:t>(2): 193-205.</w:t>
      </w:r>
    </w:p>
    <w:p w14:paraId="08D2921A" w14:textId="77777777" w:rsidR="00817A25" w:rsidRPr="00817A25" w:rsidRDefault="00817A25" w:rsidP="00817A25">
      <w:pPr>
        <w:pStyle w:val="EndNoteBibliography"/>
      </w:pPr>
      <w:r w:rsidRPr="00817A25">
        <w:t xml:space="preserve">Fillinger, S. and Y. Elad (2015). </w:t>
      </w:r>
      <w:r w:rsidRPr="00817A25">
        <w:rPr>
          <w:u w:val="single"/>
        </w:rPr>
        <w:t>Botrytis-the Fungus, the Pathogen and Its Management in Agricultural Systems</w:t>
      </w:r>
      <w:r w:rsidRPr="00817A25">
        <w:t>, Springer.</w:t>
      </w:r>
    </w:p>
    <w:p w14:paraId="1B27BB33" w14:textId="77777777" w:rsidR="00817A25" w:rsidRPr="00817A25" w:rsidRDefault="00817A25" w:rsidP="00817A25">
      <w:pPr>
        <w:pStyle w:val="EndNoteBibliography"/>
      </w:pPr>
      <w:r w:rsidRPr="00817A25">
        <w:t xml:space="preserve">Finkers, R., Y. Bai, P. van den Berg, R. van Berloo, F. Meijer-Dekens, A. Ten Have, J. van Kan, P. Lindhout and A. W. van Heusden (2008). "Quantitative resistance to Botrytis cinerea from Solanum neorickii." </w:t>
      </w:r>
      <w:r w:rsidRPr="00817A25">
        <w:rPr>
          <w:u w:val="single"/>
        </w:rPr>
        <w:t>Euphytica</w:t>
      </w:r>
      <w:r w:rsidRPr="00817A25">
        <w:t xml:space="preserve"> </w:t>
      </w:r>
      <w:r w:rsidRPr="00817A25">
        <w:rPr>
          <w:b/>
        </w:rPr>
        <w:t>159</w:t>
      </w:r>
      <w:r w:rsidRPr="00817A25">
        <w:t>(1-2): 83-92.</w:t>
      </w:r>
    </w:p>
    <w:p w14:paraId="101D9FC6" w14:textId="77777777" w:rsidR="00817A25" w:rsidRPr="00817A25" w:rsidRDefault="00817A25" w:rsidP="00817A25">
      <w:pPr>
        <w:pStyle w:val="EndNoteBibliography"/>
      </w:pPr>
      <w:r w:rsidRPr="00817A25">
        <w:t xml:space="preserve">Finkers, R., A. W. van Heusden, F. Meijer-Dekens, J. A. van Kan, P. Maris and P. Lindhout (2007). "The construction of a Solanum habrochaites LYC4 introgression line population and the identification of QTLs for resistance to Botrytis cinerea." </w:t>
      </w:r>
      <w:r w:rsidRPr="00817A25">
        <w:rPr>
          <w:u w:val="single"/>
        </w:rPr>
        <w:t>Theoretical and Applied Genetics</w:t>
      </w:r>
      <w:r w:rsidRPr="00817A25">
        <w:t xml:space="preserve"> </w:t>
      </w:r>
      <w:r w:rsidRPr="00817A25">
        <w:rPr>
          <w:b/>
        </w:rPr>
        <w:t>114</w:t>
      </w:r>
      <w:r w:rsidRPr="00817A25">
        <w:t>(6): 1071-1080.</w:t>
      </w:r>
    </w:p>
    <w:p w14:paraId="3EEB2A06" w14:textId="77777777" w:rsidR="00817A25" w:rsidRPr="00817A25" w:rsidRDefault="00817A25" w:rsidP="00817A25">
      <w:pPr>
        <w:pStyle w:val="EndNoteBibliography"/>
      </w:pPr>
      <w:r w:rsidRPr="00817A25">
        <w:t xml:space="preserve">Fordyce, R., N. Soltis, C. Caseys, G. Gwinner, J. Corwin, S. Atwell, D. Copeland, J. Feusier, A. Subedy, R. Eshbaugh and D. Kliebenstein (2018). "Combining Digital Imaging and GWA Mapping to Dissect Visual Traits in Plant/Pathogen Interactions." </w:t>
      </w:r>
      <w:r w:rsidRPr="00817A25">
        <w:rPr>
          <w:u w:val="single"/>
        </w:rPr>
        <w:t>Plant Physiology</w:t>
      </w:r>
      <w:r w:rsidRPr="00817A25">
        <w:t>.</w:t>
      </w:r>
    </w:p>
    <w:p w14:paraId="61815E41" w14:textId="77777777" w:rsidR="00817A25" w:rsidRPr="00817A25" w:rsidRDefault="00817A25" w:rsidP="00817A25">
      <w:pPr>
        <w:pStyle w:val="EndNoteBibliography"/>
      </w:pPr>
      <w:r w:rsidRPr="00817A25">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817A25">
        <w:rPr>
          <w:u w:val="single"/>
        </w:rPr>
        <w:t>Frontiers in plant science</w:t>
      </w:r>
      <w:r w:rsidRPr="00817A25">
        <w:t xml:space="preserve"> </w:t>
      </w:r>
      <w:r w:rsidRPr="00817A25">
        <w:rPr>
          <w:b/>
        </w:rPr>
        <w:t>7</w:t>
      </w:r>
      <w:r w:rsidRPr="00817A25">
        <w:t>.</w:t>
      </w:r>
    </w:p>
    <w:p w14:paraId="5727882D" w14:textId="77777777" w:rsidR="00817A25" w:rsidRPr="00817A25" w:rsidRDefault="00817A25" w:rsidP="00817A25">
      <w:pPr>
        <w:pStyle w:val="EndNoteBibliography"/>
      </w:pPr>
      <w:r w:rsidRPr="00817A25">
        <w:t xml:space="preserve">Gao, Y., Z. Liu, J. D. Faris, J. Richards, R. S. Brueggeman, X. Li, R. P. Oliver, B. A. McDonald and T. L. Friesen (2016). "Validation of genome-wide association studies as a tool to identify virulence factors in Parastagonospora nodorum." </w:t>
      </w:r>
      <w:r w:rsidRPr="00817A25">
        <w:rPr>
          <w:u w:val="single"/>
        </w:rPr>
        <w:t>Phytopathology</w:t>
      </w:r>
      <w:r w:rsidRPr="00817A25">
        <w:t xml:space="preserve"> </w:t>
      </w:r>
      <w:r w:rsidRPr="00817A25">
        <w:rPr>
          <w:b/>
        </w:rPr>
        <w:t>106</w:t>
      </w:r>
      <w:r w:rsidRPr="00817A25">
        <w:t>(10): 1177-1185.</w:t>
      </w:r>
    </w:p>
    <w:p w14:paraId="24B1A9EB" w14:textId="77777777" w:rsidR="00817A25" w:rsidRPr="00817A25" w:rsidRDefault="00817A25" w:rsidP="00817A25">
      <w:pPr>
        <w:pStyle w:val="EndNoteBibliography"/>
      </w:pPr>
      <w:r w:rsidRPr="00817A25">
        <w:t xml:space="preserve">Giraud, T., D. Fortini, C. Levis, C. Lamarque, P. Leroux, K. LoBuglio and Y. Brygoo (1999). "Two sibling species of the Botrytis cinerea complex, transposa and vacuma, are found in sympatry on numerous host plants." </w:t>
      </w:r>
      <w:r w:rsidRPr="00817A25">
        <w:rPr>
          <w:u w:val="single"/>
        </w:rPr>
        <w:t>Phytopathology</w:t>
      </w:r>
      <w:r w:rsidRPr="00817A25">
        <w:t xml:space="preserve"> </w:t>
      </w:r>
      <w:r w:rsidRPr="00817A25">
        <w:rPr>
          <w:b/>
        </w:rPr>
        <w:t>89</w:t>
      </w:r>
      <w:r w:rsidRPr="00817A25">
        <w:t>(10): 967-973.</w:t>
      </w:r>
    </w:p>
    <w:p w14:paraId="26740824" w14:textId="77777777" w:rsidR="00817A25" w:rsidRPr="00817A25" w:rsidRDefault="00817A25" w:rsidP="00817A25">
      <w:pPr>
        <w:pStyle w:val="EndNoteBibliography"/>
      </w:pPr>
      <w:r w:rsidRPr="00817A25">
        <w:t xml:space="preserve">Glazebrook, J. (2005). "Contrasting mechanisms of defense against biotrophic and necrotrophic pathogens." </w:t>
      </w:r>
      <w:r w:rsidRPr="00817A25">
        <w:rPr>
          <w:u w:val="single"/>
        </w:rPr>
        <w:t>Annu. Rev. Phytopathol.</w:t>
      </w:r>
      <w:r w:rsidRPr="00817A25">
        <w:t xml:space="preserve"> </w:t>
      </w:r>
      <w:r w:rsidRPr="00817A25">
        <w:rPr>
          <w:b/>
        </w:rPr>
        <w:t>43</w:t>
      </w:r>
      <w:r w:rsidRPr="00817A25">
        <w:t>: 205-227.</w:t>
      </w:r>
    </w:p>
    <w:p w14:paraId="50680DB2" w14:textId="77777777" w:rsidR="00817A25" w:rsidRPr="00817A25" w:rsidRDefault="00817A25" w:rsidP="00817A25">
      <w:pPr>
        <w:pStyle w:val="EndNoteBibliography"/>
      </w:pPr>
      <w:r w:rsidRPr="00817A25">
        <w:t xml:space="preserve">Goss, E. M. and J. Bergelson (2006). "Variation in resistance and virulence in the interaction between Arabidopsis thaliana and a bacterial pathogen." </w:t>
      </w:r>
      <w:r w:rsidRPr="00817A25">
        <w:rPr>
          <w:u w:val="single"/>
        </w:rPr>
        <w:t>Evolution</w:t>
      </w:r>
      <w:r w:rsidRPr="00817A25">
        <w:t xml:space="preserve"> </w:t>
      </w:r>
      <w:r w:rsidRPr="00817A25">
        <w:rPr>
          <w:b/>
        </w:rPr>
        <w:t>60</w:t>
      </w:r>
      <w:r w:rsidRPr="00817A25">
        <w:t>(8): 1562-1573.</w:t>
      </w:r>
    </w:p>
    <w:p w14:paraId="4268858A" w14:textId="77777777" w:rsidR="00817A25" w:rsidRPr="00817A25" w:rsidRDefault="00817A25" w:rsidP="00817A25">
      <w:pPr>
        <w:pStyle w:val="EndNoteBibliography"/>
      </w:pPr>
      <w:r w:rsidRPr="00817A25">
        <w:t xml:space="preserve">Guimaraes, R. L., R. T. Chetelat and H. U. Stotz (2004). "Resistance to Botrytis cinerea in Solanum lycopersicoides is dominant in hybrids with tomato, and involves induced hyphal death." </w:t>
      </w:r>
      <w:r w:rsidRPr="00817A25">
        <w:rPr>
          <w:u w:val="single"/>
        </w:rPr>
        <w:t>European journal of plant pathology</w:t>
      </w:r>
      <w:r w:rsidRPr="00817A25">
        <w:t xml:space="preserve"> </w:t>
      </w:r>
      <w:r w:rsidRPr="00817A25">
        <w:rPr>
          <w:b/>
        </w:rPr>
        <w:t>110</w:t>
      </w:r>
      <w:r w:rsidRPr="00817A25">
        <w:t>(1): 13-23.</w:t>
      </w:r>
    </w:p>
    <w:p w14:paraId="451F9F1A" w14:textId="77777777" w:rsidR="00817A25" w:rsidRPr="00817A25" w:rsidRDefault="00817A25" w:rsidP="00817A25">
      <w:pPr>
        <w:pStyle w:val="EndNoteBibliography"/>
      </w:pPr>
      <w:r w:rsidRPr="00817A25">
        <w:t xml:space="preserve">Hacquard, S., B. Kracher, T. Maekawa, S. Vernaldi, P. Schulze-Lefert and E. V. L. van Themaat (2013). "Mosaic genome structure of the barley powdery mildew pathogen and conservation of transcriptional programs in divergent hosts." </w:t>
      </w:r>
      <w:r w:rsidRPr="00817A25">
        <w:rPr>
          <w:u w:val="single"/>
        </w:rPr>
        <w:t>Proceedings of the National Academy of Sciences</w:t>
      </w:r>
      <w:r w:rsidRPr="00817A25">
        <w:t xml:space="preserve"> </w:t>
      </w:r>
      <w:r w:rsidRPr="00817A25">
        <w:rPr>
          <w:b/>
        </w:rPr>
        <w:t>110</w:t>
      </w:r>
      <w:r w:rsidRPr="00817A25">
        <w:t>(24): E2219-E2228.</w:t>
      </w:r>
    </w:p>
    <w:p w14:paraId="298A958A" w14:textId="77777777" w:rsidR="00817A25" w:rsidRPr="00817A25" w:rsidRDefault="00817A25" w:rsidP="00817A25">
      <w:pPr>
        <w:pStyle w:val="EndNoteBibliography"/>
      </w:pPr>
      <w:r w:rsidRPr="00817A25">
        <w:t xml:space="preserve">Hahn, M. (2014). "The rising threat of fungicide resistance in plant pathogenic fungi: Botrytis as a case study." </w:t>
      </w:r>
      <w:r w:rsidRPr="00817A25">
        <w:rPr>
          <w:u w:val="single"/>
        </w:rPr>
        <w:t>Journal of chemical biology</w:t>
      </w:r>
      <w:r w:rsidRPr="00817A25">
        <w:t xml:space="preserve"> </w:t>
      </w:r>
      <w:r w:rsidRPr="00817A25">
        <w:rPr>
          <w:b/>
        </w:rPr>
        <w:t>7</w:t>
      </w:r>
      <w:r w:rsidRPr="00817A25">
        <w:t>(4): 133-141.</w:t>
      </w:r>
    </w:p>
    <w:p w14:paraId="117C26FA" w14:textId="77777777" w:rsidR="00817A25" w:rsidRPr="00817A25" w:rsidRDefault="00817A25" w:rsidP="00817A25">
      <w:pPr>
        <w:pStyle w:val="EndNoteBibliography"/>
      </w:pPr>
      <w:r w:rsidRPr="00817A25">
        <w:lastRenderedPageBreak/>
        <w:t xml:space="preserve">Hevia, M. A., P. Canessa, H. Müller-Esparza and L. F. Larrondo (2015). "A circadian oscillator in the fungus Botrytis cinerea regulates virulence when infecting Arabidopsis thaliana." </w:t>
      </w:r>
      <w:r w:rsidRPr="00817A25">
        <w:rPr>
          <w:u w:val="single"/>
        </w:rPr>
        <w:t>Proceedings of the National Academy of Sciences</w:t>
      </w:r>
      <w:r w:rsidRPr="00817A25">
        <w:t xml:space="preserve"> </w:t>
      </w:r>
      <w:r w:rsidRPr="00817A25">
        <w:rPr>
          <w:b/>
        </w:rPr>
        <w:t>112</w:t>
      </w:r>
      <w:r w:rsidRPr="00817A25">
        <w:t>(28): 8744-8749.</w:t>
      </w:r>
    </w:p>
    <w:p w14:paraId="08E1FF78" w14:textId="77777777" w:rsidR="00817A25" w:rsidRPr="00817A25" w:rsidRDefault="00817A25" w:rsidP="00817A25">
      <w:pPr>
        <w:pStyle w:val="EndNoteBibliography"/>
      </w:pPr>
      <w:r w:rsidRPr="00817A25">
        <w:t xml:space="preserve">Hyten, D. L., Q. Song, Y. Zhu, I.-Y. Choi, R. L. Nelson, J. M. Costa, J. E. Specht, R. C. Shoemaker and P. B. Cregan (2006). "Impacts of genetic bottlenecks on soybean genome diversity." </w:t>
      </w:r>
      <w:r w:rsidRPr="00817A25">
        <w:rPr>
          <w:u w:val="single"/>
        </w:rPr>
        <w:t>Proceedings of the National Academy of Sciences</w:t>
      </w:r>
      <w:r w:rsidRPr="00817A25">
        <w:t xml:space="preserve"> </w:t>
      </w:r>
      <w:r w:rsidRPr="00817A25">
        <w:rPr>
          <w:b/>
        </w:rPr>
        <w:t>103</w:t>
      </w:r>
      <w:r w:rsidRPr="00817A25">
        <w:t>(45): 16666-16671.</w:t>
      </w:r>
    </w:p>
    <w:p w14:paraId="3BD640B8" w14:textId="77777777" w:rsidR="00817A25" w:rsidRPr="00817A25" w:rsidRDefault="00817A25" w:rsidP="00817A25">
      <w:pPr>
        <w:pStyle w:val="EndNoteBibliography"/>
      </w:pPr>
      <w:r w:rsidRPr="00817A25">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817A25">
        <w:rPr>
          <w:u w:val="single"/>
        </w:rPr>
        <w:t>Environmental microbiology</w:t>
      </w:r>
      <w:r w:rsidRPr="00817A25">
        <w:t>.</w:t>
      </w:r>
    </w:p>
    <w:p w14:paraId="5E8DA751" w14:textId="77777777" w:rsidR="00817A25" w:rsidRPr="00817A25" w:rsidRDefault="00817A25" w:rsidP="00817A25">
      <w:pPr>
        <w:pStyle w:val="EndNoteBibliography"/>
      </w:pPr>
      <w:r w:rsidRPr="00817A25">
        <w:t xml:space="preserve">Jombart, T. (2008). "adegenet: a R package for the multivariate analysis of genetic markers." </w:t>
      </w:r>
      <w:r w:rsidRPr="00817A25">
        <w:rPr>
          <w:u w:val="single"/>
        </w:rPr>
        <w:t>Bioinformatics</w:t>
      </w:r>
      <w:r w:rsidRPr="00817A25">
        <w:t xml:space="preserve"> </w:t>
      </w:r>
      <w:r w:rsidRPr="00817A25">
        <w:rPr>
          <w:b/>
        </w:rPr>
        <w:t>24</w:t>
      </w:r>
      <w:r w:rsidRPr="00817A25">
        <w:t>(11): 1403-1405.</w:t>
      </w:r>
    </w:p>
    <w:p w14:paraId="16D9A0BC" w14:textId="77777777" w:rsidR="00817A25" w:rsidRPr="00817A25" w:rsidRDefault="00817A25" w:rsidP="00817A25">
      <w:pPr>
        <w:pStyle w:val="EndNoteBibliography"/>
      </w:pPr>
      <w:r w:rsidRPr="00817A25">
        <w:t xml:space="preserve">Jones, J. D. and J. L. Dangl (2006). "The plant immune system." </w:t>
      </w:r>
      <w:r w:rsidRPr="00817A25">
        <w:rPr>
          <w:u w:val="single"/>
        </w:rPr>
        <w:t>Nature</w:t>
      </w:r>
      <w:r w:rsidRPr="00817A25">
        <w:t xml:space="preserve"> </w:t>
      </w:r>
      <w:r w:rsidRPr="00817A25">
        <w:rPr>
          <w:b/>
        </w:rPr>
        <w:t>444</w:t>
      </w:r>
      <w:r w:rsidRPr="00817A25">
        <w:t>(7117): 323-329.</w:t>
      </w:r>
    </w:p>
    <w:p w14:paraId="6037EF07" w14:textId="77777777" w:rsidR="00817A25" w:rsidRPr="00817A25" w:rsidRDefault="00817A25" w:rsidP="00817A25">
      <w:pPr>
        <w:pStyle w:val="EndNoteBibliography"/>
      </w:pPr>
      <w:r w:rsidRPr="00817A25">
        <w:t xml:space="preserve">Katan, T. (1999). "Current status of vegetative compatibility groups in Fusarium oxysporum." </w:t>
      </w:r>
      <w:r w:rsidRPr="00817A25">
        <w:rPr>
          <w:u w:val="single"/>
        </w:rPr>
        <w:t>Phytoparasitica</w:t>
      </w:r>
      <w:r w:rsidRPr="00817A25">
        <w:t xml:space="preserve"> </w:t>
      </w:r>
      <w:r w:rsidRPr="00817A25">
        <w:rPr>
          <w:b/>
        </w:rPr>
        <w:t>27</w:t>
      </w:r>
      <w:r w:rsidRPr="00817A25">
        <w:t>(1): 51-64.</w:t>
      </w:r>
    </w:p>
    <w:p w14:paraId="2BA0689F" w14:textId="77777777" w:rsidR="00817A25" w:rsidRPr="00817A25" w:rsidRDefault="00817A25" w:rsidP="00817A25">
      <w:pPr>
        <w:pStyle w:val="EndNoteBibliography"/>
      </w:pPr>
      <w:r w:rsidRPr="00817A25">
        <w:t xml:space="preserve">Keen, N. (1992). "The molecular biology of disease resistance." </w:t>
      </w:r>
      <w:r w:rsidRPr="00817A25">
        <w:rPr>
          <w:u w:val="single"/>
        </w:rPr>
        <w:t>Plant molecular biology</w:t>
      </w:r>
      <w:r w:rsidRPr="00817A25">
        <w:t xml:space="preserve"> </w:t>
      </w:r>
      <w:r w:rsidRPr="00817A25">
        <w:rPr>
          <w:b/>
        </w:rPr>
        <w:t>19</w:t>
      </w:r>
      <w:r w:rsidRPr="00817A25">
        <w:t>(1): 109-122.</w:t>
      </w:r>
    </w:p>
    <w:p w14:paraId="38B40EF6" w14:textId="77777777" w:rsidR="00817A25" w:rsidRPr="00817A25" w:rsidRDefault="00817A25" w:rsidP="00817A25">
      <w:pPr>
        <w:pStyle w:val="EndNoteBibliography"/>
      </w:pPr>
      <w:r w:rsidRPr="00817A25">
        <w:t xml:space="preserve">Kliebenstein, D. J., H. C. Rowe and K. J. Denby (2005). "Secondary metabolites influence Arabidopsis/Botrytis interactions: variation in host production and pathogen sensitivity." </w:t>
      </w:r>
      <w:r w:rsidRPr="00817A25">
        <w:rPr>
          <w:u w:val="single"/>
        </w:rPr>
        <w:t>The Plant Journal</w:t>
      </w:r>
      <w:r w:rsidRPr="00817A25">
        <w:t xml:space="preserve"> </w:t>
      </w:r>
      <w:r w:rsidRPr="00817A25">
        <w:rPr>
          <w:b/>
        </w:rPr>
        <w:t>44</w:t>
      </w:r>
      <w:r w:rsidRPr="00817A25">
        <w:t>(1): 25-36.</w:t>
      </w:r>
    </w:p>
    <w:p w14:paraId="0B9F1274" w14:textId="77777777" w:rsidR="00817A25" w:rsidRPr="00817A25" w:rsidRDefault="00817A25" w:rsidP="00817A25">
      <w:pPr>
        <w:pStyle w:val="EndNoteBibliography"/>
      </w:pPr>
      <w:r w:rsidRPr="00817A25">
        <w:t xml:space="preserve">Koenig, D., J. M. Jiménez-Gómez, S. Kimura, D. Fulop, D. H. Chitwood, L. R. Headland, R. Kumar, M. F. Covington, U. K. Devisetty and A. V. Tat (2013). "Comparative transcriptomics reveals patterns of selection in domesticated and wild tomato." </w:t>
      </w:r>
      <w:r w:rsidRPr="00817A25">
        <w:rPr>
          <w:u w:val="single"/>
        </w:rPr>
        <w:t>Proceedings of the National Academy of Sciences</w:t>
      </w:r>
      <w:r w:rsidRPr="00817A25">
        <w:t xml:space="preserve"> </w:t>
      </w:r>
      <w:r w:rsidRPr="00817A25">
        <w:rPr>
          <w:b/>
        </w:rPr>
        <w:t>110</w:t>
      </w:r>
      <w:r w:rsidRPr="00817A25">
        <w:t>(28): E2655-E2662.</w:t>
      </w:r>
    </w:p>
    <w:p w14:paraId="050CB433" w14:textId="77777777" w:rsidR="00817A25" w:rsidRPr="00817A25" w:rsidRDefault="00817A25" w:rsidP="00817A25">
      <w:pPr>
        <w:pStyle w:val="EndNoteBibliography"/>
      </w:pPr>
      <w:r w:rsidRPr="00817A25">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817A25">
        <w:rPr>
          <w:u w:val="single"/>
        </w:rPr>
        <w:t>Plant Physiology</w:t>
      </w:r>
      <w:r w:rsidRPr="00817A25">
        <w:t>: pp. 00997.02015.</w:t>
      </w:r>
    </w:p>
    <w:p w14:paraId="1889B91E" w14:textId="77777777" w:rsidR="00817A25" w:rsidRPr="00817A25" w:rsidRDefault="00817A25" w:rsidP="00817A25">
      <w:pPr>
        <w:pStyle w:val="EndNoteBibliography"/>
      </w:pPr>
      <w:r w:rsidRPr="00817A25">
        <w:t xml:space="preserve">Kover, P. X. and B. A. Schaal (2002). "Genetic variation for disease resistance and tolerance among Arabidopsis thaliana accessions." </w:t>
      </w:r>
      <w:r w:rsidRPr="00817A25">
        <w:rPr>
          <w:u w:val="single"/>
        </w:rPr>
        <w:t>Proceedings of the National Academy of Sciences</w:t>
      </w:r>
      <w:r w:rsidRPr="00817A25">
        <w:t xml:space="preserve"> </w:t>
      </w:r>
      <w:r w:rsidRPr="00817A25">
        <w:rPr>
          <w:b/>
        </w:rPr>
        <w:t>99</w:t>
      </w:r>
      <w:r w:rsidRPr="00817A25">
        <w:t>(17): 11270-11274.</w:t>
      </w:r>
    </w:p>
    <w:p w14:paraId="24821172" w14:textId="77777777" w:rsidR="00817A25" w:rsidRPr="00817A25" w:rsidRDefault="00817A25" w:rsidP="00817A25">
      <w:pPr>
        <w:pStyle w:val="EndNoteBibliography"/>
      </w:pPr>
      <w:r w:rsidRPr="00817A25">
        <w:t xml:space="preserve">Kretschmer, M. and M. Hahn (2008). "Fungicide resistance and genetic diversity of Botrytis cinerea isolates from a vineyard in Germany." </w:t>
      </w:r>
      <w:r w:rsidRPr="00817A25">
        <w:rPr>
          <w:u w:val="single"/>
        </w:rPr>
        <w:t>Journal of Plant Diseases and Protection</w:t>
      </w:r>
      <w:r w:rsidRPr="00817A25">
        <w:t>: 214-219.</w:t>
      </w:r>
    </w:p>
    <w:p w14:paraId="22B8881E" w14:textId="77777777" w:rsidR="00817A25" w:rsidRPr="00817A25" w:rsidRDefault="00817A25" w:rsidP="00817A25">
      <w:pPr>
        <w:pStyle w:val="EndNoteBibliography"/>
      </w:pPr>
      <w:r w:rsidRPr="00817A25">
        <w:t xml:space="preserve">Kurtz, S., A. Phillippy, A. L. Delcher, M. Smoot, M. Shumway, C. Antonescu and S. L. Salzberg (2004). "Versatile and open software for comparing large genomes." </w:t>
      </w:r>
      <w:r w:rsidRPr="00817A25">
        <w:rPr>
          <w:u w:val="single"/>
        </w:rPr>
        <w:t>Genome biology</w:t>
      </w:r>
      <w:r w:rsidRPr="00817A25">
        <w:t xml:space="preserve"> </w:t>
      </w:r>
      <w:r w:rsidRPr="00817A25">
        <w:rPr>
          <w:b/>
        </w:rPr>
        <w:t>5</w:t>
      </w:r>
      <w:r w:rsidRPr="00817A25">
        <w:t>(2): R12.</w:t>
      </w:r>
    </w:p>
    <w:p w14:paraId="15D7B14F" w14:textId="77777777" w:rsidR="00817A25" w:rsidRPr="00817A25" w:rsidRDefault="00817A25" w:rsidP="00817A25">
      <w:pPr>
        <w:pStyle w:val="EndNoteBibliography"/>
      </w:pPr>
      <w:r w:rsidRPr="00817A25">
        <w:t xml:space="preserve">Lin, T., G. Zhu, J. Zhang, X. Xu, Q. Yu, Z. Zheng, Z. Zhang, Y. Lun, S. Li and X. Wang (2014). "Genomic analyses provide insights into the history of tomato breeding." </w:t>
      </w:r>
      <w:r w:rsidRPr="00817A25">
        <w:rPr>
          <w:u w:val="single"/>
        </w:rPr>
        <w:t>Nature genetics</w:t>
      </w:r>
      <w:r w:rsidRPr="00817A25">
        <w:t xml:space="preserve"> </w:t>
      </w:r>
      <w:r w:rsidRPr="00817A25">
        <w:rPr>
          <w:b/>
        </w:rPr>
        <w:t>46</w:t>
      </w:r>
      <w:r w:rsidRPr="00817A25">
        <w:t>(11): 1220.</w:t>
      </w:r>
    </w:p>
    <w:p w14:paraId="2E175667" w14:textId="77777777" w:rsidR="00817A25" w:rsidRPr="00817A25" w:rsidRDefault="00817A25" w:rsidP="00817A25">
      <w:pPr>
        <w:pStyle w:val="EndNoteBibliography"/>
      </w:pPr>
      <w:r w:rsidRPr="00817A25">
        <w:t xml:space="preserve">Liu, B., Y.-B. Hong, Y.-F. Zhang, X.-H. Li, L. Huang, H.-J. Zhang, D.-Y. Li and F.-M. Song (2014). "Tomato WRKY transcriptional factor SlDRW1 is required for disease resistance against Botrytis cinerea and tolerance to oxidative stress." </w:t>
      </w:r>
      <w:r w:rsidRPr="00817A25">
        <w:rPr>
          <w:u w:val="single"/>
        </w:rPr>
        <w:t>Plant Science</w:t>
      </w:r>
      <w:r w:rsidRPr="00817A25">
        <w:t xml:space="preserve"> </w:t>
      </w:r>
      <w:r w:rsidRPr="00817A25">
        <w:rPr>
          <w:b/>
        </w:rPr>
        <w:t>227</w:t>
      </w:r>
      <w:r w:rsidRPr="00817A25">
        <w:t>: 145-156.</w:t>
      </w:r>
    </w:p>
    <w:p w14:paraId="6548E395" w14:textId="77777777" w:rsidR="00817A25" w:rsidRPr="00817A25" w:rsidRDefault="00817A25" w:rsidP="00817A25">
      <w:pPr>
        <w:pStyle w:val="EndNoteBibliography"/>
      </w:pPr>
      <w:r w:rsidRPr="00817A25">
        <w:t xml:space="preserve">Lo Presti, L., C. López Díaz, D. Turrà, A. Di Pietro, M. Hampel, K. Heimel and R. Kahmann (2016). "A conserved co‐chaperone is required for virulence in fungal plant pathogens." </w:t>
      </w:r>
      <w:r w:rsidRPr="00817A25">
        <w:rPr>
          <w:u w:val="single"/>
        </w:rPr>
        <w:t>New Phytologist</w:t>
      </w:r>
      <w:r w:rsidRPr="00817A25">
        <w:t xml:space="preserve"> </w:t>
      </w:r>
      <w:r w:rsidRPr="00817A25">
        <w:rPr>
          <w:b/>
        </w:rPr>
        <w:t>209</w:t>
      </w:r>
      <w:r w:rsidRPr="00817A25">
        <w:t>(3): 1135-1148.</w:t>
      </w:r>
    </w:p>
    <w:p w14:paraId="668920F3" w14:textId="77777777" w:rsidR="00817A25" w:rsidRPr="00817A25" w:rsidRDefault="00817A25" w:rsidP="00817A25">
      <w:pPr>
        <w:pStyle w:val="EndNoteBibliography"/>
      </w:pPr>
      <w:r w:rsidRPr="00817A25">
        <w:t xml:space="preserve">Loxdale, H. D., G. Lushai and J. A. Harvey (2011). "The evolutionary improbability of ‘generalism’in nature, with special reference to insects." </w:t>
      </w:r>
      <w:r w:rsidRPr="00817A25">
        <w:rPr>
          <w:u w:val="single"/>
        </w:rPr>
        <w:t>Biological Journal of the Linnean Society</w:t>
      </w:r>
      <w:r w:rsidRPr="00817A25">
        <w:t xml:space="preserve"> </w:t>
      </w:r>
      <w:r w:rsidRPr="00817A25">
        <w:rPr>
          <w:b/>
        </w:rPr>
        <w:t>103</w:t>
      </w:r>
      <w:r w:rsidRPr="00817A25">
        <w:t>(1): 1-18.</w:t>
      </w:r>
    </w:p>
    <w:p w14:paraId="5F2A50BE" w14:textId="77777777" w:rsidR="00817A25" w:rsidRPr="00817A25" w:rsidRDefault="00817A25" w:rsidP="00817A25">
      <w:pPr>
        <w:pStyle w:val="EndNoteBibliography"/>
      </w:pPr>
      <w:r w:rsidRPr="00817A25">
        <w:t xml:space="preserve">Ma, Z. and T. J. Michailides (2005). "Genetic structure of Botrytis cinerea populations from different host plants in California." </w:t>
      </w:r>
      <w:r w:rsidRPr="00817A25">
        <w:rPr>
          <w:u w:val="single"/>
        </w:rPr>
        <w:t>Plant disease</w:t>
      </w:r>
      <w:r w:rsidRPr="00817A25">
        <w:t xml:space="preserve"> </w:t>
      </w:r>
      <w:r w:rsidRPr="00817A25">
        <w:rPr>
          <w:b/>
        </w:rPr>
        <w:t>89</w:t>
      </w:r>
      <w:r w:rsidRPr="00817A25">
        <w:t>(10): 1083-1089.</w:t>
      </w:r>
    </w:p>
    <w:p w14:paraId="52D22DCE" w14:textId="77777777" w:rsidR="00817A25" w:rsidRPr="00817A25" w:rsidRDefault="00817A25" w:rsidP="00817A25">
      <w:pPr>
        <w:pStyle w:val="EndNoteBibliography"/>
      </w:pPr>
      <w:r w:rsidRPr="00817A25">
        <w:t xml:space="preserve">Martinez, F., D. Blancard, P. Lecomte, C. Levis, B. Dubos and M. Fermaud (2003). "Phenotypic differences between vacuma and transposa subpopulations of Botrytis cinerea." </w:t>
      </w:r>
      <w:r w:rsidRPr="00817A25">
        <w:rPr>
          <w:u w:val="single"/>
        </w:rPr>
        <w:t>European Journal of Plant Pathology</w:t>
      </w:r>
      <w:r w:rsidRPr="00817A25">
        <w:t xml:space="preserve"> </w:t>
      </w:r>
      <w:r w:rsidRPr="00817A25">
        <w:rPr>
          <w:b/>
        </w:rPr>
        <w:t>109</w:t>
      </w:r>
      <w:r w:rsidRPr="00817A25">
        <w:t>(5): 479-488.</w:t>
      </w:r>
    </w:p>
    <w:p w14:paraId="01277BB0" w14:textId="77777777" w:rsidR="00817A25" w:rsidRPr="00817A25" w:rsidRDefault="00817A25" w:rsidP="00817A25">
      <w:pPr>
        <w:pStyle w:val="EndNoteBibliography"/>
      </w:pPr>
      <w:r w:rsidRPr="00817A25">
        <w:lastRenderedPageBreak/>
        <w:t xml:space="preserve">Miller, J. and S. Tanksley (1990). "RFLP analysis of phylogenetic relationships and genetic variation in the genus Lycopersicon." </w:t>
      </w:r>
      <w:r w:rsidRPr="00817A25">
        <w:rPr>
          <w:u w:val="single"/>
        </w:rPr>
        <w:t>TAG Theoretical and Applied Genetics</w:t>
      </w:r>
      <w:r w:rsidRPr="00817A25">
        <w:t xml:space="preserve"> </w:t>
      </w:r>
      <w:r w:rsidRPr="00817A25">
        <w:rPr>
          <w:b/>
        </w:rPr>
        <w:t>80</w:t>
      </w:r>
      <w:r w:rsidRPr="00817A25">
        <w:t>(4): 437-448.</w:t>
      </w:r>
    </w:p>
    <w:p w14:paraId="10679B73" w14:textId="77777777" w:rsidR="00817A25" w:rsidRPr="00817A25" w:rsidRDefault="00817A25" w:rsidP="00817A25">
      <w:pPr>
        <w:pStyle w:val="EndNoteBibliography"/>
      </w:pPr>
      <w:r w:rsidRPr="00817A25">
        <w:t xml:space="preserve">Müller, N. A., C. L. Wijnen, A. Srinivasan, M. Ryngajllo, I. Ofner, T. Lin, A. Ranjan, D. West, J. N. Maloof and N. R. Sinha (2016). "Domestication selected for deceleration of the circadian clock in cultivated tomato." </w:t>
      </w:r>
      <w:r w:rsidRPr="00817A25">
        <w:rPr>
          <w:u w:val="single"/>
        </w:rPr>
        <w:t>Nature genetics</w:t>
      </w:r>
      <w:r w:rsidRPr="00817A25">
        <w:t xml:space="preserve"> </w:t>
      </w:r>
      <w:r w:rsidRPr="00817A25">
        <w:rPr>
          <w:b/>
        </w:rPr>
        <w:t>48</w:t>
      </w:r>
      <w:r w:rsidRPr="00817A25">
        <w:t>(1): 89-93.</w:t>
      </w:r>
    </w:p>
    <w:p w14:paraId="6BDBC267" w14:textId="77777777" w:rsidR="00817A25" w:rsidRPr="00817A25" w:rsidRDefault="00817A25" w:rsidP="00817A25">
      <w:pPr>
        <w:pStyle w:val="EndNoteBibliography"/>
      </w:pPr>
      <w:r w:rsidRPr="00817A25">
        <w:t xml:space="preserve">Nicot, P., A. Moretti, C. Romiti, M. Bardin, C. Caranta and H. Ferriere (2002). "Differences in susceptibility of pruning wounds and leaves to infection by Botrytis cinerea among wild tomato accessions." </w:t>
      </w:r>
      <w:r w:rsidRPr="00817A25">
        <w:rPr>
          <w:u w:val="single"/>
        </w:rPr>
        <w:t>TGC Report</w:t>
      </w:r>
      <w:r w:rsidRPr="00817A25">
        <w:t xml:space="preserve"> </w:t>
      </w:r>
      <w:r w:rsidRPr="00817A25">
        <w:rPr>
          <w:b/>
        </w:rPr>
        <w:t>52</w:t>
      </w:r>
      <w:r w:rsidRPr="00817A25">
        <w:t>: 24-26.</w:t>
      </w:r>
    </w:p>
    <w:p w14:paraId="5723FC82" w14:textId="77777777" w:rsidR="00817A25" w:rsidRPr="00817A25" w:rsidRDefault="00817A25" w:rsidP="00817A25">
      <w:pPr>
        <w:pStyle w:val="EndNoteBibliography"/>
      </w:pPr>
      <w:r w:rsidRPr="00817A25">
        <w:t xml:space="preserve">Nicot, P. C. and A. Baille (1996). Integrated control of Botrytis cinerea on greenhouse tomatoes. </w:t>
      </w:r>
      <w:r w:rsidRPr="00817A25">
        <w:rPr>
          <w:u w:val="single"/>
        </w:rPr>
        <w:t>Aerial Plant Surface Microbiology</w:t>
      </w:r>
      <w:r w:rsidRPr="00817A25">
        <w:t>, Springer</w:t>
      </w:r>
      <w:r w:rsidRPr="00817A25">
        <w:rPr>
          <w:b/>
        </w:rPr>
        <w:t xml:space="preserve">: </w:t>
      </w:r>
      <w:r w:rsidRPr="00817A25">
        <w:t>169-189.</w:t>
      </w:r>
    </w:p>
    <w:p w14:paraId="4E3BCDE1" w14:textId="77777777" w:rsidR="00817A25" w:rsidRPr="00817A25" w:rsidRDefault="00817A25" w:rsidP="00817A25">
      <w:pPr>
        <w:pStyle w:val="EndNoteBibliography"/>
      </w:pPr>
      <w:r w:rsidRPr="00817A25">
        <w:t xml:space="preserve">Nomura, K., M. Melotto and S.-Y. He (2005). "Suppression of host defense in compatible plant–Pseudomonas syringae interactions." </w:t>
      </w:r>
      <w:r w:rsidRPr="00817A25">
        <w:rPr>
          <w:u w:val="single"/>
        </w:rPr>
        <w:t>Current opinion in plant biology</w:t>
      </w:r>
      <w:r w:rsidRPr="00817A25">
        <w:t xml:space="preserve"> </w:t>
      </w:r>
      <w:r w:rsidRPr="00817A25">
        <w:rPr>
          <w:b/>
        </w:rPr>
        <w:t>8</w:t>
      </w:r>
      <w:r w:rsidRPr="00817A25">
        <w:t>(4): 361-368.</w:t>
      </w:r>
    </w:p>
    <w:p w14:paraId="6DBFF650" w14:textId="77777777" w:rsidR="00817A25" w:rsidRPr="00817A25" w:rsidRDefault="00817A25" w:rsidP="00817A25">
      <w:pPr>
        <w:pStyle w:val="EndNoteBibliography"/>
      </w:pPr>
      <w:r w:rsidRPr="00817A25">
        <w:t xml:space="preserve">Ober, U., W. Huang, M. Magwire, M. Schlather, H. Simianer and T. F. Mackay (2015). "Accounting for genetic architecture improves sequence based genomic prediction for a Drosophila fitness trait." </w:t>
      </w:r>
      <w:r w:rsidRPr="00817A25">
        <w:rPr>
          <w:u w:val="single"/>
        </w:rPr>
        <w:t>PLoS One</w:t>
      </w:r>
      <w:r w:rsidRPr="00817A25">
        <w:t xml:space="preserve"> </w:t>
      </w:r>
      <w:r w:rsidRPr="00817A25">
        <w:rPr>
          <w:b/>
        </w:rPr>
        <w:t>10</w:t>
      </w:r>
      <w:r w:rsidRPr="00817A25">
        <w:t>(5): e0126880.</w:t>
      </w:r>
    </w:p>
    <w:p w14:paraId="1726106B" w14:textId="77777777" w:rsidR="00817A25" w:rsidRPr="00817A25" w:rsidRDefault="00817A25" w:rsidP="00817A25">
      <w:pPr>
        <w:pStyle w:val="EndNoteBibliography"/>
      </w:pPr>
      <w:r w:rsidRPr="00817A25">
        <w:t xml:space="preserve">Ormond, E. L., A. P. Thomas, P. J. Pugh, J. K. Pell and H. E. Roy (2010). "A fungal pathogen in time and space: the population dynamics of Beauveria bassiana in a conifer forest." </w:t>
      </w:r>
      <w:r w:rsidRPr="00817A25">
        <w:rPr>
          <w:u w:val="single"/>
        </w:rPr>
        <w:t>FEMS microbiology ecology</w:t>
      </w:r>
      <w:r w:rsidRPr="00817A25">
        <w:t xml:space="preserve"> </w:t>
      </w:r>
      <w:r w:rsidRPr="00817A25">
        <w:rPr>
          <w:b/>
        </w:rPr>
        <w:t>74</w:t>
      </w:r>
      <w:r w:rsidRPr="00817A25">
        <w:t>(1): 146-154.</w:t>
      </w:r>
    </w:p>
    <w:p w14:paraId="6619A242" w14:textId="77777777" w:rsidR="00817A25" w:rsidRPr="00817A25" w:rsidRDefault="00817A25" w:rsidP="00817A25">
      <w:pPr>
        <w:pStyle w:val="EndNoteBibliography"/>
      </w:pPr>
      <w:r w:rsidRPr="00817A25">
        <w:t xml:space="preserve">Panthee, D. R. and F. Chen (2010). "Genomics of fungal disease resistance in tomato." </w:t>
      </w:r>
      <w:r w:rsidRPr="00817A25">
        <w:rPr>
          <w:u w:val="single"/>
        </w:rPr>
        <w:t>Current genomics</w:t>
      </w:r>
      <w:r w:rsidRPr="00817A25">
        <w:t xml:space="preserve"> </w:t>
      </w:r>
      <w:r w:rsidRPr="00817A25">
        <w:rPr>
          <w:b/>
        </w:rPr>
        <w:t>11</w:t>
      </w:r>
      <w:r w:rsidRPr="00817A25">
        <w:t>(1): 30-39.</w:t>
      </w:r>
    </w:p>
    <w:p w14:paraId="5CAD7A52" w14:textId="77777777" w:rsidR="00817A25" w:rsidRPr="00817A25" w:rsidRDefault="00817A25" w:rsidP="00817A25">
      <w:pPr>
        <w:pStyle w:val="EndNoteBibliography"/>
      </w:pPr>
      <w:r w:rsidRPr="00817A25">
        <w:t xml:space="preserve">Parlevliet, J. E. (2002). "Durability of resistance against fungal, bacterial and viral pathogens; present situation." </w:t>
      </w:r>
      <w:r w:rsidRPr="00817A25">
        <w:rPr>
          <w:u w:val="single"/>
        </w:rPr>
        <w:t>Euphytica</w:t>
      </w:r>
      <w:r w:rsidRPr="00817A25">
        <w:t xml:space="preserve"> </w:t>
      </w:r>
      <w:r w:rsidRPr="00817A25">
        <w:rPr>
          <w:b/>
        </w:rPr>
        <w:t>124</w:t>
      </w:r>
      <w:r w:rsidRPr="00817A25">
        <w:t>(2): 147-156.</w:t>
      </w:r>
    </w:p>
    <w:p w14:paraId="0D7FDEFD" w14:textId="77777777" w:rsidR="00817A25" w:rsidRPr="00817A25" w:rsidRDefault="00817A25" w:rsidP="00817A25">
      <w:pPr>
        <w:pStyle w:val="EndNoteBibliography"/>
      </w:pPr>
      <w:r w:rsidRPr="00817A25">
        <w:t xml:space="preserve">Pau, G., F. Fuchs, O. Sklyar, M. Boutros and W. Huber (2010). "EBImage—an R package for image processing with applications to cellular phenotypes." </w:t>
      </w:r>
      <w:r w:rsidRPr="00817A25">
        <w:rPr>
          <w:u w:val="single"/>
        </w:rPr>
        <w:t>Bioinformatics</w:t>
      </w:r>
      <w:r w:rsidRPr="00817A25">
        <w:t xml:space="preserve"> </w:t>
      </w:r>
      <w:r w:rsidRPr="00817A25">
        <w:rPr>
          <w:b/>
        </w:rPr>
        <w:t>26</w:t>
      </w:r>
      <w:r w:rsidRPr="00817A25">
        <w:t>(7): 979-981.</w:t>
      </w:r>
    </w:p>
    <w:p w14:paraId="62055BB3" w14:textId="77777777" w:rsidR="00817A25" w:rsidRPr="00817A25" w:rsidRDefault="00817A25" w:rsidP="00817A25">
      <w:pPr>
        <w:pStyle w:val="EndNoteBibliography"/>
      </w:pPr>
      <w:r w:rsidRPr="00817A25">
        <w:t xml:space="preserve">Pedras, M. S. C. and P. W. Ahiahonu (2005). "Metabolism and detoxification of phytoalexins and analogs by phytopathogenic fungi." </w:t>
      </w:r>
      <w:r w:rsidRPr="00817A25">
        <w:rPr>
          <w:u w:val="single"/>
        </w:rPr>
        <w:t>Phytochemistry</w:t>
      </w:r>
      <w:r w:rsidRPr="00817A25">
        <w:t xml:space="preserve"> </w:t>
      </w:r>
      <w:r w:rsidRPr="00817A25">
        <w:rPr>
          <w:b/>
        </w:rPr>
        <w:t>66</w:t>
      </w:r>
      <w:r w:rsidRPr="00817A25">
        <w:t>(4): 391-411.</w:t>
      </w:r>
    </w:p>
    <w:p w14:paraId="3E15E29F" w14:textId="77777777" w:rsidR="00817A25" w:rsidRPr="00817A25" w:rsidRDefault="00817A25" w:rsidP="00817A25">
      <w:pPr>
        <w:pStyle w:val="EndNoteBibliography"/>
      </w:pPr>
      <w:r w:rsidRPr="00817A25">
        <w:t xml:space="preserve">Pedras, M. S. C., S. Hossain and R. B. Snitynsky (2011). "Detoxification of cruciferous phytoalexins in Botrytis cinerea: Spontaneous dimerization of a camalexin metabolite." </w:t>
      </w:r>
      <w:r w:rsidRPr="00817A25">
        <w:rPr>
          <w:u w:val="single"/>
        </w:rPr>
        <w:t>Phytochemistry</w:t>
      </w:r>
      <w:r w:rsidRPr="00817A25">
        <w:t xml:space="preserve"> </w:t>
      </w:r>
      <w:r w:rsidRPr="00817A25">
        <w:rPr>
          <w:b/>
        </w:rPr>
        <w:t>72</w:t>
      </w:r>
      <w:r w:rsidRPr="00817A25">
        <w:t>(2): 199-206.</w:t>
      </w:r>
    </w:p>
    <w:p w14:paraId="78989643" w14:textId="77777777" w:rsidR="00817A25" w:rsidRPr="00817A25" w:rsidRDefault="00817A25" w:rsidP="00817A25">
      <w:pPr>
        <w:pStyle w:val="EndNoteBibliography"/>
      </w:pPr>
      <w:r w:rsidRPr="00817A25">
        <w:t xml:space="preserve">Peralta, I., D. Spooner and S. Knapp (2008). "The taxonomy of tomatoes: a revision of wild tomatoes (Solanum section Lycopersicon) and their outgroup relatives in sections Juglandifolium and Lycopersicoides." </w:t>
      </w:r>
      <w:r w:rsidRPr="00817A25">
        <w:rPr>
          <w:u w:val="single"/>
        </w:rPr>
        <w:t>Syst Bot Monogr</w:t>
      </w:r>
      <w:r w:rsidRPr="00817A25">
        <w:t xml:space="preserve"> </w:t>
      </w:r>
      <w:r w:rsidRPr="00817A25">
        <w:rPr>
          <w:b/>
        </w:rPr>
        <w:t>84</w:t>
      </w:r>
      <w:r w:rsidRPr="00817A25">
        <w:t>: 1-186.</w:t>
      </w:r>
    </w:p>
    <w:p w14:paraId="632CD13E" w14:textId="77777777" w:rsidR="00817A25" w:rsidRPr="00817A25" w:rsidRDefault="00817A25" w:rsidP="00817A25">
      <w:pPr>
        <w:pStyle w:val="EndNoteBibliography"/>
      </w:pPr>
      <w:r w:rsidRPr="00817A25">
        <w:t xml:space="preserve">Persoons, A., E. Morin, C. Delaruelle, T. Payen, F. Halkett, P. Frey, S. De Mita and S. Duplessis (2014). "Patterns of genomic variation in the poplar rust fungus Melampsora larici-populina identify pathogenesis-related factors." </w:t>
      </w:r>
      <w:r w:rsidRPr="00817A25">
        <w:rPr>
          <w:u w:val="single"/>
        </w:rPr>
        <w:t>Frontiers in plant science</w:t>
      </w:r>
      <w:r w:rsidRPr="00817A25">
        <w:t xml:space="preserve"> </w:t>
      </w:r>
      <w:r w:rsidRPr="00817A25">
        <w:rPr>
          <w:b/>
        </w:rPr>
        <w:t>5</w:t>
      </w:r>
      <w:r w:rsidRPr="00817A25">
        <w:t>.</w:t>
      </w:r>
    </w:p>
    <w:p w14:paraId="23000029" w14:textId="77777777" w:rsidR="00817A25" w:rsidRPr="00817A25" w:rsidRDefault="00817A25" w:rsidP="00817A25">
      <w:pPr>
        <w:pStyle w:val="EndNoteBibliography"/>
      </w:pPr>
      <w:r w:rsidRPr="00817A25">
        <w:t xml:space="preserve">Pieterse, C. M., D. Van der Does, C. Zamioudis, A. Leon-Reyes and S. C. Van Wees (2012). "Hormonal modulation of plant immunity." </w:t>
      </w:r>
      <w:r w:rsidRPr="00817A25">
        <w:rPr>
          <w:u w:val="single"/>
        </w:rPr>
        <w:t>Annual review of cell and developmental biology</w:t>
      </w:r>
      <w:r w:rsidRPr="00817A25">
        <w:t xml:space="preserve"> </w:t>
      </w:r>
      <w:r w:rsidRPr="00817A25">
        <w:rPr>
          <w:b/>
        </w:rPr>
        <w:t>28</w:t>
      </w:r>
      <w:r w:rsidRPr="00817A25">
        <w:t>: 489-521.</w:t>
      </w:r>
    </w:p>
    <w:p w14:paraId="251014BA" w14:textId="77777777" w:rsidR="00817A25" w:rsidRPr="00817A25" w:rsidRDefault="00817A25" w:rsidP="00817A25">
      <w:pPr>
        <w:pStyle w:val="EndNoteBibliography"/>
      </w:pPr>
      <w:r w:rsidRPr="00817A25">
        <w:t xml:space="preserve">Poland, J. A., P. J. Balint-Kurti, R. J. Wisser, R. C. Pratt and R. J. Nelson (2009). "Shades of gray: the world of quantitative disease resistance." </w:t>
      </w:r>
      <w:r w:rsidRPr="00817A25">
        <w:rPr>
          <w:u w:val="single"/>
        </w:rPr>
        <w:t>Trends in plant science</w:t>
      </w:r>
      <w:r w:rsidRPr="00817A25">
        <w:t xml:space="preserve"> </w:t>
      </w:r>
      <w:r w:rsidRPr="00817A25">
        <w:rPr>
          <w:b/>
        </w:rPr>
        <w:t>14</w:t>
      </w:r>
      <w:r w:rsidRPr="00817A25">
        <w:t>(1): 21-29.</w:t>
      </w:r>
    </w:p>
    <w:p w14:paraId="4BED1F95" w14:textId="77777777" w:rsidR="00817A25" w:rsidRPr="00817A25" w:rsidRDefault="00817A25" w:rsidP="00817A25">
      <w:pPr>
        <w:pStyle w:val="EndNoteBibliography"/>
      </w:pPr>
      <w:r w:rsidRPr="00817A25">
        <w:t xml:space="preserve">Power, R. A., J. Parkhill and T. de Oliveira (2017). "Microbial genome-wide association studies: lessons from human GWAS." </w:t>
      </w:r>
      <w:r w:rsidRPr="00817A25">
        <w:rPr>
          <w:u w:val="single"/>
        </w:rPr>
        <w:t>Nature Reviews Genetics</w:t>
      </w:r>
      <w:r w:rsidRPr="00817A25">
        <w:t xml:space="preserve"> </w:t>
      </w:r>
      <w:r w:rsidRPr="00817A25">
        <w:rPr>
          <w:b/>
        </w:rPr>
        <w:t>18</w:t>
      </w:r>
      <w:r w:rsidRPr="00817A25">
        <w:t>(1): 41-50.</w:t>
      </w:r>
    </w:p>
    <w:p w14:paraId="127C7963" w14:textId="77777777" w:rsidR="00817A25" w:rsidRPr="00817A25" w:rsidRDefault="00817A25" w:rsidP="00817A25">
      <w:pPr>
        <w:pStyle w:val="EndNoteBibliography"/>
      </w:pPr>
      <w:r w:rsidRPr="00817A25">
        <w:t xml:space="preserve">Quidde, T., P. Büttner and P. Tudzynski (1999). "Evidence for three different specific saponin-detoxifying activities in Botrytis cinerea and cloning and functional analysis of a gene coding for a putative avenacinase." </w:t>
      </w:r>
      <w:r w:rsidRPr="00817A25">
        <w:rPr>
          <w:u w:val="single"/>
        </w:rPr>
        <w:t>European Journal of Plant Pathology</w:t>
      </w:r>
      <w:r w:rsidRPr="00817A25">
        <w:t xml:space="preserve"> </w:t>
      </w:r>
      <w:r w:rsidRPr="00817A25">
        <w:rPr>
          <w:b/>
        </w:rPr>
        <w:t>105</w:t>
      </w:r>
      <w:r w:rsidRPr="00817A25">
        <w:t>(3): 273-283.</w:t>
      </w:r>
    </w:p>
    <w:p w14:paraId="3A1D0B61" w14:textId="77777777" w:rsidR="00817A25" w:rsidRPr="00817A25" w:rsidRDefault="00817A25" w:rsidP="00817A25">
      <w:pPr>
        <w:pStyle w:val="EndNoteBibliography"/>
      </w:pPr>
      <w:r w:rsidRPr="00817A25">
        <w:t xml:space="preserve">Quidde, T., A. Osbourn and P. Tudzynski (1998). "Detoxification of α-tomatine by Botrytis cinerea." </w:t>
      </w:r>
      <w:r w:rsidRPr="00817A25">
        <w:rPr>
          <w:u w:val="single"/>
        </w:rPr>
        <w:t>Physiological and Molecular Plant Pathology</w:t>
      </w:r>
      <w:r w:rsidRPr="00817A25">
        <w:t xml:space="preserve"> </w:t>
      </w:r>
      <w:r w:rsidRPr="00817A25">
        <w:rPr>
          <w:b/>
        </w:rPr>
        <w:t>52</w:t>
      </w:r>
      <w:r w:rsidRPr="00817A25">
        <w:t>(3): 151-165.</w:t>
      </w:r>
    </w:p>
    <w:p w14:paraId="2A35B6AB" w14:textId="77777777" w:rsidR="00817A25" w:rsidRPr="00817A25" w:rsidRDefault="00817A25" w:rsidP="00817A25">
      <w:pPr>
        <w:pStyle w:val="EndNoteBibliography"/>
      </w:pPr>
      <w:r w:rsidRPr="00817A25">
        <w:t xml:space="preserve">R Development Core Team (2008). "R: A language and environment for statistical computing." </w:t>
      </w:r>
      <w:r w:rsidRPr="00817A25">
        <w:rPr>
          <w:u w:val="single"/>
        </w:rPr>
        <w:t>R Foundation for Statistical Computing,Vienna, Austria. ISBN 3-900051-07-0</w:t>
      </w:r>
      <w:r w:rsidRPr="00817A25">
        <w:t>.</w:t>
      </w:r>
    </w:p>
    <w:p w14:paraId="0D481A72" w14:textId="77777777" w:rsidR="00817A25" w:rsidRPr="00817A25" w:rsidRDefault="00817A25" w:rsidP="00817A25">
      <w:pPr>
        <w:pStyle w:val="EndNoteBibliography"/>
      </w:pPr>
      <w:r w:rsidRPr="00817A25">
        <w:lastRenderedPageBreak/>
        <w:t xml:space="preserve">Romanazzi, G. and S. Droby (2016). Control Strategies for Postharvest Grey Mould on Fruit Crops. </w:t>
      </w:r>
      <w:r w:rsidRPr="00817A25">
        <w:rPr>
          <w:u w:val="single"/>
        </w:rPr>
        <w:t>Botrytis–the Fungus, the Pathogen and its Management in Agricultural Systems</w:t>
      </w:r>
      <w:r w:rsidRPr="00817A25">
        <w:t>, Springer</w:t>
      </w:r>
      <w:r w:rsidRPr="00817A25">
        <w:rPr>
          <w:b/>
        </w:rPr>
        <w:t xml:space="preserve">: </w:t>
      </w:r>
      <w:r w:rsidRPr="00817A25">
        <w:t>217-228.</w:t>
      </w:r>
    </w:p>
    <w:p w14:paraId="40ACE5F7" w14:textId="77777777" w:rsidR="00817A25" w:rsidRPr="00817A25" w:rsidRDefault="00817A25" w:rsidP="00817A25">
      <w:pPr>
        <w:pStyle w:val="EndNoteBibliography"/>
      </w:pPr>
      <w:r w:rsidRPr="00817A25">
        <w:t xml:space="preserve">Rosenthal, J. P. and R. Dirzo (1997). "Effects of life history, domestication and agronomic selection on plant defence against insects: evidence from maizes and wild relatives." </w:t>
      </w:r>
      <w:r w:rsidRPr="00817A25">
        <w:rPr>
          <w:u w:val="single"/>
        </w:rPr>
        <w:t>Evolutionary Ecology</w:t>
      </w:r>
      <w:r w:rsidRPr="00817A25">
        <w:t xml:space="preserve"> </w:t>
      </w:r>
      <w:r w:rsidRPr="00817A25">
        <w:rPr>
          <w:b/>
        </w:rPr>
        <w:t>11</w:t>
      </w:r>
      <w:r w:rsidRPr="00817A25">
        <w:t>(3): 337-355.</w:t>
      </w:r>
    </w:p>
    <w:p w14:paraId="2849A675" w14:textId="77777777" w:rsidR="00817A25" w:rsidRPr="00817A25" w:rsidRDefault="00817A25" w:rsidP="00817A25">
      <w:pPr>
        <w:pStyle w:val="EndNoteBibliography"/>
      </w:pPr>
      <w:r w:rsidRPr="00817A25">
        <w:t xml:space="preserve">Rowe, H. C. and D. J. Kliebenstein (2007). "Elevated genetic variation within virulence-associated Botrytis cinerea polygalacturonase loci." </w:t>
      </w:r>
      <w:r w:rsidRPr="00817A25">
        <w:rPr>
          <w:u w:val="single"/>
        </w:rPr>
        <w:t>Molecular Plant-Microbe Interactions</w:t>
      </w:r>
      <w:r w:rsidRPr="00817A25">
        <w:t xml:space="preserve"> </w:t>
      </w:r>
      <w:r w:rsidRPr="00817A25">
        <w:rPr>
          <w:b/>
        </w:rPr>
        <w:t>20</w:t>
      </w:r>
      <w:r w:rsidRPr="00817A25">
        <w:t>(9): 1126-1137.</w:t>
      </w:r>
    </w:p>
    <w:p w14:paraId="192A7307" w14:textId="77777777" w:rsidR="00817A25" w:rsidRPr="00817A25" w:rsidRDefault="00817A25" w:rsidP="00817A25">
      <w:pPr>
        <w:pStyle w:val="EndNoteBibliography"/>
      </w:pPr>
      <w:r w:rsidRPr="00817A25">
        <w:t xml:space="preserve">Rowe, H. C. and D. J. Kliebenstein (2008). "Complex genetics control natural variation in Arabidopsis thaliana resistance to Botrytis cinerea." </w:t>
      </w:r>
      <w:r w:rsidRPr="00817A25">
        <w:rPr>
          <w:u w:val="single"/>
        </w:rPr>
        <w:t>Genetics</w:t>
      </w:r>
      <w:r w:rsidRPr="00817A25">
        <w:t xml:space="preserve"> </w:t>
      </w:r>
      <w:r w:rsidRPr="00817A25">
        <w:rPr>
          <w:b/>
        </w:rPr>
        <w:t>180</w:t>
      </w:r>
      <w:r w:rsidRPr="00817A25">
        <w:t>(4): 2237-2250.</w:t>
      </w:r>
    </w:p>
    <w:p w14:paraId="5E461111" w14:textId="77777777" w:rsidR="00817A25" w:rsidRPr="00817A25" w:rsidRDefault="00817A25" w:rsidP="00817A25">
      <w:pPr>
        <w:pStyle w:val="EndNoteBibliography"/>
      </w:pPr>
      <w:r w:rsidRPr="00817A25">
        <w:t xml:space="preserve">Rowe, H. C., J. W. Walley, J. Corwin, E. K.-F. Chan, K. Dehesh and D. J. Kliebenstein (2010). "Deficiencies in jasmonate-mediated plant defense reveal quantitative variation in Botrytis cinerea pathogenesis." </w:t>
      </w:r>
      <w:r w:rsidRPr="00817A25">
        <w:rPr>
          <w:u w:val="single"/>
        </w:rPr>
        <w:t>PLoS Pathog</w:t>
      </w:r>
      <w:r w:rsidRPr="00817A25">
        <w:t xml:space="preserve"> </w:t>
      </w:r>
      <w:r w:rsidRPr="00817A25">
        <w:rPr>
          <w:b/>
        </w:rPr>
        <w:t>6</w:t>
      </w:r>
      <w:r w:rsidRPr="00817A25">
        <w:t>(4): e1000861.</w:t>
      </w:r>
    </w:p>
    <w:p w14:paraId="27A2E34F" w14:textId="77777777" w:rsidR="00817A25" w:rsidRPr="00817A25" w:rsidRDefault="00817A25" w:rsidP="00817A25">
      <w:pPr>
        <w:pStyle w:val="EndNoteBibliography"/>
      </w:pPr>
      <w:r w:rsidRPr="00817A25">
        <w:t xml:space="preserve">Samuel, S., T. Veloukas, A. Papavasileiou and G. S. Karaoglanidis (2012). "Differences in frequency of transposable elements presence in Botrytis cinerea populations from several hosts in Greece." </w:t>
      </w:r>
      <w:r w:rsidRPr="00817A25">
        <w:rPr>
          <w:u w:val="single"/>
        </w:rPr>
        <w:t>Plant disease</w:t>
      </w:r>
      <w:r w:rsidRPr="00817A25">
        <w:t xml:space="preserve"> </w:t>
      </w:r>
      <w:r w:rsidRPr="00817A25">
        <w:rPr>
          <w:b/>
        </w:rPr>
        <w:t>96</w:t>
      </w:r>
      <w:r w:rsidRPr="00817A25">
        <w:t>(9): 1286-1290.</w:t>
      </w:r>
    </w:p>
    <w:p w14:paraId="0FBFCA94" w14:textId="77777777" w:rsidR="00817A25" w:rsidRPr="00817A25" w:rsidRDefault="00817A25" w:rsidP="00817A25">
      <w:pPr>
        <w:pStyle w:val="EndNoteBibliography"/>
      </w:pPr>
      <w:r w:rsidRPr="00817A25">
        <w:t xml:space="preserve">Sauerbrunn, N. and N. L. Schlaich (2004). "PCC1: a merging point for pathogen defence and circadian signalling in Arabidopsis." </w:t>
      </w:r>
      <w:r w:rsidRPr="00817A25">
        <w:rPr>
          <w:u w:val="single"/>
        </w:rPr>
        <w:t>Planta</w:t>
      </w:r>
      <w:r w:rsidRPr="00817A25">
        <w:t xml:space="preserve"> </w:t>
      </w:r>
      <w:r w:rsidRPr="00817A25">
        <w:rPr>
          <w:b/>
        </w:rPr>
        <w:t>218</w:t>
      </w:r>
      <w:r w:rsidRPr="00817A25">
        <w:t>(4): 552-561.</w:t>
      </w:r>
    </w:p>
    <w:p w14:paraId="1ABBEB50" w14:textId="77777777" w:rsidR="00817A25" w:rsidRPr="00817A25" w:rsidRDefault="00817A25" w:rsidP="00817A25">
      <w:pPr>
        <w:pStyle w:val="EndNoteBibliography"/>
      </w:pPr>
      <w:r w:rsidRPr="00817A25">
        <w:t xml:space="preserve">Schumacher, J., J.-M. Pradier, A. Simon, S. Traeger, J. Moraga, I. G. Collado, M. Viaud and B. Tudzynski (2012). "Natural variation in the VELVET gene bcvel1 affects virulence and light-dependent differentiation in Botrytis cinerea." </w:t>
      </w:r>
      <w:r w:rsidRPr="00817A25">
        <w:rPr>
          <w:u w:val="single"/>
        </w:rPr>
        <w:t>PLoS One</w:t>
      </w:r>
      <w:r w:rsidRPr="00817A25">
        <w:t xml:space="preserve"> </w:t>
      </w:r>
      <w:r w:rsidRPr="00817A25">
        <w:rPr>
          <w:b/>
        </w:rPr>
        <w:t>7</w:t>
      </w:r>
      <w:r w:rsidRPr="00817A25">
        <w:t>(10): e47840.</w:t>
      </w:r>
    </w:p>
    <w:p w14:paraId="2EA83742" w14:textId="77777777" w:rsidR="00817A25" w:rsidRPr="00817A25" w:rsidRDefault="00817A25" w:rsidP="00817A25">
      <w:pPr>
        <w:pStyle w:val="EndNoteBibliography"/>
      </w:pPr>
      <w:r w:rsidRPr="00817A25">
        <w:t xml:space="preserve">Shen, X., M. Alam, F. Fikse and L. Rönnegård (2013). "A novel generalized ridge regression method for quantitative genetics." </w:t>
      </w:r>
      <w:r w:rsidRPr="00817A25">
        <w:rPr>
          <w:u w:val="single"/>
        </w:rPr>
        <w:t>Genetics</w:t>
      </w:r>
      <w:r w:rsidRPr="00817A25">
        <w:t xml:space="preserve"> </w:t>
      </w:r>
      <w:r w:rsidRPr="00817A25">
        <w:rPr>
          <w:b/>
        </w:rPr>
        <w:t>193</w:t>
      </w:r>
      <w:r w:rsidRPr="00817A25">
        <w:t>(4): 1255-1268.</w:t>
      </w:r>
    </w:p>
    <w:p w14:paraId="7323B5F5" w14:textId="77777777" w:rsidR="00817A25" w:rsidRPr="00817A25" w:rsidRDefault="00817A25" w:rsidP="00817A25">
      <w:pPr>
        <w:pStyle w:val="EndNoteBibliography"/>
      </w:pPr>
      <w:r w:rsidRPr="00817A25">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17A25">
        <w:rPr>
          <w:u w:val="single"/>
        </w:rPr>
        <w:t>Molecular plant-microbe interactions</w:t>
      </w:r>
      <w:r w:rsidRPr="00817A25">
        <w:t xml:space="preserve"> </w:t>
      </w:r>
      <w:r w:rsidRPr="00817A25">
        <w:rPr>
          <w:b/>
        </w:rPr>
        <w:t>18</w:t>
      </w:r>
      <w:r w:rsidRPr="00817A25">
        <w:t>(6): 602-612.</w:t>
      </w:r>
    </w:p>
    <w:p w14:paraId="115B970B" w14:textId="77777777" w:rsidR="00817A25" w:rsidRPr="00817A25" w:rsidRDefault="00817A25" w:rsidP="00817A25">
      <w:pPr>
        <w:pStyle w:val="EndNoteBibliography"/>
      </w:pPr>
      <w:r w:rsidRPr="00817A25">
        <w:t xml:space="preserve">Sim, S.-C., G. Durstewitz, J. Plieske, R. Wieseke, M. W. Ganal, A. Van Deynze, J. P. Hamilton, C. R. Buell, M. Causse and S. Wijeratne (2012). "Development of a large SNP genotyping array and generation of high-density genetic maps in tomato." </w:t>
      </w:r>
      <w:r w:rsidRPr="00817A25">
        <w:rPr>
          <w:u w:val="single"/>
        </w:rPr>
        <w:t>PloS one</w:t>
      </w:r>
      <w:r w:rsidRPr="00817A25">
        <w:t xml:space="preserve"> </w:t>
      </w:r>
      <w:r w:rsidRPr="00817A25">
        <w:rPr>
          <w:b/>
        </w:rPr>
        <w:t>7</w:t>
      </w:r>
      <w:r w:rsidRPr="00817A25">
        <w:t>(7): e40563.</w:t>
      </w:r>
    </w:p>
    <w:p w14:paraId="7C8A8E1D" w14:textId="77777777" w:rsidR="00817A25" w:rsidRPr="00817A25" w:rsidRDefault="00817A25" w:rsidP="00817A25">
      <w:pPr>
        <w:pStyle w:val="EndNoteBibliography"/>
      </w:pPr>
      <w:r w:rsidRPr="00817A25">
        <w:t>Smale, M. (1996). "Understanding global trends in the use of wheat diversity and international flows of wheat genetic resources."</w:t>
      </w:r>
    </w:p>
    <w:p w14:paraId="0A7D3A1A" w14:textId="77777777" w:rsidR="00817A25" w:rsidRPr="00817A25" w:rsidRDefault="00817A25" w:rsidP="00817A25">
      <w:pPr>
        <w:pStyle w:val="EndNoteBibliography"/>
      </w:pPr>
      <w:r w:rsidRPr="00817A25">
        <w:t xml:space="preserve">Staats, M. and J. A. van Kan (2012). "Genome update of Botrytis cinerea strains B05. 10 and T4." </w:t>
      </w:r>
      <w:r w:rsidRPr="00817A25">
        <w:rPr>
          <w:u w:val="single"/>
        </w:rPr>
        <w:t>Eukaryotic cell</w:t>
      </w:r>
      <w:r w:rsidRPr="00817A25">
        <w:t xml:space="preserve"> </w:t>
      </w:r>
      <w:r w:rsidRPr="00817A25">
        <w:rPr>
          <w:b/>
        </w:rPr>
        <w:t>11</w:t>
      </w:r>
      <w:r w:rsidRPr="00817A25">
        <w:t>(11): 1413-1414.</w:t>
      </w:r>
    </w:p>
    <w:p w14:paraId="6666C44C" w14:textId="77777777" w:rsidR="00817A25" w:rsidRPr="00817A25" w:rsidRDefault="00817A25" w:rsidP="00817A25">
      <w:pPr>
        <w:pStyle w:val="EndNoteBibliography"/>
      </w:pPr>
      <w:r w:rsidRPr="00817A25">
        <w:t xml:space="preserve">Stefanato, F. L., E. Abou‐Mansour, A. Buchala, M. Kretschmer, A. Mosbach, M. Hahn, C. G. Bochet, J. P. Métraux and H. j. Schoonbeek (2009). "The ABC transporter BcatrB from Botrytis cinerea exports camalexin and is a virulence factor on Arabidopsis thaliana." </w:t>
      </w:r>
      <w:r w:rsidRPr="00817A25">
        <w:rPr>
          <w:u w:val="single"/>
        </w:rPr>
        <w:t>The Plant Journal</w:t>
      </w:r>
      <w:r w:rsidRPr="00817A25">
        <w:t xml:space="preserve"> </w:t>
      </w:r>
      <w:r w:rsidRPr="00817A25">
        <w:rPr>
          <w:b/>
        </w:rPr>
        <w:t>58</w:t>
      </w:r>
      <w:r w:rsidRPr="00817A25">
        <w:t>(3): 499-510.</w:t>
      </w:r>
    </w:p>
    <w:p w14:paraId="11632C27" w14:textId="77777777" w:rsidR="00817A25" w:rsidRPr="00817A25" w:rsidRDefault="00817A25" w:rsidP="00817A25">
      <w:pPr>
        <w:pStyle w:val="EndNoteBibliography"/>
      </w:pPr>
      <w:r w:rsidRPr="00817A25">
        <w:t xml:space="preserve">Stukenbrock, E. H. and B. A. McDonald (2008). "The origins of plant pathogens in agro-ecosystems." </w:t>
      </w:r>
      <w:r w:rsidRPr="00817A25">
        <w:rPr>
          <w:u w:val="single"/>
        </w:rPr>
        <w:t>Annu. Rev. Phytopathol.</w:t>
      </w:r>
      <w:r w:rsidRPr="00817A25">
        <w:t xml:space="preserve"> </w:t>
      </w:r>
      <w:r w:rsidRPr="00817A25">
        <w:rPr>
          <w:b/>
        </w:rPr>
        <w:t>46</w:t>
      </w:r>
      <w:r w:rsidRPr="00817A25">
        <w:t>: 75-100.</w:t>
      </w:r>
    </w:p>
    <w:p w14:paraId="71B860AF" w14:textId="77777777" w:rsidR="00817A25" w:rsidRPr="00817A25" w:rsidRDefault="00817A25" w:rsidP="00817A25">
      <w:pPr>
        <w:pStyle w:val="EndNoteBibliography"/>
      </w:pPr>
      <w:r w:rsidRPr="00817A25">
        <w:t xml:space="preserve">Talas, F., R. Kalih, T. Miedaner and B. A. McDonald (2016). "Genome-wide association study identifies novel candidate genes for aggressiveness, deoxynivalenol production, and azole sensitivity in natural field populations of Fusarium graminearum." </w:t>
      </w:r>
      <w:r w:rsidRPr="00817A25">
        <w:rPr>
          <w:u w:val="single"/>
        </w:rPr>
        <w:t>Molecular Plant-Microbe Interactions</w:t>
      </w:r>
      <w:r w:rsidRPr="00817A25">
        <w:t xml:space="preserve"> </w:t>
      </w:r>
      <w:r w:rsidRPr="00817A25">
        <w:rPr>
          <w:b/>
        </w:rPr>
        <w:t>29</w:t>
      </w:r>
      <w:r w:rsidRPr="00817A25">
        <w:t>(5): 417-430.</w:t>
      </w:r>
    </w:p>
    <w:p w14:paraId="6A50CB4F" w14:textId="77777777" w:rsidR="00817A25" w:rsidRPr="00817A25" w:rsidRDefault="00817A25" w:rsidP="00817A25">
      <w:pPr>
        <w:pStyle w:val="EndNoteBibliography"/>
      </w:pPr>
      <w:r w:rsidRPr="00817A25">
        <w:t xml:space="preserve">Tanksley, S. D. (2004). "The genetic, developmental, and molecular bases of fruit size and shape variation in tomato." </w:t>
      </w:r>
      <w:r w:rsidRPr="00817A25">
        <w:rPr>
          <w:u w:val="single"/>
        </w:rPr>
        <w:t>The plant cell</w:t>
      </w:r>
      <w:r w:rsidRPr="00817A25">
        <w:t xml:space="preserve"> </w:t>
      </w:r>
      <w:r w:rsidRPr="00817A25">
        <w:rPr>
          <w:b/>
        </w:rPr>
        <w:t>16</w:t>
      </w:r>
      <w:r w:rsidRPr="00817A25">
        <w:t>(suppl 1): S181-S189.</w:t>
      </w:r>
    </w:p>
    <w:p w14:paraId="48257434" w14:textId="77777777" w:rsidR="00817A25" w:rsidRPr="00817A25" w:rsidRDefault="00817A25" w:rsidP="00817A25">
      <w:pPr>
        <w:pStyle w:val="EndNoteBibliography"/>
      </w:pPr>
      <w:r w:rsidRPr="00817A25">
        <w:t xml:space="preserve">Tanksley, S. D. and S. R. McCouch (1997). "Seed banks and molecular maps: unlocking genetic potential from the wild." </w:t>
      </w:r>
      <w:r w:rsidRPr="00817A25">
        <w:rPr>
          <w:u w:val="single"/>
        </w:rPr>
        <w:t>Science</w:t>
      </w:r>
      <w:r w:rsidRPr="00817A25">
        <w:t xml:space="preserve"> </w:t>
      </w:r>
      <w:r w:rsidRPr="00817A25">
        <w:rPr>
          <w:b/>
        </w:rPr>
        <w:t>277</w:t>
      </w:r>
      <w:r w:rsidRPr="00817A25">
        <w:t>(5329): 1063-1066.</w:t>
      </w:r>
    </w:p>
    <w:p w14:paraId="5A2C1E2E" w14:textId="77777777" w:rsidR="00817A25" w:rsidRPr="00817A25" w:rsidRDefault="00817A25" w:rsidP="00817A25">
      <w:pPr>
        <w:pStyle w:val="EndNoteBibliography"/>
      </w:pPr>
      <w:r w:rsidRPr="00817A25">
        <w:t xml:space="preserve">ten Have, A., W. Mulder, J. Visser and J. A. van Kan (1998). "The endopolygalacturonase gene Bcpg1 is required for full virulence of Botrytis cinerea." </w:t>
      </w:r>
      <w:r w:rsidRPr="00817A25">
        <w:rPr>
          <w:u w:val="single"/>
        </w:rPr>
        <w:t>Molecular Plant-Microbe Interactions</w:t>
      </w:r>
      <w:r w:rsidRPr="00817A25">
        <w:t xml:space="preserve"> </w:t>
      </w:r>
      <w:r w:rsidRPr="00817A25">
        <w:rPr>
          <w:b/>
        </w:rPr>
        <w:t>11</w:t>
      </w:r>
      <w:r w:rsidRPr="00817A25">
        <w:t>(10): 1009-1016.</w:t>
      </w:r>
    </w:p>
    <w:p w14:paraId="741BAD6C" w14:textId="77777777" w:rsidR="00817A25" w:rsidRPr="00817A25" w:rsidRDefault="00817A25" w:rsidP="00817A25">
      <w:pPr>
        <w:pStyle w:val="EndNoteBibliography"/>
      </w:pPr>
      <w:r w:rsidRPr="00817A25">
        <w:lastRenderedPageBreak/>
        <w:t xml:space="preserve">Ten Have, A., R. van Berloo, P. Lindhout and J. A. van Kan (2007). "Partial stem and leaf resistance against the fungal pathogen Botrytis cinerea in wild relatives of tomato." </w:t>
      </w:r>
      <w:r w:rsidRPr="00817A25">
        <w:rPr>
          <w:u w:val="single"/>
        </w:rPr>
        <w:t>European journal of plant pathology</w:t>
      </w:r>
      <w:r w:rsidRPr="00817A25">
        <w:t xml:space="preserve"> </w:t>
      </w:r>
      <w:r w:rsidRPr="00817A25">
        <w:rPr>
          <w:b/>
        </w:rPr>
        <w:t>117</w:t>
      </w:r>
      <w:r w:rsidRPr="00817A25">
        <w:t>(2): 153-166.</w:t>
      </w:r>
    </w:p>
    <w:p w14:paraId="4914A7C5" w14:textId="77777777" w:rsidR="00817A25" w:rsidRPr="00817A25" w:rsidRDefault="00817A25" w:rsidP="00817A25">
      <w:pPr>
        <w:pStyle w:val="EndNoteBibliography"/>
      </w:pPr>
      <w:r w:rsidRPr="00817A25">
        <w:t xml:space="preserve">Tiffin, P. and D. A. Moeller (2006). "Molecular evolution of plant immune system genes." </w:t>
      </w:r>
      <w:r w:rsidRPr="00817A25">
        <w:rPr>
          <w:u w:val="single"/>
        </w:rPr>
        <w:t>Trends in genetics</w:t>
      </w:r>
      <w:r w:rsidRPr="00817A25">
        <w:t xml:space="preserve"> </w:t>
      </w:r>
      <w:r w:rsidRPr="00817A25">
        <w:rPr>
          <w:b/>
        </w:rPr>
        <w:t>22</w:t>
      </w:r>
      <w:r w:rsidRPr="00817A25">
        <w:t>(12): 662-670.</w:t>
      </w:r>
    </w:p>
    <w:p w14:paraId="481BCAF9" w14:textId="77777777" w:rsidR="00817A25" w:rsidRPr="00817A25" w:rsidRDefault="00817A25" w:rsidP="00817A25">
      <w:pPr>
        <w:pStyle w:val="EndNoteBibliography"/>
      </w:pPr>
      <w:r w:rsidRPr="00817A25">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817A25">
        <w:rPr>
          <w:u w:val="single"/>
        </w:rPr>
        <w:t>Frontiers in plant science</w:t>
      </w:r>
      <w:r w:rsidRPr="00817A25">
        <w:t xml:space="preserve"> </w:t>
      </w:r>
      <w:r w:rsidRPr="00817A25">
        <w:rPr>
          <w:b/>
        </w:rPr>
        <w:t>5</w:t>
      </w:r>
      <w:r w:rsidRPr="00817A25">
        <w:t>.</w:t>
      </w:r>
    </w:p>
    <w:p w14:paraId="0FD9C994" w14:textId="77777777" w:rsidR="00817A25" w:rsidRPr="00817A25" w:rsidRDefault="00817A25" w:rsidP="00817A25">
      <w:pPr>
        <w:pStyle w:val="EndNoteBibliography"/>
      </w:pPr>
      <w:r w:rsidRPr="00817A25">
        <w:t xml:space="preserve">Valette-Collet, O., A. Cimerman, P. Reignault, C. Levis and M. Boccara (2003). "Disruption of Botrytis cinerea pectin methylesterase gene Bcpme1 reduces virulence on several host plants." </w:t>
      </w:r>
      <w:r w:rsidRPr="00817A25">
        <w:rPr>
          <w:u w:val="single"/>
        </w:rPr>
        <w:t>Molecular Plant-Microbe Interactions</w:t>
      </w:r>
      <w:r w:rsidRPr="00817A25">
        <w:t xml:space="preserve"> </w:t>
      </w:r>
      <w:r w:rsidRPr="00817A25">
        <w:rPr>
          <w:b/>
        </w:rPr>
        <w:t>16</w:t>
      </w:r>
      <w:r w:rsidRPr="00817A25">
        <w:t>(4): 360-367.</w:t>
      </w:r>
    </w:p>
    <w:p w14:paraId="7BFBA1AA" w14:textId="77777777" w:rsidR="00817A25" w:rsidRPr="00817A25" w:rsidRDefault="00817A25" w:rsidP="00817A25">
      <w:pPr>
        <w:pStyle w:val="EndNoteBibliography"/>
      </w:pPr>
      <w:r w:rsidRPr="00817A25">
        <w:t xml:space="preserve">Viaud, M., A.-F. Adam-Blondon, J. Amselem, P. Bally, A. Cimerman, B. Dalmais-Lenaers, N. Lapalu, M.-H. Lebrun, B. Poinssot and J. M. Pradier (2012). "Le génome de Botrytis décrypté." </w:t>
      </w:r>
      <w:r w:rsidRPr="00817A25">
        <w:rPr>
          <w:u w:val="single"/>
        </w:rPr>
        <w:t>Revue des oenologues et des techniques vitivinicoles et oenologiques</w:t>
      </w:r>
      <w:r w:rsidRPr="00817A25">
        <w:t>(142): 9-11.</w:t>
      </w:r>
    </w:p>
    <w:p w14:paraId="4786B577" w14:textId="77777777" w:rsidR="00817A25" w:rsidRPr="00817A25" w:rsidRDefault="00817A25" w:rsidP="00817A25">
      <w:pPr>
        <w:pStyle w:val="EndNoteBibliography"/>
      </w:pPr>
      <w:r w:rsidRPr="00817A25">
        <w:t xml:space="preserve">Vleeshouwers, V. G. and R. P. Oliver (2014). "Effectors as tools in disease resistance breeding against biotrophic, hemibiotrophic, and necrotrophic plant pathogens." </w:t>
      </w:r>
      <w:r w:rsidRPr="00817A25">
        <w:rPr>
          <w:u w:val="single"/>
        </w:rPr>
        <w:t>Molecular plant-microbe interactions</w:t>
      </w:r>
      <w:r w:rsidRPr="00817A25">
        <w:t xml:space="preserve"> </w:t>
      </w:r>
      <w:r w:rsidRPr="00817A25">
        <w:rPr>
          <w:b/>
        </w:rPr>
        <w:t>27</w:t>
      </w:r>
      <w:r w:rsidRPr="00817A25">
        <w:t>(3): 196-206.</w:t>
      </w:r>
    </w:p>
    <w:p w14:paraId="3B8D7334" w14:textId="77777777" w:rsidR="00817A25" w:rsidRPr="00817A25" w:rsidRDefault="00817A25" w:rsidP="00817A25">
      <w:pPr>
        <w:pStyle w:val="EndNoteBibliography"/>
      </w:pPr>
      <w:r w:rsidRPr="00817A25">
        <w:t xml:space="preserve">Weyman, P. D., Z. Pan, Q. Feng, D. G. Gilchrist and R. M. Bostock (2006). "A circadian rhythm-regulated tomato gene is induced by arachidonic acid and Phythophthora infestans infection." </w:t>
      </w:r>
      <w:r w:rsidRPr="00817A25">
        <w:rPr>
          <w:u w:val="single"/>
        </w:rPr>
        <w:t>Plant physiology</w:t>
      </w:r>
      <w:r w:rsidRPr="00817A25">
        <w:t xml:space="preserve"> </w:t>
      </w:r>
      <w:r w:rsidRPr="00817A25">
        <w:rPr>
          <w:b/>
        </w:rPr>
        <w:t>140</w:t>
      </w:r>
      <w:r w:rsidRPr="00817A25">
        <w:t>(1): 235-248.</w:t>
      </w:r>
    </w:p>
    <w:p w14:paraId="480E9B97" w14:textId="77777777" w:rsidR="00817A25" w:rsidRPr="00817A25" w:rsidRDefault="00817A25" w:rsidP="00817A25">
      <w:pPr>
        <w:pStyle w:val="EndNoteBibliography"/>
      </w:pPr>
      <w:r w:rsidRPr="00817A25">
        <w:t xml:space="preserve">Wicker, T., S. Oberhaensli, F. Parlange, J. P. Buchmann, M. Shatalina, S. Roffler, R. Ben-David, J. Doležel, H. Šimková and P. Schulze-Lefert (2013). "The wheat powdery mildew genome shows the unique evolution of an obligate biotroph." </w:t>
      </w:r>
      <w:r w:rsidRPr="00817A25">
        <w:rPr>
          <w:u w:val="single"/>
        </w:rPr>
        <w:t>Nature Genetics</w:t>
      </w:r>
      <w:r w:rsidRPr="00817A25">
        <w:t xml:space="preserve"> </w:t>
      </w:r>
      <w:r w:rsidRPr="00817A25">
        <w:rPr>
          <w:b/>
        </w:rPr>
        <w:t>45</w:t>
      </w:r>
      <w:r w:rsidRPr="00817A25">
        <w:t>(9): 1092-1096.</w:t>
      </w:r>
    </w:p>
    <w:p w14:paraId="2CBF1BF7" w14:textId="77777777" w:rsidR="00817A25" w:rsidRPr="00817A25" w:rsidRDefault="00817A25" w:rsidP="00817A25">
      <w:pPr>
        <w:pStyle w:val="EndNoteBibliography"/>
      </w:pPr>
      <w:r w:rsidRPr="00817A25">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17A25">
        <w:rPr>
          <w:u w:val="single"/>
        </w:rPr>
        <w:t>Frontiers in plant science</w:t>
      </w:r>
      <w:r w:rsidRPr="00817A25">
        <w:t xml:space="preserve"> </w:t>
      </w:r>
      <w:r w:rsidRPr="00817A25">
        <w:rPr>
          <w:b/>
        </w:rPr>
        <w:t>8</w:t>
      </w:r>
      <w:r w:rsidRPr="00817A25">
        <w:t>.</w:t>
      </w:r>
    </w:p>
    <w:p w14:paraId="3C22590C" w14:textId="77777777" w:rsidR="00817A25" w:rsidRPr="00817A25" w:rsidRDefault="00817A25" w:rsidP="00817A25">
      <w:pPr>
        <w:pStyle w:val="EndNoteBibliography"/>
      </w:pPr>
      <w:r w:rsidRPr="00817A25">
        <w:t xml:space="preserve">Zerbino, D. R., P. Achuthan, W. Akanni, M. R. Amode, D. Barrell, J. Bhai, K. Billis, C. Cummins, A. Gall and C. G. Girón (2017). "Ensembl 2018." </w:t>
      </w:r>
      <w:r w:rsidRPr="00817A25">
        <w:rPr>
          <w:u w:val="single"/>
        </w:rPr>
        <w:t>Nucleic acids research</w:t>
      </w:r>
      <w:r w:rsidRPr="00817A25">
        <w:t xml:space="preserve"> </w:t>
      </w:r>
      <w:r w:rsidRPr="00817A25">
        <w:rPr>
          <w:b/>
        </w:rPr>
        <w:t>46</w:t>
      </w:r>
      <w:r w:rsidRPr="00817A25">
        <w:t>(D1): D754-D761.</w:t>
      </w:r>
    </w:p>
    <w:p w14:paraId="4961739A" w14:textId="77777777" w:rsidR="00817A25" w:rsidRPr="00817A25" w:rsidRDefault="00817A25" w:rsidP="00817A25">
      <w:pPr>
        <w:pStyle w:val="EndNoteBibliography"/>
      </w:pPr>
      <w:r w:rsidRPr="00817A25">
        <w:t xml:space="preserve">Zhang, L., A. Khan, D. Nino-Liu and M. Foolad (2002). "A molecular linkage map of tomato displaying chromosomal locations of resistance gene analogs based on a Lycopersicon esculentum× Lycopersicon hirsutum cross." </w:t>
      </w:r>
      <w:r w:rsidRPr="00817A25">
        <w:rPr>
          <w:u w:val="single"/>
        </w:rPr>
        <w:t>Genome</w:t>
      </w:r>
      <w:r w:rsidRPr="00817A25">
        <w:t xml:space="preserve"> </w:t>
      </w:r>
      <w:r w:rsidRPr="00817A25">
        <w:rPr>
          <w:b/>
        </w:rPr>
        <w:t>45</w:t>
      </w:r>
      <w:r w:rsidRPr="00817A25">
        <w:t>(1): 133-146.</w:t>
      </w:r>
    </w:p>
    <w:p w14:paraId="4BF7A612" w14:textId="77777777" w:rsidR="00817A25" w:rsidRPr="00817A25" w:rsidRDefault="00817A25" w:rsidP="00817A25">
      <w:pPr>
        <w:pStyle w:val="EndNoteBibliography"/>
      </w:pPr>
      <w:r w:rsidRPr="00817A25">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17A25">
        <w:rPr>
          <w:u w:val="single"/>
        </w:rPr>
        <w:t>The Plant Cell</w:t>
      </w:r>
      <w:r w:rsidRPr="00817A25">
        <w:t>: tpc. 00348.02017.</w:t>
      </w:r>
    </w:p>
    <w:p w14:paraId="16852A83" w14:textId="77777777" w:rsidR="00817A25" w:rsidRPr="00817A25" w:rsidRDefault="00817A25" w:rsidP="00817A25">
      <w:pPr>
        <w:pStyle w:val="EndNoteBibliography"/>
      </w:pPr>
      <w:r w:rsidRPr="00817A25">
        <w:t xml:space="preserve">Zhou, X. and M. Stephens (2012). "Genome-wide efficient mixed-model analysis for association studies." </w:t>
      </w:r>
      <w:r w:rsidRPr="00817A25">
        <w:rPr>
          <w:u w:val="single"/>
        </w:rPr>
        <w:t>Nature genetics</w:t>
      </w:r>
      <w:r w:rsidRPr="00817A25">
        <w:t xml:space="preserve"> </w:t>
      </w:r>
      <w:r w:rsidRPr="00817A25">
        <w:rPr>
          <w:b/>
        </w:rPr>
        <w:t>44</w:t>
      </w:r>
      <w:r w:rsidRPr="00817A25">
        <w:t>(7): 821.</w:t>
      </w:r>
    </w:p>
    <w:p w14:paraId="376D670B" w14:textId="77777777" w:rsidR="00817A25" w:rsidRPr="00817A25" w:rsidRDefault="00817A25" w:rsidP="00817A25">
      <w:pPr>
        <w:pStyle w:val="EndNoteBibliography"/>
      </w:pPr>
      <w:r w:rsidRPr="00817A25">
        <w:t xml:space="preserve">Zipfel, C., S. Robatzek, L. Navarro and E. J. Oakeley (2004). "Bacterial disease resistance in Arabidopsis through flagellin perception." </w:t>
      </w:r>
      <w:r w:rsidRPr="00817A25">
        <w:rPr>
          <w:u w:val="single"/>
        </w:rPr>
        <w:t>Nature</w:t>
      </w:r>
      <w:r w:rsidRPr="00817A25">
        <w:t xml:space="preserve"> </w:t>
      </w:r>
      <w:r w:rsidRPr="00817A25">
        <w:rPr>
          <w:b/>
        </w:rPr>
        <w:t>428</w:t>
      </w:r>
      <w:r w:rsidRPr="00817A25">
        <w:t>(6984): 764.</w:t>
      </w:r>
    </w:p>
    <w:p w14:paraId="0721B3FD" w14:textId="77777777" w:rsidR="00817A25" w:rsidRPr="00817A25" w:rsidRDefault="00817A25" w:rsidP="00817A25">
      <w:pPr>
        <w:pStyle w:val="EndNoteBibliography"/>
      </w:pPr>
      <w:r w:rsidRPr="00817A25">
        <w:t xml:space="preserve">Züst, T. and A. A. Agrawal (2017). "Trade-offs between plant growth and defense against insect herbivory: an emerging mechanistic synthesis." </w:t>
      </w:r>
      <w:r w:rsidRPr="00817A25">
        <w:rPr>
          <w:u w:val="single"/>
        </w:rPr>
        <w:t>Annual review of plant biology</w:t>
      </w:r>
      <w:r w:rsidRPr="00817A25">
        <w:t xml:space="preserve"> </w:t>
      </w:r>
      <w:r w:rsidRPr="00817A25">
        <w:rPr>
          <w:b/>
        </w:rPr>
        <w:t>68</w:t>
      </w:r>
      <w:r w:rsidRPr="00817A25">
        <w:t>: 513-534.</w:t>
      </w:r>
    </w:p>
    <w:p w14:paraId="4FDF3002" w14:textId="37E5D4CE"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28A4F" w14:textId="77777777" w:rsidR="0088649B" w:rsidRDefault="0088649B" w:rsidP="00B770AF">
      <w:r>
        <w:separator/>
      </w:r>
    </w:p>
  </w:endnote>
  <w:endnote w:type="continuationSeparator" w:id="0">
    <w:p w14:paraId="787B8127" w14:textId="77777777" w:rsidR="0088649B" w:rsidRDefault="0088649B"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13868A39" w:rsidR="00583E28" w:rsidRDefault="00583E28">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2A87802D" w14:textId="77777777" w:rsidR="00583E28" w:rsidRDefault="00583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A210B" w14:textId="77777777" w:rsidR="0088649B" w:rsidRDefault="0088649B" w:rsidP="00B770AF">
      <w:r>
        <w:separator/>
      </w:r>
    </w:p>
  </w:footnote>
  <w:footnote w:type="continuationSeparator" w:id="0">
    <w:p w14:paraId="69E42773" w14:textId="77777777" w:rsidR="0088649B" w:rsidRDefault="0088649B"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286B"/>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C1B0B"/>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919"/>
    <w:rsid w:val="005F5F4B"/>
    <w:rsid w:val="005F71AF"/>
    <w:rsid w:val="005F7408"/>
    <w:rsid w:val="00600DE3"/>
    <w:rsid w:val="006046FA"/>
    <w:rsid w:val="00605543"/>
    <w:rsid w:val="006068CF"/>
    <w:rsid w:val="00610C40"/>
    <w:rsid w:val="006115F0"/>
    <w:rsid w:val="006127A5"/>
    <w:rsid w:val="006158B2"/>
    <w:rsid w:val="00623B67"/>
    <w:rsid w:val="0062421C"/>
    <w:rsid w:val="00625929"/>
    <w:rsid w:val="00625D4A"/>
    <w:rsid w:val="00626599"/>
    <w:rsid w:val="00632015"/>
    <w:rsid w:val="00635624"/>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7719"/>
    <w:rsid w:val="00817A25"/>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599B"/>
    <w:rsid w:val="00B27CB5"/>
    <w:rsid w:val="00B3367D"/>
    <w:rsid w:val="00B34204"/>
    <w:rsid w:val="00B3570C"/>
    <w:rsid w:val="00B376C6"/>
    <w:rsid w:val="00B37A38"/>
    <w:rsid w:val="00B41031"/>
    <w:rsid w:val="00B411E9"/>
    <w:rsid w:val="00B428C6"/>
    <w:rsid w:val="00B436E4"/>
    <w:rsid w:val="00B447F3"/>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7988"/>
    <w:rsid w:val="00C911AD"/>
    <w:rsid w:val="00C96B4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C9E1D5B0-9989-473F-A5BC-ED6C8EDA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8269F-808B-4057-9B93-29F707F75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40</Pages>
  <Words>25060</Words>
  <Characters>142842</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9</cp:revision>
  <cp:lastPrinted>2018-01-26T01:31:00Z</cp:lastPrinted>
  <dcterms:created xsi:type="dcterms:W3CDTF">2018-10-25T02:53:00Z</dcterms:created>
  <dcterms:modified xsi:type="dcterms:W3CDTF">2018-10-25T21:35:00Z</dcterms:modified>
</cp:coreProperties>
</file>