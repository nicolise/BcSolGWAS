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C260" w14:textId="77777777" w:rsidR="00461270" w:rsidRDefault="009E2FD8" w:rsidP="00191376">
      <w:pPr>
        <w:spacing w:after="240"/>
        <w:rPr>
          <w:ins w:id="0" w:author="Dan Kliebenstein" w:date="2018-10-24T12:18:00Z"/>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p>
    <w:p w14:paraId="4A1384CD" w14:textId="77777777" w:rsidR="00461270" w:rsidRDefault="00461270" w:rsidP="00191376">
      <w:pPr>
        <w:spacing w:after="240"/>
        <w:rPr>
          <w:ins w:id="1" w:author="Dan Kliebenstein" w:date="2018-10-24T12:18:00Z"/>
          <w:rFonts w:eastAsia="Times New Roman"/>
        </w:rPr>
      </w:pPr>
    </w:p>
    <w:p w14:paraId="4EBF31B2" w14:textId="77777777" w:rsidR="00461270" w:rsidRDefault="00461270" w:rsidP="00191376">
      <w:pPr>
        <w:spacing w:after="240"/>
        <w:rPr>
          <w:ins w:id="2" w:author="Dan Kliebenstein" w:date="2018-10-24T12:21:00Z"/>
          <w:rFonts w:eastAsia="Times New Roman"/>
        </w:rPr>
      </w:pPr>
      <w:ins w:id="3" w:author="Dan Kliebenstein" w:date="2018-10-24T12:18:00Z">
        <w:r>
          <w:rPr>
            <w:rFonts w:eastAsia="Times New Roman"/>
          </w:rPr>
          <w:t xml:space="preserve">&lt;Response&gt; We worked to tone down the writing. We had meant to emphasize the minor aspect of domestication in the results while still conveying that it was statistically </w:t>
        </w:r>
      </w:ins>
      <w:ins w:id="4" w:author="Dan Kliebenstein" w:date="2018-10-24T12:19:00Z">
        <w:r>
          <w:rPr>
            <w:rFonts w:eastAsia="Times New Roman"/>
          </w:rPr>
          <w:t>significant</w:t>
        </w:r>
      </w:ins>
      <w:ins w:id="5" w:author="Dan Kliebenstein" w:date="2018-10-24T12:18:00Z">
        <w:r>
          <w:rPr>
            <w:rFonts w:eastAsia="Times New Roman"/>
          </w:rPr>
          <w:t>.</w:t>
        </w:r>
      </w:ins>
      <w:ins w:id="6" w:author="Dan Kliebenstein" w:date="2018-10-24T12:19:00Z">
        <w:r>
          <w:rPr>
            <w:rFonts w:eastAsia="Times New Roman"/>
          </w:rPr>
          <w:t xml:space="preserve"> </w:t>
        </w:r>
      </w:ins>
      <w:ins w:id="7" w:author="Dan Kliebenstein" w:date="2018-10-24T12:20:00Z">
        <w:r>
          <w:rPr>
            <w:rFonts w:eastAsia="Times New Roman"/>
          </w:rPr>
          <w:t xml:space="preserve">The goal was to convey that there was plenty of germplasm in the domesticated lineages for resistance. </w:t>
        </w:r>
      </w:ins>
      <w:ins w:id="8" w:author="Dan Kliebenstein" w:date="2018-10-24T12:19:00Z">
        <w:r>
          <w:rPr>
            <w:rFonts w:eastAsia="Times New Roman"/>
          </w:rPr>
          <w:t>Apparently we had gone overboard on the latter and where underwater on the former. We hope that the new version better reflects the results that there is a very slight domestication effect that is secondary to the other components of the system.</w:t>
        </w:r>
      </w:ins>
      <w:r w:rsidR="009E2FD8">
        <w:rPr>
          <w:rFonts w:eastAsia="Times New Roman"/>
        </w:rPr>
        <w:br/>
      </w:r>
    </w:p>
    <w:p w14:paraId="6AFABA50" w14:textId="620AD9B2" w:rsidR="00461270" w:rsidRDefault="009E2FD8" w:rsidP="00191376">
      <w:pPr>
        <w:spacing w:after="240"/>
        <w:rPr>
          <w:ins w:id="9" w:author="Dan Kliebenstein" w:date="2018-10-24T12:21:00Z"/>
          <w:rFonts w:eastAsia="Times New Roman"/>
        </w:rPr>
      </w:pPr>
      <w:r>
        <w:rPr>
          <w:rFonts w:eastAsia="Times New Roman"/>
        </w:rPr>
        <w:lastRenderedPageBreak/>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p>
    <w:p w14:paraId="554E7E32" w14:textId="77777777" w:rsidR="00461270" w:rsidRDefault="00461270" w:rsidP="00191376">
      <w:pPr>
        <w:spacing w:after="240"/>
        <w:rPr>
          <w:ins w:id="10" w:author="Dan Kliebenstein" w:date="2018-10-24T12:20:00Z"/>
          <w:rFonts w:eastAsia="Times New Roman"/>
        </w:rPr>
      </w:pPr>
    </w:p>
    <w:p w14:paraId="2927418F" w14:textId="3D7CB9AD" w:rsidR="00461270" w:rsidRDefault="00461270" w:rsidP="00191376">
      <w:pPr>
        <w:spacing w:after="240"/>
        <w:rPr>
          <w:ins w:id="11" w:author="Dan Kliebenstein" w:date="2018-10-24T12:21:00Z"/>
          <w:rFonts w:eastAsia="Times New Roman"/>
        </w:rPr>
      </w:pPr>
      <w:ins w:id="12" w:author="Dan Kliebenstein" w:date="2018-10-24T12:20:00Z">
        <w:r>
          <w:rPr>
            <w:rFonts w:eastAsia="Times New Roman"/>
          </w:rPr>
          <w:t>&lt;Response</w:t>
        </w:r>
      </w:ins>
      <w:ins w:id="13" w:author="Dan Kliebenstein" w:date="2018-10-24T12:21:00Z">
        <w:r>
          <w:rPr>
            <w:rFonts w:eastAsia="Times New Roman"/>
          </w:rPr>
          <w:t xml:space="preserve">&gt; We attempted the correlation as suggested and this showed </w:t>
        </w:r>
        <w:del w:id="14" w:author="N S" w:date="2018-10-25T12:18:00Z">
          <w:r w:rsidDel="00264B68">
            <w:rPr>
              <w:rFonts w:eastAsia="Times New Roman"/>
            </w:rPr>
            <w:delText xml:space="preserve">XYZ </w:delText>
          </w:r>
        </w:del>
      </w:ins>
      <w:ins w:id="15" w:author="N S" w:date="2018-10-25T12:18:00Z">
        <w:r w:rsidR="00264B68">
          <w:rPr>
            <w:rFonts w:eastAsia="Times New Roman"/>
          </w:rPr>
          <w:t>a weak positive correlation (</w:t>
        </w:r>
      </w:ins>
      <w:ins w:id="16" w:author="N S" w:date="2018-10-25T12:19:00Z">
        <w:r w:rsidR="00264B68">
          <w:rPr>
            <w:rFonts w:eastAsia="Times New Roman"/>
          </w:rPr>
          <w:t xml:space="preserve">r </w:t>
        </w:r>
        <m:oMath>
          <m:r>
            <w:rPr>
              <w:rFonts w:ascii="Cambria Math" w:eastAsia="Times New Roman" w:hAnsi="Cambria Math"/>
            </w:rPr>
            <m:t>≅</m:t>
          </m:r>
        </m:oMath>
        <w:r w:rsidR="00264B68">
          <w:rPr>
            <w:rFonts w:eastAsia="Times New Roman"/>
          </w:rPr>
          <w:t xml:space="preserve"> 0.30) </w:t>
        </w:r>
      </w:ins>
      <w:ins w:id="17" w:author="Dan Kliebenstein" w:date="2018-10-24T12:21:00Z">
        <w:r>
          <w:rPr>
            <w:rFonts w:eastAsia="Times New Roman"/>
          </w:rPr>
          <w:t xml:space="preserve">and is now included as a small concluding section in the </w:t>
        </w:r>
      </w:ins>
      <w:ins w:id="18" w:author="N S" w:date="2018-10-25T12:19:00Z">
        <w:r w:rsidR="00264B68">
          <w:rPr>
            <w:rFonts w:eastAsia="Times New Roman"/>
          </w:rPr>
          <w:t xml:space="preserve">lesion size variation </w:t>
        </w:r>
      </w:ins>
      <w:ins w:id="19" w:author="Dan Kliebenstein" w:date="2018-10-24T12:21:00Z">
        <w:r>
          <w:rPr>
            <w:rFonts w:eastAsia="Times New Roman"/>
          </w:rPr>
          <w:t>results</w:t>
        </w:r>
      </w:ins>
      <w:ins w:id="20" w:author="N S" w:date="2018-10-25T12:19:00Z">
        <w:r w:rsidR="00264B68">
          <w:rPr>
            <w:rFonts w:eastAsia="Times New Roman"/>
          </w:rPr>
          <w:t xml:space="preserve"> (line 28</w:t>
        </w:r>
      </w:ins>
      <w:ins w:id="21" w:author="N S" w:date="2018-10-30T10:25:00Z">
        <w:r w:rsidR="00BF195A">
          <w:rPr>
            <w:rFonts w:eastAsia="Times New Roman"/>
          </w:rPr>
          <w:t>4</w:t>
        </w:r>
      </w:ins>
      <w:ins w:id="22" w:author="N S" w:date="2018-10-25T14:44:00Z">
        <w:r w:rsidR="0047478D">
          <w:rPr>
            <w:rFonts w:eastAsia="Times New Roman"/>
          </w:rPr>
          <w:t>, please note that all references to line numbers are based on the anno</w:t>
        </w:r>
      </w:ins>
      <w:ins w:id="23" w:author="N S" w:date="2018-10-25T14:45:00Z">
        <w:r w:rsidR="0047478D">
          <w:rPr>
            <w:rFonts w:eastAsia="Times New Roman"/>
          </w:rPr>
          <w:t>tated version with tracked changes</w:t>
        </w:r>
      </w:ins>
      <w:ins w:id="24" w:author="N S" w:date="2018-10-25T12:19:00Z">
        <w:r w:rsidR="00264B68">
          <w:rPr>
            <w:rFonts w:eastAsia="Times New Roman"/>
          </w:rPr>
          <w:t>)</w:t>
        </w:r>
      </w:ins>
      <w:ins w:id="25" w:author="Dan Kliebenstein" w:date="2018-10-24T12:21:00Z">
        <w:r>
          <w:rPr>
            <w:rFonts w:eastAsia="Times New Roman"/>
          </w:rPr>
          <w:t>.</w:t>
        </w:r>
      </w:ins>
      <w:ins w:id="26" w:author="Dan Kliebenstein" w:date="2018-10-24T12:22:00Z">
        <w:r>
          <w:rPr>
            <w:rFonts w:eastAsia="Times New Roman"/>
          </w:rPr>
          <w:t xml:space="preserve"> We were less sure about how to incorporate the main claims that were the focus of the 2017 manuscript on </w:t>
        </w:r>
      </w:ins>
      <w:ins w:id="27" w:author="N S" w:date="2018-10-25T12:20:00Z">
        <w:r w:rsidR="00264B68">
          <w:rPr>
            <w:rFonts w:eastAsia="Times New Roman"/>
          </w:rPr>
          <w:t xml:space="preserve">plant </w:t>
        </w:r>
      </w:ins>
      <w:ins w:id="28" w:author="Dan Kliebenstein" w:date="2018-10-24T12:22:00Z">
        <w:r>
          <w:rPr>
            <w:rFonts w:eastAsia="Times New Roman"/>
          </w:rPr>
          <w:t>hormones.</w:t>
        </w:r>
      </w:ins>
      <w:ins w:id="29" w:author="Dan Kliebenstein" w:date="2018-10-24T12:23:00Z">
        <w:r>
          <w:rPr>
            <w:rFonts w:eastAsia="Times New Roman"/>
          </w:rPr>
          <w:t xml:space="preserve"> We aren’t super confident about any mechanistic links between the studies at this point and would prefer not to go into too much hand-waving if that is acceptable.</w:t>
        </w:r>
      </w:ins>
      <w:r w:rsidR="009E2FD8">
        <w:rPr>
          <w:rFonts w:eastAsia="Times New Roman"/>
        </w:rPr>
        <w:br/>
      </w:r>
    </w:p>
    <w:p w14:paraId="5577DF8C" w14:textId="402366B0" w:rsidR="00863C26" w:rsidRDefault="009E2FD8" w:rsidP="00191376">
      <w:pPr>
        <w:spacing w:after="240"/>
        <w:rPr>
          <w:rFonts w:eastAsia="Times New Roman"/>
        </w:rPr>
      </w:pP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w:t>
      </w:r>
      <w:r>
        <w:rPr>
          <w:rFonts w:eastAsia="Times New Roman"/>
        </w:rPr>
        <w:lastRenderedPageBreak/>
        <w:t xml:space="preserve">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0AD29CB6" w:rsidR="00863C26" w:rsidRDefault="00863C26" w:rsidP="00191376">
      <w:pPr>
        <w:spacing w:after="240"/>
        <w:rPr>
          <w:rFonts w:eastAsia="Times New Roman"/>
        </w:rPr>
      </w:pPr>
      <w:r>
        <w:rPr>
          <w:rFonts w:eastAsia="Times New Roman"/>
        </w:rPr>
        <w:t>&lt;Response&gt;</w:t>
      </w:r>
      <w:ins w:id="30" w:author="Dan Kliebenstein" w:date="2018-10-24T12:24:00Z">
        <w:r w:rsidR="00461270">
          <w:rPr>
            <w:rFonts w:eastAsia="Times New Roman"/>
          </w:rPr>
          <w:t xml:space="preserve"> We have rebuilt the table and the model as suggested.</w:t>
        </w:r>
      </w:ins>
      <w:ins w:id="31" w:author="Dan Kliebenstein" w:date="2018-10-24T12:26:00Z">
        <w:r w:rsidR="00461270">
          <w:rPr>
            <w:rFonts w:eastAsia="Times New Roman"/>
          </w:rPr>
          <w:t xml:space="preserve"> We apologize for going with the full fixed effect model as we’ve often had reviewer requests for this version. The random and fi</w:t>
        </w:r>
      </w:ins>
      <w:ins w:id="32" w:author="Dan Kliebenstein" w:date="2018-10-24T12:27:00Z">
        <w:r w:rsidR="00461270">
          <w:rPr>
            <w:rFonts w:eastAsia="Times New Roman"/>
          </w:rPr>
          <w:t>xed effects in the final model</w:t>
        </w:r>
      </w:ins>
      <w:ins w:id="33" w:author="Dan Kliebenstein" w:date="2018-10-24T12:24:00Z">
        <w:r w:rsidR="00461270">
          <w:rPr>
            <w:rFonts w:eastAsia="Times New Roman"/>
          </w:rPr>
          <w:t xml:space="preserve"> has been clarified in the results and the methods (Lines </w:t>
        </w:r>
      </w:ins>
      <w:ins w:id="34" w:author="N S" w:date="2018-10-25T13:00:00Z">
        <w:r w:rsidR="00506F2E">
          <w:rPr>
            <w:rFonts w:eastAsia="Times New Roman"/>
          </w:rPr>
          <w:t>31</w:t>
        </w:r>
      </w:ins>
      <w:ins w:id="35" w:author="N S" w:date="2018-10-30T10:26:00Z">
        <w:r w:rsidR="00BF195A">
          <w:rPr>
            <w:rFonts w:eastAsia="Times New Roman"/>
          </w:rPr>
          <w:t>3</w:t>
        </w:r>
      </w:ins>
      <w:ins w:id="36" w:author="Dan Kliebenstein" w:date="2018-10-24T12:24:00Z">
        <w:del w:id="37" w:author="N S" w:date="2018-10-25T13:00:00Z">
          <w:r w:rsidR="00461270" w:rsidDel="00506F2E">
            <w:rPr>
              <w:rFonts w:eastAsia="Times New Roman"/>
            </w:rPr>
            <w:delText>298</w:delText>
          </w:r>
        </w:del>
        <w:r w:rsidR="00461270">
          <w:rPr>
            <w:rFonts w:eastAsia="Times New Roman"/>
          </w:rPr>
          <w:t xml:space="preserve"> and </w:t>
        </w:r>
        <w:del w:id="38" w:author="N S" w:date="2018-10-25T13:00:00Z">
          <w:r w:rsidR="00461270" w:rsidDel="00506F2E">
            <w:rPr>
              <w:rFonts w:eastAsia="Times New Roman"/>
            </w:rPr>
            <w:delText>760</w:delText>
          </w:r>
        </w:del>
      </w:ins>
      <w:ins w:id="39" w:author="N S" w:date="2018-10-25T13:00:00Z">
        <w:r w:rsidR="00506F2E">
          <w:rPr>
            <w:rFonts w:eastAsia="Times New Roman"/>
          </w:rPr>
          <w:t>8</w:t>
        </w:r>
      </w:ins>
      <w:ins w:id="40" w:author="N S" w:date="2018-10-30T10:26:00Z">
        <w:r w:rsidR="00BF195A">
          <w:rPr>
            <w:rFonts w:eastAsia="Times New Roman"/>
          </w:rPr>
          <w:t>23</w:t>
        </w:r>
      </w:ins>
      <w:ins w:id="41" w:author="Dan Kliebenstein" w:date="2018-10-24T12:24:00Z">
        <w:r w:rsidR="00461270">
          <w:rPr>
            <w:rFonts w:eastAsia="Times New Roman"/>
          </w:rPr>
          <w:t xml:space="preserve">). </w:t>
        </w:r>
      </w:ins>
      <w:ins w:id="42" w:author="Dan Kliebenstein" w:date="2018-10-24T12:25:00Z">
        <w:r w:rsidR="00461270">
          <w:rPr>
            <w:rFonts w:eastAsia="Times New Roman"/>
          </w:rPr>
          <w:t xml:space="preserve">We have also worked </w:t>
        </w:r>
        <w:del w:id="43" w:author="N S" w:date="2018-10-25T13:01:00Z">
          <w:r w:rsidR="00461270" w:rsidDel="00506F2E">
            <w:rPr>
              <w:rFonts w:eastAsia="Times New Roman"/>
            </w:rPr>
            <w:delText>less to focus</w:delText>
          </w:r>
        </w:del>
      </w:ins>
      <w:ins w:id="44" w:author="N S" w:date="2018-10-25T13:01:00Z">
        <w:r w:rsidR="00506F2E">
          <w:rPr>
            <w:rFonts w:eastAsia="Times New Roman"/>
          </w:rPr>
          <w:t>to remove our focus</w:t>
        </w:r>
      </w:ins>
      <w:ins w:id="45" w:author="Dan Kliebenstein" w:date="2018-10-24T12:25:00Z">
        <w:r w:rsidR="00461270">
          <w:rPr>
            <w:rFonts w:eastAsia="Times New Roman"/>
          </w:rPr>
          <w:t xml:space="preserve"> on the fraction of the variance given the complexities of calculating directly comparable random and fixed effects.</w:t>
        </w:r>
      </w:ins>
      <w:ins w:id="46" w:author="Dan Kliebenstein" w:date="2018-10-24T12:26:00Z">
        <w:r w:rsidR="00461270">
          <w:rPr>
            <w:rFonts w:eastAsia="Times New Roman"/>
          </w:rPr>
          <w:t xml:space="preserve"> </w:t>
        </w:r>
      </w:ins>
    </w:p>
    <w:p w14:paraId="7800FBD1" w14:textId="77777777" w:rsidR="00863C26" w:rsidRDefault="009E2FD8" w:rsidP="00191376">
      <w:pPr>
        <w:spacing w:after="240"/>
        <w:rPr>
          <w:rFonts w:eastAsia="Times New Roman"/>
        </w:rPr>
      </w:pPr>
      <w:r>
        <w:rPr>
          <w:rFonts w:eastAsia="Times New Roman"/>
        </w:rPr>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34F7342A" w:rsidR="00863C26" w:rsidRDefault="00863C26" w:rsidP="00191376">
      <w:pPr>
        <w:spacing w:after="240"/>
        <w:rPr>
          <w:rFonts w:eastAsia="Times New Roman"/>
        </w:rPr>
      </w:pPr>
      <w:r>
        <w:rPr>
          <w:rFonts w:eastAsia="Times New Roman"/>
        </w:rPr>
        <w:t>&lt;Response&gt;</w:t>
      </w:r>
      <w:ins w:id="47" w:author="Dan Kliebenstein" w:date="2018-10-24T12:27:00Z">
        <w:r w:rsidR="00461270">
          <w:rPr>
            <w:rFonts w:eastAsia="Times New Roman"/>
          </w:rPr>
          <w:t xml:space="preserve"> The GEMMA analysis </w:t>
        </w:r>
      </w:ins>
      <w:ins w:id="48" w:author="N S" w:date="2018-10-25T13:04:00Z">
        <w:r w:rsidR="00F56473">
          <w:rPr>
            <w:rFonts w:eastAsia="Times New Roman"/>
          </w:rPr>
          <w:t xml:space="preserve">using the B05.10 reference </w:t>
        </w:r>
      </w:ins>
      <w:ins w:id="49" w:author="Dan Kliebenstein" w:date="2018-10-24T12:27:00Z">
        <w:r w:rsidR="00461270">
          <w:rPr>
            <w:rFonts w:eastAsia="Times New Roman"/>
          </w:rPr>
          <w:t>was a residue of a request during a previous round of reviews</w:t>
        </w:r>
      </w:ins>
      <w:ins w:id="50" w:author="Dan Kliebenstein" w:date="2018-10-29T14:16:00Z">
        <w:r w:rsidR="00D9306C">
          <w:rPr>
            <w:rFonts w:eastAsia="Times New Roman"/>
          </w:rPr>
          <w:t xml:space="preserve"> at another journal</w:t>
        </w:r>
      </w:ins>
      <w:ins w:id="51" w:author="Dan Kliebenstein" w:date="2018-10-24T12:27:00Z">
        <w:r w:rsidR="00461270">
          <w:rPr>
            <w:rFonts w:eastAsia="Times New Roman"/>
          </w:rPr>
          <w:t xml:space="preserve">. We have now removed </w:t>
        </w:r>
      </w:ins>
      <w:ins w:id="52" w:author="Dan Kliebenstein" w:date="2018-10-29T14:17:00Z">
        <w:r w:rsidR="00D9306C">
          <w:rPr>
            <w:rFonts w:eastAsia="Times New Roman"/>
          </w:rPr>
          <w:t>all the GEMMA analysis</w:t>
        </w:r>
      </w:ins>
      <w:ins w:id="53" w:author="Dan Kliebenstein" w:date="2018-10-24T12:27:00Z">
        <w:r w:rsidR="00461270">
          <w:rPr>
            <w:rFonts w:eastAsia="Times New Roman"/>
          </w:rPr>
          <w:t xml:space="preserve"> from the text and figures to allow a more explicit focus</w:t>
        </w:r>
      </w:ins>
      <w:ins w:id="54" w:author="N S" w:date="2018-10-25T13:05:00Z">
        <w:del w:id="55" w:author="Dan Kliebenstein" w:date="2018-10-29T14:17:00Z">
          <w:r w:rsidR="00F56473" w:rsidDel="00D9306C">
            <w:rPr>
              <w:rFonts w:eastAsia="Times New Roman"/>
            </w:rPr>
            <w:delText>b</w:delText>
          </w:r>
        </w:del>
      </w:ins>
      <w:ins w:id="56" w:author="N S" w:date="2018-10-25T13:06:00Z">
        <w:del w:id="57" w:author="Dan Kliebenstein" w:date="2018-10-29T14:17:00Z">
          <w:r w:rsidR="00F56473" w:rsidDel="00D9306C">
            <w:rPr>
              <w:rFonts w:eastAsia="Times New Roman"/>
            </w:rPr>
            <w:delText>,</w:delText>
          </w:r>
        </w:del>
        <w:r w:rsidR="00F56473">
          <w:rPr>
            <w:rFonts w:eastAsia="Times New Roman"/>
          </w:rPr>
          <w:t xml:space="preserve"> and to simplify the manuscript</w:t>
        </w:r>
      </w:ins>
      <w:ins w:id="58" w:author="Dan Kliebenstein" w:date="2018-10-24T12:27:00Z">
        <w:r w:rsidR="00461270">
          <w:rPr>
            <w:rFonts w:eastAsia="Times New Roman"/>
          </w:rPr>
          <w:t xml:space="preserve">. </w:t>
        </w:r>
      </w:ins>
      <w:ins w:id="59" w:author="Dan Kliebenstein" w:date="2018-10-24T12:28:00Z">
        <w:del w:id="60" w:author="N S" w:date="2018-10-25T13:05:00Z">
          <w:r w:rsidR="00461270" w:rsidDel="00F56473">
            <w:rPr>
              <w:rFonts w:eastAsia="Times New Roman"/>
            </w:rPr>
            <w:delText>90% of</w:delText>
          </w:r>
          <w:r w:rsidR="007D7CAB" w:rsidDel="00F56473">
            <w:rPr>
              <w:rFonts w:eastAsia="Times New Roman"/>
            </w:rPr>
            <w:delText xml:space="preserve"> the SNPs are shared when comparing the two reference genomes and the MAF distribution is similar.</w:delText>
          </w:r>
          <w:r w:rsidR="00461270" w:rsidDel="00F56473">
            <w:rPr>
              <w:rFonts w:eastAsia="Times New Roman"/>
            </w:rPr>
            <w:delText xml:space="preserve"> </w:delText>
          </w:r>
        </w:del>
      </w:ins>
    </w:p>
    <w:p w14:paraId="4412B041" w14:textId="77777777" w:rsidR="00863C26" w:rsidRDefault="009E2FD8" w:rsidP="00191376">
      <w:pPr>
        <w:spacing w:after="240"/>
        <w:rPr>
          <w:rFonts w:eastAsia="Times New Roman"/>
        </w:rPr>
      </w:pPr>
      <w:r>
        <w:rPr>
          <w:rFonts w:eastAsia="Times New Roman"/>
        </w:rPr>
        <w:lastRenderedPageBreak/>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78790E0F" w14:textId="21784550" w:rsidR="007D7CAB" w:rsidDel="00B1732E" w:rsidRDefault="00863C26" w:rsidP="00863C26">
      <w:pPr>
        <w:spacing w:after="240"/>
        <w:rPr>
          <w:ins w:id="61" w:author="Dan Kliebenstein" w:date="2018-10-24T12:30:00Z"/>
          <w:del w:id="62" w:author="N S" w:date="2018-10-25T13:07:00Z"/>
          <w:rFonts w:eastAsia="Times New Roman"/>
        </w:rPr>
      </w:pPr>
      <w:r>
        <w:rPr>
          <w:rFonts w:eastAsia="Times New Roman"/>
        </w:rPr>
        <w:t>&lt;Response&gt;</w:t>
      </w:r>
      <w:ins w:id="63" w:author="Dan Kliebenstein" w:date="2018-10-24T12:29:00Z">
        <w:r w:rsidR="007D7CAB">
          <w:rPr>
            <w:rFonts w:eastAsia="Times New Roman"/>
          </w:rPr>
          <w:t xml:space="preserve"> We have now removed the GEMMA analysis from the manuscript for clarity </w:t>
        </w:r>
        <w:del w:id="64" w:author="N S" w:date="2018-10-25T13:06:00Z">
          <w:r w:rsidR="007D7CAB" w:rsidDel="00B1732E">
            <w:rPr>
              <w:rFonts w:eastAsia="Times New Roman"/>
            </w:rPr>
            <w:delText xml:space="preserve">point </w:delText>
          </w:r>
        </w:del>
        <w:r w:rsidR="007D7CAB">
          <w:rPr>
            <w:rFonts w:eastAsia="Times New Roman"/>
          </w:rPr>
          <w:t xml:space="preserve">and this </w:t>
        </w:r>
      </w:ins>
      <w:ins w:id="65" w:author="N S" w:date="2018-10-25T13:06:00Z">
        <w:r w:rsidR="00B1732E">
          <w:rPr>
            <w:rFonts w:eastAsia="Times New Roman"/>
          </w:rPr>
          <w:t xml:space="preserve">permutation on GEMMA </w:t>
        </w:r>
      </w:ins>
      <w:ins w:id="66" w:author="Dan Kliebenstein" w:date="2018-10-24T12:29:00Z">
        <w:r w:rsidR="007D7CAB">
          <w:rPr>
            <w:rFonts w:eastAsia="Times New Roman"/>
          </w:rPr>
          <w:t>is no longer necessary. It was meant to keep some comparison ability between the approaches. Similar to a permutation approach in composite interval mapping for QTLs where there is a p-value and a permutation ascertained threshold.</w:t>
        </w:r>
      </w:ins>
    </w:p>
    <w:p w14:paraId="1C0089C7" w14:textId="7BF4C6BC" w:rsidR="00863C26" w:rsidRDefault="009E2FD8" w:rsidP="00863C26">
      <w:pPr>
        <w:spacing w:after="240"/>
        <w:rPr>
          <w:rFonts w:eastAsia="Times New Roman"/>
        </w:rPr>
      </w:pPr>
      <w:r>
        <w:rPr>
          <w:rFonts w:eastAsia="Times New Roman"/>
        </w:rPr>
        <w:br/>
      </w:r>
      <w:r>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48D86DF3" w:rsidR="00863C26" w:rsidRDefault="009E2FD8" w:rsidP="00863C26">
      <w:pPr>
        <w:spacing w:after="240"/>
        <w:rPr>
          <w:rFonts w:eastAsia="Times New Roman"/>
        </w:rPr>
      </w:pPr>
      <w:r>
        <w:rPr>
          <w:rFonts w:eastAsia="Times New Roman"/>
        </w:rPr>
        <w:br/>
      </w:r>
      <w:r w:rsidR="00863C26">
        <w:rPr>
          <w:rFonts w:eastAsia="Times New Roman"/>
        </w:rPr>
        <w:t>&lt;Response&gt;</w:t>
      </w:r>
      <w:ins w:id="67" w:author="Dan Kliebenstein" w:date="2018-10-24T12:30:00Z">
        <w:r w:rsidR="007D7CAB">
          <w:rPr>
            <w:rFonts w:eastAsia="Times New Roman"/>
          </w:rPr>
          <w:t xml:space="preserve"> We have removed the GEMMA analysis from the </w:t>
        </w:r>
        <w:del w:id="68" w:author="N S" w:date="2018-10-25T13:07:00Z">
          <w:r w:rsidR="007D7CAB" w:rsidDel="00B1732E">
            <w:rPr>
              <w:rFonts w:eastAsia="Times New Roman"/>
            </w:rPr>
            <w:delText>manuscript</w:delText>
          </w:r>
        </w:del>
      </w:ins>
      <w:ins w:id="69" w:author="N S" w:date="2018-10-25T13:07:00Z">
        <w:r w:rsidR="00B1732E">
          <w:rPr>
            <w:rFonts w:eastAsia="Times New Roman"/>
          </w:rPr>
          <w:t>manuscript,</w:t>
        </w:r>
      </w:ins>
      <w:ins w:id="70" w:author="Dan Kliebenstein" w:date="2018-10-24T12:30:00Z">
        <w:r w:rsidR="007D7CAB">
          <w:rPr>
            <w:rFonts w:eastAsia="Times New Roman"/>
          </w:rPr>
          <w:t xml:space="preserve"> so this is no longer relevant.</w:t>
        </w:r>
      </w:ins>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1C770800" w:rsidR="00D73A7E" w:rsidRDefault="00863C26" w:rsidP="00863C26">
      <w:pPr>
        <w:spacing w:after="240"/>
        <w:rPr>
          <w:rFonts w:eastAsia="Times New Roman"/>
        </w:rPr>
      </w:pPr>
      <w:r>
        <w:rPr>
          <w:rFonts w:eastAsia="Times New Roman"/>
        </w:rPr>
        <w:t>&lt;Response&gt;</w:t>
      </w:r>
      <w:ins w:id="71" w:author="Dan Kliebenstein" w:date="2018-10-24T12:31:00Z">
        <w:r w:rsidR="007D7CAB">
          <w:rPr>
            <w:rFonts w:eastAsia="Times New Roman"/>
          </w:rPr>
          <w:t xml:space="preserve"> We have removed the GEMMA analysis from the </w:t>
        </w:r>
        <w:proofErr w:type="gramStart"/>
        <w:r w:rsidR="007D7CAB">
          <w:rPr>
            <w:rFonts w:eastAsia="Times New Roman"/>
          </w:rPr>
          <w:t>manuscript</w:t>
        </w:r>
        <w:proofErr w:type="gramEnd"/>
        <w:r w:rsidR="007D7CAB">
          <w:rPr>
            <w:rFonts w:eastAsia="Times New Roman"/>
          </w:rPr>
          <w:t xml:space="preserve"> so this is no longer relevant. The GEMMA was solely a response to a previous reviewer request and it doesn’t help us to clarify our main points.</w:t>
        </w:r>
      </w:ins>
      <w:ins w:id="72" w:author="N S" w:date="2018-10-25T13:07:00Z">
        <w:r w:rsidR="00B1732E">
          <w:rPr>
            <w:rFonts w:eastAsia="Times New Roman"/>
          </w:rPr>
          <w:t xml:space="preserve"> We have opted to omit the GEMMA </w:t>
        </w:r>
      </w:ins>
      <w:ins w:id="73" w:author="N S" w:date="2018-10-25T13:08:00Z">
        <w:r w:rsidR="00B1732E">
          <w:rPr>
            <w:rFonts w:eastAsia="Times New Roman"/>
          </w:rPr>
          <w:t>results from the Supplementary materials as well.</w:t>
        </w:r>
      </w:ins>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463881BB" w14:textId="46304BED" w:rsidR="007D7CAB" w:rsidRDefault="00D73A7E" w:rsidP="00863C26">
      <w:pPr>
        <w:spacing w:after="240"/>
        <w:rPr>
          <w:ins w:id="74" w:author="Dan Kliebenstein" w:date="2018-10-24T12:31:00Z"/>
          <w:rFonts w:eastAsia="Times New Roman"/>
        </w:rPr>
      </w:pPr>
      <w:r>
        <w:rPr>
          <w:rFonts w:eastAsia="Times New Roman"/>
        </w:rPr>
        <w:t>&lt;Response&gt;</w:t>
      </w:r>
      <w:r w:rsidR="00142874">
        <w:rPr>
          <w:rFonts w:eastAsia="Times New Roman"/>
        </w:rPr>
        <w:t xml:space="preserve"> </w:t>
      </w:r>
      <w:ins w:id="75" w:author="N S" w:date="2018-10-11T09:25:00Z">
        <w:r w:rsidR="00142874">
          <w:rPr>
            <w:rFonts w:eastAsia="Times New Roman"/>
          </w:rPr>
          <w:t>W</w:t>
        </w:r>
      </w:ins>
      <w:ins w:id="76" w:author="N S" w:date="2018-10-05T17:09:00Z">
        <w:r w:rsidR="00C57905">
          <w:rPr>
            <w:rFonts w:eastAsia="Times New Roman"/>
          </w:rPr>
          <w:t>e removed the word “statistically”</w:t>
        </w:r>
      </w:ins>
      <w:ins w:id="77" w:author="N S" w:date="2018-10-11T09:25:00Z">
        <w:r w:rsidR="00142874">
          <w:rPr>
            <w:rFonts w:eastAsia="Times New Roman"/>
          </w:rPr>
          <w:t xml:space="preserve"> (line </w:t>
        </w:r>
      </w:ins>
      <w:ins w:id="78" w:author="N S" w:date="2018-10-22T21:46:00Z">
        <w:r w:rsidR="00C2763B">
          <w:rPr>
            <w:rFonts w:eastAsia="Times New Roman"/>
          </w:rPr>
          <w:t>4</w:t>
        </w:r>
      </w:ins>
      <w:ins w:id="79" w:author="N S" w:date="2018-10-30T10:26:00Z">
        <w:r w:rsidR="00BF195A">
          <w:rPr>
            <w:rFonts w:eastAsia="Times New Roman"/>
          </w:rPr>
          <w:t>60</w:t>
        </w:r>
      </w:ins>
      <w:ins w:id="80" w:author="N S" w:date="2018-10-11T09:25:00Z">
        <w:r w:rsidR="00142874">
          <w:rPr>
            <w:rFonts w:eastAsia="Times New Roman"/>
          </w:rPr>
          <w:t>).</w:t>
        </w:r>
      </w:ins>
      <w:r w:rsidR="00142874">
        <w:rPr>
          <w:rFonts w:eastAsia="Times New Roman"/>
        </w:rPr>
        <w:t xml:space="preserve"> </w:t>
      </w:r>
    </w:p>
    <w:p w14:paraId="23D73CAC" w14:textId="449E7836" w:rsidR="007D7CAB" w:rsidRDefault="009E2FD8" w:rsidP="00863C26">
      <w:pPr>
        <w:spacing w:after="240"/>
        <w:rPr>
          <w:ins w:id="81" w:author="Dan Kliebenstein" w:date="2018-10-24T12:31:00Z"/>
          <w:rFonts w:eastAsia="Times New Roman"/>
        </w:rPr>
      </w:pPr>
      <w:r>
        <w:rPr>
          <w:rFonts w:eastAsia="Times New Roman"/>
        </w:rPr>
        <w:lastRenderedPageBreak/>
        <w:br/>
      </w:r>
      <w:r>
        <w:rPr>
          <w:rFonts w:eastAsia="Times New Roman"/>
        </w:rPr>
        <w:br/>
        <w:t xml:space="preserve">Lines 365 and 368: These two lines both state that two isolates were found to be more virulent on domestic tomato lines. This seems a bit repetitive to me as the two lines are only one sentence apart. </w:t>
      </w:r>
      <w:r>
        <w:rPr>
          <w:rFonts w:eastAsia="Times New Roman"/>
        </w:rPr>
        <w:br/>
      </w:r>
      <w:r>
        <w:rPr>
          <w:rFonts w:eastAsia="Times New Roman"/>
        </w:rPr>
        <w:br/>
      </w:r>
      <w:r w:rsidR="00D73A7E">
        <w:rPr>
          <w:rFonts w:eastAsia="Times New Roman"/>
        </w:rPr>
        <w:t>&lt;Response&gt;</w:t>
      </w:r>
      <w:r w:rsidR="00142874">
        <w:rPr>
          <w:rFonts w:eastAsia="Times New Roman"/>
        </w:rPr>
        <w:t xml:space="preserve"> </w:t>
      </w:r>
      <w:ins w:id="82" w:author="N S" w:date="2018-10-11T09:25:00Z">
        <w:r w:rsidR="00142874">
          <w:rPr>
            <w:rFonts w:eastAsia="Times New Roman"/>
          </w:rPr>
          <w:t>W</w:t>
        </w:r>
      </w:ins>
      <w:ins w:id="83" w:author="N S" w:date="2018-10-05T17:06:00Z">
        <w:r w:rsidR="00C57905">
          <w:rPr>
            <w:rFonts w:eastAsia="Times New Roman"/>
          </w:rPr>
          <w:t>e removed the repetitive phrasing</w:t>
        </w:r>
      </w:ins>
      <w:ins w:id="84" w:author="N S" w:date="2018-10-11T09:25:00Z">
        <w:r w:rsidR="00142874">
          <w:rPr>
            <w:rFonts w:eastAsia="Times New Roman"/>
          </w:rPr>
          <w:t xml:space="preserve"> (now line </w:t>
        </w:r>
      </w:ins>
      <w:ins w:id="85" w:author="N S" w:date="2018-10-22T21:48:00Z">
        <w:r w:rsidR="00C2763B">
          <w:rPr>
            <w:rFonts w:eastAsia="Times New Roman"/>
          </w:rPr>
          <w:t>4</w:t>
        </w:r>
      </w:ins>
      <w:ins w:id="86" w:author="N S" w:date="2018-10-25T13:09:00Z">
        <w:r w:rsidR="00B1732E">
          <w:rPr>
            <w:rFonts w:eastAsia="Times New Roman"/>
          </w:rPr>
          <w:t>2</w:t>
        </w:r>
      </w:ins>
      <w:ins w:id="87" w:author="N S" w:date="2018-10-30T10:27:00Z">
        <w:r w:rsidR="00BF195A">
          <w:rPr>
            <w:rFonts w:eastAsia="Times New Roman"/>
          </w:rPr>
          <w:t>8</w:t>
        </w:r>
      </w:ins>
      <w:ins w:id="88" w:author="N S" w:date="2018-10-11T09:25:00Z">
        <w:r w:rsidR="00142874">
          <w:rPr>
            <w:rFonts w:eastAsia="Times New Roman"/>
          </w:rPr>
          <w:t>).</w:t>
        </w:r>
      </w:ins>
    </w:p>
    <w:p w14:paraId="36AD32A7" w14:textId="00D5C445" w:rsidR="00C57905" w:rsidRDefault="00D73A7E" w:rsidP="00863C26">
      <w:pPr>
        <w:spacing w:after="240"/>
        <w:rPr>
          <w:rFonts w:eastAsia="Times New Roman"/>
        </w:rPr>
      </w:pPr>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now they are hard to see the points when they overlap with the dashed lines. </w:t>
      </w:r>
      <w:r w:rsidR="009E2FD8">
        <w:rPr>
          <w:rFonts w:eastAsia="Times New Roman"/>
        </w:rPr>
        <w:br/>
      </w:r>
    </w:p>
    <w:p w14:paraId="7AD16AD4" w14:textId="4A89DFAD" w:rsidR="00D73A7E" w:rsidRDefault="00D73A7E" w:rsidP="00863C26">
      <w:pPr>
        <w:spacing w:after="240"/>
        <w:rPr>
          <w:rFonts w:eastAsia="Times New Roman"/>
        </w:rPr>
      </w:pPr>
      <w:r>
        <w:rPr>
          <w:rFonts w:eastAsia="Times New Roman"/>
        </w:rPr>
        <w:t>&lt;Response&gt;</w:t>
      </w:r>
      <w:ins w:id="89" w:author="N S" w:date="2018-10-25T13:12:00Z">
        <w:r w:rsidR="00B1732E">
          <w:rPr>
            <w:rFonts w:eastAsia="Times New Roman"/>
          </w:rPr>
          <w:t xml:space="preserve"> </w:t>
        </w:r>
      </w:ins>
      <w:ins w:id="90" w:author="N S" w:date="2018-10-25T13:13:00Z">
        <w:r w:rsidR="00B1732E">
          <w:rPr>
            <w:rFonts w:eastAsia="Times New Roman"/>
          </w:rPr>
          <w:t>For Figure 4a and Figure 4b, we highlighted all points overlapping with the vertical lines by encircling them in a black outline. We hope this helps to guide the reader’s eye.</w:t>
        </w:r>
      </w:ins>
      <w:ins w:id="91" w:author="Dan Kliebenstein" w:date="2018-10-29T14:17:00Z">
        <w:r w:rsidR="00D9306C">
          <w:rPr>
            <w:rFonts w:eastAsia="Times New Roman"/>
          </w:rPr>
          <w:t xml:space="preserve"> Any suggestions are appreciated if this is not sufficient.</w:t>
        </w:r>
      </w:ins>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7ED5FB3E" w14:textId="60174225" w:rsidR="007D7CAB" w:rsidRDefault="00D73A7E" w:rsidP="00191376">
      <w:pPr>
        <w:spacing w:after="240"/>
        <w:rPr>
          <w:ins w:id="92" w:author="Dan Kliebenstein" w:date="2018-10-24T12:32:00Z"/>
          <w:rFonts w:eastAsia="Times New Roman"/>
        </w:rPr>
      </w:pPr>
      <w:r>
        <w:rPr>
          <w:rFonts w:eastAsia="Times New Roman"/>
        </w:rPr>
        <w:t>&lt;Response&gt;</w:t>
      </w:r>
      <w:r w:rsidR="00142874">
        <w:rPr>
          <w:rFonts w:eastAsia="Times New Roman"/>
        </w:rPr>
        <w:t xml:space="preserve"> </w:t>
      </w:r>
      <w:ins w:id="93" w:author="N S" w:date="2018-10-05T17:10:00Z">
        <w:r w:rsidR="00C57905">
          <w:rPr>
            <w:rFonts w:eastAsia="Times New Roman"/>
          </w:rPr>
          <w:t xml:space="preserve">We removed this section of the text </w:t>
        </w:r>
      </w:ins>
      <w:ins w:id="94" w:author="N S" w:date="2018-10-25T13:12:00Z">
        <w:r w:rsidR="00B1732E">
          <w:rPr>
            <w:rFonts w:eastAsia="Times New Roman"/>
          </w:rPr>
          <w:t xml:space="preserve">along </w:t>
        </w:r>
      </w:ins>
      <w:ins w:id="95" w:author="N S" w:date="2018-10-05T17:10:00Z">
        <w:r w:rsidR="00C57905">
          <w:rPr>
            <w:rFonts w:eastAsia="Times New Roman"/>
          </w:rPr>
          <w:t>with the GEMMA analysis</w:t>
        </w:r>
      </w:ins>
      <w:ins w:id="96" w:author="N S" w:date="2018-10-11T09:26:00Z">
        <w:r w:rsidR="00A11789">
          <w:rPr>
            <w:rFonts w:eastAsia="Times New Roman"/>
          </w:rPr>
          <w:t xml:space="preserve"> (now line </w:t>
        </w:r>
      </w:ins>
      <w:ins w:id="97" w:author="N S" w:date="2018-10-22T21:49:00Z">
        <w:r w:rsidR="000476EC">
          <w:rPr>
            <w:rFonts w:eastAsia="Times New Roman"/>
          </w:rPr>
          <w:t>5</w:t>
        </w:r>
      </w:ins>
      <w:ins w:id="98" w:author="N S" w:date="2018-10-30T10:28:00Z">
        <w:r w:rsidR="00BF195A">
          <w:rPr>
            <w:rFonts w:eastAsia="Times New Roman"/>
          </w:rPr>
          <w:t>60</w:t>
        </w:r>
      </w:ins>
      <w:ins w:id="99" w:author="N S" w:date="2018-10-11T09:26:00Z">
        <w:r w:rsidR="00A11789">
          <w:rPr>
            <w:rFonts w:eastAsia="Times New Roman"/>
          </w:rPr>
          <w:t>)</w:t>
        </w:r>
      </w:ins>
      <w:ins w:id="100" w:author="N S" w:date="2018-10-05T17:10:00Z">
        <w:r w:rsidR="00C57905">
          <w:rPr>
            <w:rFonts w:eastAsia="Times New Roman"/>
          </w:rPr>
          <w:t>.</w:t>
        </w:r>
      </w:ins>
    </w:p>
    <w:p w14:paraId="46DC3727" w14:textId="133F4F68" w:rsidR="00191376" w:rsidRPr="007D7CAB" w:rsidRDefault="009E2FD8" w:rsidP="00191376">
      <w:pPr>
        <w:spacing w:after="240"/>
        <w:rPr>
          <w:rFonts w:eastAsia="Times New Roman"/>
        </w:rPr>
      </w:pPr>
      <w:r>
        <w:rPr>
          <w:rFonts w:eastAsia="Times New Roman"/>
        </w:rPr>
        <w:br/>
      </w:r>
      <w:r>
        <w:rPr>
          <w:rFonts w:eastAsia="Times New Roman"/>
        </w:rPr>
        <w:br/>
      </w:r>
      <w:r w:rsidRPr="00C57905">
        <w:rPr>
          <w:rFonts w:eastAsia="Times New Roman"/>
          <w:b/>
        </w:rPr>
        <w:t>Reviewer #2 (Comments for the Author):</w:t>
      </w:r>
      <w:r>
        <w:rPr>
          <w:rFonts w:eastAsia="Times New Roman"/>
        </w:rPr>
        <w:t xml:space="preserve"> </w:t>
      </w:r>
      <w:r>
        <w:rPr>
          <w:rFonts w:eastAsia="Times New Roman"/>
        </w:rPr>
        <w:br/>
      </w:r>
      <w:r>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Pr>
          <w:rFonts w:eastAsia="Times New Roman"/>
        </w:rPr>
        <w:br/>
      </w:r>
      <w:r>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Pr>
          <w:rFonts w:eastAsia="Times New Roman"/>
        </w:rPr>
        <w:br/>
      </w:r>
      <w:r>
        <w:rPr>
          <w:rFonts w:eastAsia="Times New Roman"/>
        </w:rPr>
        <w:br/>
        <w:t xml:space="preserve">Major issues. </w:t>
      </w:r>
      <w:r>
        <w:rPr>
          <w:rFonts w:eastAsia="Times New Roman"/>
        </w:rPr>
        <w:br/>
      </w:r>
      <w:r>
        <w:rPr>
          <w:rFonts w:eastAsia="Times New Roman"/>
        </w:rPr>
        <w:lastRenderedPageBreak/>
        <w:br/>
        <w:t xml:space="preserve">1. The authors should include more comprehensive description of the Botrytis data set, especially the genetic structure of </w:t>
      </w:r>
      <w:r w:rsidRPr="007D7CAB">
        <w:rPr>
          <w:rFonts w:eastAsia="Times New Roman"/>
        </w:rPr>
        <w:t>the collection (e.g. a neighbor-joining tree). Zhang et al 2017 (Plant Cell. 29(11):2727-2752; mis-cited in the references) only gives a table of isolate origins. Are all isolates genetically distinct members of a pan-</w:t>
      </w:r>
      <w:proofErr w:type="spellStart"/>
      <w:r w:rsidRPr="007D7CAB">
        <w:rPr>
          <w:rFonts w:eastAsia="Times New Roman"/>
        </w:rPr>
        <w:t>mictic</w:t>
      </w:r>
      <w:proofErr w:type="spellEnd"/>
      <w:r w:rsidRPr="007D7CAB">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1BAC8B97" w14:textId="243468A9" w:rsidR="007D7CAB" w:rsidRPr="0093765C" w:rsidRDefault="00191376" w:rsidP="007D7CAB">
      <w:pPr>
        <w:pStyle w:val="CommentText"/>
        <w:rPr>
          <w:ins w:id="101" w:author="Dan Kliebenstein" w:date="2018-10-24T12:32:00Z"/>
          <w:sz w:val="24"/>
          <w:szCs w:val="24"/>
        </w:rPr>
      </w:pPr>
      <w:r w:rsidRPr="0093765C">
        <w:rPr>
          <w:rFonts w:eastAsia="Times New Roman"/>
          <w:sz w:val="24"/>
          <w:szCs w:val="24"/>
        </w:rPr>
        <w:t>&lt;Response&gt;</w:t>
      </w:r>
      <w:ins w:id="102" w:author="Dan Kliebenstein" w:date="2018-10-24T12:32:00Z">
        <w:r w:rsidR="007D7CAB" w:rsidRPr="0093765C">
          <w:rPr>
            <w:rFonts w:eastAsia="Times New Roman"/>
            <w:sz w:val="24"/>
            <w:szCs w:val="24"/>
          </w:rPr>
          <w:t xml:space="preserve"> We have now added a graph showing minor allele frequency across the genotyping data. This is </w:t>
        </w:r>
        <w:r w:rsidR="007D7CAB" w:rsidRPr="0093765C">
          <w:rPr>
            <w:sz w:val="24"/>
            <w:szCs w:val="24"/>
          </w:rPr>
          <w:t xml:space="preserve">now included as </w:t>
        </w:r>
        <w:del w:id="103" w:author="N S" w:date="2018-10-25T13:18:00Z">
          <w:r w:rsidR="007D7CAB" w:rsidRPr="0093765C" w:rsidDel="00094B3F">
            <w:rPr>
              <w:sz w:val="24"/>
              <w:szCs w:val="24"/>
            </w:rPr>
            <w:delText>Figure S1</w:delText>
          </w:r>
        </w:del>
      </w:ins>
      <w:ins w:id="104" w:author="N S" w:date="2018-10-25T13:18:00Z">
        <w:r w:rsidR="00094B3F">
          <w:rPr>
            <w:sz w:val="24"/>
            <w:szCs w:val="24"/>
          </w:rPr>
          <w:t>Supplemental Figure 1</w:t>
        </w:r>
      </w:ins>
      <w:ins w:id="105" w:author="Dan Kliebenstein" w:date="2018-10-24T12:32:00Z">
        <w:r w:rsidR="007D7CAB" w:rsidRPr="0093765C">
          <w:rPr>
            <w:sz w:val="24"/>
            <w:szCs w:val="24"/>
          </w:rPr>
          <w:t xml:space="preserve"> and referenced at line </w:t>
        </w:r>
        <w:del w:id="106" w:author="N S" w:date="2018-10-25T13:19:00Z">
          <w:r w:rsidR="007D7CAB" w:rsidRPr="0093765C" w:rsidDel="00524713">
            <w:rPr>
              <w:sz w:val="24"/>
              <w:szCs w:val="24"/>
            </w:rPr>
            <w:delText>140, 192 and 404</w:delText>
          </w:r>
        </w:del>
      </w:ins>
      <w:ins w:id="107" w:author="N S" w:date="2018-10-25T13:19:00Z">
        <w:r w:rsidR="00524713">
          <w:rPr>
            <w:sz w:val="24"/>
            <w:szCs w:val="24"/>
          </w:rPr>
          <w:t>158, 21</w:t>
        </w:r>
      </w:ins>
      <w:ins w:id="108" w:author="N S" w:date="2018-10-30T10:28:00Z">
        <w:r w:rsidR="00BF195A">
          <w:rPr>
            <w:sz w:val="24"/>
            <w:szCs w:val="24"/>
          </w:rPr>
          <w:t>4</w:t>
        </w:r>
      </w:ins>
      <w:ins w:id="109" w:author="N S" w:date="2018-10-25T13:19:00Z">
        <w:r w:rsidR="00524713">
          <w:rPr>
            <w:sz w:val="24"/>
            <w:szCs w:val="24"/>
          </w:rPr>
          <w:t>, and 47</w:t>
        </w:r>
      </w:ins>
      <w:ins w:id="110" w:author="N S" w:date="2018-10-30T10:28:00Z">
        <w:r w:rsidR="00BF195A">
          <w:rPr>
            <w:sz w:val="24"/>
            <w:szCs w:val="24"/>
          </w:rPr>
          <w:t>4</w:t>
        </w:r>
      </w:ins>
      <w:ins w:id="111" w:author="Dan Kliebenstein" w:date="2018-10-24T12:32:00Z">
        <w:r w:rsidR="007D7CAB" w:rsidRPr="0093765C">
          <w:rPr>
            <w:sz w:val="24"/>
            <w:szCs w:val="24"/>
          </w:rPr>
          <w:t>.</w:t>
        </w:r>
      </w:ins>
      <w:ins w:id="112" w:author="Dan Kliebenstein" w:date="2018-10-24T12:33:00Z">
        <w:r w:rsidR="007D7CAB">
          <w:rPr>
            <w:sz w:val="24"/>
            <w:szCs w:val="24"/>
          </w:rPr>
          <w:t xml:space="preserve"> </w:t>
        </w:r>
      </w:ins>
      <w:ins w:id="113" w:author="N S" w:date="2018-10-25T14:45:00Z">
        <w:r w:rsidR="00645C8F">
          <w:rPr>
            <w:sz w:val="24"/>
            <w:szCs w:val="24"/>
          </w:rPr>
          <w:t xml:space="preserve">Further detail regarding the </w:t>
        </w:r>
        <w:r w:rsidR="00645C8F" w:rsidRPr="00645C8F">
          <w:rPr>
            <w:i/>
            <w:sz w:val="24"/>
            <w:szCs w:val="24"/>
          </w:rPr>
          <w:t>Bo</w:t>
        </w:r>
      </w:ins>
      <w:ins w:id="114" w:author="N S" w:date="2018-10-25T14:46:00Z">
        <w:r w:rsidR="00645C8F" w:rsidRPr="00645C8F">
          <w:rPr>
            <w:i/>
            <w:sz w:val="24"/>
            <w:szCs w:val="24"/>
          </w:rPr>
          <w:t>t</w:t>
        </w:r>
      </w:ins>
      <w:ins w:id="115" w:author="N S" w:date="2018-10-25T14:45:00Z">
        <w:r w:rsidR="00645C8F" w:rsidRPr="00645C8F">
          <w:rPr>
            <w:i/>
            <w:sz w:val="24"/>
            <w:szCs w:val="24"/>
          </w:rPr>
          <w:t>rytis</w:t>
        </w:r>
        <w:r w:rsidR="00645C8F">
          <w:rPr>
            <w:sz w:val="24"/>
            <w:szCs w:val="24"/>
          </w:rPr>
          <w:t xml:space="preserve"> isolate genetic structure is the focu</w:t>
        </w:r>
      </w:ins>
      <w:ins w:id="116" w:author="N S" w:date="2018-10-25T14:46:00Z">
        <w:r w:rsidR="00645C8F">
          <w:rPr>
            <w:sz w:val="24"/>
            <w:szCs w:val="24"/>
          </w:rPr>
          <w:t xml:space="preserve">s of work we have in preparation for a separate manuscript. </w:t>
        </w:r>
      </w:ins>
      <w:ins w:id="117" w:author="Dan Kliebenstein" w:date="2018-10-24T12:33:00Z">
        <w:r w:rsidR="007D7CAB">
          <w:rPr>
            <w:sz w:val="24"/>
            <w:szCs w:val="24"/>
          </w:rPr>
          <w:t>We have also fixed the citation issues.</w:t>
        </w:r>
      </w:ins>
    </w:p>
    <w:p w14:paraId="093CA4D8" w14:textId="5DD3A9E1" w:rsidR="00191376" w:rsidRPr="007D7CAB" w:rsidRDefault="00191376" w:rsidP="00191376">
      <w:pPr>
        <w:spacing w:after="240"/>
        <w:rPr>
          <w:rFonts w:eastAsia="Times New Roman"/>
        </w:rPr>
      </w:pPr>
    </w:p>
    <w:p w14:paraId="768CA57E" w14:textId="77777777" w:rsidR="00191376" w:rsidRPr="007D7CAB" w:rsidRDefault="009E2FD8" w:rsidP="00191376">
      <w:pPr>
        <w:spacing w:after="240"/>
        <w:rPr>
          <w:rFonts w:eastAsia="Times New Roman"/>
        </w:rPr>
      </w:pPr>
      <w:r w:rsidRPr="007D7CAB">
        <w:rPr>
          <w:rFonts w:eastAsia="Times New Roman"/>
        </w:rPr>
        <w:br/>
      </w:r>
      <w:r w:rsidRPr="007D7CAB">
        <w:rPr>
          <w:rFonts w:eastAsia="Times New Roman"/>
        </w:rPr>
        <w:b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sidRPr="007D7CAB">
        <w:rPr>
          <w:rFonts w:eastAsia="Times New Roman"/>
        </w:rPr>
        <w:t>domestication:isolate</w:t>
      </w:r>
      <w:proofErr w:type="spellEnd"/>
      <w:proofErr w:type="gramEnd"/>
      <w:r w:rsidRPr="007D7CAB">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sidRPr="007D7CAB">
        <w:rPr>
          <w:rFonts w:eastAsia="Times New Roman"/>
        </w:rPr>
        <w:br/>
      </w:r>
    </w:p>
    <w:p w14:paraId="0CB5C75E" w14:textId="173C946B" w:rsidR="00191376" w:rsidRPr="00BF195A" w:rsidRDefault="00191376" w:rsidP="00BF195A">
      <w:pPr>
        <w:spacing w:after="240"/>
        <w:rPr>
          <w:rFonts w:ascii="Arial" w:hAnsi="Arial" w:cs="Arial"/>
        </w:rPr>
      </w:pPr>
      <w:r w:rsidRPr="007D7CAB">
        <w:rPr>
          <w:rFonts w:eastAsia="Times New Roman"/>
        </w:rPr>
        <w:t>&lt;Response&gt;</w:t>
      </w:r>
      <w:ins w:id="118" w:author="Dan Kliebenstein" w:date="2018-10-24T12:33:00Z">
        <w:r w:rsidR="007D7CAB" w:rsidRPr="007D7CAB">
          <w:rPr>
            <w:rFonts w:eastAsia="Times New Roman"/>
          </w:rPr>
          <w:t xml:space="preserve"> </w:t>
        </w:r>
      </w:ins>
      <w:ins w:id="119" w:author="Dan Kliebenstein" w:date="2018-10-24T12:34:00Z">
        <w:r w:rsidR="007D7CAB" w:rsidRPr="007D7CAB">
          <w:rPr>
            <w:rFonts w:eastAsia="Times New Roman"/>
          </w:rPr>
          <w:t xml:space="preserve">We apologize for the confusion as we had been working to convey the </w:t>
        </w:r>
      </w:ins>
      <w:ins w:id="120" w:author="Dan Kliebenstein" w:date="2018-10-29T14:17:00Z">
        <w:r w:rsidR="00D9306C">
          <w:rPr>
            <w:rFonts w:eastAsia="Times New Roman"/>
          </w:rPr>
          <w:t xml:space="preserve">very </w:t>
        </w:r>
      </w:ins>
      <w:ins w:id="121" w:author="Dan Kliebenstein" w:date="2018-10-24T12:34:00Z">
        <w:r w:rsidR="007D7CAB" w:rsidRPr="007D7CAB">
          <w:rPr>
            <w:rFonts w:eastAsia="Times New Roman"/>
          </w:rPr>
          <w:t xml:space="preserve">idea that the reviewer also </w:t>
        </w:r>
      </w:ins>
      <w:ins w:id="122" w:author="Dan Kliebenstein" w:date="2018-10-24T12:35:00Z">
        <w:r w:rsidR="007D7CAB" w:rsidRPr="007D7CAB">
          <w:rPr>
            <w:rFonts w:eastAsia="Times New Roman"/>
          </w:rPr>
          <w:t>ascertained</w:t>
        </w:r>
      </w:ins>
      <w:ins w:id="123" w:author="Dan Kliebenstein" w:date="2018-10-24T12:34:00Z">
        <w:r w:rsidR="007D7CAB" w:rsidRPr="007D7CAB">
          <w:rPr>
            <w:rFonts w:eastAsia="Times New Roman"/>
          </w:rPr>
          <w:t xml:space="preserve">. Specifically that the domestication effect is small albeit significant. Apparently our writing led to a focus on significant and </w:t>
        </w:r>
      </w:ins>
      <w:ins w:id="124" w:author="Dan Kliebenstein" w:date="2018-10-24T12:35:00Z">
        <w:r w:rsidR="007D7CAB" w:rsidRPr="007D7CAB">
          <w:rPr>
            <w:rFonts w:eastAsia="Times New Roman"/>
          </w:rPr>
          <w:t>distracted</w:t>
        </w:r>
      </w:ins>
      <w:ins w:id="125" w:author="Dan Kliebenstein" w:date="2018-10-24T12:34:00Z">
        <w:r w:rsidR="007D7CAB" w:rsidRPr="007D7CAB">
          <w:rPr>
            <w:rFonts w:eastAsia="Times New Roman"/>
          </w:rPr>
          <w:t xml:space="preserve"> </w:t>
        </w:r>
      </w:ins>
      <w:ins w:id="126" w:author="Dan Kliebenstein" w:date="2018-10-24T12:35:00Z">
        <w:r w:rsidR="007D7CAB" w:rsidRPr="007D7CAB">
          <w:rPr>
            <w:rFonts w:eastAsia="Times New Roman"/>
          </w:rPr>
          <w:t xml:space="preserve">from the magnitude. </w:t>
        </w:r>
      </w:ins>
      <w:ins w:id="127" w:author="Dan Kliebenstein" w:date="2018-10-29T14:18:00Z">
        <w:r w:rsidR="00D9306C">
          <w:rPr>
            <w:rFonts w:eastAsia="Times New Roman"/>
          </w:rPr>
          <w:t xml:space="preserve">We have worked throughout to make sure that the magnitude is now better conveyed. </w:t>
        </w:r>
      </w:ins>
      <w:ins w:id="128" w:author="Dan Kliebenstein" w:date="2018-10-24T12:33:00Z">
        <w:r w:rsidR="007D7CAB" w:rsidRPr="007D7CAB">
          <w:rPr>
            <w:rFonts w:eastAsia="Times New Roman"/>
          </w:rPr>
          <w:t>As suggested, we have tested the robustness of the tomato domestication effect via bootstrapping and included the following information in the text</w:t>
        </w:r>
      </w:ins>
      <w:ins w:id="129" w:author="Dan Kliebenstein" w:date="2018-10-24T12:34:00Z">
        <w:r w:rsidR="007D7CAB" w:rsidRPr="007D7CAB">
          <w:rPr>
            <w:rFonts w:eastAsia="Times New Roman"/>
          </w:rPr>
          <w:t xml:space="preserve"> on line 4</w:t>
        </w:r>
        <w:del w:id="130" w:author="N S" w:date="2018-10-30T10:30:00Z">
          <w:r w:rsidR="007D7CAB" w:rsidRPr="007D7CAB" w:rsidDel="00BF195A">
            <w:rPr>
              <w:rFonts w:eastAsia="Times New Roman"/>
            </w:rPr>
            <w:delText>05</w:delText>
          </w:r>
        </w:del>
      </w:ins>
      <w:ins w:id="131" w:author="N S" w:date="2018-10-30T10:30:00Z">
        <w:r w:rsidR="00BF195A">
          <w:rPr>
            <w:rFonts w:eastAsia="Times New Roman"/>
          </w:rPr>
          <w:t>44</w:t>
        </w:r>
      </w:ins>
      <w:ins w:id="132" w:author="Dan Kliebenstein" w:date="2018-10-24T12:33:00Z">
        <w:r w:rsidR="007D7CAB" w:rsidRPr="007D7CAB">
          <w:rPr>
            <w:rFonts w:eastAsia="Times New Roman"/>
          </w:rPr>
          <w:t xml:space="preserve"> “</w:t>
        </w:r>
      </w:ins>
      <w:ins w:id="133" w:author="Dan Kliebenstein" w:date="2018-10-24T12:34:00Z">
        <w:del w:id="134" w:author="N S" w:date="2018-10-30T10:31:00Z">
          <w:r w:rsidR="007D7CAB" w:rsidRPr="0093765C" w:rsidDel="00BF195A">
            <w:delText xml:space="preserve">Our observed domestication effect was in the top 80th percentile across all bootstraps suggesting that it is relatively stable in response to shifts in the genotypes. However, a larger sample of </w:delText>
          </w:r>
          <w:r w:rsidR="007D7CAB" w:rsidRPr="0093765C" w:rsidDel="00BF195A">
            <w:rPr>
              <w:i/>
            </w:rPr>
            <w:delText>S. lycopersicum</w:delText>
          </w:r>
          <w:r w:rsidR="007D7CAB" w:rsidRPr="0093765C" w:rsidDel="00BF195A">
            <w:delText xml:space="preserve"> and </w:delText>
          </w:r>
          <w:r w:rsidR="007D7CAB" w:rsidRPr="0093765C" w:rsidDel="00BF195A">
            <w:rPr>
              <w:i/>
            </w:rPr>
            <w:delText>S. pimpinellifolium</w:delText>
          </w:r>
          <w:r w:rsidR="007D7CAB" w:rsidRPr="0093765C" w:rsidDel="00BF195A">
            <w:delText xml:space="preserve"> genotypes would be needed to develop a more precise estimate of any domestication effect on lesion size</w:delText>
          </w:r>
          <w:r w:rsidR="007D7CAB" w:rsidRPr="00BF195A" w:rsidDel="00BF195A">
            <w:delText>.</w:delText>
          </w:r>
        </w:del>
      </w:ins>
      <w:ins w:id="135" w:author="N S" w:date="2018-10-30T10:31:00Z">
        <w:r w:rsidR="00BF195A" w:rsidRPr="00BF195A">
          <w:t xml:space="preserve"> </w:t>
        </w:r>
        <w:r w:rsidR="00BF195A" w:rsidRPr="00BF195A">
          <w:t xml:space="preserve">Our observed domestication effect was in the top 80th percentile across all bootstraps, suggesting that while the domestication effect is small, it is relatively stable in response to shifts in the genotypes. However, a larger sample of </w:t>
        </w:r>
        <w:r w:rsidR="00BF195A" w:rsidRPr="00BF195A">
          <w:rPr>
            <w:i/>
          </w:rPr>
          <w:t xml:space="preserve">S. </w:t>
        </w:r>
        <w:proofErr w:type="spellStart"/>
        <w:r w:rsidR="00BF195A" w:rsidRPr="00BF195A">
          <w:rPr>
            <w:i/>
          </w:rPr>
          <w:t>lycopersicum</w:t>
        </w:r>
        <w:proofErr w:type="spellEnd"/>
        <w:r w:rsidR="00BF195A" w:rsidRPr="00BF195A">
          <w:t xml:space="preserve"> and </w:t>
        </w:r>
        <w:r w:rsidR="00BF195A" w:rsidRPr="00BF195A">
          <w:rPr>
            <w:i/>
          </w:rPr>
          <w:t xml:space="preserve">S. </w:t>
        </w:r>
        <w:proofErr w:type="spellStart"/>
        <w:r w:rsidR="00BF195A" w:rsidRPr="00BF195A">
          <w:rPr>
            <w:i/>
          </w:rPr>
          <w:t>pimpinellifolium</w:t>
        </w:r>
        <w:proofErr w:type="spellEnd"/>
        <w:r w:rsidR="00BF195A" w:rsidRPr="00BF195A">
          <w:t xml:space="preserve"> genotypes would be needed to develop a more precise estimate of any domestication effect on lesion size.</w:t>
        </w:r>
      </w:ins>
      <w:ins w:id="136" w:author="Dan Kliebenstein" w:date="2018-10-24T12:34:00Z">
        <w:r w:rsidR="007D7CAB" w:rsidRPr="00BF195A">
          <w:t xml:space="preserve">”. </w:t>
        </w:r>
      </w:ins>
      <w:ins w:id="137" w:author="N S" w:date="2018-10-25T13:31:00Z">
        <w:r w:rsidR="0080139E">
          <w:t>We have included a methods description of this bootstrapping as well (line 8</w:t>
        </w:r>
      </w:ins>
      <w:ins w:id="138" w:author="N S" w:date="2018-10-30T10:32:00Z">
        <w:r w:rsidR="00BF195A">
          <w:t>50</w:t>
        </w:r>
      </w:ins>
      <w:ins w:id="139" w:author="N S" w:date="2018-10-25T13:31:00Z">
        <w:r w:rsidR="0080139E">
          <w:t xml:space="preserve">). </w:t>
        </w:r>
      </w:ins>
      <w:ins w:id="140" w:author="Dan Kliebenstein" w:date="2018-10-24T12:34:00Z">
        <w:r w:rsidR="007D7CAB" w:rsidRPr="0093765C">
          <w:t>We have also worked to revise all the portions of the text on domestication to better convey the magnitude being very low.</w:t>
        </w:r>
      </w:ins>
    </w:p>
    <w:p w14:paraId="34AE068A" w14:textId="77777777" w:rsidR="00191376" w:rsidRDefault="00191376" w:rsidP="00191376">
      <w:pPr>
        <w:spacing w:after="240"/>
        <w:rPr>
          <w:rFonts w:eastAsia="Times New Roman"/>
        </w:rPr>
      </w:pPr>
      <w:r w:rsidRPr="007D7CAB">
        <w:rPr>
          <w:rFonts w:eastAsia="Times New Roman"/>
        </w:rPr>
        <w:br/>
      </w:r>
      <w:r w:rsidR="009E2FD8" w:rsidRPr="007D7CAB">
        <w:rPr>
          <w:rFonts w:eastAsia="Times New Roman"/>
        </w:rPr>
        <w:br/>
      </w:r>
      <w:r w:rsidR="009E2FD8">
        <w:rPr>
          <w:rFonts w:eastAsia="Times New Roman"/>
        </w:rPr>
        <w:lastRenderedPageBreak/>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20E5295F" w:rsidR="00191376" w:rsidRDefault="00191376" w:rsidP="00191376">
      <w:pPr>
        <w:spacing w:after="240"/>
        <w:rPr>
          <w:rFonts w:eastAsia="Times New Roman"/>
        </w:rPr>
      </w:pPr>
      <w:r>
        <w:rPr>
          <w:rFonts w:eastAsia="Times New Roman"/>
        </w:rPr>
        <w:t>&lt;Response&gt;</w:t>
      </w:r>
      <w:ins w:id="141" w:author="Dan Kliebenstein" w:date="2018-10-24T12:36:00Z">
        <w:r w:rsidR="007D7CAB">
          <w:rPr>
            <w:rFonts w:eastAsia="Times New Roman"/>
          </w:rPr>
          <w:t xml:space="preserve"> </w:t>
        </w:r>
      </w:ins>
      <w:ins w:id="142" w:author="Dan Kliebenstein" w:date="2018-10-24T12:37:00Z">
        <w:r w:rsidR="007D7CAB">
          <w:rPr>
            <w:rFonts w:eastAsia="Times New Roman"/>
          </w:rPr>
          <w:t>We employed this methodology as suggested and have included the in</w:t>
        </w:r>
      </w:ins>
      <w:ins w:id="143" w:author="N S" w:date="2018-10-25T13:32:00Z">
        <w:r w:rsidR="00CD5C10">
          <w:rPr>
            <w:rFonts w:eastAsia="Times New Roman"/>
          </w:rPr>
          <w:t>f</w:t>
        </w:r>
      </w:ins>
      <w:ins w:id="144" w:author="Dan Kliebenstein" w:date="2018-10-24T12:37:00Z">
        <w:del w:id="145" w:author="N S" w:date="2018-10-25T13:32:00Z">
          <w:r w:rsidR="007D7CAB" w:rsidDel="00CD5C10">
            <w:rPr>
              <w:rFonts w:eastAsia="Times New Roman"/>
            </w:rPr>
            <w:delText>v</w:delText>
          </w:r>
        </w:del>
        <w:r w:rsidR="007D7CAB">
          <w:rPr>
            <w:rFonts w:eastAsia="Times New Roman"/>
          </w:rPr>
          <w:t xml:space="preserve">ormation as described in the </w:t>
        </w:r>
      </w:ins>
      <w:ins w:id="146" w:author="Dan Kliebenstein" w:date="2018-10-24T12:36:00Z">
        <w:r w:rsidR="007D7CAB">
          <w:rPr>
            <w:rFonts w:eastAsia="Times New Roman"/>
          </w:rPr>
          <w:t xml:space="preserve">response to the </w:t>
        </w:r>
      </w:ins>
      <w:ins w:id="147" w:author="Dan Kliebenstein" w:date="2018-10-24T12:37:00Z">
        <w:r w:rsidR="007D7CAB">
          <w:rPr>
            <w:rFonts w:eastAsia="Times New Roman"/>
          </w:rPr>
          <w:t>previous</w:t>
        </w:r>
      </w:ins>
      <w:ins w:id="148" w:author="Dan Kliebenstein" w:date="2018-10-24T12:36:00Z">
        <w:r w:rsidR="007D7CAB">
          <w:rPr>
            <w:rFonts w:eastAsia="Times New Roman"/>
          </w:rPr>
          <w:t xml:space="preserve"> comment.</w:t>
        </w:r>
      </w:ins>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1598E336" w:rsidR="00191376" w:rsidRDefault="00191376" w:rsidP="00191376">
      <w:pPr>
        <w:spacing w:after="240"/>
        <w:rPr>
          <w:rFonts w:eastAsia="Times New Roman"/>
        </w:rPr>
      </w:pPr>
      <w:r>
        <w:rPr>
          <w:rFonts w:eastAsia="Times New Roman"/>
        </w:rPr>
        <w:t>&lt;Response&gt;</w:t>
      </w:r>
      <w:ins w:id="149" w:author="N S" w:date="2018-10-11T15:28:00Z">
        <w:r w:rsidR="00AA0FBC">
          <w:rPr>
            <w:rFonts w:eastAsia="Times New Roman"/>
          </w:rPr>
          <w:t xml:space="preserve"> </w:t>
        </w:r>
      </w:ins>
      <w:ins w:id="150" w:author="Dan Kliebenstein" w:date="2018-10-24T12:37:00Z">
        <w:r w:rsidR="007D7CAB">
          <w:rPr>
            <w:rFonts w:eastAsia="Times New Roman"/>
          </w:rPr>
          <w:t xml:space="preserve"> </w:t>
        </w:r>
        <w:del w:id="151" w:author="N S" w:date="2018-10-25T13:33:00Z">
          <w:r w:rsidR="007D7CAB" w:rsidDel="00CD5C10">
            <w:rPr>
              <w:rFonts w:eastAsia="Times New Roman"/>
            </w:rPr>
            <w:delText>These were</w:delText>
          </w:r>
        </w:del>
      </w:ins>
      <w:ins w:id="152" w:author="N S" w:date="2018-10-25T13:33:00Z">
        <w:r w:rsidR="00CD5C10">
          <w:rPr>
            <w:rFonts w:eastAsia="Times New Roman"/>
          </w:rPr>
          <w:t>We</w:t>
        </w:r>
      </w:ins>
      <w:ins w:id="153" w:author="Dan Kliebenstein" w:date="2018-10-24T12:37:00Z">
        <w:r w:rsidR="007D7CAB">
          <w:rPr>
            <w:rFonts w:eastAsia="Times New Roman"/>
          </w:rPr>
          <w:t xml:space="preserve"> conducted </w:t>
        </w:r>
      </w:ins>
      <w:ins w:id="154" w:author="N S" w:date="2018-10-25T13:33:00Z">
        <w:r w:rsidR="00CD5C10">
          <w:rPr>
            <w:rFonts w:eastAsia="Times New Roman"/>
          </w:rPr>
          <w:t xml:space="preserve">the Wilcoxon tests </w:t>
        </w:r>
      </w:ins>
      <w:ins w:id="155" w:author="Dan Kliebenstein" w:date="2018-10-24T12:38:00Z">
        <w:r w:rsidR="007D7CAB">
          <w:rPr>
            <w:rFonts w:eastAsia="Times New Roman"/>
          </w:rPr>
          <w:t>using</w:t>
        </w:r>
      </w:ins>
      <w:ins w:id="156" w:author="Dan Kliebenstein" w:date="2018-10-24T12:37:00Z">
        <w:r w:rsidR="007D7CAB">
          <w:rPr>
            <w:rFonts w:eastAsia="Times New Roman"/>
          </w:rPr>
          <w:t xml:space="preserve"> the model-adjusted mean lesion sizes. This has now been </w:t>
        </w:r>
      </w:ins>
      <w:ins w:id="157" w:author="Dan Kliebenstein" w:date="2018-10-24T12:38:00Z">
        <w:r w:rsidR="007D7CAB">
          <w:rPr>
            <w:rFonts w:eastAsia="Times New Roman"/>
          </w:rPr>
          <w:t xml:space="preserve">fully described in the methods </w:t>
        </w:r>
      </w:ins>
      <w:ins w:id="158" w:author="N S" w:date="2018-10-25T13:34:00Z">
        <w:r w:rsidR="00CD5C10">
          <w:rPr>
            <w:rFonts w:eastAsia="Times New Roman"/>
          </w:rPr>
          <w:t xml:space="preserve">and in the results </w:t>
        </w:r>
      </w:ins>
      <w:ins w:id="159" w:author="Dan Kliebenstein" w:date="2018-10-24T12:38:00Z">
        <w:r w:rsidR="007D7CAB">
          <w:rPr>
            <w:rFonts w:eastAsia="Times New Roman"/>
          </w:rPr>
          <w:t xml:space="preserve">(line </w:t>
        </w:r>
        <w:del w:id="160" w:author="N S" w:date="2018-10-25T13:33:00Z">
          <w:r w:rsidR="007D7CAB" w:rsidDel="00CD5C10">
            <w:rPr>
              <w:rFonts w:eastAsia="Times New Roman"/>
            </w:rPr>
            <w:delText>349</w:delText>
          </w:r>
        </w:del>
      </w:ins>
      <w:ins w:id="161" w:author="N S" w:date="2018-10-25T13:33:00Z">
        <w:r w:rsidR="00CD5C10">
          <w:rPr>
            <w:rFonts w:eastAsia="Times New Roman"/>
          </w:rPr>
          <w:t>3</w:t>
        </w:r>
      </w:ins>
      <w:ins w:id="162" w:author="N S" w:date="2018-10-30T10:32:00Z">
        <w:r w:rsidR="00840B6F">
          <w:rPr>
            <w:rFonts w:eastAsia="Times New Roman"/>
          </w:rPr>
          <w:t>61</w:t>
        </w:r>
      </w:ins>
      <w:ins w:id="163" w:author="N S" w:date="2018-10-25T13:34:00Z">
        <w:r w:rsidR="00CD5C10">
          <w:rPr>
            <w:rFonts w:eastAsia="Times New Roman"/>
          </w:rPr>
          <w:t>, line 86</w:t>
        </w:r>
      </w:ins>
      <w:ins w:id="164" w:author="N S" w:date="2018-10-30T10:33:00Z">
        <w:r w:rsidR="00840B6F">
          <w:rPr>
            <w:rFonts w:eastAsia="Times New Roman"/>
          </w:rPr>
          <w:t>9</w:t>
        </w:r>
      </w:ins>
      <w:ins w:id="165" w:author="Dan Kliebenstein" w:date="2018-10-24T12:38:00Z">
        <w:r w:rsidR="007D7CAB">
          <w:rPr>
            <w:rFonts w:eastAsia="Times New Roman"/>
          </w:rPr>
          <w:t>).</w:t>
        </w:r>
      </w:ins>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570ED85C" w:rsidR="00191376" w:rsidRDefault="00191376" w:rsidP="00191376">
      <w:pPr>
        <w:spacing w:after="240"/>
        <w:rPr>
          <w:rFonts w:eastAsia="Times New Roman"/>
        </w:rPr>
      </w:pPr>
      <w:r>
        <w:rPr>
          <w:rFonts w:eastAsia="Times New Roman"/>
        </w:rPr>
        <w:t>&lt;Response&gt;</w:t>
      </w:r>
      <w:ins w:id="166" w:author="Dan Kliebenstein" w:date="2018-10-24T12:39:00Z">
        <w:r w:rsidR="00D14A9B">
          <w:rPr>
            <w:rFonts w:eastAsia="Times New Roman"/>
          </w:rPr>
          <w:t xml:space="preserve"> We are a bit confused. Is this comment under the assumption that this table was using un-adjusted means? This is now clarified as per above and we hope that this helps with the concern.</w:t>
        </w:r>
      </w:ins>
      <w:ins w:id="167" w:author="Dan Kliebenstein" w:date="2018-10-29T14:18:00Z">
        <w:r w:rsidR="00D9306C">
          <w:rPr>
            <w:rFonts w:eastAsia="Times New Roman"/>
          </w:rPr>
          <w:t xml:space="preserve"> Please let us know if we are not correctly </w:t>
        </w:r>
      </w:ins>
      <w:ins w:id="168" w:author="Dan Kliebenstein" w:date="2018-10-29T14:19:00Z">
        <w:r w:rsidR="00D9306C">
          <w:rPr>
            <w:rFonts w:eastAsia="Times New Roman"/>
          </w:rPr>
          <w:t>interpreting</w:t>
        </w:r>
      </w:ins>
      <w:ins w:id="169" w:author="Dan Kliebenstein" w:date="2018-10-29T14:18:00Z">
        <w:r w:rsidR="00D9306C">
          <w:rPr>
            <w:rFonts w:eastAsia="Times New Roman"/>
          </w:rPr>
          <w:t xml:space="preserve"> </w:t>
        </w:r>
      </w:ins>
      <w:ins w:id="170" w:author="Dan Kliebenstein" w:date="2018-10-29T14:19:00Z">
        <w:r w:rsidR="00D9306C">
          <w:rPr>
            <w:rFonts w:eastAsia="Times New Roman"/>
          </w:rPr>
          <w:t>the concern.</w:t>
        </w:r>
      </w:ins>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w:t>
      </w:r>
      <w:r w:rsidR="009E2FD8">
        <w:rPr>
          <w:rFonts w:eastAsia="Times New Roman"/>
        </w:rPr>
        <w:lastRenderedPageBreak/>
        <w:t xml:space="preserve">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p>
    <w:p w14:paraId="2358AB08" w14:textId="462A0D4F" w:rsidR="00191376" w:rsidRPr="00667725" w:rsidRDefault="00191376" w:rsidP="00840B6F">
      <w:pPr>
        <w:ind w:firstLine="720"/>
      </w:pPr>
      <w:r>
        <w:rPr>
          <w:rFonts w:eastAsia="Times New Roman"/>
        </w:rPr>
        <w:t>&lt;Response&gt;</w:t>
      </w:r>
      <w:ins w:id="171" w:author="N S" w:date="2018-10-11T13:50:00Z">
        <w:r w:rsidR="00FC79F6">
          <w:rPr>
            <w:rFonts w:eastAsia="Times New Roman"/>
          </w:rPr>
          <w:t xml:space="preserve"> </w:t>
        </w:r>
      </w:ins>
      <w:ins w:id="172" w:author="N S" w:date="2018-10-25T13:41:00Z">
        <w:r w:rsidR="00667725">
          <w:rPr>
            <w:rFonts w:eastAsia="Times New Roman"/>
          </w:rPr>
          <w:t xml:space="preserve">This Wilcoxon incorporates model-corrected means as well, which we further specified in the text (line </w:t>
        </w:r>
      </w:ins>
      <w:ins w:id="173" w:author="N S" w:date="2018-10-25T13:42:00Z">
        <w:r w:rsidR="00667725">
          <w:rPr>
            <w:rFonts w:eastAsia="Times New Roman"/>
          </w:rPr>
          <w:t>3</w:t>
        </w:r>
      </w:ins>
      <w:ins w:id="174" w:author="N S" w:date="2018-10-30T10:33:00Z">
        <w:r w:rsidR="00840B6F">
          <w:rPr>
            <w:rFonts w:eastAsia="Times New Roman"/>
          </w:rPr>
          <w:t>61</w:t>
        </w:r>
      </w:ins>
      <w:ins w:id="175" w:author="N S" w:date="2018-10-25T13:42:00Z">
        <w:r w:rsidR="00667725">
          <w:rPr>
            <w:rFonts w:eastAsia="Times New Roman"/>
          </w:rPr>
          <w:t>, line 86</w:t>
        </w:r>
      </w:ins>
      <w:ins w:id="176" w:author="N S" w:date="2018-10-30T10:33:00Z">
        <w:r w:rsidR="00840B6F">
          <w:rPr>
            <w:rFonts w:eastAsia="Times New Roman"/>
          </w:rPr>
          <w:t>9</w:t>
        </w:r>
      </w:ins>
      <w:ins w:id="177" w:author="N S" w:date="2018-10-25T13:41:00Z">
        <w:r w:rsidR="00667725">
          <w:rPr>
            <w:rFonts w:eastAsia="Times New Roman"/>
          </w:rPr>
          <w:t>).</w:t>
        </w:r>
      </w:ins>
      <w:ins w:id="178" w:author="N S" w:date="2018-10-11T13:50:00Z">
        <w:r w:rsidR="00FC79F6">
          <w:rPr>
            <w:rFonts w:eastAsia="Times New Roman"/>
          </w:rPr>
          <w:t>We removed the claim “highly domest</w:t>
        </w:r>
      </w:ins>
      <w:ins w:id="179" w:author="N S" w:date="2018-10-11T13:51:00Z">
        <w:r w:rsidR="00FC79F6">
          <w:rPr>
            <w:rFonts w:eastAsia="Times New Roman"/>
          </w:rPr>
          <w:t>ication-sensitive isolates” and are rephrasing this as “domestication-associated isolates”</w:t>
        </w:r>
      </w:ins>
      <w:ins w:id="180" w:author="N S" w:date="2018-10-25T13:43:00Z">
        <w:r w:rsidR="00667725">
          <w:rPr>
            <w:rFonts w:eastAsia="Times New Roman"/>
          </w:rPr>
          <w:t xml:space="preserve"> throughout the text</w:t>
        </w:r>
      </w:ins>
      <w:ins w:id="181" w:author="N S" w:date="2018-10-11T13:51:00Z">
        <w:del w:id="182" w:author="Dan Kliebenstein" w:date="2018-10-24T12:43:00Z">
          <w:r w:rsidR="00FC79F6" w:rsidDel="00D14A9B">
            <w:rPr>
              <w:rFonts w:eastAsia="Times New Roman"/>
            </w:rPr>
            <w:delText xml:space="preserve"> (now line 371, 375</w:delText>
          </w:r>
        </w:del>
      </w:ins>
      <w:ins w:id="183" w:author="N S" w:date="2018-10-11T13:52:00Z">
        <w:del w:id="184" w:author="Dan Kliebenstein" w:date="2018-10-24T12:43:00Z">
          <w:r w:rsidR="00FC79F6" w:rsidDel="00D14A9B">
            <w:rPr>
              <w:rFonts w:eastAsia="Times New Roman"/>
            </w:rPr>
            <w:delText>, 379)</w:delText>
          </w:r>
        </w:del>
        <w:r w:rsidR="00FC79F6">
          <w:rPr>
            <w:rFonts w:eastAsia="Times New Roman"/>
          </w:rPr>
          <w:t xml:space="preserve">. </w:t>
        </w:r>
      </w:ins>
      <w:ins w:id="185" w:author="Dan Kliebenstein" w:date="2018-10-24T12:40:00Z">
        <w:r w:rsidR="00D14A9B">
          <w:rPr>
            <w:rFonts w:eastAsia="Times New Roman"/>
          </w:rPr>
          <w:t xml:space="preserve">Further, we utilized the previously suggested bootstraps and repeated the analysis on the </w:t>
        </w:r>
      </w:ins>
      <w:ins w:id="186" w:author="Dan Kliebenstein" w:date="2018-10-24T12:41:00Z">
        <w:r w:rsidR="00D14A9B">
          <w:rPr>
            <w:rFonts w:eastAsia="Times New Roman"/>
          </w:rPr>
          <w:t>individual</w:t>
        </w:r>
      </w:ins>
      <w:ins w:id="187" w:author="Dan Kliebenstein" w:date="2018-10-24T12:40:00Z">
        <w:r w:rsidR="00D14A9B">
          <w:rPr>
            <w:rFonts w:eastAsia="Times New Roman"/>
          </w:rPr>
          <w:t xml:space="preserve"> </w:t>
        </w:r>
      </w:ins>
      <w:ins w:id="188" w:author="Dan Kliebenstein" w:date="2018-10-24T12:41:00Z">
        <w:r w:rsidR="00D14A9B">
          <w:rPr>
            <w:rFonts w:eastAsia="Times New Roman"/>
          </w:rPr>
          <w:t>isolates using these same bootstraps as suggested.</w:t>
        </w:r>
      </w:ins>
      <w:ins w:id="189" w:author="Dan Kliebenstein" w:date="2018-10-24T12:43:00Z">
        <w:r w:rsidR="00D14A9B">
          <w:rPr>
            <w:rFonts w:eastAsia="Times New Roman"/>
          </w:rPr>
          <w:t xml:space="preserve"> This is now relayed with the following text “</w:t>
        </w:r>
      </w:ins>
      <w:ins w:id="190" w:author="N S" w:date="2018-10-30T10:34:00Z">
        <w:r w:rsidR="00840B6F" w:rsidRPr="00840B6F">
          <w:t>To assess whether isolates could appear domestication-associated due to random chance, we bootstrapped assignment of plant accessions to domestication groups. 96 of the 100 bootstraps identified no isolates with domestication sensitivity, and the other four bootstraps identified only 2 isolates showing significant domestication association (FDR &lt;0.01). Therefore, our individual isolate observations are in the 96th percentile. While this is suggestive, a more precise estimate of isolate x domestication interactions would require larger experiments using either more replication or additional plant genotypes.</w:t>
        </w:r>
      </w:ins>
      <w:ins w:id="191" w:author="Dan Kliebenstein" w:date="2018-10-24T12:43:00Z">
        <w:r w:rsidR="00D14A9B">
          <w:rPr>
            <w:rFonts w:eastAsia="Times New Roman"/>
          </w:rPr>
          <w:t>”</w:t>
        </w:r>
      </w:ins>
      <w:ins w:id="192" w:author="N S" w:date="2018-10-25T13:45:00Z">
        <w:r w:rsidR="00667725">
          <w:rPr>
            <w:rFonts w:eastAsia="Times New Roman"/>
          </w:rPr>
          <w:t xml:space="preserve"> (line 4</w:t>
        </w:r>
      </w:ins>
      <w:ins w:id="193" w:author="N S" w:date="2018-10-30T10:34:00Z">
        <w:r w:rsidR="00840B6F">
          <w:rPr>
            <w:rFonts w:eastAsia="Times New Roman"/>
          </w:rPr>
          <w:t>10</w:t>
        </w:r>
      </w:ins>
      <w:ins w:id="194" w:author="N S" w:date="2018-10-25T13:45:00Z">
        <w:r w:rsidR="00667725">
          <w:rPr>
            <w:rFonts w:eastAsia="Times New Roman"/>
          </w:rPr>
          <w:t>).</w:t>
        </w:r>
      </w:ins>
      <w:ins w:id="195" w:author="Dan Kliebenstein" w:date="2018-10-24T12:44:00Z">
        <w:r w:rsidR="00D14A9B">
          <w:rPr>
            <w:rFonts w:eastAsia="Times New Roman"/>
          </w:rPr>
          <w:t xml:space="preserve"> </w:t>
        </w:r>
      </w:ins>
      <w:ins w:id="196" w:author="N S" w:date="2018-10-25T13:45:00Z">
        <w:r w:rsidR="00667725">
          <w:rPr>
            <w:rFonts w:eastAsia="Times New Roman"/>
          </w:rPr>
          <w:t xml:space="preserve">We included a methods description </w:t>
        </w:r>
      </w:ins>
      <w:ins w:id="197" w:author="N S" w:date="2018-10-25T13:46:00Z">
        <w:r w:rsidR="00667725">
          <w:rPr>
            <w:rFonts w:eastAsia="Times New Roman"/>
          </w:rPr>
          <w:t>of this as well (line 8</w:t>
        </w:r>
      </w:ins>
      <w:ins w:id="198" w:author="N S" w:date="2018-10-30T10:35:00Z">
        <w:r w:rsidR="00840B6F">
          <w:rPr>
            <w:rFonts w:eastAsia="Times New Roman"/>
          </w:rPr>
          <w:t>50</w:t>
        </w:r>
      </w:ins>
      <w:proofErr w:type="gramStart"/>
      <w:ins w:id="199" w:author="N S" w:date="2018-10-25T13:46:00Z">
        <w:r w:rsidR="00667725">
          <w:rPr>
            <w:rFonts w:eastAsia="Times New Roman"/>
          </w:rPr>
          <w:t>).</w:t>
        </w:r>
      </w:ins>
      <w:ins w:id="200" w:author="Dan Kliebenstein" w:date="2018-10-24T12:44:00Z">
        <w:r w:rsidR="00D14A9B">
          <w:rPr>
            <w:rFonts w:eastAsia="Times New Roman"/>
          </w:rPr>
          <w:t>We</w:t>
        </w:r>
        <w:proofErr w:type="gramEnd"/>
        <w:r w:rsidR="00D14A9B">
          <w:rPr>
            <w:rFonts w:eastAsia="Times New Roman"/>
          </w:rPr>
          <w:t xml:space="preserve"> hope that this helps to clarify what we did and did not find and better relays the reality of the data.</w:t>
        </w:r>
      </w:ins>
    </w:p>
    <w:p w14:paraId="634BC606" w14:textId="77777777" w:rsidR="00D9306C" w:rsidRDefault="00191376" w:rsidP="009E2FD8">
      <w:pPr>
        <w:spacing w:after="240"/>
        <w:rPr>
          <w:ins w:id="201" w:author="Dan Kliebenstein" w:date="2018-10-29T14:19:00Z"/>
          <w:rFonts w:eastAsia="Times New Roman"/>
        </w:rPr>
      </w:pPr>
      <w:r>
        <w:rPr>
          <w:rFonts w:eastAsia="Times New Roman"/>
        </w:rPr>
        <w:br/>
      </w:r>
      <w:r w:rsidR="009E2FD8">
        <w:rPr>
          <w:rFonts w:eastAsia="Times New Roman"/>
        </w:rPr>
        <w:br/>
        <w:t>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w:t>
      </w:r>
    </w:p>
    <w:p w14:paraId="4C00E893" w14:textId="01B22115" w:rsidR="00191376" w:rsidDel="00454B08" w:rsidRDefault="009E2FD8" w:rsidP="00191376">
      <w:pPr>
        <w:spacing w:after="240"/>
        <w:rPr>
          <w:del w:id="202" w:author="Dan Kliebenstein" w:date="2018-10-24T12:46:00Z"/>
          <w:rFonts w:eastAsia="Times New Roman"/>
        </w:rPr>
      </w:pPr>
      <w:del w:id="203" w:author="Dan Kliebenstein" w:date="2018-10-29T14:19:00Z">
        <w:r w:rsidDel="00D9306C">
          <w:rPr>
            <w:rFonts w:eastAsia="Times New Roman"/>
          </w:rPr>
          <w:delText xml:space="preserve"> </w:delText>
        </w:r>
      </w:del>
    </w:p>
    <w:p w14:paraId="43F76552" w14:textId="2DF6ACFF" w:rsidR="00201342" w:rsidDel="00D43F7D" w:rsidRDefault="00191376" w:rsidP="00191376">
      <w:pPr>
        <w:spacing w:after="240"/>
        <w:rPr>
          <w:del w:id="204" w:author="N S" w:date="2018-10-03T12:11:00Z"/>
          <w:rFonts w:eastAsia="Times New Roman"/>
        </w:rPr>
      </w:pPr>
      <w:r>
        <w:rPr>
          <w:rFonts w:eastAsia="Times New Roman"/>
        </w:rPr>
        <w:t>&lt;Response&gt;</w:t>
      </w:r>
      <w:ins w:id="205" w:author="Dan Kliebenstein" w:date="2018-10-24T12:45:00Z">
        <w:r w:rsidR="00454B08">
          <w:rPr>
            <w:rFonts w:eastAsia="Times New Roman"/>
          </w:rPr>
          <w:t xml:space="preserve"> We repeated the </w:t>
        </w:r>
      </w:ins>
      <w:ins w:id="206" w:author="Dan Kliebenstein" w:date="2018-10-24T12:47:00Z">
        <w:r w:rsidR="00454B08">
          <w:rPr>
            <w:rFonts w:eastAsia="Times New Roman"/>
          </w:rPr>
          <w:t>analysis</w:t>
        </w:r>
      </w:ins>
      <w:ins w:id="207" w:author="Dan Kliebenstein" w:date="2018-10-24T12:45:00Z">
        <w:r w:rsidR="00454B08">
          <w:rPr>
            <w:rFonts w:eastAsia="Times New Roman"/>
          </w:rPr>
          <w:t xml:space="preserve"> as suggested and this is now included as follows</w:t>
        </w:r>
      </w:ins>
      <w:ins w:id="208" w:author="N S" w:date="2018-10-25T13:48:00Z">
        <w:r w:rsidR="005C6F96">
          <w:rPr>
            <w:rFonts w:eastAsia="Times New Roman"/>
          </w:rPr>
          <w:t xml:space="preserve"> </w:t>
        </w:r>
        <w:r w:rsidR="005C6F96" w:rsidRPr="005C6F96">
          <w:rPr>
            <w:rFonts w:eastAsia="Times New Roman"/>
          </w:rPr>
          <w:t>“</w:t>
        </w:r>
      </w:ins>
      <w:bookmarkStart w:id="209" w:name="_Hlk528241293"/>
      <w:ins w:id="210" w:author="N S" w:date="2018-10-30T10:36:00Z">
        <w:r w:rsidR="00840B6F" w:rsidRPr="00840B6F">
          <w:rPr>
            <w:rFonts w:eastAsia="Times New Roman"/>
          </w:rPr>
          <w:t xml:space="preserve">Removing the two domestication-associated isolates (Fd2, Rose) from our population did not eliminate the effect of tomato domestication on lesion size, as it was still significant and </w:t>
        </w:r>
        <w:r w:rsidR="00840B6F" w:rsidRPr="00840B6F">
          <w:rPr>
            <w:rFonts w:eastAsia="Times New Roman"/>
            <w:i/>
          </w:rPr>
          <w:t>B. cinerea</w:t>
        </w:r>
        <w:r w:rsidR="00840B6F" w:rsidRPr="00840B6F">
          <w:rPr>
            <w:rFonts w:eastAsia="Times New Roman"/>
          </w:rPr>
          <w:t xml:space="preserve"> was still more virulent on domesticated tomato by 17% (Supplemental Data Set 4).</w:t>
        </w:r>
      </w:ins>
      <w:bookmarkEnd w:id="209"/>
      <w:ins w:id="211" w:author="Dan Kliebenstein" w:date="2018-10-24T12:46:00Z">
        <w:del w:id="212" w:author="N S" w:date="2018-10-30T10:35:00Z">
          <w:r w:rsidR="00454B08" w:rsidRPr="005C6F96" w:rsidDel="00840B6F">
            <w:rPr>
              <w:rFonts w:eastAsia="Times New Roman"/>
            </w:rPr>
            <w:delText>.”</w:delText>
          </w:r>
          <w:r w:rsidR="00454B08" w:rsidDel="00840B6F">
            <w:rPr>
              <w:rFonts w:eastAsia="Times New Roman"/>
            </w:rPr>
            <w:delText xml:space="preserve"> </w:delText>
          </w:r>
        </w:del>
        <w:r w:rsidR="00454B08">
          <w:rPr>
            <w:rFonts w:eastAsia="Times New Roman"/>
          </w:rPr>
          <w:t>We added this to the text at line 4</w:t>
        </w:r>
      </w:ins>
      <w:ins w:id="213" w:author="N S" w:date="2018-10-25T13:48:00Z">
        <w:r w:rsidR="005C6F96">
          <w:rPr>
            <w:rFonts w:eastAsia="Times New Roman"/>
          </w:rPr>
          <w:t>3</w:t>
        </w:r>
      </w:ins>
      <w:ins w:id="214" w:author="N S" w:date="2018-10-30T10:35:00Z">
        <w:r w:rsidR="00840B6F">
          <w:rPr>
            <w:rFonts w:eastAsia="Times New Roman"/>
          </w:rPr>
          <w:t>6</w:t>
        </w:r>
      </w:ins>
      <w:ins w:id="215" w:author="Dan Kliebenstein" w:date="2018-10-24T12:46:00Z">
        <w:del w:id="216" w:author="N S" w:date="2018-10-25T13:48:00Z">
          <w:r w:rsidR="00454B08" w:rsidDel="005C6F96">
            <w:rPr>
              <w:rFonts w:eastAsia="Times New Roman"/>
            </w:rPr>
            <w:delText>1</w:delText>
          </w:r>
        </w:del>
        <w:del w:id="217" w:author="N S" w:date="2018-10-30T10:35:00Z">
          <w:r w:rsidR="00454B08" w:rsidDel="00840B6F">
            <w:rPr>
              <w:rFonts w:eastAsia="Times New Roman"/>
            </w:rPr>
            <w:delText>0</w:delText>
          </w:r>
        </w:del>
        <w:r w:rsidR="00454B08">
          <w:rPr>
            <w:rFonts w:eastAsia="Times New Roman"/>
          </w:rPr>
          <w:t>, and reported the full model outputs in Supplemental Data Set 4.</w:t>
        </w:r>
      </w:ins>
    </w:p>
    <w:p w14:paraId="2C433B1B" w14:textId="77777777" w:rsidR="0093765C" w:rsidRDefault="0093765C" w:rsidP="009E2FD8">
      <w:pPr>
        <w:spacing w:after="240"/>
        <w:rPr>
          <w:rFonts w:eastAsia="Times New Roman"/>
        </w:rPr>
      </w:pPr>
    </w:p>
    <w:p w14:paraId="13C165BA" w14:textId="5ECE5296" w:rsidR="00191376" w:rsidRDefault="009E2FD8" w:rsidP="009E2FD8">
      <w:pPr>
        <w:spacing w:after="240"/>
        <w:rPr>
          <w:rFonts w:eastAsia="Times New Roman"/>
        </w:rPr>
      </w:pP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w:t>
      </w:r>
      <w:r>
        <w:rPr>
          <w:rFonts w:eastAsia="Times New Roman"/>
        </w:rPr>
        <w:lastRenderedPageBreak/>
        <w:t xml:space="preserve">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D31D1DA" w:rsidR="00191376" w:rsidRDefault="00191376" w:rsidP="009E2FD8">
      <w:pPr>
        <w:spacing w:after="240"/>
        <w:rPr>
          <w:rFonts w:eastAsia="Times New Roman"/>
        </w:rPr>
      </w:pPr>
      <w:r>
        <w:rPr>
          <w:rFonts w:eastAsia="Times New Roman"/>
        </w:rPr>
        <w:t>&lt;Response&gt;</w:t>
      </w:r>
      <w:ins w:id="218" w:author="Dan Kliebenstein" w:date="2018-10-24T12:47:00Z">
        <w:r w:rsidR="00454B08">
          <w:rPr>
            <w:rFonts w:eastAsia="Times New Roman"/>
          </w:rPr>
          <w:t xml:space="preserve"> We have rebuilt the model and Table as suggested by both reviewers</w:t>
        </w:r>
      </w:ins>
      <w:ins w:id="219" w:author="N S" w:date="2018-10-25T13:50:00Z">
        <w:r w:rsidR="00B60EC4">
          <w:rPr>
            <w:rFonts w:eastAsia="Times New Roman"/>
          </w:rPr>
          <w:t xml:space="preserve"> (line 31</w:t>
        </w:r>
      </w:ins>
      <w:ins w:id="220" w:author="N S" w:date="2018-10-30T10:37:00Z">
        <w:r w:rsidR="00840B6F">
          <w:rPr>
            <w:rFonts w:eastAsia="Times New Roman"/>
          </w:rPr>
          <w:t>3</w:t>
        </w:r>
      </w:ins>
      <w:ins w:id="221" w:author="N S" w:date="2018-10-25T13:50:00Z">
        <w:r w:rsidR="00B60EC4">
          <w:rPr>
            <w:rFonts w:eastAsia="Times New Roman"/>
          </w:rPr>
          <w:t>)</w:t>
        </w:r>
      </w:ins>
      <w:ins w:id="222" w:author="Dan Kliebenstein" w:date="2018-10-24T12:47:00Z">
        <w:r w:rsidR="00454B08">
          <w:rPr>
            <w:rFonts w:eastAsia="Times New Roman"/>
          </w:rPr>
          <w:t>. We hope that this helps to clarify.</w:t>
        </w:r>
      </w:ins>
      <w:ins w:id="223" w:author="Dan Kliebenstein" w:date="2018-10-24T12:48:00Z">
        <w:r w:rsidR="00454B08">
          <w:rPr>
            <w:rFonts w:eastAsia="Times New Roman"/>
          </w:rPr>
          <w:t xml:space="preserve"> We freely admit that this Table has been bounced around by reviewers at other locations and we do fully agree that the blend of fixed and random effects as suggested by both reviewers is the most appropriate.</w:t>
        </w:r>
      </w:ins>
      <w:ins w:id="224" w:author="N S" w:date="2018-10-25T13:50:00Z">
        <w:r w:rsidR="00B60EC4">
          <w:rPr>
            <w:rFonts w:eastAsia="Times New Roman"/>
          </w:rPr>
          <w:t xml:space="preserve"> We </w:t>
        </w:r>
        <w:r w:rsidR="00754804">
          <w:rPr>
            <w:rFonts w:eastAsia="Times New Roman"/>
          </w:rPr>
          <w:t>conducted the single-i</w:t>
        </w:r>
      </w:ins>
      <w:ins w:id="225" w:author="N S" w:date="2018-10-25T13:51:00Z">
        <w:r w:rsidR="00754804">
          <w:rPr>
            <w:rFonts w:eastAsia="Times New Roman"/>
          </w:rPr>
          <w:t xml:space="preserve">solate ANOVAs with experiment as a random effect, and </w:t>
        </w:r>
      </w:ins>
      <w:ins w:id="226" w:author="N S" w:date="2018-10-25T13:52:00Z">
        <w:r w:rsidR="00754804">
          <w:rPr>
            <w:rFonts w:eastAsia="Times New Roman"/>
          </w:rPr>
          <w:t xml:space="preserve">again identified the same 2 domestication-associated isolates </w:t>
        </w:r>
      </w:ins>
      <w:ins w:id="227" w:author="N S" w:date="2018-10-25T13:51:00Z">
        <w:r w:rsidR="00754804">
          <w:rPr>
            <w:rFonts w:eastAsia="Times New Roman"/>
          </w:rPr>
          <w:t>(line 3</w:t>
        </w:r>
      </w:ins>
      <w:ins w:id="228" w:author="N S" w:date="2018-10-30T10:38:00Z">
        <w:r w:rsidR="00840B6F">
          <w:rPr>
            <w:rFonts w:eastAsia="Times New Roman"/>
          </w:rPr>
          <w:t>86</w:t>
        </w:r>
      </w:ins>
      <w:ins w:id="229" w:author="N S" w:date="2018-10-25T13:51:00Z">
        <w:r w:rsidR="00754804">
          <w:rPr>
            <w:rFonts w:eastAsia="Times New Roman"/>
          </w:rPr>
          <w:t>, Supplemental Data Set 3).</w:t>
        </w:r>
      </w:ins>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04845380" w14:textId="32C53798" w:rsidR="007E06A5" w:rsidRDefault="00191376" w:rsidP="007E06A5">
      <w:pPr>
        <w:spacing w:after="240"/>
        <w:rPr>
          <w:ins w:id="230" w:author="Dan Kliebenstein" w:date="2018-10-24T14:11:00Z"/>
          <w:rFonts w:eastAsia="Times New Roman"/>
        </w:rPr>
      </w:pPr>
      <w:r>
        <w:rPr>
          <w:rFonts w:eastAsia="Times New Roman"/>
        </w:rPr>
        <w:t>&lt;Response&gt;</w:t>
      </w:r>
      <w:ins w:id="231" w:author="Dan Kliebenstein" w:date="2018-10-24T14:11:00Z">
        <w:r w:rsidR="007E06A5" w:rsidRPr="007E06A5">
          <w:rPr>
            <w:rFonts w:eastAsia="Times New Roman"/>
          </w:rPr>
          <w:t xml:space="preserve"> </w:t>
        </w:r>
        <w:r w:rsidR="007E06A5">
          <w:rPr>
            <w:rFonts w:eastAsia="Times New Roman"/>
          </w:rPr>
          <w:t xml:space="preserve">For the 94 isolates included in both this study and the Zhang 2017 study, we calculated correlations between lesion sizes on Arabidopsis vs. domesticated and wild tomato. There is a </w:t>
        </w:r>
      </w:ins>
      <w:ins w:id="232" w:author="Dan Kliebenstein" w:date="2018-10-24T14:12:00Z">
        <w:r w:rsidR="007E06A5">
          <w:rPr>
            <w:rFonts w:eastAsia="Times New Roman"/>
          </w:rPr>
          <w:t>weak but significant positive</w:t>
        </w:r>
      </w:ins>
      <w:ins w:id="233" w:author="Dan Kliebenstein" w:date="2018-10-24T14:11:00Z">
        <w:r w:rsidR="007E06A5">
          <w:rPr>
            <w:rFonts w:eastAsia="Times New Roman"/>
          </w:rPr>
          <w:t xml:space="preserve"> correlation for both, with r=0.247 for </w:t>
        </w:r>
      </w:ins>
      <w:ins w:id="234" w:author="Dan Kliebenstein" w:date="2018-10-24T14:12:00Z">
        <w:r w:rsidR="007E06A5">
          <w:rPr>
            <w:rFonts w:eastAsia="Times New Roman"/>
          </w:rPr>
          <w:t>w</w:t>
        </w:r>
      </w:ins>
      <w:ins w:id="235" w:author="Dan Kliebenstein" w:date="2018-10-24T14:11:00Z">
        <w:r w:rsidR="007E06A5">
          <w:rPr>
            <w:rFonts w:eastAsia="Times New Roman"/>
          </w:rPr>
          <w:t xml:space="preserve">ild and r=0.301 for </w:t>
        </w:r>
      </w:ins>
      <w:ins w:id="236" w:author="Dan Kliebenstein" w:date="2018-10-24T14:12:00Z">
        <w:r w:rsidR="007E06A5">
          <w:rPr>
            <w:rFonts w:eastAsia="Times New Roman"/>
          </w:rPr>
          <w:t>d</w:t>
        </w:r>
      </w:ins>
      <w:ins w:id="237" w:author="Dan Kliebenstein" w:date="2018-10-24T14:11:00Z">
        <w:r w:rsidR="007E06A5">
          <w:rPr>
            <w:rFonts w:eastAsia="Times New Roman"/>
          </w:rPr>
          <w:t>omesticated</w:t>
        </w:r>
      </w:ins>
      <w:ins w:id="238" w:author="Dan Kliebenstein" w:date="2018-10-24T14:12:00Z">
        <w:r w:rsidR="007E06A5">
          <w:rPr>
            <w:rFonts w:eastAsia="Times New Roman"/>
          </w:rPr>
          <w:t xml:space="preserve"> tomato versus Arabidopsis</w:t>
        </w:r>
      </w:ins>
      <w:ins w:id="239" w:author="Dan Kliebenstein" w:date="2018-10-24T14:11:00Z">
        <w:r w:rsidR="007E06A5">
          <w:rPr>
            <w:rFonts w:eastAsia="Times New Roman"/>
          </w:rPr>
          <w:t xml:space="preserve">. These results are reported in the text (line </w:t>
        </w:r>
        <w:del w:id="240" w:author="N S" w:date="2018-10-25T13:53:00Z">
          <w:r w:rsidR="007E06A5" w:rsidDel="00754804">
            <w:rPr>
              <w:rFonts w:eastAsia="Times New Roman"/>
            </w:rPr>
            <w:delText>261</w:delText>
          </w:r>
        </w:del>
      </w:ins>
      <w:ins w:id="241" w:author="N S" w:date="2018-10-25T13:53:00Z">
        <w:r w:rsidR="00754804">
          <w:rPr>
            <w:rFonts w:eastAsia="Times New Roman"/>
          </w:rPr>
          <w:t>28</w:t>
        </w:r>
      </w:ins>
      <w:ins w:id="242" w:author="N S" w:date="2018-10-30T10:38:00Z">
        <w:r w:rsidR="00840B6F">
          <w:rPr>
            <w:rFonts w:eastAsia="Times New Roman"/>
          </w:rPr>
          <w:t>4</w:t>
        </w:r>
      </w:ins>
      <w:ins w:id="243" w:author="Dan Kliebenstein" w:date="2018-10-24T14:11:00Z">
        <w:r w:rsidR="007E06A5">
          <w:rPr>
            <w:rFonts w:eastAsia="Times New Roman"/>
          </w:rPr>
          <w:t xml:space="preserve">) and as </w:t>
        </w:r>
      </w:ins>
      <w:ins w:id="244" w:author="N S" w:date="2018-10-25T13:53:00Z">
        <w:r w:rsidR="00754804">
          <w:rPr>
            <w:rFonts w:eastAsia="Times New Roman"/>
          </w:rPr>
          <w:t>Supplemental Figure 3</w:t>
        </w:r>
      </w:ins>
      <w:ins w:id="245" w:author="Dan Kliebenstein" w:date="2018-10-24T14:11:00Z">
        <w:del w:id="246" w:author="N S" w:date="2018-10-25T13:53:00Z">
          <w:r w:rsidR="007E06A5" w:rsidDel="00754804">
            <w:rPr>
              <w:rFonts w:eastAsia="Times New Roman"/>
            </w:rPr>
            <w:delText>Figure S3</w:delText>
          </w:r>
        </w:del>
        <w:r w:rsidR="007E06A5">
          <w:rPr>
            <w:rFonts w:eastAsia="Times New Roman"/>
          </w:rPr>
          <w:t>. We agree that it would be interesting to compare candidate B. cinerea SNPs from virulence studies across plant hosts in the future.</w:t>
        </w:r>
      </w:ins>
      <w:ins w:id="247" w:author="Dan Kliebenstein" w:date="2018-10-24T14:12:00Z">
        <w:r w:rsidR="007E06A5">
          <w:rPr>
            <w:rFonts w:eastAsia="Times New Roman"/>
          </w:rPr>
          <w:t xml:space="preserve"> But we would prefer not to incorporate that into this manuscript given the already existing complexity. Additionally, we think it would be best to develop a new approach whereby we use the two species as factors in the GWA and treat </w:t>
        </w:r>
      </w:ins>
      <w:ins w:id="248" w:author="Dan Kliebenstein" w:date="2018-10-24T14:13:00Z">
        <w:r w:rsidR="007E06A5">
          <w:rPr>
            <w:rFonts w:eastAsia="Times New Roman"/>
          </w:rPr>
          <w:t>this</w:t>
        </w:r>
      </w:ins>
      <w:ins w:id="249" w:author="Dan Kliebenstein" w:date="2018-10-24T14:12:00Z">
        <w:r w:rsidR="007E06A5">
          <w:rPr>
            <w:rFonts w:eastAsia="Times New Roman"/>
          </w:rPr>
          <w:t xml:space="preserve"> </w:t>
        </w:r>
      </w:ins>
      <w:ins w:id="250" w:author="Dan Kliebenstein" w:date="2018-10-24T14:13:00Z">
        <w:r w:rsidR="007E06A5">
          <w:rPr>
            <w:rFonts w:eastAsia="Times New Roman"/>
          </w:rPr>
          <w:t>almost as a multi-trait GWA approach. This would take significant time and would likely take a full manuscript to properly describe.</w:t>
        </w:r>
      </w:ins>
    </w:p>
    <w:p w14:paraId="1DC0992B" w14:textId="38D6C476" w:rsidR="00517CF7" w:rsidDel="00454B08" w:rsidRDefault="00517CF7" w:rsidP="009E2FD8">
      <w:pPr>
        <w:spacing w:after="240"/>
        <w:rPr>
          <w:del w:id="251" w:author="N S" w:date="2018-10-03T15:32:00Z"/>
          <w:rFonts w:eastAsia="Times New Roman"/>
        </w:rPr>
      </w:pPr>
    </w:p>
    <w:p w14:paraId="223BAAE0" w14:textId="77777777" w:rsidR="00454B08" w:rsidRDefault="00454B08" w:rsidP="009E2FD8">
      <w:pPr>
        <w:spacing w:after="240"/>
        <w:rPr>
          <w:ins w:id="252" w:author="Dan Kliebenstein" w:date="2018-10-24T12:48:00Z"/>
          <w:rFonts w:eastAsia="Times New Roman"/>
        </w:rPr>
      </w:pPr>
    </w:p>
    <w:p w14:paraId="348E93C9" w14:textId="77777777" w:rsidR="00191376" w:rsidRPr="007E06A5"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w:t>
      </w:r>
      <w:r w:rsidRPr="007E06A5">
        <w:rPr>
          <w:rFonts w:eastAsia="Times New Roman"/>
        </w:rPr>
        <w:t xml:space="preserve">here. Does this mean that much of the potential variation in pathogen virulence encoded by its genetic diversity is actually masked by the ability of the plant defense system to adapt to a variety of virulence mechanisms? </w:t>
      </w:r>
    </w:p>
    <w:p w14:paraId="684138C6" w14:textId="08FAF04C" w:rsidR="007E06A5" w:rsidRPr="007E06A5" w:rsidRDefault="00191376" w:rsidP="009E2FD8">
      <w:pPr>
        <w:spacing w:after="240"/>
        <w:rPr>
          <w:ins w:id="253" w:author="Dan Kliebenstein" w:date="2018-10-24T14:19:00Z"/>
          <w:rFonts w:eastAsia="Times New Roman"/>
        </w:rPr>
      </w:pPr>
      <w:r w:rsidRPr="007E06A5">
        <w:rPr>
          <w:rFonts w:eastAsia="Times New Roman"/>
        </w:rPr>
        <w:t>&lt;Response&gt;</w:t>
      </w:r>
      <w:ins w:id="254" w:author="Dan Kliebenstein" w:date="2018-10-24T14:18:00Z">
        <w:r w:rsidR="007E06A5" w:rsidRPr="007E06A5">
          <w:rPr>
            <w:rFonts w:eastAsia="Times New Roman"/>
          </w:rPr>
          <w:t xml:space="preserve"> We were not </w:t>
        </w:r>
        <w:proofErr w:type="gramStart"/>
        <w:r w:rsidR="007E06A5" w:rsidRPr="007E06A5">
          <w:rPr>
            <w:rFonts w:eastAsia="Times New Roman"/>
          </w:rPr>
          <w:t>really sure</w:t>
        </w:r>
        <w:proofErr w:type="gramEnd"/>
        <w:r w:rsidR="007E06A5" w:rsidRPr="007E06A5">
          <w:rPr>
            <w:rFonts w:eastAsia="Times New Roman"/>
          </w:rPr>
          <w:t xml:space="preserve"> how to incorporate that analysis given its different focus. We have included this section in the discussion</w:t>
        </w:r>
      </w:ins>
      <w:ins w:id="255" w:author="Dan Kliebenstein" w:date="2018-10-24T14:19:00Z">
        <w:r w:rsidR="007E06A5" w:rsidRPr="007E06A5">
          <w:rPr>
            <w:rFonts w:eastAsia="Times New Roman"/>
          </w:rPr>
          <w:t xml:space="preserve"> on the lack of evidence for a bottleneck </w:t>
        </w:r>
      </w:ins>
      <w:ins w:id="256" w:author="Dan Kliebenstein" w:date="2018-10-24T14:18:00Z">
        <w:r w:rsidR="007E06A5" w:rsidRPr="007E06A5">
          <w:rPr>
            <w:rFonts w:eastAsia="Times New Roman"/>
          </w:rPr>
          <w:t xml:space="preserve"> </w:t>
        </w:r>
      </w:ins>
      <w:ins w:id="257" w:author="Dan Kliebenstein" w:date="2018-10-24T14:19:00Z">
        <w:r w:rsidR="007E06A5" w:rsidRPr="007E06A5">
          <w:rPr>
            <w:rFonts w:eastAsia="Times New Roman"/>
          </w:rPr>
          <w:t>“</w:t>
        </w:r>
      </w:ins>
      <w:ins w:id="258" w:author="N S" w:date="2018-10-30T10:41:00Z">
        <w:r w:rsidR="00840B6F" w:rsidRPr="00840B6F">
          <w:rPr>
            <w:rFonts w:eastAsia="Times New Roman"/>
          </w:rPr>
          <w:t xml:space="preserve">Previous work in </w:t>
        </w:r>
        <w:r w:rsidR="00840B6F" w:rsidRPr="00840B6F">
          <w:rPr>
            <w:rFonts w:eastAsia="Times New Roman"/>
            <w:i/>
          </w:rPr>
          <w:t>A. thaliana</w:t>
        </w:r>
        <w:r w:rsidR="00840B6F" w:rsidRPr="00840B6F">
          <w:rPr>
            <w:rFonts w:eastAsia="Times New Roman"/>
          </w:rPr>
          <w:t xml:space="preserve"> with these isolates has shown that if plant defenses such as </w:t>
        </w:r>
        <w:proofErr w:type="spellStart"/>
        <w:r w:rsidR="00840B6F" w:rsidRPr="00840B6F">
          <w:rPr>
            <w:rFonts w:eastAsia="Times New Roman"/>
          </w:rPr>
          <w:lastRenderedPageBreak/>
          <w:t>jasmonic</w:t>
        </w:r>
        <w:proofErr w:type="spellEnd"/>
        <w:r w:rsidR="00840B6F" w:rsidRPr="00840B6F">
          <w:rPr>
            <w:rFonts w:eastAsia="Times New Roman"/>
          </w:rPr>
          <w:t xml:space="preserve"> acid and salicylic acid signaling are non-functional, there is increased variation in </w:t>
        </w:r>
        <w:r w:rsidR="00840B6F" w:rsidRPr="00840B6F">
          <w:rPr>
            <w:rFonts w:eastAsia="Times New Roman"/>
            <w:i/>
          </w:rPr>
          <w:t>B. cinerea</w:t>
        </w:r>
        <w:r w:rsidR="00840B6F" w:rsidRPr="00840B6F">
          <w:rPr>
            <w:rFonts w:eastAsia="Times New Roman"/>
          </w:rPr>
          <w:t xml:space="preserve"> virulence </w:t>
        </w:r>
        <w:r w:rsidR="00840B6F" w:rsidRPr="00840B6F">
          <w:rPr>
            <w:rFonts w:eastAsia="Times New Roman"/>
          </w:rPr>
          <w:fldChar w:fldCharType="begin"/>
        </w:r>
        <w:r w:rsidR="00840B6F" w:rsidRPr="00840B6F">
          <w:rPr>
            <w:rFonts w:eastAsia="Times New Roman"/>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40B6F" w:rsidRPr="00840B6F">
          <w:rPr>
            <w:rFonts w:eastAsia="Times New Roman"/>
          </w:rPr>
          <w:fldChar w:fldCharType="separate"/>
        </w:r>
        <w:r w:rsidR="00840B6F" w:rsidRPr="00840B6F">
          <w:rPr>
            <w:rFonts w:eastAsia="Times New Roman"/>
          </w:rPr>
          <w:t>(Zhang, Corwin et al. 2017)</w:t>
        </w:r>
        <w:r w:rsidR="00840B6F" w:rsidRPr="00840B6F">
          <w:rPr>
            <w:rFonts w:eastAsia="Times New Roman"/>
          </w:rPr>
          <w:fldChar w:fldCharType="end"/>
        </w:r>
        <w:r w:rsidR="00840B6F" w:rsidRPr="00840B6F">
          <w:rPr>
            <w:rFonts w:eastAsia="Times New Roman"/>
          </w:rPr>
          <w:t xml:space="preserve">. Thus, if these pathways had large effect differences between wild and domesticated tomato we would expect to see a wider range of </w:t>
        </w:r>
        <w:r w:rsidR="00840B6F" w:rsidRPr="00840B6F">
          <w:rPr>
            <w:rFonts w:eastAsia="Times New Roman"/>
            <w:i/>
          </w:rPr>
          <w:t>B. cinerea</w:t>
        </w:r>
        <w:r w:rsidR="00840B6F" w:rsidRPr="00840B6F">
          <w:rPr>
            <w:rFonts w:eastAsia="Times New Roman"/>
          </w:rPr>
          <w:t xml:space="preserve"> virulence phenotypes in domesticated tomato </w:t>
        </w:r>
        <w:r w:rsidR="00840B6F" w:rsidRPr="00840B6F">
          <w:rPr>
            <w:rFonts w:eastAsia="Times New Roman"/>
          </w:rPr>
          <w:fldChar w:fldCharType="begin"/>
        </w:r>
        <w:r w:rsidR="00840B6F" w:rsidRPr="00840B6F">
          <w:rPr>
            <w:rFonts w:eastAsia="Times New Roman"/>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40B6F" w:rsidRPr="00840B6F">
          <w:rPr>
            <w:rFonts w:eastAsia="Times New Roman"/>
          </w:rPr>
          <w:fldChar w:fldCharType="separate"/>
        </w:r>
        <w:r w:rsidR="00840B6F" w:rsidRPr="00840B6F">
          <w:rPr>
            <w:rFonts w:eastAsia="Times New Roman"/>
          </w:rPr>
          <w:t>(Zhang, Corwin et al. 2017)</w:t>
        </w:r>
        <w:r w:rsidR="00840B6F" w:rsidRPr="00840B6F">
          <w:rPr>
            <w:rFonts w:eastAsia="Times New Roman"/>
          </w:rPr>
          <w:fldChar w:fldCharType="end"/>
        </w:r>
        <w:r w:rsidR="00840B6F" w:rsidRPr="00840B6F">
          <w:rPr>
            <w:rFonts w:eastAsia="Times New Roman"/>
          </w:rPr>
          <w:t>. The similarity in the variance suggests that any differences we are seeing are not caused by large effect changes that abolish or greatly diminish specific defense signaling networks (Figure 2 and 3).</w:t>
        </w:r>
        <w:r w:rsidR="00840B6F">
          <w:rPr>
            <w:rFonts w:eastAsia="Times New Roman"/>
          </w:rPr>
          <w:t>” (line 668).</w:t>
        </w:r>
        <w:r w:rsidR="00840B6F" w:rsidRPr="00840B6F">
          <w:rPr>
            <w:rFonts w:eastAsia="Times New Roman"/>
          </w:rPr>
          <w:t xml:space="preserve"> </w:t>
        </w:r>
      </w:ins>
      <w:ins w:id="259" w:author="Dan Kliebenstein" w:date="2018-10-24T14:19:00Z">
        <w:del w:id="260" w:author="N S" w:date="2018-10-30T10:40:00Z">
          <w:r w:rsidR="007E06A5" w:rsidRPr="0093765C" w:rsidDel="00840B6F">
            <w:delText xml:space="preserve">Previous work in </w:delText>
          </w:r>
          <w:r w:rsidR="007E06A5" w:rsidRPr="0093765C" w:rsidDel="00840B6F">
            <w:rPr>
              <w:i/>
            </w:rPr>
            <w:delText>A. thaliana</w:delText>
          </w:r>
          <w:r w:rsidR="007E06A5" w:rsidRPr="0093765C" w:rsidDel="00840B6F">
            <w:delText xml:space="preserve"> with these isolates has shown that if plant defenses such as jasmonic acid and salicylic acid signaling are non-functional, there is increased variation in </w:delText>
          </w:r>
          <w:r w:rsidR="007E06A5" w:rsidRPr="0093765C" w:rsidDel="00840B6F">
            <w:rPr>
              <w:i/>
            </w:rPr>
            <w:delText>B. cinerea</w:delText>
          </w:r>
          <w:r w:rsidR="007E06A5" w:rsidRPr="0093765C" w:rsidDel="00840B6F">
            <w:delText xml:space="preserve"> virulence </w:delText>
          </w:r>
          <w:r w:rsidR="007E06A5" w:rsidRPr="0093765C" w:rsidDel="00840B6F">
            <w:fldChar w:fldCharType="begin"/>
          </w:r>
          <w:r w:rsidR="007E06A5" w:rsidRPr="0093765C" w:rsidDel="00840B6F">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7E06A5" w:rsidRPr="0093765C" w:rsidDel="00840B6F">
            <w:fldChar w:fldCharType="separate"/>
          </w:r>
          <w:r w:rsidR="007E06A5" w:rsidRPr="0093765C" w:rsidDel="00840B6F">
            <w:rPr>
              <w:noProof/>
            </w:rPr>
            <w:delText>(Zhang, Corwin et al. 2017)</w:delText>
          </w:r>
          <w:r w:rsidR="007E06A5" w:rsidRPr="0093765C" w:rsidDel="00840B6F">
            <w:fldChar w:fldCharType="end"/>
          </w:r>
          <w:r w:rsidR="007E06A5" w:rsidRPr="0093765C" w:rsidDel="00840B6F">
            <w:delText xml:space="preserve">. </w:delText>
          </w:r>
          <w:bookmarkStart w:id="261" w:name="_Hlk528003815"/>
          <w:r w:rsidR="007E06A5" w:rsidRPr="0093765C" w:rsidDel="00840B6F">
            <w:delText xml:space="preserve">Thus, if these pathways had large effect differences between wild and domestic tomato we would expect to see a wider range of </w:delText>
          </w:r>
          <w:r w:rsidR="007E06A5" w:rsidRPr="0093765C" w:rsidDel="00840B6F">
            <w:rPr>
              <w:i/>
            </w:rPr>
            <w:delText>B. cinerea</w:delText>
          </w:r>
          <w:r w:rsidR="007E06A5" w:rsidRPr="0093765C" w:rsidDel="00840B6F">
            <w:delText xml:space="preserve"> virulence phenotypes in domesticated tomato </w:delText>
          </w:r>
          <w:r w:rsidR="007E06A5" w:rsidRPr="0093765C" w:rsidDel="00840B6F">
            <w:fldChar w:fldCharType="begin"/>
          </w:r>
          <w:r w:rsidR="007E06A5" w:rsidRPr="0093765C" w:rsidDel="00840B6F">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7E06A5" w:rsidRPr="0093765C" w:rsidDel="00840B6F">
            <w:fldChar w:fldCharType="separate"/>
          </w:r>
          <w:r w:rsidR="007E06A5" w:rsidRPr="0093765C" w:rsidDel="00840B6F">
            <w:rPr>
              <w:noProof/>
            </w:rPr>
            <w:delText>(Zhang, Corwin et al. 2017)</w:delText>
          </w:r>
          <w:r w:rsidR="007E06A5" w:rsidRPr="0093765C" w:rsidDel="00840B6F">
            <w:fldChar w:fldCharType="end"/>
          </w:r>
          <w:r w:rsidR="007E06A5" w:rsidRPr="0093765C" w:rsidDel="00840B6F">
            <w:delText>. The similarity in the variance suggests that any differences we are seeing are not caused by large effect changes that abolish or greatly diminish specific defense signaling networks (Figure 2 and 3).</w:delText>
          </w:r>
          <w:bookmarkEnd w:id="261"/>
          <w:r w:rsidR="007E06A5" w:rsidRPr="007E06A5" w:rsidDel="00840B6F">
            <w:rPr>
              <w:rFonts w:eastAsia="Times New Roman"/>
            </w:rPr>
            <w:delText xml:space="preserve">” </w:delText>
          </w:r>
        </w:del>
        <w:r w:rsidR="007E06A5" w:rsidRPr="007E06A5">
          <w:rPr>
            <w:rFonts w:eastAsia="Times New Roman"/>
          </w:rPr>
          <w:t>We hope that this helps but we are hesitant to try and go any further.</w:t>
        </w:r>
      </w:ins>
    </w:p>
    <w:p w14:paraId="401C9777" w14:textId="4381DE7D" w:rsidR="00D73A7E" w:rsidRDefault="009E2FD8" w:rsidP="009E2FD8">
      <w:pPr>
        <w:spacing w:after="240"/>
        <w:rPr>
          <w:rFonts w:eastAsia="Times New Roman"/>
        </w:rPr>
      </w:pPr>
      <w:del w:id="262" w:author="Dan Kliebenstein" w:date="2018-10-24T14:19:00Z">
        <w:r w:rsidDel="007E06A5">
          <w:rPr>
            <w:rFonts w:eastAsia="Times New Roman"/>
          </w:rPr>
          <w:br/>
        </w:r>
      </w:del>
      <w:r>
        <w:rPr>
          <w:rFonts w:eastAsia="Times New Roman"/>
        </w:rPr>
        <w:br/>
        <w:t xml:space="preserve">Lesser points </w:t>
      </w:r>
      <w:r>
        <w:rPr>
          <w:rFonts w:eastAsia="Times New Roman"/>
        </w:rPr>
        <w:br/>
      </w:r>
      <w:r>
        <w:rPr>
          <w:rFonts w:eastAsia="Times New Roman"/>
        </w:rPr>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Pr>
          <w:rFonts w:eastAsia="Times New Roman"/>
        </w:rPr>
        <w:br/>
        <w:t xml:space="preserve">Where is this documented? No reference is given and the documentation is not found in Zhang et al (2017). </w:t>
      </w:r>
    </w:p>
    <w:p w14:paraId="6A2B46A6" w14:textId="612AB04B" w:rsidR="005E0E7F" w:rsidRDefault="00D73A7E" w:rsidP="009E2FD8">
      <w:pPr>
        <w:spacing w:after="240"/>
        <w:rPr>
          <w:rFonts w:eastAsia="Times New Roman"/>
        </w:rPr>
      </w:pPr>
      <w:r>
        <w:rPr>
          <w:rFonts w:eastAsia="Times New Roman"/>
        </w:rPr>
        <w:t>&lt;Response&gt;</w:t>
      </w:r>
      <w:ins w:id="263" w:author="Dan Kliebenstein" w:date="2018-10-24T12:49:00Z">
        <w:r w:rsidR="009D5631">
          <w:rPr>
            <w:rFonts w:eastAsia="Times New Roman"/>
          </w:rPr>
          <w:t xml:space="preserve"> We have now included information on the MAF to aid in this analysis</w:t>
        </w:r>
      </w:ins>
      <w:ins w:id="264" w:author="N S" w:date="2018-10-25T13:54:00Z">
        <w:r w:rsidR="00281E66">
          <w:rPr>
            <w:rFonts w:eastAsia="Times New Roman"/>
          </w:rPr>
          <w:t xml:space="preserve"> (</w:t>
        </w:r>
      </w:ins>
      <w:ins w:id="265" w:author="N S" w:date="2018-10-25T14:16:00Z">
        <w:r w:rsidR="00413EF9">
          <w:rPr>
            <w:rFonts w:eastAsia="Times New Roman"/>
          </w:rPr>
          <w:t>Supplemental Figure 1)</w:t>
        </w:r>
      </w:ins>
      <w:ins w:id="266" w:author="Dan Kliebenstein" w:date="2018-10-24T12:49:00Z">
        <w:r w:rsidR="009D5631">
          <w:rPr>
            <w:rFonts w:eastAsia="Times New Roman"/>
          </w:rPr>
          <w:t xml:space="preserve">. There was a previous paper on a subset </w:t>
        </w:r>
      </w:ins>
      <w:ins w:id="267" w:author="Dan Kliebenstein" w:date="2018-10-24T12:50:00Z">
        <w:r w:rsidR="009D5631">
          <w:rPr>
            <w:rFonts w:eastAsia="Times New Roman"/>
          </w:rPr>
          <w:t xml:space="preserve">of these isolates </w:t>
        </w:r>
      </w:ins>
      <w:ins w:id="268" w:author="N S" w:date="2018-10-25T14:18:00Z">
        <w:r w:rsidR="00413EF9">
          <w:rPr>
            <w:rFonts w:eastAsia="Times New Roman"/>
          </w:rPr>
          <w:t>(Atwell 2015)</w:t>
        </w:r>
      </w:ins>
      <w:ins w:id="269" w:author="Dan Kliebenstein" w:date="2018-10-24T12:49:00Z">
        <w:r w:rsidR="009D5631">
          <w:rPr>
            <w:rFonts w:eastAsia="Times New Roman"/>
          </w:rPr>
          <w:t xml:space="preserve">. </w:t>
        </w:r>
      </w:ins>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4968528F" w:rsidR="00D73A7E" w:rsidRPr="009D5631" w:rsidRDefault="00D73A7E" w:rsidP="009E2FD8">
      <w:pPr>
        <w:spacing w:after="240"/>
        <w:rPr>
          <w:rFonts w:eastAsia="Times New Roman"/>
        </w:rPr>
      </w:pPr>
      <w:r>
        <w:rPr>
          <w:rFonts w:eastAsia="Times New Roman"/>
        </w:rPr>
        <w:t>&lt;Response&gt;</w:t>
      </w:r>
      <w:r w:rsidR="008839D0">
        <w:rPr>
          <w:rFonts w:eastAsia="Times New Roman"/>
        </w:rPr>
        <w:t xml:space="preserve"> </w:t>
      </w:r>
      <w:ins w:id="270" w:author="N S" w:date="2018-10-02T10:16:00Z">
        <w:r w:rsidR="005E0E7F">
          <w:rPr>
            <w:rFonts w:eastAsia="Times New Roman"/>
          </w:rPr>
          <w:t>We included this citation at both requested locations</w:t>
        </w:r>
      </w:ins>
      <w:ins w:id="271" w:author="N S" w:date="2018-10-11T09:49:00Z">
        <w:r w:rsidR="007F1DA9">
          <w:rPr>
            <w:rFonts w:eastAsia="Times New Roman"/>
          </w:rPr>
          <w:t xml:space="preserve"> (line 2</w:t>
        </w:r>
      </w:ins>
      <w:ins w:id="272" w:author="N S" w:date="2018-10-25T14:23:00Z">
        <w:r w:rsidR="00847A22">
          <w:rPr>
            <w:rFonts w:eastAsia="Times New Roman"/>
          </w:rPr>
          <w:t>1</w:t>
        </w:r>
      </w:ins>
      <w:ins w:id="273" w:author="N S" w:date="2018-10-30T10:41:00Z">
        <w:r w:rsidR="00840B6F">
          <w:rPr>
            <w:rFonts w:eastAsia="Times New Roman"/>
          </w:rPr>
          <w:t>4</w:t>
        </w:r>
      </w:ins>
      <w:ins w:id="274" w:author="N S" w:date="2018-10-11T09:49:00Z">
        <w:r w:rsidR="007F1DA9">
          <w:rPr>
            <w:rFonts w:eastAsia="Times New Roman"/>
          </w:rPr>
          <w:t>, line 2</w:t>
        </w:r>
      </w:ins>
      <w:ins w:id="275" w:author="N S" w:date="2018-10-25T14:23:00Z">
        <w:r w:rsidR="00847A22">
          <w:rPr>
            <w:rFonts w:eastAsia="Times New Roman"/>
          </w:rPr>
          <w:t>3</w:t>
        </w:r>
      </w:ins>
      <w:ins w:id="276" w:author="N S" w:date="2018-10-30T10:41:00Z">
        <w:r w:rsidR="00840B6F">
          <w:rPr>
            <w:rFonts w:eastAsia="Times New Roman"/>
          </w:rPr>
          <w:t>9</w:t>
        </w:r>
      </w:ins>
      <w:ins w:id="277" w:author="N S" w:date="2018-10-11T09:49:00Z">
        <w:r w:rsidR="007F1DA9">
          <w:rPr>
            <w:rFonts w:eastAsia="Times New Roman"/>
          </w:rPr>
          <w:t>)</w:t>
        </w:r>
      </w:ins>
      <w:ins w:id="278" w:author="N S" w:date="2018-10-02T10:16:00Z">
        <w:r w:rsidR="005E0E7F">
          <w:rPr>
            <w:rFonts w:eastAsia="Times New Roman"/>
          </w:rPr>
          <w:t>.</w:t>
        </w:r>
      </w:ins>
      <w:r>
        <w:rPr>
          <w:rFonts w:eastAsia="Times New Roman"/>
        </w:rPr>
        <w:br/>
      </w:r>
      <w:r w:rsidR="009E2FD8">
        <w:rPr>
          <w:rFonts w:eastAsia="Times New Roman"/>
        </w:rPr>
        <w:br/>
        <w:t>10. Line 219-221; 236 and following. What is the justification for using lesion area directly in the linear model. The square root of the lesion area</w:t>
      </w:r>
      <w:r w:rsidR="009E2FD8" w:rsidRPr="009D5631">
        <w:rPr>
          <w:rFonts w:eastAsia="Times New Roman"/>
        </w:rPr>
        <w:t xml:space="preserve">, which is a measure of the linear rate of progression of the lesion margin, would seem more likely to be directly explainable by a linear model. Did the authors compare the model fit between the area and the sqrt of the area? </w:t>
      </w:r>
    </w:p>
    <w:p w14:paraId="4EB95537" w14:textId="3A119E3C" w:rsidR="00D73A7E" w:rsidRPr="009D5631" w:rsidRDefault="00D73A7E" w:rsidP="009E2FD8">
      <w:pPr>
        <w:spacing w:after="240"/>
        <w:rPr>
          <w:rFonts w:eastAsia="Times New Roman"/>
        </w:rPr>
      </w:pPr>
      <w:r w:rsidRPr="009D5631">
        <w:rPr>
          <w:rFonts w:eastAsia="Times New Roman"/>
        </w:rPr>
        <w:t>&lt;Response</w:t>
      </w:r>
      <w:proofErr w:type="gramStart"/>
      <w:r w:rsidRPr="009D5631">
        <w:rPr>
          <w:rFonts w:eastAsia="Times New Roman"/>
        </w:rPr>
        <w:t>&gt;</w:t>
      </w:r>
      <w:ins w:id="279" w:author="N S" w:date="2018-10-15T14:11:00Z">
        <w:r w:rsidR="0093068E" w:rsidRPr="009D5631">
          <w:rPr>
            <w:rFonts w:eastAsia="Times New Roman"/>
          </w:rPr>
          <w:t xml:space="preserve"> </w:t>
        </w:r>
      </w:ins>
      <w:ins w:id="280" w:author="N S" w:date="2018-10-15T14:26:00Z">
        <w:r w:rsidR="002E5FA0" w:rsidRPr="009D5631">
          <w:rPr>
            <w:rFonts w:eastAsia="Times New Roman"/>
          </w:rPr>
          <w:t xml:space="preserve"> </w:t>
        </w:r>
      </w:ins>
      <w:ins w:id="281" w:author="N S" w:date="2018-10-22T17:14:00Z">
        <w:r w:rsidR="00515480" w:rsidRPr="009D5631">
          <w:rPr>
            <w:rFonts w:eastAsia="Times New Roman"/>
          </w:rPr>
          <w:t>We</w:t>
        </w:r>
        <w:proofErr w:type="gramEnd"/>
        <w:r w:rsidR="00515480" w:rsidRPr="009D5631">
          <w:rPr>
            <w:rFonts w:eastAsia="Times New Roman"/>
          </w:rPr>
          <w:t xml:space="preserve"> have</w:t>
        </w:r>
      </w:ins>
      <w:ins w:id="282" w:author="Dan Kliebenstein" w:date="2018-10-24T12:51:00Z">
        <w:r w:rsidR="009D5631">
          <w:rPr>
            <w:rFonts w:eastAsia="Times New Roman"/>
          </w:rPr>
          <w:t xml:space="preserve"> worked to address</w:t>
        </w:r>
      </w:ins>
      <w:ins w:id="283" w:author="N S" w:date="2018-10-22T17:14:00Z">
        <w:del w:id="284" w:author="Dan Kliebenstein" w:date="2018-10-24T12:51:00Z">
          <w:r w:rsidR="00515480" w:rsidRPr="009D5631" w:rsidDel="009D5631">
            <w:rPr>
              <w:rFonts w:eastAsia="Times New Roman"/>
            </w:rPr>
            <w:delText xml:space="preserve"> addressed</w:delText>
          </w:r>
        </w:del>
        <w:r w:rsidR="00515480" w:rsidRPr="009D5631">
          <w:rPr>
            <w:rFonts w:eastAsia="Times New Roman"/>
          </w:rPr>
          <w:t xml:space="preserve"> this in the text (line 2</w:t>
        </w:r>
      </w:ins>
      <w:ins w:id="285" w:author="N S" w:date="2018-10-25T14:23:00Z">
        <w:r w:rsidR="00847A22">
          <w:rPr>
            <w:rFonts w:eastAsia="Times New Roman"/>
          </w:rPr>
          <w:t>64</w:t>
        </w:r>
      </w:ins>
      <w:ins w:id="286" w:author="N S" w:date="2018-10-22T17:14:00Z">
        <w:r w:rsidR="00515480" w:rsidRPr="009D5631">
          <w:rPr>
            <w:rFonts w:eastAsia="Times New Roman"/>
          </w:rPr>
          <w:t>). “</w:t>
        </w:r>
      </w:ins>
      <w:ins w:id="287" w:author="Dan Kliebenstein" w:date="2018-10-24T12:55:00Z">
        <w:del w:id="288" w:author="N S" w:date="2018-10-30T10:42:00Z">
          <w:r w:rsidR="009D5631" w:rsidRPr="009D5631" w:rsidDel="00840B6F">
            <w:rPr>
              <w:rFonts w:eastAsia="Times New Roman"/>
            </w:rPr>
            <w:delText xml:space="preserve">We use the linear measurement of lesion area for several reasons. First, in previous work 72 HPI B. cinerea lesion area growth appears to enter a relatively linear growth phase (Rowe, Walley et al. 2010). Secondly, previous research has shown that the linear measurement behaves as a normally distributed trait (Kliebenstein, Rowe et al. 2005, Corwin, Copeland et al. 2016, Fordyce, Soltis et al. 2018). And finally, previous work has shown that Botrytis isolates display large variation in their unit biomass per area lesion and as such growth in biomass is not the sole factor driving this </w:delText>
          </w:r>
          <w:r w:rsidR="009D5631" w:rsidRPr="009D5631" w:rsidDel="00840B6F">
            <w:rPr>
              <w:rFonts w:eastAsia="Times New Roman"/>
            </w:rPr>
            <w:lastRenderedPageBreak/>
            <w:delText>measure (Corwin, Subedy et al. 2016).</w:delText>
          </w:r>
          <w:r w:rsidR="009D5631" w:rsidDel="00840B6F">
            <w:rPr>
              <w:rFonts w:eastAsia="Times New Roman"/>
            </w:rPr>
            <w:delText>”</w:delText>
          </w:r>
        </w:del>
      </w:ins>
      <w:ins w:id="289" w:author="N S" w:date="2018-10-30T10:42:00Z">
        <w:r w:rsidR="00840B6F" w:rsidRPr="00840B6F">
          <w:rPr>
            <w:rFonts w:ascii="Arial" w:hAnsi="Arial" w:cs="Arial"/>
            <w:color w:val="auto"/>
          </w:rPr>
          <w:t xml:space="preserve"> </w:t>
        </w:r>
        <w:r w:rsidR="00840B6F" w:rsidRPr="00840B6F">
          <w:rPr>
            <w:rFonts w:eastAsia="Times New Roman"/>
          </w:rPr>
          <w:t xml:space="preserve">We use the linear measurement of lesion area for several reasons. First, </w:t>
        </w:r>
        <w:bookmarkStart w:id="290" w:name="_Hlk527991790"/>
        <w:r w:rsidR="00840B6F" w:rsidRPr="00840B6F">
          <w:rPr>
            <w:rFonts w:eastAsia="Times New Roman"/>
          </w:rPr>
          <w:t xml:space="preserve">in previous work 72 HPI </w:t>
        </w:r>
        <w:r w:rsidR="00840B6F" w:rsidRPr="00840B6F">
          <w:rPr>
            <w:rFonts w:eastAsia="Times New Roman"/>
            <w:i/>
          </w:rPr>
          <w:t xml:space="preserve">B. cinerea </w:t>
        </w:r>
        <w:r w:rsidR="00840B6F" w:rsidRPr="00840B6F">
          <w:rPr>
            <w:rFonts w:eastAsia="Times New Roman"/>
          </w:rPr>
          <w:t xml:space="preserve">lesion area growth appears to enter a relatively linear growth phase </w:t>
        </w:r>
        <w:r w:rsidR="00840B6F" w:rsidRPr="00840B6F">
          <w:rPr>
            <w:rFonts w:eastAsia="Times New Roman"/>
          </w:rPr>
          <w:fldChar w:fldCharType="begin"/>
        </w:r>
        <w:r w:rsidR="00840B6F" w:rsidRPr="00840B6F">
          <w:rPr>
            <w:rFonts w:eastAsia="Times New Roman"/>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840B6F" w:rsidRPr="00840B6F">
          <w:rPr>
            <w:rFonts w:eastAsia="Times New Roman"/>
          </w:rPr>
          <w:fldChar w:fldCharType="separate"/>
        </w:r>
        <w:r w:rsidR="00840B6F" w:rsidRPr="00840B6F">
          <w:rPr>
            <w:rFonts w:eastAsia="Times New Roman"/>
          </w:rPr>
          <w:t>(Rowe, Walley et al. 2010)</w:t>
        </w:r>
        <w:r w:rsidR="00840B6F" w:rsidRPr="00840B6F">
          <w:rPr>
            <w:rFonts w:eastAsia="Times New Roman"/>
          </w:rPr>
          <w:fldChar w:fldCharType="end"/>
        </w:r>
        <w:r w:rsidR="00840B6F" w:rsidRPr="00840B6F">
          <w:rPr>
            <w:rFonts w:eastAsia="Times New Roman"/>
          </w:rPr>
          <w:t xml:space="preserve">. Secondly, previous research has shown that the linear measurement behaves as a normally distributed trait </w:t>
        </w:r>
        <w:r w:rsidR="00840B6F" w:rsidRPr="00840B6F">
          <w:rPr>
            <w:rFonts w:eastAsia="Times New Roman"/>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840B6F" w:rsidRPr="00840B6F">
          <w:rPr>
            <w:rFonts w:eastAsia="Times New Roman"/>
          </w:rPr>
          <w:instrText xml:space="preserve"> ADDIN EN.CITE </w:instrText>
        </w:r>
        <w:r w:rsidR="00840B6F" w:rsidRPr="00840B6F">
          <w:rPr>
            <w:rFonts w:eastAsia="Times New Roman"/>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840B6F" w:rsidRPr="00840B6F">
          <w:rPr>
            <w:rFonts w:eastAsia="Times New Roman"/>
          </w:rPr>
          <w:instrText xml:space="preserve"> ADDIN EN.CITE.DATA </w:instrText>
        </w:r>
        <w:r w:rsidR="00840B6F" w:rsidRPr="00840B6F">
          <w:rPr>
            <w:rFonts w:eastAsia="Times New Roman"/>
          </w:rPr>
        </w:r>
        <w:r w:rsidR="00840B6F" w:rsidRPr="00840B6F">
          <w:rPr>
            <w:rFonts w:eastAsia="Times New Roman"/>
          </w:rPr>
          <w:fldChar w:fldCharType="end"/>
        </w:r>
        <w:r w:rsidR="00840B6F" w:rsidRPr="00840B6F">
          <w:rPr>
            <w:rFonts w:eastAsia="Times New Roman"/>
          </w:rPr>
        </w:r>
        <w:r w:rsidR="00840B6F" w:rsidRPr="00840B6F">
          <w:rPr>
            <w:rFonts w:eastAsia="Times New Roman"/>
          </w:rPr>
          <w:fldChar w:fldCharType="separate"/>
        </w:r>
        <w:r w:rsidR="00840B6F" w:rsidRPr="00840B6F">
          <w:rPr>
            <w:rFonts w:eastAsia="Times New Roman"/>
          </w:rPr>
          <w:t>(</w:t>
        </w:r>
        <w:proofErr w:type="spellStart"/>
        <w:r w:rsidR="00840B6F" w:rsidRPr="00840B6F">
          <w:rPr>
            <w:rFonts w:eastAsia="Times New Roman"/>
          </w:rPr>
          <w:t>Kliebenstein</w:t>
        </w:r>
        <w:proofErr w:type="spellEnd"/>
        <w:r w:rsidR="00840B6F" w:rsidRPr="00840B6F">
          <w:rPr>
            <w:rFonts w:eastAsia="Times New Roman"/>
          </w:rPr>
          <w:t>, Rowe et al. 2005, Corwin, Copeland et al. 2016, Fordyce, Soltis et al. 2018)</w:t>
        </w:r>
        <w:r w:rsidR="00840B6F" w:rsidRPr="00840B6F">
          <w:rPr>
            <w:rFonts w:eastAsia="Times New Roman"/>
          </w:rPr>
          <w:fldChar w:fldCharType="end"/>
        </w:r>
        <w:r w:rsidR="00840B6F" w:rsidRPr="00840B6F">
          <w:rPr>
            <w:rFonts w:eastAsia="Times New Roman"/>
          </w:rPr>
          <w:t xml:space="preserve">. And finally, previous work has shown that Botrytis isolates display large variation in their unit biomass per lesion area and as such growth in biomass is not the sole factor driving this measure </w:t>
        </w:r>
        <w:r w:rsidR="00840B6F" w:rsidRPr="00840B6F">
          <w:rPr>
            <w:rFonts w:eastAsia="Times New Roman"/>
          </w:rPr>
          <w:fldChar w:fldCharType="begin"/>
        </w:r>
        <w:r w:rsidR="00840B6F" w:rsidRPr="00840B6F">
          <w:rPr>
            <w:rFonts w:eastAsia="Times New Roman"/>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840B6F" w:rsidRPr="00840B6F">
          <w:rPr>
            <w:rFonts w:eastAsia="Times New Roman"/>
          </w:rPr>
          <w:fldChar w:fldCharType="separate"/>
        </w:r>
        <w:r w:rsidR="00840B6F" w:rsidRPr="00840B6F">
          <w:rPr>
            <w:rFonts w:eastAsia="Times New Roman"/>
          </w:rPr>
          <w:t xml:space="preserve">(Corwin, </w:t>
        </w:r>
        <w:proofErr w:type="spellStart"/>
        <w:r w:rsidR="00840B6F" w:rsidRPr="00840B6F">
          <w:rPr>
            <w:rFonts w:eastAsia="Times New Roman"/>
          </w:rPr>
          <w:t>Subedy</w:t>
        </w:r>
        <w:proofErr w:type="spellEnd"/>
        <w:r w:rsidR="00840B6F" w:rsidRPr="00840B6F">
          <w:rPr>
            <w:rFonts w:eastAsia="Times New Roman"/>
          </w:rPr>
          <w:t xml:space="preserve"> et al. 2016)</w:t>
        </w:r>
        <w:r w:rsidR="00840B6F" w:rsidRPr="00840B6F">
          <w:rPr>
            <w:rFonts w:eastAsia="Times New Roman"/>
          </w:rPr>
          <w:fldChar w:fldCharType="end"/>
        </w:r>
        <w:r w:rsidR="00840B6F" w:rsidRPr="00840B6F">
          <w:rPr>
            <w:rFonts w:eastAsia="Times New Roman"/>
          </w:rPr>
          <w:t>.</w:t>
        </w:r>
        <w:bookmarkEnd w:id="290"/>
        <w:r w:rsidR="00840B6F">
          <w:rPr>
            <w:rFonts w:eastAsia="Times New Roman"/>
          </w:rPr>
          <w:t>”</w:t>
        </w:r>
      </w:ins>
      <w:r w:rsidRPr="009D5631">
        <w:rPr>
          <w:rFonts w:eastAsia="Times New Roman"/>
        </w:rPr>
        <w:br/>
      </w:r>
      <w:r w:rsidRPr="009D5631">
        <w:rPr>
          <w:rFonts w:eastAsia="Times New Roman"/>
        </w:rPr>
        <w:br/>
      </w:r>
      <w:r w:rsidR="009E2FD8" w:rsidRPr="009D5631">
        <w:rPr>
          <w:rFonts w:eastAsia="Times New Roman"/>
        </w:rPr>
        <w:br/>
      </w:r>
      <w:r w:rsidR="009E2FD8">
        <w:rPr>
          <w:rFonts w:eastAsia="Times New Roman"/>
        </w:rPr>
        <w:t>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w:t>
      </w:r>
      <w:r w:rsidR="009E2FD8" w:rsidRPr="009D5631">
        <w:rPr>
          <w:rFonts w:eastAsia="Times New Roman"/>
        </w:rPr>
        <w:t xml:space="preserve">sensitive" isolates are removed? </w:t>
      </w:r>
    </w:p>
    <w:p w14:paraId="6658B4DC" w14:textId="31BD6254" w:rsidR="00D73A7E" w:rsidRPr="009D5631" w:rsidRDefault="00D73A7E" w:rsidP="009E2FD8">
      <w:pPr>
        <w:spacing w:after="240"/>
        <w:rPr>
          <w:rFonts w:eastAsia="Times New Roman"/>
        </w:rPr>
      </w:pPr>
      <w:r w:rsidRPr="009D5631">
        <w:rPr>
          <w:rFonts w:eastAsia="Times New Roman"/>
        </w:rPr>
        <w:t>&lt;Response&gt;</w:t>
      </w:r>
      <w:ins w:id="291" w:author="N S" w:date="2018-10-15T16:33:00Z">
        <w:r w:rsidR="000C0A47" w:rsidRPr="009D5631">
          <w:rPr>
            <w:rFonts w:eastAsia="Times New Roman"/>
          </w:rPr>
          <w:t xml:space="preserve"> We have added a table with the mean </w:t>
        </w:r>
      </w:ins>
      <w:ins w:id="292" w:author="N S" w:date="2018-10-15T16:34:00Z">
        <w:r w:rsidR="000C0A47" w:rsidRPr="009D5631">
          <w:rPr>
            <w:rFonts w:eastAsia="Times New Roman"/>
          </w:rPr>
          <w:t>±</w:t>
        </w:r>
      </w:ins>
      <w:ins w:id="293" w:author="N S" w:date="2018-10-15T16:33:00Z">
        <w:r w:rsidR="000C0A47" w:rsidRPr="009D5631">
          <w:rPr>
            <w:rFonts w:eastAsia="Times New Roman"/>
          </w:rPr>
          <w:t xml:space="preserve"> SE of lesion areas</w:t>
        </w:r>
      </w:ins>
      <w:ins w:id="294" w:author="N S" w:date="2018-10-16T14:58:00Z">
        <w:r w:rsidR="007E7EA5" w:rsidRPr="009D5631">
          <w:rPr>
            <w:rFonts w:eastAsia="Times New Roman"/>
          </w:rPr>
          <w:t xml:space="preserve"> (</w:t>
        </w:r>
      </w:ins>
      <w:ins w:id="295" w:author="N S" w:date="2018-10-25T14:24:00Z">
        <w:r w:rsidR="00847A22">
          <w:rPr>
            <w:rFonts w:eastAsia="Times New Roman"/>
          </w:rPr>
          <w:t>Supplemental Data Set 1</w:t>
        </w:r>
      </w:ins>
      <w:ins w:id="296" w:author="N S" w:date="2018-10-16T14:58:00Z">
        <w:r w:rsidR="00FC3998" w:rsidRPr="009D5631">
          <w:rPr>
            <w:rFonts w:eastAsia="Times New Roman"/>
          </w:rPr>
          <w:t>, line 2</w:t>
        </w:r>
      </w:ins>
      <w:ins w:id="297" w:author="N S" w:date="2018-10-25T14:24:00Z">
        <w:r w:rsidR="00847A22">
          <w:rPr>
            <w:rFonts w:eastAsia="Times New Roman"/>
          </w:rPr>
          <w:t>8</w:t>
        </w:r>
      </w:ins>
      <w:ins w:id="298" w:author="N S" w:date="2018-10-30T10:42:00Z">
        <w:r w:rsidR="00CD4C47">
          <w:rPr>
            <w:rFonts w:eastAsia="Times New Roman"/>
          </w:rPr>
          <w:t>1</w:t>
        </w:r>
      </w:ins>
      <w:ins w:id="299" w:author="N S" w:date="2018-10-16T14:58:00Z">
        <w:r w:rsidR="00FC3998" w:rsidRPr="009D5631">
          <w:rPr>
            <w:rFonts w:eastAsia="Times New Roman"/>
          </w:rPr>
          <w:t>)</w:t>
        </w:r>
      </w:ins>
      <w:ins w:id="300" w:author="N S" w:date="2018-10-15T16:33:00Z">
        <w:r w:rsidR="000C0A47" w:rsidRPr="009D5631">
          <w:rPr>
            <w:rFonts w:eastAsia="Times New Roman"/>
          </w:rPr>
          <w:t>.</w:t>
        </w:r>
      </w:ins>
      <w:ins w:id="301" w:author="N S" w:date="2018-10-16T14:58:00Z">
        <w:r w:rsidR="00FC3998" w:rsidRPr="009D5631">
          <w:rPr>
            <w:rFonts w:eastAsia="Times New Roman"/>
          </w:rPr>
          <w:t xml:space="preserve"> </w:t>
        </w:r>
      </w:ins>
      <w:ins w:id="302" w:author="N S" w:date="2018-10-25T14:32:00Z">
        <w:r w:rsidR="00F40DF4">
          <w:rPr>
            <w:rFonts w:eastAsia="Times New Roman"/>
          </w:rPr>
          <w:t xml:space="preserve">We tested the effect of removing the domestication-associated isolates, and added this to the text </w:t>
        </w:r>
        <w:r w:rsidR="00F40DF4" w:rsidRPr="00F40DF4">
          <w:rPr>
            <w:rFonts w:eastAsia="Times New Roman"/>
          </w:rPr>
          <w:t>“</w:t>
        </w:r>
        <w:bookmarkStart w:id="303" w:name="_Hlk528238657"/>
        <w:r w:rsidR="00F40DF4" w:rsidRPr="00F40DF4">
          <w:t>Removing the two domestication-associated isolates (Fd2, Rose) from our population did not eliminate the effect of tomato domestication on lesion size</w:t>
        </w:r>
        <w:bookmarkEnd w:id="303"/>
        <w:r w:rsidR="00F40DF4" w:rsidRPr="00F40DF4">
          <w:t xml:space="preserve">, as it was still significant and </w:t>
        </w:r>
        <w:r w:rsidR="00F40DF4" w:rsidRPr="00F40DF4">
          <w:rPr>
            <w:i/>
          </w:rPr>
          <w:t>B. cinerea</w:t>
        </w:r>
        <w:r w:rsidR="00F40DF4" w:rsidRPr="00F40DF4">
          <w:t xml:space="preserve"> was still more virulent on domesticated tomato by 1</w:t>
        </w:r>
      </w:ins>
      <w:ins w:id="304" w:author="N S" w:date="2018-10-25T14:34:00Z">
        <w:r w:rsidR="00F40DF4">
          <w:t>7</w:t>
        </w:r>
      </w:ins>
      <w:ins w:id="305" w:author="N S" w:date="2018-10-25T14:32:00Z">
        <w:r w:rsidR="00F40DF4" w:rsidRPr="00F40DF4">
          <w:t>% (Supplemental Data Set 4).”</w:t>
        </w:r>
      </w:ins>
      <w:r w:rsidRPr="00F40DF4">
        <w:rPr>
          <w:rFonts w:eastAsia="Times New Roman"/>
        </w:rPr>
        <w:br/>
      </w:r>
      <w:r w:rsidRPr="009D5631">
        <w:rPr>
          <w:rFonts w:eastAsia="Times New Roman"/>
        </w:rPr>
        <w:br/>
      </w:r>
      <w:r w:rsidR="009E2FD8" w:rsidRPr="009D5631">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sidRPr="009D5631">
        <w:rPr>
          <w:rFonts w:eastAsia="Times New Roman"/>
        </w:rPr>
        <w:br/>
        <w:t xml:space="preserve">10,000 permutations would be required to more accurately determine a 99.9% threshold. </w:t>
      </w:r>
    </w:p>
    <w:p w14:paraId="708AD27A" w14:textId="74543CA8" w:rsidR="00D73A7E" w:rsidRDefault="00D73A7E" w:rsidP="009E2FD8">
      <w:pPr>
        <w:spacing w:after="240"/>
        <w:rPr>
          <w:rFonts w:eastAsia="Times New Roman"/>
        </w:rPr>
      </w:pPr>
      <w:r w:rsidRPr="009D5631">
        <w:rPr>
          <w:rFonts w:eastAsia="Times New Roman"/>
        </w:rPr>
        <w:t>&lt;Response&gt;</w:t>
      </w:r>
      <w:ins w:id="306" w:author="Dan Kliebenstein" w:date="2018-10-24T12:55:00Z">
        <w:r w:rsidR="009D5631" w:rsidRPr="009D5631">
          <w:rPr>
            <w:rFonts w:eastAsia="Times New Roman"/>
          </w:rPr>
          <w:t xml:space="preserve"> We have now clarified this to state </w:t>
        </w:r>
      </w:ins>
      <w:ins w:id="307" w:author="Dan Kliebenstein" w:date="2018-10-24T12:56:00Z">
        <w:r w:rsidR="009D5631" w:rsidRPr="009D5631">
          <w:rPr>
            <w:rFonts w:eastAsia="Times New Roman"/>
          </w:rPr>
          <w:t xml:space="preserve">on lines </w:t>
        </w:r>
        <w:del w:id="308" w:author="N S" w:date="2018-10-25T14:36:00Z">
          <w:r w:rsidR="009D5631" w:rsidRPr="009D5631" w:rsidDel="00222CC4">
            <w:rPr>
              <w:rFonts w:eastAsia="Times New Roman"/>
            </w:rPr>
            <w:delText>434</w:delText>
          </w:r>
        </w:del>
      </w:ins>
      <w:ins w:id="309" w:author="N S" w:date="2018-10-25T14:36:00Z">
        <w:r w:rsidR="00222CC4">
          <w:rPr>
            <w:rFonts w:eastAsia="Times New Roman"/>
          </w:rPr>
          <w:t>48</w:t>
        </w:r>
      </w:ins>
      <w:ins w:id="310" w:author="N S" w:date="2018-10-30T10:43:00Z">
        <w:r w:rsidR="00CD4C47">
          <w:rPr>
            <w:rFonts w:eastAsia="Times New Roman"/>
          </w:rPr>
          <w:t>6</w:t>
        </w:r>
      </w:ins>
      <w:ins w:id="311" w:author="Dan Kliebenstein" w:date="2018-10-24T12:56:00Z">
        <w:r w:rsidR="009D5631" w:rsidRPr="009D5631">
          <w:rPr>
            <w:rFonts w:eastAsia="Times New Roman"/>
          </w:rPr>
          <w:t xml:space="preserve"> and </w:t>
        </w:r>
        <w:del w:id="312" w:author="N S" w:date="2018-10-25T14:36:00Z">
          <w:r w:rsidR="009D5631" w:rsidRPr="009D5631" w:rsidDel="00222CC4">
            <w:rPr>
              <w:rFonts w:eastAsia="Times New Roman"/>
            </w:rPr>
            <w:delText>815</w:delText>
          </w:r>
        </w:del>
      </w:ins>
      <w:ins w:id="313" w:author="N S" w:date="2018-10-25T14:36:00Z">
        <w:r w:rsidR="00222CC4">
          <w:rPr>
            <w:rFonts w:eastAsia="Times New Roman"/>
          </w:rPr>
          <w:t>8</w:t>
        </w:r>
      </w:ins>
      <w:ins w:id="314" w:author="N S" w:date="2018-10-30T10:44:00Z">
        <w:r w:rsidR="00CD4C47">
          <w:rPr>
            <w:rFonts w:eastAsia="Times New Roman"/>
          </w:rPr>
          <w:t>84</w:t>
        </w:r>
      </w:ins>
      <w:ins w:id="315" w:author="Dan Kliebenstein" w:date="2018-10-24T12:56:00Z">
        <w:r w:rsidR="009D5631" w:rsidRPr="009D5631">
          <w:rPr>
            <w:rFonts w:eastAsia="Times New Roman"/>
          </w:rPr>
          <w:t xml:space="preserve"> that </w:t>
        </w:r>
        <w:del w:id="316" w:author="N S" w:date="2018-10-24T19:57:00Z">
          <w:r w:rsidR="009D5631" w:rsidRPr="009D5631" w:rsidDel="0093765C">
            <w:rPr>
              <w:rFonts w:eastAsia="Times New Roman"/>
            </w:rPr>
            <w:delText>U</w:delText>
          </w:r>
        </w:del>
      </w:ins>
      <w:ins w:id="317" w:author="N S" w:date="2018-10-24T19:57:00Z">
        <w:r w:rsidR="0093765C">
          <w:rPr>
            <w:rFonts w:eastAsia="Times New Roman"/>
          </w:rPr>
          <w:t>u</w:t>
        </w:r>
      </w:ins>
      <w:ins w:id="318" w:author="Dan Kliebenstein" w:date="2018-10-24T12:56:00Z">
        <w:r w:rsidR="009D5631" w:rsidRPr="009D5631">
          <w:rPr>
            <w:rFonts w:eastAsia="Times New Roman"/>
          </w:rPr>
          <w:t>sing</w:t>
        </w:r>
        <w:r w:rsidR="009D5631" w:rsidRPr="0093765C">
          <w:t xml:space="preserve"> 1000 permutation</w:t>
        </w:r>
      </w:ins>
      <w:ins w:id="319" w:author="N S" w:date="2018-10-24T19:57:00Z">
        <w:r w:rsidR="0093765C">
          <w:t>s</w:t>
        </w:r>
      </w:ins>
      <w:ins w:id="320" w:author="Dan Kliebenstein" w:date="2018-10-24T12:56:00Z">
        <w:r w:rsidR="009D5631" w:rsidRPr="0093765C">
          <w:t xml:space="preserve"> the 99.9% threshold is imprecise, but we included this approximate threshold to more conservatively identify SNP associations.</w:t>
        </w:r>
      </w:ins>
      <w:r w:rsidRPr="009D5631">
        <w:rPr>
          <w:rFonts w:eastAsia="Times New Roman"/>
        </w:rPr>
        <w:br/>
      </w:r>
      <w:r w:rsidRPr="009D5631">
        <w:rPr>
          <w:rFonts w:eastAsia="Times New Roman"/>
        </w:rPr>
        <w:br/>
      </w:r>
      <w:r w:rsidR="009E2FD8" w:rsidRPr="009D5631">
        <w:rPr>
          <w:rFonts w:eastAsia="Times New Roman"/>
        </w:rPr>
        <w:br/>
        <w:t>13. Lines 408-411. "The ridge regression approach (</w:t>
      </w:r>
      <w:proofErr w:type="spellStart"/>
      <w:r w:rsidR="009E2FD8" w:rsidRPr="009D5631">
        <w:rPr>
          <w:rFonts w:eastAsia="Times New Roman"/>
        </w:rPr>
        <w:t>bigRR</w:t>
      </w:r>
      <w:proofErr w:type="spellEnd"/>
      <w:r w:rsidR="009E2FD8" w:rsidRPr="009D5631">
        <w:rPr>
          <w:rFonts w:eastAsia="Times New Roman"/>
        </w:rPr>
        <w:t>) identified from 1,284 to 25,421 SNPs within B. cinerea that were significantly associated</w:t>
      </w:r>
      <w:r w:rsidR="009E2FD8">
        <w:rPr>
          <w:rFonts w:eastAsia="Times New Roman"/>
        </w:rPr>
        <w:t xml:space="preserve"> with altered virulence on the 12 different host genotypes" Do the authors mean the numbers of SNPs identified varied from host genotypes? If so, the sentence should be reworded to make this a little clearer. Similar issue on lines414 and 415. </w:t>
      </w:r>
    </w:p>
    <w:p w14:paraId="353ADCBA" w14:textId="137BE8B2"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321" w:author="N S" w:date="2018-10-11T09:53:00Z">
        <w:r w:rsidR="007F1DA9">
          <w:rPr>
            <w:rFonts w:eastAsia="Times New Roman"/>
          </w:rPr>
          <w:t>W</w:t>
        </w:r>
      </w:ins>
      <w:ins w:id="322" w:author="N S" w:date="2018-10-02T09:56:00Z">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varied by plant accession, from 1,284 to 25,421 SNPs on the 12 different host genotypes</w:t>
        </w:r>
        <w:r w:rsidR="002879F5">
          <w:rPr>
            <w:rFonts w:eastAsia="Times New Roman"/>
          </w:rPr>
          <w:t>”</w:t>
        </w:r>
      </w:ins>
      <w:ins w:id="323" w:author="N S" w:date="2018-10-11T09:53:00Z">
        <w:r w:rsidR="007F1DA9">
          <w:rPr>
            <w:rFonts w:eastAsia="Times New Roman"/>
          </w:rPr>
          <w:t xml:space="preserve"> (now line 4</w:t>
        </w:r>
      </w:ins>
      <w:ins w:id="324" w:author="N S" w:date="2018-10-30T10:44:00Z">
        <w:r w:rsidR="00CD4C47">
          <w:rPr>
            <w:rFonts w:eastAsia="Times New Roman"/>
          </w:rPr>
          <w:t>91</w:t>
        </w:r>
      </w:ins>
      <w:ins w:id="325" w:author="N S" w:date="2018-10-11T09:53:00Z">
        <w:r w:rsidR="007F1DA9">
          <w:rPr>
            <w:rFonts w:eastAsia="Times New Roman"/>
          </w:rPr>
          <w:t xml:space="preserve">). </w:t>
        </w:r>
      </w:ins>
      <w:ins w:id="326" w:author="N S" w:date="2018-10-02T09:56:00Z">
        <w:r w:rsidR="002879F5">
          <w:rPr>
            <w:rFonts w:eastAsia="Times New Roman"/>
          </w:rPr>
          <w:t>The later lines we removed when omitting the GEMMA analysis.</w:t>
        </w:r>
      </w:ins>
      <w:ins w:id="327" w:author="N S" w:date="2018-10-11T09:53:00Z">
        <w:r w:rsidR="007F1DA9">
          <w:rPr>
            <w:rFonts w:eastAsia="Times New Roman"/>
          </w:rPr>
          <w:t xml:space="preserve"> </w:t>
        </w:r>
      </w:ins>
      <w:ins w:id="328" w:author="N S" w:date="2018-10-02T09:56:00Z">
        <w:r w:rsidR="002879F5">
          <w:rPr>
            <w:rFonts w:eastAsia="Times New Roman"/>
          </w:rPr>
          <w:br/>
        </w:r>
      </w:ins>
      <w:r w:rsidR="009E2FD8">
        <w:rPr>
          <w:rFonts w:eastAsia="Times New Roman"/>
        </w:rPr>
        <w:br/>
      </w:r>
      <w:r w:rsidR="009E2FD8">
        <w:rPr>
          <w:rFonts w:eastAsia="Times New Roman"/>
        </w:rPr>
        <w:lastRenderedPageBreak/>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7B4833A8" w:rsidR="00D73A7E" w:rsidRDefault="00D73A7E" w:rsidP="009E2FD8">
      <w:pPr>
        <w:spacing w:after="240"/>
        <w:rPr>
          <w:rFonts w:eastAsia="Times New Roman"/>
        </w:rPr>
      </w:pPr>
      <w:r>
        <w:rPr>
          <w:rFonts w:eastAsia="Times New Roman"/>
        </w:rPr>
        <w:t>&lt;Response</w:t>
      </w:r>
      <w:proofErr w:type="gramStart"/>
      <w:r>
        <w:rPr>
          <w:rFonts w:eastAsia="Times New Roman"/>
        </w:rPr>
        <w:t>&gt;</w:t>
      </w:r>
      <w:ins w:id="329" w:author="N S" w:date="2018-10-11T16:48:00Z">
        <w:r w:rsidR="00F97834">
          <w:rPr>
            <w:rFonts w:eastAsia="Times New Roman"/>
          </w:rPr>
          <w:t xml:space="preserve"> </w:t>
        </w:r>
      </w:ins>
      <w:ins w:id="330" w:author="N S" w:date="2018-10-18T17:59:00Z">
        <w:r w:rsidR="00BA13BD">
          <w:rPr>
            <w:rFonts w:eastAsia="Times New Roman"/>
          </w:rPr>
          <w:t xml:space="preserve"> This</w:t>
        </w:r>
        <w:proofErr w:type="gramEnd"/>
        <w:r w:rsidR="00BA13BD">
          <w:rPr>
            <w:rFonts w:eastAsia="Times New Roman"/>
          </w:rPr>
          <w:t xml:space="preserve"> is correct, we revised the fi</w:t>
        </w:r>
      </w:ins>
      <w:ins w:id="331" w:author="N S" w:date="2018-10-18T18:00:00Z">
        <w:r w:rsidR="00BA13BD">
          <w:rPr>
            <w:rFonts w:eastAsia="Times New Roman"/>
          </w:rPr>
          <w:t>gure to show transcription start at the 5’ end (Figure 6).</w:t>
        </w:r>
      </w:ins>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40A133E9" w14:textId="33F58407"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332" w:author="N S" w:date="2018-10-22T21:56:00Z">
        <w:r w:rsidR="001A4FB5">
          <w:rPr>
            <w:rFonts w:eastAsia="Times New Roman"/>
          </w:rPr>
          <w:t>We agree that it would be interesting to examine more of these candidate genes in more detail, though validation of specific genes wo</w:t>
        </w:r>
      </w:ins>
      <w:ins w:id="333" w:author="N S" w:date="2018-10-22T21:57:00Z">
        <w:r w:rsidR="001A4FB5">
          <w:rPr>
            <w:rFonts w:eastAsia="Times New Roman"/>
          </w:rPr>
          <w:t xml:space="preserve">uld be costly at this stage in the project, with many potential focal genes. </w:t>
        </w:r>
      </w:ins>
      <w:ins w:id="334" w:author="N S" w:date="2018-10-01T16:36:00Z">
        <w:r w:rsidR="00F90D5F">
          <w:rPr>
            <w:rFonts w:eastAsia="Times New Roman"/>
          </w:rPr>
          <w:t xml:space="preserve">We did not examine the other glycosyl hydrolases in more detail. Our goal was to focus on the genetic architecture of virulence rather than individual loci of interest, </w:t>
        </w:r>
      </w:ins>
      <w:ins w:id="335" w:author="N S" w:date="2018-10-01T16:37:00Z">
        <w:r w:rsidR="00F90D5F">
          <w:rPr>
            <w:rFonts w:eastAsia="Times New Roman"/>
          </w:rPr>
          <w:t xml:space="preserve">so we focused on just the </w:t>
        </w:r>
        <w:proofErr w:type="spellStart"/>
        <w:r w:rsidR="00F90D5F">
          <w:rPr>
            <w:rFonts w:eastAsia="Times New Roman"/>
          </w:rPr>
          <w:t>pectinesterase</w:t>
        </w:r>
        <w:proofErr w:type="spellEnd"/>
        <w:r w:rsidR="00F90D5F">
          <w:rPr>
            <w:rFonts w:eastAsia="Times New Roman"/>
          </w:rPr>
          <w:t xml:space="preserve"> gene as an example.</w:t>
        </w:r>
      </w:ins>
      <w:ins w:id="336" w:author="N S" w:date="2018-10-18T18:00:00Z">
        <w:r w:rsidR="00BA13BD">
          <w:rPr>
            <w:rFonts w:eastAsia="Times New Roman"/>
          </w:rPr>
          <w:t xml:space="preserve"> We have added to the text to clarify this intention (line </w:t>
        </w:r>
      </w:ins>
      <w:ins w:id="337" w:author="N S" w:date="2018-10-25T14:38:00Z">
        <w:r w:rsidR="00222CC4">
          <w:rPr>
            <w:rFonts w:eastAsia="Times New Roman"/>
          </w:rPr>
          <w:t>52</w:t>
        </w:r>
      </w:ins>
      <w:ins w:id="338" w:author="N S" w:date="2018-10-30T10:44:00Z">
        <w:r w:rsidR="00C21EF6">
          <w:rPr>
            <w:rFonts w:eastAsia="Times New Roman"/>
          </w:rPr>
          <w:t>5</w:t>
        </w:r>
      </w:ins>
      <w:ins w:id="339" w:author="N S" w:date="2018-10-18T18:00:00Z">
        <w:r w:rsidR="00BA13BD">
          <w:rPr>
            <w:rFonts w:eastAsia="Times New Roman"/>
          </w:rPr>
          <w:t>).</w:t>
        </w:r>
      </w:ins>
      <w:ins w:id="340" w:author="N S" w:date="2018-10-01T16:37:00Z">
        <w:r w:rsidR="00F90D5F">
          <w:rPr>
            <w:rFonts w:eastAsia="Times New Roman"/>
          </w:rPr>
          <w:t xml:space="preserve"> </w:t>
        </w:r>
      </w:ins>
      <w:del w:id="341" w:author="N S" w:date="2018-10-01T16:37:00Z">
        <w:r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0749697F"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342" w:author="N S" w:date="2018-10-01T16:35:00Z">
        <w:r w:rsidR="00C50A74">
          <w:rPr>
            <w:rFonts w:eastAsia="Times New Roman"/>
          </w:rPr>
          <w:t xml:space="preserve">To clarify, </w:t>
        </w:r>
      </w:ins>
      <w:ins w:id="343" w:author="N S" w:date="2018-10-19T15:18:00Z">
        <w:r w:rsidR="00C61595">
          <w:rPr>
            <w:rFonts w:eastAsia="Times New Roman"/>
          </w:rPr>
          <w:t>we</w:t>
        </w:r>
      </w:ins>
      <w:ins w:id="344" w:author="N S" w:date="2018-10-01T16:35:00Z">
        <w:r w:rsidR="00C50A74">
          <w:rPr>
            <w:rFonts w:eastAsia="Times New Roman"/>
          </w:rPr>
          <w:t xml:space="preserve"> replaced “this” with “</w:t>
        </w:r>
        <w:r w:rsidR="00C50A74" w:rsidRPr="00C50A74">
          <w:rPr>
            <w:rFonts w:eastAsia="Times New Roman"/>
          </w:rPr>
          <w:t>The significant SNP sets</w:t>
        </w:r>
        <w:r w:rsidR="00C50A74">
          <w:rPr>
            <w:rFonts w:eastAsia="Times New Roman"/>
          </w:rPr>
          <w:t>”</w:t>
        </w:r>
      </w:ins>
      <w:ins w:id="345" w:author="N S" w:date="2018-10-11T09:54:00Z">
        <w:r w:rsidR="007F1DA9">
          <w:rPr>
            <w:rFonts w:eastAsia="Times New Roman"/>
          </w:rPr>
          <w:t xml:space="preserve"> (now line </w:t>
        </w:r>
      </w:ins>
      <w:ins w:id="346" w:author="N S" w:date="2018-10-25T14:42:00Z">
        <w:r w:rsidR="00E9661C">
          <w:rPr>
            <w:rFonts w:eastAsia="Times New Roman"/>
          </w:rPr>
          <w:t>57</w:t>
        </w:r>
      </w:ins>
      <w:ins w:id="347" w:author="N S" w:date="2018-10-30T10:45:00Z">
        <w:r w:rsidR="00C21EF6">
          <w:rPr>
            <w:rFonts w:eastAsia="Times New Roman"/>
          </w:rPr>
          <w:t>9</w:t>
        </w:r>
      </w:ins>
      <w:ins w:id="348" w:author="N S" w:date="2018-10-11T09:54:00Z">
        <w:r w:rsidR="007F1DA9">
          <w:rPr>
            <w:rFonts w:eastAsia="Times New Roman"/>
          </w:rPr>
          <w:t>)</w:t>
        </w:r>
      </w:ins>
      <w:ins w:id="349" w:author="N S" w:date="2018-10-01T16:35:00Z">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672AC31B" w:rsidR="00242A96" w:rsidRPr="00D73A7E" w:rsidRDefault="00D73A7E" w:rsidP="00D73A7E">
      <w:pPr>
        <w:spacing w:after="240"/>
        <w:rPr>
          <w:rFonts w:eastAsia="Times New Roman"/>
        </w:rPr>
      </w:pPr>
      <w:r>
        <w:rPr>
          <w:rFonts w:eastAsia="Times New Roman"/>
        </w:rPr>
        <w:t>&lt;Response&gt;</w:t>
      </w:r>
      <w:r w:rsidR="007F1DA9">
        <w:rPr>
          <w:rFonts w:eastAsia="Times New Roman"/>
        </w:rPr>
        <w:t xml:space="preserve"> </w:t>
      </w:r>
      <w:ins w:id="350" w:author="N S" w:date="2018-10-19T15:18:00Z">
        <w:r w:rsidR="00C61595">
          <w:rPr>
            <w:rFonts w:eastAsia="Times New Roman"/>
          </w:rPr>
          <w:t>We</w:t>
        </w:r>
      </w:ins>
      <w:ins w:id="351" w:author="N S" w:date="2018-10-01T16:30:00Z">
        <w:r w:rsidR="00C50A74">
          <w:rPr>
            <w:rFonts w:eastAsia="Times New Roman"/>
          </w:rPr>
          <w:t xml:space="preserve"> corrected</w:t>
        </w:r>
      </w:ins>
      <w:ins w:id="352" w:author="N S" w:date="2018-10-01T16:31:00Z">
        <w:r w:rsidR="00C50A74">
          <w:rPr>
            <w:rFonts w:eastAsia="Times New Roman"/>
          </w:rPr>
          <w:t xml:space="preserve"> the citation as requested</w:t>
        </w:r>
      </w:ins>
      <w:ins w:id="353" w:author="N S" w:date="2018-10-11T09:55:00Z">
        <w:r w:rsidR="007F1DA9">
          <w:rPr>
            <w:rFonts w:eastAsia="Times New Roman"/>
          </w:rPr>
          <w:t xml:space="preserve"> (now line 6</w:t>
        </w:r>
      </w:ins>
      <w:ins w:id="354" w:author="N S" w:date="2018-10-30T10:45:00Z">
        <w:r w:rsidR="00C21EF6">
          <w:rPr>
            <w:rFonts w:eastAsia="Times New Roman"/>
          </w:rPr>
          <w:t>70</w:t>
        </w:r>
      </w:ins>
      <w:ins w:id="355" w:author="N S" w:date="2018-10-11T09:55:00Z">
        <w:r w:rsidR="007F1DA9">
          <w:rPr>
            <w:rFonts w:eastAsia="Times New Roman"/>
          </w:rPr>
          <w:t>)</w:t>
        </w:r>
      </w:ins>
      <w:ins w:id="356" w:author="N S" w:date="2018-10-01T16:31:00Z">
        <w:r w:rsidR="00C50A74">
          <w:rPr>
            <w:rFonts w:eastAsia="Times New Roman"/>
          </w:rPr>
          <w:t>.</w:t>
        </w:r>
      </w:ins>
      <w:del w:id="357" w:author="N S" w:date="2018-10-01T16:30:00Z">
        <w:r w:rsidDel="00C50A74">
          <w:rPr>
            <w:rFonts w:eastAsia="Times New Roman"/>
          </w:rPr>
          <w:br/>
        </w:r>
      </w:del>
      <w:r w:rsidR="009E2FD8">
        <w:rPr>
          <w:rFonts w:eastAsia="Times New Roman"/>
        </w:rPr>
        <w:br/>
        <w:t xml:space="preserve">18. Line 856. "plant phenotype" should read "plant accession". Also, the color coding should be given. </w:t>
      </w:r>
      <w:r w:rsidR="009E2FD8">
        <w:rPr>
          <w:rFonts w:eastAsia="Times New Roman"/>
        </w:rPr>
        <w:br/>
      </w:r>
      <w:r w:rsidR="009E2FD8">
        <w:rPr>
          <w:rFonts w:eastAsia="Times New Roman"/>
        </w:rPr>
        <w:br/>
      </w:r>
      <w:r>
        <w:rPr>
          <w:rFonts w:eastAsia="Times New Roman"/>
        </w:rPr>
        <w:t>&lt;Response&gt;</w:t>
      </w:r>
      <w:r w:rsidR="007F1DA9">
        <w:rPr>
          <w:rFonts w:eastAsia="Times New Roman"/>
        </w:rPr>
        <w:t xml:space="preserve"> </w:t>
      </w:r>
      <w:ins w:id="358" w:author="N S" w:date="2018-10-19T15:18:00Z">
        <w:r w:rsidR="00C61595">
          <w:rPr>
            <w:rFonts w:eastAsia="Times New Roman"/>
          </w:rPr>
          <w:t>We</w:t>
        </w:r>
      </w:ins>
      <w:ins w:id="359" w:author="N S" w:date="2018-10-01T16:28:00Z">
        <w:r>
          <w:rPr>
            <w:rFonts w:eastAsia="Times New Roman"/>
          </w:rPr>
          <w:t xml:space="preserve"> reworded the caption as requested</w:t>
        </w:r>
      </w:ins>
      <w:ins w:id="360" w:author="N S" w:date="2018-10-11T09:56:00Z">
        <w:r w:rsidR="007F1DA9">
          <w:rPr>
            <w:rFonts w:eastAsia="Times New Roman"/>
          </w:rPr>
          <w:t xml:space="preserve"> (now line </w:t>
        </w:r>
      </w:ins>
      <w:ins w:id="361" w:author="N S" w:date="2018-10-30T10:45:00Z">
        <w:r w:rsidR="00C21EF6">
          <w:rPr>
            <w:rFonts w:eastAsia="Times New Roman"/>
          </w:rPr>
          <w:t>1000</w:t>
        </w:r>
      </w:ins>
      <w:ins w:id="362" w:author="N S" w:date="2018-10-11T09:56:00Z">
        <w:r w:rsidR="007F1DA9">
          <w:rPr>
            <w:rFonts w:eastAsia="Times New Roman"/>
          </w:rPr>
          <w:t>)</w:t>
        </w:r>
      </w:ins>
      <w:ins w:id="363" w:author="N S" w:date="2018-10-01T16:28:00Z">
        <w:r>
          <w:rPr>
            <w:rFonts w:eastAsia="Times New Roman"/>
          </w:rPr>
          <w:t>.</w:t>
        </w:r>
      </w:ins>
      <w:ins w:id="364" w:author="N S" w:date="2018-10-11T16:24:00Z">
        <w:r w:rsidR="00D72BF2">
          <w:rPr>
            <w:rFonts w:eastAsia="Times New Roman"/>
          </w:rPr>
          <w:t xml:space="preserve"> </w:t>
        </w:r>
      </w:ins>
      <w:ins w:id="365" w:author="N S" w:date="2018-10-19T15:18:00Z">
        <w:r w:rsidR="00C61595">
          <w:rPr>
            <w:rFonts w:eastAsia="Times New Roman"/>
          </w:rPr>
          <w:t xml:space="preserve">We </w:t>
        </w:r>
      </w:ins>
      <w:ins w:id="366" w:author="N S" w:date="2018-10-11T16:24:00Z">
        <w:r w:rsidR="00D72BF2">
          <w:rPr>
            <w:rFonts w:eastAsia="Times New Roman"/>
          </w:rPr>
          <w:t>also added a clarification on the color coding</w:t>
        </w:r>
      </w:ins>
      <w:ins w:id="367" w:author="N S" w:date="2018-10-11T16:25:00Z">
        <w:r w:rsidR="00D72BF2">
          <w:rPr>
            <w:rFonts w:eastAsia="Times New Roman"/>
          </w:rPr>
          <w:t>: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proofErr w:type="gramEnd"/>
        <w:r w:rsidR="00D72BF2">
          <w:rPr>
            <w:rFonts w:eastAsia="Times New Roman"/>
          </w:rPr>
          <w:t>“</w:t>
        </w:r>
      </w:ins>
      <w:ins w:id="368" w:author="N S" w:date="2018-10-11T16:24:00Z">
        <w:r w:rsidR="00D72BF2">
          <w:rPr>
            <w:rFonts w:eastAsia="Times New Roman"/>
          </w:rPr>
          <w:t xml:space="preserve">(line </w:t>
        </w:r>
      </w:ins>
      <w:ins w:id="369" w:author="N S" w:date="2018-10-30T10:45:00Z">
        <w:r w:rsidR="00C21EF6">
          <w:rPr>
            <w:rFonts w:eastAsia="Times New Roman"/>
          </w:rPr>
          <w:t>1000</w:t>
        </w:r>
      </w:ins>
      <w:bookmarkStart w:id="370" w:name="_GoBack"/>
      <w:bookmarkEnd w:id="370"/>
      <w:ins w:id="371" w:author="N S" w:date="2018-10-11T16:24:00Z">
        <w:r w:rsidR="00D72BF2">
          <w:rPr>
            <w:rFonts w:eastAsia="Times New Roman"/>
          </w:rPr>
          <w:t xml:space="preserve">). </w:t>
        </w:r>
      </w:ins>
    </w:p>
    <w:sectPr w:rsidR="00242A96" w:rsidRPr="00D7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00F7B"/>
    <w:rsid w:val="000443F4"/>
    <w:rsid w:val="000476EC"/>
    <w:rsid w:val="00080AEA"/>
    <w:rsid w:val="0008431C"/>
    <w:rsid w:val="00094B3F"/>
    <w:rsid w:val="000C0A47"/>
    <w:rsid w:val="000D15C4"/>
    <w:rsid w:val="000F2359"/>
    <w:rsid w:val="001208D4"/>
    <w:rsid w:val="00142874"/>
    <w:rsid w:val="001873F3"/>
    <w:rsid w:val="00191376"/>
    <w:rsid w:val="001A4FB5"/>
    <w:rsid w:val="001B18FF"/>
    <w:rsid w:val="00201342"/>
    <w:rsid w:val="002106A0"/>
    <w:rsid w:val="00222CC4"/>
    <w:rsid w:val="00242A96"/>
    <w:rsid w:val="00264B68"/>
    <w:rsid w:val="00281E66"/>
    <w:rsid w:val="002879F5"/>
    <w:rsid w:val="002D020A"/>
    <w:rsid w:val="002E5FA0"/>
    <w:rsid w:val="003E0DAA"/>
    <w:rsid w:val="00413EF9"/>
    <w:rsid w:val="00454B08"/>
    <w:rsid w:val="00461270"/>
    <w:rsid w:val="0047478D"/>
    <w:rsid w:val="004A5640"/>
    <w:rsid w:val="004C2AF9"/>
    <w:rsid w:val="004F7457"/>
    <w:rsid w:val="00506F2E"/>
    <w:rsid w:val="00515480"/>
    <w:rsid w:val="00517CF7"/>
    <w:rsid w:val="00524713"/>
    <w:rsid w:val="005370B7"/>
    <w:rsid w:val="005A62FC"/>
    <w:rsid w:val="005B063E"/>
    <w:rsid w:val="005C0215"/>
    <w:rsid w:val="005C6F96"/>
    <w:rsid w:val="005E0E7F"/>
    <w:rsid w:val="00645C8F"/>
    <w:rsid w:val="0066732F"/>
    <w:rsid w:val="00667725"/>
    <w:rsid w:val="006851F2"/>
    <w:rsid w:val="007119B4"/>
    <w:rsid w:val="007530F7"/>
    <w:rsid w:val="00754804"/>
    <w:rsid w:val="00783C35"/>
    <w:rsid w:val="007A1414"/>
    <w:rsid w:val="007D7CAB"/>
    <w:rsid w:val="007E06A5"/>
    <w:rsid w:val="007E7EA5"/>
    <w:rsid w:val="007F1DA9"/>
    <w:rsid w:val="0080139E"/>
    <w:rsid w:val="00840B6F"/>
    <w:rsid w:val="00847A22"/>
    <w:rsid w:val="00863C26"/>
    <w:rsid w:val="00870663"/>
    <w:rsid w:val="008839D0"/>
    <w:rsid w:val="008F70D9"/>
    <w:rsid w:val="009054BD"/>
    <w:rsid w:val="0093068E"/>
    <w:rsid w:val="0093765C"/>
    <w:rsid w:val="00963D4D"/>
    <w:rsid w:val="009D5631"/>
    <w:rsid w:val="009E1382"/>
    <w:rsid w:val="009E2FD8"/>
    <w:rsid w:val="009E7CE6"/>
    <w:rsid w:val="009F1947"/>
    <w:rsid w:val="00A05160"/>
    <w:rsid w:val="00A06980"/>
    <w:rsid w:val="00A11789"/>
    <w:rsid w:val="00A35828"/>
    <w:rsid w:val="00AA0FBC"/>
    <w:rsid w:val="00B1732E"/>
    <w:rsid w:val="00B374F2"/>
    <w:rsid w:val="00B45284"/>
    <w:rsid w:val="00B60EC4"/>
    <w:rsid w:val="00BA13BD"/>
    <w:rsid w:val="00BF195A"/>
    <w:rsid w:val="00C15985"/>
    <w:rsid w:val="00C21EF6"/>
    <w:rsid w:val="00C2763B"/>
    <w:rsid w:val="00C3389B"/>
    <w:rsid w:val="00C50A74"/>
    <w:rsid w:val="00C57905"/>
    <w:rsid w:val="00C61595"/>
    <w:rsid w:val="00CA5702"/>
    <w:rsid w:val="00CD4C47"/>
    <w:rsid w:val="00CD5C10"/>
    <w:rsid w:val="00D06C44"/>
    <w:rsid w:val="00D077FC"/>
    <w:rsid w:val="00D13CC1"/>
    <w:rsid w:val="00D14A9B"/>
    <w:rsid w:val="00D43F7D"/>
    <w:rsid w:val="00D574EE"/>
    <w:rsid w:val="00D72BF2"/>
    <w:rsid w:val="00D73A7E"/>
    <w:rsid w:val="00D9306C"/>
    <w:rsid w:val="00D97BB9"/>
    <w:rsid w:val="00DB0F67"/>
    <w:rsid w:val="00DE1733"/>
    <w:rsid w:val="00DE6E94"/>
    <w:rsid w:val="00E06DD6"/>
    <w:rsid w:val="00E30C04"/>
    <w:rsid w:val="00E36340"/>
    <w:rsid w:val="00E9661C"/>
    <w:rsid w:val="00F16A2C"/>
    <w:rsid w:val="00F40DF4"/>
    <w:rsid w:val="00F44086"/>
    <w:rsid w:val="00F56473"/>
    <w:rsid w:val="00F66577"/>
    <w:rsid w:val="00F6745E"/>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966E-7919-428D-8937-A8323F7A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6269</Words>
  <Characters>33980</Characters>
  <Application>Microsoft Office Word</Application>
  <DocSecurity>0</DocSecurity>
  <Lines>414</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4</cp:revision>
  <dcterms:created xsi:type="dcterms:W3CDTF">2018-10-30T16:39:00Z</dcterms:created>
  <dcterms:modified xsi:type="dcterms:W3CDTF">2018-10-30T17:45:00Z</dcterms:modified>
</cp:coreProperties>
</file>